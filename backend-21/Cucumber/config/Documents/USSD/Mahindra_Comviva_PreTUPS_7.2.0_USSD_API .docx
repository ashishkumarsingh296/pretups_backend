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5C2" w:rsidRDefault="006755C2">
      <w:pPr>
        <w:pStyle w:val="Image"/>
        <w:jc w:val="right"/>
      </w:pPr>
    </w:p>
    <w:p w:rsidR="006755C2" w:rsidRDefault="006755C2">
      <w:pPr>
        <w:pStyle w:val="BodyText"/>
      </w:pPr>
    </w:p>
    <w:p w:rsidR="006755C2" w:rsidRDefault="006755C2">
      <w:pPr>
        <w:pStyle w:val="BodyText2"/>
      </w:pPr>
    </w:p>
    <w:p w:rsidR="00ED554F" w:rsidRDefault="00ED554F" w:rsidP="00ED554F">
      <w:pPr>
        <w:pStyle w:val="BodyText2"/>
        <w:numPr>
          <w:ilvl w:val="0"/>
          <w:numId w:val="0"/>
        </w:numPr>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F57C6F">
      <w:pPr>
        <w:pStyle w:val="BodyText2"/>
      </w:pPr>
      <w:r>
        <w:rPr>
          <w:noProof/>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0;margin-top:7.25pt;width:450.75pt;height:130.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3YgwIAABA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" stroked="f">
            <v:textbox>
              <w:txbxContent>
                <w:p w:rsidR="009E451F" w:rsidRPr="00793E35" w:rsidRDefault="009E451F" w:rsidP="00793E35">
                  <w:pPr>
                    <w:pStyle w:val="ManualName"/>
                    <w:rPr>
                      <w:sz w:val="24"/>
                    </w:rPr>
                  </w:pPr>
                  <w:r w:rsidRPr="00793E35">
                    <w:t>PreTUPS US</w:t>
                  </w:r>
                  <w:r>
                    <w:t>S</w:t>
                  </w:r>
                  <w:r w:rsidRPr="00793E35">
                    <w:t>D XML/HTTP Interface</w:t>
                  </w:r>
                </w:p>
                <w:p w:rsidR="009E451F" w:rsidRDefault="009E451F" w:rsidP="00793E35">
                  <w:pPr>
                    <w:pStyle w:val="Reference"/>
                  </w:pPr>
                </w:p>
              </w:txbxContent>
            </v:textbox>
          </v:shape>
        </w:pict>
      </w: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rsidP="00ED554F">
      <w:pPr>
        <w:pStyle w:val="BodyText2"/>
        <w:numPr>
          <w:ilvl w:val="0"/>
          <w:numId w:val="0"/>
        </w:numPr>
      </w:pPr>
    </w:p>
    <w:p w:rsidR="00ED554F" w:rsidRDefault="00ED554F" w:rsidP="00ED554F">
      <w:pPr>
        <w:pStyle w:val="BodyText2"/>
        <w:numPr>
          <w:ilvl w:val="0"/>
          <w:numId w:val="0"/>
        </w:numPr>
      </w:pPr>
    </w:p>
    <w:p w:rsidR="00ED554F" w:rsidRDefault="00F57C6F" w:rsidP="00ED554F">
      <w:pPr>
        <w:pStyle w:val="BodyText2"/>
        <w:numPr>
          <w:ilvl w:val="0"/>
          <w:numId w:val="0"/>
        </w:numPr>
      </w:pPr>
      <w:r>
        <w:rPr>
          <w:noProof/>
          <w:lang w:val="en-IN" w:eastAsia="en-IN"/>
        </w:rPr>
        <w:pict>
          <v:shape id="Text Box 3" o:spid="_x0000_s1027" type="#_x0000_t202" style="position:absolute;left:0;text-align:left;margin-left:0;margin-top:13.05pt;width:450.75pt;height:5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SMhQIAABg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" stroked="f">
            <v:textbox>
              <w:txbxContent>
                <w:p w:rsidR="009E451F" w:rsidRPr="00793E35" w:rsidRDefault="00B032AF" w:rsidP="00793E35">
                  <w:pPr>
                    <w:pStyle w:val="ManualName"/>
                    <w:rPr>
                      <w:sz w:val="46"/>
                    </w:rPr>
                  </w:pPr>
                  <w:r>
                    <w:rPr>
                      <w:sz w:val="46"/>
                    </w:rPr>
                    <w:t>Version 7.2</w:t>
                  </w:r>
                  <w:bookmarkStart w:id="0" w:name="_GoBack"/>
                  <w:bookmarkEnd w:id="0"/>
                  <w:r w:rsidR="009E451F">
                    <w:rPr>
                      <w:sz w:val="46"/>
                    </w:rPr>
                    <w:t>.0</w:t>
                  </w:r>
                </w:p>
                <w:p w:rsidR="009E451F" w:rsidRPr="00ED554F" w:rsidRDefault="009E451F" w:rsidP="00793E35">
                  <w:pPr>
                    <w:pStyle w:val="ManualName"/>
                  </w:pPr>
                </w:p>
              </w:txbxContent>
            </v:textbox>
          </v:shape>
        </w:pict>
      </w:r>
    </w:p>
    <w:p w:rsidR="00ED554F" w:rsidRDefault="00ED554F" w:rsidP="00ED554F">
      <w:pPr>
        <w:pStyle w:val="BodyText2"/>
        <w:numPr>
          <w:ilvl w:val="0"/>
          <w:numId w:val="0"/>
        </w:numPr>
      </w:pPr>
    </w:p>
    <w:p w:rsidR="00ED554F" w:rsidRDefault="00ED554F" w:rsidP="00ED554F">
      <w:pPr>
        <w:pStyle w:val="BodyText2"/>
        <w:numPr>
          <w:ilvl w:val="0"/>
          <w:numId w:val="0"/>
        </w:numPr>
      </w:pPr>
    </w:p>
    <w:p w:rsidR="006755C2" w:rsidRDefault="006755C2"/>
    <w:p w:rsidR="006755C2" w:rsidRDefault="006755C2" w:rsidP="00ED554F">
      <w:pPr>
        <w:pStyle w:val="BodyText2"/>
        <w:sectPr w:rsidR="006755C2" w:rsidSect="00322684">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06" w:footer="706" w:gutter="0"/>
          <w:pgNumType w:fmt="lowerRoman" w:start="1"/>
          <w:cols w:space="708"/>
          <w:titlePg/>
          <w:docGrid w:linePitch="360"/>
        </w:sectPr>
      </w:pPr>
    </w:p>
    <w:p w:rsidR="006755C2" w:rsidRPr="00692353" w:rsidRDefault="00692353" w:rsidP="00692353">
      <w:pPr>
        <w:pStyle w:val="TableNames"/>
      </w:pPr>
      <w:r w:rsidRPr="00692353">
        <w:lastRenderedPageBreak/>
        <w:t xml:space="preserve">Table of </w:t>
      </w:r>
      <w:r w:rsidR="006755C2" w:rsidRPr="00692353">
        <w:t>Contents</w:t>
      </w:r>
    </w:p>
    <w:p w:rsidR="005D37E7" w:rsidRDefault="000C4842">
      <w:pPr>
        <w:pStyle w:val="TOC1"/>
        <w:tabs>
          <w:tab w:val="right" w:leader="dot" w:pos="9017"/>
        </w:tabs>
        <w:rPr>
          <w:rFonts w:asciiTheme="minorHAnsi" w:eastAsiaTheme="minorEastAsia" w:hAnsiTheme="minorHAnsi" w:cstheme="minorBidi"/>
          <w:b w:val="0"/>
          <w:bCs w:val="0"/>
          <w:color w:val="auto"/>
          <w:sz w:val="22"/>
          <w:szCs w:val="22"/>
          <w:lang w:val="en-IN" w:eastAsia="en-IN"/>
        </w:rPr>
      </w:pPr>
      <w:r w:rsidRPr="002062D6">
        <w:fldChar w:fldCharType="begin"/>
      </w:r>
      <w:r w:rsidR="006755C2" w:rsidRPr="002062D6">
        <w:instrText xml:space="preserve"> TOC \o "2-3" \h \z \t "Heading 1,1,Chapter Name,1,QMS Head 1,1" </w:instrText>
      </w:r>
      <w:r w:rsidRPr="002062D6">
        <w:fldChar w:fldCharType="separate"/>
      </w:r>
      <w:hyperlink w:anchor="_Toc427753104" w:history="1">
        <w:r w:rsidR="005D37E7" w:rsidRPr="00F44157">
          <w:rPr>
            <w:rStyle w:val="Hyperlink"/>
            <w:rFonts w:cs="Arial"/>
          </w:rPr>
          <w:t>Document Overview</w:t>
        </w:r>
        <w:r w:rsidR="005D37E7">
          <w:rPr>
            <w:webHidden/>
          </w:rPr>
          <w:tab/>
        </w:r>
        <w:r>
          <w:rPr>
            <w:webHidden/>
          </w:rPr>
          <w:fldChar w:fldCharType="begin"/>
        </w:r>
        <w:r w:rsidR="005D37E7">
          <w:rPr>
            <w:webHidden/>
          </w:rPr>
          <w:instrText xml:space="preserve"> PAGEREF _Toc427753104 \h </w:instrText>
        </w:r>
        <w:r>
          <w:rPr>
            <w:webHidden/>
          </w:rPr>
        </w:r>
        <w:r>
          <w:rPr>
            <w:webHidden/>
          </w:rPr>
          <w:fldChar w:fldCharType="separate"/>
        </w:r>
        <w:r w:rsidR="005D37E7">
          <w:rPr>
            <w:webHidden/>
          </w:rPr>
          <w:t>VII</w:t>
        </w:r>
        <w:r>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05" w:history="1">
        <w:r w:rsidR="005D37E7" w:rsidRPr="00F44157">
          <w:rPr>
            <w:rStyle w:val="Hyperlink"/>
          </w:rPr>
          <w:t>1.1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Scope</w:t>
        </w:r>
        <w:r w:rsidR="005D37E7">
          <w:rPr>
            <w:webHidden/>
          </w:rPr>
          <w:tab/>
        </w:r>
        <w:r w:rsidR="000C4842">
          <w:rPr>
            <w:webHidden/>
          </w:rPr>
          <w:fldChar w:fldCharType="begin"/>
        </w:r>
        <w:r w:rsidR="005D37E7">
          <w:rPr>
            <w:webHidden/>
          </w:rPr>
          <w:instrText xml:space="preserve"> PAGEREF _Toc427753105 \h </w:instrText>
        </w:r>
        <w:r w:rsidR="000C4842">
          <w:rPr>
            <w:webHidden/>
          </w:rPr>
        </w:r>
        <w:r w:rsidR="000C4842">
          <w:rPr>
            <w:webHidden/>
          </w:rPr>
          <w:fldChar w:fldCharType="separate"/>
        </w:r>
        <w:r w:rsidR="005D37E7">
          <w:rPr>
            <w:webHidden/>
          </w:rPr>
          <w:t>VII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06" w:history="1">
        <w:r w:rsidR="005D37E7" w:rsidRPr="00F44157">
          <w:rPr>
            <w:rStyle w:val="Hyperlink"/>
          </w:rPr>
          <w:t>1.2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Abbreviations and Conventions</w:t>
        </w:r>
        <w:r w:rsidR="005D37E7">
          <w:rPr>
            <w:webHidden/>
          </w:rPr>
          <w:tab/>
        </w:r>
        <w:r w:rsidR="000C4842">
          <w:rPr>
            <w:webHidden/>
          </w:rPr>
          <w:fldChar w:fldCharType="begin"/>
        </w:r>
        <w:r w:rsidR="005D37E7">
          <w:rPr>
            <w:webHidden/>
          </w:rPr>
          <w:instrText xml:space="preserve"> PAGEREF _Toc427753106 \h </w:instrText>
        </w:r>
        <w:r w:rsidR="000C4842">
          <w:rPr>
            <w:webHidden/>
          </w:rPr>
        </w:r>
        <w:r w:rsidR="000C4842">
          <w:rPr>
            <w:webHidden/>
          </w:rPr>
          <w:fldChar w:fldCharType="separate"/>
        </w:r>
        <w:r w:rsidR="005D37E7">
          <w:rPr>
            <w:webHidden/>
          </w:rPr>
          <w:t>VII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07" w:history="1">
        <w:r w:rsidR="005D37E7" w:rsidRPr="00F44157">
          <w:rPr>
            <w:rStyle w:val="Hyperlink"/>
          </w:rPr>
          <w:t>1.3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References</w:t>
        </w:r>
        <w:r w:rsidR="005D37E7">
          <w:rPr>
            <w:webHidden/>
          </w:rPr>
          <w:tab/>
        </w:r>
        <w:r w:rsidR="000C4842">
          <w:rPr>
            <w:webHidden/>
          </w:rPr>
          <w:fldChar w:fldCharType="begin"/>
        </w:r>
        <w:r w:rsidR="005D37E7">
          <w:rPr>
            <w:webHidden/>
          </w:rPr>
          <w:instrText xml:space="preserve"> PAGEREF _Toc427753107 \h </w:instrText>
        </w:r>
        <w:r w:rsidR="000C4842">
          <w:rPr>
            <w:webHidden/>
          </w:rPr>
        </w:r>
        <w:r w:rsidR="000C4842">
          <w:rPr>
            <w:webHidden/>
          </w:rPr>
          <w:fldChar w:fldCharType="separate"/>
        </w:r>
        <w:r w:rsidR="005D37E7">
          <w:rPr>
            <w:webHidden/>
          </w:rPr>
          <w:t>VII</w:t>
        </w:r>
        <w:r w:rsidR="000C4842">
          <w:rPr>
            <w:webHidden/>
          </w:rPr>
          <w:fldChar w:fldCharType="end"/>
        </w:r>
      </w:hyperlink>
    </w:p>
    <w:p w:rsidR="005D37E7" w:rsidRDefault="00F57C6F">
      <w:pPr>
        <w:pStyle w:val="TOC1"/>
        <w:tabs>
          <w:tab w:val="right" w:leader="dot" w:pos="9017"/>
        </w:tabs>
        <w:rPr>
          <w:rFonts w:asciiTheme="minorHAnsi" w:eastAsiaTheme="minorEastAsia" w:hAnsiTheme="minorHAnsi" w:cstheme="minorBidi"/>
          <w:b w:val="0"/>
          <w:bCs w:val="0"/>
          <w:color w:val="auto"/>
          <w:sz w:val="22"/>
          <w:szCs w:val="22"/>
          <w:lang w:val="en-IN" w:eastAsia="en-IN"/>
        </w:rPr>
      </w:pPr>
      <w:hyperlink w:anchor="_Toc427753108" w:history="1">
        <w:r w:rsidR="005D37E7" w:rsidRPr="00F44157">
          <w:rPr>
            <w:rStyle w:val="Hyperlink"/>
          </w:rPr>
          <w:t>2 Architecture and Communication Protocol</w:t>
        </w:r>
        <w:r w:rsidR="005D37E7">
          <w:rPr>
            <w:webHidden/>
          </w:rPr>
          <w:tab/>
        </w:r>
        <w:r w:rsidR="000C4842">
          <w:rPr>
            <w:webHidden/>
          </w:rPr>
          <w:fldChar w:fldCharType="begin"/>
        </w:r>
        <w:r w:rsidR="005D37E7">
          <w:rPr>
            <w:webHidden/>
          </w:rPr>
          <w:instrText xml:space="preserve"> PAGEREF _Toc427753108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09" w:history="1">
        <w:r w:rsidR="005D37E7" w:rsidRPr="00F44157">
          <w:rPr>
            <w:rStyle w:val="Hyperlink"/>
          </w:rPr>
          <w:t>2.1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Architecture</w:t>
        </w:r>
        <w:r w:rsidR="005D37E7">
          <w:rPr>
            <w:webHidden/>
          </w:rPr>
          <w:tab/>
        </w:r>
        <w:r w:rsidR="000C4842">
          <w:rPr>
            <w:webHidden/>
          </w:rPr>
          <w:fldChar w:fldCharType="begin"/>
        </w:r>
        <w:r w:rsidR="005D37E7">
          <w:rPr>
            <w:webHidden/>
          </w:rPr>
          <w:instrText xml:space="preserve"> PAGEREF _Toc427753109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10" w:history="1">
        <w:r w:rsidR="005D37E7" w:rsidRPr="00F44157">
          <w:rPr>
            <w:rStyle w:val="Hyperlink"/>
          </w:rPr>
          <w:t>2.2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Communication</w:t>
        </w:r>
        <w:r w:rsidR="005D37E7">
          <w:rPr>
            <w:webHidden/>
          </w:rPr>
          <w:tab/>
        </w:r>
        <w:r w:rsidR="000C4842">
          <w:rPr>
            <w:webHidden/>
          </w:rPr>
          <w:fldChar w:fldCharType="begin"/>
        </w:r>
        <w:r w:rsidR="005D37E7">
          <w:rPr>
            <w:webHidden/>
          </w:rPr>
          <w:instrText xml:space="preserve"> PAGEREF _Toc427753110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11" w:history="1">
        <w:r w:rsidR="005D37E7" w:rsidRPr="00F44157">
          <w:rPr>
            <w:rStyle w:val="Hyperlink"/>
          </w:rPr>
          <w:t>2.3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Authentication</w:t>
        </w:r>
        <w:r w:rsidR="005D37E7">
          <w:rPr>
            <w:webHidden/>
          </w:rPr>
          <w:tab/>
        </w:r>
        <w:r w:rsidR="000C4842">
          <w:rPr>
            <w:webHidden/>
          </w:rPr>
          <w:fldChar w:fldCharType="begin"/>
        </w:r>
        <w:r w:rsidR="005D37E7">
          <w:rPr>
            <w:webHidden/>
          </w:rPr>
          <w:instrText xml:space="preserve"> PAGEREF _Toc427753111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12" w:history="1">
        <w:r w:rsidR="005D37E7" w:rsidRPr="00F44157">
          <w:rPr>
            <w:rStyle w:val="Hyperlink"/>
          </w:rPr>
          <w:t>2.4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Connection procedure</w:t>
        </w:r>
        <w:r w:rsidR="005D37E7">
          <w:rPr>
            <w:webHidden/>
          </w:rPr>
          <w:tab/>
        </w:r>
        <w:r w:rsidR="000C4842">
          <w:rPr>
            <w:webHidden/>
          </w:rPr>
          <w:fldChar w:fldCharType="begin"/>
        </w:r>
        <w:r w:rsidR="005D37E7">
          <w:rPr>
            <w:webHidden/>
          </w:rPr>
          <w:instrText xml:space="preserve"> PAGEREF _Toc427753112 \h </w:instrText>
        </w:r>
        <w:r w:rsidR="000C4842">
          <w:rPr>
            <w:webHidden/>
          </w:rPr>
        </w:r>
        <w:r w:rsidR="000C4842">
          <w:rPr>
            <w:webHidden/>
          </w:rPr>
          <w:fldChar w:fldCharType="separate"/>
        </w:r>
        <w:r w:rsidR="005D37E7">
          <w:rPr>
            <w:webHidden/>
          </w:rPr>
          <w:t>IX</w:t>
        </w:r>
        <w:r w:rsidR="000C4842">
          <w:rPr>
            <w:webHidden/>
          </w:rPr>
          <w:fldChar w:fldCharType="end"/>
        </w:r>
      </w:hyperlink>
    </w:p>
    <w:p w:rsidR="005D37E7" w:rsidRDefault="00F57C6F">
      <w:pPr>
        <w:pStyle w:val="TOC1"/>
        <w:tabs>
          <w:tab w:val="right" w:leader="dot" w:pos="9017"/>
        </w:tabs>
        <w:rPr>
          <w:rFonts w:asciiTheme="minorHAnsi" w:eastAsiaTheme="minorEastAsia" w:hAnsiTheme="minorHAnsi" w:cstheme="minorBidi"/>
          <w:b w:val="0"/>
          <w:bCs w:val="0"/>
          <w:color w:val="auto"/>
          <w:sz w:val="22"/>
          <w:szCs w:val="22"/>
          <w:lang w:val="en-IN" w:eastAsia="en-IN"/>
        </w:rPr>
      </w:pPr>
      <w:hyperlink w:anchor="_Toc427753113" w:history="1">
        <w:r w:rsidR="005D37E7" w:rsidRPr="00F44157">
          <w:rPr>
            <w:rStyle w:val="Hyperlink"/>
          </w:rPr>
          <w:t>3 CP2P Services</w:t>
        </w:r>
        <w:r w:rsidR="005D37E7">
          <w:rPr>
            <w:webHidden/>
          </w:rPr>
          <w:tab/>
        </w:r>
        <w:r w:rsidR="000C4842">
          <w:rPr>
            <w:webHidden/>
          </w:rPr>
          <w:fldChar w:fldCharType="begin"/>
        </w:r>
        <w:r w:rsidR="005D37E7">
          <w:rPr>
            <w:webHidden/>
          </w:rPr>
          <w:instrText xml:space="preserve"> PAGEREF _Toc427753113 \h </w:instrText>
        </w:r>
        <w:r w:rsidR="000C4842">
          <w:rPr>
            <w:webHidden/>
          </w:rPr>
        </w:r>
        <w:r w:rsidR="000C4842">
          <w:rPr>
            <w:webHidden/>
          </w:rPr>
          <w:fldChar w:fldCharType="separate"/>
        </w:r>
        <w:r w:rsidR="005D37E7">
          <w:rPr>
            <w:webHidden/>
          </w:rPr>
          <w:t>XI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14" w:history="1">
        <w:r w:rsidR="005D37E7" w:rsidRPr="00F44157">
          <w:rPr>
            <w:rStyle w:val="Hyperlink"/>
          </w:rPr>
          <w:t>3.1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Account Information and Credit Transfer</w:t>
        </w:r>
        <w:r w:rsidR="005D37E7">
          <w:rPr>
            <w:webHidden/>
          </w:rPr>
          <w:tab/>
        </w:r>
        <w:r w:rsidR="000C4842">
          <w:rPr>
            <w:webHidden/>
          </w:rPr>
          <w:fldChar w:fldCharType="begin"/>
        </w:r>
        <w:r w:rsidR="005D37E7">
          <w:rPr>
            <w:webHidden/>
          </w:rPr>
          <w:instrText xml:space="preserve"> PAGEREF _Toc427753114 \h </w:instrText>
        </w:r>
        <w:r w:rsidR="000C4842">
          <w:rPr>
            <w:webHidden/>
          </w:rPr>
        </w:r>
        <w:r w:rsidR="000C4842">
          <w:rPr>
            <w:webHidden/>
          </w:rPr>
          <w:fldChar w:fldCharType="separate"/>
        </w:r>
        <w:r w:rsidR="005D37E7">
          <w:rPr>
            <w:webHidden/>
          </w:rPr>
          <w:t>XI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15" w:history="1">
        <w:r w:rsidR="005D37E7" w:rsidRPr="00F44157">
          <w:rPr>
            <w:rStyle w:val="Hyperlink"/>
          </w:rPr>
          <w:t>3.1.1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_Toc427753115 \h </w:instrText>
        </w:r>
        <w:r w:rsidR="000C4842">
          <w:rPr>
            <w:webHidden/>
          </w:rPr>
        </w:r>
        <w:r w:rsidR="000C4842">
          <w:rPr>
            <w:webHidden/>
          </w:rPr>
          <w:fldChar w:fldCharType="separate"/>
        </w:r>
        <w:r w:rsidR="005D37E7">
          <w:rPr>
            <w:webHidden/>
          </w:rPr>
          <w:t>XI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16" w:history="1">
        <w:r w:rsidR="005D37E7" w:rsidRPr="00F44157">
          <w:rPr>
            <w:rStyle w:val="Hyperlink"/>
          </w:rPr>
          <w:t>3.1.2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_Toc427753116 \h </w:instrText>
        </w:r>
        <w:r w:rsidR="000C4842">
          <w:rPr>
            <w:webHidden/>
          </w:rPr>
        </w:r>
        <w:r w:rsidR="000C4842">
          <w:rPr>
            <w:webHidden/>
          </w:rPr>
          <w:fldChar w:fldCharType="separate"/>
        </w:r>
        <w:r w:rsidR="005D37E7">
          <w:rPr>
            <w:webHidden/>
          </w:rPr>
          <w:t>XII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17" w:history="1">
        <w:r w:rsidR="005D37E7" w:rsidRPr="00F44157">
          <w:rPr>
            <w:rStyle w:val="Hyperlink"/>
          </w:rPr>
          <w:t>3.2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Credit Transfer</w:t>
        </w:r>
        <w:r w:rsidR="005D37E7">
          <w:rPr>
            <w:webHidden/>
          </w:rPr>
          <w:tab/>
        </w:r>
        <w:r w:rsidR="000C4842">
          <w:rPr>
            <w:webHidden/>
          </w:rPr>
          <w:fldChar w:fldCharType="begin"/>
        </w:r>
        <w:r w:rsidR="005D37E7">
          <w:rPr>
            <w:webHidden/>
          </w:rPr>
          <w:instrText xml:space="preserve"> PAGEREF _Toc427753117 \h </w:instrText>
        </w:r>
        <w:r w:rsidR="000C4842">
          <w:rPr>
            <w:webHidden/>
          </w:rPr>
        </w:r>
        <w:r w:rsidR="000C4842">
          <w:rPr>
            <w:webHidden/>
          </w:rPr>
          <w:fldChar w:fldCharType="separate"/>
        </w:r>
        <w:r w:rsidR="005D37E7">
          <w:rPr>
            <w:webHidden/>
          </w:rPr>
          <w:t>XIII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18" w:history="1">
        <w:r w:rsidR="005D37E7" w:rsidRPr="00F44157">
          <w:rPr>
            <w:rStyle w:val="Hyperlink"/>
          </w:rPr>
          <w:t>3.2.1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_Toc427753118 \h </w:instrText>
        </w:r>
        <w:r w:rsidR="000C4842">
          <w:rPr>
            <w:webHidden/>
          </w:rPr>
        </w:r>
        <w:r w:rsidR="000C4842">
          <w:rPr>
            <w:webHidden/>
          </w:rPr>
          <w:fldChar w:fldCharType="separate"/>
        </w:r>
        <w:r w:rsidR="005D37E7">
          <w:rPr>
            <w:webHidden/>
          </w:rPr>
          <w:t>XIII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19" w:history="1">
        <w:r w:rsidR="005D37E7" w:rsidRPr="00F44157">
          <w:rPr>
            <w:rStyle w:val="Hyperlink"/>
          </w:rPr>
          <w:t>3.2.2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_Toc427753119 \h </w:instrText>
        </w:r>
        <w:r w:rsidR="000C4842">
          <w:rPr>
            <w:webHidden/>
          </w:rPr>
        </w:r>
        <w:r w:rsidR="000C4842">
          <w:rPr>
            <w:webHidden/>
          </w:rPr>
          <w:fldChar w:fldCharType="separate"/>
        </w:r>
        <w:r w:rsidR="005D37E7">
          <w:rPr>
            <w:webHidden/>
          </w:rPr>
          <w:t>XIV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20" w:history="1">
        <w:r w:rsidR="005D37E7" w:rsidRPr="00F44157">
          <w:rPr>
            <w:rStyle w:val="Hyperlink"/>
          </w:rPr>
          <w:t>3.3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PIN</w:t>
        </w:r>
        <w:r w:rsidR="005D37E7">
          <w:rPr>
            <w:webHidden/>
          </w:rPr>
          <w:tab/>
        </w:r>
        <w:r w:rsidR="000C4842">
          <w:rPr>
            <w:webHidden/>
          </w:rPr>
          <w:fldChar w:fldCharType="begin"/>
        </w:r>
        <w:r w:rsidR="005D37E7">
          <w:rPr>
            <w:webHidden/>
          </w:rPr>
          <w:instrText xml:space="preserve"> PAGEREF _Toc427753120 \h </w:instrText>
        </w:r>
        <w:r w:rsidR="000C4842">
          <w:rPr>
            <w:webHidden/>
          </w:rPr>
        </w:r>
        <w:r w:rsidR="000C4842">
          <w:rPr>
            <w:webHidden/>
          </w:rPr>
          <w:fldChar w:fldCharType="separate"/>
        </w:r>
        <w:r w:rsidR="005D37E7">
          <w:rPr>
            <w:webHidden/>
          </w:rPr>
          <w:t>XV</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21" w:history="1">
        <w:r w:rsidR="005D37E7" w:rsidRPr="00F44157">
          <w:rPr>
            <w:rStyle w:val="Hyperlink"/>
          </w:rPr>
          <w:t>3.3.1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_Toc427753121 \h </w:instrText>
        </w:r>
        <w:r w:rsidR="000C4842">
          <w:rPr>
            <w:webHidden/>
          </w:rPr>
        </w:r>
        <w:r w:rsidR="000C4842">
          <w:rPr>
            <w:webHidden/>
          </w:rPr>
          <w:fldChar w:fldCharType="separate"/>
        </w:r>
        <w:r w:rsidR="005D37E7">
          <w:rPr>
            <w:webHidden/>
          </w:rPr>
          <w:t>XV</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22" w:history="1">
        <w:r w:rsidR="005D37E7" w:rsidRPr="00F44157">
          <w:rPr>
            <w:rStyle w:val="Hyperlink"/>
          </w:rPr>
          <w:t>3.3.2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_Toc427753122 \h </w:instrText>
        </w:r>
        <w:r w:rsidR="000C4842">
          <w:rPr>
            <w:webHidden/>
          </w:rPr>
        </w:r>
        <w:r w:rsidR="000C4842">
          <w:rPr>
            <w:webHidden/>
          </w:rPr>
          <w:fldChar w:fldCharType="separate"/>
        </w:r>
        <w:r w:rsidR="005D37E7">
          <w:rPr>
            <w:webHidden/>
          </w:rPr>
          <w:t>XVI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23" w:history="1">
        <w:r w:rsidR="005D37E7" w:rsidRPr="00F44157">
          <w:rPr>
            <w:rStyle w:val="Hyperlink"/>
          </w:rPr>
          <w:t>3.4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Notification Language</w:t>
        </w:r>
        <w:r w:rsidR="005D37E7">
          <w:rPr>
            <w:webHidden/>
          </w:rPr>
          <w:tab/>
        </w:r>
        <w:r w:rsidR="000C4842">
          <w:rPr>
            <w:webHidden/>
          </w:rPr>
          <w:fldChar w:fldCharType="begin"/>
        </w:r>
        <w:r w:rsidR="005D37E7">
          <w:rPr>
            <w:webHidden/>
          </w:rPr>
          <w:instrText xml:space="preserve"> PAGEREF _Toc427753123 \h </w:instrText>
        </w:r>
        <w:r w:rsidR="000C4842">
          <w:rPr>
            <w:webHidden/>
          </w:rPr>
        </w:r>
        <w:r w:rsidR="000C4842">
          <w:rPr>
            <w:webHidden/>
          </w:rPr>
          <w:fldChar w:fldCharType="separate"/>
        </w:r>
        <w:r w:rsidR="005D37E7">
          <w:rPr>
            <w:webHidden/>
          </w:rPr>
          <w:t>XVII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24" w:history="1">
        <w:r w:rsidR="005D37E7" w:rsidRPr="00F44157">
          <w:rPr>
            <w:rStyle w:val="Hyperlink"/>
          </w:rPr>
          <w:t>3.4.1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_Toc427753124 \h </w:instrText>
        </w:r>
        <w:r w:rsidR="000C4842">
          <w:rPr>
            <w:webHidden/>
          </w:rPr>
        </w:r>
        <w:r w:rsidR="000C4842">
          <w:rPr>
            <w:webHidden/>
          </w:rPr>
          <w:fldChar w:fldCharType="separate"/>
        </w:r>
        <w:r w:rsidR="005D37E7">
          <w:rPr>
            <w:webHidden/>
          </w:rPr>
          <w:t>XVII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25" w:history="1">
        <w:r w:rsidR="005D37E7" w:rsidRPr="00F44157">
          <w:rPr>
            <w:rStyle w:val="Hyperlink"/>
          </w:rPr>
          <w:t>3.4.2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_Toc427753125 \h </w:instrText>
        </w:r>
        <w:r w:rsidR="000C4842">
          <w:rPr>
            <w:webHidden/>
          </w:rPr>
        </w:r>
        <w:r w:rsidR="000C4842">
          <w:rPr>
            <w:webHidden/>
          </w:rPr>
          <w:fldChar w:fldCharType="separate"/>
        </w:r>
        <w:r w:rsidR="005D37E7">
          <w:rPr>
            <w:webHidden/>
          </w:rPr>
          <w:t>XVII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26" w:history="1">
        <w:r w:rsidR="005D37E7" w:rsidRPr="00F44157">
          <w:rPr>
            <w:rStyle w:val="Hyperlink"/>
          </w:rPr>
          <w:t>3.5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History</w:t>
        </w:r>
        <w:r w:rsidR="005D37E7">
          <w:rPr>
            <w:webHidden/>
          </w:rPr>
          <w:tab/>
        </w:r>
        <w:r w:rsidR="000C4842">
          <w:rPr>
            <w:webHidden/>
          </w:rPr>
          <w:fldChar w:fldCharType="begin"/>
        </w:r>
        <w:r w:rsidR="005D37E7">
          <w:rPr>
            <w:webHidden/>
          </w:rPr>
          <w:instrText xml:space="preserve"> PAGEREF _Toc427753126 \h </w:instrText>
        </w:r>
        <w:r w:rsidR="000C4842">
          <w:rPr>
            <w:webHidden/>
          </w:rPr>
        </w:r>
        <w:r w:rsidR="000C4842">
          <w:rPr>
            <w:webHidden/>
          </w:rPr>
          <w:fldChar w:fldCharType="separate"/>
        </w:r>
        <w:r w:rsidR="005D37E7">
          <w:rPr>
            <w:webHidden/>
          </w:rPr>
          <w:t>XVIII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27" w:history="1">
        <w:r w:rsidR="005D37E7" w:rsidRPr="00F44157">
          <w:rPr>
            <w:rStyle w:val="Hyperlink"/>
          </w:rPr>
          <w:t>3.5.1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_Toc427753127 \h </w:instrText>
        </w:r>
        <w:r w:rsidR="000C4842">
          <w:rPr>
            <w:webHidden/>
          </w:rPr>
        </w:r>
        <w:r w:rsidR="000C4842">
          <w:rPr>
            <w:webHidden/>
          </w:rPr>
          <w:fldChar w:fldCharType="separate"/>
        </w:r>
        <w:r w:rsidR="005D37E7">
          <w:rPr>
            <w:webHidden/>
          </w:rPr>
          <w:t>XVIII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28" w:history="1">
        <w:r w:rsidR="005D37E7" w:rsidRPr="00F44157">
          <w:rPr>
            <w:rStyle w:val="Hyperlink"/>
          </w:rPr>
          <w:t>3.5.2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_Toc427753128 \h </w:instrText>
        </w:r>
        <w:r w:rsidR="000C4842">
          <w:rPr>
            <w:webHidden/>
          </w:rPr>
        </w:r>
        <w:r w:rsidR="000C4842">
          <w:rPr>
            <w:webHidden/>
          </w:rPr>
          <w:fldChar w:fldCharType="separate"/>
        </w:r>
        <w:r w:rsidR="005D37E7">
          <w:rPr>
            <w:webHidden/>
          </w:rPr>
          <w:t>XIX</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29" w:history="1">
        <w:r w:rsidR="005D37E7" w:rsidRPr="00F44157">
          <w:rPr>
            <w:rStyle w:val="Hyperlink"/>
          </w:rPr>
          <w:t>3.6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Credit Recharge</w:t>
        </w:r>
        <w:r w:rsidR="005D37E7">
          <w:rPr>
            <w:webHidden/>
          </w:rPr>
          <w:tab/>
        </w:r>
        <w:r w:rsidR="000C4842">
          <w:rPr>
            <w:webHidden/>
          </w:rPr>
          <w:fldChar w:fldCharType="begin"/>
        </w:r>
        <w:r w:rsidR="005D37E7">
          <w:rPr>
            <w:webHidden/>
          </w:rPr>
          <w:instrText xml:space="preserve"> PAGEREF _Toc427753129 \h </w:instrText>
        </w:r>
        <w:r w:rsidR="000C4842">
          <w:rPr>
            <w:webHidden/>
          </w:rPr>
        </w:r>
        <w:r w:rsidR="000C4842">
          <w:rPr>
            <w:webHidden/>
          </w:rPr>
          <w:fldChar w:fldCharType="separate"/>
        </w:r>
        <w:r w:rsidR="005D37E7">
          <w:rPr>
            <w:webHidden/>
          </w:rPr>
          <w:t>XIX</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30" w:history="1">
        <w:r w:rsidR="005D37E7" w:rsidRPr="00F44157">
          <w:rPr>
            <w:rStyle w:val="Hyperlink"/>
          </w:rPr>
          <w:t>3.6.1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_Toc427753130 \h </w:instrText>
        </w:r>
        <w:r w:rsidR="000C4842">
          <w:rPr>
            <w:webHidden/>
          </w:rPr>
        </w:r>
        <w:r w:rsidR="000C4842">
          <w:rPr>
            <w:webHidden/>
          </w:rPr>
          <w:fldChar w:fldCharType="separate"/>
        </w:r>
        <w:r w:rsidR="005D37E7">
          <w:rPr>
            <w:webHidden/>
          </w:rPr>
          <w:t>XIX</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31" w:history="1">
        <w:r w:rsidR="005D37E7" w:rsidRPr="00F44157">
          <w:rPr>
            <w:rStyle w:val="Hyperlink"/>
          </w:rPr>
          <w:t>3.6.2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_Toc427753131 \h </w:instrText>
        </w:r>
        <w:r w:rsidR="000C4842">
          <w:rPr>
            <w:webHidden/>
          </w:rPr>
        </w:r>
        <w:r w:rsidR="000C4842">
          <w:rPr>
            <w:webHidden/>
          </w:rPr>
          <w:fldChar w:fldCharType="separate"/>
        </w:r>
        <w:r w:rsidR="005D37E7">
          <w:rPr>
            <w:webHidden/>
          </w:rPr>
          <w:t>XXI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32" w:history="1">
        <w:r w:rsidR="005D37E7" w:rsidRPr="00F44157">
          <w:rPr>
            <w:rStyle w:val="Hyperlink"/>
          </w:rPr>
          <w:t>3.7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Last Transfer Status</w:t>
        </w:r>
        <w:r w:rsidR="005D37E7">
          <w:rPr>
            <w:webHidden/>
          </w:rPr>
          <w:tab/>
        </w:r>
        <w:r w:rsidR="000C4842">
          <w:rPr>
            <w:webHidden/>
          </w:rPr>
          <w:fldChar w:fldCharType="begin"/>
        </w:r>
        <w:r w:rsidR="005D37E7">
          <w:rPr>
            <w:webHidden/>
          </w:rPr>
          <w:instrText xml:space="preserve"> PAGEREF _Toc427753132 \h </w:instrText>
        </w:r>
        <w:r w:rsidR="000C4842">
          <w:rPr>
            <w:webHidden/>
          </w:rPr>
        </w:r>
        <w:r w:rsidR="000C4842">
          <w:rPr>
            <w:webHidden/>
          </w:rPr>
          <w:fldChar w:fldCharType="separate"/>
        </w:r>
        <w:r w:rsidR="005D37E7">
          <w:rPr>
            <w:webHidden/>
          </w:rPr>
          <w:t>XXI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33" w:history="1">
        <w:r w:rsidR="005D37E7" w:rsidRPr="00F44157">
          <w:rPr>
            <w:rStyle w:val="Hyperlink"/>
          </w:rPr>
          <w:t>3.7.1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_Toc427753133 \h </w:instrText>
        </w:r>
        <w:r w:rsidR="000C4842">
          <w:rPr>
            <w:webHidden/>
          </w:rPr>
        </w:r>
        <w:r w:rsidR="000C4842">
          <w:rPr>
            <w:webHidden/>
          </w:rPr>
          <w:fldChar w:fldCharType="separate"/>
        </w:r>
        <w:r w:rsidR="005D37E7">
          <w:rPr>
            <w:webHidden/>
          </w:rPr>
          <w:t>XXI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34" w:history="1">
        <w:r w:rsidR="005D37E7" w:rsidRPr="00F44157">
          <w:rPr>
            <w:rStyle w:val="Hyperlink"/>
          </w:rPr>
          <w:t>3.7.2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_Toc427753134 \h </w:instrText>
        </w:r>
        <w:r w:rsidR="000C4842">
          <w:rPr>
            <w:webHidden/>
          </w:rPr>
        </w:r>
        <w:r w:rsidR="000C4842">
          <w:rPr>
            <w:webHidden/>
          </w:rPr>
          <w:fldChar w:fldCharType="separate"/>
        </w:r>
        <w:r w:rsidR="005D37E7">
          <w:rPr>
            <w:webHidden/>
          </w:rPr>
          <w:t>XXII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35" w:history="1">
        <w:r w:rsidR="005D37E7" w:rsidRPr="00F44157">
          <w:rPr>
            <w:rStyle w:val="Hyperlink"/>
          </w:rPr>
          <w:t>3.8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Add Buddy</w:t>
        </w:r>
        <w:r w:rsidR="005D37E7">
          <w:rPr>
            <w:webHidden/>
          </w:rPr>
          <w:tab/>
        </w:r>
        <w:r w:rsidR="000C4842">
          <w:rPr>
            <w:webHidden/>
          </w:rPr>
          <w:fldChar w:fldCharType="begin"/>
        </w:r>
        <w:r w:rsidR="005D37E7">
          <w:rPr>
            <w:webHidden/>
          </w:rPr>
          <w:instrText xml:space="preserve"> PAGEREF _Toc427753135 \h </w:instrText>
        </w:r>
        <w:r w:rsidR="000C4842">
          <w:rPr>
            <w:webHidden/>
          </w:rPr>
        </w:r>
        <w:r w:rsidR="000C4842">
          <w:rPr>
            <w:webHidden/>
          </w:rPr>
          <w:fldChar w:fldCharType="separate"/>
        </w:r>
        <w:r w:rsidR="005D37E7">
          <w:rPr>
            <w:webHidden/>
          </w:rPr>
          <w:t>XXIII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36" w:history="1">
        <w:r w:rsidR="005D37E7" w:rsidRPr="00F44157">
          <w:rPr>
            <w:rStyle w:val="Hyperlink"/>
          </w:rPr>
          <w:t>3.8.1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_Toc427753136 \h </w:instrText>
        </w:r>
        <w:r w:rsidR="000C4842">
          <w:rPr>
            <w:webHidden/>
          </w:rPr>
        </w:r>
        <w:r w:rsidR="000C4842">
          <w:rPr>
            <w:webHidden/>
          </w:rPr>
          <w:fldChar w:fldCharType="separate"/>
        </w:r>
        <w:r w:rsidR="005D37E7">
          <w:rPr>
            <w:webHidden/>
          </w:rPr>
          <w:t>XXIII</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37" w:history="1">
        <w:r w:rsidR="005D37E7" w:rsidRPr="00F44157">
          <w:rPr>
            <w:rStyle w:val="Hyperlink"/>
          </w:rPr>
          <w:t>3.8.2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_Toc427753137 \h </w:instrText>
        </w:r>
        <w:r w:rsidR="000C4842">
          <w:rPr>
            <w:webHidden/>
          </w:rPr>
        </w:r>
        <w:r w:rsidR="000C4842">
          <w:rPr>
            <w:webHidden/>
          </w:rPr>
          <w:fldChar w:fldCharType="separate"/>
        </w:r>
        <w:r w:rsidR="005D37E7">
          <w:rPr>
            <w:webHidden/>
          </w:rPr>
          <w:t>XXIV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38" w:history="1">
        <w:r w:rsidR="005D37E7" w:rsidRPr="00F44157">
          <w:rPr>
            <w:rStyle w:val="Hyperlink"/>
          </w:rPr>
          <w:t>3.9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Delete Buddy</w:t>
        </w:r>
        <w:r w:rsidR="005D37E7">
          <w:rPr>
            <w:webHidden/>
          </w:rPr>
          <w:tab/>
        </w:r>
        <w:r w:rsidR="000C4842">
          <w:rPr>
            <w:webHidden/>
          </w:rPr>
          <w:fldChar w:fldCharType="begin"/>
        </w:r>
        <w:r w:rsidR="005D37E7">
          <w:rPr>
            <w:webHidden/>
          </w:rPr>
          <w:instrText xml:space="preserve"> PAGEREF _Toc427753138 \h </w:instrText>
        </w:r>
        <w:r w:rsidR="000C4842">
          <w:rPr>
            <w:webHidden/>
          </w:rPr>
        </w:r>
        <w:r w:rsidR="000C4842">
          <w:rPr>
            <w:webHidden/>
          </w:rPr>
          <w:fldChar w:fldCharType="separate"/>
        </w:r>
        <w:r w:rsidR="005D37E7">
          <w:rPr>
            <w:webHidden/>
          </w:rPr>
          <w:t>XXIV</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39" w:history="1">
        <w:r w:rsidR="005D37E7" w:rsidRPr="00F44157">
          <w:rPr>
            <w:rStyle w:val="Hyperlink"/>
          </w:rPr>
          <w:t>3.9.1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_Toc427753139 \h </w:instrText>
        </w:r>
        <w:r w:rsidR="000C4842">
          <w:rPr>
            <w:webHidden/>
          </w:rPr>
        </w:r>
        <w:r w:rsidR="000C4842">
          <w:rPr>
            <w:webHidden/>
          </w:rPr>
          <w:fldChar w:fldCharType="separate"/>
        </w:r>
        <w:r w:rsidR="005D37E7">
          <w:rPr>
            <w:webHidden/>
          </w:rPr>
          <w:t>XXIV</w:t>
        </w:r>
        <w:r w:rsidR="000C4842">
          <w:rPr>
            <w:webHidden/>
          </w:rPr>
          <w:fldChar w:fldCharType="end"/>
        </w:r>
      </w:hyperlink>
    </w:p>
    <w:p w:rsidR="005D37E7" w:rsidRDefault="00F57C6F">
      <w:pPr>
        <w:pStyle w:val="TOC3"/>
        <w:rPr>
          <w:rFonts w:asciiTheme="minorHAnsi" w:eastAsiaTheme="minorEastAsia" w:hAnsiTheme="minorHAnsi" w:cstheme="minorBidi"/>
          <w:color w:val="auto"/>
          <w:szCs w:val="22"/>
          <w:lang w:val="en-IN" w:eastAsia="en-IN"/>
        </w:rPr>
      </w:pPr>
      <w:hyperlink w:anchor="_Toc427753140" w:history="1">
        <w:r w:rsidR="005D37E7" w:rsidRPr="00F44157">
          <w:rPr>
            <w:rStyle w:val="Hyperlink"/>
          </w:rPr>
          <w:t>3.9.2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_Toc427753140 \h </w:instrText>
        </w:r>
        <w:r w:rsidR="000C4842">
          <w:rPr>
            <w:webHidden/>
          </w:rPr>
        </w:r>
        <w:r w:rsidR="000C4842">
          <w:rPr>
            <w:webHidden/>
          </w:rPr>
          <w:fldChar w:fldCharType="separate"/>
        </w:r>
        <w:r w:rsidR="005D37E7">
          <w:rPr>
            <w:webHidden/>
          </w:rPr>
          <w:t>XXV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41" w:history="1">
        <w:r w:rsidR="005D37E7" w:rsidRPr="00F44157">
          <w:rPr>
            <w:rStyle w:val="Hyperlink"/>
          </w:rPr>
          <w:t>3.10</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List Buddy</w:t>
        </w:r>
        <w:r w:rsidR="005D37E7">
          <w:rPr>
            <w:webHidden/>
          </w:rPr>
          <w:tab/>
        </w:r>
        <w:r w:rsidR="000C4842">
          <w:rPr>
            <w:webHidden/>
          </w:rPr>
          <w:fldChar w:fldCharType="begin"/>
        </w:r>
        <w:r w:rsidR="005D37E7">
          <w:rPr>
            <w:webHidden/>
          </w:rPr>
          <w:instrText xml:space="preserve"> PAGEREF _Toc427753141 \h </w:instrText>
        </w:r>
        <w:r w:rsidR="000C4842">
          <w:rPr>
            <w:webHidden/>
          </w:rPr>
        </w:r>
        <w:r w:rsidR="000C4842">
          <w:rPr>
            <w:webHidden/>
          </w:rPr>
          <w:fldChar w:fldCharType="separate"/>
        </w:r>
        <w:r w:rsidR="005D37E7">
          <w:rPr>
            <w:webHidden/>
          </w:rPr>
          <w:t>XXVI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42" w:history="1">
        <w:r w:rsidR="005D37E7" w:rsidRPr="00F44157">
          <w:rPr>
            <w:rStyle w:val="Hyperlink"/>
          </w:rPr>
          <w:t>3.10.1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_Toc427753142 \h </w:instrText>
        </w:r>
        <w:r w:rsidR="000C4842">
          <w:rPr>
            <w:webHidden/>
          </w:rPr>
        </w:r>
        <w:r w:rsidR="000C4842">
          <w:rPr>
            <w:webHidden/>
          </w:rPr>
          <w:fldChar w:fldCharType="separate"/>
        </w:r>
        <w:r w:rsidR="005D37E7">
          <w:rPr>
            <w:webHidden/>
          </w:rPr>
          <w:t>XXVI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43" w:history="1">
        <w:r w:rsidR="005D37E7" w:rsidRPr="00F44157">
          <w:rPr>
            <w:rStyle w:val="Hyperlink"/>
          </w:rPr>
          <w:t>3.10.2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_Toc427753143 \h </w:instrText>
        </w:r>
        <w:r w:rsidR="000C4842">
          <w:rPr>
            <w:webHidden/>
          </w:rPr>
        </w:r>
        <w:r w:rsidR="000C4842">
          <w:rPr>
            <w:webHidden/>
          </w:rPr>
          <w:fldChar w:fldCharType="separate"/>
        </w:r>
        <w:r w:rsidR="005D37E7">
          <w:rPr>
            <w:webHidden/>
          </w:rPr>
          <w:t>XXVII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44" w:history="1">
        <w:r w:rsidR="005D37E7" w:rsidRPr="00F44157">
          <w:rPr>
            <w:rStyle w:val="Hyperlink"/>
          </w:rPr>
          <w:t>3.11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Registration</w:t>
        </w:r>
        <w:r w:rsidR="005D37E7">
          <w:rPr>
            <w:webHidden/>
          </w:rPr>
          <w:tab/>
        </w:r>
        <w:r w:rsidR="000C4842">
          <w:rPr>
            <w:webHidden/>
          </w:rPr>
          <w:fldChar w:fldCharType="begin"/>
        </w:r>
        <w:r w:rsidR="005D37E7">
          <w:rPr>
            <w:webHidden/>
          </w:rPr>
          <w:instrText xml:space="preserve"> PAGEREF _Toc427753144 \h </w:instrText>
        </w:r>
        <w:r w:rsidR="000C4842">
          <w:rPr>
            <w:webHidden/>
          </w:rPr>
        </w:r>
        <w:r w:rsidR="000C4842">
          <w:rPr>
            <w:webHidden/>
          </w:rPr>
          <w:fldChar w:fldCharType="separate"/>
        </w:r>
        <w:r w:rsidR="005D37E7">
          <w:rPr>
            <w:webHidden/>
          </w:rPr>
          <w:t>XXVII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45" w:history="1">
        <w:r w:rsidR="005D37E7" w:rsidRPr="00F44157">
          <w:rPr>
            <w:rStyle w:val="Hyperlink"/>
          </w:rPr>
          <w:t>3.11.1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_Toc427753145 \h </w:instrText>
        </w:r>
        <w:r w:rsidR="000C4842">
          <w:rPr>
            <w:webHidden/>
          </w:rPr>
        </w:r>
        <w:r w:rsidR="000C4842">
          <w:rPr>
            <w:webHidden/>
          </w:rPr>
          <w:fldChar w:fldCharType="separate"/>
        </w:r>
        <w:r w:rsidR="005D37E7">
          <w:rPr>
            <w:webHidden/>
          </w:rPr>
          <w:t>XXVII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46" w:history="1">
        <w:r w:rsidR="005D37E7" w:rsidRPr="00F44157">
          <w:rPr>
            <w:rStyle w:val="Hyperlink"/>
          </w:rPr>
          <w:t>3.11.2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_Toc427753146 \h </w:instrText>
        </w:r>
        <w:r w:rsidR="000C4842">
          <w:rPr>
            <w:webHidden/>
          </w:rPr>
        </w:r>
        <w:r w:rsidR="000C4842">
          <w:rPr>
            <w:webHidden/>
          </w:rPr>
          <w:fldChar w:fldCharType="separate"/>
        </w:r>
        <w:r w:rsidR="005D37E7">
          <w:rPr>
            <w:webHidden/>
          </w:rPr>
          <w:t>XXVIII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47" w:history="1">
        <w:r w:rsidR="005D37E7" w:rsidRPr="00F44157">
          <w:rPr>
            <w:rStyle w:val="Hyperlink"/>
          </w:rPr>
          <w:t>3.12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De-Registration</w:t>
        </w:r>
        <w:r w:rsidR="005D37E7">
          <w:rPr>
            <w:webHidden/>
          </w:rPr>
          <w:tab/>
        </w:r>
        <w:r w:rsidR="000C4842">
          <w:rPr>
            <w:webHidden/>
          </w:rPr>
          <w:fldChar w:fldCharType="begin"/>
        </w:r>
        <w:r w:rsidR="005D37E7">
          <w:rPr>
            <w:webHidden/>
          </w:rPr>
          <w:instrText xml:space="preserve"> PAGEREF _Toc427753147 \h </w:instrText>
        </w:r>
        <w:r w:rsidR="000C4842">
          <w:rPr>
            <w:webHidden/>
          </w:rPr>
        </w:r>
        <w:r w:rsidR="000C4842">
          <w:rPr>
            <w:webHidden/>
          </w:rPr>
          <w:fldChar w:fldCharType="separate"/>
        </w:r>
        <w:r w:rsidR="005D37E7">
          <w:rPr>
            <w:webHidden/>
          </w:rPr>
          <w:t>XXIX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48" w:history="1">
        <w:r w:rsidR="005D37E7" w:rsidRPr="00F44157">
          <w:rPr>
            <w:rStyle w:val="Hyperlink"/>
          </w:rPr>
          <w:t>3.12.1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_Toc427753148 \h </w:instrText>
        </w:r>
        <w:r w:rsidR="000C4842">
          <w:rPr>
            <w:webHidden/>
          </w:rPr>
        </w:r>
        <w:r w:rsidR="000C4842">
          <w:rPr>
            <w:webHidden/>
          </w:rPr>
          <w:fldChar w:fldCharType="separate"/>
        </w:r>
        <w:r w:rsidR="005D37E7">
          <w:rPr>
            <w:webHidden/>
          </w:rPr>
          <w:t>XXIX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49" w:history="1">
        <w:r w:rsidR="005D37E7" w:rsidRPr="00F44157">
          <w:rPr>
            <w:rStyle w:val="Hyperlink"/>
          </w:rPr>
          <w:t>3.12.2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_Toc427753149 \h </w:instrText>
        </w:r>
        <w:r w:rsidR="000C4842">
          <w:rPr>
            <w:webHidden/>
          </w:rPr>
        </w:r>
        <w:r w:rsidR="000C4842">
          <w:rPr>
            <w:webHidden/>
          </w:rPr>
          <w:fldChar w:fldCharType="separate"/>
        </w:r>
        <w:r w:rsidR="005D37E7">
          <w:rPr>
            <w:webHidden/>
          </w:rPr>
          <w:t>XXIX</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50" w:history="1">
        <w:r w:rsidR="005D37E7" w:rsidRPr="00F44157">
          <w:rPr>
            <w:rStyle w:val="Hyperlink"/>
          </w:rPr>
          <w:t>3.13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Suspend</w:t>
        </w:r>
        <w:r w:rsidR="005D37E7">
          <w:rPr>
            <w:webHidden/>
          </w:rPr>
          <w:tab/>
        </w:r>
        <w:r w:rsidR="000C4842">
          <w:rPr>
            <w:webHidden/>
          </w:rPr>
          <w:fldChar w:fldCharType="begin"/>
        </w:r>
        <w:r w:rsidR="005D37E7">
          <w:rPr>
            <w:webHidden/>
          </w:rPr>
          <w:instrText xml:space="preserve"> PAGEREF _Toc427753150 \h </w:instrText>
        </w:r>
        <w:r w:rsidR="000C4842">
          <w:rPr>
            <w:webHidden/>
          </w:rPr>
        </w:r>
        <w:r w:rsidR="000C4842">
          <w:rPr>
            <w:webHidden/>
          </w:rPr>
          <w:fldChar w:fldCharType="separate"/>
        </w:r>
        <w:r w:rsidR="005D37E7">
          <w:rPr>
            <w:webHidden/>
          </w:rPr>
          <w:t>XXX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51" w:history="1">
        <w:r w:rsidR="005D37E7" w:rsidRPr="00F44157">
          <w:rPr>
            <w:rStyle w:val="Hyperlink"/>
          </w:rPr>
          <w:t>3.13.1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_Toc427753151 \h </w:instrText>
        </w:r>
        <w:r w:rsidR="000C4842">
          <w:rPr>
            <w:webHidden/>
          </w:rPr>
        </w:r>
        <w:r w:rsidR="000C4842">
          <w:rPr>
            <w:webHidden/>
          </w:rPr>
          <w:fldChar w:fldCharType="separate"/>
        </w:r>
        <w:r w:rsidR="005D37E7">
          <w:rPr>
            <w:webHidden/>
          </w:rPr>
          <w:t>XXX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52" w:history="1">
        <w:r w:rsidR="005D37E7" w:rsidRPr="00F44157">
          <w:rPr>
            <w:rStyle w:val="Hyperlink"/>
          </w:rPr>
          <w:t>3.13.2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_Toc427753152 \h </w:instrText>
        </w:r>
        <w:r w:rsidR="000C4842">
          <w:rPr>
            <w:webHidden/>
          </w:rPr>
        </w:r>
        <w:r w:rsidR="000C4842">
          <w:rPr>
            <w:webHidden/>
          </w:rPr>
          <w:fldChar w:fldCharType="separate"/>
        </w:r>
        <w:r w:rsidR="005D37E7">
          <w:rPr>
            <w:webHidden/>
          </w:rPr>
          <w:t>XXXI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53" w:history="1">
        <w:r w:rsidR="005D37E7" w:rsidRPr="00F44157">
          <w:rPr>
            <w:rStyle w:val="Hyperlink"/>
          </w:rPr>
          <w:t>3.14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Resume</w:t>
        </w:r>
        <w:r w:rsidR="005D37E7">
          <w:rPr>
            <w:webHidden/>
          </w:rPr>
          <w:tab/>
        </w:r>
        <w:r w:rsidR="000C4842">
          <w:rPr>
            <w:webHidden/>
          </w:rPr>
          <w:fldChar w:fldCharType="begin"/>
        </w:r>
        <w:r w:rsidR="005D37E7">
          <w:rPr>
            <w:webHidden/>
          </w:rPr>
          <w:instrText xml:space="preserve"> PAGEREF _Toc427753153 \h </w:instrText>
        </w:r>
        <w:r w:rsidR="000C4842">
          <w:rPr>
            <w:webHidden/>
          </w:rPr>
        </w:r>
        <w:r w:rsidR="000C4842">
          <w:rPr>
            <w:webHidden/>
          </w:rPr>
          <w:fldChar w:fldCharType="separate"/>
        </w:r>
        <w:r w:rsidR="005D37E7">
          <w:rPr>
            <w:webHidden/>
          </w:rPr>
          <w:t>XXXI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54" w:history="1">
        <w:r w:rsidR="005D37E7" w:rsidRPr="00F44157">
          <w:rPr>
            <w:rStyle w:val="Hyperlink"/>
          </w:rPr>
          <w:t>3.14.1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_Toc427753154 \h </w:instrText>
        </w:r>
        <w:r w:rsidR="000C4842">
          <w:rPr>
            <w:webHidden/>
          </w:rPr>
        </w:r>
        <w:r w:rsidR="000C4842">
          <w:rPr>
            <w:webHidden/>
          </w:rPr>
          <w:fldChar w:fldCharType="separate"/>
        </w:r>
        <w:r w:rsidR="005D37E7">
          <w:rPr>
            <w:webHidden/>
          </w:rPr>
          <w:t>XXXI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55" w:history="1">
        <w:r w:rsidR="005D37E7" w:rsidRPr="00F44157">
          <w:rPr>
            <w:rStyle w:val="Hyperlink"/>
          </w:rPr>
          <w:t>3.14.2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_Toc427753155 \h </w:instrText>
        </w:r>
        <w:r w:rsidR="000C4842">
          <w:rPr>
            <w:webHidden/>
          </w:rPr>
        </w:r>
        <w:r w:rsidR="000C4842">
          <w:rPr>
            <w:webHidden/>
          </w:rPr>
          <w:fldChar w:fldCharType="separate"/>
        </w:r>
        <w:r w:rsidR="005D37E7">
          <w:rPr>
            <w:webHidden/>
          </w:rPr>
          <w:t>XXXII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56" w:history="1">
        <w:r w:rsidR="005D37E7" w:rsidRPr="00F44157">
          <w:rPr>
            <w:rStyle w:val="Hyperlink"/>
          </w:rPr>
          <w:t>3.15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Self Bar</w:t>
        </w:r>
        <w:r w:rsidR="005D37E7">
          <w:rPr>
            <w:webHidden/>
          </w:rPr>
          <w:tab/>
        </w:r>
        <w:r w:rsidR="000C4842">
          <w:rPr>
            <w:webHidden/>
          </w:rPr>
          <w:fldChar w:fldCharType="begin"/>
        </w:r>
        <w:r w:rsidR="005D37E7">
          <w:rPr>
            <w:webHidden/>
          </w:rPr>
          <w:instrText xml:space="preserve"> PAGEREF _Toc427753156 \h </w:instrText>
        </w:r>
        <w:r w:rsidR="000C4842">
          <w:rPr>
            <w:webHidden/>
          </w:rPr>
        </w:r>
        <w:r w:rsidR="000C4842">
          <w:rPr>
            <w:webHidden/>
          </w:rPr>
          <w:fldChar w:fldCharType="separate"/>
        </w:r>
        <w:r w:rsidR="005D37E7">
          <w:rPr>
            <w:webHidden/>
          </w:rPr>
          <w:t>XXXIII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57" w:history="1">
        <w:r w:rsidR="005D37E7" w:rsidRPr="00F44157">
          <w:rPr>
            <w:rStyle w:val="Hyperlink"/>
          </w:rPr>
          <w:t>3.15.1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_Toc427753157 \h </w:instrText>
        </w:r>
        <w:r w:rsidR="000C4842">
          <w:rPr>
            <w:webHidden/>
          </w:rPr>
        </w:r>
        <w:r w:rsidR="000C4842">
          <w:rPr>
            <w:webHidden/>
          </w:rPr>
          <w:fldChar w:fldCharType="separate"/>
        </w:r>
        <w:r w:rsidR="005D37E7">
          <w:rPr>
            <w:webHidden/>
          </w:rPr>
          <w:t>XXXIII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58" w:history="1">
        <w:r w:rsidR="005D37E7" w:rsidRPr="00F44157">
          <w:rPr>
            <w:rStyle w:val="Hyperlink"/>
          </w:rPr>
          <w:t>3.15.2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_Toc427753158 \h </w:instrText>
        </w:r>
        <w:r w:rsidR="000C4842">
          <w:rPr>
            <w:webHidden/>
          </w:rPr>
        </w:r>
        <w:r w:rsidR="000C4842">
          <w:rPr>
            <w:webHidden/>
          </w:rPr>
          <w:fldChar w:fldCharType="separate"/>
        </w:r>
        <w:r w:rsidR="005D37E7">
          <w:rPr>
            <w:webHidden/>
          </w:rPr>
          <w:t>XXXIV</w:t>
        </w:r>
        <w:r w:rsidR="000C4842">
          <w:rPr>
            <w:webHidden/>
          </w:rPr>
          <w:fldChar w:fldCharType="end"/>
        </w:r>
      </w:hyperlink>
    </w:p>
    <w:p w:rsidR="005D37E7" w:rsidRDefault="00F57C6F">
      <w:pPr>
        <w:pStyle w:val="TOC1"/>
        <w:tabs>
          <w:tab w:val="right" w:leader="dot" w:pos="9017"/>
        </w:tabs>
        <w:rPr>
          <w:rFonts w:asciiTheme="minorHAnsi" w:eastAsiaTheme="minorEastAsia" w:hAnsiTheme="minorHAnsi" w:cstheme="minorBidi"/>
          <w:b w:val="0"/>
          <w:bCs w:val="0"/>
          <w:color w:val="auto"/>
          <w:sz w:val="22"/>
          <w:szCs w:val="22"/>
          <w:lang w:val="en-IN" w:eastAsia="en-IN"/>
        </w:rPr>
      </w:pPr>
      <w:hyperlink w:anchor="_Toc427753159" w:history="1">
        <w:r w:rsidR="005D37E7" w:rsidRPr="00F44157">
          <w:rPr>
            <w:rStyle w:val="Hyperlink"/>
          </w:rPr>
          <w:t>RP2P Services</w:t>
        </w:r>
        <w:r w:rsidR="005D37E7">
          <w:rPr>
            <w:webHidden/>
          </w:rPr>
          <w:tab/>
        </w:r>
        <w:r w:rsidR="000C4842">
          <w:rPr>
            <w:webHidden/>
          </w:rPr>
          <w:fldChar w:fldCharType="begin"/>
        </w:r>
        <w:r w:rsidR="005D37E7">
          <w:rPr>
            <w:webHidden/>
          </w:rPr>
          <w:instrText xml:space="preserve"> PAGEREF _Toc427753159 \h </w:instrText>
        </w:r>
        <w:r w:rsidR="000C4842">
          <w:rPr>
            <w:webHidden/>
          </w:rPr>
        </w:r>
        <w:r w:rsidR="000C4842">
          <w:rPr>
            <w:webHidden/>
          </w:rPr>
          <w:fldChar w:fldCharType="separate"/>
        </w:r>
        <w:r w:rsidR="005D37E7">
          <w:rPr>
            <w:webHidden/>
          </w:rPr>
          <w:t>XXXV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60" w:history="1">
        <w:r w:rsidR="005D37E7" w:rsidRPr="00F44157">
          <w:rPr>
            <w:rStyle w:val="Hyperlink"/>
          </w:rPr>
          <w:t>3.16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Customer Recharge</w:t>
        </w:r>
        <w:r w:rsidR="005D37E7">
          <w:rPr>
            <w:webHidden/>
          </w:rPr>
          <w:tab/>
        </w:r>
        <w:r w:rsidR="000C4842">
          <w:rPr>
            <w:webHidden/>
          </w:rPr>
          <w:fldChar w:fldCharType="begin"/>
        </w:r>
        <w:r w:rsidR="005D37E7">
          <w:rPr>
            <w:webHidden/>
          </w:rPr>
          <w:instrText xml:space="preserve"> PAGEREF _Toc427753160 \h </w:instrText>
        </w:r>
        <w:r w:rsidR="000C4842">
          <w:rPr>
            <w:webHidden/>
          </w:rPr>
        </w:r>
        <w:r w:rsidR="000C4842">
          <w:rPr>
            <w:webHidden/>
          </w:rPr>
          <w:fldChar w:fldCharType="separate"/>
        </w:r>
        <w:r w:rsidR="005D37E7">
          <w:rPr>
            <w:webHidden/>
          </w:rPr>
          <w:t>XXXV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61" w:history="1">
        <w:r w:rsidR="005D37E7" w:rsidRPr="00F44157">
          <w:rPr>
            <w:rStyle w:val="Hyperlink"/>
          </w:rPr>
          <w:t>3.16.1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_Toc427753161 \h </w:instrText>
        </w:r>
        <w:r w:rsidR="000C4842">
          <w:rPr>
            <w:webHidden/>
          </w:rPr>
        </w:r>
        <w:r w:rsidR="000C4842">
          <w:rPr>
            <w:webHidden/>
          </w:rPr>
          <w:fldChar w:fldCharType="separate"/>
        </w:r>
        <w:r w:rsidR="005D37E7">
          <w:rPr>
            <w:webHidden/>
          </w:rPr>
          <w:t>XXXV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62" w:history="1">
        <w:r w:rsidR="005D37E7" w:rsidRPr="00F44157">
          <w:rPr>
            <w:rStyle w:val="Hyperlink"/>
          </w:rPr>
          <w:t>3.16.2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_Toc427753162 \h </w:instrText>
        </w:r>
        <w:r w:rsidR="000C4842">
          <w:rPr>
            <w:webHidden/>
          </w:rPr>
        </w:r>
        <w:r w:rsidR="000C4842">
          <w:rPr>
            <w:webHidden/>
          </w:rPr>
          <w:fldChar w:fldCharType="separate"/>
        </w:r>
        <w:r w:rsidR="005D37E7">
          <w:rPr>
            <w:webHidden/>
          </w:rPr>
          <w:t>XXXVI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63" w:history="1">
        <w:r w:rsidR="005D37E7" w:rsidRPr="00F44157">
          <w:rPr>
            <w:rStyle w:val="Hyperlink"/>
          </w:rPr>
          <w:t>3.17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PIN</w:t>
        </w:r>
        <w:r w:rsidR="005D37E7">
          <w:rPr>
            <w:webHidden/>
          </w:rPr>
          <w:tab/>
        </w:r>
        <w:r w:rsidR="000C4842">
          <w:rPr>
            <w:webHidden/>
          </w:rPr>
          <w:fldChar w:fldCharType="begin"/>
        </w:r>
        <w:r w:rsidR="005D37E7">
          <w:rPr>
            <w:webHidden/>
          </w:rPr>
          <w:instrText xml:space="preserve"> PAGEREF _Toc427753163 \h </w:instrText>
        </w:r>
        <w:r w:rsidR="000C4842">
          <w:rPr>
            <w:webHidden/>
          </w:rPr>
        </w:r>
        <w:r w:rsidR="000C4842">
          <w:rPr>
            <w:webHidden/>
          </w:rPr>
          <w:fldChar w:fldCharType="separate"/>
        </w:r>
        <w:r w:rsidR="005D37E7">
          <w:rPr>
            <w:webHidden/>
          </w:rPr>
          <w:t>XXXVII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64" w:history="1">
        <w:r w:rsidR="005D37E7" w:rsidRPr="00F44157">
          <w:rPr>
            <w:rStyle w:val="Hyperlink"/>
          </w:rPr>
          <w:t>3.17.1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_Toc427753164 \h </w:instrText>
        </w:r>
        <w:r w:rsidR="000C4842">
          <w:rPr>
            <w:webHidden/>
          </w:rPr>
        </w:r>
        <w:r w:rsidR="000C4842">
          <w:rPr>
            <w:webHidden/>
          </w:rPr>
          <w:fldChar w:fldCharType="separate"/>
        </w:r>
        <w:r w:rsidR="005D37E7">
          <w:rPr>
            <w:webHidden/>
          </w:rPr>
          <w:t>XXXVII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65" w:history="1">
        <w:r w:rsidR="005D37E7" w:rsidRPr="00F44157">
          <w:rPr>
            <w:rStyle w:val="Hyperlink"/>
          </w:rPr>
          <w:t>3.17.2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_Toc427753165 \h </w:instrText>
        </w:r>
        <w:r w:rsidR="000C4842">
          <w:rPr>
            <w:webHidden/>
          </w:rPr>
        </w:r>
        <w:r w:rsidR="000C4842">
          <w:rPr>
            <w:webHidden/>
          </w:rPr>
          <w:fldChar w:fldCharType="separate"/>
        </w:r>
        <w:r w:rsidR="005D37E7">
          <w:rPr>
            <w:webHidden/>
          </w:rPr>
          <w:t>XXXVIII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66" w:history="1">
        <w:r w:rsidR="005D37E7" w:rsidRPr="00F44157">
          <w:rPr>
            <w:rStyle w:val="Hyperlink"/>
          </w:rPr>
          <w:t>3.18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Notification Language</w:t>
        </w:r>
        <w:r w:rsidR="005D37E7">
          <w:rPr>
            <w:webHidden/>
          </w:rPr>
          <w:tab/>
        </w:r>
        <w:r w:rsidR="000C4842">
          <w:rPr>
            <w:webHidden/>
          </w:rPr>
          <w:fldChar w:fldCharType="begin"/>
        </w:r>
        <w:r w:rsidR="005D37E7">
          <w:rPr>
            <w:webHidden/>
          </w:rPr>
          <w:instrText xml:space="preserve"> PAGEREF _Toc427753166 \h </w:instrText>
        </w:r>
        <w:r w:rsidR="000C4842">
          <w:rPr>
            <w:webHidden/>
          </w:rPr>
        </w:r>
        <w:r w:rsidR="000C4842">
          <w:rPr>
            <w:webHidden/>
          </w:rPr>
          <w:fldChar w:fldCharType="separate"/>
        </w:r>
        <w:r w:rsidR="005D37E7">
          <w:rPr>
            <w:webHidden/>
          </w:rPr>
          <w:t>XXXIX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67" w:history="1">
        <w:r w:rsidR="005D37E7" w:rsidRPr="00F44157">
          <w:rPr>
            <w:rStyle w:val="Hyperlink"/>
          </w:rPr>
          <w:t>3.18.1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_Toc427753167 \h </w:instrText>
        </w:r>
        <w:r w:rsidR="000C4842">
          <w:rPr>
            <w:webHidden/>
          </w:rPr>
        </w:r>
        <w:r w:rsidR="000C4842">
          <w:rPr>
            <w:webHidden/>
          </w:rPr>
          <w:fldChar w:fldCharType="separate"/>
        </w:r>
        <w:r w:rsidR="005D37E7">
          <w:rPr>
            <w:webHidden/>
          </w:rPr>
          <w:t>XXXIX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68" w:history="1">
        <w:r w:rsidR="005D37E7" w:rsidRPr="00F44157">
          <w:rPr>
            <w:rStyle w:val="Hyperlink"/>
          </w:rPr>
          <w:t>3.18.2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_Toc427753168 \h </w:instrText>
        </w:r>
        <w:r w:rsidR="000C4842">
          <w:rPr>
            <w:webHidden/>
          </w:rPr>
        </w:r>
        <w:r w:rsidR="000C4842">
          <w:rPr>
            <w:webHidden/>
          </w:rPr>
          <w:fldChar w:fldCharType="separate"/>
        </w:r>
        <w:r w:rsidR="005D37E7">
          <w:rPr>
            <w:webHidden/>
          </w:rPr>
          <w:t>XL</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69" w:history="1">
        <w:r w:rsidR="005D37E7" w:rsidRPr="00F44157">
          <w:rPr>
            <w:rStyle w:val="Hyperlink"/>
          </w:rPr>
          <w:t>3.19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Transfer, Return and Withdraw</w:t>
        </w:r>
        <w:r w:rsidR="005D37E7">
          <w:rPr>
            <w:webHidden/>
          </w:rPr>
          <w:tab/>
        </w:r>
        <w:r w:rsidR="000C4842">
          <w:rPr>
            <w:webHidden/>
          </w:rPr>
          <w:fldChar w:fldCharType="begin"/>
        </w:r>
        <w:r w:rsidR="005D37E7">
          <w:rPr>
            <w:webHidden/>
          </w:rPr>
          <w:instrText xml:space="preserve"> PAGEREF _Toc427753169 \h </w:instrText>
        </w:r>
        <w:r w:rsidR="000C4842">
          <w:rPr>
            <w:webHidden/>
          </w:rPr>
        </w:r>
        <w:r w:rsidR="000C4842">
          <w:rPr>
            <w:webHidden/>
          </w:rPr>
          <w:fldChar w:fldCharType="separate"/>
        </w:r>
        <w:r w:rsidR="005D37E7">
          <w:rPr>
            <w:webHidden/>
          </w:rPr>
          <w:t>XLI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70" w:history="1">
        <w:r w:rsidR="005D37E7" w:rsidRPr="00F44157">
          <w:rPr>
            <w:rStyle w:val="Hyperlink"/>
          </w:rPr>
          <w:t>3.19.1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_Toc427753170 \h </w:instrText>
        </w:r>
        <w:r w:rsidR="000C4842">
          <w:rPr>
            <w:webHidden/>
          </w:rPr>
        </w:r>
        <w:r w:rsidR="000C4842">
          <w:rPr>
            <w:webHidden/>
          </w:rPr>
          <w:fldChar w:fldCharType="separate"/>
        </w:r>
        <w:r w:rsidR="005D37E7">
          <w:rPr>
            <w:webHidden/>
          </w:rPr>
          <w:t>XLI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71" w:history="1">
        <w:r w:rsidR="005D37E7" w:rsidRPr="00F44157">
          <w:rPr>
            <w:rStyle w:val="Hyperlink"/>
          </w:rPr>
          <w:t>3.19.2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_Toc427753171 \h </w:instrText>
        </w:r>
        <w:r w:rsidR="000C4842">
          <w:rPr>
            <w:webHidden/>
          </w:rPr>
        </w:r>
        <w:r w:rsidR="000C4842">
          <w:rPr>
            <w:webHidden/>
          </w:rPr>
          <w:fldChar w:fldCharType="separate"/>
        </w:r>
        <w:r w:rsidR="005D37E7">
          <w:rPr>
            <w:webHidden/>
          </w:rPr>
          <w:t>XLII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72" w:history="1">
        <w:r w:rsidR="005D37E7" w:rsidRPr="00F44157">
          <w:rPr>
            <w:rStyle w:val="Hyperlink"/>
          </w:rPr>
          <w:t>3.20</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Balance Enquiry</w:t>
        </w:r>
        <w:r w:rsidR="005D37E7">
          <w:rPr>
            <w:webHidden/>
          </w:rPr>
          <w:tab/>
        </w:r>
        <w:r w:rsidR="000C4842">
          <w:rPr>
            <w:webHidden/>
          </w:rPr>
          <w:fldChar w:fldCharType="begin"/>
        </w:r>
        <w:r w:rsidR="005D37E7">
          <w:rPr>
            <w:webHidden/>
          </w:rPr>
          <w:instrText xml:space="preserve"> PAGEREF _Toc427753172 \h </w:instrText>
        </w:r>
        <w:r w:rsidR="000C4842">
          <w:rPr>
            <w:webHidden/>
          </w:rPr>
        </w:r>
        <w:r w:rsidR="000C4842">
          <w:rPr>
            <w:webHidden/>
          </w:rPr>
          <w:fldChar w:fldCharType="separate"/>
        </w:r>
        <w:r w:rsidR="005D37E7">
          <w:rPr>
            <w:webHidden/>
          </w:rPr>
          <w:t>XLIII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73" w:history="1">
        <w:r w:rsidR="005D37E7" w:rsidRPr="00F44157">
          <w:rPr>
            <w:rStyle w:val="Hyperlink"/>
          </w:rPr>
          <w:t>3.20.1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_Toc427753173 \h </w:instrText>
        </w:r>
        <w:r w:rsidR="000C4842">
          <w:rPr>
            <w:webHidden/>
          </w:rPr>
        </w:r>
        <w:r w:rsidR="000C4842">
          <w:rPr>
            <w:webHidden/>
          </w:rPr>
          <w:fldChar w:fldCharType="separate"/>
        </w:r>
        <w:r w:rsidR="005D37E7">
          <w:rPr>
            <w:webHidden/>
          </w:rPr>
          <w:t>XLIII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74" w:history="1">
        <w:r w:rsidR="005D37E7" w:rsidRPr="00F44157">
          <w:rPr>
            <w:rStyle w:val="Hyperlink"/>
          </w:rPr>
          <w:t>3.20.2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_Toc427753174 \h </w:instrText>
        </w:r>
        <w:r w:rsidR="000C4842">
          <w:rPr>
            <w:webHidden/>
          </w:rPr>
        </w:r>
        <w:r w:rsidR="000C4842">
          <w:rPr>
            <w:webHidden/>
          </w:rPr>
          <w:fldChar w:fldCharType="separate"/>
        </w:r>
        <w:r w:rsidR="005D37E7">
          <w:rPr>
            <w:webHidden/>
          </w:rPr>
          <w:t>XLIV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75" w:history="1">
        <w:r w:rsidR="005D37E7" w:rsidRPr="00F44157">
          <w:rPr>
            <w:rStyle w:val="Hyperlink"/>
          </w:rPr>
          <w:t>3.21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Daily Status Report</w:t>
        </w:r>
        <w:r w:rsidR="005D37E7">
          <w:rPr>
            <w:webHidden/>
          </w:rPr>
          <w:tab/>
        </w:r>
        <w:r w:rsidR="000C4842">
          <w:rPr>
            <w:webHidden/>
          </w:rPr>
          <w:fldChar w:fldCharType="begin"/>
        </w:r>
        <w:r w:rsidR="005D37E7">
          <w:rPr>
            <w:webHidden/>
          </w:rPr>
          <w:instrText xml:space="preserve"> PAGEREF _Toc427753175 \h </w:instrText>
        </w:r>
        <w:r w:rsidR="000C4842">
          <w:rPr>
            <w:webHidden/>
          </w:rPr>
        </w:r>
        <w:r w:rsidR="000C4842">
          <w:rPr>
            <w:webHidden/>
          </w:rPr>
          <w:fldChar w:fldCharType="separate"/>
        </w:r>
        <w:r w:rsidR="005D37E7">
          <w:rPr>
            <w:webHidden/>
          </w:rPr>
          <w:t>XLIV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76" w:history="1">
        <w:r w:rsidR="005D37E7" w:rsidRPr="00F44157">
          <w:rPr>
            <w:rStyle w:val="Hyperlink"/>
          </w:rPr>
          <w:t>3.21.1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_Toc427753176 \h </w:instrText>
        </w:r>
        <w:r w:rsidR="000C4842">
          <w:rPr>
            <w:webHidden/>
          </w:rPr>
        </w:r>
        <w:r w:rsidR="000C4842">
          <w:rPr>
            <w:webHidden/>
          </w:rPr>
          <w:fldChar w:fldCharType="separate"/>
        </w:r>
        <w:r w:rsidR="005D37E7">
          <w:rPr>
            <w:webHidden/>
          </w:rPr>
          <w:t>XLIV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77" w:history="1">
        <w:r w:rsidR="005D37E7" w:rsidRPr="00F44157">
          <w:rPr>
            <w:rStyle w:val="Hyperlink"/>
          </w:rPr>
          <w:t>3.21.2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_Toc427753177 \h </w:instrText>
        </w:r>
        <w:r w:rsidR="000C4842">
          <w:rPr>
            <w:webHidden/>
          </w:rPr>
        </w:r>
        <w:r w:rsidR="000C4842">
          <w:rPr>
            <w:webHidden/>
          </w:rPr>
          <w:fldChar w:fldCharType="separate"/>
        </w:r>
        <w:r w:rsidR="005D37E7">
          <w:rPr>
            <w:webHidden/>
          </w:rPr>
          <w:t>XLV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78" w:history="1">
        <w:r w:rsidR="005D37E7" w:rsidRPr="00F44157">
          <w:rPr>
            <w:rStyle w:val="Hyperlink"/>
          </w:rPr>
          <w:t>3.22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Last Transfer Status</w:t>
        </w:r>
        <w:r w:rsidR="005D37E7">
          <w:rPr>
            <w:webHidden/>
          </w:rPr>
          <w:tab/>
        </w:r>
        <w:r w:rsidR="000C4842">
          <w:rPr>
            <w:webHidden/>
          </w:rPr>
          <w:fldChar w:fldCharType="begin"/>
        </w:r>
        <w:r w:rsidR="005D37E7">
          <w:rPr>
            <w:webHidden/>
          </w:rPr>
          <w:instrText xml:space="preserve"> PAGEREF _Toc427753178 \h </w:instrText>
        </w:r>
        <w:r w:rsidR="000C4842">
          <w:rPr>
            <w:webHidden/>
          </w:rPr>
        </w:r>
        <w:r w:rsidR="000C4842">
          <w:rPr>
            <w:webHidden/>
          </w:rPr>
          <w:fldChar w:fldCharType="separate"/>
        </w:r>
        <w:r w:rsidR="005D37E7">
          <w:rPr>
            <w:webHidden/>
          </w:rPr>
          <w:t>XLVI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79" w:history="1">
        <w:r w:rsidR="005D37E7" w:rsidRPr="00F44157">
          <w:rPr>
            <w:rStyle w:val="Hyperlink"/>
          </w:rPr>
          <w:t>3.22.1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_Toc427753179 \h </w:instrText>
        </w:r>
        <w:r w:rsidR="000C4842">
          <w:rPr>
            <w:webHidden/>
          </w:rPr>
        </w:r>
        <w:r w:rsidR="000C4842">
          <w:rPr>
            <w:webHidden/>
          </w:rPr>
          <w:fldChar w:fldCharType="separate"/>
        </w:r>
        <w:r w:rsidR="005D37E7">
          <w:rPr>
            <w:webHidden/>
          </w:rPr>
          <w:t>XLVI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80" w:history="1">
        <w:r w:rsidR="005D37E7" w:rsidRPr="00F44157">
          <w:rPr>
            <w:rStyle w:val="Hyperlink"/>
          </w:rPr>
          <w:t>3.22.2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_Toc427753180 \h </w:instrText>
        </w:r>
        <w:r w:rsidR="000C4842">
          <w:rPr>
            <w:webHidden/>
          </w:rPr>
        </w:r>
        <w:r w:rsidR="000C4842">
          <w:rPr>
            <w:webHidden/>
          </w:rPr>
          <w:fldChar w:fldCharType="separate"/>
        </w:r>
        <w:r w:rsidR="005D37E7">
          <w:rPr>
            <w:webHidden/>
          </w:rPr>
          <w:t>XLVII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81" w:history="1">
        <w:r w:rsidR="005D37E7" w:rsidRPr="00F44157">
          <w:rPr>
            <w:rStyle w:val="Hyperlink"/>
          </w:rPr>
          <w:t>3.23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Electronic Voucher Distribution (EVD)</w:t>
        </w:r>
        <w:r w:rsidR="005D37E7">
          <w:rPr>
            <w:webHidden/>
          </w:rPr>
          <w:tab/>
        </w:r>
        <w:r w:rsidR="000C4842">
          <w:rPr>
            <w:webHidden/>
          </w:rPr>
          <w:fldChar w:fldCharType="begin"/>
        </w:r>
        <w:r w:rsidR="005D37E7">
          <w:rPr>
            <w:webHidden/>
          </w:rPr>
          <w:instrText xml:space="preserve"> PAGEREF _Toc427753181 \h </w:instrText>
        </w:r>
        <w:r w:rsidR="000C4842">
          <w:rPr>
            <w:webHidden/>
          </w:rPr>
        </w:r>
        <w:r w:rsidR="000C4842">
          <w:rPr>
            <w:webHidden/>
          </w:rPr>
          <w:fldChar w:fldCharType="separate"/>
        </w:r>
        <w:r w:rsidR="005D37E7">
          <w:rPr>
            <w:webHidden/>
          </w:rPr>
          <w:t>XLVII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82" w:history="1">
        <w:r w:rsidR="005D37E7" w:rsidRPr="00F44157">
          <w:rPr>
            <w:rStyle w:val="Hyperlink"/>
          </w:rPr>
          <w:t>3.23.1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_Toc427753182 \h </w:instrText>
        </w:r>
        <w:r w:rsidR="000C4842">
          <w:rPr>
            <w:webHidden/>
          </w:rPr>
        </w:r>
        <w:r w:rsidR="000C4842">
          <w:rPr>
            <w:webHidden/>
          </w:rPr>
          <w:fldChar w:fldCharType="separate"/>
        </w:r>
        <w:r w:rsidR="005D37E7">
          <w:rPr>
            <w:webHidden/>
          </w:rPr>
          <w:t>XLVII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83" w:history="1">
        <w:r w:rsidR="005D37E7" w:rsidRPr="00F44157">
          <w:rPr>
            <w:rStyle w:val="Hyperlink"/>
          </w:rPr>
          <w:t>3.23.2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_Toc427753183 \h </w:instrText>
        </w:r>
        <w:r w:rsidR="000C4842">
          <w:rPr>
            <w:webHidden/>
          </w:rPr>
        </w:r>
        <w:r w:rsidR="000C4842">
          <w:rPr>
            <w:webHidden/>
          </w:rPr>
          <w:fldChar w:fldCharType="separate"/>
        </w:r>
        <w:r w:rsidR="005D37E7">
          <w:rPr>
            <w:webHidden/>
          </w:rPr>
          <w:t>XLIX</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84" w:history="1">
        <w:r w:rsidR="005D37E7" w:rsidRPr="00F44157">
          <w:rPr>
            <w:rStyle w:val="Hyperlink"/>
          </w:rPr>
          <w:t>3.24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Multiple Electronic Voucher Distribution (M-EVD)</w:t>
        </w:r>
        <w:r w:rsidR="005D37E7">
          <w:rPr>
            <w:webHidden/>
          </w:rPr>
          <w:tab/>
        </w:r>
        <w:r w:rsidR="000C4842">
          <w:rPr>
            <w:webHidden/>
          </w:rPr>
          <w:fldChar w:fldCharType="begin"/>
        </w:r>
        <w:r w:rsidR="005D37E7">
          <w:rPr>
            <w:webHidden/>
          </w:rPr>
          <w:instrText xml:space="preserve"> PAGEREF _Toc427753184 \h </w:instrText>
        </w:r>
        <w:r w:rsidR="000C4842">
          <w:rPr>
            <w:webHidden/>
          </w:rPr>
        </w:r>
        <w:r w:rsidR="000C4842">
          <w:rPr>
            <w:webHidden/>
          </w:rPr>
          <w:fldChar w:fldCharType="separate"/>
        </w:r>
        <w:r w:rsidR="005D37E7">
          <w:rPr>
            <w:webHidden/>
          </w:rPr>
          <w:t>XLIX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85" w:history="1">
        <w:r w:rsidR="005D37E7" w:rsidRPr="00F44157">
          <w:rPr>
            <w:rStyle w:val="Hyperlink"/>
          </w:rPr>
          <w:t>3.24.1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_Toc427753185 \h </w:instrText>
        </w:r>
        <w:r w:rsidR="000C4842">
          <w:rPr>
            <w:webHidden/>
          </w:rPr>
        </w:r>
        <w:r w:rsidR="000C4842">
          <w:rPr>
            <w:webHidden/>
          </w:rPr>
          <w:fldChar w:fldCharType="separate"/>
        </w:r>
        <w:r w:rsidR="005D37E7">
          <w:rPr>
            <w:webHidden/>
          </w:rPr>
          <w:t>L</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86" w:history="1">
        <w:r w:rsidR="005D37E7" w:rsidRPr="00F44157">
          <w:rPr>
            <w:rStyle w:val="Hyperlink"/>
          </w:rPr>
          <w:t>3.24.2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_Toc427753186 \h </w:instrText>
        </w:r>
        <w:r w:rsidR="000C4842">
          <w:rPr>
            <w:webHidden/>
          </w:rPr>
        </w:r>
        <w:r w:rsidR="000C4842">
          <w:rPr>
            <w:webHidden/>
          </w:rPr>
          <w:fldChar w:fldCharType="separate"/>
        </w:r>
        <w:r w:rsidR="005D37E7">
          <w:rPr>
            <w:webHidden/>
          </w:rPr>
          <w:t>LI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87" w:history="1">
        <w:r w:rsidR="005D37E7" w:rsidRPr="00F44157">
          <w:rPr>
            <w:rStyle w:val="Hyperlink"/>
          </w:rPr>
          <w:t>3.25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Electronic Voucher Recharge (EVR)</w:t>
        </w:r>
        <w:r w:rsidR="005D37E7">
          <w:rPr>
            <w:webHidden/>
          </w:rPr>
          <w:tab/>
        </w:r>
        <w:r w:rsidR="000C4842">
          <w:rPr>
            <w:webHidden/>
          </w:rPr>
          <w:fldChar w:fldCharType="begin"/>
        </w:r>
        <w:r w:rsidR="005D37E7">
          <w:rPr>
            <w:webHidden/>
          </w:rPr>
          <w:instrText xml:space="preserve"> PAGEREF _Toc427753187 \h </w:instrText>
        </w:r>
        <w:r w:rsidR="000C4842">
          <w:rPr>
            <w:webHidden/>
          </w:rPr>
        </w:r>
        <w:r w:rsidR="000C4842">
          <w:rPr>
            <w:webHidden/>
          </w:rPr>
          <w:fldChar w:fldCharType="separate"/>
        </w:r>
        <w:r w:rsidR="005D37E7">
          <w:rPr>
            <w:webHidden/>
          </w:rPr>
          <w:t>LII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88" w:history="1">
        <w:r w:rsidR="005D37E7" w:rsidRPr="00F44157">
          <w:rPr>
            <w:rStyle w:val="Hyperlink"/>
          </w:rPr>
          <w:t>3.25.1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_Toc427753188 \h </w:instrText>
        </w:r>
        <w:r w:rsidR="000C4842">
          <w:rPr>
            <w:webHidden/>
          </w:rPr>
        </w:r>
        <w:r w:rsidR="000C4842">
          <w:rPr>
            <w:webHidden/>
          </w:rPr>
          <w:fldChar w:fldCharType="separate"/>
        </w:r>
        <w:r w:rsidR="005D37E7">
          <w:rPr>
            <w:webHidden/>
          </w:rPr>
          <w:t>LII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89" w:history="1">
        <w:r w:rsidR="005D37E7" w:rsidRPr="00F44157">
          <w:rPr>
            <w:rStyle w:val="Hyperlink"/>
          </w:rPr>
          <w:t>3.25.2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_Toc427753189 \h </w:instrText>
        </w:r>
        <w:r w:rsidR="000C4842">
          <w:rPr>
            <w:webHidden/>
          </w:rPr>
        </w:r>
        <w:r w:rsidR="000C4842">
          <w:rPr>
            <w:webHidden/>
          </w:rPr>
          <w:fldChar w:fldCharType="separate"/>
        </w:r>
        <w:r w:rsidR="005D37E7">
          <w:rPr>
            <w:webHidden/>
          </w:rPr>
          <w:t>LIII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90" w:history="1">
        <w:r w:rsidR="005D37E7" w:rsidRPr="00F44157">
          <w:rPr>
            <w:rStyle w:val="Hyperlink"/>
          </w:rPr>
          <w:t>3.26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Postpaid Bill Payment (PPB)</w:t>
        </w:r>
        <w:r w:rsidR="005D37E7">
          <w:rPr>
            <w:webHidden/>
          </w:rPr>
          <w:tab/>
        </w:r>
        <w:r w:rsidR="000C4842">
          <w:rPr>
            <w:webHidden/>
          </w:rPr>
          <w:fldChar w:fldCharType="begin"/>
        </w:r>
        <w:r w:rsidR="005D37E7">
          <w:rPr>
            <w:webHidden/>
          </w:rPr>
          <w:instrText xml:space="preserve"> PAGEREF _Toc427753190 \h </w:instrText>
        </w:r>
        <w:r w:rsidR="000C4842">
          <w:rPr>
            <w:webHidden/>
          </w:rPr>
        </w:r>
        <w:r w:rsidR="000C4842">
          <w:rPr>
            <w:webHidden/>
          </w:rPr>
          <w:fldChar w:fldCharType="separate"/>
        </w:r>
        <w:r w:rsidR="005D37E7">
          <w:rPr>
            <w:webHidden/>
          </w:rPr>
          <w:t>LIV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91" w:history="1">
        <w:r w:rsidR="005D37E7" w:rsidRPr="00F44157">
          <w:rPr>
            <w:rStyle w:val="Hyperlink"/>
          </w:rPr>
          <w:t>3.26.1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_Toc427753191 \h </w:instrText>
        </w:r>
        <w:r w:rsidR="000C4842">
          <w:rPr>
            <w:webHidden/>
          </w:rPr>
        </w:r>
        <w:r w:rsidR="000C4842">
          <w:rPr>
            <w:webHidden/>
          </w:rPr>
          <w:fldChar w:fldCharType="separate"/>
        </w:r>
        <w:r w:rsidR="005D37E7">
          <w:rPr>
            <w:webHidden/>
          </w:rPr>
          <w:t>LIV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92" w:history="1">
        <w:r w:rsidR="005D37E7" w:rsidRPr="00F44157">
          <w:rPr>
            <w:rStyle w:val="Hyperlink"/>
          </w:rPr>
          <w:t>3.26.2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_Toc427753192 \h </w:instrText>
        </w:r>
        <w:r w:rsidR="000C4842">
          <w:rPr>
            <w:webHidden/>
          </w:rPr>
        </w:r>
        <w:r w:rsidR="000C4842">
          <w:rPr>
            <w:webHidden/>
          </w:rPr>
          <w:fldChar w:fldCharType="separate"/>
        </w:r>
        <w:r w:rsidR="005D37E7">
          <w:rPr>
            <w:webHidden/>
          </w:rPr>
          <w:t>LVI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93" w:history="1">
        <w:r w:rsidR="005D37E7" w:rsidRPr="00F44157">
          <w:rPr>
            <w:rStyle w:val="Hyperlink"/>
          </w:rPr>
          <w:t>3.27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Utility Bill Payment</w:t>
        </w:r>
        <w:r w:rsidR="005D37E7">
          <w:rPr>
            <w:webHidden/>
          </w:rPr>
          <w:tab/>
        </w:r>
        <w:r w:rsidR="000C4842">
          <w:rPr>
            <w:webHidden/>
          </w:rPr>
          <w:fldChar w:fldCharType="begin"/>
        </w:r>
        <w:r w:rsidR="005D37E7">
          <w:rPr>
            <w:webHidden/>
          </w:rPr>
          <w:instrText xml:space="preserve"> PAGEREF _Toc427753193 \h </w:instrText>
        </w:r>
        <w:r w:rsidR="000C4842">
          <w:rPr>
            <w:webHidden/>
          </w:rPr>
        </w:r>
        <w:r w:rsidR="000C4842">
          <w:rPr>
            <w:webHidden/>
          </w:rPr>
          <w:fldChar w:fldCharType="separate"/>
        </w:r>
        <w:r w:rsidR="005D37E7">
          <w:rPr>
            <w:webHidden/>
          </w:rPr>
          <w:t>LVII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94" w:history="1">
        <w:r w:rsidR="005D37E7" w:rsidRPr="00F44157">
          <w:rPr>
            <w:rStyle w:val="Hyperlink"/>
          </w:rPr>
          <w:t>3.27.1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_Toc427753194 \h </w:instrText>
        </w:r>
        <w:r w:rsidR="000C4842">
          <w:rPr>
            <w:webHidden/>
          </w:rPr>
        </w:r>
        <w:r w:rsidR="000C4842">
          <w:rPr>
            <w:webHidden/>
          </w:rPr>
          <w:fldChar w:fldCharType="separate"/>
        </w:r>
        <w:r w:rsidR="005D37E7">
          <w:rPr>
            <w:webHidden/>
          </w:rPr>
          <w:t>LVII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95" w:history="1">
        <w:r w:rsidR="005D37E7" w:rsidRPr="00F44157">
          <w:rPr>
            <w:rStyle w:val="Hyperlink"/>
          </w:rPr>
          <w:t>3.27.2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_Toc427753195 \h </w:instrText>
        </w:r>
        <w:r w:rsidR="000C4842">
          <w:rPr>
            <w:webHidden/>
          </w:rPr>
        </w:r>
        <w:r w:rsidR="000C4842">
          <w:rPr>
            <w:webHidden/>
          </w:rPr>
          <w:fldChar w:fldCharType="separate"/>
        </w:r>
        <w:r w:rsidR="005D37E7">
          <w:rPr>
            <w:webHidden/>
          </w:rPr>
          <w:t>LVIII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96" w:history="1">
        <w:r w:rsidR="005D37E7" w:rsidRPr="00F44157">
          <w:rPr>
            <w:rStyle w:val="Hyperlink"/>
          </w:rPr>
          <w:t>3.28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C2S Transfer (Gift Recharge)</w:t>
        </w:r>
        <w:r w:rsidR="005D37E7">
          <w:rPr>
            <w:webHidden/>
          </w:rPr>
          <w:tab/>
        </w:r>
        <w:r w:rsidR="000C4842">
          <w:rPr>
            <w:webHidden/>
          </w:rPr>
          <w:fldChar w:fldCharType="begin"/>
        </w:r>
        <w:r w:rsidR="005D37E7">
          <w:rPr>
            <w:webHidden/>
          </w:rPr>
          <w:instrText xml:space="preserve"> PAGEREF _Toc427753196 \h </w:instrText>
        </w:r>
        <w:r w:rsidR="000C4842">
          <w:rPr>
            <w:webHidden/>
          </w:rPr>
        </w:r>
        <w:r w:rsidR="000C4842">
          <w:rPr>
            <w:webHidden/>
          </w:rPr>
          <w:fldChar w:fldCharType="separate"/>
        </w:r>
        <w:r w:rsidR="005D37E7">
          <w:rPr>
            <w:webHidden/>
          </w:rPr>
          <w:t>LIX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97" w:history="1">
        <w:r w:rsidR="005D37E7" w:rsidRPr="00F44157">
          <w:rPr>
            <w:rStyle w:val="Hyperlink"/>
          </w:rPr>
          <w:t>3.28.1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_Toc427753197 \h </w:instrText>
        </w:r>
        <w:r w:rsidR="000C4842">
          <w:rPr>
            <w:webHidden/>
          </w:rPr>
        </w:r>
        <w:r w:rsidR="000C4842">
          <w:rPr>
            <w:webHidden/>
          </w:rPr>
          <w:fldChar w:fldCharType="separate"/>
        </w:r>
        <w:r w:rsidR="005D37E7">
          <w:rPr>
            <w:webHidden/>
          </w:rPr>
          <w:t>LIX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198" w:history="1">
        <w:r w:rsidR="005D37E7" w:rsidRPr="00F44157">
          <w:rPr>
            <w:rStyle w:val="Hyperlink"/>
          </w:rPr>
          <w:t>3.28.2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_Toc427753198 \h </w:instrText>
        </w:r>
        <w:r w:rsidR="000C4842">
          <w:rPr>
            <w:webHidden/>
          </w:rPr>
        </w:r>
        <w:r w:rsidR="000C4842">
          <w:rPr>
            <w:webHidden/>
          </w:rPr>
          <w:fldChar w:fldCharType="separate"/>
        </w:r>
        <w:r w:rsidR="005D37E7">
          <w:rPr>
            <w:webHidden/>
          </w:rPr>
          <w:t>LXI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199" w:history="1">
        <w:r w:rsidR="005D37E7" w:rsidRPr="00F44157">
          <w:rPr>
            <w:rStyle w:val="Hyperlink"/>
          </w:rPr>
          <w:t>3.29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Customer Recharge (Fix Line)</w:t>
        </w:r>
        <w:r w:rsidR="005D37E7">
          <w:rPr>
            <w:webHidden/>
          </w:rPr>
          <w:tab/>
        </w:r>
        <w:r w:rsidR="000C4842">
          <w:rPr>
            <w:webHidden/>
          </w:rPr>
          <w:fldChar w:fldCharType="begin"/>
        </w:r>
        <w:r w:rsidR="005D37E7">
          <w:rPr>
            <w:webHidden/>
          </w:rPr>
          <w:instrText xml:space="preserve"> PAGEREF _Toc427753199 \h </w:instrText>
        </w:r>
        <w:r w:rsidR="000C4842">
          <w:rPr>
            <w:webHidden/>
          </w:rPr>
        </w:r>
        <w:r w:rsidR="000C4842">
          <w:rPr>
            <w:webHidden/>
          </w:rPr>
          <w:fldChar w:fldCharType="separate"/>
        </w:r>
        <w:r w:rsidR="005D37E7">
          <w:rPr>
            <w:webHidden/>
          </w:rPr>
          <w:t>LXII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00" w:history="1">
        <w:r w:rsidR="005D37E7" w:rsidRPr="00F44157">
          <w:rPr>
            <w:rStyle w:val="Hyperlink"/>
          </w:rPr>
          <w:t>3.29.1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_Toc427753200 \h </w:instrText>
        </w:r>
        <w:r w:rsidR="000C4842">
          <w:rPr>
            <w:webHidden/>
          </w:rPr>
        </w:r>
        <w:r w:rsidR="000C4842">
          <w:rPr>
            <w:webHidden/>
          </w:rPr>
          <w:fldChar w:fldCharType="separate"/>
        </w:r>
        <w:r w:rsidR="005D37E7">
          <w:rPr>
            <w:webHidden/>
          </w:rPr>
          <w:t>LXII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01" w:history="1">
        <w:r w:rsidR="005D37E7" w:rsidRPr="00F44157">
          <w:rPr>
            <w:rStyle w:val="Hyperlink"/>
          </w:rPr>
          <w:t>3.29.2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_Toc427753201 \h </w:instrText>
        </w:r>
        <w:r w:rsidR="000C4842">
          <w:rPr>
            <w:webHidden/>
          </w:rPr>
        </w:r>
        <w:r w:rsidR="000C4842">
          <w:rPr>
            <w:webHidden/>
          </w:rPr>
          <w:fldChar w:fldCharType="separate"/>
        </w:r>
        <w:r w:rsidR="005D37E7">
          <w:rPr>
            <w:webHidden/>
          </w:rPr>
          <w:t>LXIII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02" w:history="1">
        <w:r w:rsidR="005D37E7" w:rsidRPr="00F44157">
          <w:rPr>
            <w:rStyle w:val="Hyperlink"/>
          </w:rPr>
          <w:t>3.30</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Customer Recharge (Internet)</w:t>
        </w:r>
        <w:r w:rsidR="005D37E7">
          <w:rPr>
            <w:webHidden/>
          </w:rPr>
          <w:tab/>
        </w:r>
        <w:r w:rsidR="000C4842">
          <w:rPr>
            <w:webHidden/>
          </w:rPr>
          <w:fldChar w:fldCharType="begin"/>
        </w:r>
        <w:r w:rsidR="005D37E7">
          <w:rPr>
            <w:webHidden/>
          </w:rPr>
          <w:instrText xml:space="preserve"> PAGEREF _Toc427753202 \h </w:instrText>
        </w:r>
        <w:r w:rsidR="000C4842">
          <w:rPr>
            <w:webHidden/>
          </w:rPr>
        </w:r>
        <w:r w:rsidR="000C4842">
          <w:rPr>
            <w:webHidden/>
          </w:rPr>
          <w:fldChar w:fldCharType="separate"/>
        </w:r>
        <w:r w:rsidR="005D37E7">
          <w:rPr>
            <w:webHidden/>
          </w:rPr>
          <w:t>LXIV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03" w:history="1">
        <w:r w:rsidR="005D37E7" w:rsidRPr="00F44157">
          <w:rPr>
            <w:rStyle w:val="Hyperlink"/>
          </w:rPr>
          <w:t>3.30.1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_Toc427753203 \h </w:instrText>
        </w:r>
        <w:r w:rsidR="000C4842">
          <w:rPr>
            <w:webHidden/>
          </w:rPr>
        </w:r>
        <w:r w:rsidR="000C4842">
          <w:rPr>
            <w:webHidden/>
          </w:rPr>
          <w:fldChar w:fldCharType="separate"/>
        </w:r>
        <w:r w:rsidR="005D37E7">
          <w:rPr>
            <w:webHidden/>
          </w:rPr>
          <w:t>LXIV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04" w:history="1">
        <w:r w:rsidR="005D37E7" w:rsidRPr="00F44157">
          <w:rPr>
            <w:rStyle w:val="Hyperlink"/>
          </w:rPr>
          <w:t>3.30.2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_Toc427753204 \h </w:instrText>
        </w:r>
        <w:r w:rsidR="000C4842">
          <w:rPr>
            <w:webHidden/>
          </w:rPr>
        </w:r>
        <w:r w:rsidR="000C4842">
          <w:rPr>
            <w:webHidden/>
          </w:rPr>
          <w:fldChar w:fldCharType="separate"/>
        </w:r>
        <w:r w:rsidR="005D37E7">
          <w:rPr>
            <w:webHidden/>
          </w:rPr>
          <w:t>LXVI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05" w:history="1">
        <w:r w:rsidR="005D37E7" w:rsidRPr="00F44157">
          <w:rPr>
            <w:rStyle w:val="Hyperlink"/>
          </w:rPr>
          <w:t>3.31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International Roam Recharge</w:t>
        </w:r>
        <w:r w:rsidR="005D37E7">
          <w:rPr>
            <w:webHidden/>
          </w:rPr>
          <w:tab/>
        </w:r>
        <w:r w:rsidR="000C4842">
          <w:rPr>
            <w:webHidden/>
          </w:rPr>
          <w:fldChar w:fldCharType="begin"/>
        </w:r>
        <w:r w:rsidR="005D37E7">
          <w:rPr>
            <w:webHidden/>
          </w:rPr>
          <w:instrText xml:space="preserve"> PAGEREF _Toc427753205 \h </w:instrText>
        </w:r>
        <w:r w:rsidR="000C4842">
          <w:rPr>
            <w:webHidden/>
          </w:rPr>
        </w:r>
        <w:r w:rsidR="000C4842">
          <w:rPr>
            <w:webHidden/>
          </w:rPr>
          <w:fldChar w:fldCharType="separate"/>
        </w:r>
        <w:r w:rsidR="005D37E7">
          <w:rPr>
            <w:webHidden/>
          </w:rPr>
          <w:t>LXVI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06" w:history="1">
        <w:r w:rsidR="005D37E7" w:rsidRPr="00F44157">
          <w:rPr>
            <w:rStyle w:val="Hyperlink"/>
          </w:rPr>
          <w:t>3.31.1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_Toc427753206 \h </w:instrText>
        </w:r>
        <w:r w:rsidR="000C4842">
          <w:rPr>
            <w:webHidden/>
          </w:rPr>
        </w:r>
        <w:r w:rsidR="000C4842">
          <w:rPr>
            <w:webHidden/>
          </w:rPr>
          <w:fldChar w:fldCharType="separate"/>
        </w:r>
        <w:r w:rsidR="005D37E7">
          <w:rPr>
            <w:webHidden/>
          </w:rPr>
          <w:t>LXVI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07" w:history="1">
        <w:r w:rsidR="005D37E7" w:rsidRPr="00F44157">
          <w:rPr>
            <w:rStyle w:val="Hyperlink"/>
          </w:rPr>
          <w:t>3.31.2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_Toc427753207 \h </w:instrText>
        </w:r>
        <w:r w:rsidR="000C4842">
          <w:rPr>
            <w:webHidden/>
          </w:rPr>
        </w:r>
        <w:r w:rsidR="000C4842">
          <w:rPr>
            <w:webHidden/>
          </w:rPr>
          <w:fldChar w:fldCharType="separate"/>
        </w:r>
        <w:r w:rsidR="005D37E7">
          <w:rPr>
            <w:webHidden/>
          </w:rPr>
          <w:t>LXVII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08" w:history="1">
        <w:r w:rsidR="005D37E7" w:rsidRPr="00F44157">
          <w:rPr>
            <w:rStyle w:val="Hyperlink"/>
          </w:rPr>
          <w:t>3.32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International Airtime Transfer</w:t>
        </w:r>
        <w:r w:rsidR="005D37E7">
          <w:rPr>
            <w:webHidden/>
          </w:rPr>
          <w:tab/>
        </w:r>
        <w:r w:rsidR="000C4842">
          <w:rPr>
            <w:webHidden/>
          </w:rPr>
          <w:fldChar w:fldCharType="begin"/>
        </w:r>
        <w:r w:rsidR="005D37E7">
          <w:rPr>
            <w:webHidden/>
          </w:rPr>
          <w:instrText xml:space="preserve"> PAGEREF _Toc427753208 \h </w:instrText>
        </w:r>
        <w:r w:rsidR="000C4842">
          <w:rPr>
            <w:webHidden/>
          </w:rPr>
        </w:r>
        <w:r w:rsidR="000C4842">
          <w:rPr>
            <w:webHidden/>
          </w:rPr>
          <w:fldChar w:fldCharType="separate"/>
        </w:r>
        <w:r w:rsidR="005D37E7">
          <w:rPr>
            <w:webHidden/>
          </w:rPr>
          <w:t>LXVIII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09" w:history="1">
        <w:r w:rsidR="005D37E7" w:rsidRPr="00F44157">
          <w:rPr>
            <w:rStyle w:val="Hyperlink"/>
          </w:rPr>
          <w:t>3.32.1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_Toc427753209 \h </w:instrText>
        </w:r>
        <w:r w:rsidR="000C4842">
          <w:rPr>
            <w:webHidden/>
          </w:rPr>
        </w:r>
        <w:r w:rsidR="000C4842">
          <w:rPr>
            <w:webHidden/>
          </w:rPr>
          <w:fldChar w:fldCharType="separate"/>
        </w:r>
        <w:r w:rsidR="005D37E7">
          <w:rPr>
            <w:webHidden/>
          </w:rPr>
          <w:t>LXVIII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10" w:history="1">
        <w:r w:rsidR="005D37E7" w:rsidRPr="00F44157">
          <w:rPr>
            <w:rStyle w:val="Hyperlink"/>
          </w:rPr>
          <w:t>3.32.2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_Toc427753210 \h </w:instrText>
        </w:r>
        <w:r w:rsidR="000C4842">
          <w:rPr>
            <w:webHidden/>
          </w:rPr>
        </w:r>
        <w:r w:rsidR="000C4842">
          <w:rPr>
            <w:webHidden/>
          </w:rPr>
          <w:fldChar w:fldCharType="separate"/>
        </w:r>
        <w:r w:rsidR="005D37E7">
          <w:rPr>
            <w:webHidden/>
          </w:rPr>
          <w:t>LXX</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11" w:history="1">
        <w:r w:rsidR="005D37E7" w:rsidRPr="00F44157">
          <w:rPr>
            <w:rStyle w:val="Hyperlink"/>
          </w:rPr>
          <w:t>3.33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User Creation Using USSD Interface</w:t>
        </w:r>
        <w:r w:rsidR="005D37E7">
          <w:rPr>
            <w:webHidden/>
          </w:rPr>
          <w:tab/>
        </w:r>
        <w:r w:rsidR="000C4842">
          <w:rPr>
            <w:webHidden/>
          </w:rPr>
          <w:fldChar w:fldCharType="begin"/>
        </w:r>
        <w:r w:rsidR="005D37E7">
          <w:rPr>
            <w:webHidden/>
          </w:rPr>
          <w:instrText xml:space="preserve"> PAGEREF _Toc427753211 \h </w:instrText>
        </w:r>
        <w:r w:rsidR="000C4842">
          <w:rPr>
            <w:webHidden/>
          </w:rPr>
        </w:r>
        <w:r w:rsidR="000C4842">
          <w:rPr>
            <w:webHidden/>
          </w:rPr>
          <w:fldChar w:fldCharType="separate"/>
        </w:r>
        <w:r w:rsidR="005D37E7">
          <w:rPr>
            <w:webHidden/>
          </w:rPr>
          <w:t>LXX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12" w:history="1">
        <w:r w:rsidR="005D37E7" w:rsidRPr="00F44157">
          <w:rPr>
            <w:rStyle w:val="Hyperlink"/>
          </w:rPr>
          <w:t>3.33.1</w:t>
        </w:r>
        <w:r w:rsidR="005D37E7">
          <w:rPr>
            <w:rFonts w:asciiTheme="minorHAnsi" w:eastAsiaTheme="minorEastAsia" w:hAnsiTheme="minorHAnsi" w:cstheme="minorBidi"/>
            <w:color w:val="auto"/>
            <w:szCs w:val="22"/>
            <w:lang w:val="en-IN" w:eastAsia="en-IN"/>
          </w:rPr>
          <w:tab/>
        </w:r>
        <w:r w:rsidR="005D37E7" w:rsidRPr="00F44157">
          <w:rPr>
            <w:rStyle w:val="Hyperlink"/>
          </w:rPr>
          <w:t>Request XML Syntax</w:t>
        </w:r>
        <w:r w:rsidR="005D37E7">
          <w:rPr>
            <w:webHidden/>
          </w:rPr>
          <w:tab/>
        </w:r>
        <w:r w:rsidR="000C4842">
          <w:rPr>
            <w:webHidden/>
          </w:rPr>
          <w:fldChar w:fldCharType="begin"/>
        </w:r>
        <w:r w:rsidR="005D37E7">
          <w:rPr>
            <w:webHidden/>
          </w:rPr>
          <w:instrText xml:space="preserve"> PAGEREF _Toc427753212 \h </w:instrText>
        </w:r>
        <w:r w:rsidR="000C4842">
          <w:rPr>
            <w:webHidden/>
          </w:rPr>
        </w:r>
        <w:r w:rsidR="000C4842">
          <w:rPr>
            <w:webHidden/>
          </w:rPr>
          <w:fldChar w:fldCharType="separate"/>
        </w:r>
        <w:r w:rsidR="005D37E7">
          <w:rPr>
            <w:webHidden/>
          </w:rPr>
          <w:t>LXX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13" w:history="1">
        <w:r w:rsidR="005D37E7" w:rsidRPr="00F44157">
          <w:rPr>
            <w:rStyle w:val="Hyperlink"/>
          </w:rPr>
          <w:t>3.33.2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_Toc427753213 \h </w:instrText>
        </w:r>
        <w:r w:rsidR="000C4842">
          <w:rPr>
            <w:webHidden/>
          </w:rPr>
        </w:r>
        <w:r w:rsidR="000C4842">
          <w:rPr>
            <w:webHidden/>
          </w:rPr>
          <w:fldChar w:fldCharType="separate"/>
        </w:r>
        <w:r w:rsidR="005D37E7">
          <w:rPr>
            <w:webHidden/>
          </w:rPr>
          <w:t>LXXII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14" w:history="1">
        <w:r w:rsidR="005D37E7" w:rsidRPr="00F44157">
          <w:rPr>
            <w:rStyle w:val="Hyperlink"/>
          </w:rPr>
          <w:t>3.34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User Deletion Using USSD Interface</w:t>
        </w:r>
        <w:r w:rsidR="005D37E7">
          <w:rPr>
            <w:webHidden/>
          </w:rPr>
          <w:tab/>
        </w:r>
        <w:r w:rsidR="000C4842">
          <w:rPr>
            <w:webHidden/>
          </w:rPr>
          <w:fldChar w:fldCharType="begin"/>
        </w:r>
        <w:r w:rsidR="005D37E7">
          <w:rPr>
            <w:webHidden/>
          </w:rPr>
          <w:instrText xml:space="preserve"> PAGEREF _Toc427753214 \h </w:instrText>
        </w:r>
        <w:r w:rsidR="000C4842">
          <w:rPr>
            <w:webHidden/>
          </w:rPr>
        </w:r>
        <w:r w:rsidR="000C4842">
          <w:rPr>
            <w:webHidden/>
          </w:rPr>
          <w:fldChar w:fldCharType="separate"/>
        </w:r>
        <w:r w:rsidR="005D37E7">
          <w:rPr>
            <w:webHidden/>
          </w:rPr>
          <w:t>LXXIII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15" w:history="1">
        <w:r w:rsidR="005D37E7" w:rsidRPr="00F44157">
          <w:rPr>
            <w:rStyle w:val="Hyperlink"/>
          </w:rPr>
          <w:t>3.34.1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_Toc427753215 \h </w:instrText>
        </w:r>
        <w:r w:rsidR="000C4842">
          <w:rPr>
            <w:webHidden/>
          </w:rPr>
        </w:r>
        <w:r w:rsidR="000C4842">
          <w:rPr>
            <w:webHidden/>
          </w:rPr>
          <w:fldChar w:fldCharType="separate"/>
        </w:r>
        <w:r w:rsidR="005D37E7">
          <w:rPr>
            <w:webHidden/>
          </w:rPr>
          <w:t>LXXIII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16" w:history="1">
        <w:r w:rsidR="005D37E7" w:rsidRPr="00F44157">
          <w:rPr>
            <w:rStyle w:val="Hyperlink"/>
          </w:rPr>
          <w:t>3.34.2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_Toc427753216 \h </w:instrText>
        </w:r>
        <w:r w:rsidR="000C4842">
          <w:rPr>
            <w:webHidden/>
          </w:rPr>
        </w:r>
        <w:r w:rsidR="000C4842">
          <w:rPr>
            <w:webHidden/>
          </w:rPr>
          <w:fldChar w:fldCharType="separate"/>
        </w:r>
        <w:r w:rsidR="005D37E7">
          <w:rPr>
            <w:webHidden/>
          </w:rPr>
          <w:t>LXXV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17" w:history="1">
        <w:r w:rsidR="005D37E7" w:rsidRPr="00F44157">
          <w:rPr>
            <w:rStyle w:val="Hyperlink"/>
          </w:rPr>
          <w:t>3.35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CRBT Registration</w:t>
        </w:r>
        <w:r w:rsidR="005D37E7">
          <w:rPr>
            <w:webHidden/>
          </w:rPr>
          <w:tab/>
        </w:r>
        <w:r w:rsidR="000C4842">
          <w:rPr>
            <w:webHidden/>
          </w:rPr>
          <w:fldChar w:fldCharType="begin"/>
        </w:r>
        <w:r w:rsidR="005D37E7">
          <w:rPr>
            <w:webHidden/>
          </w:rPr>
          <w:instrText xml:space="preserve"> PAGEREF _Toc427753217 \h </w:instrText>
        </w:r>
        <w:r w:rsidR="000C4842">
          <w:rPr>
            <w:webHidden/>
          </w:rPr>
        </w:r>
        <w:r w:rsidR="000C4842">
          <w:rPr>
            <w:webHidden/>
          </w:rPr>
          <w:fldChar w:fldCharType="separate"/>
        </w:r>
        <w:r w:rsidR="005D37E7">
          <w:rPr>
            <w:webHidden/>
          </w:rPr>
          <w:t>LXXV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18" w:history="1">
        <w:r w:rsidR="005D37E7" w:rsidRPr="00F44157">
          <w:rPr>
            <w:rStyle w:val="Hyperlink"/>
          </w:rPr>
          <w:t>3.35.1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_Toc427753218 \h </w:instrText>
        </w:r>
        <w:r w:rsidR="000C4842">
          <w:rPr>
            <w:webHidden/>
          </w:rPr>
        </w:r>
        <w:r w:rsidR="000C4842">
          <w:rPr>
            <w:webHidden/>
          </w:rPr>
          <w:fldChar w:fldCharType="separate"/>
        </w:r>
        <w:r w:rsidR="005D37E7">
          <w:rPr>
            <w:webHidden/>
          </w:rPr>
          <w:t>LXXV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19" w:history="1">
        <w:r w:rsidR="005D37E7" w:rsidRPr="00F44157">
          <w:rPr>
            <w:rStyle w:val="Hyperlink"/>
          </w:rPr>
          <w:t>3.35.2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_Toc427753219 \h </w:instrText>
        </w:r>
        <w:r w:rsidR="000C4842">
          <w:rPr>
            <w:webHidden/>
          </w:rPr>
        </w:r>
        <w:r w:rsidR="000C4842">
          <w:rPr>
            <w:webHidden/>
          </w:rPr>
          <w:fldChar w:fldCharType="separate"/>
        </w:r>
        <w:r w:rsidR="005D37E7">
          <w:rPr>
            <w:webHidden/>
          </w:rPr>
          <w:t>LXXVII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20" w:history="1">
        <w:r w:rsidR="005D37E7" w:rsidRPr="00F44157">
          <w:rPr>
            <w:rStyle w:val="Hyperlink"/>
          </w:rPr>
          <w:t>3.36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CRBT Song Selection</w:t>
        </w:r>
        <w:r w:rsidR="005D37E7">
          <w:rPr>
            <w:webHidden/>
          </w:rPr>
          <w:tab/>
        </w:r>
        <w:r w:rsidR="000C4842">
          <w:rPr>
            <w:webHidden/>
          </w:rPr>
          <w:fldChar w:fldCharType="begin"/>
        </w:r>
        <w:r w:rsidR="005D37E7">
          <w:rPr>
            <w:webHidden/>
          </w:rPr>
          <w:instrText xml:space="preserve"> PAGEREF _Toc427753220 \h </w:instrText>
        </w:r>
        <w:r w:rsidR="000C4842">
          <w:rPr>
            <w:webHidden/>
          </w:rPr>
        </w:r>
        <w:r w:rsidR="000C4842">
          <w:rPr>
            <w:webHidden/>
          </w:rPr>
          <w:fldChar w:fldCharType="separate"/>
        </w:r>
        <w:r w:rsidR="005D37E7">
          <w:rPr>
            <w:webHidden/>
          </w:rPr>
          <w:t>LXXVIII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1" w:history="1">
        <w:r w:rsidR="005D37E7" w:rsidRPr="00F44157">
          <w:rPr>
            <w:rStyle w:val="Hyperlink"/>
          </w:rPr>
          <w:t>3.36.1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_Toc427753221 \h </w:instrText>
        </w:r>
        <w:r w:rsidR="000C4842">
          <w:rPr>
            <w:webHidden/>
          </w:rPr>
        </w:r>
        <w:r w:rsidR="000C4842">
          <w:rPr>
            <w:webHidden/>
          </w:rPr>
          <w:fldChar w:fldCharType="separate"/>
        </w:r>
        <w:r w:rsidR="005D37E7">
          <w:rPr>
            <w:webHidden/>
          </w:rPr>
          <w:t>LXXVIII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2" w:history="1">
        <w:r w:rsidR="005D37E7" w:rsidRPr="00F44157">
          <w:rPr>
            <w:rStyle w:val="Hyperlink"/>
          </w:rPr>
          <w:t>3.36.2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_Toc427753222 \h </w:instrText>
        </w:r>
        <w:r w:rsidR="000C4842">
          <w:rPr>
            <w:webHidden/>
          </w:rPr>
        </w:r>
        <w:r w:rsidR="000C4842">
          <w:rPr>
            <w:webHidden/>
          </w:rPr>
          <w:fldChar w:fldCharType="separate"/>
        </w:r>
        <w:r w:rsidR="005D37E7">
          <w:rPr>
            <w:webHidden/>
          </w:rPr>
          <w:t>LXXIX</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23" w:history="1">
        <w:r w:rsidR="005D37E7" w:rsidRPr="00F44157">
          <w:rPr>
            <w:rStyle w:val="Hyperlink"/>
          </w:rPr>
          <w:t>3.37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Private Recharge</w:t>
        </w:r>
        <w:r w:rsidR="005D37E7">
          <w:rPr>
            <w:webHidden/>
          </w:rPr>
          <w:tab/>
        </w:r>
        <w:r w:rsidR="000C4842">
          <w:rPr>
            <w:webHidden/>
          </w:rPr>
          <w:fldChar w:fldCharType="begin"/>
        </w:r>
        <w:r w:rsidR="005D37E7">
          <w:rPr>
            <w:webHidden/>
          </w:rPr>
          <w:instrText xml:space="preserve"> PAGEREF _Toc427753223 \h </w:instrText>
        </w:r>
        <w:r w:rsidR="000C4842">
          <w:rPr>
            <w:webHidden/>
          </w:rPr>
        </w:r>
        <w:r w:rsidR="000C4842">
          <w:rPr>
            <w:webHidden/>
          </w:rPr>
          <w:fldChar w:fldCharType="separate"/>
        </w:r>
        <w:r w:rsidR="005D37E7">
          <w:rPr>
            <w:webHidden/>
          </w:rPr>
          <w:t>LXXX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4" w:history="1">
        <w:r w:rsidR="005D37E7" w:rsidRPr="00F44157">
          <w:rPr>
            <w:rStyle w:val="Hyperlink"/>
          </w:rPr>
          <w:t>3.37.1</w:t>
        </w:r>
        <w:r w:rsidR="005D37E7">
          <w:rPr>
            <w:rFonts w:asciiTheme="minorHAnsi" w:eastAsiaTheme="minorEastAsia" w:hAnsiTheme="minorHAnsi" w:cstheme="minorBidi"/>
            <w:color w:val="auto"/>
            <w:szCs w:val="22"/>
            <w:lang w:val="en-IN" w:eastAsia="en-IN"/>
          </w:rPr>
          <w:tab/>
        </w:r>
        <w:r w:rsidR="005D37E7" w:rsidRPr="00F44157">
          <w:rPr>
            <w:rStyle w:val="Hyperlink"/>
          </w:rPr>
          <w:t>Private recharge registration/Modification</w:t>
        </w:r>
        <w:r w:rsidR="005D37E7">
          <w:rPr>
            <w:webHidden/>
          </w:rPr>
          <w:tab/>
        </w:r>
        <w:r w:rsidR="000C4842">
          <w:rPr>
            <w:webHidden/>
          </w:rPr>
          <w:fldChar w:fldCharType="begin"/>
        </w:r>
        <w:r w:rsidR="005D37E7">
          <w:rPr>
            <w:webHidden/>
          </w:rPr>
          <w:instrText xml:space="preserve"> PAGEREF _Toc427753224 \h </w:instrText>
        </w:r>
        <w:r w:rsidR="000C4842">
          <w:rPr>
            <w:webHidden/>
          </w:rPr>
        </w:r>
        <w:r w:rsidR="000C4842">
          <w:rPr>
            <w:webHidden/>
          </w:rPr>
          <w:fldChar w:fldCharType="separate"/>
        </w:r>
        <w:r w:rsidR="005D37E7">
          <w:rPr>
            <w:webHidden/>
          </w:rPr>
          <w:t>LXXX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5" w:history="1">
        <w:r w:rsidR="005D37E7" w:rsidRPr="00F44157">
          <w:rPr>
            <w:rStyle w:val="Hyperlink"/>
          </w:rPr>
          <w:t>3.37.2</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_Toc427753225 \h </w:instrText>
        </w:r>
        <w:r w:rsidR="000C4842">
          <w:rPr>
            <w:webHidden/>
          </w:rPr>
        </w:r>
        <w:r w:rsidR="000C4842">
          <w:rPr>
            <w:webHidden/>
          </w:rPr>
          <w:fldChar w:fldCharType="separate"/>
        </w:r>
        <w:r w:rsidR="005D37E7">
          <w:rPr>
            <w:webHidden/>
          </w:rPr>
          <w:t>LXXX</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6" w:history="1">
        <w:r w:rsidR="005D37E7" w:rsidRPr="00F44157">
          <w:rPr>
            <w:rStyle w:val="Hyperlink"/>
          </w:rPr>
          <w:t>3.37.3</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_Toc427753226 \h </w:instrText>
        </w:r>
        <w:r w:rsidR="000C4842">
          <w:rPr>
            <w:webHidden/>
          </w:rPr>
        </w:r>
        <w:r w:rsidR="000C4842">
          <w:rPr>
            <w:webHidden/>
          </w:rPr>
          <w:fldChar w:fldCharType="separate"/>
        </w:r>
        <w:r w:rsidR="005D37E7">
          <w:rPr>
            <w:webHidden/>
          </w:rPr>
          <w:t>LXXXI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7" w:history="1">
        <w:r w:rsidR="005D37E7" w:rsidRPr="00F44157">
          <w:rPr>
            <w:rStyle w:val="Hyperlink"/>
          </w:rPr>
          <w:t>3.37.4</w:t>
        </w:r>
        <w:r w:rsidR="005D37E7">
          <w:rPr>
            <w:rFonts w:asciiTheme="minorHAnsi" w:eastAsiaTheme="minorEastAsia" w:hAnsiTheme="minorHAnsi" w:cstheme="minorBidi"/>
            <w:color w:val="auto"/>
            <w:szCs w:val="22"/>
            <w:lang w:val="en-IN" w:eastAsia="en-IN"/>
          </w:rPr>
          <w:tab/>
        </w:r>
        <w:r w:rsidR="005D37E7" w:rsidRPr="00F44157">
          <w:rPr>
            <w:rStyle w:val="Hyperlink"/>
          </w:rPr>
          <w:t>Private recharge De-activation</w:t>
        </w:r>
        <w:r w:rsidR="005D37E7">
          <w:rPr>
            <w:webHidden/>
          </w:rPr>
          <w:tab/>
        </w:r>
        <w:r w:rsidR="000C4842">
          <w:rPr>
            <w:webHidden/>
          </w:rPr>
          <w:fldChar w:fldCharType="begin"/>
        </w:r>
        <w:r w:rsidR="005D37E7">
          <w:rPr>
            <w:webHidden/>
          </w:rPr>
          <w:instrText xml:space="preserve"> PAGEREF _Toc427753227 \h </w:instrText>
        </w:r>
        <w:r w:rsidR="000C4842">
          <w:rPr>
            <w:webHidden/>
          </w:rPr>
        </w:r>
        <w:r w:rsidR="000C4842">
          <w:rPr>
            <w:webHidden/>
          </w:rPr>
          <w:fldChar w:fldCharType="separate"/>
        </w:r>
        <w:r w:rsidR="005D37E7">
          <w:rPr>
            <w:webHidden/>
          </w:rPr>
          <w:t>LXXXII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8" w:history="1">
        <w:r w:rsidR="005D37E7" w:rsidRPr="00F44157">
          <w:rPr>
            <w:rStyle w:val="Hyperlink"/>
          </w:rPr>
          <w:t>3.37.5</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_Toc427753228 \h </w:instrText>
        </w:r>
        <w:r w:rsidR="000C4842">
          <w:rPr>
            <w:webHidden/>
          </w:rPr>
        </w:r>
        <w:r w:rsidR="000C4842">
          <w:rPr>
            <w:webHidden/>
          </w:rPr>
          <w:fldChar w:fldCharType="separate"/>
        </w:r>
        <w:r w:rsidR="005D37E7">
          <w:rPr>
            <w:webHidden/>
          </w:rPr>
          <w:t>LXXXII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29" w:history="1">
        <w:r w:rsidR="005D37E7" w:rsidRPr="00F44157">
          <w:rPr>
            <w:rStyle w:val="Hyperlink"/>
          </w:rPr>
          <w:t>3.37.6</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_Toc427753229 \h </w:instrText>
        </w:r>
        <w:r w:rsidR="000C4842">
          <w:rPr>
            <w:webHidden/>
          </w:rPr>
        </w:r>
        <w:r w:rsidR="000C4842">
          <w:rPr>
            <w:webHidden/>
          </w:rPr>
          <w:fldChar w:fldCharType="separate"/>
        </w:r>
        <w:r w:rsidR="005D37E7">
          <w:rPr>
            <w:webHidden/>
          </w:rPr>
          <w:t>LXXXIII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30" w:history="1">
        <w:r w:rsidR="005D37E7" w:rsidRPr="00F44157">
          <w:rPr>
            <w:rStyle w:val="Hyperlink"/>
          </w:rPr>
          <w:t>3.37.7</w:t>
        </w:r>
        <w:r w:rsidR="005D37E7">
          <w:rPr>
            <w:rFonts w:asciiTheme="minorHAnsi" w:eastAsiaTheme="minorEastAsia" w:hAnsiTheme="minorHAnsi" w:cstheme="minorBidi"/>
            <w:color w:val="auto"/>
            <w:szCs w:val="22"/>
            <w:lang w:val="en-IN" w:eastAsia="en-IN"/>
          </w:rPr>
          <w:tab/>
        </w:r>
        <w:r w:rsidR="005D37E7" w:rsidRPr="00F44157">
          <w:rPr>
            <w:rStyle w:val="Hyperlink"/>
          </w:rPr>
          <w:t>Subscriber identification number (SID) enquiry</w:t>
        </w:r>
        <w:r w:rsidR="005D37E7">
          <w:rPr>
            <w:webHidden/>
          </w:rPr>
          <w:tab/>
        </w:r>
        <w:r w:rsidR="000C4842">
          <w:rPr>
            <w:webHidden/>
          </w:rPr>
          <w:fldChar w:fldCharType="begin"/>
        </w:r>
        <w:r w:rsidR="005D37E7">
          <w:rPr>
            <w:webHidden/>
          </w:rPr>
          <w:instrText xml:space="preserve"> PAGEREF _Toc427753230 \h </w:instrText>
        </w:r>
        <w:r w:rsidR="000C4842">
          <w:rPr>
            <w:webHidden/>
          </w:rPr>
        </w:r>
        <w:r w:rsidR="000C4842">
          <w:rPr>
            <w:webHidden/>
          </w:rPr>
          <w:fldChar w:fldCharType="separate"/>
        </w:r>
        <w:r w:rsidR="005D37E7">
          <w:rPr>
            <w:webHidden/>
          </w:rPr>
          <w:t>LXXXIII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31" w:history="1">
        <w:r w:rsidR="005D37E7" w:rsidRPr="00F44157">
          <w:rPr>
            <w:rStyle w:val="Hyperlink"/>
          </w:rPr>
          <w:t>3.37.8</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_Toc427753231 \h </w:instrText>
        </w:r>
        <w:r w:rsidR="000C4842">
          <w:rPr>
            <w:webHidden/>
          </w:rPr>
        </w:r>
        <w:r w:rsidR="000C4842">
          <w:rPr>
            <w:webHidden/>
          </w:rPr>
          <w:fldChar w:fldCharType="separate"/>
        </w:r>
        <w:r w:rsidR="005D37E7">
          <w:rPr>
            <w:webHidden/>
          </w:rPr>
          <w:t>LXXXIII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32" w:history="1">
        <w:r w:rsidR="005D37E7" w:rsidRPr="00F44157">
          <w:rPr>
            <w:rStyle w:val="Hyperlink"/>
          </w:rPr>
          <w:t>3.37.9</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_Toc427753232 \h </w:instrText>
        </w:r>
        <w:r w:rsidR="000C4842">
          <w:rPr>
            <w:webHidden/>
          </w:rPr>
        </w:r>
        <w:r w:rsidR="000C4842">
          <w:rPr>
            <w:webHidden/>
          </w:rPr>
          <w:fldChar w:fldCharType="separate"/>
        </w:r>
        <w:r w:rsidR="005D37E7">
          <w:rPr>
            <w:webHidden/>
          </w:rPr>
          <w:t>LXXXIV</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33" w:history="1">
        <w:r w:rsidR="005D37E7" w:rsidRPr="00F44157">
          <w:rPr>
            <w:rStyle w:val="Hyperlink"/>
          </w:rPr>
          <w:t>3.38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C2S Last X transfer report</w:t>
        </w:r>
        <w:r w:rsidR="005D37E7">
          <w:rPr>
            <w:webHidden/>
          </w:rPr>
          <w:tab/>
        </w:r>
        <w:r w:rsidR="000C4842">
          <w:rPr>
            <w:webHidden/>
          </w:rPr>
          <w:fldChar w:fldCharType="begin"/>
        </w:r>
        <w:r w:rsidR="005D37E7">
          <w:rPr>
            <w:webHidden/>
          </w:rPr>
          <w:instrText xml:space="preserve"> PAGEREF _Toc427753233 \h </w:instrText>
        </w:r>
        <w:r w:rsidR="000C4842">
          <w:rPr>
            <w:webHidden/>
          </w:rPr>
        </w:r>
        <w:r w:rsidR="000C4842">
          <w:rPr>
            <w:webHidden/>
          </w:rPr>
          <w:fldChar w:fldCharType="separate"/>
        </w:r>
        <w:r w:rsidR="005D37E7">
          <w:rPr>
            <w:webHidden/>
          </w:rPr>
          <w:t>LXXXIV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34" w:history="1">
        <w:r w:rsidR="005D37E7" w:rsidRPr="00F44157">
          <w:rPr>
            <w:rStyle w:val="Hyperlink"/>
          </w:rPr>
          <w:t>3.38.1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_Toc427753234 \h </w:instrText>
        </w:r>
        <w:r w:rsidR="000C4842">
          <w:rPr>
            <w:webHidden/>
          </w:rPr>
        </w:r>
        <w:r w:rsidR="000C4842">
          <w:rPr>
            <w:webHidden/>
          </w:rPr>
          <w:fldChar w:fldCharType="separate"/>
        </w:r>
        <w:r w:rsidR="005D37E7">
          <w:rPr>
            <w:webHidden/>
          </w:rPr>
          <w:t>LXXXV</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35" w:history="1">
        <w:r w:rsidR="005D37E7" w:rsidRPr="00F44157">
          <w:rPr>
            <w:rStyle w:val="Hyperlink"/>
          </w:rPr>
          <w:t>3.38.2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_Toc427753235 \h </w:instrText>
        </w:r>
        <w:r w:rsidR="000C4842">
          <w:rPr>
            <w:webHidden/>
          </w:rPr>
        </w:r>
        <w:r w:rsidR="000C4842">
          <w:rPr>
            <w:webHidden/>
          </w:rPr>
          <w:fldChar w:fldCharType="separate"/>
        </w:r>
        <w:r w:rsidR="005D37E7">
          <w:rPr>
            <w:webHidden/>
          </w:rPr>
          <w:t>LXXXVI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36" w:history="1">
        <w:r w:rsidR="005D37E7" w:rsidRPr="00F44157">
          <w:rPr>
            <w:rStyle w:val="Hyperlink"/>
          </w:rPr>
          <w:t>3.39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C2C, O2C Last X transfer report</w:t>
        </w:r>
        <w:r w:rsidR="005D37E7">
          <w:rPr>
            <w:webHidden/>
          </w:rPr>
          <w:tab/>
        </w:r>
        <w:r w:rsidR="000C4842">
          <w:rPr>
            <w:webHidden/>
          </w:rPr>
          <w:fldChar w:fldCharType="begin"/>
        </w:r>
        <w:r w:rsidR="005D37E7">
          <w:rPr>
            <w:webHidden/>
          </w:rPr>
          <w:instrText xml:space="preserve"> PAGEREF _Toc427753236 \h </w:instrText>
        </w:r>
        <w:r w:rsidR="000C4842">
          <w:rPr>
            <w:webHidden/>
          </w:rPr>
        </w:r>
        <w:r w:rsidR="000C4842">
          <w:rPr>
            <w:webHidden/>
          </w:rPr>
          <w:fldChar w:fldCharType="separate"/>
        </w:r>
        <w:r w:rsidR="005D37E7">
          <w:rPr>
            <w:webHidden/>
          </w:rPr>
          <w:t>LXXXVI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37" w:history="1">
        <w:r w:rsidR="005D37E7" w:rsidRPr="00F44157">
          <w:rPr>
            <w:rStyle w:val="Hyperlink"/>
          </w:rPr>
          <w:t>3.39.1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_Toc427753237 \h </w:instrText>
        </w:r>
        <w:r w:rsidR="000C4842">
          <w:rPr>
            <w:webHidden/>
          </w:rPr>
        </w:r>
        <w:r w:rsidR="000C4842">
          <w:rPr>
            <w:webHidden/>
          </w:rPr>
          <w:fldChar w:fldCharType="separate"/>
        </w:r>
        <w:r w:rsidR="005D37E7">
          <w:rPr>
            <w:webHidden/>
          </w:rPr>
          <w:t>LXXXVII</w:t>
        </w:r>
        <w:r w:rsidR="000C4842">
          <w:rPr>
            <w:webHidden/>
          </w:rPr>
          <w:fldChar w:fldCharType="end"/>
        </w:r>
      </w:hyperlink>
    </w:p>
    <w:p w:rsidR="005D37E7" w:rsidRDefault="00F57C6F">
      <w:pPr>
        <w:pStyle w:val="TOC3"/>
        <w:tabs>
          <w:tab w:val="left" w:pos="1200"/>
        </w:tabs>
        <w:rPr>
          <w:rFonts w:asciiTheme="minorHAnsi" w:eastAsiaTheme="minorEastAsia" w:hAnsiTheme="minorHAnsi" w:cstheme="minorBidi"/>
          <w:color w:val="auto"/>
          <w:szCs w:val="22"/>
          <w:lang w:val="en-IN" w:eastAsia="en-IN"/>
        </w:rPr>
      </w:pPr>
      <w:hyperlink w:anchor="_Toc427753238" w:history="1">
        <w:r w:rsidR="005D37E7" w:rsidRPr="00F44157">
          <w:rPr>
            <w:rStyle w:val="Hyperlink"/>
          </w:rPr>
          <w:t>3.39.2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_Toc427753238 \h </w:instrText>
        </w:r>
        <w:r w:rsidR="000C4842">
          <w:rPr>
            <w:webHidden/>
          </w:rPr>
        </w:r>
        <w:r w:rsidR="000C4842">
          <w:rPr>
            <w:webHidden/>
          </w:rPr>
          <w:fldChar w:fldCharType="separate"/>
        </w:r>
        <w:r w:rsidR="005D37E7">
          <w:rPr>
            <w:webHidden/>
          </w:rPr>
          <w:t>LXXXVIII</w:t>
        </w:r>
        <w:r w:rsidR="000C4842">
          <w:rPr>
            <w:webHidden/>
          </w:rPr>
          <w:fldChar w:fldCharType="end"/>
        </w:r>
      </w:hyperlink>
    </w:p>
    <w:p w:rsidR="005D37E7" w:rsidRDefault="00F57C6F">
      <w:pPr>
        <w:pStyle w:val="TOC2"/>
        <w:rPr>
          <w:rFonts w:asciiTheme="minorHAnsi" w:eastAsiaTheme="minorEastAsia" w:hAnsiTheme="minorHAnsi" w:cstheme="minorBidi"/>
          <w:b w:val="0"/>
          <w:bCs w:val="0"/>
          <w:color w:val="auto"/>
          <w:szCs w:val="22"/>
          <w:lang w:val="en-IN" w:eastAsia="en-IN"/>
        </w:rPr>
      </w:pPr>
      <w:hyperlink w:anchor="_Toc427753239" w:history="1">
        <w:r w:rsidR="005D37E7" w:rsidRPr="00F44157">
          <w:rPr>
            <w:rStyle w:val="Hyperlink"/>
          </w:rPr>
          <w:t>3.40</w:t>
        </w:r>
        <w:r w:rsidR="005D37E7">
          <w:rPr>
            <w:rFonts w:asciiTheme="minorHAnsi" w:eastAsiaTheme="minorEastAsia" w:hAnsiTheme="minorHAnsi" w:cstheme="minorBidi"/>
            <w:b w:val="0"/>
            <w:bCs w:val="0"/>
            <w:color w:val="auto"/>
            <w:szCs w:val="22"/>
            <w:lang w:val="en-IN" w:eastAsia="en-IN"/>
          </w:rPr>
          <w:tab/>
        </w:r>
        <w:r w:rsidR="00055A28">
          <w:rPr>
            <w:rStyle w:val="Hyperlink"/>
          </w:rPr>
          <w:t>LMS Point Enquiry</w:t>
        </w:r>
        <w:r w:rsidR="005D37E7">
          <w:rPr>
            <w:webHidden/>
          </w:rPr>
          <w:tab/>
        </w:r>
        <w:r w:rsidR="000C4842">
          <w:rPr>
            <w:webHidden/>
          </w:rPr>
          <w:fldChar w:fldCharType="begin"/>
        </w:r>
        <w:r w:rsidR="005D37E7">
          <w:rPr>
            <w:webHidden/>
          </w:rPr>
          <w:instrText xml:space="preserve"> PAGEREF _Toc427753239 \h </w:instrText>
        </w:r>
        <w:r w:rsidR="000C4842">
          <w:rPr>
            <w:webHidden/>
          </w:rPr>
        </w:r>
        <w:r w:rsidR="000C4842">
          <w:rPr>
            <w:webHidden/>
          </w:rPr>
          <w:fldChar w:fldCharType="separate"/>
        </w:r>
        <w:r w:rsidR="005D37E7">
          <w:rPr>
            <w:webHidden/>
          </w:rPr>
          <w:t>LXXXVIII</w:t>
        </w:r>
        <w:r w:rsidR="000C4842">
          <w:rPr>
            <w:webHidden/>
          </w:rPr>
          <w:fldChar w:fldCharType="end"/>
        </w:r>
      </w:hyperlink>
    </w:p>
    <w:p w:rsidR="005D37E7" w:rsidRDefault="00F57C6F">
      <w:pPr>
        <w:pStyle w:val="TOC2"/>
      </w:pPr>
      <w:hyperlink w:anchor="_Toc427753240" w:history="1">
        <w:r w:rsidR="005D37E7" w:rsidRPr="00F44157">
          <w:rPr>
            <w:rStyle w:val="Hyperlink"/>
          </w:rPr>
          <w:t>3.41</w:t>
        </w:r>
        <w:r w:rsidR="005D37E7">
          <w:rPr>
            <w:rFonts w:asciiTheme="minorHAnsi" w:eastAsiaTheme="minorEastAsia" w:hAnsiTheme="minorHAnsi" w:cstheme="minorBidi"/>
            <w:b w:val="0"/>
            <w:bCs w:val="0"/>
            <w:color w:val="auto"/>
            <w:szCs w:val="22"/>
            <w:lang w:val="en-IN" w:eastAsia="en-IN"/>
          </w:rPr>
          <w:tab/>
        </w:r>
        <w:r w:rsidR="00055A28">
          <w:rPr>
            <w:rStyle w:val="Hyperlink"/>
          </w:rPr>
          <w:t>LMS Point Redemption</w:t>
        </w:r>
        <w:r w:rsidR="005D37E7">
          <w:rPr>
            <w:webHidden/>
          </w:rPr>
          <w:tab/>
        </w:r>
        <w:r w:rsidR="000C4842">
          <w:rPr>
            <w:webHidden/>
          </w:rPr>
          <w:fldChar w:fldCharType="begin"/>
        </w:r>
        <w:r w:rsidR="005D37E7">
          <w:rPr>
            <w:webHidden/>
          </w:rPr>
          <w:instrText xml:space="preserve"> PAGEREF _Toc427753240 \h </w:instrText>
        </w:r>
        <w:r w:rsidR="000C4842">
          <w:rPr>
            <w:webHidden/>
          </w:rPr>
        </w:r>
        <w:r w:rsidR="000C4842">
          <w:rPr>
            <w:webHidden/>
          </w:rPr>
          <w:fldChar w:fldCharType="separate"/>
        </w:r>
        <w:r w:rsidR="005D37E7">
          <w:rPr>
            <w:webHidden/>
          </w:rPr>
          <w:t>LXXXVIII</w:t>
        </w:r>
        <w:r w:rsidR="000C4842">
          <w:rPr>
            <w:webHidden/>
          </w:rPr>
          <w:fldChar w:fldCharType="end"/>
        </w:r>
      </w:hyperlink>
    </w:p>
    <w:p w:rsidR="00ED7618" w:rsidRDefault="00F57C6F" w:rsidP="00ED7618">
      <w:pPr>
        <w:pStyle w:val="TOC1"/>
      </w:pPr>
      <w:hyperlink w:anchor="_3.42__" w:history="1">
        <w:r w:rsidR="00BF5B9B" w:rsidRPr="003609CD">
          <w:rPr>
            <w:rStyle w:val="Hyperlink"/>
          </w:rPr>
          <w:t>3.42  S</w:t>
        </w:r>
        <w:r w:rsidR="00ED7618">
          <w:rPr>
            <w:rStyle w:val="Hyperlink"/>
          </w:rPr>
          <w:t>elf TPIN Reset</w:t>
        </w:r>
        <w:r w:rsidR="00BF5B9B" w:rsidRPr="003609CD">
          <w:rPr>
            <w:rStyle w:val="Hyperlink"/>
          </w:rPr>
          <w:t xml:space="preserve">   ............................................................................................................LXXXIX</w:t>
        </w:r>
      </w:hyperlink>
      <w:r w:rsidR="000C4842" w:rsidRPr="002062D6">
        <w:fldChar w:fldCharType="end"/>
      </w:r>
    </w:p>
    <w:p w:rsidR="00ED7618" w:rsidRPr="00ED7618" w:rsidRDefault="00ED7618" w:rsidP="00ED7618"/>
    <w:p w:rsidR="00ED7618" w:rsidRPr="00ED7618" w:rsidRDefault="00F57C6F" w:rsidP="00ED7618">
      <w:pPr>
        <w:rPr>
          <w:b/>
        </w:rPr>
      </w:pPr>
      <w:hyperlink w:anchor="_3.43_Retrieve_all" w:history="1">
        <w:r w:rsidR="00ED7618" w:rsidRPr="00ED7618">
          <w:rPr>
            <w:rStyle w:val="Hyperlink"/>
            <w:b/>
          </w:rPr>
          <w:t>3.43 Card Group Enquiry..........................................................................................LXXXX</w:t>
        </w:r>
      </w:hyperlink>
    </w:p>
    <w:p w:rsidR="00ED7618" w:rsidRPr="00ED7618" w:rsidRDefault="00ED7618" w:rsidP="00ED7618">
      <w:pPr>
        <w:rPr>
          <w:b/>
        </w:rPr>
      </w:pPr>
    </w:p>
    <w:p w:rsidR="00ED7618" w:rsidRPr="00ED7618" w:rsidRDefault="00F57C6F" w:rsidP="00ED7618">
      <w:pPr>
        <w:rPr>
          <w:b/>
        </w:rPr>
      </w:pPr>
      <w:hyperlink w:anchor="_3.44_Lite_Customer" w:history="1">
        <w:r w:rsidR="00ED7618" w:rsidRPr="00ED7618">
          <w:rPr>
            <w:rStyle w:val="Hyperlink"/>
            <w:b/>
          </w:rPr>
          <w:t>3.44 Lite Customer Recharge..................................................................................LXXXXI</w:t>
        </w:r>
      </w:hyperlink>
    </w:p>
    <w:p w:rsidR="00ED7618" w:rsidRPr="00ED7618" w:rsidRDefault="00ED7618" w:rsidP="00ED7618"/>
    <w:p w:rsidR="00ED7618" w:rsidRPr="00ED7618" w:rsidRDefault="00F57C6F" w:rsidP="00ED7618">
      <w:pPr>
        <w:rPr>
          <w:b/>
        </w:rPr>
      </w:pPr>
      <w:hyperlink w:anchor="_3.45_GIVE_ME" w:history="1">
        <w:r w:rsidR="00ED7618" w:rsidRPr="00ED7618">
          <w:rPr>
            <w:rStyle w:val="Hyperlink"/>
            <w:b/>
          </w:rPr>
          <w:t>3.45 Give me Balance..............................................................................................LXXXXII</w:t>
        </w:r>
      </w:hyperlink>
    </w:p>
    <w:p w:rsidR="00ED7618" w:rsidRPr="00ED7618" w:rsidRDefault="00ED7618" w:rsidP="00ED7618">
      <w:pPr>
        <w:rPr>
          <w:b/>
        </w:rPr>
      </w:pPr>
    </w:p>
    <w:p w:rsidR="00ED7618" w:rsidRPr="00ED7618" w:rsidRDefault="00F57C6F" w:rsidP="00ED7618">
      <w:pPr>
        <w:rPr>
          <w:b/>
        </w:rPr>
      </w:pPr>
      <w:hyperlink w:anchor="_3.46_GIVE_ME" w:history="1">
        <w:r w:rsidR="00ED7618" w:rsidRPr="00ED7618">
          <w:rPr>
            <w:rStyle w:val="Hyperlink"/>
            <w:b/>
          </w:rPr>
          <w:t>3.46 Give me Balance Bar......................................................................................LXXXXIII</w:t>
        </w:r>
      </w:hyperlink>
    </w:p>
    <w:p w:rsidR="00ED7618" w:rsidRPr="00ED7618" w:rsidRDefault="00ED7618" w:rsidP="00ED7618">
      <w:pPr>
        <w:rPr>
          <w:b/>
        </w:rPr>
      </w:pPr>
    </w:p>
    <w:p w:rsidR="00ED7618" w:rsidRDefault="00F57C6F" w:rsidP="00ED7618">
      <w:hyperlink w:anchor="_3.46_SOS_Request" w:history="1">
        <w:r w:rsidR="00ED7618" w:rsidRPr="00ED7618">
          <w:rPr>
            <w:rStyle w:val="Hyperlink"/>
            <w:b/>
          </w:rPr>
          <w:t>3.47 SOS Request.....................................................................................................LXXXXIV</w:t>
        </w:r>
      </w:hyperlink>
    </w:p>
    <w:p w:rsidR="00ED7618" w:rsidRDefault="00F57C6F" w:rsidP="0007290C">
      <w:pPr>
        <w:pStyle w:val="TOC2"/>
        <w:rPr>
          <w:rStyle w:val="Hyperlink"/>
        </w:rPr>
      </w:pPr>
      <w:hyperlink w:anchor="_3.48__SOS" w:history="1">
        <w:r w:rsidR="0007290C" w:rsidRPr="00D31F7D">
          <w:rPr>
            <w:rStyle w:val="Hyperlink"/>
          </w:rPr>
          <w:t>3.48</w:t>
        </w:r>
        <w:r w:rsidR="0007290C" w:rsidRPr="00D31F7D">
          <w:rPr>
            <w:rStyle w:val="Hyperlink"/>
          </w:rPr>
          <w:tab/>
          <w:t>SOS Manual Settlement Request</w:t>
        </w:r>
        <w:r w:rsidR="0007290C" w:rsidRPr="00D31F7D">
          <w:rPr>
            <w:rStyle w:val="Hyperlink"/>
            <w:webHidden/>
          </w:rPr>
          <w:tab/>
          <w:t>LXXXXV</w:t>
        </w:r>
      </w:hyperlink>
    </w:p>
    <w:p w:rsidR="00A46324" w:rsidRPr="00BB0E44" w:rsidRDefault="00F57C6F" w:rsidP="00A46324">
      <w:pPr>
        <w:rPr>
          <w:b/>
        </w:rPr>
      </w:pPr>
      <w:hyperlink w:anchor="_3.49__Data" w:history="1">
        <w:r w:rsidR="00A46324" w:rsidRPr="00BB0E44">
          <w:rPr>
            <w:rStyle w:val="Hyperlink"/>
            <w:b/>
          </w:rPr>
          <w:t xml:space="preserve">3.49  Data CP2P  </w:t>
        </w:r>
        <w:r w:rsidR="004F2555" w:rsidRPr="00BB0E44">
          <w:rPr>
            <w:rStyle w:val="Hyperlink"/>
            <w:b/>
          </w:rPr>
          <w:t>……..</w:t>
        </w:r>
        <w:r w:rsidR="00A46324" w:rsidRPr="00BB0E44">
          <w:rPr>
            <w:rStyle w:val="Hyperlink"/>
            <w:b/>
          </w:rPr>
          <w:t>…</w:t>
        </w:r>
        <w:r w:rsidR="00BB0E44">
          <w:rPr>
            <w:rStyle w:val="Hyperlink"/>
            <w:b/>
          </w:rPr>
          <w:t>..........</w:t>
        </w:r>
        <w:r w:rsidR="00A46324" w:rsidRPr="00BB0E44">
          <w:rPr>
            <w:rStyle w:val="Hyperlink"/>
            <w:b/>
          </w:rPr>
          <w:t>...............................................................................LXXXIX</w:t>
        </w:r>
      </w:hyperlink>
    </w:p>
    <w:p w:rsidR="00ED7618" w:rsidRPr="00BB0E44" w:rsidRDefault="00ED7618" w:rsidP="00ED7618">
      <w:pPr>
        <w:rPr>
          <w:b/>
        </w:rPr>
      </w:pPr>
    </w:p>
    <w:p w:rsidR="00ED7618" w:rsidRPr="00ED7618" w:rsidRDefault="00ED7618" w:rsidP="00ED7618"/>
    <w:p w:rsidR="00ED7618" w:rsidRPr="00BB0E44" w:rsidRDefault="00ED7618" w:rsidP="00ED7618">
      <w:pPr>
        <w:rPr>
          <w:b/>
        </w:rPr>
      </w:pPr>
    </w:p>
    <w:p w:rsidR="00CA1875" w:rsidRDefault="00CA1875" w:rsidP="00CA1875"/>
    <w:p w:rsidR="00322684" w:rsidRDefault="00322684" w:rsidP="00CA1875">
      <w:pPr>
        <w:sectPr w:rsidR="00322684" w:rsidSect="00322684">
          <w:footerReference w:type="first" r:id="rId19"/>
          <w:pgSz w:w="11907" w:h="16839" w:code="9"/>
          <w:pgMar w:top="1526" w:right="1440" w:bottom="1440" w:left="1440" w:header="706" w:footer="706" w:gutter="0"/>
          <w:pgNumType w:fmt="lowerRoman"/>
          <w:cols w:space="708"/>
          <w:titlePg/>
          <w:docGrid w:linePitch="360"/>
        </w:sectPr>
      </w:pPr>
    </w:p>
    <w:p w:rsidR="00296381" w:rsidRPr="00A065B7" w:rsidRDefault="00296381" w:rsidP="00296381">
      <w:pPr>
        <w:pStyle w:val="ChapterName"/>
        <w:rPr>
          <w:rFonts w:cs="Arial"/>
        </w:rPr>
      </w:pPr>
      <w:bookmarkStart w:id="1" w:name="CHAP1"/>
      <w:bookmarkStart w:id="2" w:name="_Toc329006759"/>
      <w:bookmarkStart w:id="3" w:name="_Toc427753104"/>
      <w:r w:rsidRPr="00A065B7">
        <w:rPr>
          <w:rFonts w:cs="Arial"/>
        </w:rPr>
        <w:lastRenderedPageBreak/>
        <w:t>Document Overview</w:t>
      </w:r>
      <w:bookmarkEnd w:id="1"/>
      <w:bookmarkEnd w:id="2"/>
      <w:bookmarkEnd w:id="3"/>
    </w:p>
    <w:p w:rsidR="00296381" w:rsidRPr="00A065B7" w:rsidRDefault="00296381" w:rsidP="00296381">
      <w:pPr>
        <w:pStyle w:val="Heading2"/>
        <w:pBdr>
          <w:bottom w:val="single" w:sz="8" w:space="1" w:color="FF9900"/>
        </w:pBdr>
        <w:spacing w:before="120" w:after="120"/>
      </w:pPr>
      <w:bookmarkStart w:id="4" w:name="h11"/>
      <w:bookmarkStart w:id="5" w:name="scope"/>
      <w:bookmarkStart w:id="6" w:name="_Toc329006760"/>
      <w:bookmarkStart w:id="7" w:name="_Toc427753105"/>
      <w:bookmarkEnd w:id="4"/>
      <w:r w:rsidRPr="00A065B7">
        <w:t>Scope</w:t>
      </w:r>
      <w:bookmarkEnd w:id="5"/>
      <w:bookmarkEnd w:id="6"/>
      <w:bookmarkEnd w:id="7"/>
    </w:p>
    <w:p w:rsidR="00296381" w:rsidRDefault="00296381" w:rsidP="00296381">
      <w:pPr>
        <w:pStyle w:val="BodyText2"/>
        <w:jc w:val="left"/>
      </w:pPr>
      <w:r>
        <w:t xml:space="preserve">The objective of this document is to describe the interface between PreTUPS and External Interface. This document covers CP2P and RP2P Services. </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8" w:name="_Toc462035671"/>
      <w:bookmarkStart w:id="9" w:name="_Toc72911723"/>
      <w:bookmarkStart w:id="10" w:name="_Toc164502982"/>
      <w:bookmarkStart w:id="11" w:name="_Toc309636394"/>
      <w:bookmarkStart w:id="12" w:name="_Toc329006761"/>
      <w:bookmarkStart w:id="13" w:name="_Toc427753106"/>
      <w:r>
        <w:t>Abbreviations</w:t>
      </w:r>
      <w:bookmarkEnd w:id="8"/>
      <w:bookmarkEnd w:id="9"/>
      <w:r>
        <w:t xml:space="preserve"> and Conventions</w:t>
      </w:r>
      <w:bookmarkEnd w:id="10"/>
      <w:bookmarkEnd w:id="11"/>
      <w:bookmarkEnd w:id="12"/>
      <w:bookmarkEnd w:id="13"/>
    </w:p>
    <w:p w:rsidR="00296381" w:rsidRPr="00970AAC" w:rsidRDefault="00296381" w:rsidP="00296381">
      <w:pPr>
        <w:pStyle w:val="BodyText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4860"/>
      </w:tblGrid>
      <w:tr w:rsidR="00296381" w:rsidTr="00CD5094">
        <w:tc>
          <w:tcPr>
            <w:tcW w:w="2700" w:type="dxa"/>
            <w:shd w:val="clear" w:color="auto" w:fill="1F497D"/>
          </w:tcPr>
          <w:p w:rsidR="00296381" w:rsidRDefault="00296381" w:rsidP="00CD5094">
            <w:pPr>
              <w:pStyle w:val="TableColumnLabels"/>
            </w:pPr>
            <w:r>
              <w:t>Abbreviations</w:t>
            </w:r>
          </w:p>
        </w:tc>
        <w:tc>
          <w:tcPr>
            <w:tcW w:w="4860" w:type="dxa"/>
            <w:shd w:val="clear" w:color="auto" w:fill="1F497D"/>
          </w:tcPr>
          <w:p w:rsidR="00296381" w:rsidRDefault="00296381" w:rsidP="00CD5094">
            <w:pPr>
              <w:pStyle w:val="TableColumnLabels"/>
            </w:pPr>
            <w:r>
              <w:t>Description</w:t>
            </w:r>
          </w:p>
        </w:tc>
      </w:tr>
      <w:tr w:rsidR="00296381" w:rsidTr="00CD5094">
        <w:tc>
          <w:tcPr>
            <w:tcW w:w="2700" w:type="dxa"/>
            <w:shd w:val="clear" w:color="auto" w:fill="F3F3F3"/>
          </w:tcPr>
          <w:p w:rsidR="00296381" w:rsidRDefault="00296381" w:rsidP="00CD5094">
            <w:pPr>
              <w:pStyle w:val="Tablecontent"/>
            </w:pPr>
            <w:r>
              <w:t>O</w:t>
            </w:r>
          </w:p>
        </w:tc>
        <w:tc>
          <w:tcPr>
            <w:tcW w:w="4860" w:type="dxa"/>
            <w:shd w:val="clear" w:color="auto" w:fill="F3F3F3"/>
          </w:tcPr>
          <w:p w:rsidR="00296381" w:rsidRDefault="00296381" w:rsidP="00CD5094">
            <w:pPr>
              <w:pStyle w:val="Tablecontent"/>
            </w:pPr>
            <w:r>
              <w:t>Optional</w:t>
            </w:r>
          </w:p>
        </w:tc>
      </w:tr>
      <w:tr w:rsidR="00296381" w:rsidTr="00CD5094">
        <w:tc>
          <w:tcPr>
            <w:tcW w:w="2700" w:type="dxa"/>
          </w:tcPr>
          <w:p w:rsidR="00296381" w:rsidRDefault="00296381" w:rsidP="00CD5094">
            <w:pPr>
              <w:pStyle w:val="Tablecontent"/>
            </w:pPr>
            <w:r>
              <w:t>M</w:t>
            </w:r>
          </w:p>
        </w:tc>
        <w:tc>
          <w:tcPr>
            <w:tcW w:w="4860" w:type="dxa"/>
          </w:tcPr>
          <w:p w:rsidR="00296381" w:rsidRDefault="00296381" w:rsidP="00CD5094">
            <w:pPr>
              <w:pStyle w:val="Tablecontent"/>
            </w:pPr>
            <w:r>
              <w:t>Mandatory</w:t>
            </w:r>
          </w:p>
        </w:tc>
      </w:tr>
      <w:tr w:rsidR="00296381" w:rsidTr="00CD5094">
        <w:tc>
          <w:tcPr>
            <w:tcW w:w="2700" w:type="dxa"/>
            <w:shd w:val="clear" w:color="auto" w:fill="F3F3F3"/>
          </w:tcPr>
          <w:p w:rsidR="00296381" w:rsidRDefault="00296381" w:rsidP="00CD5094">
            <w:pPr>
              <w:pStyle w:val="Tablecontent"/>
            </w:pPr>
            <w:r>
              <w:t>PreTUPS</w:t>
            </w:r>
          </w:p>
        </w:tc>
        <w:tc>
          <w:tcPr>
            <w:tcW w:w="4860" w:type="dxa"/>
            <w:shd w:val="clear" w:color="auto" w:fill="F3F3F3"/>
          </w:tcPr>
          <w:p w:rsidR="00296381" w:rsidRDefault="00296381" w:rsidP="00CD5094">
            <w:pPr>
              <w:pStyle w:val="Tablecontent"/>
            </w:pPr>
            <w:r>
              <w:t>Pre Paid TopUp System</w:t>
            </w:r>
          </w:p>
        </w:tc>
      </w:tr>
      <w:tr w:rsidR="00296381" w:rsidTr="00CD5094">
        <w:tc>
          <w:tcPr>
            <w:tcW w:w="2700" w:type="dxa"/>
          </w:tcPr>
          <w:p w:rsidR="00296381" w:rsidRDefault="00296381" w:rsidP="00CD5094">
            <w:pPr>
              <w:pStyle w:val="Tablecontent"/>
            </w:pPr>
          </w:p>
        </w:tc>
        <w:tc>
          <w:tcPr>
            <w:tcW w:w="4860" w:type="dxa"/>
          </w:tcPr>
          <w:p w:rsidR="00296381" w:rsidRDefault="00296381" w:rsidP="00CD5094">
            <w:pPr>
              <w:pStyle w:val="Tablecontent"/>
            </w:pPr>
          </w:p>
        </w:tc>
      </w:tr>
      <w:tr w:rsidR="00296381" w:rsidTr="00CD5094">
        <w:tc>
          <w:tcPr>
            <w:tcW w:w="2700" w:type="dxa"/>
          </w:tcPr>
          <w:p w:rsidR="00296381" w:rsidRDefault="00296381" w:rsidP="00CD5094">
            <w:pPr>
              <w:pStyle w:val="Tablecontent"/>
            </w:pPr>
          </w:p>
        </w:tc>
        <w:tc>
          <w:tcPr>
            <w:tcW w:w="4860" w:type="dxa"/>
          </w:tcPr>
          <w:p w:rsidR="00296381" w:rsidRDefault="00296381" w:rsidP="00CD5094">
            <w:pPr>
              <w:pStyle w:val="Tablecontent"/>
            </w:pPr>
          </w:p>
        </w:tc>
      </w:tr>
    </w:tbl>
    <w:p w:rsidR="00296381" w:rsidRDefault="00296381" w:rsidP="00296381">
      <w:pPr>
        <w:pStyle w:val="BodyText2"/>
        <w:rPr>
          <w:rFonts w:cs="Arial"/>
        </w:rPr>
      </w:pPr>
    </w:p>
    <w:p w:rsidR="00296381" w:rsidRPr="00A065B7" w:rsidRDefault="00296381" w:rsidP="00296381">
      <w:pPr>
        <w:pStyle w:val="BodyText2"/>
        <w:rPr>
          <w:rFonts w:cs="Arial"/>
        </w:rPr>
      </w:pPr>
    </w:p>
    <w:p w:rsidR="00296381" w:rsidRDefault="00296381" w:rsidP="00296381">
      <w:pPr>
        <w:pStyle w:val="Heading2"/>
        <w:pBdr>
          <w:bottom w:val="single" w:sz="8" w:space="1" w:color="FF9900"/>
        </w:pBdr>
        <w:spacing w:before="120" w:after="120"/>
      </w:pPr>
      <w:bookmarkStart w:id="14" w:name="_Toc462035673"/>
      <w:bookmarkStart w:id="15" w:name="_Toc72911725"/>
      <w:bookmarkStart w:id="16" w:name="_Toc284720054"/>
      <w:bookmarkStart w:id="17" w:name="_Toc329006762"/>
      <w:bookmarkStart w:id="18" w:name="_Toc427753107"/>
      <w:r>
        <w:t>References</w:t>
      </w:r>
      <w:bookmarkEnd w:id="14"/>
      <w:bookmarkEnd w:id="15"/>
      <w:bookmarkEnd w:id="16"/>
      <w:bookmarkEnd w:id="17"/>
      <w:bookmarkEnd w:id="18"/>
    </w:p>
    <w:p w:rsidR="00296381" w:rsidRDefault="00296381" w:rsidP="00296381">
      <w:pPr>
        <w:pStyle w:val="BodyText2"/>
      </w:pPr>
      <w:r>
        <w:t>Not applicable</w:t>
      </w: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E806CE">
      <w:pPr>
        <w:pStyle w:val="BodyText2"/>
        <w:numPr>
          <w:ilvl w:val="0"/>
          <w:numId w:val="0"/>
        </w:numPr>
        <w:rPr>
          <w:rFonts w:cs="Arial"/>
        </w:rPr>
      </w:pPr>
    </w:p>
    <w:p w:rsidR="00E806CE" w:rsidRDefault="00E806CE" w:rsidP="00E806CE">
      <w:pPr>
        <w:pStyle w:val="BodyText2"/>
        <w:numPr>
          <w:ilvl w:val="0"/>
          <w:numId w:val="0"/>
        </w:numPr>
        <w:rPr>
          <w:rFonts w:cs="Arial"/>
        </w:rPr>
      </w:pPr>
    </w:p>
    <w:p w:rsidR="00E806CE" w:rsidRDefault="00E806CE" w:rsidP="00E806CE">
      <w:pPr>
        <w:pStyle w:val="BodyText2"/>
        <w:numPr>
          <w:ilvl w:val="0"/>
          <w:numId w:val="0"/>
        </w:numPr>
        <w:rPr>
          <w:rFonts w:cs="Arial"/>
        </w:rPr>
      </w:pPr>
    </w:p>
    <w:p w:rsidR="00E806CE" w:rsidRDefault="00E806CE" w:rsidP="00E806CE">
      <w:pPr>
        <w:pStyle w:val="BodyText2"/>
        <w:numPr>
          <w:ilvl w:val="0"/>
          <w:numId w:val="0"/>
        </w:numPr>
        <w:rPr>
          <w:rFonts w:cs="Arial"/>
        </w:rPr>
      </w:pPr>
    </w:p>
    <w:p w:rsidR="00296381" w:rsidRDefault="00296381" w:rsidP="00E806CE">
      <w:pPr>
        <w:pStyle w:val="BodyText2"/>
        <w:numPr>
          <w:ilvl w:val="0"/>
          <w:numId w:val="0"/>
        </w:numPr>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Pr="00F26BCA" w:rsidRDefault="00296381" w:rsidP="00051D43">
      <w:pPr>
        <w:pStyle w:val="Heading1"/>
        <w:spacing w:after="60"/>
        <w:rPr>
          <w:sz w:val="44"/>
        </w:rPr>
      </w:pPr>
      <w:bookmarkStart w:id="19" w:name="_Toc284720055"/>
      <w:bookmarkStart w:id="20" w:name="_Toc329006763"/>
      <w:bookmarkStart w:id="21" w:name="_Toc427753108"/>
      <w:r w:rsidRPr="00F26BCA">
        <w:rPr>
          <w:sz w:val="44"/>
        </w:rPr>
        <w:lastRenderedPageBreak/>
        <w:t>Architecture and Communication Protocol</w:t>
      </w:r>
      <w:bookmarkEnd w:id="19"/>
      <w:bookmarkEnd w:id="20"/>
      <w:bookmarkEnd w:id="21"/>
    </w:p>
    <w:p w:rsidR="00296381" w:rsidRPr="00F26BCA" w:rsidRDefault="00296381" w:rsidP="00296381">
      <w:pPr>
        <w:pStyle w:val="BodyText2"/>
        <w:rPr>
          <w:sz w:val="2"/>
        </w:rPr>
      </w:pPr>
    </w:p>
    <w:p w:rsidR="00296381" w:rsidRDefault="00296381" w:rsidP="00296381">
      <w:pPr>
        <w:pStyle w:val="Heading2"/>
        <w:pBdr>
          <w:bottom w:val="single" w:sz="8" w:space="1" w:color="FF9900"/>
        </w:pBdr>
        <w:spacing w:before="120" w:after="120"/>
      </w:pPr>
      <w:bookmarkStart w:id="22" w:name="_Toc284720056"/>
      <w:bookmarkStart w:id="23" w:name="_Toc329006764"/>
      <w:bookmarkStart w:id="24" w:name="_Toc427753109"/>
      <w:r>
        <w:t>Architecture</w:t>
      </w:r>
      <w:bookmarkEnd w:id="22"/>
      <w:bookmarkEnd w:id="23"/>
      <w:bookmarkEnd w:id="24"/>
    </w:p>
    <w:p w:rsidR="00296381" w:rsidRDefault="00296381" w:rsidP="00296381"/>
    <w:p w:rsidR="00296381" w:rsidRDefault="00F57C6F" w:rsidP="00296381">
      <w:r>
        <w:rPr>
          <w:noProof/>
          <w:lang w:val="en-IN" w:eastAsia="en-IN"/>
        </w:rPr>
        <w:pict>
          <v:group id="Group 6" o:spid="_x0000_s1028" style="position:absolute;margin-left:9pt;margin-top:36.4pt;width:6in;height:162pt;z-index:251667456" coordorigin="2340,5484" coordsize="864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">
            <v:rect id="Rectangle 6" o:spid="_x0000_s1029" style="position:absolute;left:6300;top:5484;width:46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E451F" w:rsidRDefault="009E451F" w:rsidP="00296381"/>
                  <w:p w:rsidR="009E451F" w:rsidRDefault="009E451F" w:rsidP="00296381">
                    <w:pPr>
                      <w:rPr>
                        <w:b/>
                        <w:bCs/>
                        <w:u w:val="single"/>
                      </w:rPr>
                    </w:pPr>
                    <w:r>
                      <w:tab/>
                    </w:r>
                    <w:r>
                      <w:tab/>
                    </w:r>
                    <w:r>
                      <w:tab/>
                    </w:r>
                    <w:r>
                      <w:tab/>
                    </w:r>
                    <w:r>
                      <w:rPr>
                        <w:b/>
                        <w:bCs/>
                        <w:u w:val="single"/>
                      </w:rPr>
                      <w:t>Database</w:t>
                    </w:r>
                  </w:p>
                  <w:p w:rsidR="009E451F" w:rsidRDefault="009E451F" w:rsidP="00296381"/>
                  <w:p w:rsidR="009E451F" w:rsidRDefault="009E451F" w:rsidP="00296381"/>
                  <w:p w:rsidR="009E451F" w:rsidRDefault="009E451F" w:rsidP="00296381">
                    <w:pPr>
                      <w:rPr>
                        <w:b/>
                        <w:bCs/>
                      </w:rPr>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jc w:val="center"/>
                      <w:rPr>
                        <w:b w:val="0"/>
                        <w:bCs/>
                        <w:u w:val="single"/>
                      </w:rPr>
                    </w:pPr>
                    <w:r>
                      <w:rPr>
                        <w:b w:val="0"/>
                        <w:bCs/>
                        <w:u w:val="single"/>
                      </w:rPr>
                      <w:t>PreTUPS System</w:t>
                    </w:r>
                  </w:p>
                  <w:p w:rsidR="009E451F" w:rsidRDefault="009E451F" w:rsidP="00296381">
                    <w:pPr>
                      <w:pStyle w:val="Footer"/>
                      <w:tabs>
                        <w:tab w:val="clear" w:pos="4320"/>
                        <w:tab w:val="clear" w:pos="8640"/>
                      </w:tabs>
                    </w:pPr>
                  </w:p>
                </w:txbxContent>
              </v:textbox>
            </v:rect>
            <v:group id="Group 7" o:spid="_x0000_s1030" style="position:absolute;left:9180;top:6300;width:1440;height:1260" coordorigin="9180,6840" coordsize="14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8" o:spid="_x0000_s1031" style="position:absolute;left:9180;top:6840;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oval id="Oval 9" o:spid="_x0000_s1032" style="position:absolute;left:9180;top:7740;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line id="Line 10" o:spid="_x0000_s1033" style="position:absolute;visibility:visible" from="9180,7020" to="91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1" o:spid="_x0000_s1034" style="position:absolute;visibility:visible" from="10620,7020" to="1062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v:rect id="Rectangle 12" o:spid="_x0000_s1035" style="position:absolute;left:2340;top:5940;width:1260;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E451F" w:rsidRDefault="009E451F" w:rsidP="00296381">
                    <w:pPr>
                      <w:jc w:val="center"/>
                    </w:pPr>
                  </w:p>
                  <w:p w:rsidR="009E451F" w:rsidRDefault="009E451F" w:rsidP="00296381">
                    <w:pPr>
                      <w:jc w:val="center"/>
                    </w:pPr>
                  </w:p>
                  <w:p w:rsidR="009E451F" w:rsidRDefault="009E451F" w:rsidP="00296381">
                    <w:pPr>
                      <w:jc w:val="center"/>
                      <w:rPr>
                        <w:b/>
                        <w:bCs/>
                      </w:rPr>
                    </w:pPr>
                    <w:r>
                      <w:rPr>
                        <w:b/>
                        <w:bCs/>
                      </w:rPr>
                      <w:t>External</w:t>
                    </w:r>
                  </w:p>
                  <w:p w:rsidR="009E451F" w:rsidRDefault="009E451F" w:rsidP="00296381">
                    <w:pPr>
                      <w:jc w:val="center"/>
                      <w:rPr>
                        <w:b/>
                        <w:bCs/>
                      </w:rPr>
                    </w:pPr>
                  </w:p>
                  <w:p w:rsidR="009E451F" w:rsidRDefault="009E451F" w:rsidP="00296381">
                    <w:pPr>
                      <w:jc w:val="center"/>
                      <w:rPr>
                        <w:b/>
                        <w:bCs/>
                      </w:rPr>
                    </w:pPr>
                  </w:p>
                  <w:p w:rsidR="009E451F" w:rsidRDefault="009E451F" w:rsidP="00296381">
                    <w:pPr>
                      <w:jc w:val="center"/>
                      <w:rPr>
                        <w:b/>
                        <w:bCs/>
                      </w:rPr>
                    </w:pPr>
                    <w:r>
                      <w:rPr>
                        <w:b/>
                        <w:bCs/>
                      </w:rPr>
                      <w:t>System</w:t>
                    </w:r>
                  </w:p>
                </w:txbxContent>
              </v:textbox>
            </v:rect>
            <v:line id="Line 13" o:spid="_x0000_s1036" style="position:absolute;visibility:visible" from="3600,7020" to="630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4" o:spid="_x0000_s1037" style="position:absolute;flip:x;visibility:visible" from="3600,7740" to="630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rect id="Rectangle 15" o:spid="_x0000_s1038" style="position:absolute;left:7020;top:5760;width:1440;height:2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9E451F" w:rsidRDefault="009E451F" w:rsidP="00296381">
                    <w:pPr>
                      <w:rPr>
                        <w:b/>
                        <w:bCs/>
                      </w:rPr>
                    </w:pPr>
                  </w:p>
                  <w:p w:rsidR="009E451F" w:rsidRDefault="009E451F" w:rsidP="00296381">
                    <w:pPr>
                      <w:rPr>
                        <w:b/>
                        <w:bCs/>
                      </w:rPr>
                    </w:pPr>
                  </w:p>
                  <w:p w:rsidR="009E451F" w:rsidRDefault="009E451F" w:rsidP="00296381">
                    <w:pPr>
                      <w:rPr>
                        <w:b/>
                        <w:bCs/>
                      </w:rPr>
                    </w:pPr>
                    <w:r>
                      <w:rPr>
                        <w:b/>
                        <w:bCs/>
                      </w:rPr>
                      <w:t>PreTUPS</w:t>
                    </w:r>
                  </w:p>
                  <w:p w:rsidR="009E451F" w:rsidRDefault="009E451F" w:rsidP="00296381">
                    <w:pPr>
                      <w:rPr>
                        <w:b/>
                        <w:bCs/>
                      </w:rPr>
                    </w:pPr>
                  </w:p>
                  <w:p w:rsidR="009E451F" w:rsidRDefault="009E451F" w:rsidP="00296381">
                    <w:r>
                      <w:rPr>
                        <w:b/>
                        <w:bCs/>
                      </w:rPr>
                      <w:t>Application</w:t>
                    </w:r>
                  </w:p>
                  <w:p w:rsidR="009E451F" w:rsidRDefault="009E451F" w:rsidP="00296381"/>
                  <w:p w:rsidR="009E451F" w:rsidRDefault="009E451F" w:rsidP="00296381"/>
                </w:txbxContent>
              </v:textbox>
            </v:rect>
            <v:line id="Line 16" o:spid="_x0000_s1039" style="position:absolute;visibility:visible" from="8460,6840" to="918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7" o:spid="_x0000_s1040" style="position:absolute;flip:x;visibility:visible" from="8460,7200" to="9180,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group>
        </w:pict>
      </w:r>
    </w:p>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Pr>
        <w:tabs>
          <w:tab w:val="left" w:pos="2550"/>
        </w:tabs>
      </w:pPr>
      <w:r>
        <w:rPr>
          <w:b/>
          <w:bCs/>
          <w:u w:val="single"/>
        </w:rPr>
        <w:t>XML Over HTTP</w:t>
      </w:r>
    </w:p>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051D43">
      <w:pPr>
        <w:pStyle w:val="ListBullet1"/>
        <w:numPr>
          <w:ilvl w:val="0"/>
          <w:numId w:val="18"/>
        </w:numPr>
        <w:jc w:val="left"/>
      </w:pPr>
      <w:r>
        <w:rPr>
          <w:b/>
          <w:bCs/>
          <w:u w:val="single"/>
        </w:rPr>
        <w:t>External System</w:t>
      </w:r>
      <w:r>
        <w:t>: The system, which sends the CP2P or RP2P Transaction request to PreTUPS System.</w:t>
      </w:r>
    </w:p>
    <w:p w:rsidR="00296381" w:rsidRDefault="00296381" w:rsidP="00296381">
      <w:pPr>
        <w:ind w:left="360"/>
      </w:pPr>
    </w:p>
    <w:p w:rsidR="00296381" w:rsidRDefault="00296381" w:rsidP="00051D43">
      <w:pPr>
        <w:pStyle w:val="ListBullet1"/>
        <w:numPr>
          <w:ilvl w:val="0"/>
          <w:numId w:val="18"/>
        </w:numPr>
      </w:pPr>
      <w:r>
        <w:rPr>
          <w:b/>
          <w:bCs/>
          <w:u w:val="single"/>
        </w:rPr>
        <w:t>PreTUPS System</w:t>
      </w:r>
      <w:r>
        <w:t>: The PreTUPS System includes PreTUPS Application and PreTUPS Database. The Interaction between PreTUPS Application and Database is internal.</w:t>
      </w:r>
    </w:p>
    <w:p w:rsidR="00296381" w:rsidRDefault="00296381" w:rsidP="00296381"/>
    <w:p w:rsidR="00296381" w:rsidRDefault="00296381" w:rsidP="00296381">
      <w:pPr>
        <w:pStyle w:val="Heading2"/>
        <w:pBdr>
          <w:bottom w:val="single" w:sz="8" w:space="1" w:color="FF9900"/>
        </w:pBdr>
        <w:spacing w:before="120" w:after="120"/>
      </w:pPr>
      <w:bookmarkStart w:id="25" w:name="_Toc284720057"/>
      <w:bookmarkStart w:id="26" w:name="_Toc329006765"/>
      <w:bookmarkStart w:id="27" w:name="_Toc427753110"/>
      <w:r>
        <w:t>Communication</w:t>
      </w:r>
      <w:bookmarkEnd w:id="25"/>
      <w:bookmarkEnd w:id="26"/>
      <w:bookmarkEnd w:id="27"/>
    </w:p>
    <w:p w:rsidR="00296381" w:rsidRDefault="00296381" w:rsidP="00296381">
      <w:pPr>
        <w:pStyle w:val="BodyText2"/>
      </w:pPr>
      <w:r>
        <w:t xml:space="preserve">The communication between External System and PreTUPS is XML over HTTP. The External System makes the HTTP connection with PreTUPS and sends the request content as XML. Response of each request is also sent as XML. </w:t>
      </w:r>
    </w:p>
    <w:p w:rsidR="00296381" w:rsidRDefault="00296381" w:rsidP="00296381"/>
    <w:p w:rsidR="00296381" w:rsidRDefault="00296381" w:rsidP="00296381">
      <w:pPr>
        <w:pStyle w:val="Heading2"/>
        <w:pBdr>
          <w:bottom w:val="single" w:sz="8" w:space="1" w:color="FF9900"/>
        </w:pBdr>
        <w:spacing w:before="120" w:after="120"/>
      </w:pPr>
      <w:bookmarkStart w:id="28" w:name="_Toc284720058"/>
      <w:bookmarkStart w:id="29" w:name="_Toc329006766"/>
      <w:bookmarkStart w:id="30" w:name="_Toc427753111"/>
      <w:r>
        <w:t>Authentication</w:t>
      </w:r>
      <w:bookmarkEnd w:id="28"/>
      <w:bookmarkEnd w:id="29"/>
      <w:bookmarkEnd w:id="30"/>
    </w:p>
    <w:p w:rsidR="00296381" w:rsidRDefault="00296381" w:rsidP="00296381">
      <w:pPr>
        <w:pStyle w:val="BodyText2"/>
      </w:pPr>
      <w:r>
        <w:t>To authenticate the External System, PreTUPS will define a Gateway for External System. PreTUPS will give the defined gateway information details to External system users.  External System will send this gateway information while making HTTP connection with PreTUPS for each request.  Authentication information will be send by URL. Details of authentication information are as follows</w:t>
      </w:r>
    </w:p>
    <w:p w:rsidR="00296381" w:rsidRDefault="00296381" w:rsidP="00296381">
      <w:pPr>
        <w:pStyle w:val="BodyText2"/>
      </w:pPr>
    </w:p>
    <w:p w:rsidR="00296381" w:rsidRDefault="00296381" w:rsidP="00051D43">
      <w:pPr>
        <w:pStyle w:val="BodyText2"/>
        <w:numPr>
          <w:ilvl w:val="0"/>
          <w:numId w:val="19"/>
        </w:numPr>
      </w:pPr>
      <w:r>
        <w:t>LOGIN</w:t>
      </w:r>
    </w:p>
    <w:p w:rsidR="00296381" w:rsidRDefault="00296381" w:rsidP="00051D43">
      <w:pPr>
        <w:pStyle w:val="BodyText2"/>
        <w:numPr>
          <w:ilvl w:val="0"/>
          <w:numId w:val="19"/>
        </w:numPr>
      </w:pPr>
      <w:r>
        <w:t>PASSWORD</w:t>
      </w:r>
    </w:p>
    <w:p w:rsidR="00296381" w:rsidRDefault="00296381" w:rsidP="00051D43">
      <w:pPr>
        <w:pStyle w:val="BodyText2"/>
        <w:numPr>
          <w:ilvl w:val="0"/>
          <w:numId w:val="19"/>
        </w:numPr>
      </w:pPr>
      <w:r>
        <w:t>REQUEST_GATEWAY_CODE</w:t>
      </w:r>
    </w:p>
    <w:p w:rsidR="00296381" w:rsidRDefault="00296381" w:rsidP="00051D43">
      <w:pPr>
        <w:pStyle w:val="BodyText2"/>
        <w:numPr>
          <w:ilvl w:val="0"/>
          <w:numId w:val="19"/>
        </w:numPr>
      </w:pPr>
      <w:r>
        <w:t>REQUEST_GATEWAY_TYPE</w:t>
      </w:r>
    </w:p>
    <w:p w:rsidR="00296381" w:rsidRDefault="00296381" w:rsidP="00051D43">
      <w:pPr>
        <w:pStyle w:val="BodyText2"/>
        <w:numPr>
          <w:ilvl w:val="0"/>
          <w:numId w:val="19"/>
        </w:numPr>
      </w:pPr>
      <w:r>
        <w:t>SERVICE_PORT</w:t>
      </w:r>
    </w:p>
    <w:p w:rsidR="00296381" w:rsidRDefault="00296381" w:rsidP="00051D43">
      <w:pPr>
        <w:pStyle w:val="BodyText2"/>
        <w:numPr>
          <w:ilvl w:val="0"/>
          <w:numId w:val="19"/>
        </w:numPr>
      </w:pPr>
      <w:r>
        <w:t>SOURCE_TYPE</w:t>
      </w:r>
    </w:p>
    <w:p w:rsidR="00296381" w:rsidRDefault="00296381" w:rsidP="00296381">
      <w:pPr>
        <w:pStyle w:val="BodyText2"/>
      </w:pPr>
    </w:p>
    <w:p w:rsidR="00296381" w:rsidRDefault="00296381" w:rsidP="00051D43">
      <w:pPr>
        <w:numPr>
          <w:ilvl w:val="0"/>
          <w:numId w:val="20"/>
        </w:numPr>
        <w:ind w:left="1080" w:hanging="540"/>
      </w:pPr>
      <w:r>
        <w:rPr>
          <w:sz w:val="22"/>
        </w:rPr>
        <w:t>Details of above-mentioned field are described in Connection procedure section.</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31" w:name="_Toc284720059"/>
      <w:bookmarkStart w:id="32" w:name="_Toc329006767"/>
      <w:bookmarkStart w:id="33" w:name="_Toc427753112"/>
      <w:r>
        <w:t>Connection procedure</w:t>
      </w:r>
      <w:bookmarkEnd w:id="31"/>
      <w:bookmarkEnd w:id="32"/>
      <w:bookmarkEnd w:id="33"/>
    </w:p>
    <w:p w:rsidR="00296381" w:rsidRDefault="00296381" w:rsidP="00296381">
      <w:pPr>
        <w:pStyle w:val="BodyText2"/>
      </w:pPr>
      <w:r>
        <w:t>The external system calls the specific URL to make the HTTP Connection with PreTUPS. The details of HTTP Header and URL are mentioned below.</w:t>
      </w:r>
    </w:p>
    <w:p w:rsidR="00296381" w:rsidRDefault="00296381" w:rsidP="00296381"/>
    <w:p w:rsidR="00296381" w:rsidRDefault="00296381" w:rsidP="00296381">
      <w:pPr>
        <w:pStyle w:val="BodyText20"/>
        <w:rPr>
          <w:color w:val="auto"/>
          <w:u w:val="single"/>
        </w:rPr>
      </w:pPr>
      <w:r>
        <w:rPr>
          <w:color w:val="auto"/>
          <w:u w:val="single"/>
        </w:rPr>
        <w:t>HTTP Header Information</w:t>
      </w:r>
    </w:p>
    <w:p w:rsidR="00296381" w:rsidRDefault="00296381" w:rsidP="00296381">
      <w:pPr>
        <w:pStyle w:val="BodyText20"/>
        <w:rPr>
          <w:color w:val="auto"/>
          <w:u w:val="single"/>
        </w:rPr>
      </w:pPr>
    </w:p>
    <w:p w:rsidR="00296381" w:rsidRDefault="00296381" w:rsidP="00296381">
      <w:pPr>
        <w:pStyle w:val="BodyText20"/>
        <w:rPr>
          <w:color w:val="auto"/>
        </w:rPr>
      </w:pPr>
      <w:r>
        <w:rPr>
          <w:color w:val="auto"/>
        </w:rPr>
        <w:t>POST &lt;URL&gt; HTTP</w:t>
      </w:r>
    </w:p>
    <w:p w:rsidR="00296381" w:rsidRDefault="00296381" w:rsidP="00296381">
      <w:pPr>
        <w:pStyle w:val="BodyText20"/>
        <w:rPr>
          <w:color w:val="auto"/>
        </w:rPr>
      </w:pPr>
      <w:r>
        <w:rPr>
          <w:color w:val="auto"/>
        </w:rPr>
        <w:t>Content-type: text/xml</w:t>
      </w:r>
    </w:p>
    <w:p w:rsidR="00296381" w:rsidRDefault="00296381" w:rsidP="00296381">
      <w:pPr>
        <w:pStyle w:val="BodyText20"/>
        <w:rPr>
          <w:rFonts w:ascii="Times New Roman" w:hAnsi="Times New Roman"/>
          <w:b w:val="0"/>
          <w:bCs w:val="0"/>
        </w:rPr>
      </w:pPr>
      <w:r>
        <w:rPr>
          <w:color w:val="auto"/>
        </w:rPr>
        <w:t>Connection: close</w:t>
      </w:r>
    </w:p>
    <w:p w:rsidR="00296381" w:rsidRDefault="00296381" w:rsidP="00296381">
      <w:pPr>
        <w:ind w:firstLine="720"/>
      </w:pPr>
    </w:p>
    <w:p w:rsidR="00296381" w:rsidRDefault="00296381" w:rsidP="00296381">
      <w:pPr>
        <w:pStyle w:val="BodyText20"/>
        <w:rPr>
          <w:color w:val="auto"/>
          <w:u w:val="single"/>
        </w:rPr>
      </w:pPr>
      <w:r>
        <w:rPr>
          <w:color w:val="auto"/>
          <w:u w:val="single"/>
        </w:rPr>
        <w:t>URL</w:t>
      </w:r>
    </w:p>
    <w:p w:rsidR="00296381" w:rsidRDefault="00296381" w:rsidP="00296381">
      <w:pPr>
        <w:pStyle w:val="BodyText20"/>
        <w:rPr>
          <w:color w:val="auto"/>
          <w:u w:val="single"/>
        </w:rPr>
      </w:pPr>
    </w:p>
    <w:p w:rsidR="00296381" w:rsidRDefault="00F57C6F" w:rsidP="00296381">
      <w:pPr>
        <w:pStyle w:val="BodyText2"/>
      </w:pPr>
      <w:hyperlink r:id="rId20" w:history="1">
        <w:r w:rsidR="00296381">
          <w:t>http://Pretupshost/PretupsReceiever?LOGIN=&lt;Login&gt;&amp;Password=&lt;Password&gt;&amp;Request_Gateway_Code=&lt;RequestGatewayCode&gt;&amp;Request_Gateway_Type=&lt;RequestGatewayType&gt;&amp;Service_Port=&lt;ServicePort&gt;&amp;Source_Type=&lt;SourceType</w:t>
        </w:r>
      </w:hyperlink>
      <w:r w:rsidR="00296381">
        <w:t>&gt;</w:t>
      </w:r>
    </w:p>
    <w:p w:rsidR="00296381" w:rsidRDefault="00296381" w:rsidP="00296381">
      <w:pPr>
        <w:pStyle w:val="BodyText20"/>
        <w:rPr>
          <w:b w:val="0"/>
          <w:bCs w:val="0"/>
        </w:rPr>
      </w:pPr>
    </w:p>
    <w:p w:rsidR="00296381" w:rsidRDefault="00296381" w:rsidP="00296381">
      <w:pPr>
        <w:pStyle w:val="Code"/>
        <w:ind w:left="0"/>
        <w:jc w:val="left"/>
        <w:rPr>
          <w:rFonts w:ascii="Arial" w:hAnsi="Arial" w:cs="Arial"/>
        </w:rPr>
      </w:pPr>
      <w:r>
        <w:rPr>
          <w:rFonts w:ascii="Arial" w:hAnsi="Arial" w:cs="Arial"/>
          <w:b/>
          <w:bCs/>
        </w:rPr>
        <w:t xml:space="preserve">Note: </w:t>
      </w:r>
      <w:r>
        <w:rPr>
          <w:rFonts w:ascii="Arial" w:hAnsi="Arial" w:cs="Arial"/>
        </w:rPr>
        <w:t>URL will be common for all services; only XML content will be changed</w:t>
      </w:r>
    </w:p>
    <w:p w:rsidR="00296381" w:rsidRDefault="00296381" w:rsidP="00296381">
      <w:pPr>
        <w:pStyle w:val="BodyText20"/>
        <w:rPr>
          <w:b w:val="0"/>
          <w:bCs w:val="0"/>
          <w:color w:val="auto"/>
        </w:rPr>
      </w:pPr>
    </w:p>
    <w:p w:rsidR="00296381" w:rsidRDefault="00296381" w:rsidP="00296381">
      <w:pPr>
        <w:pStyle w:val="BodyText20"/>
        <w:rPr>
          <w:color w:val="auto"/>
          <w:u w:val="single"/>
        </w:rPr>
      </w:pPr>
      <w:r>
        <w:rPr>
          <w:color w:val="auto"/>
          <w:u w:val="single"/>
        </w:rPr>
        <w:t>Example</w:t>
      </w:r>
    </w:p>
    <w:p w:rsidR="00296381" w:rsidRDefault="00296381" w:rsidP="00296381">
      <w:pPr>
        <w:pStyle w:val="BodyText20"/>
        <w:rPr>
          <w:color w:val="auto"/>
          <w:u w:val="single"/>
        </w:rPr>
      </w:pPr>
    </w:p>
    <w:p w:rsidR="00296381" w:rsidRDefault="00296381" w:rsidP="00296381">
      <w:pPr>
        <w:pStyle w:val="BodyText2"/>
      </w:pPr>
      <w:r>
        <w:t>http://Pretupshost/PretupsReceiever?LOGIN=123&amp;Password=123&amp;Request_Gateway_Code=VM&amp;Request_Gateway_Type=USSD&amp;Service_Port=190&amp;Source_Type=Browserice_Port=&lt;ServicePort&gt;&amp;Source_Type=&lt;SourceType&gt;</w:t>
      </w:r>
    </w:p>
    <w:p w:rsidR="00296381" w:rsidRDefault="00296381" w:rsidP="00296381"/>
    <w:p w:rsidR="00296381" w:rsidRDefault="00296381" w:rsidP="00296381"/>
    <w:tbl>
      <w:tblPr>
        <w:tblW w:w="9646"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970"/>
        <w:gridCol w:w="1530"/>
        <w:gridCol w:w="1260"/>
        <w:gridCol w:w="900"/>
        <w:gridCol w:w="1996"/>
      </w:tblGrid>
      <w:tr w:rsidR="00296381" w:rsidTr="00CD5094">
        <w:trPr>
          <w:trHeight w:val="281"/>
          <w:tblHeader/>
          <w:jc w:val="center"/>
        </w:trPr>
        <w:tc>
          <w:tcPr>
            <w:tcW w:w="199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970" w:type="dxa"/>
            <w:shd w:val="clear" w:color="auto" w:fill="365F91"/>
          </w:tcPr>
          <w:p w:rsidR="00296381" w:rsidRDefault="00296381" w:rsidP="00CD5094">
            <w:pPr>
              <w:pStyle w:val="TableColumnLabels"/>
              <w:rPr>
                <w:rFonts w:ascii="Arial" w:hAnsi="Arial" w:cs="Arial"/>
                <w:sz w:val="18"/>
              </w:rPr>
            </w:pPr>
            <w:r>
              <w:rPr>
                <w:rFonts w:ascii="Arial" w:hAnsi="Arial" w:cs="Arial"/>
                <w:sz w:val="18"/>
              </w:rPr>
              <w:t>Description</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1260" w:type="dxa"/>
            <w:shd w:val="clear" w:color="auto" w:fill="365F91"/>
          </w:tcPr>
          <w:p w:rsidR="00296381" w:rsidRDefault="00296381" w:rsidP="00CD5094">
            <w:pPr>
              <w:pStyle w:val="TableColumnLabels"/>
            </w:pPr>
            <w:r>
              <w:t>Optional/</w:t>
            </w:r>
          </w:p>
          <w:p w:rsidR="00296381" w:rsidRDefault="00296381" w:rsidP="00CD5094">
            <w:pPr>
              <w:pStyle w:val="TableColumnLabels"/>
              <w:rPr>
                <w:rFonts w:ascii="Arial" w:hAnsi="Arial" w:cs="Arial"/>
                <w:sz w:val="18"/>
              </w:rPr>
            </w:pPr>
            <w:r>
              <w:t>Mandatory</w:t>
            </w:r>
          </w:p>
        </w:tc>
        <w:tc>
          <w:tcPr>
            <w:tcW w:w="900" w:type="dxa"/>
            <w:shd w:val="clear" w:color="auto" w:fill="365F91"/>
          </w:tcPr>
          <w:p w:rsidR="00296381" w:rsidRDefault="00296381" w:rsidP="00CD5094">
            <w:pPr>
              <w:pStyle w:val="TableColumnLabels"/>
              <w:rPr>
                <w:rFonts w:ascii="Arial" w:hAnsi="Arial" w:cs="Arial"/>
                <w:sz w:val="18"/>
              </w:rPr>
            </w:pPr>
            <w:r>
              <w:t>Max Length</w:t>
            </w:r>
          </w:p>
        </w:tc>
        <w:tc>
          <w:tcPr>
            <w:tcW w:w="199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jc w:val="center"/>
        </w:trPr>
        <w:tc>
          <w:tcPr>
            <w:tcW w:w="1990" w:type="dxa"/>
          </w:tcPr>
          <w:p w:rsidR="00296381" w:rsidRDefault="00296381" w:rsidP="00CD5094">
            <w:pPr>
              <w:pStyle w:val="Tablecontent"/>
            </w:pPr>
            <w:r>
              <w:t>PreTUPSHost</w:t>
            </w:r>
          </w:p>
        </w:tc>
        <w:tc>
          <w:tcPr>
            <w:tcW w:w="1970" w:type="dxa"/>
          </w:tcPr>
          <w:p w:rsidR="00296381" w:rsidRDefault="00296381" w:rsidP="00CD5094">
            <w:pPr>
              <w:pStyle w:val="Tablecontent"/>
            </w:pPr>
            <w:r>
              <w:t>The IP, port and host name. The IP and Port on which PreTUPS application is running</w:t>
            </w:r>
          </w:p>
        </w:tc>
        <w:tc>
          <w:tcPr>
            <w:tcW w:w="1530" w:type="dxa"/>
          </w:tcPr>
          <w:p w:rsidR="00296381" w:rsidRDefault="00296381" w:rsidP="00CD5094">
            <w:pPr>
              <w:pStyle w:val="Tablecontent"/>
            </w:pPr>
            <w:r>
              <w:t>172.16.1.109:5555/pretups/</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N.A</w:t>
            </w:r>
          </w:p>
        </w:tc>
        <w:tc>
          <w:tcPr>
            <w:tcW w:w="1996" w:type="dxa"/>
          </w:tcPr>
          <w:p w:rsidR="00296381" w:rsidRDefault="00296381" w:rsidP="00CD5094">
            <w:pPr>
              <w:pStyle w:val="Tablecontent"/>
            </w:pPr>
            <w:r>
              <w:t>N.A</w:t>
            </w:r>
          </w:p>
        </w:tc>
      </w:tr>
      <w:tr w:rsidR="00296381" w:rsidTr="00CD5094">
        <w:trPr>
          <w:trHeight w:val="281"/>
          <w:jc w:val="center"/>
        </w:trPr>
        <w:tc>
          <w:tcPr>
            <w:tcW w:w="1990" w:type="dxa"/>
          </w:tcPr>
          <w:p w:rsidR="00296381" w:rsidRDefault="00296381" w:rsidP="00CD5094">
            <w:pPr>
              <w:pStyle w:val="Tablecontent"/>
            </w:pPr>
            <w:r>
              <w:t>LOGIN</w:t>
            </w:r>
          </w:p>
        </w:tc>
        <w:tc>
          <w:tcPr>
            <w:tcW w:w="1970" w:type="dxa"/>
          </w:tcPr>
          <w:p w:rsidR="00296381" w:rsidRDefault="00296381" w:rsidP="00CD5094">
            <w:pPr>
              <w:pStyle w:val="Tablecontent"/>
            </w:pPr>
            <w:r>
              <w:t>Login Id</w:t>
            </w:r>
          </w:p>
        </w:tc>
        <w:tc>
          <w:tcPr>
            <w:tcW w:w="1530" w:type="dxa"/>
          </w:tcPr>
          <w:p w:rsidR="00296381" w:rsidRDefault="00296381" w:rsidP="00CD5094">
            <w:pPr>
              <w:pStyle w:val="Tablecontent"/>
            </w:pPr>
            <w:r>
              <w:t>Test</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registered into  Pretups System</w:t>
            </w:r>
          </w:p>
        </w:tc>
      </w:tr>
      <w:tr w:rsidR="00296381" w:rsidTr="00CD5094">
        <w:trPr>
          <w:trHeight w:val="281"/>
          <w:jc w:val="center"/>
        </w:trPr>
        <w:tc>
          <w:tcPr>
            <w:tcW w:w="1990" w:type="dxa"/>
          </w:tcPr>
          <w:p w:rsidR="00296381" w:rsidRDefault="00296381" w:rsidP="00CD5094">
            <w:pPr>
              <w:pStyle w:val="Tablecontent"/>
            </w:pPr>
            <w:r>
              <w:t>PASSWORD</w:t>
            </w:r>
          </w:p>
        </w:tc>
        <w:tc>
          <w:tcPr>
            <w:tcW w:w="1970" w:type="dxa"/>
          </w:tcPr>
          <w:p w:rsidR="00296381" w:rsidRDefault="00296381" w:rsidP="00CD5094">
            <w:pPr>
              <w:pStyle w:val="Tablecontent"/>
            </w:pPr>
            <w:r>
              <w:t>Password</w:t>
            </w:r>
          </w:p>
        </w:tc>
        <w:tc>
          <w:tcPr>
            <w:tcW w:w="1530" w:type="dxa"/>
          </w:tcPr>
          <w:p w:rsidR="00296381" w:rsidRDefault="00296381" w:rsidP="00CD5094">
            <w:pPr>
              <w:pStyle w:val="Tablecontent"/>
            </w:pPr>
            <w:r>
              <w:t>Test</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registered into Pretups System</w:t>
            </w:r>
          </w:p>
        </w:tc>
      </w:tr>
      <w:tr w:rsidR="00296381" w:rsidTr="00CD5094">
        <w:trPr>
          <w:trHeight w:val="281"/>
          <w:jc w:val="center"/>
        </w:trPr>
        <w:tc>
          <w:tcPr>
            <w:tcW w:w="1990" w:type="dxa"/>
          </w:tcPr>
          <w:p w:rsidR="00296381" w:rsidRDefault="00296381" w:rsidP="00CD5094">
            <w:pPr>
              <w:pStyle w:val="Tablecontent"/>
            </w:pPr>
            <w:r>
              <w:t>REQUEST_GATEWAY_CODE</w:t>
            </w:r>
          </w:p>
        </w:tc>
        <w:tc>
          <w:tcPr>
            <w:tcW w:w="1970" w:type="dxa"/>
          </w:tcPr>
          <w:p w:rsidR="00296381" w:rsidRDefault="00296381" w:rsidP="00CD5094">
            <w:pPr>
              <w:pStyle w:val="Tablecontent"/>
            </w:pPr>
            <w:r>
              <w:t>Request Gateway Code. This field is used by Pretups system to identify request interface.</w:t>
            </w:r>
          </w:p>
        </w:tc>
        <w:tc>
          <w:tcPr>
            <w:tcW w:w="1530" w:type="dxa"/>
          </w:tcPr>
          <w:p w:rsidR="00296381" w:rsidRDefault="00296381" w:rsidP="00CD5094">
            <w:pPr>
              <w:pStyle w:val="Tablecontent"/>
            </w:pPr>
            <w:r>
              <w:t>USSD001</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defined in the Pretups System</w:t>
            </w:r>
          </w:p>
        </w:tc>
      </w:tr>
      <w:tr w:rsidR="00296381" w:rsidTr="00CD5094">
        <w:trPr>
          <w:trHeight w:val="281"/>
          <w:jc w:val="center"/>
        </w:trPr>
        <w:tc>
          <w:tcPr>
            <w:tcW w:w="1990" w:type="dxa"/>
          </w:tcPr>
          <w:p w:rsidR="00296381" w:rsidRDefault="00296381" w:rsidP="00CD5094">
            <w:pPr>
              <w:pStyle w:val="Tablecontent"/>
            </w:pPr>
            <w:r>
              <w:t>REQUEST_GATEWAY_TYPE</w:t>
            </w:r>
          </w:p>
        </w:tc>
        <w:tc>
          <w:tcPr>
            <w:tcW w:w="1970" w:type="dxa"/>
          </w:tcPr>
          <w:p w:rsidR="00296381" w:rsidRDefault="00296381" w:rsidP="00CD5094">
            <w:pPr>
              <w:pStyle w:val="Tablecontent"/>
            </w:pPr>
            <w:r>
              <w:t xml:space="preserve">Request Gateway Type. This field is used by Pretups system to identify </w:t>
            </w:r>
            <w:r>
              <w:lastRenderedPageBreak/>
              <w:t>request interface.</w:t>
            </w:r>
          </w:p>
        </w:tc>
        <w:tc>
          <w:tcPr>
            <w:tcW w:w="1530" w:type="dxa"/>
          </w:tcPr>
          <w:p w:rsidR="00296381" w:rsidRDefault="00296381" w:rsidP="00CD5094">
            <w:pPr>
              <w:pStyle w:val="Tablecontent"/>
            </w:pPr>
            <w:r>
              <w:lastRenderedPageBreak/>
              <w:t>USSD</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defined in the Pretups System</w:t>
            </w:r>
          </w:p>
        </w:tc>
      </w:tr>
      <w:tr w:rsidR="00296381" w:rsidTr="00CD5094">
        <w:trPr>
          <w:trHeight w:val="281"/>
          <w:jc w:val="center"/>
        </w:trPr>
        <w:tc>
          <w:tcPr>
            <w:tcW w:w="1990" w:type="dxa"/>
          </w:tcPr>
          <w:p w:rsidR="00296381" w:rsidRDefault="00296381" w:rsidP="00CD5094">
            <w:pPr>
              <w:pStyle w:val="Tablecontent"/>
              <w:rPr>
                <w:lang w:val="fr-FR"/>
              </w:rPr>
            </w:pPr>
            <w:r>
              <w:rPr>
                <w:lang w:val="fr-FR"/>
              </w:rPr>
              <w:lastRenderedPageBreak/>
              <w:t>SERVICE_PORT</w:t>
            </w:r>
          </w:p>
        </w:tc>
        <w:tc>
          <w:tcPr>
            <w:tcW w:w="1970" w:type="dxa"/>
          </w:tcPr>
          <w:p w:rsidR="00296381" w:rsidRDefault="00296381" w:rsidP="00CD5094">
            <w:pPr>
              <w:pStyle w:val="Tablecontent"/>
              <w:rPr>
                <w:lang w:val="fr-FR"/>
              </w:rPr>
            </w:pPr>
            <w:r>
              <w:rPr>
                <w:lang w:val="fr-FR"/>
              </w:rPr>
              <w:t xml:space="preserve">Service port </w:t>
            </w:r>
          </w:p>
        </w:tc>
        <w:tc>
          <w:tcPr>
            <w:tcW w:w="1530" w:type="dxa"/>
          </w:tcPr>
          <w:p w:rsidR="00296381" w:rsidRDefault="00296381" w:rsidP="00CD5094">
            <w:pPr>
              <w:pStyle w:val="Tablecontent"/>
            </w:pPr>
            <w:r>
              <w:t>126</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defined in the Pretups System</w:t>
            </w:r>
          </w:p>
        </w:tc>
      </w:tr>
      <w:tr w:rsidR="00296381" w:rsidTr="00CD5094">
        <w:trPr>
          <w:trHeight w:val="281"/>
          <w:jc w:val="center"/>
        </w:trPr>
        <w:tc>
          <w:tcPr>
            <w:tcW w:w="1990" w:type="dxa"/>
          </w:tcPr>
          <w:p w:rsidR="00296381" w:rsidRDefault="00296381" w:rsidP="00CD5094">
            <w:pPr>
              <w:pStyle w:val="Tablecontent"/>
              <w:rPr>
                <w:lang w:val="fr-FR"/>
              </w:rPr>
            </w:pPr>
            <w:r>
              <w:rPr>
                <w:lang w:val="fr-FR"/>
              </w:rPr>
              <w:t>SOURCE_TYPE</w:t>
            </w:r>
          </w:p>
        </w:tc>
        <w:tc>
          <w:tcPr>
            <w:tcW w:w="1970" w:type="dxa"/>
          </w:tcPr>
          <w:p w:rsidR="00296381" w:rsidRDefault="00296381" w:rsidP="00CD5094">
            <w:pPr>
              <w:pStyle w:val="Tablecontent"/>
              <w:rPr>
                <w:lang w:val="fr-FR"/>
              </w:rPr>
            </w:pPr>
            <w:r>
              <w:rPr>
                <w:lang w:val="fr-FR"/>
              </w:rPr>
              <w:t>Source Type</w:t>
            </w:r>
          </w:p>
        </w:tc>
        <w:tc>
          <w:tcPr>
            <w:tcW w:w="1530" w:type="dxa"/>
          </w:tcPr>
          <w:p w:rsidR="00296381" w:rsidRDefault="00296381" w:rsidP="00CD5094">
            <w:pPr>
              <w:pStyle w:val="Tablecontent"/>
              <w:rPr>
                <w:lang w:val="fr-FR"/>
              </w:rPr>
            </w:pPr>
            <w:r>
              <w:rPr>
                <w:lang w:val="fr-FR"/>
              </w:rPr>
              <w:t>BROWSER</w:t>
            </w:r>
          </w:p>
        </w:tc>
        <w:tc>
          <w:tcPr>
            <w:tcW w:w="1260" w:type="dxa"/>
          </w:tcPr>
          <w:p w:rsidR="00296381" w:rsidRDefault="00296381" w:rsidP="00CD5094">
            <w:pPr>
              <w:pStyle w:val="Tablecontent"/>
              <w:rPr>
                <w:lang w:val="fr-FR"/>
              </w:rPr>
            </w:pPr>
            <w:r>
              <w:rPr>
                <w:lang w:val="fr-FR"/>
              </w:rP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 xml:space="preserve">This field can have value either </w:t>
            </w:r>
            <w:r>
              <w:rPr>
                <w:b/>
                <w:bCs/>
              </w:rPr>
              <w:t>BROWSER</w:t>
            </w:r>
            <w:r>
              <w:t xml:space="preserve"> or </w:t>
            </w:r>
            <w:r>
              <w:rPr>
                <w:b/>
                <w:bCs/>
              </w:rPr>
              <w:t>SHORTCODE</w:t>
            </w:r>
            <w:r>
              <w:t xml:space="preserve">.depending on USSD browse or USSD short code request. This will be stored in PreTUPS for information purpose. </w:t>
            </w:r>
          </w:p>
        </w:tc>
      </w:tr>
    </w:tbl>
    <w:p w:rsidR="00296381" w:rsidRDefault="00296381" w:rsidP="00296381"/>
    <w:p w:rsidR="00296381" w:rsidRDefault="00296381" w:rsidP="00296381"/>
    <w:p w:rsidR="00296381" w:rsidRPr="008058A2" w:rsidRDefault="00296381" w:rsidP="00051D43">
      <w:pPr>
        <w:pStyle w:val="NoteHeading"/>
        <w:numPr>
          <w:ilvl w:val="0"/>
          <w:numId w:val="21"/>
        </w:numPr>
        <w:pBdr>
          <w:top w:val="none" w:sz="0" w:space="0" w:color="auto"/>
          <w:bottom w:val="none" w:sz="0" w:space="0" w:color="auto"/>
        </w:pBdr>
        <w:tabs>
          <w:tab w:val="left" w:pos="990"/>
        </w:tabs>
        <w:ind w:left="990" w:hanging="540"/>
        <w:jc w:val="left"/>
        <w:rPr>
          <w:rFonts w:ascii="Times New Roman" w:hAnsi="Times New Roman"/>
        </w:rPr>
      </w:pPr>
      <w:r w:rsidRPr="008058A2">
        <w:t>The URL will remain same for all CP2P &amp; RP2P Transactions.XML Content  will be differed for the Request</w:t>
      </w:r>
    </w:p>
    <w:p w:rsidR="00296381" w:rsidRDefault="00296381" w:rsidP="00296381"/>
    <w:p w:rsidR="00296381" w:rsidRDefault="00296381" w:rsidP="00296381">
      <w:r>
        <w:br w:type="page"/>
      </w:r>
    </w:p>
    <w:p w:rsidR="00296381" w:rsidRDefault="00296381" w:rsidP="00EA534D">
      <w:pPr>
        <w:pStyle w:val="Heading1"/>
        <w:spacing w:after="60"/>
      </w:pPr>
      <w:bookmarkStart w:id="34" w:name="_Toc284720060"/>
      <w:bookmarkStart w:id="35" w:name="_Toc329006768"/>
      <w:bookmarkStart w:id="36" w:name="_Toc427753113"/>
      <w:r>
        <w:lastRenderedPageBreak/>
        <w:t>CP2P Services</w:t>
      </w:r>
      <w:bookmarkEnd w:id="34"/>
      <w:bookmarkEnd w:id="35"/>
      <w:bookmarkEnd w:id="36"/>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37" w:name="_Toc284720061"/>
      <w:bookmarkStart w:id="38" w:name="_Toc329006769"/>
      <w:bookmarkStart w:id="39" w:name="_Toc427753114"/>
      <w:r>
        <w:t>Account Information and Credit Transfer</w:t>
      </w:r>
      <w:bookmarkEnd w:id="37"/>
      <w:bookmarkEnd w:id="38"/>
      <w:bookmarkEnd w:id="39"/>
    </w:p>
    <w:p w:rsidR="00296381" w:rsidRDefault="00296381" w:rsidP="00296381">
      <w:pPr>
        <w:pStyle w:val="BodyText2"/>
        <w:jc w:val="left"/>
        <w:rPr>
          <w:b/>
          <w:bCs/>
        </w:rPr>
      </w:pPr>
      <w:r>
        <w:t>Credit Transfer in PreTUPS can be happened between two subscribers. Credit transfer will be in two-step process in case of External system Browser. (In case of Short code Account information is not applicable)</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40" w:name="_Toc284720062"/>
      <w:bookmarkStart w:id="41" w:name="_Toc329006770"/>
      <w:bookmarkStart w:id="42" w:name="_Toc427753115"/>
      <w:r>
        <w:t>XML Request Syntax</w:t>
      </w:r>
      <w:bookmarkEnd w:id="40"/>
      <w:bookmarkEnd w:id="41"/>
      <w:bookmarkEnd w:id="42"/>
    </w:p>
    <w:p w:rsidR="00296381" w:rsidRDefault="00296381" w:rsidP="00296381">
      <w:pPr>
        <w:pStyle w:val="BodyText2"/>
        <w:ind w:left="720"/>
        <w:jc w:val="left"/>
      </w:pPr>
      <w:r>
        <w:t>The External system Browser will send the Account information request to PreTUPS.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jc w:val="left"/>
      </w:pPr>
      <w:r>
        <w:t>&lt;!DOCTYPE COMMAND PUBLIC"-//Ocam//DTD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CACINFREQ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620"/>
        <w:gridCol w:w="2459"/>
        <w:gridCol w:w="1051"/>
        <w:gridCol w:w="1900"/>
        <w:gridCol w:w="1086"/>
      </w:tblGrid>
      <w:tr w:rsidR="00296381" w:rsidTr="00CD5094">
        <w:trPr>
          <w:trHeight w:val="281"/>
          <w:tblHeader/>
        </w:trPr>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62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2459"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1051" w:type="dxa"/>
            <w:shd w:val="clear" w:color="auto" w:fill="365F91"/>
          </w:tcPr>
          <w:p w:rsidR="00296381" w:rsidRDefault="00296381" w:rsidP="00CD5094">
            <w:pPr>
              <w:pStyle w:val="TableColumnLabels"/>
              <w:rPr>
                <w:rFonts w:ascii="Arial" w:hAnsi="Arial" w:cs="Arial"/>
                <w:sz w:val="18"/>
              </w:rPr>
            </w:pPr>
            <w:r>
              <w:t>Max Length</w:t>
            </w:r>
          </w:p>
        </w:tc>
        <w:tc>
          <w:tcPr>
            <w:tcW w:w="1900" w:type="dxa"/>
            <w:shd w:val="clear" w:color="auto" w:fill="365F91"/>
          </w:tcPr>
          <w:p w:rsidR="00296381" w:rsidRDefault="00296381" w:rsidP="00CD5094">
            <w:pPr>
              <w:pStyle w:val="TableColumnLabels"/>
              <w:rPr>
                <w:rFonts w:ascii="Arial" w:hAnsi="Arial" w:cs="Arial"/>
                <w:sz w:val="18"/>
              </w:rPr>
            </w:pPr>
            <w:r>
              <w:rPr>
                <w:rFonts w:ascii="Arial" w:hAnsi="Arial" w:cs="Arial"/>
                <w:sz w:val="18"/>
              </w:rPr>
              <w:t>Optional/</w:t>
            </w:r>
          </w:p>
          <w:p w:rsidR="00296381" w:rsidRDefault="00296381" w:rsidP="00CD5094">
            <w:pPr>
              <w:pStyle w:val="TableColumnLabels"/>
              <w:rPr>
                <w:rFonts w:ascii="Arial" w:hAnsi="Arial" w:cs="Arial"/>
                <w:sz w:val="18"/>
              </w:rPr>
            </w:pPr>
            <w:r>
              <w:rPr>
                <w:rFonts w:ascii="Arial" w:hAnsi="Arial" w:cs="Arial"/>
                <w:sz w:val="18"/>
              </w:rPr>
              <w:t>Mandatory</w:t>
            </w:r>
          </w:p>
        </w:tc>
        <w:tc>
          <w:tcPr>
            <w:tcW w:w="108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530" w:type="dxa"/>
            <w:vAlign w:val="center"/>
          </w:tcPr>
          <w:p w:rsidR="00296381" w:rsidRDefault="00296381" w:rsidP="00CD5094">
            <w:pPr>
              <w:pStyle w:val="Tablecontent"/>
            </w:pPr>
            <w:r>
              <w:t>TYPE</w:t>
            </w:r>
          </w:p>
        </w:tc>
        <w:tc>
          <w:tcPr>
            <w:tcW w:w="1620" w:type="dxa"/>
            <w:vAlign w:val="center"/>
          </w:tcPr>
          <w:p w:rsidR="00296381" w:rsidRDefault="00296381" w:rsidP="00CD5094">
            <w:pPr>
              <w:pStyle w:val="Tablecontent"/>
            </w:pPr>
            <w:r w:rsidRPr="00627899">
              <w:t>CACINFREQ</w:t>
            </w:r>
          </w:p>
        </w:tc>
        <w:tc>
          <w:tcPr>
            <w:tcW w:w="2459" w:type="dxa"/>
            <w:vAlign w:val="center"/>
          </w:tcPr>
          <w:p w:rsidR="00296381" w:rsidRPr="00296381" w:rsidRDefault="00296381" w:rsidP="00CD5094">
            <w:pPr>
              <w:pStyle w:val="Tablecontent"/>
              <w:rPr>
                <w:b/>
                <w:bCs/>
                <w:caps/>
              </w:rPr>
            </w:pPr>
            <w:r>
              <w:t>C</w:t>
            </w:r>
            <w:r w:rsidRPr="00751013">
              <w:t>ACINFREQ</w:t>
            </w:r>
          </w:p>
        </w:tc>
        <w:tc>
          <w:tcPr>
            <w:tcW w:w="1051" w:type="dxa"/>
            <w:vAlign w:val="center"/>
          </w:tcPr>
          <w:p w:rsidR="00296381" w:rsidRDefault="00296381" w:rsidP="00CD5094">
            <w:pPr>
              <w:rPr>
                <w:rFonts w:ascii="Arial" w:hAnsi="Arial"/>
                <w:sz w:val="18"/>
              </w:rPr>
            </w:pPr>
            <w:r>
              <w:rPr>
                <w:rFonts w:ascii="Arial" w:hAnsi="Arial"/>
                <w:sz w:val="18"/>
              </w:rPr>
              <w:t>10</w:t>
            </w:r>
          </w:p>
        </w:tc>
        <w:tc>
          <w:tcPr>
            <w:tcW w:w="1900" w:type="dxa"/>
            <w:vAlign w:val="center"/>
          </w:tcPr>
          <w:p w:rsidR="00296381" w:rsidRDefault="00296381" w:rsidP="00CD5094">
            <w:pPr>
              <w:rPr>
                <w:rFonts w:ascii="Arial" w:hAnsi="Arial"/>
                <w:sz w:val="18"/>
              </w:rPr>
            </w:pPr>
            <w:r>
              <w:rPr>
                <w:rFonts w:ascii="Arial" w:hAnsi="Arial"/>
                <w:sz w:val="18"/>
              </w:rPr>
              <w:t>M</w:t>
            </w:r>
          </w:p>
        </w:tc>
        <w:tc>
          <w:tcPr>
            <w:tcW w:w="1086" w:type="dxa"/>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81"/>
        </w:trPr>
        <w:tc>
          <w:tcPr>
            <w:tcW w:w="1530" w:type="dxa"/>
            <w:vAlign w:val="center"/>
          </w:tcPr>
          <w:p w:rsidR="00296381" w:rsidRDefault="00296381" w:rsidP="00CD5094">
            <w:pPr>
              <w:pStyle w:val="Tablecontent"/>
            </w:pPr>
            <w:r>
              <w:t>MSISDN1</w:t>
            </w:r>
          </w:p>
        </w:tc>
        <w:tc>
          <w:tcPr>
            <w:tcW w:w="1620" w:type="dxa"/>
            <w:vAlign w:val="center"/>
          </w:tcPr>
          <w:p w:rsidR="00296381" w:rsidRDefault="00296381" w:rsidP="00CD5094">
            <w:pPr>
              <w:pStyle w:val="Tablecontent"/>
            </w:pPr>
            <w:r>
              <w:t>&lt;Payer MSISDN&gt;</w:t>
            </w:r>
          </w:p>
        </w:tc>
        <w:tc>
          <w:tcPr>
            <w:tcW w:w="2459" w:type="dxa"/>
            <w:vAlign w:val="center"/>
          </w:tcPr>
          <w:p w:rsidR="00296381" w:rsidRDefault="00296381" w:rsidP="00CD5094">
            <w:pPr>
              <w:rPr>
                <w:rFonts w:ascii="Arial" w:hAnsi="Arial"/>
                <w:sz w:val="18"/>
              </w:rPr>
            </w:pPr>
            <w:r>
              <w:rPr>
                <w:rFonts w:ascii="Arial" w:hAnsi="Arial"/>
                <w:sz w:val="18"/>
              </w:rPr>
              <w:t>9942222</w:t>
            </w:r>
          </w:p>
        </w:tc>
        <w:tc>
          <w:tcPr>
            <w:tcW w:w="1051" w:type="dxa"/>
            <w:vAlign w:val="center"/>
          </w:tcPr>
          <w:p w:rsidR="00296381" w:rsidRDefault="00296381" w:rsidP="00CD5094">
            <w:pPr>
              <w:rPr>
                <w:rFonts w:ascii="Arial" w:hAnsi="Arial"/>
                <w:sz w:val="18"/>
              </w:rPr>
            </w:pPr>
            <w:r>
              <w:rPr>
                <w:rFonts w:ascii="Arial" w:hAnsi="Arial"/>
                <w:sz w:val="18"/>
              </w:rPr>
              <w:t>15</w:t>
            </w:r>
          </w:p>
        </w:tc>
        <w:tc>
          <w:tcPr>
            <w:tcW w:w="1900" w:type="dxa"/>
            <w:vAlign w:val="center"/>
          </w:tcPr>
          <w:p w:rsidR="00296381" w:rsidRDefault="00296381" w:rsidP="00CD5094">
            <w:pPr>
              <w:rPr>
                <w:rFonts w:ascii="Arial" w:hAnsi="Arial"/>
                <w:sz w:val="18"/>
              </w:rPr>
            </w:pPr>
            <w:r>
              <w:rPr>
                <w:rFonts w:ascii="Arial" w:hAnsi="Arial"/>
                <w:sz w:val="18"/>
              </w:rPr>
              <w:t>M</w:t>
            </w:r>
          </w:p>
        </w:tc>
        <w:tc>
          <w:tcPr>
            <w:tcW w:w="1086" w:type="dxa"/>
            <w:vAlign w:val="center"/>
          </w:tcPr>
          <w:p w:rsidR="00296381" w:rsidRDefault="00296381" w:rsidP="00CD5094">
            <w:pPr>
              <w:rPr>
                <w:rFonts w:ascii="Arial" w:hAnsi="Arial"/>
                <w:sz w:val="18"/>
              </w:rPr>
            </w:pPr>
            <w:r>
              <w:rPr>
                <w:rFonts w:ascii="Arial" w:hAnsi="Arial"/>
                <w:sz w:val="18"/>
              </w:rPr>
              <w:t>All MSISDN should be without country code.</w:t>
            </w:r>
          </w:p>
        </w:tc>
      </w:tr>
      <w:tr w:rsidR="00296381" w:rsidTr="00CD5094">
        <w:trPr>
          <w:trHeight w:val="281"/>
        </w:trPr>
        <w:tc>
          <w:tcPr>
            <w:tcW w:w="1530" w:type="dxa"/>
            <w:vAlign w:val="center"/>
          </w:tcPr>
          <w:p w:rsidR="00296381" w:rsidRDefault="00296381" w:rsidP="00CD5094">
            <w:pPr>
              <w:pStyle w:val="Tablecontent"/>
            </w:pPr>
            <w:r>
              <w:t>SELECTOR</w:t>
            </w:r>
          </w:p>
        </w:tc>
        <w:tc>
          <w:tcPr>
            <w:tcW w:w="1620" w:type="dxa"/>
            <w:vAlign w:val="center"/>
          </w:tcPr>
          <w:p w:rsidR="00296381" w:rsidRDefault="00296381" w:rsidP="00CD5094">
            <w:pPr>
              <w:pStyle w:val="Tablecontent"/>
            </w:pPr>
            <w:r>
              <w:t>&lt;Selector&gt;</w:t>
            </w:r>
          </w:p>
        </w:tc>
        <w:tc>
          <w:tcPr>
            <w:tcW w:w="2459" w:type="dxa"/>
            <w:vAlign w:val="center"/>
          </w:tcPr>
          <w:p w:rsidR="00296381" w:rsidRDefault="00296381" w:rsidP="00CD5094">
            <w:pPr>
              <w:pStyle w:val="Footer"/>
              <w:tabs>
                <w:tab w:val="clear" w:pos="4320"/>
                <w:tab w:val="clear" w:pos="8640"/>
              </w:tabs>
              <w:rPr>
                <w:rFonts w:ascii="Arial" w:hAnsi="Arial"/>
                <w:sz w:val="18"/>
              </w:rPr>
            </w:pPr>
            <w:r>
              <w:rPr>
                <w:rFonts w:ascii="Arial" w:hAnsi="Arial"/>
                <w:sz w:val="18"/>
              </w:rPr>
              <w:t>1</w:t>
            </w:r>
          </w:p>
        </w:tc>
        <w:tc>
          <w:tcPr>
            <w:tcW w:w="1051" w:type="dxa"/>
            <w:vAlign w:val="center"/>
          </w:tcPr>
          <w:p w:rsidR="00296381" w:rsidRDefault="00296381" w:rsidP="00CD5094">
            <w:pPr>
              <w:pStyle w:val="Tablecontent"/>
              <w:spacing w:before="0"/>
            </w:pPr>
            <w:r>
              <w:t>10</w:t>
            </w:r>
          </w:p>
        </w:tc>
        <w:tc>
          <w:tcPr>
            <w:tcW w:w="1900" w:type="dxa"/>
            <w:vAlign w:val="center"/>
          </w:tcPr>
          <w:p w:rsidR="00296381" w:rsidRDefault="00296381" w:rsidP="00CD5094">
            <w:pPr>
              <w:rPr>
                <w:rFonts w:ascii="Arial" w:hAnsi="Arial"/>
                <w:sz w:val="18"/>
              </w:rPr>
            </w:pPr>
            <w:r>
              <w:rPr>
                <w:rFonts w:ascii="Arial" w:hAnsi="Arial"/>
                <w:sz w:val="18"/>
              </w:rPr>
              <w:t>M</w:t>
            </w:r>
          </w:p>
        </w:tc>
        <w:tc>
          <w:tcPr>
            <w:tcW w:w="1086" w:type="dxa"/>
            <w:vAlign w:val="center"/>
          </w:tcPr>
          <w:p w:rsidR="00296381" w:rsidRDefault="00296381" w:rsidP="00CD5094">
            <w:pPr>
              <w:rPr>
                <w:rFonts w:ascii="Arial" w:hAnsi="Arial"/>
                <w:sz w:val="18"/>
              </w:rPr>
            </w:pPr>
            <w:r>
              <w:rPr>
                <w:rFonts w:ascii="Arial" w:hAnsi="Arial"/>
                <w:sz w:val="18"/>
              </w:rPr>
              <w:t>Selector should be numeric</w:t>
            </w:r>
          </w:p>
          <w:p w:rsidR="00296381" w:rsidRDefault="00296381" w:rsidP="00CD5094">
            <w:pPr>
              <w:rPr>
                <w:rFonts w:ascii="Arial" w:hAnsi="Arial"/>
                <w:sz w:val="18"/>
              </w:rPr>
            </w:pPr>
            <w:r>
              <w:rPr>
                <w:rFonts w:ascii="Arial" w:hAnsi="Arial"/>
                <w:sz w:val="18"/>
              </w:rPr>
              <w:t>1 – CVG</w:t>
            </w:r>
          </w:p>
          <w:p w:rsidR="00296381" w:rsidRDefault="00296381" w:rsidP="00CD5094">
            <w:pPr>
              <w:rPr>
                <w:rFonts w:ascii="Arial" w:hAnsi="Arial"/>
                <w:sz w:val="18"/>
              </w:rPr>
            </w:pPr>
            <w:r>
              <w:rPr>
                <w:rFonts w:ascii="Arial" w:hAnsi="Arial"/>
                <w:sz w:val="18"/>
              </w:rPr>
              <w:t>2- C</w:t>
            </w:r>
          </w:p>
          <w:p w:rsidR="00296381" w:rsidRDefault="00296381" w:rsidP="00CD5094">
            <w:pPr>
              <w:rPr>
                <w:rFonts w:ascii="Arial" w:hAnsi="Arial"/>
                <w:sz w:val="18"/>
              </w:rPr>
            </w:pPr>
            <w:r>
              <w:rPr>
                <w:rFonts w:ascii="Arial" w:hAnsi="Arial"/>
                <w:sz w:val="18"/>
              </w:rPr>
              <w:t>3- VG</w:t>
            </w:r>
          </w:p>
        </w:tc>
      </w:tr>
    </w:tbl>
    <w:p w:rsidR="00296381" w:rsidRDefault="00296381" w:rsidP="00296381"/>
    <w:p w:rsidR="00296381" w:rsidRDefault="00296381" w:rsidP="00296381"/>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43" w:name="_Toc284720063"/>
      <w:bookmarkStart w:id="44" w:name="_Toc329006771"/>
      <w:bookmarkStart w:id="45" w:name="_Toc427753116"/>
      <w:r>
        <w:t>XML Response Syntax</w:t>
      </w:r>
      <w:bookmarkEnd w:id="43"/>
      <w:bookmarkEnd w:id="44"/>
      <w:bookmarkEnd w:id="45"/>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 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CACINFRESP</w:t>
      </w:r>
      <w:r>
        <w:t>&lt;/TYPE&gt;</w:t>
      </w:r>
      <w:r>
        <w:tab/>
      </w:r>
      <w:r>
        <w:tab/>
      </w:r>
    </w:p>
    <w:p w:rsidR="00296381" w:rsidRDefault="00296381" w:rsidP="00296381">
      <w:pPr>
        <w:pStyle w:val="BodyText2"/>
        <w:ind w:left="720"/>
      </w:pPr>
      <w:r>
        <w:t>&lt;REGSTATUS&gt;&lt;Registration Status&gt;&lt;/REGSTATUS&gt;</w:t>
      </w:r>
    </w:p>
    <w:p w:rsidR="00296381" w:rsidRDefault="00296381" w:rsidP="00296381">
      <w:pPr>
        <w:pStyle w:val="BodyText2"/>
        <w:ind w:left="720"/>
      </w:pPr>
      <w:r>
        <w:t>&lt;PINSTATUS&gt;&lt;Payer Pin Status&gt;&lt;/PINSTATUS&gt;</w:t>
      </w:r>
    </w:p>
    <w:p w:rsidR="00296381" w:rsidRDefault="00296381" w:rsidP="00296381">
      <w:pPr>
        <w:pStyle w:val="BodyText2"/>
        <w:ind w:left="720"/>
      </w:pPr>
      <w:r>
        <w:t>&lt;TXNSTATUS&gt;&lt;Transaction Status&gt;&lt;/TXNSTATUS&gt;</w:t>
      </w:r>
    </w:p>
    <w:p w:rsidR="00296381" w:rsidRDefault="00296381" w:rsidP="00296381">
      <w:pPr>
        <w:pStyle w:val="BodyText2"/>
        <w:ind w:left="720"/>
      </w:pPr>
      <w:r>
        <w:t>&lt;MINREMBAL&gt;&lt;Minimum Remaining Balance&gt;&lt;/MINREMBAL&gt;</w:t>
      </w:r>
    </w:p>
    <w:p w:rsidR="00296381" w:rsidRDefault="00296381" w:rsidP="00296381">
      <w:pPr>
        <w:pStyle w:val="BodyText2"/>
        <w:ind w:left="720"/>
      </w:pPr>
      <w:r>
        <w:t>&lt;MINAMT&gt;&lt;Minimum Amount&gt;&lt;/MINAMT&gt;</w:t>
      </w:r>
    </w:p>
    <w:p w:rsidR="00296381" w:rsidRDefault="00296381" w:rsidP="00296381">
      <w:pPr>
        <w:pStyle w:val="BodyText2"/>
        <w:ind w:left="720"/>
      </w:pPr>
      <w:r>
        <w:t>&lt;MAXAMT&gt;&lt;Maximum Amount&gt;&lt;/MAXAMT&gt;</w:t>
      </w:r>
    </w:p>
    <w:p w:rsidR="00296381" w:rsidRDefault="00296381" w:rsidP="00296381">
      <w:pPr>
        <w:pStyle w:val="BodyText2"/>
        <w:ind w:left="720"/>
      </w:pPr>
      <w:r>
        <w:t>&lt;MAXPCTBAL&gt;&lt;Maximum Percentage of balance&gt;&lt;/MAXPCTBAL&gt;</w:t>
      </w:r>
    </w:p>
    <w:p w:rsidR="00296381" w:rsidRDefault="00296381" w:rsidP="00296381">
      <w:pPr>
        <w:pStyle w:val="BodyText2"/>
        <w:ind w:left="720"/>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620"/>
        <w:gridCol w:w="1530"/>
        <w:gridCol w:w="900"/>
        <w:gridCol w:w="1260"/>
        <w:gridCol w:w="2806"/>
      </w:tblGrid>
      <w:tr w:rsidR="00296381" w:rsidTr="00CD5094">
        <w:trPr>
          <w:trHeight w:val="281"/>
          <w:tblHeader/>
        </w:trPr>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62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90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rPr>
                <w:rFonts w:ascii="Arial" w:hAnsi="Arial" w:cs="Arial"/>
                <w:sz w:val="18"/>
              </w:rPr>
              <w:t>Optional/</w:t>
            </w:r>
          </w:p>
          <w:p w:rsidR="00296381" w:rsidRDefault="00296381" w:rsidP="00CD5094">
            <w:pPr>
              <w:pStyle w:val="TableColumnLabels"/>
              <w:rPr>
                <w:rFonts w:ascii="Arial" w:hAnsi="Arial" w:cs="Arial"/>
                <w:sz w:val="18"/>
              </w:rPr>
            </w:pPr>
            <w:r>
              <w:rPr>
                <w:rFonts w:ascii="Arial" w:hAnsi="Arial" w:cs="Arial"/>
                <w:sz w:val="18"/>
              </w:rPr>
              <w:t>Mandatory</w:t>
            </w:r>
          </w:p>
        </w:tc>
        <w:tc>
          <w:tcPr>
            <w:tcW w:w="28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530" w:type="dxa"/>
          </w:tcPr>
          <w:p w:rsidR="00296381" w:rsidRDefault="00296381" w:rsidP="00CD5094">
            <w:pPr>
              <w:pStyle w:val="Tablecontent"/>
            </w:pPr>
            <w:r>
              <w:t>TYPE</w:t>
            </w:r>
          </w:p>
        </w:tc>
        <w:tc>
          <w:tcPr>
            <w:tcW w:w="1620" w:type="dxa"/>
          </w:tcPr>
          <w:p w:rsidR="00296381" w:rsidRDefault="00296381" w:rsidP="00CD5094">
            <w:pPr>
              <w:pStyle w:val="Tablecontent"/>
            </w:pPr>
            <w:r w:rsidRPr="00627899">
              <w:t>CACINFRESP</w:t>
            </w:r>
          </w:p>
        </w:tc>
        <w:tc>
          <w:tcPr>
            <w:tcW w:w="1530" w:type="dxa"/>
          </w:tcPr>
          <w:p w:rsidR="00296381" w:rsidRDefault="00296381" w:rsidP="00CD5094">
            <w:pPr>
              <w:pStyle w:val="Tablecontent"/>
            </w:pPr>
            <w:r>
              <w:t>CACINFRESP</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806" w:type="dxa"/>
          </w:tcPr>
          <w:p w:rsidR="00296381" w:rsidRDefault="00296381" w:rsidP="00CD5094">
            <w:pPr>
              <w:pStyle w:val="Tablecontent"/>
            </w:pPr>
            <w:r>
              <w:t>Response Type</w:t>
            </w:r>
          </w:p>
        </w:tc>
      </w:tr>
      <w:tr w:rsidR="00296381" w:rsidTr="00CD5094">
        <w:trPr>
          <w:trHeight w:val="281"/>
        </w:trPr>
        <w:tc>
          <w:tcPr>
            <w:tcW w:w="1530" w:type="dxa"/>
          </w:tcPr>
          <w:p w:rsidR="00296381" w:rsidRDefault="00296381" w:rsidP="00CD5094">
            <w:pPr>
              <w:pStyle w:val="Tablecontent"/>
            </w:pPr>
            <w:r>
              <w:t>REGSTATUS</w:t>
            </w:r>
          </w:p>
        </w:tc>
        <w:tc>
          <w:tcPr>
            <w:tcW w:w="1620" w:type="dxa"/>
          </w:tcPr>
          <w:p w:rsidR="00296381" w:rsidRDefault="00296381" w:rsidP="00CD5094">
            <w:pPr>
              <w:pStyle w:val="Tablecontent"/>
            </w:pPr>
            <w:r>
              <w:t>&lt;Registration Status&gt;</w:t>
            </w:r>
          </w:p>
        </w:tc>
        <w:tc>
          <w:tcPr>
            <w:tcW w:w="1530" w:type="dxa"/>
          </w:tcPr>
          <w:p w:rsidR="00296381" w:rsidRDefault="00296381" w:rsidP="00CD5094">
            <w:pPr>
              <w:pStyle w:val="Tablecontent"/>
            </w:pPr>
            <w:r>
              <w:t>Y or N</w:t>
            </w:r>
          </w:p>
        </w:tc>
        <w:tc>
          <w:tcPr>
            <w:tcW w:w="900" w:type="dxa"/>
          </w:tcPr>
          <w:p w:rsidR="00296381" w:rsidRDefault="00296381" w:rsidP="00CD5094">
            <w:pPr>
              <w:pStyle w:val="Tablecontent"/>
            </w:pPr>
            <w:r>
              <w:t>1</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This field will be Y for registered subscriber, N for the non registered subscriber</w:t>
            </w:r>
          </w:p>
        </w:tc>
      </w:tr>
      <w:tr w:rsidR="00296381" w:rsidTr="00CD5094">
        <w:trPr>
          <w:trHeight w:val="281"/>
        </w:trPr>
        <w:tc>
          <w:tcPr>
            <w:tcW w:w="1530" w:type="dxa"/>
          </w:tcPr>
          <w:p w:rsidR="00296381" w:rsidRDefault="00296381" w:rsidP="00CD5094">
            <w:pPr>
              <w:pStyle w:val="Tablecontent"/>
            </w:pPr>
            <w:r>
              <w:t>PINSTATUS</w:t>
            </w:r>
          </w:p>
        </w:tc>
        <w:tc>
          <w:tcPr>
            <w:tcW w:w="1620" w:type="dxa"/>
          </w:tcPr>
          <w:p w:rsidR="00296381" w:rsidRDefault="00296381" w:rsidP="00CD5094">
            <w:pPr>
              <w:pStyle w:val="Tablecontent"/>
            </w:pPr>
            <w:r>
              <w:t>&lt;Payer PIN Status&gt;</w:t>
            </w:r>
          </w:p>
        </w:tc>
        <w:tc>
          <w:tcPr>
            <w:tcW w:w="1530" w:type="dxa"/>
          </w:tcPr>
          <w:p w:rsidR="00296381" w:rsidRDefault="00296381" w:rsidP="00CD5094">
            <w:pPr>
              <w:pStyle w:val="Tablecontent"/>
            </w:pPr>
            <w:r>
              <w:t>Y</w:t>
            </w:r>
          </w:p>
        </w:tc>
        <w:tc>
          <w:tcPr>
            <w:tcW w:w="900" w:type="dxa"/>
          </w:tcPr>
          <w:p w:rsidR="00296381" w:rsidRDefault="00296381" w:rsidP="00CD5094">
            <w:pPr>
              <w:pStyle w:val="Tablecontent"/>
            </w:pPr>
            <w:r>
              <w:t>1</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Following values would be available:</w:t>
            </w:r>
          </w:p>
          <w:p w:rsidR="00296381" w:rsidRDefault="00296381" w:rsidP="00CD5094">
            <w:pPr>
              <w:pStyle w:val="Tablecontent"/>
            </w:pPr>
            <w:r>
              <w:t>N_- User has default PIN</w:t>
            </w:r>
          </w:p>
          <w:p w:rsidR="00296381" w:rsidRDefault="00296381" w:rsidP="00CD5094">
            <w:pPr>
              <w:pStyle w:val="Tablecontent"/>
            </w:pPr>
            <w:r>
              <w:t>Y - User has changed PIN</w:t>
            </w:r>
          </w:p>
          <w:p w:rsidR="00296381" w:rsidRDefault="00296381" w:rsidP="00CD5094">
            <w:pPr>
              <w:pStyle w:val="Tablecontent"/>
            </w:pPr>
            <w:r>
              <w:t>Blank – User is not registered</w:t>
            </w:r>
          </w:p>
          <w:p w:rsidR="00296381" w:rsidRDefault="00296381" w:rsidP="00CD5094">
            <w:pPr>
              <w:pStyle w:val="Tablecontent"/>
            </w:pPr>
          </w:p>
        </w:tc>
      </w:tr>
      <w:tr w:rsidR="00296381" w:rsidTr="00CD5094">
        <w:trPr>
          <w:trHeight w:val="281"/>
        </w:trPr>
        <w:tc>
          <w:tcPr>
            <w:tcW w:w="1530" w:type="dxa"/>
          </w:tcPr>
          <w:p w:rsidR="00296381" w:rsidRDefault="00296381" w:rsidP="00CD5094">
            <w:pPr>
              <w:pStyle w:val="Tablecontent"/>
            </w:pPr>
            <w:r>
              <w:t>MINREMBAL</w:t>
            </w:r>
          </w:p>
        </w:tc>
        <w:tc>
          <w:tcPr>
            <w:tcW w:w="1620" w:type="dxa"/>
          </w:tcPr>
          <w:p w:rsidR="00296381" w:rsidRDefault="00296381" w:rsidP="00CD5094">
            <w:pPr>
              <w:pStyle w:val="Tablecontent"/>
            </w:pPr>
            <w:r>
              <w:t>&lt;Minimum Remaining Balance&gt;</w:t>
            </w:r>
          </w:p>
        </w:tc>
        <w:tc>
          <w:tcPr>
            <w:tcW w:w="1530" w:type="dxa"/>
          </w:tcPr>
          <w:p w:rsidR="00296381" w:rsidRDefault="00296381" w:rsidP="00CD5094">
            <w:pPr>
              <w:pStyle w:val="Tablecontent"/>
            </w:pPr>
            <w:r>
              <w:t>4500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Minimum remaining allowed after the transaction (residual balance), for message display, in your currency</w:t>
            </w:r>
          </w:p>
        </w:tc>
      </w:tr>
      <w:tr w:rsidR="00296381" w:rsidTr="00CD5094">
        <w:trPr>
          <w:trHeight w:val="281"/>
        </w:trPr>
        <w:tc>
          <w:tcPr>
            <w:tcW w:w="1530" w:type="dxa"/>
          </w:tcPr>
          <w:p w:rsidR="00296381" w:rsidRDefault="00296381" w:rsidP="00CD5094">
            <w:pPr>
              <w:pStyle w:val="Tablecontent"/>
            </w:pPr>
            <w:r>
              <w:t>MINAMT</w:t>
            </w:r>
          </w:p>
        </w:tc>
        <w:tc>
          <w:tcPr>
            <w:tcW w:w="1620" w:type="dxa"/>
          </w:tcPr>
          <w:p w:rsidR="00296381" w:rsidRDefault="00296381" w:rsidP="00CD5094">
            <w:pPr>
              <w:pStyle w:val="Tablecontent"/>
            </w:pPr>
            <w:r>
              <w:t>&lt;Minimum Amount&gt;</w:t>
            </w:r>
          </w:p>
        </w:tc>
        <w:tc>
          <w:tcPr>
            <w:tcW w:w="1530" w:type="dxa"/>
          </w:tcPr>
          <w:p w:rsidR="00296381" w:rsidRDefault="00296381" w:rsidP="00CD5094">
            <w:pPr>
              <w:pStyle w:val="Tablecontent"/>
            </w:pPr>
            <w:r>
              <w:t>10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Minimum transaction amount for message display in your currency</w:t>
            </w:r>
          </w:p>
        </w:tc>
      </w:tr>
      <w:tr w:rsidR="00296381" w:rsidTr="00CD5094">
        <w:trPr>
          <w:trHeight w:val="281"/>
        </w:trPr>
        <w:tc>
          <w:tcPr>
            <w:tcW w:w="1530" w:type="dxa"/>
          </w:tcPr>
          <w:p w:rsidR="00296381" w:rsidRDefault="00296381" w:rsidP="00CD5094">
            <w:pPr>
              <w:pStyle w:val="Tablecontent"/>
            </w:pPr>
            <w:r>
              <w:t>MAXAMT</w:t>
            </w:r>
          </w:p>
        </w:tc>
        <w:tc>
          <w:tcPr>
            <w:tcW w:w="1620" w:type="dxa"/>
          </w:tcPr>
          <w:p w:rsidR="00296381" w:rsidRDefault="00296381" w:rsidP="00CD5094">
            <w:pPr>
              <w:pStyle w:val="Tablecontent"/>
            </w:pPr>
            <w:r>
              <w:t>&lt;Maximum Amount&gt;</w:t>
            </w:r>
          </w:p>
        </w:tc>
        <w:tc>
          <w:tcPr>
            <w:tcW w:w="1530" w:type="dxa"/>
          </w:tcPr>
          <w:p w:rsidR="00296381" w:rsidRDefault="00296381" w:rsidP="00CD5094">
            <w:pPr>
              <w:pStyle w:val="Tablecontent"/>
            </w:pPr>
            <w:r>
              <w:t>10000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Maximum transaction amount for message display, in your currency</w:t>
            </w:r>
          </w:p>
        </w:tc>
      </w:tr>
      <w:tr w:rsidR="00296381" w:rsidTr="00CD5094">
        <w:trPr>
          <w:trHeight w:val="281"/>
        </w:trPr>
        <w:tc>
          <w:tcPr>
            <w:tcW w:w="1530" w:type="dxa"/>
          </w:tcPr>
          <w:p w:rsidR="00296381" w:rsidRDefault="00296381" w:rsidP="00CD5094">
            <w:pPr>
              <w:pStyle w:val="Tablecontent"/>
            </w:pPr>
            <w:r>
              <w:t>MAXPCTBAL</w:t>
            </w:r>
          </w:p>
        </w:tc>
        <w:tc>
          <w:tcPr>
            <w:tcW w:w="1620" w:type="dxa"/>
          </w:tcPr>
          <w:p w:rsidR="00296381" w:rsidRDefault="00296381" w:rsidP="00CD5094">
            <w:pPr>
              <w:pStyle w:val="Tablecontent"/>
            </w:pPr>
            <w:r>
              <w:t>&lt;Maximum Percentage of Balance&gt;</w:t>
            </w:r>
          </w:p>
        </w:tc>
        <w:tc>
          <w:tcPr>
            <w:tcW w:w="1530" w:type="dxa"/>
          </w:tcPr>
          <w:p w:rsidR="00296381" w:rsidRDefault="00296381" w:rsidP="00CD5094">
            <w:pPr>
              <w:pStyle w:val="Tablecontent"/>
            </w:pPr>
            <w:r>
              <w:t>50</w:t>
            </w:r>
          </w:p>
        </w:tc>
        <w:tc>
          <w:tcPr>
            <w:tcW w:w="900" w:type="dxa"/>
          </w:tcPr>
          <w:p w:rsidR="00296381" w:rsidRDefault="00296381" w:rsidP="00CD5094">
            <w:pPr>
              <w:pStyle w:val="Tablecontent"/>
            </w:pPr>
            <w:r>
              <w:t>3</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Maximum percentage of balance, 50 means 50 %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lastRenderedPageBreak/>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BE382B" w:rsidRDefault="00296381" w:rsidP="00296381">
      <w:pPr>
        <w:pStyle w:val="BodyText2"/>
      </w:pPr>
    </w:p>
    <w:p w:rsidR="00296381" w:rsidRDefault="00296381" w:rsidP="00296381">
      <w:pPr>
        <w:pStyle w:val="Heading2"/>
        <w:pBdr>
          <w:bottom w:val="single" w:sz="8" w:space="1" w:color="FF9900"/>
        </w:pBdr>
        <w:spacing w:before="120" w:after="120"/>
      </w:pPr>
      <w:bookmarkStart w:id="46" w:name="_Toc329006772"/>
      <w:bookmarkStart w:id="47" w:name="_Toc427753117"/>
      <w:r>
        <w:t>Credit Transfer</w:t>
      </w:r>
      <w:bookmarkEnd w:id="46"/>
      <w:bookmarkEnd w:id="47"/>
    </w:p>
    <w:p w:rsidR="00296381" w:rsidRDefault="00296381" w:rsidP="00296381">
      <w:pPr>
        <w:pStyle w:val="Heading3"/>
        <w:pBdr>
          <w:bottom w:val="single" w:sz="8" w:space="0" w:color="FF9900"/>
        </w:pBdr>
        <w:tabs>
          <w:tab w:val="clear" w:pos="900"/>
          <w:tab w:val="left" w:pos="1440"/>
          <w:tab w:val="num" w:pos="3600"/>
        </w:tabs>
        <w:spacing w:after="120"/>
      </w:pPr>
      <w:bookmarkStart w:id="48" w:name="_Toc158126190"/>
      <w:bookmarkStart w:id="49" w:name="_Toc284720064"/>
      <w:bookmarkStart w:id="50" w:name="_Toc329006773"/>
      <w:bookmarkStart w:id="51" w:name="_Toc427753118"/>
      <w:r>
        <w:t>XML Request Syntax</w:t>
      </w:r>
      <w:bookmarkEnd w:id="48"/>
      <w:bookmarkEnd w:id="49"/>
      <w:bookmarkEnd w:id="50"/>
      <w:bookmarkEnd w:id="51"/>
    </w:p>
    <w:p w:rsidR="00296381" w:rsidRDefault="00296381" w:rsidP="00296381">
      <w:pPr>
        <w:pStyle w:val="BodyText2"/>
      </w:pPr>
      <w:r>
        <w:t>The External system will send the credit transfer request to PreTUPS. The request format and details of request are mentioned below.</w:t>
      </w:r>
    </w:p>
    <w:p w:rsidR="00296381" w:rsidRDefault="00296381" w:rsidP="00296381"/>
    <w:p w:rsidR="00296381" w:rsidRDefault="00296381" w:rsidP="00296381">
      <w:pPr>
        <w:pStyle w:val="BodyText2"/>
        <w:rPr>
          <w:b/>
          <w:bCs/>
          <w:u w:val="single"/>
        </w:rPr>
      </w:pPr>
      <w:r>
        <w:rPr>
          <w:b/>
          <w:bCs/>
          <w:u w:val="single"/>
        </w:rPr>
        <w:t>Request Syntax</w:t>
      </w:r>
    </w:p>
    <w:p w:rsidR="00296381" w:rsidRDefault="0007617A" w:rsidP="00296381">
      <w:pPr>
        <w:pStyle w:val="BodyText2"/>
        <w:ind w:left="720"/>
      </w:pPr>
      <w:r>
        <w:t>&lt;?</w:t>
      </w:r>
      <w:r w:rsidR="00296381">
        <w:t>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CCTRFREQ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&lt;MSISDN2&gt;&lt;Payee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&lt;LANGUAGE1&gt;&lt;Payer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710"/>
        <w:gridCol w:w="1530"/>
        <w:gridCol w:w="1440"/>
        <w:gridCol w:w="1350"/>
        <w:gridCol w:w="2070"/>
      </w:tblGrid>
      <w:tr w:rsidR="00296381" w:rsidTr="00CD5094">
        <w:trPr>
          <w:trHeight w:val="281"/>
          <w:tblHeader/>
        </w:trPr>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71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1440" w:type="dxa"/>
            <w:shd w:val="clear" w:color="auto" w:fill="365F91"/>
          </w:tcPr>
          <w:p w:rsidR="00296381" w:rsidRDefault="00296381" w:rsidP="00CD5094">
            <w:pPr>
              <w:pStyle w:val="TableColumnLabels"/>
              <w:rPr>
                <w:rFonts w:ascii="Arial" w:hAnsi="Arial" w:cs="Arial"/>
                <w:sz w:val="18"/>
              </w:rPr>
            </w:pPr>
            <w:r>
              <w:t>Max Length</w:t>
            </w:r>
          </w:p>
        </w:tc>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Optional/</w:t>
            </w:r>
          </w:p>
          <w:p w:rsidR="00296381" w:rsidRDefault="00296381" w:rsidP="00CD5094">
            <w:pPr>
              <w:pStyle w:val="TableColumnLabels"/>
              <w:rPr>
                <w:rFonts w:ascii="Arial" w:hAnsi="Arial" w:cs="Arial"/>
                <w:sz w:val="18"/>
              </w:rPr>
            </w:pPr>
            <w:r>
              <w:rPr>
                <w:rFonts w:ascii="Arial" w:hAnsi="Arial" w:cs="Arial"/>
                <w:sz w:val="18"/>
              </w:rPr>
              <w:t>Mandatory</w:t>
            </w:r>
          </w:p>
        </w:tc>
        <w:tc>
          <w:tcPr>
            <w:tcW w:w="2070" w:type="dxa"/>
            <w:shd w:val="clear" w:color="auto" w:fill="365F91"/>
          </w:tcPr>
          <w:p w:rsidR="00296381" w:rsidRDefault="00296381" w:rsidP="00CD5094">
            <w:pPr>
              <w:pStyle w:val="TableColumnLabels"/>
              <w:rPr>
                <w:rFonts w:ascii="Arial" w:hAnsi="Arial" w:cs="Arial"/>
                <w:sz w:val="18"/>
              </w:rPr>
            </w:pPr>
            <w:r>
              <w:t>R</w:t>
            </w:r>
            <w:r w:rsidRPr="00C865D9">
              <w:rPr>
                <w:rFonts w:ascii="Arial" w:hAnsi="Arial" w:cs="Arial"/>
                <w:sz w:val="18"/>
              </w:rPr>
              <w:t>emarks</w:t>
            </w:r>
          </w:p>
        </w:tc>
      </w:tr>
      <w:tr w:rsidR="00296381" w:rsidTr="00CD5094">
        <w:trPr>
          <w:trHeight w:val="281"/>
        </w:trPr>
        <w:tc>
          <w:tcPr>
            <w:tcW w:w="1530" w:type="dxa"/>
          </w:tcPr>
          <w:p w:rsidR="00296381" w:rsidRDefault="00296381" w:rsidP="00CD5094">
            <w:pPr>
              <w:pStyle w:val="Tablecontent"/>
            </w:pPr>
            <w:r>
              <w:t>TYPE</w:t>
            </w:r>
          </w:p>
        </w:tc>
        <w:tc>
          <w:tcPr>
            <w:tcW w:w="1710" w:type="dxa"/>
          </w:tcPr>
          <w:p w:rsidR="00296381" w:rsidRDefault="00296381" w:rsidP="00CD5094">
            <w:pPr>
              <w:pStyle w:val="Tablecontent"/>
            </w:pPr>
            <w:r w:rsidRPr="00627899">
              <w:t>CCTRFREQ</w:t>
            </w:r>
          </w:p>
        </w:tc>
        <w:tc>
          <w:tcPr>
            <w:tcW w:w="1530" w:type="dxa"/>
          </w:tcPr>
          <w:p w:rsidR="00296381" w:rsidRDefault="00296381" w:rsidP="00CD5094">
            <w:pPr>
              <w:pStyle w:val="Tablecontent"/>
            </w:pPr>
            <w:r>
              <w:t>CCTRFREQ</w:t>
            </w:r>
          </w:p>
        </w:tc>
        <w:tc>
          <w:tcPr>
            <w:tcW w:w="1440" w:type="dxa"/>
          </w:tcPr>
          <w:p w:rsidR="00296381" w:rsidRDefault="00296381" w:rsidP="00CD5094">
            <w:pPr>
              <w:pStyle w:val="Tablecontent"/>
            </w:pPr>
            <w:r>
              <w:t>10</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Request Type</w:t>
            </w:r>
          </w:p>
        </w:tc>
      </w:tr>
      <w:tr w:rsidR="00296381" w:rsidTr="00CD5094">
        <w:trPr>
          <w:trHeight w:val="1052"/>
        </w:trPr>
        <w:tc>
          <w:tcPr>
            <w:tcW w:w="1530" w:type="dxa"/>
          </w:tcPr>
          <w:p w:rsidR="00296381" w:rsidRDefault="00296381" w:rsidP="00CD5094">
            <w:pPr>
              <w:pStyle w:val="Tablecontent"/>
            </w:pPr>
            <w:r>
              <w:t>MSISDN1</w:t>
            </w:r>
          </w:p>
        </w:tc>
        <w:tc>
          <w:tcPr>
            <w:tcW w:w="1710" w:type="dxa"/>
          </w:tcPr>
          <w:p w:rsidR="00296381" w:rsidRDefault="00296381" w:rsidP="00CD5094">
            <w:pPr>
              <w:pStyle w:val="Tablecontent"/>
            </w:pPr>
            <w:r>
              <w:t>Payer MSISDN</w:t>
            </w:r>
          </w:p>
        </w:tc>
        <w:tc>
          <w:tcPr>
            <w:tcW w:w="1530" w:type="dxa"/>
          </w:tcPr>
          <w:p w:rsidR="00296381" w:rsidRDefault="00296381" w:rsidP="00CD5094">
            <w:pPr>
              <w:pStyle w:val="Tablecontent"/>
            </w:pPr>
            <w:r>
              <w:t>9942222</w:t>
            </w:r>
          </w:p>
        </w:tc>
        <w:tc>
          <w:tcPr>
            <w:tcW w:w="1440" w:type="dxa"/>
          </w:tcPr>
          <w:p w:rsidR="00296381" w:rsidRDefault="00296381" w:rsidP="00CD5094">
            <w:pPr>
              <w:pStyle w:val="Tablecontent"/>
            </w:pPr>
            <w:r>
              <w:t>15</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Payer MSISDN should be without country code ( National dial format )</w:t>
            </w:r>
          </w:p>
        </w:tc>
      </w:tr>
      <w:tr w:rsidR="00296381" w:rsidTr="00CD5094">
        <w:trPr>
          <w:trHeight w:val="1592"/>
        </w:trPr>
        <w:tc>
          <w:tcPr>
            <w:tcW w:w="1530" w:type="dxa"/>
          </w:tcPr>
          <w:p w:rsidR="00296381" w:rsidRDefault="00296381" w:rsidP="00CD5094">
            <w:pPr>
              <w:pStyle w:val="Tablecontent"/>
            </w:pPr>
            <w:r>
              <w:t>PIN</w:t>
            </w:r>
          </w:p>
        </w:tc>
        <w:tc>
          <w:tcPr>
            <w:tcW w:w="1710" w:type="dxa"/>
          </w:tcPr>
          <w:p w:rsidR="00296381" w:rsidRDefault="00296381" w:rsidP="00CD5094">
            <w:pPr>
              <w:pStyle w:val="Tablecontent"/>
            </w:pPr>
            <w:r>
              <w:t>Payer PIN</w:t>
            </w:r>
          </w:p>
        </w:tc>
        <w:tc>
          <w:tcPr>
            <w:tcW w:w="1530" w:type="dxa"/>
          </w:tcPr>
          <w:p w:rsidR="00296381" w:rsidRDefault="00296381" w:rsidP="00CD5094">
            <w:pPr>
              <w:pStyle w:val="Tablecontent"/>
            </w:pPr>
            <w:r>
              <w:t>3946</w:t>
            </w:r>
          </w:p>
        </w:tc>
        <w:tc>
          <w:tcPr>
            <w:tcW w:w="1440" w:type="dxa"/>
          </w:tcPr>
          <w:p w:rsidR="00296381" w:rsidRDefault="00296381" w:rsidP="00CD5094">
            <w:pPr>
              <w:pStyle w:val="Tablecontent"/>
            </w:pPr>
            <w:r>
              <w:t>4 to 6</w:t>
            </w:r>
          </w:p>
        </w:tc>
        <w:tc>
          <w:tcPr>
            <w:tcW w:w="1350" w:type="dxa"/>
          </w:tcPr>
          <w:p w:rsidR="00296381" w:rsidRDefault="00296381" w:rsidP="00CD5094">
            <w:pPr>
              <w:pStyle w:val="Tablecontent"/>
            </w:pPr>
            <w:r>
              <w:t>O (Tag is mandatory)</w:t>
            </w:r>
          </w:p>
        </w:tc>
        <w:tc>
          <w:tcPr>
            <w:tcW w:w="2070" w:type="dxa"/>
          </w:tcPr>
          <w:p w:rsidR="00296381" w:rsidRDefault="00296381" w:rsidP="00CD5094">
            <w:pPr>
              <w:pStyle w:val="Tablecontent"/>
            </w:pPr>
            <w:r>
              <w:t>Numeric Only. default “1357” will be considered if user not changed his PIN after Registering in PreTUPS</w:t>
            </w:r>
          </w:p>
        </w:tc>
      </w:tr>
      <w:tr w:rsidR="00296381" w:rsidTr="00CD5094">
        <w:trPr>
          <w:trHeight w:val="281"/>
        </w:trPr>
        <w:tc>
          <w:tcPr>
            <w:tcW w:w="1530" w:type="dxa"/>
          </w:tcPr>
          <w:p w:rsidR="00296381" w:rsidRDefault="00296381" w:rsidP="00CD5094">
            <w:pPr>
              <w:pStyle w:val="Tablecontent"/>
            </w:pPr>
            <w:r>
              <w:t>MSISDN2</w:t>
            </w:r>
          </w:p>
        </w:tc>
        <w:tc>
          <w:tcPr>
            <w:tcW w:w="1710" w:type="dxa"/>
          </w:tcPr>
          <w:p w:rsidR="00296381" w:rsidRDefault="00296381" w:rsidP="00CD5094">
            <w:pPr>
              <w:pStyle w:val="Tablecontent"/>
            </w:pPr>
            <w:r>
              <w:t>Payee MSISDN</w:t>
            </w:r>
          </w:p>
        </w:tc>
        <w:tc>
          <w:tcPr>
            <w:tcW w:w="1530" w:type="dxa"/>
          </w:tcPr>
          <w:p w:rsidR="00296381" w:rsidRDefault="00296381" w:rsidP="00CD5094">
            <w:pPr>
              <w:pStyle w:val="Tablecontent"/>
            </w:pPr>
            <w:r>
              <w:t>9942223</w:t>
            </w:r>
          </w:p>
        </w:tc>
        <w:tc>
          <w:tcPr>
            <w:tcW w:w="1440" w:type="dxa"/>
          </w:tcPr>
          <w:p w:rsidR="00296381" w:rsidRDefault="00296381" w:rsidP="00CD5094">
            <w:pPr>
              <w:pStyle w:val="Tablecontent"/>
            </w:pPr>
            <w:r>
              <w:t>15</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 xml:space="preserve">Numeric and without country code. </w:t>
            </w:r>
          </w:p>
        </w:tc>
      </w:tr>
      <w:tr w:rsidR="00296381" w:rsidTr="00CD5094">
        <w:trPr>
          <w:trHeight w:val="413"/>
        </w:trPr>
        <w:tc>
          <w:tcPr>
            <w:tcW w:w="1530" w:type="dxa"/>
          </w:tcPr>
          <w:p w:rsidR="00296381" w:rsidRDefault="00296381" w:rsidP="00CD5094">
            <w:pPr>
              <w:pStyle w:val="Tablecontent"/>
            </w:pPr>
            <w:r>
              <w:t>AMOUNT</w:t>
            </w:r>
          </w:p>
        </w:tc>
        <w:tc>
          <w:tcPr>
            <w:tcW w:w="1710" w:type="dxa"/>
          </w:tcPr>
          <w:p w:rsidR="00296381" w:rsidRDefault="00296381" w:rsidP="00CD5094">
            <w:pPr>
              <w:pStyle w:val="Tablecontent"/>
            </w:pPr>
            <w:r>
              <w:t>Amount</w:t>
            </w:r>
          </w:p>
        </w:tc>
        <w:tc>
          <w:tcPr>
            <w:tcW w:w="1530" w:type="dxa"/>
          </w:tcPr>
          <w:p w:rsidR="00296381" w:rsidRDefault="00296381" w:rsidP="00CD5094">
            <w:pPr>
              <w:pStyle w:val="Tablecontent"/>
            </w:pPr>
            <w:r>
              <w:t>100</w:t>
            </w:r>
          </w:p>
        </w:tc>
        <w:tc>
          <w:tcPr>
            <w:tcW w:w="1440" w:type="dxa"/>
          </w:tcPr>
          <w:p w:rsidR="00296381" w:rsidRDefault="00296381" w:rsidP="00CD5094">
            <w:pPr>
              <w:pStyle w:val="Tablecontent"/>
            </w:pPr>
            <w:r>
              <w:t>10</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Numeric Only.</w:t>
            </w:r>
          </w:p>
          <w:p w:rsidR="00296381" w:rsidRDefault="00296381" w:rsidP="00CD5094">
            <w:pPr>
              <w:pStyle w:val="Tablecontent"/>
            </w:pPr>
          </w:p>
        </w:tc>
      </w:tr>
      <w:tr w:rsidR="00296381" w:rsidTr="00CD5094">
        <w:trPr>
          <w:trHeight w:val="281"/>
        </w:trPr>
        <w:tc>
          <w:tcPr>
            <w:tcW w:w="1530" w:type="dxa"/>
          </w:tcPr>
          <w:p w:rsidR="00296381" w:rsidRDefault="00296381" w:rsidP="00CD5094">
            <w:pPr>
              <w:pStyle w:val="Tablecontent"/>
            </w:pPr>
            <w:r>
              <w:t>LANGUAGE1</w:t>
            </w:r>
          </w:p>
        </w:tc>
        <w:tc>
          <w:tcPr>
            <w:tcW w:w="1710" w:type="dxa"/>
          </w:tcPr>
          <w:p w:rsidR="00296381" w:rsidRDefault="00296381" w:rsidP="00CD5094">
            <w:pPr>
              <w:pStyle w:val="Tablecontent"/>
            </w:pPr>
            <w:r>
              <w:t>Payer Language</w:t>
            </w:r>
          </w:p>
        </w:tc>
        <w:tc>
          <w:tcPr>
            <w:tcW w:w="1530" w:type="dxa"/>
          </w:tcPr>
          <w:p w:rsidR="00296381" w:rsidRDefault="00296381" w:rsidP="00CD5094">
            <w:pPr>
              <w:pStyle w:val="Tablecontent"/>
            </w:pPr>
            <w:r>
              <w:t>0</w:t>
            </w:r>
          </w:p>
        </w:tc>
        <w:tc>
          <w:tcPr>
            <w:tcW w:w="1440" w:type="dxa"/>
          </w:tcPr>
          <w:p w:rsidR="00296381" w:rsidRDefault="00296381" w:rsidP="00CD5094">
            <w:pPr>
              <w:pStyle w:val="Tablecontent"/>
            </w:pPr>
            <w:r>
              <w:t>1</w:t>
            </w:r>
          </w:p>
        </w:tc>
        <w:tc>
          <w:tcPr>
            <w:tcW w:w="1350" w:type="dxa"/>
          </w:tcPr>
          <w:p w:rsidR="00296381" w:rsidRDefault="00296381" w:rsidP="00CD5094">
            <w:pPr>
              <w:pStyle w:val="Tablecontent"/>
            </w:pPr>
            <w:r>
              <w:t>O (Tag is mandatory)</w:t>
            </w:r>
          </w:p>
        </w:tc>
        <w:tc>
          <w:tcPr>
            <w:tcW w:w="2070" w:type="dxa"/>
          </w:tcPr>
          <w:p w:rsidR="00296381" w:rsidRDefault="00296381" w:rsidP="00CD5094">
            <w:pPr>
              <w:pStyle w:val="Tablecontent"/>
            </w:pPr>
            <w:r>
              <w:t>Numeric only Payer Language Code</w:t>
            </w:r>
          </w:p>
          <w:p w:rsidR="00296381" w:rsidRDefault="00296381" w:rsidP="00CD5094">
            <w:pPr>
              <w:pStyle w:val="Tablecontent"/>
            </w:pPr>
            <w:r>
              <w:lastRenderedPageBreak/>
              <w:t>This code must be defined in PreTUPS system,</w:t>
            </w:r>
          </w:p>
          <w:p w:rsidR="00296381" w:rsidRDefault="00296381" w:rsidP="00CD5094">
            <w:pPr>
              <w:pStyle w:val="Tablecontent"/>
            </w:pPr>
            <w:r>
              <w:t xml:space="preserve">Note: If different from default language, user default language will be updated with this language. </w:t>
            </w:r>
          </w:p>
        </w:tc>
      </w:tr>
      <w:tr w:rsidR="00296381" w:rsidTr="00CD5094">
        <w:trPr>
          <w:trHeight w:val="281"/>
        </w:trPr>
        <w:tc>
          <w:tcPr>
            <w:tcW w:w="1530" w:type="dxa"/>
          </w:tcPr>
          <w:p w:rsidR="00296381" w:rsidRDefault="00296381" w:rsidP="00CD5094">
            <w:pPr>
              <w:pStyle w:val="Tablecontent"/>
            </w:pPr>
            <w:r>
              <w:lastRenderedPageBreak/>
              <w:t>LANGUAGE2</w:t>
            </w:r>
          </w:p>
        </w:tc>
        <w:tc>
          <w:tcPr>
            <w:tcW w:w="1710" w:type="dxa"/>
          </w:tcPr>
          <w:p w:rsidR="00296381" w:rsidRDefault="00296381" w:rsidP="00CD5094">
            <w:pPr>
              <w:pStyle w:val="Tablecontent"/>
            </w:pPr>
            <w:r>
              <w:t>Payee Language</w:t>
            </w:r>
          </w:p>
        </w:tc>
        <w:tc>
          <w:tcPr>
            <w:tcW w:w="1530" w:type="dxa"/>
          </w:tcPr>
          <w:p w:rsidR="00296381" w:rsidRDefault="00296381" w:rsidP="00CD5094">
            <w:pPr>
              <w:pStyle w:val="Tablecontent"/>
            </w:pPr>
            <w:r>
              <w:t>1</w:t>
            </w:r>
          </w:p>
        </w:tc>
        <w:tc>
          <w:tcPr>
            <w:tcW w:w="1440" w:type="dxa"/>
          </w:tcPr>
          <w:p w:rsidR="00296381" w:rsidRDefault="00296381" w:rsidP="00CD5094">
            <w:pPr>
              <w:pStyle w:val="Tablecontent"/>
            </w:pPr>
            <w:r>
              <w:t>1</w:t>
            </w:r>
          </w:p>
        </w:tc>
        <w:tc>
          <w:tcPr>
            <w:tcW w:w="1350" w:type="dxa"/>
          </w:tcPr>
          <w:p w:rsidR="00296381" w:rsidRDefault="001A1682" w:rsidP="00CD5094">
            <w:pPr>
              <w:pStyle w:val="Tablecontent"/>
            </w:pPr>
            <w:r>
              <w:t>M</w:t>
            </w:r>
          </w:p>
        </w:tc>
        <w:tc>
          <w:tcPr>
            <w:tcW w:w="2070"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281"/>
        </w:trPr>
        <w:tc>
          <w:tcPr>
            <w:tcW w:w="1530" w:type="dxa"/>
          </w:tcPr>
          <w:p w:rsidR="00296381" w:rsidRDefault="00296381" w:rsidP="00CD5094">
            <w:pPr>
              <w:pStyle w:val="Tablecontent"/>
            </w:pPr>
            <w:r>
              <w:t>SELECTOR</w:t>
            </w:r>
          </w:p>
        </w:tc>
        <w:tc>
          <w:tcPr>
            <w:tcW w:w="1710" w:type="dxa"/>
          </w:tcPr>
          <w:p w:rsidR="00296381" w:rsidRDefault="00296381" w:rsidP="00CD5094">
            <w:pPr>
              <w:pStyle w:val="Tablecontent"/>
            </w:pPr>
            <w:r>
              <w:t>Selector</w:t>
            </w:r>
          </w:p>
        </w:tc>
        <w:tc>
          <w:tcPr>
            <w:tcW w:w="1530" w:type="dxa"/>
          </w:tcPr>
          <w:p w:rsidR="00296381" w:rsidRDefault="00296381" w:rsidP="00CD5094">
            <w:pPr>
              <w:pStyle w:val="Tablecontent"/>
            </w:pPr>
            <w:r>
              <w:t>1</w:t>
            </w:r>
          </w:p>
        </w:tc>
        <w:tc>
          <w:tcPr>
            <w:tcW w:w="1440" w:type="dxa"/>
          </w:tcPr>
          <w:p w:rsidR="00296381" w:rsidRDefault="00296381" w:rsidP="00CD5094">
            <w:pPr>
              <w:pStyle w:val="Tablecontent"/>
            </w:pPr>
            <w:r>
              <w:t>10</w:t>
            </w:r>
          </w:p>
        </w:tc>
        <w:tc>
          <w:tcPr>
            <w:tcW w:w="1350" w:type="dxa"/>
          </w:tcPr>
          <w:p w:rsidR="00296381" w:rsidRDefault="001A1682" w:rsidP="00CD5094">
            <w:pPr>
              <w:pStyle w:val="Tablecontent"/>
            </w:pPr>
            <w:r>
              <w:t>O (Tag is mandatory)</w:t>
            </w:r>
          </w:p>
        </w:tc>
        <w:tc>
          <w:tcPr>
            <w:tcW w:w="2070" w:type="dxa"/>
          </w:tcPr>
          <w:p w:rsidR="00296381" w:rsidRDefault="00296381" w:rsidP="00CD5094">
            <w:pPr>
              <w:pStyle w:val="Tablecontent"/>
            </w:pPr>
            <w:r>
              <w:t xml:space="preserve">Selector should be numeric </w:t>
            </w:r>
          </w:p>
          <w:p w:rsidR="00296381" w:rsidRDefault="00296381" w:rsidP="00CD5094">
            <w:pPr>
              <w:pStyle w:val="Tablecontent"/>
            </w:pPr>
            <w:r>
              <w:t>1 – CVG</w:t>
            </w:r>
          </w:p>
          <w:p w:rsidR="00296381" w:rsidRDefault="00296381" w:rsidP="00CD5094">
            <w:pPr>
              <w:pStyle w:val="Tablecontent"/>
            </w:pPr>
            <w:r>
              <w:t>2- C</w:t>
            </w:r>
          </w:p>
          <w:p w:rsidR="00296381" w:rsidRDefault="00296381" w:rsidP="00CD5094">
            <w:pPr>
              <w:pStyle w:val="Tablecontent"/>
            </w:pPr>
            <w:r>
              <w:t>3- VG</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52" w:name="_Toc158126191"/>
      <w:bookmarkStart w:id="53" w:name="_Toc284720065"/>
      <w:bookmarkStart w:id="54" w:name="_Toc329006774"/>
      <w:bookmarkStart w:id="55" w:name="_Toc427753119"/>
      <w:r>
        <w:t>XML Response Syntax</w:t>
      </w:r>
      <w:bookmarkEnd w:id="52"/>
      <w:bookmarkEnd w:id="53"/>
      <w:bookmarkEnd w:id="54"/>
      <w:bookmarkEnd w:id="55"/>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 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CCTRFRESP</w:t>
      </w:r>
      <w:r>
        <w:t>&lt;/TYPE&gt;</w:t>
      </w:r>
      <w:r>
        <w:tab/>
      </w:r>
      <w:r>
        <w:tab/>
      </w:r>
    </w:p>
    <w:p w:rsidR="00296381" w:rsidRDefault="00296381" w:rsidP="00296381">
      <w:pPr>
        <w:pStyle w:val="BodyText2"/>
        <w:ind w:left="720"/>
      </w:pPr>
      <w:r>
        <w:t>&lt;TXNID&gt;&lt;Transaction ID&gt;&lt;/TXNID&gt;</w:t>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2160"/>
        <w:gridCol w:w="1440"/>
        <w:gridCol w:w="1620"/>
        <w:gridCol w:w="154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2160" w:type="dxa"/>
            <w:shd w:val="clear" w:color="auto" w:fill="365F91"/>
          </w:tcPr>
          <w:p w:rsidR="00296381" w:rsidRDefault="00296381" w:rsidP="00CD5094">
            <w:pPr>
              <w:pStyle w:val="TableColumnLabels"/>
              <w:rPr>
                <w:rFonts w:ascii="Arial" w:hAnsi="Arial" w:cs="Arial"/>
                <w:sz w:val="18"/>
              </w:rPr>
            </w:pPr>
            <w:r>
              <w:t>Example</w:t>
            </w:r>
          </w:p>
        </w:tc>
        <w:tc>
          <w:tcPr>
            <w:tcW w:w="144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154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CCTRFRESP</w:t>
            </w:r>
          </w:p>
        </w:tc>
        <w:tc>
          <w:tcPr>
            <w:tcW w:w="2160" w:type="dxa"/>
          </w:tcPr>
          <w:p w:rsidR="00296381" w:rsidRDefault="00296381" w:rsidP="00CD5094">
            <w:pPr>
              <w:pStyle w:val="Tablecontent"/>
              <w:rPr>
                <w:lang w:val="fr-FR"/>
              </w:rPr>
            </w:pPr>
            <w:r>
              <w:rPr>
                <w:lang w:val="fr-FR"/>
              </w:rPr>
              <w:t>CCTRFRESP</w:t>
            </w:r>
          </w:p>
        </w:tc>
        <w:tc>
          <w:tcPr>
            <w:tcW w:w="144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154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2160" w:type="dxa"/>
          </w:tcPr>
          <w:p w:rsidR="00296381" w:rsidRDefault="00296381" w:rsidP="00CD5094">
            <w:pPr>
              <w:pStyle w:val="Tablecontent"/>
            </w:pPr>
            <w:r>
              <w:t>C070203.23.11.0001</w:t>
            </w:r>
          </w:p>
        </w:tc>
        <w:tc>
          <w:tcPr>
            <w:tcW w:w="144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1546" w:type="dxa"/>
          </w:tcPr>
          <w:p w:rsidR="00296381" w:rsidRDefault="00296381" w:rsidP="00CD5094">
            <w:pPr>
              <w:pStyle w:val="Tablecontent"/>
            </w:pPr>
            <w:r>
              <w:t xml:space="preserve">Pretups Transaction ID for the Credit Transfer Transaction. Used for informative purpose. </w:t>
            </w:r>
            <w:r>
              <w:lastRenderedPageBreak/>
              <w:t>External system can log this Transaction ID in logs against subscriber request for future reference.</w:t>
            </w:r>
          </w:p>
        </w:tc>
      </w:tr>
      <w:tr w:rsidR="00296381" w:rsidTr="00CD5094">
        <w:trPr>
          <w:trHeight w:val="281"/>
        </w:trPr>
        <w:tc>
          <w:tcPr>
            <w:tcW w:w="1350" w:type="dxa"/>
          </w:tcPr>
          <w:p w:rsidR="00296381" w:rsidRDefault="00296381" w:rsidP="00CD5094">
            <w:pPr>
              <w:pStyle w:val="Tablecontent"/>
            </w:pPr>
            <w:r>
              <w:lastRenderedPageBreak/>
              <w:t>TXNSTATUS</w:t>
            </w:r>
          </w:p>
        </w:tc>
        <w:tc>
          <w:tcPr>
            <w:tcW w:w="1530" w:type="dxa"/>
          </w:tcPr>
          <w:p w:rsidR="00296381" w:rsidRDefault="00296381" w:rsidP="00CD5094">
            <w:pPr>
              <w:pStyle w:val="Tablecontent"/>
            </w:pPr>
            <w:r>
              <w:t>Transaction Status</w:t>
            </w:r>
          </w:p>
        </w:tc>
        <w:tc>
          <w:tcPr>
            <w:tcW w:w="2160" w:type="dxa"/>
          </w:tcPr>
          <w:p w:rsidR="00296381" w:rsidRDefault="00296381" w:rsidP="00CD5094">
            <w:pPr>
              <w:pStyle w:val="Tablecontent"/>
            </w:pPr>
            <w:r>
              <w:t>200</w:t>
            </w:r>
          </w:p>
        </w:tc>
        <w:tc>
          <w:tcPr>
            <w:tcW w:w="144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1546" w:type="dxa"/>
          </w:tcPr>
          <w:p w:rsidR="00296381" w:rsidRDefault="00296381" w:rsidP="00CD5094">
            <w:pPr>
              <w:pStyle w:val="Tablecontent"/>
            </w:pPr>
            <w:r>
              <w:t>Various transaction status Failed, Under process etc</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Pr="008058A2" w:rsidRDefault="00296381" w:rsidP="00296381">
      <w:pPr>
        <w:pStyle w:val="Heading2"/>
        <w:pBdr>
          <w:bottom w:val="single" w:sz="8" w:space="1" w:color="FF9900"/>
        </w:pBdr>
        <w:spacing w:before="120" w:after="120"/>
      </w:pPr>
      <w:bookmarkStart w:id="56" w:name="_Toc284720066"/>
      <w:bookmarkStart w:id="57" w:name="_Toc329006775"/>
      <w:bookmarkStart w:id="58" w:name="_Toc427753120"/>
      <w:r w:rsidRPr="008058A2">
        <w:t>Set PIN</w:t>
      </w:r>
      <w:bookmarkEnd w:id="56"/>
      <w:bookmarkEnd w:id="57"/>
      <w:bookmarkEnd w:id="58"/>
    </w:p>
    <w:p w:rsidR="00296381" w:rsidRDefault="00296381" w:rsidP="00296381">
      <w:pPr>
        <w:pStyle w:val="BodyText2"/>
        <w:jc w:val="left"/>
      </w:pPr>
      <w:r>
        <w:t>External system can send the change PIN request to PreTUPS Once user is registered in PreTUPS.</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59" w:name="_Toc284720067"/>
      <w:bookmarkStart w:id="60" w:name="_Toc329006776"/>
      <w:bookmarkStart w:id="61" w:name="_Toc427753121"/>
      <w:r>
        <w:t>XML Request Syntax</w:t>
      </w:r>
      <w:bookmarkEnd w:id="59"/>
      <w:bookmarkEnd w:id="60"/>
      <w:bookmarkEnd w:id="61"/>
    </w:p>
    <w:p w:rsidR="00296381" w:rsidRDefault="00296381" w:rsidP="00296381">
      <w:pPr>
        <w:pStyle w:val="BodyText2"/>
        <w:jc w:val="left"/>
      </w:pPr>
      <w:r>
        <w:t>The External system will send the following request for Pin Request.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 xml version="1.0"?&gt;</w:t>
      </w:r>
    </w:p>
    <w:p w:rsidR="00296381" w:rsidRDefault="00296381" w:rsidP="00296381">
      <w:pPr>
        <w:pStyle w:val="BodyText2"/>
        <w:ind w:left="720"/>
        <w:jc w:val="left"/>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w:t>
      </w:r>
      <w:r w:rsidRPr="00627899">
        <w:t>CCPNREQ</w:t>
      </w:r>
      <w:r>
        <w:t>&lt;/TYPE&gt;</w:t>
      </w:r>
    </w:p>
    <w:p w:rsidR="00296381" w:rsidRDefault="00296381" w:rsidP="00296381">
      <w:pPr>
        <w:pStyle w:val="BodyText2"/>
        <w:ind w:left="720"/>
        <w:jc w:val="left"/>
      </w:pPr>
      <w:r>
        <w:t>&lt;MSISDN1&gt;&lt;Payer MSISDN&gt;&lt;/MSISDN1&gt;</w:t>
      </w:r>
    </w:p>
    <w:p w:rsidR="00296381" w:rsidRDefault="00296381" w:rsidP="00296381">
      <w:pPr>
        <w:pStyle w:val="BodyText2"/>
        <w:ind w:left="720"/>
        <w:jc w:val="left"/>
      </w:pPr>
      <w:r>
        <w:t>&lt;PIN&gt;&lt;Payer Old PIN&gt;&lt;/PIN&gt;</w:t>
      </w:r>
    </w:p>
    <w:p w:rsidR="00296381" w:rsidRDefault="00296381" w:rsidP="00296381">
      <w:pPr>
        <w:pStyle w:val="BodyText2"/>
        <w:ind w:left="720"/>
        <w:jc w:val="left"/>
      </w:pPr>
      <w:r>
        <w:t>&lt;NEWPIN&gt;&lt; Payer New PIN&gt;&lt;/NEWPIN&gt;</w:t>
      </w:r>
    </w:p>
    <w:p w:rsidR="00296381" w:rsidRDefault="00296381" w:rsidP="00296381">
      <w:pPr>
        <w:pStyle w:val="BodyText2"/>
        <w:ind w:left="720"/>
        <w:jc w:val="left"/>
      </w:pPr>
      <w:r>
        <w:t>&lt;CONFIRMPIN&gt;&lt; Payer Confirm PIN&gt;&lt;/CONFIRMPIN &gt;</w:t>
      </w:r>
    </w:p>
    <w:p w:rsidR="00296381" w:rsidRDefault="00296381" w:rsidP="00296381">
      <w:pPr>
        <w:pStyle w:val="BodyText2"/>
        <w:ind w:left="720"/>
        <w:jc w:val="left"/>
      </w:pPr>
      <w:r>
        <w:t>&lt;LANGUAGE1&gt;&lt;Payer Language&gt;&lt;/LANGUAGE1&gt;</w:t>
      </w:r>
    </w:p>
    <w:p w:rsidR="00296381" w:rsidRDefault="00296381" w:rsidP="00296381">
      <w:pPr>
        <w:pStyle w:val="BodyText2"/>
        <w:ind w:left="720"/>
        <w:jc w:val="left"/>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080"/>
        <w:gridCol w:w="271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080" w:type="dxa"/>
            <w:shd w:val="clear" w:color="auto" w:fill="365F91"/>
          </w:tcPr>
          <w:p w:rsidR="00296381" w:rsidRDefault="00296381" w:rsidP="00CD5094">
            <w:pPr>
              <w:pStyle w:val="TableColumnLabels"/>
              <w:rPr>
                <w:rFonts w:ascii="Arial" w:hAnsi="Arial" w:cs="Arial"/>
                <w:sz w:val="18"/>
              </w:rPr>
            </w:pPr>
            <w:r>
              <w:t>Optional/Mandatory</w:t>
            </w:r>
          </w:p>
        </w:tc>
        <w:tc>
          <w:tcPr>
            <w:tcW w:w="271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sidRPr="00627899">
              <w:rPr>
                <w:lang w:val="fr-FR"/>
              </w:rPr>
              <w:t>CCPNREQ</w:t>
            </w:r>
          </w:p>
        </w:tc>
        <w:tc>
          <w:tcPr>
            <w:tcW w:w="1620" w:type="dxa"/>
          </w:tcPr>
          <w:p w:rsidR="00296381" w:rsidRDefault="00296381" w:rsidP="00CD5094">
            <w:pPr>
              <w:pStyle w:val="Tablecontent"/>
              <w:rPr>
                <w:lang w:val="fr-FR"/>
              </w:rPr>
            </w:pPr>
            <w:r>
              <w:rPr>
                <w:lang w:val="fr-FR"/>
              </w:rPr>
              <w:t>CCPNREQ</w:t>
            </w:r>
          </w:p>
        </w:tc>
        <w:tc>
          <w:tcPr>
            <w:tcW w:w="1350" w:type="dxa"/>
          </w:tcPr>
          <w:p w:rsidR="00296381" w:rsidRDefault="00296381" w:rsidP="00CD5094">
            <w:pPr>
              <w:pStyle w:val="Tablecontent"/>
            </w:pPr>
            <w:r>
              <w:t>10</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&lt;Payer MSISDN&gt;</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lastRenderedPageBreak/>
              <w:t>PIN</w:t>
            </w:r>
          </w:p>
        </w:tc>
        <w:tc>
          <w:tcPr>
            <w:tcW w:w="1530" w:type="dxa"/>
          </w:tcPr>
          <w:p w:rsidR="00296381" w:rsidRDefault="00296381" w:rsidP="00CD5094">
            <w:pPr>
              <w:pStyle w:val="Tablecontent"/>
            </w:pPr>
            <w:r>
              <w:t>&lt;Payer Old PIN&gt;</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080" w:type="dxa"/>
          </w:tcPr>
          <w:p w:rsidR="00296381" w:rsidRDefault="00296381" w:rsidP="00CD5094">
            <w:pPr>
              <w:pStyle w:val="Tablecontent"/>
            </w:pPr>
            <w:r>
              <w:t>O</w:t>
            </w:r>
          </w:p>
        </w:tc>
        <w:tc>
          <w:tcPr>
            <w:tcW w:w="2716" w:type="dxa"/>
          </w:tcPr>
          <w:p w:rsidR="00296381" w:rsidRDefault="00296381" w:rsidP="00CD5094">
            <w:pPr>
              <w:pStyle w:val="Tablecontent"/>
            </w:pPr>
            <w:r>
              <w:t>Numeric Only.</w:t>
            </w:r>
          </w:p>
          <w:p w:rsidR="00296381" w:rsidRDefault="00296381" w:rsidP="00CD5094">
            <w:pPr>
              <w:pStyle w:val="Tablecontent"/>
            </w:pPr>
            <w:r>
              <w:t>default  “0000” will be considered if not specified</w:t>
            </w:r>
          </w:p>
          <w:p w:rsidR="00296381" w:rsidRDefault="00296381" w:rsidP="00CD5094">
            <w:pPr>
              <w:pStyle w:val="Tablecontent"/>
            </w:pPr>
          </w:p>
        </w:tc>
      </w:tr>
      <w:tr w:rsidR="00296381" w:rsidTr="00CD5094">
        <w:trPr>
          <w:trHeight w:val="281"/>
        </w:trPr>
        <w:tc>
          <w:tcPr>
            <w:tcW w:w="1350" w:type="dxa"/>
          </w:tcPr>
          <w:p w:rsidR="00296381" w:rsidRDefault="00296381" w:rsidP="00CD5094">
            <w:pPr>
              <w:pStyle w:val="Tablecontent"/>
            </w:pPr>
            <w:r>
              <w:t>NEWPIN</w:t>
            </w:r>
          </w:p>
        </w:tc>
        <w:tc>
          <w:tcPr>
            <w:tcW w:w="1530" w:type="dxa"/>
          </w:tcPr>
          <w:p w:rsidR="00296381" w:rsidRDefault="00296381" w:rsidP="00CD5094">
            <w:pPr>
              <w:pStyle w:val="Tablecontent"/>
            </w:pPr>
            <w:r>
              <w:t>&lt;Payer New PIN&gt;</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Numeric Only</w:t>
            </w:r>
          </w:p>
        </w:tc>
      </w:tr>
      <w:tr w:rsidR="00296381" w:rsidTr="00CD5094">
        <w:trPr>
          <w:trHeight w:val="281"/>
        </w:trPr>
        <w:tc>
          <w:tcPr>
            <w:tcW w:w="1350" w:type="dxa"/>
          </w:tcPr>
          <w:p w:rsidR="00296381" w:rsidRDefault="00296381" w:rsidP="00CD5094">
            <w:pPr>
              <w:pStyle w:val="Tablecontent"/>
            </w:pPr>
            <w:r>
              <w:t>CONFIRMPIN</w:t>
            </w:r>
          </w:p>
        </w:tc>
        <w:tc>
          <w:tcPr>
            <w:tcW w:w="1530" w:type="dxa"/>
          </w:tcPr>
          <w:p w:rsidR="00296381" w:rsidRDefault="00296381" w:rsidP="00CD5094">
            <w:pPr>
              <w:pStyle w:val="Tablecontent"/>
            </w:pPr>
            <w:r>
              <w:t>&lt;Payer Confirm PIN&gt;</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Numeric Only</w:t>
            </w: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&lt;Payer Language&gt;</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080" w:type="dxa"/>
          </w:tcPr>
          <w:p w:rsidR="00296381" w:rsidRDefault="00296381" w:rsidP="00CD5094">
            <w:pPr>
              <w:pStyle w:val="Tablecontent"/>
            </w:pPr>
            <w:r>
              <w:t>O (Tag is mandatory)</w:t>
            </w:r>
          </w:p>
        </w:tc>
        <w:tc>
          <w:tcPr>
            <w:tcW w:w="2716" w:type="dxa"/>
          </w:tcPr>
          <w:p w:rsidR="00296381" w:rsidRDefault="00296381" w:rsidP="00CD5094">
            <w:pPr>
              <w:pStyle w:val="Tablecontent"/>
            </w:pPr>
            <w:r>
              <w:t>Numeric only Payer Language Code</w:t>
            </w:r>
          </w:p>
          <w:p w:rsidR="00296381" w:rsidRDefault="00296381" w:rsidP="00CD5094">
            <w:pPr>
              <w:pStyle w:val="Tablecontent"/>
            </w:pPr>
            <w:r>
              <w:t>This code must be defined in PreTUPS system. Note: If different from default language, payer default language will be updated with this language.</w:t>
            </w:r>
          </w:p>
          <w:p w:rsidR="00296381" w:rsidRDefault="00296381" w:rsidP="00CD5094">
            <w:pPr>
              <w:pStyle w:val="Tablecontent"/>
            </w:pPr>
            <w:r>
              <w:t xml:space="preserve">Also if Payer is not already registered, he will get registered with this as default language. </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Old PIN should not be equal to New PIN.</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62" w:name="_Toc284720068"/>
      <w:bookmarkStart w:id="63" w:name="_Toc329006777"/>
      <w:bookmarkStart w:id="64" w:name="_Toc427753122"/>
      <w:r>
        <w:t>XML Response Syntax</w:t>
      </w:r>
      <w:bookmarkEnd w:id="62"/>
      <w:bookmarkEnd w:id="63"/>
      <w:bookmarkEnd w:id="64"/>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 Xml version="1.0"?&gt;</w:t>
      </w:r>
    </w:p>
    <w:p w:rsidR="00296381" w:rsidRDefault="00296381" w:rsidP="00296381">
      <w:pPr>
        <w:pStyle w:val="BodyText2"/>
        <w:ind w:left="720"/>
        <w:jc w:val="left"/>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w:t>
      </w:r>
      <w:r w:rsidRPr="00627899">
        <w:t>CCPNRESP</w:t>
      </w:r>
      <w:r>
        <w:t>&lt;/TYPE&gt;</w:t>
      </w:r>
      <w:r>
        <w:tab/>
      </w:r>
      <w:r>
        <w:tab/>
      </w:r>
    </w:p>
    <w:p w:rsidR="00296381" w:rsidRDefault="00296381" w:rsidP="00296381">
      <w:pPr>
        <w:pStyle w:val="BodyText2"/>
        <w:ind w:left="720"/>
        <w:jc w:val="left"/>
      </w:pPr>
      <w:r>
        <w:t>&lt;TXNSTATUS&gt;&lt;Transaction Status&gt;&lt;/TXNSTATUS &gt;</w:t>
      </w:r>
    </w:p>
    <w:p w:rsidR="00296381" w:rsidRDefault="00296381" w:rsidP="00296381">
      <w:pPr>
        <w:pStyle w:val="BodyText2"/>
        <w:ind w:left="720"/>
        <w:jc w:val="left"/>
        <w:rPr>
          <w:b/>
          <w:bCs/>
          <w:lang w:val="fr-FR"/>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350"/>
        <w:gridCol w:w="244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350" w:type="dxa"/>
            <w:shd w:val="clear" w:color="auto" w:fill="365F91"/>
          </w:tcPr>
          <w:p w:rsidR="00296381" w:rsidRDefault="00296381" w:rsidP="00CD5094">
            <w:pPr>
              <w:pStyle w:val="TableColumnLabels"/>
              <w:rPr>
                <w:rFonts w:ascii="Arial" w:hAnsi="Arial" w:cs="Arial"/>
                <w:sz w:val="18"/>
              </w:rPr>
            </w:pPr>
            <w:r>
              <w:t>Optional/Mandatory</w:t>
            </w:r>
          </w:p>
        </w:tc>
        <w:tc>
          <w:tcPr>
            <w:tcW w:w="244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CCPNRESP</w:t>
            </w:r>
          </w:p>
        </w:tc>
        <w:tc>
          <w:tcPr>
            <w:tcW w:w="1620" w:type="dxa"/>
          </w:tcPr>
          <w:p w:rsidR="00296381" w:rsidRDefault="00296381" w:rsidP="00CD5094">
            <w:pPr>
              <w:pStyle w:val="Tablecontent"/>
            </w:pPr>
            <w:r>
              <w:t>CCPNRESP</w:t>
            </w:r>
          </w:p>
        </w:tc>
        <w:tc>
          <w:tcPr>
            <w:tcW w:w="1350" w:type="dxa"/>
          </w:tcPr>
          <w:p w:rsidR="00296381" w:rsidRDefault="00296381" w:rsidP="00CD5094">
            <w:pPr>
              <w:pStyle w:val="Tablecontent"/>
            </w:pPr>
            <w:r>
              <w:t>10</w:t>
            </w:r>
          </w:p>
        </w:tc>
        <w:tc>
          <w:tcPr>
            <w:tcW w:w="1350" w:type="dxa"/>
          </w:tcPr>
          <w:p w:rsidR="00296381" w:rsidRDefault="00296381" w:rsidP="00CD5094">
            <w:pPr>
              <w:pStyle w:val="Tablecontent"/>
            </w:pPr>
            <w:r>
              <w:t>M</w:t>
            </w:r>
          </w:p>
        </w:tc>
        <w:tc>
          <w:tcPr>
            <w:tcW w:w="244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350" w:type="dxa"/>
          </w:tcPr>
          <w:p w:rsidR="00296381" w:rsidRDefault="00296381" w:rsidP="00CD5094">
            <w:pPr>
              <w:pStyle w:val="Tablecontent"/>
            </w:pPr>
            <w:r>
              <w:t>M</w:t>
            </w:r>
          </w:p>
        </w:tc>
        <w:tc>
          <w:tcPr>
            <w:tcW w:w="244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lastRenderedPageBreak/>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65" w:name="_Toc284720069"/>
      <w:bookmarkStart w:id="66" w:name="_Toc329006778"/>
      <w:bookmarkStart w:id="67" w:name="_Toc427753123"/>
      <w:r>
        <w:t>Set Notification Language</w:t>
      </w:r>
      <w:bookmarkEnd w:id="65"/>
      <w:bookmarkEnd w:id="66"/>
      <w:bookmarkEnd w:id="67"/>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can send the request of changing the notification language.</w:t>
      </w:r>
    </w:p>
    <w:p w:rsidR="00296381" w:rsidRDefault="00296381" w:rsidP="00296381">
      <w:pPr>
        <w:pStyle w:val="BodyText20"/>
        <w:rPr>
          <w:rFonts w:ascii="Arial" w:hAnsi="Arial"/>
          <w:b w:val="0"/>
          <w:bCs w:val="0"/>
          <w:color w:val="auto"/>
          <w:sz w:val="20"/>
        </w:rPr>
      </w:pPr>
    </w:p>
    <w:p w:rsidR="00296381" w:rsidRDefault="00296381" w:rsidP="00296381">
      <w:pPr>
        <w:pStyle w:val="Heading3"/>
        <w:pBdr>
          <w:bottom w:val="single" w:sz="8" w:space="0" w:color="FF9900"/>
        </w:pBdr>
        <w:tabs>
          <w:tab w:val="clear" w:pos="900"/>
          <w:tab w:val="left" w:pos="1440"/>
          <w:tab w:val="num" w:pos="3600"/>
        </w:tabs>
        <w:spacing w:after="120"/>
      </w:pPr>
      <w:bookmarkStart w:id="68" w:name="_Toc284720070"/>
      <w:bookmarkStart w:id="69" w:name="_Toc329006779"/>
      <w:bookmarkStart w:id="70" w:name="_Toc427753124"/>
      <w:r>
        <w:t>XML Request Syntax</w:t>
      </w:r>
      <w:bookmarkEnd w:id="68"/>
      <w:bookmarkEnd w:id="69"/>
      <w:bookmarkEnd w:id="70"/>
    </w:p>
    <w:p w:rsidR="00296381" w:rsidRDefault="00296381" w:rsidP="00296381">
      <w:pPr>
        <w:pStyle w:val="BodyText2"/>
      </w:pPr>
      <w:r>
        <w:t>The External system will send the following request for Notification language.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CCLANGREQ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&lt;LANGUAGE1&gt;&lt;Payer Language&gt;&lt;/LANGUAGE1&gt;</w:t>
      </w:r>
    </w:p>
    <w:p w:rsidR="00296381" w:rsidRDefault="00296381" w:rsidP="00296381">
      <w:pPr>
        <w:pStyle w:val="BodyText2"/>
        <w:ind w:left="720"/>
        <w:rPr>
          <w:b/>
          <w:bCs/>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CCLANGREQ</w:t>
            </w:r>
          </w:p>
        </w:tc>
        <w:tc>
          <w:tcPr>
            <w:tcW w:w="1620" w:type="dxa"/>
          </w:tcPr>
          <w:p w:rsidR="00296381" w:rsidRDefault="00296381" w:rsidP="00CD5094">
            <w:pPr>
              <w:pStyle w:val="Tablecontent"/>
              <w:rPr>
                <w:lang w:val="fr-FR"/>
              </w:rPr>
            </w:pPr>
            <w:r>
              <w:rPr>
                <w:lang w:val="fr-FR"/>
              </w:rPr>
              <w:t>CCLANGREQ</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Payer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Payer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890" w:type="dxa"/>
          </w:tcPr>
          <w:p w:rsidR="00296381" w:rsidRDefault="00296381" w:rsidP="00CD5094">
            <w:pPr>
              <w:pStyle w:val="Tablecontent"/>
            </w:pPr>
            <w:r>
              <w:t>O</w:t>
            </w:r>
          </w:p>
        </w:tc>
        <w:tc>
          <w:tcPr>
            <w:tcW w:w="1906" w:type="dxa"/>
          </w:tcPr>
          <w:p w:rsidR="00296381" w:rsidRDefault="00296381" w:rsidP="00CD5094">
            <w:pPr>
              <w:pStyle w:val="Tablecontent"/>
            </w:pPr>
            <w:r>
              <w:t>Numeric Only. Default “0000” will be considered if not specified</w:t>
            </w: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Payer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890" w:type="dxa"/>
          </w:tcPr>
          <w:p w:rsidR="00296381" w:rsidRDefault="00296381" w:rsidP="00CD5094">
            <w:pPr>
              <w:pStyle w:val="Tablecontent"/>
            </w:pPr>
            <w:r>
              <w:t>O (Tag is mandatory)</w:t>
            </w:r>
          </w:p>
        </w:tc>
        <w:tc>
          <w:tcPr>
            <w:tcW w:w="1906" w:type="dxa"/>
          </w:tcPr>
          <w:p w:rsidR="00296381" w:rsidRDefault="00296381" w:rsidP="00CD5094">
            <w:pPr>
              <w:pStyle w:val="Tablecontent"/>
            </w:pPr>
            <w:r>
              <w:t>Numeric Only</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821F7E"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71" w:name="_Toc284720071"/>
      <w:bookmarkStart w:id="72" w:name="_Toc329006780"/>
      <w:bookmarkStart w:id="73" w:name="_Toc427753125"/>
      <w:r>
        <w:t>XML Response Syntax</w:t>
      </w:r>
      <w:bookmarkEnd w:id="71"/>
      <w:bookmarkEnd w:id="72"/>
      <w:bookmarkEnd w:id="73"/>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lastRenderedPageBreak/>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&lt;TYPE&gt;CCLANGRESP&lt;/TYPE&gt;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CCLANGRESP</w:t>
            </w:r>
          </w:p>
        </w:tc>
        <w:tc>
          <w:tcPr>
            <w:tcW w:w="1620" w:type="dxa"/>
          </w:tcPr>
          <w:p w:rsidR="00296381" w:rsidRDefault="00296381" w:rsidP="00CD5094">
            <w:pPr>
              <w:pStyle w:val="Tablecontent"/>
              <w:rPr>
                <w:lang w:val="fr-FR"/>
              </w:rPr>
            </w:pPr>
            <w:r>
              <w:rPr>
                <w:lang w:val="fr-FR"/>
              </w:rPr>
              <w:t>CCLANGRESP</w:t>
            </w:r>
          </w:p>
        </w:tc>
        <w:tc>
          <w:tcPr>
            <w:tcW w:w="1350" w:type="dxa"/>
          </w:tcPr>
          <w:p w:rsidR="00296381" w:rsidRDefault="00296381" w:rsidP="00CD5094">
            <w:pPr>
              <w:pStyle w:val="Tablecontent"/>
              <w:rPr>
                <w:lang w:val="fr-FR"/>
              </w:rPr>
            </w:pPr>
            <w:r>
              <w:rPr>
                <w:lang w:val="fr-FR"/>
              </w:rPr>
              <w:t>10</w:t>
            </w:r>
          </w:p>
        </w:tc>
        <w:tc>
          <w:tcPr>
            <w:tcW w:w="1260" w:type="dxa"/>
          </w:tcPr>
          <w:p w:rsidR="00296381" w:rsidRDefault="00296381" w:rsidP="00CD5094">
            <w:pPr>
              <w:pStyle w:val="Tablecontent"/>
              <w:rPr>
                <w:lang w:val="fr-FR"/>
              </w:rPr>
            </w:pPr>
            <w:r>
              <w:rPr>
                <w:lang w:val="fr-FR"/>
              </w:rPr>
              <w:t>M</w:t>
            </w:r>
          </w:p>
        </w:tc>
        <w:tc>
          <w:tcPr>
            <w:tcW w:w="2536" w:type="dxa"/>
          </w:tcPr>
          <w:p w:rsidR="00296381" w:rsidRDefault="00296381" w:rsidP="00CD5094">
            <w:pPr>
              <w:pStyle w:val="Tablecontent"/>
              <w:rPr>
                <w:lang w:val="fr-FR"/>
              </w:rPr>
            </w:pPr>
            <w:r>
              <w:rPr>
                <w:lang w:val="fr-FR"/>
              </w:rP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74" w:name="_Toc284720072"/>
      <w:bookmarkStart w:id="75" w:name="_Toc329006781"/>
      <w:bookmarkStart w:id="76" w:name="_Toc427753126"/>
      <w:r>
        <w:t>History</w:t>
      </w:r>
      <w:bookmarkEnd w:id="74"/>
      <w:bookmarkEnd w:id="75"/>
      <w:bookmarkEnd w:id="76"/>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Set History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77" w:name="_Toc284720073"/>
      <w:bookmarkStart w:id="78" w:name="_Toc329006782"/>
      <w:bookmarkStart w:id="79" w:name="_Toc427753127"/>
      <w:r>
        <w:t>XML Request Syntax</w:t>
      </w:r>
      <w:bookmarkEnd w:id="77"/>
      <w:bookmarkEnd w:id="78"/>
      <w:bookmarkEnd w:id="79"/>
    </w:p>
    <w:p w:rsidR="00296381" w:rsidRDefault="00296381" w:rsidP="00296381">
      <w:pPr>
        <w:pStyle w:val="BodyText2"/>
      </w:pPr>
      <w:r>
        <w:t>The External system will send the history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 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&lt;TYPE&gt;CCHISREQ&lt;/TYPE&gt;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&lt;LANGUAGE1&gt;&lt;Payer Language&gt;&lt;/LANGUAGE1&gt;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CCHISREQ</w:t>
            </w:r>
          </w:p>
        </w:tc>
        <w:tc>
          <w:tcPr>
            <w:tcW w:w="1620" w:type="dxa"/>
          </w:tcPr>
          <w:p w:rsidR="00296381" w:rsidRDefault="00296381" w:rsidP="00CD5094">
            <w:pPr>
              <w:pStyle w:val="Tablecontent"/>
              <w:rPr>
                <w:lang w:val="fr-FR"/>
              </w:rPr>
            </w:pPr>
            <w:r>
              <w:rPr>
                <w:lang w:val="fr-FR"/>
              </w:rPr>
              <w:t>CCHISREQ</w:t>
            </w:r>
          </w:p>
        </w:tc>
        <w:tc>
          <w:tcPr>
            <w:tcW w:w="135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Payer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All MSISDN should be without country code.</w:t>
            </w:r>
          </w:p>
          <w:p w:rsidR="00296381" w:rsidRDefault="00296381" w:rsidP="00CD5094">
            <w:pPr>
              <w:pStyle w:val="Tablecontent"/>
            </w:pPr>
            <w:r>
              <w:lastRenderedPageBreak/>
              <w:t>(National dial format.)</w:t>
            </w:r>
          </w:p>
        </w:tc>
      </w:tr>
      <w:tr w:rsidR="00296381" w:rsidTr="00CD5094">
        <w:trPr>
          <w:trHeight w:val="281"/>
        </w:trPr>
        <w:tc>
          <w:tcPr>
            <w:tcW w:w="1350" w:type="dxa"/>
          </w:tcPr>
          <w:p w:rsidR="00296381" w:rsidRDefault="00296381" w:rsidP="00CD5094">
            <w:pPr>
              <w:pStyle w:val="Tablecontent"/>
            </w:pPr>
            <w:r>
              <w:lastRenderedPageBreak/>
              <w:t>PIN</w:t>
            </w:r>
          </w:p>
        </w:tc>
        <w:tc>
          <w:tcPr>
            <w:tcW w:w="1530" w:type="dxa"/>
          </w:tcPr>
          <w:p w:rsidR="00296381" w:rsidRDefault="00296381" w:rsidP="00CD5094">
            <w:pPr>
              <w:pStyle w:val="Tablecontent"/>
            </w:pPr>
            <w:r>
              <w:t>Payer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260" w:type="dxa"/>
          </w:tcPr>
          <w:p w:rsidR="00296381" w:rsidRDefault="00296381" w:rsidP="00CD5094">
            <w:pPr>
              <w:pStyle w:val="Tablecontent"/>
            </w:pPr>
            <w:r>
              <w:t>O</w:t>
            </w:r>
          </w:p>
        </w:tc>
        <w:tc>
          <w:tcPr>
            <w:tcW w:w="2536" w:type="dxa"/>
          </w:tcPr>
          <w:p w:rsidR="00296381" w:rsidRDefault="00296381" w:rsidP="00CD5094">
            <w:pPr>
              <w:pStyle w:val="Tablecontent"/>
            </w:pPr>
            <w:r>
              <w:t>Numeric Only. default “0000” will be considered if not specified</w:t>
            </w: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Payer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260" w:type="dxa"/>
          </w:tcPr>
          <w:p w:rsidR="00296381" w:rsidRDefault="00296381" w:rsidP="00CD5094">
            <w:pPr>
              <w:pStyle w:val="Tablecontent"/>
            </w:pPr>
            <w:r>
              <w:t>O (Tag is mandatory)</w:t>
            </w:r>
          </w:p>
        </w:tc>
        <w:tc>
          <w:tcPr>
            <w:tcW w:w="2536" w:type="dxa"/>
          </w:tcPr>
          <w:p w:rsidR="00296381" w:rsidRDefault="00296381" w:rsidP="00CD5094">
            <w:pPr>
              <w:pStyle w:val="Tablecontent"/>
            </w:pPr>
            <w:r>
              <w:t>Numeric Only</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80" w:name="_Toc284720074"/>
      <w:bookmarkStart w:id="81" w:name="_Toc329006783"/>
      <w:bookmarkStart w:id="82" w:name="_Toc427753128"/>
      <w:r>
        <w:t>XML Response Syntax</w:t>
      </w:r>
      <w:bookmarkEnd w:id="80"/>
      <w:bookmarkEnd w:id="81"/>
      <w:bookmarkEnd w:id="82"/>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jc w:val="left"/>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 xml version="1.0"?&gt;</w:t>
      </w:r>
    </w:p>
    <w:p w:rsidR="00296381" w:rsidRDefault="00296381" w:rsidP="00296381">
      <w:pPr>
        <w:pStyle w:val="BodyText2"/>
        <w:ind w:left="720"/>
        <w:jc w:val="left"/>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&lt;TYPE&gt;CCHISRESP&lt;/TYPE&gt;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ind w:left="720"/>
        <w:jc w:val="left"/>
        <w:rPr>
          <w:b/>
          <w:bCs/>
          <w:lang w:val="fr-FR"/>
        </w:rPr>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CCHISRESP</w:t>
            </w:r>
          </w:p>
        </w:tc>
        <w:tc>
          <w:tcPr>
            <w:tcW w:w="1620" w:type="dxa"/>
          </w:tcPr>
          <w:p w:rsidR="00296381" w:rsidRDefault="00296381" w:rsidP="00CD5094">
            <w:pPr>
              <w:pStyle w:val="Tablecontent"/>
            </w:pPr>
            <w:r>
              <w:t>CCHISRESP</w:t>
            </w:r>
          </w:p>
        </w:tc>
        <w:tc>
          <w:tcPr>
            <w:tcW w:w="135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83" w:name="_Toc284720075"/>
      <w:bookmarkStart w:id="84" w:name="_Toc329006784"/>
      <w:bookmarkStart w:id="85" w:name="_Toc427753129"/>
      <w:r>
        <w:t>Credit Recharge</w:t>
      </w:r>
      <w:bookmarkEnd w:id="83"/>
      <w:bookmarkEnd w:id="84"/>
      <w:bookmarkEnd w:id="85"/>
    </w:p>
    <w:p w:rsidR="00296381" w:rsidRDefault="00296381" w:rsidP="00296381">
      <w:pPr>
        <w:pStyle w:val="BodyText2"/>
      </w:pPr>
      <w:r>
        <w:t>External system will send Credit recharge request to PreTUPS for a subscriber.</w:t>
      </w:r>
    </w:p>
    <w:p w:rsidR="00296381" w:rsidRDefault="00296381" w:rsidP="00296381">
      <w:pPr>
        <w:pStyle w:val="Heading3"/>
        <w:pBdr>
          <w:bottom w:val="single" w:sz="8" w:space="0" w:color="FF9900"/>
        </w:pBdr>
        <w:tabs>
          <w:tab w:val="clear" w:pos="900"/>
          <w:tab w:val="left" w:pos="1440"/>
          <w:tab w:val="num" w:pos="3600"/>
        </w:tabs>
        <w:spacing w:after="120"/>
      </w:pPr>
      <w:bookmarkStart w:id="86" w:name="_Toc284720076"/>
      <w:bookmarkStart w:id="87" w:name="_Toc329006785"/>
      <w:bookmarkStart w:id="88" w:name="_Toc427753130"/>
      <w:r>
        <w:t>XML Request Syntax</w:t>
      </w:r>
      <w:bookmarkEnd w:id="86"/>
      <w:bookmarkEnd w:id="87"/>
      <w:bookmarkEnd w:id="88"/>
    </w:p>
    <w:p w:rsidR="00296381" w:rsidRDefault="00296381" w:rsidP="00296381">
      <w:pPr>
        <w:pStyle w:val="BodyText2"/>
      </w:pPr>
      <w:r>
        <w:t>The External system will send the credit recharge request to PreTUPS.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CCRCREQ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&lt;MSISDN2&gt;&lt;Payee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&lt;LANGUAGE1&gt;&lt;Payer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900"/>
        <w:gridCol w:w="1260"/>
        <w:gridCol w:w="298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90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 / Mandatory</w:t>
            </w:r>
          </w:p>
        </w:tc>
        <w:tc>
          <w:tcPr>
            <w:tcW w:w="298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CCRCREQ</w:t>
            </w:r>
          </w:p>
        </w:tc>
        <w:tc>
          <w:tcPr>
            <w:tcW w:w="1620" w:type="dxa"/>
          </w:tcPr>
          <w:p w:rsidR="00296381" w:rsidRDefault="00296381" w:rsidP="00CD5094">
            <w:pPr>
              <w:pStyle w:val="Tablecontent"/>
            </w:pPr>
            <w:r>
              <w:t>CCRCREQ</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Payer MSISDN</w:t>
            </w:r>
          </w:p>
        </w:tc>
        <w:tc>
          <w:tcPr>
            <w:tcW w:w="1620" w:type="dxa"/>
          </w:tcPr>
          <w:p w:rsidR="00296381" w:rsidRDefault="00296381" w:rsidP="00CD5094">
            <w:pPr>
              <w:pStyle w:val="Tablecontent"/>
            </w:pPr>
            <w:r>
              <w:t>9942222</w:t>
            </w:r>
          </w:p>
        </w:tc>
        <w:tc>
          <w:tcPr>
            <w:tcW w:w="900" w:type="dxa"/>
          </w:tcPr>
          <w:p w:rsidR="00296381" w:rsidRDefault="00296381" w:rsidP="00CD5094">
            <w:pPr>
              <w:pStyle w:val="Tablecontent"/>
            </w:pPr>
            <w:r>
              <w:t>15</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Payer MSISDN should be without country code ( National dial format )</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Payer PIN</w:t>
            </w:r>
          </w:p>
        </w:tc>
        <w:tc>
          <w:tcPr>
            <w:tcW w:w="1620" w:type="dxa"/>
          </w:tcPr>
          <w:p w:rsidR="00296381" w:rsidRDefault="00296381" w:rsidP="00CD5094">
            <w:pPr>
              <w:pStyle w:val="Tablecontent"/>
            </w:pPr>
            <w:r>
              <w:t>3946</w:t>
            </w:r>
          </w:p>
        </w:tc>
        <w:tc>
          <w:tcPr>
            <w:tcW w:w="900" w:type="dxa"/>
          </w:tcPr>
          <w:p w:rsidR="00296381" w:rsidRDefault="00296381" w:rsidP="00CD5094">
            <w:pPr>
              <w:pStyle w:val="Tablecontent"/>
            </w:pPr>
            <w:r>
              <w:t>4 to 6</w:t>
            </w:r>
          </w:p>
        </w:tc>
        <w:tc>
          <w:tcPr>
            <w:tcW w:w="1260" w:type="dxa"/>
          </w:tcPr>
          <w:p w:rsidR="00296381" w:rsidRDefault="00296381" w:rsidP="00CD5094">
            <w:pPr>
              <w:pStyle w:val="Tablecontent"/>
            </w:pPr>
            <w:r>
              <w:t>O (Tag is mandatory)</w:t>
            </w:r>
          </w:p>
        </w:tc>
        <w:tc>
          <w:tcPr>
            <w:tcW w:w="2986" w:type="dxa"/>
          </w:tcPr>
          <w:p w:rsidR="00296381" w:rsidRDefault="00296381" w:rsidP="00CD5094">
            <w:pPr>
              <w:pStyle w:val="Tablecontent"/>
            </w:pPr>
            <w:r>
              <w:t>Numeric Only. default “1357” will be considered if user not changed his PIN after Registering in PreTUPS</w:t>
            </w:r>
          </w:p>
        </w:tc>
      </w:tr>
      <w:tr w:rsidR="00296381" w:rsidTr="00CD5094">
        <w:trPr>
          <w:trHeight w:val="281"/>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900" w:type="dxa"/>
          </w:tcPr>
          <w:p w:rsidR="00296381" w:rsidRDefault="00296381" w:rsidP="00CD5094">
            <w:pPr>
              <w:pStyle w:val="Tablecontent"/>
            </w:pPr>
            <w:r>
              <w:t>15</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 xml:space="preserve">Numeric and without country code. </w:t>
            </w:r>
          </w:p>
        </w:tc>
      </w:tr>
      <w:tr w:rsidR="00296381" w:rsidTr="00CD5094">
        <w:trPr>
          <w:trHeight w:val="281"/>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Numeric Only.</w:t>
            </w:r>
          </w:p>
          <w:p w:rsidR="00296381" w:rsidRDefault="00296381" w:rsidP="00CD5094">
            <w:pPr>
              <w:pStyle w:val="Tablecontent"/>
            </w:pP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Payer Language</w:t>
            </w:r>
          </w:p>
        </w:tc>
        <w:tc>
          <w:tcPr>
            <w:tcW w:w="1620" w:type="dxa"/>
          </w:tcPr>
          <w:p w:rsidR="00296381" w:rsidRDefault="00296381" w:rsidP="00CD5094">
            <w:pPr>
              <w:pStyle w:val="Tablecontent"/>
            </w:pPr>
            <w:r>
              <w:t>0</w:t>
            </w:r>
          </w:p>
        </w:tc>
        <w:tc>
          <w:tcPr>
            <w:tcW w:w="900" w:type="dxa"/>
          </w:tcPr>
          <w:p w:rsidR="00296381" w:rsidRDefault="00296381" w:rsidP="00CD5094">
            <w:pPr>
              <w:pStyle w:val="Tablecontent"/>
            </w:pPr>
            <w:r>
              <w:t>1</w:t>
            </w:r>
          </w:p>
        </w:tc>
        <w:tc>
          <w:tcPr>
            <w:tcW w:w="1260" w:type="dxa"/>
          </w:tcPr>
          <w:p w:rsidR="00296381" w:rsidRDefault="00296381" w:rsidP="00CD5094">
            <w:pPr>
              <w:pStyle w:val="Tablecontent"/>
            </w:pPr>
            <w:r>
              <w:t>O (Tag is mandatory)</w:t>
            </w:r>
          </w:p>
        </w:tc>
        <w:tc>
          <w:tcPr>
            <w:tcW w:w="2986" w:type="dxa"/>
          </w:tcPr>
          <w:p w:rsidR="00296381" w:rsidRDefault="00296381" w:rsidP="00CD5094">
            <w:pPr>
              <w:pStyle w:val="Tablecontent"/>
            </w:pPr>
            <w:r>
              <w:t>Numeric only Payer Language Code</w:t>
            </w:r>
          </w:p>
          <w:p w:rsidR="00296381" w:rsidRDefault="00296381" w:rsidP="00CD5094">
            <w:pPr>
              <w:pStyle w:val="Tablecontent"/>
            </w:pPr>
            <w:r>
              <w:t>This code must be defined in PreTUPS system,</w:t>
            </w:r>
          </w:p>
          <w:p w:rsidR="00296381" w:rsidRDefault="00296381" w:rsidP="00CD5094">
            <w:pPr>
              <w:pStyle w:val="Tablecontent"/>
            </w:pPr>
            <w:r>
              <w:t xml:space="preserve">Note: If different from default language, user default language will be updated with this language. </w:t>
            </w:r>
          </w:p>
        </w:tc>
      </w:tr>
      <w:tr w:rsidR="00296381" w:rsidTr="00CD5094">
        <w:trPr>
          <w:trHeight w:val="281"/>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Payee Language</w:t>
            </w:r>
          </w:p>
        </w:tc>
        <w:tc>
          <w:tcPr>
            <w:tcW w:w="1620" w:type="dxa"/>
          </w:tcPr>
          <w:p w:rsidR="00296381" w:rsidRDefault="00296381" w:rsidP="00CD5094">
            <w:pPr>
              <w:pStyle w:val="Tablecontent"/>
            </w:pPr>
            <w:r>
              <w:t>1</w:t>
            </w:r>
          </w:p>
        </w:tc>
        <w:tc>
          <w:tcPr>
            <w:tcW w:w="900" w:type="dxa"/>
          </w:tcPr>
          <w:p w:rsidR="00296381" w:rsidRDefault="00296381" w:rsidP="00CD5094">
            <w:pPr>
              <w:pStyle w:val="Tablecontent"/>
            </w:pPr>
            <w:r>
              <w:t>1</w:t>
            </w:r>
          </w:p>
        </w:tc>
        <w:tc>
          <w:tcPr>
            <w:tcW w:w="1260" w:type="dxa"/>
          </w:tcPr>
          <w:p w:rsidR="000403A7" w:rsidRDefault="000403A7" w:rsidP="00CD5094">
            <w:pPr>
              <w:pStyle w:val="Tablecontent"/>
            </w:pPr>
            <w:r>
              <w:t>M</w:t>
            </w:r>
          </w:p>
          <w:p w:rsidR="00296381" w:rsidRDefault="00296381" w:rsidP="00CD5094">
            <w:pPr>
              <w:pStyle w:val="Tablecontent"/>
            </w:pPr>
          </w:p>
        </w:tc>
        <w:tc>
          <w:tcPr>
            <w:tcW w:w="298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281"/>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900" w:type="dxa"/>
          </w:tcPr>
          <w:p w:rsidR="00296381" w:rsidRDefault="00296381" w:rsidP="00CD5094">
            <w:pPr>
              <w:pStyle w:val="Tablecontent"/>
            </w:pPr>
            <w:r>
              <w:t>10</w:t>
            </w:r>
          </w:p>
        </w:tc>
        <w:tc>
          <w:tcPr>
            <w:tcW w:w="1260" w:type="dxa"/>
          </w:tcPr>
          <w:p w:rsidR="000403A7" w:rsidRDefault="000403A7" w:rsidP="00CD5094">
            <w:pPr>
              <w:pStyle w:val="Tablecontent"/>
            </w:pPr>
            <w:r>
              <w:t>O (Tag is mandatory)</w:t>
            </w:r>
          </w:p>
          <w:p w:rsidR="00296381" w:rsidRDefault="00296381" w:rsidP="00CD5094">
            <w:pPr>
              <w:pStyle w:val="Tablecontent"/>
            </w:pPr>
          </w:p>
        </w:tc>
        <w:tc>
          <w:tcPr>
            <w:tcW w:w="2986" w:type="dxa"/>
          </w:tcPr>
          <w:p w:rsidR="00296381" w:rsidRDefault="00296381" w:rsidP="00CD5094">
            <w:pPr>
              <w:pStyle w:val="Tablecontent"/>
            </w:pPr>
            <w:r>
              <w:t xml:space="preserve">Selector should be numeric </w:t>
            </w:r>
          </w:p>
          <w:p w:rsidR="00296381" w:rsidRDefault="00296381" w:rsidP="00CD5094">
            <w:pPr>
              <w:pStyle w:val="Tablecontent"/>
            </w:pPr>
            <w:r>
              <w:t>1 – CVG</w:t>
            </w:r>
          </w:p>
          <w:p w:rsidR="00296381" w:rsidRDefault="00296381" w:rsidP="00CD5094">
            <w:pPr>
              <w:pStyle w:val="Tablecontent"/>
            </w:pPr>
            <w:r>
              <w:t>2- C</w:t>
            </w:r>
          </w:p>
          <w:p w:rsidR="00296381" w:rsidRDefault="00296381" w:rsidP="00CD5094">
            <w:pPr>
              <w:pStyle w:val="Tablecontent"/>
            </w:pPr>
            <w:r>
              <w:t>3- VG</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lastRenderedPageBreak/>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89" w:name="_Toc284720077"/>
      <w:bookmarkStart w:id="90" w:name="_Toc329006786"/>
      <w:bookmarkStart w:id="91" w:name="_Toc427753131"/>
      <w:r>
        <w:t>XML Response Syntax</w:t>
      </w:r>
      <w:bookmarkEnd w:id="89"/>
      <w:bookmarkEnd w:id="90"/>
      <w:bookmarkEnd w:id="91"/>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 CCRCRESP &lt;/TYPE&gt;</w:t>
      </w:r>
      <w:r>
        <w:tab/>
      </w:r>
      <w:r>
        <w:tab/>
      </w:r>
    </w:p>
    <w:p w:rsidR="00296381" w:rsidRDefault="00296381" w:rsidP="00296381">
      <w:pPr>
        <w:pStyle w:val="BodyText2"/>
        <w:ind w:left="720"/>
      </w:pPr>
      <w:r>
        <w:t>&lt;TXNID&gt;&lt;Transaction ID&gt;&lt;/TXNID&gt;</w:t>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CCRCRESP</w:t>
            </w:r>
          </w:p>
        </w:tc>
        <w:tc>
          <w:tcPr>
            <w:tcW w:w="1620" w:type="dxa"/>
          </w:tcPr>
          <w:p w:rsidR="00296381" w:rsidRDefault="00296381" w:rsidP="00CD5094">
            <w:pPr>
              <w:pStyle w:val="Tablecontent"/>
              <w:rPr>
                <w:lang w:val="fr-FR"/>
              </w:rPr>
            </w:pPr>
            <w:r>
              <w:t>CCRCRESP</w:t>
            </w:r>
          </w:p>
        </w:tc>
        <w:tc>
          <w:tcPr>
            <w:tcW w:w="135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C070203.23.11.0001</w:t>
            </w:r>
          </w:p>
        </w:tc>
        <w:tc>
          <w:tcPr>
            <w:tcW w:w="1350" w:type="dxa"/>
          </w:tcPr>
          <w:p w:rsidR="00296381" w:rsidRDefault="00296381" w:rsidP="00CD5094">
            <w:pPr>
              <w:pStyle w:val="Tablecontent"/>
            </w:pPr>
            <w:r>
              <w:t>20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Pretups Transaction ID for the Credit Transfer Transaction. Used for informative purpose. External system can log this Transaction ID in logs against subscriber request for future reference.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Various transaction status Failed, Under process etc</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92" w:name="_Toc284720078"/>
      <w:bookmarkStart w:id="93" w:name="_Toc329006787"/>
      <w:bookmarkStart w:id="94" w:name="_Toc427753132"/>
      <w:r>
        <w:t>Last Transfer Status</w:t>
      </w:r>
      <w:bookmarkEnd w:id="92"/>
      <w:bookmarkEnd w:id="93"/>
      <w:bookmarkEnd w:id="94"/>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last transfer status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95" w:name="_Toc284720079"/>
      <w:bookmarkStart w:id="96" w:name="_Toc329006788"/>
      <w:bookmarkStart w:id="97" w:name="_Toc427753133"/>
      <w:r>
        <w:t>XML Request Syntax</w:t>
      </w:r>
      <w:bookmarkEnd w:id="95"/>
      <w:bookmarkEnd w:id="96"/>
      <w:bookmarkEnd w:id="97"/>
    </w:p>
    <w:p w:rsidR="00296381" w:rsidRDefault="00296381" w:rsidP="00296381">
      <w:pPr>
        <w:pStyle w:val="BodyText2"/>
      </w:pPr>
      <w:r>
        <w:t>The External system will send the last transfer status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lastRenderedPageBreak/>
        <w:t>&lt;TYPE&gt;PLTREQ&lt;/TYPE&gt;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PLTREQ</w:t>
            </w:r>
          </w:p>
        </w:tc>
        <w:tc>
          <w:tcPr>
            <w:tcW w:w="1620" w:type="dxa"/>
          </w:tcPr>
          <w:p w:rsidR="00296381" w:rsidRDefault="00296381" w:rsidP="00CD5094">
            <w:pPr>
              <w:pStyle w:val="Tablecontent"/>
              <w:rPr>
                <w:lang w:val="fr-FR"/>
              </w:rPr>
            </w:pPr>
            <w:r>
              <w:t>PLTREQ</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890" w:type="dxa"/>
          </w:tcPr>
          <w:p w:rsidR="00E06859" w:rsidRDefault="00E06859" w:rsidP="00CD5094">
            <w:pPr>
              <w:pStyle w:val="Tablecontent"/>
            </w:pPr>
            <w:r>
              <w:t>M</w:t>
            </w:r>
          </w:p>
          <w:p w:rsidR="00296381" w:rsidRDefault="00296381" w:rsidP="00CD5094">
            <w:pPr>
              <w:pStyle w:val="Tablecontent"/>
            </w:pPr>
          </w:p>
        </w:tc>
        <w:tc>
          <w:tcPr>
            <w:tcW w:w="1906" w:type="dxa"/>
          </w:tcPr>
          <w:p w:rsidR="00296381" w:rsidRDefault="00296381" w:rsidP="00E06859">
            <w:pPr>
              <w:pStyle w:val="Tablecontent"/>
            </w:pPr>
            <w:r>
              <w:t xml:space="preserve">Numeric Only. </w:t>
            </w:r>
          </w:p>
        </w:tc>
      </w:tr>
    </w:tbl>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98" w:name="_Toc284720080"/>
      <w:bookmarkStart w:id="99" w:name="_Toc329006789"/>
      <w:bookmarkStart w:id="100" w:name="_Toc427753134"/>
      <w:r>
        <w:t>XML Response Syntax</w:t>
      </w:r>
      <w:bookmarkEnd w:id="98"/>
      <w:bookmarkEnd w:id="99"/>
      <w:bookmarkEnd w:id="100"/>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rPr>
          <w:b/>
          <w:bCs/>
          <w:u w:val="single"/>
        </w:rPr>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&lt;TYPE&gt;PLTRESP&lt;/TYPE&gt;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PLTRESP</w:t>
            </w:r>
          </w:p>
        </w:tc>
        <w:tc>
          <w:tcPr>
            <w:tcW w:w="1620" w:type="dxa"/>
          </w:tcPr>
          <w:p w:rsidR="00296381" w:rsidRDefault="00296381" w:rsidP="00CD5094">
            <w:pPr>
              <w:pStyle w:val="Tablecontent"/>
            </w:pPr>
            <w:r>
              <w:t>LSTBUDDYRESP</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01" w:name="_Toc284720081"/>
      <w:bookmarkStart w:id="102" w:name="_Toc329006790"/>
      <w:bookmarkStart w:id="103" w:name="_Toc427753135"/>
      <w:r>
        <w:lastRenderedPageBreak/>
        <w:t>Add Buddy</w:t>
      </w:r>
      <w:bookmarkEnd w:id="101"/>
      <w:bookmarkEnd w:id="102"/>
      <w:bookmarkEnd w:id="103"/>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Add buddy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04" w:name="_Toc284720082"/>
      <w:bookmarkStart w:id="105" w:name="_Toc329006791"/>
      <w:bookmarkStart w:id="106" w:name="_Toc427753136"/>
      <w:r>
        <w:t>XML Request Syntax</w:t>
      </w:r>
      <w:bookmarkEnd w:id="104"/>
      <w:bookmarkEnd w:id="105"/>
      <w:bookmarkEnd w:id="106"/>
    </w:p>
    <w:p w:rsidR="00296381" w:rsidRDefault="00296381" w:rsidP="00296381">
      <w:pPr>
        <w:pStyle w:val="BodyText2"/>
      </w:pPr>
      <w:r>
        <w:t>The External system will send the Add buddy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&lt;TYPE&gt;ADDBUDDYREQ&lt;/TYPE&gt;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&lt;BUDDYNAME&gt;&lt;Buddy Name&gt;&lt;/ BUDDYNAME &gt;</w:t>
      </w:r>
    </w:p>
    <w:p w:rsidR="00296381" w:rsidRDefault="00296381" w:rsidP="00296381">
      <w:pPr>
        <w:pStyle w:val="BodyText2"/>
        <w:ind w:left="720"/>
      </w:pPr>
      <w:r>
        <w:t>&lt;MSISDN2&gt;&lt;Buddy MSISDN&gt;&lt;/MSISDN2&gt;</w:t>
      </w:r>
    </w:p>
    <w:p w:rsidR="00296381" w:rsidRDefault="00296381" w:rsidP="00296381">
      <w:pPr>
        <w:pStyle w:val="BodyText2"/>
        <w:ind w:left="720"/>
      </w:pPr>
      <w:r w:rsidRPr="00627899">
        <w:t>&lt;PRFAMT&gt;&lt;Preferred Amount&gt;&lt;/ PRFAMT&gt;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ADDBUDDYREQ</w:t>
            </w:r>
          </w:p>
        </w:tc>
        <w:tc>
          <w:tcPr>
            <w:tcW w:w="1620" w:type="dxa"/>
          </w:tcPr>
          <w:p w:rsidR="00296381" w:rsidRDefault="00296381" w:rsidP="00CD5094">
            <w:pPr>
              <w:pStyle w:val="Tablecontent"/>
              <w:rPr>
                <w:lang w:val="fr-FR"/>
              </w:rPr>
            </w:pPr>
            <w:r>
              <w:t>ADDBUDDYREQ</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t>BUDDYNAME</w:t>
            </w:r>
          </w:p>
        </w:tc>
        <w:tc>
          <w:tcPr>
            <w:tcW w:w="1530" w:type="dxa"/>
          </w:tcPr>
          <w:p w:rsidR="00296381" w:rsidRDefault="00296381" w:rsidP="00CD5094">
            <w:pPr>
              <w:pStyle w:val="Tablecontent"/>
            </w:pPr>
            <w:r>
              <w:t>Buddy Name</w:t>
            </w:r>
          </w:p>
        </w:tc>
        <w:tc>
          <w:tcPr>
            <w:tcW w:w="1620" w:type="dxa"/>
          </w:tcPr>
          <w:p w:rsidR="00296381" w:rsidRDefault="00296381" w:rsidP="00CD5094">
            <w:pPr>
              <w:pStyle w:val="Tablecontent"/>
            </w:pPr>
            <w:r>
              <w:t>AVI</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B87923">
            <w:pPr>
              <w:pStyle w:val="Tablecontent"/>
            </w:pPr>
            <w:r>
              <w:t xml:space="preserve">Name of Buddy. </w:t>
            </w:r>
            <w:r w:rsidR="00B87923">
              <w:t>(Aphanumeric)</w:t>
            </w:r>
          </w:p>
        </w:tc>
      </w:tr>
      <w:tr w:rsidR="00296381" w:rsidTr="00CD5094">
        <w:trPr>
          <w:trHeight w:val="281"/>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Buddy MSISDN</w:t>
            </w:r>
          </w:p>
        </w:tc>
        <w:tc>
          <w:tcPr>
            <w:tcW w:w="1620" w:type="dxa"/>
          </w:tcPr>
          <w:p w:rsidR="00296381" w:rsidRDefault="00296381" w:rsidP="00CD5094">
            <w:pPr>
              <w:pStyle w:val="Tablecontent"/>
            </w:pPr>
            <w:r>
              <w:t>9823423</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rsidRPr="00627899">
              <w:t>PRFAMT</w:t>
            </w:r>
          </w:p>
        </w:tc>
        <w:tc>
          <w:tcPr>
            <w:tcW w:w="1530" w:type="dxa"/>
          </w:tcPr>
          <w:p w:rsidR="00296381" w:rsidRDefault="00296381" w:rsidP="00CD5094">
            <w:pPr>
              <w:pStyle w:val="Tablecontent"/>
            </w:pPr>
            <w:r>
              <w:t>Preferred 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890" w:type="dxa"/>
          </w:tcPr>
          <w:p w:rsidR="00291BF2" w:rsidRDefault="00291BF2" w:rsidP="00CD5094">
            <w:pPr>
              <w:pStyle w:val="Tablecontent"/>
            </w:pPr>
            <w:r>
              <w:t>M</w:t>
            </w:r>
          </w:p>
          <w:p w:rsidR="00296381" w:rsidRDefault="00296381" w:rsidP="00CD5094">
            <w:pPr>
              <w:pStyle w:val="Tablecontent"/>
            </w:pPr>
          </w:p>
        </w:tc>
        <w:tc>
          <w:tcPr>
            <w:tcW w:w="1906" w:type="dxa"/>
          </w:tcPr>
          <w:p w:rsidR="00296381" w:rsidRDefault="00296381" w:rsidP="00CD5094">
            <w:pPr>
              <w:pStyle w:val="Tablecontent"/>
            </w:pPr>
            <w:r>
              <w:t>Amount to be transferred.</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890" w:type="dxa"/>
          </w:tcPr>
          <w:p w:rsidR="00291BF2" w:rsidRDefault="00291BF2" w:rsidP="00CD5094">
            <w:pPr>
              <w:pStyle w:val="Tablecontent"/>
            </w:pPr>
            <w:r>
              <w:t>M</w:t>
            </w:r>
          </w:p>
          <w:p w:rsidR="00296381" w:rsidRDefault="00296381" w:rsidP="00CD5094">
            <w:pPr>
              <w:pStyle w:val="Tablecontent"/>
            </w:pPr>
          </w:p>
        </w:tc>
        <w:tc>
          <w:tcPr>
            <w:tcW w:w="1906" w:type="dxa"/>
          </w:tcPr>
          <w:p w:rsidR="00296381" w:rsidRDefault="00296381" w:rsidP="00291BF2">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07" w:name="_Toc284720083"/>
      <w:bookmarkStart w:id="108" w:name="_Toc329006792"/>
      <w:bookmarkStart w:id="109" w:name="_Toc427753137"/>
      <w:r>
        <w:t>XML Response Syntax</w:t>
      </w:r>
      <w:bookmarkEnd w:id="107"/>
      <w:bookmarkEnd w:id="108"/>
      <w:bookmarkEnd w:id="109"/>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&lt;TYPE&gt;ADDBUDDYRESP&lt;/TYPE&gt;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ADDBUDDYRESP</w:t>
            </w:r>
          </w:p>
        </w:tc>
        <w:tc>
          <w:tcPr>
            <w:tcW w:w="1620" w:type="dxa"/>
          </w:tcPr>
          <w:p w:rsidR="00296381" w:rsidRDefault="00296381" w:rsidP="00CD5094">
            <w:pPr>
              <w:pStyle w:val="Tablecontent"/>
            </w:pPr>
            <w:r>
              <w:t>ADDBUDDYRESP</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110" w:name="_Toc284720084"/>
      <w:bookmarkStart w:id="111" w:name="_Toc329006793"/>
      <w:bookmarkStart w:id="112" w:name="_Toc427753138"/>
      <w:r>
        <w:t>Delete Buddy</w:t>
      </w:r>
      <w:bookmarkEnd w:id="110"/>
      <w:bookmarkEnd w:id="111"/>
      <w:bookmarkEnd w:id="112"/>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Delete buddy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13" w:name="_Toc284720085"/>
      <w:bookmarkStart w:id="114" w:name="_Toc329006794"/>
      <w:bookmarkStart w:id="115" w:name="_Toc427753139"/>
      <w:r>
        <w:t>XML Request Syntax</w:t>
      </w:r>
      <w:bookmarkEnd w:id="113"/>
      <w:bookmarkEnd w:id="114"/>
      <w:bookmarkEnd w:id="115"/>
    </w:p>
    <w:p w:rsidR="00296381" w:rsidRDefault="00296381" w:rsidP="00296381">
      <w:pPr>
        <w:pStyle w:val="BodyText2"/>
      </w:pPr>
      <w:r>
        <w:t>The External system will send the Delete buddy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&lt;TYPE&gt;DELBUDDYREQ&lt;/TYPE&gt;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&lt;MSISDN_NAME&gt;&lt;Buddy MSISDN/ Name&gt;&lt;/ MSISDN_NAME &gt;</w:t>
      </w:r>
    </w:p>
    <w:p w:rsidR="00296381" w:rsidRDefault="00296381" w:rsidP="00296381">
      <w:pPr>
        <w:pStyle w:val="BodyText2"/>
        <w:ind w:left="720"/>
      </w:pPr>
      <w:r>
        <w:lastRenderedPageBreak/>
        <w:t>&lt;PIN&gt;&lt; Sender PIN&gt;&lt;/PIN&gt;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DELBUDDYREQ</w:t>
            </w:r>
          </w:p>
        </w:tc>
        <w:tc>
          <w:tcPr>
            <w:tcW w:w="1620" w:type="dxa"/>
          </w:tcPr>
          <w:p w:rsidR="00296381" w:rsidRDefault="00296381" w:rsidP="00CD5094">
            <w:pPr>
              <w:pStyle w:val="Tablecontent"/>
              <w:rPr>
                <w:lang w:val="fr-FR"/>
              </w:rPr>
            </w:pPr>
            <w:r>
              <w:t>DELBUDDYREQ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MSISDN_NAME</w:t>
            </w:r>
          </w:p>
        </w:tc>
        <w:tc>
          <w:tcPr>
            <w:tcW w:w="1530" w:type="dxa"/>
          </w:tcPr>
          <w:p w:rsidR="00296381" w:rsidRDefault="00296381" w:rsidP="00CD5094">
            <w:pPr>
              <w:pStyle w:val="Tablecontent"/>
            </w:pPr>
            <w:r>
              <w:t>Buddy  MSISDN or</w:t>
            </w:r>
          </w:p>
          <w:p w:rsidR="00296381" w:rsidRDefault="00296381" w:rsidP="00CD5094">
            <w:pPr>
              <w:pStyle w:val="Tablecontent"/>
            </w:pPr>
            <w:r>
              <w:t>Name</w:t>
            </w:r>
          </w:p>
        </w:tc>
        <w:tc>
          <w:tcPr>
            <w:tcW w:w="1620" w:type="dxa"/>
          </w:tcPr>
          <w:p w:rsidR="00296381" w:rsidRDefault="00296381" w:rsidP="00CD5094">
            <w:pPr>
              <w:pStyle w:val="Tablecontent"/>
            </w:pPr>
            <w:r>
              <w:t>9810912032 AVI</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Buddy MSISDN and Name of Buddy.</w:t>
            </w:r>
          </w:p>
          <w:p w:rsidR="00296381" w:rsidRDefault="00296381" w:rsidP="00CD5094">
            <w:pPr>
              <w:pStyle w:val="Tablecontent"/>
            </w:pPr>
          </w:p>
          <w:p w:rsidR="00296381" w:rsidRDefault="00296381" w:rsidP="00CD5094">
            <w:pPr>
              <w:pStyle w:val="Tablecontent"/>
            </w:pPr>
            <w:r>
              <w:t>Buddy name consist s only character. Case insensitive.</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854F79" w:rsidRDefault="00854F79" w:rsidP="00CD5094">
            <w:pPr>
              <w:pStyle w:val="Tablecontent"/>
            </w:pPr>
            <w:r>
              <w:t>M</w:t>
            </w:r>
          </w:p>
          <w:p w:rsidR="00296381" w:rsidRDefault="00296381" w:rsidP="00CD5094">
            <w:pPr>
              <w:pStyle w:val="Tablecontent"/>
            </w:pPr>
          </w:p>
        </w:tc>
        <w:tc>
          <w:tcPr>
            <w:tcW w:w="2176" w:type="dxa"/>
          </w:tcPr>
          <w:p w:rsidR="00296381" w:rsidRDefault="00296381" w:rsidP="00854F79">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Pr="00462AF6"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16" w:name="_Toc284720086"/>
      <w:bookmarkStart w:id="117" w:name="_Toc329006795"/>
      <w:bookmarkStart w:id="118" w:name="_Toc427753140"/>
      <w:r>
        <w:t>XML Response Syntax</w:t>
      </w:r>
      <w:bookmarkEnd w:id="116"/>
      <w:bookmarkEnd w:id="117"/>
      <w:bookmarkEnd w:id="118"/>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 DELBUDDYRESP&lt;/TYPE&gt;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lastRenderedPageBreak/>
              <w:t>TYPE</w:t>
            </w:r>
          </w:p>
        </w:tc>
        <w:tc>
          <w:tcPr>
            <w:tcW w:w="1530" w:type="dxa"/>
          </w:tcPr>
          <w:p w:rsidR="00296381" w:rsidRDefault="00296381" w:rsidP="00CD5094">
            <w:pPr>
              <w:pStyle w:val="Tablecontent"/>
            </w:pPr>
            <w:r>
              <w:t>DELBUDDYRESP</w:t>
            </w:r>
          </w:p>
        </w:tc>
        <w:tc>
          <w:tcPr>
            <w:tcW w:w="1620" w:type="dxa"/>
          </w:tcPr>
          <w:p w:rsidR="00296381" w:rsidRDefault="00296381" w:rsidP="00CD5094">
            <w:pPr>
              <w:pStyle w:val="Tablecontent"/>
            </w:pPr>
            <w:r>
              <w:t>DELBUDDYRESP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119" w:name="_Toc284720087"/>
      <w:bookmarkStart w:id="120" w:name="_Toc329006796"/>
      <w:bookmarkStart w:id="121" w:name="_Toc427753141"/>
      <w:r>
        <w:t>List Buddy</w:t>
      </w:r>
      <w:bookmarkEnd w:id="119"/>
      <w:bookmarkEnd w:id="120"/>
      <w:bookmarkEnd w:id="121"/>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List buddy request to PreTUPS for a subscriber.</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22" w:name="_Toc284720088"/>
      <w:bookmarkStart w:id="123" w:name="_Toc329006797"/>
      <w:bookmarkStart w:id="124" w:name="_Toc427753142"/>
      <w:r>
        <w:t>XML Request Syntax</w:t>
      </w:r>
      <w:bookmarkEnd w:id="122"/>
      <w:bookmarkEnd w:id="123"/>
      <w:bookmarkEnd w:id="124"/>
    </w:p>
    <w:p w:rsidR="00296381" w:rsidRDefault="00296381" w:rsidP="00296381">
      <w:pPr>
        <w:pStyle w:val="BodyText2"/>
      </w:pPr>
      <w:r>
        <w:t>The External system will send the List buddy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&lt;TYPE&gt;LSTBUDDYREQ&lt;/TYPE&gt;</w:t>
      </w:r>
    </w:p>
    <w:p w:rsidR="00296381" w:rsidRDefault="00296381" w:rsidP="00296381">
      <w:pPr>
        <w:pStyle w:val="BodyText2"/>
        <w:ind w:left="720"/>
      </w:pPr>
      <w:r>
        <w:t>&lt;MSISDN1&gt;&lt; Sender MSISDN&gt;&lt;/MSISDN1&gt;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LSTBUDDYREQ</w:t>
            </w:r>
          </w:p>
        </w:tc>
        <w:tc>
          <w:tcPr>
            <w:tcW w:w="1620" w:type="dxa"/>
          </w:tcPr>
          <w:p w:rsidR="00296381" w:rsidRDefault="00296381" w:rsidP="00CD5094">
            <w:pPr>
              <w:pStyle w:val="Tablecontent"/>
              <w:rPr>
                <w:lang w:val="fr-FR"/>
              </w:rPr>
            </w:pPr>
            <w:r>
              <w:t>LSTBUDDYREQ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E06859" w:rsidRDefault="00E06859" w:rsidP="00CD5094">
            <w:pPr>
              <w:pStyle w:val="Tablecontent"/>
            </w:pPr>
            <w:r>
              <w:t>M</w:t>
            </w:r>
          </w:p>
          <w:p w:rsidR="00296381" w:rsidRDefault="00296381" w:rsidP="00CD5094">
            <w:pPr>
              <w:pStyle w:val="Tablecontent"/>
            </w:pPr>
          </w:p>
        </w:tc>
        <w:tc>
          <w:tcPr>
            <w:tcW w:w="2176" w:type="dxa"/>
          </w:tcPr>
          <w:p w:rsidR="00296381" w:rsidRDefault="00296381" w:rsidP="00E06859">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25" w:name="_Toc284720089"/>
      <w:bookmarkStart w:id="126" w:name="_Toc329006798"/>
      <w:bookmarkStart w:id="127" w:name="_Toc427753143"/>
      <w:r>
        <w:t>XML Response Syntax</w:t>
      </w:r>
      <w:bookmarkEnd w:id="125"/>
      <w:bookmarkEnd w:id="126"/>
      <w:bookmarkEnd w:id="127"/>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&lt;TYPE&gt;LSTBUDDYRESP&lt;/TYPE&gt;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LSTBUDDYRESP</w:t>
            </w:r>
          </w:p>
        </w:tc>
        <w:tc>
          <w:tcPr>
            <w:tcW w:w="1620" w:type="dxa"/>
          </w:tcPr>
          <w:p w:rsidR="00296381" w:rsidRDefault="00296381" w:rsidP="00CD5094">
            <w:pPr>
              <w:pStyle w:val="Tablecontent"/>
            </w:pPr>
            <w:r>
              <w:t>LSTBUDDYRESP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28" w:name="_Toc284720090"/>
      <w:bookmarkStart w:id="129" w:name="_Toc329006799"/>
      <w:bookmarkStart w:id="130" w:name="_Toc427753144"/>
      <w:r>
        <w:t>Registration</w:t>
      </w:r>
      <w:bookmarkEnd w:id="128"/>
      <w:bookmarkEnd w:id="129"/>
      <w:bookmarkEnd w:id="130"/>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registration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31" w:name="_Toc284720091"/>
      <w:bookmarkStart w:id="132" w:name="_Toc329006800"/>
      <w:bookmarkStart w:id="133" w:name="_Toc427753145"/>
      <w:r>
        <w:t>XML Request Syntax</w:t>
      </w:r>
      <w:bookmarkEnd w:id="131"/>
      <w:bookmarkEnd w:id="132"/>
      <w:bookmarkEnd w:id="133"/>
    </w:p>
    <w:p w:rsidR="00296381" w:rsidRDefault="00296381" w:rsidP="00296381">
      <w:pPr>
        <w:pStyle w:val="BodyText2"/>
      </w:pPr>
      <w:r>
        <w:t>The External system will send the registration request to PreTUPS. The request format and the details of request are mentioned below.</w:t>
      </w: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&lt;TYPE&gt;REGREQ&lt;/TYPE&gt;</w:t>
      </w:r>
    </w:p>
    <w:p w:rsidR="00296381" w:rsidRDefault="00296381" w:rsidP="00296381">
      <w:pPr>
        <w:pStyle w:val="BodyText2"/>
        <w:ind w:left="720"/>
      </w:pPr>
      <w:r>
        <w:t>&lt;MSISDN1&gt;&lt;Sender MSISDN&gt;&lt;/MSISDN1&gt;</w:t>
      </w:r>
    </w:p>
    <w:p w:rsidR="00E06859" w:rsidRDefault="00E06859" w:rsidP="00E06859">
      <w:pPr>
        <w:pStyle w:val="BodyText2"/>
        <w:ind w:left="720"/>
      </w:pPr>
      <w:r>
        <w:t>&lt;SUB_TYPE&gt;&lt;Sender Type&gt;&lt;/SUB_TYPE&gt;</w:t>
      </w:r>
    </w:p>
    <w:p w:rsidR="00E06859" w:rsidRDefault="00E06859" w:rsidP="00296381">
      <w:pPr>
        <w:pStyle w:val="BodyText2"/>
        <w:ind w:left="720"/>
      </w:pPr>
    </w:p>
    <w:p w:rsidR="00296381" w:rsidRDefault="00296381" w:rsidP="00296381">
      <w:pPr>
        <w:pStyle w:val="BodyText2"/>
        <w:ind w:left="720"/>
      </w:pPr>
      <w:r>
        <w:lastRenderedPageBreak/>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REGREQ</w:t>
            </w:r>
          </w:p>
        </w:tc>
        <w:tc>
          <w:tcPr>
            <w:tcW w:w="1620" w:type="dxa"/>
          </w:tcPr>
          <w:p w:rsidR="00296381" w:rsidRDefault="00296381" w:rsidP="00CD5094">
            <w:pPr>
              <w:pStyle w:val="Tablecontent"/>
              <w:rPr>
                <w:lang w:val="fr-FR"/>
              </w:rPr>
            </w:pPr>
            <w:r>
              <w:t>REGREQ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SUB_TYPE</w:t>
            </w:r>
          </w:p>
        </w:tc>
        <w:tc>
          <w:tcPr>
            <w:tcW w:w="1530" w:type="dxa"/>
          </w:tcPr>
          <w:p w:rsidR="00296381" w:rsidRDefault="00296381" w:rsidP="00CD5094">
            <w:pPr>
              <w:pStyle w:val="Tablecontent"/>
            </w:pPr>
            <w:r>
              <w:t>Sender Type</w:t>
            </w:r>
          </w:p>
        </w:tc>
        <w:tc>
          <w:tcPr>
            <w:tcW w:w="1620" w:type="dxa"/>
          </w:tcPr>
          <w:p w:rsidR="00296381" w:rsidRDefault="00296381" w:rsidP="00CD5094">
            <w:pPr>
              <w:pStyle w:val="Tablecontent"/>
            </w:pPr>
            <w:r>
              <w:t>PRE or POST</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It specifies the type of subscriber by which he/she going to register. The possible value is PRE/POST.</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34" w:name="_Toc284720092"/>
      <w:bookmarkStart w:id="135" w:name="_Toc329006801"/>
      <w:bookmarkStart w:id="136" w:name="_Toc427753146"/>
      <w:r>
        <w:t>XML Response Syntax</w:t>
      </w:r>
      <w:bookmarkEnd w:id="134"/>
      <w:bookmarkEnd w:id="135"/>
      <w:bookmarkEnd w:id="136"/>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&lt;TYPE&gt;REGRESP&lt;/TYPE&gt;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REGRESP</w:t>
            </w:r>
          </w:p>
        </w:tc>
        <w:tc>
          <w:tcPr>
            <w:tcW w:w="1620" w:type="dxa"/>
          </w:tcPr>
          <w:p w:rsidR="00296381" w:rsidRDefault="00296381" w:rsidP="00CD5094">
            <w:pPr>
              <w:pStyle w:val="Tablecontent"/>
            </w:pPr>
            <w:r>
              <w:t>REGRESP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37" w:name="_Toc284720093"/>
      <w:bookmarkStart w:id="138" w:name="_Toc329006802"/>
      <w:bookmarkStart w:id="139" w:name="_Toc427753147"/>
      <w:r>
        <w:lastRenderedPageBreak/>
        <w:t>De-Registration</w:t>
      </w:r>
      <w:bookmarkEnd w:id="137"/>
      <w:bookmarkEnd w:id="138"/>
      <w:bookmarkEnd w:id="139"/>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de-registration request to PreTUPS for a subscriber.</w:t>
      </w:r>
    </w:p>
    <w:p w:rsidR="00296381" w:rsidRDefault="00296381" w:rsidP="00296381">
      <w:pPr>
        <w:pStyle w:val="Heading3"/>
        <w:pBdr>
          <w:bottom w:val="single" w:sz="8" w:space="0" w:color="FF9900"/>
        </w:pBdr>
        <w:tabs>
          <w:tab w:val="clear" w:pos="900"/>
          <w:tab w:val="left" w:pos="1440"/>
          <w:tab w:val="num" w:pos="3600"/>
        </w:tabs>
        <w:spacing w:after="120"/>
      </w:pPr>
      <w:bookmarkStart w:id="140" w:name="_Toc284720094"/>
      <w:bookmarkStart w:id="141" w:name="_Toc329006803"/>
      <w:bookmarkStart w:id="142" w:name="_Toc427753148"/>
      <w:r>
        <w:t>XML Request Syntax</w:t>
      </w:r>
      <w:bookmarkEnd w:id="140"/>
      <w:bookmarkEnd w:id="141"/>
      <w:bookmarkEnd w:id="142"/>
    </w:p>
    <w:p w:rsidR="00296381" w:rsidRDefault="00296381" w:rsidP="00296381">
      <w:pPr>
        <w:pStyle w:val="BodyText2"/>
      </w:pPr>
      <w:r>
        <w:t>The External system will send the de-registration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&lt;TYPE&gt;DREGREQ&lt;/TYPE&gt;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DREGREQ</w:t>
            </w:r>
          </w:p>
        </w:tc>
        <w:tc>
          <w:tcPr>
            <w:tcW w:w="1620" w:type="dxa"/>
          </w:tcPr>
          <w:p w:rsidR="00296381" w:rsidRDefault="00296381" w:rsidP="00CD5094">
            <w:pPr>
              <w:pStyle w:val="Tablecontent"/>
              <w:rPr>
                <w:lang w:val="fr-FR"/>
              </w:rPr>
            </w:pPr>
            <w:r>
              <w:t>DREGREQ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E06859" w:rsidRDefault="00E06859" w:rsidP="00CD5094">
            <w:pPr>
              <w:pStyle w:val="Tablecontent"/>
            </w:pPr>
            <w:r>
              <w:t>M</w:t>
            </w:r>
          </w:p>
          <w:p w:rsidR="00296381" w:rsidRDefault="00296381" w:rsidP="00CD5094">
            <w:pPr>
              <w:pStyle w:val="Tablecontent"/>
            </w:pPr>
          </w:p>
        </w:tc>
        <w:tc>
          <w:tcPr>
            <w:tcW w:w="2176" w:type="dxa"/>
          </w:tcPr>
          <w:p w:rsidR="00296381" w:rsidRDefault="00296381" w:rsidP="00E06859">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43" w:name="_Toc284720095"/>
      <w:bookmarkStart w:id="144" w:name="_Toc329006804"/>
      <w:bookmarkStart w:id="145" w:name="_Toc427753149"/>
      <w:r>
        <w:t>XML Response Syntax</w:t>
      </w:r>
      <w:bookmarkEnd w:id="143"/>
      <w:bookmarkEnd w:id="144"/>
      <w:bookmarkEnd w:id="145"/>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&lt;TYPE&gt;DREGRESP&lt;/TYPE&gt;</w:t>
      </w:r>
    </w:p>
    <w:p w:rsidR="00296381" w:rsidRDefault="00296381" w:rsidP="00296381">
      <w:pPr>
        <w:pStyle w:val="BodyText2"/>
        <w:ind w:left="720"/>
        <w:jc w:val="left"/>
      </w:pPr>
      <w:r>
        <w:lastRenderedPageBreak/>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DREGRESP</w:t>
            </w:r>
          </w:p>
        </w:tc>
        <w:tc>
          <w:tcPr>
            <w:tcW w:w="1620" w:type="dxa"/>
          </w:tcPr>
          <w:p w:rsidR="00296381" w:rsidRDefault="00296381" w:rsidP="00CD5094">
            <w:pPr>
              <w:pStyle w:val="Tablecontent"/>
            </w:pPr>
            <w:r>
              <w:t>DREGRESP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46" w:name="_Toc284720096"/>
      <w:bookmarkStart w:id="147" w:name="_Toc329006805"/>
      <w:bookmarkStart w:id="148" w:name="_Toc427753150"/>
      <w:r>
        <w:t>Suspend</w:t>
      </w:r>
      <w:bookmarkEnd w:id="146"/>
      <w:bookmarkEnd w:id="147"/>
      <w:bookmarkEnd w:id="148"/>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suspend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49" w:name="_Toc284720097"/>
      <w:bookmarkStart w:id="150" w:name="_Toc329006806"/>
      <w:bookmarkStart w:id="151" w:name="_Toc427753151"/>
      <w:r>
        <w:t>XML Request Syntax</w:t>
      </w:r>
      <w:bookmarkEnd w:id="149"/>
      <w:bookmarkEnd w:id="150"/>
      <w:bookmarkEnd w:id="151"/>
    </w:p>
    <w:p w:rsidR="00296381" w:rsidRDefault="00296381" w:rsidP="00296381">
      <w:pPr>
        <w:pStyle w:val="BodyText2"/>
      </w:pPr>
      <w:r>
        <w:t>The External system will send the suspend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&lt;TYPE&gt;SUSREQ&lt;/TYPE&gt;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1A1682" w:rsidRDefault="001A1682" w:rsidP="00296381">
      <w:pPr>
        <w:pStyle w:val="BodyText2"/>
        <w:ind w:left="720"/>
      </w:pPr>
      <w:r>
        <w:t>&lt;CELLID&gt;&lt;/CELLID&gt;</w:t>
      </w:r>
    </w:p>
    <w:p w:rsidR="001A1682" w:rsidRDefault="001A1682" w:rsidP="00296381">
      <w:pPr>
        <w:pStyle w:val="BodyText2"/>
        <w:ind w:left="720"/>
      </w:pPr>
      <w:r>
        <w:t>&lt;SWITCHID&gt;&lt;/SWITCHID&gt;</w:t>
      </w:r>
    </w:p>
    <w:p w:rsidR="00296381" w:rsidRDefault="00296381" w:rsidP="00296381">
      <w:pPr>
        <w:pStyle w:val="BodyText2"/>
        <w:ind w:left="720"/>
      </w:pPr>
      <w:r>
        <w:t>&lt;/COMMAND&gt;</w:t>
      </w:r>
    </w:p>
    <w:p w:rsidR="00296381" w:rsidRDefault="00296381" w:rsidP="00296381"/>
    <w:p w:rsidR="00296381" w:rsidRDefault="00296381" w:rsidP="00296381"/>
    <w:tbl>
      <w:tblPr>
        <w:tblW w:w="83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1323"/>
        <w:gridCol w:w="1400"/>
        <w:gridCol w:w="1167"/>
        <w:gridCol w:w="1400"/>
        <w:gridCol w:w="1881"/>
      </w:tblGrid>
      <w:tr w:rsidR="00296381" w:rsidTr="00F85B33">
        <w:trPr>
          <w:trHeight w:val="277"/>
          <w:tblHeader/>
        </w:trPr>
        <w:tc>
          <w:tcPr>
            <w:tcW w:w="1167"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323"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400" w:type="dxa"/>
            <w:shd w:val="clear" w:color="auto" w:fill="365F91"/>
          </w:tcPr>
          <w:p w:rsidR="00296381" w:rsidRDefault="00296381" w:rsidP="00CD5094">
            <w:pPr>
              <w:pStyle w:val="TableColumnLabels"/>
              <w:rPr>
                <w:rFonts w:ascii="Arial" w:hAnsi="Arial" w:cs="Arial"/>
                <w:sz w:val="18"/>
              </w:rPr>
            </w:pPr>
            <w:r>
              <w:t>Example</w:t>
            </w:r>
          </w:p>
        </w:tc>
        <w:tc>
          <w:tcPr>
            <w:tcW w:w="1167" w:type="dxa"/>
            <w:shd w:val="clear" w:color="auto" w:fill="365F91"/>
          </w:tcPr>
          <w:p w:rsidR="00296381" w:rsidRDefault="00296381" w:rsidP="00CD5094">
            <w:pPr>
              <w:pStyle w:val="TableColumnLabels"/>
              <w:rPr>
                <w:rFonts w:ascii="Arial" w:hAnsi="Arial" w:cs="Arial"/>
                <w:sz w:val="18"/>
              </w:rPr>
            </w:pPr>
            <w:r>
              <w:t>Max Length</w:t>
            </w:r>
          </w:p>
        </w:tc>
        <w:tc>
          <w:tcPr>
            <w:tcW w:w="1400" w:type="dxa"/>
            <w:shd w:val="clear" w:color="auto" w:fill="365F91"/>
          </w:tcPr>
          <w:p w:rsidR="00296381" w:rsidRDefault="00296381" w:rsidP="00CD5094">
            <w:pPr>
              <w:pStyle w:val="TableColumnLabels"/>
              <w:rPr>
                <w:rFonts w:ascii="Arial" w:hAnsi="Arial" w:cs="Arial"/>
                <w:sz w:val="18"/>
              </w:rPr>
            </w:pPr>
            <w:r>
              <w:t>Optional/Mandatory</w:t>
            </w:r>
          </w:p>
        </w:tc>
        <w:tc>
          <w:tcPr>
            <w:tcW w:w="1881" w:type="dxa"/>
            <w:shd w:val="clear" w:color="auto" w:fill="365F91"/>
          </w:tcPr>
          <w:p w:rsidR="00296381" w:rsidRDefault="00296381" w:rsidP="00CD5094">
            <w:pPr>
              <w:pStyle w:val="TableColumnLabels"/>
              <w:rPr>
                <w:rFonts w:ascii="Arial" w:hAnsi="Arial" w:cs="Arial"/>
                <w:sz w:val="18"/>
              </w:rPr>
            </w:pPr>
            <w:r>
              <w:t>Remarks</w:t>
            </w:r>
          </w:p>
        </w:tc>
      </w:tr>
      <w:tr w:rsidR="00296381" w:rsidTr="00F85B33">
        <w:trPr>
          <w:trHeight w:val="277"/>
        </w:trPr>
        <w:tc>
          <w:tcPr>
            <w:tcW w:w="1167" w:type="dxa"/>
          </w:tcPr>
          <w:p w:rsidR="00296381" w:rsidRDefault="00296381" w:rsidP="00CD5094">
            <w:pPr>
              <w:pStyle w:val="Tablecontent"/>
              <w:rPr>
                <w:lang w:val="fr-FR"/>
              </w:rPr>
            </w:pPr>
            <w:r>
              <w:rPr>
                <w:lang w:val="fr-FR"/>
              </w:rPr>
              <w:t>TYPE</w:t>
            </w:r>
          </w:p>
        </w:tc>
        <w:tc>
          <w:tcPr>
            <w:tcW w:w="1323" w:type="dxa"/>
          </w:tcPr>
          <w:p w:rsidR="00296381" w:rsidRDefault="00296381" w:rsidP="00CD5094">
            <w:pPr>
              <w:pStyle w:val="Tablecontent"/>
              <w:rPr>
                <w:lang w:val="fr-FR"/>
              </w:rPr>
            </w:pPr>
            <w:r>
              <w:t>SUSREQ</w:t>
            </w:r>
          </w:p>
        </w:tc>
        <w:tc>
          <w:tcPr>
            <w:tcW w:w="1400" w:type="dxa"/>
          </w:tcPr>
          <w:p w:rsidR="00296381" w:rsidRDefault="00296381" w:rsidP="00CD5094">
            <w:pPr>
              <w:pStyle w:val="Tablecontent"/>
              <w:rPr>
                <w:lang w:val="fr-FR"/>
              </w:rPr>
            </w:pPr>
            <w:r>
              <w:t>SUSREQ</w:t>
            </w:r>
          </w:p>
        </w:tc>
        <w:tc>
          <w:tcPr>
            <w:tcW w:w="1167" w:type="dxa"/>
          </w:tcPr>
          <w:p w:rsidR="00296381" w:rsidRDefault="00296381" w:rsidP="00CD5094">
            <w:pPr>
              <w:pStyle w:val="Tablecontent"/>
            </w:pPr>
            <w:r>
              <w:t>10</w:t>
            </w:r>
          </w:p>
        </w:tc>
        <w:tc>
          <w:tcPr>
            <w:tcW w:w="1400" w:type="dxa"/>
          </w:tcPr>
          <w:p w:rsidR="00296381" w:rsidRDefault="00296381" w:rsidP="00CD5094">
            <w:pPr>
              <w:pStyle w:val="Tablecontent"/>
            </w:pPr>
            <w:r>
              <w:t>M</w:t>
            </w:r>
          </w:p>
        </w:tc>
        <w:tc>
          <w:tcPr>
            <w:tcW w:w="1881" w:type="dxa"/>
          </w:tcPr>
          <w:p w:rsidR="00296381" w:rsidRDefault="00296381" w:rsidP="00CD5094">
            <w:pPr>
              <w:pStyle w:val="Tablecontent"/>
            </w:pPr>
            <w:r>
              <w:t>Request type</w:t>
            </w:r>
          </w:p>
        </w:tc>
      </w:tr>
      <w:tr w:rsidR="00296381" w:rsidTr="00F85B33">
        <w:trPr>
          <w:trHeight w:val="1250"/>
        </w:trPr>
        <w:tc>
          <w:tcPr>
            <w:tcW w:w="1167" w:type="dxa"/>
          </w:tcPr>
          <w:p w:rsidR="00296381" w:rsidRDefault="00296381" w:rsidP="00CD5094">
            <w:pPr>
              <w:pStyle w:val="Tablecontent"/>
            </w:pPr>
            <w:r>
              <w:t>MSISDN1</w:t>
            </w:r>
          </w:p>
        </w:tc>
        <w:tc>
          <w:tcPr>
            <w:tcW w:w="1323" w:type="dxa"/>
          </w:tcPr>
          <w:p w:rsidR="00296381" w:rsidRDefault="00296381" w:rsidP="00CD5094">
            <w:pPr>
              <w:pStyle w:val="Tablecontent"/>
            </w:pPr>
            <w:r>
              <w:t>Sender MSISDN</w:t>
            </w:r>
          </w:p>
        </w:tc>
        <w:tc>
          <w:tcPr>
            <w:tcW w:w="1400" w:type="dxa"/>
          </w:tcPr>
          <w:p w:rsidR="00296381" w:rsidRDefault="00296381" w:rsidP="00CD5094">
            <w:pPr>
              <w:pStyle w:val="Tablecontent"/>
            </w:pPr>
            <w:r>
              <w:t>9942222</w:t>
            </w:r>
          </w:p>
        </w:tc>
        <w:tc>
          <w:tcPr>
            <w:tcW w:w="1167" w:type="dxa"/>
          </w:tcPr>
          <w:p w:rsidR="00296381" w:rsidRDefault="00296381" w:rsidP="00CD5094">
            <w:pPr>
              <w:pStyle w:val="Tablecontent"/>
            </w:pPr>
            <w:r>
              <w:t>15</w:t>
            </w:r>
          </w:p>
        </w:tc>
        <w:tc>
          <w:tcPr>
            <w:tcW w:w="1400" w:type="dxa"/>
          </w:tcPr>
          <w:p w:rsidR="00296381" w:rsidRDefault="00296381" w:rsidP="00CD5094">
            <w:pPr>
              <w:pStyle w:val="Tablecontent"/>
            </w:pPr>
            <w:r>
              <w:t>M</w:t>
            </w:r>
          </w:p>
        </w:tc>
        <w:tc>
          <w:tcPr>
            <w:tcW w:w="1881"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F85B33">
        <w:trPr>
          <w:trHeight w:val="1250"/>
        </w:trPr>
        <w:tc>
          <w:tcPr>
            <w:tcW w:w="1167" w:type="dxa"/>
          </w:tcPr>
          <w:p w:rsidR="00296381" w:rsidRDefault="00296381" w:rsidP="00CD5094">
            <w:pPr>
              <w:pStyle w:val="Tablecontent"/>
            </w:pPr>
            <w:r>
              <w:lastRenderedPageBreak/>
              <w:t>PIN</w:t>
            </w:r>
          </w:p>
        </w:tc>
        <w:tc>
          <w:tcPr>
            <w:tcW w:w="1323" w:type="dxa"/>
          </w:tcPr>
          <w:p w:rsidR="00296381" w:rsidRDefault="00296381" w:rsidP="00CD5094">
            <w:pPr>
              <w:pStyle w:val="Tablecontent"/>
            </w:pPr>
            <w:r>
              <w:t>Sender PIN</w:t>
            </w:r>
          </w:p>
        </w:tc>
        <w:tc>
          <w:tcPr>
            <w:tcW w:w="1400" w:type="dxa"/>
          </w:tcPr>
          <w:p w:rsidR="00296381" w:rsidRDefault="00296381" w:rsidP="00CD5094">
            <w:pPr>
              <w:pStyle w:val="Tablecontent"/>
            </w:pPr>
            <w:r>
              <w:t>3946</w:t>
            </w:r>
          </w:p>
        </w:tc>
        <w:tc>
          <w:tcPr>
            <w:tcW w:w="1167" w:type="dxa"/>
          </w:tcPr>
          <w:p w:rsidR="00296381" w:rsidRDefault="00296381" w:rsidP="00CD5094">
            <w:pPr>
              <w:pStyle w:val="Tablecontent"/>
            </w:pPr>
            <w:r>
              <w:t>4 to 6</w:t>
            </w:r>
          </w:p>
        </w:tc>
        <w:tc>
          <w:tcPr>
            <w:tcW w:w="1400" w:type="dxa"/>
          </w:tcPr>
          <w:p w:rsidR="00550558" w:rsidRDefault="001A1682" w:rsidP="00CD5094">
            <w:pPr>
              <w:pStyle w:val="Tablecontent"/>
            </w:pPr>
            <w:r>
              <w:t>M</w:t>
            </w:r>
          </w:p>
          <w:p w:rsidR="00296381" w:rsidRDefault="00296381" w:rsidP="00CD5094">
            <w:pPr>
              <w:pStyle w:val="Tablecontent"/>
            </w:pPr>
          </w:p>
        </w:tc>
        <w:tc>
          <w:tcPr>
            <w:tcW w:w="1881" w:type="dxa"/>
          </w:tcPr>
          <w:p w:rsidR="00296381" w:rsidRDefault="00296381" w:rsidP="001A1682">
            <w:pPr>
              <w:pStyle w:val="Tablecontent"/>
            </w:pPr>
            <w:r>
              <w:t xml:space="preserve">Numeric Only. </w:t>
            </w:r>
          </w:p>
        </w:tc>
      </w:tr>
      <w:tr w:rsidR="001A1682" w:rsidTr="00F85B33">
        <w:trPr>
          <w:trHeight w:val="1250"/>
        </w:trPr>
        <w:tc>
          <w:tcPr>
            <w:tcW w:w="1167" w:type="dxa"/>
          </w:tcPr>
          <w:p w:rsidR="001A1682" w:rsidRDefault="001A1682" w:rsidP="00CD5094">
            <w:pPr>
              <w:pStyle w:val="Tablecontent"/>
            </w:pPr>
            <w:r>
              <w:t>SWITCHID</w:t>
            </w:r>
          </w:p>
        </w:tc>
        <w:tc>
          <w:tcPr>
            <w:tcW w:w="1323" w:type="dxa"/>
          </w:tcPr>
          <w:p w:rsidR="001A1682" w:rsidRDefault="001A1682" w:rsidP="00CD5094">
            <w:pPr>
              <w:pStyle w:val="Tablecontent"/>
            </w:pPr>
            <w:r>
              <w:t>SWITCHID</w:t>
            </w:r>
          </w:p>
        </w:tc>
        <w:tc>
          <w:tcPr>
            <w:tcW w:w="1400" w:type="dxa"/>
          </w:tcPr>
          <w:p w:rsidR="001A1682" w:rsidRDefault="001A1682" w:rsidP="00CD5094">
            <w:pPr>
              <w:pStyle w:val="Tablecontent"/>
            </w:pPr>
            <w:r>
              <w:t>12</w:t>
            </w:r>
          </w:p>
        </w:tc>
        <w:tc>
          <w:tcPr>
            <w:tcW w:w="1167" w:type="dxa"/>
          </w:tcPr>
          <w:p w:rsidR="001A1682" w:rsidRDefault="00550558" w:rsidP="00CD5094">
            <w:pPr>
              <w:pStyle w:val="Tablecontent"/>
            </w:pPr>
            <w:r>
              <w:t xml:space="preserve">1 </w:t>
            </w:r>
            <w:r w:rsidR="001A1682">
              <w:t xml:space="preserve">to </w:t>
            </w:r>
            <w:r>
              <w:t>20(not fixed)</w:t>
            </w:r>
          </w:p>
        </w:tc>
        <w:tc>
          <w:tcPr>
            <w:tcW w:w="1400" w:type="dxa"/>
          </w:tcPr>
          <w:p w:rsidR="001A1682" w:rsidRDefault="001A1682" w:rsidP="00CD5094">
            <w:pPr>
              <w:pStyle w:val="Tablecontent"/>
            </w:pPr>
            <w:r>
              <w:t>O(tag is mandatory)</w:t>
            </w:r>
          </w:p>
        </w:tc>
        <w:tc>
          <w:tcPr>
            <w:tcW w:w="1881" w:type="dxa"/>
          </w:tcPr>
          <w:p w:rsidR="001A1682" w:rsidRDefault="001A1682" w:rsidP="001A1682">
            <w:pPr>
              <w:pStyle w:val="Tablecontent"/>
            </w:pPr>
          </w:p>
        </w:tc>
      </w:tr>
      <w:tr w:rsidR="001A1682" w:rsidTr="00F85B33">
        <w:trPr>
          <w:trHeight w:val="1250"/>
        </w:trPr>
        <w:tc>
          <w:tcPr>
            <w:tcW w:w="1167" w:type="dxa"/>
          </w:tcPr>
          <w:p w:rsidR="001A1682" w:rsidRDefault="001A1682" w:rsidP="00CD5094">
            <w:pPr>
              <w:pStyle w:val="Tablecontent"/>
            </w:pPr>
            <w:r>
              <w:t>CELLID</w:t>
            </w:r>
          </w:p>
        </w:tc>
        <w:tc>
          <w:tcPr>
            <w:tcW w:w="1323" w:type="dxa"/>
          </w:tcPr>
          <w:p w:rsidR="001A1682" w:rsidRDefault="001A1682" w:rsidP="00CD5094">
            <w:pPr>
              <w:pStyle w:val="Tablecontent"/>
            </w:pPr>
            <w:r>
              <w:t>CELLID</w:t>
            </w:r>
          </w:p>
        </w:tc>
        <w:tc>
          <w:tcPr>
            <w:tcW w:w="1400" w:type="dxa"/>
          </w:tcPr>
          <w:p w:rsidR="001A1682" w:rsidRDefault="001A1682" w:rsidP="00CD5094">
            <w:pPr>
              <w:pStyle w:val="Tablecontent"/>
            </w:pPr>
            <w:r>
              <w:t>32</w:t>
            </w:r>
          </w:p>
        </w:tc>
        <w:tc>
          <w:tcPr>
            <w:tcW w:w="1167" w:type="dxa"/>
          </w:tcPr>
          <w:p w:rsidR="001A1682" w:rsidRDefault="00550558" w:rsidP="00CD5094">
            <w:pPr>
              <w:pStyle w:val="Tablecontent"/>
            </w:pPr>
            <w:r>
              <w:t>1</w:t>
            </w:r>
            <w:r w:rsidR="001A1682">
              <w:t xml:space="preserve"> to </w:t>
            </w:r>
            <w:r>
              <w:t>20(not fixed )</w:t>
            </w:r>
          </w:p>
        </w:tc>
        <w:tc>
          <w:tcPr>
            <w:tcW w:w="1400" w:type="dxa"/>
          </w:tcPr>
          <w:p w:rsidR="001A1682" w:rsidRDefault="001A1682" w:rsidP="00CD5094">
            <w:pPr>
              <w:pStyle w:val="Tablecontent"/>
            </w:pPr>
            <w:r>
              <w:t>O(tag is mandatory)</w:t>
            </w:r>
          </w:p>
        </w:tc>
        <w:tc>
          <w:tcPr>
            <w:tcW w:w="1881" w:type="dxa"/>
          </w:tcPr>
          <w:p w:rsidR="001A1682" w:rsidRDefault="001A1682" w:rsidP="001A1682">
            <w:pPr>
              <w:pStyle w:val="Tablecontent"/>
            </w:pP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52" w:name="_Toc284720098"/>
      <w:bookmarkStart w:id="153" w:name="_Toc329006807"/>
      <w:bookmarkStart w:id="154" w:name="_Toc427753152"/>
      <w:r>
        <w:t>XML Response Syntax</w:t>
      </w:r>
      <w:bookmarkEnd w:id="152"/>
      <w:bookmarkEnd w:id="153"/>
      <w:bookmarkEnd w:id="154"/>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&lt;TYPE&gt;SUSRESP&lt;/TYPE&gt;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SUSRESP</w:t>
            </w:r>
          </w:p>
        </w:tc>
        <w:tc>
          <w:tcPr>
            <w:tcW w:w="1620" w:type="dxa"/>
          </w:tcPr>
          <w:p w:rsidR="00296381" w:rsidRDefault="00296381" w:rsidP="00CD5094">
            <w:pPr>
              <w:pStyle w:val="Tablecontent"/>
            </w:pPr>
            <w:r>
              <w:t>SUSRESP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55" w:name="_Toc284720099"/>
      <w:bookmarkStart w:id="156" w:name="_Toc329006808"/>
      <w:bookmarkStart w:id="157" w:name="_Toc427753153"/>
      <w:r>
        <w:lastRenderedPageBreak/>
        <w:t>Resume</w:t>
      </w:r>
      <w:bookmarkEnd w:id="155"/>
      <w:bookmarkEnd w:id="156"/>
      <w:bookmarkEnd w:id="157"/>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resume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58" w:name="_Toc284720100"/>
      <w:bookmarkStart w:id="159" w:name="_Toc329006809"/>
      <w:bookmarkStart w:id="160" w:name="_Toc427753154"/>
      <w:r>
        <w:t>XML Request Syntax</w:t>
      </w:r>
      <w:bookmarkEnd w:id="158"/>
      <w:bookmarkEnd w:id="159"/>
      <w:bookmarkEnd w:id="160"/>
    </w:p>
    <w:p w:rsidR="00296381" w:rsidRDefault="00296381" w:rsidP="00296381">
      <w:pPr>
        <w:pStyle w:val="BodyText2"/>
        <w:ind w:left="720"/>
      </w:pPr>
      <w:r>
        <w:t>The External system will send the resume request to PreTUPS. The request format and the details of request are mentioned below.</w:t>
      </w: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&lt;TYPE&gt;RESREQ&lt;/TYPE&gt;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550558" w:rsidRDefault="00550558" w:rsidP="00550558">
      <w:pPr>
        <w:pStyle w:val="BodyText2"/>
        <w:ind w:left="720"/>
      </w:pPr>
      <w:r>
        <w:t>&lt;CELLID&gt;&lt;/CELLID&gt;</w:t>
      </w:r>
    </w:p>
    <w:p w:rsidR="00550558" w:rsidRDefault="00550558" w:rsidP="00296381">
      <w:pPr>
        <w:pStyle w:val="BodyText2"/>
        <w:ind w:left="720"/>
      </w:pPr>
      <w:r>
        <w:t>&lt;SWITCHID&gt;&lt;/SWITCHID&gt;</w:t>
      </w:r>
    </w:p>
    <w:p w:rsidR="00296381" w:rsidRDefault="00296381" w:rsidP="00296381">
      <w:pPr>
        <w:pStyle w:val="BodyText2"/>
        <w:ind w:left="720"/>
      </w:pPr>
      <w:r>
        <w:t>&lt;/COMMAND&gt;</w:t>
      </w: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RESREQ</w:t>
            </w:r>
          </w:p>
        </w:tc>
        <w:tc>
          <w:tcPr>
            <w:tcW w:w="1620" w:type="dxa"/>
          </w:tcPr>
          <w:p w:rsidR="00296381" w:rsidRDefault="00296381" w:rsidP="00CD5094">
            <w:pPr>
              <w:pStyle w:val="Tablecontent"/>
              <w:rPr>
                <w:lang w:val="fr-FR"/>
              </w:rPr>
            </w:pPr>
            <w:r>
              <w:t>RESREQ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550558" w:rsidRDefault="00550558" w:rsidP="00CD5094">
            <w:pPr>
              <w:pStyle w:val="Tablecontent"/>
            </w:pPr>
            <w:r>
              <w:t>M</w:t>
            </w:r>
          </w:p>
          <w:p w:rsidR="00296381" w:rsidRDefault="00296381" w:rsidP="00CD5094">
            <w:pPr>
              <w:pStyle w:val="Tablecontent"/>
            </w:pPr>
          </w:p>
        </w:tc>
        <w:tc>
          <w:tcPr>
            <w:tcW w:w="2176" w:type="dxa"/>
          </w:tcPr>
          <w:p w:rsidR="00296381" w:rsidRDefault="00296381" w:rsidP="00550558">
            <w:pPr>
              <w:pStyle w:val="Tablecontent"/>
            </w:pPr>
            <w:r>
              <w:t>Numeric Only</w:t>
            </w:r>
          </w:p>
        </w:tc>
      </w:tr>
      <w:tr w:rsidR="00550558" w:rsidTr="00CD5094">
        <w:trPr>
          <w:trHeight w:val="1268"/>
        </w:trPr>
        <w:tc>
          <w:tcPr>
            <w:tcW w:w="1350" w:type="dxa"/>
          </w:tcPr>
          <w:p w:rsidR="00550558" w:rsidRDefault="00550558" w:rsidP="00CD5094">
            <w:pPr>
              <w:pStyle w:val="Tablecontent"/>
            </w:pPr>
            <w:r>
              <w:t>SWITCHID</w:t>
            </w:r>
          </w:p>
        </w:tc>
        <w:tc>
          <w:tcPr>
            <w:tcW w:w="1530" w:type="dxa"/>
          </w:tcPr>
          <w:p w:rsidR="00550558" w:rsidRDefault="00550558" w:rsidP="00CD5094">
            <w:pPr>
              <w:pStyle w:val="Tablecontent"/>
            </w:pPr>
            <w:r>
              <w:t>SWITCHID</w:t>
            </w:r>
          </w:p>
        </w:tc>
        <w:tc>
          <w:tcPr>
            <w:tcW w:w="1620" w:type="dxa"/>
          </w:tcPr>
          <w:p w:rsidR="00550558" w:rsidRDefault="00550558" w:rsidP="00CD5094">
            <w:pPr>
              <w:pStyle w:val="Tablecontent"/>
            </w:pPr>
            <w:r>
              <w:t>12</w:t>
            </w:r>
          </w:p>
        </w:tc>
        <w:tc>
          <w:tcPr>
            <w:tcW w:w="1350" w:type="dxa"/>
          </w:tcPr>
          <w:p w:rsidR="00550558" w:rsidRDefault="00550558" w:rsidP="00CD5094">
            <w:pPr>
              <w:pStyle w:val="Tablecontent"/>
            </w:pPr>
            <w:r>
              <w:t>1 to 20(not fixed)</w:t>
            </w:r>
          </w:p>
        </w:tc>
        <w:tc>
          <w:tcPr>
            <w:tcW w:w="1620" w:type="dxa"/>
          </w:tcPr>
          <w:p w:rsidR="00550558" w:rsidRDefault="00550558" w:rsidP="00CD5094">
            <w:pPr>
              <w:pStyle w:val="Tablecontent"/>
            </w:pPr>
            <w:r>
              <w:t>O(tag is mandatory)</w:t>
            </w:r>
          </w:p>
        </w:tc>
        <w:tc>
          <w:tcPr>
            <w:tcW w:w="2176" w:type="dxa"/>
          </w:tcPr>
          <w:p w:rsidR="00550558" w:rsidRDefault="00550558" w:rsidP="00CD5094">
            <w:pPr>
              <w:pStyle w:val="Tablecontent"/>
            </w:pPr>
          </w:p>
        </w:tc>
      </w:tr>
      <w:tr w:rsidR="00550558" w:rsidTr="00CD5094">
        <w:trPr>
          <w:trHeight w:val="1268"/>
        </w:trPr>
        <w:tc>
          <w:tcPr>
            <w:tcW w:w="1350" w:type="dxa"/>
          </w:tcPr>
          <w:p w:rsidR="00550558" w:rsidRDefault="00550558" w:rsidP="00CD5094">
            <w:pPr>
              <w:pStyle w:val="Tablecontent"/>
            </w:pPr>
            <w:r>
              <w:t>CELLID</w:t>
            </w:r>
          </w:p>
        </w:tc>
        <w:tc>
          <w:tcPr>
            <w:tcW w:w="1530" w:type="dxa"/>
          </w:tcPr>
          <w:p w:rsidR="00550558" w:rsidRDefault="00550558" w:rsidP="00CD5094">
            <w:pPr>
              <w:pStyle w:val="Tablecontent"/>
            </w:pPr>
            <w:r>
              <w:t>CELLID</w:t>
            </w:r>
          </w:p>
        </w:tc>
        <w:tc>
          <w:tcPr>
            <w:tcW w:w="1620" w:type="dxa"/>
          </w:tcPr>
          <w:p w:rsidR="00550558" w:rsidRDefault="00550558" w:rsidP="00CD5094">
            <w:pPr>
              <w:pStyle w:val="Tablecontent"/>
            </w:pPr>
            <w:r>
              <w:t>32</w:t>
            </w:r>
          </w:p>
        </w:tc>
        <w:tc>
          <w:tcPr>
            <w:tcW w:w="1350" w:type="dxa"/>
          </w:tcPr>
          <w:p w:rsidR="00550558" w:rsidRDefault="00550558" w:rsidP="00CD5094">
            <w:pPr>
              <w:pStyle w:val="Tablecontent"/>
            </w:pPr>
            <w:r>
              <w:t>1 to 20(not fixed )</w:t>
            </w:r>
          </w:p>
        </w:tc>
        <w:tc>
          <w:tcPr>
            <w:tcW w:w="1620" w:type="dxa"/>
          </w:tcPr>
          <w:p w:rsidR="00550558" w:rsidRDefault="00550558" w:rsidP="00CD5094">
            <w:pPr>
              <w:pStyle w:val="Tablecontent"/>
            </w:pPr>
            <w:r>
              <w:t>O(tag is mandatory)</w:t>
            </w:r>
          </w:p>
        </w:tc>
        <w:tc>
          <w:tcPr>
            <w:tcW w:w="2176" w:type="dxa"/>
          </w:tcPr>
          <w:p w:rsidR="00550558" w:rsidRDefault="00550558" w:rsidP="00CD5094">
            <w:pPr>
              <w:pStyle w:val="Tablecontent"/>
            </w:pPr>
          </w:p>
        </w:tc>
      </w:tr>
    </w:tbl>
    <w:p w:rsidR="00296381"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B171CD"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161" w:name="_Toc284720101"/>
      <w:bookmarkStart w:id="162" w:name="_Toc329006810"/>
      <w:bookmarkStart w:id="163" w:name="_Toc427753155"/>
      <w:r>
        <w:lastRenderedPageBreak/>
        <w:t>XML Response Syntax</w:t>
      </w:r>
      <w:bookmarkEnd w:id="161"/>
      <w:bookmarkEnd w:id="162"/>
      <w:bookmarkEnd w:id="163"/>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&lt;TYPE&gt;RESRESP&lt;/TYPE&gt;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ind w:left="720"/>
        <w:jc w:val="left"/>
        <w:rPr>
          <w:b/>
          <w:bCs/>
          <w:lang w:val="fr-FR"/>
        </w:rPr>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ind w:left="720"/>
        <w:jc w:val="left"/>
        <w:rPr>
          <w:b/>
          <w:bCs/>
          <w:lang w:val="fr-FR"/>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RESRESP</w:t>
            </w:r>
          </w:p>
        </w:tc>
        <w:tc>
          <w:tcPr>
            <w:tcW w:w="1620" w:type="dxa"/>
          </w:tcPr>
          <w:p w:rsidR="00296381" w:rsidRDefault="00296381" w:rsidP="00CD5094">
            <w:pPr>
              <w:pStyle w:val="Tablecontent"/>
            </w:pPr>
            <w:r>
              <w:t>RESRESP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rPr>
          <w:b/>
          <w:bCs/>
          <w:sz w:val="24"/>
          <w:u w:val="single"/>
        </w:rPr>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Pr>
        <w:pStyle w:val="BodyText2"/>
        <w:rPr>
          <w:b/>
          <w:bCs/>
          <w:sz w:val="24"/>
          <w:u w:val="single"/>
        </w:rPr>
      </w:pPr>
    </w:p>
    <w:p w:rsidR="00296381" w:rsidRDefault="00296381" w:rsidP="00296381">
      <w:pPr>
        <w:pStyle w:val="BodyText2"/>
        <w:rPr>
          <w:b/>
          <w:bCs/>
          <w:sz w:val="24"/>
          <w:u w:val="single"/>
        </w:rPr>
      </w:pPr>
    </w:p>
    <w:p w:rsidR="00296381" w:rsidRDefault="00296381" w:rsidP="00296381">
      <w:pPr>
        <w:pStyle w:val="Heading2"/>
        <w:pBdr>
          <w:bottom w:val="single" w:sz="8" w:space="1" w:color="FF9900"/>
        </w:pBdr>
        <w:spacing w:before="120" w:after="120"/>
      </w:pPr>
      <w:bookmarkStart w:id="164" w:name="_Toc284720102"/>
      <w:bookmarkStart w:id="165" w:name="_Toc329006811"/>
      <w:bookmarkStart w:id="166" w:name="_Toc427753156"/>
      <w:r>
        <w:t>Self Bar</w:t>
      </w:r>
      <w:bookmarkEnd w:id="164"/>
      <w:bookmarkEnd w:id="165"/>
      <w:bookmarkEnd w:id="166"/>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self bar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67" w:name="_Toc284720103"/>
      <w:bookmarkStart w:id="168" w:name="_Toc329006812"/>
      <w:bookmarkStart w:id="169" w:name="_Toc427753157"/>
      <w:r>
        <w:t>XML Request Syntax</w:t>
      </w:r>
      <w:bookmarkEnd w:id="167"/>
      <w:bookmarkEnd w:id="168"/>
      <w:bookmarkEnd w:id="169"/>
    </w:p>
    <w:p w:rsidR="00296381" w:rsidRDefault="00296381" w:rsidP="00296381">
      <w:pPr>
        <w:pStyle w:val="BodyText2"/>
      </w:pPr>
      <w:r>
        <w:t>The External system will send the self bar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&lt;TYPE&gt;BARREQ&lt;/TYPE&gt;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080"/>
        <w:gridCol w:w="1440"/>
        <w:gridCol w:w="262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080" w:type="dxa"/>
            <w:shd w:val="clear" w:color="auto" w:fill="365F91"/>
          </w:tcPr>
          <w:p w:rsidR="00296381" w:rsidRDefault="00296381" w:rsidP="00CD5094">
            <w:pPr>
              <w:pStyle w:val="TableColumnLabels"/>
              <w:rPr>
                <w:rFonts w:ascii="Arial" w:hAnsi="Arial" w:cs="Arial"/>
                <w:sz w:val="18"/>
              </w:rPr>
            </w:pPr>
            <w:r>
              <w:t>Max Length</w:t>
            </w:r>
          </w:p>
        </w:tc>
        <w:tc>
          <w:tcPr>
            <w:tcW w:w="1440" w:type="dxa"/>
            <w:shd w:val="clear" w:color="auto" w:fill="365F91"/>
          </w:tcPr>
          <w:p w:rsidR="00296381" w:rsidRDefault="00296381" w:rsidP="00CD5094">
            <w:pPr>
              <w:pStyle w:val="TableColumnLabels"/>
              <w:rPr>
                <w:rFonts w:ascii="Arial" w:hAnsi="Arial" w:cs="Arial"/>
                <w:sz w:val="18"/>
              </w:rPr>
            </w:pPr>
            <w:r>
              <w:t>Optional/Mandatory</w:t>
            </w:r>
          </w:p>
        </w:tc>
        <w:tc>
          <w:tcPr>
            <w:tcW w:w="262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BARREQ</w:t>
            </w:r>
          </w:p>
        </w:tc>
        <w:tc>
          <w:tcPr>
            <w:tcW w:w="1620" w:type="dxa"/>
          </w:tcPr>
          <w:p w:rsidR="00296381" w:rsidRDefault="00296381" w:rsidP="00CD5094">
            <w:pPr>
              <w:pStyle w:val="Tablecontent"/>
              <w:rPr>
                <w:lang w:val="fr-FR"/>
              </w:rPr>
            </w:pPr>
            <w:r>
              <w:t>BARREQ</w:t>
            </w:r>
          </w:p>
        </w:tc>
        <w:tc>
          <w:tcPr>
            <w:tcW w:w="108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62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080" w:type="dxa"/>
          </w:tcPr>
          <w:p w:rsidR="00296381" w:rsidRDefault="00296381" w:rsidP="00CD5094">
            <w:pPr>
              <w:pStyle w:val="Tablecontent"/>
            </w:pPr>
            <w:r>
              <w:t>15</w:t>
            </w:r>
          </w:p>
        </w:tc>
        <w:tc>
          <w:tcPr>
            <w:tcW w:w="1440" w:type="dxa"/>
          </w:tcPr>
          <w:p w:rsidR="00296381" w:rsidRDefault="00296381" w:rsidP="00CD5094">
            <w:pPr>
              <w:pStyle w:val="Tablecontent"/>
            </w:pPr>
            <w:r>
              <w:t>M</w:t>
            </w:r>
          </w:p>
        </w:tc>
        <w:tc>
          <w:tcPr>
            <w:tcW w:w="262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bl>
    <w:p w:rsidR="00296381" w:rsidRDefault="00296381" w:rsidP="00296381">
      <w:pPr>
        <w:pStyle w:val="BodyText2"/>
        <w:rPr>
          <w:b/>
          <w:bCs/>
          <w:sz w:val="24"/>
          <w:u w:val="single"/>
        </w:rPr>
      </w:pPr>
    </w:p>
    <w:p w:rsidR="00296381" w:rsidRPr="009828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170" w:name="_Toc284720104"/>
      <w:bookmarkStart w:id="171" w:name="_Toc329006813"/>
      <w:bookmarkStart w:id="172" w:name="_Toc427753158"/>
      <w:r>
        <w:t>XML Response Syntax</w:t>
      </w:r>
      <w:bookmarkEnd w:id="170"/>
      <w:bookmarkEnd w:id="171"/>
      <w:bookmarkEnd w:id="172"/>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&lt;TYPE&gt;BARRESP&lt;/TYPE&gt;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BARRESP</w:t>
            </w:r>
          </w:p>
        </w:tc>
        <w:tc>
          <w:tcPr>
            <w:tcW w:w="1620" w:type="dxa"/>
          </w:tcPr>
          <w:p w:rsidR="00296381" w:rsidRDefault="00296381" w:rsidP="00CD5094">
            <w:pPr>
              <w:pStyle w:val="Tablecontent"/>
            </w:pPr>
            <w:r>
              <w:t>BARRESP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296381">
      <w:pPr>
        <w:pStyle w:val="BodyText2"/>
      </w:pPr>
    </w:p>
    <w:p w:rsidR="00296381" w:rsidRPr="009828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The value for TYPE tag is fixed as mentioned in syntax.</w:t>
      </w:r>
    </w:p>
    <w:p w:rsidR="00296381" w:rsidRDefault="00296381" w:rsidP="00296381">
      <w:pPr>
        <w:pStyle w:val="BodyText2"/>
      </w:pPr>
    </w:p>
    <w:p w:rsidR="00296381" w:rsidRPr="009828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Heading1"/>
        <w:numPr>
          <w:ilvl w:val="0"/>
          <w:numId w:val="0"/>
        </w:numPr>
        <w:jc w:val="center"/>
      </w:pPr>
      <w:r>
        <w:br w:type="page"/>
      </w:r>
    </w:p>
    <w:p w:rsidR="00296381" w:rsidRDefault="00296381" w:rsidP="00296381">
      <w:pPr>
        <w:pStyle w:val="ChapterName"/>
      </w:pPr>
      <w:bookmarkStart w:id="173" w:name="_Toc284720105"/>
      <w:bookmarkStart w:id="174" w:name="_Toc329006814"/>
      <w:bookmarkStart w:id="175" w:name="_Toc427753159"/>
      <w:r>
        <w:lastRenderedPageBreak/>
        <w:t>RP2P Services</w:t>
      </w:r>
      <w:bookmarkEnd w:id="173"/>
      <w:bookmarkEnd w:id="174"/>
      <w:bookmarkEnd w:id="175"/>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176" w:name="_Toc284720106"/>
      <w:bookmarkStart w:id="177" w:name="_Toc329006815"/>
      <w:bookmarkStart w:id="178" w:name="_Toc427753160"/>
      <w:r>
        <w:t>Customer Recharge</w:t>
      </w:r>
      <w:bookmarkEnd w:id="176"/>
      <w:bookmarkEnd w:id="177"/>
      <w:bookmarkEnd w:id="178"/>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recharge request of a subscriber. Recharge of a subscriber can be done by the channel users.</w:t>
      </w:r>
    </w:p>
    <w:p w:rsidR="00296381" w:rsidRDefault="00296381" w:rsidP="00296381">
      <w:pPr>
        <w:pStyle w:val="Heading3"/>
        <w:pBdr>
          <w:bottom w:val="single" w:sz="8" w:space="0" w:color="FF9900"/>
        </w:pBdr>
        <w:tabs>
          <w:tab w:val="clear" w:pos="900"/>
          <w:tab w:val="left" w:pos="1440"/>
          <w:tab w:val="num" w:pos="3600"/>
        </w:tabs>
        <w:spacing w:after="120"/>
      </w:pPr>
      <w:bookmarkStart w:id="179" w:name="_Toc284720107"/>
      <w:bookmarkStart w:id="180" w:name="_Toc329006816"/>
      <w:bookmarkStart w:id="181" w:name="_Toc427753161"/>
      <w:r>
        <w:t>XML Request Syntax</w:t>
      </w:r>
      <w:bookmarkEnd w:id="179"/>
      <w:bookmarkEnd w:id="180"/>
      <w:bookmarkEnd w:id="181"/>
    </w:p>
    <w:p w:rsidR="00296381" w:rsidRDefault="00296381" w:rsidP="00296381">
      <w:pPr>
        <w:pStyle w:val="BodyText2"/>
        <w:ind w:left="720"/>
      </w:pPr>
      <w:r>
        <w:t>The External system will send the following request for Customer Recharge. The request format and details of request are mentioned below.</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0"/>
        <w:rPr>
          <w:b w:val="0"/>
          <w:bCs w:val="0"/>
          <w:color w:val="auto"/>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&lt;TYPE&gt;RCTRFREQ&lt;/TYPE&gt;</w:t>
      </w:r>
    </w:p>
    <w:p w:rsidR="00C32507" w:rsidRDefault="00C32507" w:rsidP="00296381">
      <w:pPr>
        <w:pStyle w:val="BodyText2"/>
        <w:ind w:left="720"/>
      </w:pPr>
      <w:r>
        <w:t>&lt;CELLID&gt;&lt;Cell id for GeoFencing&gt;&lt;/CELLID&gt;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Pr="009828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440" w:type="dxa"/>
            <w:shd w:val="clear" w:color="auto" w:fill="365F91"/>
          </w:tcPr>
          <w:p w:rsidR="00296381" w:rsidRDefault="00296381" w:rsidP="00CD5094">
            <w:pPr>
              <w:pStyle w:val="TableColumnLabels"/>
              <w:rPr>
                <w:rFonts w:ascii="Arial" w:hAnsi="Arial" w:cs="Arial"/>
                <w:sz w:val="18"/>
              </w:rPr>
            </w:pPr>
            <w:r>
              <w:t>Optional/Mandatory</w:t>
            </w:r>
          </w:p>
        </w:tc>
        <w:tc>
          <w:tcPr>
            <w:tcW w:w="235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RCTRFREQ</w:t>
            </w:r>
          </w:p>
        </w:tc>
        <w:tc>
          <w:tcPr>
            <w:tcW w:w="1620" w:type="dxa"/>
          </w:tcPr>
          <w:p w:rsidR="00296381" w:rsidRDefault="00296381" w:rsidP="00CD5094">
            <w:pPr>
              <w:pStyle w:val="Tablecontent"/>
            </w:pPr>
            <w:r>
              <w:t>RCTRFREQ</w:t>
            </w:r>
          </w:p>
        </w:tc>
        <w:tc>
          <w:tcPr>
            <w:tcW w:w="135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Request Type</w:t>
            </w:r>
          </w:p>
        </w:tc>
      </w:tr>
      <w:tr w:rsidR="00C32507" w:rsidTr="00CD5094">
        <w:trPr>
          <w:trHeight w:val="281"/>
        </w:trPr>
        <w:tc>
          <w:tcPr>
            <w:tcW w:w="1350" w:type="dxa"/>
          </w:tcPr>
          <w:p w:rsidR="00C32507" w:rsidRDefault="00C32507" w:rsidP="00CD5094">
            <w:pPr>
              <w:pStyle w:val="Tablecontent"/>
            </w:pPr>
            <w:r>
              <w:t>CELLID</w:t>
            </w:r>
          </w:p>
        </w:tc>
        <w:tc>
          <w:tcPr>
            <w:tcW w:w="1530" w:type="dxa"/>
          </w:tcPr>
          <w:p w:rsidR="00C32507" w:rsidRDefault="00C32507" w:rsidP="00CD5094">
            <w:pPr>
              <w:pStyle w:val="Tablecontent"/>
            </w:pPr>
            <w:r>
              <w:t>Cell id for GeoFencing</w:t>
            </w:r>
          </w:p>
        </w:tc>
        <w:tc>
          <w:tcPr>
            <w:tcW w:w="1620" w:type="dxa"/>
          </w:tcPr>
          <w:p w:rsidR="00C32507" w:rsidRDefault="00C32507" w:rsidP="00CD5094">
            <w:pPr>
              <w:pStyle w:val="Tablecontent"/>
            </w:pPr>
            <w:r>
              <w:t>C1</w:t>
            </w:r>
          </w:p>
        </w:tc>
        <w:tc>
          <w:tcPr>
            <w:tcW w:w="1350" w:type="dxa"/>
          </w:tcPr>
          <w:p w:rsidR="00C32507" w:rsidRDefault="00C32507" w:rsidP="00CD5094">
            <w:pPr>
              <w:pStyle w:val="Tablecontent"/>
            </w:pPr>
          </w:p>
        </w:tc>
        <w:tc>
          <w:tcPr>
            <w:tcW w:w="1440" w:type="dxa"/>
          </w:tcPr>
          <w:p w:rsidR="00C32507" w:rsidRDefault="00C32507" w:rsidP="00CD5094">
            <w:pPr>
              <w:pStyle w:val="Tablecontent"/>
            </w:pPr>
            <w:r>
              <w:t>O</w:t>
            </w:r>
          </w:p>
        </w:tc>
        <w:tc>
          <w:tcPr>
            <w:tcW w:w="2356" w:type="dxa"/>
          </w:tcPr>
          <w:p w:rsidR="00C32507" w:rsidRDefault="00C32507" w:rsidP="00CD5094">
            <w:pPr>
              <w:pStyle w:val="Tablecontent"/>
            </w:pPr>
            <w:r>
              <w:t>Current cell id of the retailer for Geo Fencing.</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440" w:type="dxa"/>
          </w:tcPr>
          <w:p w:rsidR="00296381" w:rsidRDefault="00296381" w:rsidP="00CD5094">
            <w:pPr>
              <w:pStyle w:val="Tablecontent"/>
            </w:pPr>
            <w:r>
              <w:t>O (Tag is mandatory)</w:t>
            </w:r>
          </w:p>
        </w:tc>
        <w:tc>
          <w:tcPr>
            <w:tcW w:w="235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lastRenderedPageBreak/>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440" w:type="dxa"/>
          </w:tcPr>
          <w:p w:rsidR="00296381" w:rsidRDefault="00296381" w:rsidP="00CD5094">
            <w:pPr>
              <w:pStyle w:val="Tablecontent"/>
            </w:pPr>
            <w:r>
              <w:t>O (Tag is mandatory)</w:t>
            </w:r>
          </w:p>
        </w:tc>
        <w:tc>
          <w:tcPr>
            <w:tcW w:w="235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440" w:type="dxa"/>
          </w:tcPr>
          <w:p w:rsidR="00296381" w:rsidRDefault="00296381" w:rsidP="00CD5094">
            <w:pPr>
              <w:pStyle w:val="Tablecontent"/>
            </w:pPr>
            <w:r>
              <w:t>O (Tag is mandatory)</w:t>
            </w:r>
          </w:p>
        </w:tc>
        <w:tc>
          <w:tcPr>
            <w:tcW w:w="235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296381">
      <w:pPr>
        <w:pStyle w:val="BodyText2"/>
        <w:rPr>
          <w:b/>
          <w:bCs/>
          <w:sz w:val="24"/>
          <w:u w:val="single"/>
        </w:rPr>
      </w:pPr>
    </w:p>
    <w:p w:rsidR="00296381" w:rsidRPr="0096673A"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B57ED8" w:rsidRDefault="00C32507" w:rsidP="00F85B33">
      <w:pPr>
        <w:pStyle w:val="BodyText2"/>
      </w:pPr>
      <w:r>
        <w:t>CELLID information is mandatory in case of GeoFencing.</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182" w:name="_Toc284720108"/>
      <w:bookmarkStart w:id="183" w:name="_Toc329006817"/>
      <w:bookmarkStart w:id="184" w:name="_Toc427753162"/>
      <w:r>
        <w:t>XML Response Syntax</w:t>
      </w:r>
      <w:bookmarkEnd w:id="182"/>
      <w:bookmarkEnd w:id="183"/>
      <w:bookmarkEnd w:id="184"/>
    </w:p>
    <w:p w:rsidR="00296381" w:rsidRDefault="00296381" w:rsidP="00296381">
      <w:pPr>
        <w:pStyle w:val="BodyText2"/>
        <w:ind w:left="720"/>
        <w:jc w:val="left"/>
      </w:pPr>
      <w:r>
        <w:t>Pretups will send following response (acknowledgement) to External system for Customer Recharge Request. The XML response details are mentioned below.</w:t>
      </w: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&lt;TYPE&gt;RCTRFRESP&lt;/TYPE&gt;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pPr>
      <w:r>
        <w:rPr>
          <w:b/>
          <w:bCs/>
          <w:u w:val="single"/>
        </w:rPr>
        <w:lastRenderedPageBreak/>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RCTRFRESP</w:t>
            </w:r>
          </w:p>
        </w:tc>
        <w:tc>
          <w:tcPr>
            <w:tcW w:w="1620" w:type="dxa"/>
          </w:tcPr>
          <w:p w:rsidR="00296381" w:rsidRDefault="00296381" w:rsidP="00CD5094">
            <w:pPr>
              <w:pStyle w:val="Tablecontent"/>
              <w:rPr>
                <w:lang w:val="fr-FR"/>
              </w:rPr>
            </w:pPr>
            <w:r>
              <w:rPr>
                <w:lang w:val="fr-FR"/>
              </w:rPr>
              <w:t>RCTRFRESP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Pr="0096673A"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581FE1" w:rsidRDefault="00296381" w:rsidP="00296381">
      <w:pPr>
        <w:pStyle w:val="BodyText2"/>
      </w:pPr>
    </w:p>
    <w:p w:rsidR="00296381" w:rsidRDefault="00296381" w:rsidP="00296381">
      <w:pPr>
        <w:pStyle w:val="Heading2"/>
        <w:pBdr>
          <w:bottom w:val="single" w:sz="8" w:space="1" w:color="FF9900"/>
        </w:pBdr>
        <w:spacing w:before="120" w:after="120"/>
      </w:pPr>
      <w:bookmarkStart w:id="185" w:name="_Toc284720109"/>
      <w:bookmarkStart w:id="186" w:name="_Toc329006818"/>
      <w:bookmarkStart w:id="187" w:name="_Toc427753163"/>
      <w:r>
        <w:t>Set PIN</w:t>
      </w:r>
      <w:bookmarkEnd w:id="185"/>
      <w:bookmarkEnd w:id="186"/>
      <w:bookmarkEnd w:id="187"/>
    </w:p>
    <w:p w:rsidR="00296381" w:rsidRDefault="00296381" w:rsidP="00296381">
      <w:pPr>
        <w:pStyle w:val="BodyText2"/>
        <w:ind w:left="720"/>
        <w:jc w:val="left"/>
      </w:pPr>
      <w:r>
        <w:t>External system can send the change PIN request once user is registered in PreTUPS.</w:t>
      </w:r>
    </w:p>
    <w:p w:rsidR="00296381" w:rsidRDefault="00296381" w:rsidP="00296381">
      <w:pPr>
        <w:pStyle w:val="BodyText2"/>
        <w:ind w:left="720"/>
        <w:jc w:val="left"/>
        <w:rPr>
          <w:b/>
          <w:bCs/>
        </w:rPr>
      </w:pPr>
    </w:p>
    <w:p w:rsidR="00296381" w:rsidRDefault="00296381" w:rsidP="00296381">
      <w:pPr>
        <w:pStyle w:val="Heading3"/>
        <w:pBdr>
          <w:bottom w:val="single" w:sz="8" w:space="0" w:color="FF9900"/>
        </w:pBdr>
        <w:tabs>
          <w:tab w:val="clear" w:pos="900"/>
          <w:tab w:val="left" w:pos="1440"/>
          <w:tab w:val="num" w:pos="3600"/>
        </w:tabs>
        <w:spacing w:after="120"/>
      </w:pPr>
      <w:bookmarkStart w:id="188" w:name="_Toc284720110"/>
      <w:bookmarkStart w:id="189" w:name="_Toc329006819"/>
      <w:bookmarkStart w:id="190" w:name="_Toc427753164"/>
      <w:r>
        <w:t>XML Request Syntax</w:t>
      </w:r>
      <w:bookmarkEnd w:id="188"/>
      <w:bookmarkEnd w:id="189"/>
      <w:bookmarkEnd w:id="190"/>
    </w:p>
    <w:p w:rsidR="00296381" w:rsidRDefault="00296381" w:rsidP="00296381">
      <w:pPr>
        <w:pStyle w:val="BodyText2"/>
        <w:ind w:left="720"/>
        <w:jc w:val="left"/>
      </w:pPr>
      <w:r>
        <w:t>The External system will send the following request for Pin Request.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&lt;TYPE&gt;RCPNREQ&lt;/TYPE&gt;</w:t>
      </w:r>
    </w:p>
    <w:p w:rsidR="00296381" w:rsidRDefault="00296381" w:rsidP="00296381">
      <w:pPr>
        <w:pStyle w:val="BodyText2"/>
        <w:ind w:left="720"/>
        <w:jc w:val="left"/>
      </w:pPr>
      <w:r>
        <w:t>&lt;MSISDN1&gt;&lt;Retailer MSISDN&gt;&lt;/MSISDN1&gt;</w:t>
      </w:r>
    </w:p>
    <w:p w:rsidR="00296381" w:rsidRDefault="00296381" w:rsidP="00296381">
      <w:pPr>
        <w:pStyle w:val="BodyText2"/>
        <w:ind w:left="720"/>
        <w:jc w:val="left"/>
      </w:pPr>
      <w:r>
        <w:t>&lt;PIN&gt;&lt;Retailer Old PIN&gt;&lt;/PIN&gt;</w:t>
      </w:r>
    </w:p>
    <w:p w:rsidR="00296381" w:rsidRDefault="00296381" w:rsidP="00296381">
      <w:pPr>
        <w:pStyle w:val="BodyText2"/>
        <w:ind w:left="720"/>
        <w:jc w:val="left"/>
      </w:pPr>
      <w:r>
        <w:t>&lt;NEWPIN&gt;&lt; Retailer New PIN&gt;&lt;/NEWPIN&gt;</w:t>
      </w:r>
    </w:p>
    <w:p w:rsidR="00296381" w:rsidRDefault="00296381" w:rsidP="00296381">
      <w:pPr>
        <w:pStyle w:val="BodyText2"/>
        <w:ind w:left="720"/>
        <w:jc w:val="left"/>
      </w:pPr>
      <w:r>
        <w:t>&lt;CONFIRMPIN&gt;&lt; Retailer Confirm PIN&gt;&lt;/CONFIRMPIN &gt;</w:t>
      </w:r>
    </w:p>
    <w:p w:rsidR="00296381" w:rsidRDefault="00296381" w:rsidP="00296381">
      <w:pPr>
        <w:pStyle w:val="BodyText2"/>
        <w:ind w:left="720"/>
        <w:jc w:val="left"/>
      </w:pPr>
      <w:r>
        <w:t>&lt;LANGUAGE1&gt;&lt;Retailer Language&gt;&lt;/LANGUAGE1&gt;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p w:rsidR="00296381" w:rsidRDefault="00296381" w:rsidP="00296381">
      <w:pPr>
        <w:pStyle w:val="BodyText2"/>
        <w:rPr>
          <w:b/>
          <w:bCs/>
          <w:sz w:val="24"/>
          <w:u w:val="single"/>
        </w:rPr>
      </w:pPr>
    </w:p>
    <w:p w:rsidR="00296381" w:rsidRDefault="00296381" w:rsidP="00296381">
      <w:pPr>
        <w:pStyle w:val="BodyText2"/>
        <w:rPr>
          <w:b/>
          <w:bCs/>
          <w:sz w:val="24"/>
          <w:u w:val="single"/>
        </w:rPr>
      </w:pPr>
    </w:p>
    <w:p w:rsidR="00296381" w:rsidRPr="005948D0"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RCPNREQ</w:t>
            </w:r>
          </w:p>
        </w:tc>
        <w:tc>
          <w:tcPr>
            <w:tcW w:w="1620" w:type="dxa"/>
          </w:tcPr>
          <w:p w:rsidR="00296381" w:rsidRDefault="00296381" w:rsidP="00CD5094">
            <w:pPr>
              <w:pStyle w:val="Tablecontent"/>
              <w:rPr>
                <w:lang w:val="fr-FR"/>
              </w:rPr>
            </w:pPr>
            <w:r>
              <w:rPr>
                <w:lang w:val="fr-FR"/>
              </w:rPr>
              <w:t>RCPNREQ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NEWPIN</w:t>
            </w:r>
          </w:p>
        </w:tc>
        <w:tc>
          <w:tcPr>
            <w:tcW w:w="1530" w:type="dxa"/>
          </w:tcPr>
          <w:p w:rsidR="00296381" w:rsidRDefault="00296381" w:rsidP="00CD5094">
            <w:pPr>
              <w:pStyle w:val="Tablecontent"/>
            </w:pPr>
            <w:r>
              <w:t xml:space="preserve"> Retailer New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CONFIRMPIN</w:t>
            </w:r>
          </w:p>
        </w:tc>
        <w:tc>
          <w:tcPr>
            <w:tcW w:w="1530" w:type="dxa"/>
          </w:tcPr>
          <w:p w:rsidR="00296381" w:rsidRDefault="00296381" w:rsidP="00CD5094">
            <w:pPr>
              <w:pStyle w:val="Tablecontent"/>
            </w:pPr>
            <w:r>
              <w:t xml:space="preserve"> Retailer Confirm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rPr>
                <w:b/>
                <w:bCs/>
              </w:rPr>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bl>
    <w:p w:rsidR="00296381" w:rsidRDefault="00296381" w:rsidP="00296381"/>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All tags are mandatory to be present in XML. If value is optional and tag must be present.</w:t>
      </w:r>
    </w:p>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Old PIN should not be equal to New PIN.</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91" w:name="_Toc329006820"/>
      <w:bookmarkStart w:id="192" w:name="_Toc427753165"/>
      <w:r>
        <w:t>XML Response Syntax</w:t>
      </w:r>
      <w:bookmarkEnd w:id="191"/>
      <w:bookmarkEnd w:id="192"/>
    </w:p>
    <w:p w:rsidR="00296381" w:rsidRDefault="00296381" w:rsidP="00296381">
      <w:pPr>
        <w:pStyle w:val="BodyText2"/>
        <w:ind w:left="720"/>
      </w:pPr>
      <w:r>
        <w:t>Pretups will send following response (acknowledgement) to External system for set PIN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&lt;TYPE&gt;RCPNRESP&lt;/TYPE&gt;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RCPNRESP</w:t>
            </w:r>
          </w:p>
        </w:tc>
        <w:tc>
          <w:tcPr>
            <w:tcW w:w="1620" w:type="dxa"/>
          </w:tcPr>
          <w:p w:rsidR="00296381" w:rsidRDefault="00296381" w:rsidP="00CD5094">
            <w:pPr>
              <w:pStyle w:val="Tablecontent"/>
            </w:pPr>
            <w:r>
              <w:t>RCPNRESP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 Transaction Status i.e.</w:t>
            </w:r>
          </w:p>
          <w:p w:rsidR="00296381" w:rsidRDefault="00296381" w:rsidP="00CD5094">
            <w:pPr>
              <w:pStyle w:val="Tablecontent"/>
            </w:pPr>
            <w:r>
              <w:t>Transaction OK (200) , failed other status</w:t>
            </w:r>
          </w:p>
        </w:tc>
      </w:tr>
    </w:tbl>
    <w:p w:rsidR="00296381" w:rsidRDefault="00296381" w:rsidP="00296381">
      <w:pPr>
        <w:pStyle w:val="BodyText2"/>
      </w:pPr>
    </w:p>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 xml:space="preserve">The Transaction status details explained in appendix. </w:t>
      </w:r>
    </w:p>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93" w:name="_Toc284720112"/>
      <w:bookmarkStart w:id="194" w:name="_Toc329006821"/>
      <w:bookmarkStart w:id="195" w:name="_Toc427753166"/>
      <w:r>
        <w:t>Set Notification Language</w:t>
      </w:r>
      <w:bookmarkEnd w:id="193"/>
      <w:bookmarkEnd w:id="194"/>
      <w:bookmarkEnd w:id="195"/>
    </w:p>
    <w:p w:rsidR="00296381" w:rsidRDefault="00296381" w:rsidP="00296381">
      <w:pPr>
        <w:ind w:left="720"/>
      </w:pPr>
      <w:r>
        <w:t>External System can send the Set Notification Language request to PreTUPS for a channel user.</w:t>
      </w:r>
    </w:p>
    <w:p w:rsidR="00296381" w:rsidRDefault="00296381" w:rsidP="00296381">
      <w:pPr>
        <w:pStyle w:val="Heading3"/>
        <w:pBdr>
          <w:bottom w:val="single" w:sz="8" w:space="0" w:color="FF9900"/>
        </w:pBdr>
        <w:tabs>
          <w:tab w:val="clear" w:pos="900"/>
          <w:tab w:val="left" w:pos="1440"/>
          <w:tab w:val="num" w:pos="3600"/>
        </w:tabs>
        <w:spacing w:after="120"/>
      </w:pPr>
      <w:bookmarkStart w:id="196" w:name="_Toc284720113"/>
      <w:bookmarkStart w:id="197" w:name="_Toc329006822"/>
      <w:bookmarkStart w:id="198" w:name="_Toc427753167"/>
      <w:r>
        <w:t>XML Request Syntax</w:t>
      </w:r>
      <w:bookmarkEnd w:id="196"/>
      <w:bookmarkEnd w:id="197"/>
      <w:bookmarkEnd w:id="198"/>
    </w:p>
    <w:p w:rsidR="00296381" w:rsidRDefault="00296381" w:rsidP="00296381">
      <w:pPr>
        <w:pStyle w:val="BodyText2"/>
        <w:ind w:left="720"/>
      </w:pPr>
      <w:r>
        <w:t>The External system should send the following request for Notification language.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&lt;TYPE&gt;RCNLANGREQ&lt;/TYPE&gt;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&lt;LANGUAGE1&gt;&lt;Language&gt;&lt;/LANGUAGE1&gt;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RCNLANGREQ</w:t>
            </w:r>
          </w:p>
        </w:tc>
        <w:tc>
          <w:tcPr>
            <w:tcW w:w="1620" w:type="dxa"/>
          </w:tcPr>
          <w:p w:rsidR="00296381" w:rsidRDefault="00296381" w:rsidP="00CD5094">
            <w:pPr>
              <w:pStyle w:val="Tablecontent"/>
              <w:rPr>
                <w:lang w:val="fr-FR"/>
              </w:rPr>
            </w:pPr>
            <w:r>
              <w:rPr>
                <w:lang w:val="fr-FR"/>
              </w:rPr>
              <w:t>RCNLANGREQ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935"/>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rPr>
                <w:lang w:val="fr-FR"/>
              </w:rPr>
            </w:pPr>
            <w:r>
              <w:rPr>
                <w:lang w:val="fr-FR"/>
              </w:rPr>
              <w:lastRenderedPageBreak/>
              <w:t>LANGUAGE1</w:t>
            </w:r>
          </w:p>
        </w:tc>
        <w:tc>
          <w:tcPr>
            <w:tcW w:w="1530" w:type="dxa"/>
          </w:tcPr>
          <w:p w:rsidR="00296381" w:rsidRDefault="00296381" w:rsidP="00CD5094">
            <w:pPr>
              <w:pStyle w:val="Tablecontent"/>
              <w:rPr>
                <w:lang w:val="fr-FR"/>
              </w:rPr>
            </w:pPr>
            <w:r>
              <w:rPr>
                <w:lang w:val="fr-FR"/>
              </w:rPr>
              <w:t>LANG</w:t>
            </w:r>
          </w:p>
        </w:tc>
        <w:tc>
          <w:tcPr>
            <w:tcW w:w="1620" w:type="dxa"/>
          </w:tcPr>
          <w:p w:rsidR="00296381" w:rsidRDefault="00296381" w:rsidP="00CD5094">
            <w:pPr>
              <w:pStyle w:val="Tablecontent"/>
              <w:rPr>
                <w:lang w:val="fr-FR"/>
              </w:rPr>
            </w:pPr>
            <w:r>
              <w:rPr>
                <w:lang w:val="fr-FR"/>
              </w:rPr>
              <w:t>1</w:t>
            </w:r>
          </w:p>
        </w:tc>
        <w:tc>
          <w:tcPr>
            <w:tcW w:w="1350" w:type="dxa"/>
          </w:tcPr>
          <w:p w:rsidR="00296381" w:rsidRDefault="00296381" w:rsidP="00CD5094">
            <w:pPr>
              <w:pStyle w:val="Tablecontent"/>
              <w:rPr>
                <w:lang w:val="fr-FR"/>
              </w:rPr>
            </w:pPr>
            <w:r>
              <w:rPr>
                <w:lang w:val="fr-FR"/>
              </w:rPr>
              <w:t>1</w:t>
            </w:r>
          </w:p>
        </w:tc>
        <w:tc>
          <w:tcPr>
            <w:tcW w:w="1620" w:type="dxa"/>
          </w:tcPr>
          <w:p w:rsidR="00296381" w:rsidRDefault="00296381" w:rsidP="00CD5094">
            <w:pPr>
              <w:pStyle w:val="Tablecontent"/>
              <w:rPr>
                <w:lang w:val="fr-FR"/>
              </w:rPr>
            </w:pPr>
            <w:r>
              <w:rPr>
                <w:lang w:val="fr-FR"/>
              </w:rPr>
              <w:t>M</w:t>
            </w:r>
          </w:p>
        </w:tc>
        <w:tc>
          <w:tcPr>
            <w:tcW w:w="2176" w:type="dxa"/>
          </w:tcPr>
          <w:p w:rsidR="00296381" w:rsidRDefault="00296381" w:rsidP="00CD5094">
            <w:pPr>
              <w:pStyle w:val="Tablecontent"/>
            </w:pPr>
            <w:r>
              <w:t>Language Code</w:t>
            </w:r>
          </w:p>
          <w:p w:rsidR="00296381" w:rsidRDefault="00296381" w:rsidP="00CD5094">
            <w:pPr>
              <w:pStyle w:val="Tablecontent"/>
            </w:pPr>
            <w:r>
              <w:t xml:space="preserve">This code must be defined in PreTUPS system </w:t>
            </w:r>
          </w:p>
          <w:p w:rsidR="00296381" w:rsidRDefault="00296381" w:rsidP="00CD5094">
            <w:pPr>
              <w:pStyle w:val="Tablecontent"/>
            </w:pPr>
            <w:r>
              <w:t>Numeric Only</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Old PIN should not be equal to New PIN.</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99" w:name="_Toc284720114"/>
      <w:bookmarkStart w:id="200" w:name="_Toc329006823"/>
      <w:bookmarkStart w:id="201" w:name="_Toc427753168"/>
      <w:r>
        <w:t>XML Response Syntax</w:t>
      </w:r>
      <w:bookmarkEnd w:id="199"/>
      <w:bookmarkEnd w:id="200"/>
      <w:bookmarkEnd w:id="201"/>
    </w:p>
    <w:p w:rsidR="00296381" w:rsidRDefault="00296381" w:rsidP="00296381">
      <w:pPr>
        <w:pStyle w:val="BodyText2"/>
        <w:ind w:left="720"/>
      </w:pPr>
      <w:r>
        <w:t>Pretups will send following response (acknowledgement) to External system for Set Notification Language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&lt;TYPE&gt;RCLANGRESP&lt;/TYPE&gt;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RCLANGRESP</w:t>
            </w:r>
          </w:p>
        </w:tc>
        <w:tc>
          <w:tcPr>
            <w:tcW w:w="1620" w:type="dxa"/>
          </w:tcPr>
          <w:p w:rsidR="00296381" w:rsidRDefault="00296381" w:rsidP="00CD5094">
            <w:pPr>
              <w:pStyle w:val="Tablecontent"/>
              <w:rPr>
                <w:lang w:val="fr-FR"/>
              </w:rPr>
            </w:pPr>
            <w:r>
              <w:rPr>
                <w:lang w:val="fr-FR"/>
              </w:rPr>
              <w:t>RCLANGRESP</w:t>
            </w:r>
          </w:p>
        </w:tc>
        <w:tc>
          <w:tcPr>
            <w:tcW w:w="1350" w:type="dxa"/>
          </w:tcPr>
          <w:p w:rsidR="00296381" w:rsidRDefault="00296381" w:rsidP="00CD5094">
            <w:pPr>
              <w:pStyle w:val="Tablecontent"/>
              <w:rPr>
                <w:lang w:val="fr-FR"/>
              </w:rPr>
            </w:pPr>
            <w:r>
              <w:rPr>
                <w:lang w:val="fr-FR"/>
              </w:rPr>
              <w:t>10</w:t>
            </w:r>
          </w:p>
        </w:tc>
        <w:tc>
          <w:tcPr>
            <w:tcW w:w="1620" w:type="dxa"/>
          </w:tcPr>
          <w:p w:rsidR="00296381" w:rsidRDefault="00296381" w:rsidP="00CD5094">
            <w:pPr>
              <w:pStyle w:val="Tablecontent"/>
              <w:rPr>
                <w:lang w:val="fr-FR"/>
              </w:rPr>
            </w:pPr>
            <w:r>
              <w:rPr>
                <w:lang w:val="fr-FR"/>
              </w:rPr>
              <w:t>M</w:t>
            </w:r>
          </w:p>
        </w:tc>
        <w:tc>
          <w:tcPr>
            <w:tcW w:w="2176" w:type="dxa"/>
          </w:tcPr>
          <w:p w:rsidR="00296381" w:rsidRDefault="00296381" w:rsidP="00CD5094">
            <w:pPr>
              <w:pStyle w:val="Tablecontent"/>
              <w:rPr>
                <w:lang w:val="fr-FR"/>
              </w:rPr>
            </w:pPr>
            <w:r>
              <w:rPr>
                <w:lang w:val="fr-FR"/>
              </w:rP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Final Transaction Status i.e.</w:t>
            </w:r>
          </w:p>
          <w:p w:rsidR="00296381" w:rsidRDefault="00296381" w:rsidP="00CD5094">
            <w:pPr>
              <w:pStyle w:val="Tablecontent"/>
            </w:pPr>
            <w:r>
              <w:t>Transaction OK (200) failed other status</w:t>
            </w:r>
          </w:p>
          <w:p w:rsidR="00296381" w:rsidRDefault="00296381" w:rsidP="00CD5094">
            <w:pPr>
              <w:pStyle w:val="Tablecontent"/>
            </w:pP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 w:rsidR="00296381" w:rsidRDefault="00296381" w:rsidP="00296381"/>
    <w:p w:rsidR="00296381" w:rsidRDefault="00296381" w:rsidP="00296381">
      <w:pPr>
        <w:pStyle w:val="BodyText"/>
      </w:pPr>
    </w:p>
    <w:p w:rsidR="00296381" w:rsidRDefault="00296381" w:rsidP="00296381">
      <w:pPr>
        <w:pStyle w:val="Heading2"/>
        <w:pBdr>
          <w:bottom w:val="single" w:sz="8" w:space="1" w:color="FF9900"/>
        </w:pBdr>
        <w:spacing w:before="120" w:after="120"/>
      </w:pPr>
      <w:bookmarkStart w:id="202" w:name="_Toc284720115"/>
      <w:bookmarkStart w:id="203" w:name="_Toc329006824"/>
      <w:bookmarkStart w:id="204" w:name="_Toc427753169"/>
      <w:r>
        <w:lastRenderedPageBreak/>
        <w:t>Transfer, Return and Withdraw</w:t>
      </w:r>
      <w:bookmarkEnd w:id="202"/>
      <w:bookmarkEnd w:id="203"/>
      <w:bookmarkEnd w:id="204"/>
    </w:p>
    <w:p w:rsidR="00296381" w:rsidRDefault="00296381" w:rsidP="00296381">
      <w:pPr>
        <w:pStyle w:val="BodyText20"/>
        <w:ind w:left="720"/>
        <w:rPr>
          <w:b w:val="0"/>
          <w:bCs w:val="0"/>
          <w:color w:val="auto"/>
        </w:rPr>
      </w:pPr>
      <w:r>
        <w:rPr>
          <w:rFonts w:ascii="Arial" w:hAnsi="Arial"/>
          <w:b w:val="0"/>
          <w:bCs w:val="0"/>
          <w:color w:val="auto"/>
          <w:sz w:val="20"/>
        </w:rPr>
        <w:t>External system can send the transfer, return and with draw requests to PreTUPS between the channel users</w:t>
      </w:r>
      <w:r>
        <w:rPr>
          <w:b w:val="0"/>
          <w:bCs w:val="0"/>
          <w:color w:val="auto"/>
        </w:rPr>
        <w:t>.</w:t>
      </w:r>
    </w:p>
    <w:p w:rsidR="00296381" w:rsidRDefault="00296381" w:rsidP="00296381">
      <w:pPr>
        <w:pStyle w:val="Heading3"/>
        <w:pBdr>
          <w:bottom w:val="single" w:sz="8" w:space="0" w:color="FF9900"/>
        </w:pBdr>
        <w:tabs>
          <w:tab w:val="clear" w:pos="900"/>
          <w:tab w:val="left" w:pos="1440"/>
          <w:tab w:val="num" w:pos="3600"/>
        </w:tabs>
        <w:spacing w:after="120"/>
      </w:pPr>
      <w:bookmarkStart w:id="205" w:name="_Toc284720116"/>
      <w:bookmarkStart w:id="206" w:name="_Toc329006825"/>
      <w:bookmarkStart w:id="207" w:name="_Toc427753170"/>
      <w:r>
        <w:t>XML Request Syntax</w:t>
      </w:r>
      <w:bookmarkEnd w:id="205"/>
      <w:bookmarkEnd w:id="206"/>
      <w:bookmarkEnd w:id="207"/>
    </w:p>
    <w:p w:rsidR="00296381" w:rsidRDefault="00296381" w:rsidP="00296381">
      <w:pPr>
        <w:pStyle w:val="BodyText2"/>
        <w:ind w:left="720"/>
        <w:jc w:val="left"/>
      </w:pPr>
      <w:r>
        <w:t>The External system send the following request for transfer, return and withdraw.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&lt;TYPE&gt;TRFREQ &lt;/TYPE&gt;</w:t>
      </w:r>
    </w:p>
    <w:p w:rsidR="00296381" w:rsidRDefault="00296381" w:rsidP="00296381">
      <w:pPr>
        <w:pStyle w:val="BodyText2"/>
        <w:ind w:left="720"/>
        <w:jc w:val="left"/>
      </w:pPr>
      <w:r>
        <w:t>&lt;MSISDN1&gt;&lt;Retailer Payer MSISDN&gt;&lt;/MSISDN1&gt;</w:t>
      </w:r>
    </w:p>
    <w:p w:rsidR="00296381" w:rsidRDefault="00296381" w:rsidP="00296381">
      <w:pPr>
        <w:pStyle w:val="BodyText2"/>
        <w:ind w:left="720"/>
        <w:jc w:val="left"/>
      </w:pPr>
      <w:r>
        <w:t>&lt;MSISDN2&gt;&lt;Retailer Payee MSISDN&gt;&lt;/MSISDN2&gt;</w:t>
      </w:r>
    </w:p>
    <w:p w:rsidR="00296381" w:rsidRDefault="00296381" w:rsidP="00296381">
      <w:pPr>
        <w:pStyle w:val="BodyText2"/>
        <w:ind w:left="720"/>
        <w:jc w:val="left"/>
      </w:pPr>
      <w:r>
        <w:t>&lt;TOPUPVALUE&gt;&lt;Top up value&gt;&lt;/TOPUPVALUE&gt;</w:t>
      </w:r>
    </w:p>
    <w:p w:rsidR="00296381" w:rsidRDefault="00296381" w:rsidP="00296381">
      <w:pPr>
        <w:pStyle w:val="BodyText2"/>
        <w:ind w:left="720"/>
        <w:jc w:val="left"/>
      </w:pPr>
      <w:r>
        <w:t>&lt;PRODUCTCODE&gt;&lt;Product short code&gt;&lt;/PRODUCTCODE&gt;</w:t>
      </w:r>
    </w:p>
    <w:p w:rsidR="00296381" w:rsidRDefault="00296381" w:rsidP="00296381">
      <w:pPr>
        <w:pStyle w:val="BodyText2"/>
        <w:ind w:left="720"/>
        <w:jc w:val="left"/>
      </w:pPr>
      <w:r>
        <w:t>&lt;LANGUAGE1&gt;&lt;Retailer Language&gt;&lt;/LANGUAGE1&gt;</w:t>
      </w:r>
    </w:p>
    <w:p w:rsidR="00296381" w:rsidRDefault="00296381" w:rsidP="00296381">
      <w:pPr>
        <w:pStyle w:val="BodyText2"/>
        <w:ind w:left="720"/>
        <w:jc w:val="left"/>
      </w:pPr>
      <w:r>
        <w:t>&lt;PIN&gt;1234&lt;/PIN&gt;</w:t>
      </w:r>
    </w:p>
    <w:p w:rsidR="00296381" w:rsidRDefault="00296381" w:rsidP="00296381">
      <w:pPr>
        <w:pStyle w:val="BodyText2"/>
        <w:ind w:left="720"/>
        <w:jc w:val="left"/>
      </w:pPr>
      <w:r>
        <w:t>&lt;/COMMAND&gt;</w:t>
      </w:r>
    </w:p>
    <w:p w:rsidR="00296381" w:rsidRDefault="00296381" w:rsidP="00296381">
      <w:pPr>
        <w:pStyle w:val="BodyText2"/>
        <w:ind w:left="720"/>
        <w:jc w:val="left"/>
        <w:rPr>
          <w:lang w:val="fr-FR"/>
        </w:rPr>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TRFREQ</w:t>
            </w:r>
          </w:p>
        </w:tc>
        <w:tc>
          <w:tcPr>
            <w:tcW w:w="1620" w:type="dxa"/>
          </w:tcPr>
          <w:p w:rsidR="00296381" w:rsidRDefault="00296381" w:rsidP="00CD5094">
            <w:pPr>
              <w:pStyle w:val="Tablecontent"/>
            </w:pPr>
            <w:r>
              <w:t>TRFREQ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rPr>
                <w:b/>
                <w:bCs/>
                <w:sz w:val="20"/>
              </w:rPr>
              <w:t>Request Type</w:t>
            </w:r>
          </w:p>
          <w:p w:rsidR="00296381" w:rsidRDefault="00296381" w:rsidP="00CD5094">
            <w:pPr>
              <w:pStyle w:val="Tablecontent"/>
            </w:pPr>
            <w:r>
              <w:t>TRFREQ</w:t>
            </w:r>
            <w:r>
              <w:rPr>
                <w:b/>
                <w:bCs/>
                <w:sz w:val="20"/>
              </w:rPr>
              <w:t xml:space="preserve"> -For Transfer request </w:t>
            </w:r>
          </w:p>
          <w:p w:rsidR="00296381" w:rsidRDefault="00296381" w:rsidP="00CD5094">
            <w:pPr>
              <w:pStyle w:val="Tablecontent"/>
            </w:pPr>
            <w:r>
              <w:t xml:space="preserve">RETREQ – for </w:t>
            </w:r>
            <w:r>
              <w:rPr>
                <w:b/>
                <w:bCs/>
              </w:rPr>
              <w:t xml:space="preserve">Return </w:t>
            </w:r>
          </w:p>
          <w:p w:rsidR="00296381" w:rsidRDefault="00296381" w:rsidP="00CD5094">
            <w:pPr>
              <w:pStyle w:val="Tablecontent"/>
              <w:rPr>
                <w:b/>
                <w:bCs/>
                <w:sz w:val="20"/>
              </w:rPr>
            </w:pPr>
            <w:r>
              <w:t xml:space="preserve">WDTHREQ for </w:t>
            </w:r>
            <w:r>
              <w:rPr>
                <w:b/>
                <w:bCs/>
              </w:rPr>
              <w:t>Withdrawal</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Payer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Retailer 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Payee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TOPUPVALUE</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Value to be Transferred</w:t>
            </w:r>
          </w:p>
        </w:tc>
      </w:tr>
      <w:tr w:rsidR="00296381" w:rsidTr="00CD5094">
        <w:trPr>
          <w:trHeight w:val="1268"/>
        </w:trPr>
        <w:tc>
          <w:tcPr>
            <w:tcW w:w="1350" w:type="dxa"/>
          </w:tcPr>
          <w:p w:rsidR="00296381" w:rsidRDefault="00296381" w:rsidP="00CD5094">
            <w:pPr>
              <w:pStyle w:val="Tablecontent"/>
            </w:pPr>
            <w:r>
              <w:lastRenderedPageBreak/>
              <w:t>PRODUCTCODE</w:t>
            </w:r>
          </w:p>
        </w:tc>
        <w:tc>
          <w:tcPr>
            <w:tcW w:w="1530" w:type="dxa"/>
          </w:tcPr>
          <w:p w:rsidR="00296381" w:rsidRDefault="00296381" w:rsidP="00CD5094">
            <w:pPr>
              <w:pStyle w:val="Tablecontent"/>
            </w:pPr>
            <w:r>
              <w:t>Product short code</w:t>
            </w:r>
          </w:p>
        </w:tc>
        <w:tc>
          <w:tcPr>
            <w:tcW w:w="1620" w:type="dxa"/>
          </w:tcPr>
          <w:p w:rsidR="00296381" w:rsidRDefault="00296381" w:rsidP="00CD5094">
            <w:pPr>
              <w:pStyle w:val="Tablecontent"/>
            </w:pPr>
            <w:r>
              <w:t>101</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Product short code .fixed value 101 should be used.</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Language Code</w:t>
            </w:r>
          </w:p>
          <w:p w:rsidR="00296381" w:rsidRDefault="00296381" w:rsidP="00CD5094">
            <w:pPr>
              <w:pStyle w:val="Tablecontent"/>
            </w:pPr>
            <w:r>
              <w:t xml:space="preserve">This code must be defined in PreTUPS system </w:t>
            </w:r>
          </w:p>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Pr>
        <w:pStyle w:val="BodyText2"/>
        <w:rPr>
          <w:b/>
          <w:bCs/>
          <w:sz w:val="24"/>
          <w:u w:val="single"/>
        </w:rPr>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08" w:name="_Toc284720117"/>
      <w:bookmarkStart w:id="209" w:name="_Toc329006826"/>
      <w:bookmarkStart w:id="210" w:name="_Toc427753171"/>
      <w:r>
        <w:t>XML Response Syntax</w:t>
      </w:r>
      <w:bookmarkEnd w:id="208"/>
      <w:bookmarkEnd w:id="209"/>
      <w:bookmarkEnd w:id="210"/>
    </w:p>
    <w:p w:rsidR="00296381" w:rsidRDefault="00296381" w:rsidP="00296381">
      <w:pPr>
        <w:pStyle w:val="BodyText2"/>
        <w:ind w:left="720"/>
      </w:pPr>
      <w:r>
        <w:t>Pretups will send following response (acknowledgement) to External system for Sell, Transfer, Withdraw.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&lt;TYPE&gt;TRFRESP&lt;/TYPE&gt;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rPr>
          <w:b/>
          <w:bCs/>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TRFRESP</w:t>
            </w:r>
          </w:p>
        </w:tc>
        <w:tc>
          <w:tcPr>
            <w:tcW w:w="1620" w:type="dxa"/>
          </w:tcPr>
          <w:p w:rsidR="00296381" w:rsidRDefault="00296381" w:rsidP="00CD5094">
            <w:pPr>
              <w:pStyle w:val="Tablecontent"/>
              <w:rPr>
                <w:lang w:val="fr-FR"/>
              </w:rPr>
            </w:pPr>
            <w:r>
              <w:rPr>
                <w:lang w:val="fr-FR"/>
              </w:rPr>
              <w:t>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rPr>
                <w:b/>
                <w:bCs/>
              </w:rPr>
            </w:pPr>
            <w:r>
              <w:t xml:space="preserve">TRFRESP – </w:t>
            </w:r>
            <w:r>
              <w:rPr>
                <w:b/>
                <w:bCs/>
              </w:rPr>
              <w:t>for Transfer response</w:t>
            </w:r>
          </w:p>
          <w:p w:rsidR="00296381" w:rsidRDefault="00296381" w:rsidP="00CD5094">
            <w:pPr>
              <w:pStyle w:val="Tablecontent"/>
              <w:rPr>
                <w:b/>
                <w:bCs/>
              </w:rPr>
            </w:pPr>
            <w:r>
              <w:t xml:space="preserve">RETRESP – </w:t>
            </w:r>
            <w:r>
              <w:rPr>
                <w:b/>
                <w:bCs/>
              </w:rPr>
              <w:t>for return response</w:t>
            </w:r>
          </w:p>
          <w:p w:rsidR="00296381" w:rsidRDefault="00296381" w:rsidP="00CD5094">
            <w:pPr>
              <w:pStyle w:val="Tablecontent"/>
            </w:pPr>
            <w:r>
              <w:t xml:space="preserve">WDTHRESP – </w:t>
            </w:r>
            <w:r>
              <w:rPr>
                <w:b/>
                <w:bCs/>
              </w:rPr>
              <w:t>for withdrawal response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211" w:name="_Toc284720118"/>
      <w:bookmarkStart w:id="212" w:name="_Toc329006827"/>
      <w:bookmarkStart w:id="213" w:name="_Toc427753172"/>
      <w:r>
        <w:t>Balance Enquiry</w:t>
      </w:r>
      <w:bookmarkEnd w:id="211"/>
      <w:bookmarkEnd w:id="212"/>
      <w:bookmarkEnd w:id="213"/>
    </w:p>
    <w:p w:rsidR="00296381" w:rsidRDefault="00296381" w:rsidP="00296381">
      <w:pPr>
        <w:pStyle w:val="BodyText20"/>
        <w:ind w:left="720"/>
        <w:rPr>
          <w:b w:val="0"/>
          <w:bCs w:val="0"/>
          <w:color w:val="auto"/>
        </w:rPr>
      </w:pPr>
      <w:r>
        <w:rPr>
          <w:rFonts w:ascii="Arial" w:hAnsi="Arial"/>
          <w:b w:val="0"/>
          <w:bCs w:val="0"/>
          <w:color w:val="auto"/>
          <w:sz w:val="20"/>
        </w:rPr>
        <w:t>Through external system a channel user can sends the self-balance enquiry or other channel user enquiry, which is down to his/her hierarchy</w:t>
      </w:r>
      <w:r>
        <w:rPr>
          <w:b w:val="0"/>
          <w:bCs w:val="0"/>
          <w:color w:val="auto"/>
        </w:rPr>
        <w:t>.</w:t>
      </w:r>
    </w:p>
    <w:p w:rsidR="00296381" w:rsidRDefault="00296381" w:rsidP="00296381">
      <w:pPr>
        <w:pStyle w:val="Heading3"/>
        <w:pBdr>
          <w:bottom w:val="single" w:sz="8" w:space="0" w:color="FF9900"/>
        </w:pBdr>
        <w:tabs>
          <w:tab w:val="clear" w:pos="900"/>
          <w:tab w:val="left" w:pos="1440"/>
          <w:tab w:val="num" w:pos="3600"/>
        </w:tabs>
        <w:spacing w:after="120"/>
      </w:pPr>
      <w:bookmarkStart w:id="214" w:name="_Toc284720119"/>
      <w:bookmarkStart w:id="215" w:name="_Toc329006828"/>
      <w:bookmarkStart w:id="216" w:name="_Toc427753173"/>
      <w:r>
        <w:t>XML Request Syntax</w:t>
      </w:r>
      <w:bookmarkEnd w:id="214"/>
      <w:bookmarkEnd w:id="215"/>
      <w:bookmarkEnd w:id="216"/>
    </w:p>
    <w:p w:rsidR="00296381" w:rsidRDefault="00296381" w:rsidP="00296381">
      <w:pPr>
        <w:pStyle w:val="BodyText2"/>
        <w:ind w:left="720"/>
        <w:jc w:val="left"/>
      </w:pPr>
      <w:r>
        <w:t>The External system sends the following request for Balance enquiry.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&lt;TYPE&gt;BALREQ&lt;/TYPE&gt;</w:t>
      </w:r>
    </w:p>
    <w:p w:rsidR="00296381" w:rsidRDefault="00296381" w:rsidP="00296381">
      <w:pPr>
        <w:pStyle w:val="BodyText2"/>
        <w:ind w:left="720"/>
        <w:jc w:val="left"/>
      </w:pPr>
      <w:r>
        <w:t>&lt;MSISDN1&gt;&lt;Channel User Msisdn&gt;&lt;/MSISDN1&gt;</w:t>
      </w:r>
    </w:p>
    <w:p w:rsidR="00296381" w:rsidRDefault="00296381" w:rsidP="00296381">
      <w:pPr>
        <w:pStyle w:val="BodyText2"/>
        <w:ind w:left="720"/>
        <w:jc w:val="left"/>
      </w:pPr>
      <w:r w:rsidRPr="000A768F">
        <w:rPr>
          <w:highlight w:val="yellow"/>
        </w:rPr>
        <w:t>&lt;PIN&gt;1234&lt;/PIN&gt;</w:t>
      </w:r>
    </w:p>
    <w:p w:rsidR="00296381" w:rsidRDefault="00296381" w:rsidP="00296381">
      <w:pPr>
        <w:pStyle w:val="BodyText2"/>
        <w:ind w:left="720"/>
        <w:jc w:val="left"/>
        <w:rPr>
          <w:lang w:val="fr-FR"/>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BALREQ</w:t>
            </w:r>
          </w:p>
        </w:tc>
        <w:tc>
          <w:tcPr>
            <w:tcW w:w="1620" w:type="dxa"/>
          </w:tcPr>
          <w:p w:rsidR="00296381" w:rsidRDefault="00296381" w:rsidP="00CD5094">
            <w:pPr>
              <w:pStyle w:val="Tablecontent"/>
            </w:pPr>
            <w:r>
              <w:t>BALREQ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MSISDN of other channel user whose balance to be checked.</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17" w:name="_Toc284720120"/>
      <w:bookmarkStart w:id="218" w:name="_Toc329006829"/>
      <w:bookmarkStart w:id="219" w:name="_Toc427753174"/>
      <w:r>
        <w:lastRenderedPageBreak/>
        <w:t>XML Response Syntax</w:t>
      </w:r>
      <w:bookmarkEnd w:id="217"/>
      <w:bookmarkEnd w:id="218"/>
      <w:bookmarkEnd w:id="219"/>
    </w:p>
    <w:p w:rsidR="00296381" w:rsidRDefault="00296381" w:rsidP="00296381">
      <w:pPr>
        <w:pStyle w:val="BodyText2"/>
        <w:ind w:left="720"/>
      </w:pPr>
      <w:r>
        <w:t>PreTUPS will send following response (acknowledgement) to External system for Balance enquiry.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&lt;TYPE&gt;BALRESP&lt;/TYPE&gt;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rPr>
          <w:b/>
          <w:bCs/>
        </w:rPr>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BALRESP</w:t>
            </w:r>
          </w:p>
        </w:tc>
        <w:tc>
          <w:tcPr>
            <w:tcW w:w="1620" w:type="dxa"/>
          </w:tcPr>
          <w:p w:rsidR="00296381" w:rsidRDefault="00296381" w:rsidP="00CD5094">
            <w:pPr>
              <w:pStyle w:val="Tablecontent"/>
              <w:rPr>
                <w:lang w:val="fr-FR"/>
              </w:rPr>
            </w:pPr>
            <w:r>
              <w:t>BALRESP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220" w:name="_Toc284720121"/>
      <w:bookmarkStart w:id="221" w:name="_Toc329006830"/>
      <w:bookmarkStart w:id="222" w:name="_Toc427753175"/>
      <w:r>
        <w:t>Daily Status Report</w:t>
      </w:r>
      <w:bookmarkEnd w:id="220"/>
      <w:bookmarkEnd w:id="221"/>
      <w:bookmarkEnd w:id="222"/>
    </w:p>
    <w:p w:rsidR="00296381" w:rsidRDefault="00296381" w:rsidP="00296381">
      <w:pPr>
        <w:pStyle w:val="BodyText20"/>
        <w:ind w:left="720"/>
        <w:rPr>
          <w:b w:val="0"/>
          <w:bCs w:val="0"/>
          <w:color w:val="auto"/>
        </w:rPr>
      </w:pPr>
      <w:r>
        <w:rPr>
          <w:rFonts w:ascii="Arial" w:hAnsi="Arial"/>
          <w:b w:val="0"/>
          <w:bCs w:val="0"/>
          <w:color w:val="auto"/>
          <w:sz w:val="20"/>
        </w:rPr>
        <w:t>Through external system a channel user can sends the daily status report</w:t>
      </w:r>
      <w:r>
        <w:rPr>
          <w:b w:val="0"/>
          <w:bCs w:val="0"/>
          <w:color w:val="auto"/>
        </w:rPr>
        <w:t>. The daily status report has detailed about the channel user Transfers, Withdraw/Return and Subscriber recharge.</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23" w:name="_Toc284720122"/>
      <w:bookmarkStart w:id="224" w:name="_Toc329006831"/>
      <w:bookmarkStart w:id="225" w:name="_Toc427753176"/>
      <w:r>
        <w:t>XML Request Syntax</w:t>
      </w:r>
      <w:bookmarkEnd w:id="223"/>
      <w:bookmarkEnd w:id="224"/>
      <w:bookmarkEnd w:id="225"/>
    </w:p>
    <w:p w:rsidR="00296381" w:rsidRDefault="00296381" w:rsidP="00296381">
      <w:pPr>
        <w:pStyle w:val="BodyText2"/>
        <w:ind w:left="720"/>
        <w:jc w:val="left"/>
      </w:pPr>
      <w:r>
        <w:t>The External system sends the following request for Daily Status Report. The request format and details of request are mentioned below.</w:t>
      </w:r>
    </w:p>
    <w:p w:rsidR="00296381" w:rsidRDefault="00296381" w:rsidP="00296381">
      <w:pPr>
        <w:pStyle w:val="BodyText2"/>
        <w:ind w:left="720"/>
      </w:pPr>
    </w:p>
    <w:p w:rsidR="00296381" w:rsidRDefault="00296381" w:rsidP="00296381">
      <w:pPr>
        <w:pStyle w:val="BodyText2"/>
        <w:ind w:left="720"/>
      </w:pP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jc w:val="left"/>
      </w:pPr>
      <w:r>
        <w:t>&lt;? 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&lt;TYPE&gt;DSRREQ&lt;/TYPE&gt;</w:t>
      </w:r>
    </w:p>
    <w:p w:rsidR="00296381" w:rsidRDefault="00296381" w:rsidP="00296381">
      <w:pPr>
        <w:pStyle w:val="BodyText2"/>
        <w:ind w:left="720"/>
        <w:jc w:val="left"/>
      </w:pPr>
      <w:r>
        <w:lastRenderedPageBreak/>
        <w:t>&lt;MSISDN1&gt;&lt;Channel User Msisdn&gt;&lt;/MSISDN1&gt;</w:t>
      </w:r>
    </w:p>
    <w:p w:rsidR="00296381" w:rsidRDefault="00296381" w:rsidP="00296381">
      <w:pPr>
        <w:pStyle w:val="BodyText2"/>
        <w:ind w:left="720"/>
        <w:jc w:val="left"/>
      </w:pPr>
      <w:r>
        <w:t>&lt;PIN&gt;1234&lt;/PIN&gt;</w:t>
      </w:r>
    </w:p>
    <w:p w:rsidR="00296381" w:rsidRDefault="00296381" w:rsidP="00296381">
      <w:pPr>
        <w:pStyle w:val="BodyText2"/>
        <w:ind w:left="720"/>
        <w:jc w:val="left"/>
        <w:rPr>
          <w:lang w:val="fr-FR"/>
        </w:rPr>
      </w:pPr>
      <w:r>
        <w:t>&lt;/COMMAND&gt;</w:t>
      </w:r>
    </w:p>
    <w:p w:rsidR="00296381" w:rsidRDefault="00296381" w:rsidP="00296381">
      <w:pPr>
        <w:pStyle w:val="BodyText2"/>
      </w:pPr>
    </w:p>
    <w:p w:rsidR="00296381" w:rsidRDefault="00296381" w:rsidP="00296381">
      <w:pPr>
        <w:pStyle w:val="BodyText2"/>
        <w:rPr>
          <w:b/>
          <w:bCs/>
          <w:u w:val="single"/>
        </w:rPr>
      </w:pPr>
      <w:r>
        <w:rPr>
          <w:b/>
          <w:bCs/>
          <w:u w:val="single"/>
        </w:rPr>
        <w:t>Fields Details</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DSRREQ</w:t>
            </w:r>
          </w:p>
        </w:tc>
        <w:tc>
          <w:tcPr>
            <w:tcW w:w="1620" w:type="dxa"/>
          </w:tcPr>
          <w:p w:rsidR="00296381" w:rsidRDefault="00296381" w:rsidP="00CD5094">
            <w:pPr>
              <w:pStyle w:val="Tablecontent"/>
            </w:pPr>
            <w:r>
              <w:t>DSRREQ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 xml:space="preserve">MSISDN of the channel user whose daily status report needs to be checked </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 of the channel user</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26" w:name="_Toc284720123"/>
      <w:bookmarkStart w:id="227" w:name="_Toc329006832"/>
      <w:bookmarkStart w:id="228" w:name="_Toc427753177"/>
      <w:r>
        <w:t>XML Response Syntax</w:t>
      </w:r>
      <w:bookmarkEnd w:id="226"/>
      <w:bookmarkEnd w:id="227"/>
      <w:bookmarkEnd w:id="228"/>
    </w:p>
    <w:p w:rsidR="00296381" w:rsidRDefault="00296381" w:rsidP="00296381">
      <w:pPr>
        <w:pStyle w:val="BodyText2"/>
        <w:ind w:left="720"/>
      </w:pPr>
      <w:r>
        <w:t>PreTUPS will send following response (acknowledgement) to External system for Daily Status Report.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&lt;TYPE&gt;DSRRESP&lt;/TYPE&gt;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rPr>
          <w:b/>
          <w:bCs/>
        </w:rPr>
      </w:pPr>
      <w:r>
        <w:t>&lt;/COMMAND&gt;</w:t>
      </w:r>
    </w:p>
    <w:p w:rsidR="00296381" w:rsidRDefault="00296381" w:rsidP="00296381"/>
    <w:p w:rsidR="00296381" w:rsidRDefault="00296381" w:rsidP="00296381"/>
    <w:p w:rsidR="00296381" w:rsidRDefault="00296381" w:rsidP="00296381"/>
    <w:p w:rsidR="00296381" w:rsidRDefault="00296381" w:rsidP="00296381">
      <w:pPr>
        <w:pStyle w:val="BodyText2"/>
      </w:pPr>
      <w:r>
        <w:rPr>
          <w:b/>
          <w:bCs/>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DSRRESP</w:t>
            </w:r>
          </w:p>
        </w:tc>
        <w:tc>
          <w:tcPr>
            <w:tcW w:w="1620" w:type="dxa"/>
          </w:tcPr>
          <w:p w:rsidR="00296381" w:rsidRDefault="00296381" w:rsidP="00CD5094">
            <w:pPr>
              <w:pStyle w:val="Tablecontent"/>
              <w:rPr>
                <w:lang w:val="fr-FR"/>
              </w:rPr>
            </w:pPr>
            <w:r>
              <w:t>DSRRESP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lastRenderedPageBreak/>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229" w:name="_Toc284720124"/>
      <w:bookmarkStart w:id="230" w:name="_Toc329006833"/>
      <w:bookmarkStart w:id="231" w:name="_Toc427753178"/>
      <w:r>
        <w:t>Last Transfer Status</w:t>
      </w:r>
      <w:bookmarkEnd w:id="229"/>
      <w:bookmarkEnd w:id="230"/>
      <w:bookmarkEnd w:id="231"/>
    </w:p>
    <w:p w:rsidR="00296381" w:rsidRDefault="00296381" w:rsidP="00296381">
      <w:pPr>
        <w:pStyle w:val="BodyText20"/>
        <w:ind w:left="720"/>
        <w:rPr>
          <w:b w:val="0"/>
          <w:bCs w:val="0"/>
          <w:color w:val="auto"/>
        </w:rPr>
      </w:pPr>
      <w:r>
        <w:rPr>
          <w:rFonts w:ascii="Arial" w:hAnsi="Arial"/>
          <w:b w:val="0"/>
          <w:bCs w:val="0"/>
          <w:color w:val="auto"/>
          <w:sz w:val="20"/>
        </w:rPr>
        <w:t>Through external system a channel user can checks its last transaction status.</w:t>
      </w:r>
    </w:p>
    <w:p w:rsidR="00296381" w:rsidRDefault="00296381" w:rsidP="00296381">
      <w:pPr>
        <w:pStyle w:val="Heading3"/>
        <w:pBdr>
          <w:bottom w:val="single" w:sz="8" w:space="0" w:color="FF9900"/>
        </w:pBdr>
        <w:tabs>
          <w:tab w:val="clear" w:pos="900"/>
          <w:tab w:val="left" w:pos="1440"/>
          <w:tab w:val="num" w:pos="3600"/>
        </w:tabs>
        <w:spacing w:after="120"/>
      </w:pPr>
      <w:bookmarkStart w:id="232" w:name="_Toc284720125"/>
      <w:bookmarkStart w:id="233" w:name="_Toc329006834"/>
      <w:bookmarkStart w:id="234" w:name="_Toc427753179"/>
      <w:r>
        <w:t>XML Request Syntax</w:t>
      </w:r>
      <w:bookmarkEnd w:id="232"/>
      <w:bookmarkEnd w:id="233"/>
      <w:bookmarkEnd w:id="234"/>
    </w:p>
    <w:p w:rsidR="00296381" w:rsidRDefault="00296381" w:rsidP="00296381">
      <w:pPr>
        <w:pStyle w:val="BodyText2"/>
        <w:ind w:left="720"/>
        <w:jc w:val="left"/>
      </w:pPr>
      <w:r>
        <w:t>The External system sends the following request for Last Transaction Status.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&lt;TYPE&gt;LTSREQ&lt;/TYPE&gt;</w:t>
      </w:r>
    </w:p>
    <w:p w:rsidR="00296381" w:rsidRDefault="00296381" w:rsidP="00296381">
      <w:pPr>
        <w:pStyle w:val="BodyText2"/>
        <w:ind w:left="720"/>
        <w:jc w:val="left"/>
      </w:pPr>
      <w:r>
        <w:t>&lt;MSISDN1&gt;&lt;Channel User Msisdn&gt;&lt;/MSISDN1&gt;</w:t>
      </w:r>
    </w:p>
    <w:p w:rsidR="00296381" w:rsidRDefault="00296381" w:rsidP="00296381">
      <w:pPr>
        <w:pStyle w:val="BodyText2"/>
        <w:ind w:left="720"/>
        <w:jc w:val="left"/>
      </w:pPr>
      <w:r>
        <w:t>&lt;PIN&gt;1234&lt;/PIN&gt;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rPr>
          <w:b/>
          <w:bCs/>
          <w:u w:val="single"/>
        </w:rPr>
      </w:pPr>
      <w:r>
        <w:rPr>
          <w:b/>
          <w:bCs/>
          <w:u w:val="single"/>
        </w:rPr>
        <w:t>Fields Details</w:t>
      </w:r>
    </w:p>
    <w:p w:rsidR="00296381" w:rsidRDefault="00296381" w:rsidP="00296381">
      <w:pPr>
        <w:pStyle w:val="BodyText2"/>
        <w:ind w:left="720"/>
        <w:jc w:val="left"/>
        <w:rPr>
          <w:lang w:val="fr-FR"/>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LTSREQ</w:t>
            </w:r>
          </w:p>
        </w:tc>
        <w:tc>
          <w:tcPr>
            <w:tcW w:w="1620" w:type="dxa"/>
          </w:tcPr>
          <w:p w:rsidR="00296381" w:rsidRDefault="00296381" w:rsidP="00CD5094">
            <w:pPr>
              <w:pStyle w:val="Tablecontent"/>
            </w:pPr>
            <w:r>
              <w:t>LTSREQ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MSISDN of the channel user whose last transaction status needs to checked.</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 of the channel user</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F22817" w:rsidP="00CD5094">
            <w:pPr>
              <w:pStyle w:val="Tablecontent"/>
            </w:pPr>
            <w:r>
              <w:t>M</w:t>
            </w:r>
          </w:p>
        </w:tc>
        <w:tc>
          <w:tcPr>
            <w:tcW w:w="2176" w:type="dxa"/>
          </w:tcPr>
          <w:p w:rsidR="00296381" w:rsidRDefault="00296381" w:rsidP="00CD5094">
            <w:pPr>
              <w:pStyle w:val="Tablecontent"/>
            </w:pPr>
            <w:r>
              <w:t>Numeric Only. Default “0000” will be considered if not specified</w:t>
            </w:r>
          </w:p>
        </w:tc>
      </w:tr>
    </w:tbl>
    <w:p w:rsidR="00296381" w:rsidRPr="001D6401" w:rsidRDefault="00296381" w:rsidP="00296381">
      <w:pPr>
        <w:pStyle w:val="BodyText2"/>
        <w:ind w:left="720"/>
        <w:jc w:val="left"/>
      </w:pPr>
    </w:p>
    <w:p w:rsidR="00296381" w:rsidRPr="001D640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All tags are mandatory to be present in XML. If value is optional and tag must be present.</w:t>
      </w:r>
    </w:p>
    <w:p w:rsidR="00296381" w:rsidRPr="001D640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35" w:name="_Toc284720126"/>
      <w:bookmarkStart w:id="236" w:name="_Toc329006835"/>
      <w:bookmarkStart w:id="237" w:name="_Toc427753180"/>
      <w:r>
        <w:t>XML Response Syntax</w:t>
      </w:r>
      <w:bookmarkEnd w:id="235"/>
      <w:bookmarkEnd w:id="236"/>
      <w:bookmarkEnd w:id="237"/>
    </w:p>
    <w:p w:rsidR="00296381" w:rsidRDefault="00296381" w:rsidP="00296381">
      <w:pPr>
        <w:pStyle w:val="BodyText2"/>
        <w:ind w:left="720"/>
      </w:pPr>
      <w:r>
        <w:t>PreTUPS will send following response (acknowledgement) to External system for Last Transfer Status.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&lt;TYPE&gt;LTSRESP&lt;/TYPE&gt;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pPr>
        <w:pStyle w:val="BodyText2"/>
        <w:ind w:left="720"/>
        <w:rPr>
          <w:b/>
          <w:bCs/>
        </w:rPr>
      </w:pPr>
    </w:p>
    <w:p w:rsidR="00296381" w:rsidRDefault="00296381" w:rsidP="00296381">
      <w:pPr>
        <w:pStyle w:val="BodyText2"/>
      </w:pPr>
      <w:r>
        <w:rPr>
          <w:b/>
          <w:bCs/>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LTSRESP</w:t>
            </w:r>
          </w:p>
        </w:tc>
        <w:tc>
          <w:tcPr>
            <w:tcW w:w="1620" w:type="dxa"/>
          </w:tcPr>
          <w:p w:rsidR="00296381" w:rsidRDefault="00296381" w:rsidP="00CD5094">
            <w:pPr>
              <w:pStyle w:val="Tablecontent"/>
              <w:rPr>
                <w:lang w:val="fr-FR"/>
              </w:rPr>
            </w:pPr>
            <w:r>
              <w:t>LTSRESP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Pr="002338B8" w:rsidRDefault="00296381" w:rsidP="00296381"/>
    <w:p w:rsidR="00296381" w:rsidRPr="001D640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The value for TYPE tag is fixed as mentioned in syntax.</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Pr="001837D7" w:rsidRDefault="00296381" w:rsidP="00296381">
      <w:pPr>
        <w:pStyle w:val="BodyText2"/>
      </w:pPr>
    </w:p>
    <w:p w:rsidR="00296381" w:rsidRDefault="00296381" w:rsidP="00296381">
      <w:pPr>
        <w:pStyle w:val="Heading2"/>
        <w:pBdr>
          <w:bottom w:val="single" w:sz="8" w:space="1" w:color="FF9900"/>
        </w:pBdr>
        <w:spacing w:before="120" w:after="120"/>
      </w:pPr>
      <w:bookmarkStart w:id="238" w:name="_Toc284720127"/>
      <w:bookmarkStart w:id="239" w:name="_Toc329006836"/>
      <w:bookmarkStart w:id="240" w:name="_Toc427753181"/>
      <w:r>
        <w:t>Electronic Voucher Distribution (EVD)</w:t>
      </w:r>
      <w:bookmarkEnd w:id="238"/>
      <w:bookmarkEnd w:id="239"/>
      <w:bookmarkEnd w:id="240"/>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EVD request of a subscriber. The channel users can do EVD of a subscriber.</w:t>
      </w:r>
    </w:p>
    <w:p w:rsidR="00296381" w:rsidRDefault="00296381" w:rsidP="00296381">
      <w:pPr>
        <w:pStyle w:val="Heading3"/>
        <w:pBdr>
          <w:bottom w:val="single" w:sz="8" w:space="0" w:color="FF9900"/>
        </w:pBdr>
        <w:tabs>
          <w:tab w:val="clear" w:pos="900"/>
          <w:tab w:val="left" w:pos="1440"/>
          <w:tab w:val="num" w:pos="3600"/>
        </w:tabs>
        <w:spacing w:after="120"/>
      </w:pPr>
      <w:bookmarkStart w:id="241" w:name="_Toc284720128"/>
      <w:bookmarkStart w:id="242" w:name="_Toc329006837"/>
      <w:bookmarkStart w:id="243" w:name="_Toc427753182"/>
      <w:r>
        <w:t>XML Request Syntax</w:t>
      </w:r>
      <w:bookmarkEnd w:id="241"/>
      <w:bookmarkEnd w:id="242"/>
      <w:bookmarkEnd w:id="243"/>
    </w:p>
    <w:p w:rsidR="00296381" w:rsidRDefault="00296381" w:rsidP="00296381">
      <w:pPr>
        <w:pStyle w:val="BodyText2"/>
        <w:ind w:left="720"/>
      </w:pPr>
      <w:r>
        <w:t>The External system will send the following request for EVD.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0"/>
        <w:rPr>
          <w:b w:val="0"/>
          <w:bCs w:val="0"/>
          <w:color w:val="auto"/>
        </w:rPr>
      </w:pPr>
    </w:p>
    <w:p w:rsidR="00296381" w:rsidRDefault="00296381" w:rsidP="00296381">
      <w:pPr>
        <w:pStyle w:val="BodyText2"/>
        <w:ind w:left="720"/>
      </w:pPr>
      <w:r>
        <w:t>&lt;?xml version="1.0"?&gt;</w:t>
      </w:r>
    </w:p>
    <w:p w:rsidR="00296381" w:rsidRDefault="00296381" w:rsidP="00296381">
      <w:pPr>
        <w:pStyle w:val="BodyText2"/>
        <w:ind w:left="720"/>
      </w:pPr>
      <w:r>
        <w:lastRenderedPageBreak/>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&lt;TYPE&gt;EVDREQ&lt;/TYPE&gt;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8"/>
        <w:gridCol w:w="1528"/>
        <w:gridCol w:w="1617"/>
        <w:gridCol w:w="1348"/>
        <w:gridCol w:w="1617"/>
        <w:gridCol w:w="2173"/>
      </w:tblGrid>
      <w:tr w:rsidR="00296381" w:rsidTr="00CD5094">
        <w:trPr>
          <w:trHeight w:val="266"/>
          <w:tblHeader/>
        </w:trPr>
        <w:tc>
          <w:tcPr>
            <w:tcW w:w="1348"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28"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17" w:type="dxa"/>
            <w:shd w:val="clear" w:color="auto" w:fill="365F91"/>
          </w:tcPr>
          <w:p w:rsidR="00296381" w:rsidRDefault="00296381" w:rsidP="00CD5094">
            <w:pPr>
              <w:pStyle w:val="TableColumnLabels"/>
              <w:rPr>
                <w:rFonts w:ascii="Arial" w:hAnsi="Arial" w:cs="Arial"/>
                <w:sz w:val="18"/>
              </w:rPr>
            </w:pPr>
            <w:r>
              <w:t>Example</w:t>
            </w:r>
          </w:p>
        </w:tc>
        <w:tc>
          <w:tcPr>
            <w:tcW w:w="1348" w:type="dxa"/>
            <w:shd w:val="clear" w:color="auto" w:fill="365F91"/>
          </w:tcPr>
          <w:p w:rsidR="00296381" w:rsidRDefault="00296381" w:rsidP="00CD5094">
            <w:pPr>
              <w:pStyle w:val="TableColumnLabels"/>
              <w:rPr>
                <w:rFonts w:ascii="Arial" w:hAnsi="Arial" w:cs="Arial"/>
                <w:sz w:val="18"/>
              </w:rPr>
            </w:pPr>
            <w:r>
              <w:t>Max Length</w:t>
            </w:r>
          </w:p>
        </w:tc>
        <w:tc>
          <w:tcPr>
            <w:tcW w:w="1617" w:type="dxa"/>
            <w:shd w:val="clear" w:color="auto" w:fill="365F91"/>
          </w:tcPr>
          <w:p w:rsidR="00296381" w:rsidRDefault="00296381" w:rsidP="00CD5094">
            <w:pPr>
              <w:pStyle w:val="TableColumnLabels"/>
              <w:rPr>
                <w:rFonts w:ascii="Arial" w:hAnsi="Arial" w:cs="Arial"/>
                <w:sz w:val="18"/>
              </w:rPr>
            </w:pPr>
            <w:r>
              <w:t>Optional/Mandatory</w:t>
            </w:r>
          </w:p>
        </w:tc>
        <w:tc>
          <w:tcPr>
            <w:tcW w:w="2173"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66"/>
        </w:trPr>
        <w:tc>
          <w:tcPr>
            <w:tcW w:w="1348" w:type="dxa"/>
          </w:tcPr>
          <w:p w:rsidR="00296381" w:rsidRDefault="00296381" w:rsidP="00CD5094">
            <w:pPr>
              <w:pStyle w:val="Tablecontent"/>
            </w:pPr>
            <w:r>
              <w:t>Type</w:t>
            </w:r>
          </w:p>
        </w:tc>
        <w:tc>
          <w:tcPr>
            <w:tcW w:w="1528" w:type="dxa"/>
          </w:tcPr>
          <w:p w:rsidR="00296381" w:rsidRDefault="00296381" w:rsidP="00CD5094">
            <w:pPr>
              <w:pStyle w:val="Tablecontent"/>
            </w:pPr>
            <w:r>
              <w:t>EVDREQ</w:t>
            </w:r>
          </w:p>
        </w:tc>
        <w:tc>
          <w:tcPr>
            <w:tcW w:w="1617" w:type="dxa"/>
          </w:tcPr>
          <w:p w:rsidR="00296381" w:rsidRDefault="00296381" w:rsidP="00CD5094">
            <w:pPr>
              <w:pStyle w:val="Tablecontent"/>
            </w:pPr>
            <w:r>
              <w:t>EVDREQ</w:t>
            </w:r>
          </w:p>
        </w:tc>
        <w:tc>
          <w:tcPr>
            <w:tcW w:w="1348" w:type="dxa"/>
          </w:tcPr>
          <w:p w:rsidR="00296381" w:rsidRDefault="00296381" w:rsidP="00CD5094">
            <w:pPr>
              <w:pStyle w:val="Tablecontent"/>
            </w:pPr>
            <w:r>
              <w:t>10</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Request Type</w:t>
            </w:r>
          </w:p>
        </w:tc>
      </w:tr>
      <w:tr w:rsidR="00296381" w:rsidTr="00CD5094">
        <w:trPr>
          <w:trHeight w:val="1201"/>
        </w:trPr>
        <w:tc>
          <w:tcPr>
            <w:tcW w:w="1348" w:type="dxa"/>
          </w:tcPr>
          <w:p w:rsidR="00296381" w:rsidRDefault="00296381" w:rsidP="00CD5094">
            <w:pPr>
              <w:pStyle w:val="Tablecontent"/>
            </w:pPr>
            <w:r>
              <w:t>MSISDN1</w:t>
            </w:r>
          </w:p>
        </w:tc>
        <w:tc>
          <w:tcPr>
            <w:tcW w:w="1528" w:type="dxa"/>
          </w:tcPr>
          <w:p w:rsidR="00296381" w:rsidRDefault="00296381" w:rsidP="00CD5094">
            <w:pPr>
              <w:pStyle w:val="Tablecontent"/>
            </w:pPr>
            <w:r>
              <w:t>Retailer MSISDN</w:t>
            </w:r>
          </w:p>
        </w:tc>
        <w:tc>
          <w:tcPr>
            <w:tcW w:w="1617" w:type="dxa"/>
          </w:tcPr>
          <w:p w:rsidR="00296381" w:rsidRDefault="00296381" w:rsidP="00CD5094">
            <w:pPr>
              <w:pStyle w:val="Tablecontent"/>
            </w:pPr>
            <w:r>
              <w:t>9942222</w:t>
            </w:r>
          </w:p>
        </w:tc>
        <w:tc>
          <w:tcPr>
            <w:tcW w:w="1348" w:type="dxa"/>
          </w:tcPr>
          <w:p w:rsidR="00296381" w:rsidRDefault="00296381" w:rsidP="00CD5094">
            <w:pPr>
              <w:pStyle w:val="Tablecontent"/>
            </w:pPr>
            <w:r>
              <w:t>15</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01"/>
        </w:trPr>
        <w:tc>
          <w:tcPr>
            <w:tcW w:w="1348" w:type="dxa"/>
          </w:tcPr>
          <w:p w:rsidR="00296381" w:rsidRDefault="00296381" w:rsidP="00CD5094">
            <w:pPr>
              <w:pStyle w:val="Tablecontent"/>
            </w:pPr>
            <w:r>
              <w:t>PIN</w:t>
            </w:r>
          </w:p>
        </w:tc>
        <w:tc>
          <w:tcPr>
            <w:tcW w:w="1528" w:type="dxa"/>
          </w:tcPr>
          <w:p w:rsidR="00296381" w:rsidRDefault="00296381" w:rsidP="00CD5094">
            <w:pPr>
              <w:pStyle w:val="Tablecontent"/>
            </w:pPr>
            <w:r>
              <w:t>Retailer PIN</w:t>
            </w:r>
          </w:p>
        </w:tc>
        <w:tc>
          <w:tcPr>
            <w:tcW w:w="1617" w:type="dxa"/>
          </w:tcPr>
          <w:p w:rsidR="00296381" w:rsidRDefault="00296381" w:rsidP="00CD5094">
            <w:pPr>
              <w:pStyle w:val="Tablecontent"/>
            </w:pPr>
            <w:r>
              <w:t>3946</w:t>
            </w:r>
          </w:p>
        </w:tc>
        <w:tc>
          <w:tcPr>
            <w:tcW w:w="1348" w:type="dxa"/>
          </w:tcPr>
          <w:p w:rsidR="00296381" w:rsidRDefault="00296381" w:rsidP="00CD5094">
            <w:pPr>
              <w:pStyle w:val="Tablecontent"/>
            </w:pPr>
            <w:r>
              <w:t>4 to 6</w:t>
            </w:r>
          </w:p>
        </w:tc>
        <w:tc>
          <w:tcPr>
            <w:tcW w:w="1617" w:type="dxa"/>
          </w:tcPr>
          <w:p w:rsidR="00296381" w:rsidRDefault="00296381" w:rsidP="00CD5094">
            <w:pPr>
              <w:pStyle w:val="Tablecontent"/>
            </w:pPr>
            <w:r>
              <w:t>O</w:t>
            </w:r>
          </w:p>
        </w:tc>
        <w:tc>
          <w:tcPr>
            <w:tcW w:w="2173" w:type="dxa"/>
          </w:tcPr>
          <w:p w:rsidR="00296381" w:rsidRDefault="00296381" w:rsidP="00CD5094">
            <w:pPr>
              <w:pStyle w:val="Tablecontent"/>
            </w:pPr>
            <w:r>
              <w:t>Numeric Only. Default “0000” will be considered if not specified</w:t>
            </w:r>
          </w:p>
        </w:tc>
      </w:tr>
      <w:tr w:rsidR="00296381" w:rsidTr="00CD5094">
        <w:trPr>
          <w:trHeight w:val="1201"/>
        </w:trPr>
        <w:tc>
          <w:tcPr>
            <w:tcW w:w="1348" w:type="dxa"/>
          </w:tcPr>
          <w:p w:rsidR="00296381" w:rsidRDefault="00296381" w:rsidP="00CD5094">
            <w:pPr>
              <w:pStyle w:val="Tablecontent"/>
            </w:pPr>
            <w:r>
              <w:t>MSISDN2</w:t>
            </w:r>
          </w:p>
        </w:tc>
        <w:tc>
          <w:tcPr>
            <w:tcW w:w="1528" w:type="dxa"/>
          </w:tcPr>
          <w:p w:rsidR="00296381" w:rsidRDefault="00296381" w:rsidP="00CD5094">
            <w:pPr>
              <w:pStyle w:val="Tablecontent"/>
            </w:pPr>
            <w:r>
              <w:t>Payee MSISDN</w:t>
            </w:r>
          </w:p>
        </w:tc>
        <w:tc>
          <w:tcPr>
            <w:tcW w:w="1617" w:type="dxa"/>
          </w:tcPr>
          <w:p w:rsidR="00296381" w:rsidRDefault="00296381" w:rsidP="00CD5094">
            <w:pPr>
              <w:pStyle w:val="Tablecontent"/>
            </w:pPr>
            <w:r>
              <w:t>9942223</w:t>
            </w:r>
          </w:p>
        </w:tc>
        <w:tc>
          <w:tcPr>
            <w:tcW w:w="1348" w:type="dxa"/>
          </w:tcPr>
          <w:p w:rsidR="00296381" w:rsidRDefault="00296381" w:rsidP="00CD5094">
            <w:pPr>
              <w:pStyle w:val="Tablecontent"/>
            </w:pPr>
            <w:r>
              <w:t>15</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 xml:space="preserve">Numeric and without country code. </w:t>
            </w:r>
          </w:p>
        </w:tc>
      </w:tr>
      <w:tr w:rsidR="00296381" w:rsidTr="00CD5094">
        <w:trPr>
          <w:trHeight w:val="1201"/>
        </w:trPr>
        <w:tc>
          <w:tcPr>
            <w:tcW w:w="1348" w:type="dxa"/>
          </w:tcPr>
          <w:p w:rsidR="00296381" w:rsidRDefault="00296381" w:rsidP="00CD5094">
            <w:pPr>
              <w:pStyle w:val="Tablecontent"/>
            </w:pPr>
            <w:r>
              <w:t>AMOUNT</w:t>
            </w:r>
          </w:p>
        </w:tc>
        <w:tc>
          <w:tcPr>
            <w:tcW w:w="1528" w:type="dxa"/>
          </w:tcPr>
          <w:p w:rsidR="00296381" w:rsidRDefault="00296381" w:rsidP="00CD5094">
            <w:pPr>
              <w:pStyle w:val="Tablecontent"/>
            </w:pPr>
            <w:r>
              <w:t>Amount</w:t>
            </w:r>
          </w:p>
        </w:tc>
        <w:tc>
          <w:tcPr>
            <w:tcW w:w="1617" w:type="dxa"/>
          </w:tcPr>
          <w:p w:rsidR="00296381" w:rsidRDefault="00296381" w:rsidP="00CD5094">
            <w:pPr>
              <w:pStyle w:val="Tablecontent"/>
            </w:pPr>
            <w:r>
              <w:t>100</w:t>
            </w:r>
          </w:p>
        </w:tc>
        <w:tc>
          <w:tcPr>
            <w:tcW w:w="1348" w:type="dxa"/>
          </w:tcPr>
          <w:p w:rsidR="00296381" w:rsidRDefault="00296381" w:rsidP="00CD5094">
            <w:pPr>
              <w:pStyle w:val="Tablecontent"/>
            </w:pPr>
            <w:r>
              <w:t>10</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Numeric Only.</w:t>
            </w:r>
          </w:p>
        </w:tc>
      </w:tr>
      <w:tr w:rsidR="00296381" w:rsidTr="00CD5094">
        <w:trPr>
          <w:trHeight w:val="1201"/>
        </w:trPr>
        <w:tc>
          <w:tcPr>
            <w:tcW w:w="1348" w:type="dxa"/>
          </w:tcPr>
          <w:p w:rsidR="00296381" w:rsidRDefault="00296381" w:rsidP="00CD5094">
            <w:pPr>
              <w:pStyle w:val="Tablecontent"/>
            </w:pPr>
            <w:r>
              <w:t>LANGUAGE1</w:t>
            </w:r>
          </w:p>
        </w:tc>
        <w:tc>
          <w:tcPr>
            <w:tcW w:w="1528" w:type="dxa"/>
          </w:tcPr>
          <w:p w:rsidR="00296381" w:rsidRDefault="00296381" w:rsidP="00CD5094">
            <w:pPr>
              <w:pStyle w:val="Tablecontent"/>
            </w:pPr>
            <w:r>
              <w:t>Retailer Language</w:t>
            </w:r>
          </w:p>
        </w:tc>
        <w:tc>
          <w:tcPr>
            <w:tcW w:w="1617" w:type="dxa"/>
          </w:tcPr>
          <w:p w:rsidR="00296381" w:rsidRDefault="00296381" w:rsidP="00CD5094">
            <w:pPr>
              <w:pStyle w:val="Tablecontent"/>
            </w:pPr>
            <w:r>
              <w:t>1</w:t>
            </w:r>
          </w:p>
        </w:tc>
        <w:tc>
          <w:tcPr>
            <w:tcW w:w="1348" w:type="dxa"/>
          </w:tcPr>
          <w:p w:rsidR="00296381" w:rsidRDefault="00296381" w:rsidP="00CD5094">
            <w:pPr>
              <w:pStyle w:val="Tablecontent"/>
            </w:pPr>
            <w:r>
              <w:t>1</w:t>
            </w:r>
          </w:p>
        </w:tc>
        <w:tc>
          <w:tcPr>
            <w:tcW w:w="1617" w:type="dxa"/>
          </w:tcPr>
          <w:p w:rsidR="00296381" w:rsidRDefault="00296381" w:rsidP="00CD5094">
            <w:pPr>
              <w:pStyle w:val="Tablecontent"/>
            </w:pPr>
            <w:r>
              <w:t>O (Tag is mandatory)</w:t>
            </w:r>
          </w:p>
        </w:tc>
        <w:tc>
          <w:tcPr>
            <w:tcW w:w="2173"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01"/>
        </w:trPr>
        <w:tc>
          <w:tcPr>
            <w:tcW w:w="1348" w:type="dxa"/>
          </w:tcPr>
          <w:p w:rsidR="00296381" w:rsidRDefault="00296381" w:rsidP="00CD5094">
            <w:pPr>
              <w:pStyle w:val="Tablecontent"/>
            </w:pPr>
            <w:r>
              <w:t>LANGUAGE2</w:t>
            </w:r>
          </w:p>
        </w:tc>
        <w:tc>
          <w:tcPr>
            <w:tcW w:w="1528" w:type="dxa"/>
          </w:tcPr>
          <w:p w:rsidR="00296381" w:rsidRDefault="00296381" w:rsidP="00CD5094">
            <w:pPr>
              <w:pStyle w:val="Tablecontent"/>
            </w:pPr>
            <w:r>
              <w:t xml:space="preserve"> Payee Language</w:t>
            </w:r>
          </w:p>
        </w:tc>
        <w:tc>
          <w:tcPr>
            <w:tcW w:w="1617" w:type="dxa"/>
          </w:tcPr>
          <w:p w:rsidR="00296381" w:rsidRDefault="00296381" w:rsidP="00CD5094">
            <w:pPr>
              <w:pStyle w:val="Tablecontent"/>
            </w:pPr>
            <w:r>
              <w:t>1</w:t>
            </w:r>
          </w:p>
        </w:tc>
        <w:tc>
          <w:tcPr>
            <w:tcW w:w="1348" w:type="dxa"/>
          </w:tcPr>
          <w:p w:rsidR="00296381" w:rsidRDefault="00296381" w:rsidP="00CD5094">
            <w:pPr>
              <w:pStyle w:val="Tablecontent"/>
            </w:pPr>
            <w:r>
              <w:t>1</w:t>
            </w:r>
          </w:p>
        </w:tc>
        <w:tc>
          <w:tcPr>
            <w:tcW w:w="1617" w:type="dxa"/>
          </w:tcPr>
          <w:p w:rsidR="00296381" w:rsidRDefault="00296381" w:rsidP="00CD5094">
            <w:pPr>
              <w:pStyle w:val="Tablecontent"/>
            </w:pPr>
            <w:r>
              <w:t>O (Tag is mandatory)</w:t>
            </w:r>
          </w:p>
        </w:tc>
        <w:tc>
          <w:tcPr>
            <w:tcW w:w="2173"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01"/>
        </w:trPr>
        <w:tc>
          <w:tcPr>
            <w:tcW w:w="1348" w:type="dxa"/>
          </w:tcPr>
          <w:p w:rsidR="00296381" w:rsidRDefault="00296381" w:rsidP="00CD5094">
            <w:pPr>
              <w:pStyle w:val="Tablecontent"/>
            </w:pPr>
            <w:r>
              <w:t>SELECTOR</w:t>
            </w:r>
          </w:p>
        </w:tc>
        <w:tc>
          <w:tcPr>
            <w:tcW w:w="1528" w:type="dxa"/>
          </w:tcPr>
          <w:p w:rsidR="00296381" w:rsidRDefault="00296381" w:rsidP="00CD5094">
            <w:pPr>
              <w:pStyle w:val="Tablecontent"/>
            </w:pPr>
            <w:r>
              <w:t>Selector</w:t>
            </w:r>
          </w:p>
        </w:tc>
        <w:tc>
          <w:tcPr>
            <w:tcW w:w="1617" w:type="dxa"/>
          </w:tcPr>
          <w:p w:rsidR="00296381" w:rsidRDefault="00296381" w:rsidP="00CD5094">
            <w:pPr>
              <w:pStyle w:val="Tablecontent"/>
            </w:pPr>
            <w:r>
              <w:t>1</w:t>
            </w:r>
          </w:p>
        </w:tc>
        <w:tc>
          <w:tcPr>
            <w:tcW w:w="1348" w:type="dxa"/>
          </w:tcPr>
          <w:p w:rsidR="00296381" w:rsidRDefault="00296381" w:rsidP="00CD5094">
            <w:pPr>
              <w:pStyle w:val="Tablecontent"/>
            </w:pPr>
            <w:r>
              <w:t>10</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p>
    <w:p w:rsidR="00296381" w:rsidRPr="001837D7"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837D7">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837D7">
        <w:t>The value for TYPE tag is fixed as mentioned in syntax.</w:t>
      </w:r>
    </w:p>
    <w:p w:rsidR="00296381" w:rsidRPr="005948D0"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44" w:name="_Toc284720129"/>
      <w:bookmarkStart w:id="245" w:name="_Toc329006838"/>
      <w:bookmarkStart w:id="246" w:name="_Toc427753183"/>
      <w:r>
        <w:t>XML Response Syntax</w:t>
      </w:r>
      <w:bookmarkEnd w:id="244"/>
      <w:bookmarkEnd w:id="245"/>
      <w:bookmarkEnd w:id="246"/>
    </w:p>
    <w:p w:rsidR="00296381" w:rsidRDefault="00296381" w:rsidP="00296381">
      <w:pPr>
        <w:pStyle w:val="BodyText2"/>
        <w:ind w:left="720"/>
        <w:jc w:val="left"/>
      </w:pPr>
      <w:r>
        <w:t>Pretups will send following response (acknowledgement) to External system for EVD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&lt;TYPE&gt;EVDRESP&lt;/TYPE&gt;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EVDRESP</w:t>
            </w:r>
          </w:p>
        </w:tc>
        <w:tc>
          <w:tcPr>
            <w:tcW w:w="1620" w:type="dxa"/>
          </w:tcPr>
          <w:p w:rsidR="00296381" w:rsidRDefault="00296381" w:rsidP="00CD5094">
            <w:pPr>
              <w:pStyle w:val="Tablecontent"/>
              <w:rPr>
                <w:lang w:val="fr-FR"/>
              </w:rPr>
            </w:pPr>
            <w:r>
              <w:t>EVDRESP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ChapterName"/>
        <w:rPr>
          <w:rFonts w:cs="Arial"/>
        </w:rPr>
      </w:pPr>
    </w:p>
    <w:p w:rsidR="00296381" w:rsidRPr="005948D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948D0">
        <w:t xml:space="preserve">The Transaction status details explained in appendix. </w:t>
      </w:r>
    </w:p>
    <w:p w:rsidR="00296381" w:rsidRPr="005948D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948D0">
        <w:t>The value for TYPE tag is fixed as mentioned in syntax.</w:t>
      </w:r>
    </w:p>
    <w:p w:rsidR="00296381" w:rsidRDefault="00296381" w:rsidP="00296381">
      <w:pPr>
        <w:pStyle w:val="BodyText"/>
      </w:pPr>
    </w:p>
    <w:p w:rsidR="00296381" w:rsidRDefault="00296381" w:rsidP="00296381">
      <w:pPr>
        <w:pStyle w:val="Heading2"/>
        <w:pBdr>
          <w:bottom w:val="single" w:sz="8" w:space="1" w:color="FF9900"/>
        </w:pBdr>
        <w:spacing w:before="120" w:after="120"/>
      </w:pPr>
      <w:bookmarkStart w:id="247" w:name="_Toc284720130"/>
      <w:bookmarkStart w:id="248" w:name="_Toc329006839"/>
      <w:bookmarkStart w:id="249" w:name="_Toc427753184"/>
      <w:r>
        <w:t>Multiple Electronic Voucher Distribution (M-EVD)</w:t>
      </w:r>
      <w:bookmarkEnd w:id="247"/>
      <w:bookmarkEnd w:id="248"/>
      <w:bookmarkEnd w:id="249"/>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M-EVD request of a subscriber. The channel users can do EVD of a subscriber.</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50" w:name="_Toc284720131"/>
      <w:bookmarkStart w:id="251" w:name="_Toc329006840"/>
      <w:bookmarkStart w:id="252" w:name="_Toc427753185"/>
      <w:r>
        <w:lastRenderedPageBreak/>
        <w:t>XML Request Syntax</w:t>
      </w:r>
      <w:bookmarkEnd w:id="250"/>
      <w:bookmarkEnd w:id="251"/>
      <w:bookmarkEnd w:id="252"/>
    </w:p>
    <w:p w:rsidR="00296381" w:rsidRDefault="00296381" w:rsidP="00296381">
      <w:pPr>
        <w:pStyle w:val="BodyText2"/>
        <w:ind w:left="720"/>
      </w:pPr>
      <w:r>
        <w:t>The External system will send the following request for M-EVD.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&lt;TYPE&gt;MVDREQ&lt;/TYPE&gt;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&lt;MSISDN2&gt;&lt;User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&lt;QTY&gt;&lt;Quantity&gt;&lt;/QTY&gt;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&lt;PIN&gt;&lt;Retailer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MVDREQ</w:t>
            </w:r>
          </w:p>
        </w:tc>
        <w:tc>
          <w:tcPr>
            <w:tcW w:w="1620" w:type="dxa"/>
          </w:tcPr>
          <w:p w:rsidR="00296381" w:rsidRDefault="00296381" w:rsidP="00CD5094">
            <w:pPr>
              <w:pStyle w:val="Tablecontent"/>
            </w:pPr>
            <w:r>
              <w:t>MVDREQ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QTY</w:t>
            </w:r>
          </w:p>
        </w:tc>
        <w:tc>
          <w:tcPr>
            <w:tcW w:w="1530" w:type="dxa"/>
          </w:tcPr>
          <w:p w:rsidR="00296381" w:rsidRDefault="00296381" w:rsidP="00CD5094">
            <w:pPr>
              <w:pStyle w:val="Tablecontent"/>
            </w:pPr>
            <w:r>
              <w:t>Quantity of vouchers</w:t>
            </w:r>
          </w:p>
        </w:tc>
        <w:tc>
          <w:tcPr>
            <w:tcW w:w="1620" w:type="dxa"/>
          </w:tcPr>
          <w:p w:rsidR="00296381" w:rsidRDefault="00296381" w:rsidP="00CD5094">
            <w:pPr>
              <w:pStyle w:val="Tablecontent"/>
            </w:pPr>
            <w:r>
              <w:t>12</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lastRenderedPageBreak/>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Pr>
        <w:pStyle w:val="BodyText2"/>
      </w:pPr>
    </w:p>
    <w:p w:rsidR="00296381" w:rsidRPr="00D50E7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50E70">
        <w:t>All tags are mandatory to be present in XML. If value is optional and tag must be present.</w:t>
      </w:r>
    </w:p>
    <w:p w:rsidR="00296381" w:rsidRPr="00D50E7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50E70">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53" w:name="_Toc284720132"/>
      <w:bookmarkStart w:id="254" w:name="_Toc329006841"/>
      <w:bookmarkStart w:id="255" w:name="_Toc427753186"/>
      <w:r>
        <w:t>XML Response Syntax</w:t>
      </w:r>
      <w:bookmarkEnd w:id="253"/>
      <w:bookmarkEnd w:id="254"/>
      <w:bookmarkEnd w:id="255"/>
    </w:p>
    <w:p w:rsidR="00296381" w:rsidRDefault="00296381" w:rsidP="00296381">
      <w:pPr>
        <w:pStyle w:val="BodyText2"/>
        <w:ind w:left="720"/>
        <w:jc w:val="left"/>
      </w:pPr>
      <w:r>
        <w:t>Pretups will send following response (acknowledgement) to External system for EVD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&lt;TYPE&gt;EVDRESP&lt;/TYPE&gt;</w:t>
      </w:r>
    </w:p>
    <w:p w:rsidR="00296381" w:rsidRDefault="00296381" w:rsidP="00296381">
      <w:pPr>
        <w:pStyle w:val="BodyText2"/>
        <w:ind w:left="720"/>
        <w:jc w:val="left"/>
      </w:pPr>
      <w:r>
        <w:t>&lt;TXNID_ARR&gt;</w:t>
      </w:r>
    </w:p>
    <w:p w:rsidR="00296381" w:rsidRDefault="00296381" w:rsidP="00296381">
      <w:pPr>
        <w:pStyle w:val="BodyText2"/>
        <w:ind w:left="720"/>
        <w:jc w:val="left"/>
      </w:pPr>
      <w:r>
        <w:t>&lt;TXNID &gt;&lt;/TXNID&gt;</w:t>
      </w:r>
    </w:p>
    <w:p w:rsidR="00296381" w:rsidRDefault="00296381" w:rsidP="00296381">
      <w:pPr>
        <w:pStyle w:val="BodyText2"/>
        <w:ind w:left="720"/>
        <w:jc w:val="left"/>
      </w:pPr>
      <w:r>
        <w:t>&lt;TXNID &gt;&lt;/TXNID&gt;</w:t>
      </w:r>
    </w:p>
    <w:p w:rsidR="00296381" w:rsidRDefault="00296381" w:rsidP="00296381">
      <w:pPr>
        <w:pStyle w:val="BodyText2"/>
        <w:ind w:left="720"/>
        <w:jc w:val="left"/>
      </w:pPr>
      <w:r>
        <w:t>&lt;TXNID &gt;&lt;/TXNID&gt;</w:t>
      </w:r>
    </w:p>
    <w:p w:rsidR="00296381" w:rsidRDefault="00296381" w:rsidP="00296381">
      <w:pPr>
        <w:pStyle w:val="BodyText2"/>
        <w:ind w:left="720"/>
        <w:jc w:val="left"/>
      </w:pPr>
      <w:r>
        <w:t>&lt;/TXNID_ARR&gt;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lastRenderedPageBreak/>
              <w:t>Type</w:t>
            </w:r>
          </w:p>
        </w:tc>
        <w:tc>
          <w:tcPr>
            <w:tcW w:w="1530" w:type="dxa"/>
          </w:tcPr>
          <w:p w:rsidR="00296381" w:rsidRDefault="00296381" w:rsidP="00CD5094">
            <w:pPr>
              <w:pStyle w:val="Tablecontent"/>
              <w:rPr>
                <w:lang w:val="fr-FR"/>
              </w:rPr>
            </w:pPr>
            <w:r>
              <w:t>MEVDRESP</w:t>
            </w:r>
          </w:p>
        </w:tc>
        <w:tc>
          <w:tcPr>
            <w:tcW w:w="1620" w:type="dxa"/>
          </w:tcPr>
          <w:p w:rsidR="00296381" w:rsidRDefault="00296381" w:rsidP="00CD5094">
            <w:pPr>
              <w:pStyle w:val="Tablecontent"/>
              <w:rPr>
                <w:lang w:val="fr-FR"/>
              </w:rPr>
            </w:pPr>
            <w:r>
              <w:t>MEVDRESP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620"/>
        </w:trPr>
        <w:tc>
          <w:tcPr>
            <w:tcW w:w="1350" w:type="dxa"/>
          </w:tcPr>
          <w:p w:rsidR="00296381" w:rsidRDefault="00296381" w:rsidP="00CD5094">
            <w:pPr>
              <w:pStyle w:val="Tablecontent"/>
            </w:pPr>
            <w:r>
              <w:t>TXNID_ARR</w:t>
            </w:r>
          </w:p>
        </w:tc>
        <w:tc>
          <w:tcPr>
            <w:tcW w:w="1530" w:type="dxa"/>
          </w:tcPr>
          <w:p w:rsidR="00296381" w:rsidRDefault="00296381" w:rsidP="00CD5094">
            <w:pPr>
              <w:pStyle w:val="Tablecontent"/>
            </w:pPr>
          </w:p>
        </w:tc>
        <w:tc>
          <w:tcPr>
            <w:tcW w:w="1620" w:type="dxa"/>
          </w:tcPr>
          <w:p w:rsidR="00296381" w:rsidRDefault="00296381" w:rsidP="00CD5094">
            <w:pPr>
              <w:pStyle w:val="Tablecontent"/>
            </w:pPr>
          </w:p>
        </w:tc>
        <w:tc>
          <w:tcPr>
            <w:tcW w:w="1350" w:type="dxa"/>
          </w:tcPr>
          <w:p w:rsidR="00296381" w:rsidRDefault="00296381" w:rsidP="00CD5094">
            <w:pPr>
              <w:pStyle w:val="Tablecontent"/>
            </w:pPr>
          </w:p>
        </w:tc>
        <w:tc>
          <w:tcPr>
            <w:tcW w:w="1620" w:type="dxa"/>
          </w:tcPr>
          <w:p w:rsidR="00296381" w:rsidRDefault="00296381" w:rsidP="00CD5094">
            <w:pPr>
              <w:pStyle w:val="Tablecontent"/>
            </w:pPr>
          </w:p>
        </w:tc>
        <w:tc>
          <w:tcPr>
            <w:tcW w:w="2176" w:type="dxa"/>
          </w:tcPr>
          <w:p w:rsidR="00296381" w:rsidRDefault="00296381" w:rsidP="00CD5094">
            <w:pPr>
              <w:pStyle w:val="Tablecontent"/>
            </w:pPr>
            <w:r>
              <w:t>This tag consist of multiples transaction Ids</w:t>
            </w:r>
          </w:p>
        </w:tc>
      </w:tr>
      <w:tr w:rsidR="00296381" w:rsidTr="00CD5094">
        <w:trPr>
          <w:trHeight w:val="1160"/>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p w:rsidR="00296381" w:rsidRDefault="00296381" w:rsidP="00CD5094">
            <w:pPr>
              <w:pStyle w:val="Tablecontent"/>
            </w:pPr>
            <w:r>
              <w:t>This tag can be reapted, as number of transaction id increases.</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256" w:name="_Toc329006842"/>
      <w:bookmarkStart w:id="257" w:name="_Toc427753187"/>
      <w:r>
        <w:t>Electronic Voucher Recharge (EVR)</w:t>
      </w:r>
      <w:bookmarkEnd w:id="256"/>
      <w:bookmarkEnd w:id="257"/>
    </w:p>
    <w:p w:rsidR="00296381" w:rsidRDefault="00296381" w:rsidP="00296381">
      <w:pPr>
        <w:pStyle w:val="BodyText2"/>
      </w:pPr>
      <w:r>
        <w:t>A Channel User would be able to recharge a customer’s account by transferring Credit from its own account to the Customer’s account by using Electronic voucher recharge.</w:t>
      </w:r>
    </w:p>
    <w:p w:rsidR="00296381" w:rsidRDefault="00296381" w:rsidP="00296381">
      <w:pPr>
        <w:tabs>
          <w:tab w:val="left" w:pos="630"/>
        </w:tabs>
        <w:rPr>
          <w:rFonts w:ascii="Arial" w:hAnsi="Arial" w:cs="Arial"/>
          <w:sz w:val="20"/>
          <w:szCs w:val="20"/>
        </w:rPr>
      </w:pPr>
    </w:p>
    <w:p w:rsidR="00296381" w:rsidRDefault="00296381" w:rsidP="00296381">
      <w:pPr>
        <w:pStyle w:val="Heading3"/>
        <w:pBdr>
          <w:bottom w:val="single" w:sz="8" w:space="0" w:color="FF9900"/>
        </w:pBdr>
        <w:tabs>
          <w:tab w:val="clear" w:pos="900"/>
          <w:tab w:val="left" w:pos="1440"/>
          <w:tab w:val="num" w:pos="3600"/>
        </w:tabs>
        <w:spacing w:after="120"/>
      </w:pPr>
      <w:bookmarkStart w:id="258" w:name="_Toc329006843"/>
      <w:bookmarkStart w:id="259" w:name="_Toc427753188"/>
      <w:r>
        <w:t>XML Request Syntax</w:t>
      </w:r>
      <w:bookmarkEnd w:id="258"/>
      <w:bookmarkEnd w:id="259"/>
    </w:p>
    <w:p w:rsidR="00296381" w:rsidRDefault="00296381" w:rsidP="00296381">
      <w:pPr>
        <w:tabs>
          <w:tab w:val="left" w:pos="630"/>
        </w:tabs>
        <w:rPr>
          <w:rFonts w:ascii="Arial" w:hAnsi="Arial" w:cs="Arial"/>
          <w:sz w:val="20"/>
          <w:szCs w:val="20"/>
        </w:rPr>
      </w:pPr>
      <w:r w:rsidRPr="00271C6D">
        <w:rPr>
          <w:rFonts w:ascii="Arial" w:hAnsi="Arial" w:cs="Arial"/>
          <w:sz w:val="20"/>
          <w:szCs w:val="20"/>
        </w:rPr>
        <w:t>The USSD system will send the following request for Electronic voucher recharge. The request format and details of request are mentioned below</w:t>
      </w:r>
      <w:r>
        <w:rPr>
          <w:rFonts w:ascii="Arial" w:hAnsi="Arial" w:cs="Arial"/>
          <w:sz w:val="20"/>
          <w:szCs w:val="20"/>
        </w:rPr>
        <w:t>:</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
      </w:pPr>
    </w:p>
    <w:p w:rsidR="00296381" w:rsidRPr="00644B47" w:rsidRDefault="00296381" w:rsidP="00296381">
      <w:pPr>
        <w:pStyle w:val="Code"/>
        <w:rPr>
          <w:lang w:val="fr-FR"/>
        </w:rPr>
      </w:pPr>
      <w:r w:rsidRPr="00644B47">
        <w:rPr>
          <w:lang w:val="fr-FR"/>
        </w:rPr>
        <w:t>&lt;?xml version="1.0"?&gt;</w:t>
      </w:r>
    </w:p>
    <w:p w:rsidR="00296381" w:rsidRPr="00644B47" w:rsidRDefault="00296381" w:rsidP="00296381">
      <w:pPr>
        <w:pStyle w:val="Code"/>
        <w:rPr>
          <w:lang w:val="fr-FR"/>
        </w:rPr>
      </w:pPr>
      <w:r w:rsidRPr="00644B47">
        <w:rPr>
          <w:lang w:val="fr-FR"/>
        </w:rPr>
        <w:t>&lt;!DOCTYPE COMMAND PUBLIC "-//Ocam//DTD XML Command 1.0//EN" "xml/command.dtd"&gt;</w:t>
      </w:r>
    </w:p>
    <w:p w:rsidR="00296381" w:rsidRPr="00644B47" w:rsidRDefault="00296381" w:rsidP="00296381">
      <w:pPr>
        <w:pStyle w:val="Code"/>
        <w:rPr>
          <w:lang w:val="fr-FR"/>
        </w:rPr>
      </w:pPr>
      <w:r w:rsidRPr="00644B47">
        <w:rPr>
          <w:lang w:val="fr-FR"/>
        </w:rPr>
        <w:t>&lt;COMMAND&gt;</w:t>
      </w:r>
    </w:p>
    <w:p w:rsidR="00296381" w:rsidRPr="00644B47" w:rsidRDefault="00296381" w:rsidP="00296381">
      <w:pPr>
        <w:pStyle w:val="Code"/>
        <w:ind w:firstLine="360"/>
        <w:rPr>
          <w:lang w:val="fr-FR"/>
        </w:rPr>
      </w:pPr>
      <w:r w:rsidRPr="00644B47">
        <w:rPr>
          <w:lang w:val="fr-FR"/>
        </w:rPr>
        <w:t>&lt;TYPE&gt;EVRTRFREQ&lt;/TYPE&gt;</w:t>
      </w:r>
    </w:p>
    <w:p w:rsidR="00296381" w:rsidRPr="00644B47" w:rsidRDefault="00296381" w:rsidP="00296381">
      <w:pPr>
        <w:pStyle w:val="Code"/>
        <w:ind w:firstLine="360"/>
        <w:rPr>
          <w:lang w:val="fr-FR"/>
        </w:rPr>
      </w:pPr>
      <w:r w:rsidRPr="00644B47">
        <w:rPr>
          <w:lang w:val="fr-FR"/>
        </w:rPr>
        <w:t>&lt;</w:t>
      </w:r>
      <w:r>
        <w:rPr>
          <w:lang w:val="fr-FR"/>
        </w:rPr>
        <w:t>MSISDN</w:t>
      </w:r>
      <w:r w:rsidRPr="00644B47">
        <w:rPr>
          <w:lang w:val="fr-FR"/>
        </w:rPr>
        <w:t xml:space="preserve">1&gt;&lt;Retailer </w:t>
      </w:r>
      <w:r>
        <w:rPr>
          <w:lang w:val="fr-FR"/>
        </w:rPr>
        <w:t>MSISDN</w:t>
      </w:r>
      <w:r w:rsidRPr="00644B47">
        <w:rPr>
          <w:lang w:val="fr-FR"/>
        </w:rPr>
        <w:t>&gt;&lt;/</w:t>
      </w:r>
      <w:r>
        <w:rPr>
          <w:lang w:val="fr-FR"/>
        </w:rPr>
        <w:t>MSISDN</w:t>
      </w:r>
      <w:r w:rsidRPr="00644B47">
        <w:rPr>
          <w:lang w:val="fr-FR"/>
        </w:rPr>
        <w:t>1&gt;</w:t>
      </w:r>
    </w:p>
    <w:p w:rsidR="00296381" w:rsidRPr="00644B47" w:rsidRDefault="00296381" w:rsidP="00296381">
      <w:pPr>
        <w:pStyle w:val="Code"/>
        <w:ind w:firstLine="360"/>
        <w:rPr>
          <w:lang w:val="fr-FR"/>
        </w:rPr>
      </w:pPr>
      <w:r w:rsidRPr="00644B47">
        <w:rPr>
          <w:lang w:val="fr-FR"/>
        </w:rPr>
        <w:t>&lt;PIN&gt;&lt;Retailer PIN&gt;&lt;/PIN&gt;</w:t>
      </w:r>
    </w:p>
    <w:p w:rsidR="00296381" w:rsidRPr="00644B47" w:rsidRDefault="00296381" w:rsidP="00296381">
      <w:pPr>
        <w:pStyle w:val="Code"/>
        <w:ind w:firstLine="360"/>
        <w:rPr>
          <w:lang w:val="fr-FR"/>
        </w:rPr>
      </w:pPr>
      <w:r>
        <w:rPr>
          <w:lang w:val="fr-FR"/>
        </w:rPr>
        <w:t>&lt;MSISDN2&gt;&lt;</w:t>
      </w:r>
      <w:r w:rsidRPr="00644B47">
        <w:rPr>
          <w:lang w:val="fr-FR"/>
        </w:rPr>
        <w:t xml:space="preserve">Payee </w:t>
      </w:r>
      <w:r>
        <w:rPr>
          <w:lang w:val="fr-FR"/>
        </w:rPr>
        <w:t>MSISDN</w:t>
      </w:r>
      <w:r w:rsidRPr="00644B47">
        <w:rPr>
          <w:lang w:val="fr-FR"/>
        </w:rPr>
        <w:t>&gt;&lt;/</w:t>
      </w:r>
      <w:r>
        <w:rPr>
          <w:lang w:val="fr-FR"/>
        </w:rPr>
        <w:t>MSISDN</w:t>
      </w:r>
      <w:r w:rsidRPr="00644B47">
        <w:rPr>
          <w:lang w:val="fr-FR"/>
        </w:rPr>
        <w:t>2&gt;</w:t>
      </w:r>
    </w:p>
    <w:p w:rsidR="00296381" w:rsidRPr="00644B47" w:rsidRDefault="00296381" w:rsidP="00296381">
      <w:pPr>
        <w:pStyle w:val="Code"/>
        <w:ind w:firstLine="360"/>
        <w:rPr>
          <w:lang w:val="fr-FR"/>
        </w:rPr>
      </w:pPr>
      <w:r w:rsidRPr="00644B47">
        <w:rPr>
          <w:lang w:val="fr-FR"/>
        </w:rPr>
        <w:t>&lt;AMOUNT&gt;&lt;Amount&gt;&lt;/AMOUNT&gt;</w:t>
      </w:r>
    </w:p>
    <w:p w:rsidR="00296381" w:rsidRPr="00644B47" w:rsidRDefault="00296381" w:rsidP="00296381">
      <w:pPr>
        <w:pStyle w:val="Code"/>
        <w:ind w:firstLine="360"/>
        <w:rPr>
          <w:lang w:val="fr-FR"/>
        </w:rPr>
      </w:pPr>
      <w:r w:rsidRPr="00644B47">
        <w:rPr>
          <w:lang w:val="fr-FR"/>
        </w:rPr>
        <w:t>&lt;LANGUAGE1&gt;&lt;Retailer Language&gt;&lt;/LANGUAGE1&gt;</w:t>
      </w:r>
    </w:p>
    <w:p w:rsidR="00296381" w:rsidRPr="00644B47" w:rsidRDefault="00296381" w:rsidP="00296381">
      <w:pPr>
        <w:pStyle w:val="Code"/>
        <w:ind w:firstLine="360"/>
        <w:rPr>
          <w:lang w:val="fr-FR"/>
        </w:rPr>
      </w:pPr>
      <w:r w:rsidRPr="00644B47">
        <w:rPr>
          <w:lang w:val="fr-FR"/>
        </w:rPr>
        <w:t>&lt;LANGUAGE2&gt;&lt;Payee Language&gt;&lt;/LANGUAGE2&gt;</w:t>
      </w:r>
    </w:p>
    <w:p w:rsidR="00296381" w:rsidRPr="00644B47" w:rsidRDefault="00296381" w:rsidP="00296381">
      <w:pPr>
        <w:pStyle w:val="Code"/>
        <w:ind w:firstLine="360"/>
        <w:rPr>
          <w:lang w:val="fr-FR"/>
        </w:rPr>
      </w:pPr>
      <w:r w:rsidRPr="00644B47">
        <w:rPr>
          <w:lang w:val="fr-FR"/>
        </w:rPr>
        <w:t>&lt;SELECTOR&gt;&lt;Selector&gt;&lt;/SELECTOR&gt;</w:t>
      </w:r>
    </w:p>
    <w:p w:rsidR="00296381" w:rsidRDefault="00296381" w:rsidP="00296381">
      <w:pPr>
        <w:pStyle w:val="Code"/>
        <w:ind w:firstLine="360"/>
        <w:rPr>
          <w:lang w:val="fr-FR"/>
        </w:rPr>
      </w:pPr>
      <w:r w:rsidRPr="00644B47">
        <w:rPr>
          <w:lang w:val="fr-FR"/>
        </w:rPr>
        <w:t>&lt;/COMMAND&gt;</w:t>
      </w:r>
    </w:p>
    <w:p w:rsidR="00296381" w:rsidRDefault="00296381" w:rsidP="00296381">
      <w:pPr>
        <w:pStyle w:val="BodyText2"/>
      </w:pPr>
    </w:p>
    <w:p w:rsidR="00296381" w:rsidRDefault="00296381" w:rsidP="00296381">
      <w:pPr>
        <w:pStyle w:val="BodyText2"/>
        <w:rPr>
          <w:b/>
          <w:bCs/>
          <w:szCs w:val="20"/>
          <w:u w:val="single"/>
        </w:rPr>
      </w:pPr>
      <w:r w:rsidRPr="00271C6D">
        <w:rPr>
          <w:b/>
          <w:bCs/>
          <w:szCs w:val="20"/>
          <w:u w:val="single"/>
        </w:rPr>
        <w:lastRenderedPageBreak/>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EVRTRFREQ</w:t>
            </w:r>
          </w:p>
        </w:tc>
        <w:tc>
          <w:tcPr>
            <w:tcW w:w="1620" w:type="dxa"/>
          </w:tcPr>
          <w:p w:rsidR="00296381" w:rsidRDefault="00296381" w:rsidP="00CD5094">
            <w:pPr>
              <w:pStyle w:val="Tablecontent"/>
            </w:pPr>
            <w:r>
              <w:t>EVRTRFREQ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296381">
      <w:pPr>
        <w:pStyle w:val="BodyText2"/>
      </w:pPr>
    </w:p>
    <w:p w:rsidR="00296381" w:rsidRPr="00271C6D"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60" w:name="_Toc329006844"/>
      <w:bookmarkStart w:id="261" w:name="_Toc427753189"/>
      <w:r>
        <w:t>XML Response Syntax</w:t>
      </w:r>
      <w:bookmarkEnd w:id="260"/>
      <w:bookmarkEnd w:id="261"/>
    </w:p>
    <w:p w:rsidR="00296381" w:rsidRDefault="00296381" w:rsidP="00296381">
      <w:pPr>
        <w:pStyle w:val="BodyText2"/>
      </w:pPr>
    </w:p>
    <w:p w:rsidR="00296381" w:rsidRDefault="00296381" w:rsidP="00296381">
      <w:pPr>
        <w:pStyle w:val="BodyText2"/>
      </w:pPr>
      <w:r>
        <w:t>PreTUPS will send following response (acknowledgement) to External system for Electronic voucher recharge Request. The XML response details are mentioned below.</w:t>
      </w:r>
    </w:p>
    <w:p w:rsidR="00296381" w:rsidRDefault="00296381" w:rsidP="00296381">
      <w:pPr>
        <w:pStyle w:val="Code"/>
        <w:ind w:left="0"/>
        <w:rPr>
          <w:lang w:val="fr-FR"/>
        </w:rPr>
      </w:pPr>
    </w:p>
    <w:p w:rsidR="00296381" w:rsidRDefault="00296381" w:rsidP="00296381">
      <w:pPr>
        <w:pStyle w:val="BodyText2"/>
        <w:rPr>
          <w:b/>
          <w:bCs/>
          <w:u w:val="single"/>
        </w:rPr>
      </w:pPr>
      <w:r>
        <w:rPr>
          <w:b/>
          <w:bCs/>
          <w:u w:val="single"/>
        </w:rPr>
        <w:t>Response Syntax</w:t>
      </w:r>
    </w:p>
    <w:p w:rsidR="00296381" w:rsidRDefault="00296381" w:rsidP="00296381">
      <w:pPr>
        <w:pStyle w:val="Code"/>
        <w:ind w:left="0"/>
        <w:rPr>
          <w:lang w:val="fr-FR"/>
        </w:rPr>
      </w:pPr>
    </w:p>
    <w:p w:rsidR="00296381" w:rsidRPr="00644B47" w:rsidRDefault="00296381" w:rsidP="00296381">
      <w:pPr>
        <w:pStyle w:val="Code"/>
        <w:ind w:left="0"/>
        <w:rPr>
          <w:lang w:val="fr-FR"/>
        </w:rPr>
      </w:pPr>
      <w:r w:rsidRPr="00644B47">
        <w:rPr>
          <w:lang w:val="fr-FR"/>
        </w:rPr>
        <w:t>&lt;?xml version="1.0"?&gt;</w:t>
      </w:r>
    </w:p>
    <w:p w:rsidR="00296381" w:rsidRPr="00644B47" w:rsidRDefault="00296381" w:rsidP="00296381">
      <w:pPr>
        <w:pStyle w:val="Code"/>
        <w:ind w:left="0"/>
        <w:rPr>
          <w:lang w:val="fr-FR"/>
        </w:rPr>
      </w:pPr>
      <w:r w:rsidRPr="00644B47">
        <w:rPr>
          <w:lang w:val="fr-FR"/>
        </w:rPr>
        <w:t>&lt;!DOCTYPE COMMAND PUBLIC "-//Ocam//DTD XML Command 1.0//EN" "xml/command.dtd"&gt;</w:t>
      </w:r>
    </w:p>
    <w:p w:rsidR="00296381" w:rsidRPr="00644B47" w:rsidRDefault="00296381" w:rsidP="00296381">
      <w:pPr>
        <w:pStyle w:val="Code"/>
        <w:ind w:left="0"/>
        <w:rPr>
          <w:lang w:val="fr-FR"/>
        </w:rPr>
      </w:pPr>
      <w:r w:rsidRPr="00644B47">
        <w:rPr>
          <w:lang w:val="fr-FR"/>
        </w:rPr>
        <w:t>&lt;COMMAND&gt;</w:t>
      </w:r>
    </w:p>
    <w:p w:rsidR="00296381" w:rsidRDefault="00296381" w:rsidP="00296381">
      <w:pPr>
        <w:pStyle w:val="Code"/>
        <w:ind w:left="0"/>
        <w:rPr>
          <w:lang w:val="fr-FR"/>
        </w:rPr>
      </w:pPr>
      <w:r w:rsidRPr="00644B47">
        <w:rPr>
          <w:lang w:val="fr-FR"/>
        </w:rPr>
        <w:t>&lt;TYPE&gt;EVRTRFRESP&lt;/TYPE&gt;</w:t>
      </w:r>
    </w:p>
    <w:p w:rsidR="00296381" w:rsidRPr="00644B47" w:rsidRDefault="00296381" w:rsidP="00296381">
      <w:pPr>
        <w:pStyle w:val="Code"/>
        <w:ind w:left="0"/>
        <w:rPr>
          <w:lang w:val="fr-FR"/>
        </w:rPr>
      </w:pPr>
      <w:r w:rsidRPr="00644B47">
        <w:rPr>
          <w:lang w:val="fr-FR"/>
        </w:rPr>
        <w:t>&lt;TXNID&gt;&lt;Transaction ID&gt;&lt;/TXNID&gt;</w:t>
      </w:r>
    </w:p>
    <w:p w:rsidR="00296381" w:rsidRPr="00644B47" w:rsidRDefault="00296381" w:rsidP="00296381">
      <w:pPr>
        <w:pStyle w:val="Code"/>
        <w:ind w:left="0"/>
        <w:rPr>
          <w:lang w:val="fr-FR"/>
        </w:rPr>
      </w:pPr>
      <w:r w:rsidRPr="00644B47">
        <w:rPr>
          <w:lang w:val="fr-FR"/>
        </w:rPr>
        <w:t>&lt;TXNSTATUS&gt;&lt;Transaction Status&gt;&lt;/TXNSTATUS&gt;</w:t>
      </w:r>
    </w:p>
    <w:p w:rsidR="00296381" w:rsidRDefault="00296381" w:rsidP="00296381">
      <w:pPr>
        <w:pStyle w:val="Code"/>
        <w:ind w:left="0"/>
        <w:rPr>
          <w:lang w:val="fr-FR"/>
        </w:rPr>
      </w:pPr>
      <w:r w:rsidRPr="00644B47">
        <w:rPr>
          <w:lang w:val="fr-FR"/>
        </w:rPr>
        <w:t>&lt;/COMMAND&gt;</w:t>
      </w:r>
    </w:p>
    <w:p w:rsidR="00296381" w:rsidRPr="00775FA6" w:rsidRDefault="00296381" w:rsidP="00296381">
      <w:pPr>
        <w:pStyle w:val="BodyText2"/>
        <w:rPr>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EVRTRFRESP</w:t>
            </w:r>
          </w:p>
        </w:tc>
        <w:tc>
          <w:tcPr>
            <w:tcW w:w="1620" w:type="dxa"/>
          </w:tcPr>
          <w:p w:rsidR="00296381" w:rsidRDefault="00296381" w:rsidP="00CD5094">
            <w:pPr>
              <w:pStyle w:val="Tablecontent"/>
              <w:rPr>
                <w:lang w:val="fr-FR"/>
              </w:rPr>
            </w:pPr>
            <w:r>
              <w:t>EVRTRFRESP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E070603.0112.0001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Electronic voucher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Pr="00271C6D"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The value for TYPE tag is fixed as mentioned in syntax.</w:t>
      </w: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Heading2"/>
        <w:pBdr>
          <w:bottom w:val="single" w:sz="8" w:space="1" w:color="FF9900"/>
        </w:pBdr>
        <w:spacing w:before="120" w:after="120"/>
      </w:pPr>
      <w:bookmarkStart w:id="262" w:name="_Toc284720133"/>
      <w:bookmarkStart w:id="263" w:name="_Toc329006845"/>
      <w:bookmarkStart w:id="264" w:name="_Toc427753190"/>
      <w:r>
        <w:t>Postpaid Bill Payment (PPB)</w:t>
      </w:r>
      <w:bookmarkEnd w:id="262"/>
      <w:bookmarkEnd w:id="263"/>
      <w:bookmarkEnd w:id="264"/>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PPB request of a subscriber. The channel users can do PPB of a subscriber.</w:t>
      </w:r>
    </w:p>
    <w:p w:rsidR="00296381" w:rsidRDefault="00296381" w:rsidP="00296381">
      <w:pPr>
        <w:pStyle w:val="BodyText2"/>
        <w:rPr>
          <w:b/>
          <w:bCs/>
          <w:u w:val="single"/>
        </w:rPr>
      </w:pPr>
    </w:p>
    <w:p w:rsidR="00296381" w:rsidRDefault="00296381" w:rsidP="00296381">
      <w:pPr>
        <w:pStyle w:val="Heading3"/>
        <w:pBdr>
          <w:bottom w:val="single" w:sz="8" w:space="0" w:color="FF9900"/>
        </w:pBdr>
        <w:tabs>
          <w:tab w:val="clear" w:pos="900"/>
          <w:tab w:val="left" w:pos="1440"/>
          <w:tab w:val="num" w:pos="3600"/>
        </w:tabs>
        <w:spacing w:after="120"/>
      </w:pPr>
      <w:bookmarkStart w:id="265" w:name="_Toc284720134"/>
      <w:bookmarkStart w:id="266" w:name="_Toc329006846"/>
      <w:bookmarkStart w:id="267" w:name="_Toc427753191"/>
      <w:r>
        <w:t>XML Request Syntax</w:t>
      </w:r>
      <w:bookmarkEnd w:id="265"/>
      <w:bookmarkEnd w:id="266"/>
      <w:bookmarkEnd w:id="267"/>
    </w:p>
    <w:p w:rsidR="00296381" w:rsidRDefault="00296381" w:rsidP="00296381">
      <w:pPr>
        <w:pStyle w:val="BodyText2"/>
        <w:ind w:left="720"/>
      </w:pPr>
      <w:r>
        <w:t>The External system will send the following request for PPB. The request format and details of request are mentioned below.</w:t>
      </w: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 PPBTRFREQ&lt;/TYPE&gt;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lastRenderedPageBreak/>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rPr>
          <w:b/>
          <w:bCs/>
          <w:u w:val="single"/>
        </w:rPr>
      </w:pPr>
    </w:p>
    <w:p w:rsidR="00296381" w:rsidRDefault="00296381" w:rsidP="00296381">
      <w:pPr>
        <w:pStyle w:val="BodyText2"/>
        <w:rPr>
          <w:b/>
          <w:bCs/>
          <w:sz w:val="24"/>
          <w:u w:val="single"/>
        </w:rPr>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PPBTRFREQ</w:t>
            </w:r>
          </w:p>
        </w:tc>
        <w:tc>
          <w:tcPr>
            <w:tcW w:w="1620" w:type="dxa"/>
          </w:tcPr>
          <w:p w:rsidR="00296381" w:rsidRDefault="00296381" w:rsidP="00CD5094">
            <w:pPr>
              <w:pStyle w:val="Tablecontent"/>
            </w:pPr>
            <w:r>
              <w:t>PPBTRFREQ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296381">
      <w:pPr>
        <w:pStyle w:val="BodyText2"/>
        <w:rPr>
          <w:b/>
          <w:bCs/>
          <w:u w:val="single"/>
        </w:rPr>
      </w:pP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All tags are mandatory to be present in XML. If value is optional and tag must be present.</w:t>
      </w: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lastRenderedPageBreak/>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68" w:name="_Toc284720135"/>
      <w:bookmarkStart w:id="269" w:name="_Toc329006847"/>
      <w:bookmarkStart w:id="270" w:name="_Toc427753192"/>
      <w:r>
        <w:t>XML Response Syntax</w:t>
      </w:r>
      <w:bookmarkEnd w:id="268"/>
      <w:bookmarkEnd w:id="269"/>
      <w:bookmarkEnd w:id="270"/>
    </w:p>
    <w:p w:rsidR="00296381" w:rsidRDefault="00296381" w:rsidP="00296381">
      <w:pPr>
        <w:pStyle w:val="BodyText2"/>
        <w:ind w:left="720"/>
        <w:jc w:val="left"/>
      </w:pPr>
      <w:r>
        <w:t>Pretups will send following response (acknowledgement) to External system for PPB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 PPBTRFRESP&lt;/TYPE&gt;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PPBTRFRESP</w:t>
            </w:r>
          </w:p>
        </w:tc>
        <w:tc>
          <w:tcPr>
            <w:tcW w:w="1620" w:type="dxa"/>
          </w:tcPr>
          <w:p w:rsidR="00296381" w:rsidRDefault="00296381" w:rsidP="00CD5094">
            <w:pPr>
              <w:pStyle w:val="Tablecontent"/>
              <w:rPr>
                <w:lang w:val="fr-FR"/>
              </w:rPr>
            </w:pPr>
            <w:r>
              <w:t>PPBTRFRESP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296381">
      <w:pPr>
        <w:pStyle w:val="BodyText2"/>
      </w:pP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 xml:space="preserve">The Transaction status details explained in appendix. </w:t>
      </w: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The value for TYPE tag is fixed as mentioned in syntax.</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271" w:name="_Toc284720136"/>
      <w:bookmarkStart w:id="272" w:name="_Toc329006848"/>
      <w:bookmarkStart w:id="273" w:name="_Toc427753193"/>
      <w:r>
        <w:lastRenderedPageBreak/>
        <w:t>Utility Bill Payment</w:t>
      </w:r>
      <w:bookmarkEnd w:id="271"/>
      <w:bookmarkEnd w:id="272"/>
      <w:bookmarkEnd w:id="273"/>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Utility Bill Payment request of a subscriber. The channel users can do Utility Bill Payment of a subscriber.</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74" w:name="_Toc284720137"/>
      <w:bookmarkStart w:id="275" w:name="_Toc329006849"/>
      <w:bookmarkStart w:id="276" w:name="_Toc427753194"/>
      <w:r>
        <w:t>XML Request Syntax</w:t>
      </w:r>
      <w:bookmarkEnd w:id="274"/>
      <w:bookmarkEnd w:id="275"/>
      <w:bookmarkEnd w:id="276"/>
    </w:p>
    <w:p w:rsidR="00296381" w:rsidRDefault="00296381" w:rsidP="00296381">
      <w:pPr>
        <w:pStyle w:val="BodyText2"/>
        <w:ind w:left="720"/>
      </w:pPr>
      <w:r>
        <w:t>The External system will send the following request for Utility Bill Payment.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0"/>
        <w:rPr>
          <w:b w:val="0"/>
          <w:bCs w:val="0"/>
          <w:color w:val="auto"/>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&lt;TYPE&gt;UBPREQ&lt;/TYPE&gt;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&lt;SUBSERVICE&gt;&lt;SUB Service&gt;&lt;/ SUBSERVICE &gt;</w:t>
      </w:r>
    </w:p>
    <w:p w:rsidR="00296381" w:rsidRDefault="00296381" w:rsidP="00296381">
      <w:pPr>
        <w:pStyle w:val="BodyText2"/>
        <w:ind w:left="720"/>
      </w:pPr>
      <w:r>
        <w:t>&lt;/COMMAND&gt;</w:t>
      </w:r>
    </w:p>
    <w:p w:rsidR="00296381" w:rsidRDefault="00296381" w:rsidP="00296381">
      <w:pPr>
        <w:pStyle w:val="BodyText2"/>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UBPREQ</w:t>
            </w:r>
          </w:p>
        </w:tc>
        <w:tc>
          <w:tcPr>
            <w:tcW w:w="1620" w:type="dxa"/>
          </w:tcPr>
          <w:p w:rsidR="00296381" w:rsidRDefault="00296381" w:rsidP="00CD5094">
            <w:pPr>
              <w:pStyle w:val="Tablecontent"/>
            </w:pPr>
            <w:r>
              <w:t>UBPREQ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lastRenderedPageBreak/>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r w:rsidR="00296381" w:rsidTr="00CD5094">
        <w:trPr>
          <w:trHeight w:val="1268"/>
        </w:trPr>
        <w:tc>
          <w:tcPr>
            <w:tcW w:w="1350" w:type="dxa"/>
          </w:tcPr>
          <w:p w:rsidR="00296381" w:rsidRDefault="00296381" w:rsidP="00CD5094">
            <w:pPr>
              <w:pStyle w:val="Tablecontent"/>
            </w:pPr>
            <w:r>
              <w:t>SUBSERVICE</w:t>
            </w:r>
          </w:p>
        </w:tc>
        <w:tc>
          <w:tcPr>
            <w:tcW w:w="1530" w:type="dxa"/>
          </w:tcPr>
          <w:p w:rsidR="00296381" w:rsidRDefault="00296381" w:rsidP="00CD5094">
            <w:pPr>
              <w:pStyle w:val="Tablecontent"/>
            </w:pPr>
            <w:r>
              <w:t>Sub service</w:t>
            </w:r>
          </w:p>
        </w:tc>
        <w:tc>
          <w:tcPr>
            <w:tcW w:w="1620" w:type="dxa"/>
          </w:tcPr>
          <w:p w:rsidR="00296381" w:rsidRDefault="00296381" w:rsidP="00CD5094">
            <w:pPr>
              <w:pStyle w:val="Tablecontent"/>
            </w:pPr>
            <w:r>
              <w:t>EB,</w:t>
            </w:r>
          </w:p>
          <w:p w:rsidR="00296381" w:rsidRDefault="00296381" w:rsidP="00CD5094">
            <w:pPr>
              <w:pStyle w:val="Tablecontent"/>
            </w:pPr>
            <w:r>
              <w:t>MB</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On the bases of sub service operator can use same Bill payment service for paying different bills. </w:t>
            </w:r>
          </w:p>
        </w:tc>
      </w:tr>
    </w:tbl>
    <w:p w:rsidR="00296381" w:rsidRDefault="00296381" w:rsidP="00296381">
      <w:pPr>
        <w:pStyle w:val="BodyText2"/>
      </w:pPr>
    </w:p>
    <w:p w:rsidR="00296381" w:rsidRDefault="00296381" w:rsidP="00296381">
      <w:pPr>
        <w:pStyle w:val="BodyText2"/>
      </w:pP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All tags are mandatory to be present in XML. If value is optional and tag must be present.</w:t>
      </w: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77" w:name="_Toc284720138"/>
      <w:bookmarkStart w:id="278" w:name="_Toc329006850"/>
      <w:bookmarkStart w:id="279" w:name="_Toc427753195"/>
      <w:r>
        <w:t>XML Response Syntax</w:t>
      </w:r>
      <w:bookmarkEnd w:id="277"/>
      <w:bookmarkEnd w:id="278"/>
      <w:bookmarkEnd w:id="279"/>
    </w:p>
    <w:p w:rsidR="00296381" w:rsidRDefault="00296381" w:rsidP="00296381">
      <w:pPr>
        <w:pStyle w:val="BodyText2"/>
        <w:ind w:left="720"/>
        <w:jc w:val="left"/>
      </w:pPr>
      <w:r>
        <w:t>Pretups will send following response (acknowledgement) to External system for PPB Request. The XML response details are mentioned below.</w:t>
      </w: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&lt;TYPE&gt;UBPRESP&lt;/TYPE&gt;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UBPRESP</w:t>
            </w:r>
          </w:p>
        </w:tc>
        <w:tc>
          <w:tcPr>
            <w:tcW w:w="1620" w:type="dxa"/>
          </w:tcPr>
          <w:p w:rsidR="00296381" w:rsidRDefault="00296381" w:rsidP="00CD5094">
            <w:pPr>
              <w:pStyle w:val="Tablecontent"/>
              <w:rPr>
                <w:lang w:val="fr-FR"/>
              </w:rPr>
            </w:pPr>
            <w:r>
              <w:t>UBPRESP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Pr="00065D8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065D8F">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065D8F">
        <w:t>The value for TYPE tag is fixed as mentioned in syntax</w:t>
      </w:r>
      <w:r>
        <w:rPr>
          <w:sz w:val="22"/>
        </w:rPr>
        <w:t>.</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280" w:name="_Toc195687585"/>
      <w:bookmarkStart w:id="281" w:name="_Toc284720139"/>
      <w:bookmarkStart w:id="282" w:name="_Toc329006851"/>
      <w:bookmarkStart w:id="283" w:name="_Toc427753196"/>
      <w:r>
        <w:t>C2S Transfer (Gift Recharge)</w:t>
      </w:r>
      <w:bookmarkEnd w:id="280"/>
      <w:bookmarkEnd w:id="281"/>
      <w:bookmarkEnd w:id="282"/>
      <w:bookmarkEnd w:id="283"/>
    </w:p>
    <w:p w:rsidR="00296381" w:rsidRDefault="00296381" w:rsidP="00296381">
      <w:pPr>
        <w:pStyle w:val="BodyText2"/>
      </w:pPr>
      <w:r>
        <w:t>USSD server will send Gift Recharge request to PreTUPS in the following format:</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84" w:name="_Toc284720140"/>
      <w:bookmarkStart w:id="285" w:name="_Toc329006852"/>
      <w:bookmarkStart w:id="286" w:name="_Toc427753197"/>
      <w:r>
        <w:t>XML Request Syntax</w:t>
      </w:r>
      <w:bookmarkEnd w:id="284"/>
      <w:bookmarkEnd w:id="285"/>
      <w:bookmarkEnd w:id="286"/>
    </w:p>
    <w:p w:rsidR="00296381" w:rsidRDefault="00296381" w:rsidP="00296381">
      <w:pPr>
        <w:pStyle w:val="BodyText2"/>
      </w:pPr>
      <w:r>
        <w:t>USSD server will send Gift Recharge request to PreTUPS in the following format:</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&lt;TYPE&gt;GFTRCREQ &lt;/TYPE&gt;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&lt;GIFTER_MSISDN&gt;&lt;Gifter MSISDN&gt;&lt;/GIFTER_MSISDN&gt;</w:t>
      </w:r>
    </w:p>
    <w:p w:rsidR="00296381" w:rsidRDefault="00296381" w:rsidP="00296381">
      <w:pPr>
        <w:pStyle w:val="BodyText2"/>
        <w:ind w:left="720"/>
      </w:pPr>
      <w:r>
        <w:t>&lt;GIFTER_NAME&gt;&lt;Gifter NAME&gt;&lt;/GIFTER_NAME&gt;</w:t>
      </w:r>
    </w:p>
    <w:p w:rsidR="00296381" w:rsidRDefault="00296381" w:rsidP="00296381">
      <w:pPr>
        <w:pStyle w:val="BodyText2"/>
        <w:tabs>
          <w:tab w:val="left" w:pos="7500"/>
        </w:tabs>
        <w:ind w:left="720"/>
      </w:pPr>
      <w:r>
        <w:t>&lt;GIFTER_LANGUAGE&gt;&lt;Gifter Language&gt;&lt;/GIFTER_LANGUAGE &gt;</w:t>
      </w:r>
      <w:r>
        <w:tab/>
      </w:r>
    </w:p>
    <w:p w:rsidR="00296381" w:rsidRDefault="00296381" w:rsidP="00296381">
      <w:pPr>
        <w:pStyle w:val="BodyText2"/>
        <w:ind w:left="720"/>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GFTRCREQ</w:t>
            </w:r>
          </w:p>
        </w:tc>
        <w:tc>
          <w:tcPr>
            <w:tcW w:w="1620" w:type="dxa"/>
          </w:tcPr>
          <w:p w:rsidR="00296381" w:rsidRDefault="00296381" w:rsidP="00CD5094">
            <w:pPr>
              <w:pStyle w:val="Tablecontent"/>
            </w:pPr>
            <w:r>
              <w:t>GFTRCREQ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r w:rsidR="00296381" w:rsidTr="00CD5094">
        <w:trPr>
          <w:trHeight w:val="1268"/>
        </w:trPr>
        <w:tc>
          <w:tcPr>
            <w:tcW w:w="1350" w:type="dxa"/>
          </w:tcPr>
          <w:p w:rsidR="00296381" w:rsidRDefault="00296381" w:rsidP="00CD5094">
            <w:pPr>
              <w:pStyle w:val="Tablecontent"/>
              <w:tabs>
                <w:tab w:val="left" w:pos="1440"/>
              </w:tabs>
            </w:pPr>
            <w:r>
              <w:t>GIFTER_MSISDN</w:t>
            </w:r>
          </w:p>
        </w:tc>
        <w:tc>
          <w:tcPr>
            <w:tcW w:w="1530" w:type="dxa"/>
          </w:tcPr>
          <w:p w:rsidR="00296381" w:rsidRDefault="00296381" w:rsidP="00CD5094">
            <w:pPr>
              <w:pStyle w:val="Tablecontent"/>
            </w:pPr>
            <w:r>
              <w:t>Gifter MSISDN</w:t>
            </w:r>
          </w:p>
        </w:tc>
        <w:tc>
          <w:tcPr>
            <w:tcW w:w="1620" w:type="dxa"/>
          </w:tcPr>
          <w:p w:rsidR="00296381" w:rsidRDefault="00296381" w:rsidP="00CD5094">
            <w:pPr>
              <w:pStyle w:val="Tablecontent"/>
            </w:pPr>
            <w:r>
              <w:t>MSISDN of the gifter.</w:t>
            </w:r>
          </w:p>
        </w:tc>
        <w:tc>
          <w:tcPr>
            <w:tcW w:w="1350" w:type="dxa"/>
          </w:tcPr>
          <w:p w:rsidR="00296381" w:rsidRDefault="00296381" w:rsidP="00CD5094">
            <w:pPr>
              <w:pStyle w:val="Tablecontent"/>
            </w:pPr>
            <w:r>
              <w:t>9942222</w:t>
            </w:r>
          </w:p>
        </w:tc>
        <w:tc>
          <w:tcPr>
            <w:tcW w:w="1620" w:type="dxa"/>
          </w:tcPr>
          <w:p w:rsidR="00296381" w:rsidRDefault="00296381" w:rsidP="00CD5094">
            <w:pPr>
              <w:pStyle w:val="Tablecontent"/>
            </w:pPr>
            <w:r>
              <w:t>N (15)</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tabs>
                <w:tab w:val="left" w:pos="1500"/>
              </w:tabs>
            </w:pPr>
            <w:r>
              <w:t>GIFTER_NAME</w:t>
            </w:r>
          </w:p>
        </w:tc>
        <w:tc>
          <w:tcPr>
            <w:tcW w:w="1530" w:type="dxa"/>
          </w:tcPr>
          <w:p w:rsidR="00296381" w:rsidRDefault="00296381" w:rsidP="00CD5094">
            <w:pPr>
              <w:pStyle w:val="Tablecontent"/>
            </w:pPr>
            <w:r>
              <w:t>Gifter NAME</w:t>
            </w:r>
          </w:p>
        </w:tc>
        <w:tc>
          <w:tcPr>
            <w:tcW w:w="1620" w:type="dxa"/>
          </w:tcPr>
          <w:p w:rsidR="00296381" w:rsidRDefault="00296381" w:rsidP="00CD5094">
            <w:pPr>
              <w:pStyle w:val="Tablecontent"/>
              <w:jc w:val="center"/>
            </w:pPr>
            <w:r>
              <w:t>Name of the gifter.</w:t>
            </w:r>
          </w:p>
        </w:tc>
        <w:tc>
          <w:tcPr>
            <w:tcW w:w="1350" w:type="dxa"/>
          </w:tcPr>
          <w:p w:rsidR="00296381" w:rsidRDefault="00296381" w:rsidP="00CD5094">
            <w:pPr>
              <w:pStyle w:val="Tablecontent"/>
            </w:pPr>
          </w:p>
        </w:tc>
        <w:tc>
          <w:tcPr>
            <w:tcW w:w="1620" w:type="dxa"/>
          </w:tcPr>
          <w:p w:rsidR="00296381" w:rsidRDefault="00296381" w:rsidP="00CD5094">
            <w:pPr>
              <w:pStyle w:val="Tablecontent"/>
            </w:pPr>
            <w:r>
              <w:t>A (20)</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jc w:val="center"/>
            </w:pPr>
            <w:r>
              <w:t>GIFTER_LANGUAGE</w:t>
            </w:r>
          </w:p>
        </w:tc>
        <w:tc>
          <w:tcPr>
            <w:tcW w:w="1530" w:type="dxa"/>
          </w:tcPr>
          <w:p w:rsidR="00296381" w:rsidRDefault="00296381" w:rsidP="00CD5094">
            <w:pPr>
              <w:pStyle w:val="Tablecontent"/>
            </w:pPr>
            <w:r>
              <w:t>Gifter Language</w:t>
            </w:r>
          </w:p>
          <w:p w:rsidR="00296381" w:rsidRDefault="00296381" w:rsidP="00CD5094"/>
          <w:p w:rsidR="00296381" w:rsidRDefault="00296381" w:rsidP="00CD5094">
            <w:pPr>
              <w:jc w:val="center"/>
            </w:pPr>
          </w:p>
        </w:tc>
        <w:tc>
          <w:tcPr>
            <w:tcW w:w="1620" w:type="dxa"/>
          </w:tcPr>
          <w:p w:rsidR="00296381" w:rsidRDefault="00296381" w:rsidP="00CD5094">
            <w:pPr>
              <w:pStyle w:val="Tablecontent"/>
            </w:pPr>
            <w:r>
              <w:t>Numeric only, Retailer Language Code</w:t>
            </w:r>
          </w:p>
          <w:p w:rsidR="00296381" w:rsidRDefault="00296381" w:rsidP="00CD5094"/>
          <w:p w:rsidR="00296381" w:rsidRDefault="00296381" w:rsidP="00CD5094">
            <w:r>
              <w:t xml:space="preserve">This code </w:t>
            </w:r>
            <w:r>
              <w:lastRenderedPageBreak/>
              <w:t>must be defined in PreTUPS system.</w:t>
            </w:r>
          </w:p>
        </w:tc>
        <w:tc>
          <w:tcPr>
            <w:tcW w:w="1350" w:type="dxa"/>
          </w:tcPr>
          <w:p w:rsidR="00296381" w:rsidRDefault="00296381" w:rsidP="00CD5094">
            <w:pPr>
              <w:pStyle w:val="Tablecontent"/>
            </w:pPr>
            <w:r>
              <w:lastRenderedPageBreak/>
              <w:t>0</w:t>
            </w:r>
          </w:p>
        </w:tc>
        <w:tc>
          <w:tcPr>
            <w:tcW w:w="1620" w:type="dxa"/>
          </w:tcPr>
          <w:p w:rsidR="00296381" w:rsidRDefault="00296381" w:rsidP="00CD5094">
            <w:pPr>
              <w:pStyle w:val="Tablecontent"/>
            </w:pPr>
            <w:r>
              <w:t>A(10)</w:t>
            </w:r>
          </w:p>
        </w:tc>
        <w:tc>
          <w:tcPr>
            <w:tcW w:w="2176" w:type="dxa"/>
          </w:tcPr>
          <w:p w:rsidR="00296381" w:rsidRDefault="00296381" w:rsidP="00CD5094">
            <w:pPr>
              <w:pStyle w:val="Tablecontent"/>
            </w:pPr>
            <w:r>
              <w:t>O (Tag is mandatory)</w:t>
            </w:r>
          </w:p>
        </w:tc>
      </w:tr>
    </w:tbl>
    <w:p w:rsidR="00296381" w:rsidRDefault="00296381" w:rsidP="00296381">
      <w:pPr>
        <w:pStyle w:val="BodyText2"/>
      </w:pP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All tags are mandatory to be present in XML. If value is optional and tag must be present.</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87" w:name="_Toc284720141"/>
      <w:bookmarkStart w:id="288" w:name="_Toc329006853"/>
      <w:bookmarkStart w:id="289" w:name="_Toc427753198"/>
      <w:r>
        <w:t>XML Response Syntax</w:t>
      </w:r>
      <w:bookmarkEnd w:id="287"/>
      <w:bookmarkEnd w:id="288"/>
      <w:bookmarkEnd w:id="289"/>
    </w:p>
    <w:p w:rsidR="00296381" w:rsidRDefault="00296381" w:rsidP="00296381">
      <w:pPr>
        <w:pStyle w:val="BodyText2"/>
        <w:ind w:left="720"/>
        <w:jc w:val="left"/>
      </w:pPr>
    </w:p>
    <w:p w:rsidR="00296381" w:rsidRDefault="00296381" w:rsidP="00296381">
      <w:pPr>
        <w:pStyle w:val="BodyText2"/>
        <w:ind w:left="720"/>
        <w:jc w:val="left"/>
      </w:pPr>
      <w:r>
        <w:t>Pretups will send following response (acknowledgement) to USSD for Gift Recharge Request. The XML response details are mentioned below.</w:t>
      </w:r>
    </w:p>
    <w:p w:rsidR="00296381" w:rsidRDefault="00296381" w:rsidP="00296381">
      <w:pPr>
        <w:pStyle w:val="BodyText2"/>
        <w:ind w:left="720"/>
        <w:jc w:val="left"/>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 GFTRCRESP&lt;/TYPE&gt;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pPr>
      <w:r>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GFTRCRESP</w:t>
            </w:r>
          </w:p>
        </w:tc>
        <w:tc>
          <w:tcPr>
            <w:tcW w:w="1620" w:type="dxa"/>
          </w:tcPr>
          <w:p w:rsidR="00296381" w:rsidRDefault="00296381" w:rsidP="00CD5094">
            <w:pPr>
              <w:pStyle w:val="Tablecontent"/>
              <w:rPr>
                <w:lang w:val="fr-FR"/>
              </w:rPr>
            </w:pPr>
            <w:r>
              <w:t>GFTRCRESP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 xml:space="preserve">The Transaction status details explained in appendix. </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290" w:name="_Toc284720142"/>
      <w:bookmarkStart w:id="291" w:name="_Toc329006854"/>
      <w:bookmarkStart w:id="292" w:name="_Toc427753199"/>
      <w:r w:rsidRPr="00022961">
        <w:lastRenderedPageBreak/>
        <w:t>Customer Recharge (Fix Line)</w:t>
      </w:r>
      <w:bookmarkEnd w:id="290"/>
      <w:bookmarkEnd w:id="291"/>
      <w:bookmarkEnd w:id="292"/>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External system can send the recharge request of a landline subscriber. The channel users can do recharge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293" w:name="_Toc284720143"/>
      <w:bookmarkStart w:id="294" w:name="_Toc329006855"/>
      <w:bookmarkStart w:id="295" w:name="_Toc427753200"/>
      <w:r w:rsidRPr="00022961">
        <w:t>XML Request Syntax</w:t>
      </w:r>
      <w:bookmarkEnd w:id="293"/>
      <w:bookmarkEnd w:id="294"/>
      <w:bookmarkEnd w:id="295"/>
    </w:p>
    <w:p w:rsidR="00296381" w:rsidRPr="00022961" w:rsidRDefault="00296381" w:rsidP="00296381">
      <w:pPr>
        <w:pStyle w:val="BodyText2"/>
        <w:ind w:left="720"/>
      </w:pPr>
      <w:r w:rsidRPr="00022961">
        <w:t>The External system will send the following request for Customer Recharge for fix line.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0"/>
        <w:rPr>
          <w:b w:val="0"/>
          <w:bCs w:val="0"/>
          <w:color w:val="auto"/>
        </w:rPr>
      </w:pPr>
    </w:p>
    <w:p w:rsidR="00296381" w:rsidRPr="00022961" w:rsidRDefault="00296381" w:rsidP="00296381">
      <w:pPr>
        <w:pStyle w:val="BodyText2"/>
        <w:ind w:left="720"/>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t>&lt;TYPE&gt;PSTNRCTRFREQ&lt;/TYPE&gt;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&lt;MSISDN2&gt;&lt; Payee MSISDN&gt;&lt;/MSISDN2&gt;</w:t>
      </w:r>
    </w:p>
    <w:p w:rsidR="00296381" w:rsidRPr="00022961" w:rsidRDefault="00296381" w:rsidP="00296381">
      <w:pPr>
        <w:pStyle w:val="BodyText2"/>
        <w:ind w:left="720"/>
      </w:pPr>
      <w:r w:rsidRPr="00022961">
        <w:t>&lt;AMOUNT&gt;&lt;Amount&gt;&lt;/AMOUNT&gt;</w:t>
      </w:r>
    </w:p>
    <w:p w:rsidR="00296381" w:rsidRPr="00022961" w:rsidRDefault="00296381" w:rsidP="00296381">
      <w:pPr>
        <w:pStyle w:val="BodyText2"/>
        <w:ind w:left="720"/>
      </w:pPr>
      <w:r w:rsidRPr="00022961">
        <w:t>&lt;LANGUAGE1&gt;&lt;Retailer Language&gt;&lt;/LANGUAGE1&gt;</w:t>
      </w:r>
    </w:p>
    <w:p w:rsidR="00296381" w:rsidRPr="00022961" w:rsidRDefault="00296381" w:rsidP="00296381">
      <w:pPr>
        <w:pStyle w:val="BodyText2"/>
        <w:ind w:left="720"/>
      </w:pPr>
      <w:r w:rsidRPr="00022961">
        <w:t>&lt;LANGUAGE2&gt;&lt;Payee Language&gt;&lt;/LANGUAGE2&gt;</w:t>
      </w:r>
    </w:p>
    <w:p w:rsidR="00296381" w:rsidRPr="00022961" w:rsidRDefault="00296381" w:rsidP="00296381">
      <w:pPr>
        <w:pStyle w:val="BodyText2"/>
        <w:ind w:left="720"/>
      </w:pPr>
      <w:r w:rsidRPr="00022961">
        <w:t>&lt;NOTIFICATION_MSISDN&gt;&lt;Notification MSISDN&gt;&lt;/NOTIFICATION_MSISDN&gt;</w:t>
      </w:r>
    </w:p>
    <w:p w:rsidR="00296381" w:rsidRPr="00022961" w:rsidRDefault="00296381" w:rsidP="00296381">
      <w:pPr>
        <w:pStyle w:val="BodyText2"/>
        <w:ind w:left="720"/>
      </w:pPr>
      <w:r w:rsidRPr="00022961">
        <w:t>&lt;SELECTOR&gt;&lt;Selector&gt;&lt;/SELECTOR&gt;</w:t>
      </w:r>
    </w:p>
    <w:p w:rsidR="00296381" w:rsidRPr="00022961" w:rsidRDefault="00296381" w:rsidP="00296381">
      <w:pPr>
        <w:pStyle w:val="BodyText2"/>
        <w:ind w:left="720"/>
      </w:pPr>
      <w:r w:rsidRPr="00022961">
        <w:t>&lt;/COMMAND&gt;</w:t>
      </w:r>
    </w:p>
    <w:p w:rsidR="00296381" w:rsidRDefault="00296381" w:rsidP="00296381">
      <w:pPr>
        <w:pStyle w:val="BodyText2"/>
      </w:pPr>
    </w:p>
    <w:p w:rsidR="00296381" w:rsidRPr="00022961" w:rsidRDefault="00296381" w:rsidP="00296381">
      <w:pPr>
        <w:pStyle w:val="BodyText2"/>
        <w:rPr>
          <w:b/>
          <w:bCs/>
          <w:sz w:val="24"/>
          <w:u w:val="single"/>
        </w:rPr>
      </w:pPr>
      <w:r w:rsidRPr="00022961">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rsidRPr="00022961">
              <w:t>PSTNRCTRFREQ</w:t>
            </w:r>
          </w:p>
        </w:tc>
        <w:tc>
          <w:tcPr>
            <w:tcW w:w="1620" w:type="dxa"/>
          </w:tcPr>
          <w:p w:rsidR="00296381" w:rsidRPr="00022961" w:rsidRDefault="00296381" w:rsidP="00CD5094">
            <w:pPr>
              <w:pStyle w:val="Tablecontent"/>
            </w:pPr>
            <w:r w:rsidRPr="00022961">
              <w:t>PSTNRCTRFREQ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Pr="00022961" w:rsidRDefault="00296381" w:rsidP="00CD5094">
            <w:pPr>
              <w:pStyle w:val="Tablecontent"/>
            </w:pPr>
            <w:r w:rsidRPr="00022961">
              <w:t>Retailer MSISDN</w:t>
            </w: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MSISDN2</w:t>
            </w:r>
          </w:p>
        </w:tc>
        <w:tc>
          <w:tcPr>
            <w:tcW w:w="1530" w:type="dxa"/>
          </w:tcPr>
          <w:p w:rsidR="00296381" w:rsidRPr="00022961" w:rsidRDefault="00296381" w:rsidP="00CD5094">
            <w:pPr>
              <w:pStyle w:val="Tablecontent"/>
            </w:pPr>
            <w:r w:rsidRPr="00022961">
              <w:t>Payee MSISDN</w:t>
            </w:r>
          </w:p>
        </w:tc>
        <w:tc>
          <w:tcPr>
            <w:tcW w:w="1620" w:type="dxa"/>
          </w:tcPr>
          <w:p w:rsidR="00296381" w:rsidRPr="00022961" w:rsidRDefault="00296381" w:rsidP="00CD5094">
            <w:pPr>
              <w:pStyle w:val="Tablecontent"/>
            </w:pPr>
            <w:r w:rsidRPr="00022961">
              <w:t>9942223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 xml:space="preserve">Numeric and without country code. </w:t>
            </w:r>
          </w:p>
        </w:tc>
      </w:tr>
      <w:tr w:rsidR="00296381" w:rsidTr="00CD5094">
        <w:trPr>
          <w:trHeight w:val="1268"/>
        </w:trPr>
        <w:tc>
          <w:tcPr>
            <w:tcW w:w="1350" w:type="dxa"/>
          </w:tcPr>
          <w:p w:rsidR="00296381" w:rsidRPr="00022961" w:rsidRDefault="00296381" w:rsidP="00CD5094">
            <w:pPr>
              <w:pStyle w:val="Tablecontent"/>
            </w:pPr>
            <w:r w:rsidRPr="00022961">
              <w:lastRenderedPageBreak/>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LANGUAGE2</w:t>
            </w:r>
          </w:p>
        </w:tc>
        <w:tc>
          <w:tcPr>
            <w:tcW w:w="1530" w:type="dxa"/>
          </w:tcPr>
          <w:p w:rsidR="00296381" w:rsidRPr="00022961" w:rsidRDefault="00296381" w:rsidP="00CD5094">
            <w:pPr>
              <w:pStyle w:val="Tablecontent"/>
            </w:pPr>
            <w:r w:rsidRPr="00022961">
              <w:t xml:space="preserve"> Payee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Payee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NOTIFICATION_MSISDN</w:t>
            </w:r>
          </w:p>
        </w:tc>
        <w:tc>
          <w:tcPr>
            <w:tcW w:w="1530" w:type="dxa"/>
          </w:tcPr>
          <w:p w:rsidR="00296381" w:rsidRPr="00022961" w:rsidRDefault="00296381" w:rsidP="00CD5094">
            <w:pPr>
              <w:pStyle w:val="Tablecontent"/>
            </w:pPr>
            <w:r w:rsidRPr="00022961">
              <w:t>Notification MSISDN</w:t>
            </w:r>
          </w:p>
        </w:tc>
        <w:tc>
          <w:tcPr>
            <w:tcW w:w="1620" w:type="dxa"/>
          </w:tcPr>
          <w:p w:rsidR="00296381" w:rsidRPr="00022961" w:rsidRDefault="00296381" w:rsidP="00CD5094">
            <w:pPr>
              <w:pStyle w:val="Tablecontent"/>
            </w:pPr>
            <w:r w:rsidRPr="00022961">
              <w:t>981239823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MSISDN on which notification need to send.</w:t>
            </w:r>
          </w:p>
        </w:tc>
      </w:tr>
      <w:tr w:rsidR="00296381" w:rsidTr="00CD5094">
        <w:trPr>
          <w:trHeight w:val="1268"/>
        </w:trPr>
        <w:tc>
          <w:tcPr>
            <w:tcW w:w="1350" w:type="dxa"/>
          </w:tcPr>
          <w:p w:rsidR="00296381" w:rsidRPr="00022961" w:rsidRDefault="00296381" w:rsidP="00CD5094">
            <w:pPr>
              <w:pStyle w:val="Tablecontent"/>
            </w:pPr>
            <w:r w:rsidRPr="00022961">
              <w:t>SELECTOR</w:t>
            </w:r>
          </w:p>
        </w:tc>
        <w:tc>
          <w:tcPr>
            <w:tcW w:w="1530" w:type="dxa"/>
          </w:tcPr>
          <w:p w:rsidR="00296381" w:rsidRPr="00022961" w:rsidRDefault="00296381" w:rsidP="00CD5094">
            <w:pPr>
              <w:pStyle w:val="Tablecontent"/>
            </w:pPr>
            <w:r w:rsidRPr="00022961">
              <w:t>Selector</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Selector should be numeric</w:t>
            </w:r>
          </w:p>
          <w:p w:rsidR="00296381" w:rsidRPr="00022961" w:rsidRDefault="00296381" w:rsidP="00CD5094">
            <w:pPr>
              <w:pStyle w:val="Tablecontent"/>
            </w:pPr>
            <w:r w:rsidRPr="00022961">
              <w:t>1,2,3.</w:t>
            </w:r>
          </w:p>
        </w:tc>
      </w:tr>
    </w:tbl>
    <w:p w:rsidR="00296381" w:rsidRDefault="00296381" w:rsidP="00296381">
      <w:pPr>
        <w:pStyle w:val="BodyText2"/>
      </w:pP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All tags are mandatory to be present in XML. If value is optional and tag must be present.</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296" w:name="_Toc284720144"/>
      <w:bookmarkStart w:id="297" w:name="_Toc329006856"/>
      <w:bookmarkStart w:id="298" w:name="_Toc427753201"/>
      <w:r w:rsidRPr="00022961">
        <w:t>XML Response Syntax</w:t>
      </w:r>
      <w:bookmarkEnd w:id="296"/>
      <w:bookmarkEnd w:id="297"/>
      <w:bookmarkEnd w:id="298"/>
    </w:p>
    <w:p w:rsidR="00296381" w:rsidRPr="00022961" w:rsidRDefault="00296381" w:rsidP="00296381">
      <w:pPr>
        <w:pStyle w:val="BodyText2"/>
        <w:ind w:left="720"/>
        <w:jc w:val="left"/>
      </w:pPr>
      <w:r w:rsidRPr="00022961">
        <w:t>PreTUPS will send following response (acknowledgement) to External system for Customer Recharge Request of Fix line. The XML response details are mentioned below.</w:t>
      </w:r>
    </w:p>
    <w:p w:rsidR="00296381" w:rsidRPr="00022961" w:rsidRDefault="00296381" w:rsidP="00296381">
      <w:pPr>
        <w:pStyle w:val="BodyText2"/>
      </w:pPr>
    </w:p>
    <w:p w:rsidR="00296381" w:rsidRPr="0002296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ind w:left="720"/>
        <w:jc w:val="left"/>
      </w:pPr>
      <w:r w:rsidRPr="00022961">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 PSTNRCTRFRESP&lt;/TYPE&gt;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rsidRPr="00022961">
              <w:t>PSTNRCTRFRESP</w:t>
            </w:r>
          </w:p>
        </w:tc>
        <w:tc>
          <w:tcPr>
            <w:tcW w:w="1620" w:type="dxa"/>
          </w:tcPr>
          <w:p w:rsidR="00296381" w:rsidRPr="00022961" w:rsidRDefault="00296381" w:rsidP="00CD5094">
            <w:pPr>
              <w:pStyle w:val="Tablecontent"/>
              <w:rPr>
                <w:lang w:val="fr-FR"/>
              </w:rPr>
            </w:pPr>
            <w:r w:rsidRPr="00022961">
              <w:t>PSTNRCTRFRESP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 xml:space="preserve">The Transaction status details explained in appendix. </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299" w:name="_Toc284720145"/>
      <w:bookmarkStart w:id="300" w:name="_Toc329006857"/>
      <w:bookmarkStart w:id="301" w:name="_Toc427753202"/>
      <w:r w:rsidRPr="00022961">
        <w:t>Customer Recharge (Internet)</w:t>
      </w:r>
      <w:bookmarkEnd w:id="299"/>
      <w:bookmarkEnd w:id="300"/>
      <w:bookmarkEnd w:id="301"/>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External system can send the recharge request of a Internet subscriber. The channel users can do recharge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02" w:name="_Toc284720146"/>
      <w:bookmarkStart w:id="303" w:name="_Toc329006858"/>
      <w:bookmarkStart w:id="304" w:name="_Toc427753203"/>
      <w:r w:rsidRPr="00022961">
        <w:t>XML Request Syntax</w:t>
      </w:r>
      <w:bookmarkEnd w:id="302"/>
      <w:bookmarkEnd w:id="303"/>
      <w:bookmarkEnd w:id="304"/>
    </w:p>
    <w:p w:rsidR="00296381" w:rsidRPr="00022961" w:rsidRDefault="00296381" w:rsidP="00296381">
      <w:pPr>
        <w:pStyle w:val="BodyText2"/>
        <w:ind w:left="720"/>
      </w:pPr>
      <w:r w:rsidRPr="00022961">
        <w:t>The External system will send the following request for Customer Recharge for internet.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0"/>
        <w:rPr>
          <w:b w:val="0"/>
          <w:bCs w:val="0"/>
          <w:color w:val="auto"/>
        </w:rPr>
      </w:pPr>
    </w:p>
    <w:p w:rsidR="00296381" w:rsidRPr="00022961" w:rsidRDefault="00296381" w:rsidP="00296381">
      <w:pPr>
        <w:pStyle w:val="BodyText2"/>
        <w:ind w:left="720"/>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t>&lt;TYPE&gt;</w:t>
      </w:r>
      <w:r w:rsidR="00691E16" w:rsidRPr="00691E16">
        <w:t xml:space="preserve"> INTRRCTRFREQ</w:t>
      </w:r>
      <w:r w:rsidR="00691E16" w:rsidRPr="00691E16" w:rsidDel="00691E16">
        <w:t xml:space="preserve"> </w:t>
      </w:r>
      <w:r w:rsidRPr="00022961">
        <w:t>&lt;/TYPE&gt;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w:t>
      </w:r>
      <w:r w:rsidR="00691E16">
        <w:t>MSISDN2</w:t>
      </w:r>
      <w:r w:rsidRPr="00022961">
        <w:t>&gt;&lt; Payee MSISDN&gt;&lt;/</w:t>
      </w:r>
      <w:r w:rsidR="00691E16">
        <w:t>MSISDN2</w:t>
      </w:r>
      <w:r w:rsidRPr="00022961">
        <w:t>&gt;</w:t>
      </w:r>
    </w:p>
    <w:p w:rsidR="00296381" w:rsidRPr="00022961" w:rsidRDefault="00296381" w:rsidP="00296381">
      <w:pPr>
        <w:pStyle w:val="BodyText2"/>
        <w:ind w:left="720"/>
      </w:pPr>
      <w:r w:rsidRPr="00022961">
        <w:t>&lt;AMOUNT&gt;&lt;Amount&gt;&lt;/AMOUNT&gt;</w:t>
      </w:r>
    </w:p>
    <w:p w:rsidR="00296381" w:rsidRPr="00022961" w:rsidRDefault="00296381" w:rsidP="00296381">
      <w:pPr>
        <w:pStyle w:val="BodyText2"/>
        <w:ind w:left="720"/>
      </w:pPr>
      <w:r w:rsidRPr="00022961">
        <w:t>&lt;LANGUAGE1&gt;&lt;Retailer Language&gt;&lt;/LANGUAGE1&gt;</w:t>
      </w:r>
    </w:p>
    <w:p w:rsidR="00296381" w:rsidRPr="00022961" w:rsidRDefault="00296381" w:rsidP="00296381">
      <w:pPr>
        <w:pStyle w:val="BodyText2"/>
        <w:ind w:left="720"/>
      </w:pPr>
      <w:r w:rsidRPr="00022961">
        <w:t>&lt;LANGUAGE2&gt;&lt;Payee Language&gt;&lt;/LANGUAGE2&gt;</w:t>
      </w:r>
    </w:p>
    <w:p w:rsidR="00296381" w:rsidRPr="00022961" w:rsidRDefault="00296381" w:rsidP="00296381">
      <w:pPr>
        <w:pStyle w:val="BodyText2"/>
        <w:ind w:left="720"/>
      </w:pPr>
      <w:r w:rsidRPr="00022961">
        <w:t>&lt;NOTIFICATION_MSISDN&gt;&lt;Notification MSISDN&gt;&lt;/NOTIFICATION_MSISDN&gt;</w:t>
      </w:r>
    </w:p>
    <w:p w:rsidR="00296381" w:rsidRPr="00022961" w:rsidRDefault="00296381" w:rsidP="00296381">
      <w:pPr>
        <w:pStyle w:val="BodyText2"/>
        <w:ind w:left="720"/>
      </w:pPr>
      <w:r w:rsidRPr="00022961">
        <w:t>&lt;SELECTOR&gt;&lt;Selector&gt;&lt;/SELECTOR&gt;</w:t>
      </w:r>
    </w:p>
    <w:p w:rsidR="00296381" w:rsidRPr="00022961" w:rsidRDefault="00296381" w:rsidP="00296381">
      <w:pPr>
        <w:pStyle w:val="BodyText2"/>
        <w:ind w:left="720"/>
      </w:pPr>
      <w:r w:rsidRPr="00022961">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Pr="00022961" w:rsidRDefault="00296381" w:rsidP="00296381">
      <w:pPr>
        <w:pStyle w:val="BodyText2"/>
        <w:rPr>
          <w:b/>
          <w:bCs/>
          <w:sz w:val="24"/>
          <w:u w:val="single"/>
        </w:rPr>
      </w:pPr>
      <w:r w:rsidRPr="00022961">
        <w:rPr>
          <w:b/>
          <w:bCs/>
          <w:sz w:val="24"/>
          <w:u w:val="single"/>
        </w:rPr>
        <w:lastRenderedPageBreak/>
        <w:t>Fields Detail</w:t>
      </w:r>
    </w:p>
    <w:p w:rsidR="00296381" w:rsidRDefault="00296381" w:rsidP="00296381">
      <w:pPr>
        <w:pStyle w:val="BodyText2"/>
      </w:pP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rsidRPr="00022961">
              <w:t>INTRNTRCREQ</w:t>
            </w:r>
          </w:p>
        </w:tc>
        <w:tc>
          <w:tcPr>
            <w:tcW w:w="1620" w:type="dxa"/>
          </w:tcPr>
          <w:p w:rsidR="00296381" w:rsidRPr="00022961" w:rsidRDefault="00296381" w:rsidP="00CD5094">
            <w:pPr>
              <w:pStyle w:val="Tablecontent"/>
            </w:pPr>
            <w:r w:rsidRPr="00022961">
              <w:t>INTRNTRCREQ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Pr="00022961" w:rsidRDefault="00296381" w:rsidP="00CD5094">
            <w:pPr>
              <w:pStyle w:val="Tablecontent"/>
            </w:pPr>
            <w:r w:rsidRPr="00022961">
              <w:t>Retailer MSISDN</w:t>
            </w: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ACCOUNTNUM</w:t>
            </w:r>
          </w:p>
        </w:tc>
        <w:tc>
          <w:tcPr>
            <w:tcW w:w="1530" w:type="dxa"/>
          </w:tcPr>
          <w:p w:rsidR="00296381" w:rsidRPr="00022961" w:rsidRDefault="00296381" w:rsidP="00CD5094">
            <w:pPr>
              <w:pStyle w:val="Tablecontent"/>
            </w:pPr>
            <w:r w:rsidRPr="00022961">
              <w:t>Internet Account Number</w:t>
            </w:r>
          </w:p>
        </w:tc>
        <w:tc>
          <w:tcPr>
            <w:tcW w:w="1620" w:type="dxa"/>
          </w:tcPr>
          <w:p w:rsidR="00296381" w:rsidRPr="00022961" w:rsidRDefault="00296381" w:rsidP="00CD5094">
            <w:pPr>
              <w:pStyle w:val="Tablecontent"/>
            </w:pPr>
            <w:r w:rsidRPr="00022961">
              <w:t>9942223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LANGUAGE2</w:t>
            </w:r>
          </w:p>
        </w:tc>
        <w:tc>
          <w:tcPr>
            <w:tcW w:w="1530" w:type="dxa"/>
          </w:tcPr>
          <w:p w:rsidR="00296381" w:rsidRPr="00022961" w:rsidRDefault="00296381" w:rsidP="00CD5094">
            <w:pPr>
              <w:pStyle w:val="Tablecontent"/>
            </w:pPr>
            <w:r w:rsidRPr="00022961">
              <w:t xml:space="preserve"> Payee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Payee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NOTIFICATION_MSISDN</w:t>
            </w:r>
          </w:p>
        </w:tc>
        <w:tc>
          <w:tcPr>
            <w:tcW w:w="1530" w:type="dxa"/>
          </w:tcPr>
          <w:p w:rsidR="00296381" w:rsidRPr="00022961" w:rsidRDefault="00296381" w:rsidP="00CD5094">
            <w:pPr>
              <w:pStyle w:val="Tablecontent"/>
            </w:pPr>
            <w:r w:rsidRPr="00022961">
              <w:t>Notification MSISDN</w:t>
            </w:r>
          </w:p>
        </w:tc>
        <w:tc>
          <w:tcPr>
            <w:tcW w:w="1620" w:type="dxa"/>
          </w:tcPr>
          <w:p w:rsidR="00296381" w:rsidRPr="00022961" w:rsidRDefault="00296381" w:rsidP="00CD5094">
            <w:pPr>
              <w:pStyle w:val="Tablecontent"/>
            </w:pPr>
            <w:r w:rsidRPr="00022961">
              <w:t>981239823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MSISDN on which notification need to send.</w:t>
            </w:r>
          </w:p>
        </w:tc>
      </w:tr>
      <w:tr w:rsidR="00296381" w:rsidTr="00CD5094">
        <w:trPr>
          <w:trHeight w:val="1268"/>
        </w:trPr>
        <w:tc>
          <w:tcPr>
            <w:tcW w:w="1350" w:type="dxa"/>
          </w:tcPr>
          <w:p w:rsidR="00296381" w:rsidRPr="00022961" w:rsidRDefault="00296381" w:rsidP="00CD5094">
            <w:pPr>
              <w:pStyle w:val="Tablecontent"/>
            </w:pPr>
            <w:r w:rsidRPr="00022961">
              <w:t>SELECTOR</w:t>
            </w:r>
          </w:p>
        </w:tc>
        <w:tc>
          <w:tcPr>
            <w:tcW w:w="1530" w:type="dxa"/>
          </w:tcPr>
          <w:p w:rsidR="00296381" w:rsidRPr="00022961" w:rsidRDefault="00296381" w:rsidP="00CD5094">
            <w:pPr>
              <w:pStyle w:val="Tablecontent"/>
            </w:pPr>
            <w:r w:rsidRPr="00022961">
              <w:t>Selector</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Selector should be numeric</w:t>
            </w:r>
          </w:p>
          <w:p w:rsidR="00296381" w:rsidRPr="00022961" w:rsidRDefault="00296381" w:rsidP="00CD5094">
            <w:pPr>
              <w:pStyle w:val="Tablecontent"/>
            </w:pPr>
            <w:r w:rsidRPr="00022961">
              <w:t>1,2,3.</w:t>
            </w:r>
          </w:p>
        </w:tc>
      </w:tr>
    </w:tbl>
    <w:p w:rsidR="00296381" w:rsidRDefault="00296381" w:rsidP="00296381">
      <w:pPr>
        <w:pStyle w:val="BodyText2"/>
      </w:pPr>
    </w:p>
    <w:p w:rsidR="00296381" w:rsidRDefault="00296381" w:rsidP="00296381">
      <w:pPr>
        <w:pStyle w:val="BodyText2"/>
      </w:pP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All tags are mandatory to be present in XML. If value is optional and tag must be present.</w:t>
      </w: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The value for TYPE tag is fixed as mentioned in syntax.</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05" w:name="_Toc284720147"/>
      <w:bookmarkStart w:id="306" w:name="_Toc329006859"/>
      <w:bookmarkStart w:id="307" w:name="_Toc427753204"/>
      <w:r w:rsidRPr="00022961">
        <w:lastRenderedPageBreak/>
        <w:t>XML Response Syntax</w:t>
      </w:r>
      <w:bookmarkEnd w:id="305"/>
      <w:bookmarkEnd w:id="306"/>
      <w:bookmarkEnd w:id="307"/>
    </w:p>
    <w:p w:rsidR="00296381" w:rsidRPr="00022961" w:rsidRDefault="00296381" w:rsidP="00296381">
      <w:pPr>
        <w:pStyle w:val="BodyText2"/>
        <w:ind w:left="720"/>
        <w:jc w:val="left"/>
      </w:pPr>
      <w:r w:rsidRPr="00022961">
        <w:t>PreTUPS will send following response (acknowledgement) to External system for Customer Recharge Request of Internet. The XML response details are mentioned below.</w:t>
      </w:r>
    </w:p>
    <w:p w:rsidR="00296381" w:rsidRPr="00022961" w:rsidRDefault="00296381" w:rsidP="00296381">
      <w:pPr>
        <w:pStyle w:val="BodyText2"/>
      </w:pPr>
    </w:p>
    <w:p w:rsidR="00296381" w:rsidRPr="0002296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ind w:left="720"/>
        <w:jc w:val="left"/>
      </w:pPr>
      <w:r w:rsidRPr="00022961">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&lt;TYPE&gt;INTRNTRCRESP&lt;/TYPE&gt;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Pr="00022961" w:rsidRDefault="00296381" w:rsidP="00296381">
      <w:pPr>
        <w:pStyle w:val="BodyText2"/>
      </w:pPr>
      <w:r w:rsidRPr="00022961">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rsidRPr="00022961">
              <w:t>INTRNTRCRESP</w:t>
            </w:r>
          </w:p>
        </w:tc>
        <w:tc>
          <w:tcPr>
            <w:tcW w:w="1620" w:type="dxa"/>
          </w:tcPr>
          <w:p w:rsidR="00296381" w:rsidRPr="00022961" w:rsidRDefault="00296381" w:rsidP="00CD5094">
            <w:pPr>
              <w:pStyle w:val="Tablecontent"/>
              <w:rPr>
                <w:lang w:val="fr-FR"/>
              </w:rPr>
            </w:pPr>
            <w:r w:rsidRPr="00022961">
              <w:t>INTRNTRCRESP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 xml:space="preserve">The Transaction status details explained in appendix. </w:t>
      </w: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08" w:name="_Toc284720148"/>
      <w:bookmarkStart w:id="309" w:name="_Toc329006860"/>
      <w:bookmarkStart w:id="310" w:name="_Toc427753205"/>
      <w:r>
        <w:t>International Roam Recharge</w:t>
      </w:r>
      <w:bookmarkEnd w:id="308"/>
      <w:bookmarkEnd w:id="309"/>
      <w:bookmarkEnd w:id="310"/>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 xml:space="preserve">External system can send the </w:t>
      </w:r>
      <w:r>
        <w:rPr>
          <w:rFonts w:ascii="Arial" w:hAnsi="Arial"/>
          <w:b w:val="0"/>
          <w:bCs w:val="0"/>
          <w:color w:val="auto"/>
          <w:sz w:val="20"/>
        </w:rPr>
        <w:t xml:space="preserve">roam </w:t>
      </w:r>
      <w:r w:rsidRPr="00022961">
        <w:rPr>
          <w:rFonts w:ascii="Arial" w:hAnsi="Arial"/>
          <w:b w:val="0"/>
          <w:bCs w:val="0"/>
          <w:color w:val="auto"/>
          <w:sz w:val="20"/>
        </w:rPr>
        <w:t xml:space="preserve">recharge request </w:t>
      </w:r>
      <w:r>
        <w:rPr>
          <w:rFonts w:ascii="Arial" w:hAnsi="Arial"/>
          <w:b w:val="0"/>
          <w:bCs w:val="0"/>
          <w:color w:val="auto"/>
          <w:sz w:val="20"/>
        </w:rPr>
        <w:t>for international customer</w:t>
      </w:r>
      <w:r w:rsidRPr="00022961">
        <w:rPr>
          <w:rFonts w:ascii="Arial" w:hAnsi="Arial"/>
          <w:b w:val="0"/>
          <w:bCs w:val="0"/>
          <w:color w:val="auto"/>
          <w:sz w:val="20"/>
        </w:rPr>
        <w:t xml:space="preserve">. The channel users can do </w:t>
      </w:r>
      <w:r>
        <w:rPr>
          <w:rFonts w:ascii="Arial" w:hAnsi="Arial"/>
          <w:b w:val="0"/>
          <w:bCs w:val="0"/>
          <w:color w:val="auto"/>
          <w:sz w:val="20"/>
        </w:rPr>
        <w:t xml:space="preserve">roam </w:t>
      </w:r>
      <w:r w:rsidRPr="00022961">
        <w:rPr>
          <w:rFonts w:ascii="Arial" w:hAnsi="Arial"/>
          <w:b w:val="0"/>
          <w:bCs w:val="0"/>
          <w:color w:val="auto"/>
          <w:sz w:val="20"/>
        </w:rPr>
        <w:t>recharge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11" w:name="_Toc284720149"/>
      <w:bookmarkStart w:id="312" w:name="_Toc329006861"/>
      <w:bookmarkStart w:id="313" w:name="_Toc427753206"/>
      <w:r w:rsidRPr="00022961">
        <w:t>XML Request Syntax</w:t>
      </w:r>
      <w:bookmarkEnd w:id="311"/>
      <w:bookmarkEnd w:id="312"/>
      <w:bookmarkEnd w:id="313"/>
    </w:p>
    <w:p w:rsidR="00296381" w:rsidRPr="00022961" w:rsidRDefault="00296381" w:rsidP="00296381">
      <w:pPr>
        <w:pStyle w:val="BodyText2"/>
        <w:ind w:left="720"/>
      </w:pPr>
      <w:r w:rsidRPr="00022961">
        <w:t xml:space="preserve">The External system will send the following request for </w:t>
      </w:r>
      <w:r>
        <w:t>Roam</w:t>
      </w:r>
      <w:r w:rsidRPr="00022961">
        <w:t xml:space="preserve"> Recharge for </w:t>
      </w:r>
      <w:r>
        <w:t>mobile</w:t>
      </w:r>
      <w:r w:rsidRPr="00022961">
        <w:t>.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lastRenderedPageBreak/>
        <w:t>&lt;TYPE&gt;</w:t>
      </w:r>
      <w:r>
        <w:t>ROAM</w:t>
      </w:r>
      <w:r w:rsidRPr="00022961">
        <w:t>RCREQ&lt;/TYPE&gt;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w:t>
      </w:r>
      <w:r>
        <w:t>MSISDN2</w:t>
      </w:r>
      <w:r w:rsidRPr="00022961">
        <w:t>&gt;&lt;Payee MSISDN&gt;&lt;/</w:t>
      </w:r>
      <w:r>
        <w:t>MSISDN2</w:t>
      </w:r>
      <w:r w:rsidRPr="00022961">
        <w:t>&gt;</w:t>
      </w:r>
    </w:p>
    <w:p w:rsidR="00296381" w:rsidRDefault="00296381" w:rsidP="00296381">
      <w:pPr>
        <w:pStyle w:val="BodyText2"/>
        <w:ind w:left="720"/>
      </w:pPr>
      <w:r w:rsidRPr="00022961">
        <w:t>&lt;AMOUNT&gt;&lt;Amount&gt;&lt;/AMOUNT&gt;</w:t>
      </w:r>
    </w:p>
    <w:p w:rsidR="00296381" w:rsidRPr="00022961" w:rsidRDefault="00296381" w:rsidP="00296381">
      <w:pPr>
        <w:pStyle w:val="BodyText2"/>
        <w:ind w:left="720"/>
      </w:pPr>
      <w:r w:rsidRPr="00022961">
        <w:t>&lt;LANGUAGE1&gt;&lt;Retailer Language&gt;&lt;/LANGUAGE1&gt;</w:t>
      </w:r>
    </w:p>
    <w:p w:rsidR="00296381" w:rsidRDefault="00296381" w:rsidP="00296381">
      <w:pPr>
        <w:pStyle w:val="BodyText2"/>
        <w:ind w:left="720"/>
      </w:pPr>
      <w:r w:rsidRPr="00022961">
        <w:t>&lt;/COMMAND&gt;</w:t>
      </w:r>
    </w:p>
    <w:p w:rsidR="00296381" w:rsidRPr="00022961" w:rsidRDefault="00296381" w:rsidP="00296381">
      <w:pPr>
        <w:pStyle w:val="BodyText2"/>
        <w:ind w:left="720"/>
      </w:pPr>
    </w:p>
    <w:p w:rsidR="00296381" w:rsidRPr="00022961" w:rsidRDefault="00296381" w:rsidP="00296381">
      <w:pPr>
        <w:pStyle w:val="BodyText2"/>
        <w:rPr>
          <w:b/>
          <w:bCs/>
          <w:sz w:val="24"/>
          <w:u w:val="single"/>
        </w:rPr>
      </w:pPr>
      <w:r w:rsidRPr="00022961">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t>ROAM</w:t>
            </w:r>
            <w:r w:rsidRPr="00022961">
              <w:t>RCREQ</w:t>
            </w:r>
          </w:p>
        </w:tc>
        <w:tc>
          <w:tcPr>
            <w:tcW w:w="1620" w:type="dxa"/>
          </w:tcPr>
          <w:p w:rsidR="00296381" w:rsidRPr="00022961" w:rsidRDefault="00296381" w:rsidP="00CD5094">
            <w:pPr>
              <w:pStyle w:val="Tablecontent"/>
            </w:pPr>
            <w:r>
              <w:t>ROAM</w:t>
            </w:r>
            <w:r w:rsidRPr="00022961">
              <w:t>RCREQ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Default="00296381" w:rsidP="00CD5094">
            <w:pPr>
              <w:pStyle w:val="Tablecontent"/>
            </w:pPr>
            <w:r w:rsidRPr="00022961">
              <w:t>Retailer MSISDN</w:t>
            </w:r>
          </w:p>
          <w:p w:rsidR="00296381" w:rsidRPr="00022961" w:rsidRDefault="00296381" w:rsidP="00CD5094">
            <w:pPr>
              <w:pStyle w:val="Tablecontent"/>
            </w:pP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t>MSISDN2</w:t>
            </w:r>
          </w:p>
        </w:tc>
        <w:tc>
          <w:tcPr>
            <w:tcW w:w="1530" w:type="dxa"/>
          </w:tcPr>
          <w:p w:rsidR="00296381" w:rsidRPr="00022961" w:rsidRDefault="00296381" w:rsidP="00CD5094">
            <w:pPr>
              <w:pStyle w:val="Tablecontent"/>
            </w:pPr>
            <w:r>
              <w:t xml:space="preserve">Payee MSISDN </w:t>
            </w:r>
          </w:p>
        </w:tc>
        <w:tc>
          <w:tcPr>
            <w:tcW w:w="1620" w:type="dxa"/>
          </w:tcPr>
          <w:p w:rsidR="00296381" w:rsidRPr="00022961" w:rsidRDefault="00296381" w:rsidP="00CD5094">
            <w:pPr>
              <w:pStyle w:val="Tablecontent"/>
            </w:pPr>
            <w:r>
              <w:t>00919810198223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Default="00296381" w:rsidP="00CD5094">
            <w:pPr>
              <w:pStyle w:val="Tablecontent"/>
            </w:pPr>
            <w:r w:rsidRPr="00022961">
              <w:t>Numeric Only</w:t>
            </w:r>
          </w:p>
          <w:p w:rsidR="00296381" w:rsidRPr="00022961" w:rsidRDefault="00296381" w:rsidP="00CD5094">
            <w:pPr>
              <w:pStyle w:val="Tablecontent"/>
            </w:pPr>
            <w:r>
              <w:t>With country code. Country Code prefixes with 00</w:t>
            </w:r>
          </w:p>
        </w:tc>
      </w:tr>
      <w:tr w:rsidR="00296381" w:rsidTr="00CD5094">
        <w:trPr>
          <w:trHeight w:val="1268"/>
        </w:trPr>
        <w:tc>
          <w:tcPr>
            <w:tcW w:w="1350" w:type="dxa"/>
          </w:tcPr>
          <w:p w:rsidR="00296381" w:rsidRPr="00022961" w:rsidRDefault="00296381" w:rsidP="00CD5094">
            <w:pPr>
              <w:pStyle w:val="Tablecontent"/>
            </w:pPr>
            <w:r w:rsidRPr="00022961">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bl>
    <w:p w:rsidR="00296381" w:rsidRDefault="00296381" w:rsidP="00296381">
      <w:pPr>
        <w:pStyle w:val="BodyText2"/>
      </w:pP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All tags are mandatory to be present in XML. If value is optional and tag must be present.</w:t>
      </w: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The value for TYPE tag is fixed as mentioned in syntax.</w:t>
      </w:r>
    </w:p>
    <w:p w:rsidR="00296381" w:rsidRDefault="00296381" w:rsidP="00296381">
      <w:pPr>
        <w:pStyle w:val="BodyText2"/>
      </w:pP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14" w:name="_Toc284720150"/>
      <w:bookmarkStart w:id="315" w:name="_Toc329006862"/>
      <w:bookmarkStart w:id="316" w:name="_Toc427753207"/>
      <w:r w:rsidRPr="00022961">
        <w:t>XML Response Syntax</w:t>
      </w:r>
      <w:bookmarkEnd w:id="314"/>
      <w:bookmarkEnd w:id="315"/>
      <w:bookmarkEnd w:id="316"/>
    </w:p>
    <w:p w:rsidR="00296381" w:rsidRPr="00022961" w:rsidRDefault="00296381" w:rsidP="00296381">
      <w:pPr>
        <w:pStyle w:val="BodyText2"/>
        <w:ind w:left="720"/>
        <w:jc w:val="left"/>
      </w:pPr>
      <w:r w:rsidRPr="00022961">
        <w:t xml:space="preserve">PreTUPS will send following response (acknowledgement) to External system for </w:t>
      </w:r>
      <w:r>
        <w:t>Roam</w:t>
      </w:r>
      <w:r w:rsidRPr="00022961">
        <w:t xml:space="preserve"> Recharge Request. The XML response details are mentioned below.</w:t>
      </w:r>
    </w:p>
    <w:p w:rsidR="00296381" w:rsidRDefault="00296381" w:rsidP="00296381">
      <w:pPr>
        <w:pStyle w:val="BodyText2"/>
      </w:pPr>
    </w:p>
    <w:p w:rsidR="00296381" w:rsidRPr="00022961" w:rsidRDefault="00296381" w:rsidP="00296381">
      <w:pPr>
        <w:pStyle w:val="BodyText2"/>
      </w:pPr>
    </w:p>
    <w:p w:rsidR="00296381" w:rsidRPr="0002296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ind w:left="720"/>
        <w:jc w:val="left"/>
      </w:pPr>
      <w:r w:rsidRPr="00022961">
        <w:lastRenderedPageBreak/>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w:t>
      </w:r>
      <w:r>
        <w:t>ROAMRCRESP</w:t>
      </w:r>
      <w:r w:rsidRPr="00022961">
        <w:t>&lt;/TYPE&gt;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Pr="00022961" w:rsidRDefault="00296381" w:rsidP="00296381">
      <w:pPr>
        <w:pStyle w:val="BodyText2"/>
      </w:pPr>
      <w:r w:rsidRPr="00022961">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t>ROAMRCRESP</w:t>
            </w:r>
          </w:p>
        </w:tc>
        <w:tc>
          <w:tcPr>
            <w:tcW w:w="1620" w:type="dxa"/>
          </w:tcPr>
          <w:p w:rsidR="00296381" w:rsidRPr="00022961" w:rsidRDefault="00296381" w:rsidP="00CD5094">
            <w:pPr>
              <w:pStyle w:val="Tablecontent"/>
              <w:rPr>
                <w:lang w:val="fr-FR"/>
              </w:rPr>
            </w:pPr>
            <w:r>
              <w:t>ROAMRCRESP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 xml:space="preserve">The Transaction status details explained in appendix. </w:t>
      </w: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17" w:name="_Toc284720151"/>
      <w:bookmarkStart w:id="318" w:name="_Toc329006863"/>
      <w:bookmarkStart w:id="319" w:name="_Toc427753208"/>
      <w:r>
        <w:t>International Airtime Transfer</w:t>
      </w:r>
      <w:bookmarkEnd w:id="317"/>
      <w:bookmarkEnd w:id="318"/>
      <w:bookmarkEnd w:id="319"/>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 xml:space="preserve">External system can send the </w:t>
      </w:r>
      <w:r>
        <w:rPr>
          <w:rFonts w:ascii="Arial" w:hAnsi="Arial"/>
          <w:b w:val="0"/>
          <w:bCs w:val="0"/>
          <w:color w:val="auto"/>
          <w:sz w:val="20"/>
        </w:rPr>
        <w:t>Airtime transfer</w:t>
      </w:r>
      <w:r w:rsidRPr="00022961">
        <w:rPr>
          <w:rFonts w:ascii="Arial" w:hAnsi="Arial"/>
          <w:b w:val="0"/>
          <w:bCs w:val="0"/>
          <w:color w:val="auto"/>
          <w:sz w:val="20"/>
        </w:rPr>
        <w:t xml:space="preserve"> request </w:t>
      </w:r>
      <w:r>
        <w:rPr>
          <w:rFonts w:ascii="Arial" w:hAnsi="Arial"/>
          <w:b w:val="0"/>
          <w:bCs w:val="0"/>
          <w:color w:val="auto"/>
          <w:sz w:val="20"/>
        </w:rPr>
        <w:t>for international customer</w:t>
      </w:r>
      <w:r w:rsidRPr="00022961">
        <w:rPr>
          <w:rFonts w:ascii="Arial" w:hAnsi="Arial"/>
          <w:b w:val="0"/>
          <w:bCs w:val="0"/>
          <w:color w:val="auto"/>
          <w:sz w:val="20"/>
        </w:rPr>
        <w:t xml:space="preserve">. The channel users can do </w:t>
      </w:r>
      <w:r>
        <w:rPr>
          <w:rFonts w:ascii="Arial" w:hAnsi="Arial"/>
          <w:b w:val="0"/>
          <w:bCs w:val="0"/>
          <w:color w:val="auto"/>
          <w:sz w:val="20"/>
        </w:rPr>
        <w:t>International Airtime transfer</w:t>
      </w:r>
      <w:r w:rsidRPr="00022961">
        <w:rPr>
          <w:rFonts w:ascii="Arial" w:hAnsi="Arial"/>
          <w:b w:val="0"/>
          <w:bCs w:val="0"/>
          <w:color w:val="auto"/>
          <w:sz w:val="20"/>
        </w:rPr>
        <w:t xml:space="preserv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20" w:name="_Toc284720152"/>
      <w:bookmarkStart w:id="321" w:name="_Toc329006864"/>
      <w:bookmarkStart w:id="322" w:name="_Toc427753209"/>
      <w:r w:rsidRPr="00022961">
        <w:t>XML Request Syntax</w:t>
      </w:r>
      <w:bookmarkEnd w:id="320"/>
      <w:bookmarkEnd w:id="321"/>
      <w:bookmarkEnd w:id="322"/>
    </w:p>
    <w:p w:rsidR="00296381" w:rsidRPr="00022961" w:rsidRDefault="00296381" w:rsidP="00296381">
      <w:pPr>
        <w:pStyle w:val="BodyText2"/>
        <w:ind w:left="720"/>
      </w:pPr>
      <w:r w:rsidRPr="00022961">
        <w:t xml:space="preserve">The External system will send the following request for </w:t>
      </w:r>
      <w:r>
        <w:t>International Airtime Transfer</w:t>
      </w:r>
      <w:r w:rsidRPr="00022961">
        <w:t xml:space="preserve"> for </w:t>
      </w:r>
      <w:r>
        <w:t>mobile</w:t>
      </w:r>
      <w:r w:rsidRPr="00022961">
        <w:t>.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0"/>
        <w:rPr>
          <w:b w:val="0"/>
          <w:bCs w:val="0"/>
          <w:color w:val="auto"/>
        </w:rPr>
      </w:pPr>
    </w:p>
    <w:p w:rsidR="00296381" w:rsidRPr="00022961" w:rsidRDefault="00296381" w:rsidP="00296381">
      <w:pPr>
        <w:pStyle w:val="BodyText2"/>
        <w:ind w:left="720"/>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t>&lt;TYPE&gt;</w:t>
      </w:r>
      <w:bookmarkStart w:id="323" w:name="OLE_LINK1"/>
      <w:bookmarkStart w:id="324" w:name="OLE_LINK2"/>
      <w:r>
        <w:t>INTL</w:t>
      </w:r>
      <w:r w:rsidRPr="00022961">
        <w:t>RCREQ</w:t>
      </w:r>
      <w:bookmarkEnd w:id="323"/>
      <w:bookmarkEnd w:id="324"/>
      <w:r w:rsidRPr="00022961">
        <w:t>&lt;/TYPE&gt;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w:t>
      </w:r>
      <w:r>
        <w:t>MSISDN2</w:t>
      </w:r>
      <w:r w:rsidRPr="00022961">
        <w:t>&gt;&lt;Payee MSISDN&gt;&lt;/</w:t>
      </w:r>
      <w:r>
        <w:t>MSISDN2</w:t>
      </w:r>
      <w:r w:rsidRPr="00022961">
        <w:t>&gt;</w:t>
      </w:r>
    </w:p>
    <w:p w:rsidR="00296381" w:rsidRDefault="00296381" w:rsidP="00296381">
      <w:pPr>
        <w:pStyle w:val="BodyText2"/>
        <w:ind w:left="720"/>
      </w:pPr>
      <w:r w:rsidRPr="00022961">
        <w:t>&lt;AMOUNT&gt;&lt;Amount&gt;&lt;/AMOUNT&gt;</w:t>
      </w:r>
    </w:p>
    <w:p w:rsidR="00296381" w:rsidRDefault="00296381" w:rsidP="00296381">
      <w:pPr>
        <w:pStyle w:val="BodyText2"/>
        <w:ind w:left="720"/>
      </w:pPr>
      <w:r w:rsidRPr="00022961">
        <w:lastRenderedPageBreak/>
        <w:t>&lt;</w:t>
      </w:r>
      <w:r>
        <w:t>MSISDN3</w:t>
      </w:r>
      <w:r w:rsidRPr="00022961">
        <w:t>&gt;&lt;</w:t>
      </w:r>
      <w:r>
        <w:t>Notification</w:t>
      </w:r>
      <w:r w:rsidRPr="00022961">
        <w:t xml:space="preserve"> MSISDN&gt;&lt;/</w:t>
      </w:r>
      <w:r>
        <w:t>MSISDN3</w:t>
      </w:r>
      <w:r w:rsidRPr="00022961">
        <w:t>&gt;</w:t>
      </w:r>
    </w:p>
    <w:p w:rsidR="00296381" w:rsidRDefault="00296381" w:rsidP="00296381">
      <w:pPr>
        <w:pStyle w:val="BodyText2"/>
        <w:ind w:left="720"/>
      </w:pPr>
      <w:r w:rsidRPr="00022961">
        <w:t>&lt;LANGUAGE1&gt;&lt;Retailer Language&gt;&lt;/LANGUAGE1&gt;</w:t>
      </w:r>
    </w:p>
    <w:p w:rsidR="00296381" w:rsidRPr="00022961" w:rsidRDefault="00296381" w:rsidP="00296381">
      <w:pPr>
        <w:pStyle w:val="BodyText2"/>
        <w:ind w:left="720"/>
      </w:pPr>
      <w:r>
        <w:t>&lt;LANGUAGE2&gt;&lt;Retailer Language&gt;&lt;/LANGUAGE2</w:t>
      </w:r>
      <w:r w:rsidRPr="00022961">
        <w:t>&gt;</w:t>
      </w:r>
    </w:p>
    <w:p w:rsidR="00296381" w:rsidRPr="00022961" w:rsidRDefault="00296381" w:rsidP="00296381">
      <w:pPr>
        <w:pStyle w:val="BodyText2"/>
        <w:ind w:left="720"/>
      </w:pPr>
      <w:r w:rsidRPr="00022961">
        <w:t>&lt;/COMMAND&gt;</w:t>
      </w:r>
    </w:p>
    <w:p w:rsidR="00296381" w:rsidRDefault="00296381" w:rsidP="00296381">
      <w:pPr>
        <w:pStyle w:val="BodyText2"/>
      </w:pPr>
    </w:p>
    <w:p w:rsidR="00296381" w:rsidRPr="00022961" w:rsidRDefault="00296381" w:rsidP="00296381">
      <w:pPr>
        <w:pStyle w:val="BodyText2"/>
        <w:rPr>
          <w:b/>
          <w:bCs/>
          <w:sz w:val="24"/>
          <w:u w:val="single"/>
        </w:rPr>
      </w:pPr>
      <w:r w:rsidRPr="00022961">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t>INTL</w:t>
            </w:r>
            <w:r w:rsidRPr="00022961">
              <w:t>RCREQ</w:t>
            </w:r>
          </w:p>
        </w:tc>
        <w:tc>
          <w:tcPr>
            <w:tcW w:w="1620" w:type="dxa"/>
          </w:tcPr>
          <w:p w:rsidR="00296381" w:rsidRPr="00022961" w:rsidRDefault="00296381" w:rsidP="00CD5094">
            <w:pPr>
              <w:pStyle w:val="Tablecontent"/>
            </w:pPr>
            <w:r>
              <w:t>INTL</w:t>
            </w:r>
            <w:r w:rsidRPr="00022961">
              <w:t>RCREQ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Default="00296381" w:rsidP="00CD5094">
            <w:pPr>
              <w:pStyle w:val="Tablecontent"/>
            </w:pPr>
            <w:r w:rsidRPr="00022961">
              <w:t>Retailer MSISDN</w:t>
            </w:r>
          </w:p>
          <w:p w:rsidR="00296381" w:rsidRPr="00022961" w:rsidRDefault="00296381" w:rsidP="00CD5094">
            <w:pPr>
              <w:pStyle w:val="Tablecontent"/>
            </w:pP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t>MSISDN2</w:t>
            </w:r>
          </w:p>
        </w:tc>
        <w:tc>
          <w:tcPr>
            <w:tcW w:w="1530" w:type="dxa"/>
          </w:tcPr>
          <w:p w:rsidR="00296381" w:rsidRPr="00022961" w:rsidRDefault="00296381" w:rsidP="00CD5094">
            <w:pPr>
              <w:pStyle w:val="Tablecontent"/>
            </w:pPr>
            <w:r>
              <w:t xml:space="preserve">Payee MSISDN </w:t>
            </w:r>
          </w:p>
        </w:tc>
        <w:tc>
          <w:tcPr>
            <w:tcW w:w="1620" w:type="dxa"/>
          </w:tcPr>
          <w:p w:rsidR="00296381" w:rsidRPr="00022961" w:rsidRDefault="00296381" w:rsidP="00CD5094">
            <w:pPr>
              <w:pStyle w:val="Tablecontent"/>
            </w:pPr>
            <w:r>
              <w:t>00919810198223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Default="00296381" w:rsidP="00CD5094">
            <w:pPr>
              <w:pStyle w:val="Tablecontent"/>
            </w:pPr>
            <w:r w:rsidRPr="00022961">
              <w:t>Numeric Only</w:t>
            </w:r>
          </w:p>
          <w:p w:rsidR="00296381" w:rsidRPr="00022961" w:rsidRDefault="00296381" w:rsidP="00CD5094">
            <w:pPr>
              <w:pStyle w:val="Tablecontent"/>
            </w:pPr>
            <w:r>
              <w:t>With country code. Country Code prefixes with 00</w:t>
            </w:r>
          </w:p>
        </w:tc>
      </w:tr>
      <w:tr w:rsidR="00296381" w:rsidTr="00CD5094">
        <w:trPr>
          <w:trHeight w:val="1268"/>
        </w:trPr>
        <w:tc>
          <w:tcPr>
            <w:tcW w:w="1350" w:type="dxa"/>
          </w:tcPr>
          <w:p w:rsidR="00296381" w:rsidRPr="00022961" w:rsidRDefault="00296381" w:rsidP="00CD5094">
            <w:pPr>
              <w:pStyle w:val="Tablecontent"/>
            </w:pPr>
            <w:r w:rsidRPr="00022961">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t>MSISDN3</w:t>
            </w:r>
          </w:p>
        </w:tc>
        <w:tc>
          <w:tcPr>
            <w:tcW w:w="1530" w:type="dxa"/>
          </w:tcPr>
          <w:p w:rsidR="00296381" w:rsidRPr="00022961" w:rsidRDefault="00296381" w:rsidP="00CD5094">
            <w:pPr>
              <w:pStyle w:val="Tablecontent"/>
            </w:pPr>
            <w:r>
              <w:t>Notification MSISDN</w:t>
            </w:r>
          </w:p>
        </w:tc>
        <w:tc>
          <w:tcPr>
            <w:tcW w:w="1620" w:type="dxa"/>
          </w:tcPr>
          <w:p w:rsidR="00296381" w:rsidRPr="00022961" w:rsidRDefault="00296381" w:rsidP="00CD5094">
            <w:pPr>
              <w:pStyle w:val="Tablecontent"/>
            </w:pPr>
            <w:r>
              <w:t>989898989</w:t>
            </w:r>
          </w:p>
        </w:tc>
        <w:tc>
          <w:tcPr>
            <w:tcW w:w="1350" w:type="dxa"/>
          </w:tcPr>
          <w:p w:rsidR="00296381" w:rsidRPr="00022961" w:rsidRDefault="00296381" w:rsidP="00CD5094">
            <w:pPr>
              <w:pStyle w:val="Tablecontent"/>
            </w:pPr>
            <w:r>
              <w:t>15</w:t>
            </w:r>
          </w:p>
        </w:tc>
        <w:tc>
          <w:tcPr>
            <w:tcW w:w="1620" w:type="dxa"/>
          </w:tcPr>
          <w:p w:rsidR="00296381" w:rsidRPr="00022961" w:rsidRDefault="00296381" w:rsidP="00CD5094">
            <w:pPr>
              <w:pStyle w:val="Tablecontent"/>
            </w:pPr>
            <w:r>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t>LANGUAGE2</w:t>
            </w:r>
          </w:p>
        </w:tc>
        <w:tc>
          <w:tcPr>
            <w:tcW w:w="1530" w:type="dxa"/>
          </w:tcPr>
          <w:p w:rsidR="00296381" w:rsidRDefault="00296381" w:rsidP="00CD5094">
            <w:pPr>
              <w:pStyle w:val="Tablecontent"/>
            </w:pPr>
            <w:r>
              <w:t xml:space="preserve">Noticer </w:t>
            </w:r>
          </w:p>
          <w:p w:rsidR="00296381" w:rsidRPr="00022961" w:rsidRDefault="00296381" w:rsidP="00CD5094">
            <w:pPr>
              <w:pStyle w:val="Tablecontent"/>
            </w:pPr>
            <w:r>
              <w:t>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 xml:space="preserve">Numeric only, </w:t>
            </w:r>
            <w:r>
              <w:t>Noticer Language Code.</w:t>
            </w:r>
          </w:p>
          <w:p w:rsidR="00296381" w:rsidRPr="00022961" w:rsidRDefault="00296381" w:rsidP="00CD5094">
            <w:pPr>
              <w:pStyle w:val="Tablecontent"/>
            </w:pPr>
            <w:r w:rsidRPr="00022961">
              <w:t>This code must be defined in PreTUPS system.</w:t>
            </w:r>
          </w:p>
        </w:tc>
      </w:tr>
    </w:tbl>
    <w:p w:rsidR="00296381" w:rsidRDefault="00296381" w:rsidP="00296381">
      <w:pPr>
        <w:pStyle w:val="BodyText2"/>
      </w:pP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All tags are mandatory to be present in XML. If value is optional and tag must be present.</w:t>
      </w:r>
    </w:p>
    <w:p w:rsidR="00296381" w:rsidRPr="0002296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The value for TYPE tag is fixed as mentioned in syntax</w:t>
      </w:r>
      <w:r w:rsidRPr="00022961">
        <w:rPr>
          <w:sz w:val="22"/>
        </w:rPr>
        <w:t>.</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25" w:name="_Toc284720153"/>
      <w:bookmarkStart w:id="326" w:name="_Toc329006865"/>
      <w:bookmarkStart w:id="327" w:name="_Toc427753210"/>
      <w:r w:rsidRPr="00022961">
        <w:lastRenderedPageBreak/>
        <w:t>XML Response Syntax</w:t>
      </w:r>
      <w:bookmarkEnd w:id="325"/>
      <w:bookmarkEnd w:id="326"/>
      <w:bookmarkEnd w:id="327"/>
    </w:p>
    <w:p w:rsidR="00296381" w:rsidRPr="00022961" w:rsidRDefault="00296381" w:rsidP="00296381">
      <w:pPr>
        <w:pStyle w:val="BodyText2"/>
        <w:ind w:left="720"/>
        <w:jc w:val="left"/>
      </w:pPr>
      <w:r w:rsidRPr="00022961">
        <w:t xml:space="preserve">PreTUPS will send following response (acknowledgement) to External system for </w:t>
      </w:r>
      <w:r>
        <w:t>Roam</w:t>
      </w:r>
      <w:r w:rsidRPr="00022961">
        <w:t xml:space="preserve"> Recharge Request. The XML response details are mentioned below.</w:t>
      </w:r>
    </w:p>
    <w:p w:rsidR="00296381" w:rsidRPr="00022961" w:rsidRDefault="00296381" w:rsidP="00296381">
      <w:pPr>
        <w:pStyle w:val="BodyText2"/>
      </w:pPr>
    </w:p>
    <w:p w:rsidR="0029638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rPr>
          <w:b/>
          <w:bCs/>
          <w:u w:val="single"/>
        </w:rPr>
      </w:pPr>
    </w:p>
    <w:p w:rsidR="00296381" w:rsidRPr="00022961" w:rsidRDefault="00296381" w:rsidP="00296381">
      <w:pPr>
        <w:pStyle w:val="BodyText2"/>
        <w:ind w:left="720"/>
        <w:jc w:val="left"/>
      </w:pPr>
      <w:r w:rsidRPr="00022961">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w:t>
      </w:r>
      <w:r>
        <w:t>INTLRCRESP</w:t>
      </w:r>
      <w:r w:rsidRPr="00022961">
        <w:t>&lt;/TYPE&gt;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Pr="00022961" w:rsidRDefault="00296381" w:rsidP="00296381">
      <w:pPr>
        <w:pStyle w:val="BodyText2"/>
      </w:pPr>
      <w:r w:rsidRPr="00022961">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t>INTLRCRESP</w:t>
            </w:r>
          </w:p>
        </w:tc>
        <w:tc>
          <w:tcPr>
            <w:tcW w:w="1620" w:type="dxa"/>
          </w:tcPr>
          <w:p w:rsidR="00296381" w:rsidRPr="00022961" w:rsidRDefault="00296381" w:rsidP="00CD5094">
            <w:pPr>
              <w:pStyle w:val="Tablecontent"/>
              <w:rPr>
                <w:lang w:val="fr-FR"/>
              </w:rPr>
            </w:pPr>
            <w:r>
              <w:t>INTLRCRESP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 xml:space="preserve">The Transaction status details explained in appendix. </w:t>
      </w: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The value for TYPE tag is fixed as mentioned in syntax.</w:t>
      </w:r>
    </w:p>
    <w:p w:rsidR="00296381" w:rsidRPr="00EC559D"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28" w:name="_Toc284720154"/>
      <w:bookmarkStart w:id="329" w:name="_Toc329006866"/>
      <w:bookmarkStart w:id="330" w:name="_Toc427753211"/>
      <w:r>
        <w:t>User Creation Using USSD Interface</w:t>
      </w:r>
      <w:bookmarkEnd w:id="328"/>
      <w:bookmarkEnd w:id="329"/>
      <w:bookmarkEnd w:id="330"/>
    </w:p>
    <w:p w:rsidR="00296381" w:rsidRDefault="00296381" w:rsidP="00296381">
      <w:pPr>
        <w:pStyle w:val="BodyText20"/>
        <w:rPr>
          <w:rFonts w:ascii="Arial" w:hAnsi="Arial"/>
          <w:b w:val="0"/>
          <w:bCs w:val="0"/>
          <w:iCs/>
          <w:color w:val="auto"/>
          <w:sz w:val="20"/>
        </w:rPr>
      </w:pPr>
      <w:r w:rsidRPr="00EC559D">
        <w:rPr>
          <w:rFonts w:ascii="Arial" w:hAnsi="Arial"/>
          <w:b w:val="0"/>
          <w:bCs w:val="0"/>
          <w:iCs/>
          <w:color w:val="auto"/>
          <w:sz w:val="20"/>
        </w:rPr>
        <w:t xml:space="preserve">PreTUPS will provide an additional service using this service any Channel user can create the child user from below </w:t>
      </w:r>
      <w:r w:rsidRPr="00AA5840">
        <w:rPr>
          <w:rFonts w:ascii="Arial" w:hAnsi="Arial"/>
          <w:b w:val="0"/>
          <w:bCs w:val="0"/>
          <w:color w:val="auto"/>
          <w:sz w:val="20"/>
        </w:rPr>
        <w:t>hierarchy</w:t>
      </w:r>
      <w:r w:rsidRPr="00EC559D">
        <w:rPr>
          <w:rFonts w:ascii="Arial" w:hAnsi="Arial"/>
          <w:b w:val="0"/>
          <w:bCs w:val="0"/>
          <w:iCs/>
          <w:color w:val="auto"/>
          <w:sz w:val="20"/>
        </w:rPr>
        <w:t xml:space="preserve"> through USSD interface. Channel user will require </w:t>
      </w:r>
      <w:r>
        <w:rPr>
          <w:rFonts w:ascii="Arial" w:hAnsi="Arial"/>
          <w:b w:val="0"/>
          <w:bCs w:val="0"/>
          <w:iCs/>
          <w:color w:val="auto"/>
          <w:sz w:val="20"/>
        </w:rPr>
        <w:t>the MSISDN</w:t>
      </w:r>
      <w:r w:rsidRPr="00EC559D">
        <w:rPr>
          <w:rFonts w:ascii="Arial" w:hAnsi="Arial"/>
          <w:b w:val="0"/>
          <w:bCs w:val="0"/>
          <w:iCs/>
          <w:color w:val="auto"/>
          <w:sz w:val="20"/>
        </w:rPr>
        <w:t xml:space="preserve"> of child user</w:t>
      </w:r>
      <w:r>
        <w:rPr>
          <w:rFonts w:ascii="Arial" w:hAnsi="Arial"/>
          <w:b w:val="0"/>
          <w:bCs w:val="0"/>
          <w:iCs/>
          <w:color w:val="auto"/>
          <w:sz w:val="20"/>
        </w:rPr>
        <w:t>, category code, Parent MSISDN, User name and login Id</w:t>
      </w:r>
      <w:r w:rsidRPr="00EC559D">
        <w:rPr>
          <w:rFonts w:ascii="Arial" w:hAnsi="Arial"/>
          <w:b w:val="0"/>
          <w:bCs w:val="0"/>
          <w:iCs/>
          <w:color w:val="auto"/>
          <w:sz w:val="20"/>
        </w:rPr>
        <w:t>.</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31" w:name="_Toc284720155"/>
      <w:bookmarkStart w:id="332" w:name="_Toc329006867"/>
      <w:bookmarkStart w:id="333" w:name="_Toc427753212"/>
      <w:r>
        <w:t>Request XML Syntax</w:t>
      </w:r>
      <w:bookmarkEnd w:id="331"/>
      <w:bookmarkEnd w:id="332"/>
      <w:bookmarkEnd w:id="333"/>
    </w:p>
    <w:p w:rsidR="00296381" w:rsidRDefault="00296381" w:rsidP="00296381">
      <w:pPr>
        <w:pStyle w:val="BodyText"/>
      </w:pPr>
      <w:r>
        <w:t>The PRM system will send following request for User creation:</w:t>
      </w:r>
    </w:p>
    <w:p w:rsidR="00296381" w:rsidRDefault="00296381" w:rsidP="00296381">
      <w:pPr>
        <w:pStyle w:val="BodyText2"/>
      </w:pPr>
    </w:p>
    <w:p w:rsidR="00296381" w:rsidRPr="00EC559D" w:rsidRDefault="00296381" w:rsidP="00296381">
      <w:pPr>
        <w:pStyle w:val="BodyText2"/>
        <w:rPr>
          <w:b/>
          <w:u w:val="single"/>
        </w:rPr>
      </w:pPr>
      <w:r w:rsidRPr="00EC559D">
        <w:rPr>
          <w:b/>
          <w:u w:val="single"/>
        </w:rPr>
        <w:t>Request Syntax:</w:t>
      </w:r>
    </w:p>
    <w:p w:rsidR="00296381" w:rsidRDefault="00296381" w:rsidP="00296381">
      <w:pPr>
        <w:pStyle w:val="BodyText2"/>
      </w:pPr>
      <w:r w:rsidRPr="00EC559D">
        <w:t>&lt;? Xml version="1.0"?&gt;</w:t>
      </w:r>
    </w:p>
    <w:p w:rsidR="00296381" w:rsidRDefault="00296381" w:rsidP="00296381">
      <w:pPr>
        <w:pStyle w:val="BodyText2"/>
      </w:pPr>
      <w:r w:rsidRPr="00EC559D">
        <w:lastRenderedPageBreak/>
        <w:t>&lt;! DOCTYPE COMMAND PUBLIC "-//Ocam//DTD XML Command1.0//EN" "xml/command.dtd"&gt;</w:t>
      </w:r>
    </w:p>
    <w:p w:rsidR="00296381" w:rsidRPr="00EC559D" w:rsidRDefault="00296381" w:rsidP="00296381">
      <w:pPr>
        <w:pStyle w:val="BodyText2"/>
      </w:pPr>
      <w:r w:rsidRPr="00EC559D">
        <w:t>&lt;COMMAND&gt;</w:t>
      </w:r>
    </w:p>
    <w:p w:rsidR="00296381" w:rsidRPr="00EC559D" w:rsidRDefault="00296381" w:rsidP="00296381">
      <w:pPr>
        <w:pStyle w:val="BodyText2"/>
      </w:pPr>
      <w:r w:rsidRPr="00EC559D">
        <w:t>&lt;TYPE&gt;ADDCHUSR&lt;/TYPE&gt;</w:t>
      </w:r>
    </w:p>
    <w:p w:rsidR="00296381" w:rsidRPr="00EC559D" w:rsidRDefault="00296381" w:rsidP="00296381">
      <w:pPr>
        <w:pStyle w:val="BodyText2"/>
      </w:pPr>
      <w:r w:rsidRPr="00EC559D">
        <w:t>&lt;MSISDN1&gt;1200000152&lt;/MSISDN1&gt;</w:t>
      </w:r>
    </w:p>
    <w:p w:rsidR="00296381" w:rsidRPr="00EC559D" w:rsidRDefault="00296381" w:rsidP="00296381">
      <w:pPr>
        <w:pStyle w:val="BodyText2"/>
      </w:pPr>
      <w:r w:rsidRPr="00EC559D">
        <w:t>&lt;USERMSISDN&gt;1200000319&lt;/USERMSISDN&gt;</w:t>
      </w:r>
    </w:p>
    <w:p w:rsidR="00296381" w:rsidRPr="00EC559D" w:rsidRDefault="00296381" w:rsidP="00296381">
      <w:pPr>
        <w:pStyle w:val="BodyText2"/>
      </w:pPr>
      <w:r w:rsidRPr="00EC559D">
        <w:t>&lt;LOGINID&gt;TestLoginID&lt;/LOGINID&gt;</w:t>
      </w:r>
    </w:p>
    <w:p w:rsidR="00296381" w:rsidRPr="00EC559D" w:rsidRDefault="00296381" w:rsidP="00296381">
      <w:pPr>
        <w:pStyle w:val="BodyText2"/>
      </w:pPr>
      <w:r w:rsidRPr="00EC559D">
        <w:t>&lt;USERNAME&gt;TestUserName&lt;/USERNAME&gt;</w:t>
      </w:r>
    </w:p>
    <w:p w:rsidR="00296381" w:rsidRPr="00EC559D" w:rsidRDefault="00296381" w:rsidP="00296381">
      <w:pPr>
        <w:pStyle w:val="BodyText2"/>
      </w:pPr>
      <w:r w:rsidRPr="00EC559D">
        <w:t>&lt;CATCODE&gt;CAT1&lt;/CATCODE&gt;</w:t>
      </w:r>
    </w:p>
    <w:p w:rsidR="00296381" w:rsidRPr="00EC559D" w:rsidRDefault="00296381" w:rsidP="00296381">
      <w:pPr>
        <w:pStyle w:val="BodyText2"/>
      </w:pPr>
      <w:r w:rsidRPr="00EC559D">
        <w:t>&lt;PARENTMSISDN&gt;1200000152&lt;/PARENTMSISDN&gt;</w:t>
      </w:r>
    </w:p>
    <w:p w:rsidR="00296381" w:rsidRPr="00EC559D" w:rsidRDefault="00296381" w:rsidP="00296381">
      <w:pPr>
        <w:pStyle w:val="BodyText2"/>
      </w:pPr>
      <w:r w:rsidRPr="00EC559D">
        <w:t>&lt;PIN&gt;2468&lt;/PIN&gt;</w:t>
      </w:r>
    </w:p>
    <w:p w:rsidR="00296381" w:rsidRPr="00EC559D" w:rsidRDefault="00296381" w:rsidP="00296381">
      <w:pPr>
        <w:pStyle w:val="BodyText2"/>
        <w:rPr>
          <w:b/>
        </w:rPr>
      </w:pPr>
      <w:r w:rsidRPr="00EC559D">
        <w:rPr>
          <w:b/>
        </w:rPr>
        <w:t>&lt;EMPCODE&gt;3001&lt;/ EMPCODE &gt;</w:t>
      </w:r>
    </w:p>
    <w:p w:rsidR="00296381" w:rsidRPr="00EC559D" w:rsidRDefault="00296381" w:rsidP="00296381">
      <w:pPr>
        <w:pStyle w:val="BodyText2"/>
        <w:rPr>
          <w:b/>
        </w:rPr>
      </w:pPr>
      <w:r w:rsidRPr="00EC559D">
        <w:rPr>
          <w:b/>
        </w:rPr>
        <w:t>&lt;SSN&gt;1002&lt;/SSN&gt;</w:t>
      </w:r>
    </w:p>
    <w:p w:rsidR="00296381" w:rsidRPr="00EC559D" w:rsidRDefault="00296381" w:rsidP="00296381">
      <w:pPr>
        <w:pStyle w:val="BodyText2"/>
        <w:rPr>
          <w:b/>
        </w:rPr>
      </w:pPr>
      <w:r w:rsidRPr="00EC559D">
        <w:rPr>
          <w:b/>
        </w:rPr>
        <w:t>&lt;EXTCODE&gt;9999&lt;/EXTCODE&gt;</w:t>
      </w:r>
    </w:p>
    <w:p w:rsidR="00296381" w:rsidRPr="00EC559D" w:rsidRDefault="00296381" w:rsidP="00296381">
      <w:pPr>
        <w:pStyle w:val="BodyText2"/>
      </w:pPr>
      <w:r w:rsidRPr="00EC559D">
        <w:t>&lt;/COMMAND&gt;</w:t>
      </w:r>
    </w:p>
    <w:p w:rsidR="00296381" w:rsidRDefault="00296381" w:rsidP="00296381">
      <w:pPr>
        <w:pStyle w:val="BodyText2"/>
      </w:pPr>
    </w:p>
    <w:p w:rsidR="00296381" w:rsidRPr="003B1137" w:rsidRDefault="00296381" w:rsidP="00296381">
      <w:pPr>
        <w:pStyle w:val="BodyText2"/>
        <w:rPr>
          <w:b/>
          <w:bCs/>
          <w:szCs w:val="20"/>
          <w:u w:val="single"/>
        </w:rPr>
      </w:pPr>
      <w:r w:rsidRPr="003B1137">
        <w:rPr>
          <w:b/>
          <w:bCs/>
          <w:szCs w:val="20"/>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EC559D" w:rsidRDefault="00296381" w:rsidP="00CD5094">
            <w:pPr>
              <w:pStyle w:val="BodyText2"/>
            </w:pPr>
            <w:r w:rsidRPr="00EC559D">
              <w:t>LOGINID</w:t>
            </w:r>
          </w:p>
        </w:tc>
        <w:tc>
          <w:tcPr>
            <w:tcW w:w="1530" w:type="dxa"/>
          </w:tcPr>
          <w:p w:rsidR="00296381" w:rsidRPr="00EC559D" w:rsidRDefault="00296381" w:rsidP="00CD5094">
            <w:pPr>
              <w:pStyle w:val="BodyText2"/>
            </w:pPr>
            <w:r w:rsidRPr="00EC559D">
              <w:t>User web login id</w:t>
            </w:r>
          </w:p>
        </w:tc>
        <w:tc>
          <w:tcPr>
            <w:tcW w:w="1620" w:type="dxa"/>
          </w:tcPr>
          <w:p w:rsidR="00296381" w:rsidRPr="00EC559D" w:rsidRDefault="00296381" w:rsidP="00CD5094">
            <w:pPr>
              <w:pStyle w:val="BodyText2"/>
            </w:pPr>
            <w:r w:rsidRPr="00EC559D">
              <w:t xml:space="preserve">Login Id user by new user to access web </w:t>
            </w:r>
          </w:p>
        </w:tc>
        <w:tc>
          <w:tcPr>
            <w:tcW w:w="1350" w:type="dxa"/>
          </w:tcPr>
          <w:p w:rsidR="00296381" w:rsidRPr="00EC559D" w:rsidRDefault="00296381" w:rsidP="00CD5094">
            <w:pPr>
              <w:pStyle w:val="BodyText2"/>
            </w:pPr>
            <w:r w:rsidRPr="00EC559D">
              <w:t>Test_login</w:t>
            </w:r>
          </w:p>
        </w:tc>
        <w:tc>
          <w:tcPr>
            <w:tcW w:w="1620" w:type="dxa"/>
          </w:tcPr>
          <w:p w:rsidR="00296381" w:rsidRPr="00EC559D" w:rsidRDefault="00296381" w:rsidP="00CD5094">
            <w:pPr>
              <w:pStyle w:val="BodyText2"/>
            </w:pPr>
            <w:r w:rsidRPr="00EC559D">
              <w:t>A (20)</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USERNAME</w:t>
            </w:r>
          </w:p>
        </w:tc>
        <w:tc>
          <w:tcPr>
            <w:tcW w:w="1530" w:type="dxa"/>
          </w:tcPr>
          <w:p w:rsidR="00296381" w:rsidRPr="00EC559D" w:rsidRDefault="00296381" w:rsidP="00CD5094">
            <w:pPr>
              <w:pStyle w:val="BodyText2"/>
            </w:pPr>
            <w:r w:rsidRPr="00EC559D">
              <w:t>User Name</w:t>
            </w:r>
          </w:p>
        </w:tc>
        <w:tc>
          <w:tcPr>
            <w:tcW w:w="1620" w:type="dxa"/>
          </w:tcPr>
          <w:p w:rsidR="00296381" w:rsidRPr="00EC559D" w:rsidRDefault="00296381" w:rsidP="00CD5094">
            <w:pPr>
              <w:pStyle w:val="BodyText2"/>
            </w:pPr>
            <w:r w:rsidRPr="00EC559D">
              <w:t>User Name of the new user</w:t>
            </w:r>
          </w:p>
        </w:tc>
        <w:tc>
          <w:tcPr>
            <w:tcW w:w="1350" w:type="dxa"/>
          </w:tcPr>
          <w:p w:rsidR="00296381" w:rsidRPr="00EC559D" w:rsidRDefault="00296381" w:rsidP="00CD5094">
            <w:pPr>
              <w:pStyle w:val="BodyText2"/>
            </w:pPr>
            <w:r w:rsidRPr="00EC559D">
              <w:t>Test_name</w:t>
            </w:r>
          </w:p>
        </w:tc>
        <w:tc>
          <w:tcPr>
            <w:tcW w:w="1620" w:type="dxa"/>
          </w:tcPr>
          <w:p w:rsidR="00296381" w:rsidRPr="00EC559D" w:rsidRDefault="00296381" w:rsidP="00CD5094">
            <w:pPr>
              <w:pStyle w:val="BodyText2"/>
            </w:pPr>
            <w:r w:rsidRPr="00EC559D">
              <w:t>A (20)</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CATCODE</w:t>
            </w:r>
          </w:p>
        </w:tc>
        <w:tc>
          <w:tcPr>
            <w:tcW w:w="1530" w:type="dxa"/>
          </w:tcPr>
          <w:p w:rsidR="00296381" w:rsidRPr="00EC559D" w:rsidRDefault="00296381" w:rsidP="00CD5094">
            <w:pPr>
              <w:pStyle w:val="BodyText2"/>
            </w:pPr>
            <w:r w:rsidRPr="00EC559D">
              <w:t>Category Code</w:t>
            </w:r>
          </w:p>
        </w:tc>
        <w:tc>
          <w:tcPr>
            <w:tcW w:w="1620" w:type="dxa"/>
          </w:tcPr>
          <w:p w:rsidR="00296381" w:rsidRPr="00EC559D" w:rsidRDefault="00296381" w:rsidP="00CD5094">
            <w:pPr>
              <w:pStyle w:val="BodyText2"/>
            </w:pPr>
            <w:r w:rsidRPr="00EC559D">
              <w:t>Category Code of the new user in which he/she will be.</w:t>
            </w:r>
          </w:p>
        </w:tc>
        <w:tc>
          <w:tcPr>
            <w:tcW w:w="1350" w:type="dxa"/>
          </w:tcPr>
          <w:p w:rsidR="00296381" w:rsidRPr="00EC559D" w:rsidRDefault="00296381" w:rsidP="00CD5094">
            <w:pPr>
              <w:pStyle w:val="BodyText2"/>
            </w:pPr>
            <w:r w:rsidRPr="00EC559D">
              <w:t>CORP</w:t>
            </w:r>
          </w:p>
        </w:tc>
        <w:tc>
          <w:tcPr>
            <w:tcW w:w="1620" w:type="dxa"/>
          </w:tcPr>
          <w:p w:rsidR="00296381" w:rsidRPr="00EC559D" w:rsidRDefault="00296381" w:rsidP="00CD5094">
            <w:pPr>
              <w:pStyle w:val="BodyText2"/>
            </w:pPr>
            <w:r w:rsidRPr="00EC559D">
              <w:t xml:space="preserve">A(10) </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PARENTMSISDN</w:t>
            </w:r>
          </w:p>
          <w:p w:rsidR="00296381" w:rsidRPr="00EC559D" w:rsidRDefault="00296381" w:rsidP="00CD5094">
            <w:pPr>
              <w:pStyle w:val="BodyText2"/>
            </w:pPr>
          </w:p>
        </w:tc>
        <w:tc>
          <w:tcPr>
            <w:tcW w:w="1530" w:type="dxa"/>
          </w:tcPr>
          <w:p w:rsidR="00296381" w:rsidRPr="00EC559D" w:rsidRDefault="00296381" w:rsidP="00CD5094">
            <w:pPr>
              <w:pStyle w:val="BodyText2"/>
            </w:pPr>
            <w:r w:rsidRPr="00EC559D">
              <w:t>Parent Msisdn</w:t>
            </w:r>
          </w:p>
        </w:tc>
        <w:tc>
          <w:tcPr>
            <w:tcW w:w="1620" w:type="dxa"/>
          </w:tcPr>
          <w:p w:rsidR="00296381" w:rsidRPr="00EC559D" w:rsidRDefault="00296381" w:rsidP="00CD5094">
            <w:pPr>
              <w:pStyle w:val="BodyText2"/>
            </w:pPr>
            <w:r w:rsidRPr="00EC559D">
              <w:t>Msisdn of the user under which new user will be created</w:t>
            </w:r>
          </w:p>
        </w:tc>
        <w:tc>
          <w:tcPr>
            <w:tcW w:w="1350" w:type="dxa"/>
          </w:tcPr>
          <w:p w:rsidR="00296381" w:rsidRPr="00EC559D" w:rsidRDefault="00296381" w:rsidP="00CD5094">
            <w:pPr>
              <w:pStyle w:val="BodyText2"/>
            </w:pPr>
            <w:r w:rsidRPr="00EC559D">
              <w:t>9910012341</w:t>
            </w:r>
          </w:p>
        </w:tc>
        <w:tc>
          <w:tcPr>
            <w:tcW w:w="1620" w:type="dxa"/>
          </w:tcPr>
          <w:p w:rsidR="00296381" w:rsidRPr="00EC559D" w:rsidRDefault="00296381" w:rsidP="00CD5094">
            <w:pPr>
              <w:pStyle w:val="BodyText2"/>
            </w:pPr>
            <w:r w:rsidRPr="00EC559D">
              <w:t>A (10),</w:t>
            </w:r>
          </w:p>
          <w:p w:rsidR="00296381" w:rsidRPr="00EC559D" w:rsidRDefault="00296381" w:rsidP="00CD5094">
            <w:pPr>
              <w:pStyle w:val="BodyText2"/>
            </w:pPr>
            <w:r w:rsidRPr="00EC559D">
              <w:t>numeric</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PIN</w:t>
            </w:r>
          </w:p>
        </w:tc>
        <w:tc>
          <w:tcPr>
            <w:tcW w:w="1530" w:type="dxa"/>
          </w:tcPr>
          <w:p w:rsidR="00296381" w:rsidRPr="00EC559D" w:rsidRDefault="00296381" w:rsidP="00CD5094">
            <w:pPr>
              <w:pStyle w:val="BodyText2"/>
            </w:pPr>
            <w:r w:rsidRPr="00EC559D">
              <w:t>User PIN</w:t>
            </w:r>
          </w:p>
        </w:tc>
        <w:tc>
          <w:tcPr>
            <w:tcW w:w="1620" w:type="dxa"/>
          </w:tcPr>
          <w:p w:rsidR="00296381" w:rsidRPr="00EC559D" w:rsidRDefault="00296381" w:rsidP="00CD5094">
            <w:pPr>
              <w:pStyle w:val="BodyText2"/>
            </w:pPr>
            <w:r w:rsidRPr="00EC559D">
              <w:t>PIN of the user who is going to create the user.</w:t>
            </w:r>
          </w:p>
        </w:tc>
        <w:tc>
          <w:tcPr>
            <w:tcW w:w="1350" w:type="dxa"/>
          </w:tcPr>
          <w:p w:rsidR="00296381" w:rsidRPr="00EC559D" w:rsidRDefault="00296381" w:rsidP="00CD5094">
            <w:pPr>
              <w:pStyle w:val="BodyText2"/>
            </w:pPr>
            <w:r w:rsidRPr="00EC559D">
              <w:t>2468</w:t>
            </w:r>
          </w:p>
        </w:tc>
        <w:tc>
          <w:tcPr>
            <w:tcW w:w="1620" w:type="dxa"/>
          </w:tcPr>
          <w:p w:rsidR="00296381" w:rsidRPr="00EC559D" w:rsidRDefault="00296381" w:rsidP="00CD5094">
            <w:pPr>
              <w:pStyle w:val="BodyText2"/>
            </w:pPr>
            <w:r w:rsidRPr="00EC559D">
              <w:t>A(4),</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Employ code</w:t>
            </w:r>
          </w:p>
          <w:p w:rsidR="00296381" w:rsidRPr="00EC559D" w:rsidRDefault="00296381" w:rsidP="00CD5094">
            <w:pPr>
              <w:pStyle w:val="BodyText2"/>
            </w:pPr>
          </w:p>
        </w:tc>
        <w:tc>
          <w:tcPr>
            <w:tcW w:w="1530" w:type="dxa"/>
          </w:tcPr>
          <w:p w:rsidR="00296381" w:rsidRPr="00EC559D" w:rsidRDefault="00296381" w:rsidP="00CD5094">
            <w:pPr>
              <w:pStyle w:val="BodyText2"/>
            </w:pPr>
            <w:r w:rsidRPr="00EC559D">
              <w:t>Employee Code</w:t>
            </w:r>
          </w:p>
        </w:tc>
        <w:tc>
          <w:tcPr>
            <w:tcW w:w="1620" w:type="dxa"/>
          </w:tcPr>
          <w:p w:rsidR="00296381" w:rsidRPr="00EC559D" w:rsidRDefault="00296381" w:rsidP="00CD5094">
            <w:pPr>
              <w:pStyle w:val="BodyText2"/>
            </w:pPr>
            <w:r w:rsidRPr="00EC559D">
              <w:t>It will be the employee code of the new user</w:t>
            </w:r>
          </w:p>
        </w:tc>
        <w:tc>
          <w:tcPr>
            <w:tcW w:w="1350" w:type="dxa"/>
          </w:tcPr>
          <w:p w:rsidR="00296381" w:rsidRPr="00EC559D" w:rsidRDefault="00296381" w:rsidP="00CD5094">
            <w:pPr>
              <w:pStyle w:val="BodyText2"/>
            </w:pPr>
            <w:r w:rsidRPr="00EC559D">
              <w:t>3001</w:t>
            </w:r>
          </w:p>
        </w:tc>
        <w:tc>
          <w:tcPr>
            <w:tcW w:w="1620" w:type="dxa"/>
          </w:tcPr>
          <w:p w:rsidR="00296381" w:rsidRPr="00EC559D" w:rsidRDefault="00296381" w:rsidP="00CD5094">
            <w:pPr>
              <w:pStyle w:val="BodyText2"/>
            </w:pPr>
            <w:r w:rsidRPr="00EC559D">
              <w:t>A(12)</w:t>
            </w:r>
          </w:p>
        </w:tc>
        <w:tc>
          <w:tcPr>
            <w:tcW w:w="2176" w:type="dxa"/>
          </w:tcPr>
          <w:p w:rsidR="00296381" w:rsidRPr="00EC559D" w:rsidRDefault="00296381" w:rsidP="00CD5094">
            <w:pPr>
              <w:pStyle w:val="BodyText2"/>
            </w:pPr>
            <w:r w:rsidRPr="00EC559D">
              <w:t>O</w:t>
            </w:r>
          </w:p>
        </w:tc>
      </w:tr>
      <w:tr w:rsidR="00296381" w:rsidTr="00CD5094">
        <w:trPr>
          <w:trHeight w:val="1268"/>
        </w:trPr>
        <w:tc>
          <w:tcPr>
            <w:tcW w:w="1350" w:type="dxa"/>
          </w:tcPr>
          <w:p w:rsidR="00296381" w:rsidRPr="00EC559D" w:rsidRDefault="00296381" w:rsidP="00CD5094">
            <w:pPr>
              <w:pStyle w:val="BodyText2"/>
            </w:pPr>
            <w:r w:rsidRPr="00EC559D">
              <w:lastRenderedPageBreak/>
              <w:t>SSN</w:t>
            </w:r>
          </w:p>
        </w:tc>
        <w:tc>
          <w:tcPr>
            <w:tcW w:w="1530" w:type="dxa"/>
          </w:tcPr>
          <w:p w:rsidR="00296381" w:rsidRPr="00EC559D" w:rsidRDefault="00296381" w:rsidP="00CD5094">
            <w:pPr>
              <w:pStyle w:val="BodyText2"/>
            </w:pPr>
            <w:r w:rsidRPr="00EC559D">
              <w:t>SSN number</w:t>
            </w:r>
          </w:p>
        </w:tc>
        <w:tc>
          <w:tcPr>
            <w:tcW w:w="1620" w:type="dxa"/>
          </w:tcPr>
          <w:p w:rsidR="00296381" w:rsidRPr="00EC559D" w:rsidRDefault="00296381" w:rsidP="00CD5094">
            <w:pPr>
              <w:pStyle w:val="BodyText2"/>
            </w:pPr>
            <w:r w:rsidRPr="00EC559D">
              <w:t>This will be the SSN of the new user</w:t>
            </w:r>
          </w:p>
        </w:tc>
        <w:tc>
          <w:tcPr>
            <w:tcW w:w="1350" w:type="dxa"/>
          </w:tcPr>
          <w:p w:rsidR="00296381" w:rsidRPr="00EC559D" w:rsidRDefault="00296381" w:rsidP="00CD5094">
            <w:pPr>
              <w:pStyle w:val="BodyText2"/>
            </w:pPr>
            <w:r w:rsidRPr="00EC559D">
              <w:t>1003</w:t>
            </w:r>
          </w:p>
        </w:tc>
        <w:tc>
          <w:tcPr>
            <w:tcW w:w="1620" w:type="dxa"/>
          </w:tcPr>
          <w:p w:rsidR="00296381" w:rsidRPr="00EC559D" w:rsidRDefault="00296381" w:rsidP="00CD5094">
            <w:pPr>
              <w:pStyle w:val="BodyText2"/>
            </w:pPr>
            <w:r w:rsidRPr="00EC559D">
              <w:t>A(15)</w:t>
            </w:r>
          </w:p>
        </w:tc>
        <w:tc>
          <w:tcPr>
            <w:tcW w:w="2176" w:type="dxa"/>
          </w:tcPr>
          <w:p w:rsidR="00296381" w:rsidRPr="00EC559D" w:rsidRDefault="00296381" w:rsidP="00CD5094">
            <w:pPr>
              <w:pStyle w:val="BodyText2"/>
            </w:pPr>
            <w:r w:rsidRPr="00EC559D">
              <w:t>O</w:t>
            </w:r>
          </w:p>
        </w:tc>
      </w:tr>
      <w:tr w:rsidR="00296381" w:rsidTr="00CD5094">
        <w:trPr>
          <w:trHeight w:val="1268"/>
        </w:trPr>
        <w:tc>
          <w:tcPr>
            <w:tcW w:w="1350" w:type="dxa"/>
          </w:tcPr>
          <w:p w:rsidR="00296381" w:rsidRPr="00EC559D" w:rsidRDefault="00296381" w:rsidP="00CD5094">
            <w:pPr>
              <w:pStyle w:val="BodyText2"/>
            </w:pPr>
            <w:r w:rsidRPr="00EC559D">
              <w:t>External code</w:t>
            </w:r>
          </w:p>
        </w:tc>
        <w:tc>
          <w:tcPr>
            <w:tcW w:w="1530" w:type="dxa"/>
          </w:tcPr>
          <w:p w:rsidR="00296381" w:rsidRPr="00EC559D" w:rsidRDefault="00296381" w:rsidP="00CD5094">
            <w:pPr>
              <w:pStyle w:val="BodyText2"/>
            </w:pPr>
            <w:r w:rsidRPr="00EC559D">
              <w:t>External Code</w:t>
            </w:r>
          </w:p>
        </w:tc>
        <w:tc>
          <w:tcPr>
            <w:tcW w:w="1620" w:type="dxa"/>
          </w:tcPr>
          <w:p w:rsidR="00296381" w:rsidRPr="00EC559D" w:rsidRDefault="00296381" w:rsidP="00CD5094">
            <w:pPr>
              <w:pStyle w:val="BodyText2"/>
            </w:pPr>
            <w:r w:rsidRPr="00EC559D">
              <w:t>This will be the external code of the new user.</w:t>
            </w:r>
          </w:p>
        </w:tc>
        <w:tc>
          <w:tcPr>
            <w:tcW w:w="1350" w:type="dxa"/>
          </w:tcPr>
          <w:p w:rsidR="00296381" w:rsidRPr="00EC559D" w:rsidRDefault="00296381" w:rsidP="00CD5094">
            <w:pPr>
              <w:pStyle w:val="BodyText2"/>
            </w:pPr>
            <w:r w:rsidRPr="00EC559D">
              <w:t>9999</w:t>
            </w:r>
          </w:p>
        </w:tc>
        <w:tc>
          <w:tcPr>
            <w:tcW w:w="1620" w:type="dxa"/>
          </w:tcPr>
          <w:p w:rsidR="00296381" w:rsidRPr="00EC559D" w:rsidRDefault="00296381" w:rsidP="00CD5094">
            <w:pPr>
              <w:pStyle w:val="BodyText2"/>
            </w:pPr>
            <w:r w:rsidRPr="00EC559D">
              <w:t>A(20)</w:t>
            </w:r>
          </w:p>
        </w:tc>
        <w:tc>
          <w:tcPr>
            <w:tcW w:w="2176" w:type="dxa"/>
          </w:tcPr>
          <w:p w:rsidR="00296381" w:rsidRPr="00EC559D" w:rsidRDefault="00296381" w:rsidP="00CD5094">
            <w:pPr>
              <w:pStyle w:val="BodyText2"/>
            </w:pPr>
            <w:r w:rsidRPr="00EC559D">
              <w:t>O</w:t>
            </w:r>
          </w:p>
        </w:tc>
      </w:tr>
    </w:tbl>
    <w:p w:rsidR="00296381" w:rsidRPr="00022961" w:rsidRDefault="00296381" w:rsidP="00296381">
      <w:pPr>
        <w:pStyle w:val="BodyText2"/>
        <w:rPr>
          <w:b/>
          <w:bCs/>
          <w:sz w:val="24"/>
          <w:u w:val="single"/>
        </w:rPr>
      </w:pP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 xml:space="preserve">All tags are mandatory to be present in XML. If value is optional and tag must be present. </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value for TYPE tag is fixed as mentioned in syntax.</w:t>
      </w:r>
    </w:p>
    <w:p w:rsidR="00296381" w:rsidRDefault="00296381" w:rsidP="00296381">
      <w:pPr>
        <w:pStyle w:val="BodyText2"/>
      </w:pP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34" w:name="_Toc284720156"/>
      <w:bookmarkStart w:id="335" w:name="_Toc329006868"/>
      <w:bookmarkStart w:id="336" w:name="_Toc427753213"/>
      <w:r w:rsidRPr="00022961">
        <w:t>XML Response Syntax</w:t>
      </w:r>
      <w:bookmarkEnd w:id="334"/>
      <w:bookmarkEnd w:id="335"/>
      <w:bookmarkEnd w:id="336"/>
    </w:p>
    <w:p w:rsidR="00296381" w:rsidRDefault="00296381" w:rsidP="00296381">
      <w:pPr>
        <w:pStyle w:val="BodyText2"/>
      </w:pPr>
    </w:p>
    <w:p w:rsidR="00296381" w:rsidRDefault="00296381" w:rsidP="00296381">
      <w:pPr>
        <w:pStyle w:val="BodyText2"/>
        <w:rPr>
          <w:b/>
          <w:u w:val="single"/>
        </w:rPr>
      </w:pPr>
      <w:r w:rsidRPr="00A621DF">
        <w:rPr>
          <w:b/>
          <w:u w:val="single"/>
        </w:rPr>
        <w:t>Response XML Syntax</w:t>
      </w:r>
    </w:p>
    <w:p w:rsidR="00296381" w:rsidRDefault="00296381" w:rsidP="00296381">
      <w:pPr>
        <w:pStyle w:val="BodyText2"/>
        <w:rPr>
          <w:b/>
          <w:u w:val="single"/>
        </w:rPr>
      </w:pPr>
    </w:p>
    <w:p w:rsidR="00296381" w:rsidRPr="003B1137" w:rsidRDefault="00296381" w:rsidP="00296381">
      <w:pPr>
        <w:rPr>
          <w:rFonts w:ascii="Arial" w:hAnsi="Arial" w:cs="Arial"/>
          <w:sz w:val="20"/>
          <w:szCs w:val="20"/>
        </w:rPr>
      </w:pPr>
      <w:r w:rsidRPr="003B1137">
        <w:rPr>
          <w:rFonts w:ascii="Arial" w:hAnsi="Arial" w:cs="Arial"/>
          <w:sz w:val="20"/>
          <w:szCs w:val="20"/>
        </w:rPr>
        <w:t>&lt;? xml version=\"1.0\"?&gt;</w:t>
      </w:r>
    </w:p>
    <w:p w:rsidR="00296381" w:rsidRPr="003B1137" w:rsidRDefault="00296381" w:rsidP="00296381">
      <w:pPr>
        <w:rPr>
          <w:rFonts w:ascii="Arial" w:hAnsi="Arial" w:cs="Arial"/>
          <w:sz w:val="20"/>
          <w:szCs w:val="20"/>
        </w:rPr>
      </w:pPr>
      <w:r w:rsidRPr="003B1137">
        <w:rPr>
          <w:rFonts w:ascii="Arial" w:hAnsi="Arial" w:cs="Arial"/>
          <w:sz w:val="20"/>
          <w:szCs w:val="20"/>
        </w:rPr>
        <w:t>&lt;! DOCTYPE COMMAND PUBLIC \"-//Ocam//DTD XML Command 1.0//EN\" \"xml/command.dtd\"&gt;</w:t>
      </w:r>
    </w:p>
    <w:p w:rsidR="00296381" w:rsidRPr="003B1137" w:rsidRDefault="00296381" w:rsidP="00296381">
      <w:pPr>
        <w:rPr>
          <w:rFonts w:ascii="Arial" w:hAnsi="Arial" w:cs="Arial"/>
          <w:sz w:val="20"/>
          <w:szCs w:val="20"/>
        </w:rPr>
      </w:pPr>
      <w:r w:rsidRPr="003B1137">
        <w:rPr>
          <w:rFonts w:ascii="Arial" w:hAnsi="Arial" w:cs="Arial"/>
          <w:sz w:val="20"/>
          <w:szCs w:val="20"/>
        </w:rPr>
        <w:t>&lt;COMMAND&gt;</w:t>
      </w:r>
    </w:p>
    <w:p w:rsidR="00296381" w:rsidRPr="003B1137" w:rsidRDefault="00296381" w:rsidP="00296381">
      <w:pPr>
        <w:rPr>
          <w:rFonts w:ascii="Arial" w:hAnsi="Arial" w:cs="Arial"/>
          <w:sz w:val="20"/>
          <w:szCs w:val="20"/>
        </w:rPr>
      </w:pPr>
      <w:r w:rsidRPr="003B1137">
        <w:rPr>
          <w:rFonts w:ascii="Arial" w:hAnsi="Arial" w:cs="Arial"/>
          <w:sz w:val="20"/>
          <w:szCs w:val="20"/>
        </w:rPr>
        <w:t>&lt;TYPE&gt;ADDCHUSRRESP&lt;/TYPE&gt;</w:t>
      </w:r>
    </w:p>
    <w:p w:rsidR="00296381" w:rsidRPr="003B1137" w:rsidRDefault="00296381" w:rsidP="00296381">
      <w:pPr>
        <w:rPr>
          <w:rFonts w:ascii="Arial" w:hAnsi="Arial" w:cs="Arial"/>
          <w:sz w:val="20"/>
          <w:szCs w:val="20"/>
        </w:rPr>
      </w:pPr>
      <w:r w:rsidRPr="003B1137">
        <w:rPr>
          <w:rFonts w:ascii="Arial" w:hAnsi="Arial" w:cs="Arial"/>
          <w:sz w:val="20"/>
          <w:szCs w:val="20"/>
        </w:rPr>
        <w:t>&lt;TXNSTATUS&gt; 200&lt;/TXNSTATUS&gt;</w:t>
      </w:r>
    </w:p>
    <w:p w:rsidR="00296381" w:rsidRDefault="00296381" w:rsidP="00296381">
      <w:pPr>
        <w:rPr>
          <w:rFonts w:ascii="Arial" w:hAnsi="Arial"/>
          <w:sz w:val="20"/>
        </w:rPr>
      </w:pPr>
      <w:r w:rsidRPr="003B1137">
        <w:rPr>
          <w:rFonts w:ascii="Arial" w:hAnsi="Arial" w:cs="Arial"/>
          <w:sz w:val="20"/>
          <w:szCs w:val="20"/>
        </w:rPr>
        <w:t>&lt;/COMMAND</w:t>
      </w:r>
      <w:r w:rsidRPr="00F16193">
        <w:rPr>
          <w:rFonts w:ascii="Arial" w:hAnsi="Arial"/>
          <w:sz w:val="20"/>
        </w:rPr>
        <w:t>&gt;</w:t>
      </w:r>
    </w:p>
    <w:p w:rsidR="00296381" w:rsidRDefault="00296381" w:rsidP="00296381">
      <w:pPr>
        <w:rPr>
          <w:rFonts w:ascii="Arial" w:hAnsi="Arial"/>
          <w:sz w:val="20"/>
        </w:rPr>
      </w:pPr>
    </w:p>
    <w:p w:rsidR="00296381" w:rsidRPr="003B1137" w:rsidRDefault="00296381" w:rsidP="00296381">
      <w:pPr>
        <w:pStyle w:val="BodyText2"/>
        <w:rPr>
          <w:b/>
          <w:bCs/>
          <w:szCs w:val="20"/>
          <w:u w:val="single"/>
        </w:rPr>
      </w:pPr>
      <w:r w:rsidRPr="003B1137">
        <w:rPr>
          <w:b/>
          <w:bCs/>
          <w:szCs w:val="20"/>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Response type</w:t>
            </w:r>
          </w:p>
        </w:tc>
        <w:tc>
          <w:tcPr>
            <w:tcW w:w="1620" w:type="dxa"/>
          </w:tcPr>
          <w:p w:rsidR="00296381" w:rsidRDefault="00296381" w:rsidP="00CD5094">
            <w:pPr>
              <w:pStyle w:val="Tablecontent"/>
            </w:pPr>
            <w:r>
              <w:t>Response Type</w:t>
            </w:r>
          </w:p>
        </w:tc>
        <w:tc>
          <w:tcPr>
            <w:tcW w:w="1350" w:type="dxa"/>
          </w:tcPr>
          <w:p w:rsidR="00296381" w:rsidRDefault="00296381" w:rsidP="00CD5094">
            <w:pPr>
              <w:pStyle w:val="Tablecontent"/>
            </w:pPr>
            <w:r w:rsidRPr="00F16193">
              <w:rPr>
                <w:sz w:val="20"/>
              </w:rPr>
              <w:t>ADDCHUSRRESP</w:t>
            </w:r>
          </w:p>
        </w:tc>
        <w:tc>
          <w:tcPr>
            <w:tcW w:w="1620" w:type="dxa"/>
          </w:tcPr>
          <w:p w:rsidR="00296381" w:rsidRDefault="00296381" w:rsidP="00CD5094">
            <w:pPr>
              <w:pStyle w:val="Tablecontent"/>
            </w:pPr>
            <w:r>
              <w:t>C (15)</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Status of the User registration request</w:t>
            </w:r>
          </w:p>
          <w:p w:rsidR="00296381" w:rsidRDefault="00296381" w:rsidP="00CD5094">
            <w:pPr>
              <w:pStyle w:val="TableListBullet1"/>
            </w:pPr>
            <w:r>
              <w:t xml:space="preserve">Transaction Status = 200 means Success, </w:t>
            </w:r>
          </w:p>
          <w:p w:rsidR="00296381" w:rsidRDefault="00296381" w:rsidP="00CD5094">
            <w:pPr>
              <w:pStyle w:val="TableListBullet1"/>
              <w:jc w:val="left"/>
            </w:pPr>
            <w:r>
              <w:t>Transaction Status Other than 200 means failed</w:t>
            </w:r>
          </w:p>
        </w:tc>
        <w:tc>
          <w:tcPr>
            <w:tcW w:w="1350" w:type="dxa"/>
          </w:tcPr>
          <w:p w:rsidR="00296381" w:rsidRDefault="00296381" w:rsidP="00CD5094">
            <w:pPr>
              <w:pStyle w:val="Tablecontent"/>
            </w:pPr>
            <w:r>
              <w:t>200</w:t>
            </w:r>
          </w:p>
        </w:tc>
        <w:tc>
          <w:tcPr>
            <w:tcW w:w="1620" w:type="dxa"/>
          </w:tcPr>
          <w:p w:rsidR="00296381" w:rsidRDefault="00296381" w:rsidP="00CD5094">
            <w:pPr>
              <w:pStyle w:val="Tablecontent"/>
            </w:pPr>
            <w:r>
              <w:t>N (7)</w:t>
            </w:r>
          </w:p>
        </w:tc>
        <w:tc>
          <w:tcPr>
            <w:tcW w:w="2176" w:type="dxa"/>
          </w:tcPr>
          <w:p w:rsidR="00296381" w:rsidRDefault="00296381" w:rsidP="00CD5094">
            <w:pPr>
              <w:pStyle w:val="Tablecontent"/>
            </w:pPr>
            <w:r>
              <w:t>M</w:t>
            </w:r>
          </w:p>
        </w:tc>
      </w:tr>
    </w:tbl>
    <w:p w:rsidR="00296381" w:rsidRDefault="00296381" w:rsidP="00296381">
      <w:pPr>
        <w:pStyle w:val="BodyText2"/>
      </w:pP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Transaction status details explained in appendix.</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value for TYPE tag is fixed as mentioned in syntax.</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ListBullet1"/>
      </w:pPr>
    </w:p>
    <w:p w:rsidR="00296381" w:rsidRPr="00022961" w:rsidRDefault="00296381" w:rsidP="00296381">
      <w:pPr>
        <w:pStyle w:val="Heading2"/>
        <w:pBdr>
          <w:bottom w:val="single" w:sz="8" w:space="1" w:color="FF9900"/>
        </w:pBdr>
        <w:spacing w:before="120" w:after="120"/>
      </w:pPr>
      <w:bookmarkStart w:id="337" w:name="_Toc284720157"/>
      <w:bookmarkStart w:id="338" w:name="_Toc329006869"/>
      <w:bookmarkStart w:id="339" w:name="_Toc427753214"/>
      <w:r>
        <w:t>User Deletion Using USSD Interface</w:t>
      </w:r>
      <w:bookmarkEnd w:id="337"/>
      <w:bookmarkEnd w:id="338"/>
      <w:bookmarkEnd w:id="339"/>
    </w:p>
    <w:p w:rsidR="00296381" w:rsidRDefault="00296381" w:rsidP="00296381">
      <w:pPr>
        <w:pStyle w:val="ListBullet1"/>
      </w:pPr>
    </w:p>
    <w:p w:rsidR="00296381" w:rsidRDefault="00296381" w:rsidP="00296381">
      <w:pPr>
        <w:pStyle w:val="BodyText"/>
      </w:pPr>
      <w:r>
        <w:t>PreTUPS will provide an additional service using this service any Channel user can delete the child user from below hierarchy through USSD interface. Channel user can delete the child user of any level from below hierarchy. Channel user will require the external code or user Msisdn of child user. Approval is not required if the channel user is deleted by using USSD interface.</w:t>
      </w:r>
    </w:p>
    <w:p w:rsidR="00296381" w:rsidRDefault="00296381" w:rsidP="00296381">
      <w:pPr>
        <w:pStyle w:val="Heading3"/>
        <w:pBdr>
          <w:bottom w:val="single" w:sz="8" w:space="0" w:color="FF9900"/>
        </w:pBdr>
        <w:tabs>
          <w:tab w:val="clear" w:pos="900"/>
          <w:tab w:val="left" w:pos="1440"/>
          <w:tab w:val="num" w:pos="3600"/>
        </w:tabs>
        <w:spacing w:after="120"/>
      </w:pPr>
      <w:bookmarkStart w:id="340" w:name="_Toc240876274"/>
      <w:bookmarkStart w:id="341" w:name="_Toc272310979"/>
      <w:bookmarkStart w:id="342" w:name="_Toc284720158"/>
      <w:bookmarkStart w:id="343" w:name="_Toc329006870"/>
      <w:bookmarkStart w:id="344" w:name="_Toc427753215"/>
      <w:r>
        <w:t>XML Request Syntax</w:t>
      </w:r>
      <w:bookmarkEnd w:id="340"/>
      <w:bookmarkEnd w:id="341"/>
      <w:bookmarkEnd w:id="342"/>
      <w:bookmarkEnd w:id="343"/>
      <w:bookmarkEnd w:id="344"/>
    </w:p>
    <w:p w:rsidR="00296381" w:rsidRDefault="00296381" w:rsidP="00296381">
      <w:pPr>
        <w:pStyle w:val="BodyText2"/>
      </w:pPr>
      <w:r>
        <w:t>The PRM System will send the following request for Deletion. The request format and details of request are mentioned below.</w:t>
      </w:r>
    </w:p>
    <w:p w:rsidR="00296381" w:rsidRDefault="00296381" w:rsidP="00296381">
      <w:pPr>
        <w:pStyle w:val="BodyText2"/>
        <w:ind w:firstLine="720"/>
      </w:pPr>
    </w:p>
    <w:p w:rsidR="00296381" w:rsidRDefault="00296381" w:rsidP="00296381">
      <w:pPr>
        <w:pStyle w:val="BodyText2"/>
        <w:rPr>
          <w:b/>
          <w:u w:val="single"/>
        </w:rPr>
      </w:pPr>
      <w:r w:rsidRPr="003C1AD1">
        <w:rPr>
          <w:b/>
          <w:u w:val="single"/>
        </w:rPr>
        <w:t>Request Syntax</w:t>
      </w:r>
    </w:p>
    <w:p w:rsidR="00296381" w:rsidRPr="003C1AD1" w:rsidRDefault="00296381" w:rsidP="00296381">
      <w:pPr>
        <w:pStyle w:val="BodyText2"/>
        <w:rPr>
          <w:b/>
          <w:u w:val="single"/>
        </w:rPr>
      </w:pPr>
    </w:p>
    <w:p w:rsidR="00296381" w:rsidRDefault="00296381" w:rsidP="00296381">
      <w:pPr>
        <w:pStyle w:val="Code"/>
        <w:ind w:left="180" w:hanging="180"/>
        <w:jc w:val="left"/>
      </w:pPr>
      <w:r>
        <w:t>&lt;? Xml version="1.0"?&gt;</w:t>
      </w:r>
    </w:p>
    <w:p w:rsidR="00296381" w:rsidRDefault="00296381" w:rsidP="00296381">
      <w:pPr>
        <w:pStyle w:val="Code"/>
        <w:tabs>
          <w:tab w:val="left" w:pos="2805"/>
        </w:tabs>
        <w:ind w:left="180" w:hanging="180"/>
        <w:jc w:val="left"/>
      </w:pPr>
      <w:r>
        <w:t>&lt;COMMAND&gt;</w:t>
      </w:r>
      <w:r>
        <w:tab/>
      </w:r>
    </w:p>
    <w:p w:rsidR="00296381" w:rsidRDefault="00296381" w:rsidP="00296381">
      <w:pPr>
        <w:pStyle w:val="Code"/>
        <w:ind w:left="360"/>
        <w:jc w:val="left"/>
      </w:pPr>
      <w:r>
        <w:t>&lt;TYPE&gt;CHUSRDELREQ&lt;/TYPE&gt;</w:t>
      </w:r>
    </w:p>
    <w:p w:rsidR="00296381" w:rsidRDefault="00296381" w:rsidP="00296381">
      <w:pPr>
        <w:pStyle w:val="Code"/>
        <w:ind w:left="360"/>
        <w:jc w:val="left"/>
      </w:pPr>
      <w:r>
        <w:t>&lt;EXTNWCODE&gt;</w:t>
      </w:r>
      <w:r>
        <w:rPr>
          <w:b/>
          <w:bCs/>
          <w:i/>
          <w:iCs/>
        </w:rPr>
        <w:t>&lt;Network External Code of the new channel user&gt;</w:t>
      </w:r>
      <w:r>
        <w:t>&lt;/EXTNWCODE&gt;</w:t>
      </w:r>
    </w:p>
    <w:p w:rsidR="00296381" w:rsidRDefault="00296381" w:rsidP="00296381">
      <w:pPr>
        <w:pStyle w:val="Code"/>
        <w:ind w:left="360"/>
        <w:jc w:val="left"/>
      </w:pPr>
      <w:r>
        <w:t>&lt;DATE&gt;&lt;Current date&gt;&lt;/DATE&gt;</w:t>
      </w:r>
    </w:p>
    <w:p w:rsidR="00296381" w:rsidRDefault="00296381" w:rsidP="00296381">
      <w:pPr>
        <w:pStyle w:val="Code"/>
        <w:ind w:left="360"/>
        <w:jc w:val="left"/>
      </w:pPr>
      <w:r>
        <w:t>&lt;MSISDN&gt;&lt;Mobile Number of User&gt;&lt;/MSISDN&gt;</w:t>
      </w:r>
    </w:p>
    <w:p w:rsidR="00296381" w:rsidRDefault="00296381" w:rsidP="00296381">
      <w:pPr>
        <w:pStyle w:val="Code"/>
        <w:ind w:left="360"/>
        <w:jc w:val="left"/>
      </w:pPr>
      <w:r>
        <w:t>&lt;PIN&gt;&lt;Sender user Pin&gt;&lt;/PIN&gt;</w:t>
      </w:r>
    </w:p>
    <w:p w:rsidR="00296381" w:rsidRDefault="00296381" w:rsidP="00296381">
      <w:pPr>
        <w:pStyle w:val="Code"/>
        <w:ind w:left="360"/>
        <w:jc w:val="left"/>
      </w:pPr>
      <w:r>
        <w:t>&lt;USRMSISDN&gt;&lt;Primary Mobile Number of Child User For Deletion&gt;&lt;/USRMSISDN&gt;</w:t>
      </w:r>
    </w:p>
    <w:p w:rsidR="00296381" w:rsidRDefault="00296381" w:rsidP="00296381">
      <w:pPr>
        <w:pStyle w:val="code0"/>
        <w:spacing w:before="60" w:beforeAutospacing="0" w:after="60" w:afterAutospacing="0"/>
        <w:ind w:left="360"/>
        <w:rPr>
          <w:rFonts w:ascii="Courier New" w:hAnsi="Courier New" w:cs="Courier New"/>
          <w:sz w:val="20"/>
          <w:szCs w:val="20"/>
        </w:rPr>
      </w:pPr>
      <w:r>
        <w:rPr>
          <w:rFonts w:ascii="Courier New" w:hAnsi="Courier New" w:cs="Courier New"/>
          <w:sz w:val="20"/>
          <w:szCs w:val="20"/>
        </w:rPr>
        <w:t>&lt;USREXTCODE&gt;</w:t>
      </w:r>
      <w:r>
        <w:rPr>
          <w:rFonts w:ascii="Courier New" w:hAnsi="Courier New" w:cs="Courier New"/>
          <w:b/>
          <w:bCs/>
          <w:i/>
          <w:iCs/>
          <w:sz w:val="20"/>
          <w:szCs w:val="20"/>
        </w:rPr>
        <w:t>&lt;External code of Child user&gt;</w:t>
      </w:r>
      <w:r>
        <w:rPr>
          <w:rFonts w:ascii="Courier New" w:hAnsi="Courier New" w:cs="Courier New"/>
          <w:sz w:val="20"/>
          <w:szCs w:val="20"/>
        </w:rPr>
        <w:t>&lt;/EXTERNALCODE&gt;</w:t>
      </w:r>
    </w:p>
    <w:p w:rsidR="00296381" w:rsidRDefault="00296381" w:rsidP="00296381">
      <w:pPr>
        <w:pStyle w:val="code0"/>
        <w:spacing w:before="60" w:beforeAutospacing="0" w:after="60" w:afterAutospacing="0"/>
        <w:ind w:left="360"/>
        <w:rPr>
          <w:rFonts w:ascii="Courier New" w:hAnsi="Courier New" w:cs="Courier New"/>
          <w:sz w:val="20"/>
          <w:szCs w:val="20"/>
        </w:rPr>
      </w:pPr>
      <w:r>
        <w:rPr>
          <w:rFonts w:ascii="Courier New" w:hAnsi="Courier New" w:cs="Courier New"/>
          <w:sz w:val="20"/>
          <w:szCs w:val="20"/>
        </w:rPr>
        <w:t>&lt;USRLOGINID&gt;&lt;Child user login id&gt;&lt;/USRLOGINID&gt;</w:t>
      </w:r>
    </w:p>
    <w:p w:rsidR="00296381" w:rsidRDefault="00296381" w:rsidP="00296381">
      <w:pPr>
        <w:pStyle w:val="Code"/>
        <w:ind w:left="180" w:hanging="180"/>
        <w:jc w:val="left"/>
      </w:pPr>
      <w:r>
        <w:t>&lt;/COMMAND&gt;</w:t>
      </w:r>
    </w:p>
    <w:p w:rsidR="00296381" w:rsidRDefault="00296381" w:rsidP="00296381">
      <w:pPr>
        <w:pStyle w:val="BodyText2"/>
      </w:pPr>
    </w:p>
    <w:p w:rsidR="00296381" w:rsidRPr="003B1137" w:rsidRDefault="00296381" w:rsidP="00296381">
      <w:pPr>
        <w:pStyle w:val="BodyText2"/>
        <w:rPr>
          <w:szCs w:val="20"/>
        </w:rPr>
      </w:pPr>
    </w:p>
    <w:p w:rsidR="00296381" w:rsidRPr="003B1137" w:rsidRDefault="00296381" w:rsidP="00296381">
      <w:pPr>
        <w:pStyle w:val="BodyText2"/>
        <w:rPr>
          <w:b/>
          <w:bCs/>
          <w:szCs w:val="20"/>
          <w:u w:val="single"/>
        </w:rPr>
      </w:pPr>
      <w:r w:rsidRPr="003B1137">
        <w:rPr>
          <w:b/>
          <w:bCs/>
          <w:szCs w:val="20"/>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rFonts w:cs="Arial"/>
              </w:rPr>
            </w:pPr>
            <w:r>
              <w:rPr>
                <w:rFonts w:cs="Arial"/>
              </w:rPr>
              <w:t>TYPE</w:t>
            </w:r>
          </w:p>
        </w:tc>
        <w:tc>
          <w:tcPr>
            <w:tcW w:w="1530" w:type="dxa"/>
          </w:tcPr>
          <w:p w:rsidR="00296381" w:rsidRDefault="00296381" w:rsidP="00CD5094">
            <w:pPr>
              <w:pStyle w:val="Tablecontent"/>
            </w:pPr>
            <w:r>
              <w:t>Request type</w:t>
            </w:r>
          </w:p>
        </w:tc>
        <w:tc>
          <w:tcPr>
            <w:tcW w:w="1620" w:type="dxa"/>
          </w:tcPr>
          <w:p w:rsidR="00296381" w:rsidRDefault="00296381" w:rsidP="00CD5094">
            <w:pPr>
              <w:pStyle w:val="Tablecontent"/>
            </w:pPr>
            <w:r>
              <w:t>Request Type, should be sent with each request</w:t>
            </w:r>
          </w:p>
          <w:p w:rsidR="00296381" w:rsidRDefault="00296381" w:rsidP="00CD5094">
            <w:pPr>
              <w:pStyle w:val="Tablecontent"/>
            </w:pPr>
            <w:r>
              <w:t>Note: Fixed value</w:t>
            </w:r>
          </w:p>
        </w:tc>
        <w:tc>
          <w:tcPr>
            <w:tcW w:w="1350" w:type="dxa"/>
          </w:tcPr>
          <w:p w:rsidR="00296381" w:rsidRDefault="00296381" w:rsidP="00CD5094">
            <w:pPr>
              <w:pStyle w:val="Tablecontent"/>
            </w:pPr>
            <w:r>
              <w:t>CHUSRDELREQ</w:t>
            </w:r>
          </w:p>
        </w:tc>
        <w:tc>
          <w:tcPr>
            <w:tcW w:w="1620" w:type="dxa"/>
          </w:tcPr>
          <w:p w:rsidR="00296381" w:rsidRDefault="00296381" w:rsidP="00CD5094">
            <w:pPr>
              <w:pStyle w:val="Tablecontent"/>
            </w:pPr>
            <w:r>
              <w:t xml:space="preserve">A (15)   </w:t>
            </w:r>
          </w:p>
        </w:tc>
        <w:tc>
          <w:tcPr>
            <w:tcW w:w="2176" w:type="dxa"/>
          </w:tcPr>
          <w:p w:rsidR="00296381" w:rsidRDefault="00296381" w:rsidP="00CD5094">
            <w:pPr>
              <w:pStyle w:val="Tablecontent"/>
              <w:rPr>
                <w:rFonts w:cs="Arial"/>
              </w:rPr>
            </w:pPr>
            <w:r>
              <w:rPr>
                <w:rFonts w:cs="Arial"/>
              </w:rPr>
              <w:t>M</w:t>
            </w:r>
          </w:p>
        </w:tc>
      </w:tr>
      <w:tr w:rsidR="00296381" w:rsidTr="00CD5094">
        <w:trPr>
          <w:trHeight w:val="1268"/>
        </w:trPr>
        <w:tc>
          <w:tcPr>
            <w:tcW w:w="1350" w:type="dxa"/>
          </w:tcPr>
          <w:p w:rsidR="00296381" w:rsidRDefault="00296381" w:rsidP="00CD5094">
            <w:pPr>
              <w:pStyle w:val="Tablecontent"/>
              <w:rPr>
                <w:rFonts w:cs="Arial"/>
              </w:rPr>
            </w:pPr>
            <w:r>
              <w:rPr>
                <w:rFonts w:cs="Arial"/>
              </w:rPr>
              <w:t>EXTNWCODE</w:t>
            </w:r>
          </w:p>
        </w:tc>
        <w:tc>
          <w:tcPr>
            <w:tcW w:w="1530" w:type="dxa"/>
          </w:tcPr>
          <w:p w:rsidR="00296381" w:rsidRDefault="00296381" w:rsidP="00CD5094">
            <w:pPr>
              <w:pStyle w:val="Tablecontent"/>
            </w:pPr>
            <w:r>
              <w:t xml:space="preserve">Network code </w:t>
            </w:r>
          </w:p>
        </w:tc>
        <w:tc>
          <w:tcPr>
            <w:tcW w:w="1620" w:type="dxa"/>
          </w:tcPr>
          <w:p w:rsidR="00296381" w:rsidRDefault="00296381" w:rsidP="00CD5094">
            <w:pPr>
              <w:pStyle w:val="Tablecontent"/>
            </w:pPr>
            <w:r>
              <w:t xml:space="preserve">Network code of the channel user </w:t>
            </w:r>
          </w:p>
        </w:tc>
        <w:tc>
          <w:tcPr>
            <w:tcW w:w="1350" w:type="dxa"/>
          </w:tcPr>
          <w:p w:rsidR="00296381" w:rsidRDefault="00296381" w:rsidP="00CD5094">
            <w:pPr>
              <w:pStyle w:val="Tablecontent"/>
            </w:pPr>
            <w:r>
              <w:t>ET                        Note: Change according to network</w:t>
            </w:r>
          </w:p>
        </w:tc>
        <w:tc>
          <w:tcPr>
            <w:tcW w:w="1620" w:type="dxa"/>
          </w:tcPr>
          <w:p w:rsidR="00296381" w:rsidRDefault="00296381" w:rsidP="00CD5094">
            <w:pPr>
              <w:pStyle w:val="Tablecontent"/>
            </w:pPr>
            <w:r>
              <w:t>A (10)</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rPr>
                <w:rFonts w:cs="Arial"/>
              </w:rPr>
            </w:pPr>
            <w:r>
              <w:lastRenderedPageBreak/>
              <w:t>DATE</w:t>
            </w:r>
          </w:p>
        </w:tc>
        <w:tc>
          <w:tcPr>
            <w:tcW w:w="1530" w:type="dxa"/>
          </w:tcPr>
          <w:p w:rsidR="00296381" w:rsidRDefault="00296381" w:rsidP="00CD5094">
            <w:pPr>
              <w:pStyle w:val="Tablecontent"/>
              <w:rPr>
                <w:rFonts w:cs="Arial"/>
              </w:rPr>
            </w:pPr>
            <w:r>
              <w:rPr>
                <w:rFonts w:cs="Arial"/>
              </w:rPr>
              <w:t>Date</w:t>
            </w:r>
          </w:p>
        </w:tc>
        <w:tc>
          <w:tcPr>
            <w:tcW w:w="1620" w:type="dxa"/>
          </w:tcPr>
          <w:p w:rsidR="00296381" w:rsidRDefault="00296381" w:rsidP="00CD5094">
            <w:pPr>
              <w:pStyle w:val="Tablecontent"/>
              <w:rPr>
                <w:rFonts w:cs="Arial"/>
              </w:rPr>
            </w:pPr>
            <w:r>
              <w:rPr>
                <w:rFonts w:cs="Arial"/>
              </w:rPr>
              <w:t xml:space="preserve">Current date </w:t>
            </w:r>
          </w:p>
        </w:tc>
        <w:tc>
          <w:tcPr>
            <w:tcW w:w="1350" w:type="dxa"/>
          </w:tcPr>
          <w:p w:rsidR="00296381" w:rsidRDefault="00296381" w:rsidP="00CD5094">
            <w:pPr>
              <w:pStyle w:val="Tablecontent"/>
              <w:rPr>
                <w:rFonts w:cs="Arial"/>
              </w:rPr>
            </w:pPr>
            <w:r>
              <w:rPr>
                <w:rFonts w:cs="Arial"/>
              </w:rPr>
              <w:t>13-09-10</w:t>
            </w:r>
          </w:p>
        </w:tc>
        <w:tc>
          <w:tcPr>
            <w:tcW w:w="1620" w:type="dxa"/>
          </w:tcPr>
          <w:p w:rsidR="00296381" w:rsidRDefault="00296381" w:rsidP="00CD5094">
            <w:pPr>
              <w:pStyle w:val="Tablecontent"/>
              <w:rPr>
                <w:rFonts w:cs="Arial"/>
              </w:rPr>
            </w:pPr>
            <w:r>
              <w:t>A (10)</w:t>
            </w:r>
          </w:p>
        </w:tc>
        <w:tc>
          <w:tcPr>
            <w:tcW w:w="2176" w:type="dxa"/>
          </w:tcPr>
          <w:p w:rsidR="00296381" w:rsidRDefault="00296381" w:rsidP="00CD5094">
            <w:pPr>
              <w:pStyle w:val="Tablecontent"/>
              <w:rPr>
                <w:rFonts w:cs="Arial"/>
              </w:rPr>
            </w:pPr>
            <w:r>
              <w:rPr>
                <w:rFonts w:cs="Arial"/>
              </w:rPr>
              <w:t>O</w:t>
            </w:r>
          </w:p>
        </w:tc>
      </w:tr>
      <w:tr w:rsidR="00296381" w:rsidTr="00CD5094">
        <w:trPr>
          <w:trHeight w:val="1268"/>
        </w:trPr>
        <w:tc>
          <w:tcPr>
            <w:tcW w:w="1350" w:type="dxa"/>
          </w:tcPr>
          <w:p w:rsidR="00296381" w:rsidRDefault="00296381" w:rsidP="00CD5094">
            <w:pPr>
              <w:pStyle w:val="Tablecontent"/>
              <w:rPr>
                <w:rFonts w:cs="Arial"/>
              </w:rPr>
            </w:pPr>
            <w:r>
              <w:t>MSISDN</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 xml:space="preserve">Channel user Msisdn  who is going to delete child user </w:t>
            </w:r>
          </w:p>
        </w:tc>
        <w:tc>
          <w:tcPr>
            <w:tcW w:w="1350" w:type="dxa"/>
          </w:tcPr>
          <w:p w:rsidR="00296381" w:rsidRDefault="00296381" w:rsidP="00CD5094">
            <w:pPr>
              <w:pStyle w:val="Tablecontent"/>
            </w:pPr>
            <w:r>
              <w:t>9910012345</w:t>
            </w:r>
          </w:p>
        </w:tc>
        <w:tc>
          <w:tcPr>
            <w:tcW w:w="1620" w:type="dxa"/>
          </w:tcPr>
          <w:p w:rsidR="00296381" w:rsidRDefault="00296381" w:rsidP="00CD5094">
            <w:pPr>
              <w:pStyle w:val="Tablecontent"/>
            </w:pPr>
            <w:r>
              <w:t>A (10), Numeric</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user Pin</w:t>
            </w:r>
          </w:p>
        </w:tc>
        <w:tc>
          <w:tcPr>
            <w:tcW w:w="1620" w:type="dxa"/>
          </w:tcPr>
          <w:p w:rsidR="00296381" w:rsidRDefault="00296381" w:rsidP="00CD5094">
            <w:pPr>
              <w:pStyle w:val="Tablecontent"/>
            </w:pPr>
            <w:r>
              <w:t>Sender user pin</w:t>
            </w:r>
          </w:p>
        </w:tc>
        <w:tc>
          <w:tcPr>
            <w:tcW w:w="1350" w:type="dxa"/>
          </w:tcPr>
          <w:p w:rsidR="00296381" w:rsidRDefault="00296381" w:rsidP="00CD5094">
            <w:pPr>
              <w:pStyle w:val="Tablecontent"/>
            </w:pPr>
            <w:r>
              <w:t>1357`</w:t>
            </w:r>
          </w:p>
        </w:tc>
        <w:tc>
          <w:tcPr>
            <w:tcW w:w="1620" w:type="dxa"/>
          </w:tcPr>
          <w:p w:rsidR="00296381" w:rsidRDefault="00296381" w:rsidP="00CD5094">
            <w:pPr>
              <w:pStyle w:val="Tablecontent"/>
            </w:pPr>
            <w:r>
              <w:t>A(4) ,Numeric</w:t>
            </w:r>
          </w:p>
        </w:tc>
        <w:tc>
          <w:tcPr>
            <w:tcW w:w="2176" w:type="dxa"/>
          </w:tcPr>
          <w:p w:rsidR="00296381" w:rsidRDefault="00296381" w:rsidP="00CD5094">
            <w:pPr>
              <w:pStyle w:val="Tablecontent"/>
            </w:pPr>
            <w:r>
              <w:t>M</w:t>
            </w:r>
          </w:p>
        </w:tc>
      </w:tr>
      <w:tr w:rsidR="00296381" w:rsidTr="00CD5094">
        <w:trPr>
          <w:trHeight w:val="620"/>
        </w:trPr>
        <w:tc>
          <w:tcPr>
            <w:tcW w:w="9646" w:type="dxa"/>
            <w:gridSpan w:val="6"/>
            <w:shd w:val="clear" w:color="auto" w:fill="365F91"/>
          </w:tcPr>
          <w:p w:rsidR="00296381" w:rsidRPr="00CC4C0F" w:rsidRDefault="00296381" w:rsidP="00CD5094">
            <w:pPr>
              <w:pStyle w:val="Tablecontent"/>
              <w:jc w:val="center"/>
              <w:rPr>
                <w:color w:val="EEECE1"/>
              </w:rPr>
            </w:pPr>
            <w:r w:rsidRPr="00CC4C0F">
              <w:rPr>
                <w:color w:val="EEECE1"/>
              </w:rPr>
              <w:t>AND</w:t>
            </w:r>
          </w:p>
        </w:tc>
      </w:tr>
      <w:tr w:rsidR="00296381" w:rsidTr="00CD5094">
        <w:trPr>
          <w:trHeight w:val="1268"/>
        </w:trPr>
        <w:tc>
          <w:tcPr>
            <w:tcW w:w="1350" w:type="dxa"/>
          </w:tcPr>
          <w:p w:rsidR="00296381" w:rsidRDefault="00296381" w:rsidP="00CD5094">
            <w:pPr>
              <w:pStyle w:val="Tablecontent"/>
            </w:pPr>
            <w:r>
              <w:t>USRMSISDN</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User Msisdn which is going to be deleted by channel user</w:t>
            </w:r>
          </w:p>
        </w:tc>
        <w:tc>
          <w:tcPr>
            <w:tcW w:w="1350" w:type="dxa"/>
          </w:tcPr>
          <w:p w:rsidR="00296381" w:rsidRDefault="00296381" w:rsidP="00CD5094">
            <w:pPr>
              <w:pStyle w:val="Tablecontent"/>
            </w:pPr>
            <w:r>
              <w:t>9910012346</w:t>
            </w:r>
          </w:p>
        </w:tc>
        <w:tc>
          <w:tcPr>
            <w:tcW w:w="1620" w:type="dxa"/>
          </w:tcPr>
          <w:p w:rsidR="00296381" w:rsidRDefault="00296381" w:rsidP="00CD5094">
            <w:pPr>
              <w:pStyle w:val="Tablecontent"/>
            </w:pPr>
            <w:r>
              <w:t>A (10), Numeric</w:t>
            </w:r>
          </w:p>
        </w:tc>
        <w:tc>
          <w:tcPr>
            <w:tcW w:w="2176" w:type="dxa"/>
          </w:tcPr>
          <w:p w:rsidR="00296381" w:rsidRDefault="00296381" w:rsidP="00CD5094">
            <w:pPr>
              <w:pStyle w:val="Tablecontent"/>
            </w:pPr>
            <w:r>
              <w:t>M</w:t>
            </w:r>
          </w:p>
        </w:tc>
      </w:tr>
      <w:tr w:rsidR="00296381" w:rsidTr="00CD5094">
        <w:trPr>
          <w:trHeight w:val="512"/>
        </w:trPr>
        <w:tc>
          <w:tcPr>
            <w:tcW w:w="9646" w:type="dxa"/>
            <w:gridSpan w:val="6"/>
            <w:shd w:val="clear" w:color="auto" w:fill="365F91"/>
          </w:tcPr>
          <w:p w:rsidR="00296381" w:rsidRPr="00CC4C0F" w:rsidRDefault="00296381" w:rsidP="00CD5094">
            <w:pPr>
              <w:pStyle w:val="Tablecontent"/>
              <w:jc w:val="center"/>
              <w:rPr>
                <w:color w:val="EEECE1"/>
              </w:rPr>
            </w:pPr>
            <w:r w:rsidRPr="00CC4C0F">
              <w:rPr>
                <w:color w:val="EEECE1"/>
              </w:rPr>
              <w:t>AND</w:t>
            </w:r>
          </w:p>
        </w:tc>
      </w:tr>
      <w:tr w:rsidR="00296381" w:rsidTr="00CD5094">
        <w:trPr>
          <w:trHeight w:val="1268"/>
        </w:trPr>
        <w:tc>
          <w:tcPr>
            <w:tcW w:w="1350" w:type="dxa"/>
          </w:tcPr>
          <w:p w:rsidR="00296381" w:rsidRDefault="00296381" w:rsidP="00CD5094">
            <w:pPr>
              <w:pStyle w:val="Tablecontent"/>
            </w:pPr>
            <w:r>
              <w:t>USRMSISDN</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User Msisdn which is going to be deleted by channel user</w:t>
            </w:r>
          </w:p>
        </w:tc>
        <w:tc>
          <w:tcPr>
            <w:tcW w:w="1350" w:type="dxa"/>
          </w:tcPr>
          <w:p w:rsidR="00296381" w:rsidRDefault="00296381" w:rsidP="00CD5094">
            <w:pPr>
              <w:pStyle w:val="Tablecontent"/>
            </w:pPr>
            <w:r>
              <w:t>9910012346</w:t>
            </w:r>
          </w:p>
        </w:tc>
        <w:tc>
          <w:tcPr>
            <w:tcW w:w="1620" w:type="dxa"/>
          </w:tcPr>
          <w:p w:rsidR="00296381" w:rsidRDefault="00296381" w:rsidP="00CD5094">
            <w:pPr>
              <w:pStyle w:val="Tablecontent"/>
            </w:pPr>
            <w:r>
              <w:t>A (10), Numeric</w:t>
            </w:r>
          </w:p>
        </w:tc>
        <w:tc>
          <w:tcPr>
            <w:tcW w:w="2176" w:type="dxa"/>
          </w:tcPr>
          <w:p w:rsidR="00296381" w:rsidRDefault="00296381" w:rsidP="00CD5094">
            <w:pPr>
              <w:pStyle w:val="Tablecontent"/>
            </w:pPr>
            <w:r>
              <w:t>M</w:t>
            </w:r>
          </w:p>
        </w:tc>
      </w:tr>
      <w:tr w:rsidR="00296381" w:rsidTr="00CD5094">
        <w:trPr>
          <w:trHeight w:val="602"/>
        </w:trPr>
        <w:tc>
          <w:tcPr>
            <w:tcW w:w="9646" w:type="dxa"/>
            <w:gridSpan w:val="6"/>
            <w:shd w:val="clear" w:color="auto" w:fill="365F91"/>
          </w:tcPr>
          <w:p w:rsidR="00296381" w:rsidRPr="00CC4C0F" w:rsidRDefault="00296381" w:rsidP="00CD5094">
            <w:pPr>
              <w:pStyle w:val="Tablecontent"/>
              <w:jc w:val="center"/>
              <w:rPr>
                <w:color w:val="EEECE1"/>
              </w:rPr>
            </w:pPr>
            <w:r>
              <w:rPr>
                <w:color w:val="EEECE1"/>
              </w:rPr>
              <w:t>OR</w:t>
            </w:r>
          </w:p>
        </w:tc>
      </w:tr>
      <w:tr w:rsidR="00296381" w:rsidTr="00CD5094">
        <w:trPr>
          <w:trHeight w:val="1268"/>
        </w:trPr>
        <w:tc>
          <w:tcPr>
            <w:tcW w:w="1350" w:type="dxa"/>
          </w:tcPr>
          <w:p w:rsidR="00296381" w:rsidRDefault="00296381" w:rsidP="00CD5094">
            <w:pPr>
              <w:pStyle w:val="Tablecontent"/>
            </w:pPr>
            <w:r>
              <w:rPr>
                <w:rFonts w:ascii="Courier New" w:hAnsi="Courier New" w:cs="Courier New"/>
                <w:sz w:val="20"/>
                <w:szCs w:val="20"/>
              </w:rPr>
              <w:t>USREXTCODE</w:t>
            </w:r>
          </w:p>
        </w:tc>
        <w:tc>
          <w:tcPr>
            <w:tcW w:w="1530" w:type="dxa"/>
          </w:tcPr>
          <w:p w:rsidR="00296381" w:rsidRDefault="00296381" w:rsidP="00CD5094">
            <w:pPr>
              <w:pStyle w:val="Tablecontent"/>
            </w:pPr>
            <w:r>
              <w:t>User External code</w:t>
            </w:r>
          </w:p>
        </w:tc>
        <w:tc>
          <w:tcPr>
            <w:tcW w:w="1620" w:type="dxa"/>
          </w:tcPr>
          <w:p w:rsidR="00296381" w:rsidRDefault="00296381" w:rsidP="00CD5094">
            <w:pPr>
              <w:pStyle w:val="Tablecontent"/>
            </w:pPr>
            <w:r>
              <w:t>User External code which is going to be deleted by channel user</w:t>
            </w:r>
          </w:p>
        </w:tc>
        <w:tc>
          <w:tcPr>
            <w:tcW w:w="1350" w:type="dxa"/>
          </w:tcPr>
          <w:p w:rsidR="00296381" w:rsidRDefault="00296381" w:rsidP="00CD5094">
            <w:pPr>
              <w:pStyle w:val="Tablecontent"/>
            </w:pPr>
            <w:r>
              <w:t>EXT00123</w:t>
            </w:r>
          </w:p>
        </w:tc>
        <w:tc>
          <w:tcPr>
            <w:tcW w:w="1620" w:type="dxa"/>
          </w:tcPr>
          <w:p w:rsidR="00296381" w:rsidRDefault="00296381" w:rsidP="00CD5094">
            <w:pPr>
              <w:pStyle w:val="Tablecontent"/>
            </w:pPr>
            <w:r>
              <w:t>A(20) , Alpha numeric</w:t>
            </w:r>
          </w:p>
        </w:tc>
        <w:tc>
          <w:tcPr>
            <w:tcW w:w="2176" w:type="dxa"/>
          </w:tcPr>
          <w:p w:rsidR="00296381" w:rsidRDefault="00296381" w:rsidP="00CD5094">
            <w:pPr>
              <w:pStyle w:val="Tablecontent"/>
            </w:pPr>
            <w:r>
              <w:t>M</w:t>
            </w:r>
          </w:p>
        </w:tc>
      </w:tr>
      <w:tr w:rsidR="00296381" w:rsidTr="00CD5094">
        <w:trPr>
          <w:trHeight w:val="602"/>
        </w:trPr>
        <w:tc>
          <w:tcPr>
            <w:tcW w:w="9646" w:type="dxa"/>
            <w:gridSpan w:val="6"/>
            <w:shd w:val="clear" w:color="auto" w:fill="365F91"/>
          </w:tcPr>
          <w:p w:rsidR="00296381" w:rsidRPr="00CC4C0F" w:rsidRDefault="00296381" w:rsidP="00CD5094">
            <w:pPr>
              <w:pStyle w:val="Tablecontent"/>
              <w:jc w:val="center"/>
              <w:rPr>
                <w:color w:val="EEECE1"/>
              </w:rPr>
            </w:pPr>
            <w:r w:rsidRPr="00CC4C0F">
              <w:rPr>
                <w:color w:val="EEECE1"/>
              </w:rPr>
              <w:t>OR</w:t>
            </w:r>
          </w:p>
        </w:tc>
      </w:tr>
      <w:tr w:rsidR="00296381" w:rsidTr="00CD5094">
        <w:trPr>
          <w:trHeight w:val="800"/>
        </w:trPr>
        <w:tc>
          <w:tcPr>
            <w:tcW w:w="1350" w:type="dxa"/>
          </w:tcPr>
          <w:p w:rsidR="00296381" w:rsidRDefault="00296381" w:rsidP="00CD5094">
            <w:pPr>
              <w:pStyle w:val="Tablecontent"/>
              <w:rPr>
                <w:rFonts w:ascii="Courier New" w:hAnsi="Courier New" w:cs="Courier New"/>
                <w:sz w:val="20"/>
                <w:szCs w:val="20"/>
              </w:rPr>
            </w:pPr>
            <w:r>
              <w:rPr>
                <w:rFonts w:ascii="Courier New" w:hAnsi="Courier New" w:cs="Courier New"/>
                <w:sz w:val="20"/>
                <w:szCs w:val="20"/>
              </w:rPr>
              <w:t>USRLOGINID</w:t>
            </w:r>
          </w:p>
          <w:p w:rsidR="00296381" w:rsidRDefault="00296381" w:rsidP="00CD5094"/>
          <w:p w:rsidR="00296381" w:rsidRPr="001E3219" w:rsidRDefault="00296381" w:rsidP="00CD5094"/>
        </w:tc>
        <w:tc>
          <w:tcPr>
            <w:tcW w:w="1530" w:type="dxa"/>
          </w:tcPr>
          <w:p w:rsidR="00296381" w:rsidRDefault="00296381" w:rsidP="00CD5094">
            <w:pPr>
              <w:pStyle w:val="Tablecontent"/>
            </w:pPr>
            <w:r>
              <w:t>Child user login id</w:t>
            </w:r>
          </w:p>
        </w:tc>
        <w:tc>
          <w:tcPr>
            <w:tcW w:w="1620" w:type="dxa"/>
          </w:tcPr>
          <w:p w:rsidR="00296381" w:rsidRDefault="00296381" w:rsidP="00CD5094">
            <w:pPr>
              <w:pStyle w:val="Tablecontent"/>
            </w:pPr>
            <w:r>
              <w:t>Login id of child user which is going to be deleted by channel user</w:t>
            </w:r>
          </w:p>
        </w:tc>
        <w:tc>
          <w:tcPr>
            <w:tcW w:w="1350" w:type="dxa"/>
          </w:tcPr>
          <w:p w:rsidR="00296381" w:rsidRDefault="00296381" w:rsidP="00CD5094">
            <w:pPr>
              <w:pStyle w:val="Tablecontent"/>
            </w:pPr>
            <w:r>
              <w:t>Dist_test</w:t>
            </w:r>
          </w:p>
        </w:tc>
        <w:tc>
          <w:tcPr>
            <w:tcW w:w="1620" w:type="dxa"/>
          </w:tcPr>
          <w:p w:rsidR="00296381" w:rsidRDefault="00296381" w:rsidP="00CD5094">
            <w:pPr>
              <w:pStyle w:val="Tablecontent"/>
            </w:pPr>
            <w:r>
              <w:t>A(20) ,Alpha numeric</w:t>
            </w:r>
          </w:p>
        </w:tc>
        <w:tc>
          <w:tcPr>
            <w:tcW w:w="2176" w:type="dxa"/>
          </w:tcPr>
          <w:p w:rsidR="00296381" w:rsidRDefault="00296381" w:rsidP="00CD5094">
            <w:pPr>
              <w:pStyle w:val="Tablecontent"/>
            </w:pPr>
            <w:r>
              <w:t>M</w:t>
            </w:r>
          </w:p>
        </w:tc>
      </w:tr>
    </w:tbl>
    <w:p w:rsidR="00296381" w:rsidRPr="005948D0" w:rsidRDefault="00296381" w:rsidP="00296381">
      <w:pPr>
        <w:pStyle w:val="BodyText2"/>
      </w:pP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Note: From USRMSISDN or USREXTCODE or USRLOGINID, one field value is mandatory.</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All tags are mandatory to be present in XML. If value is optional and tag must be present.</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value for TYPE tag is fixed as mentioned in syntax.</w:t>
      </w:r>
    </w:p>
    <w:p w:rsidR="00296381" w:rsidRDefault="00296381" w:rsidP="00296381">
      <w:pPr>
        <w:pStyle w:val="ChapterName"/>
        <w:jc w:val="center"/>
        <w:rPr>
          <w:rFonts w:cs="Arial"/>
        </w:rPr>
      </w:pPr>
    </w:p>
    <w:p w:rsidR="00296381" w:rsidRDefault="00296381" w:rsidP="00296381">
      <w:pPr>
        <w:pStyle w:val="ChapterName"/>
        <w:jc w:val="center"/>
        <w:rPr>
          <w:rFonts w:cs="Arial"/>
        </w:rPr>
      </w:pPr>
    </w:p>
    <w:p w:rsidR="00296381" w:rsidRPr="00AC2228" w:rsidRDefault="00296381" w:rsidP="00296381">
      <w:pPr>
        <w:pStyle w:val="Heading3"/>
        <w:pBdr>
          <w:bottom w:val="single" w:sz="8" w:space="0" w:color="FF9900"/>
        </w:pBdr>
        <w:tabs>
          <w:tab w:val="clear" w:pos="900"/>
          <w:tab w:val="left" w:pos="1440"/>
          <w:tab w:val="num" w:pos="3600"/>
        </w:tabs>
        <w:spacing w:after="120"/>
      </w:pPr>
      <w:bookmarkStart w:id="345" w:name="_Toc240876275"/>
      <w:bookmarkStart w:id="346" w:name="_Toc272310980"/>
      <w:bookmarkStart w:id="347" w:name="_Toc284720159"/>
      <w:bookmarkStart w:id="348" w:name="_Toc329006871"/>
      <w:bookmarkStart w:id="349" w:name="_Toc427753216"/>
      <w:r w:rsidRPr="00AC2228">
        <w:t>XML Response Syntax</w:t>
      </w:r>
      <w:bookmarkEnd w:id="345"/>
      <w:bookmarkEnd w:id="346"/>
      <w:bookmarkEnd w:id="347"/>
      <w:bookmarkEnd w:id="348"/>
      <w:bookmarkEnd w:id="349"/>
    </w:p>
    <w:p w:rsidR="00296381" w:rsidRDefault="00296381" w:rsidP="00296381">
      <w:pPr>
        <w:pStyle w:val="BodyText2"/>
      </w:pPr>
      <w:r>
        <w:t>PreTUPS send the acknowledgement back to channel user about the transaction status. The acknowledgement will be in XML format. The XML response details are mentioned below.</w:t>
      </w:r>
    </w:p>
    <w:p w:rsidR="00296381" w:rsidRDefault="00296381" w:rsidP="00296381">
      <w:pPr>
        <w:pStyle w:val="BodyText2"/>
      </w:pPr>
    </w:p>
    <w:p w:rsidR="00296381" w:rsidRPr="003C1AD1" w:rsidRDefault="00296381" w:rsidP="00296381">
      <w:pPr>
        <w:pStyle w:val="BodyText2"/>
        <w:rPr>
          <w:b/>
          <w:u w:val="single"/>
        </w:rPr>
      </w:pPr>
      <w:r w:rsidRPr="003C1AD1">
        <w:rPr>
          <w:b/>
          <w:u w:val="single"/>
        </w:rPr>
        <w:t>Response Syntax</w:t>
      </w:r>
    </w:p>
    <w:p w:rsidR="00296381" w:rsidRDefault="00296381" w:rsidP="00296381">
      <w:pPr>
        <w:pStyle w:val="Code"/>
        <w:jc w:val="left"/>
      </w:pPr>
      <w:r>
        <w:t>&lt;? Xml version="1.0"?&gt;</w:t>
      </w:r>
    </w:p>
    <w:p w:rsidR="00296381" w:rsidRDefault="00296381" w:rsidP="00296381">
      <w:pPr>
        <w:pStyle w:val="Code"/>
        <w:jc w:val="left"/>
      </w:pPr>
      <w:r>
        <w:t>&lt;COMMAND&gt;</w:t>
      </w:r>
    </w:p>
    <w:p w:rsidR="00296381" w:rsidRDefault="00296381" w:rsidP="00296381">
      <w:pPr>
        <w:pStyle w:val="Code"/>
        <w:jc w:val="left"/>
      </w:pPr>
      <w:r>
        <w:tab/>
        <w:t>&lt;TYPE&gt;CHUSRDELRESP&lt;/TYPE&gt;</w:t>
      </w:r>
    </w:p>
    <w:p w:rsidR="00296381" w:rsidRDefault="00296381" w:rsidP="00296381">
      <w:pPr>
        <w:pStyle w:val="Code"/>
        <w:ind w:left="360"/>
        <w:jc w:val="left"/>
      </w:pPr>
      <w:r>
        <w:tab/>
      </w:r>
      <w:r>
        <w:tab/>
        <w:t>&lt;TXNSTATUS&gt;</w:t>
      </w:r>
      <w:r>
        <w:rPr>
          <w:b/>
          <w:bCs/>
          <w:i/>
          <w:iCs/>
        </w:rPr>
        <w:t>&lt;Transaction Status&gt;</w:t>
      </w:r>
      <w:r>
        <w:t>&lt;/TXNSTATUS&gt;</w:t>
      </w:r>
    </w:p>
    <w:p w:rsidR="00296381" w:rsidRDefault="00296381" w:rsidP="00296381">
      <w:pPr>
        <w:pStyle w:val="Code"/>
        <w:ind w:firstLine="360"/>
        <w:jc w:val="left"/>
      </w:pPr>
      <w:r>
        <w:t>&lt;MESSAGE&gt;&lt;</w:t>
      </w:r>
      <w:r>
        <w:rPr>
          <w:b/>
          <w:bCs/>
          <w:i/>
          <w:iCs/>
        </w:rPr>
        <w:t>Error Message</w:t>
      </w:r>
      <w:r>
        <w:t>&gt;&lt;/MESSAGE&gt;</w:t>
      </w:r>
    </w:p>
    <w:p w:rsidR="00296381" w:rsidRDefault="00296381" w:rsidP="00296381">
      <w:pPr>
        <w:pStyle w:val="Code"/>
        <w:jc w:val="left"/>
      </w:pPr>
      <w:r>
        <w:t>&lt;/COMMAND&gt;</w:t>
      </w:r>
    </w:p>
    <w:p w:rsidR="00296381" w:rsidRDefault="00296381" w:rsidP="00296381">
      <w:pPr>
        <w:pStyle w:val="BodyText2"/>
        <w:rPr>
          <w:b/>
          <w:bCs/>
          <w:sz w:val="24"/>
          <w:u w:val="single"/>
        </w:rPr>
      </w:pPr>
      <w:r w:rsidRPr="00022961">
        <w:rPr>
          <w:b/>
          <w:bCs/>
          <w:sz w:val="24"/>
          <w:u w:val="single"/>
        </w:rPr>
        <w:t>Fields Detail</w:t>
      </w:r>
    </w:p>
    <w:p w:rsidR="00296381" w:rsidRPr="0002296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Response type</w:t>
            </w:r>
          </w:p>
        </w:tc>
        <w:tc>
          <w:tcPr>
            <w:tcW w:w="1620" w:type="dxa"/>
          </w:tcPr>
          <w:p w:rsidR="00296381" w:rsidRDefault="00296381" w:rsidP="00CD5094">
            <w:pPr>
              <w:pStyle w:val="Tablecontent"/>
            </w:pPr>
            <w:r>
              <w:t>Response Type</w:t>
            </w:r>
          </w:p>
        </w:tc>
        <w:tc>
          <w:tcPr>
            <w:tcW w:w="1350" w:type="dxa"/>
          </w:tcPr>
          <w:p w:rsidR="00296381" w:rsidRDefault="00296381" w:rsidP="00CD5094">
            <w:pPr>
              <w:pStyle w:val="Tablecontent"/>
            </w:pPr>
            <w:r>
              <w:t>CHUSRDELRESP</w:t>
            </w:r>
          </w:p>
        </w:tc>
        <w:tc>
          <w:tcPr>
            <w:tcW w:w="1620" w:type="dxa"/>
          </w:tcPr>
          <w:p w:rsidR="00296381" w:rsidRDefault="00296381" w:rsidP="00CD5094">
            <w:pPr>
              <w:pStyle w:val="Tablecontent"/>
            </w:pPr>
            <w:r>
              <w:t>C (15)</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Status of the User registration request</w:t>
            </w:r>
          </w:p>
          <w:p w:rsidR="00296381" w:rsidRDefault="00296381" w:rsidP="00CD5094">
            <w:pPr>
              <w:pStyle w:val="TableListBullet1"/>
            </w:pPr>
            <w:r>
              <w:t xml:space="preserve">Transaction Status=200 means Success, </w:t>
            </w:r>
          </w:p>
          <w:p w:rsidR="00296381" w:rsidRDefault="00296381" w:rsidP="00CD5094">
            <w:pPr>
              <w:pStyle w:val="TableListBullet1"/>
              <w:jc w:val="left"/>
            </w:pPr>
            <w:r>
              <w:t>Transaction Status Other than 200 means failed</w:t>
            </w:r>
          </w:p>
        </w:tc>
        <w:tc>
          <w:tcPr>
            <w:tcW w:w="1350" w:type="dxa"/>
          </w:tcPr>
          <w:p w:rsidR="00296381" w:rsidRDefault="00296381" w:rsidP="00CD5094">
            <w:pPr>
              <w:pStyle w:val="Tablecontent"/>
            </w:pPr>
            <w:r>
              <w:t>200</w:t>
            </w:r>
          </w:p>
        </w:tc>
        <w:tc>
          <w:tcPr>
            <w:tcW w:w="1620" w:type="dxa"/>
          </w:tcPr>
          <w:p w:rsidR="00296381" w:rsidRDefault="00296381" w:rsidP="00CD5094">
            <w:pPr>
              <w:pStyle w:val="Tablecontent"/>
            </w:pPr>
            <w:r>
              <w:t>N (7)</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MESSAGE</w:t>
            </w:r>
          </w:p>
        </w:tc>
        <w:tc>
          <w:tcPr>
            <w:tcW w:w="1530" w:type="dxa"/>
          </w:tcPr>
          <w:p w:rsidR="00296381" w:rsidRDefault="00296381" w:rsidP="00CD5094">
            <w:pPr>
              <w:pStyle w:val="Tablecontent"/>
            </w:pPr>
            <w:r>
              <w:t>Error message</w:t>
            </w:r>
          </w:p>
        </w:tc>
        <w:tc>
          <w:tcPr>
            <w:tcW w:w="1620" w:type="dxa"/>
          </w:tcPr>
          <w:p w:rsidR="00296381" w:rsidRDefault="00296381" w:rsidP="00CD5094">
            <w:pPr>
              <w:pStyle w:val="Tablecontent"/>
            </w:pPr>
            <w:r>
              <w:t>Error message in case of failure in user registration</w:t>
            </w:r>
          </w:p>
        </w:tc>
        <w:tc>
          <w:tcPr>
            <w:tcW w:w="1350" w:type="dxa"/>
          </w:tcPr>
          <w:p w:rsidR="00296381" w:rsidRDefault="00296381" w:rsidP="00CD5094">
            <w:pPr>
              <w:pStyle w:val="Tablecontent"/>
            </w:pPr>
            <w:r>
              <w:t>Message test</w:t>
            </w:r>
          </w:p>
        </w:tc>
        <w:tc>
          <w:tcPr>
            <w:tcW w:w="1620" w:type="dxa"/>
          </w:tcPr>
          <w:p w:rsidR="00296381" w:rsidRDefault="00296381" w:rsidP="00CD5094">
            <w:pPr>
              <w:pStyle w:val="Tablecontent"/>
            </w:pPr>
            <w:r>
              <w:t>A (250)</w:t>
            </w:r>
          </w:p>
        </w:tc>
        <w:tc>
          <w:tcPr>
            <w:tcW w:w="2176" w:type="dxa"/>
          </w:tcPr>
          <w:p w:rsidR="00296381" w:rsidRDefault="00296381" w:rsidP="00CD5094">
            <w:pPr>
              <w:pStyle w:val="Tablecontent"/>
            </w:pPr>
            <w:r>
              <w:t>O</w:t>
            </w:r>
          </w:p>
        </w:tc>
      </w:tr>
    </w:tbl>
    <w:p w:rsidR="00296381" w:rsidRDefault="00296381" w:rsidP="00296381">
      <w:pPr>
        <w:pStyle w:val="NoteHeading"/>
        <w:numPr>
          <w:ilvl w:val="0"/>
          <w:numId w:val="0"/>
        </w:numPr>
        <w:ind w:left="990"/>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2"/>
      </w:pPr>
    </w:p>
    <w:p w:rsidR="00296381" w:rsidRPr="00D62256" w:rsidRDefault="00296381" w:rsidP="00296381">
      <w:pPr>
        <w:pStyle w:val="Heading2"/>
        <w:pBdr>
          <w:bottom w:val="single" w:sz="8" w:space="1" w:color="FF9900"/>
        </w:pBdr>
        <w:spacing w:before="120" w:after="120"/>
      </w:pPr>
      <w:bookmarkStart w:id="350" w:name="_Toc284720160"/>
      <w:bookmarkStart w:id="351" w:name="_Toc329006872"/>
      <w:bookmarkStart w:id="352" w:name="_Toc427753217"/>
      <w:r w:rsidRPr="00D62256">
        <w:t>CRBT Registration</w:t>
      </w:r>
      <w:bookmarkEnd w:id="350"/>
      <w:bookmarkEnd w:id="351"/>
      <w:bookmarkEnd w:id="352"/>
    </w:p>
    <w:p w:rsidR="00296381" w:rsidRDefault="00296381" w:rsidP="00296381">
      <w:pPr>
        <w:pStyle w:val="ListBullet1"/>
      </w:pPr>
    </w:p>
    <w:p w:rsidR="00296381" w:rsidRDefault="00296381" w:rsidP="00296381">
      <w:pPr>
        <w:pStyle w:val="Heading3"/>
        <w:pBdr>
          <w:bottom w:val="single" w:sz="8" w:space="0" w:color="FF9900"/>
        </w:pBdr>
        <w:tabs>
          <w:tab w:val="clear" w:pos="900"/>
          <w:tab w:val="left" w:pos="1440"/>
          <w:tab w:val="num" w:pos="3600"/>
        </w:tabs>
        <w:spacing w:after="120"/>
      </w:pPr>
      <w:bookmarkStart w:id="353" w:name="_Toc284720161"/>
      <w:bookmarkStart w:id="354" w:name="_Toc329006873"/>
      <w:bookmarkStart w:id="355" w:name="_Toc427753218"/>
      <w:r>
        <w:t>XML Request Syntax</w:t>
      </w:r>
      <w:bookmarkEnd w:id="353"/>
      <w:bookmarkEnd w:id="354"/>
      <w:bookmarkEnd w:id="355"/>
    </w:p>
    <w:p w:rsidR="00296381" w:rsidRPr="00D62256" w:rsidRDefault="00296381" w:rsidP="00296381">
      <w:pPr>
        <w:pStyle w:val="ListBullet1"/>
        <w:rPr>
          <w:rFonts w:cs="Arial"/>
          <w:szCs w:val="20"/>
        </w:rPr>
      </w:pPr>
    </w:p>
    <w:p w:rsidR="00296381" w:rsidRPr="00D62256" w:rsidRDefault="00296381" w:rsidP="00296381">
      <w:pPr>
        <w:spacing w:after="120"/>
        <w:rPr>
          <w:rFonts w:ascii="Arial" w:hAnsi="Arial" w:cs="Arial"/>
          <w:sz w:val="20"/>
          <w:szCs w:val="20"/>
        </w:rPr>
      </w:pPr>
      <w:r w:rsidRPr="00D62256">
        <w:rPr>
          <w:rFonts w:ascii="Arial" w:hAnsi="Arial" w:cs="Arial"/>
          <w:sz w:val="20"/>
          <w:szCs w:val="20"/>
        </w:rPr>
        <w:lastRenderedPageBreak/>
        <w:t>USSD server will send CRBT registration services request to PreTUPS in the following format:</w:t>
      </w:r>
    </w:p>
    <w:p w:rsidR="00296381" w:rsidRDefault="00296381" w:rsidP="00296381">
      <w:pPr>
        <w:pStyle w:val="ChapterName"/>
        <w:rPr>
          <w:rFonts w:cs="Arial"/>
        </w:rPr>
      </w:pPr>
    </w:p>
    <w:p w:rsidR="00296381" w:rsidRDefault="00296381" w:rsidP="00296381">
      <w:pPr>
        <w:pStyle w:val="BodyText2"/>
        <w:rPr>
          <w:b/>
          <w:u w:val="single"/>
        </w:rPr>
      </w:pPr>
    </w:p>
    <w:p w:rsidR="00296381" w:rsidRPr="003C1AD1" w:rsidRDefault="00296381" w:rsidP="00296381">
      <w:pPr>
        <w:pStyle w:val="BodyText2"/>
        <w:rPr>
          <w:b/>
          <w:u w:val="single"/>
        </w:rPr>
      </w:pPr>
      <w:r w:rsidRPr="003C1AD1">
        <w:rPr>
          <w:b/>
          <w:u w:val="single"/>
        </w:rPr>
        <w:t>Request Syntax</w:t>
      </w:r>
    </w:p>
    <w:p w:rsidR="00296381" w:rsidRPr="00CD6A73" w:rsidRDefault="00296381" w:rsidP="00296381">
      <w:pPr>
        <w:rPr>
          <w:rFonts w:ascii="Arial Narrow" w:hAnsi="Arial Narrow"/>
          <w:b/>
          <w:bCs/>
          <w:color w:val="FFFFFF"/>
        </w:rPr>
      </w:pPr>
      <w:r w:rsidRPr="00CD6A73">
        <w:rPr>
          <w:rFonts w:ascii="Arial Narrow" w:hAnsi="Arial Narrow"/>
        </w:rPr>
        <w:t> </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Xml version="1.0"?&gt;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&lt;TYPE&gt;CRBTACREQ&lt;/TYPE&gt;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&lt;MSISDN1&gt;&lt;Retailer MSISDN&gt;&lt;/MSISDN1&gt;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&lt;PIN&gt;&lt;Retailer PIN&gt;&lt;/PIN&gt;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&lt;MSISDN2&gt;&lt; Payee MSISDN&gt;&lt;/MSISDN2&gt;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&lt;AMOUNT&gt;&lt;Amount&gt;&lt;/AMOUNT&gt;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&lt;LANGUAGE1&gt;&lt;Retailer Language&gt;&lt;/LANGUAGE1&gt;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&lt;LANGUAGE2&gt;&lt;Payee Language&gt;&lt;/LANGUAGE2&gt;</w:t>
      </w:r>
    </w:p>
    <w:p w:rsidR="00296381"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p>
    <w:p w:rsidR="00296381" w:rsidRPr="00CD6A73" w:rsidRDefault="00296381" w:rsidP="00296381">
      <w:pPr>
        <w:spacing w:after="120"/>
      </w:pPr>
      <w:r w:rsidRPr="00CD6A73">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CRBTACREQ</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CRBTACREQ</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Request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MSISDN1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9942222</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All MSISDN should be without country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(National dial format)</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PIN</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PIN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3946</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4 to 6</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Default “0000” will be considered if not specified</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MSISDN2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Payee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9942223</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xml:space="preserve">Numeric and without country code. </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lastRenderedPageBreak/>
              <w:t>LANGUAGE1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Retailer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LANGUAGE2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Payee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Payee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bl>
    <w:p w:rsidR="00296381" w:rsidRDefault="00296381" w:rsidP="00296381">
      <w:pPr>
        <w:pStyle w:val="NoteHeading"/>
        <w:numPr>
          <w:ilvl w:val="0"/>
          <w:numId w:val="0"/>
        </w:numPr>
        <w:ind w:left="990"/>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2"/>
      </w:pPr>
    </w:p>
    <w:p w:rsidR="00296381" w:rsidRPr="00AC2228" w:rsidRDefault="00296381" w:rsidP="00296381">
      <w:pPr>
        <w:pStyle w:val="Heading3"/>
        <w:pBdr>
          <w:bottom w:val="single" w:sz="8" w:space="0" w:color="FF9900"/>
        </w:pBdr>
        <w:tabs>
          <w:tab w:val="clear" w:pos="900"/>
          <w:tab w:val="left" w:pos="1440"/>
          <w:tab w:val="num" w:pos="3600"/>
        </w:tabs>
        <w:spacing w:after="120"/>
      </w:pPr>
      <w:bookmarkStart w:id="356" w:name="_Toc284720162"/>
      <w:bookmarkStart w:id="357" w:name="_Toc329006874"/>
      <w:bookmarkStart w:id="358" w:name="_Toc427753219"/>
      <w:r w:rsidRPr="00AC2228">
        <w:t>XML Response Syntax</w:t>
      </w:r>
      <w:bookmarkEnd w:id="356"/>
      <w:bookmarkEnd w:id="357"/>
      <w:bookmarkEnd w:id="358"/>
    </w:p>
    <w:p w:rsidR="00296381" w:rsidRDefault="00296381" w:rsidP="00296381">
      <w:pPr>
        <w:spacing w:after="120"/>
        <w:rPr>
          <w:rFonts w:ascii="Arial" w:hAnsi="Arial" w:cs="Arial"/>
          <w:sz w:val="20"/>
          <w:szCs w:val="20"/>
        </w:rPr>
      </w:pPr>
      <w:r w:rsidRPr="00D62256">
        <w:rPr>
          <w:rFonts w:ascii="Arial" w:hAnsi="Arial" w:cs="Arial"/>
          <w:sz w:val="20"/>
          <w:szCs w:val="20"/>
        </w:rPr>
        <w:t>PreTUPS will send following response (acknowledgement) to USSD for CRBT registration Request. The XML response details are mentioned below.</w:t>
      </w:r>
    </w:p>
    <w:p w:rsidR="00296381" w:rsidRPr="00D62256" w:rsidRDefault="00296381" w:rsidP="00296381">
      <w:pPr>
        <w:spacing w:after="120"/>
        <w:rPr>
          <w:rFonts w:ascii="Arial" w:hAnsi="Arial" w:cs="Arial"/>
          <w:sz w:val="20"/>
          <w:szCs w:val="20"/>
        </w:rPr>
      </w:pPr>
    </w:p>
    <w:p w:rsidR="00296381" w:rsidRPr="00D62256" w:rsidRDefault="00296381" w:rsidP="00296381">
      <w:pPr>
        <w:spacing w:after="120"/>
        <w:rPr>
          <w:rFonts w:ascii="Arial" w:hAnsi="Arial" w:cs="Arial"/>
          <w:b/>
          <w:sz w:val="20"/>
          <w:szCs w:val="20"/>
          <w:u w:val="single"/>
        </w:rPr>
      </w:pPr>
      <w:r w:rsidRPr="00D62256">
        <w:rPr>
          <w:rFonts w:ascii="Arial" w:hAnsi="Arial" w:cs="Arial"/>
          <w:sz w:val="20"/>
          <w:szCs w:val="20"/>
        </w:rPr>
        <w:t> </w:t>
      </w:r>
      <w:r w:rsidRPr="00D62256">
        <w:rPr>
          <w:rFonts w:ascii="Arial" w:hAnsi="Arial" w:cs="Arial"/>
          <w:b/>
          <w:sz w:val="20"/>
          <w:szCs w:val="20"/>
          <w:u w:val="single"/>
        </w:rPr>
        <w:t>Response Syntax</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Xml version="1.0"?&gt;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 xml:space="preserve">&lt;TYPE&gt;CRBTACRESP&lt;/TYPE&gt;                            </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&lt;TXNID&gt;&lt;Transaction ID&gt;&lt;/TXNID&gt;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&lt;TXNSTATUS&gt;&lt;Transaction Status&gt;&lt;/TXNSTATUS&gt;</w:t>
      </w:r>
    </w:p>
    <w:p w:rsidR="00296381"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p>
    <w:p w:rsidR="00296381" w:rsidRPr="00D62256" w:rsidRDefault="00296381" w:rsidP="00296381">
      <w:pPr>
        <w:spacing w:after="120"/>
        <w:rPr>
          <w:rFonts w:ascii="Arial" w:hAnsi="Arial" w:cs="Arial"/>
          <w:b/>
          <w:bCs/>
          <w:sz w:val="20"/>
          <w:szCs w:val="20"/>
          <w:u w:val="single"/>
        </w:rPr>
      </w:pPr>
      <w:r w:rsidRPr="00D62256">
        <w:rPr>
          <w:rFonts w:ascii="Arial" w:hAnsi="Arial" w:cs="Arial"/>
          <w:b/>
          <w:bCs/>
          <w:sz w:val="20"/>
          <w:szCs w:val="20"/>
          <w:u w:val="single"/>
        </w:rPr>
        <w:t>Fields Detail</w:t>
      </w:r>
    </w:p>
    <w:p w:rsidR="00296381" w:rsidRPr="00CD6A73" w:rsidRDefault="00296381" w:rsidP="00296381">
      <w:pPr>
        <w:spacing w:after="120"/>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lang w:val="fr-FR"/>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CRBTACRESP</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CRBTACRESP</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Response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TXNID</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ID</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R070603.0112.0001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PreTUPS Transaction ID for the Registration Transaction</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TXNSTATUS</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 i.e.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OK (200), failed other status</w:t>
            </w:r>
          </w:p>
        </w:tc>
      </w:tr>
    </w:tbl>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lastRenderedPageBreak/>
        <w:t xml:space="preserve">The Transaction status details explained in appendix. </w:t>
      </w: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
      </w:pPr>
    </w:p>
    <w:p w:rsidR="00296381" w:rsidRPr="00022961" w:rsidRDefault="00296381" w:rsidP="00296381">
      <w:pPr>
        <w:pStyle w:val="Heading2"/>
        <w:pBdr>
          <w:bottom w:val="single" w:sz="8" w:space="1" w:color="FF9900"/>
        </w:pBdr>
        <w:spacing w:before="120" w:after="120"/>
      </w:pPr>
      <w:r>
        <w:tab/>
      </w:r>
      <w:bookmarkStart w:id="359" w:name="_Toc284720163"/>
      <w:bookmarkStart w:id="360" w:name="_Toc329006875"/>
      <w:bookmarkStart w:id="361" w:name="_Toc427753220"/>
      <w:r w:rsidRPr="00CD6A73">
        <w:t xml:space="preserve">CRBT </w:t>
      </w:r>
      <w:r>
        <w:t>Song Selection</w:t>
      </w:r>
      <w:bookmarkEnd w:id="359"/>
      <w:bookmarkEnd w:id="360"/>
      <w:bookmarkEnd w:id="361"/>
    </w:p>
    <w:p w:rsidR="00296381" w:rsidRDefault="00296381" w:rsidP="00296381">
      <w:pPr>
        <w:spacing w:after="120"/>
      </w:pPr>
    </w:p>
    <w:p w:rsidR="00296381" w:rsidRDefault="00296381" w:rsidP="00296381">
      <w:pPr>
        <w:pStyle w:val="Heading3"/>
        <w:pBdr>
          <w:bottom w:val="single" w:sz="8" w:space="0" w:color="FF9900"/>
        </w:pBdr>
        <w:tabs>
          <w:tab w:val="clear" w:pos="900"/>
          <w:tab w:val="left" w:pos="1440"/>
          <w:tab w:val="num" w:pos="3600"/>
        </w:tabs>
        <w:spacing w:after="120"/>
      </w:pPr>
      <w:bookmarkStart w:id="362" w:name="_Toc284720164"/>
      <w:bookmarkStart w:id="363" w:name="_Toc329006876"/>
      <w:bookmarkStart w:id="364" w:name="_Toc427753221"/>
      <w:r>
        <w:t>XML Request Syntax</w:t>
      </w:r>
      <w:bookmarkEnd w:id="362"/>
      <w:bookmarkEnd w:id="363"/>
      <w:bookmarkEnd w:id="364"/>
    </w:p>
    <w:p w:rsidR="00296381" w:rsidRPr="00D62256" w:rsidRDefault="00296381" w:rsidP="00296381">
      <w:pPr>
        <w:spacing w:after="120"/>
        <w:rPr>
          <w:rFonts w:ascii="Arial" w:hAnsi="Arial" w:cs="Arial"/>
          <w:sz w:val="20"/>
          <w:szCs w:val="20"/>
        </w:rPr>
      </w:pPr>
      <w:r w:rsidRPr="00D62256">
        <w:rPr>
          <w:rFonts w:ascii="Arial" w:hAnsi="Arial" w:cs="Arial"/>
          <w:sz w:val="20"/>
          <w:szCs w:val="20"/>
        </w:rPr>
        <w:t>USSD server will send CRBT Song Selection services request to PreTUPS in the following format:</w:t>
      </w:r>
    </w:p>
    <w:p w:rsidR="00296381" w:rsidRPr="00CD6A73" w:rsidRDefault="00296381" w:rsidP="00296381">
      <w:pPr>
        <w:spacing w:after="120"/>
      </w:pPr>
    </w:p>
    <w:p w:rsidR="00296381" w:rsidRDefault="00296381" w:rsidP="00296381">
      <w:pPr>
        <w:pStyle w:val="BodyText2"/>
        <w:rPr>
          <w:b/>
          <w:u w:val="single"/>
        </w:rPr>
      </w:pPr>
      <w:r w:rsidRPr="003C1AD1">
        <w:rPr>
          <w:b/>
          <w:u w:val="single"/>
        </w:rPr>
        <w:t>Request Syntax</w:t>
      </w:r>
    </w:p>
    <w:p w:rsidR="00296381" w:rsidRPr="003C1AD1" w:rsidRDefault="00296381" w:rsidP="00296381">
      <w:pPr>
        <w:pStyle w:val="BodyText2"/>
        <w:rPr>
          <w:b/>
          <w:u w:val="single"/>
        </w:rPr>
      </w:pPr>
    </w:p>
    <w:p w:rsidR="00296381" w:rsidRPr="00D62256" w:rsidRDefault="00296381" w:rsidP="00296381">
      <w:pPr>
        <w:spacing w:after="120"/>
        <w:rPr>
          <w:rFonts w:ascii="Arial" w:hAnsi="Arial" w:cs="Arial"/>
          <w:sz w:val="20"/>
          <w:szCs w:val="20"/>
        </w:rPr>
      </w:pPr>
      <w:r w:rsidRPr="00CD6A73">
        <w:rPr>
          <w:b/>
          <w:bCs/>
        </w:rPr>
        <w:t> </w:t>
      </w:r>
      <w:r w:rsidRPr="00D62256">
        <w:rPr>
          <w:rFonts w:ascii="Arial" w:hAnsi="Arial" w:cs="Arial"/>
          <w:sz w:val="20"/>
          <w:szCs w:val="20"/>
        </w:rPr>
        <w:t>&lt;? Xml version="1.0"?&gt;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&lt;TYPE&gt;CRBTSGREQ&lt;/TYPE&gt;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&lt;MSISDN1&gt;&lt;Retailer MSISDN&gt;&lt;/MSISDN1&gt;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&lt;PIN&gt;&lt;Retailer PIN&gt;&lt;/PIN&gt;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&lt;MSISDN2&gt;&lt; Payee MSISDN&gt;&lt;/MSISDN2&gt;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&lt;AMOUNT&gt;&lt;Amount&gt;&lt;/AMOUNT&gt;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&lt;LANGUAGE1&gt;&lt;Retailer Language&gt;&lt;/LANGUAGE1&gt;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&lt;LANGUAGE2&gt;&lt;Payee Language&gt;&lt;/LANGUAGE2&gt;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&lt;SONGCODE&gt;&lt;Payee Language&gt;&lt;/SONGCODE&gt;</w:t>
      </w:r>
    </w:p>
    <w:p w:rsidR="00296381" w:rsidRDefault="00296381" w:rsidP="00296381">
      <w:pPr>
        <w:spacing w:after="1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rPr>
          <w:rFonts w:ascii="Arial" w:hAnsi="Arial" w:cs="Arial"/>
          <w:sz w:val="20"/>
          <w:szCs w:val="20"/>
        </w:rPr>
      </w:pPr>
    </w:p>
    <w:p w:rsidR="00296381" w:rsidRDefault="00296381" w:rsidP="00296381">
      <w:pPr>
        <w:spacing w:after="120"/>
        <w:rPr>
          <w:b/>
          <w:bCs/>
          <w:u w:val="single"/>
        </w:rPr>
      </w:pPr>
      <w:r w:rsidRPr="00CD6A73">
        <w:rPr>
          <w:b/>
          <w:bCs/>
          <w:u w:val="single"/>
        </w:rPr>
        <w:t>Fields Detail</w:t>
      </w:r>
    </w:p>
    <w:p w:rsidR="00296381" w:rsidRPr="00CD6A73" w:rsidRDefault="00296381" w:rsidP="00296381">
      <w:pPr>
        <w:spacing w:after="120"/>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CRBTSGREQ</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CRBTSGREQ</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Request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MSISDN1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9942222</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All MSISDN should be without country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(National dial format)</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PIN</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PIN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3946</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4 to 6</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Default “0000” will be considered if not specified</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lastRenderedPageBreak/>
              <w:t>MSISDN2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Payee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9942223</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xml:space="preserve">Numeric and without country code. </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LANGUAGE1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Retailer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LANGUAGE2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Payee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Payee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SONGCODE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Song code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1001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4</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xml:space="preserve">Song code </w:t>
            </w:r>
          </w:p>
        </w:tc>
      </w:tr>
    </w:tbl>
    <w:p w:rsidR="00296381" w:rsidRDefault="00296381" w:rsidP="00296381">
      <w:pPr>
        <w:pStyle w:val="ListBullet1"/>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2"/>
      </w:pPr>
    </w:p>
    <w:p w:rsidR="00296381" w:rsidRPr="00CD6A73" w:rsidRDefault="00296381" w:rsidP="00296381">
      <w:pPr>
        <w:pStyle w:val="Heading3"/>
        <w:pBdr>
          <w:bottom w:val="single" w:sz="8" w:space="0" w:color="FF9900"/>
        </w:pBdr>
        <w:tabs>
          <w:tab w:val="clear" w:pos="900"/>
          <w:tab w:val="left" w:pos="1440"/>
          <w:tab w:val="num" w:pos="3600"/>
        </w:tabs>
        <w:spacing w:after="120"/>
      </w:pPr>
      <w:bookmarkStart w:id="365" w:name="_Toc284720165"/>
      <w:bookmarkStart w:id="366" w:name="_Toc329006877"/>
      <w:bookmarkStart w:id="367" w:name="_Toc427753222"/>
      <w:r w:rsidRPr="00AC2228">
        <w:t>XML Response Syntax</w:t>
      </w:r>
      <w:bookmarkEnd w:id="365"/>
      <w:bookmarkEnd w:id="366"/>
      <w:bookmarkEnd w:id="367"/>
    </w:p>
    <w:p w:rsidR="00296381" w:rsidRDefault="00296381" w:rsidP="00296381">
      <w:pPr>
        <w:spacing w:after="120"/>
        <w:ind w:left="720"/>
        <w:rPr>
          <w:rFonts w:ascii="Arial" w:hAnsi="Arial" w:cs="Arial"/>
          <w:sz w:val="20"/>
          <w:szCs w:val="20"/>
        </w:rPr>
      </w:pPr>
      <w:r w:rsidRPr="00D62256">
        <w:rPr>
          <w:rFonts w:ascii="Arial" w:hAnsi="Arial" w:cs="Arial"/>
          <w:sz w:val="20"/>
          <w:szCs w:val="20"/>
        </w:rPr>
        <w:t>PreTUPS will send following response (acknowledgement) to USSD for CRBT Song Selection Request. The XML response details are mentioned below.</w:t>
      </w:r>
    </w:p>
    <w:p w:rsidR="00296381" w:rsidRPr="00D62256" w:rsidRDefault="00296381" w:rsidP="00296381">
      <w:pPr>
        <w:spacing w:after="120"/>
        <w:ind w:left="720"/>
        <w:rPr>
          <w:rFonts w:ascii="Arial" w:hAnsi="Arial" w:cs="Arial"/>
          <w:sz w:val="20"/>
          <w:szCs w:val="20"/>
        </w:rPr>
      </w:pPr>
    </w:p>
    <w:p w:rsidR="00296381" w:rsidRDefault="00296381" w:rsidP="00296381">
      <w:pPr>
        <w:pStyle w:val="BodyText2"/>
        <w:rPr>
          <w:b/>
          <w:u w:val="single"/>
        </w:rPr>
      </w:pPr>
      <w:r w:rsidRPr="003C1AD1">
        <w:rPr>
          <w:b/>
          <w:u w:val="single"/>
        </w:rPr>
        <w:t>Response Syntax</w:t>
      </w:r>
    </w:p>
    <w:p w:rsidR="00296381" w:rsidRPr="003C1AD1" w:rsidRDefault="00296381" w:rsidP="00296381">
      <w:pPr>
        <w:pStyle w:val="BodyText2"/>
        <w:rPr>
          <w:b/>
          <w:u w:val="single"/>
        </w:rPr>
      </w:pP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Xml version="1.0"?&gt;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 xml:space="preserve">&lt;TYPE&gt; CRBTSGRESP&lt;/TYPE&gt;                            </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&lt;TXNID&gt;&lt;Transaction ID&gt;&lt;/TXNID&gt;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&lt;TXNSTATUS&gt;&lt;Transaction Status&gt;&lt;/TXNSTATUS&gt;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Default="00296381" w:rsidP="00296381">
      <w:pPr>
        <w:spacing w:after="120"/>
        <w:ind w:left="720"/>
      </w:pPr>
    </w:p>
    <w:p w:rsidR="00296381" w:rsidRDefault="00296381" w:rsidP="00296381">
      <w:pPr>
        <w:spacing w:after="120"/>
        <w:ind w:left="720"/>
      </w:pPr>
    </w:p>
    <w:p w:rsidR="00296381" w:rsidRDefault="00296381" w:rsidP="00296381">
      <w:pPr>
        <w:spacing w:after="120"/>
        <w:ind w:left="720"/>
      </w:pPr>
    </w:p>
    <w:p w:rsidR="00296381" w:rsidRDefault="00296381" w:rsidP="00296381">
      <w:pPr>
        <w:spacing w:after="120"/>
        <w:ind w:left="720"/>
      </w:pPr>
    </w:p>
    <w:p w:rsidR="00296381" w:rsidRPr="00CD6A73" w:rsidRDefault="00296381" w:rsidP="00296381">
      <w:pPr>
        <w:spacing w:after="120"/>
      </w:pPr>
      <w:r w:rsidRPr="00CD6A73">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lang w:val="fr-FR"/>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CRBTSGRESP</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CRBTSGRESP</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Response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TXNID</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ID</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R070603.0112.0001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PreTUPS Transaction ID for the Song Selection Transaction</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TXNSTATUS</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 i.e.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OK (200), failed other status</w:t>
            </w:r>
          </w:p>
        </w:tc>
      </w:tr>
    </w:tbl>
    <w:p w:rsidR="00296381" w:rsidRDefault="00296381" w:rsidP="00296381">
      <w:pPr>
        <w:pStyle w:val="NoteHeading"/>
        <w:numPr>
          <w:ilvl w:val="0"/>
          <w:numId w:val="0"/>
        </w:numPr>
        <w:ind w:left="990"/>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68" w:name="_Toc329006878"/>
      <w:bookmarkStart w:id="369" w:name="_Toc427753223"/>
      <w:r>
        <w:t>Private Recharge</w:t>
      </w:r>
      <w:bookmarkEnd w:id="368"/>
      <w:bookmarkEnd w:id="369"/>
    </w:p>
    <w:p w:rsidR="00296381" w:rsidRDefault="00296381" w:rsidP="00296381">
      <w:pPr>
        <w:pStyle w:val="BodyText"/>
      </w:pPr>
      <w:r>
        <w:t xml:space="preserve">Private recharge is required in the countries in which customer does not want to share or disclose his/her MSIDSN with any channel user for recharging. It is because of his/her personnel privacy. It mostly happens in Middle East countries where any woman would not like to share her MSISDN. </w:t>
      </w:r>
    </w:p>
    <w:p w:rsidR="00296381" w:rsidRDefault="00296381" w:rsidP="00296381">
      <w:pPr>
        <w:pStyle w:val="Heading3"/>
        <w:pBdr>
          <w:bottom w:val="single" w:sz="8" w:space="0" w:color="FF9900"/>
        </w:pBdr>
        <w:tabs>
          <w:tab w:val="clear" w:pos="900"/>
          <w:tab w:val="left" w:pos="1440"/>
          <w:tab w:val="num" w:pos="3600"/>
        </w:tabs>
        <w:spacing w:after="120"/>
      </w:pPr>
      <w:bookmarkStart w:id="370" w:name="_Toc281316238"/>
      <w:bookmarkStart w:id="371" w:name="_Toc329006879"/>
      <w:bookmarkStart w:id="372" w:name="_Toc427753224"/>
      <w:r>
        <w:t>Private recharge registration/Modification</w:t>
      </w:r>
      <w:bookmarkEnd w:id="370"/>
      <w:bookmarkEnd w:id="371"/>
      <w:bookmarkEnd w:id="372"/>
    </w:p>
    <w:p w:rsidR="00296381" w:rsidRDefault="00296381" w:rsidP="00296381">
      <w:pPr>
        <w:pStyle w:val="BodyText2"/>
        <w:jc w:val="left"/>
      </w:pPr>
      <w:r>
        <w:t xml:space="preserve">Any subscribers who want to use private recharge service; they must be register in PreTUPS system with subscriber identification number (SID). For SID registration they can use this service </w:t>
      </w:r>
    </w:p>
    <w:p w:rsidR="00296381" w:rsidRDefault="00296381" w:rsidP="00296381">
      <w:pPr>
        <w:pStyle w:val="Heading3"/>
        <w:pBdr>
          <w:bottom w:val="single" w:sz="8" w:space="0" w:color="FF9900"/>
        </w:pBdr>
        <w:tabs>
          <w:tab w:val="clear" w:pos="900"/>
          <w:tab w:val="left" w:pos="1440"/>
          <w:tab w:val="num" w:pos="3600"/>
        </w:tabs>
        <w:spacing w:after="120"/>
      </w:pPr>
      <w:bookmarkStart w:id="373" w:name="_Toc329006880"/>
      <w:bookmarkStart w:id="374" w:name="_Toc427753225"/>
      <w:r>
        <w:t>XML Request Syntax</w:t>
      </w:r>
      <w:bookmarkEnd w:id="373"/>
      <w:bookmarkEnd w:id="374"/>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&lt;TYPE&gt;SIDREQ&lt;/TYPE&gt;</w:t>
      </w:r>
    </w:p>
    <w:p w:rsidR="00296381" w:rsidRDefault="00296381" w:rsidP="00296381">
      <w:pPr>
        <w:pStyle w:val="BodyText2"/>
        <w:ind w:left="720"/>
      </w:pPr>
      <w:r>
        <w:t>&lt;MSISDN&gt;&lt;Sender MSISDN&gt;&lt;/MSISDN&gt;</w:t>
      </w:r>
    </w:p>
    <w:p w:rsidR="00296381" w:rsidRDefault="00296381" w:rsidP="00296381">
      <w:pPr>
        <w:pStyle w:val="BodyText2"/>
        <w:ind w:left="720"/>
      </w:pPr>
      <w:r>
        <w:t>&lt;SID&gt;&lt;UniqueSubscriber identification number &gt;&lt;/SID&gt;</w:t>
      </w:r>
    </w:p>
    <w:p w:rsidR="00296381" w:rsidRDefault="00296381" w:rsidP="00296381">
      <w:pPr>
        <w:pStyle w:val="BodyText2"/>
        <w:ind w:left="720"/>
      </w:pPr>
      <w:r>
        <w:t>&lt;NEWSID&gt;&lt;UniqueSubscriber identification number &gt;&lt;/NEWSID&gt;</w:t>
      </w:r>
    </w:p>
    <w:p w:rsidR="000F0C41" w:rsidRDefault="0034275C" w:rsidP="00296381">
      <w:pPr>
        <w:pStyle w:val="BodyText2"/>
        <w:ind w:left="720"/>
      </w:pPr>
      <w:r>
        <w:rPr>
          <w:rFonts w:ascii="Segoe UI" w:hAnsi="Segoe UI" w:cs="Segoe UI"/>
          <w:color w:val="000000"/>
          <w:szCs w:val="20"/>
        </w:rPr>
        <w:t>&lt;LANGUAGE1&gt;0&lt;/LANGUAGE1&gt;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620"/>
        <w:gridCol w:w="1440"/>
        <w:gridCol w:w="900"/>
        <w:gridCol w:w="1080"/>
        <w:gridCol w:w="2216"/>
      </w:tblGrid>
      <w:tr w:rsidR="00296381" w:rsidTr="00CD5094">
        <w:trPr>
          <w:trHeight w:val="277"/>
          <w:tblHeader/>
        </w:trPr>
        <w:tc>
          <w:tcPr>
            <w:tcW w:w="1440" w:type="dxa"/>
            <w:shd w:val="clear" w:color="auto" w:fill="365F91"/>
          </w:tcPr>
          <w:p w:rsidR="00296381" w:rsidRDefault="00296381" w:rsidP="00CD5094">
            <w:pPr>
              <w:pStyle w:val="TableColumnLabels"/>
            </w:pPr>
            <w:bookmarkStart w:id="375" w:name="_Toc165355212"/>
            <w:r>
              <w:t>TAG</w:t>
            </w:r>
          </w:p>
        </w:tc>
        <w:tc>
          <w:tcPr>
            <w:tcW w:w="1620" w:type="dxa"/>
            <w:shd w:val="clear" w:color="auto" w:fill="365F91"/>
          </w:tcPr>
          <w:p w:rsidR="00296381" w:rsidRDefault="00296381" w:rsidP="00CD5094">
            <w:pPr>
              <w:pStyle w:val="TableColumnLabels"/>
            </w:pPr>
            <w:r>
              <w:t>Fields</w:t>
            </w:r>
          </w:p>
        </w:tc>
        <w:tc>
          <w:tcPr>
            <w:tcW w:w="1440" w:type="dxa"/>
            <w:shd w:val="clear" w:color="auto" w:fill="365F91"/>
          </w:tcPr>
          <w:p w:rsidR="00296381" w:rsidRDefault="00296381" w:rsidP="00CD5094">
            <w:pPr>
              <w:pStyle w:val="TableColumnLabels"/>
            </w:pPr>
            <w:r>
              <w:t>Example</w:t>
            </w:r>
          </w:p>
        </w:tc>
        <w:tc>
          <w:tcPr>
            <w:tcW w:w="90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2216" w:type="dxa"/>
            <w:shd w:val="clear" w:color="auto" w:fill="365F91"/>
          </w:tcPr>
          <w:p w:rsidR="00296381" w:rsidRDefault="00296381" w:rsidP="00CD5094">
            <w:pPr>
              <w:pStyle w:val="TableColumnLabels"/>
            </w:pPr>
            <w:r>
              <w:t>Remarks</w:t>
            </w:r>
          </w:p>
        </w:tc>
      </w:tr>
      <w:tr w:rsidR="00296381" w:rsidTr="00CD5094">
        <w:trPr>
          <w:trHeight w:val="277"/>
        </w:trPr>
        <w:tc>
          <w:tcPr>
            <w:tcW w:w="1440" w:type="dxa"/>
            <w:shd w:val="clear" w:color="auto" w:fill="F3F3F3"/>
            <w:vAlign w:val="center"/>
          </w:tcPr>
          <w:p w:rsidR="00296381" w:rsidRDefault="00296381" w:rsidP="00CD5094">
            <w:pPr>
              <w:pStyle w:val="Tablecontent"/>
            </w:pPr>
            <w:r>
              <w:t>TYPE</w:t>
            </w:r>
          </w:p>
        </w:tc>
        <w:tc>
          <w:tcPr>
            <w:tcW w:w="1620" w:type="dxa"/>
            <w:shd w:val="clear" w:color="auto" w:fill="F3F3F3"/>
            <w:vAlign w:val="center"/>
          </w:tcPr>
          <w:p w:rsidR="00296381" w:rsidRDefault="00296381" w:rsidP="00CD5094">
            <w:pPr>
              <w:pStyle w:val="Tablecontent"/>
            </w:pPr>
            <w:r>
              <w:t>SIDREQ</w:t>
            </w:r>
          </w:p>
        </w:tc>
        <w:tc>
          <w:tcPr>
            <w:tcW w:w="1440" w:type="dxa"/>
            <w:shd w:val="clear" w:color="auto" w:fill="F3F3F3"/>
            <w:vAlign w:val="center"/>
          </w:tcPr>
          <w:p w:rsidR="00296381" w:rsidRPr="00296381" w:rsidRDefault="00296381" w:rsidP="00CD5094">
            <w:pPr>
              <w:pStyle w:val="Tablecontent"/>
              <w:rPr>
                <w:bCs/>
                <w:caps/>
              </w:rPr>
            </w:pPr>
            <w:r>
              <w:t>SID</w:t>
            </w:r>
            <w:r w:rsidRPr="007D7208">
              <w:t>REQ</w:t>
            </w:r>
          </w:p>
        </w:tc>
        <w:tc>
          <w:tcPr>
            <w:tcW w:w="900" w:type="dxa"/>
            <w:shd w:val="clear" w:color="auto" w:fill="F3F3F3"/>
            <w:vAlign w:val="center"/>
          </w:tcPr>
          <w:p w:rsidR="00296381" w:rsidRDefault="00296381" w:rsidP="00CD5094">
            <w:pPr>
              <w:rPr>
                <w:rFonts w:ascii="Arial" w:hAnsi="Arial"/>
                <w:sz w:val="18"/>
              </w:rPr>
            </w:pPr>
            <w:r>
              <w:rPr>
                <w:rFonts w:ascii="Arial" w:hAnsi="Arial"/>
                <w:sz w:val="18"/>
              </w:rPr>
              <w:t>15</w:t>
            </w:r>
          </w:p>
        </w:tc>
        <w:tc>
          <w:tcPr>
            <w:tcW w:w="1080" w:type="dxa"/>
            <w:shd w:val="clear" w:color="auto" w:fill="F3F3F3"/>
            <w:vAlign w:val="center"/>
          </w:tcPr>
          <w:p w:rsidR="00296381" w:rsidRDefault="00296381" w:rsidP="00CD5094">
            <w:pPr>
              <w:rPr>
                <w:rFonts w:ascii="Arial" w:hAnsi="Arial"/>
                <w:sz w:val="18"/>
              </w:rPr>
            </w:pPr>
            <w:r>
              <w:rPr>
                <w:rFonts w:ascii="Arial" w:hAnsi="Arial"/>
                <w:sz w:val="18"/>
              </w:rPr>
              <w:t>M</w:t>
            </w:r>
          </w:p>
        </w:tc>
        <w:tc>
          <w:tcPr>
            <w:tcW w:w="2216" w:type="dxa"/>
            <w:shd w:val="clear" w:color="auto" w:fill="F3F3F3"/>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77"/>
        </w:trPr>
        <w:tc>
          <w:tcPr>
            <w:tcW w:w="1440" w:type="dxa"/>
            <w:vAlign w:val="center"/>
          </w:tcPr>
          <w:p w:rsidR="00296381" w:rsidRDefault="00296381" w:rsidP="00CD5094">
            <w:pPr>
              <w:pStyle w:val="Tablecontent"/>
            </w:pPr>
            <w:r>
              <w:t>MSISDN</w:t>
            </w:r>
          </w:p>
        </w:tc>
        <w:tc>
          <w:tcPr>
            <w:tcW w:w="1620" w:type="dxa"/>
            <w:vAlign w:val="center"/>
          </w:tcPr>
          <w:p w:rsidR="00296381" w:rsidRDefault="00296381" w:rsidP="00CD5094">
            <w:pPr>
              <w:pStyle w:val="Tablecontent"/>
            </w:pPr>
            <w:r>
              <w:t>&lt; Sender MSISDN &gt;</w:t>
            </w:r>
          </w:p>
        </w:tc>
        <w:tc>
          <w:tcPr>
            <w:tcW w:w="1440" w:type="dxa"/>
            <w:vAlign w:val="center"/>
          </w:tcPr>
          <w:p w:rsidR="00296381" w:rsidRDefault="00296381" w:rsidP="00CD5094">
            <w:pPr>
              <w:rPr>
                <w:rFonts w:ascii="Arial" w:hAnsi="Arial"/>
                <w:sz w:val="18"/>
              </w:rPr>
            </w:pPr>
            <w:r>
              <w:rPr>
                <w:rFonts w:ascii="Arial" w:hAnsi="Arial"/>
                <w:sz w:val="18"/>
              </w:rPr>
              <w:t>9810974621</w:t>
            </w:r>
          </w:p>
        </w:tc>
        <w:tc>
          <w:tcPr>
            <w:tcW w:w="900" w:type="dxa"/>
            <w:vAlign w:val="center"/>
          </w:tcPr>
          <w:p w:rsidR="00296381" w:rsidRDefault="00296381" w:rsidP="00CD5094">
            <w:pPr>
              <w:rPr>
                <w:rFonts w:ascii="Arial" w:hAnsi="Arial"/>
                <w:sz w:val="18"/>
              </w:rPr>
            </w:pPr>
            <w:r>
              <w:rPr>
                <w:rFonts w:ascii="Arial" w:hAnsi="Arial"/>
                <w:sz w:val="18"/>
              </w:rPr>
              <w:t>15</w:t>
            </w:r>
          </w:p>
        </w:tc>
        <w:tc>
          <w:tcPr>
            <w:tcW w:w="1080" w:type="dxa"/>
            <w:vAlign w:val="center"/>
          </w:tcPr>
          <w:p w:rsidR="00296381" w:rsidRDefault="00296381" w:rsidP="00CD5094">
            <w:pPr>
              <w:rPr>
                <w:rFonts w:ascii="Arial" w:hAnsi="Arial"/>
                <w:sz w:val="18"/>
              </w:rPr>
            </w:pPr>
            <w:r>
              <w:rPr>
                <w:rFonts w:ascii="Arial" w:hAnsi="Arial"/>
                <w:sz w:val="18"/>
              </w:rPr>
              <w:t>M</w:t>
            </w:r>
          </w:p>
        </w:tc>
        <w:tc>
          <w:tcPr>
            <w:tcW w:w="2216" w:type="dxa"/>
            <w:vAlign w:val="center"/>
          </w:tcPr>
          <w:p w:rsidR="00296381" w:rsidRDefault="00296381" w:rsidP="00CD5094">
            <w:pPr>
              <w:rPr>
                <w:rFonts w:ascii="Arial" w:hAnsi="Arial"/>
                <w:sz w:val="18"/>
              </w:rPr>
            </w:pPr>
            <w:r>
              <w:rPr>
                <w:rFonts w:ascii="Arial" w:hAnsi="Arial"/>
                <w:sz w:val="18"/>
              </w:rPr>
              <w:t>Sender Mobile number</w:t>
            </w:r>
          </w:p>
        </w:tc>
      </w:tr>
      <w:tr w:rsidR="00296381" w:rsidTr="00CD5094">
        <w:trPr>
          <w:trHeight w:val="277"/>
        </w:trPr>
        <w:tc>
          <w:tcPr>
            <w:tcW w:w="1440" w:type="dxa"/>
          </w:tcPr>
          <w:p w:rsidR="00296381" w:rsidRDefault="00296381" w:rsidP="00CD5094">
            <w:pPr>
              <w:pStyle w:val="Tablecontent"/>
            </w:pPr>
            <w:r>
              <w:t>SID</w:t>
            </w:r>
          </w:p>
        </w:tc>
        <w:tc>
          <w:tcPr>
            <w:tcW w:w="1620" w:type="dxa"/>
          </w:tcPr>
          <w:p w:rsidR="00296381" w:rsidRDefault="00296381" w:rsidP="00CD5094">
            <w:pPr>
              <w:pStyle w:val="Tablecontent"/>
            </w:pPr>
            <w:r>
              <w:t>UniqueSubscriber identification number</w:t>
            </w:r>
          </w:p>
        </w:tc>
        <w:tc>
          <w:tcPr>
            <w:tcW w:w="1440" w:type="dxa"/>
          </w:tcPr>
          <w:p w:rsidR="00296381" w:rsidRDefault="00296381" w:rsidP="00CD5094">
            <w:pPr>
              <w:pStyle w:val="Tablecontent"/>
            </w:pPr>
            <w:r>
              <w:t>1111111</w:t>
            </w:r>
          </w:p>
        </w:tc>
        <w:tc>
          <w:tcPr>
            <w:tcW w:w="900" w:type="dxa"/>
          </w:tcPr>
          <w:p w:rsidR="00296381" w:rsidRDefault="00296381" w:rsidP="00CD5094">
            <w:pPr>
              <w:pStyle w:val="Tablecontent"/>
            </w:pPr>
            <w:r>
              <w:t>15</w:t>
            </w:r>
          </w:p>
        </w:tc>
        <w:tc>
          <w:tcPr>
            <w:tcW w:w="1080" w:type="dxa"/>
          </w:tcPr>
          <w:p w:rsidR="00296381" w:rsidRDefault="00296381" w:rsidP="00CD5094">
            <w:pPr>
              <w:pStyle w:val="Tablecontent"/>
            </w:pPr>
            <w:r>
              <w:t>O</w:t>
            </w:r>
          </w:p>
        </w:tc>
        <w:tc>
          <w:tcPr>
            <w:tcW w:w="2216" w:type="dxa"/>
          </w:tcPr>
          <w:p w:rsidR="00296381" w:rsidRDefault="00296381" w:rsidP="00CD5094">
            <w:pPr>
              <w:pStyle w:val="Tablecontent"/>
            </w:pPr>
            <w:r>
              <w:t>If subscriber put some value then it must be unique in PreTUPS system.</w:t>
            </w:r>
          </w:p>
          <w:p w:rsidR="00296381" w:rsidRDefault="00296381" w:rsidP="00CD5094">
            <w:pPr>
              <w:pStyle w:val="Tablecontent"/>
            </w:pPr>
            <w:r>
              <w:t>If subscriber left blank then PreTUPS will generate unique SID and notify to subscriber.</w:t>
            </w:r>
          </w:p>
        </w:tc>
      </w:tr>
      <w:tr w:rsidR="00296381" w:rsidTr="00CD5094">
        <w:trPr>
          <w:trHeight w:val="277"/>
        </w:trPr>
        <w:tc>
          <w:tcPr>
            <w:tcW w:w="1440" w:type="dxa"/>
          </w:tcPr>
          <w:p w:rsidR="00296381" w:rsidRDefault="00296381" w:rsidP="00CD5094">
            <w:pPr>
              <w:pStyle w:val="Tablecontent"/>
            </w:pPr>
            <w:r>
              <w:t>NEWSID</w:t>
            </w:r>
          </w:p>
        </w:tc>
        <w:tc>
          <w:tcPr>
            <w:tcW w:w="1620" w:type="dxa"/>
          </w:tcPr>
          <w:p w:rsidR="00296381" w:rsidRDefault="00296381" w:rsidP="00CD5094">
            <w:pPr>
              <w:pStyle w:val="Tablecontent"/>
            </w:pPr>
            <w:r>
              <w:t>UniqueSubscriber identification number</w:t>
            </w:r>
          </w:p>
        </w:tc>
        <w:tc>
          <w:tcPr>
            <w:tcW w:w="1440" w:type="dxa"/>
          </w:tcPr>
          <w:p w:rsidR="00296381" w:rsidRDefault="00296381" w:rsidP="00CD5094">
            <w:pPr>
              <w:pStyle w:val="Tablecontent"/>
            </w:pPr>
            <w:r>
              <w:t>1111112</w:t>
            </w:r>
          </w:p>
        </w:tc>
        <w:tc>
          <w:tcPr>
            <w:tcW w:w="900" w:type="dxa"/>
          </w:tcPr>
          <w:p w:rsidR="00296381" w:rsidRDefault="00296381" w:rsidP="00CD5094">
            <w:pPr>
              <w:pStyle w:val="Tablecontent"/>
            </w:pPr>
            <w:r>
              <w:t>15</w:t>
            </w:r>
          </w:p>
        </w:tc>
        <w:tc>
          <w:tcPr>
            <w:tcW w:w="1080" w:type="dxa"/>
          </w:tcPr>
          <w:p w:rsidR="00296381" w:rsidRDefault="00296381" w:rsidP="00CD5094">
            <w:pPr>
              <w:pStyle w:val="Tablecontent"/>
            </w:pPr>
            <w:r>
              <w:t>O</w:t>
            </w:r>
          </w:p>
        </w:tc>
        <w:tc>
          <w:tcPr>
            <w:tcW w:w="2216" w:type="dxa"/>
          </w:tcPr>
          <w:p w:rsidR="00296381" w:rsidRDefault="00296381" w:rsidP="00CD5094">
            <w:pPr>
              <w:pStyle w:val="Tablecontent"/>
            </w:pPr>
            <w:r>
              <w:t>If subscriber put some value then it must be unique in PreTUPS system.</w:t>
            </w:r>
          </w:p>
          <w:p w:rsidR="00296381" w:rsidRDefault="00296381" w:rsidP="00CD5094">
            <w:pPr>
              <w:pStyle w:val="Tablecontent"/>
            </w:pPr>
            <w:r>
              <w:t>If subscriber left blank then PreTUPS will generate unique SID and notify to subscriber.</w:t>
            </w:r>
          </w:p>
        </w:tc>
      </w:tr>
    </w:tbl>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All tags are mandatory to be present in XML. If value is optional and tag must be present.</w:t>
      </w: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76" w:name="_Toc329006881"/>
      <w:bookmarkStart w:id="377" w:name="_Toc427753226"/>
      <w:r>
        <w:t>XML Response Syntax</w:t>
      </w:r>
      <w:bookmarkEnd w:id="376"/>
      <w:bookmarkEnd w:id="377"/>
    </w:p>
    <w:p w:rsidR="00296381" w:rsidRDefault="00296381" w:rsidP="00296381">
      <w:pPr>
        <w:pStyle w:val="BodyText2"/>
      </w:pPr>
      <w:r>
        <w:t xml:space="preserve">PreTUPS send the acknowledgement to the USSD system about subscriber identification number (Private recharge code) of the subscriber with transaction status. </w:t>
      </w:r>
    </w:p>
    <w:p w:rsidR="00296381" w:rsidRPr="00706F0C" w:rsidRDefault="00296381" w:rsidP="00296381">
      <w:pPr>
        <w:pStyle w:val="BodyText2"/>
      </w:pPr>
      <w:r>
        <w:t>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&lt;MESSAGE&gt;&lt;</w:t>
      </w:r>
      <w:r w:rsidRPr="00485E29">
        <w:t>Error Message</w:t>
      </w:r>
      <w:r>
        <w:t>&gt;&lt;/MESSAGE&gt;</w:t>
      </w:r>
    </w:p>
    <w:p w:rsidR="00296381" w:rsidRDefault="00296381" w:rsidP="00296381">
      <w:pPr>
        <w:pStyle w:val="BodyText2"/>
        <w:ind w:left="720"/>
      </w:pPr>
      <w:r>
        <w:t>&lt;/COMMAND&gt;</w:t>
      </w:r>
    </w:p>
    <w:p w:rsidR="00296381" w:rsidRDefault="00296381" w:rsidP="00296381">
      <w:pPr>
        <w:pStyle w:val="BodyText2"/>
        <w:ind w:left="720"/>
        <w:rPr>
          <w:rFonts w:cs="Arial"/>
        </w:rPr>
      </w:pPr>
    </w:p>
    <w:p w:rsidR="00296381" w:rsidRDefault="00296381" w:rsidP="00296381">
      <w:pPr>
        <w:pStyle w:val="BodyText2"/>
      </w:pPr>
      <w:r>
        <w:rPr>
          <w:b/>
          <w:bCs/>
          <w:u w:val="single"/>
        </w:rPr>
        <w:t>Fields Detail</w:t>
      </w:r>
    </w:p>
    <w:p w:rsidR="00296381" w:rsidRDefault="00296381" w:rsidP="00296381">
      <w:pPr>
        <w:pStyle w:val="BodyText2"/>
        <w:ind w:left="720"/>
        <w:rPr>
          <w:rFonts w:cs="Arial"/>
        </w:rPr>
      </w:pPr>
    </w:p>
    <w:tbl>
      <w:tblPr>
        <w:tblW w:w="918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620"/>
        <w:gridCol w:w="1980"/>
        <w:gridCol w:w="1620"/>
        <w:gridCol w:w="1080"/>
        <w:gridCol w:w="1080"/>
        <w:gridCol w:w="1800"/>
      </w:tblGrid>
      <w:tr w:rsidR="00296381" w:rsidTr="00CD5094">
        <w:trPr>
          <w:trHeight w:val="277"/>
          <w:tblHeader/>
        </w:trPr>
        <w:tc>
          <w:tcPr>
            <w:tcW w:w="1620" w:type="dxa"/>
            <w:shd w:val="clear" w:color="auto" w:fill="365F91"/>
          </w:tcPr>
          <w:p w:rsidR="00296381" w:rsidRDefault="00296381" w:rsidP="00CD5094">
            <w:pPr>
              <w:pStyle w:val="TableColumnLabels"/>
            </w:pPr>
            <w:r>
              <w:t>TAG</w:t>
            </w:r>
          </w:p>
        </w:tc>
        <w:tc>
          <w:tcPr>
            <w:tcW w:w="1980" w:type="dxa"/>
            <w:shd w:val="clear" w:color="auto" w:fill="365F91"/>
          </w:tcPr>
          <w:p w:rsidR="00296381" w:rsidRDefault="00296381" w:rsidP="00CD5094">
            <w:pPr>
              <w:pStyle w:val="TableColumnLabels"/>
            </w:pPr>
            <w:r>
              <w:t>Fields</w:t>
            </w:r>
          </w:p>
        </w:tc>
        <w:tc>
          <w:tcPr>
            <w:tcW w:w="1620" w:type="dxa"/>
            <w:shd w:val="clear" w:color="auto" w:fill="365F91"/>
          </w:tcPr>
          <w:p w:rsidR="00296381" w:rsidRDefault="00296381" w:rsidP="00CD5094">
            <w:pPr>
              <w:pStyle w:val="TableColumnLabels"/>
            </w:pPr>
            <w:r>
              <w:t>Example</w:t>
            </w:r>
          </w:p>
        </w:tc>
        <w:tc>
          <w:tcPr>
            <w:tcW w:w="108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1800" w:type="dxa"/>
            <w:shd w:val="clear" w:color="auto" w:fill="365F91"/>
          </w:tcPr>
          <w:p w:rsidR="00296381" w:rsidRDefault="00296381" w:rsidP="00CD5094">
            <w:pPr>
              <w:pStyle w:val="TableColumnLabels"/>
            </w:pPr>
            <w:r>
              <w:t>Remarks</w:t>
            </w:r>
          </w:p>
        </w:tc>
      </w:tr>
      <w:tr w:rsidR="00296381" w:rsidTr="00CD5094">
        <w:tblPrEx>
          <w:tblCellMar>
            <w:left w:w="70" w:type="dxa"/>
            <w:right w:w="70" w:type="dxa"/>
          </w:tblCellMar>
        </w:tblPrEx>
        <w:tc>
          <w:tcPr>
            <w:tcW w:w="1620" w:type="dxa"/>
            <w:shd w:val="clear" w:color="auto" w:fill="F3F3F3"/>
          </w:tcPr>
          <w:p w:rsidR="00296381" w:rsidRDefault="00296381" w:rsidP="00CD5094">
            <w:pPr>
              <w:pStyle w:val="Tablecontent"/>
            </w:pPr>
            <w:r>
              <w:t>TYPE</w:t>
            </w:r>
          </w:p>
        </w:tc>
        <w:tc>
          <w:tcPr>
            <w:tcW w:w="1980" w:type="dxa"/>
            <w:shd w:val="clear" w:color="auto" w:fill="F3F3F3"/>
          </w:tcPr>
          <w:p w:rsidR="00296381" w:rsidRDefault="00296381" w:rsidP="00CD5094">
            <w:pPr>
              <w:pStyle w:val="Tablecontent"/>
            </w:pPr>
            <w:r>
              <w:t>SIDRESP</w:t>
            </w:r>
          </w:p>
        </w:tc>
        <w:tc>
          <w:tcPr>
            <w:tcW w:w="1620" w:type="dxa"/>
            <w:shd w:val="clear" w:color="auto" w:fill="F3F3F3"/>
          </w:tcPr>
          <w:p w:rsidR="00296381" w:rsidRDefault="00296381" w:rsidP="00CD5094">
            <w:pPr>
              <w:pStyle w:val="Tablecontent"/>
            </w:pPr>
            <w:r>
              <w:t>SIDRESP</w:t>
            </w:r>
          </w:p>
        </w:tc>
        <w:tc>
          <w:tcPr>
            <w:tcW w:w="1080" w:type="dxa"/>
            <w:shd w:val="clear" w:color="auto" w:fill="F3F3F3"/>
          </w:tcPr>
          <w:p w:rsidR="00296381" w:rsidRDefault="00296381" w:rsidP="00CD5094">
            <w:pPr>
              <w:pStyle w:val="Tablecontent"/>
            </w:pPr>
            <w:r>
              <w:t>15</w:t>
            </w:r>
          </w:p>
        </w:tc>
        <w:tc>
          <w:tcPr>
            <w:tcW w:w="1080" w:type="dxa"/>
            <w:shd w:val="clear" w:color="auto" w:fill="F3F3F3"/>
          </w:tcPr>
          <w:p w:rsidR="00296381" w:rsidRDefault="00296381" w:rsidP="00CD5094">
            <w:pPr>
              <w:pStyle w:val="Tablecontent"/>
            </w:pPr>
            <w:r>
              <w:t>M</w:t>
            </w:r>
          </w:p>
        </w:tc>
        <w:tc>
          <w:tcPr>
            <w:tcW w:w="1800" w:type="dxa"/>
            <w:shd w:val="clear" w:color="auto" w:fill="F3F3F3"/>
          </w:tcPr>
          <w:p w:rsidR="00296381" w:rsidRDefault="00296381" w:rsidP="00CD5094">
            <w:pPr>
              <w:pStyle w:val="Tablecontent"/>
            </w:pPr>
            <w:r>
              <w:t>Response Type</w:t>
            </w:r>
          </w:p>
        </w:tc>
      </w:tr>
      <w:tr w:rsidR="00296381" w:rsidTr="00CD5094">
        <w:tblPrEx>
          <w:tblCellMar>
            <w:left w:w="70" w:type="dxa"/>
            <w:right w:w="70" w:type="dxa"/>
          </w:tblCellMar>
        </w:tblPrEx>
        <w:tc>
          <w:tcPr>
            <w:tcW w:w="1620" w:type="dxa"/>
          </w:tcPr>
          <w:p w:rsidR="00296381" w:rsidRDefault="00296381" w:rsidP="00CD5094">
            <w:pPr>
              <w:pStyle w:val="Tablecontent"/>
            </w:pPr>
            <w:r>
              <w:t>TXNSTATUS</w:t>
            </w:r>
          </w:p>
        </w:tc>
        <w:tc>
          <w:tcPr>
            <w:tcW w:w="1980" w:type="dxa"/>
          </w:tcPr>
          <w:p w:rsidR="00296381" w:rsidRDefault="00296381" w:rsidP="00CD5094">
            <w:pPr>
              <w:pStyle w:val="Tablecontent"/>
            </w:pPr>
            <w:r>
              <w:t>&lt;Transaction Status&gt;</w:t>
            </w:r>
          </w:p>
        </w:tc>
        <w:tc>
          <w:tcPr>
            <w:tcW w:w="1620" w:type="dxa"/>
          </w:tcPr>
          <w:p w:rsidR="00296381" w:rsidRDefault="00296381" w:rsidP="00CD5094">
            <w:pPr>
              <w:pStyle w:val="Tablecontent"/>
            </w:pPr>
            <w:r>
              <w:t>200</w:t>
            </w:r>
          </w:p>
        </w:tc>
        <w:tc>
          <w:tcPr>
            <w:tcW w:w="1080" w:type="dxa"/>
          </w:tcPr>
          <w:p w:rsidR="00296381" w:rsidRDefault="00296381" w:rsidP="00CD5094">
            <w:pPr>
              <w:pStyle w:val="Tablecontent"/>
            </w:pPr>
            <w:r>
              <w:t>5</w:t>
            </w:r>
          </w:p>
        </w:tc>
        <w:tc>
          <w:tcPr>
            <w:tcW w:w="1080" w:type="dxa"/>
          </w:tcPr>
          <w:p w:rsidR="00296381" w:rsidRDefault="00296381" w:rsidP="00CD5094">
            <w:pPr>
              <w:pStyle w:val="Tablecontent"/>
            </w:pPr>
            <w:r>
              <w:t>M</w:t>
            </w:r>
          </w:p>
        </w:tc>
        <w:tc>
          <w:tcPr>
            <w:tcW w:w="1800" w:type="dxa"/>
          </w:tcPr>
          <w:p w:rsidR="00296381" w:rsidRDefault="00296381" w:rsidP="00CD5094">
            <w:pPr>
              <w:pStyle w:val="Tablecontent"/>
            </w:pPr>
            <w:r>
              <w:t>Transaction Status i.e.</w:t>
            </w:r>
          </w:p>
          <w:p w:rsidR="00296381" w:rsidRDefault="00296381" w:rsidP="00CD5094">
            <w:pPr>
              <w:pStyle w:val="Tablecontent"/>
            </w:pPr>
            <w:r>
              <w:t xml:space="preserve">Transaction OK </w:t>
            </w:r>
            <w:r>
              <w:lastRenderedPageBreak/>
              <w:t>(200), failed other status</w:t>
            </w:r>
          </w:p>
        </w:tc>
      </w:tr>
      <w:tr w:rsidR="00296381" w:rsidTr="00CD5094">
        <w:tblPrEx>
          <w:tblCellMar>
            <w:left w:w="70" w:type="dxa"/>
            <w:right w:w="70" w:type="dxa"/>
          </w:tblCellMar>
        </w:tblPrEx>
        <w:tc>
          <w:tcPr>
            <w:tcW w:w="1620" w:type="dxa"/>
          </w:tcPr>
          <w:p w:rsidR="00296381" w:rsidRDefault="00296381" w:rsidP="00CD5094">
            <w:pPr>
              <w:pStyle w:val="Tablecontent"/>
            </w:pPr>
            <w:r>
              <w:lastRenderedPageBreak/>
              <w:t>MESSAGE</w:t>
            </w:r>
          </w:p>
        </w:tc>
        <w:tc>
          <w:tcPr>
            <w:tcW w:w="1980" w:type="dxa"/>
          </w:tcPr>
          <w:p w:rsidR="00296381" w:rsidRDefault="00296381" w:rsidP="00CD5094">
            <w:pPr>
              <w:pStyle w:val="Tablecontent"/>
            </w:pPr>
            <w:r>
              <w:t>&lt;</w:t>
            </w:r>
            <w:r w:rsidRPr="00485E29">
              <w:t>Error Message</w:t>
            </w:r>
            <w:r>
              <w:t>&gt;</w:t>
            </w:r>
          </w:p>
        </w:tc>
        <w:tc>
          <w:tcPr>
            <w:tcW w:w="1620" w:type="dxa"/>
          </w:tcPr>
          <w:p w:rsidR="00296381" w:rsidRDefault="00296381" w:rsidP="00CD5094">
            <w:pPr>
              <w:pStyle w:val="Tablecontent"/>
            </w:pPr>
            <w:r>
              <w:t>Success</w:t>
            </w:r>
          </w:p>
        </w:tc>
        <w:tc>
          <w:tcPr>
            <w:tcW w:w="1080" w:type="dxa"/>
          </w:tcPr>
          <w:p w:rsidR="00296381" w:rsidRDefault="00296381" w:rsidP="00CD5094">
            <w:pPr>
              <w:pStyle w:val="Tablecontent"/>
            </w:pPr>
            <w:r>
              <w:t>250</w:t>
            </w:r>
          </w:p>
        </w:tc>
        <w:tc>
          <w:tcPr>
            <w:tcW w:w="1080" w:type="dxa"/>
          </w:tcPr>
          <w:p w:rsidR="00296381" w:rsidRDefault="00296381" w:rsidP="00CD5094">
            <w:pPr>
              <w:pStyle w:val="Tablecontent"/>
            </w:pPr>
            <w:r>
              <w:t>O</w:t>
            </w:r>
          </w:p>
        </w:tc>
        <w:tc>
          <w:tcPr>
            <w:tcW w:w="1800" w:type="dxa"/>
          </w:tcPr>
          <w:p w:rsidR="00296381" w:rsidRDefault="00296381" w:rsidP="00CD5094">
            <w:pPr>
              <w:pStyle w:val="Tablecontent"/>
            </w:pPr>
            <w:r>
              <w:t xml:space="preserve">Transaction Status descriptions </w:t>
            </w:r>
          </w:p>
        </w:tc>
      </w:tr>
    </w:tbl>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r>
        <w:rPr>
          <w:sz w:val="22"/>
        </w:rPr>
        <w:t>.</w:t>
      </w:r>
    </w:p>
    <w:p w:rsidR="00296381" w:rsidRDefault="00296381" w:rsidP="00296381">
      <w:pPr>
        <w:pStyle w:val="BodyText2"/>
        <w:ind w:left="720"/>
        <w:rPr>
          <w:rFonts w:cs="Arial"/>
        </w:rPr>
      </w:pP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78" w:name="_Toc281316243"/>
      <w:bookmarkStart w:id="379" w:name="_Toc329006882"/>
      <w:bookmarkStart w:id="380" w:name="_Toc427753227"/>
      <w:r>
        <w:t>Private recharge De-activation</w:t>
      </w:r>
      <w:bookmarkEnd w:id="378"/>
      <w:bookmarkEnd w:id="379"/>
      <w:bookmarkEnd w:id="380"/>
    </w:p>
    <w:p w:rsidR="00296381" w:rsidRDefault="00296381" w:rsidP="00296381">
      <w:pPr>
        <w:pStyle w:val="BodyText2"/>
        <w:jc w:val="left"/>
      </w:pPr>
      <w:r>
        <w:t xml:space="preserve">Any subscribers, who want to de-activate itself from PreTUPS system for SID, can use this service on USSD bearer. </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1" w:name="_Toc329006883"/>
      <w:bookmarkStart w:id="382" w:name="_Toc427753228"/>
      <w:r>
        <w:t>XML Request Syntax</w:t>
      </w:r>
      <w:bookmarkEnd w:id="381"/>
      <w:bookmarkEnd w:id="382"/>
    </w:p>
    <w:p w:rsidR="00296381" w:rsidRDefault="00296381" w:rsidP="00296381">
      <w:pPr>
        <w:pStyle w:val="BodyText2"/>
        <w:jc w:val="left"/>
      </w:pPr>
      <w:r>
        <w:t>The request format and details of request are mentioned below.</w:t>
      </w:r>
    </w:p>
    <w:p w:rsidR="00296381" w:rsidRDefault="00296381" w:rsidP="00296381">
      <w:pPr>
        <w:pStyle w:val="BodyText2"/>
        <w:ind w:left="720"/>
        <w:rPr>
          <w:rFonts w:cs="Arial"/>
        </w:rPr>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w:t>
      </w:r>
      <w:r w:rsidR="008D74E3" w:rsidDel="008D74E3">
        <w:t xml:space="preserve"> </w:t>
      </w:r>
      <w:r w:rsidR="008D74E3">
        <w:t xml:space="preserve"> DELSID</w:t>
      </w:r>
      <w:r>
        <w:t>&lt;/TYPE&gt;</w:t>
      </w:r>
    </w:p>
    <w:p w:rsidR="00296381" w:rsidRDefault="00296381" w:rsidP="00296381">
      <w:pPr>
        <w:pStyle w:val="BodyText2"/>
        <w:ind w:left="720"/>
      </w:pPr>
      <w:r>
        <w:t>&lt;MSISDN&gt;&lt;Subscriber MSISDN&gt;&lt;/MSISDN&gt;</w:t>
      </w:r>
    </w:p>
    <w:p w:rsidR="00296381" w:rsidRDefault="00296381" w:rsidP="00296381">
      <w:pPr>
        <w:pStyle w:val="BodyText2"/>
        <w:ind w:left="720"/>
      </w:pPr>
      <w:r>
        <w:t>&lt;SID&gt;&lt;Subscriber identification number &gt;&lt;/SID&gt;</w:t>
      </w:r>
    </w:p>
    <w:p w:rsidR="00296381" w:rsidRDefault="00296381" w:rsidP="00296381">
      <w:pPr>
        <w:pStyle w:val="BodyText2"/>
        <w:ind w:left="720"/>
      </w:pPr>
      <w:r>
        <w:t>&lt;/COMMAND&gt;</w:t>
      </w:r>
    </w:p>
    <w:p w:rsidR="00296381" w:rsidRDefault="00296381" w:rsidP="00296381">
      <w:pPr>
        <w:pStyle w:val="BodyText2"/>
        <w:ind w:left="720"/>
        <w:rPr>
          <w:rFonts w:cs="Arial"/>
        </w:rPr>
      </w:pPr>
    </w:p>
    <w:p w:rsidR="00296381" w:rsidRPr="00773116" w:rsidRDefault="00296381" w:rsidP="00296381">
      <w:pPr>
        <w:pStyle w:val="BodyText2"/>
        <w:ind w:left="720"/>
        <w:rPr>
          <w:rFonts w:cs="Arial"/>
          <w:szCs w:val="20"/>
        </w:rPr>
      </w:pPr>
    </w:p>
    <w:p w:rsidR="00296381" w:rsidRPr="00773116" w:rsidRDefault="00296381" w:rsidP="00296381">
      <w:pPr>
        <w:pStyle w:val="BodyText2"/>
        <w:rPr>
          <w:b/>
          <w:bCs/>
          <w:szCs w:val="20"/>
          <w:u w:val="single"/>
        </w:rPr>
      </w:pPr>
      <w:r w:rsidRPr="00773116">
        <w:rPr>
          <w:b/>
          <w:bCs/>
          <w:szCs w:val="20"/>
          <w:u w:val="single"/>
        </w:rPr>
        <w:t>Fields Detail</w:t>
      </w:r>
    </w:p>
    <w:p w:rsidR="00296381" w:rsidRDefault="00296381" w:rsidP="00296381">
      <w:pPr>
        <w:pStyle w:val="BodyText2"/>
        <w:ind w:left="720"/>
        <w:rPr>
          <w:rFonts w:cs="Arial"/>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620"/>
        <w:gridCol w:w="1440"/>
        <w:gridCol w:w="900"/>
        <w:gridCol w:w="1080"/>
        <w:gridCol w:w="2216"/>
      </w:tblGrid>
      <w:tr w:rsidR="00296381" w:rsidTr="00CD5094">
        <w:trPr>
          <w:trHeight w:val="277"/>
          <w:tblHeader/>
        </w:trPr>
        <w:tc>
          <w:tcPr>
            <w:tcW w:w="1440" w:type="dxa"/>
            <w:shd w:val="clear" w:color="auto" w:fill="365F91"/>
          </w:tcPr>
          <w:p w:rsidR="00296381" w:rsidRDefault="00296381" w:rsidP="00CD5094">
            <w:pPr>
              <w:pStyle w:val="TableColumnLabels"/>
            </w:pPr>
            <w:r>
              <w:t>TAG</w:t>
            </w:r>
          </w:p>
        </w:tc>
        <w:tc>
          <w:tcPr>
            <w:tcW w:w="1620" w:type="dxa"/>
            <w:shd w:val="clear" w:color="auto" w:fill="365F91"/>
          </w:tcPr>
          <w:p w:rsidR="00296381" w:rsidRDefault="00296381" w:rsidP="00CD5094">
            <w:pPr>
              <w:pStyle w:val="TableColumnLabels"/>
            </w:pPr>
            <w:r>
              <w:t>Fields</w:t>
            </w:r>
          </w:p>
        </w:tc>
        <w:tc>
          <w:tcPr>
            <w:tcW w:w="1440" w:type="dxa"/>
            <w:shd w:val="clear" w:color="auto" w:fill="365F91"/>
          </w:tcPr>
          <w:p w:rsidR="00296381" w:rsidRDefault="00296381" w:rsidP="00CD5094">
            <w:pPr>
              <w:pStyle w:val="TableColumnLabels"/>
            </w:pPr>
            <w:r>
              <w:t>Example</w:t>
            </w:r>
          </w:p>
        </w:tc>
        <w:tc>
          <w:tcPr>
            <w:tcW w:w="90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2216" w:type="dxa"/>
            <w:shd w:val="clear" w:color="auto" w:fill="365F91"/>
          </w:tcPr>
          <w:p w:rsidR="00296381" w:rsidRDefault="00296381" w:rsidP="00CD5094">
            <w:pPr>
              <w:pStyle w:val="TableColumnLabels"/>
            </w:pPr>
            <w:r>
              <w:t>Remarks</w:t>
            </w:r>
          </w:p>
        </w:tc>
      </w:tr>
      <w:tr w:rsidR="00296381" w:rsidTr="00CD5094">
        <w:trPr>
          <w:trHeight w:val="277"/>
        </w:trPr>
        <w:tc>
          <w:tcPr>
            <w:tcW w:w="1440" w:type="dxa"/>
            <w:shd w:val="clear" w:color="auto" w:fill="F3F3F3"/>
            <w:vAlign w:val="center"/>
          </w:tcPr>
          <w:p w:rsidR="00296381" w:rsidRDefault="00296381" w:rsidP="00CD5094">
            <w:pPr>
              <w:pStyle w:val="Tablecontent"/>
            </w:pPr>
            <w:r>
              <w:t>TYPE</w:t>
            </w:r>
          </w:p>
        </w:tc>
        <w:tc>
          <w:tcPr>
            <w:tcW w:w="1620" w:type="dxa"/>
            <w:shd w:val="clear" w:color="auto" w:fill="F3F3F3"/>
            <w:vAlign w:val="center"/>
          </w:tcPr>
          <w:p w:rsidR="00296381" w:rsidRDefault="008D74E3" w:rsidP="00CD5094">
            <w:pPr>
              <w:pStyle w:val="Tablecontent"/>
            </w:pPr>
            <w:r>
              <w:t xml:space="preserve">DELSID </w:t>
            </w:r>
          </w:p>
        </w:tc>
        <w:tc>
          <w:tcPr>
            <w:tcW w:w="1440" w:type="dxa"/>
            <w:shd w:val="clear" w:color="auto" w:fill="F3F3F3"/>
            <w:vAlign w:val="center"/>
          </w:tcPr>
          <w:p w:rsidR="00296381" w:rsidRPr="00296381" w:rsidRDefault="008D74E3" w:rsidP="00CD5094">
            <w:pPr>
              <w:pStyle w:val="Tablecontent"/>
              <w:rPr>
                <w:bCs/>
                <w:caps/>
              </w:rPr>
            </w:pPr>
            <w:r>
              <w:t xml:space="preserve">DELSID </w:t>
            </w:r>
          </w:p>
        </w:tc>
        <w:tc>
          <w:tcPr>
            <w:tcW w:w="900" w:type="dxa"/>
            <w:shd w:val="clear" w:color="auto" w:fill="F3F3F3"/>
            <w:vAlign w:val="center"/>
          </w:tcPr>
          <w:p w:rsidR="00296381" w:rsidRDefault="00296381" w:rsidP="00CD5094">
            <w:pPr>
              <w:rPr>
                <w:rFonts w:ascii="Arial" w:hAnsi="Arial"/>
                <w:sz w:val="18"/>
              </w:rPr>
            </w:pPr>
            <w:r>
              <w:rPr>
                <w:rFonts w:ascii="Arial" w:hAnsi="Arial"/>
                <w:sz w:val="18"/>
              </w:rPr>
              <w:t>15</w:t>
            </w:r>
          </w:p>
        </w:tc>
        <w:tc>
          <w:tcPr>
            <w:tcW w:w="1080" w:type="dxa"/>
            <w:shd w:val="clear" w:color="auto" w:fill="F3F3F3"/>
            <w:vAlign w:val="center"/>
          </w:tcPr>
          <w:p w:rsidR="00296381" w:rsidRDefault="00296381" w:rsidP="00CD5094">
            <w:pPr>
              <w:rPr>
                <w:rFonts w:ascii="Arial" w:hAnsi="Arial"/>
                <w:sz w:val="18"/>
              </w:rPr>
            </w:pPr>
            <w:r>
              <w:rPr>
                <w:rFonts w:ascii="Arial" w:hAnsi="Arial"/>
                <w:sz w:val="18"/>
              </w:rPr>
              <w:t>M</w:t>
            </w:r>
          </w:p>
        </w:tc>
        <w:tc>
          <w:tcPr>
            <w:tcW w:w="2216" w:type="dxa"/>
            <w:shd w:val="clear" w:color="auto" w:fill="F3F3F3"/>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77"/>
        </w:trPr>
        <w:tc>
          <w:tcPr>
            <w:tcW w:w="1440" w:type="dxa"/>
            <w:vAlign w:val="center"/>
          </w:tcPr>
          <w:p w:rsidR="00296381" w:rsidRDefault="00296381" w:rsidP="00CD5094">
            <w:pPr>
              <w:pStyle w:val="Tablecontent"/>
            </w:pPr>
            <w:r>
              <w:t>MSISDN</w:t>
            </w:r>
          </w:p>
        </w:tc>
        <w:tc>
          <w:tcPr>
            <w:tcW w:w="1620" w:type="dxa"/>
            <w:vAlign w:val="center"/>
          </w:tcPr>
          <w:p w:rsidR="00296381" w:rsidRDefault="00296381" w:rsidP="00CD5094">
            <w:pPr>
              <w:pStyle w:val="Tablecontent"/>
            </w:pPr>
            <w:r>
              <w:t>&lt; Subscriber MSISDN &gt;</w:t>
            </w:r>
          </w:p>
        </w:tc>
        <w:tc>
          <w:tcPr>
            <w:tcW w:w="1440" w:type="dxa"/>
            <w:vAlign w:val="center"/>
          </w:tcPr>
          <w:p w:rsidR="00296381" w:rsidRDefault="00296381" w:rsidP="00CD5094">
            <w:pPr>
              <w:rPr>
                <w:rFonts w:ascii="Arial" w:hAnsi="Arial"/>
                <w:sz w:val="18"/>
              </w:rPr>
            </w:pPr>
            <w:r>
              <w:rPr>
                <w:rFonts w:ascii="Arial" w:hAnsi="Arial"/>
                <w:sz w:val="18"/>
              </w:rPr>
              <w:t>9810974622</w:t>
            </w:r>
          </w:p>
        </w:tc>
        <w:tc>
          <w:tcPr>
            <w:tcW w:w="900" w:type="dxa"/>
            <w:vAlign w:val="center"/>
          </w:tcPr>
          <w:p w:rsidR="00296381" w:rsidRDefault="00296381" w:rsidP="00CD5094">
            <w:pPr>
              <w:rPr>
                <w:rFonts w:ascii="Arial" w:hAnsi="Arial"/>
                <w:sz w:val="18"/>
              </w:rPr>
            </w:pPr>
            <w:r>
              <w:rPr>
                <w:rFonts w:ascii="Arial" w:hAnsi="Arial"/>
                <w:sz w:val="18"/>
              </w:rPr>
              <w:t>15</w:t>
            </w:r>
          </w:p>
        </w:tc>
        <w:tc>
          <w:tcPr>
            <w:tcW w:w="1080" w:type="dxa"/>
            <w:vAlign w:val="center"/>
          </w:tcPr>
          <w:p w:rsidR="00296381" w:rsidRDefault="00296381" w:rsidP="00CD5094">
            <w:pPr>
              <w:rPr>
                <w:rFonts w:ascii="Arial" w:hAnsi="Arial"/>
                <w:sz w:val="18"/>
              </w:rPr>
            </w:pPr>
            <w:r>
              <w:rPr>
                <w:rFonts w:ascii="Arial" w:hAnsi="Arial"/>
                <w:sz w:val="18"/>
              </w:rPr>
              <w:t>M</w:t>
            </w:r>
          </w:p>
        </w:tc>
        <w:tc>
          <w:tcPr>
            <w:tcW w:w="2216" w:type="dxa"/>
            <w:vAlign w:val="center"/>
          </w:tcPr>
          <w:p w:rsidR="00296381" w:rsidRDefault="00296381" w:rsidP="00CD5094">
            <w:pPr>
              <w:rPr>
                <w:rFonts w:ascii="Arial" w:hAnsi="Arial"/>
                <w:sz w:val="18"/>
              </w:rPr>
            </w:pPr>
            <w:r w:rsidRPr="00050AE9">
              <w:rPr>
                <w:rFonts w:ascii="Arial" w:hAnsi="Arial"/>
                <w:sz w:val="18"/>
              </w:rPr>
              <w:t xml:space="preserve">Subscriber </w:t>
            </w:r>
            <w:r>
              <w:rPr>
                <w:rFonts w:ascii="Arial" w:hAnsi="Arial"/>
                <w:sz w:val="18"/>
              </w:rPr>
              <w:t>Mobile number</w:t>
            </w:r>
          </w:p>
        </w:tc>
      </w:tr>
      <w:tr w:rsidR="00296381" w:rsidTr="00CD5094">
        <w:trPr>
          <w:trHeight w:val="277"/>
        </w:trPr>
        <w:tc>
          <w:tcPr>
            <w:tcW w:w="1440" w:type="dxa"/>
          </w:tcPr>
          <w:p w:rsidR="00296381" w:rsidRDefault="00296381" w:rsidP="00CD5094">
            <w:pPr>
              <w:pStyle w:val="Tablecontent"/>
            </w:pPr>
            <w:r>
              <w:t>SID</w:t>
            </w:r>
          </w:p>
        </w:tc>
        <w:tc>
          <w:tcPr>
            <w:tcW w:w="1620" w:type="dxa"/>
          </w:tcPr>
          <w:p w:rsidR="00296381" w:rsidRDefault="00296381" w:rsidP="00CD5094">
            <w:pPr>
              <w:pStyle w:val="Tablecontent"/>
            </w:pPr>
            <w:r>
              <w:t>Subscriber identification number</w:t>
            </w:r>
          </w:p>
        </w:tc>
        <w:tc>
          <w:tcPr>
            <w:tcW w:w="1440" w:type="dxa"/>
          </w:tcPr>
          <w:p w:rsidR="00296381" w:rsidRDefault="00296381" w:rsidP="00CD5094">
            <w:pPr>
              <w:pStyle w:val="Tablecontent"/>
            </w:pPr>
            <w:r>
              <w:t>1111111</w:t>
            </w:r>
          </w:p>
        </w:tc>
        <w:tc>
          <w:tcPr>
            <w:tcW w:w="900" w:type="dxa"/>
          </w:tcPr>
          <w:p w:rsidR="00296381" w:rsidRDefault="00296381" w:rsidP="00CD5094">
            <w:pPr>
              <w:pStyle w:val="Tablecontent"/>
            </w:pPr>
            <w:r>
              <w:t>15</w:t>
            </w:r>
          </w:p>
        </w:tc>
        <w:tc>
          <w:tcPr>
            <w:tcW w:w="1080" w:type="dxa"/>
          </w:tcPr>
          <w:p w:rsidR="00296381" w:rsidRDefault="00296381" w:rsidP="00CD5094">
            <w:pPr>
              <w:pStyle w:val="Tablecontent"/>
            </w:pPr>
            <w:r>
              <w:t>M</w:t>
            </w:r>
          </w:p>
        </w:tc>
        <w:tc>
          <w:tcPr>
            <w:tcW w:w="2216" w:type="dxa"/>
          </w:tcPr>
          <w:p w:rsidR="00296381" w:rsidRDefault="00296381" w:rsidP="00CD5094">
            <w:pPr>
              <w:pStyle w:val="Tablecontent"/>
            </w:pPr>
          </w:p>
        </w:tc>
      </w:tr>
    </w:tbl>
    <w:p w:rsidR="00296381" w:rsidRDefault="00296381" w:rsidP="00296381">
      <w:pPr>
        <w:pStyle w:val="BodyText2"/>
        <w:ind w:left="720"/>
        <w:rPr>
          <w:rFonts w:cs="Arial"/>
        </w:rPr>
      </w:pPr>
    </w:p>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All tags are mandatory to be present in XML. If value is optional and tag must be present.</w:t>
      </w: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3" w:name="_Toc329006884"/>
      <w:bookmarkStart w:id="384" w:name="_Toc427753229"/>
      <w:r>
        <w:lastRenderedPageBreak/>
        <w:t>XML Response Syntax</w:t>
      </w:r>
      <w:bookmarkEnd w:id="383"/>
      <w:bookmarkEnd w:id="384"/>
    </w:p>
    <w:p w:rsidR="00296381" w:rsidRDefault="00296381" w:rsidP="00296381">
      <w:pPr>
        <w:pStyle w:val="BodyText2"/>
      </w:pPr>
      <w:r>
        <w:t xml:space="preserve">PreTUPS send the acknowledgement to the USSD system for subscriber with transaction status. </w:t>
      </w:r>
    </w:p>
    <w:p w:rsidR="00296381" w:rsidRDefault="00296381" w:rsidP="00296381">
      <w:pPr>
        <w:pStyle w:val="BodyText2"/>
      </w:pPr>
      <w:r>
        <w:t>The acknowledgement will be in XML and send as response of the request. The XML response details are mentioned below.</w:t>
      </w:r>
    </w:p>
    <w:p w:rsidR="00296381" w:rsidRDefault="00296381" w:rsidP="00296381">
      <w:pPr>
        <w:pStyle w:val="BodyText2"/>
        <w:ind w:left="720"/>
        <w:rPr>
          <w:rFonts w:cs="Arial"/>
        </w:rPr>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&lt;TYPE&gt;SIDDELRESP&lt;/TYPE&gt;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&lt;MESSAGE&gt;&lt;</w:t>
      </w:r>
      <w:r w:rsidRPr="00485E29">
        <w:t>Error Message</w:t>
      </w:r>
      <w:r>
        <w:t>&gt;&lt;/MESSAGE&gt;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pPr>
      <w:r>
        <w:rPr>
          <w:b/>
          <w:bCs/>
          <w:u w:val="single"/>
        </w:rPr>
        <w:t>Fields Detail</w:t>
      </w:r>
    </w:p>
    <w:p w:rsidR="00296381" w:rsidRDefault="00296381" w:rsidP="00296381">
      <w:pPr>
        <w:pStyle w:val="BodyText2"/>
        <w:ind w:left="720"/>
        <w:rPr>
          <w:rFonts w:cs="Arial"/>
        </w:rPr>
      </w:pPr>
    </w:p>
    <w:tbl>
      <w:tblPr>
        <w:tblW w:w="918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620"/>
        <w:gridCol w:w="1980"/>
        <w:gridCol w:w="1620"/>
        <w:gridCol w:w="1080"/>
        <w:gridCol w:w="1080"/>
        <w:gridCol w:w="1800"/>
      </w:tblGrid>
      <w:tr w:rsidR="00296381" w:rsidTr="00CD5094">
        <w:trPr>
          <w:trHeight w:val="277"/>
          <w:tblHeader/>
        </w:trPr>
        <w:tc>
          <w:tcPr>
            <w:tcW w:w="1620" w:type="dxa"/>
            <w:shd w:val="clear" w:color="auto" w:fill="365F91"/>
          </w:tcPr>
          <w:p w:rsidR="00296381" w:rsidRDefault="00296381" w:rsidP="00CD5094">
            <w:pPr>
              <w:pStyle w:val="TableColumnLabels"/>
            </w:pPr>
            <w:r>
              <w:t>TAG</w:t>
            </w:r>
          </w:p>
        </w:tc>
        <w:tc>
          <w:tcPr>
            <w:tcW w:w="1980" w:type="dxa"/>
            <w:shd w:val="clear" w:color="auto" w:fill="365F91"/>
          </w:tcPr>
          <w:p w:rsidR="00296381" w:rsidRDefault="00296381" w:rsidP="00CD5094">
            <w:pPr>
              <w:pStyle w:val="TableColumnLabels"/>
            </w:pPr>
            <w:r>
              <w:t>Fields</w:t>
            </w:r>
          </w:p>
        </w:tc>
        <w:tc>
          <w:tcPr>
            <w:tcW w:w="1620" w:type="dxa"/>
            <w:shd w:val="clear" w:color="auto" w:fill="365F91"/>
          </w:tcPr>
          <w:p w:rsidR="00296381" w:rsidRDefault="00296381" w:rsidP="00CD5094">
            <w:pPr>
              <w:pStyle w:val="TableColumnLabels"/>
            </w:pPr>
            <w:r>
              <w:t>Example</w:t>
            </w:r>
          </w:p>
        </w:tc>
        <w:tc>
          <w:tcPr>
            <w:tcW w:w="108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1800" w:type="dxa"/>
            <w:shd w:val="clear" w:color="auto" w:fill="365F91"/>
          </w:tcPr>
          <w:p w:rsidR="00296381" w:rsidRDefault="00296381" w:rsidP="00CD5094">
            <w:pPr>
              <w:pStyle w:val="TableColumnLabels"/>
            </w:pPr>
            <w:r>
              <w:t>Remarks</w:t>
            </w:r>
          </w:p>
        </w:tc>
      </w:tr>
      <w:tr w:rsidR="00296381" w:rsidTr="00CD5094">
        <w:tblPrEx>
          <w:tblCellMar>
            <w:left w:w="70" w:type="dxa"/>
            <w:right w:w="70" w:type="dxa"/>
          </w:tblCellMar>
        </w:tblPrEx>
        <w:tc>
          <w:tcPr>
            <w:tcW w:w="1620" w:type="dxa"/>
            <w:shd w:val="clear" w:color="auto" w:fill="F3F3F3"/>
          </w:tcPr>
          <w:p w:rsidR="00296381" w:rsidRDefault="00296381" w:rsidP="00CD5094">
            <w:pPr>
              <w:pStyle w:val="Tablecontent"/>
            </w:pPr>
            <w:r>
              <w:t>TYPE</w:t>
            </w:r>
          </w:p>
        </w:tc>
        <w:tc>
          <w:tcPr>
            <w:tcW w:w="1980" w:type="dxa"/>
            <w:shd w:val="clear" w:color="auto" w:fill="F3F3F3"/>
          </w:tcPr>
          <w:p w:rsidR="00296381" w:rsidRDefault="00296381" w:rsidP="00CD5094">
            <w:pPr>
              <w:pStyle w:val="Tablecontent"/>
            </w:pPr>
            <w:r>
              <w:t>SIDDELRESP</w:t>
            </w:r>
          </w:p>
        </w:tc>
        <w:tc>
          <w:tcPr>
            <w:tcW w:w="1620" w:type="dxa"/>
            <w:shd w:val="clear" w:color="auto" w:fill="F3F3F3"/>
          </w:tcPr>
          <w:p w:rsidR="00296381" w:rsidRDefault="00296381" w:rsidP="00CD5094">
            <w:pPr>
              <w:pStyle w:val="Tablecontent"/>
            </w:pPr>
            <w:r>
              <w:t>SIDDELRESP</w:t>
            </w:r>
          </w:p>
        </w:tc>
        <w:tc>
          <w:tcPr>
            <w:tcW w:w="1080" w:type="dxa"/>
            <w:shd w:val="clear" w:color="auto" w:fill="F3F3F3"/>
          </w:tcPr>
          <w:p w:rsidR="00296381" w:rsidRDefault="00296381" w:rsidP="00CD5094">
            <w:pPr>
              <w:pStyle w:val="Tablecontent"/>
            </w:pPr>
            <w:r>
              <w:t>15</w:t>
            </w:r>
          </w:p>
        </w:tc>
        <w:tc>
          <w:tcPr>
            <w:tcW w:w="1080" w:type="dxa"/>
            <w:shd w:val="clear" w:color="auto" w:fill="F3F3F3"/>
          </w:tcPr>
          <w:p w:rsidR="00296381" w:rsidRDefault="00296381" w:rsidP="00CD5094">
            <w:pPr>
              <w:pStyle w:val="Tablecontent"/>
            </w:pPr>
            <w:r>
              <w:t>M</w:t>
            </w:r>
          </w:p>
        </w:tc>
        <w:tc>
          <w:tcPr>
            <w:tcW w:w="1800" w:type="dxa"/>
            <w:shd w:val="clear" w:color="auto" w:fill="F3F3F3"/>
          </w:tcPr>
          <w:p w:rsidR="00296381" w:rsidRDefault="00296381" w:rsidP="00CD5094">
            <w:pPr>
              <w:pStyle w:val="Tablecontent"/>
            </w:pPr>
            <w:r>
              <w:t>Response Type</w:t>
            </w:r>
          </w:p>
        </w:tc>
      </w:tr>
      <w:tr w:rsidR="00296381" w:rsidTr="00CD5094">
        <w:tblPrEx>
          <w:tblCellMar>
            <w:left w:w="70" w:type="dxa"/>
            <w:right w:w="70" w:type="dxa"/>
          </w:tblCellMar>
        </w:tblPrEx>
        <w:tc>
          <w:tcPr>
            <w:tcW w:w="1620" w:type="dxa"/>
          </w:tcPr>
          <w:p w:rsidR="00296381" w:rsidRDefault="00296381" w:rsidP="00CD5094">
            <w:pPr>
              <w:pStyle w:val="Tablecontent"/>
            </w:pPr>
            <w:r>
              <w:t>TXNSTATUS</w:t>
            </w:r>
          </w:p>
        </w:tc>
        <w:tc>
          <w:tcPr>
            <w:tcW w:w="1980" w:type="dxa"/>
          </w:tcPr>
          <w:p w:rsidR="00296381" w:rsidRDefault="00296381" w:rsidP="00CD5094">
            <w:pPr>
              <w:pStyle w:val="Tablecontent"/>
            </w:pPr>
            <w:r>
              <w:t>&lt;Transaction Status&gt;</w:t>
            </w:r>
          </w:p>
        </w:tc>
        <w:tc>
          <w:tcPr>
            <w:tcW w:w="1620" w:type="dxa"/>
          </w:tcPr>
          <w:p w:rsidR="00296381" w:rsidRDefault="00296381" w:rsidP="00CD5094">
            <w:pPr>
              <w:pStyle w:val="Tablecontent"/>
            </w:pPr>
            <w:r>
              <w:t>200</w:t>
            </w:r>
          </w:p>
        </w:tc>
        <w:tc>
          <w:tcPr>
            <w:tcW w:w="1080" w:type="dxa"/>
          </w:tcPr>
          <w:p w:rsidR="00296381" w:rsidRDefault="00296381" w:rsidP="00CD5094">
            <w:pPr>
              <w:pStyle w:val="Tablecontent"/>
            </w:pPr>
            <w:r>
              <w:t>5</w:t>
            </w:r>
          </w:p>
        </w:tc>
        <w:tc>
          <w:tcPr>
            <w:tcW w:w="1080" w:type="dxa"/>
          </w:tcPr>
          <w:p w:rsidR="00296381" w:rsidRDefault="00296381" w:rsidP="00CD5094">
            <w:pPr>
              <w:pStyle w:val="Tablecontent"/>
            </w:pPr>
            <w:r>
              <w:t>M</w:t>
            </w:r>
          </w:p>
        </w:tc>
        <w:tc>
          <w:tcPr>
            <w:tcW w:w="1800"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r w:rsidR="00296381" w:rsidTr="00CD5094">
        <w:tblPrEx>
          <w:tblCellMar>
            <w:left w:w="70" w:type="dxa"/>
            <w:right w:w="70" w:type="dxa"/>
          </w:tblCellMar>
        </w:tblPrEx>
        <w:tc>
          <w:tcPr>
            <w:tcW w:w="1620" w:type="dxa"/>
          </w:tcPr>
          <w:p w:rsidR="00296381" w:rsidRDefault="00296381" w:rsidP="00CD5094">
            <w:pPr>
              <w:pStyle w:val="Tablecontent"/>
            </w:pPr>
            <w:r>
              <w:t>MESSAGE</w:t>
            </w:r>
          </w:p>
        </w:tc>
        <w:tc>
          <w:tcPr>
            <w:tcW w:w="1980" w:type="dxa"/>
          </w:tcPr>
          <w:p w:rsidR="00296381" w:rsidRDefault="00296381" w:rsidP="00CD5094">
            <w:pPr>
              <w:pStyle w:val="Tablecontent"/>
            </w:pPr>
            <w:r>
              <w:t>&lt;</w:t>
            </w:r>
            <w:r w:rsidRPr="00485E29">
              <w:t>Error Message</w:t>
            </w:r>
            <w:r>
              <w:t>&gt;</w:t>
            </w:r>
          </w:p>
        </w:tc>
        <w:tc>
          <w:tcPr>
            <w:tcW w:w="1620" w:type="dxa"/>
          </w:tcPr>
          <w:p w:rsidR="00296381" w:rsidRDefault="00296381" w:rsidP="00CD5094">
            <w:pPr>
              <w:pStyle w:val="Tablecontent"/>
            </w:pPr>
            <w:r>
              <w:t>Success</w:t>
            </w:r>
          </w:p>
        </w:tc>
        <w:tc>
          <w:tcPr>
            <w:tcW w:w="1080" w:type="dxa"/>
          </w:tcPr>
          <w:p w:rsidR="00296381" w:rsidRDefault="00296381" w:rsidP="00CD5094">
            <w:pPr>
              <w:pStyle w:val="Tablecontent"/>
            </w:pPr>
            <w:r>
              <w:t>250</w:t>
            </w:r>
          </w:p>
        </w:tc>
        <w:tc>
          <w:tcPr>
            <w:tcW w:w="1080" w:type="dxa"/>
          </w:tcPr>
          <w:p w:rsidR="00296381" w:rsidRDefault="00296381" w:rsidP="00CD5094">
            <w:pPr>
              <w:pStyle w:val="Tablecontent"/>
            </w:pPr>
            <w:r>
              <w:t>O</w:t>
            </w:r>
          </w:p>
        </w:tc>
        <w:tc>
          <w:tcPr>
            <w:tcW w:w="1800" w:type="dxa"/>
          </w:tcPr>
          <w:p w:rsidR="00296381" w:rsidRDefault="00296381" w:rsidP="00CD5094">
            <w:pPr>
              <w:pStyle w:val="Tablecontent"/>
            </w:pPr>
            <w:r>
              <w:t xml:space="preserve">Transaction Status descriptions </w:t>
            </w:r>
          </w:p>
        </w:tc>
      </w:tr>
    </w:tbl>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5" w:name="_Toc281316248"/>
      <w:bookmarkStart w:id="386" w:name="_Toc329006885"/>
      <w:bookmarkStart w:id="387" w:name="_Toc427753230"/>
      <w:r>
        <w:t>Subscriber identification number (SID) enquiry</w:t>
      </w:r>
      <w:bookmarkEnd w:id="385"/>
      <w:bookmarkEnd w:id="386"/>
      <w:bookmarkEnd w:id="387"/>
    </w:p>
    <w:p w:rsidR="00296381" w:rsidRDefault="00296381" w:rsidP="00296381">
      <w:pPr>
        <w:pStyle w:val="BodyText2"/>
      </w:pPr>
      <w:r>
        <w:t xml:space="preserve">Subscribers could get SID from PreTUPS system by using USSD. </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8" w:name="_Toc329006886"/>
      <w:bookmarkStart w:id="389" w:name="_Toc427753231"/>
      <w:r>
        <w:t>XML Request Syntax</w:t>
      </w:r>
      <w:bookmarkEnd w:id="388"/>
      <w:bookmarkEnd w:id="389"/>
    </w:p>
    <w:p w:rsidR="00296381" w:rsidRDefault="00296381" w:rsidP="00296381">
      <w:pPr>
        <w:pStyle w:val="BodyText2"/>
        <w:rPr>
          <w:rFonts w:cs="Arial"/>
        </w:rPr>
      </w:pPr>
      <w:r>
        <w:t>The request format and details of request are mentioned below</w:t>
      </w:r>
    </w:p>
    <w:p w:rsidR="00296381" w:rsidRDefault="00296381" w:rsidP="00296381">
      <w:pPr>
        <w:pStyle w:val="BodyText2"/>
        <w:ind w:left="720"/>
        <w:rPr>
          <w:rFonts w:cs="Arial"/>
        </w:rPr>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w:t>
      </w:r>
      <w:r w:rsidR="004D7722">
        <w:t>ENQSID</w:t>
      </w:r>
      <w:r w:rsidR="004D7722" w:rsidDel="004D7722">
        <w:t xml:space="preserve"> </w:t>
      </w:r>
      <w:r>
        <w:t>&lt;/TYPE&gt;</w:t>
      </w:r>
    </w:p>
    <w:p w:rsidR="00296381" w:rsidRDefault="00296381" w:rsidP="00296381">
      <w:pPr>
        <w:pStyle w:val="BodyText2"/>
        <w:ind w:left="720"/>
      </w:pPr>
      <w:r>
        <w:t>&lt;MSISDN&gt;&lt;Subscriber MSISDN&gt;&lt;/MSISDN&gt;</w:t>
      </w:r>
    </w:p>
    <w:p w:rsidR="00296381" w:rsidRDefault="00296381" w:rsidP="00296381">
      <w:pPr>
        <w:pStyle w:val="BodyText2"/>
        <w:ind w:left="720"/>
      </w:pPr>
      <w:r>
        <w:t>&lt;/COMMAND&gt;</w:t>
      </w:r>
    </w:p>
    <w:p w:rsidR="00296381" w:rsidRDefault="00296381" w:rsidP="00296381">
      <w:pPr>
        <w:pStyle w:val="BodyText2"/>
        <w:ind w:left="720"/>
        <w:rPr>
          <w:rFonts w:cs="Arial"/>
        </w:rPr>
      </w:pPr>
    </w:p>
    <w:p w:rsidR="00296381" w:rsidRPr="00F92A22" w:rsidRDefault="00296381" w:rsidP="00296381">
      <w:pPr>
        <w:pStyle w:val="BodyText2"/>
        <w:rPr>
          <w:b/>
          <w:bCs/>
          <w:szCs w:val="20"/>
          <w:u w:val="single"/>
        </w:rPr>
      </w:pPr>
      <w:r w:rsidRPr="00F92A22">
        <w:rPr>
          <w:b/>
          <w:bCs/>
          <w:szCs w:val="20"/>
          <w:u w:val="single"/>
        </w:rPr>
        <w:t>Fields Detail</w:t>
      </w:r>
    </w:p>
    <w:p w:rsidR="00296381" w:rsidRDefault="00296381" w:rsidP="00296381">
      <w:pPr>
        <w:pStyle w:val="BodyText2"/>
        <w:ind w:left="720"/>
        <w:rPr>
          <w:rFonts w:cs="Arial"/>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620"/>
        <w:gridCol w:w="1440"/>
        <w:gridCol w:w="900"/>
        <w:gridCol w:w="1080"/>
        <w:gridCol w:w="2216"/>
      </w:tblGrid>
      <w:tr w:rsidR="00296381" w:rsidTr="00CD5094">
        <w:trPr>
          <w:trHeight w:val="277"/>
          <w:tblHeader/>
        </w:trPr>
        <w:tc>
          <w:tcPr>
            <w:tcW w:w="1440" w:type="dxa"/>
            <w:shd w:val="clear" w:color="auto" w:fill="365F91"/>
          </w:tcPr>
          <w:p w:rsidR="00296381" w:rsidRDefault="00296381" w:rsidP="00CD5094">
            <w:pPr>
              <w:pStyle w:val="TableColumnLabels"/>
            </w:pPr>
            <w:r>
              <w:lastRenderedPageBreak/>
              <w:t>TAG</w:t>
            </w:r>
          </w:p>
        </w:tc>
        <w:tc>
          <w:tcPr>
            <w:tcW w:w="1620" w:type="dxa"/>
            <w:shd w:val="clear" w:color="auto" w:fill="365F91"/>
          </w:tcPr>
          <w:p w:rsidR="00296381" w:rsidRDefault="00296381" w:rsidP="00CD5094">
            <w:pPr>
              <w:pStyle w:val="TableColumnLabels"/>
            </w:pPr>
            <w:r>
              <w:t>Fields</w:t>
            </w:r>
          </w:p>
        </w:tc>
        <w:tc>
          <w:tcPr>
            <w:tcW w:w="1440" w:type="dxa"/>
            <w:shd w:val="clear" w:color="auto" w:fill="365F91"/>
          </w:tcPr>
          <w:p w:rsidR="00296381" w:rsidRDefault="00296381" w:rsidP="00CD5094">
            <w:pPr>
              <w:pStyle w:val="TableColumnLabels"/>
            </w:pPr>
            <w:r>
              <w:t>Example</w:t>
            </w:r>
          </w:p>
        </w:tc>
        <w:tc>
          <w:tcPr>
            <w:tcW w:w="90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2216" w:type="dxa"/>
            <w:shd w:val="clear" w:color="auto" w:fill="365F91"/>
          </w:tcPr>
          <w:p w:rsidR="00296381" w:rsidRDefault="00296381" w:rsidP="00CD5094">
            <w:pPr>
              <w:pStyle w:val="TableColumnLabels"/>
            </w:pPr>
            <w:r>
              <w:t>Remarks</w:t>
            </w:r>
          </w:p>
        </w:tc>
      </w:tr>
      <w:tr w:rsidR="00296381" w:rsidTr="00CD5094">
        <w:trPr>
          <w:trHeight w:val="277"/>
        </w:trPr>
        <w:tc>
          <w:tcPr>
            <w:tcW w:w="1440" w:type="dxa"/>
            <w:shd w:val="clear" w:color="auto" w:fill="F3F3F3"/>
            <w:vAlign w:val="center"/>
          </w:tcPr>
          <w:p w:rsidR="00296381" w:rsidRDefault="00296381" w:rsidP="00CD5094">
            <w:pPr>
              <w:pStyle w:val="Tablecontent"/>
            </w:pPr>
            <w:r>
              <w:t>TYPE</w:t>
            </w:r>
          </w:p>
        </w:tc>
        <w:tc>
          <w:tcPr>
            <w:tcW w:w="1620" w:type="dxa"/>
            <w:shd w:val="clear" w:color="auto" w:fill="F3F3F3"/>
            <w:vAlign w:val="center"/>
          </w:tcPr>
          <w:p w:rsidR="00296381" w:rsidRDefault="004D7722" w:rsidP="00CD5094">
            <w:pPr>
              <w:pStyle w:val="Tablecontent"/>
            </w:pPr>
            <w:r>
              <w:t xml:space="preserve">ENQSID </w:t>
            </w:r>
          </w:p>
        </w:tc>
        <w:tc>
          <w:tcPr>
            <w:tcW w:w="1440" w:type="dxa"/>
            <w:shd w:val="clear" w:color="auto" w:fill="F3F3F3"/>
            <w:vAlign w:val="center"/>
          </w:tcPr>
          <w:p w:rsidR="00296381" w:rsidRPr="00296381" w:rsidRDefault="004D7722" w:rsidP="00CD5094">
            <w:pPr>
              <w:pStyle w:val="Tablecontent"/>
              <w:rPr>
                <w:bCs/>
                <w:caps/>
              </w:rPr>
            </w:pPr>
            <w:r>
              <w:t xml:space="preserve">ENQSID </w:t>
            </w:r>
          </w:p>
        </w:tc>
        <w:tc>
          <w:tcPr>
            <w:tcW w:w="900" w:type="dxa"/>
            <w:shd w:val="clear" w:color="auto" w:fill="F3F3F3"/>
            <w:vAlign w:val="center"/>
          </w:tcPr>
          <w:p w:rsidR="00296381" w:rsidRDefault="00296381" w:rsidP="00CD5094">
            <w:pPr>
              <w:rPr>
                <w:rFonts w:ascii="Arial" w:hAnsi="Arial"/>
                <w:sz w:val="18"/>
              </w:rPr>
            </w:pPr>
            <w:r>
              <w:rPr>
                <w:rFonts w:ascii="Arial" w:hAnsi="Arial"/>
                <w:sz w:val="18"/>
              </w:rPr>
              <w:t>15</w:t>
            </w:r>
          </w:p>
        </w:tc>
        <w:tc>
          <w:tcPr>
            <w:tcW w:w="1080" w:type="dxa"/>
            <w:shd w:val="clear" w:color="auto" w:fill="F3F3F3"/>
            <w:vAlign w:val="center"/>
          </w:tcPr>
          <w:p w:rsidR="00296381" w:rsidRDefault="00296381" w:rsidP="00CD5094">
            <w:pPr>
              <w:rPr>
                <w:rFonts w:ascii="Arial" w:hAnsi="Arial"/>
                <w:sz w:val="18"/>
              </w:rPr>
            </w:pPr>
            <w:r>
              <w:rPr>
                <w:rFonts w:ascii="Arial" w:hAnsi="Arial"/>
                <w:sz w:val="18"/>
              </w:rPr>
              <w:t>M</w:t>
            </w:r>
          </w:p>
        </w:tc>
        <w:tc>
          <w:tcPr>
            <w:tcW w:w="2216" w:type="dxa"/>
            <w:shd w:val="clear" w:color="auto" w:fill="F3F3F3"/>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77"/>
        </w:trPr>
        <w:tc>
          <w:tcPr>
            <w:tcW w:w="1440" w:type="dxa"/>
            <w:vAlign w:val="center"/>
          </w:tcPr>
          <w:p w:rsidR="00296381" w:rsidRDefault="00296381" w:rsidP="00CD5094">
            <w:pPr>
              <w:pStyle w:val="Tablecontent"/>
            </w:pPr>
            <w:r>
              <w:t>MSISDN</w:t>
            </w:r>
          </w:p>
        </w:tc>
        <w:tc>
          <w:tcPr>
            <w:tcW w:w="1620" w:type="dxa"/>
            <w:vAlign w:val="center"/>
          </w:tcPr>
          <w:p w:rsidR="00296381" w:rsidRDefault="00296381" w:rsidP="00CD5094">
            <w:pPr>
              <w:pStyle w:val="Tablecontent"/>
            </w:pPr>
            <w:r>
              <w:t>&lt; Subscriber MSISDN &gt;</w:t>
            </w:r>
          </w:p>
        </w:tc>
        <w:tc>
          <w:tcPr>
            <w:tcW w:w="1440" w:type="dxa"/>
            <w:vAlign w:val="center"/>
          </w:tcPr>
          <w:p w:rsidR="00296381" w:rsidRDefault="00296381" w:rsidP="00CD5094">
            <w:pPr>
              <w:rPr>
                <w:rFonts w:ascii="Arial" w:hAnsi="Arial"/>
                <w:sz w:val="18"/>
              </w:rPr>
            </w:pPr>
            <w:r>
              <w:rPr>
                <w:rFonts w:ascii="Arial" w:hAnsi="Arial"/>
                <w:sz w:val="18"/>
              </w:rPr>
              <w:t>9810974622</w:t>
            </w:r>
          </w:p>
        </w:tc>
        <w:tc>
          <w:tcPr>
            <w:tcW w:w="900" w:type="dxa"/>
            <w:vAlign w:val="center"/>
          </w:tcPr>
          <w:p w:rsidR="00296381" w:rsidRDefault="00296381" w:rsidP="00CD5094">
            <w:pPr>
              <w:rPr>
                <w:rFonts w:ascii="Arial" w:hAnsi="Arial"/>
                <w:sz w:val="18"/>
              </w:rPr>
            </w:pPr>
            <w:r>
              <w:rPr>
                <w:rFonts w:ascii="Arial" w:hAnsi="Arial"/>
                <w:sz w:val="18"/>
              </w:rPr>
              <w:t>15</w:t>
            </w:r>
          </w:p>
        </w:tc>
        <w:tc>
          <w:tcPr>
            <w:tcW w:w="1080" w:type="dxa"/>
            <w:vAlign w:val="center"/>
          </w:tcPr>
          <w:p w:rsidR="00296381" w:rsidRDefault="00296381" w:rsidP="00CD5094">
            <w:pPr>
              <w:rPr>
                <w:rFonts w:ascii="Arial" w:hAnsi="Arial"/>
                <w:sz w:val="18"/>
              </w:rPr>
            </w:pPr>
            <w:r>
              <w:rPr>
                <w:rFonts w:ascii="Arial" w:hAnsi="Arial"/>
                <w:sz w:val="18"/>
              </w:rPr>
              <w:t>M</w:t>
            </w:r>
          </w:p>
        </w:tc>
        <w:tc>
          <w:tcPr>
            <w:tcW w:w="2216" w:type="dxa"/>
            <w:vAlign w:val="center"/>
          </w:tcPr>
          <w:p w:rsidR="00296381" w:rsidRDefault="00296381" w:rsidP="00CD5094">
            <w:pPr>
              <w:rPr>
                <w:rFonts w:ascii="Arial" w:hAnsi="Arial"/>
                <w:sz w:val="18"/>
              </w:rPr>
            </w:pPr>
            <w:r w:rsidRPr="00050AE9">
              <w:rPr>
                <w:rFonts w:ascii="Arial" w:hAnsi="Arial"/>
                <w:sz w:val="18"/>
              </w:rPr>
              <w:t xml:space="preserve">Subscriber </w:t>
            </w:r>
            <w:r>
              <w:rPr>
                <w:rFonts w:ascii="Arial" w:hAnsi="Arial"/>
                <w:sz w:val="18"/>
              </w:rPr>
              <w:t>Mobile number</w:t>
            </w:r>
          </w:p>
        </w:tc>
      </w:tr>
    </w:tbl>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All tags are mandatory to be present in XML. If value is optional and tag must be present.</w:t>
      </w: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90" w:name="_Toc329006887"/>
      <w:bookmarkStart w:id="391" w:name="_Toc427753232"/>
      <w:r>
        <w:t>XML Response Syntax</w:t>
      </w:r>
      <w:bookmarkEnd w:id="390"/>
      <w:bookmarkEnd w:id="391"/>
    </w:p>
    <w:p w:rsidR="00296381" w:rsidRDefault="00296381" w:rsidP="00296381">
      <w:pPr>
        <w:pStyle w:val="BodyText2"/>
      </w:pPr>
      <w:r>
        <w:t xml:space="preserve">PreTUPS send the acknowledgement to the USSD system for subscriber with transaction status. </w:t>
      </w:r>
    </w:p>
    <w:p w:rsidR="00296381" w:rsidRDefault="00296381" w:rsidP="00296381">
      <w:pPr>
        <w:pStyle w:val="BodyText2"/>
      </w:pPr>
      <w:r>
        <w:t>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&lt;TYPE&gt;SIDENQRESP&lt;/TYPE&gt;</w:t>
      </w:r>
      <w:r>
        <w:tab/>
      </w:r>
      <w:r>
        <w:tab/>
      </w:r>
    </w:p>
    <w:p w:rsidR="00296381" w:rsidRDefault="00296381" w:rsidP="00296381">
      <w:pPr>
        <w:pStyle w:val="BodyText2"/>
        <w:ind w:left="720"/>
        <w:jc w:val="left"/>
      </w:pPr>
      <w:r>
        <w:t>&lt;TXNSTATUS&gt;&lt;Transaction Status&gt;&lt;/TXNSTATUS&gt;</w:t>
      </w:r>
    </w:p>
    <w:p w:rsidR="007F55C1" w:rsidRDefault="007F55C1" w:rsidP="00296381">
      <w:pPr>
        <w:pStyle w:val="BodyText2"/>
        <w:ind w:left="720"/>
        <w:jc w:val="left"/>
      </w:pPr>
      <w:r>
        <w:t>&lt;SID&gt;Subscriber Alias&lt;/SID&gt;</w:t>
      </w:r>
    </w:p>
    <w:p w:rsidR="00296381" w:rsidRPr="00E0388C" w:rsidRDefault="00296381" w:rsidP="00296381">
      <w:pPr>
        <w:pStyle w:val="BodyText2"/>
        <w:ind w:left="720"/>
        <w:rPr>
          <w:rFonts w:cs="Arial"/>
        </w:rPr>
      </w:pPr>
      <w:r>
        <w:t>&lt;MESSAGE&gt;</w:t>
      </w:r>
      <w:r w:rsidR="00E0388C">
        <w:t>Error Message&lt;/MESSAGE&gt;</w:t>
      </w:r>
    </w:p>
    <w:p w:rsidR="00E0388C" w:rsidRDefault="00E0388C" w:rsidP="00296381">
      <w:pPr>
        <w:pStyle w:val="BodyText2"/>
        <w:ind w:left="720"/>
        <w:rPr>
          <w:rFonts w:cs="Arial"/>
        </w:rPr>
      </w:pPr>
      <w:r>
        <w:t>&lt;/COMMAND&gt;</w:t>
      </w: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ind w:left="720"/>
        <w:rPr>
          <w:rFonts w:cs="Arial"/>
        </w:rPr>
      </w:pPr>
    </w:p>
    <w:tbl>
      <w:tblPr>
        <w:tblW w:w="918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620"/>
        <w:gridCol w:w="1980"/>
        <w:gridCol w:w="1620"/>
        <w:gridCol w:w="1080"/>
        <w:gridCol w:w="1080"/>
        <w:gridCol w:w="1800"/>
      </w:tblGrid>
      <w:tr w:rsidR="00296381" w:rsidTr="00CD5094">
        <w:trPr>
          <w:trHeight w:val="277"/>
          <w:tblHeader/>
        </w:trPr>
        <w:tc>
          <w:tcPr>
            <w:tcW w:w="1620" w:type="dxa"/>
            <w:shd w:val="clear" w:color="auto" w:fill="365F91"/>
          </w:tcPr>
          <w:p w:rsidR="00296381" w:rsidRDefault="00296381" w:rsidP="00CD5094">
            <w:pPr>
              <w:pStyle w:val="TableColumnLabels"/>
            </w:pPr>
            <w:r>
              <w:t>TAG</w:t>
            </w:r>
          </w:p>
        </w:tc>
        <w:tc>
          <w:tcPr>
            <w:tcW w:w="1980" w:type="dxa"/>
            <w:shd w:val="clear" w:color="auto" w:fill="365F91"/>
          </w:tcPr>
          <w:p w:rsidR="00296381" w:rsidRDefault="00296381" w:rsidP="00CD5094">
            <w:pPr>
              <w:pStyle w:val="TableColumnLabels"/>
            </w:pPr>
            <w:r>
              <w:t>Fields</w:t>
            </w:r>
          </w:p>
        </w:tc>
        <w:tc>
          <w:tcPr>
            <w:tcW w:w="1620" w:type="dxa"/>
            <w:shd w:val="clear" w:color="auto" w:fill="365F91"/>
          </w:tcPr>
          <w:p w:rsidR="00296381" w:rsidRDefault="00296381" w:rsidP="00CD5094">
            <w:pPr>
              <w:pStyle w:val="TableColumnLabels"/>
            </w:pPr>
            <w:r>
              <w:t>Example</w:t>
            </w:r>
          </w:p>
        </w:tc>
        <w:tc>
          <w:tcPr>
            <w:tcW w:w="108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1800" w:type="dxa"/>
            <w:shd w:val="clear" w:color="auto" w:fill="365F91"/>
          </w:tcPr>
          <w:p w:rsidR="00296381" w:rsidRDefault="00296381" w:rsidP="00CD5094">
            <w:pPr>
              <w:pStyle w:val="TableColumnLabels"/>
            </w:pPr>
            <w:r>
              <w:t>Remarks</w:t>
            </w:r>
          </w:p>
        </w:tc>
      </w:tr>
      <w:tr w:rsidR="00296381" w:rsidTr="00CD5094">
        <w:tblPrEx>
          <w:tblCellMar>
            <w:left w:w="70" w:type="dxa"/>
            <w:right w:w="70" w:type="dxa"/>
          </w:tblCellMar>
        </w:tblPrEx>
        <w:tc>
          <w:tcPr>
            <w:tcW w:w="1620" w:type="dxa"/>
            <w:shd w:val="clear" w:color="auto" w:fill="F3F3F3"/>
          </w:tcPr>
          <w:p w:rsidR="00296381" w:rsidRDefault="00296381" w:rsidP="00CD5094">
            <w:pPr>
              <w:pStyle w:val="Tablecontent"/>
            </w:pPr>
            <w:r>
              <w:t>TYPE</w:t>
            </w:r>
          </w:p>
        </w:tc>
        <w:tc>
          <w:tcPr>
            <w:tcW w:w="1980" w:type="dxa"/>
            <w:shd w:val="clear" w:color="auto" w:fill="F3F3F3"/>
          </w:tcPr>
          <w:p w:rsidR="00296381" w:rsidRDefault="00296381" w:rsidP="00CD5094">
            <w:pPr>
              <w:pStyle w:val="Tablecontent"/>
            </w:pPr>
            <w:r>
              <w:t>SIDENQRESP</w:t>
            </w:r>
          </w:p>
        </w:tc>
        <w:tc>
          <w:tcPr>
            <w:tcW w:w="1620" w:type="dxa"/>
            <w:shd w:val="clear" w:color="auto" w:fill="F3F3F3"/>
          </w:tcPr>
          <w:p w:rsidR="00296381" w:rsidRDefault="00296381" w:rsidP="00CD5094">
            <w:pPr>
              <w:pStyle w:val="Tablecontent"/>
            </w:pPr>
            <w:r>
              <w:t>SIDENQRESP</w:t>
            </w:r>
          </w:p>
        </w:tc>
        <w:tc>
          <w:tcPr>
            <w:tcW w:w="1080" w:type="dxa"/>
            <w:shd w:val="clear" w:color="auto" w:fill="F3F3F3"/>
          </w:tcPr>
          <w:p w:rsidR="00296381" w:rsidRDefault="00296381" w:rsidP="00CD5094">
            <w:pPr>
              <w:pStyle w:val="Tablecontent"/>
            </w:pPr>
            <w:r>
              <w:t>15</w:t>
            </w:r>
          </w:p>
        </w:tc>
        <w:tc>
          <w:tcPr>
            <w:tcW w:w="1080" w:type="dxa"/>
            <w:shd w:val="clear" w:color="auto" w:fill="F3F3F3"/>
          </w:tcPr>
          <w:p w:rsidR="00296381" w:rsidRDefault="00296381" w:rsidP="00CD5094">
            <w:pPr>
              <w:pStyle w:val="Tablecontent"/>
            </w:pPr>
            <w:r>
              <w:t>M</w:t>
            </w:r>
          </w:p>
        </w:tc>
        <w:tc>
          <w:tcPr>
            <w:tcW w:w="1800" w:type="dxa"/>
            <w:shd w:val="clear" w:color="auto" w:fill="F3F3F3"/>
          </w:tcPr>
          <w:p w:rsidR="00296381" w:rsidRDefault="00296381" w:rsidP="00CD5094">
            <w:pPr>
              <w:pStyle w:val="Tablecontent"/>
            </w:pPr>
            <w:r>
              <w:t>Response Type</w:t>
            </w:r>
          </w:p>
        </w:tc>
      </w:tr>
      <w:tr w:rsidR="00296381" w:rsidTr="00CD5094">
        <w:tblPrEx>
          <w:tblCellMar>
            <w:left w:w="70" w:type="dxa"/>
            <w:right w:w="70" w:type="dxa"/>
          </w:tblCellMar>
        </w:tblPrEx>
        <w:tc>
          <w:tcPr>
            <w:tcW w:w="1620" w:type="dxa"/>
          </w:tcPr>
          <w:p w:rsidR="00296381" w:rsidRDefault="00296381" w:rsidP="00CD5094">
            <w:pPr>
              <w:pStyle w:val="Tablecontent"/>
            </w:pPr>
            <w:r>
              <w:t>TXNSTATUS</w:t>
            </w:r>
          </w:p>
        </w:tc>
        <w:tc>
          <w:tcPr>
            <w:tcW w:w="1980" w:type="dxa"/>
          </w:tcPr>
          <w:p w:rsidR="00296381" w:rsidRDefault="00296381" w:rsidP="00CD5094">
            <w:pPr>
              <w:pStyle w:val="Tablecontent"/>
            </w:pPr>
            <w:r>
              <w:t>&lt;Transaction Status&gt;</w:t>
            </w:r>
          </w:p>
        </w:tc>
        <w:tc>
          <w:tcPr>
            <w:tcW w:w="1620" w:type="dxa"/>
          </w:tcPr>
          <w:p w:rsidR="00296381" w:rsidRDefault="00296381" w:rsidP="00CD5094">
            <w:pPr>
              <w:pStyle w:val="Tablecontent"/>
            </w:pPr>
            <w:r>
              <w:t>200</w:t>
            </w:r>
          </w:p>
        </w:tc>
        <w:tc>
          <w:tcPr>
            <w:tcW w:w="1080" w:type="dxa"/>
          </w:tcPr>
          <w:p w:rsidR="00296381" w:rsidRDefault="00296381" w:rsidP="00CD5094">
            <w:pPr>
              <w:pStyle w:val="Tablecontent"/>
            </w:pPr>
            <w:r>
              <w:t>5</w:t>
            </w:r>
          </w:p>
        </w:tc>
        <w:tc>
          <w:tcPr>
            <w:tcW w:w="1080" w:type="dxa"/>
          </w:tcPr>
          <w:p w:rsidR="00296381" w:rsidRDefault="00296381" w:rsidP="00CD5094">
            <w:pPr>
              <w:pStyle w:val="Tablecontent"/>
            </w:pPr>
            <w:r>
              <w:t>M</w:t>
            </w:r>
          </w:p>
        </w:tc>
        <w:tc>
          <w:tcPr>
            <w:tcW w:w="1800"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r w:rsidR="00296381" w:rsidTr="00CD5094">
        <w:tblPrEx>
          <w:tblCellMar>
            <w:left w:w="70" w:type="dxa"/>
            <w:right w:w="70" w:type="dxa"/>
          </w:tblCellMar>
        </w:tblPrEx>
        <w:tc>
          <w:tcPr>
            <w:tcW w:w="1620" w:type="dxa"/>
          </w:tcPr>
          <w:p w:rsidR="00296381" w:rsidRDefault="00296381" w:rsidP="00CD5094">
            <w:pPr>
              <w:pStyle w:val="Tablecontent"/>
            </w:pPr>
            <w:r>
              <w:t>MESSAGE</w:t>
            </w:r>
          </w:p>
        </w:tc>
        <w:tc>
          <w:tcPr>
            <w:tcW w:w="1980" w:type="dxa"/>
          </w:tcPr>
          <w:p w:rsidR="00296381" w:rsidRDefault="00296381" w:rsidP="00CD5094">
            <w:pPr>
              <w:pStyle w:val="Tablecontent"/>
            </w:pPr>
            <w:r>
              <w:t>&lt;</w:t>
            </w:r>
            <w:r w:rsidRPr="00485E29">
              <w:t>Error Message</w:t>
            </w:r>
            <w:r>
              <w:t>&gt;</w:t>
            </w:r>
          </w:p>
        </w:tc>
        <w:tc>
          <w:tcPr>
            <w:tcW w:w="1620" w:type="dxa"/>
          </w:tcPr>
          <w:p w:rsidR="00296381" w:rsidRDefault="00296381" w:rsidP="00CD5094">
            <w:pPr>
              <w:pStyle w:val="Tablecontent"/>
            </w:pPr>
            <w:r>
              <w:t>Success</w:t>
            </w:r>
          </w:p>
        </w:tc>
        <w:tc>
          <w:tcPr>
            <w:tcW w:w="1080" w:type="dxa"/>
          </w:tcPr>
          <w:p w:rsidR="00296381" w:rsidRDefault="00296381" w:rsidP="00CD5094">
            <w:pPr>
              <w:pStyle w:val="Tablecontent"/>
            </w:pPr>
            <w:r>
              <w:t>250</w:t>
            </w:r>
          </w:p>
        </w:tc>
        <w:tc>
          <w:tcPr>
            <w:tcW w:w="1080" w:type="dxa"/>
          </w:tcPr>
          <w:p w:rsidR="00296381" w:rsidRDefault="00296381" w:rsidP="00CD5094">
            <w:pPr>
              <w:pStyle w:val="Tablecontent"/>
            </w:pPr>
            <w:r>
              <w:t>O</w:t>
            </w:r>
          </w:p>
        </w:tc>
        <w:tc>
          <w:tcPr>
            <w:tcW w:w="1800" w:type="dxa"/>
          </w:tcPr>
          <w:p w:rsidR="00296381" w:rsidRDefault="00296381" w:rsidP="00CD5094">
            <w:pPr>
              <w:pStyle w:val="Tablecontent"/>
            </w:pPr>
            <w:r>
              <w:t xml:space="preserve">Transaction Status descriptions </w:t>
            </w:r>
          </w:p>
        </w:tc>
      </w:tr>
    </w:tbl>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r>
        <w:rPr>
          <w:sz w:val="22"/>
        </w:rPr>
        <w:t>.</w:t>
      </w:r>
    </w:p>
    <w:p w:rsidR="00296381" w:rsidRDefault="00296381" w:rsidP="00296381">
      <w:pPr>
        <w:pStyle w:val="BodyText2"/>
        <w:ind w:left="720"/>
        <w:rPr>
          <w:rFonts w:cs="Arial"/>
        </w:rPr>
      </w:pPr>
    </w:p>
    <w:p w:rsidR="00296381" w:rsidRDefault="00296381" w:rsidP="00296381">
      <w:pPr>
        <w:pStyle w:val="Heading2"/>
        <w:pBdr>
          <w:bottom w:val="single" w:sz="8" w:space="1" w:color="FF9900"/>
        </w:pBdr>
        <w:spacing w:before="120" w:after="120"/>
      </w:pPr>
      <w:bookmarkStart w:id="392" w:name="_Toc329006888"/>
      <w:bookmarkStart w:id="393" w:name="_Toc427753233"/>
      <w:bookmarkEnd w:id="375"/>
      <w:r w:rsidRPr="003A62B2">
        <w:lastRenderedPageBreak/>
        <w:t>C2S Last X transfer report</w:t>
      </w:r>
      <w:bookmarkEnd w:id="392"/>
      <w:bookmarkEnd w:id="393"/>
    </w:p>
    <w:p w:rsidR="00296381" w:rsidRPr="003A62B2" w:rsidRDefault="00296381" w:rsidP="00296381">
      <w:pPr>
        <w:pStyle w:val="BodyText2"/>
      </w:pPr>
      <w:r w:rsidRPr="003A62B2">
        <w:t xml:space="preserve">Through USSD interface a retailer user can enquire about the last X </w:t>
      </w:r>
      <w:r>
        <w:t>C2S</w:t>
      </w:r>
      <w:r w:rsidRPr="003A62B2">
        <w:t xml:space="preserve"> transfers report for last N days. Last X transfers is configurable at system level (Preference: LAST_X_RECHARGE_STATUS)</w:t>
      </w:r>
    </w:p>
    <w:p w:rsidR="00296381" w:rsidRPr="003A62B2" w:rsidRDefault="00296381" w:rsidP="00296381">
      <w:pPr>
        <w:pStyle w:val="BodyText2"/>
      </w:pPr>
      <w:r w:rsidRPr="003A62B2">
        <w:t>Last N days is configurable at system level (Preference: LAST_X_TRF_DAYS_NO)</w:t>
      </w:r>
    </w:p>
    <w:p w:rsidR="00296381" w:rsidRDefault="00296381" w:rsidP="00296381">
      <w:pPr>
        <w:pStyle w:val="BodyText2"/>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94" w:name="_Toc329006889"/>
      <w:bookmarkStart w:id="395" w:name="_Toc427753234"/>
      <w:r w:rsidRPr="003A62B2">
        <w:t>XML Request Syntax</w:t>
      </w:r>
      <w:bookmarkEnd w:id="394"/>
      <w:bookmarkEnd w:id="395"/>
    </w:p>
    <w:p w:rsidR="00296381" w:rsidRDefault="00296381" w:rsidP="00296381">
      <w:pPr>
        <w:pStyle w:val="BodyText2"/>
      </w:pPr>
      <w:r>
        <w:t>The External system will send the following request for C2S Last X transfer report. The request format and details of request are mentioned below.</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&lt;TYPE&gt;LXC2STSREQ&lt;/TYPE&gt;</w:t>
      </w:r>
    </w:p>
    <w:p w:rsidR="00296381" w:rsidRDefault="00296381" w:rsidP="00296381">
      <w:pPr>
        <w:pStyle w:val="BodyText2"/>
      </w:pPr>
      <w:r>
        <w:t>&lt;MSISDN1&gt;&gt;&lt;Retailer MSISDN&gt;&lt;/MSISDN1&gt;</w:t>
      </w:r>
    </w:p>
    <w:p w:rsidR="00296381" w:rsidRDefault="00296381" w:rsidP="00296381">
      <w:pPr>
        <w:pStyle w:val="BodyText2"/>
      </w:pPr>
      <w:r>
        <w:t>&lt;PIN&gt;&lt;Retailer PIN&gt;&lt;/PIN&gt;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7930" w:type="dxa"/>
        <w:tblInd w:w="108" w:type="dxa"/>
        <w:tblCellMar>
          <w:left w:w="0" w:type="dxa"/>
          <w:right w:w="0" w:type="dxa"/>
        </w:tblCellMar>
        <w:tblLook w:val="04A0" w:firstRow="1" w:lastRow="0" w:firstColumn="1" w:lastColumn="0" w:noHBand="0" w:noVBand="1"/>
      </w:tblPr>
      <w:tblGrid>
        <w:gridCol w:w="1106"/>
        <w:gridCol w:w="1539"/>
        <w:gridCol w:w="1539"/>
        <w:gridCol w:w="883"/>
        <w:gridCol w:w="2094"/>
        <w:gridCol w:w="1195"/>
      </w:tblGrid>
      <w:tr w:rsidR="00296381" w:rsidTr="00CD5094">
        <w:trPr>
          <w:trHeight w:val="272"/>
          <w:tblHeader/>
        </w:trPr>
        <w:tc>
          <w:tcPr>
            <w:tcW w:w="1029"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40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40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89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909"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29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72"/>
        </w:trPr>
        <w:tc>
          <w:tcPr>
            <w:tcW w:w="102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Type</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LXC2STSREQ</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LXC2STSREQ</w:t>
            </w:r>
          </w:p>
        </w:tc>
        <w:tc>
          <w:tcPr>
            <w:tcW w:w="891"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9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29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Request Type</w:t>
            </w:r>
          </w:p>
        </w:tc>
      </w:tr>
      <w:tr w:rsidR="00296381" w:rsidTr="00CD5094">
        <w:trPr>
          <w:trHeight w:val="1230"/>
        </w:trPr>
        <w:tc>
          <w:tcPr>
            <w:tcW w:w="102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MSISDN1</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MSISDN</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9942222</w:t>
            </w:r>
          </w:p>
        </w:tc>
        <w:tc>
          <w:tcPr>
            <w:tcW w:w="891"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15</w:t>
            </w:r>
          </w:p>
        </w:tc>
        <w:tc>
          <w:tcPr>
            <w:tcW w:w="19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29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All MSISDN should be without country code.</w:t>
            </w:r>
          </w:p>
          <w:p w:rsidR="00296381" w:rsidRDefault="00296381" w:rsidP="00CD5094">
            <w:pPr>
              <w:pStyle w:val="BodyText2"/>
            </w:pPr>
            <w:r>
              <w:t>(National dial format)</w:t>
            </w:r>
          </w:p>
        </w:tc>
      </w:tr>
      <w:tr w:rsidR="00296381" w:rsidTr="00CD5094">
        <w:trPr>
          <w:trHeight w:val="1230"/>
        </w:trPr>
        <w:tc>
          <w:tcPr>
            <w:tcW w:w="102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PIN</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PIN</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3946</w:t>
            </w:r>
          </w:p>
        </w:tc>
        <w:tc>
          <w:tcPr>
            <w:tcW w:w="891"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4 to 6</w:t>
            </w:r>
          </w:p>
        </w:tc>
        <w:tc>
          <w:tcPr>
            <w:tcW w:w="19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O</w:t>
            </w:r>
          </w:p>
        </w:tc>
        <w:tc>
          <w:tcPr>
            <w:tcW w:w="129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Numeric Only. Default “0000” will be considered if not specified</w:t>
            </w:r>
          </w:p>
        </w:tc>
      </w:tr>
    </w:tbl>
    <w:p w:rsidR="00296381" w:rsidRDefault="00296381" w:rsidP="00296381">
      <w:pPr>
        <w:pStyle w:val="BodyText2"/>
      </w:pPr>
    </w:p>
    <w:p w:rsidR="00296381" w:rsidRDefault="00296381" w:rsidP="00051D43">
      <w:pPr>
        <w:pStyle w:val="NoteHeading"/>
        <w:numPr>
          <w:ilvl w:val="0"/>
          <w:numId w:val="22"/>
        </w:numPr>
        <w:pBdr>
          <w:top w:val="none" w:sz="0" w:space="0" w:color="auto"/>
          <w:bottom w:val="none" w:sz="0" w:space="0" w:color="auto"/>
        </w:pBdr>
        <w:ind w:hanging="2520"/>
        <w:jc w:val="left"/>
      </w:pPr>
      <w:r>
        <w:t>All tags are mandatory to be present in XML. If value is optional and tag must be present.</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396" w:name="_Toc329006890"/>
      <w:bookmarkStart w:id="397" w:name="_Toc427753235"/>
      <w:r w:rsidRPr="003A62B2">
        <w:t>XML Response Syntax</w:t>
      </w:r>
      <w:bookmarkEnd w:id="396"/>
      <w:bookmarkEnd w:id="397"/>
    </w:p>
    <w:p w:rsidR="00296381" w:rsidRDefault="00296381" w:rsidP="00296381">
      <w:pPr>
        <w:pStyle w:val="BodyText2"/>
      </w:pPr>
      <w:r>
        <w:t>PreTUPS will send following response (acknowledgement) to External system for C2S Last X transfer report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&lt;TYPE&gt;LXC2STSRESP&lt;/TYPE&gt;</w:t>
      </w:r>
    </w:p>
    <w:p w:rsidR="00296381" w:rsidRDefault="00296381" w:rsidP="00296381">
      <w:pPr>
        <w:pStyle w:val="BodyText2"/>
      </w:pPr>
      <w:r>
        <w:t>&lt;TXNSTATUS&gt;&lt;Transaction Status&gt;&lt;/TXNSTATUS&gt;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650"/>
        <w:gridCol w:w="1650"/>
        <w:gridCol w:w="883"/>
        <w:gridCol w:w="2094"/>
        <w:gridCol w:w="1261"/>
      </w:tblGrid>
      <w:tr w:rsidR="00296381" w:rsidTr="00CD5094">
        <w:trPr>
          <w:trHeight w:val="276"/>
          <w:tblHeader/>
        </w:trPr>
        <w:tc>
          <w:tcPr>
            <w:tcW w:w="1285"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509"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509"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102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91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57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76"/>
        </w:trPr>
        <w:tc>
          <w:tcPr>
            <w:tcW w:w="128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rPr>
                <w:lang w:val="fr-FR"/>
              </w:rPr>
              <w:t>Type</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LXC2STSRESP</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LXC2STSRESP</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91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57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Response Type</w:t>
            </w:r>
          </w:p>
        </w:tc>
      </w:tr>
      <w:tr w:rsidR="00296381" w:rsidTr="00CD5094">
        <w:trPr>
          <w:trHeight w:val="1243"/>
        </w:trPr>
        <w:tc>
          <w:tcPr>
            <w:tcW w:w="128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TXNSTATUS</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Transaction Status</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200</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5</w:t>
            </w:r>
          </w:p>
        </w:tc>
        <w:tc>
          <w:tcPr>
            <w:tcW w:w="191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57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Transaction Status i.e.</w:t>
            </w:r>
          </w:p>
          <w:p w:rsidR="00296381" w:rsidRDefault="00296381" w:rsidP="00CD5094">
            <w:pPr>
              <w:pStyle w:val="BodyText2"/>
            </w:pPr>
            <w:r>
              <w:t>Transaction OK (200), failed other status</w:t>
            </w:r>
          </w:p>
        </w:tc>
      </w:tr>
    </w:tbl>
    <w:p w:rsidR="00296381" w:rsidRDefault="00296381" w:rsidP="00051D43">
      <w:pPr>
        <w:pStyle w:val="NoteHeading"/>
        <w:numPr>
          <w:ilvl w:val="0"/>
          <w:numId w:val="22"/>
        </w:numPr>
        <w:pBdr>
          <w:top w:val="none" w:sz="0" w:space="0" w:color="auto"/>
          <w:bottom w:val="none" w:sz="0" w:space="0" w:color="auto"/>
        </w:pBdr>
        <w:ind w:hanging="2520"/>
        <w:jc w:val="left"/>
        <w:rPr>
          <w:rFonts w:eastAsia="Calibri"/>
        </w:rPr>
      </w:pPr>
      <w:r>
        <w:t xml:space="preserve">The Transaction status details explained in appendix. </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398" w:name="_Toc329006891"/>
      <w:bookmarkStart w:id="399" w:name="_Toc427753236"/>
      <w:r w:rsidRPr="003A62B2">
        <w:t>C2C, O2C Last X transfer report</w:t>
      </w:r>
      <w:bookmarkEnd w:id="398"/>
      <w:bookmarkEnd w:id="399"/>
    </w:p>
    <w:p w:rsidR="00296381" w:rsidRPr="003A62B2" w:rsidRDefault="00296381" w:rsidP="00296381">
      <w:pPr>
        <w:pStyle w:val="BodyText2"/>
      </w:pPr>
      <w:r w:rsidRPr="003A62B2">
        <w:t>Through USSD interface a retailer user can enquire about the last X O2C, C2C transfers report for last N days. Last X transfers is configurable at system level (Preference: LAST_X_TRANSFER_STATUS)</w:t>
      </w:r>
    </w:p>
    <w:p w:rsidR="00296381" w:rsidRDefault="00296381" w:rsidP="00296381">
      <w:pPr>
        <w:pStyle w:val="BodyText2"/>
      </w:pPr>
      <w:r w:rsidRPr="003A62B2">
        <w:t>Last N days is configurable at system level (Preference: LAST_X_TRF_DAYS_NO)</w:t>
      </w:r>
      <w:r>
        <w:t>.</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400" w:name="_Toc329006892"/>
      <w:bookmarkStart w:id="401" w:name="_Toc427753237"/>
      <w:r w:rsidRPr="003A62B2">
        <w:t>XML Request Syntax</w:t>
      </w:r>
      <w:bookmarkEnd w:id="400"/>
      <w:bookmarkEnd w:id="401"/>
    </w:p>
    <w:p w:rsidR="00296381" w:rsidRPr="003A62B2" w:rsidRDefault="00296381" w:rsidP="00296381">
      <w:pPr>
        <w:pStyle w:val="BodyText2"/>
      </w:pPr>
    </w:p>
    <w:p w:rsidR="00296381" w:rsidRDefault="00296381" w:rsidP="00296381">
      <w:pPr>
        <w:pStyle w:val="BodyText2"/>
      </w:pPr>
      <w:r>
        <w:t>The External system will send the following request for O2C, C2C Last X transfer report. The request format and details of request are mentioned below.</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 LXTSREQ&lt;/TYPE&gt;</w:t>
      </w:r>
    </w:p>
    <w:p w:rsidR="00296381" w:rsidRDefault="00296381" w:rsidP="00296381">
      <w:pPr>
        <w:pStyle w:val="BodyText2"/>
      </w:pPr>
      <w:r>
        <w:t>&lt;MSISDN1&gt;&gt;&lt;Retailer MSISDN&gt;&lt;/MSISDN1&gt;</w:t>
      </w:r>
    </w:p>
    <w:p w:rsidR="00296381" w:rsidRDefault="00296381" w:rsidP="00296381">
      <w:pPr>
        <w:pStyle w:val="BodyText2"/>
      </w:pPr>
      <w:r>
        <w:t>&lt;PIN&gt;&lt;Retailer PIN&gt;&lt;/PIN&gt;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8293" w:type="dxa"/>
        <w:tblInd w:w="108" w:type="dxa"/>
        <w:tblCellMar>
          <w:left w:w="0" w:type="dxa"/>
          <w:right w:w="0" w:type="dxa"/>
        </w:tblCellMar>
        <w:tblLook w:val="04A0" w:firstRow="1" w:lastRow="0" w:firstColumn="1" w:lastColumn="0" w:noHBand="0" w:noVBand="1"/>
      </w:tblPr>
      <w:tblGrid>
        <w:gridCol w:w="1116"/>
        <w:gridCol w:w="1225"/>
        <w:gridCol w:w="1269"/>
        <w:gridCol w:w="1027"/>
        <w:gridCol w:w="2094"/>
        <w:gridCol w:w="1562"/>
      </w:tblGrid>
      <w:tr w:rsidR="00296381" w:rsidTr="00CD5094">
        <w:trPr>
          <w:trHeight w:val="265"/>
          <w:tblHeader/>
        </w:trPr>
        <w:tc>
          <w:tcPr>
            <w:tcW w:w="1121"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25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317"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108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80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71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65"/>
        </w:trPr>
        <w:tc>
          <w:tcPr>
            <w:tcW w:w="112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Type</w:t>
            </w:r>
          </w:p>
        </w:tc>
        <w:tc>
          <w:tcPr>
            <w:tcW w:w="125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LXTSREQ</w:t>
            </w:r>
          </w:p>
        </w:tc>
        <w:tc>
          <w:tcPr>
            <w:tcW w:w="1317"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LXTSREQ</w:t>
            </w:r>
          </w:p>
        </w:tc>
        <w:tc>
          <w:tcPr>
            <w:tcW w:w="108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8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712"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Request Type</w:t>
            </w:r>
          </w:p>
        </w:tc>
      </w:tr>
      <w:tr w:rsidR="00296381" w:rsidTr="00CD5094">
        <w:trPr>
          <w:trHeight w:val="1197"/>
        </w:trPr>
        <w:tc>
          <w:tcPr>
            <w:tcW w:w="112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MSISDN1</w:t>
            </w:r>
          </w:p>
        </w:tc>
        <w:tc>
          <w:tcPr>
            <w:tcW w:w="125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MSISDN</w:t>
            </w:r>
          </w:p>
        </w:tc>
        <w:tc>
          <w:tcPr>
            <w:tcW w:w="1317"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9942222</w:t>
            </w:r>
          </w:p>
        </w:tc>
        <w:tc>
          <w:tcPr>
            <w:tcW w:w="108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15</w:t>
            </w:r>
          </w:p>
        </w:tc>
        <w:tc>
          <w:tcPr>
            <w:tcW w:w="18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712"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All MSISDN should be without country code.</w:t>
            </w:r>
          </w:p>
          <w:p w:rsidR="00296381" w:rsidRDefault="00296381" w:rsidP="00CD5094">
            <w:pPr>
              <w:pStyle w:val="BodyText2"/>
            </w:pPr>
            <w:r>
              <w:t>(National dial format)</w:t>
            </w:r>
          </w:p>
        </w:tc>
      </w:tr>
      <w:tr w:rsidR="00296381" w:rsidTr="00CD5094">
        <w:trPr>
          <w:trHeight w:val="1197"/>
        </w:trPr>
        <w:tc>
          <w:tcPr>
            <w:tcW w:w="112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PIN</w:t>
            </w:r>
          </w:p>
        </w:tc>
        <w:tc>
          <w:tcPr>
            <w:tcW w:w="125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PIN</w:t>
            </w:r>
          </w:p>
        </w:tc>
        <w:tc>
          <w:tcPr>
            <w:tcW w:w="1317"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3946</w:t>
            </w:r>
          </w:p>
        </w:tc>
        <w:tc>
          <w:tcPr>
            <w:tcW w:w="108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4 to 6</w:t>
            </w:r>
          </w:p>
        </w:tc>
        <w:tc>
          <w:tcPr>
            <w:tcW w:w="18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O</w:t>
            </w:r>
          </w:p>
        </w:tc>
        <w:tc>
          <w:tcPr>
            <w:tcW w:w="1712"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Numeric Only. Default “0000” will be considered if not specified</w:t>
            </w:r>
          </w:p>
        </w:tc>
      </w:tr>
    </w:tbl>
    <w:p w:rsidR="00296381" w:rsidRDefault="00296381" w:rsidP="00051D43">
      <w:pPr>
        <w:pStyle w:val="NoteHeading"/>
        <w:numPr>
          <w:ilvl w:val="0"/>
          <w:numId w:val="22"/>
        </w:numPr>
        <w:pBdr>
          <w:top w:val="none" w:sz="0" w:space="0" w:color="auto"/>
          <w:bottom w:val="none" w:sz="0" w:space="0" w:color="auto"/>
        </w:pBdr>
        <w:ind w:hanging="2520"/>
        <w:jc w:val="left"/>
        <w:rPr>
          <w:rFonts w:eastAsia="Calibri"/>
        </w:rPr>
      </w:pPr>
      <w:r>
        <w:t>All tags are mandatory to be present in XML. If value is optional and tag must be present.</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402" w:name="_Toc329006893"/>
      <w:bookmarkStart w:id="403" w:name="_Toc427753238"/>
      <w:r w:rsidRPr="003A62B2">
        <w:lastRenderedPageBreak/>
        <w:t>XML Response Syntax</w:t>
      </w:r>
      <w:bookmarkEnd w:id="402"/>
      <w:bookmarkEnd w:id="403"/>
    </w:p>
    <w:p w:rsidR="00296381" w:rsidRDefault="00296381" w:rsidP="00296381">
      <w:pPr>
        <w:pStyle w:val="BodyText2"/>
      </w:pPr>
      <w:r>
        <w:t>Pretups will send following response (acknowledgement) to External system for C2S Last X transfer report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 LXTSRESP&lt;/TYPE&gt;</w:t>
      </w:r>
    </w:p>
    <w:p w:rsidR="00296381" w:rsidRDefault="00296381" w:rsidP="00296381">
      <w:pPr>
        <w:pStyle w:val="BodyText2"/>
      </w:pPr>
      <w:r>
        <w:t>&lt;TXNSTATUS&gt;&lt;Transaction Status&gt;&lt;/TXNSTATUS&gt;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8052" w:type="dxa"/>
        <w:tblInd w:w="108" w:type="dxa"/>
        <w:tblCellMar>
          <w:left w:w="0" w:type="dxa"/>
          <w:right w:w="0" w:type="dxa"/>
        </w:tblCellMar>
        <w:tblLook w:val="04A0" w:firstRow="1" w:lastRow="0" w:firstColumn="1" w:lastColumn="0" w:noHBand="0" w:noVBand="1"/>
      </w:tblPr>
      <w:tblGrid>
        <w:gridCol w:w="1405"/>
        <w:gridCol w:w="1261"/>
        <w:gridCol w:w="1261"/>
        <w:gridCol w:w="883"/>
        <w:gridCol w:w="2094"/>
        <w:gridCol w:w="1261"/>
      </w:tblGrid>
      <w:tr w:rsidR="00296381" w:rsidTr="00CD5094">
        <w:trPr>
          <w:trHeight w:val="279"/>
          <w:tblHeader/>
        </w:trPr>
        <w:tc>
          <w:tcPr>
            <w:tcW w:w="1173"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21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27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102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74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616"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79"/>
        </w:trPr>
        <w:tc>
          <w:tcPr>
            <w:tcW w:w="1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rPr>
                <w:lang w:val="fr-FR"/>
              </w:rPr>
              <w:t>Type</w:t>
            </w:r>
          </w:p>
        </w:tc>
        <w:tc>
          <w:tcPr>
            <w:tcW w:w="121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LXTSRESP</w:t>
            </w:r>
          </w:p>
        </w:tc>
        <w:tc>
          <w:tcPr>
            <w:tcW w:w="127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LXTSRESP</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74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616"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Response Type</w:t>
            </w:r>
          </w:p>
        </w:tc>
      </w:tr>
      <w:tr w:rsidR="00296381" w:rsidTr="00CD5094">
        <w:trPr>
          <w:trHeight w:val="1260"/>
        </w:trPr>
        <w:tc>
          <w:tcPr>
            <w:tcW w:w="1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TXNSTATUS</w:t>
            </w:r>
          </w:p>
        </w:tc>
        <w:tc>
          <w:tcPr>
            <w:tcW w:w="121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Transaction Status</w:t>
            </w:r>
          </w:p>
        </w:tc>
        <w:tc>
          <w:tcPr>
            <w:tcW w:w="127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200</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5</w:t>
            </w:r>
          </w:p>
        </w:tc>
        <w:tc>
          <w:tcPr>
            <w:tcW w:w="174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616"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Transaction Status i.e.</w:t>
            </w:r>
          </w:p>
          <w:p w:rsidR="00296381" w:rsidRDefault="00296381" w:rsidP="00CD5094">
            <w:pPr>
              <w:pStyle w:val="BodyText2"/>
            </w:pPr>
            <w:r>
              <w:t>Transaction OK (200), failed other status</w:t>
            </w:r>
          </w:p>
        </w:tc>
      </w:tr>
    </w:tbl>
    <w:p w:rsidR="00296381" w:rsidRDefault="00296381" w:rsidP="00051D43">
      <w:pPr>
        <w:pStyle w:val="NoteHeading"/>
        <w:numPr>
          <w:ilvl w:val="0"/>
          <w:numId w:val="22"/>
        </w:numPr>
        <w:pBdr>
          <w:top w:val="none" w:sz="0" w:space="0" w:color="auto"/>
          <w:bottom w:val="none" w:sz="0" w:space="0" w:color="auto"/>
        </w:pBdr>
        <w:ind w:hanging="2520"/>
        <w:jc w:val="left"/>
        <w:rPr>
          <w:rFonts w:eastAsia="Calibri"/>
        </w:rPr>
      </w:pPr>
      <w:r>
        <w:t xml:space="preserve">The Transaction status details explained in appendix. </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rPr>
          <w:rFonts w:cs="Arial"/>
        </w:rPr>
      </w:pPr>
    </w:p>
    <w:p w:rsidR="00296381" w:rsidRDefault="00296381" w:rsidP="00296381">
      <w:pPr>
        <w:pStyle w:val="BodyText2"/>
        <w:rPr>
          <w:rFonts w:cs="Arial"/>
        </w:rPr>
      </w:pPr>
    </w:p>
    <w:p w:rsidR="00DF51E6" w:rsidRPr="00773AA0"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bookmarkStart w:id="404" w:name="_Toc414270194"/>
      <w:r>
        <w:rPr>
          <w:lang w:val="en-IN"/>
        </w:rPr>
        <w:t>3. 40 LMS Points Enquiry</w:t>
      </w:r>
      <w:bookmarkEnd w:id="404"/>
    </w:p>
    <w:p w:rsidR="00DF51E6" w:rsidRDefault="00DF51E6" w:rsidP="00DF51E6">
      <w:pPr>
        <w:pStyle w:val="BodyText2"/>
      </w:pPr>
    </w:p>
    <w:p w:rsidR="00DF51E6" w:rsidRPr="004C0E56" w:rsidRDefault="00DF51E6" w:rsidP="00DF51E6">
      <w:pPr>
        <w:pStyle w:val="BodyText2"/>
        <w:rPr>
          <w:b/>
        </w:rPr>
      </w:pPr>
      <w:r w:rsidRPr="004C0E56">
        <w:rPr>
          <w:b/>
        </w:rPr>
        <w:t xml:space="preserve">Request Message Parameters </w:t>
      </w:r>
    </w:p>
    <w:p w:rsidR="00DF51E6" w:rsidRDefault="00DF51E6" w:rsidP="00DF51E6">
      <w:pPr>
        <w:pStyle w:val="BodyText2"/>
        <w:rPr>
          <w:lang w:val="en-IN"/>
        </w:rPr>
      </w:pPr>
    </w:p>
    <w:p w:rsidR="00DF51E6" w:rsidRPr="00E06C04" w:rsidRDefault="00DF51E6" w:rsidP="00DF51E6">
      <w:pPr>
        <w:pStyle w:val="Heading"/>
      </w:pPr>
      <w:r>
        <w:t>Request Syntax</w:t>
      </w:r>
    </w:p>
    <w:p w:rsidR="00DF51E6" w:rsidRDefault="00DF51E6" w:rsidP="00DF51E6">
      <w:pPr>
        <w:pStyle w:val="Code"/>
        <w:ind w:left="720"/>
        <w:jc w:val="left"/>
        <w:rPr>
          <w:lang w:val="fr-FR"/>
        </w:rPr>
      </w:pPr>
      <w:r w:rsidRPr="00064A34">
        <w:rPr>
          <w:lang w:val="fr-FR"/>
        </w:rPr>
        <w:t>DATA=&lt;?xml version="1.0"?&gt;&lt;!DOCTYPE COMMAND PUBLIC "-//Ocam//DTD XML Command 1.0//EN" "xml/command.dtd"&gt;</w:t>
      </w:r>
    </w:p>
    <w:p w:rsidR="00DF51E6" w:rsidRDefault="00DF51E6" w:rsidP="00DF51E6">
      <w:pPr>
        <w:pStyle w:val="Code"/>
        <w:ind w:left="720"/>
        <w:jc w:val="left"/>
        <w:rPr>
          <w:lang w:val="fr-FR"/>
        </w:rPr>
      </w:pPr>
      <w:r w:rsidRPr="00064A34">
        <w:rPr>
          <w:lang w:val="fr-FR"/>
        </w:rPr>
        <w:t>&lt;COMMAND&gt;</w:t>
      </w:r>
    </w:p>
    <w:p w:rsidR="00DF51E6" w:rsidRDefault="00DF51E6" w:rsidP="00DF51E6">
      <w:pPr>
        <w:pStyle w:val="Code"/>
        <w:ind w:left="1440"/>
        <w:jc w:val="left"/>
        <w:rPr>
          <w:lang w:val="fr-FR"/>
        </w:rPr>
      </w:pPr>
      <w:r w:rsidRPr="00064A34">
        <w:rPr>
          <w:lang w:val="fr-FR"/>
        </w:rPr>
        <w:t>&lt;TYPE&gt;LMSPTENQ&lt;/TYPE&gt;</w:t>
      </w:r>
    </w:p>
    <w:p w:rsidR="00E00878" w:rsidRDefault="00E00878" w:rsidP="00DF51E6">
      <w:pPr>
        <w:pStyle w:val="Code"/>
        <w:ind w:left="1440"/>
        <w:jc w:val="left"/>
        <w:rPr>
          <w:lang w:val="fr-FR"/>
        </w:rPr>
      </w:pPr>
      <w:ins w:id="405" w:author="yogesh.keshari" w:date="2017-02-09T17:22:00Z">
        <w:r>
          <w:rPr>
            <w:rFonts w:cs="Courier New"/>
            <w:sz w:val="18"/>
            <w:szCs w:val="18"/>
          </w:rPr>
          <w:t>&lt;PRODUCTCODE&gt;Product short code of product</w:t>
        </w:r>
        <w:r w:rsidRPr="002D18B4">
          <w:rPr>
            <w:rFonts w:cs="Courier New"/>
            <w:sz w:val="18"/>
            <w:szCs w:val="18"/>
          </w:rPr>
          <w:t>&lt;/PRODUCTCODE&gt;</w:t>
        </w:r>
      </w:ins>
    </w:p>
    <w:p w:rsidR="00DF51E6" w:rsidRDefault="00DF51E6" w:rsidP="00DF51E6">
      <w:pPr>
        <w:pStyle w:val="Code"/>
        <w:ind w:left="1440"/>
        <w:jc w:val="left"/>
        <w:rPr>
          <w:lang w:val="fr-FR"/>
        </w:rPr>
      </w:pPr>
      <w:r w:rsidRPr="00064A34">
        <w:rPr>
          <w:lang w:val="fr-FR"/>
        </w:rPr>
        <w:t>&lt;EXTNWCODE&gt;NG&lt;/EXTNWCODE&gt;</w:t>
      </w:r>
    </w:p>
    <w:p w:rsidR="00DF51E6" w:rsidRDefault="00DF51E6" w:rsidP="00DF51E6">
      <w:pPr>
        <w:pStyle w:val="Code"/>
        <w:ind w:left="1440"/>
        <w:jc w:val="left"/>
        <w:rPr>
          <w:lang w:val="fr-FR"/>
        </w:rPr>
      </w:pPr>
      <w:r w:rsidRPr="00064A34">
        <w:rPr>
          <w:lang w:val="fr-FR"/>
        </w:rPr>
        <w:t>&lt;DATE&gt;&lt;/DATE&gt;</w:t>
      </w:r>
    </w:p>
    <w:p w:rsidR="00DF51E6" w:rsidRDefault="00DF51E6" w:rsidP="00DF51E6">
      <w:pPr>
        <w:pStyle w:val="Code"/>
        <w:ind w:left="1440"/>
        <w:jc w:val="left"/>
        <w:rPr>
          <w:lang w:val="fr-FR"/>
        </w:rPr>
      </w:pPr>
      <w:r w:rsidRPr="00064A34">
        <w:rPr>
          <w:lang w:val="fr-FR"/>
        </w:rPr>
        <w:t>&lt;MSISDN&gt;7225545645&lt;/MSISDN&gt;</w:t>
      </w:r>
    </w:p>
    <w:p w:rsidR="00DF51E6" w:rsidRDefault="00DF51E6" w:rsidP="00DF51E6">
      <w:pPr>
        <w:pStyle w:val="Code"/>
        <w:ind w:left="1440"/>
        <w:jc w:val="left"/>
        <w:rPr>
          <w:lang w:val="fr-FR"/>
        </w:rPr>
      </w:pPr>
      <w:r w:rsidRPr="00064A34">
        <w:rPr>
          <w:lang w:val="fr-FR"/>
        </w:rPr>
        <w:t>&lt;PIN&gt;2468&lt;/PIN&gt;</w:t>
      </w:r>
    </w:p>
    <w:p w:rsidR="00DF51E6" w:rsidRPr="00064A34" w:rsidRDefault="00DF51E6" w:rsidP="00DF51E6">
      <w:pPr>
        <w:pStyle w:val="Code"/>
        <w:ind w:left="720"/>
        <w:jc w:val="left"/>
        <w:rPr>
          <w:lang w:val="fr-FR"/>
        </w:rPr>
      </w:pPr>
      <w:r w:rsidRPr="00064A34">
        <w:rPr>
          <w:lang w:val="fr-FR"/>
        </w:rPr>
        <w:t>&lt;/COMMAND&gt;</w:t>
      </w:r>
    </w:p>
    <w:p w:rsidR="00B57ED8" w:rsidRDefault="00B57ED8" w:rsidP="00F85B33">
      <w:pPr>
        <w:pStyle w:val="BodyText2"/>
        <w:numPr>
          <w:ilvl w:val="0"/>
          <w:numId w:val="0"/>
        </w:numPr>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25C97" w:rsidTr="00BF5B9B">
        <w:trPr>
          <w:trHeight w:val="277"/>
          <w:tblHeader/>
        </w:trPr>
        <w:tc>
          <w:tcPr>
            <w:tcW w:w="1440" w:type="dxa"/>
            <w:tcBorders>
              <w:top w:val="single" w:sz="4" w:space="0" w:color="000000"/>
              <w:bottom w:val="single" w:sz="6" w:space="0" w:color="000000"/>
            </w:tcBorders>
            <w:shd w:val="clear" w:color="auto" w:fill="E31837"/>
          </w:tcPr>
          <w:p w:rsidR="00125C97" w:rsidRDefault="00125C97" w:rsidP="00BF5B9B">
            <w:pPr>
              <w:pStyle w:val="TableColumnLabels"/>
            </w:pPr>
            <w:r>
              <w:lastRenderedPageBreak/>
              <w:t>TAG</w:t>
            </w:r>
          </w:p>
        </w:tc>
        <w:tc>
          <w:tcPr>
            <w:tcW w:w="1254" w:type="dxa"/>
            <w:tcBorders>
              <w:top w:val="single" w:sz="4" w:space="0" w:color="000000"/>
              <w:bottom w:val="single" w:sz="6" w:space="0" w:color="000000"/>
            </w:tcBorders>
            <w:shd w:val="clear" w:color="auto" w:fill="E31837"/>
          </w:tcPr>
          <w:p w:rsidR="00125C97" w:rsidRDefault="00125C97" w:rsidP="00BF5B9B">
            <w:pPr>
              <w:pStyle w:val="TableColumnLabels"/>
            </w:pPr>
            <w:r>
              <w:t>Fields</w:t>
            </w:r>
          </w:p>
        </w:tc>
        <w:tc>
          <w:tcPr>
            <w:tcW w:w="2551" w:type="dxa"/>
            <w:tcBorders>
              <w:top w:val="single" w:sz="4" w:space="0" w:color="000000"/>
              <w:bottom w:val="single" w:sz="6" w:space="0" w:color="000000"/>
            </w:tcBorders>
            <w:shd w:val="clear" w:color="auto" w:fill="E31837"/>
          </w:tcPr>
          <w:p w:rsidR="00125C97" w:rsidRDefault="00125C97" w:rsidP="00BF5B9B">
            <w:pPr>
              <w:pStyle w:val="TableColumnLabels"/>
            </w:pPr>
            <w:r>
              <w:t>Remarks</w:t>
            </w:r>
          </w:p>
        </w:tc>
        <w:tc>
          <w:tcPr>
            <w:tcW w:w="1134" w:type="dxa"/>
            <w:tcBorders>
              <w:top w:val="single" w:sz="4" w:space="0" w:color="000000"/>
              <w:bottom w:val="single" w:sz="6" w:space="0" w:color="000000"/>
            </w:tcBorders>
            <w:shd w:val="clear" w:color="auto" w:fill="E31837"/>
          </w:tcPr>
          <w:p w:rsidR="00125C97" w:rsidRDefault="00125C97" w:rsidP="00BF5B9B">
            <w:pPr>
              <w:pStyle w:val="TableColumnLabels"/>
            </w:pPr>
            <w:r>
              <w:t>Example</w:t>
            </w:r>
          </w:p>
        </w:tc>
        <w:tc>
          <w:tcPr>
            <w:tcW w:w="1901" w:type="dxa"/>
            <w:tcBorders>
              <w:top w:val="single" w:sz="4" w:space="0" w:color="000000"/>
              <w:bottom w:val="single" w:sz="6" w:space="0" w:color="000000"/>
            </w:tcBorders>
            <w:shd w:val="clear" w:color="auto" w:fill="E31837"/>
          </w:tcPr>
          <w:p w:rsidR="00125C97" w:rsidRDefault="00125C97" w:rsidP="00BF5B9B">
            <w:pPr>
              <w:pStyle w:val="TableColumnLabels"/>
            </w:pPr>
            <w:r>
              <w:t>Field Type</w:t>
            </w:r>
          </w:p>
        </w:tc>
        <w:tc>
          <w:tcPr>
            <w:tcW w:w="1316" w:type="dxa"/>
            <w:tcBorders>
              <w:top w:val="single" w:sz="4" w:space="0" w:color="000000"/>
              <w:bottom w:val="single" w:sz="6" w:space="0" w:color="000000"/>
            </w:tcBorders>
            <w:shd w:val="clear" w:color="auto" w:fill="E31837"/>
          </w:tcPr>
          <w:p w:rsidR="00125C97" w:rsidRDefault="00125C97" w:rsidP="00BF5B9B">
            <w:pPr>
              <w:pStyle w:val="TableColumnLabels"/>
            </w:pPr>
            <w:r>
              <w:t>Optional/</w:t>
            </w:r>
          </w:p>
          <w:p w:rsidR="00125C97" w:rsidRDefault="00125C97" w:rsidP="00BF5B9B">
            <w:pPr>
              <w:pStyle w:val="TableColumnLabels"/>
            </w:pPr>
            <w:r>
              <w:t>Mandatory</w:t>
            </w:r>
          </w:p>
        </w:tc>
      </w:tr>
      <w:tr w:rsidR="00125C97" w:rsidTr="00BF5B9B">
        <w:trPr>
          <w:trHeight w:val="277"/>
        </w:trPr>
        <w:tc>
          <w:tcPr>
            <w:tcW w:w="1440" w:type="dxa"/>
            <w:tcBorders>
              <w:top w:val="single" w:sz="6" w:space="0" w:color="000000"/>
              <w:bottom w:val="single" w:sz="6" w:space="0" w:color="000000"/>
            </w:tcBorders>
          </w:tcPr>
          <w:p w:rsidR="00125C97" w:rsidRDefault="00125C97" w:rsidP="00BF5B9B">
            <w:pPr>
              <w:pStyle w:val="Tablecontent"/>
            </w:pPr>
            <w:r>
              <w:t>TYPE</w:t>
            </w:r>
          </w:p>
        </w:tc>
        <w:tc>
          <w:tcPr>
            <w:tcW w:w="1254" w:type="dxa"/>
            <w:tcBorders>
              <w:top w:val="single" w:sz="6" w:space="0" w:color="000000"/>
              <w:bottom w:val="single" w:sz="6" w:space="0" w:color="000000"/>
            </w:tcBorders>
          </w:tcPr>
          <w:p w:rsidR="00125C97" w:rsidRDefault="00125C97" w:rsidP="00BF5B9B">
            <w:pPr>
              <w:pStyle w:val="Tablecontent"/>
            </w:pPr>
            <w:r w:rsidRPr="00E06C04">
              <w:rPr>
                <w:lang w:val="en-IN"/>
              </w:rPr>
              <w:t>Request type</w:t>
            </w:r>
          </w:p>
        </w:tc>
        <w:tc>
          <w:tcPr>
            <w:tcW w:w="2551" w:type="dxa"/>
            <w:tcBorders>
              <w:top w:val="single" w:sz="6" w:space="0" w:color="000000"/>
              <w:bottom w:val="single" w:sz="6" w:space="0" w:color="000000"/>
            </w:tcBorders>
          </w:tcPr>
          <w:p w:rsidR="00125C97" w:rsidRDefault="00125C97" w:rsidP="00BF5B9B">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125C97" w:rsidRDefault="003859A2" w:rsidP="00BF5B9B">
            <w:pPr>
              <w:pStyle w:val="Tablecontent"/>
            </w:pPr>
            <w:r w:rsidRPr="00064A34">
              <w:rPr>
                <w:lang w:val="fr-FR"/>
              </w:rPr>
              <w:t>LMSPTENQ</w:t>
            </w:r>
          </w:p>
        </w:tc>
        <w:tc>
          <w:tcPr>
            <w:tcW w:w="1901" w:type="dxa"/>
            <w:tcBorders>
              <w:top w:val="single" w:sz="6" w:space="0" w:color="000000"/>
              <w:bottom w:val="single" w:sz="6" w:space="0" w:color="000000"/>
            </w:tcBorders>
          </w:tcPr>
          <w:p w:rsidR="00125C97" w:rsidRDefault="00125C97" w:rsidP="00BF5B9B">
            <w:pPr>
              <w:pStyle w:val="Tablecontent"/>
            </w:pPr>
            <w:r w:rsidRPr="00E06C04">
              <w:rPr>
                <w:lang w:val="en-IN"/>
              </w:rPr>
              <w:t>A (20)</w:t>
            </w:r>
          </w:p>
        </w:tc>
        <w:tc>
          <w:tcPr>
            <w:tcW w:w="1316" w:type="dxa"/>
            <w:tcBorders>
              <w:top w:val="single" w:sz="6" w:space="0" w:color="000000"/>
              <w:bottom w:val="single" w:sz="6" w:space="0" w:color="000000"/>
            </w:tcBorders>
          </w:tcPr>
          <w:p w:rsidR="00125C97" w:rsidRDefault="003859A2" w:rsidP="00BF5B9B">
            <w:pPr>
              <w:pStyle w:val="Tablecontent"/>
            </w:pPr>
            <w:r>
              <w:t>M</w:t>
            </w:r>
            <w:r w:rsidR="003E7E2A" w:rsidRPr="00E06C04">
              <w:rPr>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9E451F">
            <w:pPr>
              <w:pStyle w:val="Tablecontent"/>
              <w:rPr>
                <w:ins w:id="406" w:author="yogesh.keshari" w:date="2017-02-09T17:26:00Z"/>
              </w:rPr>
            </w:pPr>
            <w:ins w:id="407" w:author="yogesh.keshari" w:date="2017-02-09T17:26:00Z">
              <w:r w:rsidRPr="00891B36">
                <w:t>PRODUCTCODE</w:t>
              </w:r>
            </w:ins>
          </w:p>
        </w:tc>
        <w:tc>
          <w:tcPr>
            <w:tcW w:w="1254" w:type="dxa"/>
            <w:tcBorders>
              <w:top w:val="single" w:sz="6" w:space="0" w:color="000000"/>
              <w:bottom w:val="single" w:sz="6" w:space="0" w:color="000000"/>
            </w:tcBorders>
          </w:tcPr>
          <w:p w:rsidR="00E00878" w:rsidRPr="00E06C04" w:rsidRDefault="00E00878" w:rsidP="009E451F">
            <w:pPr>
              <w:pStyle w:val="Tablecontent"/>
              <w:rPr>
                <w:ins w:id="408" w:author="yogesh.keshari" w:date="2017-02-09T17:26:00Z"/>
                <w:lang w:val="en-IN"/>
              </w:rPr>
            </w:pPr>
            <w:ins w:id="409" w:author="yogesh.keshari" w:date="2017-02-09T17:26:00Z">
              <w:r>
                <w:t>101</w:t>
              </w:r>
            </w:ins>
          </w:p>
        </w:tc>
        <w:tc>
          <w:tcPr>
            <w:tcW w:w="2551" w:type="dxa"/>
            <w:tcBorders>
              <w:top w:val="single" w:sz="6" w:space="0" w:color="000000"/>
              <w:bottom w:val="single" w:sz="6" w:space="0" w:color="000000"/>
            </w:tcBorders>
          </w:tcPr>
          <w:p w:rsidR="00E00878" w:rsidRDefault="00E00878" w:rsidP="009E451F">
            <w:pPr>
              <w:pStyle w:val="Tablecontent"/>
              <w:rPr>
                <w:ins w:id="410" w:author="yogesh.keshari" w:date="2017-02-09T17:26:00Z"/>
              </w:rPr>
            </w:pPr>
            <w:ins w:id="411" w:author="yogesh.keshari" w:date="2017-02-09T17:26:00Z">
              <w:r>
                <w:t>101-</w:t>
              </w:r>
              <w:r w:rsidRPr="00017729">
                <w:t>voiceTopUP</w:t>
              </w:r>
            </w:ins>
          </w:p>
          <w:p w:rsidR="00E00878" w:rsidRDefault="00E00878" w:rsidP="009E451F">
            <w:pPr>
              <w:pStyle w:val="Tablecontent"/>
              <w:rPr>
                <w:ins w:id="412" w:author="yogesh.keshari" w:date="2017-02-09T17:26:00Z"/>
              </w:rPr>
            </w:pPr>
            <w:ins w:id="413" w:author="yogesh.keshari" w:date="2017-02-09T17:26:00Z">
              <w:r>
                <w:t>102-</w:t>
              </w:r>
              <w:r w:rsidRPr="003E7B6F">
                <w:t>dataTopUP</w:t>
              </w:r>
            </w:ins>
          </w:p>
          <w:p w:rsidR="00E00878" w:rsidRDefault="00E00878" w:rsidP="009E451F">
            <w:pPr>
              <w:pStyle w:val="Tablecontent"/>
              <w:rPr>
                <w:ins w:id="414" w:author="yogesh.keshari" w:date="2017-02-09T17:26:00Z"/>
              </w:rPr>
            </w:pPr>
            <w:ins w:id="415" w:author="yogesh.keshari" w:date="2017-02-09T17:26:00Z">
              <w:r>
                <w:t>104-</w:t>
              </w:r>
              <w:r w:rsidRPr="003E7B6F">
                <w:t>weinakTopUP</w:t>
              </w:r>
            </w:ins>
          </w:p>
          <w:p w:rsidR="00E00878" w:rsidRDefault="00E00878" w:rsidP="009E451F">
            <w:pPr>
              <w:pStyle w:val="Tablecontent"/>
              <w:rPr>
                <w:ins w:id="416" w:author="yogesh.keshari" w:date="2017-02-09T17:26:00Z"/>
              </w:rPr>
            </w:pPr>
            <w:ins w:id="417" w:author="yogesh.keshari" w:date="2017-02-09T17:26:00Z">
              <w:r>
                <w:t>105-</w:t>
              </w:r>
              <w:r w:rsidRPr="003E7B6F">
                <w:t>vasTopUP</w:t>
              </w:r>
            </w:ins>
          </w:p>
          <w:p w:rsidR="00E00878" w:rsidRPr="00E06C04" w:rsidRDefault="00E00878" w:rsidP="009E451F">
            <w:pPr>
              <w:pStyle w:val="Tablecontent"/>
              <w:rPr>
                <w:ins w:id="418" w:author="yogesh.keshari" w:date="2017-02-09T17:26:00Z"/>
                <w:lang w:val="en-IN"/>
              </w:rPr>
            </w:pPr>
            <w:ins w:id="419" w:author="yogesh.keshari" w:date="2017-02-09T17:26:00Z">
              <w:r>
                <w:t>106-</w:t>
              </w:r>
              <w:r w:rsidRPr="003E7B6F">
                <w:t>mixTopUP</w:t>
              </w:r>
            </w:ins>
          </w:p>
        </w:tc>
        <w:tc>
          <w:tcPr>
            <w:tcW w:w="1134" w:type="dxa"/>
            <w:tcBorders>
              <w:top w:val="single" w:sz="6" w:space="0" w:color="000000"/>
              <w:bottom w:val="single" w:sz="6" w:space="0" w:color="000000"/>
            </w:tcBorders>
          </w:tcPr>
          <w:p w:rsidR="00E00878" w:rsidRPr="00064A34" w:rsidRDefault="00E00878" w:rsidP="009E451F">
            <w:pPr>
              <w:pStyle w:val="Tablecontent"/>
              <w:rPr>
                <w:ins w:id="420" w:author="yogesh.keshari" w:date="2017-02-09T17:26:00Z"/>
                <w:lang w:val="fr-FR"/>
              </w:rPr>
            </w:pPr>
            <w:ins w:id="421" w:author="yogesh.keshari" w:date="2017-02-09T17:26:00Z">
              <w:r>
                <w:t>3</w:t>
              </w:r>
            </w:ins>
          </w:p>
        </w:tc>
        <w:tc>
          <w:tcPr>
            <w:tcW w:w="1901" w:type="dxa"/>
            <w:tcBorders>
              <w:top w:val="single" w:sz="6" w:space="0" w:color="000000"/>
              <w:bottom w:val="single" w:sz="6" w:space="0" w:color="000000"/>
            </w:tcBorders>
          </w:tcPr>
          <w:p w:rsidR="00E00878" w:rsidRPr="00E06C04" w:rsidRDefault="00E00878" w:rsidP="009E451F">
            <w:pPr>
              <w:pStyle w:val="Tablecontent"/>
              <w:rPr>
                <w:ins w:id="422" w:author="yogesh.keshari" w:date="2017-02-09T17:26:00Z"/>
                <w:lang w:val="en-IN"/>
              </w:rPr>
            </w:pPr>
            <w:ins w:id="423" w:author="yogesh.keshari" w:date="2017-02-09T17:26:00Z">
              <w:r>
                <w:t>O</w:t>
              </w:r>
            </w:ins>
          </w:p>
        </w:tc>
        <w:tc>
          <w:tcPr>
            <w:tcW w:w="1316" w:type="dxa"/>
            <w:tcBorders>
              <w:top w:val="single" w:sz="6" w:space="0" w:color="000000"/>
              <w:bottom w:val="single" w:sz="6" w:space="0" w:color="000000"/>
            </w:tcBorders>
          </w:tcPr>
          <w:p w:rsidR="00E00878" w:rsidRDefault="00E00878" w:rsidP="009E451F">
            <w:pPr>
              <w:pStyle w:val="Tablecontent"/>
              <w:rPr>
                <w:ins w:id="424" w:author="yogesh.keshari" w:date="2017-02-09T17:26:00Z"/>
              </w:rPr>
            </w:pPr>
            <w:ins w:id="425" w:author="yogesh.keshari" w:date="2017-02-09T17:26:00Z">
              <w:r>
                <w:t>Product short code should be provided if specific product is being used.</w:t>
              </w:r>
            </w:ins>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rsidRPr="00064A34">
              <w:rPr>
                <w:lang w:val="fr-FR"/>
              </w:rPr>
              <w:t>EXTNWCODE</w:t>
            </w:r>
          </w:p>
        </w:tc>
        <w:tc>
          <w:tcPr>
            <w:tcW w:w="1254" w:type="dxa"/>
            <w:tcBorders>
              <w:top w:val="single" w:sz="6" w:space="0" w:color="000000"/>
              <w:bottom w:val="single" w:sz="6" w:space="0" w:color="000000"/>
            </w:tcBorders>
          </w:tcPr>
          <w:p w:rsidR="00E00878" w:rsidRDefault="00E00878" w:rsidP="00BF5B9B">
            <w:pPr>
              <w:pStyle w:val="Tablecontent"/>
            </w:pPr>
            <w:r>
              <w:t>External Network Code</w:t>
            </w:r>
          </w:p>
        </w:tc>
        <w:tc>
          <w:tcPr>
            <w:tcW w:w="2551" w:type="dxa"/>
            <w:tcBorders>
              <w:top w:val="single" w:sz="6" w:space="0" w:color="000000"/>
              <w:bottom w:val="single" w:sz="6" w:space="0" w:color="000000"/>
            </w:tcBorders>
          </w:tcPr>
          <w:p w:rsidR="00E00878" w:rsidRDefault="00E00878" w:rsidP="00BF5B9B">
            <w:pPr>
              <w:pStyle w:val="Tablecontent"/>
            </w:pPr>
            <w:r>
              <w:rPr>
                <w:lang w:val="en-IN"/>
              </w:rPr>
              <w:t>External Network Code of the User Should be sent to in the request</w:t>
            </w:r>
          </w:p>
        </w:tc>
        <w:tc>
          <w:tcPr>
            <w:tcW w:w="1134" w:type="dxa"/>
            <w:tcBorders>
              <w:top w:val="single" w:sz="6" w:space="0" w:color="000000"/>
              <w:bottom w:val="single" w:sz="6" w:space="0" w:color="000000"/>
            </w:tcBorders>
          </w:tcPr>
          <w:p w:rsidR="00E00878" w:rsidRDefault="00E00878" w:rsidP="00BF5B9B">
            <w:pPr>
              <w:pStyle w:val="Tablecontent"/>
            </w:pPr>
            <w:r>
              <w:rPr>
                <w:lang w:val="en-IN"/>
              </w:rPr>
              <w:t>NG</w:t>
            </w:r>
          </w:p>
        </w:tc>
        <w:tc>
          <w:tcPr>
            <w:tcW w:w="1901" w:type="dxa"/>
            <w:tcBorders>
              <w:top w:val="single" w:sz="6" w:space="0" w:color="000000"/>
              <w:bottom w:val="single" w:sz="6" w:space="0" w:color="000000"/>
            </w:tcBorders>
          </w:tcPr>
          <w:p w:rsidR="00E00878" w:rsidRDefault="00E00878" w:rsidP="00BF5B9B">
            <w:pPr>
              <w:pStyle w:val="Tablecontent"/>
            </w:pPr>
            <w:r>
              <w:rPr>
                <w:lang w:val="en-IN"/>
              </w:rPr>
              <w:t>A</w:t>
            </w:r>
            <w:r w:rsidRPr="00E06C04">
              <w:rPr>
                <w:lang w:val="en-IN"/>
              </w:rPr>
              <w:t xml:space="preserve"> (20)</w:t>
            </w:r>
          </w:p>
        </w:tc>
        <w:tc>
          <w:tcPr>
            <w:tcW w:w="1316" w:type="dxa"/>
            <w:tcBorders>
              <w:top w:val="single" w:sz="6" w:space="0" w:color="000000"/>
              <w:bottom w:val="single" w:sz="6" w:space="0" w:color="000000"/>
            </w:tcBorders>
          </w:tcPr>
          <w:p w:rsidR="00E00878" w:rsidRDefault="00E00878" w:rsidP="00BF5B9B">
            <w:pPr>
              <w:pStyle w:val="Tablecontent"/>
            </w:pPr>
            <w:r>
              <w:t>M</w:t>
            </w:r>
            <w:r w:rsidRPr="00E06C04">
              <w:rPr>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t>DATE</w:t>
            </w:r>
          </w:p>
        </w:tc>
        <w:tc>
          <w:tcPr>
            <w:tcW w:w="1254" w:type="dxa"/>
            <w:tcBorders>
              <w:top w:val="single" w:sz="6" w:space="0" w:color="000000"/>
              <w:bottom w:val="single" w:sz="6" w:space="0" w:color="000000"/>
            </w:tcBorders>
          </w:tcPr>
          <w:p w:rsidR="00E00878" w:rsidRDefault="00E00878" w:rsidP="00BF5B9B">
            <w:pPr>
              <w:pStyle w:val="Tablecontent"/>
            </w:pPr>
            <w:r w:rsidRPr="00E06C04">
              <w:rPr>
                <w:lang w:val="en-IN"/>
              </w:rPr>
              <w:t>Date and time</w:t>
            </w:r>
          </w:p>
        </w:tc>
        <w:tc>
          <w:tcPr>
            <w:tcW w:w="2551" w:type="dxa"/>
            <w:tcBorders>
              <w:top w:val="single" w:sz="6" w:space="0" w:color="000000"/>
              <w:bottom w:val="single" w:sz="6" w:space="0" w:color="000000"/>
            </w:tcBorders>
          </w:tcPr>
          <w:p w:rsidR="00E00878" w:rsidRDefault="00E00878" w:rsidP="00F85B33">
            <w:pPr>
              <w:pStyle w:val="TableListBullet1"/>
              <w:numPr>
                <w:ilvl w:val="0"/>
                <w:numId w:val="0"/>
              </w:numPr>
              <w:ind w:left="360"/>
              <w:jc w:val="left"/>
              <w:rPr>
                <w:lang w:val="en-GB"/>
              </w:rPr>
            </w:pPr>
            <w:r w:rsidRPr="00E06C04">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E00878" w:rsidRDefault="00E00878" w:rsidP="00BF5B9B">
            <w:pPr>
              <w:pStyle w:val="Tablecontent"/>
            </w:pPr>
            <w:r w:rsidRPr="00E06C04">
              <w:rPr>
                <w:lang w:val="en-IN"/>
              </w:rPr>
              <w:t>DD/MM/YYYY HH24:MI:SS</w:t>
            </w:r>
          </w:p>
        </w:tc>
        <w:tc>
          <w:tcPr>
            <w:tcW w:w="1901" w:type="dxa"/>
            <w:tcBorders>
              <w:top w:val="single" w:sz="6" w:space="0" w:color="000000"/>
              <w:bottom w:val="single" w:sz="6" w:space="0" w:color="000000"/>
            </w:tcBorders>
          </w:tcPr>
          <w:p w:rsidR="00E00878" w:rsidRDefault="00E00878" w:rsidP="00BF5B9B">
            <w:pPr>
              <w:pStyle w:val="Tablecontent"/>
            </w:pPr>
            <w:r w:rsidRPr="00E06C04">
              <w:rPr>
                <w:lang w:val="en-IN"/>
              </w:rPr>
              <w:t>D (20)</w:t>
            </w:r>
          </w:p>
        </w:tc>
        <w:tc>
          <w:tcPr>
            <w:tcW w:w="1316" w:type="dxa"/>
            <w:tcBorders>
              <w:top w:val="single" w:sz="6" w:space="0" w:color="000000"/>
              <w:bottom w:val="single" w:sz="6" w:space="0" w:color="000000"/>
            </w:tcBorders>
          </w:tcPr>
          <w:p w:rsidR="00E00878" w:rsidRDefault="00E00878" w:rsidP="00BF5B9B">
            <w:pPr>
              <w:pStyle w:val="Tablecontent"/>
            </w:pPr>
            <w:r>
              <w:t>M</w:t>
            </w:r>
            <w:r w:rsidRPr="00E06C04">
              <w:rPr>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t>MSISDN</w:t>
            </w:r>
          </w:p>
        </w:tc>
        <w:tc>
          <w:tcPr>
            <w:tcW w:w="1254"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F85B33">
              <w:rPr>
                <w:rFonts w:ascii="Arial" w:hAnsi="Arial" w:cs="Arial"/>
                <w:b w:val="0"/>
                <w:szCs w:val="20"/>
              </w:rPr>
              <w:t>User MSISDN</w:t>
            </w:r>
          </w:p>
        </w:tc>
        <w:tc>
          <w:tcPr>
            <w:tcW w:w="2551" w:type="dxa"/>
            <w:tcBorders>
              <w:top w:val="single" w:sz="6" w:space="0" w:color="000000"/>
              <w:bottom w:val="single" w:sz="6" w:space="0" w:color="000000"/>
            </w:tcBorders>
            <w:vAlign w:val="center"/>
          </w:tcPr>
          <w:p w:rsidR="00E00878" w:rsidRPr="005F4C84" w:rsidRDefault="00E00878" w:rsidP="00BF5B9B">
            <w:pPr>
              <w:pStyle w:val="Footer"/>
              <w:tabs>
                <w:tab w:val="clear" w:pos="4320"/>
                <w:tab w:val="clear" w:pos="8640"/>
              </w:tabs>
              <w:rPr>
                <w:rFonts w:ascii="Arial" w:hAnsi="Arial" w:cs="Arial"/>
                <w:szCs w:val="20"/>
              </w:rPr>
            </w:pPr>
            <w:r w:rsidRPr="00F85B33">
              <w:rPr>
                <w:rFonts w:ascii="Arial" w:hAnsi="Arial" w:cs="Arial"/>
                <w:b w:val="0"/>
                <w:szCs w:val="20"/>
              </w:rPr>
              <w:t>User MSISDN Should Be sent,</w:t>
            </w:r>
            <w:r w:rsidRPr="00F85B33">
              <w:rPr>
                <w:b w:val="0"/>
              </w:rPr>
              <w:t xml:space="preserve"> All MSISDN should be in national dial format i.e. with out country code</w:t>
            </w:r>
            <w:r>
              <w:t>.</w:t>
            </w:r>
          </w:p>
        </w:tc>
        <w:tc>
          <w:tcPr>
            <w:tcW w:w="1134" w:type="dxa"/>
            <w:tcBorders>
              <w:top w:val="single" w:sz="6" w:space="0" w:color="000000"/>
              <w:bottom w:val="single" w:sz="6" w:space="0" w:color="000000"/>
            </w:tcBorders>
          </w:tcPr>
          <w:p w:rsidR="00E00878" w:rsidRDefault="00E00878" w:rsidP="00BF5B9B">
            <w:pPr>
              <w:pStyle w:val="Tablecontent"/>
            </w:pPr>
            <w:r>
              <w:t>9560058523</w:t>
            </w:r>
          </w:p>
        </w:tc>
        <w:tc>
          <w:tcPr>
            <w:tcW w:w="190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F85B33">
              <w:rPr>
                <w:rFonts w:ascii="Arial" w:hAnsi="Arial" w:cs="Arial"/>
                <w:b w:val="0"/>
                <w:szCs w:val="20"/>
              </w:rPr>
              <w:t>N(20)</w:t>
            </w:r>
          </w:p>
        </w:tc>
        <w:tc>
          <w:tcPr>
            <w:tcW w:w="1316"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F85B33">
              <w:rPr>
                <w:rFonts w:ascii="Arial" w:hAnsi="Arial" w:cs="Arial"/>
                <w:b w:val="0"/>
                <w:szCs w:val="20"/>
              </w:rPr>
              <w:t>M</w:t>
            </w:r>
            <w:r w:rsidRPr="00F85B33">
              <w:rPr>
                <w:b w:val="0"/>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t>PIN</w:t>
            </w:r>
          </w:p>
        </w:tc>
        <w:tc>
          <w:tcPr>
            <w:tcW w:w="1254" w:type="dxa"/>
            <w:tcBorders>
              <w:top w:val="single" w:sz="6" w:space="0" w:color="000000"/>
              <w:bottom w:val="single" w:sz="6" w:space="0" w:color="000000"/>
            </w:tcBorders>
            <w:vAlign w:val="center"/>
          </w:tcPr>
          <w:p w:rsidR="00E00878" w:rsidRPr="00F85B33" w:rsidRDefault="00E00878" w:rsidP="00125C97">
            <w:pPr>
              <w:pStyle w:val="Footer"/>
              <w:tabs>
                <w:tab w:val="clear" w:pos="4320"/>
                <w:tab w:val="clear" w:pos="8640"/>
              </w:tabs>
              <w:rPr>
                <w:rFonts w:ascii="Arial" w:hAnsi="Arial" w:cs="Arial"/>
                <w:b w:val="0"/>
                <w:szCs w:val="20"/>
                <w:highlight w:val="white"/>
              </w:rPr>
            </w:pPr>
            <w:r w:rsidRPr="000C4842">
              <w:rPr>
                <w:rFonts w:ascii="Arial" w:hAnsi="Arial" w:cs="Arial"/>
                <w:b w:val="0"/>
                <w:szCs w:val="20"/>
                <w:rPrChange w:id="426" w:author="Brajesh Prasad" w:date="2016-02-10T17:11:00Z">
                  <w:rPr>
                    <w:rFonts w:ascii="Arial" w:hAnsi="Arial" w:cs="Arial"/>
                    <w:b w:val="0"/>
                    <w:sz w:val="18"/>
                    <w:szCs w:val="20"/>
                  </w:rPr>
                </w:rPrChange>
              </w:rPr>
              <w:t>USER PIN</w:t>
            </w:r>
          </w:p>
        </w:tc>
        <w:tc>
          <w:tcPr>
            <w:tcW w:w="255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0C4842">
              <w:rPr>
                <w:rFonts w:ascii="Arial" w:hAnsi="Arial" w:cs="Arial"/>
                <w:b w:val="0"/>
                <w:szCs w:val="20"/>
                <w:rPrChange w:id="427" w:author="Brajesh Prasad" w:date="2016-02-10T17:11:00Z">
                  <w:rPr>
                    <w:rFonts w:ascii="Arial" w:hAnsi="Arial" w:cs="Arial"/>
                    <w:b w:val="0"/>
                    <w:sz w:val="18"/>
                    <w:szCs w:val="20"/>
                  </w:rPr>
                </w:rPrChange>
              </w:rPr>
              <w:t xml:space="preserve">Pin of the User </w:t>
            </w:r>
          </w:p>
        </w:tc>
        <w:tc>
          <w:tcPr>
            <w:tcW w:w="1134" w:type="dxa"/>
            <w:tcBorders>
              <w:top w:val="single" w:sz="6" w:space="0" w:color="000000"/>
              <w:bottom w:val="single" w:sz="6" w:space="0" w:color="000000"/>
            </w:tcBorders>
          </w:tcPr>
          <w:p w:rsidR="00E00878" w:rsidRDefault="00E00878" w:rsidP="00BF5B9B">
            <w:pPr>
              <w:pStyle w:val="Tablecontent"/>
            </w:pPr>
            <w:r>
              <w:t>2468</w:t>
            </w:r>
          </w:p>
        </w:tc>
        <w:tc>
          <w:tcPr>
            <w:tcW w:w="1901" w:type="dxa"/>
            <w:tcBorders>
              <w:top w:val="single" w:sz="6" w:space="0" w:color="000000"/>
              <w:bottom w:val="single" w:sz="6" w:space="0" w:color="000000"/>
            </w:tcBorders>
            <w:vAlign w:val="center"/>
          </w:tcPr>
          <w:p w:rsidR="00E00878" w:rsidRPr="003E7E2A" w:rsidRDefault="00E00878" w:rsidP="00BF5B9B">
            <w:pPr>
              <w:pStyle w:val="Footer"/>
              <w:tabs>
                <w:tab w:val="clear" w:pos="4320"/>
                <w:tab w:val="clear" w:pos="8640"/>
              </w:tabs>
              <w:rPr>
                <w:rFonts w:ascii="Arial" w:hAnsi="Arial" w:cs="Arial"/>
                <w:b w:val="0"/>
                <w:szCs w:val="20"/>
                <w:rPrChange w:id="428" w:author="Brajesh Prasad" w:date="2016-02-10T17:11:00Z">
                  <w:rPr>
                    <w:rFonts w:ascii="Arial" w:hAnsi="Arial" w:cs="Arial"/>
                    <w:szCs w:val="20"/>
                    <w:lang w:val="en-GB"/>
                  </w:rPr>
                </w:rPrChange>
              </w:rPr>
            </w:pPr>
            <w:r w:rsidRPr="000C4842">
              <w:rPr>
                <w:rFonts w:ascii="Arial" w:hAnsi="Arial" w:cs="Arial"/>
                <w:b w:val="0"/>
                <w:szCs w:val="20"/>
                <w:rPrChange w:id="429" w:author="Brajesh Prasad" w:date="2016-02-10T17:11:00Z">
                  <w:rPr>
                    <w:rFonts w:ascii="Arial" w:hAnsi="Arial" w:cs="Arial"/>
                    <w:b w:val="0"/>
                    <w:sz w:val="18"/>
                    <w:szCs w:val="20"/>
                  </w:rPr>
                </w:rPrChange>
              </w:rPr>
              <w:t>N(10)</w:t>
            </w:r>
          </w:p>
        </w:tc>
        <w:tc>
          <w:tcPr>
            <w:tcW w:w="1316" w:type="dxa"/>
            <w:tcBorders>
              <w:top w:val="single" w:sz="6" w:space="0" w:color="000000"/>
              <w:bottom w:val="single" w:sz="6" w:space="0" w:color="000000"/>
            </w:tcBorders>
            <w:vAlign w:val="center"/>
          </w:tcPr>
          <w:p w:rsidR="00E00878" w:rsidRPr="00924866" w:rsidRDefault="00E00878">
            <w:pPr>
              <w:pStyle w:val="Tablecontent"/>
              <w:rPr>
                <w:lang w:val="en-IN"/>
                <w:rPrChange w:id="430" w:author="shaina.sahni" w:date="2016-02-09T13:00:00Z">
                  <w:rPr>
                    <w:rFonts w:ascii="Arial" w:hAnsi="Arial" w:cs="Arial"/>
                    <w:szCs w:val="20"/>
                    <w:lang w:val="en-GB"/>
                  </w:rPr>
                </w:rPrChange>
              </w:rPr>
              <w:pPrChange w:id="431" w:author="shaina.sahni" w:date="2016-02-09T13:00:00Z">
                <w:pPr>
                  <w:pStyle w:val="Footer"/>
                  <w:tabs>
                    <w:tab w:val="clear" w:pos="4320"/>
                    <w:tab w:val="clear" w:pos="8640"/>
                  </w:tabs>
                </w:pPr>
              </w:pPrChange>
            </w:pPr>
            <w:ins w:id="432" w:author="Brajesh Prasad" w:date="2016-02-09T15:05:00Z">
              <w:r>
                <w:rPr>
                  <w:rFonts w:cs="Arial"/>
                  <w:sz w:val="20"/>
                  <w:szCs w:val="20"/>
                </w:rPr>
                <w:t>M</w:t>
              </w:r>
            </w:ins>
            <w:ins w:id="433" w:author="Brajesh Prasad" w:date="2016-02-10T17:10:00Z">
              <w:r w:rsidRPr="00E06C04">
                <w:rPr>
                  <w:lang w:val="en-IN"/>
                </w:rPr>
                <w:t>(Tag is mandatory)</w:t>
              </w:r>
            </w:ins>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p>
        </w:tc>
        <w:tc>
          <w:tcPr>
            <w:tcW w:w="1254" w:type="dxa"/>
            <w:tcBorders>
              <w:top w:val="single" w:sz="6" w:space="0" w:color="000000"/>
              <w:bottom w:val="single" w:sz="6" w:space="0" w:color="000000"/>
            </w:tcBorders>
            <w:vAlign w:val="center"/>
          </w:tcPr>
          <w:p w:rsidR="00E00878" w:rsidRPr="00F85B33" w:rsidRDefault="00E00878" w:rsidP="00125C97">
            <w:pPr>
              <w:pStyle w:val="Footer"/>
              <w:tabs>
                <w:tab w:val="clear" w:pos="4320"/>
                <w:tab w:val="clear" w:pos="8640"/>
              </w:tabs>
              <w:rPr>
                <w:rFonts w:ascii="Arial" w:hAnsi="Arial" w:cs="Arial"/>
                <w:b w:val="0"/>
                <w:szCs w:val="20"/>
                <w:highlight w:val="white"/>
              </w:rPr>
            </w:pPr>
          </w:p>
        </w:tc>
        <w:tc>
          <w:tcPr>
            <w:tcW w:w="255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p>
        </w:tc>
        <w:tc>
          <w:tcPr>
            <w:tcW w:w="1134" w:type="dxa"/>
            <w:tcBorders>
              <w:top w:val="single" w:sz="6" w:space="0" w:color="000000"/>
              <w:bottom w:val="single" w:sz="6" w:space="0" w:color="000000"/>
            </w:tcBorders>
          </w:tcPr>
          <w:p w:rsidR="00E00878" w:rsidRDefault="00E00878" w:rsidP="00BF5B9B">
            <w:pPr>
              <w:pStyle w:val="Tablecontent"/>
            </w:pPr>
          </w:p>
        </w:tc>
        <w:tc>
          <w:tcPr>
            <w:tcW w:w="190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p>
        </w:tc>
        <w:tc>
          <w:tcPr>
            <w:tcW w:w="1316" w:type="dxa"/>
            <w:tcBorders>
              <w:top w:val="single" w:sz="6" w:space="0" w:color="000000"/>
              <w:bottom w:val="single" w:sz="6" w:space="0" w:color="000000"/>
            </w:tcBorders>
            <w:vAlign w:val="center"/>
          </w:tcPr>
          <w:p w:rsidR="00E00878" w:rsidRPr="00125C97" w:rsidRDefault="00E00878" w:rsidP="00125C97">
            <w:pPr>
              <w:pStyle w:val="Tablecontent"/>
              <w:rPr>
                <w:lang w:val="en-IN"/>
              </w:rPr>
            </w:pPr>
          </w:p>
        </w:tc>
      </w:tr>
    </w:tbl>
    <w:p w:rsidR="00B57ED8" w:rsidRDefault="00B57ED8" w:rsidP="00F85B33">
      <w:pPr>
        <w:pStyle w:val="BodyText2"/>
        <w:numPr>
          <w:ilvl w:val="0"/>
          <w:numId w:val="0"/>
        </w:numPr>
        <w:rPr>
          <w:lang w:val="en-IN"/>
        </w:rPr>
      </w:pPr>
    </w:p>
    <w:p w:rsidR="00DF51E6" w:rsidRDefault="00DF51E6" w:rsidP="00DF51E6">
      <w:pPr>
        <w:pStyle w:val="BodyText2"/>
        <w:rPr>
          <w:lang w:val="en-IN"/>
        </w:rPr>
      </w:pPr>
    </w:p>
    <w:p w:rsidR="00DF51E6" w:rsidRPr="00E06C04" w:rsidRDefault="00DF51E6" w:rsidP="00DF51E6">
      <w:pPr>
        <w:pStyle w:val="Heading"/>
      </w:pPr>
      <w:r>
        <w:t>Response Syntax</w:t>
      </w:r>
    </w:p>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Code"/>
        <w:ind w:left="1440"/>
        <w:jc w:val="left"/>
        <w:rPr>
          <w:lang w:val="fr-FR"/>
        </w:rPr>
      </w:pPr>
      <w:r w:rsidRPr="00064A34">
        <w:rPr>
          <w:lang w:val="fr-FR"/>
        </w:rPr>
        <w:t>&lt;?xml version="1.0"?&gt;</w:t>
      </w:r>
    </w:p>
    <w:p w:rsidR="00DF51E6" w:rsidRDefault="00DF51E6" w:rsidP="00DF51E6">
      <w:pPr>
        <w:pStyle w:val="Code"/>
        <w:ind w:left="1440"/>
        <w:jc w:val="left"/>
        <w:rPr>
          <w:lang w:val="fr-FR"/>
        </w:rPr>
      </w:pPr>
      <w:r w:rsidRPr="00064A34">
        <w:rPr>
          <w:lang w:val="fr-FR"/>
        </w:rPr>
        <w:t>&lt;COMMAND&gt;</w:t>
      </w:r>
    </w:p>
    <w:p w:rsidR="00DF51E6" w:rsidRDefault="00DF51E6" w:rsidP="00DF51E6">
      <w:pPr>
        <w:pStyle w:val="Code"/>
        <w:ind w:left="2160"/>
        <w:jc w:val="left"/>
        <w:rPr>
          <w:lang w:val="fr-FR"/>
        </w:rPr>
      </w:pPr>
      <w:r w:rsidRPr="00064A34">
        <w:rPr>
          <w:lang w:val="fr-FR"/>
        </w:rPr>
        <w:t>&lt;TYPE&gt;LMSPTENQRES&lt;/TYPE&gt;</w:t>
      </w:r>
    </w:p>
    <w:p w:rsidR="00DF51E6" w:rsidRDefault="00DF51E6" w:rsidP="00DF51E6">
      <w:pPr>
        <w:pStyle w:val="Code"/>
        <w:ind w:left="2160"/>
        <w:jc w:val="left"/>
        <w:rPr>
          <w:lang w:val="fr-FR"/>
        </w:rPr>
      </w:pPr>
      <w:r w:rsidRPr="00064A34">
        <w:rPr>
          <w:lang w:val="fr-FR"/>
        </w:rPr>
        <w:t>&lt;DATE&gt;10/03/2015 16:00:56&lt;/DATE&gt;</w:t>
      </w:r>
    </w:p>
    <w:p w:rsidR="00DF51E6" w:rsidRDefault="00DF51E6" w:rsidP="00DF51E6">
      <w:pPr>
        <w:pStyle w:val="Code"/>
        <w:ind w:left="2160"/>
        <w:jc w:val="left"/>
        <w:rPr>
          <w:lang w:val="fr-FR"/>
        </w:rPr>
      </w:pPr>
      <w:r w:rsidRPr="00064A34">
        <w:rPr>
          <w:lang w:val="fr-FR"/>
        </w:rPr>
        <w:t>&lt;TXNSTATUS&gt;200&lt;/TXNSTATUS&gt;</w:t>
      </w:r>
    </w:p>
    <w:p w:rsidR="00DF51E6" w:rsidRDefault="00DF51E6" w:rsidP="00DF51E6">
      <w:pPr>
        <w:pStyle w:val="Code"/>
        <w:ind w:left="2160"/>
        <w:jc w:val="left"/>
        <w:rPr>
          <w:lang w:val="fr-FR"/>
        </w:rPr>
      </w:pPr>
      <w:r w:rsidRPr="00064A34">
        <w:rPr>
          <w:lang w:val="fr-FR"/>
        </w:rPr>
        <w:t>&lt;POINTS&gt;</w:t>
      </w:r>
      <w:r w:rsidR="00C85780" w:rsidRPr="00C85780">
        <w:rPr>
          <w:lang w:val="fr-FR"/>
        </w:rPr>
        <w:t xml:space="preserve"> </w:t>
      </w:r>
      <w:ins w:id="434" w:author="yogesh.keshari" w:date="2017-02-09T17:24:00Z">
        <w:r w:rsidR="00C85780">
          <w:rPr>
            <w:lang w:val="fr-FR"/>
          </w:rPr>
          <w:t>ETOPUP:</w:t>
        </w:r>
      </w:ins>
      <w:r w:rsidRPr="00064A34">
        <w:rPr>
          <w:lang w:val="fr-FR"/>
        </w:rPr>
        <w:t>90&lt;/POINTS&gt;</w:t>
      </w:r>
    </w:p>
    <w:p w:rsidR="00DF51E6" w:rsidRDefault="00DF51E6" w:rsidP="00DF51E6">
      <w:pPr>
        <w:pStyle w:val="Code"/>
        <w:ind w:left="2160"/>
        <w:jc w:val="left"/>
        <w:rPr>
          <w:lang w:val="fr-FR"/>
        </w:rPr>
      </w:pPr>
      <w:r w:rsidRPr="00064A34">
        <w:rPr>
          <w:lang w:val="fr-FR"/>
        </w:rPr>
        <w:t>&lt;MESSAGE&gt;Your Total Loyalty Points are 90&lt;/MESSAGE&gt;</w:t>
      </w:r>
    </w:p>
    <w:p w:rsidR="00DF51E6" w:rsidRDefault="00DF51E6" w:rsidP="00DF51E6">
      <w:pPr>
        <w:pStyle w:val="Code"/>
        <w:ind w:left="1440"/>
        <w:jc w:val="left"/>
        <w:rPr>
          <w:lang w:val="fr-FR"/>
        </w:rPr>
      </w:pPr>
      <w:r w:rsidRPr="00064A34">
        <w:rPr>
          <w:lang w:val="fr-FR"/>
        </w:rPr>
        <w:t>&lt;/COMMAND&gt;</w:t>
      </w:r>
    </w:p>
    <w:p w:rsidR="00DF51E6" w:rsidRDefault="00DF51E6" w:rsidP="00DF51E6">
      <w:pPr>
        <w:pStyle w:val="Code"/>
        <w:ind w:left="1440"/>
        <w:jc w:val="left"/>
        <w:rPr>
          <w:lang w:val="fr-FR"/>
        </w:rPr>
      </w:pPr>
    </w:p>
    <w:p w:rsidR="00DF51E6" w:rsidRPr="00186E11" w:rsidRDefault="00DF51E6" w:rsidP="00DF51E6">
      <w:pPr>
        <w:pStyle w:val="Footer"/>
        <w:tabs>
          <w:tab w:val="clear" w:pos="4320"/>
          <w:tab w:val="clear" w:pos="8640"/>
        </w:tabs>
        <w:ind w:left="1530" w:hanging="1530"/>
        <w:jc w:val="both"/>
        <w:rPr>
          <w:rFonts w:ascii="Arial" w:hAnsi="Arial" w:cs="Arial"/>
          <w:b w:val="0"/>
          <w:bCs/>
          <w:szCs w:val="20"/>
        </w:rPr>
      </w:pPr>
      <w:r>
        <w:rPr>
          <w:rFonts w:ascii="Arial" w:hAnsi="Arial" w:cs="Arial"/>
          <w:bCs/>
          <w:szCs w:val="20"/>
        </w:rPr>
        <w:t>Field</w:t>
      </w:r>
      <w:r w:rsidRPr="00186E11">
        <w:rPr>
          <w:rFonts w:ascii="Arial" w:hAnsi="Arial" w:cs="Arial"/>
          <w:bCs/>
          <w:szCs w:val="20"/>
        </w:rPr>
        <w:t xml:space="preserve"> Details</w:t>
      </w:r>
    </w:p>
    <w:p w:rsidR="00DF51E6" w:rsidRPr="00064A34" w:rsidRDefault="00DF51E6" w:rsidP="00DF51E6">
      <w:pPr>
        <w:pStyle w:val="Code"/>
        <w:ind w:left="1440"/>
        <w:jc w:val="left"/>
        <w:rPr>
          <w:lang w:val="fr-FR"/>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DF51E6" w:rsidTr="006B1136">
        <w:trPr>
          <w:trHeight w:val="277"/>
          <w:tblHeader/>
        </w:trPr>
        <w:tc>
          <w:tcPr>
            <w:tcW w:w="1440" w:type="dxa"/>
            <w:tcBorders>
              <w:top w:val="single" w:sz="4" w:space="0" w:color="000000"/>
              <w:bottom w:val="single" w:sz="6" w:space="0" w:color="000000"/>
            </w:tcBorders>
            <w:shd w:val="clear" w:color="auto" w:fill="E31837"/>
          </w:tcPr>
          <w:p w:rsidR="00DF51E6" w:rsidRDefault="00DF51E6" w:rsidP="006B1136">
            <w:pPr>
              <w:pStyle w:val="TableColumnLabels"/>
            </w:pPr>
            <w:r>
              <w:t>TAG</w:t>
            </w:r>
          </w:p>
        </w:tc>
        <w:tc>
          <w:tcPr>
            <w:tcW w:w="1254" w:type="dxa"/>
            <w:tcBorders>
              <w:top w:val="single" w:sz="4" w:space="0" w:color="000000"/>
              <w:bottom w:val="single" w:sz="6" w:space="0" w:color="000000"/>
            </w:tcBorders>
            <w:shd w:val="clear" w:color="auto" w:fill="E31837"/>
          </w:tcPr>
          <w:p w:rsidR="00DF51E6" w:rsidRDefault="00DF51E6" w:rsidP="006B1136">
            <w:pPr>
              <w:pStyle w:val="TableColumnLabels"/>
            </w:pPr>
            <w:r>
              <w:t>Fields</w:t>
            </w:r>
          </w:p>
        </w:tc>
        <w:tc>
          <w:tcPr>
            <w:tcW w:w="2551" w:type="dxa"/>
            <w:tcBorders>
              <w:top w:val="single" w:sz="4" w:space="0" w:color="000000"/>
              <w:bottom w:val="single" w:sz="6" w:space="0" w:color="000000"/>
            </w:tcBorders>
            <w:shd w:val="clear" w:color="auto" w:fill="E31837"/>
          </w:tcPr>
          <w:p w:rsidR="00DF51E6" w:rsidRDefault="00DF51E6" w:rsidP="006B1136">
            <w:pPr>
              <w:pStyle w:val="TableColumnLabels"/>
            </w:pPr>
            <w:r>
              <w:t>Remarks</w:t>
            </w:r>
          </w:p>
        </w:tc>
        <w:tc>
          <w:tcPr>
            <w:tcW w:w="1134" w:type="dxa"/>
            <w:tcBorders>
              <w:top w:val="single" w:sz="4" w:space="0" w:color="000000"/>
              <w:bottom w:val="single" w:sz="6" w:space="0" w:color="000000"/>
            </w:tcBorders>
            <w:shd w:val="clear" w:color="auto" w:fill="E31837"/>
          </w:tcPr>
          <w:p w:rsidR="00DF51E6" w:rsidRDefault="00DF51E6" w:rsidP="006B1136">
            <w:pPr>
              <w:pStyle w:val="TableColumnLabels"/>
            </w:pPr>
            <w:r>
              <w:t>Example</w:t>
            </w:r>
          </w:p>
        </w:tc>
        <w:tc>
          <w:tcPr>
            <w:tcW w:w="1901" w:type="dxa"/>
            <w:tcBorders>
              <w:top w:val="single" w:sz="4" w:space="0" w:color="000000"/>
              <w:bottom w:val="single" w:sz="6" w:space="0" w:color="000000"/>
            </w:tcBorders>
            <w:shd w:val="clear" w:color="auto" w:fill="E31837"/>
          </w:tcPr>
          <w:p w:rsidR="00DF51E6" w:rsidRDefault="00DF51E6" w:rsidP="006B1136">
            <w:pPr>
              <w:pStyle w:val="TableColumnLabels"/>
            </w:pPr>
            <w:r>
              <w:t>Field Type</w:t>
            </w:r>
          </w:p>
        </w:tc>
        <w:tc>
          <w:tcPr>
            <w:tcW w:w="1316" w:type="dxa"/>
            <w:tcBorders>
              <w:top w:val="single" w:sz="4" w:space="0" w:color="000000"/>
              <w:bottom w:val="single" w:sz="6" w:space="0" w:color="000000"/>
            </w:tcBorders>
            <w:shd w:val="clear" w:color="auto" w:fill="E31837"/>
          </w:tcPr>
          <w:p w:rsidR="00DF51E6" w:rsidRDefault="00DF51E6" w:rsidP="006B1136">
            <w:pPr>
              <w:pStyle w:val="TableColumnLabels"/>
            </w:pPr>
            <w:r>
              <w:t>Optional/</w:t>
            </w:r>
          </w:p>
          <w:p w:rsidR="00DF51E6" w:rsidRDefault="00DF51E6" w:rsidP="006B1136">
            <w:pPr>
              <w:pStyle w:val="TableColumnLabels"/>
            </w:pPr>
            <w:r>
              <w:t>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TYPE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Request type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DF51E6" w:rsidRDefault="00DF51E6" w:rsidP="006B1136">
            <w:pPr>
              <w:pStyle w:val="Tablecontent"/>
            </w:pPr>
            <w:r w:rsidRPr="00064A34">
              <w:rPr>
                <w:lang w:val="fr-FR"/>
              </w:rPr>
              <w:t>LMSPTENQRES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t>A (20)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DATE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Date and time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t>DD/MM/YYYY HH24:MI:SS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t>D (20)</w:t>
            </w:r>
          </w:p>
        </w:tc>
        <w:tc>
          <w:tcPr>
            <w:tcW w:w="1316" w:type="dxa"/>
            <w:tcBorders>
              <w:top w:val="single" w:sz="6" w:space="0" w:color="000000"/>
              <w:bottom w:val="single" w:sz="6" w:space="0" w:color="000000"/>
            </w:tcBorders>
          </w:tcPr>
          <w:p w:rsidR="00DF51E6" w:rsidRDefault="00DF51E6" w:rsidP="006B1136">
            <w:pPr>
              <w:pStyle w:val="Tablecontent"/>
            </w:pPr>
            <w:r w:rsidRPr="00E06C04">
              <w:rPr>
                <w:lang w:val="en-IN"/>
              </w:rPr>
              <w:t>O (Tag is 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lastRenderedPageBreak/>
              <w:t>TXNSTATUS</w:t>
            </w:r>
          </w:p>
        </w:tc>
        <w:tc>
          <w:tcPr>
            <w:tcW w:w="1254" w:type="dxa"/>
            <w:tcBorders>
              <w:top w:val="single" w:sz="6" w:space="0" w:color="000000"/>
              <w:bottom w:val="single" w:sz="6" w:space="0" w:color="000000"/>
            </w:tcBorders>
          </w:tcPr>
          <w:p w:rsidR="00DF51E6" w:rsidRDefault="00DF51E6" w:rsidP="006B1136">
            <w:pPr>
              <w:pStyle w:val="Tablecontent"/>
            </w:pPr>
            <w:r>
              <w:t>Transaction Status</w:t>
            </w:r>
          </w:p>
        </w:tc>
        <w:tc>
          <w:tcPr>
            <w:tcW w:w="2551" w:type="dxa"/>
            <w:tcBorders>
              <w:top w:val="single" w:sz="6" w:space="0" w:color="000000"/>
              <w:bottom w:val="single" w:sz="6" w:space="0" w:color="000000"/>
            </w:tcBorders>
          </w:tcPr>
          <w:p w:rsidR="00DF51E6" w:rsidRDefault="00DF51E6" w:rsidP="006B1136">
            <w:pPr>
              <w:pStyle w:val="Tablecontent"/>
            </w:pPr>
            <w:r>
              <w:t>Status of the request</w:t>
            </w:r>
          </w:p>
          <w:p w:rsidR="00DF51E6" w:rsidRDefault="00DF51E6" w:rsidP="006B1136">
            <w:pPr>
              <w:pStyle w:val="TableListBullet1"/>
              <w:jc w:val="left"/>
            </w:pPr>
            <w:r>
              <w:t xml:space="preserve">Transaction Status= 200 means Success, </w:t>
            </w:r>
          </w:p>
          <w:p w:rsidR="00DF51E6" w:rsidRDefault="00DF51E6" w:rsidP="006B1136">
            <w:pPr>
              <w:pStyle w:val="TableListBullet1"/>
              <w:jc w:val="left"/>
            </w:pPr>
            <w:r>
              <w:t xml:space="preserve">Transaction Status Other than 200 means failed </w:t>
            </w:r>
          </w:p>
        </w:tc>
        <w:tc>
          <w:tcPr>
            <w:tcW w:w="1134" w:type="dxa"/>
            <w:tcBorders>
              <w:top w:val="single" w:sz="6" w:space="0" w:color="000000"/>
              <w:bottom w:val="single" w:sz="6" w:space="0" w:color="000000"/>
            </w:tcBorders>
          </w:tcPr>
          <w:p w:rsidR="00DF51E6" w:rsidRDefault="00DF51E6" w:rsidP="006B1136">
            <w:pPr>
              <w:pStyle w:val="Tablecontent"/>
            </w:pPr>
            <w:r>
              <w:t>200</w:t>
            </w:r>
          </w:p>
        </w:tc>
        <w:tc>
          <w:tcPr>
            <w:tcW w:w="1901" w:type="dxa"/>
            <w:tcBorders>
              <w:top w:val="single" w:sz="6" w:space="0" w:color="000000"/>
              <w:bottom w:val="single" w:sz="6" w:space="0" w:color="000000"/>
            </w:tcBorders>
          </w:tcPr>
          <w:p w:rsidR="00DF51E6" w:rsidRDefault="00DF51E6" w:rsidP="006B1136">
            <w:pPr>
              <w:pStyle w:val="Tablecontent"/>
            </w:pPr>
            <w:r>
              <w:t>N(10)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POINTS</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Loyalty points</w:t>
            </w: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sidRPr="005F4C84">
              <w:rPr>
                <w:rFonts w:ascii="Arial" w:hAnsi="Arial" w:cs="Arial"/>
                <w:szCs w:val="20"/>
              </w:rPr>
              <w:t>Used to</w:t>
            </w:r>
            <w:r>
              <w:rPr>
                <w:rFonts w:ascii="Arial" w:hAnsi="Arial" w:cs="Arial"/>
                <w:szCs w:val="20"/>
              </w:rPr>
              <w:t xml:space="preserve"> identify Voucher Serial Number</w:t>
            </w:r>
          </w:p>
        </w:tc>
        <w:tc>
          <w:tcPr>
            <w:tcW w:w="1134" w:type="dxa"/>
            <w:tcBorders>
              <w:top w:val="single" w:sz="6" w:space="0" w:color="000000"/>
              <w:bottom w:val="single" w:sz="6" w:space="0" w:color="000000"/>
            </w:tcBorders>
          </w:tcPr>
          <w:p w:rsidR="00DF51E6" w:rsidRDefault="00DF51E6" w:rsidP="006B1136">
            <w:pPr>
              <w:pStyle w:val="Tablecontent"/>
            </w:pPr>
            <w:r>
              <w:t>100</w:t>
            </w:r>
          </w:p>
        </w:tc>
        <w:tc>
          <w:tcPr>
            <w:tcW w:w="1901" w:type="dxa"/>
            <w:tcBorders>
              <w:top w:val="single" w:sz="6" w:space="0" w:color="000000"/>
              <w:bottom w:val="single" w:sz="6" w:space="0" w:color="000000"/>
            </w:tcBorders>
            <w:vAlign w:val="center"/>
          </w:tcPr>
          <w:p w:rsidR="00DF51E6" w:rsidRPr="005F4C84" w:rsidRDefault="00C85780" w:rsidP="006B1136">
            <w:pPr>
              <w:pStyle w:val="Footer"/>
              <w:tabs>
                <w:tab w:val="clear" w:pos="4320"/>
                <w:tab w:val="clear" w:pos="8640"/>
              </w:tabs>
              <w:rPr>
                <w:rFonts w:ascii="Arial" w:hAnsi="Arial" w:cs="Arial"/>
                <w:szCs w:val="20"/>
              </w:rPr>
            </w:pPr>
            <w:r>
              <w:rPr>
                <w:rFonts w:ascii="Arial" w:hAnsi="Arial" w:cs="Arial"/>
                <w:szCs w:val="20"/>
              </w:rPr>
              <w:t>A</w:t>
            </w:r>
            <w:r w:rsidR="00DF51E6">
              <w:rPr>
                <w:rFonts w:ascii="Arial" w:hAnsi="Arial" w:cs="Arial"/>
                <w:szCs w:val="20"/>
              </w:rPr>
              <w:t>(10)</w:t>
            </w:r>
          </w:p>
        </w:tc>
        <w:tc>
          <w:tcPr>
            <w:tcW w:w="1316"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MESSAGE</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highlight w:val="white"/>
              </w:rPr>
            </w:pPr>
            <w:r>
              <w:rPr>
                <w:rFonts w:ascii="Arial" w:hAnsi="Arial" w:cs="Arial"/>
                <w:szCs w:val="20"/>
                <w:highlight w:val="white"/>
              </w:rPr>
              <w:t xml:space="preserve">Message </w:t>
            </w:r>
          </w:p>
          <w:p w:rsidR="00DF51E6" w:rsidRPr="005F4C84" w:rsidRDefault="00DF51E6" w:rsidP="006B1136">
            <w:pPr>
              <w:pStyle w:val="Footer"/>
              <w:tabs>
                <w:tab w:val="clear" w:pos="4320"/>
                <w:tab w:val="clear" w:pos="8640"/>
              </w:tabs>
              <w:rPr>
                <w:rFonts w:ascii="Arial" w:hAnsi="Arial" w:cs="Arial"/>
                <w:szCs w:val="20"/>
                <w:highlight w:val="white"/>
              </w:rPr>
            </w:pP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 xml:space="preserve">Message to be displayed </w:t>
            </w:r>
          </w:p>
        </w:tc>
        <w:tc>
          <w:tcPr>
            <w:tcW w:w="1134" w:type="dxa"/>
            <w:tcBorders>
              <w:top w:val="single" w:sz="6" w:space="0" w:color="000000"/>
              <w:bottom w:val="single" w:sz="6" w:space="0" w:color="000000"/>
            </w:tcBorders>
          </w:tcPr>
          <w:p w:rsidR="00DF51E6" w:rsidRDefault="00DF51E6" w:rsidP="006B1136">
            <w:pPr>
              <w:pStyle w:val="Tablecontent"/>
            </w:pPr>
          </w:p>
        </w:tc>
        <w:tc>
          <w:tcPr>
            <w:tcW w:w="190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sidRPr="00E06C04">
              <w:rPr>
                <w:lang w:val="en-IN"/>
              </w:rPr>
              <w:t>A (500)</w:t>
            </w:r>
          </w:p>
        </w:tc>
        <w:tc>
          <w:tcPr>
            <w:tcW w:w="1316" w:type="dxa"/>
            <w:tcBorders>
              <w:top w:val="single" w:sz="6" w:space="0" w:color="000000"/>
              <w:bottom w:val="single" w:sz="6" w:space="0" w:color="000000"/>
            </w:tcBorders>
            <w:vAlign w:val="center"/>
          </w:tcPr>
          <w:p w:rsidR="00DF51E6" w:rsidRPr="00E06C04" w:rsidRDefault="00DF51E6" w:rsidP="006B1136">
            <w:pPr>
              <w:pStyle w:val="Tablecontent"/>
              <w:rPr>
                <w:lang w:val="en-IN"/>
              </w:rPr>
            </w:pPr>
            <w:r w:rsidRPr="00E06C04">
              <w:rPr>
                <w:lang w:val="en-IN"/>
              </w:rPr>
              <w:t>O</w:t>
            </w:r>
          </w:p>
          <w:p w:rsidR="00DF51E6" w:rsidRPr="005F4C84" w:rsidRDefault="00DF51E6" w:rsidP="006B1136">
            <w:pPr>
              <w:pStyle w:val="Footer"/>
              <w:tabs>
                <w:tab w:val="clear" w:pos="4320"/>
                <w:tab w:val="clear" w:pos="8640"/>
              </w:tabs>
              <w:rPr>
                <w:rFonts w:ascii="Arial" w:hAnsi="Arial" w:cs="Arial"/>
                <w:szCs w:val="20"/>
              </w:rPr>
            </w:pPr>
            <w:r w:rsidRPr="00E06C04">
              <w:rPr>
                <w:lang w:val="en-IN"/>
              </w:rPr>
              <w:t>(Tag is mandatory)</w:t>
            </w:r>
          </w:p>
        </w:tc>
      </w:tr>
    </w:tbl>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bookmarkStart w:id="435" w:name="_Toc414270195"/>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p>
    <w:p w:rsidR="00DF51E6" w:rsidRPr="00773AA0"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r>
        <w:rPr>
          <w:lang w:val="en-IN"/>
        </w:rPr>
        <w:t>3.41 LMS Points Redemption</w:t>
      </w:r>
      <w:bookmarkEnd w:id="435"/>
    </w:p>
    <w:p w:rsidR="00DF51E6" w:rsidRDefault="00DF51E6" w:rsidP="00DF51E6">
      <w:pPr>
        <w:pStyle w:val="BodyText2"/>
      </w:pPr>
    </w:p>
    <w:p w:rsidR="00DF51E6" w:rsidRPr="00E06C04" w:rsidRDefault="00DF51E6" w:rsidP="00DF51E6">
      <w:pPr>
        <w:pStyle w:val="Heading"/>
      </w:pPr>
      <w:r>
        <w:t>Request Syntax</w:t>
      </w:r>
    </w:p>
    <w:p w:rsidR="00DF51E6" w:rsidRDefault="00DF51E6" w:rsidP="00DF51E6">
      <w:pPr>
        <w:pStyle w:val="BodyText2"/>
        <w:rPr>
          <w:lang w:val="en-IN"/>
        </w:rPr>
      </w:pPr>
    </w:p>
    <w:p w:rsidR="00DF51E6" w:rsidRDefault="00DF51E6" w:rsidP="00DF51E6">
      <w:pPr>
        <w:pStyle w:val="Code"/>
        <w:ind w:left="1440"/>
        <w:jc w:val="left"/>
        <w:rPr>
          <w:lang w:val="fr-FR"/>
        </w:rPr>
      </w:pPr>
      <w:r w:rsidRPr="00064A34">
        <w:rPr>
          <w:lang w:val="fr-FR"/>
        </w:rPr>
        <w:t>DATA=&lt;?xml version="1.0"?&gt;&lt;!DOCTYPE COMMAND PUBLIC "-//Ocam//DTD XML Command 1.0//EN" "xml/command.dtd"&gt;</w:t>
      </w:r>
    </w:p>
    <w:p w:rsidR="00DF51E6" w:rsidRDefault="00DF51E6" w:rsidP="00DF51E6">
      <w:pPr>
        <w:pStyle w:val="Code"/>
        <w:ind w:left="1440"/>
        <w:jc w:val="left"/>
        <w:rPr>
          <w:lang w:val="fr-FR"/>
        </w:rPr>
      </w:pPr>
      <w:r w:rsidRPr="00064A34">
        <w:rPr>
          <w:lang w:val="fr-FR"/>
        </w:rPr>
        <w:t>&lt;COMMAND&gt;</w:t>
      </w:r>
    </w:p>
    <w:p w:rsidR="00DF51E6" w:rsidRDefault="00DF51E6" w:rsidP="00DF51E6">
      <w:pPr>
        <w:pStyle w:val="Code"/>
        <w:ind w:left="2160"/>
        <w:jc w:val="left"/>
        <w:rPr>
          <w:lang w:val="fr-FR"/>
        </w:rPr>
      </w:pPr>
      <w:r w:rsidRPr="00064A34">
        <w:rPr>
          <w:lang w:val="fr-FR"/>
        </w:rPr>
        <w:t>&lt;TYPE&gt;LMSPTRED&lt;/TYPE&gt;</w:t>
      </w:r>
    </w:p>
    <w:p w:rsidR="00FC5CF9" w:rsidRDefault="00FC5CF9" w:rsidP="00FC5CF9">
      <w:pPr>
        <w:pStyle w:val="Code"/>
        <w:ind w:left="2160"/>
        <w:jc w:val="left"/>
        <w:rPr>
          <w:lang w:val="fr-FR"/>
        </w:rPr>
      </w:pPr>
      <w:ins w:id="436" w:author="yogesh.keshari" w:date="2017-02-09T17:35:00Z">
        <w:r>
          <w:rPr>
            <w:rFonts w:cs="Courier New"/>
            <w:sz w:val="18"/>
            <w:szCs w:val="18"/>
          </w:rPr>
          <w:t>&lt;PRODUCTCODE&gt;Product short code of product</w:t>
        </w:r>
        <w:r w:rsidRPr="002D18B4">
          <w:rPr>
            <w:rFonts w:cs="Courier New"/>
            <w:sz w:val="18"/>
            <w:szCs w:val="18"/>
          </w:rPr>
          <w:t>&lt;/PRODUCTCODE&gt;</w:t>
        </w:r>
      </w:ins>
    </w:p>
    <w:p w:rsidR="00DF51E6" w:rsidRDefault="00DF51E6" w:rsidP="00DF51E6">
      <w:pPr>
        <w:pStyle w:val="Code"/>
        <w:ind w:left="2160"/>
        <w:jc w:val="left"/>
        <w:rPr>
          <w:lang w:val="fr-FR"/>
        </w:rPr>
      </w:pPr>
      <w:r w:rsidRPr="00064A34">
        <w:rPr>
          <w:lang w:val="fr-FR"/>
        </w:rPr>
        <w:t>&lt;EXTNWCODE&gt;NG&lt;/EXTNWCODE&gt;</w:t>
      </w:r>
    </w:p>
    <w:p w:rsidR="00DF51E6" w:rsidRDefault="00DF51E6" w:rsidP="00DF51E6">
      <w:pPr>
        <w:pStyle w:val="Code"/>
        <w:ind w:left="2160"/>
        <w:jc w:val="left"/>
        <w:rPr>
          <w:lang w:val="fr-FR"/>
        </w:rPr>
      </w:pPr>
      <w:r w:rsidRPr="00064A34">
        <w:rPr>
          <w:lang w:val="fr-FR"/>
        </w:rPr>
        <w:t>&lt;DATE&gt;14/03/25&lt;/DATE&gt;</w:t>
      </w:r>
    </w:p>
    <w:p w:rsidR="00DF51E6" w:rsidRDefault="00DF51E6" w:rsidP="00DF51E6">
      <w:pPr>
        <w:pStyle w:val="Code"/>
        <w:ind w:left="2160"/>
        <w:jc w:val="left"/>
        <w:rPr>
          <w:lang w:val="fr-FR"/>
        </w:rPr>
      </w:pPr>
      <w:r w:rsidRPr="00064A34">
        <w:rPr>
          <w:lang w:val="fr-FR"/>
        </w:rPr>
        <w:t>&lt;MSISDN&gt;&lt;/MSISDN&gt;</w:t>
      </w:r>
    </w:p>
    <w:p w:rsidR="00DF51E6" w:rsidRDefault="00DF51E6" w:rsidP="00DF51E6">
      <w:pPr>
        <w:pStyle w:val="Code"/>
        <w:ind w:left="2160"/>
        <w:jc w:val="left"/>
        <w:rPr>
          <w:lang w:val="fr-FR"/>
        </w:rPr>
      </w:pPr>
      <w:r w:rsidRPr="00064A34">
        <w:rPr>
          <w:lang w:val="fr-FR"/>
        </w:rPr>
        <w:t>&lt;PIN&gt;&lt;/PIN&gt;</w:t>
      </w:r>
    </w:p>
    <w:p w:rsidR="00DF51E6" w:rsidRDefault="00DF51E6" w:rsidP="00DF51E6">
      <w:pPr>
        <w:pStyle w:val="Code"/>
        <w:ind w:left="2160"/>
        <w:jc w:val="left"/>
        <w:rPr>
          <w:lang w:val="fr-FR"/>
        </w:rPr>
      </w:pPr>
      <w:r w:rsidRPr="00064A34">
        <w:rPr>
          <w:lang w:val="fr-FR"/>
        </w:rPr>
        <w:t>&lt;POINTS&gt;100&lt;/POINTS&gt;</w:t>
      </w:r>
    </w:p>
    <w:p w:rsidR="00DF51E6" w:rsidRPr="00064A34" w:rsidRDefault="00DF51E6" w:rsidP="00DF51E6">
      <w:pPr>
        <w:pStyle w:val="Code"/>
        <w:ind w:left="1440"/>
        <w:jc w:val="left"/>
        <w:rPr>
          <w:lang w:val="fr-FR"/>
        </w:rPr>
      </w:pPr>
      <w:r w:rsidRPr="00064A34">
        <w:rPr>
          <w:lang w:val="fr-FR"/>
        </w:rPr>
        <w:t>&lt;/COMMAND&gt;</w:t>
      </w:r>
    </w:p>
    <w:p w:rsidR="00B57ED8" w:rsidRDefault="00B57ED8" w:rsidP="00F85B33">
      <w:pPr>
        <w:pStyle w:val="BodyText2"/>
        <w:numPr>
          <w:ilvl w:val="0"/>
          <w:numId w:val="0"/>
        </w:numPr>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A85939" w:rsidTr="00945DB7">
        <w:trPr>
          <w:trHeight w:val="277"/>
          <w:tblHeader/>
        </w:trPr>
        <w:tc>
          <w:tcPr>
            <w:tcW w:w="1440" w:type="dxa"/>
            <w:tcBorders>
              <w:top w:val="single" w:sz="4" w:space="0" w:color="000000"/>
              <w:bottom w:val="single" w:sz="6" w:space="0" w:color="000000"/>
            </w:tcBorders>
            <w:shd w:val="clear" w:color="auto" w:fill="E31837"/>
          </w:tcPr>
          <w:p w:rsidR="00A85939" w:rsidRDefault="00A85939" w:rsidP="00945DB7">
            <w:pPr>
              <w:pStyle w:val="TableColumnLabels"/>
            </w:pPr>
            <w:r>
              <w:t>TAG</w:t>
            </w:r>
          </w:p>
        </w:tc>
        <w:tc>
          <w:tcPr>
            <w:tcW w:w="1254" w:type="dxa"/>
            <w:tcBorders>
              <w:top w:val="single" w:sz="4" w:space="0" w:color="000000"/>
              <w:bottom w:val="single" w:sz="6" w:space="0" w:color="000000"/>
            </w:tcBorders>
            <w:shd w:val="clear" w:color="auto" w:fill="E31837"/>
          </w:tcPr>
          <w:p w:rsidR="00A85939" w:rsidRDefault="00A85939" w:rsidP="00945DB7">
            <w:pPr>
              <w:pStyle w:val="TableColumnLabels"/>
            </w:pPr>
            <w:r>
              <w:t>Fields</w:t>
            </w:r>
          </w:p>
        </w:tc>
        <w:tc>
          <w:tcPr>
            <w:tcW w:w="2551" w:type="dxa"/>
            <w:tcBorders>
              <w:top w:val="single" w:sz="4" w:space="0" w:color="000000"/>
              <w:bottom w:val="single" w:sz="6" w:space="0" w:color="000000"/>
            </w:tcBorders>
            <w:shd w:val="clear" w:color="auto" w:fill="E31837"/>
          </w:tcPr>
          <w:p w:rsidR="00A85939" w:rsidRDefault="00A85939" w:rsidP="00945DB7">
            <w:pPr>
              <w:pStyle w:val="TableColumnLabels"/>
            </w:pPr>
            <w:r>
              <w:t>Remarks</w:t>
            </w:r>
          </w:p>
        </w:tc>
        <w:tc>
          <w:tcPr>
            <w:tcW w:w="1134" w:type="dxa"/>
            <w:tcBorders>
              <w:top w:val="single" w:sz="4" w:space="0" w:color="000000"/>
              <w:bottom w:val="single" w:sz="6" w:space="0" w:color="000000"/>
            </w:tcBorders>
            <w:shd w:val="clear" w:color="auto" w:fill="E31837"/>
          </w:tcPr>
          <w:p w:rsidR="00A85939" w:rsidRDefault="00A85939" w:rsidP="00945DB7">
            <w:pPr>
              <w:pStyle w:val="TableColumnLabels"/>
            </w:pPr>
            <w:r>
              <w:t>Example</w:t>
            </w:r>
          </w:p>
        </w:tc>
        <w:tc>
          <w:tcPr>
            <w:tcW w:w="1901" w:type="dxa"/>
            <w:tcBorders>
              <w:top w:val="single" w:sz="4" w:space="0" w:color="000000"/>
              <w:bottom w:val="single" w:sz="6" w:space="0" w:color="000000"/>
            </w:tcBorders>
            <w:shd w:val="clear" w:color="auto" w:fill="E31837"/>
          </w:tcPr>
          <w:p w:rsidR="00A85939" w:rsidRDefault="00A85939" w:rsidP="00945DB7">
            <w:pPr>
              <w:pStyle w:val="TableColumnLabels"/>
            </w:pPr>
            <w:r>
              <w:t>Field Type</w:t>
            </w:r>
          </w:p>
        </w:tc>
        <w:tc>
          <w:tcPr>
            <w:tcW w:w="1316" w:type="dxa"/>
            <w:tcBorders>
              <w:top w:val="single" w:sz="4" w:space="0" w:color="000000"/>
              <w:bottom w:val="single" w:sz="6" w:space="0" w:color="000000"/>
            </w:tcBorders>
            <w:shd w:val="clear" w:color="auto" w:fill="E31837"/>
          </w:tcPr>
          <w:p w:rsidR="00A85939" w:rsidRDefault="00A85939" w:rsidP="00945DB7">
            <w:pPr>
              <w:pStyle w:val="TableColumnLabels"/>
            </w:pPr>
            <w:r>
              <w:t>Optional/</w:t>
            </w:r>
          </w:p>
          <w:p w:rsidR="00A85939" w:rsidRDefault="00A85939" w:rsidP="00945DB7">
            <w:pPr>
              <w:pStyle w:val="TableColumnLabels"/>
            </w:pPr>
            <w:r>
              <w:t>Mandatory</w:t>
            </w:r>
          </w:p>
        </w:tc>
      </w:tr>
      <w:tr w:rsidR="00A85939" w:rsidTr="00945DB7">
        <w:trPr>
          <w:trHeight w:val="277"/>
        </w:trPr>
        <w:tc>
          <w:tcPr>
            <w:tcW w:w="1440" w:type="dxa"/>
            <w:tcBorders>
              <w:top w:val="single" w:sz="6" w:space="0" w:color="000000"/>
              <w:bottom w:val="single" w:sz="6" w:space="0" w:color="000000"/>
            </w:tcBorders>
          </w:tcPr>
          <w:p w:rsidR="00A85939" w:rsidRDefault="00A85939" w:rsidP="00945DB7">
            <w:pPr>
              <w:pStyle w:val="Tablecontent"/>
            </w:pPr>
            <w:r>
              <w:t>TYPE</w:t>
            </w:r>
          </w:p>
        </w:tc>
        <w:tc>
          <w:tcPr>
            <w:tcW w:w="1254" w:type="dxa"/>
            <w:tcBorders>
              <w:top w:val="single" w:sz="6" w:space="0" w:color="000000"/>
              <w:bottom w:val="single" w:sz="6" w:space="0" w:color="000000"/>
            </w:tcBorders>
          </w:tcPr>
          <w:p w:rsidR="00A85939" w:rsidRDefault="00A85939" w:rsidP="00945DB7">
            <w:pPr>
              <w:pStyle w:val="Tablecontent"/>
            </w:pPr>
            <w:r w:rsidRPr="00E06C04">
              <w:rPr>
                <w:lang w:val="en-IN"/>
              </w:rPr>
              <w:t>Request type</w:t>
            </w:r>
          </w:p>
        </w:tc>
        <w:tc>
          <w:tcPr>
            <w:tcW w:w="2551" w:type="dxa"/>
            <w:tcBorders>
              <w:top w:val="single" w:sz="6" w:space="0" w:color="000000"/>
              <w:bottom w:val="single" w:sz="6" w:space="0" w:color="000000"/>
            </w:tcBorders>
          </w:tcPr>
          <w:p w:rsidR="00A85939" w:rsidRDefault="00A85939" w:rsidP="00945DB7">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A85939" w:rsidRDefault="002F560F" w:rsidP="00945DB7">
            <w:pPr>
              <w:pStyle w:val="Tablecontent"/>
            </w:pPr>
            <w:r w:rsidRPr="00064A34">
              <w:rPr>
                <w:lang w:val="fr-FR"/>
              </w:rPr>
              <w:t>LMSPTRED</w:t>
            </w:r>
          </w:p>
        </w:tc>
        <w:tc>
          <w:tcPr>
            <w:tcW w:w="1901" w:type="dxa"/>
            <w:tcBorders>
              <w:top w:val="single" w:sz="6" w:space="0" w:color="000000"/>
              <w:bottom w:val="single" w:sz="6" w:space="0" w:color="000000"/>
            </w:tcBorders>
          </w:tcPr>
          <w:p w:rsidR="00A85939" w:rsidRDefault="00A85939" w:rsidP="00945DB7">
            <w:pPr>
              <w:pStyle w:val="Tablecontent"/>
            </w:pPr>
            <w:r w:rsidRPr="00E06C04">
              <w:rPr>
                <w:lang w:val="en-IN"/>
              </w:rPr>
              <w:t>A (20)</w:t>
            </w:r>
          </w:p>
        </w:tc>
        <w:tc>
          <w:tcPr>
            <w:tcW w:w="1316" w:type="dxa"/>
            <w:tcBorders>
              <w:top w:val="single" w:sz="6" w:space="0" w:color="000000"/>
              <w:bottom w:val="single" w:sz="6" w:space="0" w:color="000000"/>
            </w:tcBorders>
          </w:tcPr>
          <w:p w:rsidR="00A85939" w:rsidRDefault="008B619E" w:rsidP="00945DB7">
            <w:pPr>
              <w:pStyle w:val="Tablecontent"/>
            </w:pPr>
            <w:r>
              <w:t>M</w:t>
            </w:r>
            <w:r w:rsidR="002B3FC0"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E451F">
            <w:pPr>
              <w:pStyle w:val="Tablecontent"/>
              <w:rPr>
                <w:ins w:id="437" w:author="yogesh.keshari" w:date="2017-02-09T17:35:00Z"/>
              </w:rPr>
            </w:pPr>
            <w:ins w:id="438" w:author="yogesh.keshari" w:date="2017-02-09T17:35:00Z">
              <w:r w:rsidRPr="00891B36">
                <w:t>PRODUCTCODE</w:t>
              </w:r>
            </w:ins>
          </w:p>
        </w:tc>
        <w:tc>
          <w:tcPr>
            <w:tcW w:w="1254" w:type="dxa"/>
            <w:tcBorders>
              <w:top w:val="single" w:sz="6" w:space="0" w:color="000000"/>
              <w:bottom w:val="single" w:sz="6" w:space="0" w:color="000000"/>
            </w:tcBorders>
          </w:tcPr>
          <w:p w:rsidR="00DA2199" w:rsidRPr="00E06C04" w:rsidRDefault="00DA2199" w:rsidP="009E451F">
            <w:pPr>
              <w:pStyle w:val="Tablecontent"/>
              <w:rPr>
                <w:ins w:id="439" w:author="yogesh.keshari" w:date="2017-02-09T17:35:00Z"/>
                <w:lang w:val="en-IN"/>
              </w:rPr>
            </w:pPr>
            <w:ins w:id="440" w:author="yogesh.keshari" w:date="2017-02-09T17:35:00Z">
              <w:r>
                <w:t>101</w:t>
              </w:r>
            </w:ins>
          </w:p>
        </w:tc>
        <w:tc>
          <w:tcPr>
            <w:tcW w:w="2551" w:type="dxa"/>
            <w:tcBorders>
              <w:top w:val="single" w:sz="6" w:space="0" w:color="000000"/>
              <w:bottom w:val="single" w:sz="6" w:space="0" w:color="000000"/>
            </w:tcBorders>
          </w:tcPr>
          <w:p w:rsidR="00DA2199" w:rsidRDefault="00DA2199" w:rsidP="009E451F">
            <w:pPr>
              <w:pStyle w:val="Tablecontent"/>
              <w:rPr>
                <w:ins w:id="441" w:author="yogesh.keshari" w:date="2017-02-09T17:35:00Z"/>
              </w:rPr>
            </w:pPr>
            <w:ins w:id="442" w:author="yogesh.keshari" w:date="2017-02-09T17:35:00Z">
              <w:r>
                <w:t>101-</w:t>
              </w:r>
              <w:r w:rsidRPr="00017729">
                <w:t>voiceTopUP</w:t>
              </w:r>
            </w:ins>
          </w:p>
          <w:p w:rsidR="00DA2199" w:rsidRDefault="00DA2199" w:rsidP="009E451F">
            <w:pPr>
              <w:pStyle w:val="Tablecontent"/>
              <w:rPr>
                <w:ins w:id="443" w:author="yogesh.keshari" w:date="2017-02-09T17:35:00Z"/>
              </w:rPr>
            </w:pPr>
            <w:ins w:id="444" w:author="yogesh.keshari" w:date="2017-02-09T17:35:00Z">
              <w:r>
                <w:t>102-</w:t>
              </w:r>
              <w:r w:rsidRPr="003E7B6F">
                <w:t>dataTopUP</w:t>
              </w:r>
            </w:ins>
          </w:p>
          <w:p w:rsidR="00DA2199" w:rsidRDefault="00DA2199" w:rsidP="009E451F">
            <w:pPr>
              <w:pStyle w:val="Tablecontent"/>
              <w:rPr>
                <w:ins w:id="445" w:author="yogesh.keshari" w:date="2017-02-09T17:35:00Z"/>
              </w:rPr>
            </w:pPr>
            <w:ins w:id="446" w:author="yogesh.keshari" w:date="2017-02-09T17:35:00Z">
              <w:r>
                <w:lastRenderedPageBreak/>
                <w:t>104-</w:t>
              </w:r>
              <w:r w:rsidRPr="003E7B6F">
                <w:t>weinakTopUP</w:t>
              </w:r>
            </w:ins>
          </w:p>
          <w:p w:rsidR="00DA2199" w:rsidRDefault="00DA2199" w:rsidP="009E451F">
            <w:pPr>
              <w:pStyle w:val="Tablecontent"/>
              <w:rPr>
                <w:ins w:id="447" w:author="yogesh.keshari" w:date="2017-02-09T17:35:00Z"/>
              </w:rPr>
            </w:pPr>
            <w:ins w:id="448" w:author="yogesh.keshari" w:date="2017-02-09T17:35:00Z">
              <w:r>
                <w:t>105-</w:t>
              </w:r>
              <w:r w:rsidRPr="003E7B6F">
                <w:t>vasTopUP</w:t>
              </w:r>
            </w:ins>
          </w:p>
          <w:p w:rsidR="00DA2199" w:rsidRPr="00E06C04" w:rsidRDefault="00DA2199" w:rsidP="009E451F">
            <w:pPr>
              <w:pStyle w:val="Tablecontent"/>
              <w:rPr>
                <w:ins w:id="449" w:author="yogesh.keshari" w:date="2017-02-09T17:35:00Z"/>
                <w:lang w:val="en-IN"/>
              </w:rPr>
            </w:pPr>
            <w:ins w:id="450" w:author="yogesh.keshari" w:date="2017-02-09T17:35:00Z">
              <w:r>
                <w:t>106-</w:t>
              </w:r>
              <w:r w:rsidRPr="003E7B6F">
                <w:t>mixTopUP</w:t>
              </w:r>
            </w:ins>
          </w:p>
        </w:tc>
        <w:tc>
          <w:tcPr>
            <w:tcW w:w="1134" w:type="dxa"/>
            <w:tcBorders>
              <w:top w:val="single" w:sz="6" w:space="0" w:color="000000"/>
              <w:bottom w:val="single" w:sz="6" w:space="0" w:color="000000"/>
            </w:tcBorders>
          </w:tcPr>
          <w:p w:rsidR="00DA2199" w:rsidRPr="00064A34" w:rsidRDefault="00DA2199" w:rsidP="009E451F">
            <w:pPr>
              <w:pStyle w:val="Tablecontent"/>
              <w:rPr>
                <w:ins w:id="451" w:author="yogesh.keshari" w:date="2017-02-09T17:35:00Z"/>
                <w:lang w:val="fr-FR"/>
              </w:rPr>
            </w:pPr>
            <w:ins w:id="452" w:author="yogesh.keshari" w:date="2017-02-09T17:35:00Z">
              <w:r>
                <w:lastRenderedPageBreak/>
                <w:t>3</w:t>
              </w:r>
            </w:ins>
          </w:p>
        </w:tc>
        <w:tc>
          <w:tcPr>
            <w:tcW w:w="1901" w:type="dxa"/>
            <w:tcBorders>
              <w:top w:val="single" w:sz="6" w:space="0" w:color="000000"/>
              <w:bottom w:val="single" w:sz="6" w:space="0" w:color="000000"/>
            </w:tcBorders>
          </w:tcPr>
          <w:p w:rsidR="00DA2199" w:rsidRPr="00E06C04" w:rsidRDefault="00DA2199" w:rsidP="009E451F">
            <w:pPr>
              <w:pStyle w:val="Tablecontent"/>
              <w:rPr>
                <w:ins w:id="453" w:author="yogesh.keshari" w:date="2017-02-09T17:35:00Z"/>
                <w:lang w:val="en-IN"/>
              </w:rPr>
            </w:pPr>
            <w:ins w:id="454" w:author="yogesh.keshari" w:date="2017-02-09T17:35:00Z">
              <w:r>
                <w:t>O(Tag is mandatory)</w:t>
              </w:r>
            </w:ins>
          </w:p>
        </w:tc>
        <w:tc>
          <w:tcPr>
            <w:tcW w:w="1316" w:type="dxa"/>
            <w:tcBorders>
              <w:top w:val="single" w:sz="6" w:space="0" w:color="000000"/>
              <w:bottom w:val="single" w:sz="6" w:space="0" w:color="000000"/>
            </w:tcBorders>
          </w:tcPr>
          <w:p w:rsidR="00DA2199" w:rsidRDefault="00DA2199" w:rsidP="009E451F">
            <w:pPr>
              <w:pStyle w:val="Tablecontent"/>
              <w:rPr>
                <w:ins w:id="455" w:author="yogesh.keshari" w:date="2017-02-09T17:35:00Z"/>
              </w:rPr>
            </w:pPr>
            <w:ins w:id="456" w:author="yogesh.keshari" w:date="2017-02-09T17:35:00Z">
              <w:r>
                <w:t xml:space="preserve">Product short code should be provided if </w:t>
              </w:r>
              <w:r>
                <w:lastRenderedPageBreak/>
                <w:t>specific product is being used.</w:t>
              </w:r>
            </w:ins>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rsidRPr="00064A34">
              <w:rPr>
                <w:lang w:val="fr-FR"/>
              </w:rPr>
              <w:lastRenderedPageBreak/>
              <w:t>EXTNWCODE</w:t>
            </w:r>
          </w:p>
        </w:tc>
        <w:tc>
          <w:tcPr>
            <w:tcW w:w="1254" w:type="dxa"/>
            <w:tcBorders>
              <w:top w:val="single" w:sz="6" w:space="0" w:color="000000"/>
              <w:bottom w:val="single" w:sz="6" w:space="0" w:color="000000"/>
            </w:tcBorders>
          </w:tcPr>
          <w:p w:rsidR="00DA2199" w:rsidRDefault="00DA2199" w:rsidP="00945DB7">
            <w:pPr>
              <w:pStyle w:val="Tablecontent"/>
            </w:pPr>
            <w:r>
              <w:t>External Network Code</w:t>
            </w:r>
          </w:p>
        </w:tc>
        <w:tc>
          <w:tcPr>
            <w:tcW w:w="2551" w:type="dxa"/>
            <w:tcBorders>
              <w:top w:val="single" w:sz="6" w:space="0" w:color="000000"/>
              <w:bottom w:val="single" w:sz="6" w:space="0" w:color="000000"/>
            </w:tcBorders>
          </w:tcPr>
          <w:p w:rsidR="00DA2199" w:rsidRDefault="00DA2199" w:rsidP="00945DB7">
            <w:pPr>
              <w:pStyle w:val="Tablecontent"/>
            </w:pPr>
            <w:r>
              <w:rPr>
                <w:lang w:val="en-IN"/>
              </w:rPr>
              <w:t>External Network Code of the User Should be sent to in the request</w:t>
            </w:r>
          </w:p>
        </w:tc>
        <w:tc>
          <w:tcPr>
            <w:tcW w:w="1134" w:type="dxa"/>
            <w:tcBorders>
              <w:top w:val="single" w:sz="6" w:space="0" w:color="000000"/>
              <w:bottom w:val="single" w:sz="6" w:space="0" w:color="000000"/>
            </w:tcBorders>
          </w:tcPr>
          <w:p w:rsidR="00DA2199" w:rsidRDefault="00DA2199" w:rsidP="00945DB7">
            <w:pPr>
              <w:pStyle w:val="Tablecontent"/>
            </w:pPr>
            <w:r>
              <w:rPr>
                <w:lang w:val="en-IN"/>
              </w:rPr>
              <w:t>NG</w:t>
            </w:r>
          </w:p>
        </w:tc>
        <w:tc>
          <w:tcPr>
            <w:tcW w:w="1901" w:type="dxa"/>
            <w:tcBorders>
              <w:top w:val="single" w:sz="6" w:space="0" w:color="000000"/>
              <w:bottom w:val="single" w:sz="6" w:space="0" w:color="000000"/>
            </w:tcBorders>
          </w:tcPr>
          <w:p w:rsidR="00DA2199" w:rsidRDefault="00DA2199" w:rsidP="00945DB7">
            <w:pPr>
              <w:pStyle w:val="Tablecontent"/>
            </w:pPr>
            <w:r>
              <w:rPr>
                <w:lang w:val="en-IN"/>
              </w:rPr>
              <w:t>A</w:t>
            </w:r>
            <w:r w:rsidRPr="00E06C04">
              <w:rPr>
                <w:lang w:val="en-IN"/>
              </w:rPr>
              <w:t xml:space="preserve"> (20)</w:t>
            </w:r>
          </w:p>
        </w:tc>
        <w:tc>
          <w:tcPr>
            <w:tcW w:w="1316" w:type="dxa"/>
            <w:tcBorders>
              <w:top w:val="single" w:sz="6" w:space="0" w:color="000000"/>
              <w:bottom w:val="single" w:sz="6" w:space="0" w:color="000000"/>
            </w:tcBorders>
          </w:tcPr>
          <w:p w:rsidR="00DA2199" w:rsidRDefault="00DA2199" w:rsidP="00945DB7">
            <w:pPr>
              <w:pStyle w:val="Tablecontent"/>
            </w:pPr>
            <w:r>
              <w:rPr>
                <w:lang w:val="en-IN"/>
              </w:rPr>
              <w:t>M</w:t>
            </w:r>
            <w:r w:rsidRPr="00E06C04">
              <w:rPr>
                <w:lang w:val="en-IN"/>
              </w:rPr>
              <w:t xml:space="preserve"> (Tag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DATE</w:t>
            </w:r>
          </w:p>
        </w:tc>
        <w:tc>
          <w:tcPr>
            <w:tcW w:w="1254" w:type="dxa"/>
            <w:tcBorders>
              <w:top w:val="single" w:sz="6" w:space="0" w:color="000000"/>
              <w:bottom w:val="single" w:sz="6" w:space="0" w:color="000000"/>
            </w:tcBorders>
          </w:tcPr>
          <w:p w:rsidR="00DA2199" w:rsidRDefault="00DA2199" w:rsidP="00945DB7">
            <w:pPr>
              <w:pStyle w:val="Tablecontent"/>
            </w:pPr>
            <w:r w:rsidRPr="00E06C04">
              <w:rPr>
                <w:lang w:val="en-IN"/>
              </w:rPr>
              <w:t>Date and time</w:t>
            </w:r>
          </w:p>
        </w:tc>
        <w:tc>
          <w:tcPr>
            <w:tcW w:w="2551" w:type="dxa"/>
            <w:tcBorders>
              <w:top w:val="single" w:sz="6" w:space="0" w:color="000000"/>
              <w:bottom w:val="single" w:sz="6" w:space="0" w:color="000000"/>
            </w:tcBorders>
          </w:tcPr>
          <w:p w:rsidR="00DA2199" w:rsidRDefault="00DA2199" w:rsidP="00945DB7">
            <w:pPr>
              <w:pStyle w:val="TableListBullet1"/>
              <w:numPr>
                <w:ilvl w:val="0"/>
                <w:numId w:val="0"/>
              </w:numPr>
              <w:ind w:left="360"/>
              <w:jc w:val="left"/>
            </w:pPr>
            <w:r w:rsidRPr="00E06C04">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DA2199" w:rsidRDefault="00DA2199" w:rsidP="00945DB7">
            <w:pPr>
              <w:pStyle w:val="Tablecontent"/>
            </w:pPr>
            <w:r w:rsidRPr="00E06C04">
              <w:rPr>
                <w:lang w:val="en-IN"/>
              </w:rPr>
              <w:t>DD/MM/YYYY HH24:MI:SS</w:t>
            </w:r>
          </w:p>
        </w:tc>
        <w:tc>
          <w:tcPr>
            <w:tcW w:w="1901" w:type="dxa"/>
            <w:tcBorders>
              <w:top w:val="single" w:sz="6" w:space="0" w:color="000000"/>
              <w:bottom w:val="single" w:sz="6" w:space="0" w:color="000000"/>
            </w:tcBorders>
          </w:tcPr>
          <w:p w:rsidR="00DA2199" w:rsidRDefault="00DA2199" w:rsidP="00945DB7">
            <w:pPr>
              <w:pStyle w:val="Tablecontent"/>
            </w:pPr>
            <w:r>
              <w:t>D(10)</w:t>
            </w:r>
          </w:p>
        </w:tc>
        <w:tc>
          <w:tcPr>
            <w:tcW w:w="1316" w:type="dxa"/>
            <w:tcBorders>
              <w:top w:val="single" w:sz="6" w:space="0" w:color="000000"/>
              <w:bottom w:val="single" w:sz="6" w:space="0" w:color="000000"/>
            </w:tcBorders>
          </w:tcPr>
          <w:p w:rsidR="00DA2199" w:rsidRDefault="00DA2199" w:rsidP="00945DB7">
            <w:pPr>
              <w:pStyle w:val="Tablecontent"/>
            </w:pPr>
            <w:r>
              <w:t>M</w:t>
            </w:r>
            <w:r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MSISDN</w:t>
            </w: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sidRPr="006D7FBA">
              <w:rPr>
                <w:rFonts w:ascii="Arial" w:hAnsi="Arial" w:cs="Arial"/>
                <w:b w:val="0"/>
                <w:szCs w:val="20"/>
              </w:rPr>
              <w:t>User MSISDN</w:t>
            </w: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User MSISDN Should Be sent,</w:t>
            </w:r>
            <w:r w:rsidRPr="00F85B33">
              <w:rPr>
                <w:b w:val="0"/>
              </w:rPr>
              <w:t xml:space="preserve"> All MSISDN should be in national dial format i.e. with out country code.</w:t>
            </w:r>
          </w:p>
        </w:tc>
        <w:tc>
          <w:tcPr>
            <w:tcW w:w="1134" w:type="dxa"/>
            <w:tcBorders>
              <w:top w:val="single" w:sz="6" w:space="0" w:color="000000"/>
              <w:bottom w:val="single" w:sz="6" w:space="0" w:color="000000"/>
            </w:tcBorders>
          </w:tcPr>
          <w:p w:rsidR="00DA2199" w:rsidRDefault="00DA2199" w:rsidP="00945DB7">
            <w:pPr>
              <w:pStyle w:val="Tablecontent"/>
            </w:pPr>
            <w:r>
              <w:t>9560058253</w:t>
            </w: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N(20)</w:t>
            </w:r>
          </w:p>
        </w:tc>
        <w:tc>
          <w:tcPr>
            <w:tcW w:w="1316"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M</w:t>
            </w:r>
            <w:r w:rsidRPr="00F85B33">
              <w:rPr>
                <w:b w:val="0"/>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PIN</w:t>
            </w: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highlight w:val="white"/>
              </w:rPr>
            </w:pPr>
            <w:r>
              <w:rPr>
                <w:rFonts w:ascii="Arial" w:hAnsi="Arial" w:cs="Arial"/>
                <w:b w:val="0"/>
                <w:szCs w:val="20"/>
              </w:rPr>
              <w:t>USER PIN</w:t>
            </w: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Pin of the User</w:t>
            </w:r>
          </w:p>
        </w:tc>
        <w:tc>
          <w:tcPr>
            <w:tcW w:w="1134" w:type="dxa"/>
            <w:tcBorders>
              <w:top w:val="single" w:sz="6" w:space="0" w:color="000000"/>
              <w:bottom w:val="single" w:sz="6" w:space="0" w:color="000000"/>
            </w:tcBorders>
          </w:tcPr>
          <w:p w:rsidR="00DA2199" w:rsidRDefault="00DA2199" w:rsidP="00945DB7">
            <w:pPr>
              <w:pStyle w:val="Tablecontent"/>
            </w:pPr>
            <w:r>
              <w:t>2569</w:t>
            </w: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N(10)</w:t>
            </w:r>
          </w:p>
        </w:tc>
        <w:tc>
          <w:tcPr>
            <w:tcW w:w="1316" w:type="dxa"/>
            <w:tcBorders>
              <w:top w:val="single" w:sz="6" w:space="0" w:color="000000"/>
              <w:bottom w:val="single" w:sz="6" w:space="0" w:color="000000"/>
            </w:tcBorders>
            <w:vAlign w:val="center"/>
          </w:tcPr>
          <w:p w:rsidR="00DA2199" w:rsidRPr="00125C97" w:rsidRDefault="00DA2199" w:rsidP="00945DB7">
            <w:pPr>
              <w:pStyle w:val="Tablecontent"/>
              <w:rPr>
                <w:lang w:val="en-IN"/>
              </w:rPr>
            </w:pPr>
            <w:r>
              <w:rPr>
                <w:rFonts w:cs="Arial"/>
                <w:sz w:val="20"/>
                <w:szCs w:val="20"/>
              </w:rPr>
              <w:t>M</w:t>
            </w:r>
            <w:r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POINTS</w:t>
            </w: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highlight w:val="white"/>
              </w:rPr>
            </w:pPr>
            <w:r>
              <w:rPr>
                <w:rFonts w:ascii="Arial" w:hAnsi="Arial" w:cs="Arial"/>
                <w:b w:val="0"/>
                <w:szCs w:val="20"/>
                <w:highlight w:val="white"/>
              </w:rPr>
              <w:t>Points to be redeemed</w:t>
            </w: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sidRPr="00F85B33">
              <w:rPr>
                <w:b w:val="0"/>
              </w:rPr>
              <w:t>This value should be numeric only</w:t>
            </w:r>
          </w:p>
        </w:tc>
        <w:tc>
          <w:tcPr>
            <w:tcW w:w="1134" w:type="dxa"/>
            <w:tcBorders>
              <w:top w:val="single" w:sz="6" w:space="0" w:color="000000"/>
              <w:bottom w:val="single" w:sz="6" w:space="0" w:color="000000"/>
            </w:tcBorders>
          </w:tcPr>
          <w:p w:rsidR="00DA2199" w:rsidRDefault="00DA2199" w:rsidP="00945DB7">
            <w:pPr>
              <w:pStyle w:val="Tablecontent"/>
            </w:pPr>
            <w:r>
              <w:t>100</w:t>
            </w: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N(20)</w:t>
            </w:r>
          </w:p>
        </w:tc>
        <w:tc>
          <w:tcPr>
            <w:tcW w:w="1316" w:type="dxa"/>
            <w:tcBorders>
              <w:top w:val="single" w:sz="6" w:space="0" w:color="000000"/>
              <w:bottom w:val="single" w:sz="6" w:space="0" w:color="000000"/>
            </w:tcBorders>
            <w:vAlign w:val="center"/>
          </w:tcPr>
          <w:p w:rsidR="00DA2199" w:rsidRPr="00125C97" w:rsidRDefault="00DA2199" w:rsidP="00945DB7">
            <w:pPr>
              <w:pStyle w:val="Tablecontent"/>
              <w:rPr>
                <w:lang w:val="en-IN"/>
              </w:rPr>
            </w:pPr>
            <w:r>
              <w:rPr>
                <w:lang w:val="en-IN"/>
              </w:rPr>
              <w:t>M</w:t>
            </w:r>
            <w:r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highlight w:val="white"/>
              </w:rPr>
            </w:pP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p>
        </w:tc>
        <w:tc>
          <w:tcPr>
            <w:tcW w:w="1134" w:type="dxa"/>
            <w:tcBorders>
              <w:top w:val="single" w:sz="6" w:space="0" w:color="000000"/>
              <w:bottom w:val="single" w:sz="6" w:space="0" w:color="000000"/>
            </w:tcBorders>
          </w:tcPr>
          <w:p w:rsidR="00DA2199" w:rsidRDefault="00DA2199" w:rsidP="00945DB7">
            <w:pPr>
              <w:pStyle w:val="Tablecontent"/>
            </w:pP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p>
        </w:tc>
        <w:tc>
          <w:tcPr>
            <w:tcW w:w="1316" w:type="dxa"/>
            <w:tcBorders>
              <w:top w:val="single" w:sz="6" w:space="0" w:color="000000"/>
              <w:bottom w:val="single" w:sz="6" w:space="0" w:color="000000"/>
            </w:tcBorders>
            <w:vAlign w:val="center"/>
          </w:tcPr>
          <w:p w:rsidR="00DA2199" w:rsidRPr="00125C97" w:rsidRDefault="00DA2199" w:rsidP="00945DB7">
            <w:pPr>
              <w:pStyle w:val="Tablecontent"/>
              <w:rPr>
                <w:lang w:val="en-IN"/>
              </w:rPr>
            </w:pPr>
          </w:p>
        </w:tc>
      </w:tr>
    </w:tbl>
    <w:p w:rsidR="00B57ED8" w:rsidRDefault="00B57ED8" w:rsidP="00F85B33">
      <w:pPr>
        <w:pStyle w:val="BodyText2"/>
        <w:numPr>
          <w:ilvl w:val="0"/>
          <w:numId w:val="0"/>
        </w:numPr>
        <w:rPr>
          <w:lang w:val="en-IN"/>
        </w:rPr>
      </w:pPr>
    </w:p>
    <w:p w:rsidR="00DF51E6" w:rsidRPr="00E06C04" w:rsidRDefault="00DF51E6" w:rsidP="00DF51E6">
      <w:pPr>
        <w:pStyle w:val="Heading"/>
      </w:pPr>
      <w:r>
        <w:t>Response Syntax</w:t>
      </w:r>
    </w:p>
    <w:p w:rsidR="00DF51E6" w:rsidRDefault="00DF51E6" w:rsidP="00DF51E6">
      <w:pPr>
        <w:pStyle w:val="BodyText2"/>
        <w:rPr>
          <w:lang w:val="en-IN"/>
        </w:rPr>
      </w:pPr>
    </w:p>
    <w:p w:rsidR="00DF51E6" w:rsidRDefault="00DF51E6" w:rsidP="00DF51E6">
      <w:pPr>
        <w:pStyle w:val="Code"/>
        <w:ind w:left="2160"/>
        <w:jc w:val="left"/>
        <w:rPr>
          <w:lang w:val="fr-FR"/>
        </w:rPr>
      </w:pPr>
      <w:r w:rsidRPr="00064A34">
        <w:rPr>
          <w:lang w:val="fr-FR"/>
        </w:rPr>
        <w:t>&lt;?xml version="1.0"?&gt;</w:t>
      </w:r>
    </w:p>
    <w:p w:rsidR="00DF51E6" w:rsidRDefault="00DF51E6" w:rsidP="00DF51E6">
      <w:pPr>
        <w:pStyle w:val="Code"/>
        <w:ind w:left="2160"/>
        <w:jc w:val="left"/>
        <w:rPr>
          <w:lang w:val="fr-FR"/>
        </w:rPr>
      </w:pPr>
      <w:r w:rsidRPr="00064A34">
        <w:rPr>
          <w:lang w:val="fr-FR"/>
        </w:rPr>
        <w:t>&lt;COMMAND&gt;</w:t>
      </w:r>
    </w:p>
    <w:p w:rsidR="00DF51E6" w:rsidRDefault="00DF51E6" w:rsidP="00DF51E6">
      <w:pPr>
        <w:pStyle w:val="Code"/>
        <w:ind w:left="2880"/>
        <w:jc w:val="left"/>
        <w:rPr>
          <w:lang w:val="fr-FR"/>
        </w:rPr>
      </w:pPr>
      <w:r w:rsidRPr="00064A34">
        <w:rPr>
          <w:lang w:val="fr-FR"/>
        </w:rPr>
        <w:t>&lt;TYPE&gt;LMSPTREDRES&lt;/TYPE&gt;</w:t>
      </w:r>
    </w:p>
    <w:p w:rsidR="00DF51E6" w:rsidRDefault="00DF51E6" w:rsidP="00DF51E6">
      <w:pPr>
        <w:pStyle w:val="Code"/>
        <w:ind w:left="2880"/>
        <w:jc w:val="left"/>
        <w:rPr>
          <w:lang w:val="fr-FR"/>
        </w:rPr>
      </w:pPr>
      <w:r w:rsidRPr="00064A34">
        <w:rPr>
          <w:lang w:val="fr-FR"/>
        </w:rPr>
        <w:t>&lt;DATE&gt;10/03/2015 15:59:33&lt;/DATE&gt;</w:t>
      </w:r>
    </w:p>
    <w:p w:rsidR="00DF51E6" w:rsidRDefault="00DF51E6" w:rsidP="00DF51E6">
      <w:pPr>
        <w:pStyle w:val="Code"/>
        <w:ind w:left="2880"/>
        <w:jc w:val="left"/>
        <w:rPr>
          <w:lang w:val="fr-FR"/>
        </w:rPr>
      </w:pPr>
      <w:r w:rsidRPr="00064A34">
        <w:rPr>
          <w:lang w:val="fr-FR"/>
        </w:rPr>
        <w:t>&lt;TXNSTATUS&gt;200&lt;/TXNSTATUS&gt;</w:t>
      </w:r>
    </w:p>
    <w:p w:rsidR="00DF51E6" w:rsidRDefault="00DF51E6" w:rsidP="00DF51E6">
      <w:pPr>
        <w:pStyle w:val="Code"/>
        <w:ind w:left="2880"/>
        <w:jc w:val="left"/>
        <w:rPr>
          <w:lang w:val="fr-FR"/>
        </w:rPr>
      </w:pPr>
      <w:r w:rsidRPr="00064A34">
        <w:rPr>
          <w:lang w:val="fr-FR"/>
        </w:rPr>
        <w:t>&lt;REDTXNID&gt;LMS150310.1559.1201&lt;/REDTXNID&gt;</w:t>
      </w:r>
    </w:p>
    <w:p w:rsidR="00DF51E6" w:rsidRDefault="00DF51E6" w:rsidP="00DF51E6">
      <w:pPr>
        <w:pStyle w:val="Code"/>
        <w:ind w:left="2880"/>
        <w:jc w:val="left"/>
        <w:rPr>
          <w:lang w:val="fr-FR"/>
        </w:rPr>
      </w:pPr>
      <w:r w:rsidRPr="00064A34">
        <w:rPr>
          <w:lang w:val="fr-FR"/>
        </w:rPr>
        <w:t>&lt;REMPOINTS&gt;90&lt;/REMPOINTS&gt;</w:t>
      </w:r>
    </w:p>
    <w:p w:rsidR="00DF51E6" w:rsidRDefault="00DF51E6" w:rsidP="00DF51E6">
      <w:pPr>
        <w:pStyle w:val="Code"/>
        <w:ind w:left="2880"/>
        <w:jc w:val="left"/>
        <w:rPr>
          <w:lang w:val="fr-FR"/>
        </w:rPr>
      </w:pPr>
      <w:r w:rsidRPr="00064A34">
        <w:rPr>
          <w:lang w:val="fr-FR"/>
        </w:rPr>
        <w:t>&lt;CREDITEDAMOUNT&gt;5&lt;/CREDITEDAMOUNT&gt;</w:t>
      </w:r>
    </w:p>
    <w:p w:rsidR="00DF51E6" w:rsidRDefault="00DF51E6" w:rsidP="00DF51E6">
      <w:pPr>
        <w:pStyle w:val="Code"/>
        <w:ind w:left="2880"/>
        <w:jc w:val="left"/>
        <w:rPr>
          <w:lang w:val="fr-FR"/>
        </w:rPr>
      </w:pPr>
      <w:r w:rsidRPr="00064A34">
        <w:rPr>
          <w:lang w:val="fr-FR"/>
        </w:rPr>
        <w:t>&lt;MESSAGE&gt;Your Current Loyalty Points are 90 Credited Amount is 5 and Redemption Transaction ID is LMS150310.1559.1201</w:t>
      </w:r>
      <w:r w:rsidR="00DA2199" w:rsidRPr="00DA2199">
        <w:rPr>
          <w:lang w:val="fr-FR"/>
        </w:rPr>
        <w:t xml:space="preserve"> </w:t>
      </w:r>
      <w:ins w:id="457" w:author="yogesh.keshari" w:date="2017-02-09T17:36:00Z">
        <w:r w:rsidR="00DA2199" w:rsidRPr="00810909">
          <w:rPr>
            <w:lang w:val="fr-FR"/>
          </w:rPr>
          <w:t>from product wallet ETOPUP.</w:t>
        </w:r>
      </w:ins>
      <w:r w:rsidRPr="00064A34">
        <w:rPr>
          <w:lang w:val="fr-FR"/>
        </w:rPr>
        <w:t>&lt;/MESSAGE&gt;</w:t>
      </w:r>
    </w:p>
    <w:p w:rsidR="00DF51E6" w:rsidRPr="00064A34" w:rsidRDefault="00DF51E6" w:rsidP="00DF51E6">
      <w:pPr>
        <w:pStyle w:val="Code"/>
        <w:ind w:left="2160"/>
        <w:jc w:val="left"/>
        <w:rPr>
          <w:lang w:val="fr-FR"/>
        </w:rPr>
      </w:pPr>
      <w:r w:rsidRPr="00064A34">
        <w:rPr>
          <w:lang w:val="fr-FR"/>
        </w:rPr>
        <w:t>&lt;/COMMAND&gt;</w:t>
      </w:r>
    </w:p>
    <w:p w:rsidR="00DF51E6" w:rsidRDefault="00DF51E6" w:rsidP="00DF51E6">
      <w:pPr>
        <w:pStyle w:val="BodyText2"/>
        <w:rPr>
          <w:lang w:val="en-IN"/>
        </w:rPr>
      </w:pPr>
    </w:p>
    <w:p w:rsidR="00DF51E6" w:rsidRDefault="00DF51E6" w:rsidP="00DF51E6">
      <w:pPr>
        <w:pStyle w:val="BodyText2"/>
        <w:rPr>
          <w:lang w:val="en-IN"/>
        </w:rPr>
      </w:pPr>
    </w:p>
    <w:p w:rsidR="00DF51E6" w:rsidRPr="00186E11" w:rsidRDefault="00DF51E6" w:rsidP="00DF51E6">
      <w:pPr>
        <w:pStyle w:val="Footer"/>
        <w:tabs>
          <w:tab w:val="clear" w:pos="4320"/>
          <w:tab w:val="clear" w:pos="8640"/>
        </w:tabs>
        <w:ind w:left="1530" w:hanging="1530"/>
        <w:jc w:val="both"/>
        <w:rPr>
          <w:rFonts w:ascii="Arial" w:hAnsi="Arial" w:cs="Arial"/>
          <w:b w:val="0"/>
          <w:bCs/>
          <w:szCs w:val="20"/>
        </w:rPr>
      </w:pPr>
      <w:r>
        <w:rPr>
          <w:rFonts w:ascii="Arial" w:hAnsi="Arial" w:cs="Arial"/>
          <w:bCs/>
          <w:szCs w:val="20"/>
        </w:rPr>
        <w:t>Field</w:t>
      </w:r>
      <w:r w:rsidRPr="00186E11">
        <w:rPr>
          <w:rFonts w:ascii="Arial" w:hAnsi="Arial" w:cs="Arial"/>
          <w:bCs/>
          <w:szCs w:val="20"/>
        </w:rPr>
        <w:t xml:space="preserve"> Details</w:t>
      </w:r>
    </w:p>
    <w:p w:rsidR="00DF51E6" w:rsidRDefault="00DF51E6" w:rsidP="00DF51E6">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DF51E6" w:rsidTr="006B1136">
        <w:trPr>
          <w:trHeight w:val="277"/>
          <w:tblHeader/>
        </w:trPr>
        <w:tc>
          <w:tcPr>
            <w:tcW w:w="1440" w:type="dxa"/>
            <w:tcBorders>
              <w:top w:val="single" w:sz="4" w:space="0" w:color="000000"/>
              <w:bottom w:val="single" w:sz="6" w:space="0" w:color="000000"/>
            </w:tcBorders>
            <w:shd w:val="clear" w:color="auto" w:fill="E31837"/>
          </w:tcPr>
          <w:p w:rsidR="00DF51E6" w:rsidRDefault="00DF51E6" w:rsidP="006B1136">
            <w:pPr>
              <w:pStyle w:val="TableColumnLabels"/>
            </w:pPr>
            <w:r>
              <w:t>TAG</w:t>
            </w:r>
          </w:p>
        </w:tc>
        <w:tc>
          <w:tcPr>
            <w:tcW w:w="1254" w:type="dxa"/>
            <w:tcBorders>
              <w:top w:val="single" w:sz="4" w:space="0" w:color="000000"/>
              <w:bottom w:val="single" w:sz="6" w:space="0" w:color="000000"/>
            </w:tcBorders>
            <w:shd w:val="clear" w:color="auto" w:fill="E31837"/>
          </w:tcPr>
          <w:p w:rsidR="00DF51E6" w:rsidRDefault="00DF51E6" w:rsidP="006B1136">
            <w:pPr>
              <w:pStyle w:val="TableColumnLabels"/>
            </w:pPr>
            <w:r>
              <w:t>Fields</w:t>
            </w:r>
          </w:p>
        </w:tc>
        <w:tc>
          <w:tcPr>
            <w:tcW w:w="2551" w:type="dxa"/>
            <w:tcBorders>
              <w:top w:val="single" w:sz="4" w:space="0" w:color="000000"/>
              <w:bottom w:val="single" w:sz="6" w:space="0" w:color="000000"/>
            </w:tcBorders>
            <w:shd w:val="clear" w:color="auto" w:fill="E31837"/>
          </w:tcPr>
          <w:p w:rsidR="00DF51E6" w:rsidRDefault="00DF51E6" w:rsidP="006B1136">
            <w:pPr>
              <w:pStyle w:val="TableColumnLabels"/>
            </w:pPr>
            <w:r>
              <w:t>Remarks</w:t>
            </w:r>
          </w:p>
        </w:tc>
        <w:tc>
          <w:tcPr>
            <w:tcW w:w="1134" w:type="dxa"/>
            <w:tcBorders>
              <w:top w:val="single" w:sz="4" w:space="0" w:color="000000"/>
              <w:bottom w:val="single" w:sz="6" w:space="0" w:color="000000"/>
            </w:tcBorders>
            <w:shd w:val="clear" w:color="auto" w:fill="E31837"/>
          </w:tcPr>
          <w:p w:rsidR="00DF51E6" w:rsidRDefault="00DF51E6" w:rsidP="006B1136">
            <w:pPr>
              <w:pStyle w:val="TableColumnLabels"/>
            </w:pPr>
            <w:r>
              <w:t>Example</w:t>
            </w:r>
          </w:p>
        </w:tc>
        <w:tc>
          <w:tcPr>
            <w:tcW w:w="1901" w:type="dxa"/>
            <w:tcBorders>
              <w:top w:val="single" w:sz="4" w:space="0" w:color="000000"/>
              <w:bottom w:val="single" w:sz="6" w:space="0" w:color="000000"/>
            </w:tcBorders>
            <w:shd w:val="clear" w:color="auto" w:fill="E31837"/>
          </w:tcPr>
          <w:p w:rsidR="00DF51E6" w:rsidRDefault="00DF51E6" w:rsidP="006B1136">
            <w:pPr>
              <w:pStyle w:val="TableColumnLabels"/>
            </w:pPr>
            <w:r>
              <w:t>Field Type</w:t>
            </w:r>
          </w:p>
        </w:tc>
        <w:tc>
          <w:tcPr>
            <w:tcW w:w="1316" w:type="dxa"/>
            <w:tcBorders>
              <w:top w:val="single" w:sz="4" w:space="0" w:color="000000"/>
              <w:bottom w:val="single" w:sz="6" w:space="0" w:color="000000"/>
            </w:tcBorders>
            <w:shd w:val="clear" w:color="auto" w:fill="E31837"/>
          </w:tcPr>
          <w:p w:rsidR="00DF51E6" w:rsidRDefault="00DF51E6" w:rsidP="006B1136">
            <w:pPr>
              <w:pStyle w:val="TableColumnLabels"/>
            </w:pPr>
            <w:r>
              <w:t>Optional/</w:t>
            </w:r>
          </w:p>
          <w:p w:rsidR="00DF51E6" w:rsidRDefault="00DF51E6" w:rsidP="006B1136">
            <w:pPr>
              <w:pStyle w:val="TableColumnLabels"/>
            </w:pPr>
            <w:r>
              <w:t>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TYPE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Request type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DF51E6" w:rsidRDefault="00DF51E6" w:rsidP="006B1136">
            <w:pPr>
              <w:pStyle w:val="Tablecontent"/>
            </w:pPr>
            <w:r w:rsidRPr="00064A34">
              <w:rPr>
                <w:lang w:val="fr-FR"/>
              </w:rPr>
              <w:t>LMSPTREDRES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t>A (20)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DATE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Date and time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 xml:space="preserve">Date and time on which request was sent by external system, HH are in 24 Hour </w:t>
            </w:r>
            <w:r w:rsidRPr="00E06C04">
              <w:rPr>
                <w:lang w:val="en-IN"/>
              </w:rPr>
              <w:lastRenderedPageBreak/>
              <w:t>Format</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lastRenderedPageBreak/>
              <w:t>DD/MM/YYYY HH24:MI:S</w:t>
            </w:r>
            <w:r w:rsidRPr="00E06C04">
              <w:rPr>
                <w:lang w:val="en-IN"/>
              </w:rPr>
              <w:lastRenderedPageBreak/>
              <w:t>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lastRenderedPageBreak/>
              <w:t>D (20)</w:t>
            </w:r>
          </w:p>
        </w:tc>
        <w:tc>
          <w:tcPr>
            <w:tcW w:w="1316" w:type="dxa"/>
            <w:tcBorders>
              <w:top w:val="single" w:sz="6" w:space="0" w:color="000000"/>
              <w:bottom w:val="single" w:sz="6" w:space="0" w:color="000000"/>
            </w:tcBorders>
          </w:tcPr>
          <w:p w:rsidR="00DF51E6" w:rsidRDefault="00DF51E6" w:rsidP="006B1136">
            <w:pPr>
              <w:pStyle w:val="Tablecontent"/>
            </w:pPr>
            <w:r w:rsidRPr="00E06C04">
              <w:rPr>
                <w:lang w:val="en-IN"/>
              </w:rPr>
              <w:t>O (Tag is 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lastRenderedPageBreak/>
              <w:t>TXNSTATUS</w:t>
            </w:r>
          </w:p>
        </w:tc>
        <w:tc>
          <w:tcPr>
            <w:tcW w:w="1254" w:type="dxa"/>
            <w:tcBorders>
              <w:top w:val="single" w:sz="6" w:space="0" w:color="000000"/>
              <w:bottom w:val="single" w:sz="6" w:space="0" w:color="000000"/>
            </w:tcBorders>
          </w:tcPr>
          <w:p w:rsidR="00DF51E6" w:rsidRDefault="00DF51E6" w:rsidP="006B1136">
            <w:pPr>
              <w:pStyle w:val="Tablecontent"/>
            </w:pPr>
            <w:r>
              <w:t>Transaction Status</w:t>
            </w:r>
          </w:p>
        </w:tc>
        <w:tc>
          <w:tcPr>
            <w:tcW w:w="2551" w:type="dxa"/>
            <w:tcBorders>
              <w:top w:val="single" w:sz="6" w:space="0" w:color="000000"/>
              <w:bottom w:val="single" w:sz="6" w:space="0" w:color="000000"/>
            </w:tcBorders>
          </w:tcPr>
          <w:p w:rsidR="00DF51E6" w:rsidRDefault="00DF51E6" w:rsidP="006B1136">
            <w:pPr>
              <w:pStyle w:val="Tablecontent"/>
            </w:pPr>
            <w:r>
              <w:t>Status of the request</w:t>
            </w:r>
          </w:p>
          <w:p w:rsidR="00DF51E6" w:rsidRDefault="00DF51E6" w:rsidP="006B1136">
            <w:pPr>
              <w:pStyle w:val="TableListBullet1"/>
              <w:jc w:val="left"/>
            </w:pPr>
            <w:r>
              <w:t xml:space="preserve">Transaction Status= 200 means Success, </w:t>
            </w:r>
          </w:p>
          <w:p w:rsidR="00DF51E6" w:rsidRDefault="00DF51E6" w:rsidP="006B1136">
            <w:pPr>
              <w:pStyle w:val="TableListBullet1"/>
              <w:jc w:val="left"/>
            </w:pPr>
            <w:r>
              <w:t xml:space="preserve">Transaction Status Other than 200 means failed </w:t>
            </w:r>
          </w:p>
        </w:tc>
        <w:tc>
          <w:tcPr>
            <w:tcW w:w="1134" w:type="dxa"/>
            <w:tcBorders>
              <w:top w:val="single" w:sz="6" w:space="0" w:color="000000"/>
              <w:bottom w:val="single" w:sz="6" w:space="0" w:color="000000"/>
            </w:tcBorders>
          </w:tcPr>
          <w:p w:rsidR="00DF51E6" w:rsidRDefault="00DF51E6" w:rsidP="006B1136">
            <w:pPr>
              <w:pStyle w:val="Tablecontent"/>
            </w:pPr>
            <w:r>
              <w:t>200</w:t>
            </w:r>
          </w:p>
        </w:tc>
        <w:tc>
          <w:tcPr>
            <w:tcW w:w="1901" w:type="dxa"/>
            <w:tcBorders>
              <w:top w:val="single" w:sz="6" w:space="0" w:color="000000"/>
              <w:bottom w:val="single" w:sz="6" w:space="0" w:color="000000"/>
            </w:tcBorders>
          </w:tcPr>
          <w:p w:rsidR="00DF51E6" w:rsidRDefault="00DF51E6" w:rsidP="006B1136">
            <w:pPr>
              <w:pStyle w:val="Tablecontent"/>
            </w:pPr>
            <w:r>
              <w:t>N(10)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rsidRPr="00A66F04">
              <w:t>REDTXNID</w:t>
            </w:r>
          </w:p>
        </w:tc>
        <w:tc>
          <w:tcPr>
            <w:tcW w:w="1254"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Pr>
                <w:lang w:val="en-IN"/>
              </w:rPr>
              <w:t>Red</w:t>
            </w:r>
            <w:r w:rsidRPr="00E06C04">
              <w:rPr>
                <w:lang w:val="en-IN"/>
              </w:rPr>
              <w:t>Transaction ID</w:t>
            </w:r>
          </w:p>
        </w:tc>
        <w:tc>
          <w:tcPr>
            <w:tcW w:w="2551" w:type="dxa"/>
            <w:tcBorders>
              <w:top w:val="single" w:sz="6" w:space="0" w:color="000000"/>
              <w:bottom w:val="single" w:sz="6" w:space="0" w:color="000000"/>
            </w:tcBorders>
          </w:tcPr>
          <w:p w:rsidR="00DF51E6" w:rsidRPr="005F4C84" w:rsidRDefault="00DF51E6" w:rsidP="006B1136">
            <w:pPr>
              <w:pStyle w:val="Footer"/>
              <w:tabs>
                <w:tab w:val="clear" w:pos="4320"/>
                <w:tab w:val="clear" w:pos="8640"/>
              </w:tabs>
              <w:rPr>
                <w:rFonts w:ascii="Arial" w:hAnsi="Arial" w:cs="Arial"/>
                <w:szCs w:val="20"/>
              </w:rPr>
            </w:pPr>
            <w:r>
              <w:rPr>
                <w:lang w:val="en-IN"/>
              </w:rPr>
              <w:t>PreTUPS</w:t>
            </w:r>
            <w:r w:rsidRPr="00E06C04">
              <w:rPr>
                <w:lang w:val="en-IN"/>
              </w:rPr>
              <w:t xml:space="preserve"> </w:t>
            </w:r>
            <w:r>
              <w:rPr>
                <w:lang w:val="en-IN"/>
              </w:rPr>
              <w:t xml:space="preserve">Tedemption </w:t>
            </w:r>
            <w:r w:rsidRPr="00E06C04">
              <w:rPr>
                <w:lang w:val="en-IN"/>
              </w:rPr>
              <w:t>Transaction ID n</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t>R080912.1212.1234</w:t>
            </w:r>
          </w:p>
        </w:tc>
        <w:tc>
          <w:tcPr>
            <w:tcW w:w="1901"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20</w:t>
            </w:r>
          </w:p>
        </w:tc>
        <w:tc>
          <w:tcPr>
            <w:tcW w:w="1316"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rsidRPr="00A66F04">
              <w:t>CREDITEDAMOUNT</w:t>
            </w:r>
          </w:p>
        </w:tc>
        <w:tc>
          <w:tcPr>
            <w:tcW w:w="1254"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Pr>
                <w:lang w:val="en-IN"/>
              </w:rPr>
              <w:t xml:space="preserve">Credited </w:t>
            </w:r>
            <w:r w:rsidRPr="00E06C04">
              <w:rPr>
                <w:lang w:val="en-IN"/>
              </w:rPr>
              <w:t>Amount</w:t>
            </w:r>
          </w:p>
        </w:tc>
        <w:tc>
          <w:tcPr>
            <w:tcW w:w="2551" w:type="dxa"/>
            <w:tcBorders>
              <w:top w:val="single" w:sz="6" w:space="0" w:color="000000"/>
              <w:bottom w:val="single" w:sz="6" w:space="0" w:color="000000"/>
            </w:tcBorders>
          </w:tcPr>
          <w:p w:rsidR="00DF51E6" w:rsidRPr="005F4C84" w:rsidRDefault="00DF51E6" w:rsidP="006B1136">
            <w:pPr>
              <w:pStyle w:val="Footer"/>
              <w:tabs>
                <w:tab w:val="clear" w:pos="4320"/>
                <w:tab w:val="clear" w:pos="8640"/>
              </w:tabs>
              <w:rPr>
                <w:rFonts w:ascii="Arial" w:hAnsi="Arial" w:cs="Arial"/>
                <w:szCs w:val="20"/>
              </w:rPr>
            </w:pPr>
            <w:r w:rsidRPr="00E06C04">
              <w:rPr>
                <w:lang w:val="en-IN"/>
              </w:rPr>
              <w:t>Numeric Only.</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t>100</w:t>
            </w:r>
          </w:p>
        </w:tc>
        <w:tc>
          <w:tcPr>
            <w:tcW w:w="1901"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10</w:t>
            </w:r>
          </w:p>
        </w:tc>
        <w:tc>
          <w:tcPr>
            <w:tcW w:w="1316"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REMPOINTS</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Remaining Loyalty points</w:t>
            </w: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Remaining Loyalty Points</w:t>
            </w:r>
          </w:p>
        </w:tc>
        <w:tc>
          <w:tcPr>
            <w:tcW w:w="1134" w:type="dxa"/>
            <w:tcBorders>
              <w:top w:val="single" w:sz="6" w:space="0" w:color="000000"/>
              <w:bottom w:val="single" w:sz="6" w:space="0" w:color="000000"/>
            </w:tcBorders>
          </w:tcPr>
          <w:p w:rsidR="00DF51E6" w:rsidRDefault="00DF51E6" w:rsidP="006B1136">
            <w:pPr>
              <w:pStyle w:val="Tablecontent"/>
            </w:pPr>
            <w:r>
              <w:t>100</w:t>
            </w:r>
          </w:p>
        </w:tc>
        <w:tc>
          <w:tcPr>
            <w:tcW w:w="190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N(10)</w:t>
            </w:r>
          </w:p>
        </w:tc>
        <w:tc>
          <w:tcPr>
            <w:tcW w:w="1316"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MESSAGE</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highlight w:val="white"/>
              </w:rPr>
            </w:pPr>
            <w:r>
              <w:rPr>
                <w:rFonts w:ascii="Arial" w:hAnsi="Arial" w:cs="Arial"/>
                <w:szCs w:val="20"/>
                <w:highlight w:val="white"/>
              </w:rPr>
              <w:t xml:space="preserve">Message </w:t>
            </w:r>
          </w:p>
          <w:p w:rsidR="00DF51E6" w:rsidRPr="005F4C84" w:rsidRDefault="00DF51E6" w:rsidP="006B1136">
            <w:pPr>
              <w:pStyle w:val="Footer"/>
              <w:tabs>
                <w:tab w:val="clear" w:pos="4320"/>
                <w:tab w:val="clear" w:pos="8640"/>
              </w:tabs>
              <w:rPr>
                <w:rFonts w:ascii="Arial" w:hAnsi="Arial" w:cs="Arial"/>
                <w:szCs w:val="20"/>
                <w:highlight w:val="white"/>
              </w:rPr>
            </w:pP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 xml:space="preserve">Message to be displayed </w:t>
            </w:r>
          </w:p>
        </w:tc>
        <w:tc>
          <w:tcPr>
            <w:tcW w:w="1134" w:type="dxa"/>
            <w:tcBorders>
              <w:top w:val="single" w:sz="6" w:space="0" w:color="000000"/>
              <w:bottom w:val="single" w:sz="6" w:space="0" w:color="000000"/>
            </w:tcBorders>
          </w:tcPr>
          <w:p w:rsidR="00DF51E6" w:rsidRDefault="00DF51E6" w:rsidP="006B1136">
            <w:pPr>
              <w:pStyle w:val="Tablecontent"/>
            </w:pPr>
          </w:p>
        </w:tc>
        <w:tc>
          <w:tcPr>
            <w:tcW w:w="190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sidRPr="00E06C04">
              <w:rPr>
                <w:lang w:val="en-IN"/>
              </w:rPr>
              <w:t>A (500)</w:t>
            </w:r>
          </w:p>
        </w:tc>
        <w:tc>
          <w:tcPr>
            <w:tcW w:w="1316" w:type="dxa"/>
            <w:tcBorders>
              <w:top w:val="single" w:sz="6" w:space="0" w:color="000000"/>
              <w:bottom w:val="single" w:sz="6" w:space="0" w:color="000000"/>
            </w:tcBorders>
            <w:vAlign w:val="center"/>
          </w:tcPr>
          <w:p w:rsidR="00DF51E6" w:rsidRPr="00E06C04" w:rsidRDefault="00DF51E6" w:rsidP="006B1136">
            <w:pPr>
              <w:pStyle w:val="Tablecontent"/>
              <w:rPr>
                <w:lang w:val="en-IN"/>
              </w:rPr>
            </w:pPr>
            <w:r w:rsidRPr="00E06C04">
              <w:rPr>
                <w:lang w:val="en-IN"/>
              </w:rPr>
              <w:t>O</w:t>
            </w:r>
          </w:p>
          <w:p w:rsidR="00DF51E6" w:rsidRPr="005F4C84" w:rsidRDefault="00DF51E6" w:rsidP="006B1136">
            <w:pPr>
              <w:pStyle w:val="Footer"/>
              <w:tabs>
                <w:tab w:val="clear" w:pos="4320"/>
                <w:tab w:val="clear" w:pos="8640"/>
              </w:tabs>
              <w:rPr>
                <w:rFonts w:ascii="Arial" w:hAnsi="Arial" w:cs="Arial"/>
                <w:szCs w:val="20"/>
              </w:rPr>
            </w:pPr>
            <w:r w:rsidRPr="00E06C04">
              <w:rPr>
                <w:lang w:val="en-IN"/>
              </w:rPr>
              <w:t>(Tag is mandatory)</w:t>
            </w:r>
          </w:p>
        </w:tc>
      </w:tr>
    </w:tbl>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BodyText2"/>
        <w:rPr>
          <w:lang w:val="en-IN"/>
        </w:rPr>
      </w:pPr>
    </w:p>
    <w:p w:rsidR="00296381" w:rsidRDefault="00296381" w:rsidP="00EA7B32">
      <w:pPr>
        <w:pStyle w:val="MahindraSubheading"/>
        <w:rPr>
          <w:rFonts w:ascii="Arial" w:hAnsi="Arial" w:cs="Arial"/>
          <w:noProof/>
          <w:color w:val="E31837"/>
        </w:rPr>
      </w:pPr>
    </w:p>
    <w:p w:rsidR="00BF5B9B" w:rsidRDefault="00BF5B9B" w:rsidP="00BF5B9B">
      <w:pPr>
        <w:pStyle w:val="Heading2"/>
        <w:numPr>
          <w:ilvl w:val="0"/>
          <w:numId w:val="0"/>
        </w:numPr>
        <w:pBdr>
          <w:bottom w:val="single" w:sz="8" w:space="1" w:color="FF9900"/>
        </w:pBdr>
        <w:spacing w:before="120" w:after="120"/>
      </w:pPr>
      <w:bookmarkStart w:id="458" w:name="_3.42__"/>
      <w:bookmarkEnd w:id="458"/>
      <w:r>
        <w:t>3.42       SELF TPIN RESET</w:t>
      </w:r>
    </w:p>
    <w:p w:rsidR="00BF5B9B" w:rsidRDefault="00BF5B9B" w:rsidP="00BF5B9B">
      <w:pPr>
        <w:pStyle w:val="BodyText2"/>
        <w:rPr>
          <w:rFonts w:cs="Arial"/>
        </w:rPr>
      </w:pPr>
      <w:r w:rsidRPr="00BF5B9B">
        <w:rPr>
          <w:rFonts w:cs="Arial"/>
        </w:rPr>
        <w:t>As a retailer user, system should allow to reset the TPIN using USSD menu so that retailer can reset the password by answering the a question from profile plus an OTP.</w:t>
      </w:r>
    </w:p>
    <w:p w:rsidR="00BF5B9B" w:rsidRDefault="00BF5B9B" w:rsidP="00BF5B9B">
      <w:pPr>
        <w:pStyle w:val="Heading3"/>
        <w:numPr>
          <w:ilvl w:val="0"/>
          <w:numId w:val="0"/>
        </w:numPr>
        <w:pBdr>
          <w:bottom w:val="single" w:sz="8" w:space="0" w:color="FF9900"/>
        </w:pBdr>
        <w:tabs>
          <w:tab w:val="clear" w:pos="900"/>
          <w:tab w:val="left" w:pos="1440"/>
        </w:tabs>
        <w:spacing w:after="120"/>
      </w:pPr>
      <w:r>
        <w:t xml:space="preserve">3.42.1 </w:t>
      </w:r>
      <w:r w:rsidRPr="003A62B2">
        <w:t>XML Request Syntax</w:t>
      </w:r>
    </w:p>
    <w:p w:rsidR="00BF5B9B" w:rsidRDefault="00BF5B9B" w:rsidP="00BF5B9B">
      <w:pPr>
        <w:pStyle w:val="BodyText2"/>
      </w:pPr>
      <w:r>
        <w:t>The system will send the following request for to initiate PIN reset.</w:t>
      </w:r>
    </w:p>
    <w:p w:rsidR="00BF5B9B" w:rsidRDefault="00BF5B9B" w:rsidP="00BF5B9B">
      <w:pPr>
        <w:pStyle w:val="BodyText2"/>
      </w:pPr>
    </w:p>
    <w:p w:rsidR="00BF5B9B" w:rsidRDefault="00BF5B9B" w:rsidP="00BF5B9B">
      <w:pPr>
        <w:pStyle w:val="BodyText2"/>
        <w:rPr>
          <w:b/>
          <w:bCs/>
          <w:u w:val="single"/>
        </w:rPr>
      </w:pPr>
      <w:r>
        <w:rPr>
          <w:b/>
          <w:bCs/>
          <w:u w:val="single"/>
        </w:rPr>
        <w:t>Request Syntax</w:t>
      </w:r>
    </w:p>
    <w:p w:rsidR="00BF5B9B" w:rsidRDefault="00BF5B9B" w:rsidP="00BF5B9B">
      <w:pPr>
        <w:pStyle w:val="BodyText2"/>
      </w:pPr>
    </w:p>
    <w:p w:rsidR="00BF5B9B" w:rsidRDefault="00BF5B9B" w:rsidP="00BF5B9B">
      <w:pPr>
        <w:pStyle w:val="BodyText2"/>
      </w:pPr>
      <w:r w:rsidRPr="00BF5B9B">
        <w:t>&lt;?xml version="1.0"?&gt;&lt;!DOCTYPE COMMAND PUBLIC "-/</w:t>
      </w:r>
      <w:r>
        <w:t>/Ocam//DTD XML Command 1.0//EN"</w:t>
      </w:r>
      <w:r w:rsidRPr="00BF5B9B">
        <w:t>"xml/command.dtd"&gt;</w:t>
      </w:r>
    </w:p>
    <w:p w:rsidR="00BF5B9B" w:rsidRDefault="00BF5B9B" w:rsidP="00BF5B9B">
      <w:pPr>
        <w:pStyle w:val="BodyText2"/>
      </w:pPr>
      <w:r w:rsidRPr="00BF5B9B">
        <w:t>&lt;COMMAND&gt;</w:t>
      </w:r>
    </w:p>
    <w:p w:rsidR="00BF5B9B" w:rsidRDefault="00BF5B9B" w:rsidP="00BF5B9B">
      <w:pPr>
        <w:pStyle w:val="BodyText2"/>
      </w:pPr>
      <w:r w:rsidRPr="00BF5B9B">
        <w:t>&lt;TYPE&gt;INPRESET&lt;/TYPE&gt;</w:t>
      </w:r>
    </w:p>
    <w:p w:rsidR="00BF5B9B" w:rsidRDefault="00BF5B9B" w:rsidP="00BF5B9B">
      <w:pPr>
        <w:pStyle w:val="BodyText2"/>
      </w:pPr>
      <w:r w:rsidRPr="00BF5B9B">
        <w:t>&lt;MSISDN&gt;</w:t>
      </w:r>
      <w:r w:rsidR="007D11E2">
        <w:t>&lt;</w:t>
      </w:r>
      <w:r w:rsidR="007D11E2" w:rsidRPr="007D11E2">
        <w:rPr>
          <w:b/>
          <w:i/>
        </w:rPr>
        <w:t>MSISDN&gt;</w:t>
      </w:r>
      <w:r w:rsidRPr="007D11E2">
        <w:rPr>
          <w:b/>
          <w:i/>
        </w:rPr>
        <w:t>&lt;/</w:t>
      </w:r>
      <w:r w:rsidRPr="00BF5B9B">
        <w:t>MSISDN&gt;</w:t>
      </w:r>
    </w:p>
    <w:p w:rsidR="00BF5B9B" w:rsidRDefault="00BF5B9B" w:rsidP="00BF5B9B">
      <w:pPr>
        <w:pStyle w:val="BodyText2"/>
      </w:pPr>
      <w:r w:rsidRPr="00BF5B9B">
        <w:t>&lt;/COMMAND&gt;</w:t>
      </w:r>
    </w:p>
    <w:p w:rsidR="00BF5B9B" w:rsidRDefault="00BF5B9B" w:rsidP="00BF5B9B">
      <w:pPr>
        <w:pStyle w:val="BodyText2"/>
      </w:pPr>
    </w:p>
    <w:p w:rsidR="00BF5B9B" w:rsidRDefault="00BF5B9B" w:rsidP="00BF5B9B">
      <w:pPr>
        <w:pStyle w:val="BodyText2"/>
      </w:pPr>
    </w:p>
    <w:p w:rsidR="00BF5B9B" w:rsidRDefault="00BF5B9B" w:rsidP="00BF5B9B">
      <w:pPr>
        <w:pStyle w:val="BodyText2"/>
        <w:rPr>
          <w:b/>
          <w:bCs/>
          <w:u w:val="single"/>
        </w:rPr>
      </w:pPr>
      <w:r>
        <w:rPr>
          <w:b/>
          <w:bCs/>
          <w:u w:val="single"/>
        </w:rPr>
        <w:t>Fields Detail</w:t>
      </w:r>
    </w:p>
    <w:p w:rsidR="00BF5B9B" w:rsidRDefault="00BF5B9B" w:rsidP="00BF5B9B">
      <w:pPr>
        <w:pStyle w:val="BodyText2"/>
      </w:pPr>
    </w:p>
    <w:tbl>
      <w:tblPr>
        <w:tblW w:w="7930" w:type="dxa"/>
        <w:tblInd w:w="108" w:type="dxa"/>
        <w:tblCellMar>
          <w:left w:w="0" w:type="dxa"/>
          <w:right w:w="0" w:type="dxa"/>
        </w:tblCellMar>
        <w:tblLook w:val="04A0" w:firstRow="1" w:lastRow="0" w:firstColumn="1" w:lastColumn="0" w:noHBand="0" w:noVBand="1"/>
      </w:tblPr>
      <w:tblGrid>
        <w:gridCol w:w="1098"/>
        <w:gridCol w:w="1295"/>
        <w:gridCol w:w="1329"/>
        <w:gridCol w:w="887"/>
        <w:gridCol w:w="2094"/>
        <w:gridCol w:w="1227"/>
      </w:tblGrid>
      <w:tr w:rsidR="00BF5B9B" w:rsidTr="00BF5B9B">
        <w:trPr>
          <w:trHeight w:val="272"/>
          <w:tblHeader/>
        </w:trPr>
        <w:tc>
          <w:tcPr>
            <w:tcW w:w="1107"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TAG</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Fields</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Example</w:t>
            </w:r>
          </w:p>
        </w:tc>
        <w:tc>
          <w:tcPr>
            <w:tcW w:w="887"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Optional/Mandatory</w:t>
            </w:r>
          </w:p>
        </w:tc>
        <w:tc>
          <w:tcPr>
            <w:tcW w:w="124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Remarks</w:t>
            </w:r>
          </w:p>
        </w:tc>
      </w:tr>
      <w:tr w:rsidR="00BF5B9B" w:rsidTr="00BF5B9B">
        <w:trPr>
          <w:trHeight w:val="272"/>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Type</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rsidRPr="00BF5B9B">
              <w:t>INPRESET</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rsidRPr="00BF5B9B">
              <w:t>INPRESET</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Request Type</w:t>
            </w:r>
          </w:p>
        </w:tc>
      </w:tr>
      <w:tr w:rsidR="00BF5B9B" w:rsidTr="00BF5B9B">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lastRenderedPageBreak/>
              <w:t>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Retailer 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7234568622</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15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rFonts w:ascii="Times New Roman" w:eastAsia="Calibri" w:hAnsi="Times New Roman"/>
                <w:szCs w:val="20"/>
              </w:rPr>
            </w:pPr>
            <w:r>
              <w:t>All MSISDN should be without country code.</w:t>
            </w:r>
          </w:p>
          <w:p w:rsidR="00BF5B9B" w:rsidRDefault="00BF5B9B" w:rsidP="00BF5B9B">
            <w:pPr>
              <w:pStyle w:val="BodyText2"/>
            </w:pPr>
            <w:r>
              <w:t>(National dial format)</w:t>
            </w:r>
          </w:p>
        </w:tc>
      </w:tr>
    </w:tbl>
    <w:p w:rsidR="00BF5B9B" w:rsidRDefault="00BF5B9B" w:rsidP="00BF5B9B">
      <w:pPr>
        <w:pStyle w:val="BodyText2"/>
      </w:pPr>
    </w:p>
    <w:p w:rsidR="00BF5B9B" w:rsidRDefault="00BF5B9B" w:rsidP="00BF5B9B">
      <w:pPr>
        <w:pStyle w:val="BodyText2"/>
      </w:pPr>
    </w:p>
    <w:p w:rsidR="00BF5B9B" w:rsidRDefault="00BF5B9B" w:rsidP="00BF5B9B">
      <w:pPr>
        <w:pStyle w:val="Heading3"/>
        <w:numPr>
          <w:ilvl w:val="0"/>
          <w:numId w:val="0"/>
        </w:numPr>
        <w:pBdr>
          <w:bottom w:val="single" w:sz="8" w:space="0" w:color="FF9900"/>
        </w:pBdr>
        <w:tabs>
          <w:tab w:val="clear" w:pos="900"/>
          <w:tab w:val="left" w:pos="1440"/>
        </w:tabs>
        <w:spacing w:after="120"/>
      </w:pPr>
      <w:r>
        <w:t xml:space="preserve">3.42.2 </w:t>
      </w:r>
      <w:r w:rsidRPr="003A62B2">
        <w:t>XML Response Syntax</w:t>
      </w:r>
    </w:p>
    <w:p w:rsidR="00BF5B9B" w:rsidRDefault="00BF5B9B" w:rsidP="00BF5B9B">
      <w:pPr>
        <w:pStyle w:val="BodyText2"/>
      </w:pPr>
      <w:r>
        <w:t>PreTUPS will send following response to the system which will need further request to be initiated.</w:t>
      </w:r>
    </w:p>
    <w:p w:rsidR="00BF5B9B" w:rsidRDefault="00BF5B9B" w:rsidP="00BF5B9B">
      <w:pPr>
        <w:pStyle w:val="BodyText2"/>
      </w:pPr>
    </w:p>
    <w:p w:rsidR="00BF5B9B" w:rsidRDefault="00BF5B9B" w:rsidP="00BF5B9B">
      <w:pPr>
        <w:pStyle w:val="BodyText2"/>
        <w:rPr>
          <w:b/>
          <w:bCs/>
          <w:u w:val="single"/>
        </w:rPr>
      </w:pPr>
      <w:r>
        <w:rPr>
          <w:b/>
          <w:bCs/>
          <w:u w:val="single"/>
        </w:rPr>
        <w:t>Response Syntax</w:t>
      </w:r>
    </w:p>
    <w:p w:rsidR="00BF5B9B" w:rsidRDefault="00BF5B9B" w:rsidP="00BF5B9B">
      <w:pPr>
        <w:pStyle w:val="BodyText2"/>
      </w:pPr>
    </w:p>
    <w:p w:rsidR="00BF5B9B" w:rsidRDefault="00BF5B9B" w:rsidP="00BF5B9B">
      <w:pPr>
        <w:pStyle w:val="BodyText2"/>
      </w:pPr>
      <w:r>
        <w:t>&lt;?xml</w:t>
      </w:r>
      <w:r w:rsidRPr="00BF5B9B">
        <w:t>version="1.0"?&gt;</w:t>
      </w:r>
    </w:p>
    <w:p w:rsidR="00BF5B9B" w:rsidRDefault="00BF5B9B" w:rsidP="00BF5B9B">
      <w:pPr>
        <w:pStyle w:val="BodyText2"/>
      </w:pPr>
      <w:r w:rsidRPr="00BF5B9B">
        <w:t>&lt;COMMAND&gt;</w:t>
      </w:r>
    </w:p>
    <w:p w:rsidR="00BF5B9B" w:rsidRDefault="00BF5B9B" w:rsidP="00BF5B9B">
      <w:pPr>
        <w:pStyle w:val="BodyText2"/>
      </w:pPr>
      <w:r w:rsidRPr="00BF5B9B">
        <w:t>&lt;TYPE&gt;INPRESET&lt;/TYPE&gt;</w:t>
      </w:r>
    </w:p>
    <w:p w:rsidR="00BF5B9B" w:rsidRDefault="00BF5B9B" w:rsidP="00BF5B9B">
      <w:pPr>
        <w:pStyle w:val="BodyText2"/>
      </w:pPr>
      <w:r w:rsidRPr="00BF5B9B">
        <w:t>&lt;TXNSTATUS&gt;200&lt;/TXNSTATUS&gt;</w:t>
      </w:r>
    </w:p>
    <w:p w:rsidR="00BF5B9B" w:rsidRDefault="00BF5B9B" w:rsidP="00BF5B9B">
      <w:pPr>
        <w:pStyle w:val="BodyText2"/>
      </w:pPr>
      <w:r w:rsidRPr="00BF5B9B">
        <w:t>&lt;MESSAGE&gt;Kindly respond with the security answer. What is your SHORT_NAME?</w:t>
      </w:r>
    </w:p>
    <w:p w:rsidR="00BF5B9B" w:rsidRDefault="00BF5B9B" w:rsidP="00BF5B9B">
      <w:pPr>
        <w:pStyle w:val="BodyText2"/>
      </w:pPr>
      <w:r w:rsidRPr="00BF5B9B">
        <w:t>&lt;/MESSAGE&gt;</w:t>
      </w:r>
    </w:p>
    <w:p w:rsidR="00BF5B9B" w:rsidRDefault="00BF5B9B" w:rsidP="00BF5B9B">
      <w:pPr>
        <w:pStyle w:val="BodyText2"/>
      </w:pPr>
      <w:r w:rsidRPr="00BF5B9B">
        <w:t>&lt;/COMMAND&gt;</w:t>
      </w:r>
    </w:p>
    <w:p w:rsidR="00BF5B9B" w:rsidRDefault="00BF5B9B" w:rsidP="006B4EC3">
      <w:pPr>
        <w:pStyle w:val="BodyText2"/>
      </w:pPr>
    </w:p>
    <w:p w:rsidR="00BF5B9B" w:rsidRDefault="00BF5B9B" w:rsidP="00BF5B9B">
      <w:pPr>
        <w:pStyle w:val="BodyText2"/>
      </w:pPr>
    </w:p>
    <w:p w:rsidR="00BF5B9B" w:rsidRDefault="00BF5B9B" w:rsidP="00BF5B9B">
      <w:pPr>
        <w:pStyle w:val="BodyText2"/>
      </w:pPr>
    </w:p>
    <w:p w:rsidR="00BF5B9B" w:rsidRDefault="00BF5B9B" w:rsidP="00BF5B9B">
      <w:pPr>
        <w:pStyle w:val="BodyText2"/>
        <w:rPr>
          <w:b/>
          <w:bCs/>
          <w:u w:val="single"/>
        </w:rPr>
      </w:pPr>
      <w:r>
        <w:rPr>
          <w:b/>
          <w:bCs/>
          <w:u w:val="single"/>
        </w:rPr>
        <w:t>Fields Detail</w:t>
      </w:r>
    </w:p>
    <w:p w:rsidR="00BF5B9B" w:rsidRDefault="00BF5B9B" w:rsidP="00BF5B9B">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261"/>
        <w:gridCol w:w="1717"/>
        <w:gridCol w:w="883"/>
        <w:gridCol w:w="2094"/>
        <w:gridCol w:w="1728"/>
      </w:tblGrid>
      <w:tr w:rsidR="00BF5B9B" w:rsidTr="006B4EC3">
        <w:trPr>
          <w:trHeight w:val="276"/>
          <w:tblHeader/>
        </w:trPr>
        <w:tc>
          <w:tcPr>
            <w:tcW w:w="1224"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TAG</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Fields</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Example</w:t>
            </w:r>
          </w:p>
        </w:tc>
        <w:tc>
          <w:tcPr>
            <w:tcW w:w="101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Optional/Mandatory</w:t>
            </w:r>
          </w:p>
        </w:tc>
        <w:tc>
          <w:tcPr>
            <w:tcW w:w="153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Remarks</w:t>
            </w:r>
          </w:p>
        </w:tc>
      </w:tr>
      <w:tr w:rsidR="00BF5B9B" w:rsidTr="006B4EC3">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lang w:val="fr-FR"/>
              </w:rPr>
            </w:pPr>
            <w:r>
              <w:rPr>
                <w:lang w:val="fr-FR"/>
              </w:rPr>
              <w:t>Type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lang w:val="fr-FR"/>
              </w:rPr>
            </w:pPr>
            <w:r w:rsidRPr="00BF5B9B">
              <w:t>INPRESET</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lang w:val="fr-FR"/>
              </w:rPr>
            </w:pPr>
            <w:r w:rsidRPr="00BF5B9B">
              <w:t>INPRESET</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Response Type</w:t>
            </w:r>
          </w:p>
        </w:tc>
      </w:tr>
      <w:tr w:rsidR="006B4EC3" w:rsidTr="006B4EC3">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TXNSTATUS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Transaction 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200</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rFonts w:ascii="Times New Roman" w:eastAsia="Calibri" w:hAnsi="Times New Roman"/>
                <w:szCs w:val="20"/>
              </w:rPr>
            </w:pPr>
            <w:r>
              <w:t>Transaction Status i.e.</w:t>
            </w:r>
          </w:p>
          <w:p w:rsidR="006B4EC3" w:rsidRDefault="006B4EC3" w:rsidP="009E451F">
            <w:pPr>
              <w:pStyle w:val="BodyText2"/>
            </w:pPr>
            <w:r>
              <w:t>Transaction OK (200), failed other status</w:t>
            </w:r>
          </w:p>
        </w:tc>
      </w:tr>
      <w:tr w:rsidR="006B4EC3" w:rsidTr="006B4EC3">
        <w:trPr>
          <w:trHeight w:val="1243"/>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MESSAGE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Security Question</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rsidRPr="00BF5B9B">
              <w:t>Kindly respond with the security answer. What is your SHORT_NAME?</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300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The message will display the security question to be answered in the next request. The security question value like "short name" can be set in Constants.props.</w:t>
            </w:r>
          </w:p>
        </w:tc>
      </w:tr>
    </w:tbl>
    <w:p w:rsidR="00BF5B9B" w:rsidRPr="00BF5B9B" w:rsidRDefault="00BF5B9B" w:rsidP="00BF5B9B">
      <w:pPr>
        <w:pStyle w:val="NoteHeading"/>
        <w:numPr>
          <w:ilvl w:val="0"/>
          <w:numId w:val="0"/>
        </w:numPr>
        <w:pBdr>
          <w:top w:val="none" w:sz="0" w:space="0" w:color="auto"/>
          <w:bottom w:val="none" w:sz="0" w:space="0" w:color="auto"/>
        </w:pBdr>
        <w:ind w:left="2610"/>
        <w:jc w:val="left"/>
        <w:rPr>
          <w:rFonts w:eastAsia="Calibri"/>
        </w:rPr>
      </w:pPr>
    </w:p>
    <w:p w:rsidR="00296381" w:rsidRDefault="00296381" w:rsidP="00EA7B32">
      <w:pPr>
        <w:pStyle w:val="MahindraSubheading"/>
        <w:rPr>
          <w:rFonts w:ascii="Arial" w:hAnsi="Arial" w:cs="Arial"/>
          <w:noProof/>
          <w:color w:val="E31837"/>
        </w:rPr>
      </w:pPr>
    </w:p>
    <w:p w:rsidR="006B4EC3" w:rsidRDefault="006B4EC3" w:rsidP="006B4EC3">
      <w:pPr>
        <w:pStyle w:val="Heading3"/>
        <w:numPr>
          <w:ilvl w:val="0"/>
          <w:numId w:val="0"/>
        </w:numPr>
        <w:pBdr>
          <w:bottom w:val="single" w:sz="8" w:space="0" w:color="FF9900"/>
        </w:pBdr>
        <w:tabs>
          <w:tab w:val="clear" w:pos="900"/>
          <w:tab w:val="left" w:pos="1440"/>
        </w:tabs>
        <w:spacing w:after="120"/>
      </w:pPr>
      <w:r>
        <w:t xml:space="preserve">3.42.3 </w:t>
      </w:r>
      <w:r w:rsidRPr="003A62B2">
        <w:t>XML Request Syntax</w:t>
      </w:r>
    </w:p>
    <w:p w:rsidR="006B4EC3" w:rsidRDefault="006B4EC3" w:rsidP="006B4EC3">
      <w:pPr>
        <w:pStyle w:val="BodyText2"/>
      </w:pPr>
      <w:r>
        <w:t>The system will se</w:t>
      </w:r>
      <w:r w:rsidR="005A399F">
        <w:t>nd the following request for PIN reset</w:t>
      </w:r>
      <w:r>
        <w:t>.</w:t>
      </w:r>
    </w:p>
    <w:p w:rsidR="006B4EC3" w:rsidRDefault="006B4EC3" w:rsidP="006B4EC3">
      <w:pPr>
        <w:pStyle w:val="BodyText2"/>
      </w:pPr>
    </w:p>
    <w:p w:rsidR="006B4EC3" w:rsidRDefault="006B4EC3" w:rsidP="006B4EC3">
      <w:pPr>
        <w:pStyle w:val="BodyText2"/>
        <w:rPr>
          <w:b/>
          <w:bCs/>
          <w:u w:val="single"/>
        </w:rPr>
      </w:pPr>
      <w:r>
        <w:rPr>
          <w:b/>
          <w:bCs/>
          <w:u w:val="single"/>
        </w:rPr>
        <w:t>Request Syntax</w:t>
      </w:r>
    </w:p>
    <w:p w:rsidR="006B4EC3" w:rsidRDefault="006B4EC3" w:rsidP="006B4EC3">
      <w:pPr>
        <w:pStyle w:val="BodyText2"/>
      </w:pPr>
    </w:p>
    <w:p w:rsidR="006B4EC3" w:rsidRDefault="006B4EC3" w:rsidP="006B4EC3">
      <w:pPr>
        <w:pStyle w:val="BodyText2"/>
      </w:pPr>
    </w:p>
    <w:p w:rsidR="006B4EC3" w:rsidRDefault="006B4EC3" w:rsidP="006B4EC3">
      <w:pPr>
        <w:pStyle w:val="BodyText2"/>
      </w:pPr>
      <w:r>
        <w:t>&lt;?xml version="1.0"?&gt;&lt;!DOCTYPE COMMAND PUBLIC "-//Ocam//DTD XML Command 1.0//EN""xml/command.dtd"&gt;</w:t>
      </w:r>
    </w:p>
    <w:p w:rsidR="006B4EC3" w:rsidRDefault="006B4EC3" w:rsidP="006B4EC3">
      <w:pPr>
        <w:pStyle w:val="BodyText2"/>
      </w:pPr>
      <w:r>
        <w:t>&lt;COMMAND&gt;</w:t>
      </w:r>
    </w:p>
    <w:p w:rsidR="006B4EC3" w:rsidRDefault="006B4EC3" w:rsidP="006B4EC3">
      <w:pPr>
        <w:pStyle w:val="BodyText2"/>
      </w:pPr>
      <w:r>
        <w:t>&lt;TYPE&gt;PRESET&lt;/TYPE&gt;</w:t>
      </w:r>
    </w:p>
    <w:p w:rsidR="006B4EC3" w:rsidRDefault="006B4EC3" w:rsidP="006B4EC3">
      <w:pPr>
        <w:pStyle w:val="BodyText2"/>
      </w:pPr>
      <w:r>
        <w:t>&lt;MSISDN&gt;</w:t>
      </w:r>
      <w:r w:rsidR="007D11E2" w:rsidRPr="007D11E2">
        <w:rPr>
          <w:b/>
          <w:i/>
        </w:rPr>
        <w:t>&lt;MSISDN&gt;</w:t>
      </w:r>
      <w:r w:rsidRPr="007D11E2">
        <w:t>&lt;</w:t>
      </w:r>
      <w:r w:rsidRPr="007D11E2">
        <w:rPr>
          <w:b/>
          <w:i/>
        </w:rPr>
        <w:t>/</w:t>
      </w:r>
      <w:r>
        <w:t>MSISDN&gt;</w:t>
      </w:r>
    </w:p>
    <w:p w:rsidR="006B4EC3" w:rsidRDefault="006B4EC3" w:rsidP="006B4EC3">
      <w:pPr>
        <w:pStyle w:val="BodyText2"/>
      </w:pPr>
      <w:r>
        <w:t>&lt;OTP&gt;</w:t>
      </w:r>
      <w:r w:rsidR="007D11E2" w:rsidRPr="007D11E2">
        <w:rPr>
          <w:b/>
          <w:i/>
        </w:rPr>
        <w:t>&lt;OTP&gt;</w:t>
      </w:r>
      <w:r>
        <w:t>&lt;/OTP&gt;</w:t>
      </w:r>
    </w:p>
    <w:p w:rsidR="006B4EC3" w:rsidRDefault="006B4EC3" w:rsidP="006B4EC3">
      <w:pPr>
        <w:pStyle w:val="BodyText2"/>
      </w:pPr>
      <w:r>
        <w:t>&lt;ANSWER&gt;</w:t>
      </w:r>
      <w:r w:rsidR="007D11E2" w:rsidRPr="007D11E2">
        <w:rPr>
          <w:b/>
          <w:i/>
        </w:rPr>
        <w:t>&lt;ANSWER&gt;</w:t>
      </w:r>
      <w:r>
        <w:t>&lt;/ANSWER&gt;</w:t>
      </w:r>
    </w:p>
    <w:p w:rsidR="006B4EC3" w:rsidRDefault="006B4EC3" w:rsidP="006B4EC3">
      <w:pPr>
        <w:pStyle w:val="BodyText2"/>
      </w:pPr>
      <w:r>
        <w:t>&lt;NEWPIN&gt;</w:t>
      </w:r>
      <w:r w:rsidR="007D11E2" w:rsidRPr="007D11E2">
        <w:rPr>
          <w:b/>
          <w:i/>
        </w:rPr>
        <w:t>&lt;PIN&gt;</w:t>
      </w:r>
      <w:r>
        <w:t>&lt;/NEWPIN&gt;</w:t>
      </w:r>
    </w:p>
    <w:p w:rsidR="006B4EC3" w:rsidRDefault="006B4EC3" w:rsidP="006B4EC3">
      <w:pPr>
        <w:pStyle w:val="BodyText2"/>
      </w:pPr>
      <w:r>
        <w:t>&lt;CONFIRMNEWPIN&gt;</w:t>
      </w:r>
      <w:r w:rsidR="007D11E2" w:rsidRPr="007D11E2">
        <w:rPr>
          <w:b/>
          <w:i/>
        </w:rPr>
        <w:t>&lt;PIN&gt;</w:t>
      </w:r>
      <w:r>
        <w:t>&lt;/CONFIRMNEWPIN&gt;</w:t>
      </w:r>
    </w:p>
    <w:p w:rsidR="006B4EC3" w:rsidRDefault="006B4EC3" w:rsidP="006B4EC3">
      <w:pPr>
        <w:pStyle w:val="BodyText2"/>
      </w:pPr>
      <w:r>
        <w:t>&lt;/COMMAND&gt;</w:t>
      </w:r>
    </w:p>
    <w:p w:rsidR="006B4EC3" w:rsidRDefault="006B4EC3" w:rsidP="006B4EC3">
      <w:pPr>
        <w:pStyle w:val="BodyText2"/>
      </w:pPr>
    </w:p>
    <w:p w:rsidR="006B4EC3" w:rsidRDefault="006B4EC3" w:rsidP="006B4EC3">
      <w:pPr>
        <w:pStyle w:val="BodyText2"/>
        <w:rPr>
          <w:b/>
          <w:bCs/>
          <w:u w:val="single"/>
        </w:rPr>
      </w:pPr>
      <w:r>
        <w:rPr>
          <w:b/>
          <w:bCs/>
          <w:u w:val="single"/>
        </w:rPr>
        <w:t>Fields Detail</w:t>
      </w:r>
    </w:p>
    <w:p w:rsidR="006B4EC3" w:rsidRDefault="006B4EC3" w:rsidP="006B4EC3">
      <w:pPr>
        <w:pStyle w:val="BodyText2"/>
      </w:pPr>
    </w:p>
    <w:tbl>
      <w:tblPr>
        <w:tblW w:w="7930" w:type="dxa"/>
        <w:tblInd w:w="108" w:type="dxa"/>
        <w:tblCellMar>
          <w:left w:w="0" w:type="dxa"/>
          <w:right w:w="0" w:type="dxa"/>
        </w:tblCellMar>
        <w:tblLook w:val="04A0" w:firstRow="1" w:lastRow="0" w:firstColumn="1" w:lastColumn="0" w:noHBand="0" w:noVBand="1"/>
      </w:tblPr>
      <w:tblGrid>
        <w:gridCol w:w="1861"/>
        <w:gridCol w:w="976"/>
        <w:gridCol w:w="1271"/>
        <w:gridCol w:w="1292"/>
        <w:gridCol w:w="1997"/>
        <w:gridCol w:w="1018"/>
      </w:tblGrid>
      <w:tr w:rsidR="006B4EC3" w:rsidTr="009E451F">
        <w:trPr>
          <w:trHeight w:val="272"/>
          <w:tblHeader/>
        </w:trPr>
        <w:tc>
          <w:tcPr>
            <w:tcW w:w="1107"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TAG</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Fields</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Example</w:t>
            </w:r>
          </w:p>
        </w:tc>
        <w:tc>
          <w:tcPr>
            <w:tcW w:w="887"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Optional/Mandatory</w:t>
            </w:r>
          </w:p>
        </w:tc>
        <w:tc>
          <w:tcPr>
            <w:tcW w:w="124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Remarks</w:t>
            </w:r>
          </w:p>
        </w:tc>
      </w:tr>
      <w:tr w:rsidR="006B4EC3" w:rsidTr="009E451F">
        <w:trPr>
          <w:trHeight w:val="272"/>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Type</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PRESET</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PRESET</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Request Type</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Retailer 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7200007777</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rFonts w:ascii="Times New Roman" w:eastAsia="Calibri" w:hAnsi="Times New Roman"/>
                <w:szCs w:val="20"/>
              </w:rPr>
            </w:pPr>
            <w:r>
              <w:t>All MSISDN should be without country code.</w:t>
            </w:r>
          </w:p>
          <w:p w:rsidR="006B4EC3" w:rsidRDefault="006B4EC3" w:rsidP="009E451F">
            <w:pPr>
              <w:pStyle w:val="BodyText2"/>
            </w:pPr>
            <w:r>
              <w:t>(National dial format)</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OTP</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OTP</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672145</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Configurable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OTP</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ANSWER</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Security question answer</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Ron</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Depends on the length of column used as security question from USERS table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Security question answer</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lastRenderedPageBreak/>
              <w:t>NEWPIN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New 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1759</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Configurable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New pin</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CONFIRMNEWPIN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Confirm new 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1759</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Configurable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Confirm new pin</w:t>
            </w:r>
          </w:p>
        </w:tc>
      </w:tr>
    </w:tbl>
    <w:p w:rsidR="006B4EC3" w:rsidRDefault="006B4EC3" w:rsidP="006B4EC3">
      <w:pPr>
        <w:pStyle w:val="BodyText2"/>
      </w:pPr>
    </w:p>
    <w:p w:rsidR="006B4EC3" w:rsidRDefault="006B4EC3" w:rsidP="006B4EC3">
      <w:pPr>
        <w:pStyle w:val="BodyText2"/>
      </w:pPr>
    </w:p>
    <w:p w:rsidR="006B4EC3" w:rsidRDefault="006B4EC3" w:rsidP="006B4EC3">
      <w:pPr>
        <w:pStyle w:val="Heading3"/>
        <w:numPr>
          <w:ilvl w:val="0"/>
          <w:numId w:val="0"/>
        </w:numPr>
        <w:pBdr>
          <w:bottom w:val="single" w:sz="8" w:space="0" w:color="FF9900"/>
        </w:pBdr>
        <w:tabs>
          <w:tab w:val="clear" w:pos="900"/>
          <w:tab w:val="left" w:pos="1440"/>
        </w:tabs>
        <w:spacing w:after="120"/>
      </w:pPr>
      <w:r>
        <w:t xml:space="preserve">3.42.4 </w:t>
      </w:r>
      <w:r w:rsidRPr="003A62B2">
        <w:t>XML Response Syntax</w:t>
      </w:r>
    </w:p>
    <w:p w:rsidR="006B4EC3" w:rsidRDefault="006B4EC3" w:rsidP="006B4EC3">
      <w:pPr>
        <w:pStyle w:val="BodyText2"/>
      </w:pPr>
      <w:r>
        <w:t xml:space="preserve">PreTUPS will send following response to the system </w:t>
      </w:r>
      <w:r w:rsidR="00154FEF">
        <w:t>once the PIN is changed successfully.</w:t>
      </w:r>
    </w:p>
    <w:p w:rsidR="006B4EC3" w:rsidRDefault="006B4EC3" w:rsidP="006B4EC3">
      <w:pPr>
        <w:pStyle w:val="BodyText2"/>
      </w:pPr>
    </w:p>
    <w:p w:rsidR="006B4EC3" w:rsidRDefault="006B4EC3" w:rsidP="006B4EC3">
      <w:pPr>
        <w:pStyle w:val="BodyText2"/>
        <w:rPr>
          <w:b/>
          <w:bCs/>
          <w:u w:val="single"/>
        </w:rPr>
      </w:pPr>
      <w:r>
        <w:rPr>
          <w:b/>
          <w:bCs/>
          <w:u w:val="single"/>
        </w:rPr>
        <w:t>Response Syntax</w:t>
      </w:r>
    </w:p>
    <w:p w:rsidR="006B4EC3" w:rsidRDefault="006B4EC3" w:rsidP="006B4EC3">
      <w:pPr>
        <w:pStyle w:val="BodyText2"/>
      </w:pPr>
    </w:p>
    <w:p w:rsidR="00154FEF" w:rsidRDefault="00154FEF" w:rsidP="006B4EC3">
      <w:pPr>
        <w:pStyle w:val="BodyText2"/>
      </w:pPr>
      <w:r w:rsidRPr="00154FEF">
        <w:t>&lt;?xml version="1.0"?&gt;</w:t>
      </w:r>
    </w:p>
    <w:p w:rsidR="002C7271" w:rsidRDefault="00154FEF" w:rsidP="006B4EC3">
      <w:pPr>
        <w:pStyle w:val="BodyText2"/>
      </w:pPr>
      <w:r w:rsidRPr="00154FEF">
        <w:t>&lt;COMMAND&gt;</w:t>
      </w:r>
    </w:p>
    <w:p w:rsidR="002C7271" w:rsidRDefault="00154FEF" w:rsidP="002C7271">
      <w:pPr>
        <w:pStyle w:val="BodyText2"/>
      </w:pPr>
      <w:r w:rsidRPr="00154FEF">
        <w:t>&lt;TYPE&gt;PINRESET&lt;/TYPE&gt;</w:t>
      </w:r>
    </w:p>
    <w:p w:rsidR="002C7271" w:rsidRDefault="00154FEF" w:rsidP="002C7271">
      <w:pPr>
        <w:pStyle w:val="BodyText2"/>
      </w:pPr>
      <w:r w:rsidRPr="00154FEF">
        <w:t>&lt;TXNSTATUS&gt;200&lt;/TXNSTATUS&gt;</w:t>
      </w:r>
    </w:p>
    <w:p w:rsidR="002C7271" w:rsidRDefault="00154FEF" w:rsidP="002C7271">
      <w:pPr>
        <w:pStyle w:val="BodyText2"/>
      </w:pPr>
      <w:r w:rsidRPr="00154FEF">
        <w:t>&lt;MESSAGE&gt;Your PIN has been changed successfully.&lt;/MESSAGE&gt;</w:t>
      </w:r>
    </w:p>
    <w:p w:rsidR="006B4EC3" w:rsidRDefault="00154FEF" w:rsidP="002C7271">
      <w:pPr>
        <w:pStyle w:val="BodyText2"/>
      </w:pPr>
      <w:r w:rsidRPr="00154FEF">
        <w:t xml:space="preserve">&lt;/COMMAND&gt;  </w:t>
      </w:r>
    </w:p>
    <w:p w:rsidR="006B4EC3" w:rsidRDefault="006B4EC3" w:rsidP="006B4EC3">
      <w:pPr>
        <w:pStyle w:val="BodyText2"/>
      </w:pPr>
    </w:p>
    <w:p w:rsidR="006B4EC3" w:rsidRDefault="006B4EC3" w:rsidP="006B4EC3">
      <w:pPr>
        <w:pStyle w:val="BodyText2"/>
      </w:pPr>
    </w:p>
    <w:p w:rsidR="006B4EC3" w:rsidRDefault="006B4EC3" w:rsidP="006B4EC3">
      <w:pPr>
        <w:pStyle w:val="BodyText2"/>
        <w:rPr>
          <w:b/>
          <w:bCs/>
          <w:u w:val="single"/>
        </w:rPr>
      </w:pPr>
      <w:r>
        <w:rPr>
          <w:b/>
          <w:bCs/>
          <w:u w:val="single"/>
        </w:rPr>
        <w:t>Fields Detail</w:t>
      </w:r>
    </w:p>
    <w:p w:rsidR="006B4EC3" w:rsidRDefault="006B4EC3" w:rsidP="006B4EC3">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431"/>
        <w:gridCol w:w="1438"/>
        <w:gridCol w:w="981"/>
        <w:gridCol w:w="2094"/>
        <w:gridCol w:w="1471"/>
      </w:tblGrid>
      <w:tr w:rsidR="006B4EC3" w:rsidTr="009E451F">
        <w:trPr>
          <w:trHeight w:val="276"/>
          <w:tblHeader/>
        </w:trPr>
        <w:tc>
          <w:tcPr>
            <w:tcW w:w="1224"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TAG</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Fields</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Example</w:t>
            </w:r>
          </w:p>
        </w:tc>
        <w:tc>
          <w:tcPr>
            <w:tcW w:w="101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Optional/Mandatory</w:t>
            </w:r>
          </w:p>
        </w:tc>
        <w:tc>
          <w:tcPr>
            <w:tcW w:w="153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Remarks</w:t>
            </w:r>
          </w:p>
        </w:tc>
      </w:tr>
      <w:tr w:rsidR="006B4EC3" w:rsidTr="009E451F">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lang w:val="fr-FR"/>
              </w:rPr>
            </w:pPr>
            <w:r>
              <w:rPr>
                <w:lang w:val="fr-FR"/>
              </w:rPr>
              <w:t>Type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rPr>
                <w:lang w:val="fr-FR"/>
              </w:rPr>
            </w:pPr>
            <w:r w:rsidRPr="00154FEF">
              <w:t>PINRESET</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rPr>
                <w:lang w:val="fr-FR"/>
              </w:rPr>
            </w:pPr>
            <w:r w:rsidRPr="00154FEF">
              <w:t>PINRESET</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Response Type</w:t>
            </w:r>
          </w:p>
        </w:tc>
      </w:tr>
      <w:tr w:rsidR="006B4EC3" w:rsidTr="009E451F">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TXNSTATUS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Transaction 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200</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rFonts w:ascii="Times New Roman" w:eastAsia="Calibri" w:hAnsi="Times New Roman"/>
                <w:szCs w:val="20"/>
              </w:rPr>
            </w:pPr>
            <w:r>
              <w:t>Transaction Status i.e.</w:t>
            </w:r>
          </w:p>
          <w:p w:rsidR="006B4EC3" w:rsidRDefault="006B4EC3" w:rsidP="009E451F">
            <w:pPr>
              <w:pStyle w:val="BodyText2"/>
            </w:pPr>
            <w:r>
              <w:t>Transaction OK (200), failed other status</w:t>
            </w:r>
          </w:p>
        </w:tc>
      </w:tr>
      <w:tr w:rsidR="006B4EC3" w:rsidTr="009E451F">
        <w:trPr>
          <w:trHeight w:val="1243"/>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MESSAGE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pPr>
            <w:r>
              <w:t>Message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pPr>
            <w:r w:rsidRPr="00154FEF">
              <w:t>Your PIN has been changed successfully</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300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5A399F">
            <w:pPr>
              <w:pStyle w:val="BodyText2"/>
              <w:numPr>
                <w:ilvl w:val="0"/>
                <w:numId w:val="0"/>
              </w:numPr>
            </w:pPr>
          </w:p>
        </w:tc>
      </w:tr>
    </w:tbl>
    <w:p w:rsidR="00296381" w:rsidRDefault="00296381" w:rsidP="00EA7B32">
      <w:pPr>
        <w:pStyle w:val="MahindraSubheading"/>
        <w:rPr>
          <w:rFonts w:ascii="Arial" w:hAnsi="Arial" w:cs="Arial"/>
          <w:noProof/>
          <w:color w:val="E31837"/>
        </w:rPr>
      </w:pPr>
    </w:p>
    <w:p w:rsidR="005A399F" w:rsidRDefault="005A399F" w:rsidP="00EA7B32">
      <w:pPr>
        <w:pStyle w:val="MahindraSubheading"/>
        <w:rPr>
          <w:rFonts w:ascii="Arial" w:hAnsi="Arial" w:cs="Arial"/>
          <w:noProof/>
          <w:color w:val="E31837"/>
        </w:rPr>
      </w:pPr>
    </w:p>
    <w:p w:rsidR="005A399F" w:rsidRDefault="005A399F" w:rsidP="005A399F">
      <w:pPr>
        <w:pStyle w:val="Heading3"/>
        <w:numPr>
          <w:ilvl w:val="0"/>
          <w:numId w:val="0"/>
        </w:numPr>
        <w:pBdr>
          <w:bottom w:val="single" w:sz="8" w:space="0" w:color="FF9900"/>
        </w:pBdr>
        <w:tabs>
          <w:tab w:val="clear" w:pos="900"/>
          <w:tab w:val="left" w:pos="1440"/>
        </w:tabs>
        <w:spacing w:after="120"/>
      </w:pPr>
      <w:r>
        <w:lastRenderedPageBreak/>
        <w:t xml:space="preserve">3.42.5 </w:t>
      </w:r>
      <w:r w:rsidRPr="003A62B2">
        <w:t>XML Request Syntax</w:t>
      </w:r>
    </w:p>
    <w:p w:rsidR="005A399F" w:rsidRDefault="005A399F" w:rsidP="005A399F">
      <w:pPr>
        <w:pStyle w:val="BodyText2"/>
      </w:pPr>
      <w:r>
        <w:t>The system will send the following request for to update user data for security question.</w:t>
      </w:r>
    </w:p>
    <w:p w:rsidR="005A399F" w:rsidRDefault="005A399F" w:rsidP="005A399F">
      <w:pPr>
        <w:pStyle w:val="BodyText2"/>
      </w:pPr>
    </w:p>
    <w:p w:rsidR="005A399F" w:rsidRDefault="005A399F" w:rsidP="005A399F">
      <w:pPr>
        <w:pStyle w:val="BodyText2"/>
        <w:rPr>
          <w:b/>
          <w:bCs/>
          <w:u w:val="single"/>
        </w:rPr>
      </w:pPr>
      <w:r>
        <w:rPr>
          <w:b/>
          <w:bCs/>
          <w:u w:val="single"/>
        </w:rPr>
        <w:t>Request Syntax</w:t>
      </w:r>
    </w:p>
    <w:p w:rsidR="005A399F" w:rsidRDefault="005A399F" w:rsidP="005A399F">
      <w:pPr>
        <w:pStyle w:val="BodyText2"/>
      </w:pPr>
    </w:p>
    <w:p w:rsidR="005A399F" w:rsidRDefault="005A399F" w:rsidP="005A399F">
      <w:pPr>
        <w:pStyle w:val="BodyText2"/>
      </w:pPr>
    </w:p>
    <w:p w:rsidR="005A399F" w:rsidRDefault="005A399F" w:rsidP="005A399F">
      <w:pPr>
        <w:pStyle w:val="BodyText2"/>
      </w:pPr>
      <w:r w:rsidRPr="005A399F">
        <w:t>xml version="1.0"?&gt;&lt;!DOCTYPE COMMAND PUBLIC "-/</w:t>
      </w:r>
      <w:r>
        <w:t>/Ocam//DTD XML Command 1.0//EN"</w:t>
      </w:r>
      <w:r w:rsidRPr="005A399F">
        <w:t>"xml/command.dtd"&gt;</w:t>
      </w:r>
    </w:p>
    <w:p w:rsidR="005A399F" w:rsidRDefault="005A399F" w:rsidP="005A399F">
      <w:pPr>
        <w:pStyle w:val="BodyText2"/>
      </w:pPr>
      <w:r w:rsidRPr="005A399F">
        <w:t>&lt;COMMAND&gt;</w:t>
      </w:r>
    </w:p>
    <w:p w:rsidR="005A399F" w:rsidRDefault="005A399F" w:rsidP="005A399F">
      <w:pPr>
        <w:pStyle w:val="BodyText2"/>
      </w:pPr>
      <w:r w:rsidRPr="005A399F">
        <w:t>&lt;TYPE&gt;DUPDATE&lt;/TYPE&gt;</w:t>
      </w:r>
    </w:p>
    <w:p w:rsidR="005A399F" w:rsidRDefault="005A399F" w:rsidP="005A399F">
      <w:pPr>
        <w:pStyle w:val="BodyText2"/>
      </w:pPr>
      <w:r w:rsidRPr="005A399F">
        <w:t>&lt;MSISDN&gt;</w:t>
      </w:r>
      <w:r w:rsidR="007D11E2" w:rsidRPr="007D11E2">
        <w:rPr>
          <w:b/>
          <w:i/>
        </w:rPr>
        <w:t>&lt;MSISDN</w:t>
      </w:r>
      <w:r w:rsidR="007D11E2">
        <w:rPr>
          <w:b/>
          <w:i/>
        </w:rPr>
        <w:t>&gt;</w:t>
      </w:r>
      <w:r w:rsidRPr="005A399F">
        <w:t>&lt;/MSISDN&gt;</w:t>
      </w:r>
    </w:p>
    <w:p w:rsidR="005A399F" w:rsidRDefault="005A399F" w:rsidP="005A399F">
      <w:pPr>
        <w:pStyle w:val="BodyText2"/>
      </w:pPr>
      <w:r w:rsidRPr="005A399F">
        <w:t>&lt;PIN&gt;</w:t>
      </w:r>
      <w:r w:rsidR="007D11E2" w:rsidRPr="007D11E2">
        <w:rPr>
          <w:b/>
          <w:i/>
        </w:rPr>
        <w:t>&lt;PIN&gt;</w:t>
      </w:r>
      <w:r w:rsidRPr="005A399F">
        <w:t>&lt;/PIN&gt;</w:t>
      </w:r>
    </w:p>
    <w:p w:rsidR="005A399F" w:rsidRDefault="005A399F" w:rsidP="005A399F">
      <w:pPr>
        <w:pStyle w:val="BodyText2"/>
      </w:pPr>
      <w:r w:rsidRPr="005A399F">
        <w:t>&lt;SHORTNAME&gt;</w:t>
      </w:r>
      <w:r w:rsidR="007D11E2" w:rsidRPr="007D11E2">
        <w:rPr>
          <w:b/>
          <w:i/>
        </w:rPr>
        <w:t>&lt;Short name&gt;</w:t>
      </w:r>
      <w:r w:rsidRPr="005A399F">
        <w:t>&lt;/SHORTNAME&gt;</w:t>
      </w:r>
    </w:p>
    <w:p w:rsidR="005A399F" w:rsidRDefault="005A399F" w:rsidP="005A399F">
      <w:pPr>
        <w:pStyle w:val="BodyText2"/>
      </w:pPr>
      <w:r w:rsidRPr="005A399F">
        <w:t>&lt;CONTACTPERSON&gt;</w:t>
      </w:r>
      <w:r w:rsidR="007D11E2" w:rsidRPr="007D11E2">
        <w:rPr>
          <w:b/>
          <w:i/>
        </w:rPr>
        <w:t>&lt;Contact person&gt;</w:t>
      </w:r>
      <w:r w:rsidRPr="005A399F">
        <w:t>&lt;/CONTACTPERSON&gt;</w:t>
      </w:r>
    </w:p>
    <w:p w:rsidR="005A399F" w:rsidRDefault="005A399F" w:rsidP="005A399F">
      <w:pPr>
        <w:pStyle w:val="BodyText2"/>
      </w:pPr>
      <w:r w:rsidRPr="005A399F">
        <w:t>&lt;SUBSCRIBERCODE&gt;</w:t>
      </w:r>
      <w:r w:rsidR="007D11E2">
        <w:rPr>
          <w:b/>
          <w:i/>
        </w:rPr>
        <w:t>&lt;S</w:t>
      </w:r>
      <w:r w:rsidR="007D11E2" w:rsidRPr="007D11E2">
        <w:rPr>
          <w:b/>
          <w:i/>
        </w:rPr>
        <w:t>ubscriber code&gt;</w:t>
      </w:r>
      <w:r w:rsidRPr="005A399F">
        <w:t>&lt;/SUBSCRIBERCODE&gt;</w:t>
      </w:r>
    </w:p>
    <w:p w:rsidR="005A399F" w:rsidRDefault="005A399F" w:rsidP="005A399F">
      <w:pPr>
        <w:pStyle w:val="BodyText2"/>
      </w:pPr>
      <w:r w:rsidRPr="005A399F">
        <w:t>&lt;APPOINTMENTDATE&gt;</w:t>
      </w:r>
      <w:r w:rsidR="007D11E2" w:rsidRPr="007D11E2">
        <w:rPr>
          <w:b/>
          <w:i/>
        </w:rPr>
        <w:t>&lt;Appointment date&gt;</w:t>
      </w:r>
      <w:r w:rsidRPr="005A399F">
        <w:t>&lt;/APPOINTMENTDATE&gt;</w:t>
      </w:r>
    </w:p>
    <w:p w:rsidR="005A399F" w:rsidRDefault="005A399F" w:rsidP="005A399F">
      <w:pPr>
        <w:pStyle w:val="BodyText2"/>
      </w:pPr>
      <w:r w:rsidRPr="005A399F">
        <w:t>&lt;SSN&gt;</w:t>
      </w:r>
      <w:r w:rsidR="007D11E2" w:rsidRPr="007D11E2">
        <w:rPr>
          <w:b/>
          <w:i/>
        </w:rPr>
        <w:t>&lt;SSN&gt;</w:t>
      </w:r>
      <w:r w:rsidRPr="005A399F">
        <w:t>&lt;/SSN&gt;</w:t>
      </w:r>
    </w:p>
    <w:p w:rsidR="005A399F" w:rsidRDefault="005A399F" w:rsidP="005A399F">
      <w:pPr>
        <w:pStyle w:val="BodyText2"/>
      </w:pPr>
      <w:r w:rsidRPr="005A399F">
        <w:t>&lt;/COMMAND&gt;</w:t>
      </w:r>
    </w:p>
    <w:p w:rsidR="005A399F" w:rsidRDefault="005A399F" w:rsidP="005A399F">
      <w:pPr>
        <w:pStyle w:val="BodyText2"/>
        <w:rPr>
          <w:b/>
          <w:bCs/>
          <w:u w:val="single"/>
        </w:rPr>
      </w:pPr>
      <w:r>
        <w:rPr>
          <w:b/>
          <w:bCs/>
          <w:u w:val="single"/>
        </w:rPr>
        <w:t>Fields Detail</w:t>
      </w:r>
    </w:p>
    <w:p w:rsidR="005A399F" w:rsidRDefault="005A399F" w:rsidP="005A399F">
      <w:pPr>
        <w:pStyle w:val="BodyText2"/>
      </w:pPr>
    </w:p>
    <w:tbl>
      <w:tblPr>
        <w:tblW w:w="8415" w:type="dxa"/>
        <w:tblInd w:w="108" w:type="dxa"/>
        <w:tblLayout w:type="fixed"/>
        <w:tblCellMar>
          <w:left w:w="0" w:type="dxa"/>
          <w:right w:w="0" w:type="dxa"/>
        </w:tblCellMar>
        <w:tblLook w:val="04A0" w:firstRow="1" w:lastRow="0" w:firstColumn="1" w:lastColumn="0" w:noHBand="0" w:noVBand="1"/>
      </w:tblPr>
      <w:tblGrid>
        <w:gridCol w:w="1827"/>
        <w:gridCol w:w="1250"/>
        <w:gridCol w:w="1275"/>
        <w:gridCol w:w="1100"/>
        <w:gridCol w:w="1961"/>
        <w:gridCol w:w="1002"/>
      </w:tblGrid>
      <w:tr w:rsidR="005A399F" w:rsidTr="005A399F">
        <w:trPr>
          <w:trHeight w:val="272"/>
          <w:tblHeader/>
        </w:trPr>
        <w:tc>
          <w:tcPr>
            <w:tcW w:w="1827"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TAG</w:t>
            </w:r>
          </w:p>
        </w:tc>
        <w:tc>
          <w:tcPr>
            <w:tcW w:w="125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Fields</w:t>
            </w:r>
          </w:p>
        </w:tc>
        <w:tc>
          <w:tcPr>
            <w:tcW w:w="127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Example</w:t>
            </w:r>
          </w:p>
        </w:tc>
        <w:tc>
          <w:tcPr>
            <w:tcW w:w="110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Max Length</w:t>
            </w:r>
          </w:p>
        </w:tc>
        <w:tc>
          <w:tcPr>
            <w:tcW w:w="196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Optional/Mandatory</w:t>
            </w:r>
          </w:p>
        </w:tc>
        <w:tc>
          <w:tcPr>
            <w:tcW w:w="100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Remarks</w:t>
            </w:r>
          </w:p>
        </w:tc>
      </w:tr>
      <w:tr w:rsidR="005A399F" w:rsidTr="005A399F">
        <w:trPr>
          <w:trHeight w:val="272"/>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Type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DUPDATE</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DUPDATE</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10</w:t>
            </w: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Request Type</w:t>
            </w: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MSISDN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Retailer MSISDN</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7200007777</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15</w:t>
            </w: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rPr>
                <w:rFonts w:ascii="Times New Roman" w:eastAsia="Calibri" w:hAnsi="Times New Roman"/>
                <w:szCs w:val="20"/>
              </w:rPr>
            </w:pPr>
            <w:r>
              <w:t>All MSISDN should be without country code.</w:t>
            </w:r>
          </w:p>
          <w:p w:rsidR="005A399F" w:rsidRDefault="005A399F" w:rsidP="009E451F">
            <w:pPr>
              <w:pStyle w:val="BodyText2"/>
            </w:pPr>
            <w:r>
              <w:t>(National dial format)</w:t>
            </w: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PIN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PIN</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1357</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10</w:t>
            </w: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SHORTNAME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Short name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Ron</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CONTACTPERSON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Contact person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Eddy</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lastRenderedPageBreak/>
              <w:t>SUBSCRIBERCODE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Employee code or Subscriber code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1759</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Pr="005A399F" w:rsidRDefault="005A399F" w:rsidP="009E451F">
            <w:pPr>
              <w:pStyle w:val="BodyText2"/>
            </w:pPr>
            <w:r w:rsidRPr="005A399F">
              <w:t>APPOINTMENTDATE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Appointment date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 xml:space="preserve">Date should be in </w:t>
            </w:r>
            <w:r w:rsidRPr="005A399F">
              <w:t>dd/MM/yy format</w:t>
            </w: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SSN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SSN for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3221</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5A399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bl>
    <w:p w:rsidR="005A399F" w:rsidRDefault="005A399F" w:rsidP="005A399F">
      <w:pPr>
        <w:pStyle w:val="BodyText2"/>
      </w:pPr>
    </w:p>
    <w:p w:rsidR="005A399F" w:rsidRDefault="005A399F" w:rsidP="005A399F">
      <w:pPr>
        <w:pStyle w:val="BodyText2"/>
      </w:pPr>
      <w:r>
        <w:t>Note- Atleast one of the above optional tags must be added to update the data.</w:t>
      </w:r>
    </w:p>
    <w:p w:rsidR="005A399F" w:rsidRDefault="005A399F" w:rsidP="005A399F">
      <w:pPr>
        <w:pStyle w:val="Heading3"/>
        <w:numPr>
          <w:ilvl w:val="0"/>
          <w:numId w:val="0"/>
        </w:numPr>
        <w:pBdr>
          <w:bottom w:val="single" w:sz="8" w:space="0" w:color="FF9900"/>
        </w:pBdr>
        <w:tabs>
          <w:tab w:val="clear" w:pos="900"/>
          <w:tab w:val="left" w:pos="1440"/>
        </w:tabs>
        <w:spacing w:after="120"/>
      </w:pPr>
      <w:r>
        <w:t xml:space="preserve">3.42.4 </w:t>
      </w:r>
      <w:r w:rsidRPr="003A62B2">
        <w:t>XML Response Syntax</w:t>
      </w:r>
    </w:p>
    <w:p w:rsidR="005A399F" w:rsidRDefault="005A399F" w:rsidP="005A399F">
      <w:pPr>
        <w:pStyle w:val="BodyText2"/>
      </w:pPr>
      <w:r>
        <w:t>PreTUPS will send following response to the system once data is updated successfully.</w:t>
      </w:r>
    </w:p>
    <w:p w:rsidR="005A399F" w:rsidRDefault="005A399F" w:rsidP="005A399F">
      <w:pPr>
        <w:pStyle w:val="BodyText2"/>
      </w:pPr>
    </w:p>
    <w:p w:rsidR="005A399F" w:rsidRDefault="005A399F" w:rsidP="005A399F">
      <w:pPr>
        <w:pStyle w:val="BodyText2"/>
        <w:rPr>
          <w:b/>
          <w:bCs/>
          <w:u w:val="single"/>
        </w:rPr>
      </w:pPr>
      <w:r>
        <w:rPr>
          <w:b/>
          <w:bCs/>
          <w:u w:val="single"/>
        </w:rPr>
        <w:t>Response Syntax</w:t>
      </w:r>
    </w:p>
    <w:p w:rsidR="005A399F" w:rsidRDefault="005A399F" w:rsidP="005A399F">
      <w:pPr>
        <w:pStyle w:val="BodyText2"/>
      </w:pPr>
    </w:p>
    <w:p w:rsidR="003609CD" w:rsidRDefault="003609CD" w:rsidP="005A399F">
      <w:pPr>
        <w:pStyle w:val="BodyText2"/>
      </w:pPr>
      <w:r w:rsidRPr="003609CD">
        <w:t>&lt;?xml version="1.0"?&gt;</w:t>
      </w:r>
    </w:p>
    <w:p w:rsidR="003609CD" w:rsidRDefault="003609CD" w:rsidP="005A399F">
      <w:pPr>
        <w:pStyle w:val="BodyText2"/>
      </w:pPr>
      <w:r w:rsidRPr="003609CD">
        <w:t>&lt;COMMAND&gt;</w:t>
      </w:r>
    </w:p>
    <w:p w:rsidR="003609CD" w:rsidRDefault="003609CD" w:rsidP="005A399F">
      <w:pPr>
        <w:pStyle w:val="BodyText2"/>
      </w:pPr>
      <w:r w:rsidRPr="003609CD">
        <w:t>&lt;TYPE&gt;DUPDATE&lt;/TYPE&gt;</w:t>
      </w:r>
    </w:p>
    <w:p w:rsidR="003609CD" w:rsidRDefault="003609CD" w:rsidP="005A399F">
      <w:pPr>
        <w:pStyle w:val="BodyText2"/>
      </w:pPr>
      <w:r w:rsidRPr="003609CD">
        <w:t>&lt;TXNSTATUS&gt;200&lt;/TXNSTATUS&gt;</w:t>
      </w:r>
    </w:p>
    <w:p w:rsidR="003609CD" w:rsidRDefault="003609CD" w:rsidP="005A399F">
      <w:pPr>
        <w:pStyle w:val="BodyText2"/>
      </w:pPr>
      <w:r w:rsidRPr="003609CD">
        <w:t>&lt;MESSAGE&gt;Your data has been updated successfully.&lt;/MESSAGE&gt;</w:t>
      </w:r>
    </w:p>
    <w:p w:rsidR="005A399F" w:rsidRDefault="003609CD" w:rsidP="005A399F">
      <w:pPr>
        <w:pStyle w:val="BodyText2"/>
      </w:pPr>
      <w:r w:rsidRPr="003609CD">
        <w:t xml:space="preserve">&lt;/COMMAND&gt;               </w:t>
      </w:r>
    </w:p>
    <w:p w:rsidR="005A399F" w:rsidRDefault="005A399F" w:rsidP="005A399F">
      <w:pPr>
        <w:pStyle w:val="BodyText2"/>
      </w:pPr>
    </w:p>
    <w:p w:rsidR="005A399F" w:rsidRDefault="005A399F" w:rsidP="005A399F">
      <w:pPr>
        <w:pStyle w:val="BodyText2"/>
        <w:rPr>
          <w:b/>
          <w:bCs/>
          <w:u w:val="single"/>
        </w:rPr>
      </w:pPr>
      <w:r>
        <w:rPr>
          <w:b/>
          <w:bCs/>
          <w:u w:val="single"/>
        </w:rPr>
        <w:t>Fields Detail</w:t>
      </w:r>
    </w:p>
    <w:p w:rsidR="005A399F" w:rsidRDefault="005A399F" w:rsidP="005A399F">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431"/>
        <w:gridCol w:w="1438"/>
        <w:gridCol w:w="981"/>
        <w:gridCol w:w="2094"/>
        <w:gridCol w:w="1471"/>
      </w:tblGrid>
      <w:tr w:rsidR="005A399F" w:rsidTr="007D11E2">
        <w:trPr>
          <w:trHeight w:val="276"/>
          <w:tblHeader/>
        </w:trPr>
        <w:tc>
          <w:tcPr>
            <w:tcW w:w="1405"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TAG</w:t>
            </w:r>
          </w:p>
        </w:tc>
        <w:tc>
          <w:tcPr>
            <w:tcW w:w="143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Fields</w:t>
            </w:r>
          </w:p>
        </w:tc>
        <w:tc>
          <w:tcPr>
            <w:tcW w:w="143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Example</w:t>
            </w:r>
          </w:p>
        </w:tc>
        <w:tc>
          <w:tcPr>
            <w:tcW w:w="98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Optional/Mandatory</w:t>
            </w:r>
          </w:p>
        </w:tc>
        <w:tc>
          <w:tcPr>
            <w:tcW w:w="147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Remarks</w:t>
            </w:r>
          </w:p>
        </w:tc>
      </w:tr>
      <w:tr w:rsidR="005A399F" w:rsidTr="007D11E2">
        <w:trPr>
          <w:trHeight w:val="276"/>
        </w:trPr>
        <w:tc>
          <w:tcPr>
            <w:tcW w:w="140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rPr>
                <w:lang w:val="fr-FR"/>
              </w:rPr>
            </w:pPr>
            <w:r>
              <w:rPr>
                <w:lang w:val="fr-FR"/>
              </w:rPr>
              <w:t>Type</w:t>
            </w:r>
          </w:p>
        </w:tc>
        <w:tc>
          <w:tcPr>
            <w:tcW w:w="143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3609CD" w:rsidP="009E451F">
            <w:pPr>
              <w:pStyle w:val="BodyText2"/>
              <w:rPr>
                <w:lang w:val="fr-FR"/>
              </w:rPr>
            </w:pPr>
            <w:r w:rsidRPr="003609CD">
              <w:t>DUPDATE</w:t>
            </w:r>
          </w:p>
        </w:tc>
        <w:tc>
          <w:tcPr>
            <w:tcW w:w="1438"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3609CD" w:rsidP="009E451F">
            <w:pPr>
              <w:pStyle w:val="BodyText2"/>
              <w:rPr>
                <w:lang w:val="fr-FR"/>
              </w:rPr>
            </w:pPr>
            <w:r w:rsidRPr="003609CD">
              <w:t>DUPDATE</w:t>
            </w:r>
          </w:p>
        </w:tc>
        <w:tc>
          <w:tcPr>
            <w:tcW w:w="98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47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Response Type</w:t>
            </w:r>
          </w:p>
        </w:tc>
      </w:tr>
      <w:tr w:rsidR="005A399F" w:rsidTr="007D11E2">
        <w:trPr>
          <w:trHeight w:val="276"/>
        </w:trPr>
        <w:tc>
          <w:tcPr>
            <w:tcW w:w="140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TXNSTATUS</w:t>
            </w:r>
          </w:p>
        </w:tc>
        <w:tc>
          <w:tcPr>
            <w:tcW w:w="143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Transaction Status</w:t>
            </w:r>
          </w:p>
        </w:tc>
        <w:tc>
          <w:tcPr>
            <w:tcW w:w="1438"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200</w:t>
            </w:r>
          </w:p>
        </w:tc>
        <w:tc>
          <w:tcPr>
            <w:tcW w:w="98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47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rPr>
                <w:rFonts w:ascii="Times New Roman" w:eastAsia="Calibri" w:hAnsi="Times New Roman"/>
                <w:szCs w:val="20"/>
              </w:rPr>
            </w:pPr>
            <w:r>
              <w:t>Transaction Status i.e.</w:t>
            </w:r>
          </w:p>
          <w:p w:rsidR="005A399F" w:rsidRDefault="005A399F" w:rsidP="009E451F">
            <w:pPr>
              <w:pStyle w:val="BodyText2"/>
            </w:pPr>
            <w:r>
              <w:t>Transaction OK (200), failed other status</w:t>
            </w:r>
          </w:p>
        </w:tc>
      </w:tr>
      <w:tr w:rsidR="005A399F" w:rsidTr="007D11E2">
        <w:trPr>
          <w:trHeight w:val="1243"/>
        </w:trPr>
        <w:tc>
          <w:tcPr>
            <w:tcW w:w="140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MESSAGE</w:t>
            </w:r>
          </w:p>
        </w:tc>
        <w:tc>
          <w:tcPr>
            <w:tcW w:w="143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Message</w:t>
            </w:r>
          </w:p>
        </w:tc>
        <w:tc>
          <w:tcPr>
            <w:tcW w:w="1438"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3609CD" w:rsidP="009E451F">
            <w:pPr>
              <w:pStyle w:val="BodyText2"/>
            </w:pPr>
            <w:r w:rsidRPr="003609CD">
              <w:t>Your data has been updated successfully</w:t>
            </w:r>
          </w:p>
        </w:tc>
        <w:tc>
          <w:tcPr>
            <w:tcW w:w="98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300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47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numPr>
                <w:ilvl w:val="0"/>
                <w:numId w:val="0"/>
              </w:numPr>
            </w:pPr>
          </w:p>
        </w:tc>
      </w:tr>
    </w:tbl>
    <w:p w:rsidR="007D11E2" w:rsidRPr="00292E72" w:rsidRDefault="007D11E2" w:rsidP="007D11E2">
      <w:pPr>
        <w:pStyle w:val="Heading2"/>
        <w:keepNext w:val="0"/>
        <w:numPr>
          <w:ilvl w:val="0"/>
          <w:numId w:val="0"/>
        </w:numPr>
        <w:pBdr>
          <w:bottom w:val="single" w:sz="8" w:space="1" w:color="E31837"/>
        </w:pBdr>
        <w:spacing w:before="0" w:after="120"/>
        <w:ind w:left="576"/>
        <w:rPr>
          <w:lang w:val="en-IN"/>
        </w:rPr>
      </w:pPr>
      <w:bookmarkStart w:id="459" w:name="_3.43_Retrieve_all"/>
      <w:bookmarkStart w:id="460" w:name="_Toc439241715"/>
      <w:bookmarkEnd w:id="459"/>
      <w:r>
        <w:rPr>
          <w:lang w:val="en-IN"/>
        </w:rPr>
        <w:lastRenderedPageBreak/>
        <w:t xml:space="preserve">3.43 </w:t>
      </w:r>
      <w:r w:rsidRPr="00FA158E">
        <w:rPr>
          <w:lang w:val="en-IN"/>
        </w:rPr>
        <w:t xml:space="preserve">Retrieve all </w:t>
      </w:r>
      <w:r>
        <w:rPr>
          <w:lang w:val="en-IN"/>
        </w:rPr>
        <w:t>E</w:t>
      </w:r>
      <w:r w:rsidRPr="00FA158E">
        <w:rPr>
          <w:lang w:val="en-IN"/>
        </w:rPr>
        <w:t xml:space="preserve">ligible </w:t>
      </w:r>
      <w:r>
        <w:rPr>
          <w:lang w:val="en-IN"/>
        </w:rPr>
        <w:t>C</w:t>
      </w:r>
      <w:r w:rsidRPr="00FA158E">
        <w:rPr>
          <w:lang w:val="en-IN"/>
        </w:rPr>
        <w:t xml:space="preserve">ard </w:t>
      </w:r>
      <w:r>
        <w:rPr>
          <w:lang w:val="en-IN"/>
        </w:rPr>
        <w:t>D</w:t>
      </w:r>
      <w:r w:rsidRPr="00FA158E">
        <w:rPr>
          <w:lang w:val="en-IN"/>
        </w:rPr>
        <w:t xml:space="preserve">etails for a </w:t>
      </w:r>
      <w:r>
        <w:rPr>
          <w:lang w:val="en-IN"/>
        </w:rPr>
        <w:t>S</w:t>
      </w:r>
      <w:r w:rsidRPr="00FA158E">
        <w:rPr>
          <w:lang w:val="en-IN"/>
        </w:rPr>
        <w:t>ubscriber</w:t>
      </w:r>
      <w:r>
        <w:rPr>
          <w:lang w:val="en-IN"/>
        </w:rPr>
        <w:t xml:space="preserve"> </w:t>
      </w:r>
      <w:r w:rsidRPr="00292E72">
        <w:rPr>
          <w:lang w:val="en-IN"/>
        </w:rPr>
        <w:t>API</w:t>
      </w:r>
      <w:bookmarkEnd w:id="460"/>
    </w:p>
    <w:p w:rsidR="007D11E2" w:rsidRDefault="007D11E2" w:rsidP="007D11E2">
      <w:pPr>
        <w:pStyle w:val="BodyText2"/>
      </w:pPr>
      <w:r>
        <w:t>USSD System would call the card group enquiry API for knowing what all benefits are configured in system for that particular subscriber based on its service class.</w:t>
      </w:r>
    </w:p>
    <w:p w:rsidR="007D11E2" w:rsidRDefault="007D11E2" w:rsidP="007D11E2">
      <w:pPr>
        <w:pStyle w:val="BodyText2"/>
      </w:pPr>
      <w:r>
        <w:t xml:space="preserve"> </w:t>
      </w:r>
    </w:p>
    <w:p w:rsidR="007D11E2" w:rsidRDefault="007D11E2" w:rsidP="007D11E2">
      <w:pPr>
        <w:pStyle w:val="BodyText2"/>
      </w:pPr>
      <w:r>
        <w:t>The USSD system will send the following request for Enquiry. The request format and details of request are mentioned below.</w:t>
      </w:r>
    </w:p>
    <w:p w:rsidR="007D11E2" w:rsidRDefault="007D11E2" w:rsidP="007D11E2">
      <w:pPr>
        <w:pStyle w:val="BodyText2"/>
      </w:pPr>
    </w:p>
    <w:p w:rsidR="007D11E2" w:rsidRDefault="007D11E2" w:rsidP="007D11E2">
      <w:pPr>
        <w:pStyle w:val="BodyText2"/>
      </w:pPr>
    </w:p>
    <w:p w:rsidR="007D11E2" w:rsidRPr="00292E72" w:rsidRDefault="007D11E2" w:rsidP="007D11E2">
      <w:pPr>
        <w:pStyle w:val="Heading3"/>
        <w:keepNext w:val="0"/>
        <w:numPr>
          <w:ilvl w:val="0"/>
          <w:numId w:val="0"/>
        </w:numPr>
        <w:pBdr>
          <w:bottom w:val="single" w:sz="8" w:space="1" w:color="E31837"/>
        </w:pBdr>
        <w:tabs>
          <w:tab w:val="clear" w:pos="900"/>
        </w:tabs>
        <w:spacing w:after="120"/>
        <w:rPr>
          <w:lang w:val="en-IN"/>
        </w:rPr>
      </w:pPr>
      <w:bookmarkStart w:id="461" w:name="_Toc435707928"/>
      <w:bookmarkStart w:id="462" w:name="_Toc439241716"/>
      <w:r>
        <w:rPr>
          <w:lang w:val="en-IN"/>
        </w:rPr>
        <w:t xml:space="preserve">3.43.1 </w:t>
      </w:r>
      <w:r w:rsidRPr="00292E72">
        <w:rPr>
          <w:lang w:val="en-IN"/>
        </w:rPr>
        <w:t>XML Request Syntax</w:t>
      </w:r>
      <w:bookmarkEnd w:id="461"/>
      <w:r>
        <w:rPr>
          <w:lang w:val="en-IN"/>
        </w:rPr>
        <w:t xml:space="preserve"> (USSD)</w:t>
      </w:r>
      <w:bookmarkEnd w:id="462"/>
    </w:p>
    <w:p w:rsidR="007D11E2" w:rsidRDefault="007D11E2" w:rsidP="007D11E2">
      <w:pPr>
        <w:pStyle w:val="BodyText2"/>
      </w:pPr>
      <w:r>
        <w:t>Below is the request XML for the API:</w:t>
      </w:r>
    </w:p>
    <w:p w:rsidR="007D11E2" w:rsidRDefault="007D11E2" w:rsidP="007D11E2">
      <w:pPr>
        <w:pStyle w:val="BodyText2"/>
      </w:pPr>
    </w:p>
    <w:p w:rsidR="007D11E2" w:rsidRDefault="007D11E2" w:rsidP="007D11E2">
      <w:pPr>
        <w:pStyle w:val="Code"/>
        <w:ind w:left="0"/>
        <w:jc w:val="left"/>
      </w:pPr>
      <w:r>
        <w:t>&lt;?xml version="1.0"?&gt;</w:t>
      </w:r>
    </w:p>
    <w:p w:rsidR="007D11E2" w:rsidRDefault="007D11E2" w:rsidP="007D11E2">
      <w:pPr>
        <w:pStyle w:val="Code"/>
        <w:ind w:left="0"/>
        <w:jc w:val="left"/>
      </w:pPr>
      <w:r>
        <w:t>&lt;!DOCTYPE COMMAND PUBLIC "-//Ocam//DTD XML Command1.0//EN""xml/command.dtd"&gt;</w:t>
      </w:r>
    </w:p>
    <w:p w:rsidR="007D11E2" w:rsidRDefault="007D11E2" w:rsidP="007D11E2">
      <w:pPr>
        <w:pStyle w:val="Code"/>
        <w:ind w:left="0"/>
        <w:jc w:val="left"/>
      </w:pPr>
      <w:r>
        <w:t>&lt;COMMAND&gt;</w:t>
      </w:r>
    </w:p>
    <w:p w:rsidR="007D11E2" w:rsidRDefault="007D11E2" w:rsidP="007D11E2">
      <w:pPr>
        <w:pStyle w:val="Code"/>
        <w:ind w:left="0"/>
        <w:jc w:val="left"/>
      </w:pPr>
      <w:r>
        <w:tab/>
        <w:t>&lt;TYPE&gt;</w:t>
      </w:r>
      <w:r w:rsidRPr="00D03708">
        <w:rPr>
          <w:b/>
        </w:rPr>
        <w:t>CGENQREQ</w:t>
      </w:r>
      <w:r>
        <w:t>&lt;/TYPE&gt;</w:t>
      </w:r>
    </w:p>
    <w:p w:rsidR="007D11E2" w:rsidRDefault="007D11E2" w:rsidP="007D11E2">
      <w:pPr>
        <w:pStyle w:val="Code"/>
        <w:ind w:left="0"/>
        <w:jc w:val="left"/>
      </w:pPr>
      <w:r>
        <w:tab/>
        <w:t>&lt;MSISDN1&gt;</w:t>
      </w:r>
      <w:r>
        <w:rPr>
          <w:b/>
          <w:bCs/>
          <w:i/>
          <w:iCs/>
        </w:rPr>
        <w:t>&lt;Channel user MSISDN&gt;</w:t>
      </w:r>
      <w:r>
        <w:t>&lt;/MSISDN1&gt;</w:t>
      </w:r>
    </w:p>
    <w:p w:rsidR="007D11E2" w:rsidRDefault="007D11E2" w:rsidP="007D11E2">
      <w:pPr>
        <w:pStyle w:val="Code"/>
        <w:ind w:left="360" w:firstLine="360"/>
        <w:jc w:val="left"/>
      </w:pPr>
      <w:r>
        <w:t>&lt;PIN&gt;</w:t>
      </w:r>
      <w:r>
        <w:rPr>
          <w:b/>
          <w:bCs/>
          <w:i/>
          <w:iCs/>
        </w:rPr>
        <w:t>&lt;Channel user PIN&gt;</w:t>
      </w:r>
      <w:r>
        <w:t>&lt;/PIN&gt;</w:t>
      </w:r>
    </w:p>
    <w:p w:rsidR="007D11E2" w:rsidRDefault="007D11E2" w:rsidP="007D11E2">
      <w:pPr>
        <w:pStyle w:val="Code"/>
        <w:ind w:left="0"/>
        <w:jc w:val="left"/>
      </w:pPr>
      <w:r>
        <w:tab/>
        <w:t>&lt;MSISDN2&gt;&lt;</w:t>
      </w:r>
      <w:r w:rsidRPr="00674166">
        <w:rPr>
          <w:b/>
        </w:rPr>
        <w:t>Subscriber MSISDN</w:t>
      </w:r>
      <w:r>
        <w:rPr>
          <w:b/>
        </w:rPr>
        <w:t>&gt;</w:t>
      </w:r>
      <w:r>
        <w:t>&lt;/MSISDN2&gt;</w:t>
      </w:r>
    </w:p>
    <w:p w:rsidR="007D11E2" w:rsidRDefault="007D11E2" w:rsidP="007D11E2">
      <w:pPr>
        <w:pStyle w:val="Code"/>
        <w:ind w:left="0"/>
        <w:jc w:val="left"/>
      </w:pPr>
      <w:r>
        <w:tab/>
        <w:t>&lt;SERVICETYPE&gt;&lt;</w:t>
      </w:r>
      <w:r w:rsidRPr="00674166">
        <w:rPr>
          <w:b/>
        </w:rPr>
        <w:t>Service type</w:t>
      </w:r>
      <w:r>
        <w:t>&gt;&lt;/SERVICETYPE&gt;</w:t>
      </w:r>
    </w:p>
    <w:p w:rsidR="007D11E2" w:rsidRDefault="007D11E2" w:rsidP="007D11E2">
      <w:pPr>
        <w:pStyle w:val="Code"/>
        <w:ind w:left="0" w:firstLine="720"/>
        <w:jc w:val="left"/>
      </w:pPr>
      <w:r>
        <w:t>&lt;SUBSERVICE&gt;&lt;Sub service for service&gt;&lt;/SUBSERVICE&gt;</w:t>
      </w:r>
    </w:p>
    <w:p w:rsidR="007D11E2" w:rsidRDefault="007D11E2" w:rsidP="007D11E2">
      <w:pPr>
        <w:pStyle w:val="Code"/>
        <w:ind w:left="0"/>
        <w:jc w:val="left"/>
      </w:pPr>
      <w:r>
        <w:tab/>
        <w:t>&lt;AMOUNT&gt;&lt;</w:t>
      </w:r>
      <w:r w:rsidRPr="00674166">
        <w:rPr>
          <w:b/>
        </w:rPr>
        <w:t>Amount</w:t>
      </w:r>
      <w:r>
        <w:rPr>
          <w:b/>
        </w:rPr>
        <w:t xml:space="preserve"> in Higher Denomination</w:t>
      </w:r>
      <w:r>
        <w:t>&gt;&lt;/AMOUNT&gt;</w:t>
      </w:r>
    </w:p>
    <w:p w:rsidR="007D11E2" w:rsidRDefault="007D11E2" w:rsidP="007D11E2">
      <w:pPr>
        <w:pStyle w:val="Code"/>
        <w:ind w:left="0"/>
        <w:jc w:val="left"/>
      </w:pPr>
      <w:r>
        <w:t>&lt;/COMMAND&gt;</w:t>
      </w:r>
    </w:p>
    <w:p w:rsidR="007D11E2" w:rsidRDefault="007D11E2" w:rsidP="007D11E2">
      <w:pPr>
        <w:pStyle w:val="BodyText2"/>
        <w:rPr>
          <w:b/>
          <w:bCs/>
          <w:sz w:val="24"/>
          <w:u w:val="single"/>
        </w:rPr>
      </w:pPr>
    </w:p>
    <w:p w:rsidR="007D11E2" w:rsidRDefault="007D11E2" w:rsidP="007D11E2">
      <w:pPr>
        <w:pStyle w:val="Heading"/>
      </w:pPr>
      <w: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620"/>
        <w:gridCol w:w="2160"/>
        <w:gridCol w:w="1800"/>
        <w:gridCol w:w="900"/>
        <w:gridCol w:w="1080"/>
      </w:tblGrid>
      <w:tr w:rsidR="007D11E2" w:rsidTr="009E451F">
        <w:trPr>
          <w:trHeight w:val="277"/>
          <w:tblHeader/>
        </w:trPr>
        <w:tc>
          <w:tcPr>
            <w:tcW w:w="1800" w:type="dxa"/>
            <w:shd w:val="clear" w:color="auto" w:fill="E11837"/>
          </w:tcPr>
          <w:p w:rsidR="007D11E2" w:rsidRDefault="007D11E2" w:rsidP="009E451F">
            <w:pPr>
              <w:pStyle w:val="TableColumnLabels"/>
            </w:pPr>
            <w:r>
              <w:t>TAG</w:t>
            </w:r>
          </w:p>
        </w:tc>
        <w:tc>
          <w:tcPr>
            <w:tcW w:w="1620" w:type="dxa"/>
            <w:shd w:val="clear" w:color="auto" w:fill="E11837"/>
          </w:tcPr>
          <w:p w:rsidR="007D11E2" w:rsidRDefault="007D11E2" w:rsidP="009E451F">
            <w:pPr>
              <w:pStyle w:val="TableColumnLabels"/>
            </w:pPr>
            <w:r>
              <w:t>Fields</w:t>
            </w:r>
          </w:p>
        </w:tc>
        <w:tc>
          <w:tcPr>
            <w:tcW w:w="2160" w:type="dxa"/>
            <w:shd w:val="clear" w:color="auto" w:fill="E11837"/>
          </w:tcPr>
          <w:p w:rsidR="007D11E2" w:rsidRDefault="007D11E2" w:rsidP="009E451F">
            <w:pPr>
              <w:pStyle w:val="TableColumnLabels"/>
            </w:pPr>
            <w:r>
              <w:t>Remarks</w:t>
            </w:r>
          </w:p>
        </w:tc>
        <w:tc>
          <w:tcPr>
            <w:tcW w:w="1800" w:type="dxa"/>
            <w:shd w:val="clear" w:color="auto" w:fill="E11837"/>
          </w:tcPr>
          <w:p w:rsidR="007D11E2" w:rsidRDefault="007D11E2" w:rsidP="009E451F">
            <w:pPr>
              <w:pStyle w:val="TableColumnLabels"/>
            </w:pPr>
            <w:r>
              <w:t>Example</w:t>
            </w:r>
          </w:p>
        </w:tc>
        <w:tc>
          <w:tcPr>
            <w:tcW w:w="900" w:type="dxa"/>
            <w:shd w:val="clear" w:color="auto" w:fill="E11837"/>
          </w:tcPr>
          <w:p w:rsidR="007D11E2" w:rsidRDefault="007D11E2" w:rsidP="009E451F">
            <w:pPr>
              <w:pStyle w:val="TableColumnLabels"/>
            </w:pPr>
            <w:r>
              <w:t>Field Type</w:t>
            </w:r>
          </w:p>
        </w:tc>
        <w:tc>
          <w:tcPr>
            <w:tcW w:w="1080" w:type="dxa"/>
            <w:shd w:val="clear" w:color="auto" w:fill="E11837"/>
          </w:tcPr>
          <w:p w:rsidR="007D11E2" w:rsidRDefault="007D11E2" w:rsidP="009E451F">
            <w:pPr>
              <w:pStyle w:val="TableColumnLabels"/>
            </w:pPr>
            <w:r>
              <w:t>Optional/</w:t>
            </w:r>
          </w:p>
          <w:p w:rsidR="007D11E2" w:rsidRDefault="007D11E2" w:rsidP="009E451F">
            <w:pPr>
              <w:pStyle w:val="TableColumnLabels"/>
            </w:pPr>
            <w:r>
              <w:t>Mandatory</w:t>
            </w:r>
          </w:p>
        </w:tc>
      </w:tr>
      <w:tr w:rsidR="007D11E2" w:rsidTr="009E451F">
        <w:trPr>
          <w:trHeight w:val="277"/>
        </w:trPr>
        <w:tc>
          <w:tcPr>
            <w:tcW w:w="1800" w:type="dxa"/>
          </w:tcPr>
          <w:p w:rsidR="007D11E2" w:rsidRDefault="007D11E2" w:rsidP="009E451F">
            <w:pPr>
              <w:pStyle w:val="Tablecontent"/>
            </w:pPr>
            <w:r>
              <w:t>TYPE</w:t>
            </w:r>
          </w:p>
        </w:tc>
        <w:tc>
          <w:tcPr>
            <w:tcW w:w="1620" w:type="dxa"/>
          </w:tcPr>
          <w:p w:rsidR="007D11E2" w:rsidRDefault="007D11E2" w:rsidP="009E451F">
            <w:pPr>
              <w:pStyle w:val="Tablecontent"/>
            </w:pPr>
            <w:r>
              <w:t>Request type</w:t>
            </w:r>
          </w:p>
        </w:tc>
        <w:tc>
          <w:tcPr>
            <w:tcW w:w="2160" w:type="dxa"/>
          </w:tcPr>
          <w:p w:rsidR="007D11E2" w:rsidRDefault="007D11E2" w:rsidP="009E451F">
            <w:pPr>
              <w:pStyle w:val="Tablecontent"/>
            </w:pPr>
            <w:r>
              <w:t>Request Type, should be sent with each request</w:t>
            </w:r>
          </w:p>
        </w:tc>
        <w:tc>
          <w:tcPr>
            <w:tcW w:w="1800" w:type="dxa"/>
          </w:tcPr>
          <w:p w:rsidR="007D11E2" w:rsidRDefault="007D11E2" w:rsidP="009E451F">
            <w:pPr>
              <w:pStyle w:val="Tablecontent"/>
            </w:pPr>
            <w:r>
              <w:t>CGENQREQ</w:t>
            </w:r>
          </w:p>
        </w:tc>
        <w:tc>
          <w:tcPr>
            <w:tcW w:w="900" w:type="dxa"/>
          </w:tcPr>
          <w:p w:rsidR="007D11E2" w:rsidRDefault="007D11E2" w:rsidP="009E451F">
            <w:pPr>
              <w:pStyle w:val="Tablecontent"/>
            </w:pPr>
            <w:r>
              <w:t>C (15)</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t>MSISDN1</w:t>
            </w:r>
          </w:p>
        </w:tc>
        <w:tc>
          <w:tcPr>
            <w:tcW w:w="1620" w:type="dxa"/>
          </w:tcPr>
          <w:p w:rsidR="007D11E2" w:rsidRDefault="007D11E2" w:rsidP="009E451F">
            <w:pPr>
              <w:pStyle w:val="Tablecontent"/>
            </w:pPr>
            <w:r>
              <w:t>Channel user MSISDN who is accessing the USSD system</w:t>
            </w:r>
          </w:p>
        </w:tc>
        <w:tc>
          <w:tcPr>
            <w:tcW w:w="2160" w:type="dxa"/>
          </w:tcPr>
          <w:p w:rsidR="007D11E2" w:rsidRDefault="007D11E2" w:rsidP="009E451F">
            <w:pPr>
              <w:pStyle w:val="Tablecontent"/>
            </w:pPr>
            <w:r>
              <w:t>All MSISDN should be in national dial format.</w:t>
            </w:r>
          </w:p>
          <w:p w:rsidR="007D11E2" w:rsidRDefault="007D11E2" w:rsidP="009E451F">
            <w:pPr>
              <w:pStyle w:val="Tablecontent"/>
              <w:rPr>
                <w:b/>
                <w:bCs/>
              </w:rPr>
            </w:pPr>
          </w:p>
        </w:tc>
        <w:tc>
          <w:tcPr>
            <w:tcW w:w="1800" w:type="dxa"/>
          </w:tcPr>
          <w:p w:rsidR="007D11E2" w:rsidRDefault="007D11E2" w:rsidP="009E451F">
            <w:pPr>
              <w:pStyle w:val="Tablecontent"/>
            </w:pPr>
            <w:r>
              <w:t>9942222</w:t>
            </w:r>
          </w:p>
        </w:tc>
        <w:tc>
          <w:tcPr>
            <w:tcW w:w="900" w:type="dxa"/>
          </w:tcPr>
          <w:p w:rsidR="007D11E2" w:rsidRDefault="007D11E2" w:rsidP="009E451F">
            <w:pPr>
              <w:pStyle w:val="Tablecontent"/>
            </w:pPr>
            <w:r>
              <w:t>N (15)</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t>PIN</w:t>
            </w:r>
          </w:p>
        </w:tc>
        <w:tc>
          <w:tcPr>
            <w:tcW w:w="1620" w:type="dxa"/>
          </w:tcPr>
          <w:p w:rsidR="007D11E2" w:rsidRDefault="007D11E2" w:rsidP="009E451F">
            <w:pPr>
              <w:pStyle w:val="Tablecontent"/>
            </w:pPr>
            <w:r>
              <w:t>Pin of the channel user</w:t>
            </w:r>
          </w:p>
        </w:tc>
        <w:tc>
          <w:tcPr>
            <w:tcW w:w="2160" w:type="dxa"/>
          </w:tcPr>
          <w:p w:rsidR="007D11E2" w:rsidRDefault="007D11E2" w:rsidP="009E451F">
            <w:pPr>
              <w:pStyle w:val="Tablecontent"/>
              <w:rPr>
                <w:b/>
                <w:bCs/>
              </w:rPr>
            </w:pPr>
            <w:r>
              <w:t>PIN of the channel user. PIN would plain encrypted string</w:t>
            </w:r>
          </w:p>
        </w:tc>
        <w:tc>
          <w:tcPr>
            <w:tcW w:w="1800" w:type="dxa"/>
          </w:tcPr>
          <w:p w:rsidR="007D11E2" w:rsidRDefault="007D11E2" w:rsidP="009E451F">
            <w:pPr>
              <w:pStyle w:val="Tablecontent"/>
            </w:pPr>
            <w:r>
              <w:t>1357</w:t>
            </w:r>
          </w:p>
        </w:tc>
        <w:tc>
          <w:tcPr>
            <w:tcW w:w="900" w:type="dxa"/>
          </w:tcPr>
          <w:p w:rsidR="007D11E2" w:rsidRDefault="007D11E2" w:rsidP="009E451F">
            <w:pPr>
              <w:pStyle w:val="Tablecontent"/>
            </w:pPr>
            <w:r>
              <w:t>N (4)</w:t>
            </w:r>
          </w:p>
        </w:tc>
        <w:tc>
          <w:tcPr>
            <w:tcW w:w="1080" w:type="dxa"/>
          </w:tcPr>
          <w:p w:rsidR="007D11E2" w:rsidRDefault="007D11E2" w:rsidP="009E451F">
            <w:pPr>
              <w:pStyle w:val="Tablecontent"/>
            </w:pPr>
            <w:r>
              <w:t>O (Tag is mandatory)</w:t>
            </w:r>
          </w:p>
        </w:tc>
      </w:tr>
      <w:tr w:rsidR="007D11E2" w:rsidTr="009E451F">
        <w:trPr>
          <w:trHeight w:val="277"/>
        </w:trPr>
        <w:tc>
          <w:tcPr>
            <w:tcW w:w="9360" w:type="dxa"/>
            <w:gridSpan w:val="6"/>
          </w:tcPr>
          <w:p w:rsidR="007D11E2" w:rsidRDefault="007D11E2" w:rsidP="009E451F">
            <w:pPr>
              <w:pStyle w:val="Tablecontent"/>
            </w:pPr>
            <w:r>
              <w:rPr>
                <w:lang w:val="en-IN"/>
              </w:rPr>
              <w:t>PIN would be blank and would not be validated if given (As required by Idea)</w:t>
            </w:r>
          </w:p>
        </w:tc>
      </w:tr>
      <w:tr w:rsidR="007D11E2" w:rsidTr="009E451F">
        <w:trPr>
          <w:trHeight w:val="277"/>
        </w:trPr>
        <w:tc>
          <w:tcPr>
            <w:tcW w:w="1800" w:type="dxa"/>
          </w:tcPr>
          <w:p w:rsidR="007D11E2" w:rsidRDefault="007D11E2" w:rsidP="009E451F">
            <w:pPr>
              <w:pStyle w:val="Tablecontent"/>
            </w:pPr>
            <w:r>
              <w:t>MSISDN2</w:t>
            </w:r>
          </w:p>
        </w:tc>
        <w:tc>
          <w:tcPr>
            <w:tcW w:w="1620" w:type="dxa"/>
          </w:tcPr>
          <w:p w:rsidR="007D11E2" w:rsidRDefault="007D11E2" w:rsidP="009E451F">
            <w:pPr>
              <w:pStyle w:val="Tablecontent"/>
            </w:pPr>
            <w:r>
              <w:t>Subscriber MSISDN</w:t>
            </w:r>
          </w:p>
        </w:tc>
        <w:tc>
          <w:tcPr>
            <w:tcW w:w="2160" w:type="dxa"/>
          </w:tcPr>
          <w:p w:rsidR="007D11E2" w:rsidRDefault="007D11E2" w:rsidP="009E451F">
            <w:pPr>
              <w:pStyle w:val="Tablecontent"/>
              <w:rPr>
                <w:b/>
                <w:bCs/>
              </w:rPr>
            </w:pPr>
            <w:r>
              <w:t>All MSISDN should be in national dial format.</w:t>
            </w:r>
          </w:p>
        </w:tc>
        <w:tc>
          <w:tcPr>
            <w:tcW w:w="1800" w:type="dxa"/>
          </w:tcPr>
          <w:p w:rsidR="007D11E2" w:rsidRDefault="007D11E2" w:rsidP="009E451F">
            <w:pPr>
              <w:pStyle w:val="Tablecontent"/>
            </w:pPr>
            <w:r>
              <w:t>9942222</w:t>
            </w:r>
          </w:p>
        </w:tc>
        <w:tc>
          <w:tcPr>
            <w:tcW w:w="900" w:type="dxa"/>
          </w:tcPr>
          <w:p w:rsidR="007D11E2" w:rsidRDefault="007D11E2" w:rsidP="009E451F">
            <w:pPr>
              <w:pStyle w:val="Tablecontent"/>
            </w:pPr>
            <w:r>
              <w:t>N (15)</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t>SERVICETYPE</w:t>
            </w:r>
          </w:p>
        </w:tc>
        <w:tc>
          <w:tcPr>
            <w:tcW w:w="1620" w:type="dxa"/>
          </w:tcPr>
          <w:p w:rsidR="007D11E2" w:rsidRDefault="007D11E2" w:rsidP="009E451F">
            <w:pPr>
              <w:pStyle w:val="Tablecontent"/>
            </w:pPr>
            <w:r>
              <w:t>Requested Service</w:t>
            </w:r>
          </w:p>
        </w:tc>
        <w:tc>
          <w:tcPr>
            <w:tcW w:w="2160" w:type="dxa"/>
          </w:tcPr>
          <w:p w:rsidR="007D11E2" w:rsidRDefault="007D11E2" w:rsidP="009E451F">
            <w:pPr>
              <w:pStyle w:val="Tablecontent"/>
            </w:pPr>
            <w:r>
              <w:t>Unique Service keyword to identify the service through External gateway. It could be RC.</w:t>
            </w:r>
          </w:p>
        </w:tc>
        <w:tc>
          <w:tcPr>
            <w:tcW w:w="1800" w:type="dxa"/>
          </w:tcPr>
          <w:p w:rsidR="007D11E2" w:rsidRDefault="007D11E2" w:rsidP="009E451F">
            <w:pPr>
              <w:pStyle w:val="Tablecontent"/>
            </w:pPr>
            <w:r>
              <w:t>RC (Fixed value)</w:t>
            </w:r>
          </w:p>
        </w:tc>
        <w:tc>
          <w:tcPr>
            <w:tcW w:w="900" w:type="dxa"/>
          </w:tcPr>
          <w:p w:rsidR="007D11E2" w:rsidRDefault="007D11E2" w:rsidP="009E451F">
            <w:pPr>
              <w:pStyle w:val="Tablecontent"/>
            </w:pPr>
            <w:r>
              <w:t>C (10)</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lastRenderedPageBreak/>
              <w:t>SUBSERVICE</w:t>
            </w:r>
          </w:p>
        </w:tc>
        <w:tc>
          <w:tcPr>
            <w:tcW w:w="1620" w:type="dxa"/>
          </w:tcPr>
          <w:p w:rsidR="007D11E2" w:rsidRDefault="007D11E2" w:rsidP="009E451F">
            <w:pPr>
              <w:pStyle w:val="Tablecontent"/>
            </w:pPr>
            <w:r>
              <w:t>Sub service</w:t>
            </w:r>
          </w:p>
        </w:tc>
        <w:tc>
          <w:tcPr>
            <w:tcW w:w="2160" w:type="dxa"/>
          </w:tcPr>
          <w:p w:rsidR="007D11E2" w:rsidRDefault="007D11E2" w:rsidP="009E451F">
            <w:pPr>
              <w:pStyle w:val="Tablecontent"/>
            </w:pPr>
            <w:r w:rsidRPr="004251C6">
              <w:rPr>
                <w:b/>
              </w:rPr>
              <w:t>Sub service code</w:t>
            </w:r>
            <w:r>
              <w:t xml:space="preserve"> configured in the system</w:t>
            </w:r>
          </w:p>
        </w:tc>
        <w:tc>
          <w:tcPr>
            <w:tcW w:w="1800" w:type="dxa"/>
          </w:tcPr>
          <w:p w:rsidR="007D11E2" w:rsidRDefault="007D11E2" w:rsidP="009E451F">
            <w:pPr>
              <w:pStyle w:val="Tablecontent"/>
            </w:pPr>
            <w:r>
              <w:t>DATA</w:t>
            </w:r>
          </w:p>
        </w:tc>
        <w:tc>
          <w:tcPr>
            <w:tcW w:w="900" w:type="dxa"/>
          </w:tcPr>
          <w:p w:rsidR="007D11E2" w:rsidRDefault="007D11E2" w:rsidP="009E451F">
            <w:pPr>
              <w:pStyle w:val="Tablecontent"/>
            </w:pPr>
            <w:r>
              <w:t>A(10)</w:t>
            </w:r>
          </w:p>
        </w:tc>
        <w:tc>
          <w:tcPr>
            <w:tcW w:w="1080" w:type="dxa"/>
          </w:tcPr>
          <w:p w:rsidR="007D11E2" w:rsidRDefault="007D11E2" w:rsidP="009E451F">
            <w:pPr>
              <w:pStyle w:val="Tablecontent"/>
            </w:pPr>
            <w:r>
              <w:t>O(Tag is mandatory)</w:t>
            </w:r>
          </w:p>
        </w:tc>
      </w:tr>
      <w:tr w:rsidR="007D11E2" w:rsidTr="009E451F">
        <w:trPr>
          <w:trHeight w:val="277"/>
        </w:trPr>
        <w:tc>
          <w:tcPr>
            <w:tcW w:w="1800" w:type="dxa"/>
          </w:tcPr>
          <w:p w:rsidR="007D11E2" w:rsidRDefault="007D11E2" w:rsidP="009E451F">
            <w:pPr>
              <w:pStyle w:val="Tablecontent"/>
            </w:pPr>
            <w:r>
              <w:t>AMOUNT</w:t>
            </w:r>
          </w:p>
        </w:tc>
        <w:tc>
          <w:tcPr>
            <w:tcW w:w="1620" w:type="dxa"/>
          </w:tcPr>
          <w:p w:rsidR="007D11E2" w:rsidRDefault="007D11E2" w:rsidP="009E451F">
            <w:pPr>
              <w:pStyle w:val="Tablecontent"/>
            </w:pPr>
            <w:r>
              <w:t>Amount</w:t>
            </w:r>
          </w:p>
        </w:tc>
        <w:tc>
          <w:tcPr>
            <w:tcW w:w="2160" w:type="dxa"/>
          </w:tcPr>
          <w:p w:rsidR="007D11E2" w:rsidRDefault="007D11E2" w:rsidP="009E451F">
            <w:pPr>
              <w:pStyle w:val="Tablecontent"/>
              <w:rPr>
                <w:b/>
                <w:bCs/>
              </w:rPr>
            </w:pPr>
            <w:r>
              <w:t>Amount in higher denomination for which enquiry is required</w:t>
            </w:r>
          </w:p>
        </w:tc>
        <w:tc>
          <w:tcPr>
            <w:tcW w:w="1800" w:type="dxa"/>
          </w:tcPr>
          <w:p w:rsidR="007D11E2" w:rsidRDefault="007D11E2" w:rsidP="009E451F">
            <w:pPr>
              <w:pStyle w:val="Tablecontent"/>
            </w:pPr>
            <w:r>
              <w:t>10</w:t>
            </w:r>
          </w:p>
        </w:tc>
        <w:tc>
          <w:tcPr>
            <w:tcW w:w="900" w:type="dxa"/>
          </w:tcPr>
          <w:p w:rsidR="007D11E2" w:rsidRDefault="007D11E2" w:rsidP="009E451F">
            <w:pPr>
              <w:pStyle w:val="Tablecontent"/>
            </w:pPr>
            <w:r>
              <w:t>N(12,2)</w:t>
            </w:r>
          </w:p>
        </w:tc>
        <w:tc>
          <w:tcPr>
            <w:tcW w:w="1080" w:type="dxa"/>
          </w:tcPr>
          <w:p w:rsidR="007D11E2" w:rsidRDefault="007D11E2" w:rsidP="009E451F">
            <w:pPr>
              <w:pStyle w:val="Tablecontent"/>
            </w:pPr>
            <w:r>
              <w:t>M</w:t>
            </w:r>
          </w:p>
        </w:tc>
      </w:tr>
    </w:tbl>
    <w:p w:rsidR="007D11E2" w:rsidRDefault="007D11E2" w:rsidP="007D11E2">
      <w:pPr>
        <w:pStyle w:val="NoteHeading"/>
        <w:numPr>
          <w:ilvl w:val="0"/>
          <w:numId w:val="24"/>
        </w:numPr>
        <w:pBdr>
          <w:top w:val="none" w:sz="0" w:space="0" w:color="auto"/>
          <w:bottom w:val="none" w:sz="0" w:space="0" w:color="auto"/>
        </w:pBdr>
      </w:pPr>
      <w:r>
        <w:t>All tags are mandatory to be present in XML. If value is optional and tag must be present.</w:t>
      </w:r>
    </w:p>
    <w:p w:rsidR="007D11E2" w:rsidRDefault="007D11E2" w:rsidP="007D11E2">
      <w:pPr>
        <w:pStyle w:val="NoteHeading"/>
        <w:numPr>
          <w:ilvl w:val="0"/>
          <w:numId w:val="24"/>
        </w:numPr>
        <w:pBdr>
          <w:top w:val="none" w:sz="0" w:space="0" w:color="auto"/>
          <w:bottom w:val="none" w:sz="0" w:space="0" w:color="auto"/>
        </w:pBdr>
      </w:pPr>
      <w:r>
        <w:t>The value for TYPE tag is fixed as mentioned in syntax.</w:t>
      </w:r>
    </w:p>
    <w:p w:rsidR="007D11E2" w:rsidRDefault="007D11E2" w:rsidP="007D11E2">
      <w:pPr>
        <w:pStyle w:val="BodyText2"/>
        <w:rPr>
          <w:lang w:val="en-GB"/>
        </w:rPr>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63" w:name="_Toc435707929"/>
      <w:bookmarkStart w:id="464" w:name="_Toc439241717"/>
      <w:r>
        <w:t xml:space="preserve">3.43.2 </w:t>
      </w:r>
      <w:r w:rsidRPr="00B51FF2">
        <w:t>XML Response Syntax</w:t>
      </w:r>
      <w:bookmarkEnd w:id="463"/>
      <w:r>
        <w:t xml:space="preserve"> (USSD)</w:t>
      </w:r>
      <w:bookmarkEnd w:id="464"/>
    </w:p>
    <w:p w:rsidR="007D11E2" w:rsidRDefault="007D11E2" w:rsidP="007D11E2">
      <w:pPr>
        <w:pStyle w:val="BodyText2"/>
      </w:pPr>
      <w:r>
        <w:t>PreTUPS send the acknowledgement to the USSD system about the Enquiry status. The acknowledgement will be in XML and send as response of the request. The XML response details are mentioned below.</w:t>
      </w:r>
    </w:p>
    <w:p w:rsidR="007D11E2" w:rsidRDefault="007D11E2" w:rsidP="007D11E2">
      <w:pPr>
        <w:pStyle w:val="BodyText2"/>
      </w:pPr>
    </w:p>
    <w:p w:rsidR="007D11E2" w:rsidRDefault="007D11E2" w:rsidP="007D11E2">
      <w:pPr>
        <w:pStyle w:val="Code"/>
        <w:ind w:left="0"/>
        <w:jc w:val="left"/>
      </w:pPr>
      <w:r>
        <w:t>&lt;?xml version="1.0"?&gt;</w:t>
      </w:r>
    </w:p>
    <w:p w:rsidR="007D11E2" w:rsidRDefault="007D11E2" w:rsidP="007D11E2">
      <w:pPr>
        <w:pStyle w:val="Code"/>
        <w:ind w:left="0"/>
        <w:jc w:val="left"/>
      </w:pPr>
      <w:r>
        <w:t>&lt;!DOCTYPE COMMAND PUBLIC "-//Ocam//DTD XML Command1.0//EN""xml/command.dtd"&gt;</w:t>
      </w:r>
    </w:p>
    <w:p w:rsidR="007D11E2" w:rsidRDefault="007D11E2" w:rsidP="007D11E2">
      <w:pPr>
        <w:pStyle w:val="Code"/>
        <w:ind w:left="0"/>
        <w:jc w:val="left"/>
      </w:pPr>
      <w:r>
        <w:t>&lt;COMMAND&gt;</w:t>
      </w:r>
    </w:p>
    <w:p w:rsidR="007D11E2" w:rsidRDefault="007D11E2" w:rsidP="007D11E2">
      <w:pPr>
        <w:pStyle w:val="Code"/>
        <w:ind w:left="0"/>
        <w:jc w:val="left"/>
      </w:pPr>
      <w:r>
        <w:t>&lt;TYPE&gt;CGENQRESP&lt;/TYPE&gt;</w:t>
      </w:r>
      <w:r>
        <w:tab/>
      </w:r>
      <w:r>
        <w:tab/>
      </w:r>
    </w:p>
    <w:p w:rsidR="007D11E2" w:rsidRDefault="007D11E2" w:rsidP="007D11E2">
      <w:pPr>
        <w:pStyle w:val="Code"/>
        <w:ind w:left="0"/>
        <w:jc w:val="left"/>
      </w:pPr>
      <w:r>
        <w:t>&lt;TXNSTATUS&gt;</w:t>
      </w:r>
      <w:r>
        <w:rPr>
          <w:b/>
          <w:bCs/>
          <w:i/>
          <w:iCs/>
        </w:rPr>
        <w:t>&lt;Status of the Enquiry&gt;</w:t>
      </w:r>
      <w:r>
        <w:t>&lt;/TXNSTATUS&gt;</w:t>
      </w:r>
    </w:p>
    <w:p w:rsidR="007D11E2" w:rsidRDefault="007D11E2" w:rsidP="007D11E2">
      <w:pPr>
        <w:pStyle w:val="Code"/>
        <w:ind w:left="0"/>
        <w:jc w:val="left"/>
      </w:pPr>
      <w:r>
        <w:t>&lt;MESSAGE&gt;&lt;Message&gt;&lt;/MESSAGE&gt;</w:t>
      </w:r>
    </w:p>
    <w:p w:rsidR="007D11E2" w:rsidRDefault="007D11E2" w:rsidP="007D11E2">
      <w:pPr>
        <w:pStyle w:val="Code"/>
        <w:ind w:left="0"/>
        <w:jc w:val="left"/>
      </w:pPr>
      <w:r w:rsidRPr="00E1661D">
        <w:t>&lt;SERVICECLASS&gt;&lt;Service class of the subscriber&gt;&lt;/SERVICECLASS&gt;</w:t>
      </w:r>
    </w:p>
    <w:p w:rsidR="007D11E2" w:rsidRPr="008700A3" w:rsidRDefault="007D11E2" w:rsidP="007D11E2">
      <w:pPr>
        <w:rPr>
          <w:rFonts w:ascii="Courier New" w:hAnsi="Courier New"/>
          <w:sz w:val="20"/>
        </w:rPr>
      </w:pPr>
      <w:r w:rsidRPr="008700A3">
        <w:rPr>
          <w:rFonts w:ascii="Courier New" w:hAnsi="Courier New"/>
          <w:sz w:val="20"/>
        </w:rPr>
        <w:t>&lt;MSISDN2&gt;</w:t>
      </w:r>
      <w:r>
        <w:rPr>
          <w:rFonts w:ascii="Courier New" w:hAnsi="Courier New"/>
          <w:sz w:val="20"/>
        </w:rPr>
        <w:t>Mobile Number of subscriber</w:t>
      </w:r>
      <w:r w:rsidRPr="008700A3">
        <w:rPr>
          <w:rFonts w:ascii="Courier New" w:hAnsi="Courier New"/>
          <w:sz w:val="20"/>
        </w:rPr>
        <w:t>&lt;/MSISDN2&gt;</w:t>
      </w:r>
    </w:p>
    <w:p w:rsidR="007D11E2" w:rsidRDefault="007D11E2" w:rsidP="007D11E2">
      <w:pPr>
        <w:pStyle w:val="Code"/>
        <w:ind w:left="0"/>
        <w:jc w:val="left"/>
      </w:pPr>
      <w:r>
        <w:t>&lt;CGDETAILS&gt;</w:t>
      </w:r>
    </w:p>
    <w:p w:rsidR="007D11E2" w:rsidRDefault="007D11E2" w:rsidP="007D11E2">
      <w:pPr>
        <w:pStyle w:val="Code"/>
        <w:ind w:left="0" w:firstLine="360"/>
        <w:jc w:val="left"/>
      </w:pPr>
      <w:r>
        <w:t>&lt;DETAIL&gt;</w:t>
      </w:r>
    </w:p>
    <w:p w:rsidR="007D11E2" w:rsidRDefault="007D11E2" w:rsidP="007D11E2">
      <w:pPr>
        <w:pStyle w:val="Code"/>
        <w:ind w:left="360"/>
        <w:jc w:val="left"/>
      </w:pPr>
      <w:r>
        <w:tab/>
        <w:t>&lt;SLABAMT&gt;&lt;Allowed amount for the service in slabs&gt;&lt;/SLABAMT&gt;</w:t>
      </w:r>
    </w:p>
    <w:p w:rsidR="007D11E2" w:rsidRDefault="007D11E2" w:rsidP="007D11E2">
      <w:pPr>
        <w:pStyle w:val="Code"/>
        <w:ind w:left="0" w:firstLine="720"/>
        <w:jc w:val="left"/>
      </w:pPr>
      <w:r>
        <w:t>&lt;CGDESC&gt;&lt;Card group Name or description/&gt;&lt;/CGDESC&gt;</w:t>
      </w:r>
    </w:p>
    <w:p w:rsidR="007D11E2" w:rsidRDefault="007D11E2" w:rsidP="007D11E2">
      <w:pPr>
        <w:pStyle w:val="Code"/>
        <w:ind w:left="0" w:firstLine="720"/>
        <w:jc w:val="left"/>
      </w:pPr>
      <w:r>
        <w:t>&lt;SUBSERVICE&gt;&lt;Subservice for service&gt;&lt;/SUBSERVICE&gt;</w:t>
      </w:r>
    </w:p>
    <w:p w:rsidR="007D11E2" w:rsidRDefault="007D11E2" w:rsidP="007D11E2">
      <w:pPr>
        <w:pStyle w:val="Code"/>
        <w:ind w:left="360"/>
        <w:jc w:val="left"/>
      </w:pPr>
      <w:r>
        <w:t>&lt;/DETAIL&gt;</w:t>
      </w:r>
    </w:p>
    <w:p w:rsidR="007D11E2" w:rsidRDefault="007D11E2" w:rsidP="007D11E2">
      <w:pPr>
        <w:pStyle w:val="Code"/>
        <w:ind w:left="0" w:firstLine="360"/>
        <w:jc w:val="left"/>
      </w:pPr>
      <w:r>
        <w:t>&lt;DETAIL&gt;</w:t>
      </w:r>
    </w:p>
    <w:p w:rsidR="007D11E2" w:rsidRDefault="007D11E2" w:rsidP="007D11E2">
      <w:pPr>
        <w:pStyle w:val="Code"/>
        <w:ind w:left="360" w:firstLine="360"/>
        <w:jc w:val="left"/>
      </w:pPr>
      <w:r>
        <w:t>&lt;SLABAMT&gt;&lt;Allowed amount for the service in slabs&gt;&lt;/SLABAMT&gt;</w:t>
      </w:r>
    </w:p>
    <w:p w:rsidR="007D11E2" w:rsidRDefault="007D11E2" w:rsidP="007D11E2">
      <w:pPr>
        <w:pStyle w:val="Code"/>
        <w:ind w:left="0" w:firstLine="720"/>
        <w:jc w:val="left"/>
      </w:pPr>
      <w:r>
        <w:t>&lt;CGDESC&gt;&lt;Card group Name or description &gt;&lt;/CGDESC&gt;</w:t>
      </w:r>
    </w:p>
    <w:p w:rsidR="007D11E2" w:rsidRDefault="007D11E2" w:rsidP="007D11E2">
      <w:pPr>
        <w:pStyle w:val="Code"/>
        <w:ind w:left="0" w:firstLine="720"/>
        <w:jc w:val="left"/>
      </w:pPr>
      <w:r>
        <w:t>&lt;SUBSERVICE&gt;&lt;Subservice for service &gt;&lt;/SUBSERVICE&gt;</w:t>
      </w:r>
    </w:p>
    <w:p w:rsidR="007D11E2" w:rsidRDefault="007D11E2" w:rsidP="007D11E2">
      <w:pPr>
        <w:pStyle w:val="Code"/>
        <w:ind w:left="360"/>
        <w:jc w:val="left"/>
      </w:pPr>
      <w:r>
        <w:t>&lt;/DETAIL&gt;</w:t>
      </w:r>
    </w:p>
    <w:p w:rsidR="007D11E2" w:rsidRDefault="007D11E2" w:rsidP="007D11E2">
      <w:pPr>
        <w:pStyle w:val="Code"/>
        <w:ind w:left="0" w:firstLine="360"/>
        <w:jc w:val="left"/>
      </w:pPr>
      <w:r>
        <w:t>&lt;DETAIL&gt;</w:t>
      </w:r>
    </w:p>
    <w:p w:rsidR="007D11E2" w:rsidRDefault="007D11E2" w:rsidP="007D11E2">
      <w:pPr>
        <w:pStyle w:val="Code"/>
        <w:ind w:left="360" w:firstLine="360"/>
        <w:jc w:val="left"/>
      </w:pPr>
      <w:r>
        <w:t>&lt;SLABAMT&gt;&lt;Allowed amount for the service in slabs&gt;&lt;/SLABAMT&gt;</w:t>
      </w:r>
    </w:p>
    <w:p w:rsidR="007D11E2" w:rsidRDefault="007D11E2" w:rsidP="007D11E2">
      <w:pPr>
        <w:pStyle w:val="Code"/>
        <w:ind w:left="0" w:firstLine="720"/>
        <w:jc w:val="left"/>
      </w:pPr>
      <w:r>
        <w:t>&lt;CGDESC&gt;&lt;Card group Name or description &gt;&lt;/CGDESC&gt;</w:t>
      </w:r>
    </w:p>
    <w:p w:rsidR="007D11E2" w:rsidRDefault="007D11E2" w:rsidP="007D11E2">
      <w:pPr>
        <w:pStyle w:val="Code"/>
        <w:ind w:left="0" w:firstLine="720"/>
        <w:jc w:val="left"/>
      </w:pPr>
      <w:r>
        <w:t>&lt;SUBSERVICE&gt;&lt;Subservice for service &gt;&lt;/SUBSERVICE&gt;</w:t>
      </w:r>
    </w:p>
    <w:p w:rsidR="007D11E2" w:rsidRDefault="007D11E2" w:rsidP="007D11E2">
      <w:pPr>
        <w:pStyle w:val="Code"/>
        <w:ind w:left="360"/>
        <w:jc w:val="left"/>
      </w:pPr>
      <w:r>
        <w:tab/>
        <w:t>&lt;/DETAIL&gt;</w:t>
      </w:r>
    </w:p>
    <w:p w:rsidR="007D11E2" w:rsidRDefault="007D11E2" w:rsidP="007D11E2">
      <w:pPr>
        <w:pStyle w:val="Code"/>
        <w:ind w:left="360"/>
        <w:jc w:val="left"/>
      </w:pPr>
      <w:r>
        <w:tab/>
        <w:t>.</w:t>
      </w:r>
    </w:p>
    <w:p w:rsidR="007D11E2" w:rsidRDefault="007D11E2" w:rsidP="007D11E2">
      <w:pPr>
        <w:pStyle w:val="Code"/>
        <w:ind w:left="360"/>
        <w:jc w:val="left"/>
      </w:pPr>
      <w:r>
        <w:tab/>
        <w:t>.</w:t>
      </w:r>
    </w:p>
    <w:p w:rsidR="007D11E2" w:rsidRDefault="007D11E2" w:rsidP="007D11E2">
      <w:pPr>
        <w:pStyle w:val="Code"/>
        <w:ind w:left="360"/>
        <w:jc w:val="left"/>
      </w:pPr>
      <w:r>
        <w:tab/>
        <w:t>.</w:t>
      </w:r>
    </w:p>
    <w:p w:rsidR="007D11E2" w:rsidRDefault="007D11E2" w:rsidP="007D11E2">
      <w:pPr>
        <w:pStyle w:val="Code"/>
        <w:ind w:left="0"/>
        <w:jc w:val="left"/>
      </w:pPr>
      <w:r>
        <w:t>&lt;/CGDETAILS&gt;</w:t>
      </w:r>
    </w:p>
    <w:p w:rsidR="007D11E2" w:rsidRDefault="007D11E2" w:rsidP="007D11E2">
      <w:pPr>
        <w:pStyle w:val="Code"/>
        <w:ind w:left="0"/>
        <w:jc w:val="left"/>
      </w:pPr>
      <w:r>
        <w:t>&lt;/COMMAND&gt;</w:t>
      </w:r>
    </w:p>
    <w:p w:rsidR="007D11E2" w:rsidRDefault="007D11E2" w:rsidP="007D11E2">
      <w:pPr>
        <w:pStyle w:val="BodyText2"/>
      </w:pPr>
    </w:p>
    <w:p w:rsidR="007D11E2" w:rsidRDefault="007D11E2" w:rsidP="007D11E2">
      <w:pPr>
        <w:pStyle w:val="Heading"/>
      </w:pPr>
      <w:r>
        <w:lastRenderedPageBreak/>
        <w:t>Fields Detail</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980"/>
        <w:gridCol w:w="2520"/>
        <w:gridCol w:w="1440"/>
        <w:gridCol w:w="720"/>
        <w:gridCol w:w="900"/>
      </w:tblGrid>
      <w:tr w:rsidR="007D11E2" w:rsidTr="009E451F">
        <w:trPr>
          <w:trHeight w:val="277"/>
          <w:tblHeader/>
        </w:trPr>
        <w:tc>
          <w:tcPr>
            <w:tcW w:w="1620" w:type="dxa"/>
            <w:shd w:val="clear" w:color="auto" w:fill="E11837"/>
          </w:tcPr>
          <w:p w:rsidR="007D11E2" w:rsidRDefault="007D11E2" w:rsidP="009E451F">
            <w:pPr>
              <w:pStyle w:val="TableColumnLabels"/>
            </w:pPr>
            <w:r>
              <w:t>TAG</w:t>
            </w:r>
          </w:p>
        </w:tc>
        <w:tc>
          <w:tcPr>
            <w:tcW w:w="1980" w:type="dxa"/>
            <w:shd w:val="clear" w:color="auto" w:fill="E11837"/>
          </w:tcPr>
          <w:p w:rsidR="007D11E2" w:rsidRDefault="007D11E2" w:rsidP="009E451F">
            <w:pPr>
              <w:pStyle w:val="TableColumnLabels"/>
            </w:pPr>
            <w:r>
              <w:t>Fields</w:t>
            </w:r>
          </w:p>
        </w:tc>
        <w:tc>
          <w:tcPr>
            <w:tcW w:w="2520" w:type="dxa"/>
            <w:shd w:val="clear" w:color="auto" w:fill="E11837"/>
          </w:tcPr>
          <w:p w:rsidR="007D11E2" w:rsidRDefault="007D11E2" w:rsidP="009E451F">
            <w:pPr>
              <w:pStyle w:val="TableColumnLabels"/>
            </w:pPr>
            <w:r>
              <w:t>Remarks</w:t>
            </w:r>
          </w:p>
        </w:tc>
        <w:tc>
          <w:tcPr>
            <w:tcW w:w="1440" w:type="dxa"/>
            <w:shd w:val="clear" w:color="auto" w:fill="E11837"/>
          </w:tcPr>
          <w:p w:rsidR="007D11E2" w:rsidRDefault="007D11E2" w:rsidP="009E451F">
            <w:pPr>
              <w:pStyle w:val="TableColumnLabels"/>
            </w:pPr>
            <w:r>
              <w:t>Example</w:t>
            </w:r>
          </w:p>
        </w:tc>
        <w:tc>
          <w:tcPr>
            <w:tcW w:w="720" w:type="dxa"/>
            <w:shd w:val="clear" w:color="auto" w:fill="E11837"/>
          </w:tcPr>
          <w:p w:rsidR="007D11E2" w:rsidRDefault="007D11E2" w:rsidP="009E451F">
            <w:pPr>
              <w:pStyle w:val="TableColumnLabels"/>
            </w:pPr>
            <w:r>
              <w:t>Field Type</w:t>
            </w:r>
          </w:p>
        </w:tc>
        <w:tc>
          <w:tcPr>
            <w:tcW w:w="900" w:type="dxa"/>
            <w:shd w:val="clear" w:color="auto" w:fill="E11837"/>
          </w:tcPr>
          <w:p w:rsidR="007D11E2" w:rsidRDefault="007D11E2" w:rsidP="009E451F">
            <w:pPr>
              <w:pStyle w:val="TableColumnLabels"/>
            </w:pPr>
            <w:r>
              <w:t>Optional/Mandatory</w:t>
            </w:r>
          </w:p>
        </w:tc>
      </w:tr>
      <w:tr w:rsidR="007D11E2" w:rsidTr="009E451F">
        <w:tblPrEx>
          <w:tblCellMar>
            <w:left w:w="70" w:type="dxa"/>
            <w:right w:w="70" w:type="dxa"/>
          </w:tblCellMar>
        </w:tblPrEx>
        <w:tc>
          <w:tcPr>
            <w:tcW w:w="1620" w:type="dxa"/>
          </w:tcPr>
          <w:p w:rsidR="007D11E2" w:rsidRDefault="007D11E2" w:rsidP="009E451F">
            <w:pPr>
              <w:pStyle w:val="Tablecontent"/>
            </w:pPr>
            <w:r>
              <w:t>TYPE</w:t>
            </w:r>
          </w:p>
        </w:tc>
        <w:tc>
          <w:tcPr>
            <w:tcW w:w="1980" w:type="dxa"/>
          </w:tcPr>
          <w:p w:rsidR="007D11E2" w:rsidRDefault="007D11E2" w:rsidP="009E451F">
            <w:pPr>
              <w:pStyle w:val="Tablecontent"/>
            </w:pPr>
            <w:r>
              <w:t>Response type</w:t>
            </w:r>
          </w:p>
        </w:tc>
        <w:tc>
          <w:tcPr>
            <w:tcW w:w="2520" w:type="dxa"/>
          </w:tcPr>
          <w:p w:rsidR="007D11E2" w:rsidRDefault="007D11E2" w:rsidP="009E451F">
            <w:pPr>
              <w:pStyle w:val="Tablecontent"/>
            </w:pPr>
            <w:r>
              <w:t>Response Type</w:t>
            </w:r>
          </w:p>
        </w:tc>
        <w:tc>
          <w:tcPr>
            <w:tcW w:w="1440" w:type="dxa"/>
          </w:tcPr>
          <w:p w:rsidR="007D11E2" w:rsidRDefault="007D11E2" w:rsidP="009E451F">
            <w:pPr>
              <w:pStyle w:val="Tablecontent"/>
            </w:pPr>
            <w:r>
              <w:t>CGENQRESP</w:t>
            </w:r>
          </w:p>
        </w:tc>
        <w:tc>
          <w:tcPr>
            <w:tcW w:w="720" w:type="dxa"/>
          </w:tcPr>
          <w:p w:rsidR="007D11E2" w:rsidRDefault="007D11E2" w:rsidP="009E451F">
            <w:pPr>
              <w:pStyle w:val="Tablecontent"/>
            </w:pPr>
            <w:r>
              <w:t>C (15)</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TXNSTATUS</w:t>
            </w:r>
          </w:p>
        </w:tc>
        <w:tc>
          <w:tcPr>
            <w:tcW w:w="1980" w:type="dxa"/>
          </w:tcPr>
          <w:p w:rsidR="007D11E2" w:rsidRDefault="007D11E2" w:rsidP="009E451F">
            <w:pPr>
              <w:pStyle w:val="Tablecontent"/>
            </w:pPr>
            <w:r>
              <w:t>Transaction Status</w:t>
            </w:r>
          </w:p>
        </w:tc>
        <w:tc>
          <w:tcPr>
            <w:tcW w:w="2520" w:type="dxa"/>
          </w:tcPr>
          <w:p w:rsidR="007D11E2" w:rsidRDefault="007D11E2" w:rsidP="009E451F">
            <w:pPr>
              <w:pStyle w:val="Tablecontent"/>
            </w:pPr>
            <w:r>
              <w:t>Status of the External system Enquiry request</w:t>
            </w:r>
          </w:p>
          <w:p w:rsidR="007D11E2" w:rsidRDefault="007D11E2" w:rsidP="009E451F">
            <w:pPr>
              <w:pStyle w:val="TableListBullet1"/>
            </w:pPr>
            <w:r>
              <w:t xml:space="preserve">Transaction Status = 200 means Success, </w:t>
            </w:r>
          </w:p>
          <w:p w:rsidR="007D11E2" w:rsidRDefault="007D11E2" w:rsidP="009E451F">
            <w:pPr>
              <w:pStyle w:val="TableListBullet1"/>
              <w:jc w:val="left"/>
            </w:pPr>
            <w:r>
              <w:t>Transaction Status Other than 200 means failed</w:t>
            </w:r>
          </w:p>
        </w:tc>
        <w:tc>
          <w:tcPr>
            <w:tcW w:w="1440" w:type="dxa"/>
          </w:tcPr>
          <w:p w:rsidR="007D11E2" w:rsidRDefault="007D11E2" w:rsidP="009E451F">
            <w:pPr>
              <w:pStyle w:val="Tablecontent"/>
            </w:pPr>
            <w:r>
              <w:t>200</w:t>
            </w:r>
          </w:p>
        </w:tc>
        <w:tc>
          <w:tcPr>
            <w:tcW w:w="720" w:type="dxa"/>
          </w:tcPr>
          <w:p w:rsidR="007D11E2" w:rsidRDefault="007D11E2" w:rsidP="009E451F">
            <w:pPr>
              <w:pStyle w:val="Tablecontent"/>
            </w:pPr>
            <w:r>
              <w:t>N (7)</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MESSAGE</w:t>
            </w:r>
          </w:p>
        </w:tc>
        <w:tc>
          <w:tcPr>
            <w:tcW w:w="1980" w:type="dxa"/>
          </w:tcPr>
          <w:p w:rsidR="007D11E2" w:rsidRDefault="007D11E2" w:rsidP="009E451F">
            <w:pPr>
              <w:pStyle w:val="Tablecontent"/>
            </w:pPr>
            <w:r>
              <w:t>Message regarding the Enquiry requested MSISDN</w:t>
            </w:r>
          </w:p>
        </w:tc>
        <w:tc>
          <w:tcPr>
            <w:tcW w:w="2520" w:type="dxa"/>
          </w:tcPr>
          <w:p w:rsidR="007D11E2" w:rsidRDefault="007D11E2" w:rsidP="009E451F">
            <w:pPr>
              <w:pStyle w:val="Tablecontent"/>
            </w:pPr>
          </w:p>
        </w:tc>
        <w:tc>
          <w:tcPr>
            <w:tcW w:w="1440" w:type="dxa"/>
          </w:tcPr>
          <w:p w:rsidR="007D11E2" w:rsidRDefault="007D11E2" w:rsidP="009E451F">
            <w:pPr>
              <w:pStyle w:val="Tablecontent"/>
            </w:pPr>
            <w:r>
              <w:t>Successful or  Failed</w:t>
            </w:r>
          </w:p>
        </w:tc>
        <w:tc>
          <w:tcPr>
            <w:tcW w:w="720" w:type="dxa"/>
          </w:tcPr>
          <w:p w:rsidR="007D11E2" w:rsidRDefault="007D11E2" w:rsidP="009E451F">
            <w:pPr>
              <w:pStyle w:val="Tablecontent"/>
            </w:pPr>
            <w:r>
              <w:t>C(15)</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rsidRPr="00D03708">
              <w:t>SERVICECLASS</w:t>
            </w:r>
          </w:p>
        </w:tc>
        <w:tc>
          <w:tcPr>
            <w:tcW w:w="1980" w:type="dxa"/>
          </w:tcPr>
          <w:p w:rsidR="007D11E2" w:rsidRDefault="007D11E2" w:rsidP="009E451F">
            <w:pPr>
              <w:pStyle w:val="Tablecontent"/>
            </w:pPr>
            <w:r>
              <w:t>Service class</w:t>
            </w:r>
          </w:p>
        </w:tc>
        <w:tc>
          <w:tcPr>
            <w:tcW w:w="2520" w:type="dxa"/>
          </w:tcPr>
          <w:p w:rsidR="007D11E2" w:rsidRDefault="007D11E2" w:rsidP="009E451F">
            <w:pPr>
              <w:pStyle w:val="Tablecontent"/>
            </w:pPr>
            <w:r>
              <w:t>Service class of the subscriber</w:t>
            </w:r>
          </w:p>
        </w:tc>
        <w:tc>
          <w:tcPr>
            <w:tcW w:w="1440" w:type="dxa"/>
          </w:tcPr>
          <w:p w:rsidR="007D11E2" w:rsidRDefault="007D11E2" w:rsidP="009E451F">
            <w:pPr>
              <w:pStyle w:val="Tablecontent"/>
            </w:pPr>
            <w:r>
              <w:t>SCLASS!</w:t>
            </w:r>
          </w:p>
        </w:tc>
        <w:tc>
          <w:tcPr>
            <w:tcW w:w="720" w:type="dxa"/>
          </w:tcPr>
          <w:p w:rsidR="007D11E2" w:rsidRDefault="007D11E2" w:rsidP="009E451F">
            <w:pPr>
              <w:pStyle w:val="Tablecontent"/>
            </w:pPr>
            <w:r>
              <w:t>C(15)</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MSISDN2</w:t>
            </w:r>
          </w:p>
        </w:tc>
        <w:tc>
          <w:tcPr>
            <w:tcW w:w="1980" w:type="dxa"/>
          </w:tcPr>
          <w:p w:rsidR="007D11E2" w:rsidRDefault="007D11E2" w:rsidP="009E451F">
            <w:pPr>
              <w:pStyle w:val="Tablecontent"/>
            </w:pPr>
            <w:r>
              <w:t>Payee MSISDN</w:t>
            </w:r>
          </w:p>
        </w:tc>
        <w:tc>
          <w:tcPr>
            <w:tcW w:w="2520" w:type="dxa"/>
          </w:tcPr>
          <w:p w:rsidR="007D11E2" w:rsidRDefault="007D11E2" w:rsidP="009E451F">
            <w:pPr>
              <w:pStyle w:val="Tablecontent"/>
            </w:pPr>
            <w:r>
              <w:t>9942223</w:t>
            </w:r>
          </w:p>
        </w:tc>
        <w:tc>
          <w:tcPr>
            <w:tcW w:w="1440" w:type="dxa"/>
          </w:tcPr>
          <w:p w:rsidR="007D11E2" w:rsidRDefault="007D11E2" w:rsidP="009E451F">
            <w:pPr>
              <w:pStyle w:val="Tablecontent"/>
            </w:pPr>
            <w:r>
              <w:t>15</w:t>
            </w:r>
          </w:p>
        </w:tc>
        <w:tc>
          <w:tcPr>
            <w:tcW w:w="720" w:type="dxa"/>
          </w:tcPr>
          <w:p w:rsidR="007D11E2" w:rsidRDefault="007D11E2" w:rsidP="009E451F">
            <w:pPr>
              <w:pStyle w:val="Tablecontent"/>
            </w:pPr>
            <w:r>
              <w:t>M</w:t>
            </w:r>
          </w:p>
        </w:tc>
        <w:tc>
          <w:tcPr>
            <w:tcW w:w="900" w:type="dxa"/>
          </w:tcPr>
          <w:p w:rsidR="007D11E2" w:rsidRDefault="007D11E2" w:rsidP="009E451F">
            <w:pPr>
              <w:pStyle w:val="Tablecontent"/>
            </w:pPr>
            <w:r>
              <w:t xml:space="preserve">Numeric and without country code. </w:t>
            </w:r>
          </w:p>
        </w:tc>
      </w:tr>
      <w:tr w:rsidR="007D11E2" w:rsidTr="009E451F">
        <w:tblPrEx>
          <w:tblCellMar>
            <w:left w:w="70" w:type="dxa"/>
            <w:right w:w="70" w:type="dxa"/>
          </w:tblCellMar>
        </w:tblPrEx>
        <w:tc>
          <w:tcPr>
            <w:tcW w:w="1620" w:type="dxa"/>
          </w:tcPr>
          <w:p w:rsidR="007D11E2" w:rsidRDefault="007D11E2" w:rsidP="009E451F">
            <w:pPr>
              <w:pStyle w:val="Tablecontent"/>
            </w:pPr>
            <w:r>
              <w:t>SLABAMT</w:t>
            </w:r>
          </w:p>
        </w:tc>
        <w:tc>
          <w:tcPr>
            <w:tcW w:w="1980" w:type="dxa"/>
          </w:tcPr>
          <w:p w:rsidR="007D11E2" w:rsidRDefault="007D11E2" w:rsidP="009E451F">
            <w:pPr>
              <w:pStyle w:val="Tablecontent"/>
            </w:pPr>
            <w:r>
              <w:t>Allowed Amount range for the requested service (in slabs if exist)</w:t>
            </w:r>
          </w:p>
        </w:tc>
        <w:tc>
          <w:tcPr>
            <w:tcW w:w="2520" w:type="dxa"/>
          </w:tcPr>
          <w:p w:rsidR="007D11E2" w:rsidRDefault="007D11E2" w:rsidP="009E451F">
            <w:pPr>
              <w:pStyle w:val="Tablecontent"/>
            </w:pPr>
            <w:r>
              <w:t>Allowed amount range for the requested service,</w:t>
            </w:r>
          </w:p>
          <w:p w:rsidR="007D11E2" w:rsidRDefault="007D11E2" w:rsidP="009E451F">
            <w:pPr>
              <w:pStyle w:val="Tablecontent"/>
            </w:pPr>
            <w:r>
              <w:t xml:space="preserve">Slab separator will be configurable </w:t>
            </w:r>
          </w:p>
        </w:tc>
        <w:tc>
          <w:tcPr>
            <w:tcW w:w="1440" w:type="dxa"/>
          </w:tcPr>
          <w:p w:rsidR="007D11E2" w:rsidRDefault="007D11E2" w:rsidP="009E451F">
            <w:pPr>
              <w:pStyle w:val="Tablecontent"/>
            </w:pPr>
            <w:r>
              <w:t>10-10000</w:t>
            </w:r>
          </w:p>
          <w:p w:rsidR="007D11E2" w:rsidRDefault="007D11E2" w:rsidP="009E451F">
            <w:pPr>
              <w:pStyle w:val="Tablecontent"/>
            </w:pPr>
            <w:r>
              <w:t>Or</w:t>
            </w:r>
          </w:p>
          <w:p w:rsidR="007D11E2" w:rsidRDefault="007D11E2" w:rsidP="009E451F">
            <w:pPr>
              <w:pStyle w:val="Tablecontent"/>
            </w:pPr>
            <w:r>
              <w:t>15</w:t>
            </w:r>
          </w:p>
        </w:tc>
        <w:tc>
          <w:tcPr>
            <w:tcW w:w="720" w:type="dxa"/>
          </w:tcPr>
          <w:p w:rsidR="007D11E2" w:rsidRDefault="007D11E2" w:rsidP="009E451F">
            <w:pPr>
              <w:pStyle w:val="Tablecontent"/>
            </w:pPr>
            <w:r>
              <w:t>A(50)</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CGDESC</w:t>
            </w:r>
          </w:p>
        </w:tc>
        <w:tc>
          <w:tcPr>
            <w:tcW w:w="1980" w:type="dxa"/>
          </w:tcPr>
          <w:p w:rsidR="007D11E2" w:rsidRDefault="007D11E2" w:rsidP="009E451F">
            <w:pPr>
              <w:pStyle w:val="Tablecontent"/>
            </w:pPr>
            <w:r>
              <w:t>Card group description</w:t>
            </w:r>
          </w:p>
        </w:tc>
        <w:tc>
          <w:tcPr>
            <w:tcW w:w="2520" w:type="dxa"/>
          </w:tcPr>
          <w:p w:rsidR="007D11E2" w:rsidRDefault="007D11E2" w:rsidP="009E451F">
            <w:pPr>
              <w:pStyle w:val="Tablecontent"/>
            </w:pPr>
            <w:r>
              <w:t>Card group  description defined in card group set</w:t>
            </w:r>
          </w:p>
        </w:tc>
        <w:tc>
          <w:tcPr>
            <w:tcW w:w="1440" w:type="dxa"/>
          </w:tcPr>
          <w:p w:rsidR="007D11E2" w:rsidRDefault="007D11E2" w:rsidP="009E451F">
            <w:pPr>
              <w:pStyle w:val="Tablecontent"/>
            </w:pPr>
            <w:r>
              <w:t>50 MB data</w:t>
            </w:r>
          </w:p>
        </w:tc>
        <w:tc>
          <w:tcPr>
            <w:tcW w:w="720" w:type="dxa"/>
          </w:tcPr>
          <w:p w:rsidR="007D11E2" w:rsidRDefault="007D11E2" w:rsidP="009E451F">
            <w:pPr>
              <w:pStyle w:val="Tablecontent"/>
            </w:pPr>
            <w:r>
              <w:t>C(20)</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SUBSERVICE</w:t>
            </w:r>
          </w:p>
        </w:tc>
        <w:tc>
          <w:tcPr>
            <w:tcW w:w="1980" w:type="dxa"/>
          </w:tcPr>
          <w:p w:rsidR="007D11E2" w:rsidRDefault="007D11E2" w:rsidP="009E451F">
            <w:pPr>
              <w:pStyle w:val="Tablecontent"/>
            </w:pPr>
            <w:r>
              <w:t>Sub service</w:t>
            </w:r>
          </w:p>
        </w:tc>
        <w:tc>
          <w:tcPr>
            <w:tcW w:w="2520" w:type="dxa"/>
          </w:tcPr>
          <w:p w:rsidR="007D11E2" w:rsidRDefault="007D11E2" w:rsidP="009E451F">
            <w:pPr>
              <w:pStyle w:val="Tablecontent"/>
            </w:pPr>
            <w:r w:rsidRPr="004251C6">
              <w:rPr>
                <w:b/>
              </w:rPr>
              <w:t>Sub service code</w:t>
            </w:r>
            <w:r>
              <w:t xml:space="preserve"> configured in the system</w:t>
            </w:r>
          </w:p>
        </w:tc>
        <w:tc>
          <w:tcPr>
            <w:tcW w:w="1440" w:type="dxa"/>
          </w:tcPr>
          <w:p w:rsidR="007D11E2" w:rsidRDefault="007D11E2" w:rsidP="009E451F">
            <w:pPr>
              <w:pStyle w:val="Tablecontent"/>
            </w:pPr>
            <w:r>
              <w:t>DATA</w:t>
            </w:r>
          </w:p>
        </w:tc>
        <w:tc>
          <w:tcPr>
            <w:tcW w:w="720" w:type="dxa"/>
          </w:tcPr>
          <w:p w:rsidR="007D11E2" w:rsidRDefault="007D11E2" w:rsidP="009E451F">
            <w:pPr>
              <w:pStyle w:val="Tablecontent"/>
            </w:pPr>
            <w:r>
              <w:t>A(10)</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p>
        </w:tc>
        <w:tc>
          <w:tcPr>
            <w:tcW w:w="1980" w:type="dxa"/>
          </w:tcPr>
          <w:p w:rsidR="007D11E2" w:rsidRDefault="007D11E2" w:rsidP="009E451F">
            <w:pPr>
              <w:pStyle w:val="Tablecontent"/>
            </w:pPr>
          </w:p>
        </w:tc>
        <w:tc>
          <w:tcPr>
            <w:tcW w:w="2520" w:type="dxa"/>
          </w:tcPr>
          <w:p w:rsidR="007D11E2" w:rsidRDefault="007D11E2" w:rsidP="009E451F">
            <w:pPr>
              <w:pStyle w:val="Tablecontent"/>
            </w:pPr>
          </w:p>
        </w:tc>
        <w:tc>
          <w:tcPr>
            <w:tcW w:w="1440" w:type="dxa"/>
          </w:tcPr>
          <w:p w:rsidR="007D11E2" w:rsidRDefault="007D11E2" w:rsidP="009E451F">
            <w:pPr>
              <w:pStyle w:val="Tablecontent"/>
            </w:pPr>
          </w:p>
        </w:tc>
        <w:tc>
          <w:tcPr>
            <w:tcW w:w="720" w:type="dxa"/>
          </w:tcPr>
          <w:p w:rsidR="007D11E2" w:rsidRDefault="007D11E2" w:rsidP="009E451F">
            <w:pPr>
              <w:pStyle w:val="Tablecontent"/>
            </w:pPr>
          </w:p>
        </w:tc>
        <w:tc>
          <w:tcPr>
            <w:tcW w:w="900" w:type="dxa"/>
          </w:tcPr>
          <w:p w:rsidR="007D11E2" w:rsidRDefault="007D11E2" w:rsidP="009E451F">
            <w:pPr>
              <w:pStyle w:val="Tablecontent"/>
            </w:pPr>
          </w:p>
        </w:tc>
      </w:tr>
    </w:tbl>
    <w:p w:rsidR="007D11E2" w:rsidRDefault="007D11E2" w:rsidP="007D11E2">
      <w:pPr>
        <w:pStyle w:val="NoteHeading"/>
        <w:numPr>
          <w:ilvl w:val="0"/>
          <w:numId w:val="0"/>
        </w:numPr>
        <w:ind w:left="576"/>
      </w:pPr>
    </w:p>
    <w:p w:rsidR="007D11E2" w:rsidRDefault="007D11E2" w:rsidP="007D11E2">
      <w:pPr>
        <w:pStyle w:val="NoteHeading"/>
        <w:pBdr>
          <w:top w:val="none" w:sz="0" w:space="0" w:color="auto"/>
          <w:bottom w:val="none" w:sz="0" w:space="0" w:color="auto"/>
        </w:pBdr>
        <w:tabs>
          <w:tab w:val="clear" w:pos="1080"/>
        </w:tabs>
        <w:ind w:hanging="360"/>
      </w:pPr>
      <w:r>
        <w:t>The value for TYPE tag is fixed as mentioned in syntax.</w:t>
      </w:r>
    </w:p>
    <w:p w:rsidR="007D11E2" w:rsidRDefault="007D11E2" w:rsidP="007D11E2">
      <w:pPr>
        <w:pStyle w:val="NoteHeading"/>
        <w:pBdr>
          <w:top w:val="none" w:sz="0" w:space="0" w:color="auto"/>
          <w:bottom w:val="none" w:sz="0" w:space="0" w:color="auto"/>
        </w:pBdr>
        <w:tabs>
          <w:tab w:val="clear" w:pos="1080"/>
        </w:tabs>
        <w:ind w:hanging="360"/>
      </w:pPr>
      <w:r>
        <w:t>Based on the retailer detail system will identify the domain of the retailer which will use to get the relevant card groups.</w:t>
      </w:r>
    </w:p>
    <w:p w:rsidR="007D11E2" w:rsidRDefault="007D11E2" w:rsidP="007D11E2">
      <w:pPr>
        <w:pStyle w:val="NoteHeading"/>
        <w:pBdr>
          <w:top w:val="none" w:sz="0" w:space="0" w:color="auto"/>
          <w:bottom w:val="none" w:sz="0" w:space="0" w:color="auto"/>
        </w:pBdr>
        <w:tabs>
          <w:tab w:val="clear" w:pos="1080"/>
        </w:tabs>
        <w:ind w:hanging="360"/>
      </w:pPr>
      <w:r>
        <w:t>There is IN communication to get the service class of the subscriber</w:t>
      </w:r>
    </w:p>
    <w:p w:rsidR="007D11E2" w:rsidRDefault="007D11E2" w:rsidP="007D11E2">
      <w:pPr>
        <w:pStyle w:val="NoteHeading"/>
        <w:pBdr>
          <w:top w:val="none" w:sz="0" w:space="0" w:color="auto"/>
          <w:bottom w:val="none" w:sz="0" w:space="0" w:color="auto"/>
        </w:pBdr>
        <w:tabs>
          <w:tab w:val="clear" w:pos="1080"/>
        </w:tabs>
        <w:ind w:hanging="360"/>
        <w:rPr>
          <w:color w:val="1F497D" w:themeColor="dark2"/>
        </w:rPr>
      </w:pPr>
      <w:r>
        <w:t>SUBSERVICE will contain values which will be different from refill ID that is passed to IN. PreTUPS will internally map and send appropriate refillID to IN</w:t>
      </w:r>
    </w:p>
    <w:p w:rsidR="007D11E2" w:rsidRPr="009A4F5A" w:rsidRDefault="007D11E2" w:rsidP="007D11E2">
      <w:pPr>
        <w:pStyle w:val="BodyText2"/>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65" w:name="_Toc439241718"/>
      <w:r>
        <w:t xml:space="preserve">3.43.4 </w:t>
      </w:r>
      <w:r w:rsidRPr="008700A3">
        <w:t>Sample XML</w:t>
      </w:r>
      <w:bookmarkEnd w:id="465"/>
    </w:p>
    <w:p w:rsidR="007D11E2" w:rsidRPr="008700A3" w:rsidRDefault="007D11E2" w:rsidP="007D11E2">
      <w:pPr>
        <w:pStyle w:val="Heading"/>
      </w:pPr>
      <w:r>
        <w:t xml:space="preserve">Card Group Enquiry API - </w:t>
      </w:r>
      <w:r w:rsidRPr="008700A3">
        <w:t>Request</w:t>
      </w:r>
    </w:p>
    <w:p w:rsidR="007D11E2" w:rsidRPr="008700A3" w:rsidRDefault="007D11E2" w:rsidP="007D11E2">
      <w:pPr>
        <w:rPr>
          <w:rFonts w:ascii="Courier New" w:hAnsi="Courier New"/>
          <w:sz w:val="20"/>
        </w:rPr>
      </w:pPr>
      <w:r w:rsidRPr="008700A3">
        <w:rPr>
          <w:rFonts w:ascii="Courier New" w:hAnsi="Courier New"/>
          <w:sz w:val="20"/>
        </w:rPr>
        <w:t>&lt;?xml version="1.0"?&gt;</w:t>
      </w:r>
    </w:p>
    <w:p w:rsidR="007D11E2" w:rsidRPr="008700A3" w:rsidRDefault="007D11E2" w:rsidP="007D11E2">
      <w:pPr>
        <w:rPr>
          <w:rFonts w:ascii="Courier New" w:hAnsi="Courier New"/>
          <w:sz w:val="20"/>
        </w:rPr>
      </w:pPr>
      <w:r w:rsidRPr="008700A3">
        <w:rPr>
          <w:rFonts w:ascii="Courier New" w:hAnsi="Courier New"/>
          <w:sz w:val="20"/>
        </w:rPr>
        <w:t>&lt;!DOCTYPE COMMAND PUBLIC "-//Ocam//DTD XML Command1.0//EN""xml/command.dtd"&gt;</w:t>
      </w:r>
    </w:p>
    <w:p w:rsidR="007D11E2" w:rsidRPr="008700A3" w:rsidRDefault="007D11E2" w:rsidP="007D11E2">
      <w:pPr>
        <w:rPr>
          <w:rFonts w:ascii="Courier New" w:hAnsi="Courier New"/>
          <w:sz w:val="20"/>
        </w:rPr>
      </w:pPr>
      <w:r w:rsidRPr="008700A3">
        <w:rPr>
          <w:rFonts w:ascii="Courier New" w:hAnsi="Courier New"/>
          <w:sz w:val="20"/>
        </w:rPr>
        <w:t>&lt;COMMAND&gt;</w:t>
      </w:r>
    </w:p>
    <w:p w:rsidR="007D11E2" w:rsidRPr="008700A3" w:rsidRDefault="007D11E2" w:rsidP="007D11E2">
      <w:pPr>
        <w:ind w:left="720"/>
        <w:rPr>
          <w:rFonts w:ascii="Courier New" w:hAnsi="Courier New"/>
          <w:sz w:val="20"/>
        </w:rPr>
      </w:pPr>
      <w:r w:rsidRPr="008700A3">
        <w:rPr>
          <w:rFonts w:ascii="Courier New" w:hAnsi="Courier New"/>
          <w:sz w:val="20"/>
        </w:rPr>
        <w:t>&lt;TYPE&gt;CGENQREQ&lt;/TYPE&gt;</w:t>
      </w:r>
    </w:p>
    <w:p w:rsidR="007D11E2" w:rsidRPr="008700A3" w:rsidRDefault="007D11E2" w:rsidP="007D11E2">
      <w:pPr>
        <w:ind w:left="720"/>
        <w:rPr>
          <w:rFonts w:ascii="Courier New" w:hAnsi="Courier New"/>
          <w:sz w:val="20"/>
        </w:rPr>
      </w:pPr>
      <w:r w:rsidRPr="008700A3">
        <w:rPr>
          <w:rFonts w:ascii="Courier New" w:hAnsi="Courier New"/>
          <w:sz w:val="20"/>
        </w:rPr>
        <w:t>&lt;MSISDN1&gt;</w:t>
      </w:r>
      <w:r w:rsidRPr="00570D16">
        <w:rPr>
          <w:rFonts w:ascii="Courier New" w:hAnsi="Courier New"/>
          <w:sz w:val="20"/>
        </w:rPr>
        <w:t>9711223344</w:t>
      </w:r>
      <w:r w:rsidRPr="008700A3">
        <w:rPr>
          <w:rFonts w:ascii="Courier New" w:hAnsi="Courier New"/>
          <w:sz w:val="20"/>
        </w:rPr>
        <w:t>&lt;/MSISDN1&gt;</w:t>
      </w:r>
    </w:p>
    <w:p w:rsidR="007D11E2" w:rsidRPr="008700A3" w:rsidRDefault="007D11E2" w:rsidP="007D11E2">
      <w:pPr>
        <w:ind w:left="720"/>
        <w:rPr>
          <w:rFonts w:ascii="Courier New" w:hAnsi="Courier New"/>
          <w:sz w:val="20"/>
        </w:rPr>
      </w:pPr>
      <w:r w:rsidRPr="008700A3">
        <w:rPr>
          <w:rFonts w:ascii="Courier New" w:hAnsi="Courier New"/>
          <w:sz w:val="20"/>
        </w:rPr>
        <w:t>&lt;PIN&gt;</w:t>
      </w:r>
      <w:r>
        <w:rPr>
          <w:rFonts w:ascii="Courier New" w:hAnsi="Courier New"/>
          <w:sz w:val="20"/>
        </w:rPr>
        <w:t>a34cdfs23</w:t>
      </w:r>
      <w:r w:rsidRPr="008700A3">
        <w:rPr>
          <w:rFonts w:ascii="Courier New" w:hAnsi="Courier New"/>
          <w:sz w:val="20"/>
        </w:rPr>
        <w:t>&lt;/PIN&gt;</w:t>
      </w:r>
    </w:p>
    <w:p w:rsidR="007D11E2" w:rsidRPr="008700A3" w:rsidRDefault="007D11E2" w:rsidP="007D11E2">
      <w:pPr>
        <w:ind w:left="720"/>
        <w:rPr>
          <w:rFonts w:ascii="Courier New" w:hAnsi="Courier New"/>
          <w:sz w:val="20"/>
        </w:rPr>
      </w:pPr>
      <w:r w:rsidRPr="008700A3">
        <w:rPr>
          <w:rFonts w:ascii="Courier New" w:hAnsi="Courier New"/>
          <w:sz w:val="20"/>
        </w:rPr>
        <w:t>&lt;MSISDN2&gt;</w:t>
      </w:r>
      <w:r>
        <w:rPr>
          <w:rFonts w:ascii="Courier New" w:hAnsi="Courier New"/>
          <w:sz w:val="20"/>
        </w:rPr>
        <w:t>9711223344</w:t>
      </w:r>
      <w:r w:rsidRPr="008700A3">
        <w:rPr>
          <w:rFonts w:ascii="Courier New" w:hAnsi="Courier New"/>
          <w:sz w:val="20"/>
        </w:rPr>
        <w:t>&lt;/MSISDN2&gt;</w:t>
      </w:r>
    </w:p>
    <w:p w:rsidR="007D11E2" w:rsidRDefault="007D11E2" w:rsidP="007D11E2">
      <w:pPr>
        <w:ind w:left="720"/>
        <w:rPr>
          <w:rFonts w:ascii="Courier New" w:hAnsi="Courier New"/>
          <w:sz w:val="20"/>
        </w:rPr>
      </w:pPr>
      <w:r w:rsidRPr="008700A3">
        <w:rPr>
          <w:rFonts w:ascii="Courier New" w:hAnsi="Courier New"/>
          <w:sz w:val="20"/>
        </w:rPr>
        <w:lastRenderedPageBreak/>
        <w:t>&lt;SERVICETYPE&gt;RC&lt;/SERVICETYPE&gt;</w:t>
      </w:r>
    </w:p>
    <w:p w:rsidR="007D11E2" w:rsidRPr="008700A3" w:rsidRDefault="007D11E2" w:rsidP="007D11E2">
      <w:pPr>
        <w:ind w:left="720"/>
        <w:rPr>
          <w:rFonts w:ascii="Courier New" w:hAnsi="Courier New"/>
          <w:sz w:val="20"/>
        </w:rPr>
      </w:pPr>
      <w:r w:rsidRPr="00F93F3A">
        <w:rPr>
          <w:rFonts w:ascii="Courier New" w:hAnsi="Courier New"/>
          <w:sz w:val="20"/>
        </w:rPr>
        <w:t>&lt;SUBSERVICE&gt;&lt;Sub service for service&gt;&lt;/SUBSERVICE&gt;</w:t>
      </w:r>
    </w:p>
    <w:p w:rsidR="007D11E2" w:rsidRPr="008700A3" w:rsidRDefault="007D11E2" w:rsidP="007D11E2">
      <w:pPr>
        <w:ind w:left="720"/>
        <w:rPr>
          <w:rFonts w:ascii="Courier New" w:hAnsi="Courier New"/>
          <w:sz w:val="20"/>
        </w:rPr>
      </w:pPr>
      <w:r w:rsidRPr="008700A3">
        <w:rPr>
          <w:rFonts w:ascii="Courier New" w:hAnsi="Courier New"/>
          <w:sz w:val="20"/>
        </w:rPr>
        <w:t>&lt;AMOUNT&gt;100&lt;/AMOUNT&gt;</w:t>
      </w:r>
    </w:p>
    <w:p w:rsidR="007D11E2" w:rsidRPr="008700A3" w:rsidRDefault="007D11E2" w:rsidP="007D11E2">
      <w:pPr>
        <w:rPr>
          <w:rFonts w:ascii="Courier New" w:hAnsi="Courier New"/>
          <w:sz w:val="20"/>
        </w:rPr>
      </w:pPr>
      <w:r w:rsidRPr="008700A3">
        <w:rPr>
          <w:rFonts w:ascii="Courier New" w:hAnsi="Courier New"/>
          <w:sz w:val="20"/>
        </w:rPr>
        <w:t>&lt;/COMMAND&gt;</w:t>
      </w:r>
    </w:p>
    <w:p w:rsidR="007D11E2" w:rsidRDefault="007D11E2" w:rsidP="007D11E2"/>
    <w:p w:rsidR="007D11E2" w:rsidRPr="008700A3" w:rsidRDefault="007D11E2" w:rsidP="007D11E2">
      <w:pPr>
        <w:pStyle w:val="Heading"/>
      </w:pPr>
      <w:r>
        <w:t xml:space="preserve">Card Group Enquiry API - </w:t>
      </w:r>
      <w:r w:rsidRPr="008700A3">
        <w:t>Re</w:t>
      </w:r>
      <w:r>
        <w:t>sponse</w:t>
      </w:r>
    </w:p>
    <w:p w:rsidR="007D11E2" w:rsidRPr="008700A3" w:rsidRDefault="007D11E2" w:rsidP="007D11E2">
      <w:pPr>
        <w:rPr>
          <w:rFonts w:ascii="Courier New" w:hAnsi="Courier New"/>
          <w:sz w:val="20"/>
        </w:rPr>
      </w:pPr>
      <w:r w:rsidRPr="008700A3">
        <w:rPr>
          <w:rFonts w:ascii="Courier New" w:hAnsi="Courier New"/>
          <w:sz w:val="20"/>
        </w:rPr>
        <w:t>&lt;?xml version="1.0"?&gt;</w:t>
      </w:r>
    </w:p>
    <w:p w:rsidR="007D11E2" w:rsidRPr="008700A3" w:rsidRDefault="007D11E2" w:rsidP="007D11E2">
      <w:pPr>
        <w:rPr>
          <w:rFonts w:ascii="Courier New" w:hAnsi="Courier New"/>
          <w:sz w:val="20"/>
        </w:rPr>
      </w:pPr>
      <w:r w:rsidRPr="008700A3">
        <w:rPr>
          <w:rFonts w:ascii="Courier New" w:hAnsi="Courier New"/>
          <w:sz w:val="20"/>
        </w:rPr>
        <w:t>&lt;!DOCTYPE COMMAND PUBLIC "-//Ocam//DTD XML Command1.0//EN""xml/command.dtd"&gt;</w:t>
      </w:r>
    </w:p>
    <w:p w:rsidR="007D11E2" w:rsidRPr="008700A3" w:rsidRDefault="007D11E2" w:rsidP="007D11E2">
      <w:pPr>
        <w:rPr>
          <w:rFonts w:ascii="Courier New" w:hAnsi="Courier New"/>
          <w:sz w:val="20"/>
        </w:rPr>
      </w:pPr>
      <w:r w:rsidRPr="008700A3">
        <w:rPr>
          <w:rFonts w:ascii="Courier New" w:hAnsi="Courier New"/>
          <w:sz w:val="20"/>
        </w:rPr>
        <w:t>&lt;COMMAND&gt;</w:t>
      </w:r>
    </w:p>
    <w:p w:rsidR="007D11E2" w:rsidRPr="008700A3" w:rsidRDefault="007D11E2" w:rsidP="007D11E2">
      <w:pPr>
        <w:rPr>
          <w:rFonts w:ascii="Courier New" w:hAnsi="Courier New"/>
          <w:sz w:val="20"/>
        </w:rPr>
      </w:pPr>
      <w:r w:rsidRPr="008700A3">
        <w:rPr>
          <w:rFonts w:ascii="Courier New" w:hAnsi="Courier New"/>
          <w:sz w:val="20"/>
        </w:rPr>
        <w:t>&lt;TYPE&gt;CGENQRESP&lt;/TYPE&gt;</w:t>
      </w:r>
      <w:r w:rsidRPr="008700A3">
        <w:rPr>
          <w:rFonts w:ascii="Courier New" w:hAnsi="Courier New"/>
          <w:sz w:val="20"/>
        </w:rPr>
        <w:tab/>
      </w:r>
      <w:r w:rsidRPr="008700A3">
        <w:rPr>
          <w:rFonts w:ascii="Courier New" w:hAnsi="Courier New"/>
          <w:sz w:val="20"/>
        </w:rPr>
        <w:tab/>
      </w:r>
    </w:p>
    <w:p w:rsidR="007D11E2" w:rsidRPr="008700A3" w:rsidRDefault="007D11E2" w:rsidP="007D11E2">
      <w:pPr>
        <w:rPr>
          <w:rFonts w:ascii="Courier New" w:hAnsi="Courier New"/>
          <w:sz w:val="20"/>
        </w:rPr>
      </w:pPr>
      <w:r w:rsidRPr="008700A3">
        <w:rPr>
          <w:rFonts w:ascii="Courier New" w:hAnsi="Courier New"/>
          <w:sz w:val="20"/>
        </w:rPr>
        <w:t>&lt;TXNSTATUS&gt;200&lt;/TXNSTATUS&gt;</w:t>
      </w:r>
    </w:p>
    <w:p w:rsidR="007D11E2" w:rsidRDefault="007D11E2" w:rsidP="007D11E2">
      <w:pPr>
        <w:rPr>
          <w:rFonts w:ascii="Courier New" w:hAnsi="Courier New"/>
          <w:sz w:val="20"/>
        </w:rPr>
      </w:pPr>
      <w:r w:rsidRPr="008700A3">
        <w:rPr>
          <w:rFonts w:ascii="Courier New" w:hAnsi="Courier New"/>
          <w:sz w:val="20"/>
        </w:rPr>
        <w:t>&lt;MESSAGE&gt;</w:t>
      </w:r>
      <w:r>
        <w:rPr>
          <w:rFonts w:ascii="Courier New" w:hAnsi="Courier New"/>
          <w:sz w:val="20"/>
        </w:rPr>
        <w:t>Successful</w:t>
      </w:r>
      <w:r w:rsidRPr="008700A3">
        <w:rPr>
          <w:rFonts w:ascii="Courier New" w:hAnsi="Courier New"/>
          <w:sz w:val="20"/>
        </w:rPr>
        <w:t>&lt;/MESSAGE&gt;</w:t>
      </w:r>
    </w:p>
    <w:p w:rsidR="007D11E2" w:rsidRPr="008700A3" w:rsidRDefault="007D11E2" w:rsidP="007D11E2">
      <w:pPr>
        <w:rPr>
          <w:rFonts w:ascii="Courier New" w:hAnsi="Courier New"/>
          <w:sz w:val="20"/>
        </w:rPr>
      </w:pPr>
      <w:r w:rsidRPr="008700A3">
        <w:rPr>
          <w:rFonts w:ascii="Courier New" w:hAnsi="Courier New"/>
          <w:sz w:val="20"/>
        </w:rPr>
        <w:t>&lt;MSISDN2&gt;</w:t>
      </w:r>
      <w:r>
        <w:rPr>
          <w:rFonts w:ascii="Courier New" w:hAnsi="Courier New"/>
          <w:sz w:val="20"/>
        </w:rPr>
        <w:t>9711223344</w:t>
      </w:r>
      <w:r w:rsidRPr="008700A3">
        <w:rPr>
          <w:rFonts w:ascii="Courier New" w:hAnsi="Courier New"/>
          <w:sz w:val="20"/>
        </w:rPr>
        <w:t>&lt;/MSISDN2&gt;</w:t>
      </w:r>
    </w:p>
    <w:p w:rsidR="007D11E2" w:rsidRPr="008700A3" w:rsidRDefault="007D11E2" w:rsidP="007D11E2">
      <w:pPr>
        <w:rPr>
          <w:rFonts w:ascii="Courier New" w:hAnsi="Courier New"/>
          <w:sz w:val="20"/>
        </w:rPr>
      </w:pPr>
      <w:r w:rsidRPr="009A4F5A">
        <w:rPr>
          <w:rFonts w:ascii="Courier New" w:hAnsi="Courier New"/>
          <w:sz w:val="20"/>
        </w:rPr>
        <w:t>&lt;SERVICECLASS&gt;</w:t>
      </w:r>
      <w:r>
        <w:rPr>
          <w:rFonts w:ascii="Courier New" w:hAnsi="Courier New"/>
          <w:sz w:val="20"/>
        </w:rPr>
        <w:t>PROFILE1</w:t>
      </w:r>
      <w:r w:rsidRPr="009A4F5A">
        <w:rPr>
          <w:rFonts w:ascii="Courier New" w:hAnsi="Courier New"/>
          <w:sz w:val="20"/>
        </w:rPr>
        <w:t>&lt;/SERVICECLASS&gt;</w:t>
      </w:r>
    </w:p>
    <w:p w:rsidR="007D11E2" w:rsidRPr="008700A3" w:rsidRDefault="007D11E2" w:rsidP="007D11E2">
      <w:pPr>
        <w:rPr>
          <w:rFonts w:ascii="Courier New" w:hAnsi="Courier New"/>
          <w:sz w:val="20"/>
        </w:rPr>
      </w:pPr>
      <w:r w:rsidRPr="008700A3">
        <w:rPr>
          <w:rFonts w:ascii="Courier New" w:hAnsi="Courier New"/>
          <w:sz w:val="20"/>
        </w:rPr>
        <w:t>&lt;CGDETAILS&gt;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&lt;SLABAMT&gt;100</w:t>
      </w:r>
      <w:r>
        <w:rPr>
          <w:rFonts w:ascii="Courier New" w:hAnsi="Courier New"/>
          <w:sz w:val="20"/>
        </w:rPr>
        <w:t>-100</w:t>
      </w:r>
      <w:r w:rsidRPr="008700A3">
        <w:rPr>
          <w:rFonts w:ascii="Courier New" w:hAnsi="Courier New"/>
          <w:sz w:val="20"/>
        </w:rPr>
        <w:t>&lt;/SLABAMT&gt;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&lt;CGDESC&gt;Plain Voice &lt;/CGDESC&gt;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&lt;SUBSERVICE&gt;001&lt;/SUBSERVICE&gt;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&lt;SLABAMT&gt;100</w:t>
      </w:r>
      <w:r>
        <w:rPr>
          <w:rFonts w:ascii="Courier New" w:hAnsi="Courier New"/>
          <w:sz w:val="20"/>
        </w:rPr>
        <w:t>-200</w:t>
      </w:r>
      <w:r w:rsidRPr="008700A3">
        <w:rPr>
          <w:rFonts w:ascii="Courier New" w:hAnsi="Courier New"/>
          <w:sz w:val="20"/>
        </w:rPr>
        <w:t>&lt;/SLABAMT&gt;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&lt;CGDESC&gt;1GB Data&lt;/CGDESC&gt;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&lt;SUBSERVICE&gt;006&lt;/SUBSERVICE&gt;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&lt;/CGDETAILS&gt;</w:t>
      </w:r>
    </w:p>
    <w:p w:rsidR="007D11E2" w:rsidRDefault="007D11E2" w:rsidP="007D11E2">
      <w:pPr>
        <w:rPr>
          <w:rFonts w:ascii="Courier New" w:hAnsi="Courier New"/>
          <w:sz w:val="20"/>
        </w:rPr>
      </w:pPr>
      <w:r w:rsidRPr="008700A3">
        <w:rPr>
          <w:rFonts w:ascii="Courier New" w:hAnsi="Courier New"/>
          <w:sz w:val="20"/>
        </w:rPr>
        <w:t>&lt;/COMMAND&gt;</w:t>
      </w:r>
    </w:p>
    <w:p w:rsidR="007D11E2" w:rsidRPr="008700A3" w:rsidRDefault="007D11E2" w:rsidP="007D11E2">
      <w:pPr>
        <w:rPr>
          <w:rFonts w:ascii="Courier New" w:hAnsi="Courier New"/>
          <w:sz w:val="20"/>
        </w:rPr>
      </w:pPr>
    </w:p>
    <w:p w:rsidR="007D11E2" w:rsidRPr="00804A48" w:rsidRDefault="007D11E2" w:rsidP="007D11E2">
      <w:pPr>
        <w:pStyle w:val="Heading2"/>
        <w:keepNext w:val="0"/>
        <w:numPr>
          <w:ilvl w:val="0"/>
          <w:numId w:val="0"/>
        </w:numPr>
        <w:pBdr>
          <w:bottom w:val="single" w:sz="8" w:space="1" w:color="E31837"/>
        </w:pBdr>
        <w:spacing w:before="0" w:after="120"/>
        <w:rPr>
          <w:lang w:val="en-IN"/>
        </w:rPr>
      </w:pPr>
      <w:bookmarkStart w:id="466" w:name="_3.44_Lite_Customer"/>
      <w:bookmarkStart w:id="467" w:name="_Toc432586954"/>
      <w:bookmarkStart w:id="468" w:name="_Toc439241719"/>
      <w:bookmarkEnd w:id="466"/>
      <w:r>
        <w:rPr>
          <w:lang w:val="en-IN"/>
        </w:rPr>
        <w:t xml:space="preserve">3.44 Lite </w:t>
      </w:r>
      <w:r w:rsidRPr="00804A48">
        <w:rPr>
          <w:lang w:val="en-IN"/>
        </w:rPr>
        <w:t>Customer Recharge</w:t>
      </w:r>
      <w:bookmarkEnd w:id="467"/>
      <w:bookmarkEnd w:id="468"/>
      <w:r>
        <w:rPr>
          <w:lang w:val="en-IN"/>
        </w:rPr>
        <w:t xml:space="preserve"> </w:t>
      </w:r>
    </w:p>
    <w:p w:rsidR="007D11E2" w:rsidRDefault="007D11E2" w:rsidP="007D11E2">
      <w:pPr>
        <w:pStyle w:val="BodyText20"/>
        <w:rPr>
          <w:rFonts w:ascii="Arial" w:hAnsi="Arial"/>
          <w:b w:val="0"/>
          <w:bCs w:val="0"/>
          <w:color w:val="auto"/>
          <w:sz w:val="20"/>
        </w:rPr>
      </w:pPr>
      <w:r>
        <w:rPr>
          <w:rFonts w:ascii="Arial" w:hAnsi="Arial"/>
          <w:b w:val="0"/>
          <w:bCs w:val="0"/>
          <w:color w:val="auto"/>
          <w:sz w:val="20"/>
        </w:rPr>
        <w:t>USSD system can send the recharge request of a subscriber. Recharge of a subscriber can be done by the channel users.</w:t>
      </w:r>
    </w:p>
    <w:p w:rsidR="007D11E2" w:rsidRDefault="007D11E2" w:rsidP="007D11E2">
      <w:pPr>
        <w:pStyle w:val="BodyText20"/>
        <w:rPr>
          <w:rFonts w:ascii="Arial" w:hAnsi="Arial"/>
          <w:b w:val="0"/>
          <w:bCs w:val="0"/>
          <w:color w:val="auto"/>
          <w:sz w:val="20"/>
        </w:rPr>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69" w:name="_Toc432586955"/>
      <w:bookmarkStart w:id="470" w:name="_Toc439241720"/>
      <w:r>
        <w:t>3.44.1 XML Request Syntax</w:t>
      </w:r>
      <w:bookmarkEnd w:id="469"/>
      <w:bookmarkEnd w:id="470"/>
    </w:p>
    <w:p w:rsidR="007D11E2" w:rsidRDefault="007D11E2" w:rsidP="007D11E2">
      <w:pPr>
        <w:pStyle w:val="BodyText2"/>
      </w:pPr>
      <w:r>
        <w:t>The USSD system will send the following request for Customer Recharge. The request format and details of request are mentioned below.</w:t>
      </w:r>
    </w:p>
    <w:p w:rsidR="007D11E2" w:rsidRDefault="007D11E2" w:rsidP="007D11E2">
      <w:pPr>
        <w:pStyle w:val="BodyText2"/>
      </w:pPr>
    </w:p>
    <w:p w:rsidR="007D11E2" w:rsidRDefault="007D11E2" w:rsidP="007D11E2">
      <w:pPr>
        <w:pStyle w:val="BodyText2"/>
        <w:rPr>
          <w:b/>
          <w:bCs/>
          <w:u w:val="single"/>
        </w:rPr>
      </w:pPr>
      <w:r>
        <w:rPr>
          <w:b/>
          <w:bCs/>
          <w:u w:val="single"/>
        </w:rPr>
        <w:t>Request Syntax</w:t>
      </w:r>
    </w:p>
    <w:p w:rsidR="007D11E2" w:rsidRDefault="007D11E2" w:rsidP="007D11E2">
      <w:pPr>
        <w:pStyle w:val="BodyText20"/>
        <w:rPr>
          <w:b w:val="0"/>
          <w:bCs w:val="0"/>
          <w:color w:val="auto"/>
        </w:rPr>
      </w:pPr>
    </w:p>
    <w:p w:rsidR="007D11E2" w:rsidRDefault="007D11E2" w:rsidP="007D11E2">
      <w:pPr>
        <w:pStyle w:val="BodyText2"/>
      </w:pPr>
      <w:r>
        <w:t>&lt;?xml version="1.0"?&gt;</w:t>
      </w:r>
    </w:p>
    <w:p w:rsidR="007D11E2" w:rsidRDefault="007D11E2" w:rsidP="007D11E2">
      <w:pPr>
        <w:pStyle w:val="BodyText2"/>
      </w:pPr>
      <w:r>
        <w:t>&lt;!DOCTYPE COMMAND PUBLIC "-//Ocam//DTD XML Command 1.0//EN" "xml/command.dtd"&gt;</w:t>
      </w:r>
    </w:p>
    <w:p w:rsidR="007D11E2" w:rsidRDefault="007D11E2" w:rsidP="007D11E2">
      <w:pPr>
        <w:pStyle w:val="BodyText2"/>
      </w:pPr>
      <w:r>
        <w:t>&lt;COMMAND&gt;</w:t>
      </w:r>
    </w:p>
    <w:p w:rsidR="007D11E2" w:rsidRDefault="007D11E2" w:rsidP="007D11E2">
      <w:pPr>
        <w:pStyle w:val="BodyText2"/>
      </w:pPr>
      <w:r>
        <w:t>&lt;TYPE&gt;RCTRFSERREQ&lt;/TYPE&gt;</w:t>
      </w:r>
    </w:p>
    <w:p w:rsidR="007D11E2" w:rsidRDefault="007D11E2" w:rsidP="007D11E2">
      <w:pPr>
        <w:pStyle w:val="BodyText2"/>
      </w:pPr>
      <w:r>
        <w:t>&lt;MSISDN1&gt;&lt;Retailer MSISDN&gt;&lt;/MSISDN1&gt;</w:t>
      </w:r>
    </w:p>
    <w:p w:rsidR="007D11E2" w:rsidRDefault="007D11E2" w:rsidP="007D11E2">
      <w:pPr>
        <w:pStyle w:val="BodyText2"/>
      </w:pPr>
      <w:r>
        <w:t>&lt;PIN&gt;&lt;Retailer PIN&gt;&lt;/PIN&gt;</w:t>
      </w:r>
    </w:p>
    <w:p w:rsidR="007D11E2" w:rsidRDefault="007D11E2" w:rsidP="007D11E2">
      <w:pPr>
        <w:pStyle w:val="BodyText2"/>
      </w:pPr>
      <w:r>
        <w:t>&lt;MSISDN2&gt;&lt; Payee MSISDN&gt;&lt;/MSISDN2&gt;</w:t>
      </w:r>
    </w:p>
    <w:p w:rsidR="007D11E2" w:rsidRDefault="007D11E2" w:rsidP="007D11E2">
      <w:pPr>
        <w:pStyle w:val="BodyText2"/>
      </w:pPr>
      <w:r>
        <w:t>&lt;AMOUNT&gt;&lt;Amount&gt;&lt;/AMOUNT&gt;</w:t>
      </w:r>
    </w:p>
    <w:p w:rsidR="007D11E2" w:rsidRDefault="007D11E2" w:rsidP="007D11E2">
      <w:pPr>
        <w:pStyle w:val="BodyText2"/>
      </w:pPr>
      <w:r>
        <w:t>&lt;LANGUAGE1&gt;&lt;Retailer Language&gt;&lt;/LANGUAGE1&gt;</w:t>
      </w:r>
    </w:p>
    <w:p w:rsidR="007D11E2" w:rsidRDefault="007D11E2" w:rsidP="007D11E2">
      <w:pPr>
        <w:pStyle w:val="BodyText2"/>
      </w:pPr>
      <w:r>
        <w:t>&lt;LANGUAGE2&gt;&lt;Payee Language&gt;&lt;/LANGUAGE2&gt;</w:t>
      </w:r>
    </w:p>
    <w:p w:rsidR="007D11E2" w:rsidRDefault="007D11E2" w:rsidP="007D11E2">
      <w:pPr>
        <w:pStyle w:val="BodyText2"/>
      </w:pPr>
      <w:r>
        <w:t>&lt;SELECTOR&gt;&lt;Selector&gt;&lt;/SELECTOR&gt;</w:t>
      </w:r>
    </w:p>
    <w:p w:rsidR="007D11E2" w:rsidRDefault="007D11E2" w:rsidP="007D11E2">
      <w:pPr>
        <w:pStyle w:val="BodyText2"/>
      </w:pPr>
      <w:r w:rsidRPr="008470CC">
        <w:rPr>
          <w:highlight w:val="yellow"/>
        </w:rPr>
        <w:lastRenderedPageBreak/>
        <w:t>&lt;SERVICECLASS&gt;&lt;Service class of the subscriber&gt;&lt;/SERVICECLASS&gt;</w:t>
      </w:r>
    </w:p>
    <w:p w:rsidR="007D11E2" w:rsidRDefault="007D11E2" w:rsidP="007D11E2">
      <w:pPr>
        <w:pStyle w:val="BodyText2"/>
      </w:pPr>
      <w:r>
        <w:t>&lt;/COMMAND&gt;</w:t>
      </w:r>
    </w:p>
    <w:p w:rsidR="007D11E2" w:rsidRDefault="007D11E2" w:rsidP="007D11E2">
      <w:pPr>
        <w:pStyle w:val="BodyText2"/>
        <w:ind w:left="720"/>
      </w:pPr>
    </w:p>
    <w:p w:rsidR="007D11E2"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t>BONUS tag would not be available in this new API.</w:t>
      </w:r>
    </w:p>
    <w:p w:rsidR="007D11E2" w:rsidRDefault="007D11E2" w:rsidP="007D11E2">
      <w:pPr>
        <w:pStyle w:val="BodyText2"/>
        <w:ind w:left="720"/>
      </w:pPr>
    </w:p>
    <w:p w:rsidR="007D11E2" w:rsidRDefault="007D11E2" w:rsidP="007D11E2">
      <w:pPr>
        <w:pStyle w:val="BodyText2"/>
        <w:ind w:left="720"/>
      </w:pPr>
    </w:p>
    <w:p w:rsidR="007D11E2" w:rsidRDefault="007D11E2" w:rsidP="007D11E2">
      <w:pPr>
        <w:pStyle w:val="BodyText2"/>
        <w:rPr>
          <w:b/>
          <w:bCs/>
          <w:sz w:val="24"/>
          <w:u w:val="single"/>
        </w:rPr>
      </w:pPr>
      <w:r>
        <w:rPr>
          <w:b/>
          <w:bCs/>
          <w:sz w:val="24"/>
          <w:u w:val="single"/>
        </w:rPr>
        <w:t>Fields Detail</w:t>
      </w:r>
    </w:p>
    <w:p w:rsidR="007D11E2" w:rsidRPr="00982881" w:rsidRDefault="007D11E2" w:rsidP="007D11E2">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7D11E2" w:rsidTr="009E451F">
        <w:trPr>
          <w:trHeight w:val="281"/>
          <w:tblHeader/>
        </w:trPr>
        <w:tc>
          <w:tcPr>
            <w:tcW w:w="1350" w:type="dxa"/>
            <w:shd w:val="clear" w:color="auto" w:fill="E31837"/>
          </w:tcPr>
          <w:p w:rsidR="007D11E2" w:rsidRDefault="007D11E2"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7D11E2" w:rsidRDefault="007D11E2"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7D11E2" w:rsidRDefault="007D11E2" w:rsidP="009E451F">
            <w:pPr>
              <w:pStyle w:val="TableColumnLabels"/>
              <w:rPr>
                <w:rFonts w:ascii="Arial" w:hAnsi="Arial" w:cs="Arial"/>
                <w:sz w:val="18"/>
              </w:rPr>
            </w:pPr>
            <w:r>
              <w:t>Example</w:t>
            </w:r>
          </w:p>
        </w:tc>
        <w:tc>
          <w:tcPr>
            <w:tcW w:w="1350" w:type="dxa"/>
            <w:shd w:val="clear" w:color="auto" w:fill="E31837"/>
          </w:tcPr>
          <w:p w:rsidR="007D11E2" w:rsidRDefault="007D11E2" w:rsidP="009E451F">
            <w:pPr>
              <w:pStyle w:val="TableColumnLabels"/>
              <w:rPr>
                <w:rFonts w:ascii="Arial" w:hAnsi="Arial" w:cs="Arial"/>
                <w:sz w:val="18"/>
              </w:rPr>
            </w:pPr>
            <w:r>
              <w:t>Max Length</w:t>
            </w:r>
          </w:p>
        </w:tc>
        <w:tc>
          <w:tcPr>
            <w:tcW w:w="1440" w:type="dxa"/>
            <w:shd w:val="clear" w:color="auto" w:fill="E31837"/>
          </w:tcPr>
          <w:p w:rsidR="007D11E2" w:rsidRDefault="007D11E2" w:rsidP="009E451F">
            <w:pPr>
              <w:pStyle w:val="TableColumnLabels"/>
              <w:rPr>
                <w:rFonts w:ascii="Arial" w:hAnsi="Arial" w:cs="Arial"/>
                <w:sz w:val="18"/>
              </w:rPr>
            </w:pPr>
            <w:r>
              <w:t>Optional/ Mandatory</w:t>
            </w:r>
          </w:p>
        </w:tc>
        <w:tc>
          <w:tcPr>
            <w:tcW w:w="2356" w:type="dxa"/>
            <w:shd w:val="clear" w:color="auto" w:fill="E31837"/>
          </w:tcPr>
          <w:p w:rsidR="007D11E2" w:rsidRDefault="007D11E2" w:rsidP="009E451F">
            <w:pPr>
              <w:pStyle w:val="TableColumnLabels"/>
              <w:rPr>
                <w:rFonts w:ascii="Arial" w:hAnsi="Arial" w:cs="Arial"/>
                <w:sz w:val="18"/>
              </w:rPr>
            </w:pPr>
            <w:r>
              <w:t>Remarks</w:t>
            </w:r>
          </w:p>
        </w:tc>
      </w:tr>
      <w:tr w:rsidR="007D11E2" w:rsidTr="009E451F">
        <w:trPr>
          <w:trHeight w:val="281"/>
        </w:trPr>
        <w:tc>
          <w:tcPr>
            <w:tcW w:w="1350" w:type="dxa"/>
          </w:tcPr>
          <w:p w:rsidR="007D11E2" w:rsidRDefault="007D11E2" w:rsidP="009E451F">
            <w:pPr>
              <w:pStyle w:val="Tablecontent"/>
            </w:pPr>
            <w:r>
              <w:t>Type</w:t>
            </w:r>
          </w:p>
        </w:tc>
        <w:tc>
          <w:tcPr>
            <w:tcW w:w="1530" w:type="dxa"/>
          </w:tcPr>
          <w:p w:rsidR="007D11E2" w:rsidRDefault="007D11E2" w:rsidP="009E451F">
            <w:pPr>
              <w:pStyle w:val="Tablecontent"/>
            </w:pPr>
            <w:r>
              <w:t>RCTRFREQ</w:t>
            </w:r>
          </w:p>
        </w:tc>
        <w:tc>
          <w:tcPr>
            <w:tcW w:w="1620" w:type="dxa"/>
          </w:tcPr>
          <w:p w:rsidR="007D11E2" w:rsidRDefault="007D11E2" w:rsidP="009E451F">
            <w:pPr>
              <w:pStyle w:val="Tablecontent"/>
            </w:pPr>
            <w:r>
              <w:t>RCTRFSERREQ</w:t>
            </w:r>
          </w:p>
        </w:tc>
        <w:tc>
          <w:tcPr>
            <w:tcW w:w="1350" w:type="dxa"/>
          </w:tcPr>
          <w:p w:rsidR="007D11E2" w:rsidRDefault="007D11E2" w:rsidP="009E451F">
            <w:pPr>
              <w:pStyle w:val="Tablecontent"/>
            </w:pPr>
            <w:r>
              <w:t>10</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Request Type</w:t>
            </w:r>
          </w:p>
        </w:tc>
      </w:tr>
      <w:tr w:rsidR="007D11E2" w:rsidTr="009E451F">
        <w:trPr>
          <w:trHeight w:val="872"/>
        </w:trPr>
        <w:tc>
          <w:tcPr>
            <w:tcW w:w="1350" w:type="dxa"/>
          </w:tcPr>
          <w:p w:rsidR="007D11E2" w:rsidRDefault="007D11E2" w:rsidP="009E451F">
            <w:pPr>
              <w:pStyle w:val="Tablecontent"/>
            </w:pPr>
            <w:r>
              <w:t>MSISDN1</w:t>
            </w:r>
          </w:p>
        </w:tc>
        <w:tc>
          <w:tcPr>
            <w:tcW w:w="1530" w:type="dxa"/>
          </w:tcPr>
          <w:p w:rsidR="007D11E2" w:rsidRDefault="007D11E2" w:rsidP="009E451F">
            <w:pPr>
              <w:pStyle w:val="Tablecontent"/>
            </w:pPr>
            <w:r>
              <w:t>Retailer MSISDN</w:t>
            </w:r>
          </w:p>
        </w:tc>
        <w:tc>
          <w:tcPr>
            <w:tcW w:w="1620" w:type="dxa"/>
          </w:tcPr>
          <w:p w:rsidR="007D11E2" w:rsidRDefault="007D11E2" w:rsidP="009E451F">
            <w:pPr>
              <w:pStyle w:val="Tablecontent"/>
            </w:pPr>
            <w:r>
              <w:t>9942222</w:t>
            </w:r>
          </w:p>
        </w:tc>
        <w:tc>
          <w:tcPr>
            <w:tcW w:w="1350" w:type="dxa"/>
          </w:tcPr>
          <w:p w:rsidR="007D11E2" w:rsidRDefault="007D11E2" w:rsidP="009E451F">
            <w:pPr>
              <w:pStyle w:val="Tablecontent"/>
            </w:pPr>
            <w:r>
              <w:t>15</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All MSISDN should be without country code.</w:t>
            </w:r>
          </w:p>
          <w:p w:rsidR="007D11E2" w:rsidRDefault="007D11E2" w:rsidP="009E451F">
            <w:pPr>
              <w:pStyle w:val="Tablecontent"/>
            </w:pPr>
            <w:r>
              <w:t>(National dial format)</w:t>
            </w:r>
          </w:p>
        </w:tc>
      </w:tr>
      <w:tr w:rsidR="007D11E2" w:rsidTr="009E451F">
        <w:trPr>
          <w:trHeight w:val="638"/>
        </w:trPr>
        <w:tc>
          <w:tcPr>
            <w:tcW w:w="1350" w:type="dxa"/>
          </w:tcPr>
          <w:p w:rsidR="007D11E2" w:rsidRDefault="007D11E2" w:rsidP="009E451F">
            <w:pPr>
              <w:pStyle w:val="Tablecontent"/>
            </w:pPr>
            <w:r>
              <w:t>PIN</w:t>
            </w:r>
          </w:p>
        </w:tc>
        <w:tc>
          <w:tcPr>
            <w:tcW w:w="1530" w:type="dxa"/>
          </w:tcPr>
          <w:p w:rsidR="007D11E2" w:rsidRDefault="007D11E2" w:rsidP="009E451F">
            <w:pPr>
              <w:pStyle w:val="Tablecontent"/>
            </w:pPr>
            <w:r>
              <w:t>Retailer PIN</w:t>
            </w:r>
          </w:p>
        </w:tc>
        <w:tc>
          <w:tcPr>
            <w:tcW w:w="1620" w:type="dxa"/>
          </w:tcPr>
          <w:p w:rsidR="007D11E2" w:rsidRDefault="007D11E2" w:rsidP="009E451F">
            <w:pPr>
              <w:pStyle w:val="Tablecontent"/>
            </w:pPr>
            <w:r>
              <w:t>3946</w:t>
            </w:r>
          </w:p>
        </w:tc>
        <w:tc>
          <w:tcPr>
            <w:tcW w:w="1350" w:type="dxa"/>
          </w:tcPr>
          <w:p w:rsidR="007D11E2" w:rsidRDefault="007D11E2" w:rsidP="009E451F">
            <w:pPr>
              <w:pStyle w:val="Tablecontent"/>
            </w:pPr>
            <w:r>
              <w:t>4</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Numeric Only.</w:t>
            </w:r>
          </w:p>
        </w:tc>
      </w:tr>
      <w:tr w:rsidR="007D11E2" w:rsidTr="009E451F">
        <w:trPr>
          <w:trHeight w:val="575"/>
        </w:trPr>
        <w:tc>
          <w:tcPr>
            <w:tcW w:w="1350" w:type="dxa"/>
          </w:tcPr>
          <w:p w:rsidR="007D11E2" w:rsidRDefault="007D11E2" w:rsidP="009E451F">
            <w:pPr>
              <w:pStyle w:val="Tablecontent"/>
            </w:pPr>
            <w:r>
              <w:t>MSISDN2</w:t>
            </w:r>
          </w:p>
        </w:tc>
        <w:tc>
          <w:tcPr>
            <w:tcW w:w="1530" w:type="dxa"/>
          </w:tcPr>
          <w:p w:rsidR="007D11E2" w:rsidRDefault="007D11E2" w:rsidP="009E451F">
            <w:pPr>
              <w:pStyle w:val="Tablecontent"/>
            </w:pPr>
            <w:r>
              <w:t>Payee MSISDN</w:t>
            </w:r>
          </w:p>
        </w:tc>
        <w:tc>
          <w:tcPr>
            <w:tcW w:w="1620" w:type="dxa"/>
          </w:tcPr>
          <w:p w:rsidR="007D11E2" w:rsidRDefault="007D11E2" w:rsidP="009E451F">
            <w:pPr>
              <w:pStyle w:val="Tablecontent"/>
            </w:pPr>
            <w:r>
              <w:t>9942223</w:t>
            </w:r>
          </w:p>
        </w:tc>
        <w:tc>
          <w:tcPr>
            <w:tcW w:w="1350" w:type="dxa"/>
          </w:tcPr>
          <w:p w:rsidR="007D11E2" w:rsidRDefault="007D11E2" w:rsidP="009E451F">
            <w:pPr>
              <w:pStyle w:val="Tablecontent"/>
            </w:pPr>
            <w:r>
              <w:t>15</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 xml:space="preserve">Numeric and without country code. </w:t>
            </w:r>
          </w:p>
        </w:tc>
      </w:tr>
      <w:tr w:rsidR="007D11E2" w:rsidTr="009E451F">
        <w:trPr>
          <w:trHeight w:val="305"/>
        </w:trPr>
        <w:tc>
          <w:tcPr>
            <w:tcW w:w="1350" w:type="dxa"/>
          </w:tcPr>
          <w:p w:rsidR="007D11E2" w:rsidRDefault="007D11E2" w:rsidP="009E451F">
            <w:pPr>
              <w:pStyle w:val="Tablecontent"/>
            </w:pPr>
            <w:r>
              <w:t>AMOUNT</w:t>
            </w:r>
          </w:p>
        </w:tc>
        <w:tc>
          <w:tcPr>
            <w:tcW w:w="1530" w:type="dxa"/>
          </w:tcPr>
          <w:p w:rsidR="007D11E2" w:rsidRDefault="007D11E2" w:rsidP="009E451F">
            <w:pPr>
              <w:pStyle w:val="Tablecontent"/>
            </w:pPr>
            <w:r>
              <w:t>Amount</w:t>
            </w:r>
          </w:p>
        </w:tc>
        <w:tc>
          <w:tcPr>
            <w:tcW w:w="1620" w:type="dxa"/>
          </w:tcPr>
          <w:p w:rsidR="007D11E2" w:rsidRDefault="007D11E2" w:rsidP="009E451F">
            <w:pPr>
              <w:pStyle w:val="Tablecontent"/>
            </w:pPr>
            <w:r>
              <w:t>100</w:t>
            </w:r>
          </w:p>
        </w:tc>
        <w:tc>
          <w:tcPr>
            <w:tcW w:w="1350" w:type="dxa"/>
          </w:tcPr>
          <w:p w:rsidR="007D11E2" w:rsidRDefault="007D11E2" w:rsidP="009E451F">
            <w:pPr>
              <w:pStyle w:val="Tablecontent"/>
            </w:pPr>
            <w:r>
              <w:t>10</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Numeric Only.</w:t>
            </w:r>
          </w:p>
        </w:tc>
      </w:tr>
      <w:tr w:rsidR="007D11E2" w:rsidTr="009E451F">
        <w:trPr>
          <w:trHeight w:val="1043"/>
        </w:trPr>
        <w:tc>
          <w:tcPr>
            <w:tcW w:w="1350" w:type="dxa"/>
          </w:tcPr>
          <w:p w:rsidR="007D11E2" w:rsidRDefault="007D11E2" w:rsidP="009E451F">
            <w:pPr>
              <w:pStyle w:val="Tablecontent"/>
            </w:pPr>
            <w:r>
              <w:t>LANGUAGE1</w:t>
            </w:r>
          </w:p>
        </w:tc>
        <w:tc>
          <w:tcPr>
            <w:tcW w:w="1530" w:type="dxa"/>
          </w:tcPr>
          <w:p w:rsidR="007D11E2" w:rsidRDefault="007D11E2" w:rsidP="009E451F">
            <w:pPr>
              <w:pStyle w:val="Tablecontent"/>
            </w:pPr>
            <w:r>
              <w:t>Retailer Language</w:t>
            </w:r>
          </w:p>
        </w:tc>
        <w:tc>
          <w:tcPr>
            <w:tcW w:w="1620" w:type="dxa"/>
          </w:tcPr>
          <w:p w:rsidR="007D11E2" w:rsidRDefault="007D11E2" w:rsidP="009E451F">
            <w:pPr>
              <w:pStyle w:val="Tablecontent"/>
            </w:pPr>
            <w:r>
              <w:t>1</w:t>
            </w:r>
          </w:p>
        </w:tc>
        <w:tc>
          <w:tcPr>
            <w:tcW w:w="1350" w:type="dxa"/>
          </w:tcPr>
          <w:p w:rsidR="007D11E2" w:rsidRDefault="007D11E2" w:rsidP="009E451F">
            <w:pPr>
              <w:pStyle w:val="Tablecontent"/>
            </w:pPr>
            <w:r>
              <w:t>1</w:t>
            </w:r>
          </w:p>
        </w:tc>
        <w:tc>
          <w:tcPr>
            <w:tcW w:w="1440" w:type="dxa"/>
          </w:tcPr>
          <w:p w:rsidR="007D11E2" w:rsidRDefault="0098213B" w:rsidP="009E451F">
            <w:pPr>
              <w:pStyle w:val="Tablecontent"/>
            </w:pPr>
            <w:r>
              <w:t>O</w:t>
            </w:r>
          </w:p>
        </w:tc>
        <w:tc>
          <w:tcPr>
            <w:tcW w:w="2356" w:type="dxa"/>
          </w:tcPr>
          <w:p w:rsidR="007D11E2" w:rsidRDefault="007D11E2" w:rsidP="009E451F">
            <w:pPr>
              <w:pStyle w:val="Tablecontent"/>
            </w:pPr>
            <w:r>
              <w:t>Numeric only, Retailer Language Code</w:t>
            </w:r>
          </w:p>
          <w:p w:rsidR="007D11E2" w:rsidRDefault="007D11E2" w:rsidP="009E451F">
            <w:pPr>
              <w:pStyle w:val="Tablecontent"/>
            </w:pPr>
            <w:r>
              <w:t>This code must be defined in PreTUPS system.</w:t>
            </w:r>
          </w:p>
          <w:p w:rsidR="00FE6E40" w:rsidRDefault="00FE6E40" w:rsidP="009E451F">
            <w:pPr>
              <w:pStyle w:val="Tablecontent"/>
            </w:pPr>
            <w:r>
              <w:t xml:space="preserve">If no value </w:t>
            </w:r>
            <w:r w:rsidR="00887B67">
              <w:t xml:space="preserve">or wrong value </w:t>
            </w:r>
            <w:r>
              <w:t>is specified , default value locale is set for langugae</w:t>
            </w:r>
          </w:p>
        </w:tc>
      </w:tr>
      <w:tr w:rsidR="007D11E2" w:rsidTr="009E451F">
        <w:trPr>
          <w:trHeight w:val="1043"/>
        </w:trPr>
        <w:tc>
          <w:tcPr>
            <w:tcW w:w="1350" w:type="dxa"/>
          </w:tcPr>
          <w:p w:rsidR="007D11E2" w:rsidRDefault="007D11E2" w:rsidP="009E451F">
            <w:pPr>
              <w:pStyle w:val="Tablecontent"/>
            </w:pPr>
            <w:r>
              <w:t>LANGUAGE2</w:t>
            </w:r>
          </w:p>
        </w:tc>
        <w:tc>
          <w:tcPr>
            <w:tcW w:w="1530" w:type="dxa"/>
          </w:tcPr>
          <w:p w:rsidR="007D11E2" w:rsidRDefault="007D11E2" w:rsidP="009E451F">
            <w:pPr>
              <w:pStyle w:val="Tablecontent"/>
            </w:pPr>
            <w:r>
              <w:t xml:space="preserve"> Payee Language</w:t>
            </w:r>
          </w:p>
        </w:tc>
        <w:tc>
          <w:tcPr>
            <w:tcW w:w="1620" w:type="dxa"/>
          </w:tcPr>
          <w:p w:rsidR="007D11E2" w:rsidRDefault="007D11E2" w:rsidP="009E451F">
            <w:pPr>
              <w:pStyle w:val="Tablecontent"/>
            </w:pPr>
            <w:r>
              <w:t>1</w:t>
            </w:r>
          </w:p>
        </w:tc>
        <w:tc>
          <w:tcPr>
            <w:tcW w:w="1350" w:type="dxa"/>
          </w:tcPr>
          <w:p w:rsidR="007D11E2" w:rsidRDefault="007D11E2" w:rsidP="009E451F">
            <w:pPr>
              <w:pStyle w:val="Tablecontent"/>
            </w:pPr>
            <w:r>
              <w:t>1</w:t>
            </w:r>
          </w:p>
        </w:tc>
        <w:tc>
          <w:tcPr>
            <w:tcW w:w="1440" w:type="dxa"/>
          </w:tcPr>
          <w:p w:rsidR="007D11E2" w:rsidRDefault="0098213B" w:rsidP="009E451F">
            <w:pPr>
              <w:pStyle w:val="Tablecontent"/>
            </w:pPr>
            <w:r>
              <w:t>O</w:t>
            </w:r>
          </w:p>
        </w:tc>
        <w:tc>
          <w:tcPr>
            <w:tcW w:w="2356" w:type="dxa"/>
          </w:tcPr>
          <w:p w:rsidR="007D11E2" w:rsidRDefault="007D11E2" w:rsidP="009E451F">
            <w:pPr>
              <w:pStyle w:val="Tablecontent"/>
            </w:pPr>
            <w:r>
              <w:t>Numeric only, Payee Language Code</w:t>
            </w:r>
          </w:p>
          <w:p w:rsidR="007D11E2" w:rsidRDefault="007D11E2" w:rsidP="009E451F">
            <w:pPr>
              <w:pStyle w:val="Tablecontent"/>
            </w:pPr>
            <w:r>
              <w:t>This code must be defined in PreTUPS system.</w:t>
            </w:r>
          </w:p>
          <w:p w:rsidR="00FE6E40" w:rsidRDefault="00FE6E40" w:rsidP="009E451F">
            <w:pPr>
              <w:pStyle w:val="Tablecontent"/>
            </w:pPr>
            <w:r>
              <w:t xml:space="preserve">If no value </w:t>
            </w:r>
            <w:r w:rsidR="00887B67">
              <w:t xml:space="preserve">or wrong value </w:t>
            </w:r>
            <w:r>
              <w:t>is specified , default value locale is set for langugae</w:t>
            </w:r>
          </w:p>
        </w:tc>
      </w:tr>
      <w:tr w:rsidR="007D11E2" w:rsidTr="009E451F">
        <w:trPr>
          <w:trHeight w:val="575"/>
        </w:trPr>
        <w:tc>
          <w:tcPr>
            <w:tcW w:w="1350" w:type="dxa"/>
          </w:tcPr>
          <w:p w:rsidR="007D11E2" w:rsidRDefault="007D11E2" w:rsidP="009E451F">
            <w:pPr>
              <w:pStyle w:val="Tablecontent"/>
            </w:pPr>
            <w:r w:rsidRPr="00D03708">
              <w:t>SERVICECLASS</w:t>
            </w:r>
          </w:p>
        </w:tc>
        <w:tc>
          <w:tcPr>
            <w:tcW w:w="1530" w:type="dxa"/>
          </w:tcPr>
          <w:p w:rsidR="007D11E2" w:rsidRDefault="007D11E2" w:rsidP="009E451F">
            <w:pPr>
              <w:pStyle w:val="Tablecontent"/>
            </w:pPr>
            <w:r>
              <w:t>Service class</w:t>
            </w:r>
          </w:p>
        </w:tc>
        <w:tc>
          <w:tcPr>
            <w:tcW w:w="1620" w:type="dxa"/>
          </w:tcPr>
          <w:p w:rsidR="007D11E2" w:rsidRDefault="007D11E2" w:rsidP="009E451F">
            <w:pPr>
              <w:pStyle w:val="Tablecontent"/>
            </w:pPr>
            <w:r>
              <w:t>SCLASS</w:t>
            </w:r>
          </w:p>
        </w:tc>
        <w:tc>
          <w:tcPr>
            <w:tcW w:w="1350" w:type="dxa"/>
          </w:tcPr>
          <w:p w:rsidR="007D11E2" w:rsidRDefault="007D11E2" w:rsidP="009E451F">
            <w:pPr>
              <w:pStyle w:val="Tablecontent"/>
            </w:pPr>
            <w:r>
              <w:t>C(15)</w:t>
            </w:r>
          </w:p>
        </w:tc>
        <w:tc>
          <w:tcPr>
            <w:tcW w:w="1440" w:type="dxa"/>
          </w:tcPr>
          <w:p w:rsidR="007D11E2" w:rsidRDefault="00FE6E40" w:rsidP="009E451F">
            <w:pPr>
              <w:pStyle w:val="Tablecontent"/>
            </w:pPr>
            <w:r>
              <w:t>O</w:t>
            </w:r>
          </w:p>
        </w:tc>
        <w:tc>
          <w:tcPr>
            <w:tcW w:w="2356" w:type="dxa"/>
          </w:tcPr>
          <w:p w:rsidR="007D11E2" w:rsidRDefault="007D11E2" w:rsidP="009E451F">
            <w:pPr>
              <w:pStyle w:val="Tablecontent"/>
            </w:pPr>
            <w:r>
              <w:t>Alphanumeric</w:t>
            </w:r>
          </w:p>
        </w:tc>
      </w:tr>
      <w:tr w:rsidR="007D11E2" w:rsidTr="009E451F">
        <w:trPr>
          <w:trHeight w:val="593"/>
        </w:trPr>
        <w:tc>
          <w:tcPr>
            <w:tcW w:w="1350" w:type="dxa"/>
          </w:tcPr>
          <w:p w:rsidR="007D11E2" w:rsidRDefault="007D11E2" w:rsidP="009E451F">
            <w:pPr>
              <w:pStyle w:val="Tablecontent"/>
            </w:pPr>
            <w:r>
              <w:t>SELECTOR</w:t>
            </w:r>
          </w:p>
        </w:tc>
        <w:tc>
          <w:tcPr>
            <w:tcW w:w="1530" w:type="dxa"/>
          </w:tcPr>
          <w:p w:rsidR="007D11E2" w:rsidRDefault="007D11E2" w:rsidP="009E451F">
            <w:pPr>
              <w:pStyle w:val="Tablecontent"/>
            </w:pPr>
            <w:r>
              <w:t>Selector</w:t>
            </w:r>
          </w:p>
        </w:tc>
        <w:tc>
          <w:tcPr>
            <w:tcW w:w="1620" w:type="dxa"/>
          </w:tcPr>
          <w:p w:rsidR="007D11E2" w:rsidRDefault="007D11E2" w:rsidP="009E451F">
            <w:pPr>
              <w:pStyle w:val="Tablecontent"/>
            </w:pPr>
            <w:r>
              <w:t>1</w:t>
            </w:r>
          </w:p>
        </w:tc>
        <w:tc>
          <w:tcPr>
            <w:tcW w:w="1350" w:type="dxa"/>
          </w:tcPr>
          <w:p w:rsidR="007D11E2" w:rsidRDefault="007D11E2" w:rsidP="009E451F">
            <w:pPr>
              <w:pStyle w:val="Tablecontent"/>
            </w:pPr>
            <w:r>
              <w:t>10</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Selector should be numeric 1, 2, 3, 4 and 5.</w:t>
            </w:r>
          </w:p>
        </w:tc>
      </w:tr>
    </w:tbl>
    <w:p w:rsidR="007D11E2" w:rsidRPr="0096673A"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7D11E2"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7D11E2" w:rsidRDefault="007D11E2" w:rsidP="007D11E2">
      <w:pPr>
        <w:pStyle w:val="BodyText2"/>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71" w:name="_Toc432586956"/>
      <w:bookmarkStart w:id="472" w:name="_Toc439241721"/>
      <w:r>
        <w:t>3.44.2 XML Response Syntax</w:t>
      </w:r>
      <w:bookmarkEnd w:id="471"/>
      <w:bookmarkEnd w:id="472"/>
    </w:p>
    <w:p w:rsidR="007D11E2" w:rsidRDefault="007D11E2" w:rsidP="007D11E2">
      <w:pPr>
        <w:pStyle w:val="BodyText2"/>
      </w:pPr>
      <w:r>
        <w:t>PreTUPS will send following response (acknowledgement) to USSD system for Customer Recharge Request. The XML response details are mentioned below.</w:t>
      </w:r>
    </w:p>
    <w:p w:rsidR="007D11E2" w:rsidRDefault="007D11E2" w:rsidP="007D11E2">
      <w:pPr>
        <w:pStyle w:val="BodyText2"/>
        <w:jc w:val="left"/>
      </w:pPr>
    </w:p>
    <w:p w:rsidR="007D11E2" w:rsidRDefault="007D11E2" w:rsidP="007D11E2">
      <w:pPr>
        <w:pStyle w:val="BodyText2"/>
        <w:rPr>
          <w:b/>
          <w:bCs/>
          <w:u w:val="single"/>
        </w:rPr>
      </w:pPr>
      <w:r>
        <w:rPr>
          <w:b/>
          <w:bCs/>
          <w:u w:val="single"/>
        </w:rPr>
        <w:t>Response Syntax</w:t>
      </w:r>
    </w:p>
    <w:p w:rsidR="007D11E2" w:rsidRDefault="007D11E2" w:rsidP="007D11E2">
      <w:pPr>
        <w:pStyle w:val="BodyText2"/>
        <w:jc w:val="left"/>
      </w:pPr>
      <w:r>
        <w:t>&lt;?xml version="1.0"?&gt;</w:t>
      </w:r>
    </w:p>
    <w:p w:rsidR="007D11E2" w:rsidRDefault="007D11E2" w:rsidP="007D11E2">
      <w:pPr>
        <w:pStyle w:val="BodyText2"/>
        <w:jc w:val="left"/>
      </w:pPr>
      <w:r>
        <w:lastRenderedPageBreak/>
        <w:t>&lt;!DOCTYPE COMMAND PUBLIC "-//Ocam//DTD XML Command 1.0//EN" "xml/command.dtd"&gt;</w:t>
      </w:r>
    </w:p>
    <w:p w:rsidR="007D11E2" w:rsidRDefault="007D11E2" w:rsidP="007D11E2">
      <w:pPr>
        <w:pStyle w:val="BodyText2"/>
        <w:jc w:val="left"/>
      </w:pPr>
      <w:r>
        <w:t>&lt;COMMAND&gt;</w:t>
      </w:r>
    </w:p>
    <w:p w:rsidR="007D11E2" w:rsidRDefault="007D11E2" w:rsidP="007D11E2">
      <w:pPr>
        <w:pStyle w:val="BodyText2"/>
        <w:jc w:val="left"/>
      </w:pPr>
      <w:r>
        <w:t>&lt;TYPE&gt;RCTRFSERRESP&lt;/TYPE&gt;</w:t>
      </w:r>
      <w:r>
        <w:tab/>
      </w:r>
    </w:p>
    <w:p w:rsidR="007D11E2" w:rsidRDefault="007D11E2" w:rsidP="007D11E2">
      <w:pPr>
        <w:pStyle w:val="BodyText2"/>
        <w:jc w:val="left"/>
      </w:pPr>
      <w:r>
        <w:t>&lt;TXNSTATUS&gt;&lt;Transaction Status&gt;&lt;/TXNSTATUS&gt;</w:t>
      </w:r>
    </w:p>
    <w:p w:rsidR="00556C4A" w:rsidRDefault="00556C4A" w:rsidP="007D11E2">
      <w:pPr>
        <w:pStyle w:val="BodyText2"/>
        <w:jc w:val="left"/>
      </w:pPr>
      <w:r>
        <w:t>&lt;MESSAGE&gt;</w:t>
      </w:r>
      <w:r w:rsidR="00850109">
        <w:t>&lt;</w:t>
      </w:r>
      <w:r>
        <w:t>Message</w:t>
      </w:r>
      <w:r w:rsidR="00850109">
        <w:t>&gt;</w:t>
      </w:r>
      <w:r>
        <w:t>&lt;/MESSAGE&gt;</w:t>
      </w:r>
    </w:p>
    <w:p w:rsidR="007D11E2" w:rsidRDefault="007D11E2" w:rsidP="007D11E2">
      <w:pPr>
        <w:pStyle w:val="BodyText2"/>
        <w:jc w:val="left"/>
      </w:pPr>
      <w:r>
        <w:t>&lt;/COMMAND&gt;</w:t>
      </w:r>
    </w:p>
    <w:p w:rsidR="007D11E2" w:rsidRDefault="007D11E2" w:rsidP="007D11E2">
      <w:pPr>
        <w:pStyle w:val="BodyText2"/>
        <w:jc w:val="left"/>
      </w:pPr>
    </w:p>
    <w:p w:rsidR="007D11E2" w:rsidRDefault="007D11E2" w:rsidP="007D11E2">
      <w:pPr>
        <w:pStyle w:val="BodyText2"/>
      </w:pPr>
      <w:r>
        <w:rPr>
          <w:b/>
          <w:bCs/>
          <w:u w:val="single"/>
        </w:rPr>
        <w:t>Fields Detail</w:t>
      </w:r>
    </w:p>
    <w:p w:rsidR="007D11E2" w:rsidRDefault="007D11E2" w:rsidP="007D11E2">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7D11E2" w:rsidTr="009E451F">
        <w:trPr>
          <w:trHeight w:val="281"/>
          <w:tblHeader/>
        </w:trPr>
        <w:tc>
          <w:tcPr>
            <w:tcW w:w="1350" w:type="dxa"/>
            <w:shd w:val="clear" w:color="auto" w:fill="E31837"/>
          </w:tcPr>
          <w:p w:rsidR="007D11E2" w:rsidRDefault="007D11E2"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7D11E2" w:rsidRDefault="007D11E2"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7D11E2" w:rsidRDefault="007D11E2" w:rsidP="009E451F">
            <w:pPr>
              <w:pStyle w:val="TableColumnLabels"/>
              <w:rPr>
                <w:rFonts w:ascii="Arial" w:hAnsi="Arial" w:cs="Arial"/>
                <w:sz w:val="18"/>
              </w:rPr>
            </w:pPr>
            <w:r>
              <w:t>Example</w:t>
            </w:r>
          </w:p>
        </w:tc>
        <w:tc>
          <w:tcPr>
            <w:tcW w:w="1350" w:type="dxa"/>
            <w:shd w:val="clear" w:color="auto" w:fill="E31837"/>
          </w:tcPr>
          <w:p w:rsidR="007D11E2" w:rsidRDefault="007D11E2" w:rsidP="009E451F">
            <w:pPr>
              <w:pStyle w:val="TableColumnLabels"/>
              <w:rPr>
                <w:rFonts w:ascii="Arial" w:hAnsi="Arial" w:cs="Arial"/>
                <w:sz w:val="18"/>
              </w:rPr>
            </w:pPr>
            <w:r>
              <w:t>Max Length</w:t>
            </w:r>
          </w:p>
        </w:tc>
        <w:tc>
          <w:tcPr>
            <w:tcW w:w="1620" w:type="dxa"/>
            <w:shd w:val="clear" w:color="auto" w:fill="E31837"/>
          </w:tcPr>
          <w:p w:rsidR="007D11E2" w:rsidRDefault="007D11E2" w:rsidP="009E451F">
            <w:pPr>
              <w:pStyle w:val="TableColumnLabels"/>
              <w:rPr>
                <w:rFonts w:ascii="Arial" w:hAnsi="Arial" w:cs="Arial"/>
                <w:sz w:val="18"/>
              </w:rPr>
            </w:pPr>
            <w:r>
              <w:t>Optional/Mandatory</w:t>
            </w:r>
          </w:p>
        </w:tc>
        <w:tc>
          <w:tcPr>
            <w:tcW w:w="2176" w:type="dxa"/>
            <w:shd w:val="clear" w:color="auto" w:fill="E31837"/>
          </w:tcPr>
          <w:p w:rsidR="007D11E2" w:rsidRDefault="007D11E2" w:rsidP="009E451F">
            <w:pPr>
              <w:pStyle w:val="TableColumnLabels"/>
              <w:rPr>
                <w:rFonts w:ascii="Arial" w:hAnsi="Arial" w:cs="Arial"/>
                <w:sz w:val="18"/>
              </w:rPr>
            </w:pPr>
            <w:r>
              <w:t>Remarks</w:t>
            </w:r>
          </w:p>
        </w:tc>
      </w:tr>
      <w:tr w:rsidR="007D11E2" w:rsidTr="009E451F">
        <w:trPr>
          <w:trHeight w:val="281"/>
        </w:trPr>
        <w:tc>
          <w:tcPr>
            <w:tcW w:w="1350" w:type="dxa"/>
          </w:tcPr>
          <w:p w:rsidR="007D11E2" w:rsidRDefault="007D11E2" w:rsidP="009E451F">
            <w:pPr>
              <w:pStyle w:val="Tablecontent"/>
              <w:rPr>
                <w:lang w:val="fr-FR"/>
              </w:rPr>
            </w:pPr>
            <w:r>
              <w:rPr>
                <w:lang w:val="fr-FR"/>
              </w:rPr>
              <w:t>Type</w:t>
            </w:r>
          </w:p>
        </w:tc>
        <w:tc>
          <w:tcPr>
            <w:tcW w:w="1530" w:type="dxa"/>
          </w:tcPr>
          <w:p w:rsidR="007D11E2" w:rsidRDefault="007D11E2" w:rsidP="009E451F">
            <w:pPr>
              <w:pStyle w:val="Tablecontent"/>
              <w:rPr>
                <w:lang w:val="fr-FR"/>
              </w:rPr>
            </w:pPr>
            <w:r>
              <w:rPr>
                <w:lang w:val="fr-FR"/>
              </w:rPr>
              <w:t>RCTRFRESP</w:t>
            </w:r>
          </w:p>
        </w:tc>
        <w:tc>
          <w:tcPr>
            <w:tcW w:w="1620" w:type="dxa"/>
          </w:tcPr>
          <w:p w:rsidR="007D11E2" w:rsidRDefault="007D11E2" w:rsidP="009E451F">
            <w:pPr>
              <w:pStyle w:val="Tablecontent"/>
              <w:rPr>
                <w:lang w:val="fr-FR"/>
              </w:rPr>
            </w:pPr>
            <w:r>
              <w:rPr>
                <w:lang w:val="fr-FR"/>
              </w:rPr>
              <w:t>RCTRFSERRESP</w:t>
            </w:r>
          </w:p>
        </w:tc>
        <w:tc>
          <w:tcPr>
            <w:tcW w:w="1350" w:type="dxa"/>
          </w:tcPr>
          <w:p w:rsidR="007D11E2" w:rsidRDefault="007D11E2" w:rsidP="009E451F">
            <w:pPr>
              <w:pStyle w:val="Tablecontent"/>
            </w:pPr>
            <w:r>
              <w:t>10</w:t>
            </w:r>
          </w:p>
        </w:tc>
        <w:tc>
          <w:tcPr>
            <w:tcW w:w="1620" w:type="dxa"/>
          </w:tcPr>
          <w:p w:rsidR="007D11E2" w:rsidRDefault="007D11E2" w:rsidP="009E451F">
            <w:pPr>
              <w:pStyle w:val="Tablecontent"/>
            </w:pPr>
            <w:r>
              <w:t>M</w:t>
            </w:r>
          </w:p>
        </w:tc>
        <w:tc>
          <w:tcPr>
            <w:tcW w:w="2176" w:type="dxa"/>
          </w:tcPr>
          <w:p w:rsidR="007D11E2" w:rsidRDefault="007D11E2" w:rsidP="009E451F">
            <w:pPr>
              <w:pStyle w:val="Tablecontent"/>
            </w:pPr>
            <w:r>
              <w:t>Response Type</w:t>
            </w:r>
          </w:p>
        </w:tc>
      </w:tr>
      <w:tr w:rsidR="00556C4A" w:rsidTr="009E451F">
        <w:trPr>
          <w:trHeight w:val="800"/>
        </w:trPr>
        <w:tc>
          <w:tcPr>
            <w:tcW w:w="1350" w:type="dxa"/>
          </w:tcPr>
          <w:p w:rsidR="00556C4A" w:rsidRPr="00C55AE9" w:rsidRDefault="00556C4A" w:rsidP="009E451F">
            <w:pPr>
              <w:pStyle w:val="Tablecontent"/>
            </w:pPr>
            <w:r>
              <w:t>TXNSTATUS</w:t>
            </w:r>
          </w:p>
        </w:tc>
        <w:tc>
          <w:tcPr>
            <w:tcW w:w="1530" w:type="dxa"/>
          </w:tcPr>
          <w:p w:rsidR="00556C4A" w:rsidRDefault="00556C4A" w:rsidP="009E451F">
            <w:pPr>
              <w:pStyle w:val="Tablecontent"/>
            </w:pPr>
            <w:r>
              <w:t>Transaction Status</w:t>
            </w:r>
          </w:p>
        </w:tc>
        <w:tc>
          <w:tcPr>
            <w:tcW w:w="1620" w:type="dxa"/>
          </w:tcPr>
          <w:p w:rsidR="00556C4A" w:rsidRDefault="00556C4A" w:rsidP="009E451F">
            <w:pPr>
              <w:pStyle w:val="Tablecontent"/>
            </w:pPr>
            <w:r>
              <w:t>200</w:t>
            </w:r>
          </w:p>
        </w:tc>
        <w:tc>
          <w:tcPr>
            <w:tcW w:w="1350" w:type="dxa"/>
          </w:tcPr>
          <w:p w:rsidR="00556C4A" w:rsidRDefault="00556C4A" w:rsidP="009E451F">
            <w:pPr>
              <w:pStyle w:val="Tablecontent"/>
            </w:pPr>
            <w:r>
              <w:t>5</w:t>
            </w:r>
          </w:p>
        </w:tc>
        <w:tc>
          <w:tcPr>
            <w:tcW w:w="1620" w:type="dxa"/>
          </w:tcPr>
          <w:p w:rsidR="00556C4A" w:rsidRDefault="00556C4A" w:rsidP="009E451F">
            <w:pPr>
              <w:pStyle w:val="Tablecontent"/>
            </w:pPr>
            <w:r>
              <w:t>M</w:t>
            </w:r>
          </w:p>
        </w:tc>
        <w:tc>
          <w:tcPr>
            <w:tcW w:w="2176" w:type="dxa"/>
          </w:tcPr>
          <w:p w:rsidR="00556C4A" w:rsidRDefault="00556C4A" w:rsidP="009E451F">
            <w:pPr>
              <w:pStyle w:val="Tablecontent"/>
            </w:pPr>
            <w:r w:rsidRPr="00F11D34">
              <w:t>Intermediate transaction Status. Final status would be send over the SMS notification.</w:t>
            </w:r>
          </w:p>
        </w:tc>
      </w:tr>
      <w:tr w:rsidR="00556C4A" w:rsidTr="009E451F">
        <w:trPr>
          <w:trHeight w:val="980"/>
        </w:trPr>
        <w:tc>
          <w:tcPr>
            <w:tcW w:w="1350" w:type="dxa"/>
          </w:tcPr>
          <w:p w:rsidR="00556C4A" w:rsidRDefault="00556C4A" w:rsidP="009E451F">
            <w:pPr>
              <w:pStyle w:val="Tablecontent"/>
            </w:pPr>
            <w:r>
              <w:t>Message</w:t>
            </w:r>
          </w:p>
        </w:tc>
        <w:tc>
          <w:tcPr>
            <w:tcW w:w="1530" w:type="dxa"/>
          </w:tcPr>
          <w:p w:rsidR="00556C4A" w:rsidRDefault="00556C4A" w:rsidP="009E451F">
            <w:pPr>
              <w:pStyle w:val="Tablecontent"/>
            </w:pPr>
            <w:r>
              <w:t>Message</w:t>
            </w:r>
            <w:r w:rsidR="00850109">
              <w:t xml:space="preserve"> text</w:t>
            </w:r>
          </w:p>
        </w:tc>
        <w:tc>
          <w:tcPr>
            <w:tcW w:w="1620" w:type="dxa"/>
          </w:tcPr>
          <w:p w:rsidR="00556C4A" w:rsidRDefault="00850109" w:rsidP="009E451F">
            <w:pPr>
              <w:pStyle w:val="Tablecontent"/>
            </w:pPr>
            <w:r>
              <w:rPr>
                <w:rFonts w:ascii="Consolas" w:hAnsi="Consolas" w:cs="Consolas"/>
                <w:color w:val="000000"/>
                <w:sz w:val="20"/>
                <w:szCs w:val="20"/>
              </w:rPr>
              <w:t>Success</w:t>
            </w:r>
          </w:p>
        </w:tc>
        <w:tc>
          <w:tcPr>
            <w:tcW w:w="1350" w:type="dxa"/>
          </w:tcPr>
          <w:p w:rsidR="00556C4A" w:rsidRDefault="002558AA" w:rsidP="009E451F">
            <w:pPr>
              <w:pStyle w:val="Tablecontent"/>
            </w:pPr>
            <w:r>
              <w:t>20</w:t>
            </w:r>
          </w:p>
        </w:tc>
        <w:tc>
          <w:tcPr>
            <w:tcW w:w="1620" w:type="dxa"/>
          </w:tcPr>
          <w:p w:rsidR="00556C4A" w:rsidRDefault="00556C4A" w:rsidP="009E451F">
            <w:pPr>
              <w:pStyle w:val="Tablecontent"/>
            </w:pPr>
            <w:r>
              <w:t>M</w:t>
            </w:r>
          </w:p>
        </w:tc>
        <w:tc>
          <w:tcPr>
            <w:tcW w:w="2176" w:type="dxa"/>
          </w:tcPr>
          <w:p w:rsidR="00556C4A" w:rsidRDefault="00850109" w:rsidP="009E451F">
            <w:pPr>
              <w:pStyle w:val="Tablecontent"/>
            </w:pPr>
            <w:r>
              <w:t>Message text</w:t>
            </w:r>
          </w:p>
        </w:tc>
      </w:tr>
    </w:tbl>
    <w:p w:rsidR="007D11E2"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7D11E2" w:rsidRDefault="007D11E2" w:rsidP="007D11E2">
      <w:pPr>
        <w:pStyle w:val="NoteHeading"/>
        <w:numPr>
          <w:ilvl w:val="0"/>
          <w:numId w:val="0"/>
        </w:numPr>
        <w:tabs>
          <w:tab w:val="left" w:pos="990"/>
        </w:tabs>
        <w:ind w:left="2610"/>
        <w:jc w:val="left"/>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FA5495" w:rsidRPr="00804A48" w:rsidRDefault="00CE2B16" w:rsidP="00FA5495">
      <w:pPr>
        <w:pStyle w:val="Heading2"/>
        <w:keepNext w:val="0"/>
        <w:numPr>
          <w:ilvl w:val="0"/>
          <w:numId w:val="0"/>
        </w:numPr>
        <w:pBdr>
          <w:bottom w:val="single" w:sz="8" w:space="1" w:color="E31837"/>
        </w:pBdr>
        <w:spacing w:before="0" w:after="120"/>
        <w:rPr>
          <w:lang w:val="en-IN"/>
        </w:rPr>
      </w:pPr>
      <w:bookmarkStart w:id="473" w:name="_3.45_GIVE_ME"/>
      <w:bookmarkEnd w:id="473"/>
      <w:r>
        <w:rPr>
          <w:lang w:val="en-IN"/>
        </w:rPr>
        <w:t>3.45</w:t>
      </w:r>
      <w:r w:rsidR="00FA5495">
        <w:rPr>
          <w:lang w:val="en-IN"/>
        </w:rPr>
        <w:t xml:space="preserve"> </w:t>
      </w:r>
      <w:r>
        <w:rPr>
          <w:lang w:val="en-IN"/>
        </w:rPr>
        <w:t>GIVE ME BALANCE</w:t>
      </w:r>
    </w:p>
    <w:p w:rsidR="00FA5495" w:rsidRDefault="00FA5495" w:rsidP="00FA5495">
      <w:pPr>
        <w:pStyle w:val="BodyText20"/>
        <w:rPr>
          <w:rFonts w:ascii="Arial" w:hAnsi="Arial"/>
          <w:b w:val="0"/>
          <w:bCs w:val="0"/>
          <w:color w:val="auto"/>
          <w:sz w:val="20"/>
        </w:rPr>
      </w:pPr>
      <w:r>
        <w:rPr>
          <w:rFonts w:ascii="Arial" w:hAnsi="Arial"/>
          <w:b w:val="0"/>
          <w:bCs w:val="0"/>
          <w:color w:val="auto"/>
          <w:sz w:val="20"/>
        </w:rPr>
        <w:t xml:space="preserve">USSD system can send the </w:t>
      </w:r>
      <w:r w:rsidR="00CE2B16">
        <w:rPr>
          <w:rFonts w:ascii="Arial" w:hAnsi="Arial"/>
          <w:b w:val="0"/>
          <w:bCs w:val="0"/>
          <w:color w:val="auto"/>
          <w:sz w:val="20"/>
        </w:rPr>
        <w:t>Give me Balance request to</w:t>
      </w:r>
      <w:r>
        <w:rPr>
          <w:rFonts w:ascii="Arial" w:hAnsi="Arial"/>
          <w:b w:val="0"/>
          <w:bCs w:val="0"/>
          <w:color w:val="auto"/>
          <w:sz w:val="20"/>
        </w:rPr>
        <w:t xml:space="preserve"> a subscriber</w:t>
      </w:r>
    </w:p>
    <w:p w:rsidR="00FA5495" w:rsidRDefault="00CE2B16" w:rsidP="00FA5495">
      <w:pPr>
        <w:pStyle w:val="Heading3"/>
        <w:keepNext w:val="0"/>
        <w:numPr>
          <w:ilvl w:val="0"/>
          <w:numId w:val="0"/>
        </w:numPr>
        <w:pBdr>
          <w:bottom w:val="single" w:sz="8" w:space="1" w:color="E31837"/>
        </w:pBdr>
        <w:tabs>
          <w:tab w:val="clear" w:pos="900"/>
        </w:tabs>
        <w:spacing w:after="120"/>
      </w:pPr>
      <w:r>
        <w:t>3.45</w:t>
      </w:r>
      <w:r w:rsidR="00FA5495">
        <w:t>.1 XML Request Syntax</w:t>
      </w:r>
    </w:p>
    <w:p w:rsidR="00FA5495" w:rsidRDefault="00FA5495" w:rsidP="00FA5495">
      <w:pPr>
        <w:pStyle w:val="BodyText2"/>
      </w:pPr>
      <w:r>
        <w:t>The USSD system will send the following request for</w:t>
      </w:r>
      <w:r w:rsidR="00CE2B16">
        <w:t xml:space="preserve"> GiveMe Balance Request </w:t>
      </w:r>
      <w:r>
        <w:t>. The request format and details of request are mentioned below.</w:t>
      </w:r>
    </w:p>
    <w:p w:rsidR="00FA5495" w:rsidRDefault="00FA5495" w:rsidP="00FA5495">
      <w:pPr>
        <w:pStyle w:val="BodyText2"/>
      </w:pPr>
    </w:p>
    <w:p w:rsidR="00FA5495" w:rsidRDefault="00FA5495" w:rsidP="00FA5495">
      <w:pPr>
        <w:pStyle w:val="BodyText2"/>
        <w:rPr>
          <w:b/>
          <w:bCs/>
          <w:u w:val="single"/>
        </w:rPr>
      </w:pPr>
      <w:r>
        <w:rPr>
          <w:b/>
          <w:bCs/>
          <w:u w:val="single"/>
        </w:rPr>
        <w:t>Request Syntax</w:t>
      </w:r>
    </w:p>
    <w:p w:rsidR="00FA5495" w:rsidRDefault="00FA5495" w:rsidP="00FA5495">
      <w:pPr>
        <w:pStyle w:val="BodyText20"/>
        <w:rPr>
          <w:b w:val="0"/>
          <w:bCs w:val="0"/>
          <w:color w:val="auto"/>
        </w:rPr>
      </w:pPr>
    </w:p>
    <w:p w:rsidR="00FA5495" w:rsidRDefault="00FA5495" w:rsidP="00FA5495">
      <w:pPr>
        <w:pStyle w:val="BodyText2"/>
        <w:rPr>
          <w:lang w:val="en-IN"/>
        </w:rPr>
      </w:pPr>
      <w:r>
        <w:rPr>
          <w:lang w:val="en-IN"/>
        </w:rPr>
        <w:t>&lt;?xml version="1.0"?&gt;</w:t>
      </w:r>
    </w:p>
    <w:p w:rsidR="00FA5495" w:rsidRDefault="00FA5495" w:rsidP="00FA5495">
      <w:pPr>
        <w:pStyle w:val="BodyText2"/>
        <w:rPr>
          <w:lang w:val="en-IN"/>
        </w:rPr>
      </w:pPr>
      <w:r>
        <w:rPr>
          <w:lang w:val="en-IN"/>
        </w:rPr>
        <w:t>&lt;! DOCTYPE COMMAND PUBLIC "-//Ocam//DTD XML Command 1.0//EN" "xml/command.dtd"&gt;</w:t>
      </w:r>
    </w:p>
    <w:p w:rsidR="00FA5495" w:rsidRDefault="00FA5495" w:rsidP="00FA5495">
      <w:pPr>
        <w:pStyle w:val="BodyText2"/>
        <w:rPr>
          <w:lang w:val="en-IN"/>
        </w:rPr>
      </w:pPr>
      <w:r>
        <w:rPr>
          <w:lang w:val="en-IN"/>
        </w:rPr>
        <w:t>&lt;COMMAND&gt;</w:t>
      </w:r>
    </w:p>
    <w:p w:rsidR="00FA5495" w:rsidRDefault="00FA5495" w:rsidP="00FA5495">
      <w:pPr>
        <w:pStyle w:val="BodyText2"/>
        <w:rPr>
          <w:lang w:val="en-IN"/>
        </w:rPr>
      </w:pPr>
      <w:r>
        <w:rPr>
          <w:lang w:val="en-IN"/>
        </w:rPr>
        <w:t>&lt;TYPE&gt;CGMBALREQ&lt;/TYPE&gt;</w:t>
      </w:r>
    </w:p>
    <w:p w:rsidR="00FA5495" w:rsidRDefault="00FA5495" w:rsidP="00FA5495">
      <w:pPr>
        <w:pStyle w:val="BodyText2"/>
        <w:rPr>
          <w:lang w:val="en-IN"/>
        </w:rPr>
      </w:pPr>
      <w:r>
        <w:rPr>
          <w:lang w:val="en-IN"/>
        </w:rPr>
        <w:t>&lt;MSISDN1&gt;&lt;Msisdn1&gt;&lt;/MSISDN1&gt;</w:t>
      </w:r>
    </w:p>
    <w:p w:rsidR="00FA5495" w:rsidRDefault="00FA5495" w:rsidP="00FA5495">
      <w:pPr>
        <w:pStyle w:val="BodyText2"/>
        <w:rPr>
          <w:lang w:val="en-IN"/>
        </w:rPr>
      </w:pPr>
      <w:r>
        <w:rPr>
          <w:lang w:val="en-IN"/>
        </w:rPr>
        <w:t>&lt;MSISDN2&gt;&lt;Msisdn2&gt;&lt;/MSISDN2&gt;</w:t>
      </w:r>
    </w:p>
    <w:p w:rsidR="00FA5495" w:rsidRDefault="00FA5495" w:rsidP="00FA5495">
      <w:pPr>
        <w:pStyle w:val="BodyText2"/>
        <w:rPr>
          <w:lang w:val="en-IN"/>
        </w:rPr>
      </w:pPr>
      <w:r>
        <w:rPr>
          <w:lang w:val="en-IN"/>
        </w:rPr>
        <w:t>&lt;AMOUNT&gt;&lt;Amount&gt;&lt;/AMOUNT&gt;</w:t>
      </w:r>
    </w:p>
    <w:p w:rsidR="00FA5495" w:rsidRDefault="00FA5495" w:rsidP="00FA5495">
      <w:pPr>
        <w:pStyle w:val="BodyText2"/>
        <w:rPr>
          <w:lang w:val="en-IN"/>
        </w:rPr>
      </w:pPr>
      <w:r>
        <w:rPr>
          <w:lang w:val="en-IN"/>
        </w:rPr>
        <w:t>&lt;LANGUAGE1&gt;&lt;Language 1&gt;&lt;/LANGUAGE1&gt;</w:t>
      </w:r>
    </w:p>
    <w:p w:rsidR="00FA5495" w:rsidRDefault="00FA5495" w:rsidP="00FA5495">
      <w:pPr>
        <w:pStyle w:val="BodyText2"/>
        <w:rPr>
          <w:lang w:val="en-IN"/>
        </w:rPr>
      </w:pPr>
      <w:r>
        <w:rPr>
          <w:lang w:val="en-IN"/>
        </w:rPr>
        <w:lastRenderedPageBreak/>
        <w:t>&lt;LANGUAGE2&gt;&lt;Language 2&gt;&lt;/LANGUAGE2&gt;</w:t>
      </w:r>
    </w:p>
    <w:p w:rsidR="00FA5495" w:rsidRDefault="00FA5495" w:rsidP="00FA5495">
      <w:pPr>
        <w:pStyle w:val="BodyText2"/>
        <w:rPr>
          <w:lang w:val="en-IN"/>
        </w:rPr>
      </w:pPr>
      <w:r>
        <w:rPr>
          <w:lang w:val="en-IN"/>
        </w:rPr>
        <w:t>&lt;/COMMAND&gt;</w:t>
      </w:r>
    </w:p>
    <w:p w:rsidR="00FA5495" w:rsidRDefault="00FA5495" w:rsidP="00FA5495">
      <w:pPr>
        <w:pStyle w:val="BodyText2"/>
        <w:ind w:left="720"/>
      </w:pPr>
    </w:p>
    <w:p w:rsidR="00FA5495" w:rsidRDefault="00FA5495" w:rsidP="00FA5495">
      <w:pPr>
        <w:pStyle w:val="BodyText2"/>
        <w:ind w:left="720"/>
      </w:pPr>
    </w:p>
    <w:p w:rsidR="00FA5495" w:rsidRDefault="00FA5495" w:rsidP="00FA5495">
      <w:pPr>
        <w:pStyle w:val="BodyText2"/>
        <w:rPr>
          <w:b/>
          <w:bCs/>
          <w:sz w:val="24"/>
          <w:u w:val="single"/>
        </w:rPr>
      </w:pPr>
      <w:r>
        <w:rPr>
          <w:b/>
          <w:bCs/>
          <w:sz w:val="24"/>
          <w:u w:val="single"/>
        </w:rPr>
        <w:t>Fields Detail</w:t>
      </w:r>
    </w:p>
    <w:p w:rsidR="00FA5495" w:rsidRPr="00982881" w:rsidRDefault="00FA5495" w:rsidP="00FA5495">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FA5495" w:rsidTr="009E451F">
        <w:trPr>
          <w:trHeight w:val="281"/>
          <w:tblHeader/>
        </w:trPr>
        <w:tc>
          <w:tcPr>
            <w:tcW w:w="1350" w:type="dxa"/>
            <w:shd w:val="clear" w:color="auto" w:fill="E31837"/>
          </w:tcPr>
          <w:p w:rsidR="00FA5495" w:rsidRDefault="00FA5495"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FA5495" w:rsidRDefault="00FA5495"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FA5495" w:rsidRDefault="00FA5495" w:rsidP="009E451F">
            <w:pPr>
              <w:pStyle w:val="TableColumnLabels"/>
              <w:rPr>
                <w:rFonts w:ascii="Arial" w:hAnsi="Arial" w:cs="Arial"/>
                <w:sz w:val="18"/>
              </w:rPr>
            </w:pPr>
            <w:r>
              <w:t>Example</w:t>
            </w:r>
          </w:p>
        </w:tc>
        <w:tc>
          <w:tcPr>
            <w:tcW w:w="1350" w:type="dxa"/>
            <w:shd w:val="clear" w:color="auto" w:fill="E31837"/>
          </w:tcPr>
          <w:p w:rsidR="00FA5495" w:rsidRDefault="00FA5495" w:rsidP="009E451F">
            <w:pPr>
              <w:pStyle w:val="TableColumnLabels"/>
              <w:rPr>
                <w:rFonts w:ascii="Arial" w:hAnsi="Arial" w:cs="Arial"/>
                <w:sz w:val="18"/>
              </w:rPr>
            </w:pPr>
            <w:r>
              <w:t>Max Length</w:t>
            </w:r>
          </w:p>
        </w:tc>
        <w:tc>
          <w:tcPr>
            <w:tcW w:w="1440" w:type="dxa"/>
            <w:shd w:val="clear" w:color="auto" w:fill="E31837"/>
          </w:tcPr>
          <w:p w:rsidR="00FA5495" w:rsidRDefault="00FA5495" w:rsidP="009E451F">
            <w:pPr>
              <w:pStyle w:val="TableColumnLabels"/>
              <w:rPr>
                <w:rFonts w:ascii="Arial" w:hAnsi="Arial" w:cs="Arial"/>
                <w:sz w:val="18"/>
              </w:rPr>
            </w:pPr>
            <w:r>
              <w:t>Optional/ Mandatory</w:t>
            </w:r>
          </w:p>
        </w:tc>
        <w:tc>
          <w:tcPr>
            <w:tcW w:w="2356" w:type="dxa"/>
            <w:shd w:val="clear" w:color="auto" w:fill="E31837"/>
          </w:tcPr>
          <w:p w:rsidR="00FA5495" w:rsidRDefault="00FA5495" w:rsidP="009E451F">
            <w:pPr>
              <w:pStyle w:val="TableColumnLabels"/>
              <w:rPr>
                <w:rFonts w:ascii="Arial" w:hAnsi="Arial" w:cs="Arial"/>
                <w:sz w:val="18"/>
              </w:rPr>
            </w:pPr>
            <w:r>
              <w:t>Remarks</w:t>
            </w:r>
          </w:p>
        </w:tc>
      </w:tr>
      <w:tr w:rsidR="00FA5495" w:rsidTr="009E451F">
        <w:trPr>
          <w:trHeight w:val="281"/>
        </w:trPr>
        <w:tc>
          <w:tcPr>
            <w:tcW w:w="1350" w:type="dxa"/>
          </w:tcPr>
          <w:p w:rsidR="00FA5495" w:rsidRDefault="00FA5495" w:rsidP="009E451F">
            <w:pPr>
              <w:pStyle w:val="Tablecontent"/>
            </w:pPr>
            <w:r>
              <w:t>Type</w:t>
            </w:r>
          </w:p>
        </w:tc>
        <w:tc>
          <w:tcPr>
            <w:tcW w:w="1530" w:type="dxa"/>
          </w:tcPr>
          <w:p w:rsidR="00FA5495" w:rsidRDefault="00FA5495" w:rsidP="009E451F">
            <w:pPr>
              <w:pStyle w:val="Tablecontent"/>
            </w:pPr>
            <w:r>
              <w:rPr>
                <w:lang w:val="en-IN"/>
              </w:rPr>
              <w:t>CGMBALREQ</w:t>
            </w:r>
          </w:p>
        </w:tc>
        <w:tc>
          <w:tcPr>
            <w:tcW w:w="1620" w:type="dxa"/>
          </w:tcPr>
          <w:p w:rsidR="00FA5495" w:rsidRDefault="00FA5495" w:rsidP="009E451F">
            <w:pPr>
              <w:pStyle w:val="Tablecontent"/>
            </w:pPr>
            <w:r>
              <w:rPr>
                <w:lang w:val="en-IN"/>
              </w:rPr>
              <w:t>CGMBALREQ</w:t>
            </w:r>
          </w:p>
        </w:tc>
        <w:tc>
          <w:tcPr>
            <w:tcW w:w="1350" w:type="dxa"/>
          </w:tcPr>
          <w:p w:rsidR="00FA5495" w:rsidRDefault="00FA5495" w:rsidP="009E451F">
            <w:pPr>
              <w:pStyle w:val="Tablecontent"/>
            </w:pPr>
            <w:r>
              <w:t>10</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Request Type</w:t>
            </w:r>
          </w:p>
        </w:tc>
      </w:tr>
      <w:tr w:rsidR="00FA5495" w:rsidTr="009E451F">
        <w:trPr>
          <w:trHeight w:val="872"/>
        </w:trPr>
        <w:tc>
          <w:tcPr>
            <w:tcW w:w="1350" w:type="dxa"/>
          </w:tcPr>
          <w:p w:rsidR="00FA5495" w:rsidRDefault="00FA5495" w:rsidP="009E451F">
            <w:pPr>
              <w:pStyle w:val="Tablecontent"/>
            </w:pPr>
            <w:r>
              <w:t>MSISDN1</w:t>
            </w:r>
          </w:p>
        </w:tc>
        <w:tc>
          <w:tcPr>
            <w:tcW w:w="1530" w:type="dxa"/>
          </w:tcPr>
          <w:p w:rsidR="00FA5495" w:rsidRDefault="00FA5495" w:rsidP="009E451F">
            <w:pPr>
              <w:pStyle w:val="Tablecontent"/>
            </w:pPr>
            <w:r>
              <w:t>Sender MSISDN</w:t>
            </w:r>
          </w:p>
        </w:tc>
        <w:tc>
          <w:tcPr>
            <w:tcW w:w="1620" w:type="dxa"/>
          </w:tcPr>
          <w:p w:rsidR="00FA5495" w:rsidRDefault="00FA5495" w:rsidP="009E451F">
            <w:pPr>
              <w:pStyle w:val="Tablecontent"/>
            </w:pPr>
            <w:r>
              <w:t>9942222</w:t>
            </w:r>
          </w:p>
        </w:tc>
        <w:tc>
          <w:tcPr>
            <w:tcW w:w="1350" w:type="dxa"/>
          </w:tcPr>
          <w:p w:rsidR="00FA5495" w:rsidRDefault="00FA5495" w:rsidP="009E451F">
            <w:pPr>
              <w:pStyle w:val="Tablecontent"/>
            </w:pPr>
            <w:r>
              <w:t>15</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All MSISDN should be without country code.</w:t>
            </w:r>
          </w:p>
          <w:p w:rsidR="00FA5495" w:rsidRDefault="00FA5495" w:rsidP="009E451F">
            <w:pPr>
              <w:pStyle w:val="Tablecontent"/>
            </w:pPr>
            <w:r>
              <w:t>(National dial format)</w:t>
            </w:r>
          </w:p>
        </w:tc>
      </w:tr>
      <w:tr w:rsidR="00FA5495" w:rsidTr="009E451F">
        <w:trPr>
          <w:trHeight w:val="575"/>
        </w:trPr>
        <w:tc>
          <w:tcPr>
            <w:tcW w:w="1350" w:type="dxa"/>
          </w:tcPr>
          <w:p w:rsidR="00FA5495" w:rsidRDefault="00FA5495" w:rsidP="009E451F">
            <w:pPr>
              <w:pStyle w:val="Tablecontent"/>
            </w:pPr>
            <w:r>
              <w:t>MSISDN2</w:t>
            </w:r>
          </w:p>
        </w:tc>
        <w:tc>
          <w:tcPr>
            <w:tcW w:w="1530" w:type="dxa"/>
          </w:tcPr>
          <w:p w:rsidR="00FA5495" w:rsidRDefault="00FA5495" w:rsidP="009E451F">
            <w:pPr>
              <w:pStyle w:val="Tablecontent"/>
            </w:pPr>
            <w:r>
              <w:t>Reciever MSISDN</w:t>
            </w:r>
          </w:p>
        </w:tc>
        <w:tc>
          <w:tcPr>
            <w:tcW w:w="1620" w:type="dxa"/>
          </w:tcPr>
          <w:p w:rsidR="00FA5495" w:rsidRDefault="00FA5495" w:rsidP="009E451F">
            <w:pPr>
              <w:pStyle w:val="Tablecontent"/>
            </w:pPr>
            <w:r>
              <w:t>9942223</w:t>
            </w:r>
          </w:p>
        </w:tc>
        <w:tc>
          <w:tcPr>
            <w:tcW w:w="1350" w:type="dxa"/>
          </w:tcPr>
          <w:p w:rsidR="00FA5495" w:rsidRDefault="00FA5495" w:rsidP="009E451F">
            <w:pPr>
              <w:pStyle w:val="Tablecontent"/>
            </w:pPr>
            <w:r>
              <w:t>15</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 xml:space="preserve">Numeric and without country code. </w:t>
            </w:r>
          </w:p>
        </w:tc>
      </w:tr>
      <w:tr w:rsidR="00FA5495" w:rsidTr="009E451F">
        <w:trPr>
          <w:trHeight w:val="305"/>
        </w:trPr>
        <w:tc>
          <w:tcPr>
            <w:tcW w:w="1350" w:type="dxa"/>
          </w:tcPr>
          <w:p w:rsidR="00FA5495" w:rsidRDefault="00FA5495" w:rsidP="009E451F">
            <w:pPr>
              <w:pStyle w:val="Tablecontent"/>
            </w:pPr>
            <w:r>
              <w:t>AMOUNT</w:t>
            </w:r>
          </w:p>
        </w:tc>
        <w:tc>
          <w:tcPr>
            <w:tcW w:w="1530" w:type="dxa"/>
          </w:tcPr>
          <w:p w:rsidR="00FA5495" w:rsidRDefault="00FA5495" w:rsidP="009E451F">
            <w:pPr>
              <w:pStyle w:val="Tablecontent"/>
            </w:pPr>
            <w:r>
              <w:t>Amount</w:t>
            </w:r>
          </w:p>
        </w:tc>
        <w:tc>
          <w:tcPr>
            <w:tcW w:w="1620" w:type="dxa"/>
          </w:tcPr>
          <w:p w:rsidR="00FA5495" w:rsidRDefault="00FA5495" w:rsidP="009E451F">
            <w:pPr>
              <w:pStyle w:val="Tablecontent"/>
            </w:pPr>
            <w:r>
              <w:t>100</w:t>
            </w:r>
          </w:p>
        </w:tc>
        <w:tc>
          <w:tcPr>
            <w:tcW w:w="1350" w:type="dxa"/>
          </w:tcPr>
          <w:p w:rsidR="00FA5495" w:rsidRDefault="00FA5495" w:rsidP="009E451F">
            <w:pPr>
              <w:pStyle w:val="Tablecontent"/>
            </w:pPr>
            <w:r>
              <w:t>10</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Numeric Only.</w:t>
            </w:r>
          </w:p>
        </w:tc>
      </w:tr>
      <w:tr w:rsidR="00FA5495" w:rsidTr="009E451F">
        <w:trPr>
          <w:trHeight w:val="1043"/>
        </w:trPr>
        <w:tc>
          <w:tcPr>
            <w:tcW w:w="1350" w:type="dxa"/>
          </w:tcPr>
          <w:p w:rsidR="00FA5495" w:rsidRDefault="00FA5495" w:rsidP="009E451F">
            <w:pPr>
              <w:pStyle w:val="Tablecontent"/>
            </w:pPr>
            <w:r>
              <w:t>LANGUAGE1</w:t>
            </w:r>
          </w:p>
        </w:tc>
        <w:tc>
          <w:tcPr>
            <w:tcW w:w="1530" w:type="dxa"/>
          </w:tcPr>
          <w:p w:rsidR="00FA5495" w:rsidRDefault="00FA5495" w:rsidP="009E451F">
            <w:pPr>
              <w:pStyle w:val="Tablecontent"/>
            </w:pPr>
            <w:r>
              <w:t>Retailer Language</w:t>
            </w:r>
          </w:p>
        </w:tc>
        <w:tc>
          <w:tcPr>
            <w:tcW w:w="1620" w:type="dxa"/>
          </w:tcPr>
          <w:p w:rsidR="00FA5495" w:rsidRDefault="00FA5495" w:rsidP="009E451F">
            <w:pPr>
              <w:pStyle w:val="Tablecontent"/>
            </w:pPr>
            <w:r>
              <w:t>1</w:t>
            </w:r>
          </w:p>
        </w:tc>
        <w:tc>
          <w:tcPr>
            <w:tcW w:w="1350" w:type="dxa"/>
          </w:tcPr>
          <w:p w:rsidR="00FA5495" w:rsidRDefault="00FA5495" w:rsidP="009E451F">
            <w:pPr>
              <w:pStyle w:val="Tablecontent"/>
            </w:pPr>
            <w:r>
              <w:t>1</w:t>
            </w:r>
          </w:p>
        </w:tc>
        <w:tc>
          <w:tcPr>
            <w:tcW w:w="1440" w:type="dxa"/>
          </w:tcPr>
          <w:p w:rsidR="00FA5495" w:rsidRDefault="00313BC3" w:rsidP="009E451F">
            <w:pPr>
              <w:pStyle w:val="Tablecontent"/>
            </w:pPr>
            <w:r>
              <w:t>O</w:t>
            </w:r>
          </w:p>
        </w:tc>
        <w:tc>
          <w:tcPr>
            <w:tcW w:w="2356" w:type="dxa"/>
          </w:tcPr>
          <w:p w:rsidR="00FA5495" w:rsidRDefault="00FA5495" w:rsidP="009E451F">
            <w:pPr>
              <w:pStyle w:val="Tablecontent"/>
            </w:pPr>
            <w:r>
              <w:t>Numeric only, Retailer Language Code</w:t>
            </w:r>
          </w:p>
          <w:p w:rsidR="00FA5495" w:rsidRDefault="00FA5495" w:rsidP="009E451F">
            <w:pPr>
              <w:pStyle w:val="Tablecontent"/>
            </w:pPr>
            <w:r>
              <w:t>This code must be defined in PreTUPS system.</w:t>
            </w:r>
          </w:p>
        </w:tc>
      </w:tr>
      <w:tr w:rsidR="00FA5495" w:rsidTr="009E451F">
        <w:trPr>
          <w:trHeight w:val="1043"/>
        </w:trPr>
        <w:tc>
          <w:tcPr>
            <w:tcW w:w="1350" w:type="dxa"/>
          </w:tcPr>
          <w:p w:rsidR="00FA5495" w:rsidRDefault="00FA5495" w:rsidP="009E451F">
            <w:pPr>
              <w:pStyle w:val="Tablecontent"/>
            </w:pPr>
            <w:r>
              <w:t>LANGUAGE2</w:t>
            </w:r>
          </w:p>
        </w:tc>
        <w:tc>
          <w:tcPr>
            <w:tcW w:w="1530" w:type="dxa"/>
          </w:tcPr>
          <w:p w:rsidR="00FA5495" w:rsidRDefault="00FA5495" w:rsidP="009E451F">
            <w:pPr>
              <w:pStyle w:val="Tablecontent"/>
            </w:pPr>
            <w:r>
              <w:t xml:space="preserve"> Payee Language</w:t>
            </w:r>
          </w:p>
        </w:tc>
        <w:tc>
          <w:tcPr>
            <w:tcW w:w="1620" w:type="dxa"/>
          </w:tcPr>
          <w:p w:rsidR="00FA5495" w:rsidRDefault="00FA5495" w:rsidP="009E451F">
            <w:pPr>
              <w:pStyle w:val="Tablecontent"/>
            </w:pPr>
            <w:r>
              <w:t>1</w:t>
            </w:r>
          </w:p>
        </w:tc>
        <w:tc>
          <w:tcPr>
            <w:tcW w:w="1350" w:type="dxa"/>
          </w:tcPr>
          <w:p w:rsidR="00FA5495" w:rsidRDefault="00FA5495" w:rsidP="009E451F">
            <w:pPr>
              <w:pStyle w:val="Tablecontent"/>
            </w:pPr>
            <w:r>
              <w:t>1</w:t>
            </w:r>
          </w:p>
        </w:tc>
        <w:tc>
          <w:tcPr>
            <w:tcW w:w="1440" w:type="dxa"/>
          </w:tcPr>
          <w:p w:rsidR="00FA5495" w:rsidRDefault="00313BC3" w:rsidP="009E451F">
            <w:pPr>
              <w:pStyle w:val="Tablecontent"/>
            </w:pPr>
            <w:r>
              <w:t>O</w:t>
            </w:r>
          </w:p>
        </w:tc>
        <w:tc>
          <w:tcPr>
            <w:tcW w:w="2356" w:type="dxa"/>
          </w:tcPr>
          <w:p w:rsidR="00FA5495" w:rsidRDefault="00FA5495" w:rsidP="009E451F">
            <w:pPr>
              <w:pStyle w:val="Tablecontent"/>
            </w:pPr>
            <w:r>
              <w:t>Numeric only, Payee Language Code</w:t>
            </w:r>
          </w:p>
          <w:p w:rsidR="00FA5495" w:rsidRDefault="00FA5495" w:rsidP="009E451F">
            <w:pPr>
              <w:pStyle w:val="Tablecontent"/>
            </w:pPr>
            <w:r>
              <w:t>This code must be defined in PreTUPS system.</w:t>
            </w:r>
          </w:p>
        </w:tc>
      </w:tr>
    </w:tbl>
    <w:p w:rsidR="00FA5495" w:rsidRPr="0096673A" w:rsidRDefault="00FA5495" w:rsidP="00FA5495">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FA5495" w:rsidRDefault="00FA5495" w:rsidP="00FA5495">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FA5495" w:rsidRDefault="00FA5495" w:rsidP="00FA5495">
      <w:pPr>
        <w:pStyle w:val="BodyText2"/>
      </w:pPr>
    </w:p>
    <w:p w:rsidR="00FA5495" w:rsidRDefault="00CE2B16" w:rsidP="00FA5495">
      <w:pPr>
        <w:pStyle w:val="Heading3"/>
        <w:keepNext w:val="0"/>
        <w:numPr>
          <w:ilvl w:val="0"/>
          <w:numId w:val="0"/>
        </w:numPr>
        <w:pBdr>
          <w:bottom w:val="single" w:sz="8" w:space="1" w:color="E31837"/>
        </w:pBdr>
        <w:tabs>
          <w:tab w:val="clear" w:pos="900"/>
        </w:tabs>
        <w:spacing w:after="120"/>
      </w:pPr>
      <w:r>
        <w:t>3.45</w:t>
      </w:r>
      <w:r w:rsidR="00FA5495">
        <w:t>.2 XML Response Syntax</w:t>
      </w:r>
    </w:p>
    <w:p w:rsidR="00FA5495" w:rsidRDefault="00FA5495" w:rsidP="00FA5495">
      <w:pPr>
        <w:pStyle w:val="BodyText2"/>
      </w:pPr>
      <w:r>
        <w:t>PreTUPS will send following response (acknowledgement) to USSD system for Give Me Balance Request. The XML response details are mentioned below.</w:t>
      </w:r>
    </w:p>
    <w:p w:rsidR="00FA5495" w:rsidRDefault="00FA5495" w:rsidP="00FA5495">
      <w:pPr>
        <w:pStyle w:val="BodyText2"/>
        <w:jc w:val="left"/>
      </w:pPr>
    </w:p>
    <w:p w:rsidR="00FA5495" w:rsidRDefault="00FA5495" w:rsidP="00FA5495">
      <w:pPr>
        <w:pStyle w:val="BodyText2"/>
        <w:rPr>
          <w:b/>
          <w:bCs/>
          <w:u w:val="single"/>
        </w:rPr>
      </w:pPr>
      <w:r>
        <w:rPr>
          <w:b/>
          <w:bCs/>
          <w:u w:val="single"/>
        </w:rPr>
        <w:t>Response Syntax</w:t>
      </w:r>
    </w:p>
    <w:p w:rsidR="00FA5495" w:rsidRDefault="00FA5495" w:rsidP="00FA5495">
      <w:pPr>
        <w:pStyle w:val="BodyText2"/>
        <w:jc w:val="left"/>
      </w:pPr>
      <w:r>
        <w:t>&lt;?xml version="1.0"?&gt;</w:t>
      </w:r>
    </w:p>
    <w:p w:rsidR="00FA5495" w:rsidRDefault="00FA5495" w:rsidP="00FA5495">
      <w:pPr>
        <w:pStyle w:val="BodyText2"/>
        <w:jc w:val="left"/>
      </w:pPr>
      <w:r>
        <w:t>&lt;!DOCTYPE COMMAND PUBLIC "-//Ocam//DTD XML Command 1.0//EN" "xml/command.dtd"&gt;</w:t>
      </w:r>
    </w:p>
    <w:p w:rsidR="00FA5495" w:rsidRDefault="00FA5495" w:rsidP="00FA5495">
      <w:pPr>
        <w:pStyle w:val="BodyText2"/>
        <w:jc w:val="left"/>
      </w:pPr>
      <w:r>
        <w:t>&lt;COMMAND&gt;</w:t>
      </w:r>
    </w:p>
    <w:p w:rsidR="00FA5495" w:rsidRDefault="00FA5495" w:rsidP="00FA5495">
      <w:pPr>
        <w:pStyle w:val="BodyText2"/>
        <w:jc w:val="left"/>
      </w:pPr>
      <w:r>
        <w:t>&lt;TYPE&gt;</w:t>
      </w:r>
      <w:r w:rsidRPr="00FA5495">
        <w:t xml:space="preserve"> CGMBALRESP </w:t>
      </w:r>
      <w:r>
        <w:t>&lt;/TYPE&gt;</w:t>
      </w:r>
      <w:r>
        <w:tab/>
      </w:r>
    </w:p>
    <w:p w:rsidR="00FA5495" w:rsidRDefault="00FA5495" w:rsidP="00FA5495">
      <w:pPr>
        <w:pStyle w:val="BodyText2"/>
        <w:jc w:val="left"/>
      </w:pPr>
      <w:r>
        <w:t>&lt;TXNSTATUS&gt;&lt;Transaction Status&gt;&lt;/TXNSTATUS&gt;</w:t>
      </w:r>
    </w:p>
    <w:p w:rsidR="00FA5495" w:rsidRDefault="00FA5495" w:rsidP="00FA5495">
      <w:pPr>
        <w:pStyle w:val="BodyText2"/>
        <w:jc w:val="left"/>
      </w:pPr>
      <w:r>
        <w:t>&lt;/COMMAND&gt;</w:t>
      </w:r>
    </w:p>
    <w:p w:rsidR="00FA5495" w:rsidRDefault="00FA5495" w:rsidP="00FA5495">
      <w:pPr>
        <w:pStyle w:val="BodyText2"/>
        <w:jc w:val="left"/>
      </w:pPr>
    </w:p>
    <w:p w:rsidR="00FA5495" w:rsidRDefault="00FA5495" w:rsidP="00FA5495">
      <w:pPr>
        <w:pStyle w:val="BodyText2"/>
      </w:pPr>
      <w:r>
        <w:rPr>
          <w:b/>
          <w:bCs/>
          <w:u w:val="single"/>
        </w:rPr>
        <w:t>Fields Detail</w:t>
      </w:r>
    </w:p>
    <w:p w:rsidR="00FA5495" w:rsidRDefault="00FA5495" w:rsidP="00FA5495">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A5495" w:rsidTr="009E451F">
        <w:trPr>
          <w:trHeight w:val="281"/>
          <w:tblHeader/>
        </w:trPr>
        <w:tc>
          <w:tcPr>
            <w:tcW w:w="1350" w:type="dxa"/>
            <w:shd w:val="clear" w:color="auto" w:fill="E31837"/>
          </w:tcPr>
          <w:p w:rsidR="00FA5495" w:rsidRDefault="00FA5495"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FA5495" w:rsidRDefault="00FA5495"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FA5495" w:rsidRDefault="00FA5495" w:rsidP="009E451F">
            <w:pPr>
              <w:pStyle w:val="TableColumnLabels"/>
              <w:rPr>
                <w:rFonts w:ascii="Arial" w:hAnsi="Arial" w:cs="Arial"/>
                <w:sz w:val="18"/>
              </w:rPr>
            </w:pPr>
            <w:r>
              <w:t>Example</w:t>
            </w:r>
          </w:p>
        </w:tc>
        <w:tc>
          <w:tcPr>
            <w:tcW w:w="1350" w:type="dxa"/>
            <w:shd w:val="clear" w:color="auto" w:fill="E31837"/>
          </w:tcPr>
          <w:p w:rsidR="00FA5495" w:rsidRDefault="00FA5495" w:rsidP="009E451F">
            <w:pPr>
              <w:pStyle w:val="TableColumnLabels"/>
              <w:rPr>
                <w:rFonts w:ascii="Arial" w:hAnsi="Arial" w:cs="Arial"/>
                <w:sz w:val="18"/>
              </w:rPr>
            </w:pPr>
            <w:r>
              <w:t>Max Length</w:t>
            </w:r>
          </w:p>
        </w:tc>
        <w:tc>
          <w:tcPr>
            <w:tcW w:w="1620" w:type="dxa"/>
            <w:shd w:val="clear" w:color="auto" w:fill="E31837"/>
          </w:tcPr>
          <w:p w:rsidR="00FA5495" w:rsidRDefault="00FA5495" w:rsidP="009E451F">
            <w:pPr>
              <w:pStyle w:val="TableColumnLabels"/>
              <w:rPr>
                <w:rFonts w:ascii="Arial" w:hAnsi="Arial" w:cs="Arial"/>
                <w:sz w:val="18"/>
              </w:rPr>
            </w:pPr>
            <w:r>
              <w:t>Optional/Mandatory</w:t>
            </w:r>
          </w:p>
        </w:tc>
        <w:tc>
          <w:tcPr>
            <w:tcW w:w="2176" w:type="dxa"/>
            <w:shd w:val="clear" w:color="auto" w:fill="E31837"/>
          </w:tcPr>
          <w:p w:rsidR="00FA5495" w:rsidRDefault="00FA5495" w:rsidP="009E451F">
            <w:pPr>
              <w:pStyle w:val="TableColumnLabels"/>
              <w:rPr>
                <w:rFonts w:ascii="Arial" w:hAnsi="Arial" w:cs="Arial"/>
                <w:sz w:val="18"/>
              </w:rPr>
            </w:pPr>
            <w:r>
              <w:t>Remarks</w:t>
            </w:r>
          </w:p>
        </w:tc>
      </w:tr>
      <w:tr w:rsidR="00FA5495" w:rsidTr="009E451F">
        <w:trPr>
          <w:trHeight w:val="281"/>
        </w:trPr>
        <w:tc>
          <w:tcPr>
            <w:tcW w:w="1350" w:type="dxa"/>
          </w:tcPr>
          <w:p w:rsidR="00FA5495" w:rsidRDefault="00FA5495" w:rsidP="009E451F">
            <w:pPr>
              <w:pStyle w:val="Tablecontent"/>
              <w:rPr>
                <w:lang w:val="fr-FR"/>
              </w:rPr>
            </w:pPr>
            <w:r>
              <w:rPr>
                <w:lang w:val="fr-FR"/>
              </w:rPr>
              <w:t>Type</w:t>
            </w:r>
          </w:p>
        </w:tc>
        <w:tc>
          <w:tcPr>
            <w:tcW w:w="1530" w:type="dxa"/>
          </w:tcPr>
          <w:p w:rsidR="00FA5495" w:rsidRDefault="00FA5495" w:rsidP="009E451F">
            <w:pPr>
              <w:pStyle w:val="Tablecontent"/>
              <w:rPr>
                <w:lang w:val="fr-FR"/>
              </w:rPr>
            </w:pPr>
            <w:r w:rsidRPr="00FA5495">
              <w:rPr>
                <w:lang w:val="fr-FR"/>
              </w:rPr>
              <w:t>CGMBALRESP</w:t>
            </w:r>
          </w:p>
        </w:tc>
        <w:tc>
          <w:tcPr>
            <w:tcW w:w="1620" w:type="dxa"/>
          </w:tcPr>
          <w:p w:rsidR="00FA5495" w:rsidRDefault="00CE2B16" w:rsidP="009E451F">
            <w:pPr>
              <w:pStyle w:val="Tablecontent"/>
              <w:rPr>
                <w:lang w:val="fr-FR"/>
              </w:rPr>
            </w:pPr>
            <w:r w:rsidRPr="00CE2B16">
              <w:rPr>
                <w:lang w:val="fr-FR"/>
              </w:rPr>
              <w:t>CGMBALRESP</w:t>
            </w:r>
          </w:p>
        </w:tc>
        <w:tc>
          <w:tcPr>
            <w:tcW w:w="1350" w:type="dxa"/>
          </w:tcPr>
          <w:p w:rsidR="00FA5495" w:rsidRDefault="00FA5495" w:rsidP="009E451F">
            <w:pPr>
              <w:pStyle w:val="Tablecontent"/>
            </w:pPr>
            <w:r>
              <w:t>10</w:t>
            </w:r>
          </w:p>
        </w:tc>
        <w:tc>
          <w:tcPr>
            <w:tcW w:w="1620" w:type="dxa"/>
          </w:tcPr>
          <w:p w:rsidR="00FA5495" w:rsidRDefault="00FA5495" w:rsidP="009E451F">
            <w:pPr>
              <w:pStyle w:val="Tablecontent"/>
            </w:pPr>
            <w:r>
              <w:t>M</w:t>
            </w:r>
          </w:p>
        </w:tc>
        <w:tc>
          <w:tcPr>
            <w:tcW w:w="2176" w:type="dxa"/>
          </w:tcPr>
          <w:p w:rsidR="00FA5495" w:rsidRDefault="00FA5495" w:rsidP="009E451F">
            <w:pPr>
              <w:pStyle w:val="Tablecontent"/>
            </w:pPr>
            <w:r>
              <w:t>Response Type</w:t>
            </w:r>
          </w:p>
        </w:tc>
      </w:tr>
      <w:tr w:rsidR="00FA5495" w:rsidTr="009E451F">
        <w:trPr>
          <w:trHeight w:val="980"/>
        </w:trPr>
        <w:tc>
          <w:tcPr>
            <w:tcW w:w="1350" w:type="dxa"/>
          </w:tcPr>
          <w:p w:rsidR="00FA5495" w:rsidRDefault="00FA5495" w:rsidP="009E451F">
            <w:pPr>
              <w:pStyle w:val="Tablecontent"/>
            </w:pPr>
            <w:r>
              <w:lastRenderedPageBreak/>
              <w:t>TXNSTATUS</w:t>
            </w:r>
          </w:p>
        </w:tc>
        <w:tc>
          <w:tcPr>
            <w:tcW w:w="1530" w:type="dxa"/>
          </w:tcPr>
          <w:p w:rsidR="00FA5495" w:rsidRDefault="00FA5495" w:rsidP="009E451F">
            <w:pPr>
              <w:pStyle w:val="Tablecontent"/>
            </w:pPr>
            <w:r>
              <w:t>Transaction Status</w:t>
            </w:r>
          </w:p>
        </w:tc>
        <w:tc>
          <w:tcPr>
            <w:tcW w:w="1620" w:type="dxa"/>
          </w:tcPr>
          <w:p w:rsidR="00FA5495" w:rsidRDefault="00FA5495" w:rsidP="009E451F">
            <w:pPr>
              <w:pStyle w:val="Tablecontent"/>
            </w:pPr>
            <w:r>
              <w:t>200</w:t>
            </w:r>
          </w:p>
        </w:tc>
        <w:tc>
          <w:tcPr>
            <w:tcW w:w="1350" w:type="dxa"/>
          </w:tcPr>
          <w:p w:rsidR="00FA5495" w:rsidRDefault="00FA5495" w:rsidP="009E451F">
            <w:pPr>
              <w:pStyle w:val="Tablecontent"/>
            </w:pPr>
            <w:r>
              <w:t>5</w:t>
            </w:r>
          </w:p>
        </w:tc>
        <w:tc>
          <w:tcPr>
            <w:tcW w:w="1620" w:type="dxa"/>
          </w:tcPr>
          <w:p w:rsidR="00FA5495" w:rsidRDefault="00FA5495" w:rsidP="009E451F">
            <w:pPr>
              <w:pStyle w:val="Tablecontent"/>
            </w:pPr>
            <w:r>
              <w:t>M</w:t>
            </w:r>
          </w:p>
        </w:tc>
        <w:tc>
          <w:tcPr>
            <w:tcW w:w="2176" w:type="dxa"/>
          </w:tcPr>
          <w:p w:rsidR="00FA5495" w:rsidRDefault="00FA5495" w:rsidP="009E451F">
            <w:pPr>
              <w:pStyle w:val="Tablecontent"/>
            </w:pPr>
            <w:r w:rsidRPr="00F11D34">
              <w:t>Intermediate transaction Status. Final status would be send over the SMS notification.</w:t>
            </w:r>
          </w:p>
        </w:tc>
      </w:tr>
    </w:tbl>
    <w:p w:rsidR="00FA5495" w:rsidRDefault="00FA5495" w:rsidP="00FA5495">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7D11E2" w:rsidRDefault="007D11E2" w:rsidP="007D11E2">
      <w:pPr>
        <w:pStyle w:val="BodyText2"/>
      </w:pPr>
    </w:p>
    <w:p w:rsidR="00313BC3" w:rsidRPr="00804A48" w:rsidRDefault="00313BC3" w:rsidP="00313BC3">
      <w:pPr>
        <w:pStyle w:val="Heading2"/>
        <w:keepNext w:val="0"/>
        <w:numPr>
          <w:ilvl w:val="0"/>
          <w:numId w:val="0"/>
        </w:numPr>
        <w:pBdr>
          <w:bottom w:val="single" w:sz="8" w:space="1" w:color="E31837"/>
        </w:pBdr>
        <w:spacing w:before="0" w:after="120"/>
        <w:rPr>
          <w:lang w:val="en-IN"/>
        </w:rPr>
      </w:pPr>
      <w:bookmarkStart w:id="474" w:name="_3.46_GIVE_ME"/>
      <w:bookmarkEnd w:id="474"/>
      <w:r>
        <w:rPr>
          <w:lang w:val="en-IN"/>
        </w:rPr>
        <w:t>3.46 GIVE ME BALANCE BAR</w:t>
      </w:r>
    </w:p>
    <w:p w:rsidR="00313BC3" w:rsidRDefault="00313BC3" w:rsidP="00313BC3">
      <w:pPr>
        <w:pStyle w:val="BodyText20"/>
        <w:rPr>
          <w:rFonts w:ascii="Arial" w:hAnsi="Arial"/>
          <w:b w:val="0"/>
          <w:bCs w:val="0"/>
          <w:color w:val="auto"/>
          <w:sz w:val="20"/>
        </w:rPr>
      </w:pPr>
      <w:r>
        <w:rPr>
          <w:rFonts w:ascii="Arial" w:hAnsi="Arial"/>
          <w:b w:val="0"/>
          <w:bCs w:val="0"/>
          <w:color w:val="auto"/>
          <w:sz w:val="20"/>
        </w:rPr>
        <w:t>USSD system can send the Give me Balance request to a subscriber</w:t>
      </w:r>
    </w:p>
    <w:p w:rsidR="00313BC3" w:rsidRDefault="00163985" w:rsidP="00313BC3">
      <w:pPr>
        <w:pStyle w:val="Heading3"/>
        <w:keepNext w:val="0"/>
        <w:numPr>
          <w:ilvl w:val="0"/>
          <w:numId w:val="0"/>
        </w:numPr>
        <w:pBdr>
          <w:bottom w:val="single" w:sz="8" w:space="1" w:color="E31837"/>
        </w:pBdr>
        <w:tabs>
          <w:tab w:val="clear" w:pos="900"/>
        </w:tabs>
        <w:spacing w:after="120"/>
      </w:pPr>
      <w:r>
        <w:t>3.46</w:t>
      </w:r>
      <w:r w:rsidR="00313BC3">
        <w:t>.1 XML Request Syntax</w:t>
      </w:r>
    </w:p>
    <w:p w:rsidR="00313BC3" w:rsidRDefault="00313BC3" w:rsidP="00313BC3">
      <w:pPr>
        <w:pStyle w:val="BodyText2"/>
      </w:pPr>
      <w:r>
        <w:t>The USSD system will send the following request for GiveMe Balance BAR Request . The request format and details of request are mentioned below.</w:t>
      </w:r>
    </w:p>
    <w:p w:rsidR="00313BC3" w:rsidRDefault="00313BC3" w:rsidP="00313BC3">
      <w:pPr>
        <w:pStyle w:val="BodyText2"/>
      </w:pPr>
    </w:p>
    <w:p w:rsidR="00313BC3" w:rsidRDefault="00313BC3" w:rsidP="00313BC3">
      <w:pPr>
        <w:pStyle w:val="BodyText2"/>
        <w:rPr>
          <w:b/>
          <w:bCs/>
          <w:u w:val="single"/>
        </w:rPr>
      </w:pPr>
      <w:r>
        <w:rPr>
          <w:b/>
          <w:bCs/>
          <w:u w:val="single"/>
        </w:rPr>
        <w:t>Request Syntax</w:t>
      </w:r>
    </w:p>
    <w:p w:rsidR="00313BC3" w:rsidRDefault="00313BC3" w:rsidP="00313BC3">
      <w:pPr>
        <w:pStyle w:val="BodyText20"/>
        <w:rPr>
          <w:b w:val="0"/>
          <w:bCs w:val="0"/>
          <w:color w:val="auto"/>
        </w:rPr>
      </w:pPr>
    </w:p>
    <w:p w:rsidR="00313BC3" w:rsidRDefault="00313BC3" w:rsidP="00313BC3">
      <w:pPr>
        <w:pStyle w:val="BodyText2"/>
        <w:rPr>
          <w:lang w:val="en-IN"/>
        </w:rPr>
      </w:pPr>
      <w:r>
        <w:rPr>
          <w:lang w:val="en-IN"/>
        </w:rPr>
        <w:t>&lt;?xml version="1.0"?&gt;</w:t>
      </w:r>
    </w:p>
    <w:p w:rsidR="00313BC3" w:rsidRDefault="00313BC3" w:rsidP="00313BC3">
      <w:pPr>
        <w:pStyle w:val="BodyText2"/>
        <w:rPr>
          <w:lang w:val="en-IN"/>
        </w:rPr>
      </w:pPr>
      <w:r>
        <w:rPr>
          <w:lang w:val="en-IN"/>
        </w:rPr>
        <w:t>&lt;! DOCTYPE COMMAND PUBLIC "-//Ocam//DTD XML Command 1.0//EN" "xml/command.dtd"&gt;</w:t>
      </w:r>
    </w:p>
    <w:p w:rsidR="00313BC3" w:rsidRDefault="00313BC3" w:rsidP="00313BC3">
      <w:pPr>
        <w:pStyle w:val="BodyText2"/>
        <w:rPr>
          <w:lang w:val="en-IN"/>
        </w:rPr>
      </w:pPr>
      <w:r>
        <w:rPr>
          <w:lang w:val="en-IN"/>
        </w:rPr>
        <w:t>&lt;COMMAND&gt;</w:t>
      </w:r>
    </w:p>
    <w:p w:rsidR="00313BC3" w:rsidRDefault="00313BC3" w:rsidP="00313BC3">
      <w:pPr>
        <w:pStyle w:val="BodyText2"/>
        <w:rPr>
          <w:lang w:val="en-IN"/>
        </w:rPr>
      </w:pPr>
      <w:r>
        <w:rPr>
          <w:lang w:val="en-IN"/>
        </w:rPr>
        <w:t>&lt;TYPE&gt;GMBBAR&lt;/TYPE&gt;</w:t>
      </w:r>
    </w:p>
    <w:p w:rsidR="00313BC3" w:rsidRDefault="00313BC3" w:rsidP="00313BC3">
      <w:pPr>
        <w:pStyle w:val="BodyText2"/>
        <w:rPr>
          <w:lang w:val="en-IN"/>
        </w:rPr>
      </w:pPr>
      <w:r>
        <w:rPr>
          <w:lang w:val="en-IN"/>
        </w:rPr>
        <w:t>&lt;MSISDN1&gt;&lt;Msisdn1&gt;&lt;/MSISDN1&gt;</w:t>
      </w:r>
    </w:p>
    <w:p w:rsidR="00313BC3" w:rsidRDefault="00313BC3" w:rsidP="00313BC3">
      <w:pPr>
        <w:pStyle w:val="BodyText2"/>
        <w:rPr>
          <w:lang w:val="en-IN"/>
        </w:rPr>
      </w:pPr>
      <w:r>
        <w:rPr>
          <w:lang w:val="en-IN"/>
        </w:rPr>
        <w:t>&lt;MSISDN2&gt;&lt;Msisdn2&gt;&lt;/MSISDN2&gt;</w:t>
      </w:r>
    </w:p>
    <w:p w:rsidR="00313BC3" w:rsidRPr="00163985" w:rsidRDefault="00313BC3" w:rsidP="00163985">
      <w:pPr>
        <w:pStyle w:val="BodyText2"/>
        <w:rPr>
          <w:lang w:val="en-IN"/>
        </w:rPr>
      </w:pPr>
      <w:r>
        <w:rPr>
          <w:lang w:val="en-IN"/>
        </w:rPr>
        <w:t>&lt;/COMMAND&gt;</w:t>
      </w:r>
    </w:p>
    <w:p w:rsidR="00313BC3" w:rsidRDefault="00313BC3" w:rsidP="00313BC3">
      <w:pPr>
        <w:pStyle w:val="BodyText2"/>
        <w:ind w:left="720"/>
      </w:pPr>
    </w:p>
    <w:p w:rsidR="00313BC3" w:rsidRDefault="00313BC3" w:rsidP="00313BC3">
      <w:pPr>
        <w:pStyle w:val="BodyText2"/>
        <w:rPr>
          <w:b/>
          <w:bCs/>
          <w:sz w:val="24"/>
          <w:u w:val="single"/>
        </w:rPr>
      </w:pPr>
      <w:r>
        <w:rPr>
          <w:b/>
          <w:bCs/>
          <w:sz w:val="24"/>
          <w:u w:val="single"/>
        </w:rPr>
        <w:t>Fields Detail</w:t>
      </w:r>
    </w:p>
    <w:p w:rsidR="00313BC3" w:rsidRPr="00982881" w:rsidRDefault="00313BC3" w:rsidP="00313BC3">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313BC3" w:rsidTr="009E451F">
        <w:trPr>
          <w:trHeight w:val="281"/>
          <w:tblHeader/>
        </w:trPr>
        <w:tc>
          <w:tcPr>
            <w:tcW w:w="1350" w:type="dxa"/>
            <w:shd w:val="clear" w:color="auto" w:fill="E31837"/>
          </w:tcPr>
          <w:p w:rsidR="00313BC3" w:rsidRDefault="00313BC3"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313BC3" w:rsidRDefault="00313BC3"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313BC3" w:rsidRDefault="00313BC3" w:rsidP="009E451F">
            <w:pPr>
              <w:pStyle w:val="TableColumnLabels"/>
              <w:rPr>
                <w:rFonts w:ascii="Arial" w:hAnsi="Arial" w:cs="Arial"/>
                <w:sz w:val="18"/>
              </w:rPr>
            </w:pPr>
            <w:r>
              <w:t>Example</w:t>
            </w:r>
          </w:p>
        </w:tc>
        <w:tc>
          <w:tcPr>
            <w:tcW w:w="1350" w:type="dxa"/>
            <w:shd w:val="clear" w:color="auto" w:fill="E31837"/>
          </w:tcPr>
          <w:p w:rsidR="00313BC3" w:rsidRDefault="00313BC3" w:rsidP="009E451F">
            <w:pPr>
              <w:pStyle w:val="TableColumnLabels"/>
              <w:rPr>
                <w:rFonts w:ascii="Arial" w:hAnsi="Arial" w:cs="Arial"/>
                <w:sz w:val="18"/>
              </w:rPr>
            </w:pPr>
            <w:r>
              <w:t>Max Length</w:t>
            </w:r>
          </w:p>
        </w:tc>
        <w:tc>
          <w:tcPr>
            <w:tcW w:w="1440" w:type="dxa"/>
            <w:shd w:val="clear" w:color="auto" w:fill="E31837"/>
          </w:tcPr>
          <w:p w:rsidR="00313BC3" w:rsidRDefault="00313BC3" w:rsidP="009E451F">
            <w:pPr>
              <w:pStyle w:val="TableColumnLabels"/>
              <w:rPr>
                <w:rFonts w:ascii="Arial" w:hAnsi="Arial" w:cs="Arial"/>
                <w:sz w:val="18"/>
              </w:rPr>
            </w:pPr>
            <w:r>
              <w:t>Optional/ Mandatory</w:t>
            </w:r>
          </w:p>
        </w:tc>
        <w:tc>
          <w:tcPr>
            <w:tcW w:w="2356" w:type="dxa"/>
            <w:shd w:val="clear" w:color="auto" w:fill="E31837"/>
          </w:tcPr>
          <w:p w:rsidR="00313BC3" w:rsidRDefault="00313BC3" w:rsidP="009E451F">
            <w:pPr>
              <w:pStyle w:val="TableColumnLabels"/>
              <w:rPr>
                <w:rFonts w:ascii="Arial" w:hAnsi="Arial" w:cs="Arial"/>
                <w:sz w:val="18"/>
              </w:rPr>
            </w:pPr>
            <w:r>
              <w:t>Remarks</w:t>
            </w:r>
          </w:p>
        </w:tc>
      </w:tr>
      <w:tr w:rsidR="00313BC3" w:rsidTr="009E451F">
        <w:trPr>
          <w:trHeight w:val="281"/>
        </w:trPr>
        <w:tc>
          <w:tcPr>
            <w:tcW w:w="1350" w:type="dxa"/>
          </w:tcPr>
          <w:p w:rsidR="00313BC3" w:rsidRDefault="00313BC3" w:rsidP="009E451F">
            <w:pPr>
              <w:pStyle w:val="Tablecontent"/>
            </w:pPr>
            <w:r>
              <w:t>Type</w:t>
            </w:r>
          </w:p>
        </w:tc>
        <w:tc>
          <w:tcPr>
            <w:tcW w:w="1530" w:type="dxa"/>
          </w:tcPr>
          <w:p w:rsidR="00313BC3" w:rsidRDefault="00313BC3" w:rsidP="009E451F">
            <w:pPr>
              <w:pStyle w:val="Tablecontent"/>
            </w:pPr>
            <w:r>
              <w:rPr>
                <w:lang w:val="en-IN"/>
              </w:rPr>
              <w:t>GMBBAR</w:t>
            </w:r>
          </w:p>
        </w:tc>
        <w:tc>
          <w:tcPr>
            <w:tcW w:w="1620" w:type="dxa"/>
          </w:tcPr>
          <w:p w:rsidR="00313BC3" w:rsidRDefault="00313BC3" w:rsidP="009E451F">
            <w:pPr>
              <w:pStyle w:val="Tablecontent"/>
            </w:pPr>
            <w:r>
              <w:rPr>
                <w:lang w:val="en-IN"/>
              </w:rPr>
              <w:t>GMBBAR</w:t>
            </w:r>
          </w:p>
        </w:tc>
        <w:tc>
          <w:tcPr>
            <w:tcW w:w="1350" w:type="dxa"/>
          </w:tcPr>
          <w:p w:rsidR="00313BC3" w:rsidRDefault="00313BC3" w:rsidP="009E451F">
            <w:pPr>
              <w:pStyle w:val="Tablecontent"/>
            </w:pPr>
            <w:r>
              <w:t>10</w:t>
            </w:r>
          </w:p>
        </w:tc>
        <w:tc>
          <w:tcPr>
            <w:tcW w:w="1440" w:type="dxa"/>
          </w:tcPr>
          <w:p w:rsidR="00313BC3" w:rsidRDefault="00313BC3" w:rsidP="009E451F">
            <w:pPr>
              <w:pStyle w:val="Tablecontent"/>
            </w:pPr>
            <w:r>
              <w:t>M</w:t>
            </w:r>
          </w:p>
        </w:tc>
        <w:tc>
          <w:tcPr>
            <w:tcW w:w="2356" w:type="dxa"/>
          </w:tcPr>
          <w:p w:rsidR="00313BC3" w:rsidRDefault="00313BC3" w:rsidP="009E451F">
            <w:pPr>
              <w:pStyle w:val="Tablecontent"/>
            </w:pPr>
            <w:r>
              <w:t>Request Type</w:t>
            </w:r>
          </w:p>
        </w:tc>
      </w:tr>
      <w:tr w:rsidR="00313BC3" w:rsidTr="009E451F">
        <w:trPr>
          <w:trHeight w:val="872"/>
        </w:trPr>
        <w:tc>
          <w:tcPr>
            <w:tcW w:w="1350" w:type="dxa"/>
          </w:tcPr>
          <w:p w:rsidR="00313BC3" w:rsidRDefault="00313BC3" w:rsidP="009E451F">
            <w:pPr>
              <w:pStyle w:val="Tablecontent"/>
            </w:pPr>
            <w:r>
              <w:t>MSISDN1</w:t>
            </w:r>
          </w:p>
        </w:tc>
        <w:tc>
          <w:tcPr>
            <w:tcW w:w="1530" w:type="dxa"/>
          </w:tcPr>
          <w:p w:rsidR="00313BC3" w:rsidRDefault="00313BC3" w:rsidP="009E451F">
            <w:pPr>
              <w:pStyle w:val="Tablecontent"/>
            </w:pPr>
            <w:r>
              <w:t>Sender MSISDN</w:t>
            </w:r>
          </w:p>
        </w:tc>
        <w:tc>
          <w:tcPr>
            <w:tcW w:w="1620" w:type="dxa"/>
          </w:tcPr>
          <w:p w:rsidR="00313BC3" w:rsidRDefault="00313BC3" w:rsidP="009E451F">
            <w:pPr>
              <w:pStyle w:val="Tablecontent"/>
            </w:pPr>
            <w:r>
              <w:t>9942222</w:t>
            </w:r>
          </w:p>
        </w:tc>
        <w:tc>
          <w:tcPr>
            <w:tcW w:w="1350" w:type="dxa"/>
          </w:tcPr>
          <w:p w:rsidR="00313BC3" w:rsidRDefault="00313BC3" w:rsidP="009E451F">
            <w:pPr>
              <w:pStyle w:val="Tablecontent"/>
            </w:pPr>
            <w:r>
              <w:t>15</w:t>
            </w:r>
          </w:p>
        </w:tc>
        <w:tc>
          <w:tcPr>
            <w:tcW w:w="1440" w:type="dxa"/>
          </w:tcPr>
          <w:p w:rsidR="00313BC3" w:rsidRDefault="00313BC3" w:rsidP="009E451F">
            <w:pPr>
              <w:pStyle w:val="Tablecontent"/>
            </w:pPr>
            <w:r>
              <w:t>M</w:t>
            </w:r>
          </w:p>
        </w:tc>
        <w:tc>
          <w:tcPr>
            <w:tcW w:w="2356" w:type="dxa"/>
          </w:tcPr>
          <w:p w:rsidR="00313BC3" w:rsidRDefault="00313BC3" w:rsidP="009E451F">
            <w:pPr>
              <w:pStyle w:val="Tablecontent"/>
            </w:pPr>
            <w:r>
              <w:t>All MSISDN should be without country code.</w:t>
            </w:r>
          </w:p>
          <w:p w:rsidR="00313BC3" w:rsidRDefault="00313BC3" w:rsidP="009E451F">
            <w:pPr>
              <w:pStyle w:val="Tablecontent"/>
            </w:pPr>
            <w:r>
              <w:t>(National dial format)</w:t>
            </w:r>
          </w:p>
        </w:tc>
      </w:tr>
      <w:tr w:rsidR="00313BC3" w:rsidTr="009E451F">
        <w:trPr>
          <w:trHeight w:val="575"/>
        </w:trPr>
        <w:tc>
          <w:tcPr>
            <w:tcW w:w="1350" w:type="dxa"/>
          </w:tcPr>
          <w:p w:rsidR="00313BC3" w:rsidRDefault="00313BC3" w:rsidP="009E451F">
            <w:pPr>
              <w:pStyle w:val="Tablecontent"/>
            </w:pPr>
            <w:r>
              <w:t>MSISDN2</w:t>
            </w:r>
          </w:p>
        </w:tc>
        <w:tc>
          <w:tcPr>
            <w:tcW w:w="1530" w:type="dxa"/>
          </w:tcPr>
          <w:p w:rsidR="00313BC3" w:rsidRDefault="00313BC3" w:rsidP="009E451F">
            <w:pPr>
              <w:pStyle w:val="Tablecontent"/>
            </w:pPr>
            <w:r>
              <w:t>Reciever /BarredMSISDN</w:t>
            </w:r>
          </w:p>
        </w:tc>
        <w:tc>
          <w:tcPr>
            <w:tcW w:w="1620" w:type="dxa"/>
          </w:tcPr>
          <w:p w:rsidR="00313BC3" w:rsidRDefault="00313BC3" w:rsidP="009E451F">
            <w:pPr>
              <w:pStyle w:val="Tablecontent"/>
            </w:pPr>
            <w:r>
              <w:t>9942223</w:t>
            </w:r>
          </w:p>
        </w:tc>
        <w:tc>
          <w:tcPr>
            <w:tcW w:w="1350" w:type="dxa"/>
          </w:tcPr>
          <w:p w:rsidR="00313BC3" w:rsidRDefault="00313BC3" w:rsidP="009E451F">
            <w:pPr>
              <w:pStyle w:val="Tablecontent"/>
            </w:pPr>
            <w:r>
              <w:t>15</w:t>
            </w:r>
          </w:p>
        </w:tc>
        <w:tc>
          <w:tcPr>
            <w:tcW w:w="1440" w:type="dxa"/>
          </w:tcPr>
          <w:p w:rsidR="00313BC3" w:rsidRDefault="00313BC3" w:rsidP="009E451F">
            <w:pPr>
              <w:pStyle w:val="Tablecontent"/>
            </w:pPr>
            <w:r>
              <w:t>M</w:t>
            </w:r>
          </w:p>
        </w:tc>
        <w:tc>
          <w:tcPr>
            <w:tcW w:w="2356" w:type="dxa"/>
          </w:tcPr>
          <w:p w:rsidR="00313BC3" w:rsidRDefault="00313BC3" w:rsidP="009E451F">
            <w:pPr>
              <w:pStyle w:val="Tablecontent"/>
            </w:pPr>
            <w:r>
              <w:t xml:space="preserve">Numeric and without country code. </w:t>
            </w:r>
          </w:p>
        </w:tc>
      </w:tr>
    </w:tbl>
    <w:p w:rsidR="00313BC3" w:rsidRPr="0096673A" w:rsidRDefault="00313BC3" w:rsidP="00313BC3">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313BC3" w:rsidRDefault="00313BC3" w:rsidP="00313BC3">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313BC3" w:rsidRDefault="00313BC3" w:rsidP="00313BC3">
      <w:pPr>
        <w:pStyle w:val="BodyText2"/>
      </w:pPr>
    </w:p>
    <w:p w:rsidR="00313BC3" w:rsidRDefault="00163985" w:rsidP="00313BC3">
      <w:pPr>
        <w:pStyle w:val="Heading3"/>
        <w:keepNext w:val="0"/>
        <w:numPr>
          <w:ilvl w:val="0"/>
          <w:numId w:val="0"/>
        </w:numPr>
        <w:pBdr>
          <w:bottom w:val="single" w:sz="8" w:space="1" w:color="E31837"/>
        </w:pBdr>
        <w:tabs>
          <w:tab w:val="clear" w:pos="900"/>
        </w:tabs>
        <w:spacing w:after="120"/>
      </w:pPr>
      <w:r>
        <w:t>3.46</w:t>
      </w:r>
      <w:r w:rsidR="00313BC3">
        <w:t>.2 XML Response Syntax</w:t>
      </w:r>
    </w:p>
    <w:p w:rsidR="00313BC3" w:rsidRDefault="00313BC3" w:rsidP="00313BC3">
      <w:pPr>
        <w:pStyle w:val="BodyText2"/>
      </w:pPr>
      <w:r>
        <w:t>PreTUPS will send following response (acknowledgement) to USSD system for Give Me Balance Request. The XML response details are mentioned below.</w:t>
      </w:r>
    </w:p>
    <w:p w:rsidR="00313BC3" w:rsidRDefault="00313BC3" w:rsidP="00313BC3">
      <w:pPr>
        <w:pStyle w:val="BodyText2"/>
        <w:jc w:val="left"/>
      </w:pPr>
    </w:p>
    <w:p w:rsidR="00313BC3" w:rsidRDefault="00313BC3" w:rsidP="00313BC3">
      <w:pPr>
        <w:pStyle w:val="BodyText2"/>
        <w:rPr>
          <w:b/>
          <w:bCs/>
          <w:u w:val="single"/>
        </w:rPr>
      </w:pPr>
      <w:r>
        <w:rPr>
          <w:b/>
          <w:bCs/>
          <w:u w:val="single"/>
        </w:rPr>
        <w:t>Response Syntax</w:t>
      </w:r>
    </w:p>
    <w:p w:rsidR="00313BC3" w:rsidRDefault="00313BC3" w:rsidP="00313BC3">
      <w:pPr>
        <w:pStyle w:val="BodyText2"/>
        <w:jc w:val="left"/>
      </w:pPr>
      <w:r>
        <w:t>&lt;?xml version="1.0"?&gt;</w:t>
      </w:r>
    </w:p>
    <w:p w:rsidR="00313BC3" w:rsidRDefault="00313BC3" w:rsidP="00313BC3">
      <w:pPr>
        <w:pStyle w:val="BodyText2"/>
        <w:jc w:val="left"/>
      </w:pPr>
      <w:r>
        <w:lastRenderedPageBreak/>
        <w:t>&lt;!DOCTYPE COMMAND PUBLIC "-//Ocam//DTD XML Command 1.0//EN" "xml/command.dtd"&gt;</w:t>
      </w:r>
    </w:p>
    <w:p w:rsidR="00313BC3" w:rsidRDefault="00313BC3" w:rsidP="00313BC3">
      <w:pPr>
        <w:pStyle w:val="BodyText2"/>
        <w:jc w:val="left"/>
      </w:pPr>
      <w:r>
        <w:t>&lt;COMMAND&gt;</w:t>
      </w:r>
    </w:p>
    <w:p w:rsidR="00313BC3" w:rsidRDefault="00313BC3" w:rsidP="00313BC3">
      <w:pPr>
        <w:pStyle w:val="BodyText2"/>
        <w:jc w:val="left"/>
      </w:pPr>
      <w:r>
        <w:t>&lt;TYPE&gt;</w:t>
      </w:r>
      <w:r w:rsidRPr="00FA5495">
        <w:t xml:space="preserve"> </w:t>
      </w:r>
      <w:r>
        <w:t>BAR</w:t>
      </w:r>
      <w:r w:rsidRPr="00FA5495">
        <w:t xml:space="preserve">RESP </w:t>
      </w:r>
      <w:r>
        <w:t>&lt;/TYPE&gt;</w:t>
      </w:r>
      <w:r>
        <w:tab/>
      </w:r>
    </w:p>
    <w:p w:rsidR="00313BC3" w:rsidRDefault="00313BC3" w:rsidP="00313BC3">
      <w:pPr>
        <w:pStyle w:val="BodyText2"/>
        <w:jc w:val="left"/>
      </w:pPr>
      <w:r>
        <w:t>&lt;TXNSTATUS&gt;&lt;Transaction Status&gt;&lt;/TXNSTATUS&gt;</w:t>
      </w:r>
    </w:p>
    <w:p w:rsidR="00313BC3" w:rsidRDefault="00313BC3" w:rsidP="00313BC3">
      <w:pPr>
        <w:pStyle w:val="BodyText2"/>
        <w:jc w:val="left"/>
      </w:pPr>
      <w:r>
        <w:t>&lt;/COMMAND&gt;</w:t>
      </w:r>
    </w:p>
    <w:p w:rsidR="00313BC3" w:rsidRDefault="00313BC3" w:rsidP="00313BC3">
      <w:pPr>
        <w:pStyle w:val="BodyText2"/>
        <w:jc w:val="left"/>
      </w:pPr>
    </w:p>
    <w:p w:rsidR="00313BC3" w:rsidRDefault="00313BC3" w:rsidP="00313BC3">
      <w:pPr>
        <w:pStyle w:val="BodyText2"/>
      </w:pPr>
      <w:r>
        <w:rPr>
          <w:b/>
          <w:bCs/>
          <w:u w:val="single"/>
        </w:rPr>
        <w:t>Fields Detail</w:t>
      </w:r>
    </w:p>
    <w:p w:rsidR="00313BC3" w:rsidRDefault="00313BC3" w:rsidP="00313BC3">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313BC3" w:rsidTr="009E451F">
        <w:trPr>
          <w:trHeight w:val="281"/>
          <w:tblHeader/>
        </w:trPr>
        <w:tc>
          <w:tcPr>
            <w:tcW w:w="1350" w:type="dxa"/>
            <w:shd w:val="clear" w:color="auto" w:fill="E31837"/>
          </w:tcPr>
          <w:p w:rsidR="00313BC3" w:rsidRDefault="00313BC3"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313BC3" w:rsidRDefault="00313BC3"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313BC3" w:rsidRDefault="00313BC3" w:rsidP="009E451F">
            <w:pPr>
              <w:pStyle w:val="TableColumnLabels"/>
              <w:rPr>
                <w:rFonts w:ascii="Arial" w:hAnsi="Arial" w:cs="Arial"/>
                <w:sz w:val="18"/>
              </w:rPr>
            </w:pPr>
            <w:r>
              <w:t>Example</w:t>
            </w:r>
          </w:p>
        </w:tc>
        <w:tc>
          <w:tcPr>
            <w:tcW w:w="1350" w:type="dxa"/>
            <w:shd w:val="clear" w:color="auto" w:fill="E31837"/>
          </w:tcPr>
          <w:p w:rsidR="00313BC3" w:rsidRDefault="00313BC3" w:rsidP="009E451F">
            <w:pPr>
              <w:pStyle w:val="TableColumnLabels"/>
              <w:rPr>
                <w:rFonts w:ascii="Arial" w:hAnsi="Arial" w:cs="Arial"/>
                <w:sz w:val="18"/>
              </w:rPr>
            </w:pPr>
            <w:r>
              <w:t>Max Length</w:t>
            </w:r>
          </w:p>
        </w:tc>
        <w:tc>
          <w:tcPr>
            <w:tcW w:w="1620" w:type="dxa"/>
            <w:shd w:val="clear" w:color="auto" w:fill="E31837"/>
          </w:tcPr>
          <w:p w:rsidR="00313BC3" w:rsidRDefault="00313BC3" w:rsidP="009E451F">
            <w:pPr>
              <w:pStyle w:val="TableColumnLabels"/>
              <w:rPr>
                <w:rFonts w:ascii="Arial" w:hAnsi="Arial" w:cs="Arial"/>
                <w:sz w:val="18"/>
              </w:rPr>
            </w:pPr>
            <w:r>
              <w:t>Optional/Mandatory</w:t>
            </w:r>
          </w:p>
        </w:tc>
        <w:tc>
          <w:tcPr>
            <w:tcW w:w="2176" w:type="dxa"/>
            <w:shd w:val="clear" w:color="auto" w:fill="E31837"/>
          </w:tcPr>
          <w:p w:rsidR="00313BC3" w:rsidRDefault="00313BC3" w:rsidP="009E451F">
            <w:pPr>
              <w:pStyle w:val="TableColumnLabels"/>
              <w:rPr>
                <w:rFonts w:ascii="Arial" w:hAnsi="Arial" w:cs="Arial"/>
                <w:sz w:val="18"/>
              </w:rPr>
            </w:pPr>
            <w:r>
              <w:t>Remarks</w:t>
            </w:r>
          </w:p>
        </w:tc>
      </w:tr>
      <w:tr w:rsidR="00313BC3" w:rsidTr="009E451F">
        <w:trPr>
          <w:trHeight w:val="281"/>
        </w:trPr>
        <w:tc>
          <w:tcPr>
            <w:tcW w:w="1350" w:type="dxa"/>
          </w:tcPr>
          <w:p w:rsidR="00313BC3" w:rsidRDefault="00313BC3" w:rsidP="009E451F">
            <w:pPr>
              <w:pStyle w:val="Tablecontent"/>
              <w:rPr>
                <w:lang w:val="fr-FR"/>
              </w:rPr>
            </w:pPr>
            <w:r>
              <w:rPr>
                <w:lang w:val="fr-FR"/>
              </w:rPr>
              <w:t>Type</w:t>
            </w:r>
          </w:p>
        </w:tc>
        <w:tc>
          <w:tcPr>
            <w:tcW w:w="1530" w:type="dxa"/>
          </w:tcPr>
          <w:p w:rsidR="00313BC3" w:rsidRDefault="00313BC3" w:rsidP="009E451F">
            <w:pPr>
              <w:pStyle w:val="Tablecontent"/>
              <w:rPr>
                <w:lang w:val="fr-FR"/>
              </w:rPr>
            </w:pPr>
            <w:r w:rsidRPr="00FA5495">
              <w:rPr>
                <w:lang w:val="fr-FR"/>
              </w:rPr>
              <w:t>CGMBALRESP</w:t>
            </w:r>
          </w:p>
        </w:tc>
        <w:tc>
          <w:tcPr>
            <w:tcW w:w="1620" w:type="dxa"/>
          </w:tcPr>
          <w:p w:rsidR="00313BC3" w:rsidRDefault="00313BC3" w:rsidP="009E451F">
            <w:pPr>
              <w:pStyle w:val="Tablecontent"/>
              <w:rPr>
                <w:lang w:val="fr-FR"/>
              </w:rPr>
            </w:pPr>
            <w:r w:rsidRPr="00CE2B16">
              <w:rPr>
                <w:lang w:val="fr-FR"/>
              </w:rPr>
              <w:t>CGMBALRESP</w:t>
            </w:r>
          </w:p>
        </w:tc>
        <w:tc>
          <w:tcPr>
            <w:tcW w:w="1350" w:type="dxa"/>
          </w:tcPr>
          <w:p w:rsidR="00313BC3" w:rsidRDefault="00313BC3" w:rsidP="009E451F">
            <w:pPr>
              <w:pStyle w:val="Tablecontent"/>
            </w:pPr>
            <w:r>
              <w:t>10</w:t>
            </w:r>
          </w:p>
        </w:tc>
        <w:tc>
          <w:tcPr>
            <w:tcW w:w="1620" w:type="dxa"/>
          </w:tcPr>
          <w:p w:rsidR="00313BC3" w:rsidRDefault="00313BC3" w:rsidP="009E451F">
            <w:pPr>
              <w:pStyle w:val="Tablecontent"/>
            </w:pPr>
            <w:r>
              <w:t>M</w:t>
            </w:r>
          </w:p>
        </w:tc>
        <w:tc>
          <w:tcPr>
            <w:tcW w:w="2176" w:type="dxa"/>
          </w:tcPr>
          <w:p w:rsidR="00313BC3" w:rsidRDefault="00313BC3" w:rsidP="009E451F">
            <w:pPr>
              <w:pStyle w:val="Tablecontent"/>
            </w:pPr>
            <w:r>
              <w:t>Response Type</w:t>
            </w:r>
          </w:p>
        </w:tc>
      </w:tr>
      <w:tr w:rsidR="00313BC3" w:rsidTr="009E451F">
        <w:trPr>
          <w:trHeight w:val="980"/>
        </w:trPr>
        <w:tc>
          <w:tcPr>
            <w:tcW w:w="1350" w:type="dxa"/>
          </w:tcPr>
          <w:p w:rsidR="00313BC3" w:rsidRDefault="00313BC3" w:rsidP="009E451F">
            <w:pPr>
              <w:pStyle w:val="Tablecontent"/>
            </w:pPr>
            <w:r>
              <w:t>TXNSTATUS</w:t>
            </w:r>
          </w:p>
        </w:tc>
        <w:tc>
          <w:tcPr>
            <w:tcW w:w="1530" w:type="dxa"/>
          </w:tcPr>
          <w:p w:rsidR="00313BC3" w:rsidRDefault="00313BC3" w:rsidP="009E451F">
            <w:pPr>
              <w:pStyle w:val="Tablecontent"/>
            </w:pPr>
            <w:r>
              <w:t>Transaction Status</w:t>
            </w:r>
          </w:p>
        </w:tc>
        <w:tc>
          <w:tcPr>
            <w:tcW w:w="1620" w:type="dxa"/>
          </w:tcPr>
          <w:p w:rsidR="00313BC3" w:rsidRDefault="00313BC3" w:rsidP="009E451F">
            <w:pPr>
              <w:pStyle w:val="Tablecontent"/>
            </w:pPr>
            <w:r>
              <w:t>200</w:t>
            </w:r>
          </w:p>
        </w:tc>
        <w:tc>
          <w:tcPr>
            <w:tcW w:w="1350" w:type="dxa"/>
          </w:tcPr>
          <w:p w:rsidR="00313BC3" w:rsidRDefault="00313BC3" w:rsidP="009E451F">
            <w:pPr>
              <w:pStyle w:val="Tablecontent"/>
            </w:pPr>
            <w:r>
              <w:t>5</w:t>
            </w:r>
          </w:p>
        </w:tc>
        <w:tc>
          <w:tcPr>
            <w:tcW w:w="1620" w:type="dxa"/>
          </w:tcPr>
          <w:p w:rsidR="00313BC3" w:rsidRDefault="00313BC3" w:rsidP="009E451F">
            <w:pPr>
              <w:pStyle w:val="Tablecontent"/>
            </w:pPr>
            <w:r>
              <w:t>M</w:t>
            </w:r>
          </w:p>
        </w:tc>
        <w:tc>
          <w:tcPr>
            <w:tcW w:w="2176" w:type="dxa"/>
          </w:tcPr>
          <w:p w:rsidR="00313BC3" w:rsidRDefault="00313BC3" w:rsidP="009E451F">
            <w:pPr>
              <w:pStyle w:val="Tablecontent"/>
            </w:pPr>
            <w:r w:rsidRPr="00F11D34">
              <w:t>Intermediate transaction Status. Final status would be send over the SMS notification.</w:t>
            </w:r>
          </w:p>
        </w:tc>
      </w:tr>
    </w:tbl>
    <w:p w:rsidR="00313BC3" w:rsidRDefault="00313BC3" w:rsidP="00313BC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7D11E2" w:rsidRDefault="007D11E2" w:rsidP="00163985">
      <w:pPr>
        <w:pStyle w:val="BodyText2"/>
      </w:pPr>
    </w:p>
    <w:p w:rsidR="00ED7618" w:rsidRPr="00804A48" w:rsidRDefault="00163985" w:rsidP="00ED7618">
      <w:pPr>
        <w:pStyle w:val="Heading2"/>
        <w:keepNext w:val="0"/>
        <w:numPr>
          <w:ilvl w:val="0"/>
          <w:numId w:val="0"/>
        </w:numPr>
        <w:pBdr>
          <w:bottom w:val="single" w:sz="8" w:space="1" w:color="E31837"/>
        </w:pBdr>
        <w:spacing w:before="0" w:after="120"/>
        <w:rPr>
          <w:lang w:val="en-IN"/>
        </w:rPr>
      </w:pPr>
      <w:bookmarkStart w:id="475" w:name="_3.46_SOS_Request"/>
      <w:bookmarkEnd w:id="475"/>
      <w:r>
        <w:rPr>
          <w:lang w:val="en-IN"/>
        </w:rPr>
        <w:t>3.47</w:t>
      </w:r>
      <w:r w:rsidR="00ED7618">
        <w:rPr>
          <w:lang w:val="en-IN"/>
        </w:rPr>
        <w:t xml:space="preserve"> SOS Request</w:t>
      </w:r>
    </w:p>
    <w:p w:rsidR="00ED7618" w:rsidRDefault="00ED7618" w:rsidP="00ED7618">
      <w:pPr>
        <w:pStyle w:val="BodyText20"/>
        <w:rPr>
          <w:rFonts w:ascii="Arial" w:hAnsi="Arial"/>
          <w:b w:val="0"/>
          <w:bCs w:val="0"/>
          <w:color w:val="auto"/>
          <w:sz w:val="20"/>
        </w:rPr>
      </w:pPr>
      <w:r>
        <w:rPr>
          <w:rFonts w:ascii="Arial" w:hAnsi="Arial"/>
          <w:b w:val="0"/>
          <w:bCs w:val="0"/>
          <w:color w:val="auto"/>
          <w:sz w:val="20"/>
        </w:rPr>
        <w:t>Channel user can send the SOS request through USSD.</w:t>
      </w:r>
    </w:p>
    <w:p w:rsidR="00ED7618" w:rsidRDefault="00B5434B" w:rsidP="00ED7618">
      <w:pPr>
        <w:pStyle w:val="Heading3"/>
        <w:keepNext w:val="0"/>
        <w:numPr>
          <w:ilvl w:val="0"/>
          <w:numId w:val="0"/>
        </w:numPr>
        <w:pBdr>
          <w:bottom w:val="single" w:sz="8" w:space="1" w:color="E31837"/>
        </w:pBdr>
        <w:tabs>
          <w:tab w:val="clear" w:pos="900"/>
        </w:tabs>
        <w:spacing w:after="120"/>
      </w:pPr>
      <w:r>
        <w:t>3.47</w:t>
      </w:r>
      <w:r w:rsidR="00ED7618">
        <w:t>.1 XML Request Syntax</w:t>
      </w:r>
    </w:p>
    <w:p w:rsidR="00ED7618" w:rsidRDefault="00ED7618" w:rsidP="00ED7618">
      <w:pPr>
        <w:pStyle w:val="BodyText2"/>
      </w:pPr>
      <w:r>
        <w:t>The USSD system will send the following request for SOS Request . The request format and details of request are mentioned below.</w:t>
      </w:r>
    </w:p>
    <w:p w:rsidR="00ED7618" w:rsidRDefault="00ED7618" w:rsidP="00ED7618">
      <w:pPr>
        <w:pStyle w:val="BodyText2"/>
      </w:pPr>
    </w:p>
    <w:p w:rsidR="00ED7618" w:rsidRDefault="00ED7618" w:rsidP="00ED7618">
      <w:pPr>
        <w:pStyle w:val="BodyText2"/>
        <w:rPr>
          <w:b/>
          <w:bCs/>
          <w:u w:val="single"/>
        </w:rPr>
      </w:pPr>
      <w:r>
        <w:rPr>
          <w:b/>
          <w:bCs/>
          <w:u w:val="single"/>
        </w:rPr>
        <w:t>Request Syntax</w:t>
      </w:r>
    </w:p>
    <w:p w:rsidR="00ED7618" w:rsidRDefault="00ED7618" w:rsidP="00ED7618">
      <w:pPr>
        <w:pStyle w:val="BodyText20"/>
        <w:rPr>
          <w:b w:val="0"/>
          <w:bCs w:val="0"/>
          <w:color w:val="auto"/>
        </w:rPr>
      </w:pPr>
    </w:p>
    <w:p w:rsidR="00ED7618" w:rsidRDefault="00ED7618" w:rsidP="00ED7618">
      <w:pPr>
        <w:pStyle w:val="BodyText2"/>
        <w:ind w:left="720"/>
      </w:pPr>
      <w:r w:rsidRPr="002301FC">
        <w:t>&lt;?xml version="1.0"?&gt;</w:t>
      </w:r>
    </w:p>
    <w:p w:rsidR="00ED7618" w:rsidRDefault="00ED7618" w:rsidP="00ED7618">
      <w:pPr>
        <w:pStyle w:val="BodyText2"/>
        <w:ind w:left="720"/>
      </w:pPr>
      <w:r w:rsidRPr="002301FC">
        <w:t>&lt;COMMAND&gt;</w:t>
      </w:r>
    </w:p>
    <w:p w:rsidR="00ED7618" w:rsidRDefault="00ED7618" w:rsidP="00ED7618">
      <w:pPr>
        <w:pStyle w:val="BodyText2"/>
        <w:ind w:left="720"/>
      </w:pPr>
      <w:r w:rsidRPr="002301FC">
        <w:t>&lt;TYPE&gt;SOSTRF&lt;/TYPE&gt;</w:t>
      </w:r>
    </w:p>
    <w:p w:rsidR="00ED7618" w:rsidRDefault="00ED7618" w:rsidP="00ED7618">
      <w:pPr>
        <w:pStyle w:val="BodyText2"/>
        <w:ind w:left="720"/>
      </w:pPr>
      <w:r w:rsidRPr="002301FC">
        <w:t>&lt;MSISDN&gt;</w:t>
      </w:r>
      <w:r>
        <w:t>&lt;Channel user's MSISDN&gt;</w:t>
      </w:r>
      <w:r w:rsidRPr="002301FC">
        <w:t>&lt;/MSISDN&gt;</w:t>
      </w:r>
    </w:p>
    <w:p w:rsidR="00ED7618" w:rsidRDefault="00ED7618" w:rsidP="00ED7618">
      <w:pPr>
        <w:pStyle w:val="BodyText2"/>
        <w:ind w:left="720"/>
      </w:pPr>
      <w:r w:rsidRPr="002301FC">
        <w:t>&lt;PIN&gt;</w:t>
      </w:r>
      <w:r>
        <w:t>&lt;Channel user's PIN&gt;</w:t>
      </w:r>
      <w:r w:rsidRPr="002301FC">
        <w:t>&lt;/PIN&gt;</w:t>
      </w:r>
    </w:p>
    <w:p w:rsidR="00ED7618" w:rsidRDefault="00ED7618" w:rsidP="0027235E">
      <w:pPr>
        <w:pStyle w:val="BodyText2"/>
        <w:ind w:left="720"/>
      </w:pPr>
      <w:r w:rsidRPr="002301FC">
        <w:t>&lt;PRODUCTCODE&gt;</w:t>
      </w:r>
      <w:r>
        <w:t>&lt;Product code&gt;</w:t>
      </w:r>
      <w:r w:rsidRPr="002301FC">
        <w:t>&lt;/PRODUCTCODE&gt;</w:t>
      </w:r>
    </w:p>
    <w:p w:rsidR="00163985" w:rsidRDefault="00163985" w:rsidP="0027235E">
      <w:pPr>
        <w:pStyle w:val="BodyText2"/>
        <w:ind w:left="720"/>
      </w:pPr>
      <w:r>
        <w:t>&lt;LANGUAGE1&gt;&lt;Channel user's language code&gt;&lt;/LANGUAGE1&gt;</w:t>
      </w:r>
    </w:p>
    <w:p w:rsidR="00ED7618" w:rsidRDefault="00ED7618" w:rsidP="00ED7618">
      <w:pPr>
        <w:pStyle w:val="BodyText2"/>
        <w:ind w:left="720"/>
      </w:pPr>
      <w:r w:rsidRPr="002301FC">
        <w:t>&lt;/COMMAND&gt;</w:t>
      </w:r>
    </w:p>
    <w:p w:rsidR="00ED7618" w:rsidRDefault="00ED7618" w:rsidP="00ED7618">
      <w:pPr>
        <w:pStyle w:val="BodyText2"/>
        <w:ind w:left="720"/>
      </w:pPr>
    </w:p>
    <w:p w:rsidR="00ED7618" w:rsidRDefault="00ED7618" w:rsidP="00ED7618">
      <w:pPr>
        <w:pStyle w:val="BodyText2"/>
        <w:ind w:left="720"/>
      </w:pPr>
    </w:p>
    <w:p w:rsidR="00ED7618" w:rsidRDefault="00ED7618" w:rsidP="00ED7618">
      <w:pPr>
        <w:pStyle w:val="BodyText2"/>
        <w:rPr>
          <w:b/>
          <w:bCs/>
          <w:sz w:val="24"/>
          <w:u w:val="single"/>
        </w:rPr>
      </w:pPr>
      <w:r>
        <w:rPr>
          <w:b/>
          <w:bCs/>
          <w:sz w:val="24"/>
          <w:u w:val="single"/>
        </w:rPr>
        <w:t>Fields Detail</w:t>
      </w:r>
    </w:p>
    <w:p w:rsidR="00ED7618" w:rsidRPr="00982881" w:rsidRDefault="00ED7618" w:rsidP="00ED7618">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ED7618" w:rsidTr="009E451F">
        <w:trPr>
          <w:trHeight w:val="281"/>
          <w:tblHeader/>
        </w:trPr>
        <w:tc>
          <w:tcPr>
            <w:tcW w:w="1350" w:type="dxa"/>
            <w:shd w:val="clear" w:color="auto" w:fill="E31837"/>
          </w:tcPr>
          <w:p w:rsidR="00ED7618" w:rsidRDefault="00ED7618"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ED7618" w:rsidRDefault="00ED7618"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ED7618" w:rsidRDefault="00ED7618" w:rsidP="009E451F">
            <w:pPr>
              <w:pStyle w:val="TableColumnLabels"/>
              <w:rPr>
                <w:rFonts w:ascii="Arial" w:hAnsi="Arial" w:cs="Arial"/>
                <w:sz w:val="18"/>
              </w:rPr>
            </w:pPr>
            <w:r>
              <w:t>Example</w:t>
            </w:r>
          </w:p>
        </w:tc>
        <w:tc>
          <w:tcPr>
            <w:tcW w:w="1350" w:type="dxa"/>
            <w:shd w:val="clear" w:color="auto" w:fill="E31837"/>
          </w:tcPr>
          <w:p w:rsidR="00ED7618" w:rsidRDefault="00ED7618" w:rsidP="009E451F">
            <w:pPr>
              <w:pStyle w:val="TableColumnLabels"/>
              <w:rPr>
                <w:rFonts w:ascii="Arial" w:hAnsi="Arial" w:cs="Arial"/>
                <w:sz w:val="18"/>
              </w:rPr>
            </w:pPr>
            <w:r>
              <w:t>Max Length</w:t>
            </w:r>
          </w:p>
        </w:tc>
        <w:tc>
          <w:tcPr>
            <w:tcW w:w="1440" w:type="dxa"/>
            <w:shd w:val="clear" w:color="auto" w:fill="E31837"/>
          </w:tcPr>
          <w:p w:rsidR="00ED7618" w:rsidRDefault="00ED7618" w:rsidP="009E451F">
            <w:pPr>
              <w:pStyle w:val="TableColumnLabels"/>
              <w:rPr>
                <w:rFonts w:ascii="Arial" w:hAnsi="Arial" w:cs="Arial"/>
                <w:sz w:val="18"/>
              </w:rPr>
            </w:pPr>
            <w:r>
              <w:t>Optional/ Mandatory</w:t>
            </w:r>
          </w:p>
        </w:tc>
        <w:tc>
          <w:tcPr>
            <w:tcW w:w="2356" w:type="dxa"/>
            <w:shd w:val="clear" w:color="auto" w:fill="E31837"/>
          </w:tcPr>
          <w:p w:rsidR="00ED7618" w:rsidRDefault="00ED7618" w:rsidP="009E451F">
            <w:pPr>
              <w:pStyle w:val="TableColumnLabels"/>
              <w:rPr>
                <w:rFonts w:ascii="Arial" w:hAnsi="Arial" w:cs="Arial"/>
                <w:sz w:val="18"/>
              </w:rPr>
            </w:pPr>
            <w:r>
              <w:t>Remarks</w:t>
            </w:r>
          </w:p>
        </w:tc>
      </w:tr>
      <w:tr w:rsidR="0027235E" w:rsidTr="009E451F">
        <w:trPr>
          <w:trHeight w:val="281"/>
        </w:trPr>
        <w:tc>
          <w:tcPr>
            <w:tcW w:w="1350" w:type="dxa"/>
          </w:tcPr>
          <w:p w:rsidR="0027235E" w:rsidRDefault="0027235E" w:rsidP="009E451F">
            <w:pPr>
              <w:pStyle w:val="Tablecontent"/>
            </w:pPr>
            <w:r>
              <w:t>Type</w:t>
            </w:r>
          </w:p>
        </w:tc>
        <w:tc>
          <w:tcPr>
            <w:tcW w:w="1530" w:type="dxa"/>
          </w:tcPr>
          <w:p w:rsidR="0027235E" w:rsidRDefault="0027235E" w:rsidP="009E451F">
            <w:pPr>
              <w:pStyle w:val="Tablecontent"/>
            </w:pPr>
            <w:r>
              <w:t>Request type</w:t>
            </w:r>
          </w:p>
        </w:tc>
        <w:tc>
          <w:tcPr>
            <w:tcW w:w="1620" w:type="dxa"/>
          </w:tcPr>
          <w:p w:rsidR="0027235E" w:rsidRDefault="0027235E" w:rsidP="009E451F">
            <w:pPr>
              <w:pStyle w:val="Tablecontent"/>
            </w:pPr>
            <w:r w:rsidRPr="002301FC">
              <w:t>SOSTRF</w:t>
            </w:r>
          </w:p>
        </w:tc>
        <w:tc>
          <w:tcPr>
            <w:tcW w:w="1350" w:type="dxa"/>
          </w:tcPr>
          <w:p w:rsidR="0027235E" w:rsidRDefault="0027235E" w:rsidP="009E451F">
            <w:pPr>
              <w:pStyle w:val="Tablecontent"/>
            </w:pPr>
            <w:r>
              <w:t>10</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Request Type</w:t>
            </w:r>
          </w:p>
        </w:tc>
      </w:tr>
      <w:tr w:rsidR="0027235E" w:rsidTr="009E451F">
        <w:trPr>
          <w:trHeight w:val="872"/>
        </w:trPr>
        <w:tc>
          <w:tcPr>
            <w:tcW w:w="1350" w:type="dxa"/>
          </w:tcPr>
          <w:p w:rsidR="0027235E" w:rsidRDefault="0027235E" w:rsidP="009E451F">
            <w:pPr>
              <w:pStyle w:val="Tablecontent"/>
            </w:pPr>
            <w:r>
              <w:t>MSISDN</w:t>
            </w:r>
          </w:p>
        </w:tc>
        <w:tc>
          <w:tcPr>
            <w:tcW w:w="1530" w:type="dxa"/>
          </w:tcPr>
          <w:p w:rsidR="0027235E" w:rsidRDefault="0027235E" w:rsidP="009E451F">
            <w:pPr>
              <w:pStyle w:val="Tablecontent"/>
            </w:pPr>
            <w:r>
              <w:t>Retailer MSISDN</w:t>
            </w:r>
          </w:p>
        </w:tc>
        <w:tc>
          <w:tcPr>
            <w:tcW w:w="1620" w:type="dxa"/>
          </w:tcPr>
          <w:p w:rsidR="0027235E" w:rsidRDefault="0027235E" w:rsidP="009E451F">
            <w:pPr>
              <w:pStyle w:val="Tablecontent"/>
            </w:pPr>
            <w:r>
              <w:t>9942222</w:t>
            </w:r>
          </w:p>
          <w:p w:rsidR="0027235E" w:rsidRDefault="0027235E" w:rsidP="009E451F">
            <w:pPr>
              <w:pStyle w:val="Tablecontent"/>
            </w:pPr>
            <w:r>
              <w:rPr>
                <w:b/>
                <w:bCs/>
                <w:lang w:val="en-IN"/>
              </w:rPr>
              <w:t xml:space="preserve">When </w:t>
            </w:r>
            <w:r>
              <w:t xml:space="preserve">MSISDN1 </w:t>
            </w:r>
            <w:r>
              <w:rPr>
                <w:b/>
                <w:bCs/>
                <w:lang w:val="en-IN"/>
              </w:rPr>
              <w:t xml:space="preserve">is available in request then </w:t>
            </w:r>
            <w:r>
              <w:t>PIN</w:t>
            </w:r>
            <w:r>
              <w:rPr>
                <w:b/>
                <w:bCs/>
                <w:lang w:val="en-IN"/>
              </w:rPr>
              <w:t xml:space="preserve"> is </w:t>
            </w:r>
            <w:r>
              <w:rPr>
                <w:b/>
                <w:bCs/>
                <w:lang w:val="en-IN"/>
              </w:rPr>
              <w:lastRenderedPageBreak/>
              <w:t>mandatory for the request</w:t>
            </w:r>
          </w:p>
        </w:tc>
        <w:tc>
          <w:tcPr>
            <w:tcW w:w="1350" w:type="dxa"/>
          </w:tcPr>
          <w:p w:rsidR="0027235E" w:rsidRDefault="0027235E" w:rsidP="009E451F">
            <w:pPr>
              <w:pStyle w:val="Tablecontent"/>
            </w:pPr>
            <w:r>
              <w:lastRenderedPageBreak/>
              <w:t>15</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All MSISDN should be without country code.</w:t>
            </w:r>
          </w:p>
          <w:p w:rsidR="0027235E" w:rsidRDefault="0027235E" w:rsidP="009E451F">
            <w:pPr>
              <w:pStyle w:val="Tablecontent"/>
            </w:pPr>
            <w:r>
              <w:t>(National dial format)</w:t>
            </w:r>
          </w:p>
        </w:tc>
      </w:tr>
      <w:tr w:rsidR="0027235E" w:rsidTr="009E451F">
        <w:trPr>
          <w:trHeight w:val="575"/>
        </w:trPr>
        <w:tc>
          <w:tcPr>
            <w:tcW w:w="1350" w:type="dxa"/>
          </w:tcPr>
          <w:p w:rsidR="0027235E" w:rsidRDefault="0027235E" w:rsidP="009E451F">
            <w:pPr>
              <w:pStyle w:val="Tablecontent"/>
            </w:pPr>
            <w:r>
              <w:lastRenderedPageBreak/>
              <w:t>PIN</w:t>
            </w:r>
          </w:p>
        </w:tc>
        <w:tc>
          <w:tcPr>
            <w:tcW w:w="1530" w:type="dxa"/>
          </w:tcPr>
          <w:p w:rsidR="0027235E" w:rsidRDefault="0027235E" w:rsidP="009E451F">
            <w:pPr>
              <w:pStyle w:val="Tablecontent"/>
            </w:pPr>
            <w:r>
              <w:t>Retailer PIN</w:t>
            </w:r>
          </w:p>
        </w:tc>
        <w:tc>
          <w:tcPr>
            <w:tcW w:w="1620" w:type="dxa"/>
          </w:tcPr>
          <w:p w:rsidR="0027235E" w:rsidRDefault="0027235E" w:rsidP="009E451F">
            <w:pPr>
              <w:pStyle w:val="Tablecontent"/>
            </w:pPr>
            <w:r>
              <w:t>3946</w:t>
            </w:r>
          </w:p>
        </w:tc>
        <w:tc>
          <w:tcPr>
            <w:tcW w:w="1350" w:type="dxa"/>
          </w:tcPr>
          <w:p w:rsidR="0027235E" w:rsidRDefault="0027235E" w:rsidP="009E451F">
            <w:pPr>
              <w:pStyle w:val="Tablecontent"/>
            </w:pPr>
            <w:r>
              <w:t>4</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Numeric Only.</w:t>
            </w:r>
          </w:p>
        </w:tc>
      </w:tr>
      <w:tr w:rsidR="0027235E" w:rsidTr="009E451F">
        <w:trPr>
          <w:trHeight w:val="305"/>
        </w:trPr>
        <w:tc>
          <w:tcPr>
            <w:tcW w:w="1350" w:type="dxa"/>
          </w:tcPr>
          <w:p w:rsidR="0027235E" w:rsidRDefault="0027235E" w:rsidP="009E451F">
            <w:pPr>
              <w:pStyle w:val="Tablecontent"/>
            </w:pPr>
            <w:r>
              <w:t>PRODUCTCODE</w:t>
            </w:r>
          </w:p>
        </w:tc>
        <w:tc>
          <w:tcPr>
            <w:tcW w:w="1530" w:type="dxa"/>
          </w:tcPr>
          <w:p w:rsidR="0027235E" w:rsidRDefault="0027235E" w:rsidP="009E451F">
            <w:pPr>
              <w:pStyle w:val="Tablecontent"/>
            </w:pPr>
            <w:r>
              <w:t>Product code</w:t>
            </w:r>
          </w:p>
        </w:tc>
        <w:tc>
          <w:tcPr>
            <w:tcW w:w="1620" w:type="dxa"/>
          </w:tcPr>
          <w:p w:rsidR="0027235E" w:rsidRDefault="0027235E" w:rsidP="009E451F">
            <w:pPr>
              <w:pStyle w:val="Tablecontent"/>
            </w:pPr>
            <w:r>
              <w:t>101</w:t>
            </w:r>
          </w:p>
        </w:tc>
        <w:tc>
          <w:tcPr>
            <w:tcW w:w="1350" w:type="dxa"/>
          </w:tcPr>
          <w:p w:rsidR="0027235E" w:rsidRDefault="0027235E" w:rsidP="009E451F">
            <w:pPr>
              <w:pStyle w:val="Tablecontent"/>
            </w:pPr>
            <w:r>
              <w:t>10</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Alphanumeric</w:t>
            </w:r>
          </w:p>
        </w:tc>
      </w:tr>
      <w:tr w:rsidR="00163985" w:rsidTr="009E451F">
        <w:trPr>
          <w:trHeight w:val="305"/>
        </w:trPr>
        <w:tc>
          <w:tcPr>
            <w:tcW w:w="1350" w:type="dxa"/>
          </w:tcPr>
          <w:p w:rsidR="00163985" w:rsidRDefault="00163985" w:rsidP="009E451F">
            <w:pPr>
              <w:pStyle w:val="Tablecontent"/>
            </w:pPr>
            <w:r>
              <w:t>LANGUAGE1</w:t>
            </w:r>
          </w:p>
        </w:tc>
        <w:tc>
          <w:tcPr>
            <w:tcW w:w="1530" w:type="dxa"/>
          </w:tcPr>
          <w:p w:rsidR="00163985" w:rsidRDefault="00163985" w:rsidP="009E451F">
            <w:pPr>
              <w:pStyle w:val="Tablecontent"/>
            </w:pPr>
            <w:r>
              <w:t>Retailer's language</w:t>
            </w:r>
          </w:p>
        </w:tc>
        <w:tc>
          <w:tcPr>
            <w:tcW w:w="1620" w:type="dxa"/>
          </w:tcPr>
          <w:p w:rsidR="00163985" w:rsidRDefault="00163985" w:rsidP="009E451F">
            <w:pPr>
              <w:pStyle w:val="Tablecontent"/>
            </w:pPr>
            <w:r>
              <w:t>0</w:t>
            </w:r>
          </w:p>
        </w:tc>
        <w:tc>
          <w:tcPr>
            <w:tcW w:w="1350" w:type="dxa"/>
          </w:tcPr>
          <w:p w:rsidR="00163985" w:rsidRDefault="00163985" w:rsidP="009E451F">
            <w:pPr>
              <w:pStyle w:val="Tablecontent"/>
            </w:pPr>
            <w:r>
              <w:t>1</w:t>
            </w:r>
          </w:p>
        </w:tc>
        <w:tc>
          <w:tcPr>
            <w:tcW w:w="1440" w:type="dxa"/>
          </w:tcPr>
          <w:p w:rsidR="00163985" w:rsidRDefault="00163985" w:rsidP="009E451F">
            <w:pPr>
              <w:pStyle w:val="Tablecontent"/>
            </w:pPr>
            <w:r>
              <w:t>0</w:t>
            </w:r>
          </w:p>
        </w:tc>
        <w:tc>
          <w:tcPr>
            <w:tcW w:w="2356" w:type="dxa"/>
          </w:tcPr>
          <w:p w:rsidR="00163985" w:rsidRDefault="00163985" w:rsidP="00163985">
            <w:pPr>
              <w:pStyle w:val="Tablecontent"/>
            </w:pPr>
            <w:r>
              <w:t>Numeric only, Retailer Language Code</w:t>
            </w:r>
          </w:p>
          <w:p w:rsidR="00163985" w:rsidRDefault="00163985" w:rsidP="00163985">
            <w:pPr>
              <w:pStyle w:val="Tablecontent"/>
            </w:pPr>
            <w:r>
              <w:t>This code must be defined in PreTUPS system.</w:t>
            </w:r>
          </w:p>
        </w:tc>
      </w:tr>
    </w:tbl>
    <w:p w:rsidR="00ED7618" w:rsidRPr="0096673A" w:rsidRDefault="00ED7618" w:rsidP="00ED7618">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ED7618" w:rsidRDefault="00ED7618" w:rsidP="00ED7618">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ED7618" w:rsidRDefault="00ED7618" w:rsidP="00ED7618">
      <w:pPr>
        <w:pStyle w:val="BodyText2"/>
      </w:pPr>
    </w:p>
    <w:p w:rsidR="00ED7618" w:rsidRDefault="00B5434B" w:rsidP="00ED7618">
      <w:pPr>
        <w:pStyle w:val="Heading3"/>
        <w:keepNext w:val="0"/>
        <w:numPr>
          <w:ilvl w:val="0"/>
          <w:numId w:val="0"/>
        </w:numPr>
        <w:pBdr>
          <w:bottom w:val="single" w:sz="8" w:space="1" w:color="E31837"/>
        </w:pBdr>
        <w:tabs>
          <w:tab w:val="clear" w:pos="900"/>
        </w:tabs>
        <w:spacing w:after="120"/>
      </w:pPr>
      <w:r>
        <w:t>3.47</w:t>
      </w:r>
      <w:r w:rsidR="00ED7618">
        <w:t>.2 XML Response Syntax</w:t>
      </w:r>
    </w:p>
    <w:p w:rsidR="00ED7618" w:rsidRDefault="00ED7618" w:rsidP="00ED7618">
      <w:pPr>
        <w:pStyle w:val="BodyText2"/>
      </w:pPr>
      <w:r>
        <w:t xml:space="preserve">PreTUPS will send following response (acknowledgement) to USSD system for </w:t>
      </w:r>
      <w:r w:rsidR="0027235E">
        <w:t xml:space="preserve">SOS </w:t>
      </w:r>
      <w:r>
        <w:t xml:space="preserve"> Request. The XML response details are mentioned below.</w:t>
      </w:r>
    </w:p>
    <w:p w:rsidR="00ED7618" w:rsidRDefault="00ED7618" w:rsidP="00ED7618">
      <w:pPr>
        <w:pStyle w:val="BodyText2"/>
        <w:jc w:val="left"/>
      </w:pPr>
    </w:p>
    <w:p w:rsidR="00ED7618" w:rsidRDefault="00ED7618" w:rsidP="00ED7618">
      <w:pPr>
        <w:pStyle w:val="BodyText2"/>
        <w:rPr>
          <w:b/>
          <w:bCs/>
          <w:u w:val="single"/>
        </w:rPr>
      </w:pPr>
      <w:r>
        <w:rPr>
          <w:b/>
          <w:bCs/>
          <w:u w:val="single"/>
        </w:rPr>
        <w:t>Response Syntax</w:t>
      </w:r>
    </w:p>
    <w:p w:rsidR="0027235E" w:rsidRDefault="0027235E" w:rsidP="0027235E">
      <w:pPr>
        <w:pStyle w:val="BodyText2"/>
        <w:jc w:val="left"/>
      </w:pPr>
      <w:r>
        <w:t>&lt;?xml version="1.0"?&gt;</w:t>
      </w:r>
    </w:p>
    <w:p w:rsidR="0027235E" w:rsidRDefault="0027235E" w:rsidP="0027235E">
      <w:pPr>
        <w:pStyle w:val="BodyText2"/>
        <w:jc w:val="left"/>
      </w:pPr>
      <w:r>
        <w:t>&lt;!DOCTYPE COMMAND PUBLIC "-//Ocam//DTD XML Command 1.0//EN" "xml/command.dtd"&gt;</w:t>
      </w:r>
    </w:p>
    <w:p w:rsidR="0027235E" w:rsidRDefault="0027235E" w:rsidP="0027235E">
      <w:pPr>
        <w:pStyle w:val="BodyText2"/>
        <w:jc w:val="left"/>
      </w:pPr>
      <w:r>
        <w:t>&lt;COMMAND&gt;</w:t>
      </w:r>
    </w:p>
    <w:p w:rsidR="0027235E" w:rsidRDefault="0027235E" w:rsidP="0027235E">
      <w:pPr>
        <w:pStyle w:val="BodyText2"/>
        <w:jc w:val="left"/>
      </w:pPr>
      <w:r>
        <w:t>&lt;TYPE&gt;</w:t>
      </w:r>
      <w:r w:rsidRPr="00337049">
        <w:t xml:space="preserve"> SOSRES</w:t>
      </w:r>
      <w:r>
        <w:t>&lt;/TYPE&gt;</w:t>
      </w:r>
      <w:r>
        <w:tab/>
      </w:r>
    </w:p>
    <w:p w:rsidR="0027235E" w:rsidRDefault="0027235E" w:rsidP="0027235E">
      <w:pPr>
        <w:pStyle w:val="BodyText2"/>
        <w:jc w:val="left"/>
      </w:pPr>
      <w:r>
        <w:t>&lt;TXNSTATUS&gt;&lt;Transaction Status&gt;&lt;/TXNSTATUS&gt;</w:t>
      </w:r>
    </w:p>
    <w:p w:rsidR="0027235E" w:rsidRDefault="0027235E" w:rsidP="0027235E">
      <w:pPr>
        <w:pStyle w:val="BodyText2"/>
        <w:jc w:val="left"/>
      </w:pPr>
      <w:r w:rsidRPr="00337049">
        <w:t>&lt;DATE&gt;</w:t>
      </w:r>
      <w:r>
        <w:t>&lt;Date&gt;</w:t>
      </w:r>
      <w:r w:rsidRPr="00337049">
        <w:t>&lt;/DATE&gt;</w:t>
      </w:r>
    </w:p>
    <w:p w:rsidR="0027235E" w:rsidRDefault="0027235E" w:rsidP="0027235E">
      <w:pPr>
        <w:pStyle w:val="BodyText2"/>
        <w:jc w:val="left"/>
      </w:pPr>
      <w:r>
        <w:t>&lt;MESSAGE&gt;&lt;Transaction Message&gt;&lt;/MESSAGE&gt;</w:t>
      </w:r>
    </w:p>
    <w:p w:rsidR="0027235E" w:rsidRDefault="0027235E" w:rsidP="0027235E">
      <w:pPr>
        <w:pStyle w:val="BodyText2"/>
        <w:jc w:val="left"/>
      </w:pPr>
      <w:r>
        <w:t>&lt;/COMMAND&gt;</w:t>
      </w:r>
    </w:p>
    <w:p w:rsidR="00ED7618" w:rsidRDefault="00ED7618" w:rsidP="00ED7618">
      <w:pPr>
        <w:pStyle w:val="BodyText2"/>
        <w:jc w:val="left"/>
      </w:pPr>
    </w:p>
    <w:p w:rsidR="00ED7618" w:rsidRPr="0027235E" w:rsidRDefault="00ED7618" w:rsidP="00ED7618">
      <w:pPr>
        <w:pStyle w:val="BodyText2"/>
      </w:pPr>
      <w:r>
        <w:rPr>
          <w:b/>
          <w:bCs/>
          <w:u w:val="single"/>
        </w:rPr>
        <w:t>Fields Detail</w:t>
      </w:r>
    </w:p>
    <w:p w:rsidR="0027235E" w:rsidRPr="0027235E" w:rsidRDefault="0027235E" w:rsidP="00ED7618">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27235E" w:rsidTr="009E451F">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Remarks</w:t>
            </w:r>
          </w:p>
        </w:tc>
      </w:tr>
      <w:tr w:rsidR="0027235E" w:rsidTr="009E451F">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rPr>
                <w:lang w:val="fr-FR"/>
              </w:rPr>
            </w:pPr>
            <w:r w:rsidRPr="00337049">
              <w:t>SOSRES</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Response Type</w:t>
            </w:r>
          </w:p>
        </w:tc>
      </w:tr>
      <w:tr w:rsidR="0027235E"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Intermediate transaction Status. Final status would be send over the SMS notification.</w:t>
            </w:r>
          </w:p>
        </w:tc>
      </w:tr>
      <w:tr w:rsidR="0027235E"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Current Date</w:t>
            </w:r>
          </w:p>
        </w:tc>
      </w:tr>
      <w:tr w:rsidR="0027235E"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27235E" w:rsidRPr="00337049" w:rsidRDefault="0027235E" w:rsidP="009E451F">
            <w:pPr>
              <w:pStyle w:val="Tablecontent"/>
              <w:rPr>
                <w:rFonts w:cs="Arial"/>
                <w:bCs/>
                <w:szCs w:val="18"/>
              </w:rPr>
            </w:pPr>
            <w:r w:rsidRPr="00337049">
              <w:rPr>
                <w:rFonts w:cs="Arial"/>
                <w:bCs/>
                <w:szCs w:val="18"/>
              </w:rPr>
              <w:t xml:space="preserve">Transfer of product(s) eTopUP:10 has been done by </w:t>
            </w:r>
            <w:r w:rsidRPr="00337049">
              <w:rPr>
                <w:rFonts w:cs="Arial"/>
                <w:bCs/>
                <w:szCs w:val="18"/>
              </w:rPr>
              <w:lastRenderedPageBreak/>
              <w:t xml:space="preserve">operator, net payable amount is 10. Your new balance of product(s) eTopUP:10.10. Transaction ID is OT170509.1448.100001 </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lastRenderedPageBreak/>
              <w:t>100</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rPr>
                <w:rFonts w:cs="Arial"/>
                <w:bCs/>
                <w:szCs w:val="18"/>
              </w:rPr>
              <w:t>Message text</w:t>
            </w:r>
          </w:p>
        </w:tc>
      </w:tr>
    </w:tbl>
    <w:p w:rsidR="00ED7618" w:rsidRDefault="00ED7618" w:rsidP="0027235E">
      <w:pPr>
        <w:pStyle w:val="BodyText2"/>
        <w:numPr>
          <w:ilvl w:val="0"/>
          <w:numId w:val="0"/>
        </w:numPr>
      </w:pPr>
    </w:p>
    <w:p w:rsidR="00ED7618" w:rsidRDefault="00ED7618" w:rsidP="00ED7618">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ED7618" w:rsidRDefault="00ED7618" w:rsidP="00ED7618">
      <w:pPr>
        <w:pStyle w:val="BodyText2"/>
      </w:pPr>
    </w:p>
    <w:p w:rsidR="005A399F" w:rsidRDefault="005A399F" w:rsidP="005A399F">
      <w:pPr>
        <w:pStyle w:val="MahindraSubheading"/>
        <w:rPr>
          <w:rFonts w:ascii="Arial" w:hAnsi="Arial" w:cs="Arial"/>
          <w:noProof/>
          <w:color w:val="E31837"/>
        </w:rPr>
      </w:pPr>
    </w:p>
    <w:p w:rsidR="00163985" w:rsidRDefault="00163985" w:rsidP="00163985">
      <w:pPr>
        <w:pStyle w:val="Heading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Pr="00163985" w:rsidRDefault="00163985" w:rsidP="00163985">
      <w:pPr>
        <w:pStyle w:val="BodyText2"/>
        <w:numPr>
          <w:ilvl w:val="0"/>
          <w:numId w:val="0"/>
        </w:numPr>
      </w:pPr>
    </w:p>
    <w:p w:rsidR="0027235E" w:rsidRDefault="0027235E" w:rsidP="0027235E">
      <w:pPr>
        <w:pStyle w:val="Heading2"/>
        <w:numPr>
          <w:ilvl w:val="0"/>
          <w:numId w:val="0"/>
        </w:numPr>
      </w:pPr>
    </w:p>
    <w:p w:rsidR="002F7EB2" w:rsidRPr="002F7EB2" w:rsidRDefault="008A4E54" w:rsidP="002F7EB2">
      <w:pPr>
        <w:pStyle w:val="Heading2"/>
        <w:keepNext w:val="0"/>
        <w:numPr>
          <w:ilvl w:val="0"/>
          <w:numId w:val="0"/>
        </w:numPr>
        <w:pBdr>
          <w:bottom w:val="single" w:sz="8" w:space="1" w:color="E31837"/>
        </w:pBdr>
        <w:spacing w:before="0" w:after="120"/>
        <w:rPr>
          <w:lang w:val="en-IN"/>
        </w:rPr>
      </w:pPr>
      <w:bookmarkStart w:id="476" w:name="_3.48__SOS"/>
      <w:bookmarkEnd w:id="476"/>
      <w:r>
        <w:rPr>
          <w:lang w:val="en-IN"/>
        </w:rPr>
        <w:t>3.48</w:t>
      </w:r>
      <w:r w:rsidR="002F7EB2">
        <w:rPr>
          <w:lang w:val="en-IN"/>
        </w:rPr>
        <w:t xml:space="preserve"> </w:t>
      </w:r>
      <w:r w:rsidR="002F7EB2" w:rsidRPr="002F7EB2">
        <w:rPr>
          <w:lang w:val="en-IN"/>
        </w:rPr>
        <w:t xml:space="preserve"> SOS MANUAL SETTLEMENT REQUEST</w:t>
      </w:r>
    </w:p>
    <w:p w:rsidR="002F7EB2" w:rsidRDefault="002F7EB2" w:rsidP="002F7EB2">
      <w:pPr>
        <w:pStyle w:val="BodyText20"/>
        <w:rPr>
          <w:rFonts w:ascii="Arial" w:hAnsi="Arial"/>
          <w:b w:val="0"/>
          <w:bCs w:val="0"/>
          <w:color w:val="auto"/>
          <w:sz w:val="20"/>
        </w:rPr>
      </w:pPr>
      <w:r>
        <w:rPr>
          <w:rFonts w:ascii="Arial" w:hAnsi="Arial"/>
          <w:b w:val="0"/>
          <w:bCs w:val="0"/>
          <w:color w:val="auto"/>
          <w:sz w:val="20"/>
        </w:rPr>
        <w:t xml:space="preserve">When channel user receives SOS amount then for settlement of that SOS transaction, its parent/owner can initiate SOS manual settlement request from </w:t>
      </w:r>
      <w:r w:rsidR="00783B48">
        <w:rPr>
          <w:rFonts w:ascii="Arial" w:hAnsi="Arial"/>
          <w:b w:val="0"/>
          <w:bCs w:val="0"/>
          <w:color w:val="auto"/>
          <w:sz w:val="20"/>
        </w:rPr>
        <w:t>USSD</w:t>
      </w:r>
      <w:r>
        <w:rPr>
          <w:rFonts w:ascii="Arial" w:hAnsi="Arial"/>
          <w:b w:val="0"/>
          <w:bCs w:val="0"/>
          <w:color w:val="auto"/>
          <w:sz w:val="20"/>
        </w:rPr>
        <w:t>.</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Request will land on Channel Receiver.</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For this specific request, there are following conditions which must be satisfied :</w:t>
      </w:r>
    </w:p>
    <w:p w:rsidR="002F7EB2" w:rsidRDefault="002F7EB2" w:rsidP="002F7EB2">
      <w:pPr>
        <w:pStyle w:val="BodyText20"/>
        <w:numPr>
          <w:ilvl w:val="0"/>
          <w:numId w:val="25"/>
        </w:numPr>
        <w:rPr>
          <w:rFonts w:ascii="Arial" w:hAnsi="Arial"/>
          <w:b w:val="0"/>
          <w:bCs w:val="0"/>
          <w:color w:val="auto"/>
          <w:sz w:val="20"/>
        </w:rPr>
      </w:pPr>
      <w:r>
        <w:rPr>
          <w:rFonts w:ascii="Arial" w:hAnsi="Arial"/>
          <w:b w:val="0"/>
          <w:bCs w:val="0"/>
          <w:color w:val="auto"/>
          <w:sz w:val="20"/>
        </w:rPr>
        <w:t>SOS Settlement type must be “MANUAL” in system</w:t>
      </w:r>
    </w:p>
    <w:p w:rsidR="002F7EB2" w:rsidRDefault="002F7EB2" w:rsidP="002F7EB2">
      <w:pPr>
        <w:pStyle w:val="BodyText20"/>
        <w:numPr>
          <w:ilvl w:val="0"/>
          <w:numId w:val="25"/>
        </w:numPr>
        <w:rPr>
          <w:rFonts w:ascii="Arial" w:hAnsi="Arial"/>
          <w:b w:val="0"/>
          <w:bCs w:val="0"/>
          <w:color w:val="auto"/>
          <w:sz w:val="20"/>
        </w:rPr>
      </w:pPr>
      <w:r w:rsidRPr="00764AF5">
        <w:rPr>
          <w:rFonts w:ascii="Arial" w:hAnsi="Arial"/>
          <w:b w:val="0"/>
          <w:bCs w:val="0"/>
          <w:color w:val="auto"/>
          <w:sz w:val="20"/>
        </w:rPr>
        <w:t>CHANNEL_SOS_ALLOWED_WALLET</w:t>
      </w:r>
      <w:r>
        <w:rPr>
          <w:rFonts w:ascii="Arial" w:hAnsi="Arial"/>
          <w:b w:val="0"/>
          <w:bCs w:val="0"/>
          <w:color w:val="auto"/>
          <w:sz w:val="20"/>
        </w:rPr>
        <w:t xml:space="preserve"> must be “PARENT” or “OWNER”. According to this preference, When SOS will happen then amount will get deducted from parent’s or owner’s account. Hence, settlement must be initiated by parent or owner only according to the preference.</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Following will be the configuration for SOS Settlement Request Service.</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For executing API, Request parameters in Service Keyword must be “</w:t>
      </w:r>
      <w:r w:rsidRPr="00C66034">
        <w:rPr>
          <w:rFonts w:ascii="Arial" w:hAnsi="Arial"/>
          <w:b w:val="0"/>
          <w:bCs w:val="0"/>
          <w:color w:val="auto"/>
          <w:sz w:val="20"/>
        </w:rPr>
        <w:t>T</w:t>
      </w:r>
      <w:r w:rsidR="006D7FC1">
        <w:rPr>
          <w:rFonts w:ascii="Arial" w:hAnsi="Arial"/>
          <w:b w:val="0"/>
          <w:bCs w:val="0"/>
          <w:color w:val="auto"/>
          <w:sz w:val="20"/>
        </w:rPr>
        <w:t>YPE</w:t>
      </w:r>
      <w:r w:rsidR="00783B48">
        <w:rPr>
          <w:rFonts w:ascii="Arial" w:hAnsi="Arial"/>
          <w:b w:val="0"/>
          <w:bCs w:val="0"/>
          <w:color w:val="auto"/>
          <w:sz w:val="20"/>
        </w:rPr>
        <w:t>,MSISDN,PIN,</w:t>
      </w:r>
      <w:r w:rsidRPr="00C66034">
        <w:rPr>
          <w:rFonts w:ascii="Arial" w:hAnsi="Arial"/>
          <w:b w:val="0"/>
          <w:bCs w:val="0"/>
          <w:color w:val="auto"/>
          <w:sz w:val="20"/>
        </w:rPr>
        <w:t>MSISDN1</w:t>
      </w:r>
      <w:r>
        <w:rPr>
          <w:rFonts w:ascii="Arial" w:hAnsi="Arial"/>
          <w:b w:val="0"/>
          <w:bCs w:val="0"/>
          <w:color w:val="auto"/>
          <w:sz w:val="20"/>
        </w:rPr>
        <w:t>”</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p>
    <w:p w:rsidR="002F7EB2" w:rsidRDefault="008A4E54" w:rsidP="00822C99">
      <w:pPr>
        <w:pStyle w:val="Heading3"/>
        <w:numPr>
          <w:ilvl w:val="0"/>
          <w:numId w:val="0"/>
        </w:numPr>
      </w:pPr>
      <w:r>
        <w:t>3.48</w:t>
      </w:r>
      <w:r w:rsidR="00822C99">
        <w:t xml:space="preserve">.1 </w:t>
      </w:r>
      <w:r w:rsidR="002F7EB2">
        <w:t>XML Request Syntax</w:t>
      </w:r>
    </w:p>
    <w:p w:rsidR="002F7EB2" w:rsidRDefault="002F7EB2" w:rsidP="002F7EB2">
      <w:pPr>
        <w:pStyle w:val="BodyText2"/>
      </w:pPr>
      <w:r>
        <w:t>The request format and details of request are mentioned below.</w:t>
      </w:r>
    </w:p>
    <w:p w:rsidR="002F7EB2" w:rsidRDefault="002F7EB2" w:rsidP="002F7EB2">
      <w:pPr>
        <w:pStyle w:val="BodyText2"/>
      </w:pPr>
    </w:p>
    <w:p w:rsidR="002F7EB2" w:rsidRDefault="002F7EB2" w:rsidP="002F7EB2">
      <w:pPr>
        <w:pStyle w:val="BodyText2"/>
        <w:rPr>
          <w:b/>
          <w:bCs/>
          <w:u w:val="single"/>
        </w:rPr>
      </w:pPr>
      <w:r>
        <w:rPr>
          <w:b/>
          <w:bCs/>
          <w:u w:val="single"/>
        </w:rPr>
        <w:t>Request Syntax</w:t>
      </w:r>
    </w:p>
    <w:p w:rsidR="002F7EB2" w:rsidRDefault="002F7EB2" w:rsidP="002F7EB2">
      <w:pPr>
        <w:pStyle w:val="BodyText20"/>
        <w:rPr>
          <w:b w:val="0"/>
          <w:bCs w:val="0"/>
          <w:color w:val="auto"/>
        </w:rPr>
      </w:pPr>
    </w:p>
    <w:p w:rsidR="002F7EB2" w:rsidRDefault="002F7EB2" w:rsidP="002F7EB2">
      <w:pPr>
        <w:pStyle w:val="BodyText2"/>
        <w:ind w:left="720"/>
      </w:pPr>
      <w:r w:rsidRPr="004A3010">
        <w:t>&lt;?xml version="1.0"?&gt;</w:t>
      </w:r>
    </w:p>
    <w:p w:rsidR="002F7EB2" w:rsidRDefault="002F7EB2" w:rsidP="002F7EB2">
      <w:pPr>
        <w:pStyle w:val="BodyText2"/>
        <w:ind w:left="720"/>
      </w:pPr>
      <w:r w:rsidRPr="004A3010">
        <w:lastRenderedPageBreak/>
        <w:t>&lt;!DOCTYPE COMMAND PUBLIC "-//Ocam//DTD XML Command 1.0//EN" "xml/command.dtd"&gt;</w:t>
      </w:r>
    </w:p>
    <w:p w:rsidR="002F7EB2" w:rsidRDefault="002F7EB2" w:rsidP="002F7EB2">
      <w:pPr>
        <w:pStyle w:val="BodyText2"/>
        <w:ind w:left="720"/>
      </w:pPr>
      <w:r w:rsidRPr="004A3010">
        <w:t>&lt;COMMAND&gt;</w:t>
      </w:r>
    </w:p>
    <w:p w:rsidR="002F7EB2" w:rsidRDefault="002F7EB2" w:rsidP="002F7EB2">
      <w:pPr>
        <w:pStyle w:val="BodyText2"/>
        <w:ind w:left="720" w:firstLine="720"/>
      </w:pPr>
      <w:r w:rsidRPr="004A3010">
        <w:t>&lt;TYPE&gt;SOSSTL&lt;/TYPE&gt;</w:t>
      </w:r>
    </w:p>
    <w:p w:rsidR="002F7EB2" w:rsidRDefault="002F7EB2" w:rsidP="002F7EB2">
      <w:pPr>
        <w:pStyle w:val="BodyText2"/>
        <w:ind w:left="720" w:firstLine="720"/>
      </w:pPr>
      <w:r w:rsidRPr="004A3010">
        <w:t>&lt;MSISDN&gt;</w:t>
      </w:r>
      <w:r>
        <w:t>mobile number of request initiator</w:t>
      </w:r>
      <w:r w:rsidRPr="004A3010">
        <w:t>&lt;/MSISDN&gt;</w:t>
      </w:r>
    </w:p>
    <w:p w:rsidR="002F7EB2" w:rsidRDefault="002F7EB2" w:rsidP="002F7EB2">
      <w:pPr>
        <w:pStyle w:val="BodyText2"/>
        <w:ind w:left="720" w:firstLine="720"/>
      </w:pPr>
      <w:r w:rsidRPr="004A3010">
        <w:t>&lt;PIN&gt;</w:t>
      </w:r>
      <w:r>
        <w:t>pin of request initiator</w:t>
      </w:r>
      <w:r w:rsidRPr="004A3010">
        <w:t xml:space="preserve"> &lt;/PIN&gt;</w:t>
      </w:r>
    </w:p>
    <w:p w:rsidR="002F7EB2" w:rsidRDefault="002F7EB2" w:rsidP="002F7EB2">
      <w:pPr>
        <w:pStyle w:val="BodyText2"/>
        <w:ind w:left="720" w:firstLine="720"/>
      </w:pPr>
      <w:r w:rsidRPr="004A3010">
        <w:t>&lt;MSISDN1&gt;</w:t>
      </w:r>
      <w:r>
        <w:t>mobile number of child user who received SOS from parent/ owner</w:t>
      </w:r>
      <w:r w:rsidRPr="004A3010">
        <w:t>&lt;/MSISDN1&gt;</w:t>
      </w:r>
    </w:p>
    <w:p w:rsidR="00DF6287" w:rsidRDefault="00DF6287" w:rsidP="00DF6287">
      <w:pPr>
        <w:pStyle w:val="BodyText2"/>
        <w:ind w:left="720" w:firstLine="720"/>
      </w:pPr>
      <w:r w:rsidRPr="00EB0B31">
        <w:t>&lt;LANGUAGE1&gt;</w:t>
      </w:r>
      <w:r>
        <w:t>language code of request initiator</w:t>
      </w:r>
      <w:r w:rsidRPr="004A3010">
        <w:t xml:space="preserve"> </w:t>
      </w:r>
      <w:r w:rsidRPr="00EB0B31">
        <w:t>&lt;/LANGUAGE1&gt;</w:t>
      </w:r>
    </w:p>
    <w:p w:rsidR="00DF6287" w:rsidRDefault="00DF6287" w:rsidP="00DF6287">
      <w:pPr>
        <w:pStyle w:val="BodyText2"/>
        <w:ind w:left="720" w:firstLine="720"/>
      </w:pPr>
      <w:r>
        <w:t>&lt;LANGUAGE2&gt;</w:t>
      </w:r>
      <w:r w:rsidRPr="00EB0B31">
        <w:t xml:space="preserve"> </w:t>
      </w:r>
      <w:r>
        <w:t>language code of msisdn1</w:t>
      </w:r>
      <w:r w:rsidRPr="00EB0B31">
        <w:t>&lt;/LANGUAGE2&gt;</w:t>
      </w:r>
    </w:p>
    <w:p w:rsidR="002F7EB2" w:rsidRDefault="002F7EB2" w:rsidP="002F7EB2">
      <w:pPr>
        <w:pStyle w:val="BodyText2"/>
        <w:ind w:firstLine="720"/>
      </w:pPr>
      <w:r w:rsidRPr="004A3010">
        <w:t>&lt;/COMMAND&gt;</w:t>
      </w:r>
    </w:p>
    <w:p w:rsidR="002F7EB2" w:rsidRDefault="002F7EB2" w:rsidP="002F7EB2">
      <w:pPr>
        <w:pStyle w:val="BodyText2"/>
        <w:ind w:left="720"/>
      </w:pPr>
    </w:p>
    <w:p w:rsidR="002F7EB2" w:rsidRDefault="002F7EB2" w:rsidP="002F7EB2">
      <w:pPr>
        <w:pStyle w:val="BodyText2"/>
        <w:ind w:left="720"/>
      </w:pPr>
    </w:p>
    <w:p w:rsidR="002F7EB2" w:rsidRDefault="002F7EB2" w:rsidP="002F7EB2">
      <w:pPr>
        <w:pStyle w:val="BodyText2"/>
        <w:rPr>
          <w:b/>
          <w:bCs/>
          <w:sz w:val="24"/>
          <w:u w:val="single"/>
        </w:rPr>
      </w:pPr>
      <w:r>
        <w:rPr>
          <w:b/>
          <w:bCs/>
          <w:sz w:val="24"/>
          <w:u w:val="single"/>
        </w:rPr>
        <w:t>Fields Detail</w:t>
      </w:r>
    </w:p>
    <w:p w:rsidR="002F7EB2" w:rsidRDefault="002F7EB2" w:rsidP="002F7EB2">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440"/>
        <w:gridCol w:w="2356"/>
      </w:tblGrid>
      <w:tr w:rsidR="002F7EB2" w:rsidTr="009E451F">
        <w:trPr>
          <w:trHeight w:val="281"/>
          <w:tblHeader/>
        </w:trPr>
        <w:tc>
          <w:tcPr>
            <w:tcW w:w="1349"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Max Length</w:t>
            </w:r>
          </w:p>
        </w:tc>
        <w:tc>
          <w:tcPr>
            <w:tcW w:w="144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Optional/ Mandatory</w:t>
            </w:r>
          </w:p>
        </w:tc>
        <w:tc>
          <w:tcPr>
            <w:tcW w:w="2356"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Remarks</w:t>
            </w:r>
          </w:p>
        </w:tc>
      </w:tr>
      <w:tr w:rsidR="002F7EB2" w:rsidTr="009E451F">
        <w:trPr>
          <w:trHeight w:val="281"/>
        </w:trPr>
        <w:tc>
          <w:tcPr>
            <w:tcW w:w="1349"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Type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Request type</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sidRPr="004A3010">
              <w:t>SOSSTL</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Request Type</w:t>
            </w:r>
          </w:p>
        </w:tc>
      </w:tr>
      <w:tr w:rsidR="002F7EB2" w:rsidTr="009E451F">
        <w:trPr>
          <w:trHeight w:val="872"/>
        </w:trPr>
        <w:tc>
          <w:tcPr>
            <w:tcW w:w="1349"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MSISDN</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Owner or parent msisdn</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9942222</w:t>
            </w:r>
          </w:p>
          <w:p w:rsidR="002F7EB2" w:rsidRDefault="002F7EB2" w:rsidP="009E451F">
            <w:pPr>
              <w:pStyle w:val="Tablecontent"/>
            </w:pP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15</w:t>
            </w:r>
          </w:p>
        </w:tc>
        <w:tc>
          <w:tcPr>
            <w:tcW w:w="144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p>
        </w:tc>
      </w:tr>
      <w:tr w:rsidR="002F7EB2" w:rsidTr="009E451F">
        <w:trPr>
          <w:trHeight w:val="638"/>
        </w:trPr>
        <w:tc>
          <w:tcPr>
            <w:tcW w:w="1349"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PIN</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Pin of parent or owner</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3946</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4</w:t>
            </w:r>
          </w:p>
        </w:tc>
        <w:tc>
          <w:tcPr>
            <w:tcW w:w="144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Numeric Only.</w:t>
            </w:r>
          </w:p>
        </w:tc>
      </w:tr>
      <w:tr w:rsidR="002F7EB2" w:rsidTr="009E451F">
        <w:trPr>
          <w:trHeight w:val="593"/>
        </w:trPr>
        <w:tc>
          <w:tcPr>
            <w:tcW w:w="1349"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sidRPr="004A3010">
              <w:t>MSISDN1</w:t>
            </w:r>
          </w:p>
        </w:tc>
        <w:tc>
          <w:tcPr>
            <w:tcW w:w="1530"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Pr>
                <w:lang w:val="en-IN"/>
              </w:rPr>
              <w:t>Mobile number of receiver (Who initiated SOS transfer request and received SOS)</w:t>
            </w:r>
          </w:p>
        </w:tc>
        <w:tc>
          <w:tcPr>
            <w:tcW w:w="1620" w:type="dxa"/>
            <w:tcBorders>
              <w:top w:val="single" w:sz="4" w:space="0" w:color="000000"/>
              <w:left w:val="single" w:sz="4" w:space="0" w:color="000000"/>
              <w:bottom w:val="single" w:sz="4" w:space="0" w:color="000000"/>
              <w:right w:val="single" w:sz="4" w:space="0" w:color="000000"/>
            </w:tcBorders>
          </w:tcPr>
          <w:p w:rsidR="002F7EB2" w:rsidRDefault="004D470E" w:rsidP="009E451F">
            <w:pPr>
              <w:pStyle w:val="Tablecontent"/>
              <w:rPr>
                <w:lang w:val="en-IN"/>
              </w:rPr>
            </w:pPr>
            <w:r>
              <w:rPr>
                <w:lang w:val="en-IN"/>
              </w:rPr>
              <w:t>7258585858</w:t>
            </w:r>
          </w:p>
        </w:tc>
        <w:tc>
          <w:tcPr>
            <w:tcW w:w="1350"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Pr>
                <w:lang w:val="en-IN"/>
              </w:rPr>
              <w:t>15</w:t>
            </w:r>
          </w:p>
        </w:tc>
        <w:tc>
          <w:tcPr>
            <w:tcW w:w="1440"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2F7EB2" w:rsidRPr="00E06C04" w:rsidRDefault="002F7EB2" w:rsidP="009E451F">
            <w:pPr>
              <w:pStyle w:val="Tablecontent"/>
              <w:rPr>
                <w:lang w:val="en-IN"/>
              </w:rPr>
            </w:pPr>
          </w:p>
        </w:tc>
      </w:tr>
      <w:tr w:rsidR="00DF6287" w:rsidTr="009E451F">
        <w:trPr>
          <w:trHeight w:val="593"/>
        </w:trPr>
        <w:tc>
          <w:tcPr>
            <w:tcW w:w="1349" w:type="dxa"/>
            <w:tcBorders>
              <w:top w:val="single" w:sz="4" w:space="0" w:color="000000"/>
              <w:left w:val="single" w:sz="4" w:space="0" w:color="000000"/>
              <w:bottom w:val="single" w:sz="4" w:space="0" w:color="000000"/>
              <w:right w:val="single" w:sz="4" w:space="0" w:color="000000"/>
            </w:tcBorders>
          </w:tcPr>
          <w:p w:rsidR="00DF6287" w:rsidRPr="004A3010" w:rsidRDefault="00DF6287" w:rsidP="009E451F">
            <w:pPr>
              <w:pStyle w:val="Tablecontent"/>
            </w:pPr>
            <w:r w:rsidRPr="00EB0B31">
              <w:t>LANGUAGE1</w:t>
            </w:r>
          </w:p>
        </w:tc>
        <w:tc>
          <w:tcPr>
            <w:tcW w:w="153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t>language code of request initiator</w:t>
            </w:r>
          </w:p>
        </w:tc>
        <w:tc>
          <w:tcPr>
            <w:tcW w:w="162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DF6287" w:rsidRPr="00E06C04" w:rsidRDefault="00DF6287" w:rsidP="009E451F">
            <w:pPr>
              <w:pStyle w:val="Tablecontent"/>
              <w:rPr>
                <w:lang w:val="en-IN"/>
              </w:rPr>
            </w:pPr>
            <w:r>
              <w:rPr>
                <w:lang w:val="en-IN"/>
              </w:rPr>
              <w:t>If no language code is specified then default language code specified in System preference will be applicable.</w:t>
            </w:r>
          </w:p>
        </w:tc>
      </w:tr>
      <w:tr w:rsidR="00DF6287" w:rsidTr="009E451F">
        <w:trPr>
          <w:trHeight w:val="593"/>
        </w:trPr>
        <w:tc>
          <w:tcPr>
            <w:tcW w:w="1349" w:type="dxa"/>
            <w:tcBorders>
              <w:top w:val="single" w:sz="4" w:space="0" w:color="000000"/>
              <w:left w:val="single" w:sz="4" w:space="0" w:color="000000"/>
              <w:bottom w:val="single" w:sz="4" w:space="0" w:color="000000"/>
              <w:right w:val="single" w:sz="4" w:space="0" w:color="000000"/>
            </w:tcBorders>
          </w:tcPr>
          <w:p w:rsidR="00DF6287" w:rsidRPr="00EB0B31" w:rsidRDefault="00DF6287" w:rsidP="009E451F">
            <w:pPr>
              <w:pStyle w:val="Tablecontent"/>
            </w:pPr>
            <w:r>
              <w:t>LANGUAGE2</w:t>
            </w:r>
          </w:p>
        </w:tc>
        <w:tc>
          <w:tcPr>
            <w:tcW w:w="153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pPr>
            <w:r>
              <w:t>language code of msisdn1</w:t>
            </w:r>
          </w:p>
        </w:tc>
        <w:tc>
          <w:tcPr>
            <w:tcW w:w="162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If no language code is specified then default language code specified in System preference will be applicable.</w:t>
            </w:r>
          </w:p>
        </w:tc>
      </w:tr>
    </w:tbl>
    <w:p w:rsidR="002F7EB2" w:rsidRDefault="002F7EB2" w:rsidP="002F7EB2">
      <w:pPr>
        <w:pStyle w:val="NoteHeading"/>
        <w:numPr>
          <w:ilvl w:val="0"/>
          <w:numId w:val="22"/>
        </w:numPr>
        <w:pBdr>
          <w:top w:val="none" w:sz="0" w:space="0" w:color="auto"/>
          <w:bottom w:val="none" w:sz="0" w:space="0" w:color="auto"/>
        </w:pBdr>
        <w:tabs>
          <w:tab w:val="left" w:pos="990"/>
        </w:tabs>
        <w:ind w:left="990" w:hanging="540"/>
        <w:jc w:val="left"/>
      </w:pPr>
      <w:r>
        <w:t>All tags are mandatory to be present in XML. If value is optional then also tag must be present.</w:t>
      </w:r>
    </w:p>
    <w:p w:rsidR="002F7EB2" w:rsidRDefault="002F7EB2" w:rsidP="002F7EB2">
      <w:pPr>
        <w:pStyle w:val="BodyText2"/>
      </w:pPr>
    </w:p>
    <w:p w:rsidR="002F7EB2" w:rsidRDefault="008A4E54" w:rsidP="00822C99">
      <w:pPr>
        <w:pStyle w:val="Heading3"/>
        <w:numPr>
          <w:ilvl w:val="0"/>
          <w:numId w:val="0"/>
        </w:numPr>
      </w:pPr>
      <w:r>
        <w:t>3.48</w:t>
      </w:r>
      <w:r w:rsidR="00822C99">
        <w:t xml:space="preserve">.2 </w:t>
      </w:r>
      <w:r w:rsidR="002F7EB2">
        <w:t>XML Response Syntax</w:t>
      </w:r>
    </w:p>
    <w:p w:rsidR="002F7EB2" w:rsidRDefault="002F7EB2" w:rsidP="002F7EB2">
      <w:pPr>
        <w:pStyle w:val="BodyText2"/>
      </w:pPr>
      <w:r>
        <w:t>PreTUPS will send following response (acknowledgement) to EXTGW  system for SOS Settlement Request. The XML response details are mentioned below.</w:t>
      </w:r>
    </w:p>
    <w:p w:rsidR="002F7EB2" w:rsidRDefault="002F7EB2" w:rsidP="002F7EB2">
      <w:pPr>
        <w:pStyle w:val="BodyText2"/>
        <w:jc w:val="left"/>
      </w:pPr>
    </w:p>
    <w:p w:rsidR="002F7EB2" w:rsidRDefault="002F7EB2" w:rsidP="002F7EB2">
      <w:pPr>
        <w:pStyle w:val="BodyText2"/>
        <w:rPr>
          <w:b/>
          <w:bCs/>
          <w:u w:val="single"/>
        </w:rPr>
      </w:pPr>
      <w:r>
        <w:rPr>
          <w:b/>
          <w:bCs/>
          <w:u w:val="single"/>
        </w:rPr>
        <w:t>Response Syntax</w:t>
      </w:r>
    </w:p>
    <w:p w:rsidR="002F7EB2" w:rsidRDefault="002F7EB2" w:rsidP="002F7EB2">
      <w:pPr>
        <w:pStyle w:val="BodyText2"/>
        <w:jc w:val="left"/>
      </w:pPr>
      <w:r>
        <w:t>&lt;?xml version="1.0"?&gt;</w:t>
      </w:r>
    </w:p>
    <w:p w:rsidR="002F7EB2" w:rsidRDefault="002F7EB2" w:rsidP="002F7EB2">
      <w:pPr>
        <w:pStyle w:val="BodyText2"/>
        <w:jc w:val="left"/>
      </w:pPr>
      <w:r>
        <w:t>&lt;!DOCTYPE COMMAND PUBLIC "-//Ocam//DTD XML Command 1.0//EN" "xml/command.dtd"&gt;</w:t>
      </w:r>
    </w:p>
    <w:p w:rsidR="002F7EB2" w:rsidRDefault="002F7EB2" w:rsidP="002F7EB2">
      <w:pPr>
        <w:pStyle w:val="BodyText2"/>
        <w:jc w:val="left"/>
      </w:pPr>
      <w:r>
        <w:lastRenderedPageBreak/>
        <w:t>&lt;COMMAND&gt;</w:t>
      </w:r>
    </w:p>
    <w:p w:rsidR="002F7EB2" w:rsidRDefault="002F7EB2" w:rsidP="002F7EB2">
      <w:pPr>
        <w:pStyle w:val="BodyText2"/>
        <w:jc w:val="left"/>
      </w:pPr>
      <w:r>
        <w:t>&lt;TYPE&gt; SOSSTLRES&lt;/TYPE&gt;</w:t>
      </w:r>
      <w:r>
        <w:tab/>
      </w:r>
    </w:p>
    <w:p w:rsidR="002F7EB2" w:rsidRDefault="002F7EB2" w:rsidP="002F7EB2">
      <w:pPr>
        <w:pStyle w:val="BodyText2"/>
        <w:jc w:val="left"/>
      </w:pPr>
      <w:r>
        <w:t>&lt;TXNSTATUS&gt;&lt;Transaction Status&gt;&lt;/TXNSTATUS&gt;</w:t>
      </w:r>
    </w:p>
    <w:p w:rsidR="002F7EB2" w:rsidRDefault="002F7EB2" w:rsidP="002F7EB2">
      <w:pPr>
        <w:pStyle w:val="BodyText2"/>
        <w:jc w:val="left"/>
      </w:pPr>
      <w:r w:rsidRPr="00337049">
        <w:t>&lt;DATE&gt;</w:t>
      </w:r>
      <w:r>
        <w:t>&lt;Date&gt;</w:t>
      </w:r>
      <w:r w:rsidRPr="00337049">
        <w:t>&lt;/DATE&gt;</w:t>
      </w:r>
    </w:p>
    <w:p w:rsidR="002F7EB2" w:rsidRDefault="002F7EB2" w:rsidP="002F7EB2">
      <w:pPr>
        <w:pStyle w:val="BodyText2"/>
        <w:jc w:val="left"/>
      </w:pPr>
      <w:r>
        <w:t>&lt;MESSAGE&gt;&lt;Transaction Message&gt;&lt;/MESSAGE&gt;</w:t>
      </w:r>
    </w:p>
    <w:p w:rsidR="002F7EB2" w:rsidRDefault="002F7EB2" w:rsidP="002F7EB2">
      <w:pPr>
        <w:pStyle w:val="BodyText2"/>
        <w:jc w:val="left"/>
      </w:pPr>
      <w:r>
        <w:t>&lt;/COMMAND&gt;</w:t>
      </w:r>
    </w:p>
    <w:p w:rsidR="002F7EB2" w:rsidRDefault="002F7EB2" w:rsidP="002F7EB2">
      <w:pPr>
        <w:pStyle w:val="BodyText2"/>
        <w:jc w:val="left"/>
      </w:pPr>
    </w:p>
    <w:p w:rsidR="002F7EB2" w:rsidRDefault="002F7EB2" w:rsidP="002F7EB2">
      <w:pPr>
        <w:pStyle w:val="BodyText2"/>
      </w:pPr>
      <w:r>
        <w:rPr>
          <w:b/>
          <w:bCs/>
          <w:u w:val="single"/>
        </w:rPr>
        <w:t>Fields Detail</w:t>
      </w:r>
    </w:p>
    <w:p w:rsidR="002F7EB2" w:rsidRDefault="002F7EB2" w:rsidP="002F7EB2">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2F7EB2" w:rsidTr="009E451F">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Remarks</w:t>
            </w:r>
          </w:p>
        </w:tc>
      </w:tr>
      <w:tr w:rsidR="002F7EB2" w:rsidTr="009E451F">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rPr>
                <w:lang w:val="fr-FR"/>
              </w:rPr>
            </w:pPr>
            <w:r>
              <w:t>SOSSTLRES</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Response Type</w:t>
            </w:r>
          </w:p>
        </w:tc>
      </w:tr>
      <w:tr w:rsidR="002F7EB2"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Intermediate transaction Status. Final status would be send over the SMS notification.</w:t>
            </w:r>
          </w:p>
        </w:tc>
      </w:tr>
      <w:tr w:rsidR="002F7EB2"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Current Date</w:t>
            </w:r>
            <w:r w:rsidR="008A0F4C">
              <w:t xml:space="preserve"> and time</w:t>
            </w:r>
          </w:p>
        </w:tc>
      </w:tr>
      <w:tr w:rsidR="002F7EB2"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2F7EB2" w:rsidRPr="00337049" w:rsidRDefault="002F7EB2" w:rsidP="009E451F">
            <w:pPr>
              <w:pStyle w:val="Tablecontent"/>
              <w:rPr>
                <w:rFonts w:cs="Arial"/>
                <w:bCs/>
                <w:szCs w:val="18"/>
              </w:rPr>
            </w:pPr>
            <w:r>
              <w:rPr>
                <w:rFonts w:cs="Arial"/>
                <w:bCs/>
                <w:szCs w:val="18"/>
              </w:rPr>
              <w:t>Transaction ID  CT</w:t>
            </w:r>
            <w:r w:rsidRPr="00337049">
              <w:rPr>
                <w:rFonts w:cs="Arial"/>
                <w:bCs/>
                <w:szCs w:val="18"/>
              </w:rPr>
              <w:t xml:space="preserve">170509.1448.100001 </w:t>
            </w:r>
            <w:r>
              <w:rPr>
                <w:rFonts w:cs="Arial"/>
                <w:bCs/>
                <w:szCs w:val="18"/>
              </w:rPr>
              <w:t>is settled with 7258585858</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100</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Pr>
                <w:rFonts w:cs="Arial"/>
                <w:bCs/>
                <w:szCs w:val="18"/>
              </w:rPr>
              <w:t>Message text</w:t>
            </w:r>
          </w:p>
        </w:tc>
      </w:tr>
    </w:tbl>
    <w:p w:rsidR="002F7EB2" w:rsidRDefault="002F7EB2" w:rsidP="002F7EB2">
      <w:pPr>
        <w:pStyle w:val="NoteHeading"/>
        <w:numPr>
          <w:ilvl w:val="0"/>
          <w:numId w:val="22"/>
        </w:numPr>
        <w:pBdr>
          <w:top w:val="none" w:sz="0" w:space="0" w:color="auto"/>
          <w:bottom w:val="none" w:sz="0" w:space="0" w:color="auto"/>
        </w:pBdr>
        <w:tabs>
          <w:tab w:val="left" w:pos="990"/>
        </w:tabs>
        <w:ind w:left="990" w:hanging="540"/>
        <w:jc w:val="left"/>
      </w:pPr>
      <w:r>
        <w:t>The value for TYPE tag is fixed as mentioned in syntax.</w:t>
      </w:r>
    </w:p>
    <w:p w:rsidR="0027235E" w:rsidRDefault="0027235E"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Pr="0027235E" w:rsidRDefault="0027235E" w:rsidP="0027235E">
      <w:pPr>
        <w:pStyle w:val="BodyText2"/>
        <w:numPr>
          <w:ilvl w:val="0"/>
          <w:numId w:val="0"/>
        </w:numPr>
      </w:pPr>
    </w:p>
    <w:p w:rsidR="006D668C" w:rsidRDefault="006D668C" w:rsidP="00EA7B32">
      <w:pPr>
        <w:pStyle w:val="MahindraSubheading"/>
        <w:rPr>
          <w:rFonts w:ascii="Arial" w:hAnsi="Arial" w:cs="Arial"/>
          <w:noProof/>
          <w:color w:val="E31837"/>
        </w:rPr>
      </w:pPr>
    </w:p>
    <w:p w:rsidR="00D46FAA" w:rsidRPr="002F7EB2" w:rsidRDefault="00D46FAA" w:rsidP="00D46FAA">
      <w:pPr>
        <w:pStyle w:val="Heading2"/>
        <w:keepNext w:val="0"/>
        <w:numPr>
          <w:ilvl w:val="0"/>
          <w:numId w:val="0"/>
        </w:numPr>
        <w:pBdr>
          <w:bottom w:val="single" w:sz="8" w:space="1" w:color="E31837"/>
        </w:pBdr>
        <w:spacing w:before="0" w:after="120"/>
        <w:rPr>
          <w:lang w:val="en-IN"/>
        </w:rPr>
      </w:pPr>
      <w:bookmarkStart w:id="477" w:name="_3.49__Data"/>
      <w:bookmarkEnd w:id="477"/>
      <w:r>
        <w:rPr>
          <w:lang w:val="en-IN"/>
        </w:rPr>
        <w:t xml:space="preserve">3.49 </w:t>
      </w:r>
      <w:r w:rsidRPr="002F7EB2">
        <w:rPr>
          <w:lang w:val="en-IN"/>
        </w:rPr>
        <w:t xml:space="preserve"> </w:t>
      </w:r>
      <w:r>
        <w:rPr>
          <w:lang w:val="en-IN"/>
        </w:rPr>
        <w:t>Data CP2P</w:t>
      </w:r>
    </w:p>
    <w:p w:rsidR="009E3476" w:rsidRPr="00380AF3" w:rsidRDefault="009E3476" w:rsidP="009E3476">
      <w:pPr>
        <w:pStyle w:val="BodyText2"/>
        <w:rPr>
          <w:lang w:val="en-IN"/>
        </w:rPr>
      </w:pPr>
      <w:r w:rsidRPr="00380AF3">
        <w:rPr>
          <w:lang w:val="en-IN"/>
        </w:rPr>
        <w:t xml:space="preserve">The USSD Gateway sends the following request for </w:t>
      </w:r>
      <w:r>
        <w:rPr>
          <w:lang w:val="en-IN"/>
        </w:rPr>
        <w:t>CP2P data transfer</w:t>
      </w:r>
      <w:r w:rsidRPr="00380AF3">
        <w:rPr>
          <w:lang w:val="en-IN"/>
        </w:rPr>
        <w:t>. The request</w:t>
      </w:r>
      <w:r>
        <w:rPr>
          <w:lang w:val="en-IN"/>
        </w:rPr>
        <w:t xml:space="preserve"> and response </w:t>
      </w:r>
      <w:r w:rsidRPr="00380AF3">
        <w:rPr>
          <w:lang w:val="en-IN"/>
        </w:rPr>
        <w:t xml:space="preserve">format and details of </w:t>
      </w:r>
      <w:r>
        <w:rPr>
          <w:lang w:val="en-IN"/>
        </w:rPr>
        <w:t xml:space="preserve">fields </w:t>
      </w:r>
      <w:r w:rsidRPr="00380AF3">
        <w:rPr>
          <w:lang w:val="en-IN"/>
        </w:rPr>
        <w:t>are mentioned below.</w:t>
      </w:r>
    </w:p>
    <w:p w:rsidR="009E3476" w:rsidRDefault="009E3476" w:rsidP="009E3476">
      <w:pPr>
        <w:pStyle w:val="BodyText2"/>
        <w:rPr>
          <w:b/>
          <w:bCs/>
          <w:u w:val="single"/>
          <w:lang w:val="en-IN"/>
        </w:rPr>
      </w:pPr>
    </w:p>
    <w:p w:rsidR="009E3476" w:rsidRPr="005159DE" w:rsidRDefault="009E3476" w:rsidP="009E3476">
      <w:pPr>
        <w:pStyle w:val="Heading3"/>
        <w:keepNext w:val="0"/>
        <w:numPr>
          <w:ilvl w:val="2"/>
          <w:numId w:val="0"/>
        </w:numPr>
        <w:pBdr>
          <w:bottom w:val="single" w:sz="8" w:space="1" w:color="E31837"/>
        </w:pBdr>
        <w:tabs>
          <w:tab w:val="clear" w:pos="900"/>
          <w:tab w:val="num" w:pos="630"/>
          <w:tab w:val="num" w:pos="851"/>
        </w:tabs>
        <w:spacing w:after="120"/>
        <w:ind w:left="720" w:hanging="720"/>
        <w:rPr>
          <w:rFonts w:ascii="Arial Narrow" w:hAnsi="Arial Narrow"/>
          <w:position w:val="0"/>
        </w:rPr>
      </w:pPr>
      <w:r>
        <w:rPr>
          <w:rFonts w:ascii="Arial Narrow" w:hAnsi="Arial Narrow"/>
          <w:position w:val="0"/>
        </w:rPr>
        <w:t>Request XML F</w:t>
      </w:r>
      <w:r w:rsidRPr="005159DE">
        <w:rPr>
          <w:rFonts w:ascii="Arial Narrow" w:hAnsi="Arial Narrow"/>
          <w:position w:val="0"/>
        </w:rPr>
        <w:t>ormat</w:t>
      </w:r>
    </w:p>
    <w:p w:rsidR="009E3476" w:rsidRPr="00E523BF" w:rsidRDefault="009E3476" w:rsidP="009E3476">
      <w:pPr>
        <w:pStyle w:val="BodyText2"/>
        <w:rPr>
          <w:bCs/>
          <w:u w:val="single"/>
          <w:lang w:val="en-IN"/>
        </w:rPr>
      </w:pPr>
    </w:p>
    <w:p w:rsidR="009E3476" w:rsidRPr="00E523BF" w:rsidRDefault="009E3476" w:rsidP="009E3476">
      <w:pPr>
        <w:pStyle w:val="BodyText2"/>
        <w:rPr>
          <w:bCs/>
          <w:sz w:val="18"/>
          <w:szCs w:val="18"/>
          <w:lang w:val="en-IN"/>
        </w:rPr>
      </w:pPr>
      <w:r w:rsidRPr="00E523BF">
        <w:rPr>
          <w:bCs/>
          <w:sz w:val="18"/>
          <w:szCs w:val="18"/>
          <w:lang w:val="en-IN"/>
        </w:rPr>
        <w:t>&lt;?xml version="1.0"?&gt;</w:t>
      </w:r>
    </w:p>
    <w:p w:rsidR="009E3476" w:rsidRPr="00E523BF" w:rsidRDefault="009E3476" w:rsidP="009E3476">
      <w:pPr>
        <w:pStyle w:val="BodyText2"/>
        <w:rPr>
          <w:bCs/>
          <w:sz w:val="18"/>
          <w:szCs w:val="18"/>
          <w:lang w:val="en-IN"/>
        </w:rPr>
      </w:pPr>
      <w:r w:rsidRPr="00E523BF">
        <w:rPr>
          <w:bCs/>
          <w:sz w:val="18"/>
          <w:szCs w:val="18"/>
          <w:lang w:val="en-IN"/>
        </w:rPr>
        <w:t>&lt;COMMAND&gt;</w:t>
      </w:r>
    </w:p>
    <w:p w:rsidR="009E3476" w:rsidRPr="00E523BF" w:rsidRDefault="009E3476" w:rsidP="009E3476">
      <w:pPr>
        <w:pStyle w:val="BodyText2"/>
        <w:rPr>
          <w:bCs/>
          <w:sz w:val="18"/>
          <w:szCs w:val="18"/>
          <w:lang w:val="en-IN"/>
        </w:rPr>
      </w:pPr>
      <w:r w:rsidRPr="00E523BF">
        <w:rPr>
          <w:bCs/>
          <w:sz w:val="18"/>
          <w:szCs w:val="18"/>
          <w:lang w:val="en-IN"/>
        </w:rPr>
        <w:t>&lt;TYPE&gt;</w:t>
      </w:r>
      <w:r w:rsidRPr="00585110">
        <w:rPr>
          <w:bCs/>
          <w:sz w:val="18"/>
          <w:szCs w:val="18"/>
          <w:lang w:val="en-IN"/>
        </w:rPr>
        <w:t>CC</w:t>
      </w:r>
      <w:r>
        <w:rPr>
          <w:bCs/>
          <w:sz w:val="18"/>
          <w:szCs w:val="18"/>
          <w:lang w:val="en-IN"/>
        </w:rPr>
        <w:t>DATA</w:t>
      </w:r>
      <w:r w:rsidRPr="00585110">
        <w:rPr>
          <w:bCs/>
          <w:sz w:val="18"/>
          <w:szCs w:val="18"/>
          <w:lang w:val="en-IN"/>
        </w:rPr>
        <w:t>TRFREQ</w:t>
      </w:r>
      <w:r w:rsidRPr="00E523BF">
        <w:rPr>
          <w:bCs/>
          <w:sz w:val="18"/>
          <w:szCs w:val="18"/>
          <w:lang w:val="en-IN"/>
        </w:rPr>
        <w:t>&lt;/TYPE&gt;</w:t>
      </w:r>
    </w:p>
    <w:p w:rsidR="009E3476" w:rsidRPr="00F90BBD" w:rsidRDefault="009E3476" w:rsidP="009E3476">
      <w:pPr>
        <w:pStyle w:val="BodyText2"/>
        <w:rPr>
          <w:bCs/>
          <w:sz w:val="18"/>
          <w:szCs w:val="18"/>
          <w:lang w:val="en-IN"/>
        </w:rPr>
      </w:pPr>
      <w:r w:rsidRPr="00F90BBD">
        <w:rPr>
          <w:bCs/>
          <w:sz w:val="18"/>
          <w:szCs w:val="18"/>
          <w:lang w:val="en-IN"/>
        </w:rPr>
        <w:t>&lt;DATE&gt;&lt;Date and time &gt;&lt;/DATE&gt;</w:t>
      </w:r>
    </w:p>
    <w:p w:rsidR="009E3476" w:rsidRPr="00F90BBD" w:rsidRDefault="009E3476" w:rsidP="009E3476">
      <w:pPr>
        <w:pStyle w:val="BodyText2"/>
        <w:rPr>
          <w:bCs/>
          <w:sz w:val="18"/>
          <w:szCs w:val="18"/>
          <w:lang w:val="en-IN"/>
        </w:rPr>
      </w:pPr>
      <w:r w:rsidRPr="00F90BBD">
        <w:rPr>
          <w:bCs/>
          <w:sz w:val="18"/>
          <w:szCs w:val="18"/>
          <w:lang w:val="en-IN"/>
        </w:rPr>
        <w:t>&lt;MSISDN1&gt;&lt;</w:t>
      </w:r>
      <w:r>
        <w:rPr>
          <w:bCs/>
          <w:sz w:val="18"/>
          <w:szCs w:val="18"/>
          <w:lang w:val="en-IN"/>
        </w:rPr>
        <w:t xml:space="preserve">Sender Customer </w:t>
      </w:r>
      <w:r w:rsidRPr="00F90BBD">
        <w:rPr>
          <w:bCs/>
          <w:sz w:val="18"/>
          <w:szCs w:val="18"/>
          <w:lang w:val="en-IN"/>
        </w:rPr>
        <w:t>MSISDN&gt;&lt;/MSISDN1&gt;</w:t>
      </w:r>
    </w:p>
    <w:p w:rsidR="009E3476" w:rsidRPr="00F90BBD" w:rsidRDefault="009E3476" w:rsidP="009E3476">
      <w:pPr>
        <w:pStyle w:val="BodyText2"/>
        <w:rPr>
          <w:bCs/>
          <w:sz w:val="18"/>
          <w:szCs w:val="18"/>
          <w:lang w:val="en-IN"/>
        </w:rPr>
      </w:pPr>
      <w:r w:rsidRPr="00F90BBD">
        <w:rPr>
          <w:bCs/>
          <w:sz w:val="18"/>
          <w:szCs w:val="18"/>
          <w:lang w:val="en-IN"/>
        </w:rPr>
        <w:t>&lt;PIN&gt;&lt;</w:t>
      </w:r>
      <w:r>
        <w:rPr>
          <w:bCs/>
          <w:sz w:val="18"/>
          <w:szCs w:val="18"/>
          <w:lang w:val="en-IN"/>
        </w:rPr>
        <w:t xml:space="preserve">Sender Customer </w:t>
      </w:r>
      <w:r w:rsidRPr="00F90BBD">
        <w:rPr>
          <w:bCs/>
          <w:sz w:val="18"/>
          <w:szCs w:val="18"/>
          <w:lang w:val="en-IN"/>
        </w:rPr>
        <w:t>PIN&gt;&lt;/PIN&gt;</w:t>
      </w:r>
    </w:p>
    <w:p w:rsidR="009E3476" w:rsidRPr="00F90BBD" w:rsidRDefault="009E3476" w:rsidP="009E3476">
      <w:pPr>
        <w:pStyle w:val="BodyText2"/>
        <w:rPr>
          <w:bCs/>
          <w:sz w:val="18"/>
          <w:szCs w:val="18"/>
          <w:lang w:val="en-IN"/>
        </w:rPr>
      </w:pPr>
      <w:r w:rsidRPr="00F90BBD">
        <w:rPr>
          <w:bCs/>
          <w:sz w:val="18"/>
          <w:szCs w:val="18"/>
          <w:lang w:val="en-IN"/>
        </w:rPr>
        <w:t>&lt;MSISDN2&gt;&lt; Payee MSISDN&gt;&lt;/MSISDN2&gt;</w:t>
      </w:r>
    </w:p>
    <w:p w:rsidR="009E3476" w:rsidRPr="00F90BBD" w:rsidRDefault="009E3476" w:rsidP="009E3476">
      <w:pPr>
        <w:pStyle w:val="BodyText2"/>
        <w:rPr>
          <w:bCs/>
          <w:sz w:val="18"/>
          <w:szCs w:val="18"/>
          <w:lang w:val="en-IN"/>
        </w:rPr>
      </w:pPr>
      <w:r w:rsidRPr="00F90BBD">
        <w:rPr>
          <w:bCs/>
          <w:sz w:val="18"/>
          <w:szCs w:val="18"/>
          <w:lang w:val="en-IN"/>
        </w:rPr>
        <w:t>&lt;AMOUNT&gt;&lt;Amount&gt;&lt;/AMOUNT&gt;</w:t>
      </w:r>
    </w:p>
    <w:p w:rsidR="009E3476" w:rsidRPr="00F90BBD" w:rsidRDefault="009E3476" w:rsidP="009E3476">
      <w:pPr>
        <w:pStyle w:val="BodyText2"/>
        <w:rPr>
          <w:bCs/>
          <w:sz w:val="18"/>
          <w:szCs w:val="18"/>
          <w:lang w:val="en-IN"/>
        </w:rPr>
      </w:pPr>
      <w:r w:rsidRPr="00F90BBD">
        <w:rPr>
          <w:bCs/>
          <w:sz w:val="18"/>
          <w:szCs w:val="18"/>
          <w:lang w:val="en-IN"/>
        </w:rPr>
        <w:t>&lt;LANGUAGE1&gt;&lt;</w:t>
      </w:r>
      <w:r>
        <w:rPr>
          <w:bCs/>
          <w:sz w:val="18"/>
          <w:szCs w:val="18"/>
          <w:lang w:val="en-IN"/>
        </w:rPr>
        <w:t>Payer</w:t>
      </w:r>
      <w:r w:rsidRPr="00F90BBD">
        <w:rPr>
          <w:bCs/>
          <w:sz w:val="18"/>
          <w:szCs w:val="18"/>
          <w:lang w:val="en-IN"/>
        </w:rPr>
        <w:t xml:space="preserve"> Language&gt;&lt;/LANGUAGE1&gt;</w:t>
      </w:r>
    </w:p>
    <w:p w:rsidR="009E3476" w:rsidRPr="00F90BBD" w:rsidRDefault="009E3476" w:rsidP="009E3476">
      <w:pPr>
        <w:pStyle w:val="BodyText2"/>
        <w:rPr>
          <w:bCs/>
          <w:sz w:val="18"/>
          <w:szCs w:val="18"/>
          <w:lang w:val="en-IN"/>
        </w:rPr>
      </w:pPr>
      <w:r w:rsidRPr="00F90BBD">
        <w:rPr>
          <w:bCs/>
          <w:sz w:val="18"/>
          <w:szCs w:val="18"/>
          <w:lang w:val="en-IN"/>
        </w:rPr>
        <w:t>&lt;LANGUAGE2&gt;&lt;Payee Language&gt;&lt;/LANGUAGE2&gt;</w:t>
      </w:r>
    </w:p>
    <w:p w:rsidR="009E3476" w:rsidRPr="00F90BBD" w:rsidRDefault="009E3476" w:rsidP="009E3476">
      <w:pPr>
        <w:pStyle w:val="BodyText2"/>
        <w:rPr>
          <w:bCs/>
          <w:sz w:val="18"/>
          <w:szCs w:val="18"/>
          <w:lang w:val="en-IN"/>
        </w:rPr>
      </w:pPr>
      <w:r w:rsidRPr="00F90BBD">
        <w:rPr>
          <w:bCs/>
          <w:sz w:val="18"/>
          <w:szCs w:val="18"/>
          <w:lang w:val="en-IN"/>
        </w:rPr>
        <w:t>&lt;SELECTOR&gt;&lt;Selector&gt;&lt;/SELECTOR&gt;</w:t>
      </w:r>
    </w:p>
    <w:p w:rsidR="009E3476" w:rsidRPr="00F90BBD" w:rsidRDefault="009E3476" w:rsidP="009E3476">
      <w:pPr>
        <w:pStyle w:val="BodyText2"/>
        <w:rPr>
          <w:bCs/>
          <w:sz w:val="18"/>
          <w:szCs w:val="18"/>
          <w:lang w:val="en-IN"/>
        </w:rPr>
      </w:pPr>
      <w:r w:rsidRPr="00F90BBD">
        <w:rPr>
          <w:bCs/>
          <w:sz w:val="18"/>
          <w:szCs w:val="18"/>
          <w:lang w:val="en-IN"/>
        </w:rPr>
        <w:t>&lt;CELLID&gt;&lt;Cell Id&gt;&lt;/CELLID&gt;</w:t>
      </w:r>
    </w:p>
    <w:p w:rsidR="009E3476" w:rsidRPr="00F90BBD" w:rsidRDefault="009E3476" w:rsidP="009E3476">
      <w:pPr>
        <w:pStyle w:val="BodyText2"/>
        <w:rPr>
          <w:bCs/>
          <w:sz w:val="18"/>
          <w:szCs w:val="18"/>
          <w:lang w:val="en-IN"/>
        </w:rPr>
      </w:pPr>
      <w:r w:rsidRPr="00F90BBD">
        <w:rPr>
          <w:bCs/>
          <w:sz w:val="18"/>
          <w:szCs w:val="18"/>
          <w:lang w:val="en-IN"/>
        </w:rPr>
        <w:t>&lt;SWITCHID&gt;&lt;Switch ID&gt;&lt;/SWITCHID&gt;</w:t>
      </w:r>
    </w:p>
    <w:p w:rsidR="009E3476" w:rsidRPr="00AC5F7C" w:rsidRDefault="009E3476" w:rsidP="009E3476">
      <w:pPr>
        <w:pStyle w:val="BodyText2"/>
        <w:rPr>
          <w:bCs/>
          <w:lang w:val="en-IN"/>
        </w:rPr>
      </w:pPr>
      <w:r w:rsidRPr="00F90BBD">
        <w:rPr>
          <w:bCs/>
          <w:sz w:val="18"/>
          <w:szCs w:val="18"/>
          <w:lang w:val="en-IN"/>
        </w:rPr>
        <w:t>&lt;/COMMAND&gt;</w:t>
      </w:r>
    </w:p>
    <w:p w:rsidR="009E3476" w:rsidRPr="00F24163" w:rsidRDefault="009E3476" w:rsidP="009E3476">
      <w:pPr>
        <w:pStyle w:val="BodyText2"/>
        <w:rPr>
          <w:bCs/>
          <w:u w:val="single"/>
          <w:lang w:val="en-IN"/>
        </w:rPr>
      </w:pPr>
    </w:p>
    <w:p w:rsidR="009E3476" w:rsidRPr="00DA5C69" w:rsidRDefault="009E3476" w:rsidP="009E3476">
      <w:pPr>
        <w:pStyle w:val="Heading"/>
      </w:pPr>
      <w:r w:rsidRPr="00DA5C69">
        <w:t>Request API fields detail:</w:t>
      </w:r>
    </w:p>
    <w:tbl>
      <w:tblPr>
        <w:tblW w:w="86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30"/>
        <w:gridCol w:w="1350"/>
        <w:gridCol w:w="900"/>
        <w:gridCol w:w="1170"/>
        <w:gridCol w:w="2406"/>
      </w:tblGrid>
      <w:tr w:rsidR="009E3476" w:rsidRPr="008C1050" w:rsidTr="00522BEB">
        <w:trPr>
          <w:trHeight w:val="277"/>
          <w:tblHeader/>
        </w:trPr>
        <w:tc>
          <w:tcPr>
            <w:tcW w:w="126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TAG</w:t>
            </w:r>
          </w:p>
        </w:tc>
        <w:tc>
          <w:tcPr>
            <w:tcW w:w="153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Fields</w:t>
            </w:r>
          </w:p>
        </w:tc>
        <w:tc>
          <w:tcPr>
            <w:tcW w:w="135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Example</w:t>
            </w:r>
          </w:p>
        </w:tc>
        <w:tc>
          <w:tcPr>
            <w:tcW w:w="90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Max Length</w:t>
            </w:r>
          </w:p>
        </w:tc>
        <w:tc>
          <w:tcPr>
            <w:tcW w:w="117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Optional/Mandatory</w:t>
            </w:r>
          </w:p>
        </w:tc>
        <w:tc>
          <w:tcPr>
            <w:tcW w:w="2406"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Remarks</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TYPE</w:t>
            </w:r>
          </w:p>
        </w:tc>
        <w:tc>
          <w:tcPr>
            <w:tcW w:w="1530" w:type="dxa"/>
            <w:shd w:val="clear" w:color="auto" w:fill="auto"/>
          </w:tcPr>
          <w:p w:rsidR="009E3476" w:rsidRPr="008C1050" w:rsidRDefault="009E3476" w:rsidP="00522BEB">
            <w:pPr>
              <w:pStyle w:val="Tablecontent"/>
              <w:rPr>
                <w:lang w:val="en-IN"/>
              </w:rPr>
            </w:pPr>
            <w:r w:rsidRPr="006C258E">
              <w:rPr>
                <w:lang w:val="en-IN"/>
              </w:rPr>
              <w:t>CCDATATRFREQ</w:t>
            </w:r>
          </w:p>
        </w:tc>
        <w:tc>
          <w:tcPr>
            <w:tcW w:w="1350" w:type="dxa"/>
            <w:shd w:val="clear" w:color="auto" w:fill="auto"/>
          </w:tcPr>
          <w:p w:rsidR="009E3476" w:rsidRPr="008C1050" w:rsidRDefault="009E3476" w:rsidP="00522BEB">
            <w:pPr>
              <w:pStyle w:val="Tablecontent"/>
              <w:rPr>
                <w:lang w:val="en-IN"/>
              </w:rPr>
            </w:pPr>
            <w:r w:rsidRPr="006C258E">
              <w:rPr>
                <w:lang w:val="en-IN"/>
              </w:rPr>
              <w:t>CCDATATRFREQ</w:t>
            </w:r>
          </w:p>
        </w:tc>
        <w:tc>
          <w:tcPr>
            <w:tcW w:w="900" w:type="dxa"/>
            <w:shd w:val="clear" w:color="auto" w:fill="auto"/>
          </w:tcPr>
          <w:p w:rsidR="009E3476" w:rsidRPr="008C1050" w:rsidRDefault="009E3476" w:rsidP="00522BEB">
            <w:pPr>
              <w:pStyle w:val="Tablecontent"/>
              <w:rPr>
                <w:lang w:val="en-IN"/>
              </w:rPr>
            </w:pPr>
            <w:r w:rsidRPr="008C1050">
              <w:rPr>
                <w:lang w:val="en-IN"/>
              </w:rPr>
              <w:t>A(10)</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sz w:val="20"/>
                <w:lang w:val="en-IN"/>
              </w:rPr>
            </w:pPr>
            <w:r w:rsidRPr="008C1050">
              <w:rPr>
                <w:sz w:val="20"/>
                <w:lang w:val="en-IN"/>
              </w:rPr>
              <w:t>Request Type</w:t>
            </w:r>
            <w:r w:rsidRPr="008C1050">
              <w:rPr>
                <w:lang w:val="en-IN"/>
              </w:rPr>
              <w:t>. (</w:t>
            </w:r>
            <w:r w:rsidRPr="008C1050">
              <w:rPr>
                <w:b/>
                <w:bCs/>
                <w:lang w:val="en-IN"/>
              </w:rPr>
              <w:t>FIXED Value</w:t>
            </w:r>
            <w:r w:rsidRPr="008C1050">
              <w:rPr>
                <w:lang w:val="en-IN"/>
              </w:rPr>
              <w:t>)</w:t>
            </w:r>
          </w:p>
        </w:tc>
      </w:tr>
      <w:tr w:rsidR="009E3476" w:rsidRPr="00380AF3"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Date</w:t>
            </w:r>
          </w:p>
        </w:tc>
        <w:tc>
          <w:tcPr>
            <w:tcW w:w="1530" w:type="dxa"/>
            <w:shd w:val="clear" w:color="auto" w:fill="auto"/>
          </w:tcPr>
          <w:p w:rsidR="009E3476" w:rsidRPr="008C1050" w:rsidRDefault="009E3476" w:rsidP="00522BEB">
            <w:pPr>
              <w:pStyle w:val="Tablecontent"/>
              <w:rPr>
                <w:lang w:val="en-IN"/>
              </w:rPr>
            </w:pPr>
            <w:r w:rsidRPr="008C1050">
              <w:rPr>
                <w:lang w:val="en-IN"/>
              </w:rPr>
              <w:t>Date</w:t>
            </w:r>
          </w:p>
        </w:tc>
        <w:tc>
          <w:tcPr>
            <w:tcW w:w="1350" w:type="dxa"/>
            <w:shd w:val="clear" w:color="auto" w:fill="auto"/>
          </w:tcPr>
          <w:p w:rsidR="009E3476" w:rsidRPr="008C1050" w:rsidRDefault="009E3476" w:rsidP="00522BEB">
            <w:pPr>
              <w:pStyle w:val="Tablecontent"/>
              <w:rPr>
                <w:lang w:val="en-IN"/>
              </w:rPr>
            </w:pPr>
            <w:r w:rsidRPr="008C1050">
              <w:rPr>
                <w:lang w:val="en-IN"/>
              </w:rPr>
              <w:t>04/03/13</w:t>
            </w:r>
          </w:p>
        </w:tc>
        <w:tc>
          <w:tcPr>
            <w:tcW w:w="900" w:type="dxa"/>
            <w:shd w:val="clear" w:color="auto" w:fill="auto"/>
          </w:tcPr>
          <w:p w:rsidR="009E3476" w:rsidRPr="008C1050" w:rsidRDefault="009E3476" w:rsidP="00522BEB">
            <w:pPr>
              <w:pStyle w:val="Tablecontent"/>
              <w:rPr>
                <w:lang w:val="en-IN"/>
              </w:rPr>
            </w:pPr>
            <w:r w:rsidRPr="008C1050">
              <w:rPr>
                <w:lang w:val="en-IN"/>
              </w:rPr>
              <w:t>A(10)</w:t>
            </w:r>
          </w:p>
        </w:tc>
        <w:tc>
          <w:tcPr>
            <w:tcW w:w="1170" w:type="dxa"/>
            <w:shd w:val="clear" w:color="auto" w:fill="auto"/>
          </w:tcPr>
          <w:p w:rsidR="009E3476" w:rsidRDefault="009E3476" w:rsidP="00522BEB">
            <w:pPr>
              <w:pStyle w:val="Tablecontent"/>
              <w:rPr>
                <w:lang w:val="en-IN"/>
              </w:rPr>
            </w:pPr>
            <w:r w:rsidRPr="008C1050">
              <w:rPr>
                <w:lang w:val="en-IN"/>
              </w:rPr>
              <w:t>O (Tag is mandatory)</w:t>
            </w:r>
          </w:p>
        </w:tc>
        <w:tc>
          <w:tcPr>
            <w:tcW w:w="2406" w:type="dxa"/>
            <w:shd w:val="clear" w:color="auto" w:fill="auto"/>
          </w:tcPr>
          <w:p w:rsidR="009E3476" w:rsidRDefault="009E3476" w:rsidP="00522BEB">
            <w:pPr>
              <w:pStyle w:val="Tablecontent"/>
              <w:rPr>
                <w:lang w:val="en-IN"/>
              </w:rPr>
            </w:pP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MSISDN</w:t>
            </w:r>
            <w:r>
              <w:rPr>
                <w:lang w:val="en-IN"/>
              </w:rPr>
              <w:t>1</w:t>
            </w:r>
          </w:p>
        </w:tc>
        <w:tc>
          <w:tcPr>
            <w:tcW w:w="1530" w:type="dxa"/>
            <w:shd w:val="clear" w:color="auto" w:fill="auto"/>
          </w:tcPr>
          <w:p w:rsidR="009E3476" w:rsidRPr="008C1050" w:rsidRDefault="009E3476" w:rsidP="00522BEB">
            <w:pPr>
              <w:pStyle w:val="Tablecontent"/>
              <w:rPr>
                <w:lang w:val="en-IN"/>
              </w:rPr>
            </w:pPr>
            <w:r>
              <w:rPr>
                <w:bCs/>
                <w:szCs w:val="18"/>
                <w:lang w:val="en-IN"/>
              </w:rPr>
              <w:t xml:space="preserve">Sender Customer </w:t>
            </w:r>
            <w:r w:rsidRPr="00F90BBD">
              <w:rPr>
                <w:bCs/>
                <w:szCs w:val="18"/>
                <w:lang w:val="en-IN"/>
              </w:rPr>
              <w:t>MSISDN</w:t>
            </w:r>
          </w:p>
        </w:tc>
        <w:tc>
          <w:tcPr>
            <w:tcW w:w="1350" w:type="dxa"/>
            <w:shd w:val="clear" w:color="auto" w:fill="auto"/>
          </w:tcPr>
          <w:p w:rsidR="009E3476" w:rsidRPr="008C1050" w:rsidRDefault="009E3476" w:rsidP="00522BEB">
            <w:pPr>
              <w:pStyle w:val="Tablecontent"/>
              <w:rPr>
                <w:lang w:val="en-IN"/>
              </w:rPr>
            </w:pPr>
            <w:r w:rsidRPr="008C1050">
              <w:rPr>
                <w:lang w:val="en-IN"/>
              </w:rPr>
              <w:t>9942222</w:t>
            </w:r>
          </w:p>
        </w:tc>
        <w:tc>
          <w:tcPr>
            <w:tcW w:w="900" w:type="dxa"/>
            <w:shd w:val="clear" w:color="auto" w:fill="auto"/>
          </w:tcPr>
          <w:p w:rsidR="009E3476" w:rsidRPr="008C1050" w:rsidRDefault="009E3476" w:rsidP="00522BEB">
            <w:pPr>
              <w:pStyle w:val="Tablecontent"/>
              <w:rPr>
                <w:lang w:val="en-IN"/>
              </w:rPr>
            </w:pPr>
            <w:r w:rsidRPr="008C1050">
              <w:rPr>
                <w:lang w:val="en-IN"/>
              </w:rPr>
              <w:t>N(15)</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r>
              <w:rPr>
                <w:lang w:val="en-IN"/>
              </w:rPr>
              <w:t>Sender</w:t>
            </w:r>
            <w:r w:rsidRPr="008C1050">
              <w:rPr>
                <w:lang w:val="en-IN"/>
              </w:rPr>
              <w:t xml:space="preserve"> MSISDN should be without country code.</w:t>
            </w:r>
          </w:p>
          <w:p w:rsidR="009E3476" w:rsidRPr="008C1050" w:rsidRDefault="009E3476" w:rsidP="00522BEB">
            <w:pPr>
              <w:pStyle w:val="Tablecontent"/>
              <w:rPr>
                <w:lang w:val="en-IN"/>
              </w:rPr>
            </w:pPr>
            <w:r w:rsidRPr="008C1050">
              <w:rPr>
                <w:lang w:val="en-IN"/>
              </w:rPr>
              <w:t>(National dial format)</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SELECTOR</w:t>
            </w:r>
          </w:p>
        </w:tc>
        <w:tc>
          <w:tcPr>
            <w:tcW w:w="1530" w:type="dxa"/>
            <w:shd w:val="clear" w:color="auto" w:fill="auto"/>
          </w:tcPr>
          <w:p w:rsidR="009E3476" w:rsidRPr="008C1050" w:rsidRDefault="009E3476" w:rsidP="00522BEB">
            <w:pPr>
              <w:pStyle w:val="Tablecontent"/>
              <w:rPr>
                <w:lang w:val="en-IN"/>
              </w:rPr>
            </w:pPr>
            <w:r w:rsidRPr="008C1050">
              <w:rPr>
                <w:lang w:val="en-IN"/>
              </w:rPr>
              <w:t xml:space="preserve">Product code associated with the </w:t>
            </w:r>
            <w:r>
              <w:rPr>
                <w:lang w:val="en-IN"/>
              </w:rPr>
              <w:t>Service`</w:t>
            </w:r>
          </w:p>
        </w:tc>
        <w:tc>
          <w:tcPr>
            <w:tcW w:w="1350" w:type="dxa"/>
            <w:shd w:val="clear" w:color="auto" w:fill="auto"/>
          </w:tcPr>
          <w:p w:rsidR="009E3476" w:rsidRPr="008C1050" w:rsidRDefault="009E3476" w:rsidP="00522BEB">
            <w:pPr>
              <w:pStyle w:val="Tablecontent"/>
              <w:rPr>
                <w:lang w:val="en-IN"/>
              </w:rPr>
            </w:pPr>
            <w:r>
              <w:rPr>
                <w:lang w:val="en-IN"/>
              </w:rPr>
              <w:t>1</w:t>
            </w:r>
          </w:p>
        </w:tc>
        <w:tc>
          <w:tcPr>
            <w:tcW w:w="900" w:type="dxa"/>
            <w:shd w:val="clear" w:color="auto" w:fill="auto"/>
          </w:tcPr>
          <w:p w:rsidR="009E3476" w:rsidRPr="008C1050" w:rsidRDefault="009E3476" w:rsidP="00522BEB">
            <w:pPr>
              <w:pStyle w:val="Tablecontent"/>
              <w:rPr>
                <w:lang w:val="en-IN"/>
              </w:rPr>
            </w:pPr>
            <w:r w:rsidRPr="008C1050">
              <w:rPr>
                <w:lang w:val="en-IN"/>
              </w:rPr>
              <w:t>A(20)</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r w:rsidRPr="008C1050">
              <w:rPr>
                <w:lang w:val="en-IN"/>
              </w:rPr>
              <w:t xml:space="preserve">Fixed </w:t>
            </w:r>
            <w:r>
              <w:rPr>
                <w:lang w:val="en-IN"/>
              </w:rPr>
              <w:t>value</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MSISDN2</w:t>
            </w:r>
          </w:p>
        </w:tc>
        <w:tc>
          <w:tcPr>
            <w:tcW w:w="1530" w:type="dxa"/>
            <w:shd w:val="clear" w:color="auto" w:fill="auto"/>
          </w:tcPr>
          <w:p w:rsidR="009E3476" w:rsidRPr="008C1050" w:rsidRDefault="009E3476" w:rsidP="00522BEB">
            <w:pPr>
              <w:pStyle w:val="Tablecontent"/>
              <w:rPr>
                <w:lang w:val="en-IN"/>
              </w:rPr>
            </w:pPr>
            <w:r>
              <w:rPr>
                <w:bCs/>
                <w:szCs w:val="18"/>
                <w:lang w:val="en-IN"/>
              </w:rPr>
              <w:t xml:space="preserve">Receiver Customer </w:t>
            </w:r>
            <w:r w:rsidRPr="00F90BBD">
              <w:rPr>
                <w:bCs/>
                <w:szCs w:val="18"/>
                <w:lang w:val="en-IN"/>
              </w:rPr>
              <w:t>MSISDN</w:t>
            </w:r>
          </w:p>
        </w:tc>
        <w:tc>
          <w:tcPr>
            <w:tcW w:w="1350" w:type="dxa"/>
            <w:shd w:val="clear" w:color="auto" w:fill="auto"/>
          </w:tcPr>
          <w:p w:rsidR="009E3476" w:rsidRPr="008C1050" w:rsidRDefault="009E3476" w:rsidP="00522BEB">
            <w:pPr>
              <w:pStyle w:val="Tablecontent"/>
              <w:rPr>
                <w:lang w:val="en-IN"/>
              </w:rPr>
            </w:pPr>
            <w:r w:rsidRPr="008C1050">
              <w:rPr>
                <w:lang w:val="en-IN"/>
              </w:rPr>
              <w:t>9942223</w:t>
            </w:r>
          </w:p>
        </w:tc>
        <w:tc>
          <w:tcPr>
            <w:tcW w:w="900" w:type="dxa"/>
            <w:shd w:val="clear" w:color="auto" w:fill="auto"/>
          </w:tcPr>
          <w:p w:rsidR="009E3476" w:rsidRPr="008C1050" w:rsidRDefault="009E3476" w:rsidP="00522BEB">
            <w:pPr>
              <w:pStyle w:val="Tablecontent"/>
              <w:rPr>
                <w:lang w:val="en-IN"/>
              </w:rPr>
            </w:pPr>
            <w:r w:rsidRPr="008C1050">
              <w:rPr>
                <w:lang w:val="en-IN"/>
              </w:rPr>
              <w:t>N(15)</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r>
              <w:rPr>
                <w:lang w:val="en-IN"/>
              </w:rPr>
              <w:t>Receiver</w:t>
            </w:r>
            <w:r w:rsidRPr="008C1050">
              <w:rPr>
                <w:lang w:val="en-IN"/>
              </w:rPr>
              <w:t xml:space="preserve"> MSISDN should be without country code.</w:t>
            </w:r>
          </w:p>
          <w:p w:rsidR="009E3476" w:rsidRPr="008C1050" w:rsidRDefault="009E3476" w:rsidP="00522BEB">
            <w:pPr>
              <w:pStyle w:val="Tablecontent"/>
              <w:rPr>
                <w:lang w:val="en-IN"/>
              </w:rPr>
            </w:pPr>
            <w:r w:rsidRPr="008C1050">
              <w:rPr>
                <w:lang w:val="en-IN"/>
              </w:rPr>
              <w:t>(National dial format)</w:t>
            </w:r>
          </w:p>
        </w:tc>
      </w:tr>
      <w:tr w:rsidR="009E3476" w:rsidRPr="008C1050" w:rsidTr="00522BEB">
        <w:trPr>
          <w:trHeight w:val="277"/>
        </w:trPr>
        <w:tc>
          <w:tcPr>
            <w:tcW w:w="1260" w:type="dxa"/>
            <w:shd w:val="clear" w:color="auto" w:fill="auto"/>
          </w:tcPr>
          <w:p w:rsidR="009E3476" w:rsidRPr="00276A2C" w:rsidRDefault="009E3476" w:rsidP="00522BEB">
            <w:pPr>
              <w:pStyle w:val="Tablecontent"/>
              <w:rPr>
                <w:lang w:val="en-IN"/>
              </w:rPr>
            </w:pPr>
            <w:r w:rsidRPr="00276A2C">
              <w:rPr>
                <w:lang w:val="en-IN"/>
              </w:rPr>
              <w:t>AMOUNT</w:t>
            </w:r>
          </w:p>
        </w:tc>
        <w:tc>
          <w:tcPr>
            <w:tcW w:w="1530" w:type="dxa"/>
            <w:shd w:val="clear" w:color="auto" w:fill="auto"/>
          </w:tcPr>
          <w:p w:rsidR="009E3476" w:rsidRPr="00276A2C" w:rsidRDefault="009E3476" w:rsidP="00522BEB">
            <w:pPr>
              <w:pStyle w:val="Tablecontent"/>
              <w:shd w:val="clear" w:color="auto" w:fill="FFFFFF" w:themeFill="background1"/>
              <w:rPr>
                <w:b/>
                <w:lang w:val="en-IN"/>
              </w:rPr>
            </w:pPr>
            <w:r>
              <w:rPr>
                <w:lang w:val="en-IN"/>
              </w:rPr>
              <w:t>Data Volume</w:t>
            </w:r>
          </w:p>
        </w:tc>
        <w:tc>
          <w:tcPr>
            <w:tcW w:w="1350" w:type="dxa"/>
            <w:shd w:val="clear" w:color="auto" w:fill="auto"/>
          </w:tcPr>
          <w:p w:rsidR="009E3476" w:rsidRPr="00276A2C" w:rsidRDefault="009E3476" w:rsidP="00522BEB">
            <w:pPr>
              <w:pStyle w:val="Tablecontent"/>
              <w:rPr>
                <w:lang w:val="en-IN"/>
              </w:rPr>
            </w:pPr>
            <w:r w:rsidRPr="00276A2C">
              <w:rPr>
                <w:lang w:val="en-IN"/>
              </w:rPr>
              <w:t>100</w:t>
            </w:r>
          </w:p>
        </w:tc>
        <w:tc>
          <w:tcPr>
            <w:tcW w:w="900" w:type="dxa"/>
            <w:shd w:val="clear" w:color="auto" w:fill="auto"/>
          </w:tcPr>
          <w:p w:rsidR="009E3476" w:rsidRPr="00276A2C" w:rsidRDefault="009E3476" w:rsidP="00522BEB">
            <w:pPr>
              <w:pStyle w:val="Tablecontent"/>
              <w:rPr>
                <w:lang w:val="en-IN"/>
              </w:rPr>
            </w:pPr>
            <w:r w:rsidRPr="00276A2C">
              <w:rPr>
                <w:lang w:val="en-IN"/>
              </w:rPr>
              <w:t>N(20)</w:t>
            </w:r>
          </w:p>
        </w:tc>
        <w:tc>
          <w:tcPr>
            <w:tcW w:w="1170" w:type="dxa"/>
            <w:shd w:val="clear" w:color="auto" w:fill="auto"/>
          </w:tcPr>
          <w:p w:rsidR="009E3476" w:rsidRPr="00276A2C" w:rsidRDefault="009E3476" w:rsidP="00522BEB">
            <w:pPr>
              <w:pStyle w:val="Tablecontent"/>
              <w:rPr>
                <w:lang w:val="en-IN"/>
              </w:rPr>
            </w:pPr>
            <w:r>
              <w:rPr>
                <w:lang w:val="en-IN"/>
              </w:rPr>
              <w:t>M</w:t>
            </w:r>
          </w:p>
        </w:tc>
        <w:tc>
          <w:tcPr>
            <w:tcW w:w="2406" w:type="dxa"/>
            <w:shd w:val="clear" w:color="auto" w:fill="auto"/>
          </w:tcPr>
          <w:p w:rsidR="009E3476" w:rsidRPr="00276A2C" w:rsidRDefault="009E3476" w:rsidP="00522BEB">
            <w:pPr>
              <w:pStyle w:val="Tablecontent"/>
              <w:rPr>
                <w:lang w:val="en-IN"/>
              </w:rPr>
            </w:pPr>
            <w:r w:rsidRPr="00276A2C">
              <w:rPr>
                <w:lang w:val="en-IN"/>
              </w:rPr>
              <w:t>Value to be transferred &amp; based on which card</w:t>
            </w:r>
            <w:r>
              <w:rPr>
                <w:lang w:val="en-IN"/>
              </w:rPr>
              <w:t xml:space="preserve"> </w:t>
            </w:r>
            <w:r w:rsidRPr="00276A2C">
              <w:rPr>
                <w:lang w:val="en-IN"/>
              </w:rPr>
              <w:t>group would be picked</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bookmarkStart w:id="478" w:name="_Hlk361666634"/>
            <w:r w:rsidRPr="008C1050">
              <w:rPr>
                <w:lang w:val="en-IN"/>
              </w:rPr>
              <w:t>PIN</w:t>
            </w:r>
          </w:p>
        </w:tc>
        <w:tc>
          <w:tcPr>
            <w:tcW w:w="1530" w:type="dxa"/>
            <w:shd w:val="clear" w:color="auto" w:fill="auto"/>
          </w:tcPr>
          <w:p w:rsidR="009E3476" w:rsidRPr="008C1050" w:rsidRDefault="009E3476" w:rsidP="00522BEB">
            <w:pPr>
              <w:pStyle w:val="Tablecontent"/>
              <w:rPr>
                <w:lang w:val="en-IN"/>
              </w:rPr>
            </w:pPr>
            <w:r>
              <w:rPr>
                <w:bCs/>
                <w:szCs w:val="18"/>
                <w:lang w:val="en-IN"/>
              </w:rPr>
              <w:t xml:space="preserve">Sender Customer </w:t>
            </w:r>
            <w:r w:rsidRPr="00F90BBD">
              <w:rPr>
                <w:bCs/>
                <w:szCs w:val="18"/>
                <w:lang w:val="en-IN"/>
              </w:rPr>
              <w:t>PIN</w:t>
            </w:r>
          </w:p>
        </w:tc>
        <w:tc>
          <w:tcPr>
            <w:tcW w:w="1350" w:type="dxa"/>
            <w:shd w:val="clear" w:color="auto" w:fill="auto"/>
          </w:tcPr>
          <w:p w:rsidR="009E3476" w:rsidRPr="008C1050" w:rsidRDefault="009E3476" w:rsidP="00522BEB">
            <w:pPr>
              <w:pStyle w:val="Tablecontent"/>
              <w:rPr>
                <w:lang w:val="en-IN"/>
              </w:rPr>
            </w:pPr>
            <w:r w:rsidRPr="008C1050">
              <w:rPr>
                <w:lang w:val="en-IN"/>
              </w:rPr>
              <w:t>2564</w:t>
            </w:r>
          </w:p>
        </w:tc>
        <w:tc>
          <w:tcPr>
            <w:tcW w:w="900" w:type="dxa"/>
            <w:shd w:val="clear" w:color="auto" w:fill="auto"/>
          </w:tcPr>
          <w:p w:rsidR="009E3476" w:rsidRPr="008C1050" w:rsidRDefault="009E3476" w:rsidP="00522BEB">
            <w:pPr>
              <w:pStyle w:val="Tablecontent"/>
              <w:rPr>
                <w:lang w:val="en-IN"/>
              </w:rPr>
            </w:pPr>
            <w:r w:rsidRPr="008C1050">
              <w:rPr>
                <w:lang w:val="en-IN"/>
              </w:rPr>
              <w:t>N(4)</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p>
        </w:tc>
      </w:tr>
      <w:bookmarkEnd w:id="478"/>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F90BBD">
              <w:rPr>
                <w:bCs/>
                <w:szCs w:val="18"/>
                <w:lang w:val="en-IN"/>
              </w:rPr>
              <w:t>LANGUAGE</w:t>
            </w:r>
            <w:r w:rsidRPr="00F90BBD">
              <w:rPr>
                <w:bCs/>
                <w:szCs w:val="18"/>
                <w:lang w:val="en-IN"/>
              </w:rPr>
              <w:lastRenderedPageBreak/>
              <w:t>1</w:t>
            </w:r>
          </w:p>
        </w:tc>
        <w:tc>
          <w:tcPr>
            <w:tcW w:w="1530" w:type="dxa"/>
            <w:shd w:val="clear" w:color="auto" w:fill="auto"/>
          </w:tcPr>
          <w:p w:rsidR="009E3476" w:rsidRPr="008C1050" w:rsidRDefault="009E3476" w:rsidP="00522BEB">
            <w:pPr>
              <w:pStyle w:val="Tablecontent"/>
              <w:rPr>
                <w:lang w:val="en-IN"/>
              </w:rPr>
            </w:pPr>
            <w:r>
              <w:rPr>
                <w:lang w:val="en-IN"/>
              </w:rPr>
              <w:lastRenderedPageBreak/>
              <w:t>Sender</w:t>
            </w:r>
            <w:r w:rsidRPr="008C1050">
              <w:rPr>
                <w:lang w:val="en-IN"/>
              </w:rPr>
              <w:t xml:space="preserve"> </w:t>
            </w:r>
            <w:r w:rsidRPr="008C1050">
              <w:rPr>
                <w:lang w:val="en-IN"/>
              </w:rPr>
              <w:lastRenderedPageBreak/>
              <w:t>Language</w:t>
            </w:r>
          </w:p>
        </w:tc>
        <w:tc>
          <w:tcPr>
            <w:tcW w:w="1350" w:type="dxa"/>
            <w:shd w:val="clear" w:color="auto" w:fill="auto"/>
          </w:tcPr>
          <w:p w:rsidR="009E3476" w:rsidRPr="008C1050" w:rsidRDefault="009E3476" w:rsidP="00522BEB">
            <w:pPr>
              <w:pStyle w:val="Tablecontent"/>
              <w:rPr>
                <w:lang w:val="en-IN"/>
              </w:rPr>
            </w:pPr>
            <w:r w:rsidRPr="008C1050">
              <w:rPr>
                <w:lang w:val="en-IN"/>
              </w:rPr>
              <w:lastRenderedPageBreak/>
              <w:t>0</w:t>
            </w:r>
          </w:p>
        </w:tc>
        <w:tc>
          <w:tcPr>
            <w:tcW w:w="900" w:type="dxa"/>
            <w:shd w:val="clear" w:color="auto" w:fill="auto"/>
          </w:tcPr>
          <w:p w:rsidR="009E3476" w:rsidRPr="008C1050" w:rsidRDefault="009E3476" w:rsidP="00522BEB">
            <w:pPr>
              <w:pStyle w:val="Tablecontent"/>
              <w:rPr>
                <w:lang w:val="en-IN"/>
              </w:rPr>
            </w:pPr>
            <w:r>
              <w:rPr>
                <w:lang w:val="en-IN"/>
              </w:rPr>
              <w:t>N</w:t>
            </w:r>
            <w:r w:rsidRPr="008C1050">
              <w:rPr>
                <w:lang w:val="en-IN"/>
              </w:rPr>
              <w:t>(5)</w:t>
            </w:r>
          </w:p>
        </w:tc>
        <w:tc>
          <w:tcPr>
            <w:tcW w:w="1170" w:type="dxa"/>
            <w:shd w:val="clear" w:color="auto" w:fill="auto"/>
          </w:tcPr>
          <w:p w:rsidR="009E3476" w:rsidRPr="008C1050" w:rsidRDefault="009E3476" w:rsidP="00522BEB">
            <w:pPr>
              <w:pStyle w:val="Tablecontent"/>
              <w:rPr>
                <w:lang w:val="en-IN"/>
              </w:rPr>
            </w:pPr>
            <w:r w:rsidRPr="008C1050">
              <w:rPr>
                <w:lang w:val="en-IN"/>
              </w:rPr>
              <w:t xml:space="preserve">O (Tag is </w:t>
            </w:r>
            <w:r w:rsidRPr="008C1050">
              <w:rPr>
                <w:lang w:val="en-IN"/>
              </w:rPr>
              <w:lastRenderedPageBreak/>
              <w:t>mandatory)</w:t>
            </w:r>
          </w:p>
        </w:tc>
        <w:tc>
          <w:tcPr>
            <w:tcW w:w="2406" w:type="dxa"/>
            <w:shd w:val="clear" w:color="auto" w:fill="auto"/>
          </w:tcPr>
          <w:p w:rsidR="009E3476" w:rsidRPr="008C1050" w:rsidRDefault="009E3476" w:rsidP="00522BEB">
            <w:pPr>
              <w:pStyle w:val="Tablecontent"/>
              <w:rPr>
                <w:lang w:val="en-IN"/>
              </w:rPr>
            </w:pPr>
            <w:r w:rsidRPr="008C1050">
              <w:rPr>
                <w:lang w:val="en-IN"/>
              </w:rPr>
              <w:lastRenderedPageBreak/>
              <w:t xml:space="preserve">Numeric only, </w:t>
            </w:r>
            <w:r>
              <w:rPr>
                <w:lang w:val="en-IN"/>
              </w:rPr>
              <w:t>Sender</w:t>
            </w:r>
            <w:r w:rsidRPr="008C1050">
              <w:rPr>
                <w:lang w:val="en-IN"/>
              </w:rPr>
              <w:t xml:space="preserve"> </w:t>
            </w:r>
            <w:r w:rsidRPr="008C1050">
              <w:rPr>
                <w:lang w:val="en-IN"/>
              </w:rPr>
              <w:lastRenderedPageBreak/>
              <w:t>Language Code</w:t>
            </w:r>
          </w:p>
          <w:p w:rsidR="009E3476" w:rsidRPr="008C1050" w:rsidRDefault="009E3476" w:rsidP="00522BEB">
            <w:pPr>
              <w:pStyle w:val="Tablecontent"/>
              <w:rPr>
                <w:lang w:val="en-IN"/>
              </w:rPr>
            </w:pPr>
            <w:r w:rsidRPr="008C1050">
              <w:rPr>
                <w:lang w:val="en-IN"/>
              </w:rPr>
              <w:t>This code must be defined in PreTUPS system. (if value given is incorrect, it will be taken as he default language specified in the system)</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Pr>
                <w:bCs/>
                <w:szCs w:val="18"/>
                <w:lang w:val="en-IN"/>
              </w:rPr>
              <w:lastRenderedPageBreak/>
              <w:t>LANGUAGE2</w:t>
            </w:r>
          </w:p>
        </w:tc>
        <w:tc>
          <w:tcPr>
            <w:tcW w:w="1530" w:type="dxa"/>
            <w:shd w:val="clear" w:color="auto" w:fill="auto"/>
          </w:tcPr>
          <w:p w:rsidR="009E3476" w:rsidRPr="008C1050" w:rsidRDefault="009E3476" w:rsidP="00522BEB">
            <w:pPr>
              <w:pStyle w:val="Tablecontent"/>
              <w:rPr>
                <w:lang w:val="en-IN"/>
              </w:rPr>
            </w:pPr>
            <w:r>
              <w:rPr>
                <w:lang w:val="en-IN"/>
              </w:rPr>
              <w:t>Receiver</w:t>
            </w:r>
            <w:r w:rsidRPr="008C1050">
              <w:rPr>
                <w:lang w:val="en-IN"/>
              </w:rPr>
              <w:t xml:space="preserve"> Language</w:t>
            </w:r>
          </w:p>
        </w:tc>
        <w:tc>
          <w:tcPr>
            <w:tcW w:w="1350" w:type="dxa"/>
            <w:shd w:val="clear" w:color="auto" w:fill="auto"/>
          </w:tcPr>
          <w:p w:rsidR="009E3476" w:rsidRPr="008C1050" w:rsidRDefault="009E3476" w:rsidP="00522BEB">
            <w:pPr>
              <w:pStyle w:val="Tablecontent"/>
              <w:rPr>
                <w:lang w:val="en-IN"/>
              </w:rPr>
            </w:pPr>
            <w:r w:rsidRPr="008C1050">
              <w:rPr>
                <w:lang w:val="en-IN"/>
              </w:rPr>
              <w:t>0</w:t>
            </w:r>
          </w:p>
        </w:tc>
        <w:tc>
          <w:tcPr>
            <w:tcW w:w="900" w:type="dxa"/>
            <w:shd w:val="clear" w:color="auto" w:fill="auto"/>
          </w:tcPr>
          <w:p w:rsidR="009E3476" w:rsidRPr="008C1050" w:rsidRDefault="009E3476" w:rsidP="00522BEB">
            <w:pPr>
              <w:pStyle w:val="Tablecontent"/>
              <w:rPr>
                <w:lang w:val="en-IN"/>
              </w:rPr>
            </w:pPr>
            <w:r>
              <w:rPr>
                <w:lang w:val="en-IN"/>
              </w:rPr>
              <w:t>N</w:t>
            </w:r>
            <w:r w:rsidRPr="008C1050">
              <w:rPr>
                <w:lang w:val="en-IN"/>
              </w:rPr>
              <w:t>(5)</w:t>
            </w:r>
          </w:p>
        </w:tc>
        <w:tc>
          <w:tcPr>
            <w:tcW w:w="1170" w:type="dxa"/>
            <w:shd w:val="clear" w:color="auto" w:fill="auto"/>
          </w:tcPr>
          <w:p w:rsidR="009E3476" w:rsidRPr="008C1050" w:rsidRDefault="009E3476" w:rsidP="00522BEB">
            <w:pPr>
              <w:pStyle w:val="Tablecontent"/>
              <w:rPr>
                <w:lang w:val="en-IN"/>
              </w:rPr>
            </w:pPr>
            <w:r w:rsidRPr="008C1050">
              <w:rPr>
                <w:lang w:val="en-IN"/>
              </w:rPr>
              <w:t>O (Tag is mandatory)</w:t>
            </w:r>
          </w:p>
        </w:tc>
        <w:tc>
          <w:tcPr>
            <w:tcW w:w="2406" w:type="dxa"/>
            <w:shd w:val="clear" w:color="auto" w:fill="auto"/>
          </w:tcPr>
          <w:p w:rsidR="009E3476" w:rsidRPr="008C1050" w:rsidRDefault="009E3476" w:rsidP="00522BEB">
            <w:pPr>
              <w:pStyle w:val="Tablecontent"/>
              <w:rPr>
                <w:lang w:val="en-IN"/>
              </w:rPr>
            </w:pPr>
            <w:r w:rsidRPr="008C1050">
              <w:rPr>
                <w:lang w:val="en-IN"/>
              </w:rPr>
              <w:t xml:space="preserve">Numeric only, </w:t>
            </w:r>
            <w:r>
              <w:rPr>
                <w:lang w:val="en-IN"/>
              </w:rPr>
              <w:t>Receiver</w:t>
            </w:r>
            <w:r w:rsidRPr="008C1050">
              <w:rPr>
                <w:lang w:val="en-IN"/>
              </w:rPr>
              <w:t xml:space="preserve"> Language Code</w:t>
            </w:r>
          </w:p>
          <w:p w:rsidR="009E3476" w:rsidRPr="008C1050" w:rsidRDefault="009E3476" w:rsidP="00522BEB">
            <w:pPr>
              <w:pStyle w:val="Tablecontent"/>
              <w:rPr>
                <w:lang w:val="en-IN"/>
              </w:rPr>
            </w:pPr>
            <w:r w:rsidRPr="008C1050">
              <w:rPr>
                <w:lang w:val="en-IN"/>
              </w:rPr>
              <w:t>This code must be defined in PreTUPS system. (if value given is incorrect, it will be taken as he default language specified in the system)</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F806D4">
              <w:rPr>
                <w:lang w:val="en-IN"/>
              </w:rPr>
              <w:t>CELLID</w:t>
            </w:r>
          </w:p>
        </w:tc>
        <w:tc>
          <w:tcPr>
            <w:tcW w:w="1530" w:type="dxa"/>
            <w:shd w:val="clear" w:color="auto" w:fill="auto"/>
          </w:tcPr>
          <w:p w:rsidR="009E3476" w:rsidRPr="008C1050" w:rsidRDefault="009E3476" w:rsidP="00522BEB">
            <w:pPr>
              <w:pStyle w:val="Tablecontent"/>
              <w:rPr>
                <w:lang w:val="en-IN"/>
              </w:rPr>
            </w:pPr>
            <w:r w:rsidRPr="008C1050">
              <w:rPr>
                <w:lang w:val="en-IN"/>
              </w:rPr>
              <w:t>Cell ID</w:t>
            </w:r>
          </w:p>
        </w:tc>
        <w:tc>
          <w:tcPr>
            <w:tcW w:w="1350" w:type="dxa"/>
            <w:shd w:val="clear" w:color="auto" w:fill="auto"/>
          </w:tcPr>
          <w:p w:rsidR="009E3476" w:rsidRPr="008C1050" w:rsidRDefault="009E3476" w:rsidP="00522BEB">
            <w:pPr>
              <w:pStyle w:val="Tablecontent"/>
              <w:rPr>
                <w:lang w:val="en-IN"/>
              </w:rPr>
            </w:pPr>
            <w:r w:rsidRPr="008C1050">
              <w:rPr>
                <w:lang w:val="en-IN"/>
              </w:rPr>
              <w:t>1201</w:t>
            </w:r>
          </w:p>
        </w:tc>
        <w:tc>
          <w:tcPr>
            <w:tcW w:w="900" w:type="dxa"/>
            <w:shd w:val="clear" w:color="auto" w:fill="auto"/>
          </w:tcPr>
          <w:p w:rsidR="009E3476" w:rsidRPr="008C1050" w:rsidRDefault="009E3476" w:rsidP="00522BEB">
            <w:pPr>
              <w:pStyle w:val="Tablecontent"/>
              <w:rPr>
                <w:lang w:val="en-IN"/>
              </w:rPr>
            </w:pPr>
            <w:r w:rsidRPr="008C1050">
              <w:rPr>
                <w:lang w:val="en-IN"/>
              </w:rPr>
              <w:t>A(10)</w:t>
            </w:r>
          </w:p>
        </w:tc>
        <w:tc>
          <w:tcPr>
            <w:tcW w:w="1170" w:type="dxa"/>
            <w:shd w:val="clear" w:color="auto" w:fill="auto"/>
          </w:tcPr>
          <w:p w:rsidR="009E3476" w:rsidRPr="008C1050" w:rsidRDefault="009E3476" w:rsidP="00522BEB">
            <w:pPr>
              <w:pStyle w:val="Tablecontent"/>
              <w:rPr>
                <w:lang w:val="en-IN"/>
              </w:rPr>
            </w:pPr>
            <w:r w:rsidRPr="008C1050">
              <w:rPr>
                <w:lang w:val="en-IN"/>
              </w:rPr>
              <w:t>O (Tag is mandatory)</w:t>
            </w:r>
          </w:p>
        </w:tc>
        <w:tc>
          <w:tcPr>
            <w:tcW w:w="2406" w:type="dxa"/>
            <w:shd w:val="clear" w:color="auto" w:fill="auto"/>
          </w:tcPr>
          <w:p w:rsidR="009E3476" w:rsidRPr="008C1050" w:rsidRDefault="009E3476" w:rsidP="00522BEB">
            <w:pPr>
              <w:pStyle w:val="Tablecontent"/>
            </w:pPr>
            <w:r w:rsidRPr="008C1050">
              <w:rPr>
                <w:lang w:val="en-IN"/>
              </w:rPr>
              <w:t>The value is mandatory id if “</w:t>
            </w:r>
            <w:r w:rsidRPr="008C1050">
              <w:t>USSD_TAGS_CELLID_SWITCHID_MANDATORY” system preference is true</w:t>
            </w:r>
          </w:p>
          <w:p w:rsidR="009E3476" w:rsidRPr="008C1050" w:rsidRDefault="009E3476" w:rsidP="00522BEB">
            <w:pPr>
              <w:pStyle w:val="Tablecontent"/>
              <w:rPr>
                <w:lang w:val="en-IN"/>
              </w:rPr>
            </w:pP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F806D4">
              <w:rPr>
                <w:lang w:val="en-IN"/>
              </w:rPr>
              <w:t>SWITCHID</w:t>
            </w:r>
          </w:p>
        </w:tc>
        <w:tc>
          <w:tcPr>
            <w:tcW w:w="1530" w:type="dxa"/>
            <w:shd w:val="clear" w:color="auto" w:fill="auto"/>
          </w:tcPr>
          <w:p w:rsidR="009E3476" w:rsidRPr="008C1050" w:rsidRDefault="009E3476" w:rsidP="00522BEB">
            <w:pPr>
              <w:pStyle w:val="Tablecontent"/>
              <w:rPr>
                <w:lang w:val="en-IN"/>
              </w:rPr>
            </w:pPr>
            <w:r w:rsidRPr="008C1050">
              <w:rPr>
                <w:lang w:val="en-IN"/>
              </w:rPr>
              <w:t>Switch ID</w:t>
            </w:r>
          </w:p>
        </w:tc>
        <w:tc>
          <w:tcPr>
            <w:tcW w:w="1350" w:type="dxa"/>
            <w:shd w:val="clear" w:color="auto" w:fill="auto"/>
          </w:tcPr>
          <w:p w:rsidR="009E3476" w:rsidRPr="008C1050" w:rsidRDefault="009E3476" w:rsidP="00522BEB">
            <w:pPr>
              <w:pStyle w:val="Tablecontent"/>
              <w:rPr>
                <w:lang w:val="en-IN"/>
              </w:rPr>
            </w:pPr>
            <w:r w:rsidRPr="008C1050">
              <w:rPr>
                <w:lang w:val="en-IN"/>
              </w:rPr>
              <w:t>1235</w:t>
            </w:r>
          </w:p>
        </w:tc>
        <w:tc>
          <w:tcPr>
            <w:tcW w:w="900" w:type="dxa"/>
            <w:shd w:val="clear" w:color="auto" w:fill="auto"/>
          </w:tcPr>
          <w:p w:rsidR="009E3476" w:rsidRPr="008C1050" w:rsidRDefault="009E3476" w:rsidP="00522BEB">
            <w:pPr>
              <w:pStyle w:val="Tablecontent"/>
              <w:rPr>
                <w:lang w:val="en-IN"/>
              </w:rPr>
            </w:pPr>
            <w:r w:rsidRPr="008C1050">
              <w:rPr>
                <w:lang w:val="en-IN"/>
              </w:rPr>
              <w:t>A(15)</w:t>
            </w:r>
          </w:p>
        </w:tc>
        <w:tc>
          <w:tcPr>
            <w:tcW w:w="1170" w:type="dxa"/>
            <w:shd w:val="clear" w:color="auto" w:fill="auto"/>
          </w:tcPr>
          <w:p w:rsidR="009E3476" w:rsidRPr="008C1050" w:rsidRDefault="009E3476" w:rsidP="00522BEB">
            <w:pPr>
              <w:pStyle w:val="Tablecontent"/>
              <w:rPr>
                <w:lang w:val="en-IN"/>
              </w:rPr>
            </w:pPr>
            <w:r w:rsidRPr="008C1050">
              <w:rPr>
                <w:lang w:val="en-IN"/>
              </w:rPr>
              <w:t>O (Tag is mandatory)</w:t>
            </w:r>
          </w:p>
        </w:tc>
        <w:tc>
          <w:tcPr>
            <w:tcW w:w="2406" w:type="dxa"/>
            <w:shd w:val="clear" w:color="auto" w:fill="auto"/>
          </w:tcPr>
          <w:p w:rsidR="009E3476" w:rsidRPr="008C1050" w:rsidRDefault="009E3476" w:rsidP="00522BEB">
            <w:pPr>
              <w:pStyle w:val="Tablecontent"/>
            </w:pPr>
            <w:r w:rsidRPr="008C1050">
              <w:rPr>
                <w:lang w:val="en-IN"/>
              </w:rPr>
              <w:t>The value is mandatory id if “</w:t>
            </w:r>
            <w:r w:rsidRPr="008C1050">
              <w:t>USSD_TAGS_CELLID_SWITCHID_MANDATORY” system preference is true</w:t>
            </w:r>
          </w:p>
          <w:p w:rsidR="009E3476" w:rsidRPr="008C1050" w:rsidRDefault="009E3476" w:rsidP="00522BEB">
            <w:pPr>
              <w:pStyle w:val="Tablecontent"/>
              <w:rPr>
                <w:lang w:val="en-IN"/>
              </w:rPr>
            </w:pPr>
          </w:p>
        </w:tc>
      </w:tr>
    </w:tbl>
    <w:p w:rsidR="009E3476" w:rsidRDefault="009E3476" w:rsidP="009E3476">
      <w:pPr>
        <w:pStyle w:val="BodyText2"/>
        <w:rPr>
          <w:b/>
          <w:bCs/>
          <w:u w:val="single"/>
          <w:lang w:val="en-IN"/>
        </w:rPr>
      </w:pPr>
      <w:bookmarkStart w:id="479" w:name="_Toc218318996"/>
      <w:bookmarkStart w:id="480" w:name="_Toc242780883"/>
      <w:bookmarkStart w:id="481" w:name="_Toc299634770"/>
    </w:p>
    <w:bookmarkEnd w:id="479"/>
    <w:bookmarkEnd w:id="480"/>
    <w:bookmarkEnd w:id="481"/>
    <w:p w:rsidR="009E3476" w:rsidRPr="005159DE" w:rsidRDefault="009E3476" w:rsidP="009E3476">
      <w:pPr>
        <w:pStyle w:val="Heading3"/>
        <w:keepNext w:val="0"/>
        <w:numPr>
          <w:ilvl w:val="2"/>
          <w:numId w:val="0"/>
        </w:numPr>
        <w:pBdr>
          <w:bottom w:val="single" w:sz="8" w:space="1" w:color="E31837"/>
        </w:pBdr>
        <w:tabs>
          <w:tab w:val="clear" w:pos="900"/>
          <w:tab w:val="num" w:pos="630"/>
          <w:tab w:val="num" w:pos="851"/>
        </w:tabs>
        <w:spacing w:after="120"/>
        <w:ind w:left="720" w:hanging="720"/>
        <w:rPr>
          <w:rFonts w:ascii="Arial Narrow" w:hAnsi="Arial Narrow"/>
          <w:position w:val="0"/>
        </w:rPr>
      </w:pPr>
      <w:r>
        <w:rPr>
          <w:rFonts w:ascii="Arial Narrow" w:hAnsi="Arial Narrow"/>
          <w:position w:val="0"/>
        </w:rPr>
        <w:t xml:space="preserve">Response </w:t>
      </w:r>
      <w:r w:rsidRPr="005159DE">
        <w:rPr>
          <w:rFonts w:ascii="Arial Narrow" w:hAnsi="Arial Narrow"/>
          <w:position w:val="0"/>
        </w:rPr>
        <w:t xml:space="preserve">XML </w:t>
      </w:r>
      <w:r>
        <w:rPr>
          <w:rFonts w:ascii="Arial Narrow" w:hAnsi="Arial Narrow"/>
          <w:position w:val="0"/>
        </w:rPr>
        <w:t>Format</w:t>
      </w:r>
    </w:p>
    <w:p w:rsidR="009E3476" w:rsidRPr="001A77CA" w:rsidRDefault="009E3476" w:rsidP="009E3476">
      <w:pPr>
        <w:pStyle w:val="BodyText2"/>
        <w:rPr>
          <w:bCs/>
          <w:lang w:val="en-IN"/>
        </w:rPr>
      </w:pPr>
      <w:r w:rsidRPr="001A77CA">
        <w:rPr>
          <w:bCs/>
          <w:lang w:val="en-IN"/>
        </w:rPr>
        <w:t>&lt;?xml version=\"1.0\"?&gt;</w:t>
      </w:r>
    </w:p>
    <w:p w:rsidR="009E3476" w:rsidRPr="001A77CA" w:rsidRDefault="009E3476" w:rsidP="009E3476">
      <w:pPr>
        <w:pStyle w:val="BodyText2"/>
        <w:rPr>
          <w:bCs/>
          <w:lang w:val="en-IN"/>
        </w:rPr>
      </w:pPr>
      <w:r w:rsidRPr="001A77CA">
        <w:rPr>
          <w:bCs/>
          <w:lang w:val="en-IN"/>
        </w:rPr>
        <w:t>&lt;!DOCTYPE COMMAND PUBLIC \"-//Ocam//DTD XML Command 1.0//EN\" \"xml/command.dtd\"&gt;</w:t>
      </w:r>
    </w:p>
    <w:p w:rsidR="009E3476" w:rsidRPr="001A77CA" w:rsidRDefault="009E3476" w:rsidP="009E3476">
      <w:pPr>
        <w:pStyle w:val="BodyText2"/>
        <w:rPr>
          <w:bCs/>
          <w:lang w:val="en-IN"/>
        </w:rPr>
      </w:pPr>
      <w:r w:rsidRPr="001A77CA">
        <w:rPr>
          <w:bCs/>
          <w:lang w:val="en-IN"/>
        </w:rPr>
        <w:t>&lt;COMMAND&gt;</w:t>
      </w:r>
    </w:p>
    <w:p w:rsidR="009E3476" w:rsidRPr="001A77CA" w:rsidRDefault="009E3476" w:rsidP="009E3476">
      <w:pPr>
        <w:pStyle w:val="BodyText2"/>
        <w:rPr>
          <w:bCs/>
          <w:lang w:val="en-IN"/>
        </w:rPr>
      </w:pPr>
      <w:r w:rsidRPr="001A77CA">
        <w:rPr>
          <w:bCs/>
          <w:lang w:val="en-IN"/>
        </w:rPr>
        <w:t>&lt;TYPE&gt;</w:t>
      </w:r>
      <w:r w:rsidRPr="00585110">
        <w:rPr>
          <w:bCs/>
          <w:lang w:val="en-IN"/>
        </w:rPr>
        <w:t>CC</w:t>
      </w:r>
      <w:r>
        <w:rPr>
          <w:bCs/>
          <w:lang w:val="en-IN"/>
        </w:rPr>
        <w:t>DATA</w:t>
      </w:r>
      <w:r w:rsidRPr="00585110">
        <w:rPr>
          <w:bCs/>
          <w:lang w:val="en-IN"/>
        </w:rPr>
        <w:t>TRFRESP</w:t>
      </w:r>
      <w:r w:rsidRPr="001A77CA">
        <w:rPr>
          <w:bCs/>
          <w:lang w:val="en-IN"/>
        </w:rPr>
        <w:t>&lt;/TYPE&gt;</w:t>
      </w:r>
    </w:p>
    <w:p w:rsidR="009E3476" w:rsidRPr="001A77CA" w:rsidRDefault="009E3476" w:rsidP="009E3476">
      <w:pPr>
        <w:pStyle w:val="BodyText2"/>
        <w:rPr>
          <w:bCs/>
          <w:lang w:val="en-IN"/>
        </w:rPr>
      </w:pPr>
      <w:r w:rsidRPr="001A77CA">
        <w:rPr>
          <w:bCs/>
          <w:lang w:val="en-IN"/>
        </w:rPr>
        <w:t>&lt;TXNID&gt;&lt;Transaction ID&gt;&lt;/TXNID&gt;</w:t>
      </w:r>
    </w:p>
    <w:p w:rsidR="009E3476" w:rsidRPr="001A77CA" w:rsidRDefault="009E3476" w:rsidP="009E3476">
      <w:pPr>
        <w:pStyle w:val="BodyText2"/>
        <w:rPr>
          <w:bCs/>
          <w:lang w:val="en-IN"/>
        </w:rPr>
      </w:pPr>
      <w:r w:rsidRPr="001A77CA">
        <w:rPr>
          <w:bCs/>
          <w:lang w:val="en-IN"/>
        </w:rPr>
        <w:t>&lt;TXNSTATUS&gt;&lt;Transaction Status&gt;&lt;/TXNSTATUS&gt;</w:t>
      </w:r>
    </w:p>
    <w:p w:rsidR="009E3476" w:rsidRPr="001A77CA" w:rsidRDefault="009E3476" w:rsidP="009E3476">
      <w:pPr>
        <w:pStyle w:val="BodyText2"/>
        <w:rPr>
          <w:bCs/>
          <w:lang w:val="en-IN"/>
        </w:rPr>
      </w:pPr>
      <w:r w:rsidRPr="001A77CA">
        <w:rPr>
          <w:bCs/>
          <w:lang w:val="en-IN"/>
        </w:rPr>
        <w:t>&lt;/COMMAND&gt;</w:t>
      </w:r>
    </w:p>
    <w:p w:rsidR="009E3476" w:rsidRPr="001A77CA" w:rsidRDefault="009E3476" w:rsidP="009E3476">
      <w:pPr>
        <w:pStyle w:val="BodyText2"/>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30"/>
        <w:gridCol w:w="1350"/>
        <w:gridCol w:w="900"/>
        <w:gridCol w:w="1260"/>
        <w:gridCol w:w="2340"/>
      </w:tblGrid>
      <w:tr w:rsidR="009E3476" w:rsidRPr="00380AF3" w:rsidTr="00522BEB">
        <w:trPr>
          <w:trHeight w:val="279"/>
          <w:tblHeader/>
        </w:trPr>
        <w:tc>
          <w:tcPr>
            <w:tcW w:w="126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TAG</w:t>
            </w:r>
          </w:p>
        </w:tc>
        <w:tc>
          <w:tcPr>
            <w:tcW w:w="153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Fields</w:t>
            </w:r>
          </w:p>
        </w:tc>
        <w:tc>
          <w:tcPr>
            <w:tcW w:w="135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Example</w:t>
            </w:r>
          </w:p>
        </w:tc>
        <w:tc>
          <w:tcPr>
            <w:tcW w:w="90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Max Length</w:t>
            </w:r>
          </w:p>
        </w:tc>
        <w:tc>
          <w:tcPr>
            <w:tcW w:w="1260" w:type="dxa"/>
            <w:tcBorders>
              <w:bottom w:val="single" w:sz="4" w:space="0" w:color="auto"/>
            </w:tcBorders>
            <w:shd w:val="clear" w:color="auto" w:fill="C00000"/>
          </w:tcPr>
          <w:p w:rsidR="009E3476" w:rsidRDefault="009E3476" w:rsidP="00522BEB">
            <w:pPr>
              <w:pStyle w:val="TableColumnLabels"/>
              <w:rPr>
                <w:lang w:val="en-IN"/>
              </w:rPr>
            </w:pPr>
            <w:r w:rsidRPr="00380AF3">
              <w:rPr>
                <w:lang w:val="en-IN"/>
              </w:rPr>
              <w:t>Optional/</w:t>
            </w:r>
          </w:p>
          <w:p w:rsidR="009E3476" w:rsidRPr="00380AF3" w:rsidRDefault="009E3476" w:rsidP="00522BEB">
            <w:pPr>
              <w:pStyle w:val="TableColumnLabels"/>
              <w:rPr>
                <w:lang w:val="en-IN"/>
              </w:rPr>
            </w:pPr>
            <w:r w:rsidRPr="00380AF3">
              <w:rPr>
                <w:lang w:val="en-IN"/>
              </w:rPr>
              <w:t>Mandatory</w:t>
            </w:r>
          </w:p>
        </w:tc>
        <w:tc>
          <w:tcPr>
            <w:tcW w:w="234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Remarks</w:t>
            </w:r>
          </w:p>
        </w:tc>
      </w:tr>
      <w:tr w:rsidR="009E3476" w:rsidRPr="00380AF3" w:rsidTr="00522BEB">
        <w:tblPrEx>
          <w:tblCellMar>
            <w:left w:w="70" w:type="dxa"/>
            <w:right w:w="70" w:type="dxa"/>
          </w:tblCellMar>
        </w:tblPrEx>
        <w:trPr>
          <w:trHeight w:val="528"/>
        </w:trPr>
        <w:tc>
          <w:tcPr>
            <w:tcW w:w="1260" w:type="dxa"/>
            <w:shd w:val="clear" w:color="auto" w:fill="auto"/>
          </w:tcPr>
          <w:p w:rsidR="009E3476" w:rsidRPr="00380AF3" w:rsidRDefault="009E3476" w:rsidP="00522BEB">
            <w:pPr>
              <w:pStyle w:val="Tablecontent"/>
              <w:rPr>
                <w:lang w:val="en-IN"/>
              </w:rPr>
            </w:pPr>
            <w:r w:rsidRPr="00380AF3">
              <w:rPr>
                <w:lang w:val="en-IN"/>
              </w:rPr>
              <w:t>TYPE</w:t>
            </w:r>
          </w:p>
        </w:tc>
        <w:tc>
          <w:tcPr>
            <w:tcW w:w="1530" w:type="dxa"/>
            <w:shd w:val="clear" w:color="auto" w:fill="auto"/>
          </w:tcPr>
          <w:p w:rsidR="009E3476" w:rsidRPr="00380AF3" w:rsidRDefault="009E3476" w:rsidP="00522BEB">
            <w:pPr>
              <w:pStyle w:val="Tablecontent"/>
              <w:rPr>
                <w:lang w:val="en-IN"/>
              </w:rPr>
            </w:pPr>
            <w:r w:rsidRPr="00F75F6E">
              <w:rPr>
                <w:lang w:val="en-IN"/>
              </w:rPr>
              <w:t>CCDATATRFRESP</w:t>
            </w:r>
          </w:p>
        </w:tc>
        <w:tc>
          <w:tcPr>
            <w:tcW w:w="1350" w:type="dxa"/>
            <w:shd w:val="clear" w:color="auto" w:fill="auto"/>
          </w:tcPr>
          <w:p w:rsidR="009E3476" w:rsidRPr="00380AF3" w:rsidRDefault="009E3476" w:rsidP="00522BEB">
            <w:pPr>
              <w:pStyle w:val="Tablecontent"/>
              <w:rPr>
                <w:lang w:val="en-IN"/>
              </w:rPr>
            </w:pPr>
            <w:r w:rsidRPr="00F75F6E">
              <w:rPr>
                <w:lang w:val="en-IN"/>
              </w:rPr>
              <w:t>CCDATATRFRESP</w:t>
            </w:r>
          </w:p>
        </w:tc>
        <w:tc>
          <w:tcPr>
            <w:tcW w:w="900" w:type="dxa"/>
            <w:shd w:val="clear" w:color="auto" w:fill="auto"/>
          </w:tcPr>
          <w:p w:rsidR="009E3476" w:rsidRPr="00380AF3" w:rsidRDefault="009E3476" w:rsidP="00522BEB">
            <w:pPr>
              <w:pStyle w:val="Tablecontent"/>
              <w:rPr>
                <w:lang w:val="en-IN"/>
              </w:rPr>
            </w:pPr>
            <w:r>
              <w:rPr>
                <w:lang w:val="en-IN"/>
              </w:rPr>
              <w:t>A(</w:t>
            </w:r>
            <w:r w:rsidRPr="00380AF3">
              <w:rPr>
                <w:lang w:val="en-IN"/>
              </w:rPr>
              <w:t>10</w:t>
            </w:r>
            <w:r>
              <w:rPr>
                <w:lang w:val="en-IN"/>
              </w:rPr>
              <w:t>)</w:t>
            </w:r>
          </w:p>
        </w:tc>
        <w:tc>
          <w:tcPr>
            <w:tcW w:w="1260" w:type="dxa"/>
            <w:shd w:val="clear" w:color="auto" w:fill="auto"/>
          </w:tcPr>
          <w:p w:rsidR="009E3476" w:rsidRPr="00380AF3" w:rsidRDefault="009E3476" w:rsidP="00522BEB">
            <w:pPr>
              <w:pStyle w:val="Tablecontent"/>
              <w:rPr>
                <w:lang w:val="en-IN"/>
              </w:rPr>
            </w:pPr>
            <w:r w:rsidRPr="00380AF3">
              <w:rPr>
                <w:lang w:val="en-IN"/>
              </w:rPr>
              <w:t>M</w:t>
            </w:r>
          </w:p>
        </w:tc>
        <w:tc>
          <w:tcPr>
            <w:tcW w:w="2340" w:type="dxa"/>
            <w:shd w:val="clear" w:color="auto" w:fill="auto"/>
          </w:tcPr>
          <w:p w:rsidR="009E3476" w:rsidRPr="00380AF3" w:rsidRDefault="009E3476" w:rsidP="00522BEB">
            <w:pPr>
              <w:pStyle w:val="Tablecontent"/>
              <w:rPr>
                <w:lang w:val="en-IN"/>
              </w:rPr>
            </w:pPr>
            <w:r w:rsidRPr="00380AF3">
              <w:rPr>
                <w:lang w:val="en-IN"/>
              </w:rPr>
              <w:t>Response Type. (</w:t>
            </w:r>
            <w:r w:rsidRPr="00380AF3">
              <w:rPr>
                <w:b/>
                <w:bCs/>
                <w:lang w:val="en-IN"/>
              </w:rPr>
              <w:t>FIXED Value</w:t>
            </w:r>
            <w:r w:rsidRPr="00380AF3">
              <w:rPr>
                <w:lang w:val="en-IN"/>
              </w:rPr>
              <w:t>)</w:t>
            </w:r>
          </w:p>
        </w:tc>
      </w:tr>
      <w:tr w:rsidR="009E3476" w:rsidRPr="00380AF3" w:rsidTr="00522BEB">
        <w:tblPrEx>
          <w:tblCellMar>
            <w:left w:w="70" w:type="dxa"/>
            <w:right w:w="70" w:type="dxa"/>
          </w:tblCellMar>
        </w:tblPrEx>
        <w:trPr>
          <w:trHeight w:val="860"/>
        </w:trPr>
        <w:tc>
          <w:tcPr>
            <w:tcW w:w="1260" w:type="dxa"/>
            <w:shd w:val="clear" w:color="auto" w:fill="auto"/>
          </w:tcPr>
          <w:p w:rsidR="009E3476" w:rsidRPr="00380AF3" w:rsidRDefault="009E3476" w:rsidP="00522BEB">
            <w:pPr>
              <w:pStyle w:val="Tablecontent"/>
              <w:rPr>
                <w:lang w:val="en-IN"/>
              </w:rPr>
            </w:pPr>
            <w:r w:rsidRPr="00380AF3">
              <w:rPr>
                <w:lang w:val="en-IN"/>
              </w:rPr>
              <w:t>TXNSTATUS</w:t>
            </w:r>
          </w:p>
        </w:tc>
        <w:tc>
          <w:tcPr>
            <w:tcW w:w="1530" w:type="dxa"/>
            <w:shd w:val="clear" w:color="auto" w:fill="auto"/>
          </w:tcPr>
          <w:p w:rsidR="009E3476" w:rsidRPr="00380AF3" w:rsidRDefault="009E3476" w:rsidP="00522BEB">
            <w:pPr>
              <w:pStyle w:val="Tablecontent"/>
              <w:rPr>
                <w:lang w:val="en-IN"/>
              </w:rPr>
            </w:pPr>
            <w:r w:rsidRPr="00380AF3">
              <w:rPr>
                <w:lang w:val="en-IN"/>
              </w:rPr>
              <w:t>Transaction Status</w:t>
            </w:r>
          </w:p>
        </w:tc>
        <w:tc>
          <w:tcPr>
            <w:tcW w:w="1350" w:type="dxa"/>
            <w:shd w:val="clear" w:color="auto" w:fill="auto"/>
          </w:tcPr>
          <w:p w:rsidR="009E3476" w:rsidRPr="00380AF3" w:rsidRDefault="009E3476" w:rsidP="00522BEB">
            <w:pPr>
              <w:pStyle w:val="Tablecontent"/>
              <w:rPr>
                <w:lang w:val="en-IN"/>
              </w:rPr>
            </w:pPr>
            <w:r w:rsidRPr="00380AF3">
              <w:rPr>
                <w:lang w:val="en-IN"/>
              </w:rPr>
              <w:t>200</w:t>
            </w:r>
          </w:p>
        </w:tc>
        <w:tc>
          <w:tcPr>
            <w:tcW w:w="900" w:type="dxa"/>
            <w:shd w:val="clear" w:color="auto" w:fill="auto"/>
          </w:tcPr>
          <w:p w:rsidR="009E3476" w:rsidRPr="00380AF3" w:rsidRDefault="009E3476" w:rsidP="00522BEB">
            <w:pPr>
              <w:pStyle w:val="Tablecontent"/>
              <w:rPr>
                <w:lang w:val="en-IN"/>
              </w:rPr>
            </w:pPr>
            <w:r>
              <w:rPr>
                <w:lang w:val="en-IN"/>
              </w:rPr>
              <w:t>N(</w:t>
            </w:r>
            <w:r w:rsidRPr="00380AF3">
              <w:rPr>
                <w:lang w:val="en-IN"/>
              </w:rPr>
              <w:t>5</w:t>
            </w:r>
            <w:r>
              <w:rPr>
                <w:lang w:val="en-IN"/>
              </w:rPr>
              <w:t>)</w:t>
            </w:r>
          </w:p>
        </w:tc>
        <w:tc>
          <w:tcPr>
            <w:tcW w:w="1260" w:type="dxa"/>
            <w:shd w:val="clear" w:color="auto" w:fill="auto"/>
          </w:tcPr>
          <w:p w:rsidR="009E3476" w:rsidRPr="00380AF3" w:rsidRDefault="009E3476" w:rsidP="00522BEB">
            <w:pPr>
              <w:pStyle w:val="Tablecontent"/>
              <w:rPr>
                <w:lang w:val="en-IN"/>
              </w:rPr>
            </w:pPr>
            <w:r w:rsidRPr="00380AF3">
              <w:rPr>
                <w:lang w:val="en-IN"/>
              </w:rPr>
              <w:t>M</w:t>
            </w:r>
          </w:p>
        </w:tc>
        <w:tc>
          <w:tcPr>
            <w:tcW w:w="2340" w:type="dxa"/>
            <w:shd w:val="clear" w:color="auto" w:fill="auto"/>
          </w:tcPr>
          <w:p w:rsidR="009E3476" w:rsidRPr="00380AF3" w:rsidRDefault="009E3476" w:rsidP="00522BEB">
            <w:pPr>
              <w:pStyle w:val="Tablecontent"/>
              <w:rPr>
                <w:lang w:val="en-IN"/>
              </w:rPr>
            </w:pPr>
            <w:r w:rsidRPr="00380AF3">
              <w:rPr>
                <w:lang w:val="en-IN"/>
              </w:rPr>
              <w:t>Transaction Status i.e.</w:t>
            </w:r>
          </w:p>
          <w:p w:rsidR="009E3476" w:rsidRPr="00244821" w:rsidRDefault="009E3476" w:rsidP="00522BEB">
            <w:pPr>
              <w:pStyle w:val="Tablecontent"/>
              <w:rPr>
                <w:lang w:val="en-IN"/>
              </w:rPr>
            </w:pPr>
            <w:r w:rsidRPr="00244821">
              <w:rPr>
                <w:lang w:val="en-IN"/>
              </w:rPr>
              <w:t xml:space="preserve">200- </w:t>
            </w:r>
            <w:r>
              <w:rPr>
                <w:lang w:val="en-IN"/>
              </w:rPr>
              <w:t xml:space="preserve"> Request Accepted ( Intermediate Status )</w:t>
            </w:r>
          </w:p>
          <w:p w:rsidR="009E3476" w:rsidRPr="00380AF3" w:rsidRDefault="009E3476" w:rsidP="00522BEB">
            <w:pPr>
              <w:pStyle w:val="Tablecontent"/>
              <w:rPr>
                <w:lang w:val="en-IN"/>
              </w:rPr>
            </w:pPr>
          </w:p>
        </w:tc>
      </w:tr>
      <w:tr w:rsidR="009E3476" w:rsidRPr="00380AF3" w:rsidTr="00522BEB">
        <w:tblPrEx>
          <w:tblCellMar>
            <w:left w:w="70" w:type="dxa"/>
            <w:right w:w="70" w:type="dxa"/>
          </w:tblCellMar>
        </w:tblPrEx>
        <w:trPr>
          <w:trHeight w:val="860"/>
        </w:trPr>
        <w:tc>
          <w:tcPr>
            <w:tcW w:w="1260" w:type="dxa"/>
            <w:shd w:val="clear" w:color="auto" w:fill="auto"/>
          </w:tcPr>
          <w:p w:rsidR="009E3476" w:rsidRPr="00380AF3" w:rsidRDefault="009E3476" w:rsidP="00522BEB">
            <w:pPr>
              <w:pStyle w:val="Tablecontent"/>
              <w:rPr>
                <w:lang w:val="en-IN"/>
              </w:rPr>
            </w:pPr>
            <w:r>
              <w:rPr>
                <w:lang w:val="en-IN"/>
              </w:rPr>
              <w:t>TXNID</w:t>
            </w:r>
          </w:p>
        </w:tc>
        <w:tc>
          <w:tcPr>
            <w:tcW w:w="1530" w:type="dxa"/>
            <w:shd w:val="clear" w:color="auto" w:fill="auto"/>
          </w:tcPr>
          <w:p w:rsidR="009E3476" w:rsidRPr="00380AF3" w:rsidRDefault="009E3476" w:rsidP="00522BEB">
            <w:pPr>
              <w:pStyle w:val="Tablecontent"/>
              <w:rPr>
                <w:lang w:val="en-IN"/>
              </w:rPr>
            </w:pPr>
            <w:r>
              <w:rPr>
                <w:lang w:val="en-IN"/>
              </w:rPr>
              <w:t xml:space="preserve">Transaction id </w:t>
            </w:r>
          </w:p>
        </w:tc>
        <w:tc>
          <w:tcPr>
            <w:tcW w:w="1350" w:type="dxa"/>
            <w:shd w:val="clear" w:color="auto" w:fill="auto"/>
          </w:tcPr>
          <w:p w:rsidR="009E3476" w:rsidRPr="00380AF3" w:rsidRDefault="009E3476" w:rsidP="00522BEB">
            <w:pPr>
              <w:pStyle w:val="Tablecontent"/>
              <w:rPr>
                <w:lang w:val="en-IN"/>
              </w:rPr>
            </w:pPr>
            <w:r>
              <w:rPr>
                <w:lang w:val="en-IN"/>
              </w:rPr>
              <w:t>23456</w:t>
            </w:r>
          </w:p>
        </w:tc>
        <w:tc>
          <w:tcPr>
            <w:tcW w:w="900" w:type="dxa"/>
            <w:shd w:val="clear" w:color="auto" w:fill="auto"/>
          </w:tcPr>
          <w:p w:rsidR="009E3476" w:rsidRPr="00380AF3" w:rsidRDefault="009E3476" w:rsidP="00522BEB">
            <w:pPr>
              <w:pStyle w:val="Tablecontent"/>
              <w:rPr>
                <w:lang w:val="en-IN"/>
              </w:rPr>
            </w:pPr>
            <w:r>
              <w:rPr>
                <w:lang w:val="en-IN"/>
              </w:rPr>
              <w:t>A(20)</w:t>
            </w:r>
          </w:p>
        </w:tc>
        <w:tc>
          <w:tcPr>
            <w:tcW w:w="1260" w:type="dxa"/>
            <w:shd w:val="clear" w:color="auto" w:fill="auto"/>
          </w:tcPr>
          <w:p w:rsidR="009E3476" w:rsidRPr="00380AF3" w:rsidRDefault="009E3476" w:rsidP="00522BEB">
            <w:pPr>
              <w:pStyle w:val="Tablecontent"/>
              <w:rPr>
                <w:lang w:val="en-IN"/>
              </w:rPr>
            </w:pPr>
            <w:r>
              <w:rPr>
                <w:lang w:val="en-IN"/>
              </w:rPr>
              <w:t>O</w:t>
            </w:r>
          </w:p>
        </w:tc>
        <w:tc>
          <w:tcPr>
            <w:tcW w:w="2340" w:type="dxa"/>
            <w:shd w:val="clear" w:color="auto" w:fill="auto"/>
          </w:tcPr>
          <w:p w:rsidR="009E3476" w:rsidRDefault="009E3476" w:rsidP="00522BEB">
            <w:pPr>
              <w:pStyle w:val="Tablecontent"/>
              <w:rPr>
                <w:lang w:val="en-IN"/>
              </w:rPr>
            </w:pPr>
            <w:r>
              <w:rPr>
                <w:lang w:val="en-IN"/>
              </w:rPr>
              <w:t xml:space="preserve">Transaction if to uniquely indentify the transaction </w:t>
            </w:r>
          </w:p>
          <w:p w:rsidR="009E3476" w:rsidRPr="00380AF3" w:rsidRDefault="009E3476" w:rsidP="00522BEB">
            <w:pPr>
              <w:pStyle w:val="Tablecontent"/>
              <w:rPr>
                <w:lang w:val="en-IN"/>
              </w:rPr>
            </w:pPr>
            <w:r>
              <w:rPr>
                <w:lang w:val="en-IN"/>
              </w:rPr>
              <w:t xml:space="preserve">If transaction is exited before system is  able to </w:t>
            </w:r>
            <w:r>
              <w:rPr>
                <w:lang w:val="en-IN"/>
              </w:rPr>
              <w:lastRenderedPageBreak/>
              <w:t xml:space="preserve">generate TXNID, the TXNID will not be send in response </w:t>
            </w:r>
          </w:p>
        </w:tc>
      </w:tr>
    </w:tbl>
    <w:p w:rsidR="009E3476" w:rsidRPr="00380AF3" w:rsidRDefault="009E3476" w:rsidP="009E3476">
      <w:pPr>
        <w:pStyle w:val="BodyText2"/>
        <w:rPr>
          <w:lang w:val="en-IN"/>
        </w:rPr>
      </w:pPr>
    </w:p>
    <w:p w:rsidR="009E3476" w:rsidRDefault="009E3476" w:rsidP="009E3476">
      <w:pPr>
        <w:pStyle w:val="NoteHeading"/>
        <w:pBdr>
          <w:top w:val="none" w:sz="0" w:space="0" w:color="auto"/>
          <w:bottom w:val="none" w:sz="0" w:space="0" w:color="auto"/>
        </w:pBdr>
        <w:tabs>
          <w:tab w:val="left" w:pos="990"/>
        </w:tabs>
        <w:ind w:left="990" w:hanging="540"/>
        <w:jc w:val="left"/>
      </w:pPr>
    </w:p>
    <w:p w:rsidR="009E3476" w:rsidRDefault="009E3476" w:rsidP="009E3476">
      <w:pPr>
        <w:pStyle w:val="NoteHeading"/>
        <w:numPr>
          <w:ilvl w:val="0"/>
          <w:numId w:val="21"/>
        </w:numPr>
        <w:pBdr>
          <w:top w:val="none" w:sz="0" w:space="0" w:color="auto"/>
          <w:bottom w:val="none" w:sz="0" w:space="0" w:color="auto"/>
        </w:pBdr>
        <w:tabs>
          <w:tab w:val="left" w:pos="990"/>
        </w:tabs>
        <w:ind w:left="990" w:hanging="540"/>
        <w:jc w:val="left"/>
      </w:pPr>
      <w:r w:rsidRPr="005159DE">
        <w:t>Menu management &amp; configuration management at USSD is out of PreTUPS scope and needs to be configured separately by USSD system. PreTUPS will expose its USSD API for USSD System.</w:t>
      </w:r>
    </w:p>
    <w:p w:rsidR="00163985" w:rsidRDefault="00163985" w:rsidP="00163985">
      <w:pPr>
        <w:pStyle w:val="Heading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Pr="00163985" w:rsidRDefault="00163985" w:rsidP="00163985">
      <w:pPr>
        <w:pStyle w:val="BodyText2"/>
        <w:numPr>
          <w:ilvl w:val="0"/>
          <w:numId w:val="0"/>
        </w:numPr>
      </w:pPr>
    </w:p>
    <w:p w:rsidR="006D668C" w:rsidRDefault="006D668C" w:rsidP="00EA7B32">
      <w:pPr>
        <w:pStyle w:val="MahindraSubheading"/>
        <w:rPr>
          <w:rFonts w:ascii="Arial" w:hAnsi="Arial" w:cs="Arial"/>
          <w:noProof/>
          <w:color w:val="E31837"/>
        </w:rPr>
      </w:pPr>
    </w:p>
    <w:p w:rsidR="00EA7B32" w:rsidRPr="00EA7B32" w:rsidRDefault="00EA7B32" w:rsidP="00EA7B32">
      <w:pPr>
        <w:pStyle w:val="MahindraSubheading"/>
        <w:rPr>
          <w:rFonts w:ascii="Arial" w:hAnsi="Arial" w:cs="Arial"/>
          <w:noProof/>
          <w:color w:val="E31837"/>
        </w:rPr>
      </w:pPr>
      <w:r w:rsidRPr="00EA7B32">
        <w:rPr>
          <w:rFonts w:ascii="Arial" w:hAnsi="Arial" w:cs="Arial"/>
          <w:noProof/>
          <w:color w:val="E31837"/>
        </w:rPr>
        <w:lastRenderedPageBreak/>
        <w:t xml:space="preserve">Disclaimer </w:t>
      </w:r>
    </w:p>
    <w:p w:rsidR="00EA7B32" w:rsidRPr="00540899" w:rsidRDefault="00EA7B32" w:rsidP="00EA7B32">
      <w:pPr>
        <w:pStyle w:val="BodyText2"/>
        <w:numPr>
          <w:ilvl w:val="0"/>
          <w:numId w:val="0"/>
        </w:numPr>
        <w:tabs>
          <w:tab w:val="left" w:pos="720"/>
        </w:tabs>
        <w:rPr>
          <w:color w:val="0D0D0D" w:themeColor="text1" w:themeTint="F2"/>
          <w:szCs w:val="20"/>
        </w:rPr>
      </w:pPr>
      <w:r w:rsidRPr="00540899">
        <w:rPr>
          <w:color w:val="0D0D0D" w:themeColor="text1" w:themeTint="F2"/>
          <w:szCs w:val="20"/>
        </w:rPr>
        <w:t>Copyright © 20</w:t>
      </w:r>
      <w:r w:rsidR="00E806CE">
        <w:rPr>
          <w:color w:val="0D0D0D" w:themeColor="text1" w:themeTint="F2"/>
          <w:szCs w:val="20"/>
        </w:rPr>
        <w:t>15</w:t>
      </w:r>
      <w:r w:rsidRPr="00540899">
        <w:rPr>
          <w:color w:val="0D0D0D" w:themeColor="text1" w:themeTint="F2"/>
          <w:szCs w:val="20"/>
        </w:rPr>
        <w:t xml:space="preserve">:  Comviva Technologies Ltd, Registered Office at A-26, Info City, Sector 34, Gurgaon-122001, Haryana, India. </w:t>
      </w:r>
    </w:p>
    <w:p w:rsidR="00EA7B32" w:rsidRPr="00540899" w:rsidRDefault="00EA7B32" w:rsidP="00EA7B32">
      <w:pPr>
        <w:pStyle w:val="BodyText2"/>
        <w:numPr>
          <w:ilvl w:val="0"/>
          <w:numId w:val="0"/>
        </w:numPr>
        <w:tabs>
          <w:tab w:val="left" w:pos="720"/>
        </w:tabs>
        <w:rPr>
          <w:rFonts w:ascii="Book Antiqua" w:hAnsi="Book Antiqua"/>
          <w:color w:val="0D0D0D" w:themeColor="text1" w:themeTint="F2"/>
          <w:szCs w:val="20"/>
        </w:rPr>
      </w:pPr>
    </w:p>
    <w:p w:rsidR="00EA7B32" w:rsidRPr="00540899" w:rsidRDefault="00EA7B32" w:rsidP="00EA7B32">
      <w:pPr>
        <w:pStyle w:val="BodyText2"/>
        <w:numPr>
          <w:ilvl w:val="0"/>
          <w:numId w:val="0"/>
        </w:numPr>
        <w:tabs>
          <w:tab w:val="left" w:pos="720"/>
        </w:tabs>
        <w:rPr>
          <w:color w:val="0D0D0D" w:themeColor="text1" w:themeTint="F2"/>
          <w:szCs w:val="20"/>
        </w:rPr>
      </w:pPr>
      <w:r w:rsidRPr="00540899">
        <w:rPr>
          <w:color w:val="0D0D0D" w:themeColor="text1" w:themeTint="F2"/>
          <w:szCs w:val="20"/>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This document and the Products, Solutions and Services it describes are intellectual property of the Company and/or of the respective owners thereof, whether such IPR is registered, registrable, pending for registration, applied for registration or not.</w:t>
      </w:r>
    </w:p>
    <w:p w:rsidR="00EA7B32" w:rsidRPr="00540899" w:rsidRDefault="00EA7B32" w:rsidP="00EA7B32">
      <w:pPr>
        <w:pStyle w:val="BodyText2"/>
        <w:numPr>
          <w:ilvl w:val="0"/>
          <w:numId w:val="0"/>
        </w:numPr>
        <w:rPr>
          <w:color w:val="0D0D0D" w:themeColor="text1" w:themeTint="F2"/>
          <w:szCs w:val="20"/>
          <w:lang w:val="en-GB"/>
        </w:rPr>
      </w:pPr>
      <w:r w:rsidRPr="00540899">
        <w:rPr>
          <w:color w:val="0D0D0D" w:themeColor="text1" w:themeTint="F2"/>
          <w:szCs w:val="20"/>
          <w:lang w:val="en-GB"/>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EA7B32" w:rsidRDefault="00EA7B32" w:rsidP="00051D43">
      <w:pPr>
        <w:pStyle w:val="BodyText2"/>
        <w:numPr>
          <w:ilvl w:val="0"/>
          <w:numId w:val="13"/>
        </w:numPr>
        <w:rPr>
          <w:color w:val="0D0D0D" w:themeColor="text1" w:themeTint="F2"/>
          <w:szCs w:val="20"/>
          <w:lang w:val="en-GB"/>
        </w:rPr>
      </w:pP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The Company logo is a trademark of the Company. Other products, names, logos  mentioned in this document , if any , may be trademarks of their respective owners.</w:t>
      </w:r>
    </w:p>
    <w:p w:rsidR="00EA7B32" w:rsidRDefault="00EA7B32" w:rsidP="00051D43">
      <w:pPr>
        <w:pStyle w:val="BodyText2"/>
        <w:numPr>
          <w:ilvl w:val="0"/>
          <w:numId w:val="13"/>
        </w:numPr>
        <w:rPr>
          <w:color w:val="0D0D0D" w:themeColor="text1" w:themeTint="F2"/>
          <w:szCs w:val="20"/>
        </w:rPr>
      </w:pPr>
    </w:p>
    <w:p w:rsidR="0003670A" w:rsidRPr="00692353" w:rsidRDefault="00E806CE" w:rsidP="00EA7B32">
      <w:pPr>
        <w:pStyle w:val="BodyText2"/>
      </w:pPr>
      <w:r>
        <w:rPr>
          <w:color w:val="0D0D0D" w:themeColor="text1" w:themeTint="F2"/>
          <w:szCs w:val="20"/>
          <w:lang w:val="en-GB"/>
        </w:rPr>
        <w:t>Copyright © 2015</w:t>
      </w:r>
      <w:r w:rsidR="00EA7B32" w:rsidRPr="00540899">
        <w:rPr>
          <w:color w:val="0D0D0D" w:themeColor="text1" w:themeTint="F2"/>
          <w:szCs w:val="20"/>
          <w:lang w:val="en-GB"/>
        </w:rPr>
        <w:t>:  Comviva Technologies Limited. All rights reserved.</w:t>
      </w:r>
    </w:p>
    <w:p w:rsidR="00692353" w:rsidRDefault="00692353">
      <w:pPr>
        <w:rPr>
          <w:rFonts w:ascii="Arial" w:hAnsi="Arial"/>
          <w:color w:val="0D0D0D" w:themeColor="text1" w:themeTint="F2"/>
          <w:sz w:val="20"/>
          <w:szCs w:val="20"/>
          <w:lang w:val="en-GB"/>
        </w:rPr>
      </w:pPr>
      <w:r>
        <w:rPr>
          <w:color w:val="0D0D0D" w:themeColor="text1" w:themeTint="F2"/>
          <w:szCs w:val="20"/>
          <w:lang w:val="en-GB"/>
        </w:rPr>
        <w:br w:type="page"/>
      </w:r>
    </w:p>
    <w:p w:rsidR="00692353" w:rsidRPr="00EA7B32" w:rsidRDefault="00692353" w:rsidP="00EA7B32">
      <w:pPr>
        <w:pStyle w:val="BodyText2"/>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Pr="00EA7B32" w:rsidRDefault="00EA7B32" w:rsidP="00EA7B32">
      <w:pPr>
        <w:pStyle w:val="BodyText2"/>
        <w:numPr>
          <w:ilvl w:val="0"/>
          <w:numId w:val="0"/>
        </w:numPr>
      </w:pPr>
    </w:p>
    <w:p w:rsidR="00EA7B32" w:rsidRPr="00EA7B32" w:rsidRDefault="00EA7B32" w:rsidP="00EA7B32">
      <w:pPr>
        <w:pStyle w:val="BodyText2"/>
        <w:rPr>
          <w:b/>
          <w:color w:val="E31837"/>
          <w:sz w:val="64"/>
          <w:szCs w:val="64"/>
        </w:rPr>
      </w:pPr>
      <w:r w:rsidRPr="00EA7B32">
        <w:rPr>
          <w:b/>
          <w:color w:val="E31837"/>
          <w:sz w:val="64"/>
          <w:szCs w:val="64"/>
        </w:rPr>
        <w:t>Thank You</w:t>
      </w:r>
    </w:p>
    <w:p w:rsidR="00EA7B32" w:rsidRDefault="00EA7B32" w:rsidP="00EA7B32">
      <w:pPr>
        <w:pStyle w:val="Subtitle"/>
        <w:keepNext w:val="0"/>
        <w:pBdr>
          <w:bottom w:val="none" w:sz="0" w:space="0" w:color="auto"/>
        </w:pBdr>
        <w:spacing w:before="0" w:after="0" w:line="240" w:lineRule="auto"/>
        <w:jc w:val="both"/>
        <w:rPr>
          <w:rFonts w:ascii="Arial" w:eastAsia="Calibri" w:hAnsi="Arial" w:cs="Arial"/>
          <w:b w:val="0"/>
          <w:caps w:val="0"/>
          <w:noProof/>
          <w:color w:val="1F497D" w:themeColor="text2"/>
          <w:spacing w:val="0"/>
          <w:kern w:val="0"/>
          <w:sz w:val="36"/>
          <w:szCs w:val="36"/>
        </w:rPr>
      </w:pPr>
      <w:r w:rsidRPr="00EA7B32">
        <w:rPr>
          <w:rFonts w:ascii="Arial" w:eastAsia="Calibri" w:hAnsi="Arial" w:cs="Arial"/>
          <w:b w:val="0"/>
          <w:caps w:val="0"/>
          <w:noProof/>
          <w:color w:val="1F497D" w:themeColor="text2"/>
          <w:spacing w:val="0"/>
          <w:kern w:val="0"/>
          <w:sz w:val="36"/>
          <w:szCs w:val="36"/>
        </w:rPr>
        <w:t xml:space="preserve">Visit us at </w:t>
      </w:r>
      <w:hyperlink r:id="rId21" w:history="1">
        <w:r w:rsidR="00BA3A0D" w:rsidRPr="00BA3A0D">
          <w:rPr>
            <w:rStyle w:val="Hyperlink"/>
            <w:rFonts w:ascii="Arial" w:eastAsia="Calibri" w:hAnsi="Arial" w:cs="Arial"/>
            <w:b w:val="0"/>
            <w:i/>
            <w:caps w:val="0"/>
            <w:noProof/>
            <w:spacing w:val="0"/>
            <w:kern w:val="0"/>
            <w:sz w:val="36"/>
            <w:szCs w:val="36"/>
          </w:rPr>
          <w:t>www.mahindracomviva.com</w:t>
        </w:r>
      </w:hyperlink>
    </w:p>
    <w:p w:rsidR="00BA3A0D" w:rsidRPr="00BA3A0D" w:rsidRDefault="00BA3A0D" w:rsidP="00BA3A0D">
      <w:pPr>
        <w:pStyle w:val="BodyText"/>
      </w:pPr>
    </w:p>
    <w:sectPr w:rsidR="00BA3A0D" w:rsidRPr="00BA3A0D" w:rsidSect="00322684">
      <w:footerReference w:type="even" r:id="rId22"/>
      <w:footerReference w:type="default" r:id="rId23"/>
      <w:pgSz w:w="11907" w:h="16839" w:code="9"/>
      <w:pgMar w:top="1440" w:right="1800" w:bottom="1440" w:left="1800" w:header="720" w:footer="720" w:gutter="0"/>
      <w:pgNumType w:fmt="upp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6F" w:rsidRDefault="00F57C6F">
      <w:r>
        <w:separator/>
      </w:r>
    </w:p>
    <w:p w:rsidR="00F57C6F" w:rsidRDefault="00F57C6F"/>
  </w:endnote>
  <w:endnote w:type="continuationSeparator" w:id="0">
    <w:p w:rsidR="00F57C6F" w:rsidRDefault="00F57C6F">
      <w:r>
        <w:continuationSeparator/>
      </w:r>
    </w:p>
    <w:p w:rsidR="00F57C6F" w:rsidRDefault="00F57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Bold">
    <w:altName w:val="Times New Roman"/>
    <w:panose1 w:val="020B0704020202020204"/>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F57C6F" w:rsidP="00322684">
    <w:pPr>
      <w:pStyle w:val="Footer"/>
      <w:pBdr>
        <w:top w:val="single" w:sz="4" w:space="1" w:color="auto"/>
      </w:pBdr>
      <w:tabs>
        <w:tab w:val="clear" w:pos="8640"/>
        <w:tab w:val="right" w:pos="8280"/>
      </w:tabs>
      <w:jc w:val="center"/>
    </w:pPr>
    <w:r>
      <w:fldChar w:fldCharType="begin"/>
    </w:r>
    <w:r>
      <w:instrText xml:space="preserve"> STYLEREF "Heading 1" \* MERGEFORMAT </w:instrText>
    </w:r>
    <w:r>
      <w:fldChar w:fldCharType="separate"/>
    </w:r>
    <w:r w:rsidR="00B032AF">
      <w:rPr>
        <w:noProof/>
      </w:rPr>
      <w:t>Architecture and Communication Protocol</w:t>
    </w:r>
    <w:r>
      <w:rPr>
        <w:noProof/>
      </w:rPr>
      <w:fldChar w:fldCharType="end"/>
    </w:r>
    <w:r w:rsidR="009E451F">
      <w:rPr>
        <w:b w:val="0"/>
      </w:rPr>
      <w:tab/>
    </w:r>
    <w:r w:rsidR="009E451F">
      <w:rPr>
        <w:b w:val="0"/>
      </w:rPr>
      <w:tab/>
    </w:r>
    <w:r w:rsidR="009E451F">
      <w:fldChar w:fldCharType="begin"/>
    </w:r>
    <w:r w:rsidR="009E451F">
      <w:instrText xml:space="preserve"> PAGE </w:instrText>
    </w:r>
    <w:r w:rsidR="009E451F">
      <w:fldChar w:fldCharType="separate"/>
    </w:r>
    <w:r w:rsidR="00B032AF">
      <w:rPr>
        <w:noProof/>
      </w:rPr>
      <w:t>vi</w:t>
    </w:r>
    <w:r w:rsidR="009E451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9E451F" w:rsidP="00F51DB4">
    <w:pPr>
      <w:pStyle w:val="Footer"/>
      <w:pBdr>
        <w:top w:val="single" w:sz="4" w:space="1" w:color="auto"/>
      </w:pBdr>
      <w:tabs>
        <w:tab w:val="clear" w:pos="8640"/>
        <w:tab w:val="right" w:pos="8280"/>
      </w:tabs>
    </w:pPr>
    <w:r>
      <w:fldChar w:fldCharType="begin"/>
    </w:r>
    <w:r>
      <w:instrText xml:space="preserve"> PAGE </w:instrText>
    </w:r>
    <w:r>
      <w:fldChar w:fldCharType="separate"/>
    </w:r>
    <w:r w:rsidR="00B032AF">
      <w:rPr>
        <w:noProof/>
      </w:rPr>
      <w:t>v</w:t>
    </w:r>
    <w:r>
      <w:rPr>
        <w:noProof/>
      </w:rPr>
      <w:fldChar w:fldCharType="end"/>
    </w:r>
    <w:r>
      <w:rPr>
        <w:rStyle w:val="PageNumber"/>
      </w:rPr>
      <w:tab/>
    </w:r>
    <w:r>
      <w:rPr>
        <w:rStyle w:val="PageNumber"/>
      </w:rPr>
      <w:tab/>
    </w:r>
    <w:r w:rsidR="00F57C6F">
      <w:fldChar w:fldCharType="begin"/>
    </w:r>
    <w:r w:rsidR="00F57C6F">
      <w:instrText xml:space="preserve"> STYLEREF "Heading 1" \* MERGEFORMAT </w:instrText>
    </w:r>
    <w:r w:rsidR="00F57C6F">
      <w:fldChar w:fldCharType="separate"/>
    </w:r>
    <w:r w:rsidR="00B032AF">
      <w:rPr>
        <w:noProof/>
      </w:rPr>
      <w:t>Architecture and Communication Protocol</w:t>
    </w:r>
    <w:r w:rsidR="00F57C6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9E45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Pr="00B2105F" w:rsidRDefault="009E451F" w:rsidP="00B2105F">
    <w:pPr>
      <w:pStyle w:val="Footer"/>
      <w:pBdr>
        <w:top w:val="single" w:sz="4" w:space="1" w:color="auto"/>
      </w:pBdr>
      <w:jc w:val="center"/>
    </w:pPr>
    <w:r>
      <w:rPr>
        <w:rStyle w:val="PageNumber"/>
      </w:rPr>
      <w:fldChar w:fldCharType="begin"/>
    </w:r>
    <w:r>
      <w:rPr>
        <w:rStyle w:val="PageNumber"/>
      </w:rPr>
      <w:instrText xml:space="preserve"> PAGE </w:instrText>
    </w:r>
    <w:r>
      <w:rPr>
        <w:rStyle w:val="PageNumber"/>
      </w:rPr>
      <w:fldChar w:fldCharType="separate"/>
    </w:r>
    <w:r w:rsidR="00B032AF">
      <w:rPr>
        <w:rStyle w:val="PageNumber"/>
        <w:noProof/>
      </w:rPr>
      <w:t>VII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Pr="00BB17AD" w:rsidRDefault="009E451F" w:rsidP="00BB17A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Pr="00BB17AD" w:rsidRDefault="009E451F" w:rsidP="00BB1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6F" w:rsidRDefault="00F57C6F">
      <w:r>
        <w:separator/>
      </w:r>
    </w:p>
    <w:p w:rsidR="00F57C6F" w:rsidRDefault="00F57C6F"/>
  </w:footnote>
  <w:footnote w:type="continuationSeparator" w:id="0">
    <w:p w:rsidR="00F57C6F" w:rsidRDefault="00F57C6F">
      <w:r>
        <w:continuationSeparator/>
      </w:r>
    </w:p>
    <w:p w:rsidR="00F57C6F" w:rsidRDefault="00F57C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9E451F" w:rsidP="00E806CE">
    <w:pPr>
      <w:pStyle w:val="Header"/>
      <w:jc w:val="right"/>
    </w:pPr>
    <w:r>
      <w:rPr>
        <w:noProof/>
        <w:lang w:val="en-IN" w:eastAsia="en-IN"/>
      </w:rPr>
      <w:drawing>
        <wp:anchor distT="0" distB="0" distL="114300" distR="114300" simplePos="0" relativeHeight="251669504" behindDoc="1" locked="0" layoutInCell="1" allowOverlap="1">
          <wp:simplePos x="0" y="0"/>
          <wp:positionH relativeFrom="column">
            <wp:posOffset>-904875</wp:posOffset>
          </wp:positionH>
          <wp:positionV relativeFrom="paragraph">
            <wp:posOffset>-450215</wp:posOffset>
          </wp:positionV>
          <wp:extent cx="2600325" cy="942975"/>
          <wp:effectExtent l="0" t="0" r="9525" b="9525"/>
          <wp:wrapNone/>
          <wp:docPr id="16"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600325" cy="942975"/>
                  </a:xfrm>
                  <a:prstGeom prst="rect">
                    <a:avLst/>
                  </a:prstGeom>
                </pic:spPr>
              </pic:pic>
            </a:graphicData>
          </a:graphic>
        </wp:anchor>
      </w:drawing>
    </w:r>
    <w:r>
      <w:rPr>
        <w:noProof/>
        <w:lang w:val="en-IN" w:eastAsia="en-IN"/>
      </w:rPr>
      <w:drawing>
        <wp:anchor distT="0" distB="0" distL="114300" distR="114300" simplePos="0" relativeHeight="251667456" behindDoc="0" locked="0" layoutInCell="1" allowOverlap="1">
          <wp:simplePos x="0" y="0"/>
          <wp:positionH relativeFrom="column">
            <wp:posOffset>4333875</wp:posOffset>
          </wp:positionH>
          <wp:positionV relativeFrom="paragraph">
            <wp:posOffset>-77470</wp:posOffset>
          </wp:positionV>
          <wp:extent cx="1847850" cy="438150"/>
          <wp:effectExtent l="0" t="0" r="0" b="0"/>
          <wp:wrapNone/>
          <wp:docPr id="14"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F57C6F">
    <w:pPr>
      <w:pStyle w:val="Header"/>
    </w:pPr>
    <w:r>
      <w:rPr>
        <w:noProof/>
        <w:lang w:val="en-IN" w:eastAsia="en-IN"/>
      </w:rPr>
      <w:pict>
        <v:shapetype id="_x0000_t202" coordsize="21600,21600" o:spt="202" path="m,l,21600r21600,l21600,xe">
          <v:stroke joinstyle="miter"/>
          <v:path gradientshapeok="t" o:connecttype="rect"/>
        </v:shapetype>
        <v:shape id="expertsource_Rsetting_footer" o:spid="_x0000_s2049" type="#_x0000_t202" style="position:absolute;margin-left:-72.45pt;margin-top:747.35pt;width:198.45pt;height:20pt;z-index:251699200;mso-wrap-style:none;mso-position-horizontal-relative:right-margin-area" stroked="f">
          <v:textbox>
            <w:txbxContent>
              <w:p w:rsidR="009E451F" w:rsidRPr="00F85B33" w:rsidRDefault="009E451F">
                <w:pPr>
                  <w:rPr>
                    <w:rFonts w:ascii="Tahoma" w:hAnsi="Tahoma" w:cs="Tahoma"/>
                    <w:color w:val="000000"/>
                    <w:sz w:val="16"/>
                  </w:rPr>
                </w:pPr>
                <w:r w:rsidRPr="00F85B33">
                  <w:rPr>
                    <w:rFonts w:ascii="Tahoma" w:hAnsi="Tahoma" w:cs="Tahoma"/>
                    <w:color w:val="000000"/>
                    <w:sz w:val="16"/>
                  </w:rPr>
                  <w:t xml:space="preserve"> Comviva Internal</w:t>
                </w:r>
              </w:p>
            </w:txbxContent>
          </v:textbox>
          <w10:wrap type="square" anchorx="page"/>
        </v:shape>
      </w:pict>
    </w:r>
    <w:r w:rsidR="009E451F" w:rsidRPr="00D11CE8">
      <w:rPr>
        <w:noProof/>
        <w:lang w:val="en-IN" w:eastAsia="en-IN"/>
      </w:rPr>
      <w:drawing>
        <wp:anchor distT="0" distB="0" distL="114300" distR="114300" simplePos="0" relativeHeight="251698176" behindDoc="0" locked="0" layoutInCell="1" allowOverlap="1">
          <wp:simplePos x="0" y="0"/>
          <wp:positionH relativeFrom="column">
            <wp:posOffset>3619500</wp:posOffset>
          </wp:positionH>
          <wp:positionV relativeFrom="paragraph">
            <wp:posOffset>-9525</wp:posOffset>
          </wp:positionV>
          <wp:extent cx="1847850" cy="438150"/>
          <wp:effectExtent l="19050" t="0" r="0" b="0"/>
          <wp:wrapNone/>
          <wp:docPr id="1"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F57C6F">
    <w:pPr>
      <w:pStyle w:val="Header"/>
      <w:jc w:val="right"/>
    </w:pPr>
    <w:r>
      <w:rPr>
        <w:noProof/>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left:0;text-align:left;margin-left:0;margin-top:0;width:406.1pt;height:45.1pt;rotation:315;z-index:251700224;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 Comviva Internal"/>
          <o:lock v:ext="edit" aspectratio="t"/>
          <w10:wrap anchorx="margin" anchory="margin"/>
        </v:shape>
      </w:pict>
    </w:r>
    <w:r w:rsidR="009E451F">
      <w:rPr>
        <w:noProof/>
        <w:lang w:val="en-IN" w:eastAsia="en-IN"/>
      </w:rPr>
      <w:drawing>
        <wp:anchor distT="0" distB="0" distL="114300" distR="114300" simplePos="0" relativeHeight="251665408" behindDoc="0" locked="0" layoutInCell="1" allowOverlap="1">
          <wp:simplePos x="0" y="0"/>
          <wp:positionH relativeFrom="column">
            <wp:posOffset>3914775</wp:posOffset>
          </wp:positionH>
          <wp:positionV relativeFrom="paragraph">
            <wp:posOffset>8890</wp:posOffset>
          </wp:positionV>
          <wp:extent cx="1847850" cy="438150"/>
          <wp:effectExtent l="19050" t="0" r="0" b="0"/>
          <wp:wrapNone/>
          <wp:docPr id="13"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009E451F" w:rsidRPr="003C6961">
      <w:rPr>
        <w:noProof/>
        <w:lang w:val="en-IN" w:eastAsia="en-IN"/>
      </w:rPr>
      <w:drawing>
        <wp:anchor distT="0" distB="0" distL="114300" distR="114300" simplePos="0" relativeHeight="251663360" behindDoc="1" locked="0" layoutInCell="1" allowOverlap="1">
          <wp:simplePos x="0" y="0"/>
          <wp:positionH relativeFrom="column">
            <wp:posOffset>-916615</wp:posOffset>
          </wp:positionH>
          <wp:positionV relativeFrom="paragraph">
            <wp:posOffset>-448310</wp:posOffset>
          </wp:positionV>
          <wp:extent cx="2596559" cy="946298"/>
          <wp:effectExtent l="19050" t="0" r="0" b="0"/>
          <wp:wrapNone/>
          <wp:docPr id="1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3"/>
                  <a:stretch>
                    <a:fillRect/>
                  </a:stretch>
                </pic:blipFill>
                <pic:spPr bwMode="ltGray">
                  <a:xfrm>
                    <a:off x="0" y="0"/>
                    <a:ext cx="2596515" cy="9436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A0A3CB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D062D23E"/>
    <w:lvl w:ilvl="0">
      <w:start w:val="1"/>
      <w:numFmt w:val="lowerRoman"/>
      <w:pStyle w:val="ListNumber3"/>
      <w:lvlText w:val="%1."/>
      <w:lvlJc w:val="right"/>
      <w:pPr>
        <w:tabs>
          <w:tab w:val="num" w:pos="2232"/>
        </w:tabs>
        <w:ind w:left="2232" w:hanging="259"/>
      </w:pPr>
      <w:rPr>
        <w:rFonts w:hint="default"/>
        <w:color w:val="E31837"/>
      </w:rPr>
    </w:lvl>
  </w:abstractNum>
  <w:abstractNum w:abstractNumId="2">
    <w:nsid w:val="FFFFFF7F"/>
    <w:multiLevelType w:val="singleLevel"/>
    <w:tmpl w:val="7206CD94"/>
    <w:lvl w:ilvl="0">
      <w:start w:val="1"/>
      <w:numFmt w:val="lowerLetter"/>
      <w:pStyle w:val="ListNumber2"/>
      <w:lvlText w:val="%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3">
    <w:nsid w:val="FFFFFF83"/>
    <w:multiLevelType w:val="singleLevel"/>
    <w:tmpl w:val="7E94633A"/>
    <w:lvl w:ilvl="0">
      <w:start w:val="1"/>
      <w:numFmt w:val="bullet"/>
      <w:pStyle w:val="ListBullet2"/>
      <w:lvlText w:val="-"/>
      <w:lvlJc w:val="left"/>
      <w:pPr>
        <w:ind w:left="1440" w:hanging="360"/>
      </w:pPr>
      <w:rPr>
        <w:rFonts w:ascii="Adobe Caslon Pro Bold" w:hAnsi="Adobe Caslon Pro Bold" w:hint="default"/>
        <w:color w:val="E31837"/>
        <w:sz w:val="24"/>
      </w:rPr>
    </w:lvl>
  </w:abstractNum>
  <w:abstractNum w:abstractNumId="4">
    <w:nsid w:val="FFFFFF88"/>
    <w:multiLevelType w:val="singleLevel"/>
    <w:tmpl w:val="1D70C1C6"/>
    <w:lvl w:ilvl="0">
      <w:start w:val="1"/>
      <w:numFmt w:val="decimal"/>
      <w:pStyle w:val="TableListNumber1"/>
      <w:lvlText w:val="%1."/>
      <w:lvlJc w:val="left"/>
      <w:pPr>
        <w:tabs>
          <w:tab w:val="num" w:pos="360"/>
        </w:tabs>
        <w:ind w:left="360" w:hanging="360"/>
      </w:pPr>
      <w:rPr>
        <w:rFonts w:hint="default"/>
      </w:rPr>
    </w:lvl>
  </w:abstractNum>
  <w:abstractNum w:abstractNumId="5">
    <w:nsid w:val="08833A8B"/>
    <w:multiLevelType w:val="hybridMultilevel"/>
    <w:tmpl w:val="49747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537825"/>
    <w:multiLevelType w:val="hybridMultilevel"/>
    <w:tmpl w:val="C9EC0D4E"/>
    <w:lvl w:ilvl="0" w:tplc="CAFCA472">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5C022B8"/>
    <w:multiLevelType w:val="hybridMultilevel"/>
    <w:tmpl w:val="BE1A6664"/>
    <w:lvl w:ilvl="0" w:tplc="CAFCA472">
      <w:start w:val="1"/>
      <w:numFmt w:val="bullet"/>
      <w:pStyle w:val="NoteHeading"/>
      <w:lvlText w:val=""/>
      <w:lvlJc w:val="left"/>
      <w:pPr>
        <w:tabs>
          <w:tab w:val="num" w:pos="1080"/>
        </w:tabs>
        <w:ind w:left="1080" w:hanging="504"/>
      </w:pPr>
      <w:rPr>
        <w:rFonts w:ascii="Webdings" w:hAnsi="Webdings" w:hint="default"/>
        <w:b/>
        <w:i w:val="0"/>
        <w:color w:val="0F1177"/>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outline w:val="0"/>
        <w:shadow w:val="0"/>
        <w:emboss w:val="0"/>
        <w:imprint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9">
    <w:nsid w:val="1DDC2FED"/>
    <w:multiLevelType w:val="hybridMultilevel"/>
    <w:tmpl w:val="9B1CFA10"/>
    <w:lvl w:ilvl="0" w:tplc="0C9CF69C">
      <w:start w:val="1"/>
      <w:numFmt w:val="bullet"/>
      <w:lvlText w:val=""/>
      <w:lvlJc w:val="left"/>
      <w:pPr>
        <w:ind w:left="720" w:hanging="360"/>
      </w:pPr>
      <w:rPr>
        <w:rFonts w:ascii="Symbol" w:hAnsi="Symbol" w:hint="default"/>
      </w:rPr>
    </w:lvl>
    <w:lvl w:ilvl="1" w:tplc="51D492C0">
      <w:start w:val="1"/>
      <w:numFmt w:val="bullet"/>
      <w:lvlText w:val="o"/>
      <w:lvlJc w:val="left"/>
      <w:pPr>
        <w:ind w:left="1440" w:hanging="360"/>
      </w:pPr>
      <w:rPr>
        <w:rFonts w:ascii="Courier New" w:hAnsi="Courier New" w:cs="Courier New" w:hint="default"/>
      </w:rPr>
    </w:lvl>
    <w:lvl w:ilvl="2" w:tplc="7504B88C" w:tentative="1">
      <w:start w:val="1"/>
      <w:numFmt w:val="bullet"/>
      <w:lvlText w:val=""/>
      <w:lvlJc w:val="left"/>
      <w:pPr>
        <w:ind w:left="2160" w:hanging="360"/>
      </w:pPr>
      <w:rPr>
        <w:rFonts w:ascii="Wingdings" w:hAnsi="Wingdings" w:hint="default"/>
      </w:rPr>
    </w:lvl>
    <w:lvl w:ilvl="3" w:tplc="8C3AF7D0" w:tentative="1">
      <w:start w:val="1"/>
      <w:numFmt w:val="bullet"/>
      <w:lvlText w:val=""/>
      <w:lvlJc w:val="left"/>
      <w:pPr>
        <w:ind w:left="2880" w:hanging="360"/>
      </w:pPr>
      <w:rPr>
        <w:rFonts w:ascii="Symbol" w:hAnsi="Symbol" w:hint="default"/>
      </w:rPr>
    </w:lvl>
    <w:lvl w:ilvl="4" w:tplc="99BA210C" w:tentative="1">
      <w:start w:val="1"/>
      <w:numFmt w:val="bullet"/>
      <w:lvlText w:val="o"/>
      <w:lvlJc w:val="left"/>
      <w:pPr>
        <w:ind w:left="3600" w:hanging="360"/>
      </w:pPr>
      <w:rPr>
        <w:rFonts w:ascii="Courier New" w:hAnsi="Courier New" w:cs="Courier New" w:hint="default"/>
      </w:rPr>
    </w:lvl>
    <w:lvl w:ilvl="5" w:tplc="19BCB038" w:tentative="1">
      <w:start w:val="1"/>
      <w:numFmt w:val="bullet"/>
      <w:lvlText w:val=""/>
      <w:lvlJc w:val="left"/>
      <w:pPr>
        <w:ind w:left="4320" w:hanging="360"/>
      </w:pPr>
      <w:rPr>
        <w:rFonts w:ascii="Wingdings" w:hAnsi="Wingdings" w:hint="default"/>
      </w:rPr>
    </w:lvl>
    <w:lvl w:ilvl="6" w:tplc="F8B4CB54" w:tentative="1">
      <w:start w:val="1"/>
      <w:numFmt w:val="bullet"/>
      <w:lvlText w:val=""/>
      <w:lvlJc w:val="left"/>
      <w:pPr>
        <w:ind w:left="5040" w:hanging="360"/>
      </w:pPr>
      <w:rPr>
        <w:rFonts w:ascii="Symbol" w:hAnsi="Symbol" w:hint="default"/>
      </w:rPr>
    </w:lvl>
    <w:lvl w:ilvl="7" w:tplc="DC2E5D7C" w:tentative="1">
      <w:start w:val="1"/>
      <w:numFmt w:val="bullet"/>
      <w:lvlText w:val="o"/>
      <w:lvlJc w:val="left"/>
      <w:pPr>
        <w:ind w:left="5760" w:hanging="360"/>
      </w:pPr>
      <w:rPr>
        <w:rFonts w:ascii="Courier New" w:hAnsi="Courier New" w:cs="Courier New" w:hint="default"/>
      </w:rPr>
    </w:lvl>
    <w:lvl w:ilvl="8" w:tplc="F028AF8C" w:tentative="1">
      <w:start w:val="1"/>
      <w:numFmt w:val="bullet"/>
      <w:lvlText w:val=""/>
      <w:lvlJc w:val="left"/>
      <w:pPr>
        <w:ind w:left="6480" w:hanging="360"/>
      </w:pPr>
      <w:rPr>
        <w:rFonts w:ascii="Wingdings" w:hAnsi="Wingdings" w:hint="default"/>
      </w:rPr>
    </w:lvl>
  </w:abstractNum>
  <w:abstractNum w:abstractNumId="10">
    <w:nsid w:val="20604086"/>
    <w:multiLevelType w:val="hybridMultilevel"/>
    <w:tmpl w:val="0E0A0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37540"/>
    <w:multiLevelType w:val="multilevel"/>
    <w:tmpl w:val="D5C80A88"/>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rPr>
    </w:lvl>
    <w:lvl w:ilvl="2">
      <w:start w:val="1"/>
      <w:numFmt w:val="lowerLetter"/>
      <w:pStyle w:val="Number2"/>
      <w:lvlText w:val="%3."/>
      <w:lvlJc w:val="left"/>
      <w:pPr>
        <w:tabs>
          <w:tab w:val="num" w:pos="1440"/>
        </w:tabs>
        <w:ind w:left="1440" w:hanging="360"/>
      </w:pPr>
      <w:rPr>
        <w:rFonts w:hint="default"/>
      </w:rPr>
    </w:lvl>
    <w:lvl w:ilvl="3">
      <w:start w:val="1"/>
      <w:numFmt w:val="lowerRoman"/>
      <w:pStyle w:val="Number3"/>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12">
    <w:nsid w:val="26222B41"/>
    <w:multiLevelType w:val="multilevel"/>
    <w:tmpl w:val="AB2AFAA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2160"/>
        </w:tabs>
        <w:ind w:left="0" w:firstLine="0"/>
      </w:pPr>
      <w:rPr>
        <w:rFonts w:hint="default"/>
      </w:rPr>
    </w:lvl>
    <w:lvl w:ilvl="2">
      <w:start w:val="1"/>
      <w:numFmt w:val="decimal"/>
      <w:pStyle w:val="Heading3"/>
      <w:lvlText w:val="%1.%2.%3"/>
      <w:lvlJc w:val="left"/>
      <w:pPr>
        <w:tabs>
          <w:tab w:val="num" w:pos="360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8D23A8"/>
    <w:multiLevelType w:val="hybridMultilevel"/>
    <w:tmpl w:val="80E69D22"/>
    <w:lvl w:ilvl="0" w:tplc="A86CCCCE">
      <w:start w:val="1"/>
      <w:numFmt w:val="bullet"/>
      <w:lvlText w:val=""/>
      <w:lvlJc w:val="left"/>
      <w:pPr>
        <w:ind w:left="2610" w:hanging="360"/>
      </w:pPr>
      <w:rPr>
        <w:rFonts w:ascii="Wingdings" w:hAnsi="Wingdings" w:hint="default"/>
        <w:b/>
        <w:i w:val="0"/>
        <w:outline w:val="0"/>
        <w:shadow/>
        <w:emboss w:val="0"/>
        <w:imprint w:val="0"/>
        <w:color w:val="0F1177"/>
        <w:sz w:val="40"/>
      </w:rPr>
    </w:lvl>
    <w:lvl w:ilvl="1" w:tplc="AF26BCF2" w:tentative="1">
      <w:start w:val="1"/>
      <w:numFmt w:val="bullet"/>
      <w:lvlText w:val="o"/>
      <w:lvlJc w:val="left"/>
      <w:pPr>
        <w:ind w:left="3330" w:hanging="360"/>
      </w:pPr>
      <w:rPr>
        <w:rFonts w:ascii="Courier New" w:hAnsi="Courier New" w:cs="Courier New" w:hint="default"/>
      </w:rPr>
    </w:lvl>
    <w:lvl w:ilvl="2" w:tplc="1668EDA0" w:tentative="1">
      <w:start w:val="1"/>
      <w:numFmt w:val="bullet"/>
      <w:lvlText w:val=""/>
      <w:lvlJc w:val="left"/>
      <w:pPr>
        <w:ind w:left="4050" w:hanging="360"/>
      </w:pPr>
      <w:rPr>
        <w:rFonts w:ascii="Wingdings" w:hAnsi="Wingdings" w:hint="default"/>
      </w:rPr>
    </w:lvl>
    <w:lvl w:ilvl="3" w:tplc="B7D85822" w:tentative="1">
      <w:start w:val="1"/>
      <w:numFmt w:val="bullet"/>
      <w:lvlText w:val=""/>
      <w:lvlJc w:val="left"/>
      <w:pPr>
        <w:ind w:left="4770" w:hanging="360"/>
      </w:pPr>
      <w:rPr>
        <w:rFonts w:ascii="Symbol" w:hAnsi="Symbol" w:hint="default"/>
      </w:rPr>
    </w:lvl>
    <w:lvl w:ilvl="4" w:tplc="6BE0DE34" w:tentative="1">
      <w:start w:val="1"/>
      <w:numFmt w:val="bullet"/>
      <w:lvlText w:val="o"/>
      <w:lvlJc w:val="left"/>
      <w:pPr>
        <w:ind w:left="5490" w:hanging="360"/>
      </w:pPr>
      <w:rPr>
        <w:rFonts w:ascii="Courier New" w:hAnsi="Courier New" w:cs="Courier New" w:hint="default"/>
      </w:rPr>
    </w:lvl>
    <w:lvl w:ilvl="5" w:tplc="178223E4" w:tentative="1">
      <w:start w:val="1"/>
      <w:numFmt w:val="bullet"/>
      <w:lvlText w:val=""/>
      <w:lvlJc w:val="left"/>
      <w:pPr>
        <w:ind w:left="6210" w:hanging="360"/>
      </w:pPr>
      <w:rPr>
        <w:rFonts w:ascii="Wingdings" w:hAnsi="Wingdings" w:hint="default"/>
      </w:rPr>
    </w:lvl>
    <w:lvl w:ilvl="6" w:tplc="4B94BDA4" w:tentative="1">
      <w:start w:val="1"/>
      <w:numFmt w:val="bullet"/>
      <w:lvlText w:val=""/>
      <w:lvlJc w:val="left"/>
      <w:pPr>
        <w:ind w:left="6930" w:hanging="360"/>
      </w:pPr>
      <w:rPr>
        <w:rFonts w:ascii="Symbol" w:hAnsi="Symbol" w:hint="default"/>
      </w:rPr>
    </w:lvl>
    <w:lvl w:ilvl="7" w:tplc="EBEC4B04" w:tentative="1">
      <w:start w:val="1"/>
      <w:numFmt w:val="bullet"/>
      <w:lvlText w:val="o"/>
      <w:lvlJc w:val="left"/>
      <w:pPr>
        <w:ind w:left="7650" w:hanging="360"/>
      </w:pPr>
      <w:rPr>
        <w:rFonts w:ascii="Courier New" w:hAnsi="Courier New" w:cs="Courier New" w:hint="default"/>
      </w:rPr>
    </w:lvl>
    <w:lvl w:ilvl="8" w:tplc="4A9CC1E0" w:tentative="1">
      <w:start w:val="1"/>
      <w:numFmt w:val="bullet"/>
      <w:lvlText w:val=""/>
      <w:lvlJc w:val="left"/>
      <w:pPr>
        <w:ind w:left="8370" w:hanging="360"/>
      </w:pPr>
      <w:rPr>
        <w:rFonts w:ascii="Wingdings" w:hAnsi="Wingdings" w:hint="default"/>
      </w:rPr>
    </w:lvl>
  </w:abstractNum>
  <w:abstractNum w:abstractNumId="14">
    <w:nsid w:val="31EE24E2"/>
    <w:multiLevelType w:val="multilevel"/>
    <w:tmpl w:val="C4B4D6CC"/>
    <w:lvl w:ilvl="0">
      <w:start w:val="1"/>
      <w:numFmt w:val="decimal"/>
      <w:lvlText w:val="%1"/>
      <w:lvlJc w:val="left"/>
      <w:pPr>
        <w:tabs>
          <w:tab w:val="num" w:pos="432"/>
        </w:tabs>
        <w:ind w:left="432" w:hanging="432"/>
      </w:pPr>
      <w:rPr>
        <w:rFonts w:hint="default"/>
        <w:vanish w:val="0"/>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576" w:hanging="576"/>
      </w:pPr>
      <w:rPr>
        <w:rFonts w:hint="default"/>
      </w:rPr>
    </w:lvl>
    <w:lvl w:ilvl="3">
      <w:start w:val="1"/>
      <w:numFmt w:val="decimal"/>
      <w:lvlText w:val="%1.%2.%3.%4"/>
      <w:lvlJc w:val="left"/>
      <w:pPr>
        <w:tabs>
          <w:tab w:val="num" w:pos="1440"/>
        </w:tabs>
        <w:ind w:left="1080" w:hanging="1080"/>
      </w:pPr>
      <w:rPr>
        <w:rFonts w:hint="default"/>
      </w:rPr>
    </w:lvl>
    <w:lvl w:ilvl="4">
      <w:start w:val="1"/>
      <w:numFmt w:val="decimal"/>
      <w:pStyle w:val="Heading5"/>
      <w:lvlText w:val="%1.%2.%3.%4.%5"/>
      <w:lvlJc w:val="left"/>
      <w:pPr>
        <w:tabs>
          <w:tab w:val="num" w:pos="23040"/>
        </w:tabs>
        <w:ind w:left="23040" w:hanging="230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366A30D6"/>
    <w:multiLevelType w:val="multilevel"/>
    <w:tmpl w:val="4094FEF8"/>
    <w:lvl w:ilvl="0">
      <w:start w:val="1"/>
      <w:numFmt w:val="upperRoman"/>
      <w:pStyle w:val="Apendixsection"/>
      <w:lvlText w:val="A-%1"/>
      <w:lvlJc w:val="left"/>
      <w:pPr>
        <w:tabs>
          <w:tab w:val="num" w:pos="1170"/>
        </w:tabs>
        <w:ind w:left="45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8CA69A9"/>
    <w:multiLevelType w:val="hybridMultilevel"/>
    <w:tmpl w:val="8F80CCC8"/>
    <w:lvl w:ilvl="0" w:tplc="9682A24E">
      <w:start w:val="1"/>
      <w:numFmt w:val="bullet"/>
      <w:lvlText w:val=""/>
      <w:lvlJc w:val="left"/>
      <w:pPr>
        <w:tabs>
          <w:tab w:val="num" w:pos="1080"/>
        </w:tabs>
        <w:ind w:left="1080" w:hanging="504"/>
      </w:pPr>
      <w:rPr>
        <w:rFonts w:ascii="Wingdings" w:hAnsi="Wingdings" w:hint="default"/>
        <w:b/>
        <w:i w:val="0"/>
        <w:color w:val="0F1177"/>
        <w:sz w:val="40"/>
      </w:rPr>
    </w:lvl>
    <w:lvl w:ilvl="1" w:tplc="12DCD786">
      <w:start w:val="1"/>
      <w:numFmt w:val="bullet"/>
      <w:lvlText w:val="o"/>
      <w:lvlJc w:val="left"/>
      <w:pPr>
        <w:tabs>
          <w:tab w:val="num" w:pos="1440"/>
        </w:tabs>
        <w:ind w:left="1440" w:hanging="360"/>
      </w:pPr>
      <w:rPr>
        <w:rFonts w:ascii="Courier New" w:hAnsi="Courier New" w:hint="default"/>
      </w:rPr>
    </w:lvl>
    <w:lvl w:ilvl="2" w:tplc="AB1A716C" w:tentative="1">
      <w:start w:val="1"/>
      <w:numFmt w:val="bullet"/>
      <w:lvlText w:val=""/>
      <w:lvlJc w:val="left"/>
      <w:pPr>
        <w:tabs>
          <w:tab w:val="num" w:pos="2160"/>
        </w:tabs>
        <w:ind w:left="2160" w:hanging="360"/>
      </w:pPr>
      <w:rPr>
        <w:rFonts w:ascii="Wingdings" w:hAnsi="Wingdings" w:hint="default"/>
      </w:rPr>
    </w:lvl>
    <w:lvl w:ilvl="3" w:tplc="A212F456" w:tentative="1">
      <w:start w:val="1"/>
      <w:numFmt w:val="bullet"/>
      <w:lvlText w:val=""/>
      <w:lvlJc w:val="left"/>
      <w:pPr>
        <w:tabs>
          <w:tab w:val="num" w:pos="2880"/>
        </w:tabs>
        <w:ind w:left="2880" w:hanging="360"/>
      </w:pPr>
      <w:rPr>
        <w:rFonts w:ascii="Symbol" w:hAnsi="Symbol" w:hint="default"/>
      </w:rPr>
    </w:lvl>
    <w:lvl w:ilvl="4" w:tplc="468CD634" w:tentative="1">
      <w:start w:val="1"/>
      <w:numFmt w:val="bullet"/>
      <w:lvlText w:val="o"/>
      <w:lvlJc w:val="left"/>
      <w:pPr>
        <w:tabs>
          <w:tab w:val="num" w:pos="3600"/>
        </w:tabs>
        <w:ind w:left="3600" w:hanging="360"/>
      </w:pPr>
      <w:rPr>
        <w:rFonts w:ascii="Courier New" w:hAnsi="Courier New" w:hint="default"/>
      </w:rPr>
    </w:lvl>
    <w:lvl w:ilvl="5" w:tplc="23E6A454" w:tentative="1">
      <w:start w:val="1"/>
      <w:numFmt w:val="bullet"/>
      <w:lvlText w:val=""/>
      <w:lvlJc w:val="left"/>
      <w:pPr>
        <w:tabs>
          <w:tab w:val="num" w:pos="4320"/>
        </w:tabs>
        <w:ind w:left="4320" w:hanging="360"/>
      </w:pPr>
      <w:rPr>
        <w:rFonts w:ascii="Wingdings" w:hAnsi="Wingdings" w:hint="default"/>
      </w:rPr>
    </w:lvl>
    <w:lvl w:ilvl="6" w:tplc="A1DE33D4" w:tentative="1">
      <w:start w:val="1"/>
      <w:numFmt w:val="bullet"/>
      <w:lvlText w:val=""/>
      <w:lvlJc w:val="left"/>
      <w:pPr>
        <w:tabs>
          <w:tab w:val="num" w:pos="5040"/>
        </w:tabs>
        <w:ind w:left="5040" w:hanging="360"/>
      </w:pPr>
      <w:rPr>
        <w:rFonts w:ascii="Symbol" w:hAnsi="Symbol" w:hint="default"/>
      </w:rPr>
    </w:lvl>
    <w:lvl w:ilvl="7" w:tplc="C51EB55C" w:tentative="1">
      <w:start w:val="1"/>
      <w:numFmt w:val="bullet"/>
      <w:lvlText w:val="o"/>
      <w:lvlJc w:val="left"/>
      <w:pPr>
        <w:tabs>
          <w:tab w:val="num" w:pos="5760"/>
        </w:tabs>
        <w:ind w:left="5760" w:hanging="360"/>
      </w:pPr>
      <w:rPr>
        <w:rFonts w:ascii="Courier New" w:hAnsi="Courier New" w:hint="default"/>
      </w:rPr>
    </w:lvl>
    <w:lvl w:ilvl="8" w:tplc="017EB352" w:tentative="1">
      <w:start w:val="1"/>
      <w:numFmt w:val="bullet"/>
      <w:lvlText w:val=""/>
      <w:lvlJc w:val="left"/>
      <w:pPr>
        <w:tabs>
          <w:tab w:val="num" w:pos="6480"/>
        </w:tabs>
        <w:ind w:left="6480" w:hanging="360"/>
      </w:pPr>
      <w:rPr>
        <w:rFonts w:ascii="Wingdings" w:hAnsi="Wingdings" w:hint="default"/>
      </w:rPr>
    </w:lvl>
  </w:abstractNum>
  <w:abstractNum w:abstractNumId="17">
    <w:nsid w:val="3DC029E3"/>
    <w:multiLevelType w:val="hybridMultilevel"/>
    <w:tmpl w:val="AC04C61C"/>
    <w:lvl w:ilvl="0" w:tplc="7C2AC05A">
      <w:start w:val="1"/>
      <w:numFmt w:val="decimal"/>
      <w:pStyle w:val="ListNumber"/>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8">
    <w:nsid w:val="54E2183D"/>
    <w:multiLevelType w:val="hybridMultilevel"/>
    <w:tmpl w:val="929C15DA"/>
    <w:lvl w:ilvl="0" w:tplc="98E0749A">
      <w:start w:val="1"/>
      <w:numFmt w:val="bullet"/>
      <w:lvlText w:val=""/>
      <w:lvlJc w:val="left"/>
      <w:pPr>
        <w:ind w:left="1368" w:hanging="360"/>
      </w:pPr>
      <w:rPr>
        <w:rFonts w:ascii="Wingdings" w:hAnsi="Wingding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9">
    <w:nsid w:val="593930B0"/>
    <w:multiLevelType w:val="hybridMultilevel"/>
    <w:tmpl w:val="1D8A99A6"/>
    <w:lvl w:ilvl="0" w:tplc="D090D106">
      <w:start w:val="1"/>
      <w:numFmt w:val="bullet"/>
      <w:pStyle w:val="TableListBullet1"/>
      <w:lvlText w:val=""/>
      <w:lvlJc w:val="left"/>
      <w:pPr>
        <w:tabs>
          <w:tab w:val="num" w:pos="360"/>
        </w:tabs>
        <w:ind w:left="360"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6110662F"/>
    <w:multiLevelType w:val="hybridMultilevel"/>
    <w:tmpl w:val="ABD4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601601"/>
    <w:multiLevelType w:val="hybridMultilevel"/>
    <w:tmpl w:val="593E12B8"/>
    <w:lvl w:ilvl="0" w:tplc="0D2EF52A">
      <w:start w:val="1"/>
      <w:numFmt w:val="bullet"/>
      <w:pStyle w:val="ListBullet3"/>
      <w:lvlText w:val=""/>
      <w:lvlJc w:val="left"/>
      <w:pPr>
        <w:ind w:left="1080" w:hanging="360"/>
      </w:pPr>
      <w:rPr>
        <w:rFonts w:ascii="Wingdings" w:hAnsi="Wingdings" w:hint="default"/>
        <w:color w:val="E31837"/>
        <w:sz w:val="24"/>
        <w:szCs w:val="24"/>
      </w:rPr>
    </w:lvl>
    <w:lvl w:ilvl="1" w:tplc="E5EA05FA" w:tentative="1">
      <w:start w:val="1"/>
      <w:numFmt w:val="bullet"/>
      <w:lvlText w:val="o"/>
      <w:lvlJc w:val="left"/>
      <w:pPr>
        <w:ind w:left="1800" w:hanging="360"/>
      </w:pPr>
      <w:rPr>
        <w:rFonts w:ascii="Courier New" w:hAnsi="Courier New" w:cs="Courier New" w:hint="default"/>
      </w:rPr>
    </w:lvl>
    <w:lvl w:ilvl="2" w:tplc="9F88A7D6" w:tentative="1">
      <w:start w:val="1"/>
      <w:numFmt w:val="bullet"/>
      <w:lvlText w:val=""/>
      <w:lvlJc w:val="left"/>
      <w:pPr>
        <w:ind w:left="2520" w:hanging="360"/>
      </w:pPr>
      <w:rPr>
        <w:rFonts w:ascii="Wingdings" w:hAnsi="Wingdings" w:hint="default"/>
      </w:rPr>
    </w:lvl>
    <w:lvl w:ilvl="3" w:tplc="70C472D2" w:tentative="1">
      <w:start w:val="1"/>
      <w:numFmt w:val="bullet"/>
      <w:lvlText w:val=""/>
      <w:lvlJc w:val="left"/>
      <w:pPr>
        <w:ind w:left="3240" w:hanging="360"/>
      </w:pPr>
      <w:rPr>
        <w:rFonts w:ascii="Symbol" w:hAnsi="Symbol" w:hint="default"/>
      </w:rPr>
    </w:lvl>
    <w:lvl w:ilvl="4" w:tplc="81982E84" w:tentative="1">
      <w:start w:val="1"/>
      <w:numFmt w:val="bullet"/>
      <w:lvlText w:val="o"/>
      <w:lvlJc w:val="left"/>
      <w:pPr>
        <w:ind w:left="3960" w:hanging="360"/>
      </w:pPr>
      <w:rPr>
        <w:rFonts w:ascii="Courier New" w:hAnsi="Courier New" w:cs="Courier New" w:hint="default"/>
      </w:rPr>
    </w:lvl>
    <w:lvl w:ilvl="5" w:tplc="E160DF6E" w:tentative="1">
      <w:start w:val="1"/>
      <w:numFmt w:val="bullet"/>
      <w:lvlText w:val=""/>
      <w:lvlJc w:val="left"/>
      <w:pPr>
        <w:ind w:left="4680" w:hanging="360"/>
      </w:pPr>
      <w:rPr>
        <w:rFonts w:ascii="Wingdings" w:hAnsi="Wingdings" w:hint="default"/>
      </w:rPr>
    </w:lvl>
    <w:lvl w:ilvl="6" w:tplc="F9DC3514" w:tentative="1">
      <w:start w:val="1"/>
      <w:numFmt w:val="bullet"/>
      <w:lvlText w:val=""/>
      <w:lvlJc w:val="left"/>
      <w:pPr>
        <w:ind w:left="5400" w:hanging="360"/>
      </w:pPr>
      <w:rPr>
        <w:rFonts w:ascii="Symbol" w:hAnsi="Symbol" w:hint="default"/>
      </w:rPr>
    </w:lvl>
    <w:lvl w:ilvl="7" w:tplc="AD0C208E" w:tentative="1">
      <w:start w:val="1"/>
      <w:numFmt w:val="bullet"/>
      <w:lvlText w:val="o"/>
      <w:lvlJc w:val="left"/>
      <w:pPr>
        <w:ind w:left="6120" w:hanging="360"/>
      </w:pPr>
      <w:rPr>
        <w:rFonts w:ascii="Courier New" w:hAnsi="Courier New" w:cs="Courier New" w:hint="default"/>
      </w:rPr>
    </w:lvl>
    <w:lvl w:ilvl="8" w:tplc="36082C6A" w:tentative="1">
      <w:start w:val="1"/>
      <w:numFmt w:val="bullet"/>
      <w:lvlText w:val=""/>
      <w:lvlJc w:val="left"/>
      <w:pPr>
        <w:ind w:left="6840" w:hanging="360"/>
      </w:pPr>
      <w:rPr>
        <w:rFonts w:ascii="Wingdings" w:hAnsi="Wingdings" w:hint="default"/>
      </w:rPr>
    </w:lvl>
  </w:abstractNum>
  <w:abstractNum w:abstractNumId="22">
    <w:nsid w:val="74A05C26"/>
    <w:multiLevelType w:val="hybridMultilevel"/>
    <w:tmpl w:val="41FA9BD0"/>
    <w:lvl w:ilvl="0" w:tplc="4F26F868">
      <w:start w:val="1"/>
      <w:numFmt w:val="bullet"/>
      <w:pStyle w:val="ListBullet1"/>
      <w:lvlText w:val=""/>
      <w:lvlJc w:val="left"/>
      <w:pPr>
        <w:tabs>
          <w:tab w:val="num" w:pos="1008"/>
        </w:tabs>
        <w:ind w:left="1008" w:hanging="360"/>
      </w:pPr>
      <w:rPr>
        <w:rFonts w:ascii="Wingdings" w:hAnsi="Wingdings" w:hint="default"/>
        <w:color w:val="E31837"/>
        <w:sz w:val="24"/>
      </w:rPr>
    </w:lvl>
    <w:lvl w:ilvl="1" w:tplc="4FDE5B86">
      <w:start w:val="1"/>
      <w:numFmt w:val="bullet"/>
      <w:lvlText w:val="o"/>
      <w:lvlJc w:val="left"/>
      <w:pPr>
        <w:tabs>
          <w:tab w:val="num" w:pos="1440"/>
        </w:tabs>
        <w:ind w:left="1440" w:hanging="360"/>
      </w:pPr>
      <w:rPr>
        <w:rFonts w:ascii="Courier New" w:hAnsi="Courier New" w:hint="default"/>
      </w:rPr>
    </w:lvl>
    <w:lvl w:ilvl="2" w:tplc="B02CFC70">
      <w:start w:val="1"/>
      <w:numFmt w:val="bullet"/>
      <w:lvlText w:val=""/>
      <w:lvlJc w:val="left"/>
      <w:pPr>
        <w:tabs>
          <w:tab w:val="num" w:pos="2160"/>
        </w:tabs>
        <w:ind w:left="2160" w:hanging="360"/>
      </w:pPr>
      <w:rPr>
        <w:rFonts w:ascii="Wingdings" w:hAnsi="Wingdings" w:hint="default"/>
      </w:rPr>
    </w:lvl>
    <w:lvl w:ilvl="3" w:tplc="00169988" w:tentative="1">
      <w:start w:val="1"/>
      <w:numFmt w:val="bullet"/>
      <w:lvlText w:val=""/>
      <w:lvlJc w:val="left"/>
      <w:pPr>
        <w:tabs>
          <w:tab w:val="num" w:pos="2880"/>
        </w:tabs>
        <w:ind w:left="2880" w:hanging="360"/>
      </w:pPr>
      <w:rPr>
        <w:rFonts w:ascii="Symbol" w:hAnsi="Symbol" w:hint="default"/>
      </w:rPr>
    </w:lvl>
    <w:lvl w:ilvl="4" w:tplc="823CA37A" w:tentative="1">
      <w:start w:val="1"/>
      <w:numFmt w:val="bullet"/>
      <w:lvlText w:val="o"/>
      <w:lvlJc w:val="left"/>
      <w:pPr>
        <w:tabs>
          <w:tab w:val="num" w:pos="3600"/>
        </w:tabs>
        <w:ind w:left="3600" w:hanging="360"/>
      </w:pPr>
      <w:rPr>
        <w:rFonts w:ascii="Courier New" w:hAnsi="Courier New" w:hint="default"/>
      </w:rPr>
    </w:lvl>
    <w:lvl w:ilvl="5" w:tplc="EE20E7D4" w:tentative="1">
      <w:start w:val="1"/>
      <w:numFmt w:val="bullet"/>
      <w:lvlText w:val=""/>
      <w:lvlJc w:val="left"/>
      <w:pPr>
        <w:tabs>
          <w:tab w:val="num" w:pos="4320"/>
        </w:tabs>
        <w:ind w:left="4320" w:hanging="360"/>
      </w:pPr>
      <w:rPr>
        <w:rFonts w:ascii="Wingdings" w:hAnsi="Wingdings" w:hint="default"/>
      </w:rPr>
    </w:lvl>
    <w:lvl w:ilvl="6" w:tplc="54BE5EAE" w:tentative="1">
      <w:start w:val="1"/>
      <w:numFmt w:val="bullet"/>
      <w:lvlText w:val=""/>
      <w:lvlJc w:val="left"/>
      <w:pPr>
        <w:tabs>
          <w:tab w:val="num" w:pos="5040"/>
        </w:tabs>
        <w:ind w:left="5040" w:hanging="360"/>
      </w:pPr>
      <w:rPr>
        <w:rFonts w:ascii="Symbol" w:hAnsi="Symbol" w:hint="default"/>
      </w:rPr>
    </w:lvl>
    <w:lvl w:ilvl="7" w:tplc="ABE2AC20" w:tentative="1">
      <w:start w:val="1"/>
      <w:numFmt w:val="bullet"/>
      <w:lvlText w:val="o"/>
      <w:lvlJc w:val="left"/>
      <w:pPr>
        <w:tabs>
          <w:tab w:val="num" w:pos="5760"/>
        </w:tabs>
        <w:ind w:left="5760" w:hanging="360"/>
      </w:pPr>
      <w:rPr>
        <w:rFonts w:ascii="Courier New" w:hAnsi="Courier New" w:hint="default"/>
      </w:rPr>
    </w:lvl>
    <w:lvl w:ilvl="8" w:tplc="FA74D1EC" w:tentative="1">
      <w:start w:val="1"/>
      <w:numFmt w:val="bullet"/>
      <w:lvlText w:val=""/>
      <w:lvlJc w:val="left"/>
      <w:pPr>
        <w:tabs>
          <w:tab w:val="num" w:pos="6480"/>
        </w:tabs>
        <w:ind w:left="6480" w:hanging="360"/>
      </w:pPr>
      <w:rPr>
        <w:rFonts w:ascii="Wingdings" w:hAnsi="Wingdings" w:hint="default"/>
      </w:rPr>
    </w:lvl>
  </w:abstractNum>
  <w:abstractNum w:abstractNumId="23">
    <w:nsid w:val="7C5B11E6"/>
    <w:multiLevelType w:val="hybridMultilevel"/>
    <w:tmpl w:val="9B7C8468"/>
    <w:lvl w:ilvl="0" w:tplc="A6489156">
      <w:start w:val="1"/>
      <w:numFmt w:val="bullet"/>
      <w:lvlText w:val=""/>
      <w:lvlJc w:val="left"/>
      <w:pPr>
        <w:ind w:left="1440" w:hanging="360"/>
      </w:pPr>
      <w:rPr>
        <w:rFonts w:ascii="Wingdings" w:hAnsi="Wingdings" w:hint="default"/>
        <w:b/>
        <w:i w:val="0"/>
        <w:outline w:val="0"/>
        <w:shadow/>
        <w:emboss w:val="0"/>
        <w:imprint w:val="0"/>
        <w:color w:val="0F1177"/>
        <w:sz w:val="40"/>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1"/>
  </w:num>
  <w:num w:numId="2">
    <w:abstractNumId w:val="19"/>
  </w:num>
  <w:num w:numId="3">
    <w:abstractNumId w:val="3"/>
  </w:num>
  <w:num w:numId="4">
    <w:abstractNumId w:val="4"/>
  </w:num>
  <w:num w:numId="5">
    <w:abstractNumId w:val="22"/>
  </w:num>
  <w:num w:numId="6">
    <w:abstractNumId w:val="15"/>
  </w:num>
  <w:num w:numId="7">
    <w:abstractNumId w:val="14"/>
  </w:num>
  <w:num w:numId="8">
    <w:abstractNumId w:val="12"/>
  </w:num>
  <w:num w:numId="9">
    <w:abstractNumId w:val="7"/>
  </w:num>
  <w:num w:numId="10">
    <w:abstractNumId w:val="6"/>
  </w:num>
  <w:num w:numId="11">
    <w:abstractNumId w:val="0"/>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num>
  <w:num w:numId="16">
    <w:abstractNumId w:val="2"/>
    <w:lvlOverride w:ilvl="0">
      <w:startOverride w:val="1"/>
    </w:lvlOverride>
  </w:num>
  <w:num w:numId="17">
    <w:abstractNumId w:val="8"/>
  </w:num>
  <w:num w:numId="18">
    <w:abstractNumId w:val="18"/>
  </w:num>
  <w:num w:numId="19">
    <w:abstractNumId w:val="5"/>
  </w:num>
  <w:num w:numId="20">
    <w:abstractNumId w:val="23"/>
  </w:num>
  <w:num w:numId="21">
    <w:abstractNumId w:val="13"/>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6"/>
  </w:num>
  <w:num w:numId="25">
    <w:abstractNumId w:val="20"/>
  </w:num>
  <w:num w:numId="26">
    <w:abstractNumId w:val="12"/>
    <w:lvlOverride w:ilvl="0">
      <w:startOverride w:val="3"/>
    </w:lvlOverride>
    <w:lvlOverride w:ilvl="1">
      <w:startOverride w:val="47"/>
    </w:lvlOverride>
  </w:num>
  <w:num w:numId="27">
    <w:abstractNumId w:val="12"/>
  </w:num>
  <w:num w:numId="28">
    <w:abstractNumId w:val="12"/>
    <w:lvlOverride w:ilvl="0">
      <w:startOverride w:val="3"/>
    </w:lvlOverride>
    <w:lvlOverride w:ilvl="1">
      <w:startOverride w:val="47"/>
    </w:lvlOverride>
    <w:lvlOverride w:ilvl="2">
      <w:startOverride w:val="1"/>
    </w:lvlOverride>
  </w:num>
  <w:num w:numId="29">
    <w:abstractNumId w:val="12"/>
    <w:lvlOverride w:ilvl="0">
      <w:startOverride w:val="3"/>
    </w:lvlOverride>
    <w:lvlOverride w:ilvl="1">
      <w:startOverride w:val="47"/>
    </w:lvlOverride>
    <w:lvlOverride w:ilvl="2">
      <w:startOverride w:val="1"/>
    </w:lvlOverride>
  </w:num>
  <w:num w:numId="30">
    <w:abstractNumId w:val="12"/>
    <w:lvlOverride w:ilvl="0">
      <w:startOverride w:val="3"/>
    </w:lvlOverride>
    <w:lvlOverride w:ilvl="1">
      <w:startOverride w:val="47"/>
    </w:lvlOverride>
    <w:lvlOverride w:ilvl="2">
      <w:startOverride w:val="2"/>
    </w:lvlOverride>
  </w:num>
  <w:num w:numId="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en-IN"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A3C5A"/>
    <w:rsid w:val="00004E99"/>
    <w:rsid w:val="000150EA"/>
    <w:rsid w:val="00022256"/>
    <w:rsid w:val="000237C0"/>
    <w:rsid w:val="00025088"/>
    <w:rsid w:val="00026DB2"/>
    <w:rsid w:val="00031438"/>
    <w:rsid w:val="00033B5A"/>
    <w:rsid w:val="0003659C"/>
    <w:rsid w:val="0003670A"/>
    <w:rsid w:val="000375E7"/>
    <w:rsid w:val="00037794"/>
    <w:rsid w:val="000403A7"/>
    <w:rsid w:val="000418D9"/>
    <w:rsid w:val="00051A91"/>
    <w:rsid w:val="00051D43"/>
    <w:rsid w:val="00055A28"/>
    <w:rsid w:val="000648EB"/>
    <w:rsid w:val="00064F5A"/>
    <w:rsid w:val="0007290C"/>
    <w:rsid w:val="00072DC2"/>
    <w:rsid w:val="00073478"/>
    <w:rsid w:val="000760A2"/>
    <w:rsid w:val="0007617A"/>
    <w:rsid w:val="0007766C"/>
    <w:rsid w:val="00081759"/>
    <w:rsid w:val="000847DE"/>
    <w:rsid w:val="00087538"/>
    <w:rsid w:val="00090581"/>
    <w:rsid w:val="00092216"/>
    <w:rsid w:val="00095E99"/>
    <w:rsid w:val="000B0A81"/>
    <w:rsid w:val="000B1B55"/>
    <w:rsid w:val="000C14ED"/>
    <w:rsid w:val="000C1FFA"/>
    <w:rsid w:val="000C4842"/>
    <w:rsid w:val="000C70FB"/>
    <w:rsid w:val="000D5EC2"/>
    <w:rsid w:val="000D605A"/>
    <w:rsid w:val="000D7D64"/>
    <w:rsid w:val="000E1037"/>
    <w:rsid w:val="000E110A"/>
    <w:rsid w:val="000E68B8"/>
    <w:rsid w:val="000F045A"/>
    <w:rsid w:val="000F0C41"/>
    <w:rsid w:val="000F4907"/>
    <w:rsid w:val="000F49CF"/>
    <w:rsid w:val="000F72FE"/>
    <w:rsid w:val="00101D12"/>
    <w:rsid w:val="00111042"/>
    <w:rsid w:val="0011349B"/>
    <w:rsid w:val="001143A1"/>
    <w:rsid w:val="00117231"/>
    <w:rsid w:val="001224E0"/>
    <w:rsid w:val="001229E8"/>
    <w:rsid w:val="00122C9C"/>
    <w:rsid w:val="00125C97"/>
    <w:rsid w:val="00127850"/>
    <w:rsid w:val="00127C38"/>
    <w:rsid w:val="00130533"/>
    <w:rsid w:val="00130C03"/>
    <w:rsid w:val="00137086"/>
    <w:rsid w:val="00137E71"/>
    <w:rsid w:val="001404E2"/>
    <w:rsid w:val="00143BCB"/>
    <w:rsid w:val="001466D8"/>
    <w:rsid w:val="001538DB"/>
    <w:rsid w:val="00154FEF"/>
    <w:rsid w:val="00161ADA"/>
    <w:rsid w:val="001629FD"/>
    <w:rsid w:val="00163985"/>
    <w:rsid w:val="00163BF4"/>
    <w:rsid w:val="0016740C"/>
    <w:rsid w:val="00174C02"/>
    <w:rsid w:val="00174DAB"/>
    <w:rsid w:val="00176721"/>
    <w:rsid w:val="00180B88"/>
    <w:rsid w:val="00183168"/>
    <w:rsid w:val="00186769"/>
    <w:rsid w:val="0019209A"/>
    <w:rsid w:val="00195C56"/>
    <w:rsid w:val="0019718E"/>
    <w:rsid w:val="001A1682"/>
    <w:rsid w:val="001A3B9D"/>
    <w:rsid w:val="001A6699"/>
    <w:rsid w:val="001B0426"/>
    <w:rsid w:val="001B3935"/>
    <w:rsid w:val="001C283F"/>
    <w:rsid w:val="001C42F2"/>
    <w:rsid w:val="001D1B53"/>
    <w:rsid w:val="001D62FD"/>
    <w:rsid w:val="001E139F"/>
    <w:rsid w:val="001E6F8F"/>
    <w:rsid w:val="001F1483"/>
    <w:rsid w:val="001F684C"/>
    <w:rsid w:val="001F6954"/>
    <w:rsid w:val="00202F9B"/>
    <w:rsid w:val="002033A8"/>
    <w:rsid w:val="00203D31"/>
    <w:rsid w:val="00204D47"/>
    <w:rsid w:val="002062D6"/>
    <w:rsid w:val="00216267"/>
    <w:rsid w:val="00221ABD"/>
    <w:rsid w:val="00233040"/>
    <w:rsid w:val="00233EF2"/>
    <w:rsid w:val="0023736F"/>
    <w:rsid w:val="00247012"/>
    <w:rsid w:val="0024722C"/>
    <w:rsid w:val="002555E9"/>
    <w:rsid w:val="002558AA"/>
    <w:rsid w:val="00257B03"/>
    <w:rsid w:val="00257C84"/>
    <w:rsid w:val="002618BA"/>
    <w:rsid w:val="00262961"/>
    <w:rsid w:val="0027235E"/>
    <w:rsid w:val="0027493A"/>
    <w:rsid w:val="002857D4"/>
    <w:rsid w:val="002917BD"/>
    <w:rsid w:val="00291BF2"/>
    <w:rsid w:val="00291F62"/>
    <w:rsid w:val="00296381"/>
    <w:rsid w:val="002A0844"/>
    <w:rsid w:val="002A377F"/>
    <w:rsid w:val="002A6F3B"/>
    <w:rsid w:val="002A6FA4"/>
    <w:rsid w:val="002A7A47"/>
    <w:rsid w:val="002B3FC0"/>
    <w:rsid w:val="002B74C9"/>
    <w:rsid w:val="002B7D54"/>
    <w:rsid w:val="002C1049"/>
    <w:rsid w:val="002C21F5"/>
    <w:rsid w:val="002C3FC0"/>
    <w:rsid w:val="002C403D"/>
    <w:rsid w:val="002C7271"/>
    <w:rsid w:val="002C753F"/>
    <w:rsid w:val="002D1DF0"/>
    <w:rsid w:val="002D2B78"/>
    <w:rsid w:val="002E2FBB"/>
    <w:rsid w:val="002E59CD"/>
    <w:rsid w:val="002E6D11"/>
    <w:rsid w:val="002F0EDA"/>
    <w:rsid w:val="002F0EF0"/>
    <w:rsid w:val="002F1883"/>
    <w:rsid w:val="002F4FB1"/>
    <w:rsid w:val="002F560F"/>
    <w:rsid w:val="002F5AF4"/>
    <w:rsid w:val="002F7EB2"/>
    <w:rsid w:val="00304612"/>
    <w:rsid w:val="0031014D"/>
    <w:rsid w:val="003103EF"/>
    <w:rsid w:val="00313B02"/>
    <w:rsid w:val="00313BC3"/>
    <w:rsid w:val="00322518"/>
    <w:rsid w:val="003225C8"/>
    <w:rsid w:val="00322684"/>
    <w:rsid w:val="00323AEE"/>
    <w:rsid w:val="0033190F"/>
    <w:rsid w:val="00334EBD"/>
    <w:rsid w:val="00337CB1"/>
    <w:rsid w:val="0034275C"/>
    <w:rsid w:val="0034372C"/>
    <w:rsid w:val="00344DFB"/>
    <w:rsid w:val="00355C2C"/>
    <w:rsid w:val="003609CD"/>
    <w:rsid w:val="003657DB"/>
    <w:rsid w:val="00365D80"/>
    <w:rsid w:val="00372013"/>
    <w:rsid w:val="00384C9E"/>
    <w:rsid w:val="00384F55"/>
    <w:rsid w:val="003859A2"/>
    <w:rsid w:val="00385B4B"/>
    <w:rsid w:val="0039151E"/>
    <w:rsid w:val="00391540"/>
    <w:rsid w:val="0039162F"/>
    <w:rsid w:val="003A1767"/>
    <w:rsid w:val="003B03EA"/>
    <w:rsid w:val="003B441C"/>
    <w:rsid w:val="003B5330"/>
    <w:rsid w:val="003B65CA"/>
    <w:rsid w:val="003C0606"/>
    <w:rsid w:val="003C428D"/>
    <w:rsid w:val="003C5750"/>
    <w:rsid w:val="003C6961"/>
    <w:rsid w:val="003C75EC"/>
    <w:rsid w:val="003D1F35"/>
    <w:rsid w:val="003D3FD5"/>
    <w:rsid w:val="003E744E"/>
    <w:rsid w:val="003E7E2A"/>
    <w:rsid w:val="003F4424"/>
    <w:rsid w:val="003F4775"/>
    <w:rsid w:val="003F66EF"/>
    <w:rsid w:val="003F6FBA"/>
    <w:rsid w:val="0040094D"/>
    <w:rsid w:val="00400B2A"/>
    <w:rsid w:val="0041319D"/>
    <w:rsid w:val="004176C4"/>
    <w:rsid w:val="00425EA5"/>
    <w:rsid w:val="00430F33"/>
    <w:rsid w:val="00437963"/>
    <w:rsid w:val="00437C5B"/>
    <w:rsid w:val="004424B2"/>
    <w:rsid w:val="00450FA4"/>
    <w:rsid w:val="00452D2E"/>
    <w:rsid w:val="00455FAD"/>
    <w:rsid w:val="00467585"/>
    <w:rsid w:val="00477488"/>
    <w:rsid w:val="0048576C"/>
    <w:rsid w:val="00486C1B"/>
    <w:rsid w:val="00490D28"/>
    <w:rsid w:val="0049712B"/>
    <w:rsid w:val="004A0629"/>
    <w:rsid w:val="004A0916"/>
    <w:rsid w:val="004A3107"/>
    <w:rsid w:val="004B557B"/>
    <w:rsid w:val="004C52AD"/>
    <w:rsid w:val="004D258D"/>
    <w:rsid w:val="004D40B6"/>
    <w:rsid w:val="004D44CC"/>
    <w:rsid w:val="004D470E"/>
    <w:rsid w:val="004D5676"/>
    <w:rsid w:val="004D7722"/>
    <w:rsid w:val="004D7925"/>
    <w:rsid w:val="004E16D0"/>
    <w:rsid w:val="004E1991"/>
    <w:rsid w:val="004E2308"/>
    <w:rsid w:val="004E7018"/>
    <w:rsid w:val="004F060E"/>
    <w:rsid w:val="004F0AC7"/>
    <w:rsid w:val="004F2555"/>
    <w:rsid w:val="004F7E8E"/>
    <w:rsid w:val="0050086F"/>
    <w:rsid w:val="00503ACB"/>
    <w:rsid w:val="00515523"/>
    <w:rsid w:val="005173D6"/>
    <w:rsid w:val="005208D2"/>
    <w:rsid w:val="00520DB8"/>
    <w:rsid w:val="00525DFE"/>
    <w:rsid w:val="00530E0F"/>
    <w:rsid w:val="00532871"/>
    <w:rsid w:val="0053362A"/>
    <w:rsid w:val="00535496"/>
    <w:rsid w:val="0053557C"/>
    <w:rsid w:val="00535736"/>
    <w:rsid w:val="005402E0"/>
    <w:rsid w:val="0054065A"/>
    <w:rsid w:val="005441A8"/>
    <w:rsid w:val="00550558"/>
    <w:rsid w:val="005506EE"/>
    <w:rsid w:val="00550EC0"/>
    <w:rsid w:val="005531A6"/>
    <w:rsid w:val="00554212"/>
    <w:rsid w:val="0055551A"/>
    <w:rsid w:val="00556C4A"/>
    <w:rsid w:val="0056599F"/>
    <w:rsid w:val="00567AED"/>
    <w:rsid w:val="00567D7D"/>
    <w:rsid w:val="00571BF9"/>
    <w:rsid w:val="005731E5"/>
    <w:rsid w:val="00585DF6"/>
    <w:rsid w:val="005920B1"/>
    <w:rsid w:val="00593C0D"/>
    <w:rsid w:val="005A399F"/>
    <w:rsid w:val="005A5D10"/>
    <w:rsid w:val="005C1839"/>
    <w:rsid w:val="005C5927"/>
    <w:rsid w:val="005D37E7"/>
    <w:rsid w:val="005D40A5"/>
    <w:rsid w:val="005E1B08"/>
    <w:rsid w:val="005E5A5F"/>
    <w:rsid w:val="005F035A"/>
    <w:rsid w:val="005F0C5D"/>
    <w:rsid w:val="005F49D8"/>
    <w:rsid w:val="005F6322"/>
    <w:rsid w:val="005F7C37"/>
    <w:rsid w:val="0060157E"/>
    <w:rsid w:val="00602562"/>
    <w:rsid w:val="006034BE"/>
    <w:rsid w:val="00604030"/>
    <w:rsid w:val="006064C4"/>
    <w:rsid w:val="00610C21"/>
    <w:rsid w:val="00613D30"/>
    <w:rsid w:val="00621584"/>
    <w:rsid w:val="00622321"/>
    <w:rsid w:val="00624CAB"/>
    <w:rsid w:val="00625358"/>
    <w:rsid w:val="00626DFF"/>
    <w:rsid w:val="00630075"/>
    <w:rsid w:val="00634298"/>
    <w:rsid w:val="0064216A"/>
    <w:rsid w:val="0064326B"/>
    <w:rsid w:val="00651F25"/>
    <w:rsid w:val="00652185"/>
    <w:rsid w:val="00656407"/>
    <w:rsid w:val="0067012E"/>
    <w:rsid w:val="006753B4"/>
    <w:rsid w:val="006755C2"/>
    <w:rsid w:val="0068107C"/>
    <w:rsid w:val="00690F71"/>
    <w:rsid w:val="00691E16"/>
    <w:rsid w:val="00692353"/>
    <w:rsid w:val="006933AE"/>
    <w:rsid w:val="006A2F18"/>
    <w:rsid w:val="006B0A41"/>
    <w:rsid w:val="006B0B43"/>
    <w:rsid w:val="006B1136"/>
    <w:rsid w:val="006B3D4B"/>
    <w:rsid w:val="006B4957"/>
    <w:rsid w:val="006B4EC3"/>
    <w:rsid w:val="006B4F63"/>
    <w:rsid w:val="006B597D"/>
    <w:rsid w:val="006C33C4"/>
    <w:rsid w:val="006C6263"/>
    <w:rsid w:val="006D356B"/>
    <w:rsid w:val="006D668C"/>
    <w:rsid w:val="006D7FC1"/>
    <w:rsid w:val="006E0822"/>
    <w:rsid w:val="006E0D68"/>
    <w:rsid w:val="006E2256"/>
    <w:rsid w:val="006E2B56"/>
    <w:rsid w:val="006E2D9E"/>
    <w:rsid w:val="006E4DFA"/>
    <w:rsid w:val="007005E4"/>
    <w:rsid w:val="0070165A"/>
    <w:rsid w:val="007053DB"/>
    <w:rsid w:val="00710D0E"/>
    <w:rsid w:val="00711D51"/>
    <w:rsid w:val="00714995"/>
    <w:rsid w:val="00717B04"/>
    <w:rsid w:val="007240FD"/>
    <w:rsid w:val="00730392"/>
    <w:rsid w:val="00740EDD"/>
    <w:rsid w:val="007567D7"/>
    <w:rsid w:val="00756CC8"/>
    <w:rsid w:val="007602FC"/>
    <w:rsid w:val="00763EC9"/>
    <w:rsid w:val="0076402F"/>
    <w:rsid w:val="00777252"/>
    <w:rsid w:val="00777F25"/>
    <w:rsid w:val="007827E9"/>
    <w:rsid w:val="00783A4D"/>
    <w:rsid w:val="00783B48"/>
    <w:rsid w:val="00784384"/>
    <w:rsid w:val="007909E3"/>
    <w:rsid w:val="00793E35"/>
    <w:rsid w:val="00796EA3"/>
    <w:rsid w:val="007A0D95"/>
    <w:rsid w:val="007A3049"/>
    <w:rsid w:val="007B281D"/>
    <w:rsid w:val="007B5699"/>
    <w:rsid w:val="007B5DC1"/>
    <w:rsid w:val="007B6D00"/>
    <w:rsid w:val="007B6D3F"/>
    <w:rsid w:val="007C06C0"/>
    <w:rsid w:val="007C1D73"/>
    <w:rsid w:val="007C3847"/>
    <w:rsid w:val="007C7127"/>
    <w:rsid w:val="007D11E2"/>
    <w:rsid w:val="007D44DB"/>
    <w:rsid w:val="007D7230"/>
    <w:rsid w:val="007E1F6B"/>
    <w:rsid w:val="007F52CD"/>
    <w:rsid w:val="007F55C1"/>
    <w:rsid w:val="007F5FF3"/>
    <w:rsid w:val="007F7BA3"/>
    <w:rsid w:val="00804454"/>
    <w:rsid w:val="00804FBF"/>
    <w:rsid w:val="00810443"/>
    <w:rsid w:val="00813BDC"/>
    <w:rsid w:val="008228CA"/>
    <w:rsid w:val="00822C99"/>
    <w:rsid w:val="0083004D"/>
    <w:rsid w:val="0083123E"/>
    <w:rsid w:val="0083492C"/>
    <w:rsid w:val="00834DB3"/>
    <w:rsid w:val="0083504A"/>
    <w:rsid w:val="00836524"/>
    <w:rsid w:val="00840063"/>
    <w:rsid w:val="008400D5"/>
    <w:rsid w:val="00841675"/>
    <w:rsid w:val="00844882"/>
    <w:rsid w:val="0084623A"/>
    <w:rsid w:val="00850109"/>
    <w:rsid w:val="008512E2"/>
    <w:rsid w:val="00852BE1"/>
    <w:rsid w:val="00854F79"/>
    <w:rsid w:val="008553B9"/>
    <w:rsid w:val="00866163"/>
    <w:rsid w:val="008818FD"/>
    <w:rsid w:val="00881A09"/>
    <w:rsid w:val="00887B67"/>
    <w:rsid w:val="00890F51"/>
    <w:rsid w:val="008A0CD6"/>
    <w:rsid w:val="008A0F4C"/>
    <w:rsid w:val="008A15B9"/>
    <w:rsid w:val="008A1B09"/>
    <w:rsid w:val="008A421B"/>
    <w:rsid w:val="008A4E54"/>
    <w:rsid w:val="008A7E5C"/>
    <w:rsid w:val="008B1EF0"/>
    <w:rsid w:val="008B3A9E"/>
    <w:rsid w:val="008B619E"/>
    <w:rsid w:val="008C1735"/>
    <w:rsid w:val="008C20A2"/>
    <w:rsid w:val="008C36DB"/>
    <w:rsid w:val="008C637D"/>
    <w:rsid w:val="008D74E3"/>
    <w:rsid w:val="008E1599"/>
    <w:rsid w:val="008E3D1A"/>
    <w:rsid w:val="008F40C5"/>
    <w:rsid w:val="008F54D7"/>
    <w:rsid w:val="009009E4"/>
    <w:rsid w:val="00901622"/>
    <w:rsid w:val="00903217"/>
    <w:rsid w:val="00904283"/>
    <w:rsid w:val="0091053A"/>
    <w:rsid w:val="009129CF"/>
    <w:rsid w:val="00914887"/>
    <w:rsid w:val="0091556F"/>
    <w:rsid w:val="0091583A"/>
    <w:rsid w:val="00917A38"/>
    <w:rsid w:val="009214DB"/>
    <w:rsid w:val="00924117"/>
    <w:rsid w:val="00924866"/>
    <w:rsid w:val="00926696"/>
    <w:rsid w:val="00926D01"/>
    <w:rsid w:val="0093123C"/>
    <w:rsid w:val="009316D8"/>
    <w:rsid w:val="00934724"/>
    <w:rsid w:val="009358E7"/>
    <w:rsid w:val="00935E07"/>
    <w:rsid w:val="00937E25"/>
    <w:rsid w:val="0094056D"/>
    <w:rsid w:val="0094140E"/>
    <w:rsid w:val="00945DB7"/>
    <w:rsid w:val="00945DFA"/>
    <w:rsid w:val="009505D3"/>
    <w:rsid w:val="00970C51"/>
    <w:rsid w:val="0098213B"/>
    <w:rsid w:val="0098392D"/>
    <w:rsid w:val="00983C57"/>
    <w:rsid w:val="0099582D"/>
    <w:rsid w:val="00997FA5"/>
    <w:rsid w:val="009A14BD"/>
    <w:rsid w:val="009B055E"/>
    <w:rsid w:val="009B4924"/>
    <w:rsid w:val="009B5264"/>
    <w:rsid w:val="009D0C19"/>
    <w:rsid w:val="009D53CA"/>
    <w:rsid w:val="009E1E4F"/>
    <w:rsid w:val="009E3476"/>
    <w:rsid w:val="009E4200"/>
    <w:rsid w:val="009E451F"/>
    <w:rsid w:val="009F56AE"/>
    <w:rsid w:val="009F69F3"/>
    <w:rsid w:val="00A05469"/>
    <w:rsid w:val="00A07D4A"/>
    <w:rsid w:val="00A116FA"/>
    <w:rsid w:val="00A13572"/>
    <w:rsid w:val="00A138BC"/>
    <w:rsid w:val="00A17A29"/>
    <w:rsid w:val="00A2056F"/>
    <w:rsid w:val="00A24377"/>
    <w:rsid w:val="00A3184B"/>
    <w:rsid w:val="00A31CB8"/>
    <w:rsid w:val="00A323A4"/>
    <w:rsid w:val="00A34859"/>
    <w:rsid w:val="00A35B30"/>
    <w:rsid w:val="00A40FE5"/>
    <w:rsid w:val="00A45D71"/>
    <w:rsid w:val="00A46324"/>
    <w:rsid w:val="00A476B2"/>
    <w:rsid w:val="00A5225B"/>
    <w:rsid w:val="00A55975"/>
    <w:rsid w:val="00A57854"/>
    <w:rsid w:val="00A60C08"/>
    <w:rsid w:val="00A618C8"/>
    <w:rsid w:val="00A64EFD"/>
    <w:rsid w:val="00A70D78"/>
    <w:rsid w:val="00A743C9"/>
    <w:rsid w:val="00A771FA"/>
    <w:rsid w:val="00A77FDB"/>
    <w:rsid w:val="00A84EAC"/>
    <w:rsid w:val="00A85939"/>
    <w:rsid w:val="00A90053"/>
    <w:rsid w:val="00A92F70"/>
    <w:rsid w:val="00A939CA"/>
    <w:rsid w:val="00A939F5"/>
    <w:rsid w:val="00A964F9"/>
    <w:rsid w:val="00A97112"/>
    <w:rsid w:val="00AA0D70"/>
    <w:rsid w:val="00AA3C5A"/>
    <w:rsid w:val="00AB0306"/>
    <w:rsid w:val="00AB196B"/>
    <w:rsid w:val="00AB2890"/>
    <w:rsid w:val="00AB5B83"/>
    <w:rsid w:val="00AB6B3E"/>
    <w:rsid w:val="00AE2094"/>
    <w:rsid w:val="00AE7BC9"/>
    <w:rsid w:val="00AF0967"/>
    <w:rsid w:val="00B02E2D"/>
    <w:rsid w:val="00B032AF"/>
    <w:rsid w:val="00B1147B"/>
    <w:rsid w:val="00B14C8A"/>
    <w:rsid w:val="00B16221"/>
    <w:rsid w:val="00B2105F"/>
    <w:rsid w:val="00B25392"/>
    <w:rsid w:val="00B256B0"/>
    <w:rsid w:val="00B30B64"/>
    <w:rsid w:val="00B3252B"/>
    <w:rsid w:val="00B34A9B"/>
    <w:rsid w:val="00B3674E"/>
    <w:rsid w:val="00B4286C"/>
    <w:rsid w:val="00B46145"/>
    <w:rsid w:val="00B463CF"/>
    <w:rsid w:val="00B46F11"/>
    <w:rsid w:val="00B47F98"/>
    <w:rsid w:val="00B51D16"/>
    <w:rsid w:val="00B5313C"/>
    <w:rsid w:val="00B53B91"/>
    <w:rsid w:val="00B5434B"/>
    <w:rsid w:val="00B57ED8"/>
    <w:rsid w:val="00B61151"/>
    <w:rsid w:val="00B6152C"/>
    <w:rsid w:val="00B6240C"/>
    <w:rsid w:val="00B70A3B"/>
    <w:rsid w:val="00B72D27"/>
    <w:rsid w:val="00B74F40"/>
    <w:rsid w:val="00B87923"/>
    <w:rsid w:val="00B95892"/>
    <w:rsid w:val="00BA2318"/>
    <w:rsid w:val="00BA3A0D"/>
    <w:rsid w:val="00BA5F67"/>
    <w:rsid w:val="00BB0E44"/>
    <w:rsid w:val="00BB17AD"/>
    <w:rsid w:val="00BC1BFA"/>
    <w:rsid w:val="00BC3AD2"/>
    <w:rsid w:val="00BC4B1D"/>
    <w:rsid w:val="00BC6E39"/>
    <w:rsid w:val="00BD457E"/>
    <w:rsid w:val="00BD7CCE"/>
    <w:rsid w:val="00BE303C"/>
    <w:rsid w:val="00BE7FC7"/>
    <w:rsid w:val="00BF1499"/>
    <w:rsid w:val="00BF5B9B"/>
    <w:rsid w:val="00C0093D"/>
    <w:rsid w:val="00C052F6"/>
    <w:rsid w:val="00C056E7"/>
    <w:rsid w:val="00C10627"/>
    <w:rsid w:val="00C11240"/>
    <w:rsid w:val="00C11C6C"/>
    <w:rsid w:val="00C11F14"/>
    <w:rsid w:val="00C13CA0"/>
    <w:rsid w:val="00C154F6"/>
    <w:rsid w:val="00C17A47"/>
    <w:rsid w:val="00C20C71"/>
    <w:rsid w:val="00C237A7"/>
    <w:rsid w:val="00C244E5"/>
    <w:rsid w:val="00C27F32"/>
    <w:rsid w:val="00C31A24"/>
    <w:rsid w:val="00C32507"/>
    <w:rsid w:val="00C35628"/>
    <w:rsid w:val="00C35E5D"/>
    <w:rsid w:val="00C417F5"/>
    <w:rsid w:val="00C435A1"/>
    <w:rsid w:val="00C43AF1"/>
    <w:rsid w:val="00C44986"/>
    <w:rsid w:val="00C44FD0"/>
    <w:rsid w:val="00C52B43"/>
    <w:rsid w:val="00C53016"/>
    <w:rsid w:val="00C54493"/>
    <w:rsid w:val="00C56C31"/>
    <w:rsid w:val="00C5724E"/>
    <w:rsid w:val="00C613DE"/>
    <w:rsid w:val="00C61725"/>
    <w:rsid w:val="00C644D1"/>
    <w:rsid w:val="00C67B2C"/>
    <w:rsid w:val="00C74047"/>
    <w:rsid w:val="00C8343B"/>
    <w:rsid w:val="00C85780"/>
    <w:rsid w:val="00C85BDD"/>
    <w:rsid w:val="00C90EBB"/>
    <w:rsid w:val="00C93331"/>
    <w:rsid w:val="00C97D9B"/>
    <w:rsid w:val="00CA09D0"/>
    <w:rsid w:val="00CA1630"/>
    <w:rsid w:val="00CA1875"/>
    <w:rsid w:val="00CA22C6"/>
    <w:rsid w:val="00CA3596"/>
    <w:rsid w:val="00CA60CA"/>
    <w:rsid w:val="00CB4AD7"/>
    <w:rsid w:val="00CC66CE"/>
    <w:rsid w:val="00CC7AE1"/>
    <w:rsid w:val="00CD5094"/>
    <w:rsid w:val="00CD6FB9"/>
    <w:rsid w:val="00CE20BD"/>
    <w:rsid w:val="00CE2B16"/>
    <w:rsid w:val="00CE7B1F"/>
    <w:rsid w:val="00CF199D"/>
    <w:rsid w:val="00CF28E0"/>
    <w:rsid w:val="00CF3517"/>
    <w:rsid w:val="00CF6E08"/>
    <w:rsid w:val="00D05183"/>
    <w:rsid w:val="00D06F06"/>
    <w:rsid w:val="00D10F2C"/>
    <w:rsid w:val="00D1185B"/>
    <w:rsid w:val="00D11CE8"/>
    <w:rsid w:val="00D16890"/>
    <w:rsid w:val="00D170BE"/>
    <w:rsid w:val="00D21898"/>
    <w:rsid w:val="00D31F7D"/>
    <w:rsid w:val="00D322D7"/>
    <w:rsid w:val="00D46FAA"/>
    <w:rsid w:val="00D479F4"/>
    <w:rsid w:val="00D52D92"/>
    <w:rsid w:val="00D6028E"/>
    <w:rsid w:val="00D6206B"/>
    <w:rsid w:val="00D622FE"/>
    <w:rsid w:val="00D80067"/>
    <w:rsid w:val="00D82F5C"/>
    <w:rsid w:val="00D979BC"/>
    <w:rsid w:val="00DA2199"/>
    <w:rsid w:val="00DA25F2"/>
    <w:rsid w:val="00DA2F38"/>
    <w:rsid w:val="00DA63BB"/>
    <w:rsid w:val="00DB062B"/>
    <w:rsid w:val="00DC236A"/>
    <w:rsid w:val="00DC3317"/>
    <w:rsid w:val="00DC523E"/>
    <w:rsid w:val="00DD612A"/>
    <w:rsid w:val="00DE3E3B"/>
    <w:rsid w:val="00DE75E6"/>
    <w:rsid w:val="00DF00DC"/>
    <w:rsid w:val="00DF02C8"/>
    <w:rsid w:val="00DF0705"/>
    <w:rsid w:val="00DF1D09"/>
    <w:rsid w:val="00DF2A6A"/>
    <w:rsid w:val="00DF51E6"/>
    <w:rsid w:val="00DF6287"/>
    <w:rsid w:val="00E00878"/>
    <w:rsid w:val="00E0388C"/>
    <w:rsid w:val="00E06859"/>
    <w:rsid w:val="00E11E1F"/>
    <w:rsid w:val="00E24460"/>
    <w:rsid w:val="00E247BA"/>
    <w:rsid w:val="00E2546F"/>
    <w:rsid w:val="00E25C4E"/>
    <w:rsid w:val="00E27641"/>
    <w:rsid w:val="00E31541"/>
    <w:rsid w:val="00E33BC6"/>
    <w:rsid w:val="00E371A6"/>
    <w:rsid w:val="00E42D70"/>
    <w:rsid w:val="00E47C59"/>
    <w:rsid w:val="00E50C3B"/>
    <w:rsid w:val="00E73E17"/>
    <w:rsid w:val="00E74241"/>
    <w:rsid w:val="00E806CE"/>
    <w:rsid w:val="00E80C63"/>
    <w:rsid w:val="00E84EE3"/>
    <w:rsid w:val="00E905A1"/>
    <w:rsid w:val="00E9222F"/>
    <w:rsid w:val="00E94822"/>
    <w:rsid w:val="00E97315"/>
    <w:rsid w:val="00EA2D7A"/>
    <w:rsid w:val="00EA4DDC"/>
    <w:rsid w:val="00EA534D"/>
    <w:rsid w:val="00EA7B32"/>
    <w:rsid w:val="00EB7DFA"/>
    <w:rsid w:val="00EC0D2D"/>
    <w:rsid w:val="00EC1CEA"/>
    <w:rsid w:val="00EC21E6"/>
    <w:rsid w:val="00EC241F"/>
    <w:rsid w:val="00EC739D"/>
    <w:rsid w:val="00ED0D10"/>
    <w:rsid w:val="00ED4EB3"/>
    <w:rsid w:val="00ED554F"/>
    <w:rsid w:val="00ED7618"/>
    <w:rsid w:val="00EE0040"/>
    <w:rsid w:val="00EE16B4"/>
    <w:rsid w:val="00EE2FE2"/>
    <w:rsid w:val="00EE36F1"/>
    <w:rsid w:val="00EE7452"/>
    <w:rsid w:val="00EF031E"/>
    <w:rsid w:val="00EF592A"/>
    <w:rsid w:val="00F021AD"/>
    <w:rsid w:val="00F02E02"/>
    <w:rsid w:val="00F040E0"/>
    <w:rsid w:val="00F0468E"/>
    <w:rsid w:val="00F1643E"/>
    <w:rsid w:val="00F202B5"/>
    <w:rsid w:val="00F20CFE"/>
    <w:rsid w:val="00F21864"/>
    <w:rsid w:val="00F21E87"/>
    <w:rsid w:val="00F22817"/>
    <w:rsid w:val="00F24B95"/>
    <w:rsid w:val="00F2528C"/>
    <w:rsid w:val="00F26BCA"/>
    <w:rsid w:val="00F361B5"/>
    <w:rsid w:val="00F3635D"/>
    <w:rsid w:val="00F4296E"/>
    <w:rsid w:val="00F42A09"/>
    <w:rsid w:val="00F43527"/>
    <w:rsid w:val="00F44878"/>
    <w:rsid w:val="00F46E0A"/>
    <w:rsid w:val="00F51DB4"/>
    <w:rsid w:val="00F57C6F"/>
    <w:rsid w:val="00F62BAE"/>
    <w:rsid w:val="00F71D93"/>
    <w:rsid w:val="00F74C62"/>
    <w:rsid w:val="00F8127A"/>
    <w:rsid w:val="00F81D75"/>
    <w:rsid w:val="00F85B33"/>
    <w:rsid w:val="00F860D5"/>
    <w:rsid w:val="00F86ED0"/>
    <w:rsid w:val="00F911D5"/>
    <w:rsid w:val="00F968C4"/>
    <w:rsid w:val="00F979E4"/>
    <w:rsid w:val="00FA3FF2"/>
    <w:rsid w:val="00FA5495"/>
    <w:rsid w:val="00FA7E88"/>
    <w:rsid w:val="00FB1A8F"/>
    <w:rsid w:val="00FB65A6"/>
    <w:rsid w:val="00FC3351"/>
    <w:rsid w:val="00FC5CF9"/>
    <w:rsid w:val="00FC5E3A"/>
    <w:rsid w:val="00FC75B7"/>
    <w:rsid w:val="00FD0527"/>
    <w:rsid w:val="00FD27F3"/>
    <w:rsid w:val="00FD406B"/>
    <w:rsid w:val="00FE40D9"/>
    <w:rsid w:val="00FE6E40"/>
    <w:rsid w:val="00FF36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annotation reference" w:semiHidden="1" w:uiPriority="0" w:unhideWhenUsed="1"/>
    <w:lsdException w:name="page number" w:semiHidden="1" w:uiPriority="0" w:unhideWhenUsed="1"/>
    <w:lsdException w:name="table of authorities" w:semiHidden="1" w:uiPriority="0" w:unhideWhenUsed="1"/>
    <w:lsdException w:name="toa heading" w:semiHidden="1" w:uiPriority="0" w:unhideWhenUsed="1"/>
    <w:lsdException w:name="List Number" w:uiPriority="0"/>
    <w:lsdException w:name="List Bullet 2" w:semiHidden="1" w:uiPriority="0" w:unhideWhenUsed="1"/>
    <w:lsdException w:name="List Bullet 3" w:semiHidden="1" w:uiPriority="0" w:unhideWhenUsed="1"/>
    <w:lsdException w:name="List Number 2" w:uiPriority="0"/>
    <w:lsdException w:name="List Number 3" w:uiPriority="0"/>
    <w:lsdException w:name="List Number 4" w:semiHidden="1"/>
    <w:lsdException w:name="List Number 5" w:semiHidden="1"/>
    <w:lsdException w:name="Title" w:uiPriority="0" w:qFormat="1"/>
    <w:lsdException w:name="Signature" w:semiHidden="1" w:uiPriority="0" w:unhideWhenUsed="1"/>
    <w:lsdException w:name="Default Paragraph Font" w:semiHidden="1" w:uiPriority="1" w:unhideWhenUsed="1"/>
    <w:lsdException w:name="Body Text" w:semiHidden="1" w:uiPriority="0" w:unhideWhenUsed="1"/>
    <w:lsdException w:name="Subtitle" w:uiPriority="0" w:qFormat="1"/>
    <w:lsdException w:name="Note Heading" w:semiHidden="1" w:unhideWhenUsed="1"/>
    <w:lsdException w:name="Body Text 2" w:semiHidden="1" w:uiPriority="0" w:unhideWhenUsed="1"/>
    <w:lsdException w:name="Body Text Indent 2"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HTML Top of Form" w:semiHidden="1" w:unhideWhenUsed="1"/>
    <w:lsdException w:name="HTML Bottom of Form" w:semiHidden="1" w:unhideWhenUsed="1"/>
    <w:lsdException w:name="HTML Typewriter" w:uiPriority="0"/>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44DFB"/>
    <w:rPr>
      <w:sz w:val="24"/>
      <w:szCs w:val="24"/>
    </w:rPr>
  </w:style>
  <w:style w:type="paragraph" w:styleId="Heading1">
    <w:name w:val="heading 1"/>
    <w:aliases w:val="H1,1,h1,Header 1,II+,I,ChapterTitle,No numbers,69%,Attribute Heading 1,Para1,h11,h12,L1,Head1,Heading apps,Deepa1,Section Heading,R1,H11,Numbered,Qc1,h,Head 1 (Chapter heading),l1,Titre§,Section Head,E1,Level 1,l11,Head 1 (Chapter heading)1"/>
    <w:basedOn w:val="Normal"/>
    <w:next w:val="Normal"/>
    <w:uiPriority w:val="9"/>
    <w:qFormat/>
    <w:rsid w:val="0094140E"/>
    <w:pPr>
      <w:keepNext/>
      <w:numPr>
        <w:numId w:val="8"/>
      </w:numPr>
      <w:spacing w:before="120"/>
      <w:outlineLvl w:val="0"/>
    </w:pPr>
    <w:rPr>
      <w:rFonts w:ascii="Arial" w:hAnsi="Arial" w:cs="Arial"/>
      <w:b/>
      <w:bCs/>
      <w:color w:val="E31837"/>
      <w:spacing w:val="38"/>
      <w:kern w:val="32"/>
      <w:position w:val="6"/>
      <w:sz w:val="64"/>
      <w:szCs w:val="32"/>
    </w:rPr>
  </w:style>
  <w:style w:type="paragraph" w:styleId="Heading2">
    <w:name w:val="heading 2"/>
    <w:aliases w:val="h2,H2"/>
    <w:basedOn w:val="Heading1"/>
    <w:next w:val="BodyText2"/>
    <w:autoRedefine/>
    <w:qFormat/>
    <w:rsid w:val="00BA3A0D"/>
    <w:pPr>
      <w:numPr>
        <w:ilvl w:val="1"/>
      </w:numPr>
      <w:spacing w:before="240" w:after="240"/>
      <w:jc w:val="both"/>
      <w:outlineLvl w:val="1"/>
    </w:pPr>
    <w:rPr>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autoRedefine/>
    <w:qFormat/>
    <w:rsid w:val="00711D51"/>
    <w:pPr>
      <w:numPr>
        <w:ilvl w:val="2"/>
      </w:numPr>
      <w:tabs>
        <w:tab w:val="clear" w:pos="3600"/>
        <w:tab w:val="left" w:pos="900"/>
      </w:tabs>
      <w:outlineLvl w:val="2"/>
    </w:pPr>
    <w:rPr>
      <w:bCs/>
      <w:sz w:val="28"/>
      <w:szCs w:val="26"/>
    </w:rPr>
  </w:style>
  <w:style w:type="paragraph" w:styleId="Heading4">
    <w:name w:val="heading 4"/>
    <w:basedOn w:val="Heading3"/>
    <w:next w:val="Normal"/>
    <w:autoRedefine/>
    <w:qFormat/>
    <w:rsid w:val="005E1B08"/>
    <w:pPr>
      <w:numPr>
        <w:ilvl w:val="0"/>
        <w:numId w:val="0"/>
      </w:numP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qFormat/>
    <w:rsid w:val="005E1B08"/>
    <w:pPr>
      <w:numPr>
        <w:ilvl w:val="4"/>
        <w:numId w:val="7"/>
      </w:numPr>
      <w:tabs>
        <w:tab w:val="left" w:pos="1152"/>
      </w:tabs>
      <w:outlineLvl w:val="4"/>
    </w:pPr>
    <w:rPr>
      <w:bCs/>
      <w:iCs w:val="0"/>
      <w:szCs w:val="26"/>
    </w:rPr>
  </w:style>
  <w:style w:type="paragraph" w:styleId="Heading6">
    <w:name w:val="heading 6"/>
    <w:aliases w:val="Legal Level 1."/>
    <w:basedOn w:val="Normal"/>
    <w:next w:val="Normal"/>
    <w:qFormat/>
    <w:rsid w:val="005E1B08"/>
    <w:pPr>
      <w:numPr>
        <w:ilvl w:val="5"/>
        <w:numId w:val="7"/>
      </w:numPr>
      <w:spacing w:before="240" w:after="60"/>
      <w:outlineLvl w:val="5"/>
    </w:pPr>
    <w:rPr>
      <w:b/>
      <w:bCs/>
      <w:sz w:val="22"/>
      <w:szCs w:val="22"/>
    </w:rPr>
  </w:style>
  <w:style w:type="paragraph" w:styleId="Heading7">
    <w:name w:val="heading 7"/>
    <w:basedOn w:val="Normal"/>
    <w:next w:val="Normal"/>
    <w:qFormat/>
    <w:rsid w:val="005E1B08"/>
    <w:pPr>
      <w:numPr>
        <w:ilvl w:val="6"/>
        <w:numId w:val="7"/>
      </w:numPr>
      <w:spacing w:before="240" w:after="60"/>
      <w:outlineLvl w:val="6"/>
    </w:pPr>
  </w:style>
  <w:style w:type="paragraph" w:styleId="Heading8">
    <w:name w:val="heading 8"/>
    <w:basedOn w:val="Normal"/>
    <w:next w:val="Normal"/>
    <w:qFormat/>
    <w:rsid w:val="005E1B08"/>
    <w:pPr>
      <w:numPr>
        <w:ilvl w:val="7"/>
        <w:numId w:val="7"/>
      </w:numPr>
      <w:spacing w:before="240" w:after="60"/>
      <w:outlineLvl w:val="7"/>
    </w:pPr>
    <w:rPr>
      <w:i/>
      <w:iCs/>
    </w:rPr>
  </w:style>
  <w:style w:type="paragraph" w:styleId="Heading9">
    <w:name w:val="heading 9"/>
    <w:basedOn w:val="ChapterNo"/>
    <w:next w:val="BodyText"/>
    <w:qFormat/>
    <w:rsid w:val="005E1B08"/>
    <w:pPr>
      <w:numPr>
        <w:ilvl w:val="8"/>
        <w:numId w:val="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5E1B08"/>
    <w:pPr>
      <w:numPr>
        <w:numId w:val="12"/>
      </w:numPr>
    </w:pPr>
  </w:style>
  <w:style w:type="paragraph" w:styleId="BodyText">
    <w:name w:val="Body Text"/>
    <w:aliases w:val="bt,body text,BODY TEXT,t, ändrad,ändreading 6ad,Body3,Remarks,ändrad,body indent,Bodytext,AvtalBrödtext,Compliance,AvtalBrodtext,andrad,EHPT,Body Text2,Body Text ,Body Text level 1,à¹×éÍàÃ×èÍ§,Requirements,compact,- TF,ändrad1"/>
    <w:basedOn w:val="Normal"/>
    <w:next w:val="BodyText2"/>
    <w:link w:val="BodyTextChar"/>
    <w:rsid w:val="005E1B08"/>
    <w:pPr>
      <w:spacing w:before="60" w:after="60"/>
      <w:jc w:val="both"/>
    </w:pPr>
    <w:rPr>
      <w:rFonts w:ascii="Arial" w:hAnsi="Arial"/>
      <w:sz w:val="20"/>
    </w:rPr>
  </w:style>
  <w:style w:type="character" w:customStyle="1" w:styleId="BodyTextChar">
    <w:name w:val="Body Text Char"/>
    <w:aliases w:val="bt Char,body text Char,BODY TEXT Char,t Char, ändrad Char,ändreading 6ad Char,Body3 Char,Remarks Char,ändrad Char,body indent Char,Bodytext Char,AvtalBrödtext Char,Compliance Char,AvtalBrodtext Char,andrad Char,EHPT Char,Body Text2 Char"/>
    <w:basedOn w:val="DefaultParagraphFont"/>
    <w:link w:val="BodyText"/>
    <w:rsid w:val="00F62BAE"/>
    <w:rPr>
      <w:rFonts w:ascii="Arial" w:hAnsi="Arial"/>
      <w:szCs w:val="24"/>
    </w:rPr>
  </w:style>
  <w:style w:type="character" w:customStyle="1" w:styleId="BodyText2Char2">
    <w:name w:val="BodyText2 Char2"/>
    <w:basedOn w:val="DefaultParagraphFont"/>
    <w:link w:val="BodyText2"/>
    <w:rsid w:val="00A90053"/>
    <w:rPr>
      <w:rFonts w:ascii="Arial" w:hAnsi="Arial"/>
      <w:szCs w:val="24"/>
    </w:rPr>
  </w:style>
  <w:style w:type="paragraph" w:customStyle="1" w:styleId="ChapterNo">
    <w:name w:val="Chapter No"/>
    <w:basedOn w:val="BodyText"/>
    <w:rsid w:val="005E1B08"/>
    <w:pPr>
      <w:jc w:val="center"/>
    </w:pPr>
    <w:rPr>
      <w:rFonts w:ascii="Comic Sans MS" w:hAnsi="Comic Sans MS" w:cs="Tahoma"/>
      <w:b/>
      <w:bCs/>
      <w:color w:val="000000"/>
      <w:sz w:val="96"/>
    </w:rPr>
  </w:style>
  <w:style w:type="paragraph" w:styleId="TOC1">
    <w:name w:val="toc 1"/>
    <w:basedOn w:val="BodyText"/>
    <w:next w:val="Normal"/>
    <w:autoRedefine/>
    <w:uiPriority w:val="39"/>
    <w:qFormat/>
    <w:rsid w:val="005E1B08"/>
    <w:pPr>
      <w:spacing w:before="360" w:after="120"/>
      <w:jc w:val="left"/>
    </w:pPr>
    <w:rPr>
      <w:rFonts w:ascii="Arial Narrow" w:hAnsi="Arial Narrow"/>
      <w:b/>
      <w:bCs/>
      <w:noProof/>
      <w:color w:val="333333"/>
      <w:sz w:val="24"/>
      <w:szCs w:val="72"/>
    </w:rPr>
  </w:style>
  <w:style w:type="paragraph" w:styleId="Header">
    <w:name w:val="header"/>
    <w:aliases w:val="index,ho,header odd,page-header,ph"/>
    <w:basedOn w:val="Normal"/>
    <w:link w:val="HeaderChar"/>
    <w:rsid w:val="005E1B08"/>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CC66CE"/>
    <w:pPr>
      <w:spacing w:before="240" w:after="240"/>
    </w:pPr>
    <w:rPr>
      <w:rFonts w:ascii="Arial" w:hAnsi="Arial"/>
      <w:b/>
      <w:color w:val="E31837"/>
      <w:spacing w:val="38"/>
      <w:position w:val="6"/>
      <w:sz w:val="44"/>
    </w:rPr>
  </w:style>
  <w:style w:type="paragraph" w:customStyle="1" w:styleId="ListBullet1">
    <w:name w:val="List Bullet 1"/>
    <w:basedOn w:val="BodyText2"/>
    <w:rsid w:val="0094140E"/>
    <w:pPr>
      <w:numPr>
        <w:numId w:val="5"/>
      </w:numPr>
      <w:tabs>
        <w:tab w:val="clear" w:pos="1008"/>
        <w:tab w:val="num" w:pos="360"/>
      </w:tabs>
      <w:ind w:left="360"/>
    </w:pPr>
  </w:style>
  <w:style w:type="paragraph" w:styleId="ListBullet2">
    <w:name w:val="List Bullet 2"/>
    <w:basedOn w:val="ListBullet1"/>
    <w:autoRedefine/>
    <w:rsid w:val="00B25392"/>
    <w:pPr>
      <w:numPr>
        <w:numId w:val="3"/>
      </w:numPr>
      <w:ind w:left="720"/>
    </w:pPr>
  </w:style>
  <w:style w:type="paragraph" w:styleId="ListBullet3">
    <w:name w:val="List Bullet 3"/>
    <w:basedOn w:val="ListBullet2"/>
    <w:rsid w:val="00F979E4"/>
    <w:pPr>
      <w:numPr>
        <w:numId w:val="14"/>
      </w:numPr>
      <w:tabs>
        <w:tab w:val="left" w:pos="2232"/>
      </w:tabs>
    </w:pPr>
  </w:style>
  <w:style w:type="paragraph" w:styleId="TOC2">
    <w:name w:val="toc 2"/>
    <w:basedOn w:val="TOC1"/>
    <w:next w:val="Normal"/>
    <w:autoRedefine/>
    <w:uiPriority w:val="39"/>
    <w:qFormat/>
    <w:rsid w:val="005E1B08"/>
    <w:pPr>
      <w:tabs>
        <w:tab w:val="left" w:pos="720"/>
        <w:tab w:val="right" w:leader="dot" w:pos="9017"/>
      </w:tabs>
      <w:spacing w:before="240"/>
    </w:pPr>
    <w:rPr>
      <w:color w:val="000000"/>
      <w:sz w:val="22"/>
      <w:szCs w:val="32"/>
    </w:rPr>
  </w:style>
  <w:style w:type="paragraph" w:styleId="TOC3">
    <w:name w:val="toc 3"/>
    <w:basedOn w:val="TOC2"/>
    <w:next w:val="Normal"/>
    <w:uiPriority w:val="39"/>
    <w:qFormat/>
    <w:rsid w:val="005E1B08"/>
    <w:pPr>
      <w:spacing w:before="0"/>
      <w:ind w:left="240"/>
    </w:pPr>
    <w:rPr>
      <w:b w:val="0"/>
      <w:bCs w:val="0"/>
    </w:rPr>
  </w:style>
  <w:style w:type="paragraph" w:styleId="TOC4">
    <w:name w:val="toc 4"/>
    <w:basedOn w:val="TOC3"/>
    <w:next w:val="BodyText"/>
    <w:uiPriority w:val="39"/>
    <w:rsid w:val="005E1B08"/>
    <w:pPr>
      <w:ind w:left="480"/>
    </w:pPr>
  </w:style>
  <w:style w:type="paragraph" w:styleId="TOC5">
    <w:name w:val="toc 5"/>
    <w:basedOn w:val="TOC4"/>
    <w:next w:val="Normal"/>
    <w:autoRedefine/>
    <w:uiPriority w:val="39"/>
    <w:rsid w:val="005E1B08"/>
    <w:pPr>
      <w:ind w:left="720"/>
    </w:pPr>
  </w:style>
  <w:style w:type="paragraph" w:styleId="TOC6">
    <w:name w:val="toc 6"/>
    <w:basedOn w:val="Normal"/>
    <w:next w:val="Normal"/>
    <w:autoRedefine/>
    <w:uiPriority w:val="39"/>
    <w:rsid w:val="005E1B08"/>
    <w:pPr>
      <w:ind w:left="960"/>
    </w:pPr>
  </w:style>
  <w:style w:type="paragraph" w:styleId="TOC7">
    <w:name w:val="toc 7"/>
    <w:basedOn w:val="Normal"/>
    <w:next w:val="Normal"/>
    <w:autoRedefine/>
    <w:uiPriority w:val="39"/>
    <w:rsid w:val="005E1B08"/>
    <w:pPr>
      <w:ind w:left="1200"/>
    </w:pPr>
  </w:style>
  <w:style w:type="paragraph" w:styleId="TOC8">
    <w:name w:val="toc 8"/>
    <w:basedOn w:val="Normal"/>
    <w:next w:val="Normal"/>
    <w:autoRedefine/>
    <w:uiPriority w:val="39"/>
    <w:rsid w:val="005E1B08"/>
    <w:pPr>
      <w:ind w:left="1440"/>
    </w:pPr>
  </w:style>
  <w:style w:type="paragraph" w:styleId="TOC9">
    <w:name w:val="toc 9"/>
    <w:basedOn w:val="Normal"/>
    <w:next w:val="Normal"/>
    <w:autoRedefine/>
    <w:uiPriority w:val="39"/>
    <w:rsid w:val="005E1B08"/>
    <w:pPr>
      <w:ind w:left="1680"/>
    </w:pPr>
  </w:style>
  <w:style w:type="character" w:styleId="Hyperlink">
    <w:name w:val="Hyperlink"/>
    <w:basedOn w:val="DefaultParagraphFont"/>
    <w:uiPriority w:val="99"/>
    <w:rsid w:val="005E1B08"/>
    <w:rPr>
      <w:color w:val="0000FF"/>
      <w:u w:val="single"/>
    </w:rPr>
  </w:style>
  <w:style w:type="paragraph" w:customStyle="1" w:styleId="FigureCaption">
    <w:name w:val="Figure Caption"/>
    <w:basedOn w:val="BodyText"/>
    <w:next w:val="BodyText2"/>
    <w:link w:val="FigureCaptionChar1"/>
    <w:autoRedefine/>
    <w:rsid w:val="00937E25"/>
    <w:pPr>
      <w:spacing w:before="120" w:after="240"/>
      <w:jc w:val="center"/>
    </w:pPr>
    <w:rPr>
      <w:b/>
      <w:bCs/>
      <w:color w:val="FFFFFF" w:themeColor="background1"/>
      <w:sz w:val="18"/>
      <w:szCs w:val="20"/>
      <w:u w:val="single"/>
    </w:rPr>
  </w:style>
  <w:style w:type="paragraph" w:styleId="NoteHeading">
    <w:name w:val="Note Heading"/>
    <w:basedOn w:val="Normal"/>
    <w:next w:val="BodyText2"/>
    <w:link w:val="NoteHeadingChar"/>
    <w:autoRedefine/>
    <w:uiPriority w:val="99"/>
    <w:rsid w:val="005E1B08"/>
    <w:pPr>
      <w:numPr>
        <w:numId w:val="9"/>
      </w:numPr>
      <w:pBdr>
        <w:top w:val="single" w:sz="8" w:space="1" w:color="000080"/>
        <w:bottom w:val="single" w:sz="8" w:space="1" w:color="000080"/>
      </w:pBdr>
      <w:jc w:val="both"/>
    </w:pPr>
    <w:rPr>
      <w:rFonts w:ascii="Arial Narrow" w:eastAsia="Arial Unicode MS" w:hAnsi="Arial Narrow"/>
      <w:bCs/>
      <w:color w:val="000000"/>
      <w:sz w:val="20"/>
    </w:rPr>
  </w:style>
  <w:style w:type="paragraph" w:customStyle="1" w:styleId="SectionHead">
    <w:name w:val="SectionHead"/>
    <w:basedOn w:val="Heading1"/>
    <w:next w:val="BodyText"/>
    <w:autoRedefine/>
    <w:rsid w:val="005E1B08"/>
    <w:pPr>
      <w:numPr>
        <w:numId w:val="0"/>
      </w:numPr>
      <w:pBdr>
        <w:bottom w:val="single" w:sz="12" w:space="1" w:color="auto"/>
      </w:pBdr>
      <w:tabs>
        <w:tab w:val="right" w:leader="dot" w:pos="8630"/>
      </w:tabs>
      <w:jc w:val="both"/>
    </w:pPr>
    <w:rPr>
      <w:rFonts w:ascii="Arial Bold" w:hAnsi="Arial Bold"/>
      <w:spacing w:val="28"/>
    </w:rPr>
  </w:style>
  <w:style w:type="paragraph" w:customStyle="1" w:styleId="bodytextforlistnumber">
    <w:name w:val="body text for list number"/>
    <w:basedOn w:val="Normal"/>
    <w:rsid w:val="005E1B08"/>
    <w:pPr>
      <w:ind w:left="1480"/>
      <w:jc w:val="both"/>
    </w:pPr>
    <w:rPr>
      <w:rFonts w:ascii="Arial" w:hAnsi="Arial"/>
      <w:sz w:val="20"/>
    </w:rPr>
  </w:style>
  <w:style w:type="paragraph" w:customStyle="1" w:styleId="Image">
    <w:name w:val="Image"/>
    <w:basedOn w:val="BodyText"/>
    <w:next w:val="FigureCaption"/>
    <w:rsid w:val="005E1B08"/>
    <w:pPr>
      <w:spacing w:before="120" w:after="120"/>
      <w:jc w:val="center"/>
    </w:pPr>
  </w:style>
  <w:style w:type="paragraph" w:styleId="Caption">
    <w:name w:val="caption"/>
    <w:basedOn w:val="FigureCaption"/>
    <w:next w:val="Normal"/>
    <w:autoRedefine/>
    <w:qFormat/>
    <w:rsid w:val="00CA1875"/>
    <w:pPr>
      <w:keepNext/>
      <w:spacing w:before="240" w:after="120"/>
      <w:jc w:val="left"/>
    </w:pPr>
    <w:rPr>
      <w:rFonts w:cs="Arial"/>
      <w:bCs w:val="0"/>
      <w:color w:val="auto"/>
    </w:rPr>
  </w:style>
  <w:style w:type="paragraph" w:styleId="TableofFigures">
    <w:name w:val="table of figures"/>
    <w:basedOn w:val="Normal"/>
    <w:next w:val="Normal"/>
    <w:autoRedefine/>
    <w:rsid w:val="00D11CE8"/>
    <w:pPr>
      <w:tabs>
        <w:tab w:val="right" w:leader="dot" w:pos="8280"/>
      </w:tabs>
    </w:pPr>
    <w:rPr>
      <w:rFonts w:ascii="Arial" w:hAnsi="Arial"/>
      <w:iCs/>
      <w:sz w:val="20"/>
    </w:rPr>
  </w:style>
  <w:style w:type="paragraph" w:styleId="Footer">
    <w:name w:val="footer"/>
    <w:basedOn w:val="Normal"/>
    <w:link w:val="FooterChar"/>
    <w:rsid w:val="002033A8"/>
    <w:pPr>
      <w:tabs>
        <w:tab w:val="center" w:pos="4320"/>
        <w:tab w:val="right" w:pos="8640"/>
      </w:tabs>
    </w:pPr>
    <w:rPr>
      <w:rFonts w:ascii="Tahoma" w:hAnsi="Tahoma"/>
      <w:b/>
      <w:sz w:val="20"/>
    </w:rPr>
  </w:style>
  <w:style w:type="paragraph" w:customStyle="1" w:styleId="TableColumnLabels">
    <w:name w:val="Table Column Labels"/>
    <w:basedOn w:val="TableHeader"/>
    <w:link w:val="TableColumnLabelsChar"/>
    <w:autoRedefine/>
    <w:rsid w:val="00DC3317"/>
    <w:rPr>
      <w:rFonts w:ascii="Arial Bold" w:eastAsiaTheme="minorEastAsia" w:hAnsi="Arial Bold"/>
      <w:bCs/>
      <w:color w:val="FFFFFF"/>
      <w:sz w:val="20"/>
    </w:rPr>
  </w:style>
  <w:style w:type="paragraph" w:customStyle="1" w:styleId="Tablecontent">
    <w:name w:val="Table content"/>
    <w:basedOn w:val="BodyText"/>
    <w:link w:val="TablecontentChar"/>
    <w:qFormat/>
    <w:rsid w:val="00DC3317"/>
    <w:pPr>
      <w:spacing w:before="120" w:after="0"/>
      <w:jc w:val="left"/>
    </w:pPr>
    <w:rPr>
      <w:sz w:val="18"/>
    </w:rPr>
  </w:style>
  <w:style w:type="paragraph" w:customStyle="1" w:styleId="TableListNumber1">
    <w:name w:val="Table List Number 1"/>
    <w:basedOn w:val="Normal"/>
    <w:rsid w:val="0039151E"/>
    <w:pPr>
      <w:numPr>
        <w:numId w:val="4"/>
      </w:numPr>
      <w:tabs>
        <w:tab w:val="left" w:pos="432"/>
        <w:tab w:val="left" w:pos="1008"/>
      </w:tabs>
      <w:spacing w:before="120"/>
    </w:pPr>
    <w:rPr>
      <w:rFonts w:ascii="Arial" w:hAnsi="Arial"/>
      <w:sz w:val="18"/>
    </w:rPr>
  </w:style>
  <w:style w:type="paragraph" w:customStyle="1" w:styleId="TableListBullet1">
    <w:name w:val="Table List Bullet 1"/>
    <w:basedOn w:val="ListBullet1"/>
    <w:rsid w:val="005E1B08"/>
    <w:pPr>
      <w:numPr>
        <w:numId w:val="2"/>
      </w:numPr>
      <w:spacing w:before="120" w:after="0"/>
    </w:pPr>
    <w:rPr>
      <w:sz w:val="18"/>
    </w:rPr>
  </w:style>
  <w:style w:type="character" w:styleId="PageNumber">
    <w:name w:val="page number"/>
    <w:basedOn w:val="DefaultParagraphFont"/>
    <w:rsid w:val="005E1B08"/>
    <w:rPr>
      <w:rFonts w:ascii="Tahoma" w:hAnsi="Tahoma"/>
      <w:b/>
      <w:sz w:val="20"/>
      <w:bdr w:val="none" w:sz="0" w:space="0" w:color="auto"/>
      <w:shd w:val="clear" w:color="auto" w:fill="auto"/>
    </w:rPr>
  </w:style>
  <w:style w:type="paragraph" w:styleId="Index1">
    <w:name w:val="index 1"/>
    <w:basedOn w:val="Normal"/>
    <w:next w:val="Normal"/>
    <w:autoRedefine/>
    <w:rsid w:val="005E1B08"/>
    <w:pPr>
      <w:ind w:left="240" w:hanging="240"/>
    </w:pPr>
    <w:rPr>
      <w:rFonts w:ascii="Arial" w:hAnsi="Arial"/>
      <w:szCs w:val="21"/>
    </w:rPr>
  </w:style>
  <w:style w:type="paragraph" w:customStyle="1" w:styleId="Apendixsection">
    <w:name w:val="Apendix section"/>
    <w:basedOn w:val="BodyText"/>
    <w:next w:val="BodyText"/>
    <w:rsid w:val="005E1B08"/>
    <w:pPr>
      <w:numPr>
        <w:numId w:val="6"/>
      </w:numPr>
    </w:pPr>
    <w:rPr>
      <w:rFonts w:ascii="Arial Narrow" w:hAnsi="Arial Narrow"/>
      <w:b/>
      <w:sz w:val="28"/>
    </w:rPr>
  </w:style>
  <w:style w:type="paragraph" w:customStyle="1" w:styleId="Code">
    <w:name w:val="Code"/>
    <w:basedOn w:val="BodyText"/>
    <w:rsid w:val="005E1B08"/>
    <w:pPr>
      <w:ind w:left="1080"/>
    </w:pPr>
    <w:rPr>
      <w:rFonts w:ascii="Courier New" w:hAnsi="Courier New"/>
    </w:rPr>
  </w:style>
  <w:style w:type="paragraph" w:styleId="Index2">
    <w:name w:val="index 2"/>
    <w:basedOn w:val="Normal"/>
    <w:next w:val="Normal"/>
    <w:autoRedefine/>
    <w:rsid w:val="005E1B08"/>
    <w:pPr>
      <w:ind w:left="480" w:hanging="240"/>
    </w:pPr>
    <w:rPr>
      <w:rFonts w:ascii="Arial" w:hAnsi="Arial"/>
      <w:szCs w:val="21"/>
    </w:rPr>
  </w:style>
  <w:style w:type="paragraph" w:styleId="Index3">
    <w:name w:val="index 3"/>
    <w:basedOn w:val="Normal"/>
    <w:next w:val="Normal"/>
    <w:autoRedefine/>
    <w:rsid w:val="005E1B08"/>
    <w:pPr>
      <w:ind w:left="720" w:hanging="240"/>
    </w:pPr>
    <w:rPr>
      <w:szCs w:val="21"/>
    </w:rPr>
  </w:style>
  <w:style w:type="paragraph" w:styleId="Index4">
    <w:name w:val="index 4"/>
    <w:basedOn w:val="Normal"/>
    <w:next w:val="Normal"/>
    <w:autoRedefine/>
    <w:rsid w:val="005E1B08"/>
    <w:pPr>
      <w:ind w:left="960" w:hanging="240"/>
    </w:pPr>
    <w:rPr>
      <w:szCs w:val="21"/>
    </w:rPr>
  </w:style>
  <w:style w:type="paragraph" w:styleId="Index5">
    <w:name w:val="index 5"/>
    <w:basedOn w:val="Normal"/>
    <w:next w:val="Normal"/>
    <w:autoRedefine/>
    <w:rsid w:val="005E1B08"/>
    <w:pPr>
      <w:ind w:left="1200" w:hanging="240"/>
    </w:pPr>
    <w:rPr>
      <w:szCs w:val="21"/>
    </w:rPr>
  </w:style>
  <w:style w:type="paragraph" w:styleId="Index6">
    <w:name w:val="index 6"/>
    <w:basedOn w:val="Normal"/>
    <w:next w:val="Normal"/>
    <w:autoRedefine/>
    <w:rsid w:val="005E1B08"/>
    <w:pPr>
      <w:ind w:left="1440" w:hanging="240"/>
    </w:pPr>
    <w:rPr>
      <w:szCs w:val="21"/>
    </w:rPr>
  </w:style>
  <w:style w:type="paragraph" w:styleId="Index7">
    <w:name w:val="index 7"/>
    <w:basedOn w:val="Normal"/>
    <w:next w:val="Normal"/>
    <w:autoRedefine/>
    <w:rsid w:val="005E1B08"/>
    <w:pPr>
      <w:ind w:left="1680" w:hanging="240"/>
    </w:pPr>
    <w:rPr>
      <w:szCs w:val="21"/>
    </w:rPr>
  </w:style>
  <w:style w:type="paragraph" w:styleId="Index8">
    <w:name w:val="index 8"/>
    <w:basedOn w:val="Normal"/>
    <w:next w:val="Normal"/>
    <w:autoRedefine/>
    <w:rsid w:val="005E1B08"/>
    <w:pPr>
      <w:ind w:left="1920" w:hanging="240"/>
    </w:pPr>
    <w:rPr>
      <w:szCs w:val="21"/>
    </w:rPr>
  </w:style>
  <w:style w:type="paragraph" w:styleId="Index9">
    <w:name w:val="index 9"/>
    <w:basedOn w:val="Normal"/>
    <w:next w:val="Normal"/>
    <w:autoRedefine/>
    <w:rsid w:val="005E1B08"/>
    <w:pPr>
      <w:ind w:left="2160" w:hanging="240"/>
    </w:pPr>
    <w:rPr>
      <w:szCs w:val="21"/>
    </w:rPr>
  </w:style>
  <w:style w:type="paragraph" w:customStyle="1" w:styleId="ManualName">
    <w:name w:val="Manual Name"/>
    <w:basedOn w:val="BodyText"/>
    <w:autoRedefine/>
    <w:rsid w:val="00793E35"/>
    <w:pPr>
      <w:spacing w:before="0" w:after="100" w:afterAutospacing="1"/>
      <w:jc w:val="center"/>
    </w:pPr>
    <w:rPr>
      <w:rFonts w:cs="Arial"/>
      <w:b/>
      <w:bCs/>
      <w:color w:val="E31837"/>
      <w:sz w:val="48"/>
      <w:szCs w:val="64"/>
    </w:rPr>
  </w:style>
  <w:style w:type="paragraph" w:customStyle="1" w:styleId="TableNames">
    <w:name w:val="Table Names"/>
    <w:basedOn w:val="SectionHead"/>
    <w:autoRedefine/>
    <w:rsid w:val="00692353"/>
    <w:pPr>
      <w:pBdr>
        <w:bottom w:val="single" w:sz="4" w:space="1" w:color="184365"/>
      </w:pBdr>
      <w:ind w:left="-432"/>
    </w:pPr>
    <w:rPr>
      <w:rFonts w:ascii="Arial" w:hAnsi="Arial"/>
      <w:bCs w:val="0"/>
      <w:sz w:val="36"/>
      <w:szCs w:val="36"/>
    </w:rPr>
  </w:style>
  <w:style w:type="paragraph" w:customStyle="1" w:styleId="version">
    <w:name w:val="version"/>
    <w:basedOn w:val="BodyText"/>
    <w:rsid w:val="005E1B08"/>
    <w:pPr>
      <w:spacing w:before="120" w:after="120"/>
      <w:ind w:left="1440"/>
      <w:jc w:val="center"/>
    </w:pPr>
    <w:rPr>
      <w:rFonts w:ascii="Trebuchet MS" w:hAnsi="Trebuchet MS"/>
      <w:b/>
      <w:color w:val="000000"/>
      <w:sz w:val="36"/>
    </w:rPr>
  </w:style>
  <w:style w:type="paragraph" w:customStyle="1" w:styleId="Head">
    <w:name w:val="Head"/>
    <w:basedOn w:val="Normal"/>
    <w:rsid w:val="005E1B08"/>
    <w:rPr>
      <w:rFonts w:ascii="Arial" w:hAnsi="Arial"/>
      <w:b/>
      <w:bCs/>
      <w:spacing w:val="-5"/>
      <w:sz w:val="20"/>
      <w:szCs w:val="20"/>
    </w:rPr>
  </w:style>
  <w:style w:type="paragraph" w:styleId="Title">
    <w:name w:val="Title"/>
    <w:basedOn w:val="Normal"/>
    <w:qFormat/>
    <w:rsid w:val="005E1B08"/>
    <w:pPr>
      <w:spacing w:after="1920"/>
      <w:jc w:val="center"/>
    </w:pPr>
    <w:rPr>
      <w:rFonts w:ascii="Arial Black" w:hAnsi="Arial Black" w:cs="Arial"/>
      <w:b/>
      <w:bCs/>
      <w:color w:val="808080"/>
      <w:sz w:val="48"/>
      <w:u w:val="single"/>
    </w:rPr>
  </w:style>
  <w:style w:type="paragraph" w:styleId="Subtitle">
    <w:name w:val="Subtitle"/>
    <w:basedOn w:val="Title"/>
    <w:next w:val="BodyText"/>
    <w:qFormat/>
    <w:rsid w:val="005E1B08"/>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rsid w:val="005E1B08"/>
    <w:rPr>
      <w:color w:val="800080"/>
      <w:u w:val="single"/>
    </w:rPr>
  </w:style>
  <w:style w:type="paragraph" w:customStyle="1" w:styleId="ContentList">
    <w:name w:val="Content List"/>
    <w:basedOn w:val="BodyText"/>
    <w:rsid w:val="005E1B08"/>
    <w:pPr>
      <w:tabs>
        <w:tab w:val="num" w:pos="576"/>
      </w:tabs>
      <w:ind w:left="576" w:hanging="360"/>
      <w:jc w:val="left"/>
    </w:pPr>
  </w:style>
  <w:style w:type="paragraph" w:customStyle="1" w:styleId="ChapterList">
    <w:name w:val="Chapter List"/>
    <w:basedOn w:val="BodyText2"/>
    <w:rsid w:val="005E1B08"/>
    <w:pPr>
      <w:tabs>
        <w:tab w:val="num" w:pos="1872"/>
      </w:tabs>
      <w:ind w:left="1864" w:hanging="640"/>
    </w:pPr>
  </w:style>
  <w:style w:type="paragraph" w:customStyle="1" w:styleId="Warning">
    <w:name w:val="Warning"/>
    <w:basedOn w:val="BodyText2"/>
    <w:rsid w:val="005E1B08"/>
    <w:pPr>
      <w:numPr>
        <w:numId w:val="10"/>
      </w:numPr>
      <w:pBdr>
        <w:top w:val="single" w:sz="8" w:space="1" w:color="000000"/>
        <w:bottom w:val="single" w:sz="8" w:space="1" w:color="000000"/>
      </w:pBdr>
    </w:pPr>
    <w:rPr>
      <w:rFonts w:ascii="Arial Narrow" w:hAnsi="Arial Narrow"/>
    </w:rPr>
  </w:style>
  <w:style w:type="paragraph" w:customStyle="1" w:styleId="ProductName">
    <w:name w:val="Product Name"/>
    <w:basedOn w:val="ManualName"/>
    <w:autoRedefine/>
    <w:rsid w:val="005E1B08"/>
    <w:pPr>
      <w:spacing w:before="120" w:after="120" w:afterAutospacing="0"/>
    </w:pPr>
    <w:rPr>
      <w:sz w:val="40"/>
    </w:rPr>
  </w:style>
  <w:style w:type="paragraph" w:customStyle="1" w:styleId="QMSBodyText">
    <w:name w:val="QMS Body Text"/>
    <w:basedOn w:val="Normal"/>
    <w:autoRedefine/>
    <w:rsid w:val="005E1B08"/>
    <w:pPr>
      <w:ind w:left="720"/>
      <w:jc w:val="both"/>
    </w:pPr>
    <w:rPr>
      <w:b/>
      <w:bCs/>
      <w:szCs w:val="20"/>
    </w:rPr>
  </w:style>
  <w:style w:type="paragraph" w:customStyle="1" w:styleId="QMSHead1">
    <w:name w:val="QMS Head 1"/>
    <w:basedOn w:val="Heading1"/>
    <w:next w:val="QMSBodyText"/>
    <w:autoRedefine/>
    <w:rsid w:val="005E1B08"/>
    <w:pPr>
      <w:pageBreakBefore/>
      <w:numPr>
        <w:numId w:val="0"/>
      </w:numPr>
      <w:tabs>
        <w:tab w:val="left" w:pos="540"/>
        <w:tab w:val="left" w:pos="720"/>
        <w:tab w:val="left" w:pos="1080"/>
      </w:tabs>
      <w:spacing w:before="240"/>
      <w:ind w:left="720" w:hanging="360"/>
    </w:pPr>
    <w:rPr>
      <w:rFonts w:cs="Times New Roman"/>
      <w:b w:val="0"/>
      <w:bCs w:val="0"/>
      <w:caps/>
      <w:sz w:val="32"/>
      <w:szCs w:val="20"/>
    </w:rPr>
  </w:style>
  <w:style w:type="paragraph" w:customStyle="1" w:styleId="QMSHead2">
    <w:name w:val="QMS Head 2"/>
    <w:basedOn w:val="Heading2"/>
    <w:next w:val="QMSBodyText"/>
    <w:autoRedefine/>
    <w:rsid w:val="005E1B08"/>
    <w:pPr>
      <w:numPr>
        <w:ilvl w:val="0"/>
        <w:numId w:val="0"/>
      </w:numPr>
      <w:tabs>
        <w:tab w:val="num" w:pos="1440"/>
      </w:tabs>
      <w:ind w:left="1440" w:hanging="360"/>
      <w:jc w:val="left"/>
    </w:pPr>
    <w:rPr>
      <w:b w:val="0"/>
      <w:bCs/>
      <w:iCs w:val="0"/>
      <w:color w:val="auto"/>
      <w:spacing w:val="0"/>
      <w:sz w:val="28"/>
      <w:szCs w:val="20"/>
    </w:rPr>
  </w:style>
  <w:style w:type="paragraph" w:customStyle="1" w:styleId="QMSHead3">
    <w:name w:val="QMS Head 3"/>
    <w:basedOn w:val="Heading3"/>
    <w:next w:val="QMSBodyText"/>
    <w:autoRedefine/>
    <w:rsid w:val="005E1B08"/>
    <w:pPr>
      <w:numPr>
        <w:ilvl w:val="0"/>
        <w:numId w:val="0"/>
      </w:numPr>
      <w:jc w:val="left"/>
    </w:pPr>
    <w:rPr>
      <w:iCs w:val="0"/>
      <w:caps/>
      <w:color w:val="auto"/>
      <w:spacing w:val="0"/>
      <w:sz w:val="24"/>
      <w:szCs w:val="20"/>
    </w:rPr>
  </w:style>
  <w:style w:type="paragraph" w:customStyle="1" w:styleId="Productversion">
    <w:name w:val="Productversion"/>
    <w:basedOn w:val="version"/>
    <w:rsid w:val="005E1B08"/>
    <w:pPr>
      <w:jc w:val="right"/>
    </w:pPr>
  </w:style>
  <w:style w:type="paragraph" w:styleId="IndexHeading">
    <w:name w:val="index heading"/>
    <w:basedOn w:val="Normal"/>
    <w:next w:val="Index1"/>
    <w:rsid w:val="005E1B08"/>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5E1B08"/>
    <w:rPr>
      <w:rFonts w:ascii="Arial" w:hAnsi="Arial"/>
      <w:b/>
      <w:color w:val="FFFFFF"/>
      <w:sz w:val="28"/>
    </w:rPr>
  </w:style>
  <w:style w:type="paragraph" w:customStyle="1" w:styleId="TitleCover">
    <w:name w:val="Title Cover"/>
    <w:basedOn w:val="Normal"/>
    <w:next w:val="Normal"/>
    <w:rsid w:val="005E1B08"/>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5E1B08"/>
    <w:pPr>
      <w:ind w:left="2592"/>
    </w:pPr>
    <w:rPr>
      <w:rFonts w:ascii="Courier New" w:hAnsi="Courier New"/>
      <w:b/>
      <w:sz w:val="20"/>
    </w:rPr>
  </w:style>
  <w:style w:type="paragraph" w:customStyle="1" w:styleId="Heading">
    <w:name w:val="Heading"/>
    <w:basedOn w:val="BodyText2"/>
    <w:next w:val="BodyText2"/>
    <w:autoRedefine/>
    <w:rsid w:val="00C244E5"/>
    <w:pPr>
      <w:spacing w:before="120" w:line="360" w:lineRule="auto"/>
    </w:pPr>
    <w:rPr>
      <w:rFonts w:ascii="Arial Narrow" w:hAnsi="Arial Narrow" w:cs="Tahoma"/>
      <w:b/>
      <w:color w:val="E31837"/>
      <w:sz w:val="26"/>
    </w:rPr>
  </w:style>
  <w:style w:type="paragraph" w:customStyle="1" w:styleId="tablecontents">
    <w:name w:val="table_contents"/>
    <w:basedOn w:val="Normal"/>
    <w:rsid w:val="005E1B08"/>
    <w:rPr>
      <w:rFonts w:ascii="Arial" w:hAnsi="Arial"/>
      <w:sz w:val="22"/>
      <w:szCs w:val="20"/>
      <w:lang w:val="en-GB"/>
    </w:rPr>
  </w:style>
  <w:style w:type="paragraph" w:customStyle="1" w:styleId="Bodytextforrestriction">
    <w:name w:val="Body text for restriction"/>
    <w:basedOn w:val="Normal"/>
    <w:next w:val="Normal"/>
    <w:rsid w:val="005E1B08"/>
    <w:pPr>
      <w:spacing w:line="360" w:lineRule="auto"/>
    </w:pPr>
    <w:rPr>
      <w:rFonts w:ascii="Arial" w:hAnsi="Arial"/>
      <w:sz w:val="18"/>
    </w:rPr>
  </w:style>
  <w:style w:type="paragraph" w:customStyle="1" w:styleId="TableHeader">
    <w:name w:val="Table Header"/>
    <w:basedOn w:val="Normal"/>
    <w:rsid w:val="005E1B08"/>
    <w:pPr>
      <w:spacing w:before="60"/>
      <w:jc w:val="center"/>
    </w:pPr>
    <w:rPr>
      <w:rFonts w:ascii="Arial" w:hAnsi="Arial"/>
      <w:b/>
      <w:spacing w:val="-5"/>
      <w:sz w:val="22"/>
      <w:szCs w:val="20"/>
    </w:rPr>
  </w:style>
  <w:style w:type="paragraph" w:styleId="BodyText20">
    <w:name w:val="Body Text 2"/>
    <w:basedOn w:val="Normal"/>
    <w:link w:val="BodyText2Char"/>
    <w:rsid w:val="005E1B08"/>
    <w:rPr>
      <w:rFonts w:ascii="Arial Narrow" w:hAnsi="Arial Narrow"/>
      <w:b/>
      <w:bCs/>
      <w:color w:val="FFFFFF"/>
    </w:rPr>
  </w:style>
  <w:style w:type="paragraph" w:styleId="BodyTextIndent2">
    <w:name w:val="Body Text Indent 2"/>
    <w:aliases w:val="Body Text Indent 2 Char"/>
    <w:basedOn w:val="Normal"/>
    <w:rsid w:val="005E1B08"/>
    <w:pPr>
      <w:spacing w:before="120" w:after="120" w:line="480" w:lineRule="auto"/>
      <w:ind w:left="360"/>
    </w:pPr>
    <w:rPr>
      <w:rFonts w:ascii="Arial" w:hAnsi="Arial"/>
      <w:sz w:val="18"/>
    </w:rPr>
  </w:style>
  <w:style w:type="paragraph" w:styleId="TableofAuthorities">
    <w:name w:val="table of authorities"/>
    <w:basedOn w:val="Normal"/>
    <w:next w:val="Normal"/>
    <w:rsid w:val="005E1B08"/>
    <w:pPr>
      <w:spacing w:before="120" w:after="120"/>
      <w:jc w:val="center"/>
    </w:pPr>
    <w:rPr>
      <w:rFonts w:ascii="Arial" w:hAnsi="Arial" w:cs="Arial"/>
      <w:b/>
      <w:sz w:val="16"/>
      <w:szCs w:val="14"/>
    </w:rPr>
  </w:style>
  <w:style w:type="paragraph" w:styleId="Signature">
    <w:name w:val="Signature"/>
    <w:basedOn w:val="Normal"/>
    <w:rsid w:val="005E1B08"/>
    <w:pPr>
      <w:spacing w:before="60" w:after="60"/>
      <w:jc w:val="right"/>
    </w:pPr>
    <w:rPr>
      <w:rFonts w:ascii="Arial" w:hAnsi="Arial" w:cs="Arial"/>
      <w:bCs/>
      <w:i/>
      <w:sz w:val="15"/>
      <w:szCs w:val="16"/>
    </w:rPr>
  </w:style>
  <w:style w:type="paragraph" w:styleId="CommentText">
    <w:name w:val="annotation text"/>
    <w:basedOn w:val="Normal"/>
    <w:link w:val="CommentTextChar"/>
    <w:rsid w:val="005E1B08"/>
    <w:pPr>
      <w:jc w:val="both"/>
    </w:pPr>
    <w:rPr>
      <w:rFonts w:ascii="Arial" w:hAnsi="Arial" w:cs="Arial"/>
      <w:sz w:val="20"/>
      <w:szCs w:val="20"/>
    </w:rPr>
  </w:style>
  <w:style w:type="character" w:customStyle="1" w:styleId="CommentTextChar">
    <w:name w:val="Comment Text Char"/>
    <w:basedOn w:val="DefaultParagraphFont"/>
    <w:link w:val="CommentText"/>
    <w:rsid w:val="00F62BAE"/>
    <w:rPr>
      <w:rFonts w:ascii="Arial" w:hAnsi="Arial" w:cs="Arial"/>
    </w:rPr>
  </w:style>
  <w:style w:type="character" w:styleId="CommentReference">
    <w:name w:val="annotation reference"/>
    <w:basedOn w:val="DefaultParagraphFont"/>
    <w:rsid w:val="005E1B08"/>
    <w:rPr>
      <w:sz w:val="16"/>
      <w:szCs w:val="16"/>
    </w:rPr>
  </w:style>
  <w:style w:type="paragraph" w:customStyle="1" w:styleId="bodytextlistbullet2">
    <w:name w:val="body text list bullet 2"/>
    <w:basedOn w:val="ListBullet2"/>
    <w:rsid w:val="00866163"/>
    <w:pPr>
      <w:numPr>
        <w:numId w:val="0"/>
      </w:numPr>
      <w:tabs>
        <w:tab w:val="left" w:pos="1440"/>
      </w:tabs>
      <w:ind w:left="720"/>
    </w:pPr>
  </w:style>
  <w:style w:type="paragraph" w:styleId="TOAHeading">
    <w:name w:val="toa heading"/>
    <w:basedOn w:val="Normal"/>
    <w:next w:val="Normal"/>
    <w:rsid w:val="005E1B08"/>
    <w:pPr>
      <w:spacing w:before="120"/>
    </w:pPr>
    <w:rPr>
      <w:rFonts w:ascii="Arial" w:hAnsi="Arial" w:cs="Arial"/>
      <w:b/>
      <w:bCs/>
    </w:rPr>
  </w:style>
  <w:style w:type="paragraph" w:customStyle="1" w:styleId="bodytextlistbullet3">
    <w:name w:val="body text list bullet 3"/>
    <w:basedOn w:val="ListBullet3"/>
    <w:rsid w:val="00866163"/>
    <w:pPr>
      <w:numPr>
        <w:numId w:val="0"/>
      </w:numPr>
      <w:ind w:left="1080"/>
    </w:pPr>
  </w:style>
  <w:style w:type="paragraph" w:customStyle="1" w:styleId="bodytextlistbullet1">
    <w:name w:val="body text list bullet1"/>
    <w:basedOn w:val="BodyText2"/>
    <w:rsid w:val="00866163"/>
    <w:pPr>
      <w:numPr>
        <w:numId w:val="0"/>
      </w:numPr>
      <w:tabs>
        <w:tab w:val="left" w:pos="1008"/>
      </w:tabs>
      <w:ind w:left="360"/>
    </w:pPr>
  </w:style>
  <w:style w:type="paragraph" w:customStyle="1" w:styleId="Reference">
    <w:name w:val="Reference"/>
    <w:basedOn w:val="ManualName"/>
    <w:rsid w:val="005E1B08"/>
    <w:pPr>
      <w:ind w:left="864" w:hanging="864"/>
    </w:pPr>
    <w:rPr>
      <w:sz w:val="16"/>
    </w:rPr>
  </w:style>
  <w:style w:type="paragraph" w:styleId="BalloonText">
    <w:name w:val="Balloon Text"/>
    <w:basedOn w:val="Normal"/>
    <w:link w:val="BalloonTextChar"/>
    <w:uiPriority w:val="99"/>
    <w:rsid w:val="003D3FD5"/>
    <w:rPr>
      <w:rFonts w:ascii="Tahoma" w:hAnsi="Tahoma" w:cs="Tahoma"/>
      <w:sz w:val="16"/>
      <w:szCs w:val="16"/>
    </w:rPr>
  </w:style>
  <w:style w:type="character" w:customStyle="1" w:styleId="BalloonTextChar">
    <w:name w:val="Balloon Text Char"/>
    <w:basedOn w:val="DefaultParagraphFont"/>
    <w:link w:val="BalloonText"/>
    <w:uiPriority w:val="99"/>
    <w:rsid w:val="00F62BAE"/>
    <w:rPr>
      <w:rFonts w:ascii="Tahoma" w:hAnsi="Tahoma" w:cs="Tahoma"/>
      <w:sz w:val="16"/>
      <w:szCs w:val="16"/>
    </w:rPr>
  </w:style>
  <w:style w:type="paragraph" w:styleId="DocumentMap">
    <w:name w:val="Document Map"/>
    <w:basedOn w:val="Normal"/>
    <w:link w:val="DocumentMapChar"/>
    <w:uiPriority w:val="99"/>
    <w:rsid w:val="004D258D"/>
    <w:rPr>
      <w:rFonts w:ascii="Tahoma" w:hAnsi="Tahoma" w:cs="Tahoma"/>
      <w:sz w:val="16"/>
      <w:szCs w:val="16"/>
    </w:rPr>
  </w:style>
  <w:style w:type="character" w:customStyle="1" w:styleId="DocumentMapChar">
    <w:name w:val="Document Map Char"/>
    <w:basedOn w:val="DefaultParagraphFont"/>
    <w:link w:val="DocumentMap"/>
    <w:uiPriority w:val="99"/>
    <w:rsid w:val="00F62BAE"/>
    <w:rPr>
      <w:rFonts w:ascii="Tahoma" w:hAnsi="Tahoma" w:cs="Tahoma"/>
      <w:sz w:val="16"/>
      <w:szCs w:val="16"/>
    </w:rPr>
  </w:style>
  <w:style w:type="paragraph" w:styleId="ListNumber">
    <w:name w:val="List Number"/>
    <w:basedOn w:val="Normal"/>
    <w:semiHidden/>
    <w:rsid w:val="007F7BA3"/>
    <w:pPr>
      <w:numPr>
        <w:numId w:val="15"/>
      </w:numPr>
      <w:contextualSpacing/>
    </w:pPr>
    <w:rPr>
      <w:rFonts w:ascii="Arial" w:hAnsi="Arial" w:cs="Arial"/>
      <w:color w:val="E31837"/>
      <w:sz w:val="20"/>
      <w:szCs w:val="20"/>
    </w:rPr>
  </w:style>
  <w:style w:type="paragraph" w:styleId="ListNumber2">
    <w:name w:val="List Number 2"/>
    <w:basedOn w:val="Normal"/>
    <w:semiHidden/>
    <w:rsid w:val="007F7BA3"/>
    <w:pPr>
      <w:numPr>
        <w:numId w:val="16"/>
      </w:numPr>
      <w:ind w:left="720"/>
      <w:contextualSpacing/>
    </w:pPr>
    <w:rPr>
      <w:rFonts w:ascii="Arial" w:hAnsi="Arial" w:cs="Arial"/>
      <w:color w:val="E31837"/>
      <w:sz w:val="20"/>
      <w:szCs w:val="20"/>
    </w:rPr>
  </w:style>
  <w:style w:type="paragraph" w:styleId="ListNumber3">
    <w:name w:val="List Number 3"/>
    <w:basedOn w:val="Normal"/>
    <w:semiHidden/>
    <w:rsid w:val="007F7BA3"/>
    <w:pPr>
      <w:numPr>
        <w:numId w:val="1"/>
      </w:numPr>
      <w:tabs>
        <w:tab w:val="clear" w:pos="2232"/>
        <w:tab w:val="num" w:pos="990"/>
      </w:tabs>
      <w:ind w:left="1080" w:hanging="270"/>
      <w:contextualSpacing/>
    </w:pPr>
    <w:rPr>
      <w:rFonts w:ascii="Arial" w:hAnsi="Arial" w:cs="Arial"/>
      <w:sz w:val="20"/>
      <w:szCs w:val="20"/>
    </w:rPr>
  </w:style>
  <w:style w:type="paragraph" w:customStyle="1" w:styleId="Number1">
    <w:name w:val="Number1"/>
    <w:basedOn w:val="BodyText2"/>
    <w:qFormat/>
    <w:rsid w:val="001466D8"/>
    <w:pPr>
      <w:numPr>
        <w:ilvl w:val="1"/>
      </w:numPr>
    </w:pPr>
  </w:style>
  <w:style w:type="paragraph" w:customStyle="1" w:styleId="Number2">
    <w:name w:val="Number2"/>
    <w:basedOn w:val="BodyText2"/>
    <w:qFormat/>
    <w:rsid w:val="005C1839"/>
    <w:pPr>
      <w:numPr>
        <w:ilvl w:val="2"/>
      </w:numPr>
    </w:pPr>
  </w:style>
  <w:style w:type="paragraph" w:customStyle="1" w:styleId="Number3">
    <w:name w:val="Number3"/>
    <w:basedOn w:val="BodyText2"/>
    <w:qFormat/>
    <w:rsid w:val="003C0606"/>
    <w:pPr>
      <w:numPr>
        <w:ilvl w:val="3"/>
      </w:numPr>
    </w:pPr>
  </w:style>
  <w:style w:type="character" w:styleId="FootnoteReference">
    <w:name w:val="footnote reference"/>
    <w:basedOn w:val="DefaultParagraphFont"/>
    <w:uiPriority w:val="99"/>
    <w:rsid w:val="002033A8"/>
    <w:rPr>
      <w:vertAlign w:val="superscript"/>
    </w:rPr>
  </w:style>
  <w:style w:type="paragraph" w:styleId="BodyText3">
    <w:name w:val="Body Text 3"/>
    <w:basedOn w:val="Normal"/>
    <w:link w:val="BodyText3Char"/>
    <w:uiPriority w:val="99"/>
    <w:unhideWhenUsed/>
    <w:rsid w:val="0094056D"/>
    <w:pPr>
      <w:spacing w:after="120"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94056D"/>
    <w:rPr>
      <w:rFonts w:asciiTheme="minorHAnsi" w:eastAsiaTheme="minorHAnsi" w:hAnsiTheme="minorHAnsi" w:cstheme="minorBidi"/>
      <w:sz w:val="16"/>
      <w:szCs w:val="16"/>
    </w:rPr>
  </w:style>
  <w:style w:type="table" w:styleId="TableGrid">
    <w:name w:val="Table Grid"/>
    <w:aliases w:val="Mahindra Table"/>
    <w:basedOn w:val="TableNormal"/>
    <w:uiPriority w:val="59"/>
    <w:rsid w:val="00AA3C5A"/>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character" w:customStyle="1" w:styleId="TableColumnLabelsChar">
    <w:name w:val="Table Column Labels Char"/>
    <w:basedOn w:val="DefaultParagraphFont"/>
    <w:link w:val="TableColumnLabels"/>
    <w:rsid w:val="00DC3317"/>
    <w:rPr>
      <w:rFonts w:ascii="Arial Bold" w:eastAsiaTheme="minorEastAsia" w:hAnsi="Arial Bold"/>
      <w:b/>
      <w:bCs/>
      <w:color w:val="FFFFFF"/>
      <w:spacing w:val="-5"/>
    </w:rPr>
  </w:style>
  <w:style w:type="paragraph" w:styleId="ListNumber4">
    <w:name w:val="List Number 4"/>
    <w:basedOn w:val="Normal"/>
    <w:uiPriority w:val="99"/>
    <w:semiHidden/>
    <w:rsid w:val="00F44878"/>
    <w:pPr>
      <w:numPr>
        <w:numId w:val="11"/>
      </w:numPr>
      <w:contextualSpacing/>
    </w:pPr>
  </w:style>
  <w:style w:type="character" w:customStyle="1" w:styleId="BodyText2Char0">
    <w:name w:val="BodyText2 Char"/>
    <w:basedOn w:val="DefaultParagraphFont"/>
    <w:rsid w:val="00F74C62"/>
    <w:rPr>
      <w:rFonts w:ascii="Arial" w:hAnsi="Arial"/>
      <w:szCs w:val="24"/>
    </w:rPr>
  </w:style>
  <w:style w:type="character" w:customStyle="1" w:styleId="FigureCaptionChar1">
    <w:name w:val="Figure Caption Char1"/>
    <w:basedOn w:val="DefaultParagraphFont"/>
    <w:link w:val="FigureCaption"/>
    <w:rsid w:val="00937E25"/>
    <w:rPr>
      <w:rFonts w:ascii="Arial" w:hAnsi="Arial"/>
      <w:b/>
      <w:bCs/>
      <w:color w:val="FFFFFF" w:themeColor="background1"/>
      <w:sz w:val="18"/>
      <w:u w:val="single"/>
    </w:rPr>
  </w:style>
  <w:style w:type="character" w:customStyle="1" w:styleId="NoteHeadingChar">
    <w:name w:val="Note Heading Char"/>
    <w:basedOn w:val="DefaultParagraphFont"/>
    <w:link w:val="NoteHeading"/>
    <w:uiPriority w:val="99"/>
    <w:rsid w:val="00E50C3B"/>
    <w:rPr>
      <w:rFonts w:ascii="Arial Narrow" w:eastAsia="Arial Unicode MS" w:hAnsi="Arial Narrow"/>
      <w:bCs/>
      <w:color w:val="000000"/>
      <w:szCs w:val="24"/>
    </w:rPr>
  </w:style>
  <w:style w:type="character" w:customStyle="1" w:styleId="HeaderChar">
    <w:name w:val="Header Char"/>
    <w:aliases w:val="index Char,ho Char,header odd Char,page-header Char,ph Char"/>
    <w:basedOn w:val="DefaultParagraphFont"/>
    <w:link w:val="Header"/>
    <w:uiPriority w:val="99"/>
    <w:rsid w:val="00E50C3B"/>
    <w:rPr>
      <w:rFonts w:ascii="Tahoma" w:hAnsi="Tahoma"/>
      <w:b/>
      <w:szCs w:val="24"/>
    </w:rPr>
  </w:style>
  <w:style w:type="paragraph" w:customStyle="1" w:styleId="Example">
    <w:name w:val="Example"/>
    <w:basedOn w:val="Header"/>
    <w:qFormat/>
    <w:rsid w:val="00E50C3B"/>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DC3317"/>
    <w:rPr>
      <w:rFonts w:ascii="Arial" w:hAnsi="Arial"/>
      <w:sz w:val="18"/>
      <w:szCs w:val="24"/>
    </w:rPr>
  </w:style>
  <w:style w:type="paragraph" w:customStyle="1" w:styleId="SampleOutput">
    <w:name w:val="Sample Output"/>
    <w:basedOn w:val="Code"/>
    <w:qFormat/>
    <w:rsid w:val="004D5676"/>
    <w:pPr>
      <w:shd w:val="clear" w:color="auto" w:fill="F2F2F2"/>
      <w:ind w:left="353"/>
      <w:jc w:val="left"/>
    </w:pPr>
  </w:style>
  <w:style w:type="paragraph" w:customStyle="1" w:styleId="MahindraSubheading">
    <w:name w:val="Mahindra Subheading"/>
    <w:basedOn w:val="Normal"/>
    <w:next w:val="Heading2"/>
    <w:link w:val="MahindraSubheadingChar"/>
    <w:qFormat/>
    <w:rsid w:val="00EA7B32"/>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EA7B32"/>
    <w:rPr>
      <w:rFonts w:asciiTheme="majorHAnsi" w:eastAsia="Calibri" w:hAnsiTheme="majorHAnsi"/>
      <w:b/>
      <w:color w:val="EEECE1" w:themeColor="background2"/>
      <w:sz w:val="28"/>
      <w:szCs w:val="28"/>
    </w:rPr>
  </w:style>
  <w:style w:type="table" w:styleId="MediumList2-Accent1">
    <w:name w:val="Medium List 2 Accent 1"/>
    <w:basedOn w:val="TableNormal"/>
    <w:uiPriority w:val="66"/>
    <w:rsid w:val="005F035A"/>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5F035A"/>
    <w:rPr>
      <w:rFonts w:asciiTheme="minorHAnsi" w:eastAsiaTheme="minorEastAsia" w:hAnsiTheme="minorHAnsi" w:cstheme="minorBidi"/>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5F03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D554F"/>
    <w:pPr>
      <w:keepLines/>
      <w:numPr>
        <w:numId w:val="0"/>
      </w:numP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table" w:styleId="MediumList1-Accent4">
    <w:name w:val="Medium List 1 Accent 4"/>
    <w:basedOn w:val="TableNormal"/>
    <w:uiPriority w:val="65"/>
    <w:rsid w:val="00D6028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43796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7F7BA3"/>
    <w:pPr>
      <w:spacing w:after="120"/>
      <w:ind w:left="360"/>
      <w:contextualSpacing/>
    </w:pPr>
  </w:style>
  <w:style w:type="paragraph" w:styleId="ListContinue2">
    <w:name w:val="List Continue 2"/>
    <w:basedOn w:val="Normal"/>
    <w:uiPriority w:val="99"/>
    <w:rsid w:val="007F7BA3"/>
    <w:pPr>
      <w:spacing w:after="120"/>
      <w:ind w:left="720"/>
      <w:contextualSpacing/>
    </w:pPr>
  </w:style>
  <w:style w:type="paragraph" w:styleId="ListContinue3">
    <w:name w:val="List Continue 3"/>
    <w:basedOn w:val="Normal"/>
    <w:uiPriority w:val="99"/>
    <w:rsid w:val="007F7BA3"/>
    <w:pPr>
      <w:spacing w:after="120"/>
      <w:ind w:left="1080"/>
      <w:contextualSpacing/>
    </w:pPr>
  </w:style>
  <w:style w:type="character" w:customStyle="1" w:styleId="FooterChar">
    <w:name w:val="Footer Char"/>
    <w:basedOn w:val="DefaultParagraphFont"/>
    <w:link w:val="Footer"/>
    <w:rsid w:val="00D11CE8"/>
    <w:rPr>
      <w:rFonts w:ascii="Tahoma" w:hAnsi="Tahoma"/>
      <w:b/>
      <w:szCs w:val="24"/>
    </w:rPr>
  </w:style>
  <w:style w:type="paragraph" w:customStyle="1" w:styleId="app1">
    <w:name w:val="app1"/>
    <w:basedOn w:val="Normal"/>
    <w:rsid w:val="00296381"/>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296381"/>
    <w:pPr>
      <w:jc w:val="center"/>
    </w:pPr>
    <w:rPr>
      <w:rFonts w:ascii="Arial Narrow" w:hAnsi="Arial Narrow"/>
      <w:spacing w:val="-3"/>
      <w:sz w:val="20"/>
      <w:szCs w:val="20"/>
    </w:rPr>
  </w:style>
  <w:style w:type="paragraph" w:customStyle="1" w:styleId="Response">
    <w:name w:val="Response"/>
    <w:basedOn w:val="Normal"/>
    <w:rsid w:val="00296381"/>
    <w:rPr>
      <w:rFonts w:ascii="Arial" w:hAnsi="Arial"/>
      <w:color w:val="000080"/>
      <w:sz w:val="20"/>
      <w:lang w:val="en-GB"/>
    </w:rPr>
  </w:style>
  <w:style w:type="paragraph" w:customStyle="1" w:styleId="Style2">
    <w:name w:val="Style2"/>
    <w:basedOn w:val="Normal"/>
    <w:rsid w:val="00296381"/>
    <w:rPr>
      <w:rFonts w:ascii="Impact" w:hAnsi="Impact"/>
      <w:b/>
      <w:sz w:val="40"/>
    </w:rPr>
  </w:style>
  <w:style w:type="paragraph" w:customStyle="1" w:styleId="A">
    <w:name w:val="A"/>
    <w:basedOn w:val="Normal"/>
    <w:next w:val="Normal"/>
    <w:rsid w:val="00296381"/>
    <w:pPr>
      <w:tabs>
        <w:tab w:val="num" w:pos="1570"/>
        <w:tab w:val="left" w:pos="1728"/>
      </w:tabs>
      <w:spacing w:before="360" w:after="240"/>
      <w:ind w:left="1426" w:hanging="576"/>
    </w:pPr>
    <w:rPr>
      <w:rFonts w:ascii="Verdana" w:hAnsi="Verdana"/>
      <w:b/>
      <w:sz w:val="36"/>
    </w:rPr>
  </w:style>
  <w:style w:type="paragraph" w:customStyle="1" w:styleId="appbullet">
    <w:name w:val="app bullet"/>
    <w:basedOn w:val="Normal"/>
    <w:rsid w:val="00296381"/>
    <w:pPr>
      <w:tabs>
        <w:tab w:val="num" w:pos="720"/>
      </w:tabs>
      <w:spacing w:before="240" w:after="120"/>
      <w:ind w:left="2246" w:hanging="446"/>
    </w:pPr>
    <w:rPr>
      <w:rFonts w:ascii="Arial" w:hAnsi="Arial" w:cs="Arial"/>
      <w:b/>
      <w:bCs/>
      <w:sz w:val="20"/>
    </w:rPr>
  </w:style>
  <w:style w:type="paragraph" w:customStyle="1" w:styleId="app2">
    <w:name w:val="app2"/>
    <w:basedOn w:val="Normal"/>
    <w:rsid w:val="00296381"/>
    <w:pPr>
      <w:numPr>
        <w:ilvl w:val="1"/>
        <w:numId w:val="17"/>
      </w:numPr>
      <w:spacing w:before="360" w:after="240"/>
    </w:pPr>
    <w:rPr>
      <w:rFonts w:ascii="Arial" w:hAnsi="Arial"/>
      <w:b/>
      <w:sz w:val="36"/>
    </w:rPr>
  </w:style>
  <w:style w:type="paragraph" w:customStyle="1" w:styleId="content">
    <w:name w:val="content"/>
    <w:basedOn w:val="Normal"/>
    <w:rsid w:val="00296381"/>
    <w:pPr>
      <w:jc w:val="center"/>
    </w:pPr>
    <w:rPr>
      <w:rFonts w:ascii="Arial Black" w:hAnsi="Arial Black"/>
      <w:color w:val="808080"/>
      <w:sz w:val="48"/>
      <w:szCs w:val="20"/>
    </w:rPr>
  </w:style>
  <w:style w:type="paragraph" w:customStyle="1" w:styleId="Preface">
    <w:name w:val="Preface"/>
    <w:basedOn w:val="Normal"/>
    <w:rsid w:val="00296381"/>
    <w:pPr>
      <w:spacing w:before="120" w:after="240"/>
    </w:pPr>
    <w:rPr>
      <w:rFonts w:ascii="Arial Narrow" w:hAnsi="Arial Narrow" w:cs="Arial"/>
      <w:b/>
      <w:bCs/>
      <w:sz w:val="40"/>
    </w:rPr>
  </w:style>
  <w:style w:type="paragraph" w:customStyle="1" w:styleId="contactus">
    <w:name w:val="contact us"/>
    <w:basedOn w:val="Normal"/>
    <w:next w:val="Normal"/>
    <w:rsid w:val="00296381"/>
    <w:pPr>
      <w:pBdr>
        <w:bottom w:val="single" w:sz="4" w:space="1" w:color="auto"/>
      </w:pBdr>
    </w:pPr>
    <w:rPr>
      <w:rFonts w:ascii="Arial Narrow" w:hAnsi="Arial Narrow"/>
      <w:sz w:val="48"/>
    </w:rPr>
  </w:style>
  <w:style w:type="paragraph" w:customStyle="1" w:styleId="CoverPage">
    <w:name w:val="Cover Page"/>
    <w:basedOn w:val="Normal"/>
    <w:rsid w:val="00296381"/>
    <w:pPr>
      <w:spacing w:before="240" w:after="240"/>
    </w:pPr>
    <w:rPr>
      <w:rFonts w:ascii="Arial" w:hAnsi="Arial"/>
      <w:lang w:val="en-GB"/>
    </w:rPr>
  </w:style>
  <w:style w:type="character" w:styleId="Strong">
    <w:name w:val="Strong"/>
    <w:basedOn w:val="DefaultParagraphFont"/>
    <w:qFormat/>
    <w:rsid w:val="00296381"/>
    <w:rPr>
      <w:b/>
      <w:bCs/>
    </w:rPr>
  </w:style>
  <w:style w:type="character" w:styleId="HTMLTypewriter">
    <w:name w:val="HTML Typewriter"/>
    <w:basedOn w:val="DefaultParagraphFont"/>
    <w:rsid w:val="00296381"/>
    <w:rPr>
      <w:rFonts w:ascii="Courier New" w:eastAsia="Courier New" w:hAnsi="Courier New" w:cs="Courier New"/>
      <w:sz w:val="20"/>
      <w:szCs w:val="20"/>
    </w:rPr>
  </w:style>
  <w:style w:type="paragraph" w:styleId="ListParagraph">
    <w:name w:val="List Paragraph"/>
    <w:basedOn w:val="Normal"/>
    <w:uiPriority w:val="34"/>
    <w:qFormat/>
    <w:rsid w:val="00296381"/>
    <w:pPr>
      <w:ind w:left="720"/>
      <w:contextualSpacing/>
    </w:pPr>
  </w:style>
  <w:style w:type="paragraph" w:customStyle="1" w:styleId="HS2">
    <w:name w:val="HS 2"/>
    <w:basedOn w:val="Normal"/>
    <w:rsid w:val="00296381"/>
    <w:pPr>
      <w:spacing w:before="120" w:line="340" w:lineRule="atLeast"/>
      <w:ind w:left="567"/>
      <w:jc w:val="both"/>
    </w:pPr>
    <w:rPr>
      <w:rFonts w:ascii="Arial" w:hAnsi="Arial"/>
      <w:sz w:val="22"/>
      <w:szCs w:val="20"/>
      <w:lang w:eastAsia="fr-FR"/>
    </w:rPr>
  </w:style>
  <w:style w:type="paragraph" w:customStyle="1" w:styleId="CarCarCharCharCarCarCharCharCarCarCharChar">
    <w:name w:val="Car Car Char Char Car Car Char Char Car Car Char Char"/>
    <w:basedOn w:val="Normal"/>
    <w:autoRedefine/>
    <w:semiHidden/>
    <w:rsid w:val="00296381"/>
    <w:pPr>
      <w:spacing w:after="160" w:line="240" w:lineRule="exact"/>
      <w:jc w:val="both"/>
    </w:pPr>
    <w:rPr>
      <w:rFonts w:ascii="Verdana" w:hAnsi="Verdana"/>
      <w:sz w:val="20"/>
      <w:szCs w:val="20"/>
      <w:lang w:val="pt-PT"/>
    </w:rPr>
  </w:style>
  <w:style w:type="paragraph" w:customStyle="1" w:styleId="code0">
    <w:name w:val="code"/>
    <w:basedOn w:val="Normal"/>
    <w:rsid w:val="00296381"/>
    <w:pPr>
      <w:spacing w:before="100" w:beforeAutospacing="1" w:after="100" w:afterAutospacing="1"/>
    </w:pPr>
    <w:rPr>
      <w:rFonts w:ascii="Arial Unicode MS" w:eastAsia="Arial Unicode MS" w:hAnsi="Arial Unicode MS" w:cs="Arial Unicode MS"/>
    </w:rPr>
  </w:style>
  <w:style w:type="character" w:customStyle="1" w:styleId="BodyText2Char">
    <w:name w:val="Body Text 2 Char"/>
    <w:basedOn w:val="DefaultParagraphFont"/>
    <w:link w:val="BodyText20"/>
    <w:rsid w:val="007D11E2"/>
    <w:rPr>
      <w:rFonts w:ascii="Arial Narrow" w:hAnsi="Arial Narrow"/>
      <w:b/>
      <w:bCs/>
      <w:color w:val="FFFF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annotation reference" w:semiHidden="1" w:uiPriority="0" w:unhideWhenUsed="1"/>
    <w:lsdException w:name="page number" w:semiHidden="1" w:uiPriority="0" w:unhideWhenUsed="1"/>
    <w:lsdException w:name="table of authorities" w:semiHidden="1" w:uiPriority="0" w:unhideWhenUsed="1"/>
    <w:lsdException w:name="toa heading" w:semiHidden="1" w:uiPriority="0" w:unhideWhenUsed="1"/>
    <w:lsdException w:name="List Number" w:uiPriority="0"/>
    <w:lsdException w:name="List Bullet 2" w:semiHidden="1" w:uiPriority="0" w:unhideWhenUsed="1"/>
    <w:lsdException w:name="List Bullet 3" w:semiHidden="1" w:uiPriority="0" w:unhideWhenUsed="1"/>
    <w:lsdException w:name="List Number 2" w:uiPriority="0"/>
    <w:lsdException w:name="List Number 3" w:uiPriority="0"/>
    <w:lsdException w:name="List Number 4" w:semiHidden="1"/>
    <w:lsdException w:name="List Number 5" w:semiHidden="1"/>
    <w:lsdException w:name="Title" w:uiPriority="0" w:qFormat="1"/>
    <w:lsdException w:name="Signature" w:semiHidden="1" w:uiPriority="0" w:unhideWhenUsed="1"/>
    <w:lsdException w:name="Default Paragraph Font" w:semiHidden="1" w:uiPriority="1" w:unhideWhenUsed="1"/>
    <w:lsdException w:name="Body Text" w:semiHidden="1" w:uiPriority="0" w:unhideWhenUsed="1"/>
    <w:lsdException w:name="Subtitle" w:uiPriority="0" w:qFormat="1"/>
    <w:lsdException w:name="Note Heading" w:semiHidden="1" w:unhideWhenUsed="1"/>
    <w:lsdException w:name="Body Text 2" w:semiHidden="1" w:uiPriority="0" w:unhideWhenUsed="1"/>
    <w:lsdException w:name="Body Text Indent 2"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HTML Top of Form" w:semiHidden="1" w:unhideWhenUsed="1"/>
    <w:lsdException w:name="HTML Bottom of Form" w:semiHidden="1" w:unhideWhenUsed="1"/>
    <w:lsdException w:name="HTML Typewriter" w:uiPriority="0"/>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44DFB"/>
    <w:rPr>
      <w:sz w:val="24"/>
      <w:szCs w:val="24"/>
    </w:rPr>
  </w:style>
  <w:style w:type="paragraph" w:styleId="Heading1">
    <w:name w:val="heading 1"/>
    <w:aliases w:val="H1,1,h1,Header 1,II+,I,ChapterTitle,No numbers,69%,Attribute Heading 1,Para1,h11,h12,L1,Head1,Heading apps,Deepa1,Section Heading,R1,H11,Numbered,Qc1,h,Head 1 (Chapter heading),l1,Titre§,Section Head,E1,Level 1,l11,Head 1 (Chapter heading)1"/>
    <w:basedOn w:val="Normal"/>
    <w:next w:val="Normal"/>
    <w:qFormat/>
    <w:rsid w:val="0094140E"/>
    <w:pPr>
      <w:keepNext/>
      <w:numPr>
        <w:numId w:val="8"/>
      </w:numPr>
      <w:spacing w:before="120"/>
      <w:outlineLvl w:val="0"/>
    </w:pPr>
    <w:rPr>
      <w:rFonts w:ascii="Arial" w:hAnsi="Arial" w:cs="Arial"/>
      <w:b/>
      <w:bCs/>
      <w:color w:val="E31837"/>
      <w:spacing w:val="38"/>
      <w:kern w:val="32"/>
      <w:position w:val="6"/>
      <w:sz w:val="64"/>
      <w:szCs w:val="32"/>
    </w:rPr>
  </w:style>
  <w:style w:type="paragraph" w:styleId="Heading2">
    <w:name w:val="heading 2"/>
    <w:aliases w:val="h2,H2"/>
    <w:basedOn w:val="Heading1"/>
    <w:next w:val="BodyText2"/>
    <w:autoRedefine/>
    <w:qFormat/>
    <w:rsid w:val="00BA3A0D"/>
    <w:pPr>
      <w:numPr>
        <w:ilvl w:val="1"/>
      </w:numPr>
      <w:tabs>
        <w:tab w:val="clear" w:pos="2160"/>
        <w:tab w:val="num" w:pos="720"/>
      </w:tabs>
      <w:spacing w:before="240" w:after="240"/>
      <w:jc w:val="both"/>
      <w:outlineLvl w:val="1"/>
    </w:pPr>
    <w:rPr>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autoRedefine/>
    <w:qFormat/>
    <w:rsid w:val="00711D51"/>
    <w:pPr>
      <w:numPr>
        <w:ilvl w:val="2"/>
      </w:numPr>
      <w:tabs>
        <w:tab w:val="clear" w:pos="3600"/>
        <w:tab w:val="left" w:pos="900"/>
      </w:tabs>
      <w:outlineLvl w:val="2"/>
    </w:pPr>
    <w:rPr>
      <w:bCs/>
      <w:sz w:val="28"/>
      <w:szCs w:val="26"/>
    </w:rPr>
  </w:style>
  <w:style w:type="paragraph" w:styleId="Heading4">
    <w:name w:val="heading 4"/>
    <w:basedOn w:val="Heading3"/>
    <w:next w:val="Normal"/>
    <w:autoRedefine/>
    <w:qFormat/>
    <w:rsid w:val="005E1B08"/>
    <w:pPr>
      <w:numPr>
        <w:ilvl w:val="0"/>
        <w:numId w:val="0"/>
      </w:numP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qFormat/>
    <w:rsid w:val="005E1B08"/>
    <w:pPr>
      <w:numPr>
        <w:ilvl w:val="4"/>
        <w:numId w:val="7"/>
      </w:numPr>
      <w:tabs>
        <w:tab w:val="left" w:pos="1152"/>
      </w:tabs>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
    <w:basedOn w:val="Normal"/>
    <w:next w:val="Normal"/>
    <w:qFormat/>
    <w:rsid w:val="005E1B08"/>
    <w:pPr>
      <w:numPr>
        <w:ilvl w:val="5"/>
        <w:numId w:val="7"/>
      </w:numPr>
      <w:spacing w:before="240" w:after="60"/>
      <w:outlineLvl w:val="5"/>
    </w:pPr>
    <w:rPr>
      <w:b/>
      <w:bCs/>
      <w:sz w:val="22"/>
      <w:szCs w:val="22"/>
    </w:rPr>
  </w:style>
  <w:style w:type="paragraph" w:styleId="Heading7">
    <w:name w:val="heading 7"/>
    <w:basedOn w:val="Normal"/>
    <w:next w:val="Normal"/>
    <w:qFormat/>
    <w:rsid w:val="005E1B08"/>
    <w:pPr>
      <w:numPr>
        <w:ilvl w:val="6"/>
        <w:numId w:val="7"/>
      </w:numPr>
      <w:spacing w:before="240" w:after="60"/>
      <w:outlineLvl w:val="6"/>
    </w:pPr>
  </w:style>
  <w:style w:type="paragraph" w:styleId="Heading8">
    <w:name w:val="heading 8"/>
    <w:basedOn w:val="Normal"/>
    <w:next w:val="Normal"/>
    <w:qFormat/>
    <w:rsid w:val="005E1B08"/>
    <w:pPr>
      <w:numPr>
        <w:ilvl w:val="7"/>
        <w:numId w:val="7"/>
      </w:numPr>
      <w:spacing w:before="240" w:after="60"/>
      <w:outlineLvl w:val="7"/>
    </w:pPr>
    <w:rPr>
      <w:i/>
      <w:iCs/>
    </w:rPr>
  </w:style>
  <w:style w:type="paragraph" w:styleId="Heading9">
    <w:name w:val="heading 9"/>
    <w:basedOn w:val="ChapterNo"/>
    <w:next w:val="BodyText"/>
    <w:qFormat/>
    <w:rsid w:val="005E1B08"/>
    <w:pPr>
      <w:numPr>
        <w:ilvl w:val="8"/>
        <w:numId w:val="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rsid w:val="005E1B08"/>
    <w:pPr>
      <w:numPr>
        <w:numId w:val="12"/>
      </w:numPr>
    </w:pPr>
  </w:style>
  <w:style w:type="paragraph" w:styleId="BodyText">
    <w:name w:val="Body Text"/>
    <w:aliases w:val="bt,body text,BODY TEXT,t, ändrad,ändreading 6ad,Body3,Remarks,ändrad,body indent,Bodytext,AvtalBrödtext,Compliance,AvtalBrodtext,andrad,EHPT,Body Text2,Body Text ,Body Text level 1,à¹×éÍàÃ×èÍ§,Requirements,compact,- TF,ändrad1"/>
    <w:basedOn w:val="Normal"/>
    <w:next w:val="BodyText2"/>
    <w:link w:val="BodyTextChar"/>
    <w:rsid w:val="005E1B08"/>
    <w:pPr>
      <w:spacing w:before="60" w:after="60"/>
      <w:jc w:val="both"/>
    </w:pPr>
    <w:rPr>
      <w:rFonts w:ascii="Arial" w:hAnsi="Arial"/>
      <w:sz w:val="20"/>
    </w:rPr>
  </w:style>
  <w:style w:type="character" w:customStyle="1" w:styleId="BodyTextChar">
    <w:name w:val="Body Text Char"/>
    <w:basedOn w:val="DefaultParagraphFont"/>
    <w:link w:val="BodyText"/>
    <w:rsid w:val="00F62BAE"/>
    <w:rPr>
      <w:rFonts w:ascii="Arial" w:hAnsi="Arial"/>
      <w:szCs w:val="24"/>
    </w:rPr>
  </w:style>
  <w:style w:type="character" w:customStyle="1" w:styleId="BodyText2Char2">
    <w:name w:val="BodyText2 Char2"/>
    <w:basedOn w:val="DefaultParagraphFont"/>
    <w:link w:val="BodyText2"/>
    <w:rsid w:val="00A90053"/>
    <w:rPr>
      <w:rFonts w:ascii="Arial" w:hAnsi="Arial"/>
      <w:szCs w:val="24"/>
    </w:rPr>
  </w:style>
  <w:style w:type="paragraph" w:customStyle="1" w:styleId="ChapterNo">
    <w:name w:val="Chapter No"/>
    <w:basedOn w:val="BodyText"/>
    <w:rsid w:val="005E1B08"/>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qFormat/>
    <w:rsid w:val="005E1B08"/>
    <w:pPr>
      <w:spacing w:before="360" w:after="120"/>
      <w:jc w:val="left"/>
    </w:pPr>
    <w:rPr>
      <w:rFonts w:ascii="Arial Narrow" w:hAnsi="Arial Narrow"/>
      <w:b/>
      <w:bCs/>
      <w:noProof/>
      <w:color w:val="333333"/>
      <w:sz w:val="24"/>
      <w:szCs w:val="72"/>
    </w:rPr>
  </w:style>
  <w:style w:type="paragraph" w:styleId="Header">
    <w:name w:val="header"/>
    <w:aliases w:val="index,ho,header odd,page-header,ph"/>
    <w:basedOn w:val="Normal"/>
    <w:link w:val="HeaderChar"/>
    <w:rsid w:val="005E1B08"/>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CC66CE"/>
    <w:pPr>
      <w:spacing w:before="240" w:after="240"/>
    </w:pPr>
    <w:rPr>
      <w:rFonts w:ascii="Arial" w:hAnsi="Arial"/>
      <w:b/>
      <w:color w:val="E31837"/>
      <w:spacing w:val="38"/>
      <w:position w:val="6"/>
      <w:sz w:val="44"/>
    </w:rPr>
  </w:style>
  <w:style w:type="paragraph" w:customStyle="1" w:styleId="ListBullet1">
    <w:name w:val="List Bullet 1"/>
    <w:basedOn w:val="BodyText2"/>
    <w:rsid w:val="0094140E"/>
    <w:pPr>
      <w:numPr>
        <w:numId w:val="5"/>
      </w:numPr>
      <w:tabs>
        <w:tab w:val="clear" w:pos="1008"/>
        <w:tab w:val="num" w:pos="360"/>
      </w:tabs>
      <w:ind w:left="360"/>
    </w:pPr>
  </w:style>
  <w:style w:type="paragraph" w:styleId="ListBullet2">
    <w:name w:val="List Bullet 2"/>
    <w:basedOn w:val="ListBullet1"/>
    <w:autoRedefine/>
    <w:rsid w:val="00B25392"/>
    <w:pPr>
      <w:numPr>
        <w:numId w:val="3"/>
      </w:numPr>
      <w:ind w:left="720"/>
    </w:pPr>
  </w:style>
  <w:style w:type="paragraph" w:styleId="ListBullet3">
    <w:name w:val="List Bullet 3"/>
    <w:basedOn w:val="ListBullet2"/>
    <w:rsid w:val="00F979E4"/>
    <w:pPr>
      <w:numPr>
        <w:numId w:val="14"/>
      </w:numPr>
      <w:tabs>
        <w:tab w:val="left" w:pos="2232"/>
      </w:tabs>
    </w:pPr>
  </w:style>
  <w:style w:type="paragraph" w:styleId="TOC2">
    <w:name w:val="toc 2"/>
    <w:basedOn w:val="TOC1"/>
    <w:next w:val="Normal"/>
    <w:autoRedefine/>
    <w:uiPriority w:val="39"/>
    <w:qFormat/>
    <w:rsid w:val="005E1B08"/>
    <w:pPr>
      <w:tabs>
        <w:tab w:val="left" w:pos="720"/>
        <w:tab w:val="right" w:leader="dot" w:pos="9017"/>
      </w:tabs>
      <w:spacing w:before="240"/>
    </w:pPr>
    <w:rPr>
      <w:color w:val="000000"/>
      <w:sz w:val="22"/>
      <w:szCs w:val="32"/>
    </w:rPr>
  </w:style>
  <w:style w:type="paragraph" w:styleId="TOC3">
    <w:name w:val="toc 3"/>
    <w:basedOn w:val="TOC2"/>
    <w:next w:val="Normal"/>
    <w:uiPriority w:val="39"/>
    <w:qFormat/>
    <w:rsid w:val="005E1B08"/>
    <w:pPr>
      <w:spacing w:before="0"/>
      <w:ind w:left="240"/>
    </w:pPr>
    <w:rPr>
      <w:b w:val="0"/>
      <w:bCs w:val="0"/>
    </w:rPr>
  </w:style>
  <w:style w:type="paragraph" w:styleId="TOC4">
    <w:name w:val="toc 4"/>
    <w:basedOn w:val="TOC3"/>
    <w:next w:val="BodyText"/>
    <w:uiPriority w:val="39"/>
    <w:rsid w:val="005E1B08"/>
    <w:pPr>
      <w:ind w:left="480"/>
    </w:pPr>
  </w:style>
  <w:style w:type="paragraph" w:styleId="TOC5">
    <w:name w:val="toc 5"/>
    <w:basedOn w:val="TOC4"/>
    <w:next w:val="Normal"/>
    <w:autoRedefine/>
    <w:uiPriority w:val="39"/>
    <w:rsid w:val="005E1B08"/>
    <w:pPr>
      <w:ind w:left="720"/>
    </w:pPr>
  </w:style>
  <w:style w:type="paragraph" w:styleId="TOC6">
    <w:name w:val="toc 6"/>
    <w:basedOn w:val="Normal"/>
    <w:next w:val="Normal"/>
    <w:autoRedefine/>
    <w:uiPriority w:val="39"/>
    <w:rsid w:val="005E1B08"/>
    <w:pPr>
      <w:ind w:left="960"/>
    </w:pPr>
  </w:style>
  <w:style w:type="paragraph" w:styleId="TOC7">
    <w:name w:val="toc 7"/>
    <w:basedOn w:val="Normal"/>
    <w:next w:val="Normal"/>
    <w:autoRedefine/>
    <w:uiPriority w:val="39"/>
    <w:rsid w:val="005E1B08"/>
    <w:pPr>
      <w:ind w:left="1200"/>
    </w:pPr>
  </w:style>
  <w:style w:type="paragraph" w:styleId="TOC8">
    <w:name w:val="toc 8"/>
    <w:basedOn w:val="Normal"/>
    <w:next w:val="Normal"/>
    <w:autoRedefine/>
    <w:uiPriority w:val="39"/>
    <w:rsid w:val="005E1B08"/>
    <w:pPr>
      <w:ind w:left="1440"/>
    </w:pPr>
  </w:style>
  <w:style w:type="paragraph" w:styleId="TOC9">
    <w:name w:val="toc 9"/>
    <w:basedOn w:val="Normal"/>
    <w:next w:val="Normal"/>
    <w:autoRedefine/>
    <w:uiPriority w:val="39"/>
    <w:rsid w:val="005E1B08"/>
    <w:pPr>
      <w:ind w:left="1680"/>
    </w:pPr>
  </w:style>
  <w:style w:type="character" w:styleId="Hyperlink">
    <w:name w:val="Hyperlink"/>
    <w:basedOn w:val="DefaultParagraphFont"/>
    <w:uiPriority w:val="99"/>
    <w:rsid w:val="005E1B08"/>
    <w:rPr>
      <w:color w:val="0000FF"/>
      <w:u w:val="single"/>
    </w:rPr>
  </w:style>
  <w:style w:type="paragraph" w:customStyle="1" w:styleId="FigureCaption">
    <w:name w:val="Figure Caption"/>
    <w:basedOn w:val="BodyText"/>
    <w:next w:val="BodyText2"/>
    <w:link w:val="FigureCaptionChar1"/>
    <w:autoRedefine/>
    <w:rsid w:val="00937E25"/>
    <w:pPr>
      <w:spacing w:before="120" w:after="240"/>
      <w:jc w:val="center"/>
    </w:pPr>
    <w:rPr>
      <w:b/>
      <w:bCs/>
      <w:color w:val="FFFFFF" w:themeColor="background1"/>
      <w:sz w:val="18"/>
      <w:szCs w:val="20"/>
      <w:u w:val="single"/>
    </w:rPr>
  </w:style>
  <w:style w:type="paragraph" w:styleId="NoteHeading">
    <w:name w:val="Note Heading"/>
    <w:basedOn w:val="Normal"/>
    <w:next w:val="BodyText2"/>
    <w:link w:val="NoteHeadingChar"/>
    <w:autoRedefine/>
    <w:uiPriority w:val="99"/>
    <w:rsid w:val="005E1B08"/>
    <w:pPr>
      <w:numPr>
        <w:numId w:val="9"/>
      </w:numPr>
      <w:pBdr>
        <w:top w:val="single" w:sz="8" w:space="1" w:color="000080"/>
        <w:bottom w:val="single" w:sz="8" w:space="1" w:color="000080"/>
      </w:pBdr>
      <w:jc w:val="both"/>
    </w:pPr>
    <w:rPr>
      <w:rFonts w:ascii="Arial Narrow" w:eastAsia="Arial Unicode MS" w:hAnsi="Arial Narrow"/>
      <w:bCs/>
      <w:color w:val="000000"/>
      <w:sz w:val="20"/>
    </w:rPr>
  </w:style>
  <w:style w:type="paragraph" w:customStyle="1" w:styleId="SectionHead">
    <w:name w:val="SectionHead"/>
    <w:basedOn w:val="Heading1"/>
    <w:next w:val="BodyText"/>
    <w:autoRedefine/>
    <w:rsid w:val="005E1B08"/>
    <w:pPr>
      <w:numPr>
        <w:numId w:val="0"/>
      </w:numPr>
      <w:pBdr>
        <w:bottom w:val="single" w:sz="12" w:space="1" w:color="auto"/>
      </w:pBdr>
      <w:tabs>
        <w:tab w:val="right" w:leader="dot" w:pos="8630"/>
      </w:tabs>
      <w:jc w:val="both"/>
    </w:pPr>
    <w:rPr>
      <w:rFonts w:ascii="Arial Bold" w:hAnsi="Arial Bold"/>
      <w:spacing w:val="28"/>
    </w:rPr>
  </w:style>
  <w:style w:type="paragraph" w:customStyle="1" w:styleId="bodytextforlistnumber">
    <w:name w:val="body text for list number"/>
    <w:basedOn w:val="Normal"/>
    <w:rsid w:val="005E1B08"/>
    <w:pPr>
      <w:ind w:left="1480"/>
      <w:jc w:val="both"/>
    </w:pPr>
    <w:rPr>
      <w:rFonts w:ascii="Arial" w:hAnsi="Arial"/>
      <w:sz w:val="20"/>
    </w:rPr>
  </w:style>
  <w:style w:type="paragraph" w:customStyle="1" w:styleId="Image">
    <w:name w:val="Image"/>
    <w:basedOn w:val="BodyText"/>
    <w:next w:val="FigureCaption"/>
    <w:rsid w:val="005E1B08"/>
    <w:pPr>
      <w:spacing w:before="120" w:after="120"/>
      <w:jc w:val="center"/>
    </w:pPr>
  </w:style>
  <w:style w:type="paragraph" w:styleId="Caption">
    <w:name w:val="caption"/>
    <w:basedOn w:val="FigureCaption"/>
    <w:next w:val="Normal"/>
    <w:autoRedefine/>
    <w:qFormat/>
    <w:rsid w:val="00CA1875"/>
    <w:pPr>
      <w:keepNext/>
      <w:spacing w:before="240" w:after="120"/>
      <w:jc w:val="left"/>
    </w:pPr>
    <w:rPr>
      <w:rFonts w:cs="Arial"/>
      <w:bCs w:val="0"/>
      <w:color w:val="auto"/>
    </w:rPr>
  </w:style>
  <w:style w:type="paragraph" w:styleId="TableofFigures">
    <w:name w:val="table of figures"/>
    <w:basedOn w:val="Normal"/>
    <w:next w:val="Normal"/>
    <w:autoRedefine/>
    <w:rsid w:val="00D11CE8"/>
    <w:pPr>
      <w:tabs>
        <w:tab w:val="right" w:leader="dot" w:pos="8280"/>
      </w:tabs>
    </w:pPr>
    <w:rPr>
      <w:rFonts w:ascii="Arial" w:hAnsi="Arial"/>
      <w:iCs/>
      <w:sz w:val="20"/>
    </w:rPr>
  </w:style>
  <w:style w:type="paragraph" w:styleId="Footer">
    <w:name w:val="footer"/>
    <w:basedOn w:val="Normal"/>
    <w:link w:val="FooterChar"/>
    <w:rsid w:val="002033A8"/>
    <w:pPr>
      <w:tabs>
        <w:tab w:val="center" w:pos="4320"/>
        <w:tab w:val="right" w:pos="8640"/>
      </w:tabs>
    </w:pPr>
    <w:rPr>
      <w:rFonts w:ascii="Tahoma" w:hAnsi="Tahoma"/>
      <w:b/>
      <w:sz w:val="20"/>
    </w:rPr>
  </w:style>
  <w:style w:type="paragraph" w:customStyle="1" w:styleId="TableColumnLabels">
    <w:name w:val="Table Column Labels"/>
    <w:basedOn w:val="TableHeader"/>
    <w:link w:val="TableColumnLabelsChar"/>
    <w:autoRedefine/>
    <w:rsid w:val="00DC3317"/>
    <w:rPr>
      <w:rFonts w:ascii="Arial Bold" w:eastAsiaTheme="minorEastAsia" w:hAnsi="Arial Bold"/>
      <w:bCs/>
      <w:color w:val="FFFFFF"/>
      <w:sz w:val="20"/>
    </w:rPr>
  </w:style>
  <w:style w:type="paragraph" w:customStyle="1" w:styleId="Tablecontent">
    <w:name w:val="Table content"/>
    <w:basedOn w:val="BodyText"/>
    <w:link w:val="TablecontentChar"/>
    <w:qFormat/>
    <w:rsid w:val="00DC3317"/>
    <w:pPr>
      <w:spacing w:before="120" w:after="0"/>
      <w:jc w:val="left"/>
    </w:pPr>
    <w:rPr>
      <w:sz w:val="18"/>
    </w:rPr>
  </w:style>
  <w:style w:type="paragraph" w:customStyle="1" w:styleId="TableListNumber1">
    <w:name w:val="Table List Number 1"/>
    <w:basedOn w:val="Normal"/>
    <w:rsid w:val="0039151E"/>
    <w:pPr>
      <w:numPr>
        <w:numId w:val="4"/>
      </w:numPr>
      <w:tabs>
        <w:tab w:val="left" w:pos="432"/>
        <w:tab w:val="left" w:pos="1008"/>
      </w:tabs>
      <w:spacing w:before="120"/>
    </w:pPr>
    <w:rPr>
      <w:rFonts w:ascii="Arial" w:hAnsi="Arial"/>
      <w:sz w:val="18"/>
    </w:rPr>
  </w:style>
  <w:style w:type="paragraph" w:customStyle="1" w:styleId="TableListBullet1">
    <w:name w:val="Table List Bullet 1"/>
    <w:basedOn w:val="ListBullet1"/>
    <w:rsid w:val="005E1B08"/>
    <w:pPr>
      <w:numPr>
        <w:numId w:val="2"/>
      </w:numPr>
      <w:spacing w:before="120" w:after="0"/>
    </w:pPr>
    <w:rPr>
      <w:sz w:val="18"/>
    </w:rPr>
  </w:style>
  <w:style w:type="character" w:styleId="PageNumber">
    <w:name w:val="page number"/>
    <w:basedOn w:val="DefaultParagraphFont"/>
    <w:rsid w:val="005E1B08"/>
    <w:rPr>
      <w:rFonts w:ascii="Tahoma" w:hAnsi="Tahoma"/>
      <w:b/>
      <w:sz w:val="20"/>
      <w:bdr w:val="none" w:sz="0" w:space="0" w:color="auto"/>
      <w:shd w:val="clear" w:color="auto" w:fill="auto"/>
    </w:rPr>
  </w:style>
  <w:style w:type="paragraph" w:styleId="Index1">
    <w:name w:val="index 1"/>
    <w:basedOn w:val="Normal"/>
    <w:next w:val="Normal"/>
    <w:autoRedefine/>
    <w:rsid w:val="005E1B08"/>
    <w:pPr>
      <w:ind w:left="240" w:hanging="240"/>
    </w:pPr>
    <w:rPr>
      <w:rFonts w:ascii="Arial" w:hAnsi="Arial"/>
      <w:szCs w:val="21"/>
    </w:rPr>
  </w:style>
  <w:style w:type="paragraph" w:customStyle="1" w:styleId="Apendixsection">
    <w:name w:val="Apendix section"/>
    <w:basedOn w:val="BodyText"/>
    <w:next w:val="BodyText"/>
    <w:rsid w:val="005E1B08"/>
    <w:pPr>
      <w:numPr>
        <w:numId w:val="6"/>
      </w:numPr>
    </w:pPr>
    <w:rPr>
      <w:rFonts w:ascii="Arial Narrow" w:hAnsi="Arial Narrow"/>
      <w:b/>
      <w:sz w:val="28"/>
    </w:rPr>
  </w:style>
  <w:style w:type="paragraph" w:customStyle="1" w:styleId="Code">
    <w:name w:val="Code"/>
    <w:basedOn w:val="BodyText"/>
    <w:rsid w:val="005E1B08"/>
    <w:pPr>
      <w:ind w:left="1080"/>
    </w:pPr>
    <w:rPr>
      <w:rFonts w:ascii="Courier New" w:hAnsi="Courier New"/>
    </w:rPr>
  </w:style>
  <w:style w:type="paragraph" w:styleId="Index2">
    <w:name w:val="index 2"/>
    <w:basedOn w:val="Normal"/>
    <w:next w:val="Normal"/>
    <w:autoRedefine/>
    <w:rsid w:val="005E1B08"/>
    <w:pPr>
      <w:ind w:left="480" w:hanging="240"/>
    </w:pPr>
    <w:rPr>
      <w:rFonts w:ascii="Arial" w:hAnsi="Arial"/>
      <w:szCs w:val="21"/>
    </w:rPr>
  </w:style>
  <w:style w:type="paragraph" w:styleId="Index3">
    <w:name w:val="index 3"/>
    <w:basedOn w:val="Normal"/>
    <w:next w:val="Normal"/>
    <w:autoRedefine/>
    <w:rsid w:val="005E1B08"/>
    <w:pPr>
      <w:ind w:left="720" w:hanging="240"/>
    </w:pPr>
    <w:rPr>
      <w:szCs w:val="21"/>
    </w:rPr>
  </w:style>
  <w:style w:type="paragraph" w:styleId="Index4">
    <w:name w:val="index 4"/>
    <w:basedOn w:val="Normal"/>
    <w:next w:val="Normal"/>
    <w:autoRedefine/>
    <w:rsid w:val="005E1B08"/>
    <w:pPr>
      <w:ind w:left="960" w:hanging="240"/>
    </w:pPr>
    <w:rPr>
      <w:szCs w:val="21"/>
    </w:rPr>
  </w:style>
  <w:style w:type="paragraph" w:styleId="Index5">
    <w:name w:val="index 5"/>
    <w:basedOn w:val="Normal"/>
    <w:next w:val="Normal"/>
    <w:autoRedefine/>
    <w:rsid w:val="005E1B08"/>
    <w:pPr>
      <w:ind w:left="1200" w:hanging="240"/>
    </w:pPr>
    <w:rPr>
      <w:szCs w:val="21"/>
    </w:rPr>
  </w:style>
  <w:style w:type="paragraph" w:styleId="Index6">
    <w:name w:val="index 6"/>
    <w:basedOn w:val="Normal"/>
    <w:next w:val="Normal"/>
    <w:autoRedefine/>
    <w:rsid w:val="005E1B08"/>
    <w:pPr>
      <w:ind w:left="1440" w:hanging="240"/>
    </w:pPr>
    <w:rPr>
      <w:szCs w:val="21"/>
    </w:rPr>
  </w:style>
  <w:style w:type="paragraph" w:styleId="Index7">
    <w:name w:val="index 7"/>
    <w:basedOn w:val="Normal"/>
    <w:next w:val="Normal"/>
    <w:autoRedefine/>
    <w:rsid w:val="005E1B08"/>
    <w:pPr>
      <w:ind w:left="1680" w:hanging="240"/>
    </w:pPr>
    <w:rPr>
      <w:szCs w:val="21"/>
    </w:rPr>
  </w:style>
  <w:style w:type="paragraph" w:styleId="Index8">
    <w:name w:val="index 8"/>
    <w:basedOn w:val="Normal"/>
    <w:next w:val="Normal"/>
    <w:autoRedefine/>
    <w:rsid w:val="005E1B08"/>
    <w:pPr>
      <w:ind w:left="1920" w:hanging="240"/>
    </w:pPr>
    <w:rPr>
      <w:szCs w:val="21"/>
    </w:rPr>
  </w:style>
  <w:style w:type="paragraph" w:styleId="Index9">
    <w:name w:val="index 9"/>
    <w:basedOn w:val="Normal"/>
    <w:next w:val="Normal"/>
    <w:autoRedefine/>
    <w:rsid w:val="005E1B08"/>
    <w:pPr>
      <w:ind w:left="2160" w:hanging="240"/>
    </w:pPr>
    <w:rPr>
      <w:szCs w:val="21"/>
    </w:rPr>
  </w:style>
  <w:style w:type="paragraph" w:customStyle="1" w:styleId="ManualName">
    <w:name w:val="Manual Name"/>
    <w:basedOn w:val="BodyText"/>
    <w:autoRedefine/>
    <w:rsid w:val="00793E35"/>
    <w:pPr>
      <w:spacing w:before="0" w:after="100" w:afterAutospacing="1"/>
      <w:jc w:val="center"/>
    </w:pPr>
    <w:rPr>
      <w:rFonts w:cs="Arial"/>
      <w:b/>
      <w:bCs/>
      <w:color w:val="E31837"/>
      <w:sz w:val="48"/>
      <w:szCs w:val="64"/>
      <w14:shadow w14:blurRad="50800" w14:dist="38100" w14:dir="2700000" w14:sx="100000" w14:sy="100000" w14:kx="0" w14:ky="0" w14:algn="tl">
        <w14:srgbClr w14:val="000000">
          <w14:alpha w14:val="60000"/>
        </w14:srgbClr>
      </w14:shadow>
    </w:rPr>
  </w:style>
  <w:style w:type="paragraph" w:customStyle="1" w:styleId="TableNames">
    <w:name w:val="Table Names"/>
    <w:basedOn w:val="SectionHead"/>
    <w:autoRedefine/>
    <w:rsid w:val="00692353"/>
    <w:pPr>
      <w:pBdr>
        <w:bottom w:val="single" w:sz="4" w:space="1" w:color="184365"/>
      </w:pBdr>
      <w:ind w:left="-432"/>
    </w:pPr>
    <w:rPr>
      <w:rFonts w:ascii="Arial" w:hAnsi="Arial"/>
      <w:bCs w:val="0"/>
      <w:sz w:val="36"/>
      <w:szCs w:val="36"/>
    </w:rPr>
  </w:style>
  <w:style w:type="paragraph" w:customStyle="1" w:styleId="version">
    <w:name w:val="version"/>
    <w:basedOn w:val="BodyText"/>
    <w:rsid w:val="005E1B08"/>
    <w:pPr>
      <w:spacing w:before="120" w:after="120"/>
      <w:ind w:left="1440"/>
      <w:jc w:val="center"/>
    </w:pPr>
    <w:rPr>
      <w:rFonts w:ascii="Trebuchet MS" w:hAnsi="Trebuchet MS"/>
      <w:b/>
      <w:color w:val="000000"/>
      <w:sz w:val="36"/>
    </w:rPr>
  </w:style>
  <w:style w:type="paragraph" w:customStyle="1" w:styleId="Head">
    <w:name w:val="Head"/>
    <w:basedOn w:val="Normal"/>
    <w:rsid w:val="005E1B08"/>
    <w:rPr>
      <w:rFonts w:ascii="Arial" w:hAnsi="Arial"/>
      <w:b/>
      <w:bCs/>
      <w:spacing w:val="-5"/>
      <w:sz w:val="20"/>
      <w:szCs w:val="20"/>
    </w:rPr>
  </w:style>
  <w:style w:type="paragraph" w:styleId="Title">
    <w:name w:val="Title"/>
    <w:basedOn w:val="Normal"/>
    <w:qFormat/>
    <w:rsid w:val="005E1B08"/>
    <w:pPr>
      <w:spacing w:after="1920"/>
      <w:jc w:val="center"/>
    </w:pPr>
    <w:rPr>
      <w:rFonts w:ascii="Arial Black" w:hAnsi="Arial Black" w:cs="Arial"/>
      <w:b/>
      <w:bCs/>
      <w:color w:val="808080"/>
      <w:sz w:val="48"/>
      <w:u w:val="single"/>
    </w:rPr>
  </w:style>
  <w:style w:type="paragraph" w:styleId="Subtitle">
    <w:name w:val="Subtitle"/>
    <w:basedOn w:val="Title"/>
    <w:next w:val="BodyText"/>
    <w:qFormat/>
    <w:rsid w:val="005E1B08"/>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rsid w:val="005E1B08"/>
    <w:rPr>
      <w:color w:val="800080"/>
      <w:u w:val="single"/>
    </w:rPr>
  </w:style>
  <w:style w:type="paragraph" w:customStyle="1" w:styleId="ContentList">
    <w:name w:val="Content List"/>
    <w:basedOn w:val="BodyText"/>
    <w:rsid w:val="005E1B08"/>
    <w:pPr>
      <w:tabs>
        <w:tab w:val="num" w:pos="576"/>
      </w:tabs>
      <w:ind w:left="576" w:hanging="360"/>
      <w:jc w:val="left"/>
    </w:pPr>
  </w:style>
  <w:style w:type="paragraph" w:customStyle="1" w:styleId="ChapterList">
    <w:name w:val="Chapter List"/>
    <w:basedOn w:val="BodyText2"/>
    <w:rsid w:val="005E1B08"/>
    <w:pPr>
      <w:tabs>
        <w:tab w:val="num" w:pos="1872"/>
      </w:tabs>
      <w:ind w:left="1864" w:hanging="640"/>
    </w:pPr>
  </w:style>
  <w:style w:type="paragraph" w:customStyle="1" w:styleId="Warning">
    <w:name w:val="Warning"/>
    <w:basedOn w:val="BodyText2"/>
    <w:rsid w:val="005E1B08"/>
    <w:pPr>
      <w:numPr>
        <w:numId w:val="10"/>
      </w:numPr>
      <w:pBdr>
        <w:top w:val="single" w:sz="8" w:space="1" w:color="000000"/>
        <w:bottom w:val="single" w:sz="8" w:space="1" w:color="000000"/>
      </w:pBdr>
    </w:pPr>
    <w:rPr>
      <w:rFonts w:ascii="Arial Narrow" w:hAnsi="Arial Narrow"/>
    </w:rPr>
  </w:style>
  <w:style w:type="paragraph" w:customStyle="1" w:styleId="ProductName">
    <w:name w:val="Product Name"/>
    <w:basedOn w:val="ManualName"/>
    <w:autoRedefine/>
    <w:rsid w:val="005E1B08"/>
    <w:pPr>
      <w:spacing w:before="120" w:after="120" w:afterAutospacing="0"/>
    </w:pPr>
    <w:rPr>
      <w:sz w:val="40"/>
    </w:rPr>
  </w:style>
  <w:style w:type="paragraph" w:customStyle="1" w:styleId="QMSBodyText">
    <w:name w:val="QMS Body Text"/>
    <w:basedOn w:val="Normal"/>
    <w:autoRedefine/>
    <w:rsid w:val="005E1B08"/>
    <w:pPr>
      <w:ind w:left="720"/>
      <w:jc w:val="both"/>
    </w:pPr>
    <w:rPr>
      <w:b/>
      <w:bCs/>
      <w:szCs w:val="20"/>
    </w:rPr>
  </w:style>
  <w:style w:type="paragraph" w:customStyle="1" w:styleId="QMSHead1">
    <w:name w:val="QMS Head 1"/>
    <w:basedOn w:val="Heading1"/>
    <w:next w:val="QMSBodyText"/>
    <w:autoRedefine/>
    <w:rsid w:val="005E1B08"/>
    <w:pPr>
      <w:pageBreakBefore/>
      <w:numPr>
        <w:numId w:val="0"/>
      </w:numPr>
      <w:tabs>
        <w:tab w:val="left" w:pos="540"/>
        <w:tab w:val="left" w:pos="720"/>
        <w:tab w:val="left" w:pos="1080"/>
      </w:tabs>
      <w:spacing w:before="240"/>
      <w:ind w:left="720" w:hanging="360"/>
    </w:pPr>
    <w:rPr>
      <w:rFonts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5E1B08"/>
    <w:pPr>
      <w:numPr>
        <w:ilvl w:val="0"/>
        <w:numId w:val="0"/>
      </w:numPr>
      <w:tabs>
        <w:tab w:val="num" w:pos="1440"/>
      </w:tabs>
      <w:ind w:left="1440" w:hanging="360"/>
      <w:jc w:val="left"/>
    </w:pPr>
    <w:rPr>
      <w:b w:val="0"/>
      <w:bCs/>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5E1B08"/>
    <w:pPr>
      <w:numPr>
        <w:ilvl w:val="0"/>
        <w:numId w:val="0"/>
      </w:numPr>
      <w:jc w:val="left"/>
    </w:pPr>
    <w:rPr>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5E1B08"/>
    <w:pPr>
      <w:jc w:val="right"/>
    </w:pPr>
  </w:style>
  <w:style w:type="paragraph" w:styleId="IndexHeading">
    <w:name w:val="index heading"/>
    <w:basedOn w:val="Normal"/>
    <w:next w:val="Index1"/>
    <w:rsid w:val="005E1B08"/>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5E1B08"/>
    <w:rPr>
      <w:rFonts w:ascii="Arial" w:hAnsi="Arial"/>
      <w:b/>
      <w:color w:val="FFFFFF"/>
      <w:sz w:val="28"/>
    </w:rPr>
  </w:style>
  <w:style w:type="paragraph" w:customStyle="1" w:styleId="TitleCover">
    <w:name w:val="Title Cover"/>
    <w:basedOn w:val="Normal"/>
    <w:next w:val="Normal"/>
    <w:rsid w:val="005E1B08"/>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5E1B08"/>
    <w:pPr>
      <w:ind w:left="2592"/>
    </w:pPr>
    <w:rPr>
      <w:rFonts w:ascii="Courier New" w:hAnsi="Courier New"/>
      <w:b/>
      <w:sz w:val="20"/>
    </w:rPr>
  </w:style>
  <w:style w:type="paragraph" w:customStyle="1" w:styleId="Heading">
    <w:name w:val="Heading"/>
    <w:basedOn w:val="BodyText2"/>
    <w:next w:val="BodyText2"/>
    <w:autoRedefine/>
    <w:rsid w:val="00C244E5"/>
    <w:pPr>
      <w:spacing w:before="120" w:line="360" w:lineRule="auto"/>
    </w:pPr>
    <w:rPr>
      <w:rFonts w:ascii="Arial Narrow" w:hAnsi="Arial Narrow" w:cs="Tahoma"/>
      <w:b/>
      <w:color w:val="E31837"/>
      <w:sz w:val="26"/>
    </w:rPr>
  </w:style>
  <w:style w:type="paragraph" w:customStyle="1" w:styleId="tablecontents">
    <w:name w:val="table_contents"/>
    <w:basedOn w:val="Normal"/>
    <w:rsid w:val="005E1B08"/>
    <w:rPr>
      <w:rFonts w:ascii="Arial" w:hAnsi="Arial"/>
      <w:sz w:val="22"/>
      <w:szCs w:val="20"/>
      <w:lang w:val="en-GB"/>
    </w:rPr>
  </w:style>
  <w:style w:type="paragraph" w:customStyle="1" w:styleId="Bodytextforrestriction">
    <w:name w:val="Body text for restriction"/>
    <w:basedOn w:val="Normal"/>
    <w:next w:val="Normal"/>
    <w:rsid w:val="005E1B08"/>
    <w:pPr>
      <w:spacing w:line="360" w:lineRule="auto"/>
    </w:pPr>
    <w:rPr>
      <w:rFonts w:ascii="Arial" w:hAnsi="Arial"/>
      <w:sz w:val="18"/>
    </w:rPr>
  </w:style>
  <w:style w:type="paragraph" w:customStyle="1" w:styleId="TableHeader">
    <w:name w:val="Table Header"/>
    <w:basedOn w:val="Normal"/>
    <w:rsid w:val="005E1B08"/>
    <w:pPr>
      <w:spacing w:before="60"/>
      <w:jc w:val="center"/>
    </w:pPr>
    <w:rPr>
      <w:rFonts w:ascii="Arial" w:hAnsi="Arial"/>
      <w:b/>
      <w:spacing w:val="-5"/>
      <w:sz w:val="22"/>
      <w:szCs w:val="20"/>
    </w:rPr>
  </w:style>
  <w:style w:type="paragraph" w:styleId="BodyText20">
    <w:name w:val="Body Text 2"/>
    <w:basedOn w:val="Normal"/>
    <w:rsid w:val="005E1B08"/>
    <w:rPr>
      <w:rFonts w:ascii="Arial Narrow" w:hAnsi="Arial Narrow"/>
      <w:b/>
      <w:bCs/>
      <w:color w:val="FFFFFF"/>
    </w:rPr>
  </w:style>
  <w:style w:type="paragraph" w:styleId="BodyTextIndent2">
    <w:name w:val="Body Text Indent 2"/>
    <w:aliases w:val="Body Text Indent 2 Char"/>
    <w:basedOn w:val="Normal"/>
    <w:rsid w:val="005E1B08"/>
    <w:pPr>
      <w:spacing w:before="120" w:after="120" w:line="480" w:lineRule="auto"/>
      <w:ind w:left="360"/>
    </w:pPr>
    <w:rPr>
      <w:rFonts w:ascii="Arial" w:hAnsi="Arial"/>
      <w:sz w:val="18"/>
    </w:rPr>
  </w:style>
  <w:style w:type="paragraph" w:styleId="TableofAuthorities">
    <w:name w:val="table of authorities"/>
    <w:basedOn w:val="Normal"/>
    <w:next w:val="Normal"/>
    <w:rsid w:val="005E1B08"/>
    <w:pPr>
      <w:spacing w:before="120" w:after="120"/>
      <w:jc w:val="center"/>
    </w:pPr>
    <w:rPr>
      <w:rFonts w:ascii="Arial" w:hAnsi="Arial" w:cs="Arial"/>
      <w:b/>
      <w:sz w:val="16"/>
      <w:szCs w:val="14"/>
    </w:rPr>
  </w:style>
  <w:style w:type="paragraph" w:styleId="Signature">
    <w:name w:val="Signature"/>
    <w:basedOn w:val="Normal"/>
    <w:rsid w:val="005E1B08"/>
    <w:pPr>
      <w:spacing w:before="60" w:after="60"/>
      <w:jc w:val="right"/>
    </w:pPr>
    <w:rPr>
      <w:rFonts w:ascii="Arial" w:hAnsi="Arial" w:cs="Arial"/>
      <w:bCs/>
      <w:i/>
      <w:sz w:val="15"/>
      <w:szCs w:val="16"/>
    </w:rPr>
  </w:style>
  <w:style w:type="paragraph" w:styleId="CommentText">
    <w:name w:val="annotation text"/>
    <w:basedOn w:val="Normal"/>
    <w:link w:val="CommentTextChar"/>
    <w:rsid w:val="005E1B08"/>
    <w:pPr>
      <w:jc w:val="both"/>
    </w:pPr>
    <w:rPr>
      <w:rFonts w:ascii="Arial" w:hAnsi="Arial" w:cs="Arial"/>
      <w:sz w:val="20"/>
      <w:szCs w:val="20"/>
    </w:rPr>
  </w:style>
  <w:style w:type="character" w:customStyle="1" w:styleId="CommentTextChar">
    <w:name w:val="Comment Text Char"/>
    <w:basedOn w:val="DefaultParagraphFont"/>
    <w:link w:val="CommentText"/>
    <w:rsid w:val="00F62BAE"/>
    <w:rPr>
      <w:rFonts w:ascii="Arial" w:hAnsi="Arial" w:cs="Arial"/>
    </w:rPr>
  </w:style>
  <w:style w:type="character" w:styleId="CommentReference">
    <w:name w:val="annotation reference"/>
    <w:basedOn w:val="DefaultParagraphFont"/>
    <w:rsid w:val="005E1B08"/>
    <w:rPr>
      <w:sz w:val="16"/>
      <w:szCs w:val="16"/>
    </w:rPr>
  </w:style>
  <w:style w:type="paragraph" w:customStyle="1" w:styleId="bodytextlistbullet2">
    <w:name w:val="body text list bullet 2"/>
    <w:basedOn w:val="ListBullet2"/>
    <w:rsid w:val="00866163"/>
    <w:pPr>
      <w:numPr>
        <w:numId w:val="0"/>
      </w:numPr>
      <w:tabs>
        <w:tab w:val="left" w:pos="1440"/>
      </w:tabs>
      <w:ind w:left="720"/>
    </w:pPr>
  </w:style>
  <w:style w:type="paragraph" w:styleId="TOAHeading">
    <w:name w:val="toa heading"/>
    <w:basedOn w:val="Normal"/>
    <w:next w:val="Normal"/>
    <w:rsid w:val="005E1B08"/>
    <w:pPr>
      <w:spacing w:before="120"/>
    </w:pPr>
    <w:rPr>
      <w:rFonts w:ascii="Arial" w:hAnsi="Arial" w:cs="Arial"/>
      <w:b/>
      <w:bCs/>
    </w:rPr>
  </w:style>
  <w:style w:type="paragraph" w:customStyle="1" w:styleId="bodytextlistbullet3">
    <w:name w:val="body text list bullet 3"/>
    <w:basedOn w:val="ListBullet3"/>
    <w:rsid w:val="00866163"/>
    <w:pPr>
      <w:numPr>
        <w:numId w:val="0"/>
      </w:numPr>
      <w:ind w:left="1080"/>
    </w:pPr>
  </w:style>
  <w:style w:type="paragraph" w:customStyle="1" w:styleId="bodytextlistbullet1">
    <w:name w:val="body text list bullet1"/>
    <w:basedOn w:val="BodyText2"/>
    <w:rsid w:val="00866163"/>
    <w:pPr>
      <w:numPr>
        <w:numId w:val="0"/>
      </w:numPr>
      <w:tabs>
        <w:tab w:val="left" w:pos="1008"/>
      </w:tabs>
      <w:ind w:left="360"/>
    </w:pPr>
  </w:style>
  <w:style w:type="paragraph" w:customStyle="1" w:styleId="Reference">
    <w:name w:val="Reference"/>
    <w:basedOn w:val="ManualName"/>
    <w:rsid w:val="005E1B08"/>
    <w:pPr>
      <w:ind w:left="864" w:hanging="864"/>
    </w:pPr>
    <w:rPr>
      <w:sz w:val="16"/>
    </w:rPr>
  </w:style>
  <w:style w:type="paragraph" w:styleId="BalloonText">
    <w:name w:val="Balloon Text"/>
    <w:basedOn w:val="Normal"/>
    <w:link w:val="BalloonTextChar"/>
    <w:uiPriority w:val="99"/>
    <w:rsid w:val="003D3FD5"/>
    <w:rPr>
      <w:rFonts w:ascii="Tahoma" w:hAnsi="Tahoma" w:cs="Tahoma"/>
      <w:sz w:val="16"/>
      <w:szCs w:val="16"/>
    </w:rPr>
  </w:style>
  <w:style w:type="character" w:customStyle="1" w:styleId="BalloonTextChar">
    <w:name w:val="Balloon Text Char"/>
    <w:basedOn w:val="DefaultParagraphFont"/>
    <w:link w:val="BalloonText"/>
    <w:uiPriority w:val="99"/>
    <w:rsid w:val="00F62BAE"/>
    <w:rPr>
      <w:rFonts w:ascii="Tahoma" w:hAnsi="Tahoma" w:cs="Tahoma"/>
      <w:sz w:val="16"/>
      <w:szCs w:val="16"/>
    </w:rPr>
  </w:style>
  <w:style w:type="paragraph" w:styleId="DocumentMap">
    <w:name w:val="Document Map"/>
    <w:basedOn w:val="Normal"/>
    <w:link w:val="DocumentMapChar"/>
    <w:uiPriority w:val="99"/>
    <w:rsid w:val="004D258D"/>
    <w:rPr>
      <w:rFonts w:ascii="Tahoma" w:hAnsi="Tahoma" w:cs="Tahoma"/>
      <w:sz w:val="16"/>
      <w:szCs w:val="16"/>
    </w:rPr>
  </w:style>
  <w:style w:type="character" w:customStyle="1" w:styleId="DocumentMapChar">
    <w:name w:val="Document Map Char"/>
    <w:basedOn w:val="DefaultParagraphFont"/>
    <w:link w:val="DocumentMap"/>
    <w:uiPriority w:val="99"/>
    <w:rsid w:val="00F62BAE"/>
    <w:rPr>
      <w:rFonts w:ascii="Tahoma" w:hAnsi="Tahoma" w:cs="Tahoma"/>
      <w:sz w:val="16"/>
      <w:szCs w:val="16"/>
    </w:rPr>
  </w:style>
  <w:style w:type="paragraph" w:styleId="ListNumber">
    <w:name w:val="List Number"/>
    <w:basedOn w:val="Normal"/>
    <w:semiHidden/>
    <w:rsid w:val="007F7BA3"/>
    <w:pPr>
      <w:numPr>
        <w:numId w:val="15"/>
      </w:numPr>
      <w:contextualSpacing/>
    </w:pPr>
    <w:rPr>
      <w:rFonts w:ascii="Arial" w:hAnsi="Arial" w:cs="Arial"/>
      <w:color w:val="E31837"/>
      <w:sz w:val="20"/>
      <w:szCs w:val="20"/>
    </w:rPr>
  </w:style>
  <w:style w:type="paragraph" w:styleId="ListNumber2">
    <w:name w:val="List Number 2"/>
    <w:basedOn w:val="Normal"/>
    <w:semiHidden/>
    <w:rsid w:val="007F7BA3"/>
    <w:pPr>
      <w:numPr>
        <w:numId w:val="16"/>
      </w:numPr>
      <w:ind w:left="720"/>
      <w:contextualSpacing/>
    </w:pPr>
    <w:rPr>
      <w:rFonts w:ascii="Arial" w:hAnsi="Arial" w:cs="Arial"/>
      <w:color w:val="E31837"/>
      <w:sz w:val="20"/>
      <w:szCs w:val="20"/>
    </w:rPr>
  </w:style>
  <w:style w:type="paragraph" w:styleId="ListNumber3">
    <w:name w:val="List Number 3"/>
    <w:basedOn w:val="Normal"/>
    <w:semiHidden/>
    <w:rsid w:val="007F7BA3"/>
    <w:pPr>
      <w:numPr>
        <w:numId w:val="1"/>
      </w:numPr>
      <w:tabs>
        <w:tab w:val="clear" w:pos="2232"/>
        <w:tab w:val="num" w:pos="990"/>
      </w:tabs>
      <w:ind w:left="1080" w:hanging="270"/>
      <w:contextualSpacing/>
    </w:pPr>
    <w:rPr>
      <w:rFonts w:ascii="Arial" w:hAnsi="Arial" w:cs="Arial"/>
      <w:sz w:val="20"/>
      <w:szCs w:val="20"/>
    </w:rPr>
  </w:style>
  <w:style w:type="paragraph" w:customStyle="1" w:styleId="Number1">
    <w:name w:val="Number1"/>
    <w:basedOn w:val="BodyText2"/>
    <w:qFormat/>
    <w:rsid w:val="001466D8"/>
    <w:pPr>
      <w:numPr>
        <w:ilvl w:val="1"/>
      </w:numPr>
    </w:pPr>
  </w:style>
  <w:style w:type="paragraph" w:customStyle="1" w:styleId="Number2">
    <w:name w:val="Number2"/>
    <w:basedOn w:val="BodyText2"/>
    <w:qFormat/>
    <w:rsid w:val="005C1839"/>
    <w:pPr>
      <w:numPr>
        <w:ilvl w:val="2"/>
      </w:numPr>
    </w:pPr>
  </w:style>
  <w:style w:type="paragraph" w:customStyle="1" w:styleId="Number3">
    <w:name w:val="Number3"/>
    <w:basedOn w:val="BodyText2"/>
    <w:qFormat/>
    <w:rsid w:val="003C0606"/>
    <w:pPr>
      <w:numPr>
        <w:ilvl w:val="3"/>
      </w:numPr>
    </w:pPr>
  </w:style>
  <w:style w:type="character" w:styleId="FootnoteReference">
    <w:name w:val="footnote reference"/>
    <w:basedOn w:val="DefaultParagraphFont"/>
    <w:uiPriority w:val="99"/>
    <w:rsid w:val="002033A8"/>
    <w:rPr>
      <w:vertAlign w:val="superscript"/>
    </w:rPr>
  </w:style>
  <w:style w:type="paragraph" w:styleId="BodyText3">
    <w:name w:val="Body Text 3"/>
    <w:basedOn w:val="Normal"/>
    <w:link w:val="BodyText3Char"/>
    <w:uiPriority w:val="99"/>
    <w:unhideWhenUsed/>
    <w:rsid w:val="0094056D"/>
    <w:pPr>
      <w:spacing w:after="120"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94056D"/>
    <w:rPr>
      <w:rFonts w:asciiTheme="minorHAnsi" w:eastAsiaTheme="minorHAnsi" w:hAnsiTheme="minorHAnsi" w:cstheme="minorBidi"/>
      <w:sz w:val="16"/>
      <w:szCs w:val="16"/>
    </w:rPr>
  </w:style>
  <w:style w:type="table" w:styleId="TableGrid">
    <w:name w:val="Table Grid"/>
    <w:aliases w:val="Mahindra Table"/>
    <w:basedOn w:val="TableNormal"/>
    <w:uiPriority w:val="59"/>
    <w:rsid w:val="00AA3C5A"/>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character" w:customStyle="1" w:styleId="TableColumnLabelsChar">
    <w:name w:val="Table Column Labels Char"/>
    <w:basedOn w:val="DefaultParagraphFont"/>
    <w:link w:val="TableColumnLabels"/>
    <w:rsid w:val="00DC3317"/>
    <w:rPr>
      <w:rFonts w:ascii="Arial Bold" w:eastAsiaTheme="minorEastAsia" w:hAnsi="Arial Bold"/>
      <w:b/>
      <w:bCs/>
      <w:color w:val="FFFFFF"/>
      <w:spacing w:val="-5"/>
    </w:rPr>
  </w:style>
  <w:style w:type="paragraph" w:styleId="ListNumber4">
    <w:name w:val="List Number 4"/>
    <w:basedOn w:val="Normal"/>
    <w:uiPriority w:val="99"/>
    <w:semiHidden/>
    <w:rsid w:val="00F44878"/>
    <w:pPr>
      <w:numPr>
        <w:numId w:val="11"/>
      </w:numPr>
      <w:contextualSpacing/>
    </w:pPr>
  </w:style>
  <w:style w:type="character" w:customStyle="1" w:styleId="BodyText2Char0">
    <w:name w:val="BodyText2 Char"/>
    <w:basedOn w:val="DefaultParagraphFont"/>
    <w:rsid w:val="00F74C62"/>
    <w:rPr>
      <w:rFonts w:ascii="Arial" w:hAnsi="Arial"/>
      <w:szCs w:val="24"/>
    </w:rPr>
  </w:style>
  <w:style w:type="character" w:customStyle="1" w:styleId="FigureCaptionChar1">
    <w:name w:val="Figure Caption Char1"/>
    <w:basedOn w:val="DefaultParagraphFont"/>
    <w:link w:val="FigureCaption"/>
    <w:rsid w:val="00937E25"/>
    <w:rPr>
      <w:rFonts w:ascii="Arial" w:hAnsi="Arial"/>
      <w:b/>
      <w:bCs/>
      <w:color w:val="FFFFFF" w:themeColor="background1"/>
      <w:sz w:val="18"/>
      <w:u w:val="single"/>
    </w:rPr>
  </w:style>
  <w:style w:type="character" w:customStyle="1" w:styleId="NoteHeadingChar">
    <w:name w:val="Note Heading Char"/>
    <w:basedOn w:val="DefaultParagraphFont"/>
    <w:link w:val="NoteHeading"/>
    <w:uiPriority w:val="99"/>
    <w:rsid w:val="00E50C3B"/>
    <w:rPr>
      <w:rFonts w:ascii="Arial Narrow" w:eastAsia="Arial Unicode MS" w:hAnsi="Arial Narrow"/>
      <w:bCs/>
      <w:color w:val="000000"/>
      <w:szCs w:val="24"/>
    </w:rPr>
  </w:style>
  <w:style w:type="character" w:customStyle="1" w:styleId="HeaderChar">
    <w:name w:val="Header Char"/>
    <w:aliases w:val="index Char,ho Char,header odd Char,page-header Char,ph Char"/>
    <w:basedOn w:val="DefaultParagraphFont"/>
    <w:link w:val="Header"/>
    <w:uiPriority w:val="99"/>
    <w:rsid w:val="00E50C3B"/>
    <w:rPr>
      <w:rFonts w:ascii="Tahoma" w:hAnsi="Tahoma"/>
      <w:b/>
      <w:szCs w:val="24"/>
    </w:rPr>
  </w:style>
  <w:style w:type="paragraph" w:customStyle="1" w:styleId="Example">
    <w:name w:val="Example"/>
    <w:basedOn w:val="Header"/>
    <w:qFormat/>
    <w:rsid w:val="00E50C3B"/>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DC3317"/>
    <w:rPr>
      <w:rFonts w:ascii="Arial" w:hAnsi="Arial"/>
      <w:sz w:val="18"/>
      <w:szCs w:val="24"/>
    </w:rPr>
  </w:style>
  <w:style w:type="paragraph" w:customStyle="1" w:styleId="SampleOutput">
    <w:name w:val="Sample Output"/>
    <w:basedOn w:val="Code"/>
    <w:qFormat/>
    <w:rsid w:val="004D5676"/>
    <w:pPr>
      <w:shd w:val="clear" w:color="auto" w:fill="F2F2F2"/>
      <w:ind w:left="353"/>
      <w:jc w:val="left"/>
    </w:pPr>
  </w:style>
  <w:style w:type="paragraph" w:customStyle="1" w:styleId="MahindraSubheading">
    <w:name w:val="Mahindra Subheading"/>
    <w:basedOn w:val="Normal"/>
    <w:next w:val="Heading2"/>
    <w:link w:val="MahindraSubheadingChar"/>
    <w:qFormat/>
    <w:rsid w:val="00EA7B32"/>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EA7B32"/>
    <w:rPr>
      <w:rFonts w:asciiTheme="majorHAnsi" w:eastAsia="Calibri" w:hAnsiTheme="majorHAnsi"/>
      <w:b/>
      <w:color w:val="EEECE1" w:themeColor="background2"/>
      <w:sz w:val="28"/>
      <w:szCs w:val="28"/>
    </w:rPr>
  </w:style>
  <w:style w:type="table" w:styleId="MediumList2-Accent1">
    <w:name w:val="Medium List 2 Accent 1"/>
    <w:basedOn w:val="TableNormal"/>
    <w:uiPriority w:val="66"/>
    <w:rsid w:val="005F035A"/>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5F035A"/>
    <w:rPr>
      <w:rFonts w:asciiTheme="minorHAnsi" w:eastAsiaTheme="minorEastAsia" w:hAnsiTheme="minorHAnsi" w:cstheme="minorBidi"/>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5F03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D554F"/>
    <w:pPr>
      <w:keepLines/>
      <w:numPr>
        <w:numId w:val="0"/>
      </w:numP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table" w:styleId="MediumList1-Accent4">
    <w:name w:val="Medium List 1 Accent 4"/>
    <w:basedOn w:val="TableNormal"/>
    <w:uiPriority w:val="65"/>
    <w:rsid w:val="00D6028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43796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7F7BA3"/>
    <w:pPr>
      <w:spacing w:after="120"/>
      <w:ind w:left="360"/>
      <w:contextualSpacing/>
    </w:pPr>
  </w:style>
  <w:style w:type="paragraph" w:styleId="ListContinue2">
    <w:name w:val="List Continue 2"/>
    <w:basedOn w:val="Normal"/>
    <w:uiPriority w:val="99"/>
    <w:rsid w:val="007F7BA3"/>
    <w:pPr>
      <w:spacing w:after="120"/>
      <w:ind w:left="720"/>
      <w:contextualSpacing/>
    </w:pPr>
  </w:style>
  <w:style w:type="paragraph" w:styleId="ListContinue3">
    <w:name w:val="List Continue 3"/>
    <w:basedOn w:val="Normal"/>
    <w:uiPriority w:val="99"/>
    <w:rsid w:val="007F7BA3"/>
    <w:pPr>
      <w:spacing w:after="120"/>
      <w:ind w:left="1080"/>
      <w:contextualSpacing/>
    </w:pPr>
  </w:style>
  <w:style w:type="character" w:customStyle="1" w:styleId="FooterChar">
    <w:name w:val="Footer Char"/>
    <w:basedOn w:val="DefaultParagraphFont"/>
    <w:link w:val="Footer"/>
    <w:rsid w:val="00D11CE8"/>
    <w:rPr>
      <w:rFonts w:ascii="Tahoma" w:hAnsi="Tahoma"/>
      <w:b/>
      <w:szCs w:val="24"/>
    </w:rPr>
  </w:style>
  <w:style w:type="paragraph" w:customStyle="1" w:styleId="app1">
    <w:name w:val="app1"/>
    <w:basedOn w:val="Normal"/>
    <w:rsid w:val="00296381"/>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296381"/>
    <w:pPr>
      <w:jc w:val="center"/>
    </w:pPr>
    <w:rPr>
      <w:rFonts w:ascii="Arial Narrow" w:hAnsi="Arial Narrow"/>
      <w:spacing w:val="-3"/>
      <w:sz w:val="20"/>
      <w:szCs w:val="20"/>
    </w:rPr>
  </w:style>
  <w:style w:type="paragraph" w:customStyle="1" w:styleId="Response">
    <w:name w:val="Response"/>
    <w:basedOn w:val="Normal"/>
    <w:rsid w:val="00296381"/>
    <w:rPr>
      <w:rFonts w:ascii="Arial" w:hAnsi="Arial"/>
      <w:color w:val="000080"/>
      <w:sz w:val="20"/>
      <w:lang w:val="en-GB"/>
    </w:rPr>
  </w:style>
  <w:style w:type="paragraph" w:customStyle="1" w:styleId="Style2">
    <w:name w:val="Style2"/>
    <w:basedOn w:val="Normal"/>
    <w:rsid w:val="00296381"/>
    <w:rPr>
      <w:rFonts w:ascii="Impact" w:hAnsi="Impact"/>
      <w:b/>
      <w:sz w:val="40"/>
    </w:rPr>
  </w:style>
  <w:style w:type="paragraph" w:customStyle="1" w:styleId="A">
    <w:name w:val="A"/>
    <w:basedOn w:val="Normal"/>
    <w:next w:val="Normal"/>
    <w:rsid w:val="00296381"/>
    <w:pPr>
      <w:tabs>
        <w:tab w:val="num" w:pos="1570"/>
        <w:tab w:val="left" w:pos="1728"/>
      </w:tabs>
      <w:spacing w:before="360" w:after="240"/>
      <w:ind w:left="1426" w:hanging="576"/>
    </w:pPr>
    <w:rPr>
      <w:rFonts w:ascii="Verdana" w:hAnsi="Verdana"/>
      <w:b/>
      <w:sz w:val="36"/>
    </w:rPr>
  </w:style>
  <w:style w:type="paragraph" w:customStyle="1" w:styleId="appbullet">
    <w:name w:val="app bullet"/>
    <w:basedOn w:val="Normal"/>
    <w:rsid w:val="00296381"/>
    <w:pPr>
      <w:tabs>
        <w:tab w:val="num" w:pos="720"/>
      </w:tabs>
      <w:spacing w:before="240" w:after="120"/>
      <w:ind w:left="2246" w:hanging="446"/>
    </w:pPr>
    <w:rPr>
      <w:rFonts w:ascii="Arial" w:hAnsi="Arial" w:cs="Arial"/>
      <w:b/>
      <w:bCs/>
      <w:sz w:val="20"/>
    </w:rPr>
  </w:style>
  <w:style w:type="paragraph" w:customStyle="1" w:styleId="app2">
    <w:name w:val="app2"/>
    <w:basedOn w:val="Normal"/>
    <w:rsid w:val="00296381"/>
    <w:pPr>
      <w:numPr>
        <w:ilvl w:val="1"/>
        <w:numId w:val="17"/>
      </w:numPr>
      <w:spacing w:before="360" w:after="240"/>
    </w:pPr>
    <w:rPr>
      <w:rFonts w:ascii="Arial" w:hAnsi="Arial"/>
      <w:b/>
      <w:sz w:val="36"/>
    </w:rPr>
  </w:style>
  <w:style w:type="paragraph" w:customStyle="1" w:styleId="content">
    <w:name w:val="content"/>
    <w:basedOn w:val="Normal"/>
    <w:rsid w:val="00296381"/>
    <w:pPr>
      <w:jc w:val="center"/>
    </w:pPr>
    <w:rPr>
      <w:rFonts w:ascii="Arial Black" w:hAnsi="Arial Black"/>
      <w:color w:val="808080"/>
      <w:sz w:val="48"/>
      <w:szCs w:val="20"/>
    </w:rPr>
  </w:style>
  <w:style w:type="paragraph" w:customStyle="1" w:styleId="Preface">
    <w:name w:val="Preface"/>
    <w:basedOn w:val="Normal"/>
    <w:rsid w:val="00296381"/>
    <w:pPr>
      <w:spacing w:before="120" w:after="240"/>
    </w:pPr>
    <w:rPr>
      <w:rFonts w:ascii="Arial Narrow" w:hAnsi="Arial Narrow" w:cs="Arial"/>
      <w:b/>
      <w:bCs/>
      <w:sz w:val="40"/>
    </w:rPr>
  </w:style>
  <w:style w:type="paragraph" w:customStyle="1" w:styleId="contactus">
    <w:name w:val="contact us"/>
    <w:basedOn w:val="Normal"/>
    <w:next w:val="Normal"/>
    <w:rsid w:val="00296381"/>
    <w:pPr>
      <w:pBdr>
        <w:bottom w:val="single" w:sz="4" w:space="1" w:color="auto"/>
      </w:pBdr>
    </w:pPr>
    <w:rPr>
      <w:rFonts w:ascii="Arial Narrow" w:hAnsi="Arial Narrow"/>
      <w:sz w:val="48"/>
    </w:rPr>
  </w:style>
  <w:style w:type="paragraph" w:customStyle="1" w:styleId="CoverPage">
    <w:name w:val="Cover Page"/>
    <w:basedOn w:val="Normal"/>
    <w:rsid w:val="00296381"/>
    <w:pPr>
      <w:spacing w:before="240" w:after="240"/>
    </w:pPr>
    <w:rPr>
      <w:rFonts w:ascii="Arial" w:hAnsi="Arial"/>
      <w:lang w:val="en-GB"/>
    </w:rPr>
  </w:style>
  <w:style w:type="character" w:styleId="Strong">
    <w:name w:val="Strong"/>
    <w:basedOn w:val="DefaultParagraphFont"/>
    <w:qFormat/>
    <w:rsid w:val="00296381"/>
    <w:rPr>
      <w:b/>
      <w:bCs/>
    </w:rPr>
  </w:style>
  <w:style w:type="character" w:styleId="HTMLTypewriter">
    <w:name w:val="HTML Typewriter"/>
    <w:basedOn w:val="DefaultParagraphFont"/>
    <w:rsid w:val="00296381"/>
    <w:rPr>
      <w:rFonts w:ascii="Courier New" w:eastAsia="Courier New" w:hAnsi="Courier New" w:cs="Courier New"/>
      <w:sz w:val="20"/>
      <w:szCs w:val="20"/>
    </w:rPr>
  </w:style>
  <w:style w:type="paragraph" w:styleId="ListParagraph">
    <w:name w:val="List Paragraph"/>
    <w:basedOn w:val="Normal"/>
    <w:uiPriority w:val="34"/>
    <w:qFormat/>
    <w:rsid w:val="00296381"/>
    <w:pPr>
      <w:ind w:left="720"/>
      <w:contextualSpacing/>
    </w:pPr>
  </w:style>
  <w:style w:type="paragraph" w:customStyle="1" w:styleId="HS2">
    <w:name w:val="HS 2"/>
    <w:basedOn w:val="Normal"/>
    <w:rsid w:val="00296381"/>
    <w:pPr>
      <w:spacing w:before="120" w:line="340" w:lineRule="atLeast"/>
      <w:ind w:left="567"/>
      <w:jc w:val="both"/>
    </w:pPr>
    <w:rPr>
      <w:rFonts w:ascii="Arial" w:hAnsi="Arial"/>
      <w:sz w:val="22"/>
      <w:szCs w:val="20"/>
      <w:lang w:eastAsia="fr-FR"/>
    </w:rPr>
  </w:style>
  <w:style w:type="paragraph" w:customStyle="1" w:styleId="CarCarCharCharCarCarCharCharCarCarCharChar">
    <w:name w:val="Car Car Char Char Car Car Char Char Car Car Char Char"/>
    <w:basedOn w:val="Normal"/>
    <w:autoRedefine/>
    <w:semiHidden/>
    <w:rsid w:val="00296381"/>
    <w:pPr>
      <w:spacing w:after="160" w:line="240" w:lineRule="exact"/>
      <w:jc w:val="both"/>
    </w:pPr>
    <w:rPr>
      <w:rFonts w:ascii="Verdana" w:hAnsi="Verdana"/>
      <w:sz w:val="20"/>
      <w:szCs w:val="20"/>
      <w:lang w:val="pt-PT"/>
    </w:rPr>
  </w:style>
  <w:style w:type="paragraph" w:customStyle="1" w:styleId="code0">
    <w:name w:val="code"/>
    <w:basedOn w:val="Normal"/>
    <w:rsid w:val="00296381"/>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mahindracomviva.com"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Pretupshost/PretupsReceiever?LOGIN=%3cLogin%3e&amp;Password=%3cPassword%3e&amp;Request_Gateway_Code=%3cRequestGatewayCode%3e&amp;Request_Gateway_Type=%3cRequestGatewayType%3e&amp;Service_Port=%3cServicePort%3e&amp;Source_Type=%3cSourceTyp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nkshi.mallick\AppData\Local\Temp\wz08e0\MahindraComviva_Template_Feb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5B3919783FCE4D855E4D1D952A64A1" ma:contentTypeVersion="0" ma:contentTypeDescription="Create a new document." ma:contentTypeScope="" ma:versionID="76c3b4229e2f072941e5831c68fd43d9">
  <xsd:schema xmlns:xsd="http://www.w3.org/2001/XMLSchema" xmlns:p="http://schemas.microsoft.com/office/2006/metadata/properties" targetNamespace="http://schemas.microsoft.com/office/2006/metadata/properties" ma:root="true" ma:fieldsID="f0d70af262f8f057ec7cf520e63df2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Klassify>
  <SNO>1</SNO>
  <KDate>2017-04-10 16:46:50</KDate>
  <Classification> Comviva Internal</Classification>
  <HostName>MCGD-4532-T</HostName>
  <Domain_User>COMVIVA/akanksha</Domain_User>
  <IPAdd>172.30.16.10</IPAdd>
  <FilePath>C:\660 trunk\Work\Others\Mahindra_Comviva_PreTUPS_690_USSD_API  - Copy.docx</FilePath>
  <KID>D8CB8A68DE0B636274396102259213</KID>
</Klassif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ADDF9-B7DD-4840-85F0-BC1B27EC2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4B25DA7-C1C4-4154-B0A5-632BF13ADE24}">
  <ds:schemaRefs>
    <ds:schemaRef ds:uri="http://schemas.microsoft.com/sharepoint/v3/contenttype/forms"/>
  </ds:schemaRefs>
</ds:datastoreItem>
</file>

<file path=customXml/itemProps3.xml><?xml version="1.0" encoding="utf-8"?>
<ds:datastoreItem xmlns:ds="http://schemas.openxmlformats.org/officeDocument/2006/customXml" ds:itemID="{53E6735F-0C5A-4B03-B007-274EEA3BFF5C}">
  <ds:schemaRefs>
    <ds:schemaRef ds:uri="http://schemas.microsoft.com/office/2006/metadata/properties"/>
  </ds:schemaRefs>
</ds:datastoreItem>
</file>

<file path=customXml/itemProps4.xml><?xml version="1.0" encoding="utf-8"?>
<ds:datastoreItem xmlns:ds="http://schemas.openxmlformats.org/officeDocument/2006/customXml" ds:itemID="{DF86A215-CB50-433E-A4F3-818134059DB9}">
  <ds:schemaRefs/>
</ds:datastoreItem>
</file>

<file path=customXml/itemProps5.xml><?xml version="1.0" encoding="utf-8"?>
<ds:datastoreItem xmlns:ds="http://schemas.openxmlformats.org/officeDocument/2006/customXml" ds:itemID="{68308BBB-0215-41B7-8528-30A47F2A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MahindraComviva_Template_Feb2013.dotx</Template>
  <TotalTime>1863</TotalTime>
  <Pages>116</Pages>
  <Words>20547</Words>
  <Characters>117120</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User Manual Template</vt:lpstr>
    </vt:vector>
  </TitlesOfParts>
  <Company>comviva</Company>
  <LinksUpToDate>false</LinksUpToDate>
  <CharactersWithSpaces>137393</CharactersWithSpaces>
  <SharedDoc>false</SharedDoc>
  <HLinks>
    <vt:vector size="198" baseType="variant">
      <vt:variant>
        <vt:i4>7667805</vt:i4>
      </vt:variant>
      <vt:variant>
        <vt:i4>237</vt:i4>
      </vt:variant>
      <vt:variant>
        <vt:i4>0</vt:i4>
      </vt:variant>
      <vt:variant>
        <vt:i4>5</vt:i4>
      </vt:variant>
      <vt:variant>
        <vt:lpwstr>mailto:techwriters@comviva.com</vt:lpwstr>
      </vt:variant>
      <vt:variant>
        <vt:lpwstr/>
      </vt:variant>
      <vt:variant>
        <vt:i4>7077958</vt:i4>
      </vt:variant>
      <vt:variant>
        <vt:i4>210</vt:i4>
      </vt:variant>
      <vt:variant>
        <vt:i4>0</vt:i4>
      </vt:variant>
      <vt:variant>
        <vt:i4>5</vt:i4>
      </vt:variant>
      <vt:variant>
        <vt:lpwstr/>
      </vt:variant>
      <vt:variant>
        <vt:lpwstr>_Operations</vt:lpwstr>
      </vt:variant>
      <vt:variant>
        <vt:i4>1835053</vt:i4>
      </vt:variant>
      <vt:variant>
        <vt:i4>207</vt:i4>
      </vt:variant>
      <vt:variant>
        <vt:i4>0</vt:i4>
      </vt:variant>
      <vt:variant>
        <vt:i4>5</vt:i4>
      </vt:variant>
      <vt:variant>
        <vt:lpwstr/>
      </vt:variant>
      <vt:variant>
        <vt:lpwstr>_Introduction</vt:lpwstr>
      </vt:variant>
      <vt:variant>
        <vt:i4>4259917</vt:i4>
      </vt:variant>
      <vt:variant>
        <vt:i4>204</vt:i4>
      </vt:variant>
      <vt:variant>
        <vt:i4>0</vt:i4>
      </vt:variant>
      <vt:variant>
        <vt:i4>5</vt:i4>
      </vt:variant>
      <vt:variant>
        <vt:lpwstr/>
      </vt:variant>
      <vt:variant>
        <vt:lpwstr>_Document_Overview</vt:lpwstr>
      </vt:variant>
      <vt:variant>
        <vt:i4>1507383</vt:i4>
      </vt:variant>
      <vt:variant>
        <vt:i4>176</vt:i4>
      </vt:variant>
      <vt:variant>
        <vt:i4>0</vt:i4>
      </vt:variant>
      <vt:variant>
        <vt:i4>5</vt:i4>
      </vt:variant>
      <vt:variant>
        <vt:lpwstr/>
      </vt:variant>
      <vt:variant>
        <vt:lpwstr>_Toc258490419</vt:lpwstr>
      </vt:variant>
      <vt:variant>
        <vt:i4>1507383</vt:i4>
      </vt:variant>
      <vt:variant>
        <vt:i4>170</vt:i4>
      </vt:variant>
      <vt:variant>
        <vt:i4>0</vt:i4>
      </vt:variant>
      <vt:variant>
        <vt:i4>5</vt:i4>
      </vt:variant>
      <vt:variant>
        <vt:lpwstr/>
      </vt:variant>
      <vt:variant>
        <vt:lpwstr>_Toc258490418</vt:lpwstr>
      </vt:variant>
      <vt:variant>
        <vt:i4>1507383</vt:i4>
      </vt:variant>
      <vt:variant>
        <vt:i4>164</vt:i4>
      </vt:variant>
      <vt:variant>
        <vt:i4>0</vt:i4>
      </vt:variant>
      <vt:variant>
        <vt:i4>5</vt:i4>
      </vt:variant>
      <vt:variant>
        <vt:lpwstr/>
      </vt:variant>
      <vt:variant>
        <vt:lpwstr>_Toc258490417</vt:lpwstr>
      </vt:variant>
      <vt:variant>
        <vt:i4>1507383</vt:i4>
      </vt:variant>
      <vt:variant>
        <vt:i4>158</vt:i4>
      </vt:variant>
      <vt:variant>
        <vt:i4>0</vt:i4>
      </vt:variant>
      <vt:variant>
        <vt:i4>5</vt:i4>
      </vt:variant>
      <vt:variant>
        <vt:lpwstr/>
      </vt:variant>
      <vt:variant>
        <vt:lpwstr>_Toc258490416</vt:lpwstr>
      </vt:variant>
      <vt:variant>
        <vt:i4>1507383</vt:i4>
      </vt:variant>
      <vt:variant>
        <vt:i4>152</vt:i4>
      </vt:variant>
      <vt:variant>
        <vt:i4>0</vt:i4>
      </vt:variant>
      <vt:variant>
        <vt:i4>5</vt:i4>
      </vt:variant>
      <vt:variant>
        <vt:lpwstr/>
      </vt:variant>
      <vt:variant>
        <vt:lpwstr>_Toc258490415</vt:lpwstr>
      </vt:variant>
      <vt:variant>
        <vt:i4>1310773</vt:i4>
      </vt:variant>
      <vt:variant>
        <vt:i4>140</vt:i4>
      </vt:variant>
      <vt:variant>
        <vt:i4>0</vt:i4>
      </vt:variant>
      <vt:variant>
        <vt:i4>5</vt:i4>
      </vt:variant>
      <vt:variant>
        <vt:lpwstr/>
      </vt:variant>
      <vt:variant>
        <vt:lpwstr>_Toc284931037</vt:lpwstr>
      </vt:variant>
      <vt:variant>
        <vt:i4>1310773</vt:i4>
      </vt:variant>
      <vt:variant>
        <vt:i4>134</vt:i4>
      </vt:variant>
      <vt:variant>
        <vt:i4>0</vt:i4>
      </vt:variant>
      <vt:variant>
        <vt:i4>5</vt:i4>
      </vt:variant>
      <vt:variant>
        <vt:lpwstr/>
      </vt:variant>
      <vt:variant>
        <vt:lpwstr>_Toc284931036</vt:lpwstr>
      </vt:variant>
      <vt:variant>
        <vt:i4>1310773</vt:i4>
      </vt:variant>
      <vt:variant>
        <vt:i4>128</vt:i4>
      </vt:variant>
      <vt:variant>
        <vt:i4>0</vt:i4>
      </vt:variant>
      <vt:variant>
        <vt:i4>5</vt:i4>
      </vt:variant>
      <vt:variant>
        <vt:lpwstr/>
      </vt:variant>
      <vt:variant>
        <vt:lpwstr>_Toc284931035</vt:lpwstr>
      </vt:variant>
      <vt:variant>
        <vt:i4>1310773</vt:i4>
      </vt:variant>
      <vt:variant>
        <vt:i4>122</vt:i4>
      </vt:variant>
      <vt:variant>
        <vt:i4>0</vt:i4>
      </vt:variant>
      <vt:variant>
        <vt:i4>5</vt:i4>
      </vt:variant>
      <vt:variant>
        <vt:lpwstr/>
      </vt:variant>
      <vt:variant>
        <vt:lpwstr>_Toc284931034</vt:lpwstr>
      </vt:variant>
      <vt:variant>
        <vt:i4>1310773</vt:i4>
      </vt:variant>
      <vt:variant>
        <vt:i4>116</vt:i4>
      </vt:variant>
      <vt:variant>
        <vt:i4>0</vt:i4>
      </vt:variant>
      <vt:variant>
        <vt:i4>5</vt:i4>
      </vt:variant>
      <vt:variant>
        <vt:lpwstr/>
      </vt:variant>
      <vt:variant>
        <vt:lpwstr>_Toc284931033</vt:lpwstr>
      </vt:variant>
      <vt:variant>
        <vt:i4>1310773</vt:i4>
      </vt:variant>
      <vt:variant>
        <vt:i4>110</vt:i4>
      </vt:variant>
      <vt:variant>
        <vt:i4>0</vt:i4>
      </vt:variant>
      <vt:variant>
        <vt:i4>5</vt:i4>
      </vt:variant>
      <vt:variant>
        <vt:lpwstr/>
      </vt:variant>
      <vt:variant>
        <vt:lpwstr>_Toc284931032</vt:lpwstr>
      </vt:variant>
      <vt:variant>
        <vt:i4>1310773</vt:i4>
      </vt:variant>
      <vt:variant>
        <vt:i4>104</vt:i4>
      </vt:variant>
      <vt:variant>
        <vt:i4>0</vt:i4>
      </vt:variant>
      <vt:variant>
        <vt:i4>5</vt:i4>
      </vt:variant>
      <vt:variant>
        <vt:lpwstr/>
      </vt:variant>
      <vt:variant>
        <vt:lpwstr>_Toc284931031</vt:lpwstr>
      </vt:variant>
      <vt:variant>
        <vt:i4>1310773</vt:i4>
      </vt:variant>
      <vt:variant>
        <vt:i4>98</vt:i4>
      </vt:variant>
      <vt:variant>
        <vt:i4>0</vt:i4>
      </vt:variant>
      <vt:variant>
        <vt:i4>5</vt:i4>
      </vt:variant>
      <vt:variant>
        <vt:lpwstr/>
      </vt:variant>
      <vt:variant>
        <vt:lpwstr>_Toc284931030</vt:lpwstr>
      </vt:variant>
      <vt:variant>
        <vt:i4>1376309</vt:i4>
      </vt:variant>
      <vt:variant>
        <vt:i4>92</vt:i4>
      </vt:variant>
      <vt:variant>
        <vt:i4>0</vt:i4>
      </vt:variant>
      <vt:variant>
        <vt:i4>5</vt:i4>
      </vt:variant>
      <vt:variant>
        <vt:lpwstr/>
      </vt:variant>
      <vt:variant>
        <vt:lpwstr>_Toc284931029</vt:lpwstr>
      </vt:variant>
      <vt:variant>
        <vt:i4>1376309</vt:i4>
      </vt:variant>
      <vt:variant>
        <vt:i4>86</vt:i4>
      </vt:variant>
      <vt:variant>
        <vt:i4>0</vt:i4>
      </vt:variant>
      <vt:variant>
        <vt:i4>5</vt:i4>
      </vt:variant>
      <vt:variant>
        <vt:lpwstr/>
      </vt:variant>
      <vt:variant>
        <vt:lpwstr>_Toc284931028</vt:lpwstr>
      </vt:variant>
      <vt:variant>
        <vt:i4>1376309</vt:i4>
      </vt:variant>
      <vt:variant>
        <vt:i4>80</vt:i4>
      </vt:variant>
      <vt:variant>
        <vt:i4>0</vt:i4>
      </vt:variant>
      <vt:variant>
        <vt:i4>5</vt:i4>
      </vt:variant>
      <vt:variant>
        <vt:lpwstr/>
      </vt:variant>
      <vt:variant>
        <vt:lpwstr>_Toc284931027</vt:lpwstr>
      </vt:variant>
      <vt:variant>
        <vt:i4>1376309</vt:i4>
      </vt:variant>
      <vt:variant>
        <vt:i4>74</vt:i4>
      </vt:variant>
      <vt:variant>
        <vt:i4>0</vt:i4>
      </vt:variant>
      <vt:variant>
        <vt:i4>5</vt:i4>
      </vt:variant>
      <vt:variant>
        <vt:lpwstr/>
      </vt:variant>
      <vt:variant>
        <vt:lpwstr>_Toc284931026</vt:lpwstr>
      </vt:variant>
      <vt:variant>
        <vt:i4>1376309</vt:i4>
      </vt:variant>
      <vt:variant>
        <vt:i4>68</vt:i4>
      </vt:variant>
      <vt:variant>
        <vt:i4>0</vt:i4>
      </vt:variant>
      <vt:variant>
        <vt:i4>5</vt:i4>
      </vt:variant>
      <vt:variant>
        <vt:lpwstr/>
      </vt:variant>
      <vt:variant>
        <vt:lpwstr>_Toc284931025</vt:lpwstr>
      </vt:variant>
      <vt:variant>
        <vt:i4>1376309</vt:i4>
      </vt:variant>
      <vt:variant>
        <vt:i4>62</vt:i4>
      </vt:variant>
      <vt:variant>
        <vt:i4>0</vt:i4>
      </vt:variant>
      <vt:variant>
        <vt:i4>5</vt:i4>
      </vt:variant>
      <vt:variant>
        <vt:lpwstr/>
      </vt:variant>
      <vt:variant>
        <vt:lpwstr>_Toc284931024</vt:lpwstr>
      </vt:variant>
      <vt:variant>
        <vt:i4>1376309</vt:i4>
      </vt:variant>
      <vt:variant>
        <vt:i4>56</vt:i4>
      </vt:variant>
      <vt:variant>
        <vt:i4>0</vt:i4>
      </vt:variant>
      <vt:variant>
        <vt:i4>5</vt:i4>
      </vt:variant>
      <vt:variant>
        <vt:lpwstr/>
      </vt:variant>
      <vt:variant>
        <vt:lpwstr>_Toc284931023</vt:lpwstr>
      </vt:variant>
      <vt:variant>
        <vt:i4>1376309</vt:i4>
      </vt:variant>
      <vt:variant>
        <vt:i4>50</vt:i4>
      </vt:variant>
      <vt:variant>
        <vt:i4>0</vt:i4>
      </vt:variant>
      <vt:variant>
        <vt:i4>5</vt:i4>
      </vt:variant>
      <vt:variant>
        <vt:lpwstr/>
      </vt:variant>
      <vt:variant>
        <vt:lpwstr>_Toc284931022</vt:lpwstr>
      </vt:variant>
      <vt:variant>
        <vt:i4>1376309</vt:i4>
      </vt:variant>
      <vt:variant>
        <vt:i4>44</vt:i4>
      </vt:variant>
      <vt:variant>
        <vt:i4>0</vt:i4>
      </vt:variant>
      <vt:variant>
        <vt:i4>5</vt:i4>
      </vt:variant>
      <vt:variant>
        <vt:lpwstr/>
      </vt:variant>
      <vt:variant>
        <vt:lpwstr>_Toc284931021</vt:lpwstr>
      </vt:variant>
      <vt:variant>
        <vt:i4>1376309</vt:i4>
      </vt:variant>
      <vt:variant>
        <vt:i4>38</vt:i4>
      </vt:variant>
      <vt:variant>
        <vt:i4>0</vt:i4>
      </vt:variant>
      <vt:variant>
        <vt:i4>5</vt:i4>
      </vt:variant>
      <vt:variant>
        <vt:lpwstr/>
      </vt:variant>
      <vt:variant>
        <vt:lpwstr>_Toc284931020</vt:lpwstr>
      </vt:variant>
      <vt:variant>
        <vt:i4>1441845</vt:i4>
      </vt:variant>
      <vt:variant>
        <vt:i4>32</vt:i4>
      </vt:variant>
      <vt:variant>
        <vt:i4>0</vt:i4>
      </vt:variant>
      <vt:variant>
        <vt:i4>5</vt:i4>
      </vt:variant>
      <vt:variant>
        <vt:lpwstr/>
      </vt:variant>
      <vt:variant>
        <vt:lpwstr>_Toc284931019</vt:lpwstr>
      </vt:variant>
      <vt:variant>
        <vt:i4>1441845</vt:i4>
      </vt:variant>
      <vt:variant>
        <vt:i4>26</vt:i4>
      </vt:variant>
      <vt:variant>
        <vt:i4>0</vt:i4>
      </vt:variant>
      <vt:variant>
        <vt:i4>5</vt:i4>
      </vt:variant>
      <vt:variant>
        <vt:lpwstr/>
      </vt:variant>
      <vt:variant>
        <vt:lpwstr>_Toc284931018</vt:lpwstr>
      </vt:variant>
      <vt:variant>
        <vt:i4>1441845</vt:i4>
      </vt:variant>
      <vt:variant>
        <vt:i4>20</vt:i4>
      </vt:variant>
      <vt:variant>
        <vt:i4>0</vt:i4>
      </vt:variant>
      <vt:variant>
        <vt:i4>5</vt:i4>
      </vt:variant>
      <vt:variant>
        <vt:lpwstr/>
      </vt:variant>
      <vt:variant>
        <vt:lpwstr>_Toc284931017</vt:lpwstr>
      </vt:variant>
      <vt:variant>
        <vt:i4>1441845</vt:i4>
      </vt:variant>
      <vt:variant>
        <vt:i4>14</vt:i4>
      </vt:variant>
      <vt:variant>
        <vt:i4>0</vt:i4>
      </vt:variant>
      <vt:variant>
        <vt:i4>5</vt:i4>
      </vt:variant>
      <vt:variant>
        <vt:lpwstr/>
      </vt:variant>
      <vt:variant>
        <vt:lpwstr>_Toc284931016</vt:lpwstr>
      </vt:variant>
      <vt:variant>
        <vt:i4>1441845</vt:i4>
      </vt:variant>
      <vt:variant>
        <vt:i4>8</vt:i4>
      </vt:variant>
      <vt:variant>
        <vt:i4>0</vt:i4>
      </vt:variant>
      <vt:variant>
        <vt:i4>5</vt:i4>
      </vt:variant>
      <vt:variant>
        <vt:lpwstr/>
      </vt:variant>
      <vt:variant>
        <vt:lpwstr>_Toc284931015</vt:lpwstr>
      </vt:variant>
      <vt:variant>
        <vt:i4>1441845</vt:i4>
      </vt:variant>
      <vt:variant>
        <vt:i4>2</vt:i4>
      </vt:variant>
      <vt:variant>
        <vt:i4>0</vt:i4>
      </vt:variant>
      <vt:variant>
        <vt:i4>5</vt:i4>
      </vt:variant>
      <vt:variant>
        <vt:lpwstr/>
      </vt:variant>
      <vt:variant>
        <vt:lpwstr>_Toc284931014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creator>akankshi.mallick</dc:creator>
  <cp:lastModifiedBy>Akanksha.</cp:lastModifiedBy>
  <cp:revision>74</cp:revision>
  <cp:lastPrinted>2013-06-24T04:48:00Z</cp:lastPrinted>
  <dcterms:created xsi:type="dcterms:W3CDTF">2016-07-21T06:30:00Z</dcterms:created>
  <dcterms:modified xsi:type="dcterms:W3CDTF">2018-02-24T08:36:00Z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Comviva Internal</vt:lpwstr>
  </property>
</Properties>
</file>