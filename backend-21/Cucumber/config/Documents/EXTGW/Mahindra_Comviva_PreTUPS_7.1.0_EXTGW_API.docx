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38B" w:rsidRPr="00425C8F" w:rsidRDefault="00C3638B" w:rsidP="00C3638B">
      <w:pPr>
        <w:pStyle w:val="BodyText"/>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r w:rsidRPr="00425C8F">
        <w:rPr>
          <w:lang w:val="en-IN"/>
        </w:rPr>
        <w:t xml:space="preserve"> </w:t>
      </w:r>
    </w:p>
    <w:p w:rsidR="00C3638B" w:rsidRPr="00425C8F" w:rsidRDefault="00C3638B" w:rsidP="00C3638B">
      <w:pPr>
        <w:pStyle w:val="BodyText2"/>
        <w:rPr>
          <w:lang w:val="en-IN"/>
        </w:rPr>
      </w:pPr>
    </w:p>
    <w:p w:rsidR="00C3638B" w:rsidRPr="00425C8F" w:rsidRDefault="00C3638B" w:rsidP="004D2310">
      <w:pPr>
        <w:pStyle w:val="BodyText2"/>
        <w:rPr>
          <w:lang w:val="en-IN"/>
        </w:rPr>
      </w:pPr>
    </w:p>
    <w:p w:rsidR="00C3638B" w:rsidRPr="00425C8F" w:rsidRDefault="00C3638B" w:rsidP="00C3638B">
      <w:pPr>
        <w:pStyle w:val="BodyText2"/>
        <w:rPr>
          <w:lang w:val="en-IN"/>
        </w:rPr>
      </w:pPr>
    </w:p>
    <w:p w:rsidR="00C3638B" w:rsidRPr="00425C8F" w:rsidRDefault="00D46E99" w:rsidP="00C3638B">
      <w:pPr>
        <w:pStyle w:val="BodyText2"/>
        <w:rPr>
          <w:lang w:val="en-IN"/>
        </w:rPr>
      </w:pPr>
      <w:r>
        <w:rPr>
          <w:noProof/>
        </w:rPr>
        <w:pict>
          <v:shapetype id="_x0000_t202" coordsize="21600,21600" o:spt="202" path="m,l,21600r21600,l21600,xe">
            <v:stroke joinstyle="miter"/>
            <v:path gradientshapeok="t" o:connecttype="rect"/>
          </v:shapetype>
          <v:shape id="Text Box 28" o:spid="_x0000_s1026" type="#_x0000_t202" style="position:absolute;left:0;text-align:left;margin-left:.75pt;margin-top:183.75pt;width:420pt;height:175.1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" stroked="f">
            <v:textbox>
              <w:txbxContent>
                <w:p w:rsidR="002531E4" w:rsidRPr="00633175" w:rsidRDefault="002531E4" w:rsidP="00633175">
                  <w:pPr>
                    <w:pStyle w:val="ManualName"/>
                  </w:pPr>
                  <w:r w:rsidRPr="00633175">
                    <w:t>External Interface</w:t>
                  </w:r>
                  <w:r>
                    <w:t xml:space="preserve">/Public </w:t>
                  </w:r>
                  <w:r w:rsidRPr="00633175">
                    <w:t>API Document</w:t>
                  </w:r>
                </w:p>
                <w:p w:rsidR="002531E4" w:rsidRPr="00633175" w:rsidRDefault="002531E4" w:rsidP="00633175">
                  <w:pPr>
                    <w:pStyle w:val="ManualName"/>
                    <w:rPr>
                      <w:color w:val="000000" w:themeColor="text1"/>
                    </w:rPr>
                  </w:pPr>
                  <w:r>
                    <w:rPr>
                      <w:color w:val="000000" w:themeColor="text1"/>
                    </w:rPr>
                    <w:t>PreTUPS 7.0.0</w:t>
                  </w:r>
                </w:p>
                <w:p w:rsidR="002531E4" w:rsidRPr="00633175" w:rsidRDefault="002531E4" w:rsidP="00633175">
                  <w:pPr>
                    <w:pStyle w:val="ManualName"/>
                    <w:rPr>
                      <w:color w:val="000000" w:themeColor="text1"/>
                    </w:rPr>
                  </w:pPr>
                  <w:r>
                    <w:rPr>
                      <w:color w:val="000000" w:themeColor="text1"/>
                    </w:rPr>
                    <w:t>Version: 1.0</w:t>
                  </w:r>
                </w:p>
                <w:p w:rsidR="002531E4" w:rsidRPr="00633175" w:rsidRDefault="002531E4" w:rsidP="00633175">
                  <w:pPr>
                    <w:pStyle w:val="ManualName"/>
                    <w:rPr>
                      <w:color w:val="000000" w:themeColor="text1"/>
                    </w:rPr>
                  </w:pPr>
                  <w:r w:rsidRPr="00633175">
                    <w:rPr>
                      <w:color w:val="000000" w:themeColor="text1"/>
                    </w:rPr>
                    <w:t xml:space="preserve">Date: </w:t>
                  </w:r>
                  <w:r>
                    <w:rPr>
                      <w:color w:val="000000" w:themeColor="text1"/>
                    </w:rPr>
                    <w:t>25-07-2017</w:t>
                  </w:r>
                </w:p>
                <w:p w:rsidR="002531E4" w:rsidRPr="00DA7A8A" w:rsidRDefault="002531E4" w:rsidP="00633175">
                  <w:pPr>
                    <w:pStyle w:val="ManualName"/>
                  </w:pPr>
                </w:p>
                <w:p w:rsidR="002531E4" w:rsidRDefault="002531E4" w:rsidP="00633175">
                  <w:pPr>
                    <w:pStyle w:val="ManualName"/>
                  </w:pPr>
                </w:p>
              </w:txbxContent>
            </v:textbox>
          </v:shape>
        </w:pict>
      </w:r>
    </w:p>
    <w:p w:rsidR="00C3638B" w:rsidRPr="00425C8F" w:rsidRDefault="00C3638B" w:rsidP="00C3638B">
      <w:pPr>
        <w:pStyle w:val="BodyText2"/>
        <w:rPr>
          <w:lang w:val="en-IN"/>
        </w:rPr>
      </w:pPr>
      <w:r w:rsidRPr="00425C8F">
        <w:rPr>
          <w:lang w:val="en-IN"/>
        </w:rPr>
        <w:t xml:space="preserve"> </w:t>
      </w: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5829BF" w:rsidRPr="00425C8F" w:rsidRDefault="005829BF" w:rsidP="005829BF">
      <w:pPr>
        <w:pStyle w:val="BodyText2"/>
        <w:rPr>
          <w:lang w:val="en-IN"/>
        </w:rPr>
      </w:pPr>
    </w:p>
    <w:p w:rsidR="00B32AB8" w:rsidRPr="00425C8F" w:rsidRDefault="00B32AB8">
      <w:pPr>
        <w:pStyle w:val="BodyText"/>
        <w:rPr>
          <w:lang w:val="en-IN"/>
        </w:rPr>
      </w:pPr>
    </w:p>
    <w:p w:rsidR="00C3638B" w:rsidRPr="00425C8F" w:rsidRDefault="00BA09F0" w:rsidP="00C3638B">
      <w:pPr>
        <w:pStyle w:val="BodyText2"/>
        <w:rPr>
          <w:lang w:val="en-IN"/>
        </w:rPr>
      </w:pPr>
      <w:r w:rsidRPr="00425C8F">
        <w:rPr>
          <w:lang w:val="en-IN"/>
        </w:rPr>
        <w:br w:type="page"/>
      </w:r>
      <w:bookmarkStart w:id="0" w:name="_Toc305154862"/>
      <w:bookmarkStart w:id="1" w:name="_Toc325459074"/>
    </w:p>
    <w:p w:rsidR="00C3638B" w:rsidRPr="00425C8F" w:rsidRDefault="00C3638B" w:rsidP="000E7BEC">
      <w:pPr>
        <w:pStyle w:val="TableNames"/>
        <w:rPr>
          <w:color w:val="auto"/>
          <w:lang w:val="en-IN"/>
        </w:rPr>
      </w:pPr>
      <w:r w:rsidRPr="00425C8F">
        <w:rPr>
          <w:color w:val="auto"/>
          <w:lang w:val="en-IN"/>
        </w:rPr>
        <w:t>Contents</w:t>
      </w:r>
    </w:p>
    <w:p w:rsidR="000B4390" w:rsidRDefault="00206698">
      <w:pPr>
        <w:pStyle w:val="TOC1"/>
        <w:rPr>
          <w:rFonts w:asciiTheme="minorHAnsi" w:eastAsiaTheme="minorEastAsia" w:hAnsiTheme="minorHAnsi" w:cstheme="minorBidi"/>
          <w:b w:val="0"/>
          <w:bCs w:val="0"/>
          <w:color w:val="auto"/>
          <w:sz w:val="22"/>
          <w:szCs w:val="22"/>
          <w:lang w:val="en-IN" w:eastAsia="en-IN"/>
        </w:rPr>
      </w:pPr>
      <w:r w:rsidRPr="00425C8F">
        <w:rPr>
          <w:color w:val="auto"/>
          <w:lang w:val="en-IN"/>
        </w:rPr>
        <w:fldChar w:fldCharType="begin"/>
      </w:r>
      <w:r w:rsidR="00C3638B" w:rsidRPr="00425C8F">
        <w:rPr>
          <w:color w:val="auto"/>
          <w:lang w:val="en-IN"/>
        </w:rPr>
        <w:instrText xml:space="preserve"> TOC \h \z \t "Heading 2,2,Heading 3,3,Chapter Name,1,SectionHead,1" </w:instrText>
      </w:r>
      <w:r w:rsidRPr="00425C8F">
        <w:rPr>
          <w:color w:val="auto"/>
          <w:lang w:val="en-IN"/>
        </w:rPr>
        <w:fldChar w:fldCharType="separate"/>
      </w:r>
      <w:hyperlink w:anchor="_Toc485139684" w:history="1">
        <w:r w:rsidR="000B4390" w:rsidRPr="0020671A">
          <w:rPr>
            <w:rStyle w:val="Hyperlink"/>
            <w:lang w:val="en-IN"/>
          </w:rPr>
          <w:t>Document History</w:t>
        </w:r>
        <w:r w:rsidR="000B4390">
          <w:rPr>
            <w:webHidden/>
          </w:rPr>
          <w:tab/>
        </w:r>
        <w:r>
          <w:rPr>
            <w:webHidden/>
          </w:rPr>
          <w:fldChar w:fldCharType="begin"/>
        </w:r>
        <w:r w:rsidR="000B4390">
          <w:rPr>
            <w:webHidden/>
          </w:rPr>
          <w:instrText xml:space="preserve"> PAGEREF _Toc485139684 \h </w:instrText>
        </w:r>
        <w:r>
          <w:rPr>
            <w:webHidden/>
          </w:rPr>
        </w:r>
        <w:r>
          <w:rPr>
            <w:webHidden/>
          </w:rPr>
          <w:fldChar w:fldCharType="separate"/>
        </w:r>
        <w:r w:rsidR="000B4390">
          <w:rPr>
            <w:webHidden/>
          </w:rPr>
          <w:t>vii</w:t>
        </w:r>
        <w:r>
          <w:rPr>
            <w:webHidden/>
          </w:rPr>
          <w:fldChar w:fldCharType="end"/>
        </w:r>
      </w:hyperlink>
    </w:p>
    <w:p w:rsidR="000B4390" w:rsidRDefault="00D46E99">
      <w:pPr>
        <w:pStyle w:val="TOC1"/>
        <w:rPr>
          <w:rFonts w:asciiTheme="minorHAnsi" w:eastAsiaTheme="minorEastAsia" w:hAnsiTheme="minorHAnsi" w:cstheme="minorBidi"/>
          <w:b w:val="0"/>
          <w:bCs w:val="0"/>
          <w:color w:val="auto"/>
          <w:sz w:val="22"/>
          <w:szCs w:val="22"/>
          <w:lang w:val="en-IN" w:eastAsia="en-IN"/>
        </w:rPr>
      </w:pPr>
      <w:hyperlink w:anchor="_Toc485139685" w:history="1">
        <w:r w:rsidR="000B4390" w:rsidRPr="0020671A">
          <w:rPr>
            <w:rStyle w:val="Hyperlink"/>
            <w:lang w:val="en-IN"/>
          </w:rPr>
          <w:t>Document Information</w:t>
        </w:r>
        <w:r w:rsidR="000B4390">
          <w:rPr>
            <w:webHidden/>
          </w:rPr>
          <w:tab/>
        </w:r>
        <w:r w:rsidR="00206698">
          <w:rPr>
            <w:webHidden/>
          </w:rPr>
          <w:fldChar w:fldCharType="begin"/>
        </w:r>
        <w:r w:rsidR="000B4390">
          <w:rPr>
            <w:webHidden/>
          </w:rPr>
          <w:instrText xml:space="preserve"> PAGEREF _Toc485139685 \h </w:instrText>
        </w:r>
        <w:r w:rsidR="00206698">
          <w:rPr>
            <w:webHidden/>
          </w:rPr>
        </w:r>
        <w:r w:rsidR="00206698">
          <w:rPr>
            <w:webHidden/>
          </w:rPr>
          <w:fldChar w:fldCharType="separate"/>
        </w:r>
        <w:r w:rsidR="000B4390">
          <w:rPr>
            <w:webHidden/>
          </w:rPr>
          <w:t>8</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686" w:history="1">
        <w:r w:rsidR="000B4390" w:rsidRPr="0020671A">
          <w:rPr>
            <w:rStyle w:val="Hyperlink"/>
            <w:lang w:val="en-IN"/>
          </w:rPr>
          <w:t>Purpose &amp; Scope of this document</w:t>
        </w:r>
        <w:r w:rsidR="000B4390">
          <w:rPr>
            <w:webHidden/>
          </w:rPr>
          <w:tab/>
        </w:r>
        <w:r w:rsidR="00206698">
          <w:rPr>
            <w:webHidden/>
          </w:rPr>
          <w:fldChar w:fldCharType="begin"/>
        </w:r>
        <w:r w:rsidR="000B4390">
          <w:rPr>
            <w:webHidden/>
          </w:rPr>
          <w:instrText xml:space="preserve"> PAGEREF _Toc485139686 \h </w:instrText>
        </w:r>
        <w:r w:rsidR="00206698">
          <w:rPr>
            <w:webHidden/>
          </w:rPr>
        </w:r>
        <w:r w:rsidR="00206698">
          <w:rPr>
            <w:webHidden/>
          </w:rPr>
          <w:fldChar w:fldCharType="separate"/>
        </w:r>
        <w:r w:rsidR="000B4390">
          <w:rPr>
            <w:webHidden/>
          </w:rPr>
          <w:t>8</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687" w:history="1">
        <w:r w:rsidR="000B4390" w:rsidRPr="0020671A">
          <w:rPr>
            <w:rStyle w:val="Hyperlink"/>
            <w:lang w:val="en-IN"/>
          </w:rPr>
          <w:t>Definitions, Acronyms and Abbreviations</w:t>
        </w:r>
        <w:r w:rsidR="000B4390">
          <w:rPr>
            <w:webHidden/>
          </w:rPr>
          <w:tab/>
        </w:r>
        <w:r w:rsidR="00206698">
          <w:rPr>
            <w:webHidden/>
          </w:rPr>
          <w:fldChar w:fldCharType="begin"/>
        </w:r>
        <w:r w:rsidR="000B4390">
          <w:rPr>
            <w:webHidden/>
          </w:rPr>
          <w:instrText xml:space="preserve"> PAGEREF _Toc485139687 \h </w:instrText>
        </w:r>
        <w:r w:rsidR="00206698">
          <w:rPr>
            <w:webHidden/>
          </w:rPr>
        </w:r>
        <w:r w:rsidR="00206698">
          <w:rPr>
            <w:webHidden/>
          </w:rPr>
          <w:fldChar w:fldCharType="separate"/>
        </w:r>
        <w:r w:rsidR="000B4390">
          <w:rPr>
            <w:webHidden/>
          </w:rPr>
          <w:t>8</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688" w:history="1">
        <w:r w:rsidR="000B4390" w:rsidRPr="0020671A">
          <w:rPr>
            <w:rStyle w:val="Hyperlink"/>
            <w:lang w:val="en-IN"/>
          </w:rPr>
          <w:t>Audience</w:t>
        </w:r>
        <w:r w:rsidR="000B4390">
          <w:rPr>
            <w:webHidden/>
          </w:rPr>
          <w:tab/>
        </w:r>
        <w:r w:rsidR="00206698">
          <w:rPr>
            <w:webHidden/>
          </w:rPr>
          <w:fldChar w:fldCharType="begin"/>
        </w:r>
        <w:r w:rsidR="000B4390">
          <w:rPr>
            <w:webHidden/>
          </w:rPr>
          <w:instrText xml:space="preserve"> PAGEREF _Toc485139688 \h </w:instrText>
        </w:r>
        <w:r w:rsidR="00206698">
          <w:rPr>
            <w:webHidden/>
          </w:rPr>
        </w:r>
        <w:r w:rsidR="00206698">
          <w:rPr>
            <w:webHidden/>
          </w:rPr>
          <w:fldChar w:fldCharType="separate"/>
        </w:r>
        <w:r w:rsidR="000B4390">
          <w:rPr>
            <w:webHidden/>
          </w:rPr>
          <w:t>8</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689" w:history="1">
        <w:r w:rsidR="000B4390" w:rsidRPr="0020671A">
          <w:rPr>
            <w:rStyle w:val="Hyperlink"/>
            <w:lang w:val="en-IN"/>
          </w:rPr>
          <w:t>References</w:t>
        </w:r>
        <w:r w:rsidR="000B4390">
          <w:rPr>
            <w:webHidden/>
          </w:rPr>
          <w:tab/>
        </w:r>
        <w:r w:rsidR="00206698">
          <w:rPr>
            <w:webHidden/>
          </w:rPr>
          <w:fldChar w:fldCharType="begin"/>
        </w:r>
        <w:r w:rsidR="000B4390">
          <w:rPr>
            <w:webHidden/>
          </w:rPr>
          <w:instrText xml:space="preserve"> PAGEREF _Toc485139689 \h </w:instrText>
        </w:r>
        <w:r w:rsidR="00206698">
          <w:rPr>
            <w:webHidden/>
          </w:rPr>
        </w:r>
        <w:r w:rsidR="00206698">
          <w:rPr>
            <w:webHidden/>
          </w:rPr>
          <w:fldChar w:fldCharType="separate"/>
        </w:r>
        <w:r w:rsidR="000B4390">
          <w:rPr>
            <w:webHidden/>
          </w:rPr>
          <w:t>8</w:t>
        </w:r>
        <w:r w:rsidR="00206698">
          <w:rPr>
            <w:webHidden/>
          </w:rPr>
          <w:fldChar w:fldCharType="end"/>
        </w:r>
      </w:hyperlink>
    </w:p>
    <w:p w:rsidR="000B4390" w:rsidRDefault="00D46E99">
      <w:pPr>
        <w:pStyle w:val="TOC1"/>
        <w:rPr>
          <w:rFonts w:asciiTheme="minorHAnsi" w:eastAsiaTheme="minorEastAsia" w:hAnsiTheme="minorHAnsi" w:cstheme="minorBidi"/>
          <w:b w:val="0"/>
          <w:bCs w:val="0"/>
          <w:color w:val="auto"/>
          <w:sz w:val="22"/>
          <w:szCs w:val="22"/>
          <w:lang w:val="en-IN" w:eastAsia="en-IN"/>
        </w:rPr>
      </w:pPr>
      <w:hyperlink w:anchor="_Toc485139690" w:history="1">
        <w:r w:rsidR="000B4390" w:rsidRPr="0020671A">
          <w:rPr>
            <w:rStyle w:val="Hyperlink"/>
            <w:lang w:val="en-IN"/>
          </w:rPr>
          <w:t>External Gateway (3</w:t>
        </w:r>
        <w:r w:rsidR="000B4390" w:rsidRPr="0020671A">
          <w:rPr>
            <w:rStyle w:val="Hyperlink"/>
            <w:vertAlign w:val="superscript"/>
            <w:lang w:val="en-IN"/>
          </w:rPr>
          <w:t>rd</w:t>
        </w:r>
        <w:r w:rsidR="000B4390" w:rsidRPr="0020671A">
          <w:rPr>
            <w:rStyle w:val="Hyperlink"/>
            <w:lang w:val="en-IN"/>
          </w:rPr>
          <w:t xml:space="preserve"> Party/Public) API</w:t>
        </w:r>
        <w:r w:rsidR="000B4390">
          <w:rPr>
            <w:webHidden/>
          </w:rPr>
          <w:tab/>
        </w:r>
        <w:r w:rsidR="00206698">
          <w:rPr>
            <w:webHidden/>
          </w:rPr>
          <w:fldChar w:fldCharType="begin"/>
        </w:r>
        <w:r w:rsidR="000B4390">
          <w:rPr>
            <w:webHidden/>
          </w:rPr>
          <w:instrText xml:space="preserve"> PAGEREF _Toc485139690 \h </w:instrText>
        </w:r>
        <w:r w:rsidR="00206698">
          <w:rPr>
            <w:webHidden/>
          </w:rPr>
        </w:r>
        <w:r w:rsidR="00206698">
          <w:rPr>
            <w:webHidden/>
          </w:rPr>
          <w:fldChar w:fldCharType="separate"/>
        </w:r>
        <w:r w:rsidR="000B4390">
          <w:rPr>
            <w:webHidden/>
          </w:rPr>
          <w:t>9</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691" w:history="1">
        <w:r w:rsidR="000B4390" w:rsidRPr="0020671A">
          <w:rPr>
            <w:rStyle w:val="Hyperlink"/>
            <w:lang w:val="en-IN"/>
          </w:rPr>
          <w:t>Architecture</w:t>
        </w:r>
        <w:r w:rsidR="000B4390">
          <w:rPr>
            <w:webHidden/>
          </w:rPr>
          <w:tab/>
        </w:r>
        <w:r w:rsidR="00206698">
          <w:rPr>
            <w:webHidden/>
          </w:rPr>
          <w:fldChar w:fldCharType="begin"/>
        </w:r>
        <w:r w:rsidR="000B4390">
          <w:rPr>
            <w:webHidden/>
          </w:rPr>
          <w:instrText xml:space="preserve"> PAGEREF _Toc485139691 \h </w:instrText>
        </w:r>
        <w:r w:rsidR="00206698">
          <w:rPr>
            <w:webHidden/>
          </w:rPr>
        </w:r>
        <w:r w:rsidR="00206698">
          <w:rPr>
            <w:webHidden/>
          </w:rPr>
          <w:fldChar w:fldCharType="separate"/>
        </w:r>
        <w:r w:rsidR="000B4390">
          <w:rPr>
            <w:webHidden/>
          </w:rPr>
          <w:t>9</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692" w:history="1">
        <w:r w:rsidR="000B4390" w:rsidRPr="0020671A">
          <w:rPr>
            <w:rStyle w:val="Hyperlink"/>
            <w:lang w:val="en-IN"/>
          </w:rPr>
          <w:t>Communication</w:t>
        </w:r>
        <w:r w:rsidR="000B4390">
          <w:rPr>
            <w:webHidden/>
          </w:rPr>
          <w:tab/>
        </w:r>
        <w:r w:rsidR="00206698">
          <w:rPr>
            <w:webHidden/>
          </w:rPr>
          <w:fldChar w:fldCharType="begin"/>
        </w:r>
        <w:r w:rsidR="000B4390">
          <w:rPr>
            <w:webHidden/>
          </w:rPr>
          <w:instrText xml:space="preserve"> PAGEREF _Toc485139692 \h </w:instrText>
        </w:r>
        <w:r w:rsidR="00206698">
          <w:rPr>
            <w:webHidden/>
          </w:rPr>
        </w:r>
        <w:r w:rsidR="00206698">
          <w:rPr>
            <w:webHidden/>
          </w:rPr>
          <w:fldChar w:fldCharType="separate"/>
        </w:r>
        <w:r w:rsidR="000B4390">
          <w:rPr>
            <w:webHidden/>
          </w:rPr>
          <w:t>9</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693" w:history="1">
        <w:r w:rsidR="000B4390" w:rsidRPr="0020671A">
          <w:rPr>
            <w:rStyle w:val="Hyperlink"/>
            <w:lang w:val="en-IN"/>
          </w:rPr>
          <w:t>Authentication</w:t>
        </w:r>
        <w:r w:rsidR="000B4390">
          <w:rPr>
            <w:webHidden/>
          </w:rPr>
          <w:tab/>
        </w:r>
        <w:r w:rsidR="00206698">
          <w:rPr>
            <w:webHidden/>
          </w:rPr>
          <w:fldChar w:fldCharType="begin"/>
        </w:r>
        <w:r w:rsidR="000B4390">
          <w:rPr>
            <w:webHidden/>
          </w:rPr>
          <w:instrText xml:space="preserve"> PAGEREF _Toc485139693 \h </w:instrText>
        </w:r>
        <w:r w:rsidR="00206698">
          <w:rPr>
            <w:webHidden/>
          </w:rPr>
        </w:r>
        <w:r w:rsidR="00206698">
          <w:rPr>
            <w:webHidden/>
          </w:rPr>
          <w:fldChar w:fldCharType="separate"/>
        </w:r>
        <w:r w:rsidR="000B4390">
          <w:rPr>
            <w:webHidden/>
          </w:rPr>
          <w:t>9</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694" w:history="1">
        <w:r w:rsidR="000B4390" w:rsidRPr="0020671A">
          <w:rPr>
            <w:rStyle w:val="Hyperlink"/>
            <w:lang w:val="en-IN"/>
          </w:rPr>
          <w:t>Connection Procedure</w:t>
        </w:r>
        <w:r w:rsidR="000B4390">
          <w:rPr>
            <w:webHidden/>
          </w:rPr>
          <w:tab/>
        </w:r>
        <w:r w:rsidR="00206698">
          <w:rPr>
            <w:webHidden/>
          </w:rPr>
          <w:fldChar w:fldCharType="begin"/>
        </w:r>
        <w:r w:rsidR="000B4390">
          <w:rPr>
            <w:webHidden/>
          </w:rPr>
          <w:instrText xml:space="preserve"> PAGEREF _Toc485139694 \h </w:instrText>
        </w:r>
        <w:r w:rsidR="00206698">
          <w:rPr>
            <w:webHidden/>
          </w:rPr>
        </w:r>
        <w:r w:rsidR="00206698">
          <w:rPr>
            <w:webHidden/>
          </w:rPr>
          <w:fldChar w:fldCharType="separate"/>
        </w:r>
        <w:r w:rsidR="000B4390">
          <w:rPr>
            <w:webHidden/>
          </w:rPr>
          <w:t>10</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695" w:history="1">
        <w:r w:rsidR="000B4390" w:rsidRPr="0020671A">
          <w:rPr>
            <w:rStyle w:val="Hyperlink"/>
            <w:lang w:val="en-IN"/>
          </w:rPr>
          <w:t>Operator to Channel Transfer XML API</w:t>
        </w:r>
        <w:r w:rsidR="000B4390">
          <w:rPr>
            <w:webHidden/>
          </w:rPr>
          <w:tab/>
        </w:r>
        <w:r w:rsidR="00206698">
          <w:rPr>
            <w:webHidden/>
          </w:rPr>
          <w:fldChar w:fldCharType="begin"/>
        </w:r>
        <w:r w:rsidR="000B4390">
          <w:rPr>
            <w:webHidden/>
          </w:rPr>
          <w:instrText xml:space="preserve"> PAGEREF _Toc485139695 \h </w:instrText>
        </w:r>
        <w:r w:rsidR="00206698">
          <w:rPr>
            <w:webHidden/>
          </w:rPr>
        </w:r>
        <w:r w:rsidR="00206698">
          <w:rPr>
            <w:webHidden/>
          </w:rPr>
          <w:fldChar w:fldCharType="separate"/>
        </w:r>
        <w:r w:rsidR="000B4390">
          <w:rPr>
            <w:webHidden/>
          </w:rPr>
          <w:t>11</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696" w:history="1">
        <w:r w:rsidR="000B4390" w:rsidRPr="0020671A">
          <w:rPr>
            <w:rStyle w:val="Hyperlink"/>
            <w:lang w:val="en-IN"/>
          </w:rPr>
          <w:t>Operator to Channel Withdraw</w:t>
        </w:r>
        <w:r w:rsidR="000B4390">
          <w:rPr>
            <w:webHidden/>
          </w:rPr>
          <w:tab/>
        </w:r>
        <w:r w:rsidR="00206698">
          <w:rPr>
            <w:webHidden/>
          </w:rPr>
          <w:fldChar w:fldCharType="begin"/>
        </w:r>
        <w:r w:rsidR="000B4390">
          <w:rPr>
            <w:webHidden/>
          </w:rPr>
          <w:instrText xml:space="preserve"> PAGEREF _Toc485139696 \h </w:instrText>
        </w:r>
        <w:r w:rsidR="00206698">
          <w:rPr>
            <w:webHidden/>
          </w:rPr>
        </w:r>
        <w:r w:rsidR="00206698">
          <w:rPr>
            <w:webHidden/>
          </w:rPr>
          <w:fldChar w:fldCharType="separate"/>
        </w:r>
        <w:r w:rsidR="000B4390">
          <w:rPr>
            <w:webHidden/>
          </w:rPr>
          <w:t>15</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697" w:history="1">
        <w:r w:rsidR="000B4390" w:rsidRPr="0020671A">
          <w:rPr>
            <w:rStyle w:val="Hyperlink"/>
          </w:rPr>
          <w:t>Operator To Channel Return</w:t>
        </w:r>
        <w:r w:rsidR="000B4390">
          <w:rPr>
            <w:webHidden/>
          </w:rPr>
          <w:tab/>
        </w:r>
        <w:r w:rsidR="00206698">
          <w:rPr>
            <w:webHidden/>
          </w:rPr>
          <w:fldChar w:fldCharType="begin"/>
        </w:r>
        <w:r w:rsidR="000B4390">
          <w:rPr>
            <w:webHidden/>
          </w:rPr>
          <w:instrText xml:space="preserve"> PAGEREF _Toc485139697 \h </w:instrText>
        </w:r>
        <w:r w:rsidR="00206698">
          <w:rPr>
            <w:webHidden/>
          </w:rPr>
        </w:r>
        <w:r w:rsidR="00206698">
          <w:rPr>
            <w:webHidden/>
          </w:rPr>
          <w:fldChar w:fldCharType="separate"/>
        </w:r>
        <w:r w:rsidR="000B4390">
          <w:rPr>
            <w:webHidden/>
          </w:rPr>
          <w:t>18</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698" w:history="1">
        <w:r w:rsidR="000B4390" w:rsidRPr="0020671A">
          <w:rPr>
            <w:rStyle w:val="Hyperlink"/>
            <w:lang w:val="en-IN"/>
          </w:rPr>
          <w:t>Channel to Channel Transfer Service</w:t>
        </w:r>
        <w:r w:rsidR="000B4390">
          <w:rPr>
            <w:webHidden/>
          </w:rPr>
          <w:tab/>
        </w:r>
        <w:r w:rsidR="00206698">
          <w:rPr>
            <w:webHidden/>
          </w:rPr>
          <w:fldChar w:fldCharType="begin"/>
        </w:r>
        <w:r w:rsidR="000B4390">
          <w:rPr>
            <w:webHidden/>
          </w:rPr>
          <w:instrText xml:space="preserve"> PAGEREF _Toc485139698 \h </w:instrText>
        </w:r>
        <w:r w:rsidR="00206698">
          <w:rPr>
            <w:webHidden/>
          </w:rPr>
        </w:r>
        <w:r w:rsidR="00206698">
          <w:rPr>
            <w:webHidden/>
          </w:rPr>
          <w:fldChar w:fldCharType="separate"/>
        </w:r>
        <w:r w:rsidR="000B4390">
          <w:rPr>
            <w:webHidden/>
          </w:rPr>
          <w:t>20</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699" w:history="1">
        <w:r w:rsidR="000B4390" w:rsidRPr="0020671A">
          <w:rPr>
            <w:rStyle w:val="Hyperlink"/>
            <w:lang w:val="en-IN"/>
          </w:rPr>
          <w:t>C2C withdraw</w:t>
        </w:r>
        <w:r w:rsidR="000B4390">
          <w:rPr>
            <w:webHidden/>
          </w:rPr>
          <w:tab/>
        </w:r>
        <w:r w:rsidR="00206698">
          <w:rPr>
            <w:webHidden/>
          </w:rPr>
          <w:fldChar w:fldCharType="begin"/>
        </w:r>
        <w:r w:rsidR="000B4390">
          <w:rPr>
            <w:webHidden/>
          </w:rPr>
          <w:instrText xml:space="preserve"> PAGEREF _Toc485139699 \h </w:instrText>
        </w:r>
        <w:r w:rsidR="00206698">
          <w:rPr>
            <w:webHidden/>
          </w:rPr>
        </w:r>
        <w:r w:rsidR="00206698">
          <w:rPr>
            <w:webHidden/>
          </w:rPr>
          <w:fldChar w:fldCharType="separate"/>
        </w:r>
        <w:r w:rsidR="000B4390">
          <w:rPr>
            <w:webHidden/>
          </w:rPr>
          <w:t>23</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00" w:history="1">
        <w:r w:rsidR="000B4390" w:rsidRPr="0020671A">
          <w:rPr>
            <w:rStyle w:val="Hyperlink"/>
            <w:lang w:val="en-IN"/>
          </w:rPr>
          <w:t>C2C return</w:t>
        </w:r>
        <w:r w:rsidR="000B4390">
          <w:rPr>
            <w:webHidden/>
          </w:rPr>
          <w:tab/>
        </w:r>
        <w:r w:rsidR="00206698">
          <w:rPr>
            <w:webHidden/>
          </w:rPr>
          <w:fldChar w:fldCharType="begin"/>
        </w:r>
        <w:r w:rsidR="000B4390">
          <w:rPr>
            <w:webHidden/>
          </w:rPr>
          <w:instrText xml:space="preserve"> PAGEREF _Toc485139700 \h </w:instrText>
        </w:r>
        <w:r w:rsidR="00206698">
          <w:rPr>
            <w:webHidden/>
          </w:rPr>
        </w:r>
        <w:r w:rsidR="00206698">
          <w:rPr>
            <w:webHidden/>
          </w:rPr>
          <w:fldChar w:fldCharType="separate"/>
        </w:r>
        <w:r w:rsidR="000B4390">
          <w:rPr>
            <w:webHidden/>
          </w:rPr>
          <w:t>26</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01" w:history="1">
        <w:r w:rsidR="000B4390" w:rsidRPr="0020671A">
          <w:rPr>
            <w:rStyle w:val="Hyperlink"/>
            <w:lang w:val="en-IN"/>
          </w:rPr>
          <w:t>Suspend &amp; Resume Channel Users</w:t>
        </w:r>
        <w:r w:rsidR="000B4390">
          <w:rPr>
            <w:webHidden/>
          </w:rPr>
          <w:tab/>
        </w:r>
        <w:r w:rsidR="00206698">
          <w:rPr>
            <w:webHidden/>
          </w:rPr>
          <w:fldChar w:fldCharType="begin"/>
        </w:r>
        <w:r w:rsidR="000B4390">
          <w:rPr>
            <w:webHidden/>
          </w:rPr>
          <w:instrText xml:space="preserve"> PAGEREF _Toc485139701 \h </w:instrText>
        </w:r>
        <w:r w:rsidR="00206698">
          <w:rPr>
            <w:webHidden/>
          </w:rPr>
        </w:r>
        <w:r w:rsidR="00206698">
          <w:rPr>
            <w:webHidden/>
          </w:rPr>
          <w:fldChar w:fldCharType="separate"/>
        </w:r>
        <w:r w:rsidR="000B4390">
          <w:rPr>
            <w:webHidden/>
          </w:rPr>
          <w:t>29</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02" w:history="1">
        <w:r w:rsidR="000B4390" w:rsidRPr="0020671A">
          <w:rPr>
            <w:rStyle w:val="Hyperlink"/>
            <w:lang w:val="en-IN"/>
          </w:rPr>
          <w:t>C2S Transfer Service (Customer Recharge)</w:t>
        </w:r>
        <w:r w:rsidR="000B4390">
          <w:rPr>
            <w:webHidden/>
          </w:rPr>
          <w:tab/>
        </w:r>
        <w:r w:rsidR="00206698">
          <w:rPr>
            <w:webHidden/>
          </w:rPr>
          <w:fldChar w:fldCharType="begin"/>
        </w:r>
        <w:r w:rsidR="000B4390">
          <w:rPr>
            <w:webHidden/>
          </w:rPr>
          <w:instrText xml:space="preserve"> PAGEREF _Toc485139702 \h </w:instrText>
        </w:r>
        <w:r w:rsidR="00206698">
          <w:rPr>
            <w:webHidden/>
          </w:rPr>
        </w:r>
        <w:r w:rsidR="00206698">
          <w:rPr>
            <w:webHidden/>
          </w:rPr>
          <w:fldChar w:fldCharType="separate"/>
        </w:r>
        <w:r w:rsidR="000B4390">
          <w:rPr>
            <w:webHidden/>
          </w:rPr>
          <w:t>31</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03" w:history="1">
        <w:r w:rsidR="000B4390" w:rsidRPr="0020671A">
          <w:rPr>
            <w:rStyle w:val="Hyperlink"/>
            <w:lang w:val="en-IN"/>
          </w:rPr>
          <w:t>C2S Transfer Status</w:t>
        </w:r>
        <w:r w:rsidR="000B4390">
          <w:rPr>
            <w:webHidden/>
          </w:rPr>
          <w:tab/>
        </w:r>
        <w:r w:rsidR="00206698">
          <w:rPr>
            <w:webHidden/>
          </w:rPr>
          <w:fldChar w:fldCharType="begin"/>
        </w:r>
        <w:r w:rsidR="000B4390">
          <w:rPr>
            <w:webHidden/>
          </w:rPr>
          <w:instrText xml:space="preserve"> PAGEREF _Toc485139703 \h </w:instrText>
        </w:r>
        <w:r w:rsidR="00206698">
          <w:rPr>
            <w:webHidden/>
          </w:rPr>
        </w:r>
        <w:r w:rsidR="00206698">
          <w:rPr>
            <w:webHidden/>
          </w:rPr>
          <w:fldChar w:fldCharType="separate"/>
        </w:r>
        <w:r w:rsidR="000B4390">
          <w:rPr>
            <w:webHidden/>
          </w:rPr>
          <w:t>34</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04" w:history="1">
        <w:r w:rsidR="000B4390" w:rsidRPr="0020671A">
          <w:rPr>
            <w:rStyle w:val="Hyperlink"/>
            <w:lang w:val="en-IN"/>
          </w:rPr>
          <w:t>C2S Transfer (Bill Payment)</w:t>
        </w:r>
        <w:r w:rsidR="000B4390">
          <w:rPr>
            <w:webHidden/>
          </w:rPr>
          <w:tab/>
        </w:r>
        <w:r w:rsidR="00206698">
          <w:rPr>
            <w:webHidden/>
          </w:rPr>
          <w:fldChar w:fldCharType="begin"/>
        </w:r>
        <w:r w:rsidR="000B4390">
          <w:rPr>
            <w:webHidden/>
          </w:rPr>
          <w:instrText xml:space="preserve"> PAGEREF _Toc485139704 \h </w:instrText>
        </w:r>
        <w:r w:rsidR="00206698">
          <w:rPr>
            <w:webHidden/>
          </w:rPr>
        </w:r>
        <w:r w:rsidR="00206698">
          <w:rPr>
            <w:webHidden/>
          </w:rPr>
          <w:fldChar w:fldCharType="separate"/>
        </w:r>
        <w:r w:rsidR="000B4390">
          <w:rPr>
            <w:webHidden/>
          </w:rPr>
          <w:t>37</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05" w:history="1">
        <w:r w:rsidR="000B4390" w:rsidRPr="0020671A">
          <w:rPr>
            <w:rStyle w:val="Hyperlink"/>
            <w:lang w:val="en-IN"/>
          </w:rPr>
          <w:t>Post Paid Bill Payment (Collection) Cancellation</w:t>
        </w:r>
        <w:r w:rsidR="000B4390">
          <w:rPr>
            <w:webHidden/>
          </w:rPr>
          <w:tab/>
        </w:r>
        <w:r w:rsidR="00206698">
          <w:rPr>
            <w:webHidden/>
          </w:rPr>
          <w:fldChar w:fldCharType="begin"/>
        </w:r>
        <w:r w:rsidR="000B4390">
          <w:rPr>
            <w:webHidden/>
          </w:rPr>
          <w:instrText xml:space="preserve"> PAGEREF _Toc485139705 \h </w:instrText>
        </w:r>
        <w:r w:rsidR="00206698">
          <w:rPr>
            <w:webHidden/>
          </w:rPr>
        </w:r>
        <w:r w:rsidR="00206698">
          <w:rPr>
            <w:webHidden/>
          </w:rPr>
          <w:fldChar w:fldCharType="separate"/>
        </w:r>
        <w:r w:rsidR="000B4390">
          <w:rPr>
            <w:webHidden/>
          </w:rPr>
          <w:t>40</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06" w:history="1">
        <w:r w:rsidR="000B4390" w:rsidRPr="0020671A">
          <w:rPr>
            <w:rStyle w:val="Hyperlink"/>
            <w:lang w:val="en-IN"/>
          </w:rPr>
          <w:t>C2S Transfer (Electronic Voucher Distribution)</w:t>
        </w:r>
        <w:r w:rsidR="000B4390">
          <w:rPr>
            <w:webHidden/>
          </w:rPr>
          <w:tab/>
        </w:r>
        <w:r w:rsidR="00206698">
          <w:rPr>
            <w:webHidden/>
          </w:rPr>
          <w:fldChar w:fldCharType="begin"/>
        </w:r>
        <w:r w:rsidR="000B4390">
          <w:rPr>
            <w:webHidden/>
          </w:rPr>
          <w:instrText xml:space="preserve"> PAGEREF _Toc485139706 \h </w:instrText>
        </w:r>
        <w:r w:rsidR="00206698">
          <w:rPr>
            <w:webHidden/>
          </w:rPr>
        </w:r>
        <w:r w:rsidR="00206698">
          <w:rPr>
            <w:webHidden/>
          </w:rPr>
          <w:fldChar w:fldCharType="separate"/>
        </w:r>
        <w:r w:rsidR="000B4390">
          <w:rPr>
            <w:webHidden/>
          </w:rPr>
          <w:t>43</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07" w:history="1">
        <w:r w:rsidR="000B4390" w:rsidRPr="0020671A">
          <w:rPr>
            <w:rStyle w:val="Hyperlink"/>
            <w:lang w:val="en-IN"/>
          </w:rPr>
          <w:t>C2S Transfer (Gift Recharge)</w:t>
        </w:r>
        <w:r w:rsidR="000B4390">
          <w:rPr>
            <w:webHidden/>
          </w:rPr>
          <w:tab/>
        </w:r>
        <w:r w:rsidR="00206698">
          <w:rPr>
            <w:webHidden/>
          </w:rPr>
          <w:fldChar w:fldCharType="begin"/>
        </w:r>
        <w:r w:rsidR="000B4390">
          <w:rPr>
            <w:webHidden/>
          </w:rPr>
          <w:instrText xml:space="preserve"> PAGEREF _Toc485139707 \h </w:instrText>
        </w:r>
        <w:r w:rsidR="00206698">
          <w:rPr>
            <w:webHidden/>
          </w:rPr>
        </w:r>
        <w:r w:rsidR="00206698">
          <w:rPr>
            <w:webHidden/>
          </w:rPr>
          <w:fldChar w:fldCharType="separate"/>
        </w:r>
        <w:r w:rsidR="000B4390">
          <w:rPr>
            <w:webHidden/>
          </w:rPr>
          <w:t>46</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08" w:history="1">
        <w:r w:rsidR="000B4390" w:rsidRPr="0020671A">
          <w:rPr>
            <w:rStyle w:val="Hyperlink"/>
            <w:lang w:val="en-IN"/>
          </w:rPr>
          <w:t>C2S Transfer (Fix line Recharge)</w:t>
        </w:r>
        <w:r w:rsidR="000B4390">
          <w:rPr>
            <w:webHidden/>
          </w:rPr>
          <w:tab/>
        </w:r>
        <w:r w:rsidR="00206698">
          <w:rPr>
            <w:webHidden/>
          </w:rPr>
          <w:fldChar w:fldCharType="begin"/>
        </w:r>
        <w:r w:rsidR="000B4390">
          <w:rPr>
            <w:webHidden/>
          </w:rPr>
          <w:instrText xml:space="preserve"> PAGEREF _Toc485139708 \h </w:instrText>
        </w:r>
        <w:r w:rsidR="00206698">
          <w:rPr>
            <w:webHidden/>
          </w:rPr>
        </w:r>
        <w:r w:rsidR="00206698">
          <w:rPr>
            <w:webHidden/>
          </w:rPr>
          <w:fldChar w:fldCharType="separate"/>
        </w:r>
        <w:r w:rsidR="000B4390">
          <w:rPr>
            <w:webHidden/>
          </w:rPr>
          <w:t>50</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09" w:history="1">
        <w:r w:rsidR="000B4390" w:rsidRPr="0020671A">
          <w:rPr>
            <w:rStyle w:val="Hyperlink"/>
            <w:lang w:val="en-IN"/>
          </w:rPr>
          <w:t>C2S Transfer (Internet Recharge)</w:t>
        </w:r>
        <w:r w:rsidR="000B4390">
          <w:rPr>
            <w:webHidden/>
          </w:rPr>
          <w:tab/>
        </w:r>
        <w:r w:rsidR="00206698">
          <w:rPr>
            <w:webHidden/>
          </w:rPr>
          <w:fldChar w:fldCharType="begin"/>
        </w:r>
        <w:r w:rsidR="000B4390">
          <w:rPr>
            <w:webHidden/>
          </w:rPr>
          <w:instrText xml:space="preserve"> PAGEREF _Toc485139709 \h </w:instrText>
        </w:r>
        <w:r w:rsidR="00206698">
          <w:rPr>
            <w:webHidden/>
          </w:rPr>
        </w:r>
        <w:r w:rsidR="00206698">
          <w:rPr>
            <w:webHidden/>
          </w:rPr>
          <w:fldChar w:fldCharType="separate"/>
        </w:r>
        <w:r w:rsidR="000B4390">
          <w:rPr>
            <w:webHidden/>
          </w:rPr>
          <w:t>53</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10" w:history="1">
        <w:r w:rsidR="000B4390" w:rsidRPr="0020671A">
          <w:rPr>
            <w:rStyle w:val="Hyperlink"/>
            <w:lang w:val="en-IN"/>
          </w:rPr>
          <w:t>Post paid account Enquiry</w:t>
        </w:r>
        <w:r w:rsidR="000B4390">
          <w:rPr>
            <w:webHidden/>
          </w:rPr>
          <w:tab/>
        </w:r>
        <w:r w:rsidR="00206698">
          <w:rPr>
            <w:webHidden/>
          </w:rPr>
          <w:fldChar w:fldCharType="begin"/>
        </w:r>
        <w:r w:rsidR="000B4390">
          <w:rPr>
            <w:webHidden/>
          </w:rPr>
          <w:instrText xml:space="preserve"> PAGEREF _Toc485139710 \h </w:instrText>
        </w:r>
        <w:r w:rsidR="00206698">
          <w:rPr>
            <w:webHidden/>
          </w:rPr>
        </w:r>
        <w:r w:rsidR="00206698">
          <w:rPr>
            <w:webHidden/>
          </w:rPr>
          <w:fldChar w:fldCharType="separate"/>
        </w:r>
        <w:r w:rsidR="000B4390">
          <w:rPr>
            <w:webHidden/>
          </w:rPr>
          <w:t>57</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11" w:history="1">
        <w:r w:rsidR="000B4390" w:rsidRPr="0020671A">
          <w:rPr>
            <w:rStyle w:val="Hyperlink"/>
            <w:lang w:val="en-IN"/>
          </w:rPr>
          <w:t>Electronic Voucher Recharge (EVR)</w:t>
        </w:r>
        <w:r w:rsidR="000B4390">
          <w:rPr>
            <w:webHidden/>
          </w:rPr>
          <w:tab/>
        </w:r>
        <w:r w:rsidR="00206698">
          <w:rPr>
            <w:webHidden/>
          </w:rPr>
          <w:fldChar w:fldCharType="begin"/>
        </w:r>
        <w:r w:rsidR="000B4390">
          <w:rPr>
            <w:webHidden/>
          </w:rPr>
          <w:instrText xml:space="preserve"> PAGEREF _Toc485139711 \h </w:instrText>
        </w:r>
        <w:r w:rsidR="00206698">
          <w:rPr>
            <w:webHidden/>
          </w:rPr>
        </w:r>
        <w:r w:rsidR="00206698">
          <w:rPr>
            <w:webHidden/>
          </w:rPr>
          <w:fldChar w:fldCharType="separate"/>
        </w:r>
        <w:r w:rsidR="000B4390">
          <w:rPr>
            <w:webHidden/>
          </w:rPr>
          <w:t>60</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12" w:history="1">
        <w:r w:rsidR="000B4390" w:rsidRPr="0020671A">
          <w:rPr>
            <w:rStyle w:val="Hyperlink"/>
            <w:lang w:val="en-IN"/>
          </w:rPr>
          <w:t>Private Recharge (EVD)</w:t>
        </w:r>
        <w:r w:rsidR="000B4390">
          <w:rPr>
            <w:webHidden/>
          </w:rPr>
          <w:tab/>
        </w:r>
        <w:r w:rsidR="00206698">
          <w:rPr>
            <w:webHidden/>
          </w:rPr>
          <w:fldChar w:fldCharType="begin"/>
        </w:r>
        <w:r w:rsidR="000B4390">
          <w:rPr>
            <w:webHidden/>
          </w:rPr>
          <w:instrText xml:space="preserve"> PAGEREF _Toc485139712 \h </w:instrText>
        </w:r>
        <w:r w:rsidR="00206698">
          <w:rPr>
            <w:webHidden/>
          </w:rPr>
        </w:r>
        <w:r w:rsidR="00206698">
          <w:rPr>
            <w:webHidden/>
          </w:rPr>
          <w:fldChar w:fldCharType="separate"/>
        </w:r>
        <w:r w:rsidR="000B4390">
          <w:rPr>
            <w:webHidden/>
          </w:rPr>
          <w:t>63</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13" w:history="1">
        <w:r w:rsidR="000B4390" w:rsidRPr="0020671A">
          <w:rPr>
            <w:rStyle w:val="Hyperlink"/>
            <w:lang w:val="en-IN"/>
          </w:rPr>
          <w:t>External System Enquiry</w:t>
        </w:r>
        <w:r w:rsidR="000B4390">
          <w:rPr>
            <w:webHidden/>
          </w:rPr>
          <w:tab/>
        </w:r>
        <w:r w:rsidR="00206698">
          <w:rPr>
            <w:webHidden/>
          </w:rPr>
          <w:fldChar w:fldCharType="begin"/>
        </w:r>
        <w:r w:rsidR="000B4390">
          <w:rPr>
            <w:webHidden/>
          </w:rPr>
          <w:instrText xml:space="preserve"> PAGEREF _Toc485139713 \h </w:instrText>
        </w:r>
        <w:r w:rsidR="00206698">
          <w:rPr>
            <w:webHidden/>
          </w:rPr>
        </w:r>
        <w:r w:rsidR="00206698">
          <w:rPr>
            <w:webHidden/>
          </w:rPr>
          <w:fldChar w:fldCharType="separate"/>
        </w:r>
        <w:r w:rsidR="000B4390">
          <w:rPr>
            <w:webHidden/>
          </w:rPr>
          <w:t>66</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14" w:history="1">
        <w:r w:rsidR="000B4390" w:rsidRPr="0020671A">
          <w:rPr>
            <w:rStyle w:val="Hyperlink"/>
            <w:lang w:val="en-IN"/>
          </w:rPr>
          <w:t>Channel User Balance Enquiry</w:t>
        </w:r>
        <w:r w:rsidR="000B4390">
          <w:rPr>
            <w:webHidden/>
          </w:rPr>
          <w:tab/>
        </w:r>
        <w:r w:rsidR="00206698">
          <w:rPr>
            <w:webHidden/>
          </w:rPr>
          <w:fldChar w:fldCharType="begin"/>
        </w:r>
        <w:r w:rsidR="000B4390">
          <w:rPr>
            <w:webHidden/>
          </w:rPr>
          <w:instrText xml:space="preserve"> PAGEREF _Toc485139714 \h </w:instrText>
        </w:r>
        <w:r w:rsidR="00206698">
          <w:rPr>
            <w:webHidden/>
          </w:rPr>
        </w:r>
        <w:r w:rsidR="00206698">
          <w:rPr>
            <w:webHidden/>
          </w:rPr>
          <w:fldChar w:fldCharType="separate"/>
        </w:r>
        <w:r w:rsidR="000B4390">
          <w:rPr>
            <w:webHidden/>
          </w:rPr>
          <w:t>70</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15" w:history="1">
        <w:r w:rsidR="000B4390" w:rsidRPr="0020671A">
          <w:rPr>
            <w:rStyle w:val="Hyperlink"/>
          </w:rPr>
          <w:t>Change Pin</w:t>
        </w:r>
        <w:r w:rsidR="000B4390">
          <w:rPr>
            <w:webHidden/>
          </w:rPr>
          <w:tab/>
        </w:r>
        <w:r w:rsidR="00206698">
          <w:rPr>
            <w:webHidden/>
          </w:rPr>
          <w:fldChar w:fldCharType="begin"/>
        </w:r>
        <w:r w:rsidR="000B4390">
          <w:rPr>
            <w:webHidden/>
          </w:rPr>
          <w:instrText xml:space="preserve"> PAGEREF _Toc485139715 \h </w:instrText>
        </w:r>
        <w:r w:rsidR="00206698">
          <w:rPr>
            <w:webHidden/>
          </w:rPr>
        </w:r>
        <w:r w:rsidR="00206698">
          <w:rPr>
            <w:webHidden/>
          </w:rPr>
          <w:fldChar w:fldCharType="separate"/>
        </w:r>
        <w:r w:rsidR="000B4390">
          <w:rPr>
            <w:webHidden/>
          </w:rPr>
          <w:t>72</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16" w:history="1">
        <w:r w:rsidR="000B4390" w:rsidRPr="0020671A">
          <w:rPr>
            <w:rStyle w:val="Hyperlink"/>
            <w:lang w:val="en-IN"/>
          </w:rPr>
          <w:t>Lend Me Balance</w:t>
        </w:r>
        <w:r w:rsidR="000B4390">
          <w:rPr>
            <w:webHidden/>
          </w:rPr>
          <w:tab/>
        </w:r>
        <w:r w:rsidR="00206698">
          <w:rPr>
            <w:webHidden/>
          </w:rPr>
          <w:fldChar w:fldCharType="begin"/>
        </w:r>
        <w:r w:rsidR="000B4390">
          <w:rPr>
            <w:webHidden/>
          </w:rPr>
          <w:instrText xml:space="preserve"> PAGEREF _Toc485139716 \h </w:instrText>
        </w:r>
        <w:r w:rsidR="00206698">
          <w:rPr>
            <w:webHidden/>
          </w:rPr>
        </w:r>
        <w:r w:rsidR="00206698">
          <w:rPr>
            <w:webHidden/>
          </w:rPr>
          <w:fldChar w:fldCharType="separate"/>
        </w:r>
        <w:r w:rsidR="000B4390">
          <w:rPr>
            <w:webHidden/>
          </w:rPr>
          <w:t>75</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17" w:history="1">
        <w:r w:rsidR="000B4390" w:rsidRPr="0020671A">
          <w:rPr>
            <w:rStyle w:val="Hyperlink"/>
            <w:lang w:val="en-IN"/>
          </w:rPr>
          <w:t>LMB Online Debit</w:t>
        </w:r>
        <w:r w:rsidR="000B4390">
          <w:rPr>
            <w:webHidden/>
          </w:rPr>
          <w:tab/>
        </w:r>
        <w:r w:rsidR="00206698">
          <w:rPr>
            <w:webHidden/>
          </w:rPr>
          <w:fldChar w:fldCharType="begin"/>
        </w:r>
        <w:r w:rsidR="000B4390">
          <w:rPr>
            <w:webHidden/>
          </w:rPr>
          <w:instrText xml:space="preserve"> PAGEREF _Toc485139717 \h </w:instrText>
        </w:r>
        <w:r w:rsidR="00206698">
          <w:rPr>
            <w:webHidden/>
          </w:rPr>
        </w:r>
        <w:r w:rsidR="00206698">
          <w:rPr>
            <w:webHidden/>
          </w:rPr>
          <w:fldChar w:fldCharType="separate"/>
        </w:r>
        <w:r w:rsidR="000B4390">
          <w:rPr>
            <w:webHidden/>
          </w:rPr>
          <w:t>77</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18" w:history="1">
        <w:r w:rsidR="000B4390" w:rsidRPr="0020671A">
          <w:rPr>
            <w:rStyle w:val="Hyperlink"/>
            <w:lang w:val="en-IN"/>
          </w:rPr>
          <w:t>Add | Modify | Delete Schedule Credit Transfer List</w:t>
        </w:r>
        <w:r w:rsidR="000B4390">
          <w:rPr>
            <w:webHidden/>
          </w:rPr>
          <w:tab/>
        </w:r>
        <w:r w:rsidR="00206698">
          <w:rPr>
            <w:webHidden/>
          </w:rPr>
          <w:fldChar w:fldCharType="begin"/>
        </w:r>
        <w:r w:rsidR="000B4390">
          <w:rPr>
            <w:webHidden/>
          </w:rPr>
          <w:instrText xml:space="preserve"> PAGEREF _Toc485139718 \h </w:instrText>
        </w:r>
        <w:r w:rsidR="00206698">
          <w:rPr>
            <w:webHidden/>
          </w:rPr>
        </w:r>
        <w:r w:rsidR="00206698">
          <w:rPr>
            <w:webHidden/>
          </w:rPr>
          <w:fldChar w:fldCharType="separate"/>
        </w:r>
        <w:r w:rsidR="000B4390">
          <w:rPr>
            <w:webHidden/>
          </w:rPr>
          <w:t>79</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19" w:history="1">
        <w:r w:rsidR="000B4390" w:rsidRPr="0020671A">
          <w:rPr>
            <w:rStyle w:val="Hyperlink"/>
            <w:lang w:val="en-IN"/>
          </w:rPr>
          <w:t>View Subscriber List</w:t>
        </w:r>
        <w:r w:rsidR="000B4390">
          <w:rPr>
            <w:webHidden/>
          </w:rPr>
          <w:tab/>
        </w:r>
        <w:r w:rsidR="00206698">
          <w:rPr>
            <w:webHidden/>
          </w:rPr>
          <w:fldChar w:fldCharType="begin"/>
        </w:r>
        <w:r w:rsidR="000B4390">
          <w:rPr>
            <w:webHidden/>
          </w:rPr>
          <w:instrText xml:space="preserve"> PAGEREF _Toc485139719 \h </w:instrText>
        </w:r>
        <w:r w:rsidR="00206698">
          <w:rPr>
            <w:webHidden/>
          </w:rPr>
        </w:r>
        <w:r w:rsidR="00206698">
          <w:rPr>
            <w:webHidden/>
          </w:rPr>
          <w:fldChar w:fldCharType="separate"/>
        </w:r>
        <w:r w:rsidR="000B4390">
          <w:rPr>
            <w:webHidden/>
          </w:rPr>
          <w:t>84</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20" w:history="1">
        <w:r w:rsidR="000B4390" w:rsidRPr="0020671A">
          <w:rPr>
            <w:rStyle w:val="Hyperlink"/>
            <w:lang w:val="en-IN"/>
          </w:rPr>
          <w:t>Delete Subscriber List – External System XML API</w:t>
        </w:r>
        <w:r w:rsidR="000B4390">
          <w:rPr>
            <w:webHidden/>
          </w:rPr>
          <w:tab/>
        </w:r>
        <w:r w:rsidR="00206698">
          <w:rPr>
            <w:webHidden/>
          </w:rPr>
          <w:fldChar w:fldCharType="begin"/>
        </w:r>
        <w:r w:rsidR="000B4390">
          <w:rPr>
            <w:webHidden/>
          </w:rPr>
          <w:instrText xml:space="preserve"> PAGEREF _Toc485139720 \h </w:instrText>
        </w:r>
        <w:r w:rsidR="00206698">
          <w:rPr>
            <w:webHidden/>
          </w:rPr>
        </w:r>
        <w:r w:rsidR="00206698">
          <w:rPr>
            <w:webHidden/>
          </w:rPr>
          <w:fldChar w:fldCharType="separate"/>
        </w:r>
        <w:r w:rsidR="000B4390">
          <w:rPr>
            <w:webHidden/>
          </w:rPr>
          <w:t>87</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21" w:history="1">
        <w:r w:rsidR="000B4390" w:rsidRPr="0020671A">
          <w:rPr>
            <w:rStyle w:val="Hyperlink"/>
            <w:lang w:val="en-IN"/>
          </w:rPr>
          <w:t>Last X Transaction Details</w:t>
        </w:r>
        <w:r w:rsidR="000B4390">
          <w:rPr>
            <w:webHidden/>
          </w:rPr>
          <w:tab/>
        </w:r>
        <w:r w:rsidR="00206698">
          <w:rPr>
            <w:webHidden/>
          </w:rPr>
          <w:fldChar w:fldCharType="begin"/>
        </w:r>
        <w:r w:rsidR="000B4390">
          <w:rPr>
            <w:webHidden/>
          </w:rPr>
          <w:instrText xml:space="preserve"> PAGEREF _Toc485139721 \h </w:instrText>
        </w:r>
        <w:r w:rsidR="00206698">
          <w:rPr>
            <w:webHidden/>
          </w:rPr>
        </w:r>
        <w:r w:rsidR="00206698">
          <w:rPr>
            <w:webHidden/>
          </w:rPr>
          <w:fldChar w:fldCharType="separate"/>
        </w:r>
        <w:r w:rsidR="000B4390">
          <w:rPr>
            <w:webHidden/>
          </w:rPr>
          <w:t>89</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22" w:history="1">
        <w:r w:rsidR="000B4390" w:rsidRPr="0020671A">
          <w:rPr>
            <w:rStyle w:val="Hyperlink"/>
            <w:lang w:val="en-IN"/>
          </w:rPr>
          <w:t>Last Transaction Details</w:t>
        </w:r>
        <w:r w:rsidR="000B4390">
          <w:rPr>
            <w:webHidden/>
          </w:rPr>
          <w:tab/>
        </w:r>
        <w:r w:rsidR="00206698">
          <w:rPr>
            <w:webHidden/>
          </w:rPr>
          <w:fldChar w:fldCharType="begin"/>
        </w:r>
        <w:r w:rsidR="000B4390">
          <w:rPr>
            <w:webHidden/>
          </w:rPr>
          <w:instrText xml:space="preserve"> PAGEREF _Toc485139722 \h </w:instrText>
        </w:r>
        <w:r w:rsidR="00206698">
          <w:rPr>
            <w:webHidden/>
          </w:rPr>
        </w:r>
        <w:r w:rsidR="00206698">
          <w:rPr>
            <w:webHidden/>
          </w:rPr>
          <w:fldChar w:fldCharType="separate"/>
        </w:r>
        <w:r w:rsidR="000B4390">
          <w:rPr>
            <w:webHidden/>
          </w:rPr>
          <w:t>92</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23" w:history="1">
        <w:r w:rsidR="000B4390" w:rsidRPr="0020671A">
          <w:rPr>
            <w:rStyle w:val="Hyperlink"/>
          </w:rPr>
          <w:t>ICCID MSISDN Mapping</w:t>
        </w:r>
        <w:r w:rsidR="000B4390">
          <w:rPr>
            <w:webHidden/>
          </w:rPr>
          <w:tab/>
        </w:r>
        <w:r w:rsidR="00206698">
          <w:rPr>
            <w:webHidden/>
          </w:rPr>
          <w:fldChar w:fldCharType="begin"/>
        </w:r>
        <w:r w:rsidR="000B4390">
          <w:rPr>
            <w:webHidden/>
          </w:rPr>
          <w:instrText xml:space="preserve"> PAGEREF _Toc485139723 \h </w:instrText>
        </w:r>
        <w:r w:rsidR="00206698">
          <w:rPr>
            <w:webHidden/>
          </w:rPr>
        </w:r>
        <w:r w:rsidR="00206698">
          <w:rPr>
            <w:webHidden/>
          </w:rPr>
          <w:fldChar w:fldCharType="separate"/>
        </w:r>
        <w:r w:rsidR="000B4390">
          <w:rPr>
            <w:webHidden/>
          </w:rPr>
          <w:t>96</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24" w:history="1">
        <w:r w:rsidR="000B4390" w:rsidRPr="0020671A">
          <w:rPr>
            <w:rStyle w:val="Hyperlink"/>
          </w:rPr>
          <w:t>Set Notification Language</w:t>
        </w:r>
        <w:r w:rsidR="000B4390">
          <w:rPr>
            <w:webHidden/>
          </w:rPr>
          <w:tab/>
        </w:r>
        <w:r w:rsidR="00206698">
          <w:rPr>
            <w:webHidden/>
          </w:rPr>
          <w:fldChar w:fldCharType="begin"/>
        </w:r>
        <w:r w:rsidR="000B4390">
          <w:rPr>
            <w:webHidden/>
          </w:rPr>
          <w:instrText xml:space="preserve"> PAGEREF _Toc485139724 \h </w:instrText>
        </w:r>
        <w:r w:rsidR="00206698">
          <w:rPr>
            <w:webHidden/>
          </w:rPr>
        </w:r>
        <w:r w:rsidR="00206698">
          <w:rPr>
            <w:webHidden/>
          </w:rPr>
          <w:fldChar w:fldCharType="separate"/>
        </w:r>
        <w:r w:rsidR="000B4390">
          <w:rPr>
            <w:webHidden/>
          </w:rPr>
          <w:t>99</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25" w:history="1">
        <w:r w:rsidR="000B4390" w:rsidRPr="0020671A">
          <w:rPr>
            <w:rStyle w:val="Hyperlink"/>
          </w:rPr>
          <w:t>User Creation XML API</w:t>
        </w:r>
        <w:r w:rsidR="000B4390">
          <w:rPr>
            <w:webHidden/>
          </w:rPr>
          <w:tab/>
        </w:r>
        <w:r w:rsidR="00206698">
          <w:rPr>
            <w:webHidden/>
          </w:rPr>
          <w:fldChar w:fldCharType="begin"/>
        </w:r>
        <w:r w:rsidR="000B4390">
          <w:rPr>
            <w:webHidden/>
          </w:rPr>
          <w:instrText xml:space="preserve"> PAGEREF _Toc485139725 \h </w:instrText>
        </w:r>
        <w:r w:rsidR="00206698">
          <w:rPr>
            <w:webHidden/>
          </w:rPr>
        </w:r>
        <w:r w:rsidR="00206698">
          <w:rPr>
            <w:webHidden/>
          </w:rPr>
          <w:fldChar w:fldCharType="separate"/>
        </w:r>
        <w:r w:rsidR="000B4390">
          <w:rPr>
            <w:webHidden/>
          </w:rPr>
          <w:t>100</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26" w:history="1">
        <w:r w:rsidR="000B4390" w:rsidRPr="0020671A">
          <w:rPr>
            <w:rStyle w:val="Hyperlink"/>
          </w:rPr>
          <w:t>User Modification XML API</w:t>
        </w:r>
        <w:r w:rsidR="000B4390">
          <w:rPr>
            <w:webHidden/>
          </w:rPr>
          <w:tab/>
        </w:r>
        <w:r w:rsidR="00206698">
          <w:rPr>
            <w:webHidden/>
          </w:rPr>
          <w:fldChar w:fldCharType="begin"/>
        </w:r>
        <w:r w:rsidR="000B4390">
          <w:rPr>
            <w:webHidden/>
          </w:rPr>
          <w:instrText xml:space="preserve"> PAGEREF _Toc485139726 \h </w:instrText>
        </w:r>
        <w:r w:rsidR="00206698">
          <w:rPr>
            <w:webHidden/>
          </w:rPr>
        </w:r>
        <w:r w:rsidR="00206698">
          <w:rPr>
            <w:webHidden/>
          </w:rPr>
          <w:fldChar w:fldCharType="separate"/>
        </w:r>
        <w:r w:rsidR="000B4390">
          <w:rPr>
            <w:webHidden/>
          </w:rPr>
          <w:t>107</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27" w:history="1">
        <w:r w:rsidR="000B4390" w:rsidRPr="0020671A">
          <w:rPr>
            <w:rStyle w:val="Hyperlink"/>
          </w:rPr>
          <w:t>Associate | De-associate Group Role to User XML API</w:t>
        </w:r>
        <w:r w:rsidR="000B4390">
          <w:rPr>
            <w:webHidden/>
          </w:rPr>
          <w:tab/>
        </w:r>
        <w:r w:rsidR="00206698">
          <w:rPr>
            <w:webHidden/>
          </w:rPr>
          <w:fldChar w:fldCharType="begin"/>
        </w:r>
        <w:r w:rsidR="000B4390">
          <w:rPr>
            <w:webHidden/>
          </w:rPr>
          <w:instrText xml:space="preserve"> PAGEREF _Toc485139727 \h </w:instrText>
        </w:r>
        <w:r w:rsidR="00206698">
          <w:rPr>
            <w:webHidden/>
          </w:rPr>
        </w:r>
        <w:r w:rsidR="00206698">
          <w:rPr>
            <w:webHidden/>
          </w:rPr>
          <w:fldChar w:fldCharType="separate"/>
        </w:r>
        <w:r w:rsidR="000B4390">
          <w:rPr>
            <w:webHidden/>
          </w:rPr>
          <w:t>112</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28" w:history="1">
        <w:r w:rsidR="000B4390" w:rsidRPr="0020671A">
          <w:rPr>
            <w:rStyle w:val="Hyperlink"/>
          </w:rPr>
          <w:t>MNP (Porting IN/OUT)</w:t>
        </w:r>
        <w:r w:rsidR="000B4390">
          <w:rPr>
            <w:webHidden/>
          </w:rPr>
          <w:tab/>
        </w:r>
        <w:r w:rsidR="00206698">
          <w:rPr>
            <w:webHidden/>
          </w:rPr>
          <w:fldChar w:fldCharType="begin"/>
        </w:r>
        <w:r w:rsidR="000B4390">
          <w:rPr>
            <w:webHidden/>
          </w:rPr>
          <w:instrText xml:space="preserve"> PAGEREF _Toc485139728 \h </w:instrText>
        </w:r>
        <w:r w:rsidR="00206698">
          <w:rPr>
            <w:webHidden/>
          </w:rPr>
        </w:r>
        <w:r w:rsidR="00206698">
          <w:rPr>
            <w:webHidden/>
          </w:rPr>
          <w:fldChar w:fldCharType="separate"/>
        </w:r>
        <w:r w:rsidR="000B4390">
          <w:rPr>
            <w:webHidden/>
          </w:rPr>
          <w:t>115</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29" w:history="1">
        <w:r w:rsidR="000B4390" w:rsidRPr="0020671A">
          <w:rPr>
            <w:rStyle w:val="Hyperlink"/>
            <w:lang w:val="en-IN"/>
          </w:rPr>
          <w:t>Physical Voucher – Authenticate Request</w:t>
        </w:r>
        <w:r w:rsidR="000B4390">
          <w:rPr>
            <w:webHidden/>
          </w:rPr>
          <w:tab/>
        </w:r>
        <w:r w:rsidR="00206698">
          <w:rPr>
            <w:webHidden/>
          </w:rPr>
          <w:fldChar w:fldCharType="begin"/>
        </w:r>
        <w:r w:rsidR="000B4390">
          <w:rPr>
            <w:webHidden/>
          </w:rPr>
          <w:instrText xml:space="preserve"> PAGEREF _Toc485139729 \h </w:instrText>
        </w:r>
        <w:r w:rsidR="00206698">
          <w:rPr>
            <w:webHidden/>
          </w:rPr>
        </w:r>
        <w:r w:rsidR="00206698">
          <w:rPr>
            <w:webHidden/>
          </w:rPr>
          <w:fldChar w:fldCharType="separate"/>
        </w:r>
        <w:r w:rsidR="000B4390">
          <w:rPr>
            <w:webHidden/>
          </w:rPr>
          <w:t>118</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30" w:history="1">
        <w:r w:rsidR="000B4390" w:rsidRPr="0020671A">
          <w:rPr>
            <w:rStyle w:val="Hyperlink"/>
            <w:lang w:val="en-IN"/>
          </w:rPr>
          <w:t>Voucher Consumption Request Message</w:t>
        </w:r>
        <w:r w:rsidR="000B4390">
          <w:rPr>
            <w:webHidden/>
          </w:rPr>
          <w:tab/>
        </w:r>
        <w:r w:rsidR="00206698">
          <w:rPr>
            <w:webHidden/>
          </w:rPr>
          <w:fldChar w:fldCharType="begin"/>
        </w:r>
        <w:r w:rsidR="000B4390">
          <w:rPr>
            <w:webHidden/>
          </w:rPr>
          <w:instrText xml:space="preserve"> PAGEREF _Toc485139730 \h </w:instrText>
        </w:r>
        <w:r w:rsidR="00206698">
          <w:rPr>
            <w:webHidden/>
          </w:rPr>
        </w:r>
        <w:r w:rsidR="00206698">
          <w:rPr>
            <w:webHidden/>
          </w:rPr>
          <w:fldChar w:fldCharType="separate"/>
        </w:r>
        <w:r w:rsidR="000B4390">
          <w:rPr>
            <w:webHidden/>
          </w:rPr>
          <w:t>120</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31" w:history="1">
        <w:r w:rsidR="000B4390" w:rsidRPr="0020671A">
          <w:rPr>
            <w:rStyle w:val="Hyperlink"/>
          </w:rPr>
          <w:t>Voucher PIN Topup by External System to PreTUPS</w:t>
        </w:r>
        <w:r w:rsidR="000B4390">
          <w:rPr>
            <w:webHidden/>
          </w:rPr>
          <w:tab/>
        </w:r>
        <w:r w:rsidR="00206698">
          <w:rPr>
            <w:webHidden/>
          </w:rPr>
          <w:fldChar w:fldCharType="begin"/>
        </w:r>
        <w:r w:rsidR="000B4390">
          <w:rPr>
            <w:webHidden/>
          </w:rPr>
          <w:instrText xml:space="preserve"> PAGEREF _Toc485139731 \h </w:instrText>
        </w:r>
        <w:r w:rsidR="00206698">
          <w:rPr>
            <w:webHidden/>
          </w:rPr>
        </w:r>
        <w:r w:rsidR="00206698">
          <w:rPr>
            <w:webHidden/>
          </w:rPr>
          <w:fldChar w:fldCharType="separate"/>
        </w:r>
        <w:r w:rsidR="000B4390">
          <w:rPr>
            <w:webHidden/>
          </w:rPr>
          <w:t>122</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32" w:history="1">
        <w:r w:rsidR="000B4390" w:rsidRPr="0020671A">
          <w:rPr>
            <w:rStyle w:val="Hyperlink"/>
            <w:lang w:val="en-IN"/>
          </w:rPr>
          <w:t>Voucher Query Request</w:t>
        </w:r>
        <w:r w:rsidR="000B4390">
          <w:rPr>
            <w:webHidden/>
          </w:rPr>
          <w:tab/>
        </w:r>
        <w:r w:rsidR="00206698">
          <w:rPr>
            <w:webHidden/>
          </w:rPr>
          <w:fldChar w:fldCharType="begin"/>
        </w:r>
        <w:r w:rsidR="000B4390">
          <w:rPr>
            <w:webHidden/>
          </w:rPr>
          <w:instrText xml:space="preserve"> PAGEREF _Toc485139732 \h </w:instrText>
        </w:r>
        <w:r w:rsidR="00206698">
          <w:rPr>
            <w:webHidden/>
          </w:rPr>
        </w:r>
        <w:r w:rsidR="00206698">
          <w:rPr>
            <w:webHidden/>
          </w:rPr>
          <w:fldChar w:fldCharType="separate"/>
        </w:r>
        <w:r w:rsidR="000B4390">
          <w:rPr>
            <w:webHidden/>
          </w:rPr>
          <w:t>125</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33" w:history="1">
        <w:r w:rsidR="000B4390" w:rsidRPr="0020671A">
          <w:rPr>
            <w:rStyle w:val="Hyperlink"/>
            <w:lang w:val="en-IN"/>
          </w:rPr>
          <w:t>Voucher Rollback Request</w:t>
        </w:r>
        <w:r w:rsidR="000B4390">
          <w:rPr>
            <w:webHidden/>
          </w:rPr>
          <w:tab/>
        </w:r>
        <w:r w:rsidR="00206698">
          <w:rPr>
            <w:webHidden/>
          </w:rPr>
          <w:fldChar w:fldCharType="begin"/>
        </w:r>
        <w:r w:rsidR="000B4390">
          <w:rPr>
            <w:webHidden/>
          </w:rPr>
          <w:instrText xml:space="preserve"> PAGEREF _Toc485139733 \h </w:instrText>
        </w:r>
        <w:r w:rsidR="00206698">
          <w:rPr>
            <w:webHidden/>
          </w:rPr>
        </w:r>
        <w:r w:rsidR="00206698">
          <w:rPr>
            <w:webHidden/>
          </w:rPr>
          <w:fldChar w:fldCharType="separate"/>
        </w:r>
        <w:r w:rsidR="000B4390">
          <w:rPr>
            <w:webHidden/>
          </w:rPr>
          <w:t>127</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34" w:history="1">
        <w:r w:rsidR="000B4390" w:rsidRPr="0020671A">
          <w:rPr>
            <w:rStyle w:val="Hyperlink"/>
            <w:lang w:val="en-IN"/>
          </w:rPr>
          <w:t>LMS Points Enquiry</w:t>
        </w:r>
        <w:r w:rsidR="000B4390">
          <w:rPr>
            <w:webHidden/>
          </w:rPr>
          <w:tab/>
        </w:r>
        <w:r w:rsidR="00206698">
          <w:rPr>
            <w:webHidden/>
          </w:rPr>
          <w:fldChar w:fldCharType="begin"/>
        </w:r>
        <w:r w:rsidR="000B4390">
          <w:rPr>
            <w:webHidden/>
          </w:rPr>
          <w:instrText xml:space="preserve"> PAGEREF _Toc485139734 \h </w:instrText>
        </w:r>
        <w:r w:rsidR="00206698">
          <w:rPr>
            <w:webHidden/>
          </w:rPr>
        </w:r>
        <w:r w:rsidR="00206698">
          <w:rPr>
            <w:webHidden/>
          </w:rPr>
          <w:fldChar w:fldCharType="separate"/>
        </w:r>
        <w:r w:rsidR="000B4390">
          <w:rPr>
            <w:webHidden/>
          </w:rPr>
          <w:t>129</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35" w:history="1">
        <w:r w:rsidR="000B4390" w:rsidRPr="0020671A">
          <w:rPr>
            <w:rStyle w:val="Hyperlink"/>
            <w:lang w:val="en-IN"/>
          </w:rPr>
          <w:t>LMS Points Redemption</w:t>
        </w:r>
        <w:r w:rsidR="000B4390">
          <w:rPr>
            <w:webHidden/>
          </w:rPr>
          <w:tab/>
        </w:r>
        <w:r w:rsidR="00206698">
          <w:rPr>
            <w:webHidden/>
          </w:rPr>
          <w:fldChar w:fldCharType="begin"/>
        </w:r>
        <w:r w:rsidR="000B4390">
          <w:rPr>
            <w:webHidden/>
          </w:rPr>
          <w:instrText xml:space="preserve"> PAGEREF _Toc485139735 \h </w:instrText>
        </w:r>
        <w:r w:rsidR="00206698">
          <w:rPr>
            <w:webHidden/>
          </w:rPr>
        </w:r>
        <w:r w:rsidR="00206698">
          <w:rPr>
            <w:webHidden/>
          </w:rPr>
          <w:fldChar w:fldCharType="separate"/>
        </w:r>
        <w:r w:rsidR="000B4390">
          <w:rPr>
            <w:webHidden/>
          </w:rPr>
          <w:t>131</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36" w:history="1">
        <w:r w:rsidR="000B4390" w:rsidRPr="0020671A">
          <w:rPr>
            <w:rStyle w:val="Hyperlink"/>
          </w:rPr>
          <w:t>User Deletion XML API</w:t>
        </w:r>
        <w:r w:rsidR="000B4390">
          <w:rPr>
            <w:webHidden/>
          </w:rPr>
          <w:tab/>
        </w:r>
        <w:r w:rsidR="00206698">
          <w:rPr>
            <w:webHidden/>
          </w:rPr>
          <w:fldChar w:fldCharType="begin"/>
        </w:r>
        <w:r w:rsidR="000B4390">
          <w:rPr>
            <w:webHidden/>
          </w:rPr>
          <w:instrText xml:space="preserve"> PAGEREF _Toc485139736 \h </w:instrText>
        </w:r>
        <w:r w:rsidR="00206698">
          <w:rPr>
            <w:webHidden/>
          </w:rPr>
        </w:r>
        <w:r w:rsidR="00206698">
          <w:rPr>
            <w:webHidden/>
          </w:rPr>
          <w:fldChar w:fldCharType="separate"/>
        </w:r>
        <w:r w:rsidR="000B4390">
          <w:rPr>
            <w:webHidden/>
          </w:rPr>
          <w:t>133</w:t>
        </w:r>
        <w:r w:rsidR="00206698">
          <w:rPr>
            <w:webHidden/>
          </w:rPr>
          <w:fldChar w:fldCharType="end"/>
        </w:r>
      </w:hyperlink>
    </w:p>
    <w:p w:rsidR="000B4390" w:rsidRDefault="00D46E99">
      <w:pPr>
        <w:pStyle w:val="TOC3"/>
        <w:rPr>
          <w:rFonts w:asciiTheme="minorHAnsi" w:eastAsiaTheme="minorEastAsia" w:hAnsiTheme="minorHAnsi" w:cstheme="minorBidi"/>
          <w:caps w:val="0"/>
          <w:color w:val="auto"/>
          <w:szCs w:val="22"/>
          <w:lang w:val="en-IN" w:eastAsia="en-IN"/>
        </w:rPr>
      </w:pPr>
      <w:hyperlink w:anchor="_Toc485139737" w:history="1">
        <w:r w:rsidR="000B4390" w:rsidRPr="0020671A">
          <w:rPr>
            <w:rStyle w:val="Hyperlink"/>
          </w:rPr>
          <w:t>XML Request Syntax</w:t>
        </w:r>
        <w:r w:rsidR="000B4390">
          <w:rPr>
            <w:webHidden/>
          </w:rPr>
          <w:tab/>
        </w:r>
        <w:r w:rsidR="00206698">
          <w:rPr>
            <w:webHidden/>
          </w:rPr>
          <w:fldChar w:fldCharType="begin"/>
        </w:r>
        <w:r w:rsidR="000B4390">
          <w:rPr>
            <w:webHidden/>
          </w:rPr>
          <w:instrText xml:space="preserve"> PAGEREF _Toc485139737 \h </w:instrText>
        </w:r>
        <w:r w:rsidR="00206698">
          <w:rPr>
            <w:webHidden/>
          </w:rPr>
        </w:r>
        <w:r w:rsidR="00206698">
          <w:rPr>
            <w:webHidden/>
          </w:rPr>
          <w:fldChar w:fldCharType="separate"/>
        </w:r>
        <w:r w:rsidR="000B4390">
          <w:rPr>
            <w:webHidden/>
          </w:rPr>
          <w:t>133</w:t>
        </w:r>
        <w:r w:rsidR="00206698">
          <w:rPr>
            <w:webHidden/>
          </w:rPr>
          <w:fldChar w:fldCharType="end"/>
        </w:r>
      </w:hyperlink>
    </w:p>
    <w:p w:rsidR="000B4390" w:rsidRDefault="00D46E99">
      <w:pPr>
        <w:pStyle w:val="TOC3"/>
        <w:rPr>
          <w:rFonts w:asciiTheme="minorHAnsi" w:eastAsiaTheme="minorEastAsia" w:hAnsiTheme="minorHAnsi" w:cstheme="minorBidi"/>
          <w:caps w:val="0"/>
          <w:color w:val="auto"/>
          <w:szCs w:val="22"/>
          <w:lang w:val="en-IN" w:eastAsia="en-IN"/>
        </w:rPr>
      </w:pPr>
      <w:hyperlink w:anchor="_Toc485139738" w:history="1">
        <w:r w:rsidR="000B4390" w:rsidRPr="0020671A">
          <w:rPr>
            <w:rStyle w:val="Hyperlink"/>
          </w:rPr>
          <w:t>XML Response Syntax</w:t>
        </w:r>
        <w:r w:rsidR="000B4390">
          <w:rPr>
            <w:webHidden/>
          </w:rPr>
          <w:tab/>
        </w:r>
        <w:r w:rsidR="00206698">
          <w:rPr>
            <w:webHidden/>
          </w:rPr>
          <w:fldChar w:fldCharType="begin"/>
        </w:r>
        <w:r w:rsidR="000B4390">
          <w:rPr>
            <w:webHidden/>
          </w:rPr>
          <w:instrText xml:space="preserve"> PAGEREF _Toc485139738 \h </w:instrText>
        </w:r>
        <w:r w:rsidR="00206698">
          <w:rPr>
            <w:webHidden/>
          </w:rPr>
        </w:r>
        <w:r w:rsidR="00206698">
          <w:rPr>
            <w:webHidden/>
          </w:rPr>
          <w:fldChar w:fldCharType="separate"/>
        </w:r>
        <w:r w:rsidR="000B4390">
          <w:rPr>
            <w:webHidden/>
          </w:rPr>
          <w:t>135</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39" w:history="1">
        <w:r w:rsidR="000B4390" w:rsidRPr="0020671A">
          <w:rPr>
            <w:rStyle w:val="Hyperlink"/>
          </w:rPr>
          <w:t>C2S RECHARGE REVERSAL XML API</w:t>
        </w:r>
        <w:r w:rsidR="000B4390">
          <w:rPr>
            <w:webHidden/>
          </w:rPr>
          <w:tab/>
        </w:r>
        <w:r w:rsidR="00206698">
          <w:rPr>
            <w:webHidden/>
          </w:rPr>
          <w:fldChar w:fldCharType="begin"/>
        </w:r>
        <w:r w:rsidR="000B4390">
          <w:rPr>
            <w:webHidden/>
          </w:rPr>
          <w:instrText xml:space="preserve"> PAGEREF _Toc485139739 \h </w:instrText>
        </w:r>
        <w:r w:rsidR="00206698">
          <w:rPr>
            <w:webHidden/>
          </w:rPr>
        </w:r>
        <w:r w:rsidR="00206698">
          <w:rPr>
            <w:webHidden/>
          </w:rPr>
          <w:fldChar w:fldCharType="separate"/>
        </w:r>
        <w:r w:rsidR="000B4390">
          <w:rPr>
            <w:webHidden/>
          </w:rPr>
          <w:t>136</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40" w:history="1">
        <w:r w:rsidR="000B4390" w:rsidRPr="0020671A">
          <w:rPr>
            <w:rStyle w:val="Hyperlink"/>
            <w:lang w:val="en-IN"/>
          </w:rPr>
          <w:t>2.49 Retrieve all Eligible Card Details for a Subscriber API</w:t>
        </w:r>
        <w:r w:rsidR="000B4390">
          <w:rPr>
            <w:webHidden/>
          </w:rPr>
          <w:tab/>
        </w:r>
        <w:r w:rsidR="00206698">
          <w:rPr>
            <w:webHidden/>
          </w:rPr>
          <w:fldChar w:fldCharType="begin"/>
        </w:r>
        <w:r w:rsidR="000B4390">
          <w:rPr>
            <w:webHidden/>
          </w:rPr>
          <w:instrText xml:space="preserve"> PAGEREF _Toc485139740 \h </w:instrText>
        </w:r>
        <w:r w:rsidR="00206698">
          <w:rPr>
            <w:webHidden/>
          </w:rPr>
        </w:r>
        <w:r w:rsidR="00206698">
          <w:rPr>
            <w:webHidden/>
          </w:rPr>
          <w:fldChar w:fldCharType="separate"/>
        </w:r>
        <w:r w:rsidR="000B4390">
          <w:rPr>
            <w:webHidden/>
          </w:rPr>
          <w:t>138</w:t>
        </w:r>
        <w:r w:rsidR="00206698">
          <w:rPr>
            <w:webHidden/>
          </w:rPr>
          <w:fldChar w:fldCharType="end"/>
        </w:r>
      </w:hyperlink>
    </w:p>
    <w:p w:rsidR="000B4390" w:rsidRDefault="00D46E99">
      <w:pPr>
        <w:pStyle w:val="TOC3"/>
        <w:rPr>
          <w:rFonts w:asciiTheme="minorHAnsi" w:eastAsiaTheme="minorEastAsia" w:hAnsiTheme="minorHAnsi" w:cstheme="minorBidi"/>
          <w:caps w:val="0"/>
          <w:color w:val="auto"/>
          <w:szCs w:val="22"/>
          <w:lang w:val="en-IN" w:eastAsia="en-IN"/>
        </w:rPr>
      </w:pPr>
      <w:hyperlink w:anchor="_Toc485139741" w:history="1">
        <w:r w:rsidR="000B4390" w:rsidRPr="0020671A">
          <w:rPr>
            <w:rStyle w:val="Hyperlink"/>
          </w:rPr>
          <w:t>XML Request Syntax</w:t>
        </w:r>
        <w:r w:rsidR="000B4390">
          <w:rPr>
            <w:webHidden/>
          </w:rPr>
          <w:tab/>
        </w:r>
        <w:r w:rsidR="00206698">
          <w:rPr>
            <w:webHidden/>
          </w:rPr>
          <w:fldChar w:fldCharType="begin"/>
        </w:r>
        <w:r w:rsidR="000B4390">
          <w:rPr>
            <w:webHidden/>
          </w:rPr>
          <w:instrText xml:space="preserve"> PAGEREF _Toc485139741 \h </w:instrText>
        </w:r>
        <w:r w:rsidR="00206698">
          <w:rPr>
            <w:webHidden/>
          </w:rPr>
        </w:r>
        <w:r w:rsidR="00206698">
          <w:rPr>
            <w:webHidden/>
          </w:rPr>
          <w:fldChar w:fldCharType="separate"/>
        </w:r>
        <w:r w:rsidR="000B4390">
          <w:rPr>
            <w:webHidden/>
          </w:rPr>
          <w:t>138</w:t>
        </w:r>
        <w:r w:rsidR="00206698">
          <w:rPr>
            <w:webHidden/>
          </w:rPr>
          <w:fldChar w:fldCharType="end"/>
        </w:r>
      </w:hyperlink>
    </w:p>
    <w:p w:rsidR="000B4390" w:rsidRDefault="00D46E99">
      <w:pPr>
        <w:pStyle w:val="TOC3"/>
        <w:rPr>
          <w:rFonts w:asciiTheme="minorHAnsi" w:eastAsiaTheme="minorEastAsia" w:hAnsiTheme="minorHAnsi" w:cstheme="minorBidi"/>
          <w:caps w:val="0"/>
          <w:color w:val="auto"/>
          <w:szCs w:val="22"/>
          <w:lang w:val="en-IN" w:eastAsia="en-IN"/>
        </w:rPr>
      </w:pPr>
      <w:hyperlink w:anchor="_Toc485139742" w:history="1">
        <w:r w:rsidR="000B4390" w:rsidRPr="0020671A">
          <w:rPr>
            <w:rStyle w:val="Hyperlink"/>
          </w:rPr>
          <w:t>XML Response Syntax</w:t>
        </w:r>
        <w:r w:rsidR="000B4390">
          <w:rPr>
            <w:webHidden/>
          </w:rPr>
          <w:tab/>
        </w:r>
        <w:r w:rsidR="00206698">
          <w:rPr>
            <w:webHidden/>
          </w:rPr>
          <w:fldChar w:fldCharType="begin"/>
        </w:r>
        <w:r w:rsidR="000B4390">
          <w:rPr>
            <w:webHidden/>
          </w:rPr>
          <w:instrText xml:space="preserve"> PAGEREF _Toc485139742 \h </w:instrText>
        </w:r>
        <w:r w:rsidR="00206698">
          <w:rPr>
            <w:webHidden/>
          </w:rPr>
        </w:r>
        <w:r w:rsidR="00206698">
          <w:rPr>
            <w:webHidden/>
          </w:rPr>
          <w:fldChar w:fldCharType="separate"/>
        </w:r>
        <w:r w:rsidR="000B4390">
          <w:rPr>
            <w:webHidden/>
          </w:rPr>
          <w:t>140</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43" w:history="1">
        <w:r w:rsidR="000B4390" w:rsidRPr="0020671A">
          <w:rPr>
            <w:rStyle w:val="Hyperlink"/>
          </w:rPr>
          <w:t xml:space="preserve">2.50 </w:t>
        </w:r>
        <w:r w:rsidR="000B4390" w:rsidRPr="0020671A">
          <w:rPr>
            <w:rStyle w:val="Hyperlink"/>
            <w:lang w:val="en-IN"/>
          </w:rPr>
          <w:t>Lite Customer Recharge</w:t>
        </w:r>
        <w:r w:rsidR="000B4390">
          <w:rPr>
            <w:webHidden/>
          </w:rPr>
          <w:tab/>
        </w:r>
        <w:r w:rsidR="00206698">
          <w:rPr>
            <w:webHidden/>
          </w:rPr>
          <w:fldChar w:fldCharType="begin"/>
        </w:r>
        <w:r w:rsidR="000B4390">
          <w:rPr>
            <w:webHidden/>
          </w:rPr>
          <w:instrText xml:space="preserve"> PAGEREF _Toc485139743 \h </w:instrText>
        </w:r>
        <w:r w:rsidR="00206698">
          <w:rPr>
            <w:webHidden/>
          </w:rPr>
        </w:r>
        <w:r w:rsidR="00206698">
          <w:rPr>
            <w:webHidden/>
          </w:rPr>
          <w:fldChar w:fldCharType="separate"/>
        </w:r>
        <w:r w:rsidR="000B4390">
          <w:rPr>
            <w:webHidden/>
          </w:rPr>
          <w:t>141</w:t>
        </w:r>
        <w:r w:rsidR="00206698">
          <w:rPr>
            <w:webHidden/>
          </w:rPr>
          <w:fldChar w:fldCharType="end"/>
        </w:r>
      </w:hyperlink>
    </w:p>
    <w:p w:rsidR="000B4390" w:rsidRDefault="00D46E99">
      <w:pPr>
        <w:pStyle w:val="TOC3"/>
        <w:rPr>
          <w:rFonts w:asciiTheme="minorHAnsi" w:eastAsiaTheme="minorEastAsia" w:hAnsiTheme="minorHAnsi" w:cstheme="minorBidi"/>
          <w:caps w:val="0"/>
          <w:color w:val="auto"/>
          <w:szCs w:val="22"/>
          <w:lang w:val="en-IN" w:eastAsia="en-IN"/>
        </w:rPr>
      </w:pPr>
      <w:hyperlink w:anchor="_Toc485139744" w:history="1">
        <w:r w:rsidR="000B4390" w:rsidRPr="0020671A">
          <w:rPr>
            <w:rStyle w:val="Hyperlink"/>
          </w:rPr>
          <w:t>XML Request Syntax</w:t>
        </w:r>
        <w:r w:rsidR="000B4390">
          <w:rPr>
            <w:webHidden/>
          </w:rPr>
          <w:tab/>
        </w:r>
        <w:r w:rsidR="00206698">
          <w:rPr>
            <w:webHidden/>
          </w:rPr>
          <w:fldChar w:fldCharType="begin"/>
        </w:r>
        <w:r w:rsidR="000B4390">
          <w:rPr>
            <w:webHidden/>
          </w:rPr>
          <w:instrText xml:space="preserve"> PAGEREF _Toc485139744 \h </w:instrText>
        </w:r>
        <w:r w:rsidR="00206698">
          <w:rPr>
            <w:webHidden/>
          </w:rPr>
        </w:r>
        <w:r w:rsidR="00206698">
          <w:rPr>
            <w:webHidden/>
          </w:rPr>
          <w:fldChar w:fldCharType="separate"/>
        </w:r>
        <w:r w:rsidR="000B4390">
          <w:rPr>
            <w:webHidden/>
          </w:rPr>
          <w:t>141</w:t>
        </w:r>
        <w:r w:rsidR="00206698">
          <w:rPr>
            <w:webHidden/>
          </w:rPr>
          <w:fldChar w:fldCharType="end"/>
        </w:r>
      </w:hyperlink>
    </w:p>
    <w:p w:rsidR="000B4390" w:rsidRDefault="00D46E99">
      <w:pPr>
        <w:pStyle w:val="TOC3"/>
        <w:rPr>
          <w:rFonts w:asciiTheme="minorHAnsi" w:eastAsiaTheme="minorEastAsia" w:hAnsiTheme="minorHAnsi" w:cstheme="minorBidi"/>
          <w:caps w:val="0"/>
          <w:color w:val="auto"/>
          <w:szCs w:val="22"/>
          <w:lang w:val="en-IN" w:eastAsia="en-IN"/>
        </w:rPr>
      </w:pPr>
      <w:hyperlink w:anchor="_Toc485139745" w:history="1">
        <w:r w:rsidR="000B4390" w:rsidRPr="0020671A">
          <w:rPr>
            <w:rStyle w:val="Hyperlink"/>
          </w:rPr>
          <w:t>XML Response Syntax</w:t>
        </w:r>
        <w:r w:rsidR="000B4390">
          <w:rPr>
            <w:webHidden/>
          </w:rPr>
          <w:tab/>
        </w:r>
        <w:r w:rsidR="00206698">
          <w:rPr>
            <w:webHidden/>
          </w:rPr>
          <w:fldChar w:fldCharType="begin"/>
        </w:r>
        <w:r w:rsidR="000B4390">
          <w:rPr>
            <w:webHidden/>
          </w:rPr>
          <w:instrText xml:space="preserve"> PAGEREF _Toc485139745 \h </w:instrText>
        </w:r>
        <w:r w:rsidR="00206698">
          <w:rPr>
            <w:webHidden/>
          </w:rPr>
        </w:r>
        <w:r w:rsidR="00206698">
          <w:rPr>
            <w:webHidden/>
          </w:rPr>
          <w:fldChar w:fldCharType="separate"/>
        </w:r>
        <w:r w:rsidR="000B4390">
          <w:rPr>
            <w:webHidden/>
          </w:rPr>
          <w:t>143</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46" w:history="1">
        <w:r w:rsidR="000B4390" w:rsidRPr="0020671A">
          <w:rPr>
            <w:rStyle w:val="Hyperlink"/>
          </w:rPr>
          <w:t>2.51 SOS Request</w:t>
        </w:r>
        <w:r w:rsidR="000B4390">
          <w:rPr>
            <w:webHidden/>
          </w:rPr>
          <w:tab/>
        </w:r>
        <w:r w:rsidR="00206698">
          <w:rPr>
            <w:webHidden/>
          </w:rPr>
          <w:fldChar w:fldCharType="begin"/>
        </w:r>
        <w:r w:rsidR="000B4390">
          <w:rPr>
            <w:webHidden/>
          </w:rPr>
          <w:instrText xml:space="preserve"> PAGEREF _Toc485139746 \h </w:instrText>
        </w:r>
        <w:r w:rsidR="00206698">
          <w:rPr>
            <w:webHidden/>
          </w:rPr>
        </w:r>
        <w:r w:rsidR="00206698">
          <w:rPr>
            <w:webHidden/>
          </w:rPr>
          <w:fldChar w:fldCharType="separate"/>
        </w:r>
        <w:r w:rsidR="000B4390">
          <w:rPr>
            <w:webHidden/>
          </w:rPr>
          <w:t>144</w:t>
        </w:r>
        <w:r w:rsidR="00206698">
          <w:rPr>
            <w:webHidden/>
          </w:rPr>
          <w:fldChar w:fldCharType="end"/>
        </w:r>
      </w:hyperlink>
    </w:p>
    <w:p w:rsidR="000B4390" w:rsidRDefault="00D46E99">
      <w:pPr>
        <w:pStyle w:val="TOC3"/>
        <w:rPr>
          <w:rFonts w:asciiTheme="minorHAnsi" w:eastAsiaTheme="minorEastAsia" w:hAnsiTheme="minorHAnsi" w:cstheme="minorBidi"/>
          <w:caps w:val="0"/>
          <w:color w:val="auto"/>
          <w:szCs w:val="22"/>
          <w:lang w:val="en-IN" w:eastAsia="en-IN"/>
        </w:rPr>
      </w:pPr>
      <w:hyperlink w:anchor="_Toc485139747" w:history="1">
        <w:r w:rsidR="000B4390" w:rsidRPr="0020671A">
          <w:rPr>
            <w:rStyle w:val="Hyperlink"/>
          </w:rPr>
          <w:t>XML Request Syntax</w:t>
        </w:r>
        <w:r w:rsidR="000B4390">
          <w:rPr>
            <w:webHidden/>
          </w:rPr>
          <w:tab/>
        </w:r>
        <w:r w:rsidR="00206698">
          <w:rPr>
            <w:webHidden/>
          </w:rPr>
          <w:fldChar w:fldCharType="begin"/>
        </w:r>
        <w:r w:rsidR="000B4390">
          <w:rPr>
            <w:webHidden/>
          </w:rPr>
          <w:instrText xml:space="preserve"> PAGEREF _Toc485139747 \h </w:instrText>
        </w:r>
        <w:r w:rsidR="00206698">
          <w:rPr>
            <w:webHidden/>
          </w:rPr>
        </w:r>
        <w:r w:rsidR="00206698">
          <w:rPr>
            <w:webHidden/>
          </w:rPr>
          <w:fldChar w:fldCharType="separate"/>
        </w:r>
        <w:r w:rsidR="000B4390">
          <w:rPr>
            <w:webHidden/>
          </w:rPr>
          <w:t>144</w:t>
        </w:r>
        <w:r w:rsidR="00206698">
          <w:rPr>
            <w:webHidden/>
          </w:rPr>
          <w:fldChar w:fldCharType="end"/>
        </w:r>
      </w:hyperlink>
    </w:p>
    <w:p w:rsidR="000B4390" w:rsidRDefault="00D46E99">
      <w:pPr>
        <w:pStyle w:val="TOC3"/>
        <w:rPr>
          <w:rFonts w:asciiTheme="minorHAnsi" w:eastAsiaTheme="minorEastAsia" w:hAnsiTheme="minorHAnsi" w:cstheme="minorBidi"/>
          <w:caps w:val="0"/>
          <w:color w:val="auto"/>
          <w:szCs w:val="22"/>
          <w:lang w:val="en-IN" w:eastAsia="en-IN"/>
        </w:rPr>
      </w:pPr>
      <w:hyperlink w:anchor="_Toc485139748" w:history="1">
        <w:r w:rsidR="000B4390" w:rsidRPr="0020671A">
          <w:rPr>
            <w:rStyle w:val="Hyperlink"/>
          </w:rPr>
          <w:t>XML Response Syntax</w:t>
        </w:r>
        <w:r w:rsidR="000B4390">
          <w:rPr>
            <w:webHidden/>
          </w:rPr>
          <w:tab/>
        </w:r>
        <w:r w:rsidR="00206698">
          <w:rPr>
            <w:webHidden/>
          </w:rPr>
          <w:fldChar w:fldCharType="begin"/>
        </w:r>
        <w:r w:rsidR="000B4390">
          <w:rPr>
            <w:webHidden/>
          </w:rPr>
          <w:instrText xml:space="preserve"> PAGEREF _Toc485139748 \h </w:instrText>
        </w:r>
        <w:r w:rsidR="00206698">
          <w:rPr>
            <w:webHidden/>
          </w:rPr>
        </w:r>
        <w:r w:rsidR="00206698">
          <w:rPr>
            <w:webHidden/>
          </w:rPr>
          <w:fldChar w:fldCharType="separate"/>
        </w:r>
        <w:r w:rsidR="000B4390">
          <w:rPr>
            <w:webHidden/>
          </w:rPr>
          <w:t>145</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49" w:history="1">
        <w:r w:rsidR="000B4390" w:rsidRPr="0020671A">
          <w:rPr>
            <w:rStyle w:val="Hyperlink"/>
          </w:rPr>
          <w:t>2.52 SOS MANUAL SETTLEMENT REQUEST</w:t>
        </w:r>
        <w:r w:rsidR="000B4390">
          <w:rPr>
            <w:webHidden/>
          </w:rPr>
          <w:tab/>
        </w:r>
        <w:r w:rsidR="00206698">
          <w:rPr>
            <w:webHidden/>
          </w:rPr>
          <w:fldChar w:fldCharType="begin"/>
        </w:r>
        <w:r w:rsidR="000B4390">
          <w:rPr>
            <w:webHidden/>
          </w:rPr>
          <w:instrText xml:space="preserve"> PAGEREF _Toc485139749 \h </w:instrText>
        </w:r>
        <w:r w:rsidR="00206698">
          <w:rPr>
            <w:webHidden/>
          </w:rPr>
        </w:r>
        <w:r w:rsidR="00206698">
          <w:rPr>
            <w:webHidden/>
          </w:rPr>
          <w:fldChar w:fldCharType="separate"/>
        </w:r>
        <w:r w:rsidR="000B4390">
          <w:rPr>
            <w:webHidden/>
          </w:rPr>
          <w:t>146</w:t>
        </w:r>
        <w:r w:rsidR="00206698">
          <w:rPr>
            <w:webHidden/>
          </w:rPr>
          <w:fldChar w:fldCharType="end"/>
        </w:r>
      </w:hyperlink>
    </w:p>
    <w:p w:rsidR="000B4390" w:rsidRDefault="00D46E99">
      <w:pPr>
        <w:pStyle w:val="TOC3"/>
        <w:rPr>
          <w:rFonts w:asciiTheme="minorHAnsi" w:eastAsiaTheme="minorEastAsia" w:hAnsiTheme="minorHAnsi" w:cstheme="minorBidi"/>
          <w:caps w:val="0"/>
          <w:color w:val="auto"/>
          <w:szCs w:val="22"/>
          <w:lang w:val="en-IN" w:eastAsia="en-IN"/>
        </w:rPr>
      </w:pPr>
      <w:hyperlink w:anchor="_Toc485139750" w:history="1">
        <w:r w:rsidR="000B4390" w:rsidRPr="0020671A">
          <w:rPr>
            <w:rStyle w:val="Hyperlink"/>
          </w:rPr>
          <w:t>XML Request Syntax</w:t>
        </w:r>
        <w:r w:rsidR="000B4390">
          <w:rPr>
            <w:webHidden/>
          </w:rPr>
          <w:tab/>
        </w:r>
        <w:r w:rsidR="00206698">
          <w:rPr>
            <w:webHidden/>
          </w:rPr>
          <w:fldChar w:fldCharType="begin"/>
        </w:r>
        <w:r w:rsidR="000B4390">
          <w:rPr>
            <w:webHidden/>
          </w:rPr>
          <w:instrText xml:space="preserve"> PAGEREF _Toc485139750 \h </w:instrText>
        </w:r>
        <w:r w:rsidR="00206698">
          <w:rPr>
            <w:webHidden/>
          </w:rPr>
        </w:r>
        <w:r w:rsidR="00206698">
          <w:rPr>
            <w:webHidden/>
          </w:rPr>
          <w:fldChar w:fldCharType="separate"/>
        </w:r>
        <w:r w:rsidR="000B4390">
          <w:rPr>
            <w:webHidden/>
          </w:rPr>
          <w:t>147</w:t>
        </w:r>
        <w:r w:rsidR="00206698">
          <w:rPr>
            <w:webHidden/>
          </w:rPr>
          <w:fldChar w:fldCharType="end"/>
        </w:r>
      </w:hyperlink>
    </w:p>
    <w:p w:rsidR="000B4390" w:rsidRDefault="00D46E99">
      <w:pPr>
        <w:pStyle w:val="TOC3"/>
        <w:rPr>
          <w:rFonts w:asciiTheme="minorHAnsi" w:eastAsiaTheme="minorEastAsia" w:hAnsiTheme="minorHAnsi" w:cstheme="minorBidi"/>
          <w:caps w:val="0"/>
          <w:color w:val="auto"/>
          <w:szCs w:val="22"/>
          <w:lang w:val="en-IN" w:eastAsia="en-IN"/>
        </w:rPr>
      </w:pPr>
      <w:hyperlink w:anchor="_Toc485139751" w:history="1">
        <w:r w:rsidR="000B4390" w:rsidRPr="0020671A">
          <w:rPr>
            <w:rStyle w:val="Hyperlink"/>
          </w:rPr>
          <w:t>XML Response Syntax</w:t>
        </w:r>
        <w:r w:rsidR="000B4390">
          <w:rPr>
            <w:webHidden/>
          </w:rPr>
          <w:tab/>
        </w:r>
        <w:r w:rsidR="00206698">
          <w:rPr>
            <w:webHidden/>
          </w:rPr>
          <w:fldChar w:fldCharType="begin"/>
        </w:r>
        <w:r w:rsidR="000B4390">
          <w:rPr>
            <w:webHidden/>
          </w:rPr>
          <w:instrText xml:space="preserve"> PAGEREF _Toc485139751 \h </w:instrText>
        </w:r>
        <w:r w:rsidR="00206698">
          <w:rPr>
            <w:webHidden/>
          </w:rPr>
        </w:r>
        <w:r w:rsidR="00206698">
          <w:rPr>
            <w:webHidden/>
          </w:rPr>
          <w:fldChar w:fldCharType="separate"/>
        </w:r>
        <w:r w:rsidR="000B4390">
          <w:rPr>
            <w:webHidden/>
          </w:rPr>
          <w:t>148</w:t>
        </w:r>
        <w:r w:rsidR="00206698">
          <w:rPr>
            <w:webHidden/>
          </w:rPr>
          <w:fldChar w:fldCharType="end"/>
        </w:r>
      </w:hyperlink>
    </w:p>
    <w:p w:rsidR="000B4390" w:rsidRDefault="00D46E99">
      <w:pPr>
        <w:pStyle w:val="TOC2"/>
        <w:rPr>
          <w:rFonts w:asciiTheme="minorHAnsi" w:eastAsiaTheme="minorEastAsia" w:hAnsiTheme="minorHAnsi" w:cstheme="minorBidi"/>
          <w:b w:val="0"/>
          <w:bCs w:val="0"/>
          <w:caps w:val="0"/>
          <w:color w:val="auto"/>
          <w:szCs w:val="22"/>
          <w:lang w:val="en-IN" w:eastAsia="en-IN"/>
        </w:rPr>
      </w:pPr>
      <w:hyperlink w:anchor="_Toc485139752" w:history="1">
        <w:r w:rsidR="000B4390" w:rsidRPr="0020671A">
          <w:rPr>
            <w:rStyle w:val="Hyperlink"/>
          </w:rPr>
          <w:t>2.53 Voucher Status Change Request</w:t>
        </w:r>
        <w:r w:rsidR="000B4390">
          <w:rPr>
            <w:webHidden/>
          </w:rPr>
          <w:tab/>
        </w:r>
        <w:r w:rsidR="00206698">
          <w:rPr>
            <w:webHidden/>
          </w:rPr>
          <w:fldChar w:fldCharType="begin"/>
        </w:r>
        <w:r w:rsidR="000B4390">
          <w:rPr>
            <w:webHidden/>
          </w:rPr>
          <w:instrText xml:space="preserve"> PAGEREF _Toc485139752 \h </w:instrText>
        </w:r>
        <w:r w:rsidR="00206698">
          <w:rPr>
            <w:webHidden/>
          </w:rPr>
        </w:r>
        <w:r w:rsidR="00206698">
          <w:rPr>
            <w:webHidden/>
          </w:rPr>
          <w:fldChar w:fldCharType="separate"/>
        </w:r>
        <w:r w:rsidR="000B4390">
          <w:rPr>
            <w:webHidden/>
          </w:rPr>
          <w:t>149</w:t>
        </w:r>
        <w:r w:rsidR="00206698">
          <w:rPr>
            <w:webHidden/>
          </w:rPr>
          <w:fldChar w:fldCharType="end"/>
        </w:r>
      </w:hyperlink>
    </w:p>
    <w:p w:rsidR="000B4390" w:rsidRDefault="00D46E99">
      <w:pPr>
        <w:pStyle w:val="TOC1"/>
        <w:rPr>
          <w:rFonts w:asciiTheme="minorHAnsi" w:eastAsiaTheme="minorEastAsia" w:hAnsiTheme="minorHAnsi" w:cstheme="minorBidi"/>
          <w:b w:val="0"/>
          <w:bCs w:val="0"/>
          <w:color w:val="auto"/>
          <w:sz w:val="22"/>
          <w:szCs w:val="22"/>
          <w:lang w:val="en-IN" w:eastAsia="en-IN"/>
        </w:rPr>
      </w:pPr>
      <w:hyperlink w:anchor="_Toc485139753" w:history="1">
        <w:r w:rsidR="000B4390" w:rsidRPr="0020671A">
          <w:rPr>
            <w:rStyle w:val="Hyperlink"/>
            <w:lang w:val="en-IN"/>
          </w:rPr>
          <w:t>Contact Us</w:t>
        </w:r>
        <w:r w:rsidR="000B4390">
          <w:rPr>
            <w:webHidden/>
          </w:rPr>
          <w:tab/>
        </w:r>
        <w:r w:rsidR="00206698">
          <w:rPr>
            <w:webHidden/>
          </w:rPr>
          <w:fldChar w:fldCharType="begin"/>
        </w:r>
        <w:r w:rsidR="000B4390">
          <w:rPr>
            <w:webHidden/>
          </w:rPr>
          <w:instrText xml:space="preserve"> PAGEREF _Toc485139753 \h </w:instrText>
        </w:r>
        <w:r w:rsidR="00206698">
          <w:rPr>
            <w:webHidden/>
          </w:rPr>
        </w:r>
        <w:r w:rsidR="00206698">
          <w:rPr>
            <w:webHidden/>
          </w:rPr>
          <w:fldChar w:fldCharType="separate"/>
        </w:r>
        <w:r w:rsidR="000B4390">
          <w:rPr>
            <w:webHidden/>
          </w:rPr>
          <w:t>152</w:t>
        </w:r>
        <w:r w:rsidR="00206698">
          <w:rPr>
            <w:webHidden/>
          </w:rPr>
          <w:fldChar w:fldCharType="end"/>
        </w:r>
      </w:hyperlink>
    </w:p>
    <w:p w:rsidR="00C3638B" w:rsidRPr="00425C8F" w:rsidRDefault="00206698" w:rsidP="00C3638B">
      <w:pPr>
        <w:pStyle w:val="BodyText2"/>
        <w:rPr>
          <w:lang w:val="en-IN"/>
        </w:rPr>
      </w:pPr>
      <w:r w:rsidRPr="00425C8F">
        <w:rPr>
          <w:lang w:val="en-IN"/>
        </w:rPr>
        <w:fldChar w:fldCharType="end"/>
      </w:r>
    </w:p>
    <w:p w:rsidR="00C3638B" w:rsidRPr="00425C8F" w:rsidRDefault="00C3638B" w:rsidP="00C3638B">
      <w:pPr>
        <w:pStyle w:val="BodyText"/>
        <w:rPr>
          <w:rFonts w:cs="Arial"/>
          <w:lang w:val="en-IN"/>
        </w:rPr>
      </w:pPr>
      <w:r w:rsidRPr="00425C8F">
        <w:rPr>
          <w:rFonts w:cs="Arial"/>
          <w:lang w:val="en-IN"/>
        </w:rPr>
        <w:br w:type="column"/>
      </w: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3638B" w:rsidRPr="00425C8F" w:rsidRDefault="00C3638B" w:rsidP="00C3638B">
      <w:pPr>
        <w:pStyle w:val="BodyText"/>
        <w:rPr>
          <w:rFonts w:cs="Arial"/>
          <w:lang w:val="en-IN"/>
        </w:rPr>
      </w:pPr>
      <w:r w:rsidRPr="00425C8F">
        <w:rPr>
          <w:rFonts w:cs="Arial"/>
          <w:lang w:val="en-IN"/>
        </w:rPr>
        <w:t xml:space="preserve">Confidentiality Statement </w:t>
      </w:r>
    </w:p>
    <w:p w:rsidR="00C3638B" w:rsidRPr="00425C8F" w:rsidRDefault="00C3638B" w:rsidP="00C3638B">
      <w:pPr>
        <w:pStyle w:val="BodyText"/>
        <w:rPr>
          <w:rFonts w:cs="Arial"/>
          <w:lang w:val="en-IN"/>
        </w:rPr>
      </w:pPr>
      <w:proofErr w:type="gramStart"/>
      <w:r w:rsidRPr="00425C8F">
        <w:rPr>
          <w:rFonts w:cs="Arial"/>
          <w:lang w:val="en-IN"/>
        </w:rPr>
        <w:t>Copyright © 201</w:t>
      </w:r>
      <w:r w:rsidR="00A5386C" w:rsidRPr="00425C8F">
        <w:rPr>
          <w:rFonts w:cs="Arial"/>
          <w:lang w:val="en-IN"/>
        </w:rPr>
        <w:t>5</w:t>
      </w:r>
      <w:r w:rsidRPr="00425C8F">
        <w:rPr>
          <w:rFonts w:cs="Arial"/>
          <w:lang w:val="en-IN"/>
        </w:rPr>
        <w:t>, Comviva Technologies Limited.</w:t>
      </w:r>
      <w:proofErr w:type="gramEnd"/>
      <w:r w:rsidRPr="00425C8F">
        <w:rPr>
          <w:rFonts w:cs="Arial"/>
          <w:lang w:val="en-IN"/>
        </w:rPr>
        <w:t xml:space="preserve"> All rights reserved. This product or document may not, in whole or in part, be copied, photocopied, reproduced, translated, or reduced to any electronic medium or machine readable form, by any means electronic, mechanical, photographic, optic recording or otherwise without prior consent, in writing, of the copyright owner. </w:t>
      </w:r>
      <w:proofErr w:type="gramStart"/>
      <w:r w:rsidRPr="00425C8F">
        <w:rPr>
          <w:rFonts w:cs="Arial"/>
          <w:lang w:val="en-IN"/>
        </w:rPr>
        <w:t>Statutory declaration under section 52A of the Copyright Act 1957.</w:t>
      </w:r>
      <w:proofErr w:type="gramEnd"/>
    </w:p>
    <w:p w:rsidR="00C3638B" w:rsidRPr="00425C8F" w:rsidRDefault="00C3638B" w:rsidP="00C3638B">
      <w:pPr>
        <w:pStyle w:val="BodyText2"/>
        <w:rPr>
          <w:lang w:val="en-IN"/>
        </w:rPr>
      </w:pPr>
    </w:p>
    <w:p w:rsidR="00C3638B" w:rsidRPr="00425C8F" w:rsidRDefault="00C3638B" w:rsidP="000E7BEC">
      <w:pPr>
        <w:pStyle w:val="SectionHead"/>
        <w:rPr>
          <w:color w:val="auto"/>
          <w:lang w:val="en-IN"/>
        </w:rPr>
      </w:pPr>
      <w:r w:rsidRPr="00425C8F">
        <w:rPr>
          <w:color w:val="auto"/>
          <w:lang w:val="en-IN"/>
        </w:rPr>
        <w:br w:type="column"/>
      </w:r>
      <w:bookmarkStart w:id="2" w:name="_Toc485139684"/>
      <w:bookmarkEnd w:id="0"/>
      <w:bookmarkEnd w:id="1"/>
      <w:r w:rsidRPr="00425C8F">
        <w:rPr>
          <w:color w:val="auto"/>
          <w:lang w:val="en-IN"/>
        </w:rPr>
        <w:t>Document History</w:t>
      </w:r>
      <w:bookmarkEnd w:id="2"/>
    </w:p>
    <w:p w:rsidR="00C3638B" w:rsidRPr="00425C8F" w:rsidRDefault="00C3638B" w:rsidP="00C3638B">
      <w:pPr>
        <w:pStyle w:val="BodyText"/>
        <w:rPr>
          <w:lang w:val="en-IN"/>
        </w:rPr>
      </w:pPr>
    </w:p>
    <w:tbl>
      <w:tblPr>
        <w:tblpPr w:leftFromText="180" w:rightFromText="180" w:vertAnchor="text" w:horzAnchor="margin" w:tblpXSpec="center" w:tblpY="201"/>
        <w:tblW w:w="10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2119"/>
        <w:gridCol w:w="2605"/>
        <w:gridCol w:w="1547"/>
        <w:gridCol w:w="1466"/>
        <w:gridCol w:w="1978"/>
      </w:tblGrid>
      <w:tr w:rsidR="00C3638B" w:rsidRPr="00425C8F" w:rsidTr="00F06885">
        <w:trPr>
          <w:trHeight w:val="471"/>
        </w:trPr>
        <w:tc>
          <w:tcPr>
            <w:tcW w:w="828" w:type="dxa"/>
            <w:shd w:val="clear" w:color="auto" w:fill="E31837"/>
          </w:tcPr>
          <w:p w:rsidR="00C3638B" w:rsidRPr="00425C8F" w:rsidRDefault="00C3638B" w:rsidP="00F06885">
            <w:pPr>
              <w:pStyle w:val="TableofAuthorities"/>
              <w:jc w:val="left"/>
              <w:rPr>
                <w:lang w:val="en-IN"/>
              </w:rPr>
            </w:pPr>
            <w:r w:rsidRPr="00425C8F">
              <w:rPr>
                <w:lang w:val="en-IN"/>
              </w:rPr>
              <w:t>Version Number</w:t>
            </w:r>
          </w:p>
        </w:tc>
        <w:tc>
          <w:tcPr>
            <w:tcW w:w="2119" w:type="dxa"/>
            <w:shd w:val="clear" w:color="auto" w:fill="E31837"/>
          </w:tcPr>
          <w:p w:rsidR="00C3638B" w:rsidRPr="00425C8F" w:rsidRDefault="00C3638B" w:rsidP="00F06885">
            <w:pPr>
              <w:pStyle w:val="TableofAuthorities"/>
              <w:jc w:val="left"/>
              <w:rPr>
                <w:lang w:val="en-IN"/>
              </w:rPr>
            </w:pPr>
            <w:r w:rsidRPr="00425C8F">
              <w:rPr>
                <w:lang w:val="en-IN"/>
              </w:rPr>
              <w:t>Created/Modified On:</w:t>
            </w:r>
          </w:p>
        </w:tc>
        <w:tc>
          <w:tcPr>
            <w:tcW w:w="2605" w:type="dxa"/>
            <w:shd w:val="clear" w:color="auto" w:fill="E31837"/>
          </w:tcPr>
          <w:p w:rsidR="00C3638B" w:rsidRPr="00425C8F" w:rsidRDefault="00C3638B" w:rsidP="00F06885">
            <w:pPr>
              <w:pStyle w:val="TableofAuthorities"/>
              <w:jc w:val="left"/>
              <w:rPr>
                <w:lang w:val="en-IN"/>
              </w:rPr>
            </w:pPr>
            <w:r w:rsidRPr="00425C8F">
              <w:rPr>
                <w:lang w:val="en-IN"/>
              </w:rPr>
              <w:t xml:space="preserve">Description of Changes </w:t>
            </w:r>
          </w:p>
        </w:tc>
        <w:tc>
          <w:tcPr>
            <w:tcW w:w="1547" w:type="dxa"/>
            <w:shd w:val="clear" w:color="auto" w:fill="E31837"/>
          </w:tcPr>
          <w:p w:rsidR="00C3638B" w:rsidRPr="00425C8F" w:rsidRDefault="00C3638B" w:rsidP="00F06885">
            <w:pPr>
              <w:pStyle w:val="TableofAuthorities"/>
              <w:jc w:val="left"/>
              <w:rPr>
                <w:lang w:val="en-IN"/>
              </w:rPr>
            </w:pPr>
            <w:r w:rsidRPr="00425C8F">
              <w:rPr>
                <w:lang w:val="en-IN"/>
              </w:rPr>
              <w:t>Author</w:t>
            </w:r>
          </w:p>
        </w:tc>
        <w:tc>
          <w:tcPr>
            <w:tcW w:w="1466" w:type="dxa"/>
            <w:shd w:val="clear" w:color="auto" w:fill="E31837"/>
          </w:tcPr>
          <w:p w:rsidR="00C3638B" w:rsidRPr="00425C8F" w:rsidRDefault="00C3638B" w:rsidP="00F06885">
            <w:pPr>
              <w:pStyle w:val="TableofAuthorities"/>
              <w:jc w:val="left"/>
              <w:rPr>
                <w:lang w:val="en-IN"/>
              </w:rPr>
            </w:pPr>
            <w:r w:rsidRPr="00425C8F">
              <w:rPr>
                <w:lang w:val="en-IN"/>
              </w:rPr>
              <w:t>Reviewer</w:t>
            </w:r>
          </w:p>
        </w:tc>
        <w:tc>
          <w:tcPr>
            <w:tcW w:w="1978" w:type="dxa"/>
            <w:shd w:val="clear" w:color="auto" w:fill="E31837"/>
          </w:tcPr>
          <w:p w:rsidR="00C3638B" w:rsidRPr="00425C8F" w:rsidRDefault="00C3638B" w:rsidP="00F06885">
            <w:pPr>
              <w:pStyle w:val="TableofAuthorities"/>
              <w:jc w:val="left"/>
              <w:rPr>
                <w:lang w:val="en-IN"/>
              </w:rPr>
            </w:pPr>
            <w:r w:rsidRPr="00425C8F">
              <w:rPr>
                <w:lang w:val="en-IN"/>
              </w:rPr>
              <w:t>Comments</w:t>
            </w:r>
          </w:p>
        </w:tc>
      </w:tr>
      <w:tr w:rsidR="00C3638B" w:rsidRPr="00425C8F" w:rsidTr="00F06885">
        <w:trPr>
          <w:trHeight w:val="471"/>
        </w:trPr>
        <w:tc>
          <w:tcPr>
            <w:tcW w:w="828" w:type="dxa"/>
            <w:shd w:val="clear" w:color="auto" w:fill="F3F3F3"/>
          </w:tcPr>
          <w:p w:rsidR="00C3638B" w:rsidRPr="00425C8F" w:rsidRDefault="00C3638B" w:rsidP="00F06885">
            <w:pPr>
              <w:pStyle w:val="Tablecontent"/>
              <w:rPr>
                <w:lang w:val="en-IN"/>
              </w:rPr>
            </w:pPr>
            <w:r w:rsidRPr="00425C8F">
              <w:rPr>
                <w:lang w:val="en-IN"/>
              </w:rPr>
              <w:t>1.0</w:t>
            </w:r>
          </w:p>
        </w:tc>
        <w:tc>
          <w:tcPr>
            <w:tcW w:w="2119" w:type="dxa"/>
            <w:shd w:val="clear" w:color="auto" w:fill="F3F3F3"/>
          </w:tcPr>
          <w:p w:rsidR="00C3638B" w:rsidRPr="00425C8F" w:rsidRDefault="00C172AE" w:rsidP="00C172AE">
            <w:pPr>
              <w:pStyle w:val="Tablecontent"/>
              <w:rPr>
                <w:lang w:val="en-IN"/>
              </w:rPr>
            </w:pPr>
            <w:r w:rsidRPr="00425C8F">
              <w:rPr>
                <w:lang w:val="en-IN"/>
              </w:rPr>
              <w:t>13</w:t>
            </w:r>
            <w:r w:rsidR="00C3638B" w:rsidRPr="00425C8F">
              <w:rPr>
                <w:lang w:val="en-IN"/>
              </w:rPr>
              <w:t>-0</w:t>
            </w:r>
            <w:r w:rsidRPr="00425C8F">
              <w:rPr>
                <w:lang w:val="en-IN"/>
              </w:rPr>
              <w:t>1-2014</w:t>
            </w:r>
          </w:p>
        </w:tc>
        <w:tc>
          <w:tcPr>
            <w:tcW w:w="2605" w:type="dxa"/>
            <w:shd w:val="clear" w:color="auto" w:fill="F3F3F3"/>
          </w:tcPr>
          <w:p w:rsidR="00C3638B" w:rsidRPr="00425C8F" w:rsidRDefault="00C3638B" w:rsidP="00F06885">
            <w:pPr>
              <w:pStyle w:val="Tablecontent"/>
              <w:rPr>
                <w:lang w:val="en-IN"/>
              </w:rPr>
            </w:pPr>
            <w:r w:rsidRPr="00425C8F">
              <w:rPr>
                <w:lang w:val="en-IN"/>
              </w:rPr>
              <w:t>Initial version post internal review</w:t>
            </w:r>
          </w:p>
        </w:tc>
        <w:tc>
          <w:tcPr>
            <w:tcW w:w="1547" w:type="dxa"/>
            <w:shd w:val="clear" w:color="auto" w:fill="F3F3F3"/>
          </w:tcPr>
          <w:p w:rsidR="00C3638B" w:rsidRPr="00425C8F" w:rsidRDefault="00C172AE" w:rsidP="00C172AE">
            <w:pPr>
              <w:pStyle w:val="Tablecontent"/>
              <w:rPr>
                <w:lang w:val="en-IN"/>
              </w:rPr>
            </w:pPr>
            <w:r w:rsidRPr="00425C8F">
              <w:rPr>
                <w:lang w:val="en-IN"/>
              </w:rPr>
              <w:t>Product Management</w:t>
            </w:r>
          </w:p>
        </w:tc>
        <w:tc>
          <w:tcPr>
            <w:tcW w:w="1466" w:type="dxa"/>
            <w:shd w:val="clear" w:color="auto" w:fill="F3F3F3"/>
          </w:tcPr>
          <w:p w:rsidR="007C49C5" w:rsidRPr="00425C8F" w:rsidRDefault="007C49C5" w:rsidP="00F06885">
            <w:pPr>
              <w:pStyle w:val="Tablecontent"/>
              <w:rPr>
                <w:lang w:val="en-IN"/>
              </w:rPr>
            </w:pPr>
          </w:p>
        </w:tc>
        <w:tc>
          <w:tcPr>
            <w:tcW w:w="1978" w:type="dxa"/>
            <w:shd w:val="clear" w:color="auto" w:fill="F3F3F3"/>
          </w:tcPr>
          <w:p w:rsidR="00C3638B" w:rsidRPr="00425C8F" w:rsidRDefault="00C3638B" w:rsidP="00F06885">
            <w:pPr>
              <w:pStyle w:val="Tablecontent"/>
              <w:rPr>
                <w:lang w:val="en-IN"/>
              </w:rPr>
            </w:pPr>
          </w:p>
        </w:tc>
      </w:tr>
      <w:tr w:rsidR="00131326" w:rsidRPr="00425C8F" w:rsidTr="00F06885">
        <w:trPr>
          <w:trHeight w:val="471"/>
        </w:trPr>
        <w:tc>
          <w:tcPr>
            <w:tcW w:w="828" w:type="dxa"/>
            <w:shd w:val="clear" w:color="auto" w:fill="F3F3F3"/>
          </w:tcPr>
          <w:p w:rsidR="00131326" w:rsidRPr="00425C8F" w:rsidRDefault="00EA524D" w:rsidP="00F06885">
            <w:pPr>
              <w:pStyle w:val="Tablecontent"/>
              <w:rPr>
                <w:lang w:val="en-IN"/>
              </w:rPr>
            </w:pPr>
            <w:ins w:id="3" w:author="Yogesh Kumar Keshari" w:date="2017-08-04T12:08:00Z">
              <w:r>
                <w:rPr>
                  <w:lang w:val="en-IN"/>
                </w:rPr>
                <w:t>1.1</w:t>
              </w:r>
            </w:ins>
          </w:p>
        </w:tc>
        <w:tc>
          <w:tcPr>
            <w:tcW w:w="2119" w:type="dxa"/>
            <w:shd w:val="clear" w:color="auto" w:fill="F3F3F3"/>
          </w:tcPr>
          <w:p w:rsidR="00131326" w:rsidRPr="00425C8F" w:rsidRDefault="00EA524D" w:rsidP="00C172AE">
            <w:pPr>
              <w:pStyle w:val="Tablecontent"/>
              <w:rPr>
                <w:lang w:val="en-IN"/>
              </w:rPr>
            </w:pPr>
            <w:ins w:id="4" w:author="Yogesh Kumar Keshari" w:date="2017-08-04T12:08:00Z">
              <w:r>
                <w:rPr>
                  <w:lang w:val="en-IN"/>
                </w:rPr>
                <w:t>04-08-2017</w:t>
              </w:r>
            </w:ins>
          </w:p>
        </w:tc>
        <w:tc>
          <w:tcPr>
            <w:tcW w:w="2605" w:type="dxa"/>
            <w:shd w:val="clear" w:color="auto" w:fill="F3F3F3"/>
          </w:tcPr>
          <w:p w:rsidR="00131326" w:rsidRPr="00425C8F" w:rsidRDefault="00EA524D" w:rsidP="00F06885">
            <w:pPr>
              <w:pStyle w:val="Tablecontent"/>
              <w:rPr>
                <w:lang w:val="en-IN"/>
              </w:rPr>
            </w:pPr>
            <w:ins w:id="5" w:author="Yogesh Kumar Keshari" w:date="2017-08-04T12:08:00Z">
              <w:r>
                <w:rPr>
                  <w:lang w:val="en-IN"/>
                </w:rPr>
                <w:t xml:space="preserve">Voucher query API modified action tag added </w:t>
              </w:r>
            </w:ins>
          </w:p>
        </w:tc>
        <w:tc>
          <w:tcPr>
            <w:tcW w:w="1547" w:type="dxa"/>
            <w:shd w:val="clear" w:color="auto" w:fill="F3F3F3"/>
          </w:tcPr>
          <w:p w:rsidR="00131326" w:rsidRPr="00425C8F" w:rsidRDefault="00EA524D" w:rsidP="00C172AE">
            <w:pPr>
              <w:pStyle w:val="Tablecontent"/>
              <w:rPr>
                <w:lang w:val="en-IN"/>
              </w:rPr>
            </w:pPr>
            <w:ins w:id="6" w:author="Yogesh Kumar Keshari" w:date="2017-08-04T12:08:00Z">
              <w:r>
                <w:rPr>
                  <w:lang w:val="en-IN"/>
                </w:rPr>
                <w:t>Yogesh</w:t>
              </w:r>
            </w:ins>
          </w:p>
        </w:tc>
        <w:tc>
          <w:tcPr>
            <w:tcW w:w="1466" w:type="dxa"/>
            <w:shd w:val="clear" w:color="auto" w:fill="F3F3F3"/>
          </w:tcPr>
          <w:p w:rsidR="00131326" w:rsidRPr="00425C8F" w:rsidRDefault="00131326" w:rsidP="00F06885">
            <w:pPr>
              <w:pStyle w:val="Tablecontent"/>
              <w:rPr>
                <w:lang w:val="en-IN"/>
              </w:rPr>
            </w:pPr>
          </w:p>
        </w:tc>
        <w:tc>
          <w:tcPr>
            <w:tcW w:w="1978" w:type="dxa"/>
            <w:shd w:val="clear" w:color="auto" w:fill="F3F3F3"/>
          </w:tcPr>
          <w:p w:rsidR="00131326" w:rsidRPr="00425C8F" w:rsidRDefault="00131326" w:rsidP="00F06885">
            <w:pPr>
              <w:pStyle w:val="Tablecontent"/>
              <w:rPr>
                <w:lang w:val="en-IN"/>
              </w:rPr>
            </w:pPr>
          </w:p>
        </w:tc>
      </w:tr>
      <w:tr w:rsidR="00A5386C" w:rsidRPr="00425C8F" w:rsidTr="00F06885">
        <w:trPr>
          <w:trHeight w:val="471"/>
        </w:trPr>
        <w:tc>
          <w:tcPr>
            <w:tcW w:w="828" w:type="dxa"/>
            <w:shd w:val="clear" w:color="auto" w:fill="F3F3F3"/>
          </w:tcPr>
          <w:p w:rsidR="00A5386C" w:rsidRPr="00425C8F" w:rsidRDefault="00A5386C" w:rsidP="00F06885">
            <w:pPr>
              <w:pStyle w:val="Tablecontent"/>
              <w:rPr>
                <w:lang w:val="en-IN"/>
              </w:rPr>
            </w:pPr>
          </w:p>
        </w:tc>
        <w:tc>
          <w:tcPr>
            <w:tcW w:w="2119" w:type="dxa"/>
            <w:shd w:val="clear" w:color="auto" w:fill="F3F3F3"/>
          </w:tcPr>
          <w:p w:rsidR="00A5386C" w:rsidRPr="00425C8F" w:rsidRDefault="00A5386C" w:rsidP="00C172AE">
            <w:pPr>
              <w:pStyle w:val="Tablecontent"/>
              <w:rPr>
                <w:lang w:val="en-IN"/>
              </w:rPr>
            </w:pPr>
          </w:p>
        </w:tc>
        <w:tc>
          <w:tcPr>
            <w:tcW w:w="2605" w:type="dxa"/>
            <w:shd w:val="clear" w:color="auto" w:fill="F3F3F3"/>
          </w:tcPr>
          <w:p w:rsidR="00A5386C" w:rsidRPr="00425C8F" w:rsidRDefault="00A5386C" w:rsidP="00F06885">
            <w:pPr>
              <w:pStyle w:val="Tablecontent"/>
              <w:rPr>
                <w:lang w:val="en-IN"/>
              </w:rPr>
            </w:pPr>
          </w:p>
        </w:tc>
        <w:tc>
          <w:tcPr>
            <w:tcW w:w="1547" w:type="dxa"/>
            <w:shd w:val="clear" w:color="auto" w:fill="F3F3F3"/>
          </w:tcPr>
          <w:p w:rsidR="00A5386C" w:rsidRPr="00425C8F" w:rsidRDefault="00A5386C" w:rsidP="00C172AE">
            <w:pPr>
              <w:pStyle w:val="Tablecontent"/>
              <w:rPr>
                <w:lang w:val="en-IN"/>
              </w:rPr>
            </w:pPr>
          </w:p>
        </w:tc>
        <w:tc>
          <w:tcPr>
            <w:tcW w:w="1466" w:type="dxa"/>
            <w:shd w:val="clear" w:color="auto" w:fill="F3F3F3"/>
          </w:tcPr>
          <w:p w:rsidR="00A5386C" w:rsidRPr="00425C8F" w:rsidRDefault="00A5386C" w:rsidP="00F06885">
            <w:pPr>
              <w:pStyle w:val="Tablecontent"/>
              <w:rPr>
                <w:lang w:val="en-IN"/>
              </w:rPr>
            </w:pPr>
          </w:p>
        </w:tc>
        <w:tc>
          <w:tcPr>
            <w:tcW w:w="1978" w:type="dxa"/>
            <w:shd w:val="clear" w:color="auto" w:fill="F3F3F3"/>
          </w:tcPr>
          <w:p w:rsidR="00A5386C" w:rsidRPr="00425C8F" w:rsidRDefault="00A5386C" w:rsidP="00F06885">
            <w:pPr>
              <w:pStyle w:val="Tablecontent"/>
              <w:rPr>
                <w:lang w:val="en-IN"/>
              </w:rPr>
            </w:pPr>
          </w:p>
        </w:tc>
      </w:tr>
      <w:tr w:rsidR="00A5386C" w:rsidRPr="00425C8F" w:rsidTr="00F06885">
        <w:trPr>
          <w:trHeight w:val="471"/>
        </w:trPr>
        <w:tc>
          <w:tcPr>
            <w:tcW w:w="828" w:type="dxa"/>
            <w:shd w:val="clear" w:color="auto" w:fill="F3F3F3"/>
          </w:tcPr>
          <w:p w:rsidR="00A5386C" w:rsidRPr="00425C8F" w:rsidRDefault="00A5386C" w:rsidP="00F06885">
            <w:pPr>
              <w:pStyle w:val="Tablecontent"/>
              <w:rPr>
                <w:lang w:val="en-IN"/>
              </w:rPr>
            </w:pPr>
          </w:p>
        </w:tc>
        <w:tc>
          <w:tcPr>
            <w:tcW w:w="2119" w:type="dxa"/>
            <w:shd w:val="clear" w:color="auto" w:fill="F3F3F3"/>
          </w:tcPr>
          <w:p w:rsidR="00A5386C" w:rsidRPr="00425C8F" w:rsidRDefault="00A5386C" w:rsidP="00C172AE">
            <w:pPr>
              <w:pStyle w:val="Tablecontent"/>
              <w:rPr>
                <w:lang w:val="en-IN"/>
              </w:rPr>
            </w:pPr>
          </w:p>
        </w:tc>
        <w:tc>
          <w:tcPr>
            <w:tcW w:w="2605" w:type="dxa"/>
            <w:shd w:val="clear" w:color="auto" w:fill="F3F3F3"/>
          </w:tcPr>
          <w:p w:rsidR="00A5386C" w:rsidRPr="00425C8F" w:rsidRDefault="00A5386C" w:rsidP="00F06885">
            <w:pPr>
              <w:pStyle w:val="Tablecontent"/>
              <w:rPr>
                <w:lang w:val="en-IN"/>
              </w:rPr>
            </w:pPr>
          </w:p>
        </w:tc>
        <w:tc>
          <w:tcPr>
            <w:tcW w:w="1547" w:type="dxa"/>
            <w:shd w:val="clear" w:color="auto" w:fill="F3F3F3"/>
          </w:tcPr>
          <w:p w:rsidR="00A5386C" w:rsidRPr="00425C8F" w:rsidRDefault="00A5386C" w:rsidP="00C172AE">
            <w:pPr>
              <w:pStyle w:val="Tablecontent"/>
              <w:rPr>
                <w:lang w:val="en-IN"/>
              </w:rPr>
            </w:pPr>
          </w:p>
        </w:tc>
        <w:tc>
          <w:tcPr>
            <w:tcW w:w="1466" w:type="dxa"/>
            <w:shd w:val="clear" w:color="auto" w:fill="F3F3F3"/>
          </w:tcPr>
          <w:p w:rsidR="00A5386C" w:rsidRPr="00425C8F" w:rsidRDefault="00A5386C" w:rsidP="00F06885">
            <w:pPr>
              <w:pStyle w:val="Tablecontent"/>
              <w:rPr>
                <w:lang w:val="en-IN"/>
              </w:rPr>
            </w:pPr>
          </w:p>
        </w:tc>
        <w:tc>
          <w:tcPr>
            <w:tcW w:w="1978" w:type="dxa"/>
            <w:shd w:val="clear" w:color="auto" w:fill="F3F3F3"/>
          </w:tcPr>
          <w:p w:rsidR="00A5386C" w:rsidRPr="00425C8F" w:rsidRDefault="00A5386C" w:rsidP="00F06885">
            <w:pPr>
              <w:pStyle w:val="Tablecontent"/>
              <w:rPr>
                <w:lang w:val="en-IN"/>
              </w:rPr>
            </w:pPr>
          </w:p>
        </w:tc>
      </w:tr>
      <w:tr w:rsidR="00A5386C" w:rsidRPr="00425C8F" w:rsidTr="00F06885">
        <w:trPr>
          <w:trHeight w:val="471"/>
        </w:trPr>
        <w:tc>
          <w:tcPr>
            <w:tcW w:w="828" w:type="dxa"/>
            <w:shd w:val="clear" w:color="auto" w:fill="F3F3F3"/>
          </w:tcPr>
          <w:p w:rsidR="00A5386C" w:rsidRPr="00425C8F" w:rsidRDefault="00A5386C" w:rsidP="00F06885">
            <w:pPr>
              <w:pStyle w:val="Tablecontent"/>
              <w:rPr>
                <w:lang w:val="en-IN"/>
              </w:rPr>
            </w:pPr>
          </w:p>
        </w:tc>
        <w:tc>
          <w:tcPr>
            <w:tcW w:w="2119" w:type="dxa"/>
            <w:shd w:val="clear" w:color="auto" w:fill="F3F3F3"/>
          </w:tcPr>
          <w:p w:rsidR="00A5386C" w:rsidRPr="00425C8F" w:rsidRDefault="00A5386C" w:rsidP="00C172AE">
            <w:pPr>
              <w:pStyle w:val="Tablecontent"/>
              <w:rPr>
                <w:lang w:val="en-IN"/>
              </w:rPr>
            </w:pPr>
          </w:p>
        </w:tc>
        <w:tc>
          <w:tcPr>
            <w:tcW w:w="2605" w:type="dxa"/>
            <w:shd w:val="clear" w:color="auto" w:fill="F3F3F3"/>
          </w:tcPr>
          <w:p w:rsidR="00A5386C" w:rsidRPr="00425C8F" w:rsidRDefault="00A5386C" w:rsidP="00F06885">
            <w:pPr>
              <w:pStyle w:val="Tablecontent"/>
              <w:rPr>
                <w:lang w:val="en-IN"/>
              </w:rPr>
            </w:pPr>
          </w:p>
        </w:tc>
        <w:tc>
          <w:tcPr>
            <w:tcW w:w="1547" w:type="dxa"/>
            <w:shd w:val="clear" w:color="auto" w:fill="F3F3F3"/>
          </w:tcPr>
          <w:p w:rsidR="00A5386C" w:rsidRPr="00425C8F" w:rsidRDefault="00A5386C" w:rsidP="00C172AE">
            <w:pPr>
              <w:pStyle w:val="Tablecontent"/>
              <w:rPr>
                <w:lang w:val="en-IN"/>
              </w:rPr>
            </w:pPr>
          </w:p>
        </w:tc>
        <w:tc>
          <w:tcPr>
            <w:tcW w:w="1466" w:type="dxa"/>
            <w:shd w:val="clear" w:color="auto" w:fill="F3F3F3"/>
          </w:tcPr>
          <w:p w:rsidR="00A5386C" w:rsidRPr="00425C8F" w:rsidRDefault="00A5386C" w:rsidP="00F06885">
            <w:pPr>
              <w:pStyle w:val="Tablecontent"/>
              <w:rPr>
                <w:lang w:val="en-IN"/>
              </w:rPr>
            </w:pPr>
          </w:p>
        </w:tc>
        <w:tc>
          <w:tcPr>
            <w:tcW w:w="1978" w:type="dxa"/>
            <w:shd w:val="clear" w:color="auto" w:fill="F3F3F3"/>
          </w:tcPr>
          <w:p w:rsidR="00A5386C" w:rsidRPr="00425C8F" w:rsidRDefault="00A5386C" w:rsidP="00F06885">
            <w:pPr>
              <w:pStyle w:val="Tablecontent"/>
              <w:rPr>
                <w:lang w:val="en-IN"/>
              </w:rPr>
            </w:pPr>
          </w:p>
        </w:tc>
      </w:tr>
      <w:tr w:rsidR="00B6379B" w:rsidRPr="00425C8F" w:rsidTr="00F06885">
        <w:trPr>
          <w:trHeight w:val="471"/>
        </w:trPr>
        <w:tc>
          <w:tcPr>
            <w:tcW w:w="828" w:type="dxa"/>
            <w:shd w:val="clear" w:color="auto" w:fill="F3F3F3"/>
          </w:tcPr>
          <w:p w:rsidR="00B6379B" w:rsidRPr="00425C8F" w:rsidRDefault="00B6379B" w:rsidP="00F06885">
            <w:pPr>
              <w:pStyle w:val="Tablecontent"/>
              <w:rPr>
                <w:lang w:val="en-IN"/>
              </w:rPr>
            </w:pPr>
          </w:p>
        </w:tc>
        <w:tc>
          <w:tcPr>
            <w:tcW w:w="2119" w:type="dxa"/>
            <w:shd w:val="clear" w:color="auto" w:fill="F3F3F3"/>
          </w:tcPr>
          <w:p w:rsidR="00B6379B" w:rsidRPr="00425C8F" w:rsidRDefault="00B6379B" w:rsidP="00C172AE">
            <w:pPr>
              <w:pStyle w:val="Tablecontent"/>
              <w:rPr>
                <w:lang w:val="en-IN"/>
              </w:rPr>
            </w:pPr>
          </w:p>
        </w:tc>
        <w:tc>
          <w:tcPr>
            <w:tcW w:w="2605" w:type="dxa"/>
            <w:shd w:val="clear" w:color="auto" w:fill="F3F3F3"/>
          </w:tcPr>
          <w:p w:rsidR="00B6379B" w:rsidRPr="00425C8F" w:rsidRDefault="00B6379B" w:rsidP="00F06885">
            <w:pPr>
              <w:pStyle w:val="Tablecontent"/>
              <w:rPr>
                <w:lang w:val="en-IN"/>
              </w:rPr>
            </w:pPr>
          </w:p>
        </w:tc>
        <w:tc>
          <w:tcPr>
            <w:tcW w:w="1547" w:type="dxa"/>
            <w:shd w:val="clear" w:color="auto" w:fill="F3F3F3"/>
          </w:tcPr>
          <w:p w:rsidR="00B6379B" w:rsidRPr="00425C8F" w:rsidRDefault="00B6379B" w:rsidP="00C172AE">
            <w:pPr>
              <w:pStyle w:val="Tablecontent"/>
              <w:rPr>
                <w:lang w:val="en-IN"/>
              </w:rPr>
            </w:pPr>
          </w:p>
        </w:tc>
        <w:tc>
          <w:tcPr>
            <w:tcW w:w="1466" w:type="dxa"/>
            <w:shd w:val="clear" w:color="auto" w:fill="F3F3F3"/>
          </w:tcPr>
          <w:p w:rsidR="00B6379B" w:rsidRPr="00425C8F" w:rsidRDefault="00B6379B" w:rsidP="00F06885">
            <w:pPr>
              <w:pStyle w:val="Tablecontent"/>
              <w:rPr>
                <w:lang w:val="en-IN"/>
              </w:rPr>
            </w:pPr>
          </w:p>
        </w:tc>
        <w:tc>
          <w:tcPr>
            <w:tcW w:w="1978" w:type="dxa"/>
            <w:shd w:val="clear" w:color="auto" w:fill="F3F3F3"/>
          </w:tcPr>
          <w:p w:rsidR="00B6379B" w:rsidRPr="00425C8F" w:rsidRDefault="00B6379B" w:rsidP="00F06885">
            <w:pPr>
              <w:pStyle w:val="Tablecontent"/>
              <w:rPr>
                <w:lang w:val="en-IN"/>
              </w:rPr>
            </w:pPr>
          </w:p>
        </w:tc>
      </w:tr>
      <w:tr w:rsidR="009B2ADE" w:rsidRPr="00425C8F" w:rsidTr="00F06885">
        <w:trPr>
          <w:trHeight w:val="471"/>
        </w:trPr>
        <w:tc>
          <w:tcPr>
            <w:tcW w:w="828" w:type="dxa"/>
            <w:shd w:val="clear" w:color="auto" w:fill="F3F3F3"/>
          </w:tcPr>
          <w:p w:rsidR="009B2ADE" w:rsidRPr="00425C8F" w:rsidRDefault="009B2ADE" w:rsidP="00F06885">
            <w:pPr>
              <w:pStyle w:val="Tablecontent"/>
              <w:rPr>
                <w:lang w:val="en-IN"/>
              </w:rPr>
            </w:pPr>
          </w:p>
        </w:tc>
        <w:tc>
          <w:tcPr>
            <w:tcW w:w="2119" w:type="dxa"/>
            <w:shd w:val="clear" w:color="auto" w:fill="F3F3F3"/>
          </w:tcPr>
          <w:p w:rsidR="009B2ADE" w:rsidRPr="00425C8F" w:rsidRDefault="009B2ADE" w:rsidP="00C172AE">
            <w:pPr>
              <w:pStyle w:val="Tablecontent"/>
              <w:rPr>
                <w:lang w:val="en-IN"/>
              </w:rPr>
            </w:pPr>
          </w:p>
        </w:tc>
        <w:tc>
          <w:tcPr>
            <w:tcW w:w="2605" w:type="dxa"/>
            <w:shd w:val="clear" w:color="auto" w:fill="F3F3F3"/>
          </w:tcPr>
          <w:p w:rsidR="009B2ADE" w:rsidRPr="00425C8F" w:rsidRDefault="009B2ADE" w:rsidP="00F06885">
            <w:pPr>
              <w:pStyle w:val="Tablecontent"/>
              <w:rPr>
                <w:lang w:val="en-IN"/>
              </w:rPr>
            </w:pPr>
          </w:p>
        </w:tc>
        <w:tc>
          <w:tcPr>
            <w:tcW w:w="1547" w:type="dxa"/>
            <w:shd w:val="clear" w:color="auto" w:fill="F3F3F3"/>
          </w:tcPr>
          <w:p w:rsidR="009B2ADE" w:rsidRPr="00425C8F" w:rsidRDefault="009B2ADE" w:rsidP="00C172AE">
            <w:pPr>
              <w:pStyle w:val="Tablecontent"/>
              <w:rPr>
                <w:lang w:val="en-IN"/>
              </w:rPr>
            </w:pPr>
          </w:p>
        </w:tc>
        <w:tc>
          <w:tcPr>
            <w:tcW w:w="1466" w:type="dxa"/>
            <w:shd w:val="clear" w:color="auto" w:fill="F3F3F3"/>
          </w:tcPr>
          <w:p w:rsidR="009B2ADE" w:rsidRPr="00425C8F" w:rsidRDefault="009B2ADE" w:rsidP="00F06885">
            <w:pPr>
              <w:pStyle w:val="Tablecontent"/>
              <w:rPr>
                <w:lang w:val="en-IN"/>
              </w:rPr>
            </w:pPr>
          </w:p>
        </w:tc>
        <w:tc>
          <w:tcPr>
            <w:tcW w:w="1978" w:type="dxa"/>
            <w:shd w:val="clear" w:color="auto" w:fill="F3F3F3"/>
          </w:tcPr>
          <w:p w:rsidR="009B2ADE" w:rsidRPr="00425C8F" w:rsidRDefault="009B2ADE" w:rsidP="00F06885">
            <w:pPr>
              <w:pStyle w:val="Tablecontent"/>
              <w:rPr>
                <w:lang w:val="en-IN"/>
              </w:rPr>
            </w:pPr>
          </w:p>
        </w:tc>
      </w:tr>
      <w:tr w:rsidR="004D2310" w:rsidRPr="00425C8F" w:rsidTr="00F06885">
        <w:trPr>
          <w:trHeight w:val="471"/>
        </w:trPr>
        <w:tc>
          <w:tcPr>
            <w:tcW w:w="828" w:type="dxa"/>
            <w:shd w:val="clear" w:color="auto" w:fill="F3F3F3"/>
          </w:tcPr>
          <w:p w:rsidR="004D2310" w:rsidRDefault="004D2310" w:rsidP="00F06885">
            <w:pPr>
              <w:pStyle w:val="Tablecontent"/>
              <w:rPr>
                <w:lang w:val="en-IN"/>
              </w:rPr>
            </w:pPr>
          </w:p>
        </w:tc>
        <w:tc>
          <w:tcPr>
            <w:tcW w:w="2119" w:type="dxa"/>
            <w:shd w:val="clear" w:color="auto" w:fill="F3F3F3"/>
          </w:tcPr>
          <w:p w:rsidR="004D2310" w:rsidRDefault="004D2310" w:rsidP="00C172AE">
            <w:pPr>
              <w:pStyle w:val="Tablecontent"/>
              <w:rPr>
                <w:lang w:val="en-IN"/>
              </w:rPr>
            </w:pPr>
          </w:p>
        </w:tc>
        <w:tc>
          <w:tcPr>
            <w:tcW w:w="2605" w:type="dxa"/>
            <w:shd w:val="clear" w:color="auto" w:fill="F3F3F3"/>
          </w:tcPr>
          <w:p w:rsidR="004D2310" w:rsidRDefault="004D2310" w:rsidP="00F06885">
            <w:pPr>
              <w:pStyle w:val="Tablecontent"/>
              <w:rPr>
                <w:lang w:val="en-IN"/>
              </w:rPr>
            </w:pPr>
          </w:p>
        </w:tc>
        <w:tc>
          <w:tcPr>
            <w:tcW w:w="1547" w:type="dxa"/>
            <w:shd w:val="clear" w:color="auto" w:fill="F3F3F3"/>
          </w:tcPr>
          <w:p w:rsidR="004D2310" w:rsidRDefault="004D2310" w:rsidP="00C172AE">
            <w:pPr>
              <w:pStyle w:val="Tablecontent"/>
              <w:rPr>
                <w:lang w:val="en-IN"/>
              </w:rPr>
            </w:pPr>
          </w:p>
        </w:tc>
        <w:tc>
          <w:tcPr>
            <w:tcW w:w="1466" w:type="dxa"/>
            <w:shd w:val="clear" w:color="auto" w:fill="F3F3F3"/>
          </w:tcPr>
          <w:p w:rsidR="004D2310" w:rsidRDefault="004D2310" w:rsidP="00F06885">
            <w:pPr>
              <w:pStyle w:val="Tablecontent"/>
              <w:rPr>
                <w:lang w:val="en-IN"/>
              </w:rPr>
            </w:pPr>
          </w:p>
        </w:tc>
        <w:tc>
          <w:tcPr>
            <w:tcW w:w="1978" w:type="dxa"/>
            <w:shd w:val="clear" w:color="auto" w:fill="F3F3F3"/>
          </w:tcPr>
          <w:p w:rsidR="004D2310" w:rsidRPr="00425C8F" w:rsidRDefault="004D2310" w:rsidP="00F06885">
            <w:pPr>
              <w:pStyle w:val="Tablecontent"/>
              <w:rPr>
                <w:lang w:val="en-IN"/>
              </w:rPr>
            </w:pPr>
          </w:p>
        </w:tc>
      </w:tr>
      <w:tr w:rsidR="004D2310" w:rsidRPr="00425C8F" w:rsidTr="00F06885">
        <w:trPr>
          <w:trHeight w:val="471"/>
        </w:trPr>
        <w:tc>
          <w:tcPr>
            <w:tcW w:w="828" w:type="dxa"/>
            <w:shd w:val="clear" w:color="auto" w:fill="F3F3F3"/>
          </w:tcPr>
          <w:p w:rsidR="004D2310" w:rsidRDefault="004D2310" w:rsidP="00F06885">
            <w:pPr>
              <w:pStyle w:val="Tablecontent"/>
              <w:rPr>
                <w:lang w:val="en-IN"/>
              </w:rPr>
            </w:pPr>
          </w:p>
        </w:tc>
        <w:tc>
          <w:tcPr>
            <w:tcW w:w="2119" w:type="dxa"/>
            <w:shd w:val="clear" w:color="auto" w:fill="F3F3F3"/>
          </w:tcPr>
          <w:p w:rsidR="004D2310" w:rsidRDefault="004D2310" w:rsidP="00C172AE">
            <w:pPr>
              <w:pStyle w:val="Tablecontent"/>
              <w:rPr>
                <w:lang w:val="en-IN"/>
              </w:rPr>
            </w:pPr>
          </w:p>
        </w:tc>
        <w:tc>
          <w:tcPr>
            <w:tcW w:w="2605" w:type="dxa"/>
            <w:shd w:val="clear" w:color="auto" w:fill="F3F3F3"/>
          </w:tcPr>
          <w:p w:rsidR="004D2310" w:rsidRDefault="004D2310" w:rsidP="00F06885">
            <w:pPr>
              <w:pStyle w:val="Tablecontent"/>
              <w:rPr>
                <w:lang w:val="en-IN"/>
              </w:rPr>
            </w:pPr>
          </w:p>
        </w:tc>
        <w:tc>
          <w:tcPr>
            <w:tcW w:w="1547" w:type="dxa"/>
            <w:shd w:val="clear" w:color="auto" w:fill="F3F3F3"/>
          </w:tcPr>
          <w:p w:rsidR="004D2310" w:rsidRDefault="004D2310" w:rsidP="00C172AE">
            <w:pPr>
              <w:pStyle w:val="Tablecontent"/>
              <w:rPr>
                <w:lang w:val="en-IN"/>
              </w:rPr>
            </w:pPr>
          </w:p>
        </w:tc>
        <w:tc>
          <w:tcPr>
            <w:tcW w:w="1466" w:type="dxa"/>
            <w:shd w:val="clear" w:color="auto" w:fill="F3F3F3"/>
          </w:tcPr>
          <w:p w:rsidR="004D2310" w:rsidRDefault="004D2310" w:rsidP="00F06885">
            <w:pPr>
              <w:pStyle w:val="Tablecontent"/>
              <w:rPr>
                <w:lang w:val="en-IN"/>
              </w:rPr>
            </w:pPr>
          </w:p>
        </w:tc>
        <w:tc>
          <w:tcPr>
            <w:tcW w:w="1978" w:type="dxa"/>
            <w:shd w:val="clear" w:color="auto" w:fill="F3F3F3"/>
          </w:tcPr>
          <w:p w:rsidR="004D2310" w:rsidRPr="00425C8F" w:rsidRDefault="004D2310" w:rsidP="00F06885">
            <w:pPr>
              <w:pStyle w:val="Tablecontent"/>
              <w:rPr>
                <w:lang w:val="en-IN"/>
              </w:rPr>
            </w:pPr>
          </w:p>
        </w:tc>
      </w:tr>
      <w:tr w:rsidR="004D2310" w:rsidRPr="00425C8F" w:rsidTr="00F06885">
        <w:trPr>
          <w:trHeight w:val="471"/>
        </w:trPr>
        <w:tc>
          <w:tcPr>
            <w:tcW w:w="828" w:type="dxa"/>
            <w:shd w:val="clear" w:color="auto" w:fill="F3F3F3"/>
          </w:tcPr>
          <w:p w:rsidR="004D2310" w:rsidRDefault="004D2310" w:rsidP="00F06885">
            <w:pPr>
              <w:pStyle w:val="Tablecontent"/>
              <w:rPr>
                <w:lang w:val="en-IN"/>
              </w:rPr>
            </w:pPr>
          </w:p>
        </w:tc>
        <w:tc>
          <w:tcPr>
            <w:tcW w:w="2119" w:type="dxa"/>
            <w:shd w:val="clear" w:color="auto" w:fill="F3F3F3"/>
          </w:tcPr>
          <w:p w:rsidR="004D2310" w:rsidRDefault="004D2310" w:rsidP="00C172AE">
            <w:pPr>
              <w:pStyle w:val="Tablecontent"/>
              <w:rPr>
                <w:lang w:val="en-IN"/>
              </w:rPr>
            </w:pPr>
          </w:p>
        </w:tc>
        <w:tc>
          <w:tcPr>
            <w:tcW w:w="2605" w:type="dxa"/>
            <w:shd w:val="clear" w:color="auto" w:fill="F3F3F3"/>
          </w:tcPr>
          <w:p w:rsidR="004D2310" w:rsidRDefault="004D2310" w:rsidP="00F06885">
            <w:pPr>
              <w:pStyle w:val="Tablecontent"/>
              <w:rPr>
                <w:lang w:val="en-IN"/>
              </w:rPr>
            </w:pPr>
          </w:p>
        </w:tc>
        <w:tc>
          <w:tcPr>
            <w:tcW w:w="1547" w:type="dxa"/>
            <w:shd w:val="clear" w:color="auto" w:fill="F3F3F3"/>
          </w:tcPr>
          <w:p w:rsidR="004D2310" w:rsidRDefault="004D2310" w:rsidP="00C172AE">
            <w:pPr>
              <w:pStyle w:val="Tablecontent"/>
              <w:rPr>
                <w:lang w:val="en-IN"/>
              </w:rPr>
            </w:pPr>
          </w:p>
        </w:tc>
        <w:tc>
          <w:tcPr>
            <w:tcW w:w="1466" w:type="dxa"/>
            <w:shd w:val="clear" w:color="auto" w:fill="F3F3F3"/>
          </w:tcPr>
          <w:p w:rsidR="004D2310" w:rsidRDefault="004D2310" w:rsidP="00F06885">
            <w:pPr>
              <w:pStyle w:val="Tablecontent"/>
              <w:rPr>
                <w:lang w:val="en-IN"/>
              </w:rPr>
            </w:pPr>
          </w:p>
        </w:tc>
        <w:tc>
          <w:tcPr>
            <w:tcW w:w="1978" w:type="dxa"/>
            <w:shd w:val="clear" w:color="auto" w:fill="F3F3F3"/>
          </w:tcPr>
          <w:p w:rsidR="004D2310" w:rsidRPr="00425C8F" w:rsidRDefault="004D2310" w:rsidP="00F06885">
            <w:pPr>
              <w:pStyle w:val="Tablecontent"/>
              <w:rPr>
                <w:lang w:val="en-IN"/>
              </w:rPr>
            </w:pPr>
          </w:p>
        </w:tc>
      </w:tr>
      <w:tr w:rsidR="004D2310" w:rsidRPr="00425C8F" w:rsidTr="00F06885">
        <w:trPr>
          <w:trHeight w:val="471"/>
        </w:trPr>
        <w:tc>
          <w:tcPr>
            <w:tcW w:w="828" w:type="dxa"/>
            <w:shd w:val="clear" w:color="auto" w:fill="F3F3F3"/>
          </w:tcPr>
          <w:p w:rsidR="004D2310" w:rsidRDefault="004D2310" w:rsidP="00F06885">
            <w:pPr>
              <w:pStyle w:val="Tablecontent"/>
              <w:rPr>
                <w:lang w:val="en-IN"/>
              </w:rPr>
            </w:pPr>
          </w:p>
        </w:tc>
        <w:tc>
          <w:tcPr>
            <w:tcW w:w="2119" w:type="dxa"/>
            <w:shd w:val="clear" w:color="auto" w:fill="F3F3F3"/>
          </w:tcPr>
          <w:p w:rsidR="004D2310" w:rsidRDefault="004D2310" w:rsidP="00C172AE">
            <w:pPr>
              <w:pStyle w:val="Tablecontent"/>
              <w:rPr>
                <w:lang w:val="en-IN"/>
              </w:rPr>
            </w:pPr>
          </w:p>
        </w:tc>
        <w:tc>
          <w:tcPr>
            <w:tcW w:w="2605" w:type="dxa"/>
            <w:shd w:val="clear" w:color="auto" w:fill="F3F3F3"/>
          </w:tcPr>
          <w:p w:rsidR="004D2310" w:rsidRDefault="004D2310" w:rsidP="00F06885">
            <w:pPr>
              <w:pStyle w:val="Tablecontent"/>
              <w:rPr>
                <w:lang w:val="en-IN"/>
              </w:rPr>
            </w:pPr>
          </w:p>
        </w:tc>
        <w:tc>
          <w:tcPr>
            <w:tcW w:w="1547" w:type="dxa"/>
            <w:shd w:val="clear" w:color="auto" w:fill="F3F3F3"/>
          </w:tcPr>
          <w:p w:rsidR="004D2310" w:rsidRDefault="004D2310" w:rsidP="00C172AE">
            <w:pPr>
              <w:pStyle w:val="Tablecontent"/>
              <w:rPr>
                <w:lang w:val="en-IN"/>
              </w:rPr>
            </w:pPr>
          </w:p>
        </w:tc>
        <w:tc>
          <w:tcPr>
            <w:tcW w:w="1466" w:type="dxa"/>
            <w:shd w:val="clear" w:color="auto" w:fill="F3F3F3"/>
          </w:tcPr>
          <w:p w:rsidR="004D2310" w:rsidRDefault="004D2310" w:rsidP="00F06885">
            <w:pPr>
              <w:pStyle w:val="Tablecontent"/>
              <w:rPr>
                <w:lang w:val="en-IN"/>
              </w:rPr>
            </w:pPr>
          </w:p>
        </w:tc>
        <w:tc>
          <w:tcPr>
            <w:tcW w:w="1978" w:type="dxa"/>
            <w:shd w:val="clear" w:color="auto" w:fill="F3F3F3"/>
          </w:tcPr>
          <w:p w:rsidR="004D2310" w:rsidRPr="00425C8F" w:rsidRDefault="004D2310" w:rsidP="00F06885">
            <w:pPr>
              <w:pStyle w:val="Tablecontent"/>
              <w:rPr>
                <w:lang w:val="en-IN"/>
              </w:rPr>
            </w:pPr>
          </w:p>
        </w:tc>
      </w:tr>
      <w:tr w:rsidR="004D2310" w:rsidRPr="00425C8F" w:rsidTr="00F06885">
        <w:trPr>
          <w:trHeight w:val="471"/>
        </w:trPr>
        <w:tc>
          <w:tcPr>
            <w:tcW w:w="828" w:type="dxa"/>
            <w:shd w:val="clear" w:color="auto" w:fill="F3F3F3"/>
          </w:tcPr>
          <w:p w:rsidR="004D2310" w:rsidRDefault="004D2310" w:rsidP="00F06885">
            <w:pPr>
              <w:pStyle w:val="Tablecontent"/>
              <w:rPr>
                <w:lang w:val="en-IN"/>
              </w:rPr>
            </w:pPr>
          </w:p>
        </w:tc>
        <w:tc>
          <w:tcPr>
            <w:tcW w:w="2119" w:type="dxa"/>
            <w:shd w:val="clear" w:color="auto" w:fill="F3F3F3"/>
          </w:tcPr>
          <w:p w:rsidR="004D2310" w:rsidRDefault="004D2310" w:rsidP="00C172AE">
            <w:pPr>
              <w:pStyle w:val="Tablecontent"/>
              <w:rPr>
                <w:lang w:val="en-IN"/>
              </w:rPr>
            </w:pPr>
          </w:p>
        </w:tc>
        <w:tc>
          <w:tcPr>
            <w:tcW w:w="2605" w:type="dxa"/>
            <w:shd w:val="clear" w:color="auto" w:fill="F3F3F3"/>
          </w:tcPr>
          <w:p w:rsidR="004D2310" w:rsidRDefault="004D2310" w:rsidP="00F06885">
            <w:pPr>
              <w:pStyle w:val="Tablecontent"/>
              <w:rPr>
                <w:lang w:val="en-IN"/>
              </w:rPr>
            </w:pPr>
          </w:p>
        </w:tc>
        <w:tc>
          <w:tcPr>
            <w:tcW w:w="1547" w:type="dxa"/>
            <w:shd w:val="clear" w:color="auto" w:fill="F3F3F3"/>
          </w:tcPr>
          <w:p w:rsidR="004D2310" w:rsidRDefault="004D2310" w:rsidP="00C172AE">
            <w:pPr>
              <w:pStyle w:val="Tablecontent"/>
              <w:rPr>
                <w:lang w:val="en-IN"/>
              </w:rPr>
            </w:pPr>
          </w:p>
        </w:tc>
        <w:tc>
          <w:tcPr>
            <w:tcW w:w="1466" w:type="dxa"/>
            <w:shd w:val="clear" w:color="auto" w:fill="F3F3F3"/>
          </w:tcPr>
          <w:p w:rsidR="004D2310" w:rsidRDefault="004D2310" w:rsidP="00F06885">
            <w:pPr>
              <w:pStyle w:val="Tablecontent"/>
              <w:rPr>
                <w:lang w:val="en-IN"/>
              </w:rPr>
            </w:pPr>
          </w:p>
        </w:tc>
        <w:tc>
          <w:tcPr>
            <w:tcW w:w="1978" w:type="dxa"/>
            <w:shd w:val="clear" w:color="auto" w:fill="F3F3F3"/>
          </w:tcPr>
          <w:p w:rsidR="004D2310" w:rsidRPr="00425C8F" w:rsidRDefault="004D2310" w:rsidP="00F06885">
            <w:pPr>
              <w:pStyle w:val="Tablecontent"/>
              <w:rPr>
                <w:lang w:val="en-IN"/>
              </w:rPr>
            </w:pPr>
          </w:p>
        </w:tc>
      </w:tr>
      <w:tr w:rsidR="004D2310" w:rsidRPr="00425C8F" w:rsidTr="00F06885">
        <w:trPr>
          <w:trHeight w:val="471"/>
        </w:trPr>
        <w:tc>
          <w:tcPr>
            <w:tcW w:w="828" w:type="dxa"/>
            <w:shd w:val="clear" w:color="auto" w:fill="F3F3F3"/>
          </w:tcPr>
          <w:p w:rsidR="004D2310" w:rsidRDefault="004D2310" w:rsidP="00F06885">
            <w:pPr>
              <w:pStyle w:val="Tablecontent"/>
              <w:rPr>
                <w:lang w:val="en-IN"/>
              </w:rPr>
            </w:pPr>
          </w:p>
        </w:tc>
        <w:tc>
          <w:tcPr>
            <w:tcW w:w="2119" w:type="dxa"/>
            <w:shd w:val="clear" w:color="auto" w:fill="F3F3F3"/>
          </w:tcPr>
          <w:p w:rsidR="004D2310" w:rsidRDefault="004D2310" w:rsidP="00C172AE">
            <w:pPr>
              <w:pStyle w:val="Tablecontent"/>
              <w:rPr>
                <w:lang w:val="en-IN"/>
              </w:rPr>
            </w:pPr>
          </w:p>
        </w:tc>
        <w:tc>
          <w:tcPr>
            <w:tcW w:w="2605" w:type="dxa"/>
            <w:shd w:val="clear" w:color="auto" w:fill="F3F3F3"/>
          </w:tcPr>
          <w:p w:rsidR="004D2310" w:rsidRDefault="004D2310" w:rsidP="00F06885">
            <w:pPr>
              <w:pStyle w:val="Tablecontent"/>
              <w:rPr>
                <w:lang w:val="en-IN"/>
              </w:rPr>
            </w:pPr>
          </w:p>
        </w:tc>
        <w:tc>
          <w:tcPr>
            <w:tcW w:w="1547" w:type="dxa"/>
            <w:shd w:val="clear" w:color="auto" w:fill="F3F3F3"/>
          </w:tcPr>
          <w:p w:rsidR="004D2310" w:rsidRDefault="004D2310" w:rsidP="00C172AE">
            <w:pPr>
              <w:pStyle w:val="Tablecontent"/>
              <w:rPr>
                <w:lang w:val="en-IN"/>
              </w:rPr>
            </w:pPr>
          </w:p>
        </w:tc>
        <w:tc>
          <w:tcPr>
            <w:tcW w:w="1466" w:type="dxa"/>
            <w:shd w:val="clear" w:color="auto" w:fill="F3F3F3"/>
          </w:tcPr>
          <w:p w:rsidR="004D2310" w:rsidRDefault="004D2310" w:rsidP="00F06885">
            <w:pPr>
              <w:pStyle w:val="Tablecontent"/>
              <w:rPr>
                <w:lang w:val="en-IN"/>
              </w:rPr>
            </w:pPr>
          </w:p>
        </w:tc>
        <w:tc>
          <w:tcPr>
            <w:tcW w:w="1978" w:type="dxa"/>
            <w:shd w:val="clear" w:color="auto" w:fill="F3F3F3"/>
          </w:tcPr>
          <w:p w:rsidR="004D2310" w:rsidRPr="00425C8F" w:rsidRDefault="004D2310" w:rsidP="00F06885">
            <w:pPr>
              <w:pStyle w:val="Tablecontent"/>
              <w:rPr>
                <w:lang w:val="en-IN"/>
              </w:rPr>
            </w:pPr>
          </w:p>
        </w:tc>
      </w:tr>
      <w:tr w:rsidR="004D2310" w:rsidRPr="00425C8F" w:rsidTr="00F06885">
        <w:trPr>
          <w:trHeight w:val="471"/>
        </w:trPr>
        <w:tc>
          <w:tcPr>
            <w:tcW w:w="828" w:type="dxa"/>
            <w:shd w:val="clear" w:color="auto" w:fill="F3F3F3"/>
          </w:tcPr>
          <w:p w:rsidR="004D2310" w:rsidRDefault="004D2310" w:rsidP="00F06885">
            <w:pPr>
              <w:pStyle w:val="Tablecontent"/>
              <w:rPr>
                <w:lang w:val="en-IN"/>
              </w:rPr>
            </w:pPr>
          </w:p>
        </w:tc>
        <w:tc>
          <w:tcPr>
            <w:tcW w:w="2119" w:type="dxa"/>
            <w:shd w:val="clear" w:color="auto" w:fill="F3F3F3"/>
          </w:tcPr>
          <w:p w:rsidR="004D2310" w:rsidRDefault="004D2310" w:rsidP="00C172AE">
            <w:pPr>
              <w:pStyle w:val="Tablecontent"/>
              <w:rPr>
                <w:lang w:val="en-IN"/>
              </w:rPr>
            </w:pPr>
          </w:p>
        </w:tc>
        <w:tc>
          <w:tcPr>
            <w:tcW w:w="2605" w:type="dxa"/>
            <w:shd w:val="clear" w:color="auto" w:fill="F3F3F3"/>
          </w:tcPr>
          <w:p w:rsidR="004D2310" w:rsidRDefault="004D2310" w:rsidP="00F06885">
            <w:pPr>
              <w:pStyle w:val="Tablecontent"/>
              <w:rPr>
                <w:lang w:val="en-IN"/>
              </w:rPr>
            </w:pPr>
          </w:p>
        </w:tc>
        <w:tc>
          <w:tcPr>
            <w:tcW w:w="1547" w:type="dxa"/>
            <w:shd w:val="clear" w:color="auto" w:fill="F3F3F3"/>
          </w:tcPr>
          <w:p w:rsidR="004D2310" w:rsidRDefault="004D2310" w:rsidP="00C172AE">
            <w:pPr>
              <w:pStyle w:val="Tablecontent"/>
              <w:rPr>
                <w:lang w:val="en-IN"/>
              </w:rPr>
            </w:pPr>
          </w:p>
        </w:tc>
        <w:tc>
          <w:tcPr>
            <w:tcW w:w="1466" w:type="dxa"/>
            <w:shd w:val="clear" w:color="auto" w:fill="F3F3F3"/>
          </w:tcPr>
          <w:p w:rsidR="004D2310" w:rsidRDefault="004D2310" w:rsidP="00F06885">
            <w:pPr>
              <w:pStyle w:val="Tablecontent"/>
              <w:rPr>
                <w:lang w:val="en-IN"/>
              </w:rPr>
            </w:pPr>
          </w:p>
        </w:tc>
        <w:tc>
          <w:tcPr>
            <w:tcW w:w="1978" w:type="dxa"/>
            <w:shd w:val="clear" w:color="auto" w:fill="F3F3F3"/>
          </w:tcPr>
          <w:p w:rsidR="004D2310" w:rsidRPr="00425C8F" w:rsidRDefault="004D2310" w:rsidP="00F06885">
            <w:pPr>
              <w:pStyle w:val="Tablecontent"/>
              <w:rPr>
                <w:lang w:val="en-IN"/>
              </w:rPr>
            </w:pPr>
          </w:p>
        </w:tc>
      </w:tr>
      <w:tr w:rsidR="004D2310" w:rsidRPr="00425C8F" w:rsidTr="00F06885">
        <w:trPr>
          <w:trHeight w:val="471"/>
        </w:trPr>
        <w:tc>
          <w:tcPr>
            <w:tcW w:w="828" w:type="dxa"/>
            <w:shd w:val="clear" w:color="auto" w:fill="F3F3F3"/>
          </w:tcPr>
          <w:p w:rsidR="004D2310" w:rsidRDefault="004D2310" w:rsidP="00F06885">
            <w:pPr>
              <w:pStyle w:val="Tablecontent"/>
              <w:rPr>
                <w:lang w:val="en-IN"/>
              </w:rPr>
            </w:pPr>
          </w:p>
        </w:tc>
        <w:tc>
          <w:tcPr>
            <w:tcW w:w="2119" w:type="dxa"/>
            <w:shd w:val="clear" w:color="auto" w:fill="F3F3F3"/>
          </w:tcPr>
          <w:p w:rsidR="004D2310" w:rsidRDefault="004D2310" w:rsidP="00C172AE">
            <w:pPr>
              <w:pStyle w:val="Tablecontent"/>
              <w:rPr>
                <w:lang w:val="en-IN"/>
              </w:rPr>
            </w:pPr>
          </w:p>
        </w:tc>
        <w:tc>
          <w:tcPr>
            <w:tcW w:w="2605" w:type="dxa"/>
            <w:shd w:val="clear" w:color="auto" w:fill="F3F3F3"/>
          </w:tcPr>
          <w:p w:rsidR="004D2310" w:rsidRDefault="004D2310" w:rsidP="00F06885">
            <w:pPr>
              <w:pStyle w:val="Tablecontent"/>
              <w:rPr>
                <w:lang w:val="en-IN"/>
              </w:rPr>
            </w:pPr>
          </w:p>
        </w:tc>
        <w:tc>
          <w:tcPr>
            <w:tcW w:w="1547" w:type="dxa"/>
            <w:shd w:val="clear" w:color="auto" w:fill="F3F3F3"/>
          </w:tcPr>
          <w:p w:rsidR="004D2310" w:rsidRDefault="004D2310" w:rsidP="00C172AE">
            <w:pPr>
              <w:pStyle w:val="Tablecontent"/>
              <w:rPr>
                <w:lang w:val="en-IN"/>
              </w:rPr>
            </w:pPr>
          </w:p>
        </w:tc>
        <w:tc>
          <w:tcPr>
            <w:tcW w:w="1466" w:type="dxa"/>
            <w:shd w:val="clear" w:color="auto" w:fill="F3F3F3"/>
          </w:tcPr>
          <w:p w:rsidR="004D2310" w:rsidRDefault="004D2310" w:rsidP="00F06885">
            <w:pPr>
              <w:pStyle w:val="Tablecontent"/>
              <w:rPr>
                <w:lang w:val="en-IN"/>
              </w:rPr>
            </w:pPr>
          </w:p>
        </w:tc>
        <w:tc>
          <w:tcPr>
            <w:tcW w:w="1978" w:type="dxa"/>
            <w:shd w:val="clear" w:color="auto" w:fill="F3F3F3"/>
          </w:tcPr>
          <w:p w:rsidR="004D2310" w:rsidRPr="00425C8F" w:rsidRDefault="004D2310" w:rsidP="00F06885">
            <w:pPr>
              <w:pStyle w:val="Tablecontent"/>
              <w:rPr>
                <w:lang w:val="en-IN"/>
              </w:rPr>
            </w:pPr>
          </w:p>
        </w:tc>
      </w:tr>
    </w:tbl>
    <w:p w:rsidR="00C3638B" w:rsidRPr="00425C8F" w:rsidRDefault="00C3638B" w:rsidP="00C3638B">
      <w:pPr>
        <w:pStyle w:val="BodyText2"/>
        <w:rPr>
          <w:lang w:val="en-IN"/>
        </w:rPr>
      </w:pPr>
    </w:p>
    <w:p w:rsidR="00BA09F0" w:rsidRPr="00425C8F" w:rsidRDefault="00BA09F0" w:rsidP="00C3638B">
      <w:pPr>
        <w:pStyle w:val="BodyText2"/>
        <w:rPr>
          <w:lang w:val="en-IN"/>
        </w:rPr>
      </w:pPr>
    </w:p>
    <w:p w:rsidR="00B32AB8" w:rsidRPr="00425C8F" w:rsidRDefault="00B32AB8">
      <w:pPr>
        <w:pStyle w:val="BodyText"/>
        <w:rPr>
          <w:lang w:val="en-IN"/>
        </w:rPr>
        <w:sectPr w:rsidR="00B32AB8" w:rsidRPr="00425C8F">
          <w:headerReference w:type="even" r:id="rId10"/>
          <w:headerReference w:type="default" r:id="rId11"/>
          <w:footerReference w:type="even" r:id="rId12"/>
          <w:footerReference w:type="default" r:id="rId13"/>
          <w:headerReference w:type="first" r:id="rId14"/>
          <w:footerReference w:type="first" r:id="rId15"/>
          <w:type w:val="oddPage"/>
          <w:pgSz w:w="11907" w:h="16839" w:code="9"/>
          <w:pgMar w:top="1440" w:right="1440" w:bottom="1440" w:left="1440" w:header="706" w:footer="706" w:gutter="0"/>
          <w:pgNumType w:fmt="lowerRoman" w:start="1"/>
          <w:cols w:space="708"/>
          <w:titlePg/>
          <w:docGrid w:linePitch="360"/>
        </w:sectPr>
      </w:pPr>
    </w:p>
    <w:p w:rsidR="00B32AB8" w:rsidRPr="00425C8F" w:rsidRDefault="00B32AB8" w:rsidP="000E7BEC">
      <w:pPr>
        <w:pStyle w:val="Heading1"/>
        <w:rPr>
          <w:color w:val="auto"/>
          <w:lang w:val="en-IN"/>
        </w:rPr>
      </w:pPr>
    </w:p>
    <w:p w:rsidR="0054387A" w:rsidRPr="00425C8F" w:rsidRDefault="0054387A" w:rsidP="000E7BEC">
      <w:pPr>
        <w:pStyle w:val="ChapterName"/>
        <w:rPr>
          <w:color w:val="auto"/>
          <w:lang w:val="en-IN"/>
        </w:rPr>
      </w:pPr>
      <w:bookmarkStart w:id="7" w:name="_Toc325459075"/>
      <w:bookmarkStart w:id="8" w:name="_Toc485139685"/>
      <w:r w:rsidRPr="00425C8F">
        <w:rPr>
          <w:color w:val="auto"/>
          <w:lang w:val="en-IN"/>
        </w:rPr>
        <w:t>Document Information</w:t>
      </w:r>
      <w:bookmarkEnd w:id="7"/>
      <w:bookmarkEnd w:id="8"/>
    </w:p>
    <w:p w:rsidR="0054387A" w:rsidRPr="00425C8F" w:rsidRDefault="0054387A" w:rsidP="0054387A">
      <w:pPr>
        <w:pStyle w:val="BodyText2"/>
        <w:rPr>
          <w:lang w:val="en-IN"/>
        </w:rPr>
      </w:pPr>
      <w:r w:rsidRPr="00425C8F">
        <w:rPr>
          <w:lang w:val="en-IN"/>
        </w:rPr>
        <w:t>This chapter gives a brief introduction to the scope and organization of this document.</w:t>
      </w:r>
    </w:p>
    <w:p w:rsidR="0054387A" w:rsidRPr="00425C8F" w:rsidRDefault="0054387A" w:rsidP="0054387A">
      <w:pPr>
        <w:pStyle w:val="BodyText2"/>
        <w:rPr>
          <w:lang w:val="en-IN"/>
        </w:rPr>
      </w:pPr>
    </w:p>
    <w:p w:rsidR="0054387A" w:rsidRPr="00425C8F" w:rsidRDefault="0054387A" w:rsidP="00337049">
      <w:pPr>
        <w:pStyle w:val="Heading2"/>
        <w:rPr>
          <w:lang w:val="en-IN"/>
        </w:rPr>
      </w:pPr>
      <w:bookmarkStart w:id="9" w:name="h11"/>
      <w:bookmarkStart w:id="10" w:name="_Toc461445427"/>
      <w:bookmarkStart w:id="11" w:name="_Toc67739540"/>
      <w:bookmarkStart w:id="12" w:name="_Toc229306311"/>
      <w:bookmarkStart w:id="13" w:name="_Toc269218054"/>
      <w:bookmarkStart w:id="14" w:name="_Toc325459076"/>
      <w:bookmarkStart w:id="15" w:name="_Toc485139686"/>
      <w:bookmarkEnd w:id="9"/>
      <w:r w:rsidRPr="00425C8F">
        <w:rPr>
          <w:lang w:val="en-IN"/>
        </w:rPr>
        <w:t>Purpose</w:t>
      </w:r>
      <w:bookmarkEnd w:id="10"/>
      <w:bookmarkEnd w:id="11"/>
      <w:bookmarkEnd w:id="12"/>
      <w:bookmarkEnd w:id="13"/>
      <w:r w:rsidR="00BA09F0" w:rsidRPr="00425C8F">
        <w:rPr>
          <w:lang w:val="en-IN"/>
        </w:rPr>
        <w:t xml:space="preserve"> </w:t>
      </w:r>
      <w:r w:rsidR="00CD5C68" w:rsidRPr="00425C8F">
        <w:rPr>
          <w:lang w:val="en-IN"/>
        </w:rPr>
        <w:t xml:space="preserve">&amp; Scope </w:t>
      </w:r>
      <w:r w:rsidR="00BA09F0" w:rsidRPr="00425C8F">
        <w:rPr>
          <w:lang w:val="en-IN"/>
        </w:rPr>
        <w:t>of this document</w:t>
      </w:r>
      <w:bookmarkEnd w:id="14"/>
      <w:bookmarkEnd w:id="15"/>
    </w:p>
    <w:p w:rsidR="0054387A" w:rsidRPr="00425C8F" w:rsidRDefault="0054387A" w:rsidP="0054387A">
      <w:pPr>
        <w:pStyle w:val="BodyText2"/>
        <w:rPr>
          <w:lang w:val="en-IN"/>
        </w:rPr>
      </w:pPr>
      <w:bookmarkStart w:id="16" w:name="conventions"/>
      <w:bookmarkStart w:id="17" w:name="_Toc67739541"/>
      <w:bookmarkStart w:id="18" w:name="_Toc229306312"/>
      <w:r w:rsidRPr="00425C8F">
        <w:rPr>
          <w:lang w:val="en-IN"/>
        </w:rPr>
        <w:t xml:space="preserve">The purpose of this document is </w:t>
      </w:r>
      <w:r w:rsidR="007C49C5" w:rsidRPr="00425C8F">
        <w:rPr>
          <w:lang w:val="en-IN"/>
        </w:rPr>
        <w:t xml:space="preserve">to describe the interface between </w:t>
      </w:r>
      <w:r w:rsidR="007C479A" w:rsidRPr="00425C8F">
        <w:rPr>
          <w:lang w:val="en-IN"/>
        </w:rPr>
        <w:t>PreTUPS</w:t>
      </w:r>
      <w:r w:rsidR="007C49C5" w:rsidRPr="00425C8F">
        <w:rPr>
          <w:lang w:val="en-IN"/>
        </w:rPr>
        <w:t xml:space="preserve"> and External Gateway Interface. This document covers RP2P Services as offered to </w:t>
      </w:r>
      <w:r w:rsidR="009A5A16" w:rsidRPr="00425C8F">
        <w:rPr>
          <w:lang w:val="en-IN"/>
        </w:rPr>
        <w:t>operator for interfacing PreTUPS with 3</w:t>
      </w:r>
      <w:r w:rsidR="009A5A16" w:rsidRPr="00425C8F">
        <w:rPr>
          <w:vertAlign w:val="superscript"/>
          <w:lang w:val="en-IN"/>
        </w:rPr>
        <w:t>rd</w:t>
      </w:r>
      <w:r w:rsidR="009A5A16" w:rsidRPr="00425C8F">
        <w:rPr>
          <w:lang w:val="en-IN"/>
        </w:rPr>
        <w:t xml:space="preserve"> parties.</w:t>
      </w:r>
    </w:p>
    <w:p w:rsidR="0054387A" w:rsidRPr="00425C8F" w:rsidRDefault="0054387A" w:rsidP="00FD2A02">
      <w:pPr>
        <w:pStyle w:val="BodyText2"/>
        <w:rPr>
          <w:lang w:val="en-IN"/>
        </w:rPr>
      </w:pPr>
      <w:bookmarkStart w:id="19" w:name="_Toc67739542"/>
      <w:bookmarkStart w:id="20" w:name="_Toc229306313"/>
      <w:bookmarkEnd w:id="16"/>
      <w:bookmarkEnd w:id="17"/>
      <w:bookmarkEnd w:id="18"/>
      <w:r w:rsidRPr="00425C8F">
        <w:rPr>
          <w:lang w:val="en-IN"/>
        </w:rPr>
        <w:t xml:space="preserve">The scope of this document is limited to the </w:t>
      </w:r>
      <w:r w:rsidR="00BA09F0" w:rsidRPr="00425C8F">
        <w:rPr>
          <w:lang w:val="en-IN"/>
        </w:rPr>
        <w:t xml:space="preserve">methodology being envisaged for </w:t>
      </w:r>
      <w:r w:rsidR="007C479A" w:rsidRPr="00425C8F">
        <w:rPr>
          <w:lang w:val="en-IN"/>
        </w:rPr>
        <w:t>PreTUPS</w:t>
      </w:r>
      <w:r w:rsidR="007C49C5" w:rsidRPr="00425C8F">
        <w:rPr>
          <w:lang w:val="en-IN"/>
        </w:rPr>
        <w:t xml:space="preserve"> service specific APIs, which could be used by External systems to interface with </w:t>
      </w:r>
      <w:r w:rsidR="007C479A" w:rsidRPr="00425C8F">
        <w:rPr>
          <w:lang w:val="en-IN"/>
        </w:rPr>
        <w:t>PreTUPS</w:t>
      </w:r>
      <w:r w:rsidR="007C49C5" w:rsidRPr="00425C8F">
        <w:rPr>
          <w:lang w:val="en-IN"/>
        </w:rPr>
        <w:t>.</w:t>
      </w:r>
    </w:p>
    <w:p w:rsidR="00FD2A02" w:rsidRPr="00425C8F" w:rsidRDefault="00FD2A02" w:rsidP="00FD2A02">
      <w:pPr>
        <w:pStyle w:val="BodyText2"/>
        <w:rPr>
          <w:lang w:val="en-IN"/>
        </w:rPr>
      </w:pPr>
    </w:p>
    <w:p w:rsidR="0054387A" w:rsidRPr="00425C8F" w:rsidRDefault="0054387A" w:rsidP="00337049">
      <w:pPr>
        <w:pStyle w:val="Heading2"/>
        <w:rPr>
          <w:lang w:val="en-IN"/>
        </w:rPr>
      </w:pPr>
      <w:bookmarkStart w:id="21" w:name="_Toc269218056"/>
      <w:bookmarkStart w:id="22" w:name="_Toc325459078"/>
      <w:bookmarkStart w:id="23" w:name="_Toc485139687"/>
      <w:r w:rsidRPr="00425C8F">
        <w:rPr>
          <w:lang w:val="en-IN"/>
        </w:rPr>
        <w:t>Definitions, Acronyms and Abbreviations</w:t>
      </w:r>
      <w:bookmarkEnd w:id="19"/>
      <w:bookmarkEnd w:id="20"/>
      <w:bookmarkEnd w:id="21"/>
      <w:bookmarkEnd w:id="22"/>
      <w:bookmarkEnd w:id="2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080"/>
        <w:gridCol w:w="6443"/>
      </w:tblGrid>
      <w:tr w:rsidR="0054387A" w:rsidRPr="00425C8F" w:rsidTr="000E7BEC">
        <w:tc>
          <w:tcPr>
            <w:tcW w:w="2080" w:type="dxa"/>
            <w:shd w:val="clear" w:color="auto" w:fill="E31837"/>
          </w:tcPr>
          <w:p w:rsidR="0054387A" w:rsidRPr="00425C8F" w:rsidRDefault="0054387A" w:rsidP="007D1132">
            <w:pPr>
              <w:pStyle w:val="TableColumnLabels"/>
              <w:rPr>
                <w:rFonts w:ascii="Arial" w:hAnsi="Arial" w:cs="Arial"/>
                <w:color w:val="auto"/>
                <w:sz w:val="18"/>
                <w:szCs w:val="18"/>
                <w:lang w:val="en-IN"/>
              </w:rPr>
            </w:pPr>
            <w:r w:rsidRPr="00425C8F">
              <w:rPr>
                <w:rFonts w:ascii="Arial" w:hAnsi="Arial" w:cs="Arial"/>
                <w:color w:val="auto"/>
                <w:sz w:val="18"/>
                <w:szCs w:val="18"/>
                <w:lang w:val="en-IN"/>
              </w:rPr>
              <w:t>Term</w:t>
            </w:r>
          </w:p>
        </w:tc>
        <w:tc>
          <w:tcPr>
            <w:tcW w:w="6443" w:type="dxa"/>
            <w:shd w:val="clear" w:color="auto" w:fill="E31837"/>
          </w:tcPr>
          <w:p w:rsidR="0054387A" w:rsidRPr="00425C8F" w:rsidRDefault="0054387A" w:rsidP="007D1132">
            <w:pPr>
              <w:pStyle w:val="TableColumnLabels"/>
              <w:rPr>
                <w:rFonts w:ascii="Arial" w:hAnsi="Arial" w:cs="Arial"/>
                <w:color w:val="auto"/>
                <w:sz w:val="18"/>
                <w:szCs w:val="18"/>
                <w:lang w:val="en-IN"/>
              </w:rPr>
            </w:pPr>
            <w:r w:rsidRPr="00425C8F">
              <w:rPr>
                <w:rFonts w:ascii="Arial" w:hAnsi="Arial" w:cs="Arial"/>
                <w:color w:val="auto"/>
                <w:sz w:val="18"/>
                <w:szCs w:val="18"/>
                <w:lang w:val="en-IN"/>
              </w:rPr>
              <w:t>Full Form</w:t>
            </w:r>
          </w:p>
        </w:tc>
      </w:tr>
      <w:tr w:rsidR="00854DFA"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854DFA" w:rsidRPr="00425C8F" w:rsidRDefault="00F07198">
            <w:pPr>
              <w:pStyle w:val="Tablecontent"/>
              <w:rPr>
                <w:rFonts w:cs="Arial"/>
                <w:szCs w:val="16"/>
                <w:lang w:val="en-IN"/>
              </w:rPr>
            </w:pPr>
            <w:r w:rsidRPr="00425C8F">
              <w:rPr>
                <w:rFonts w:cs="Arial"/>
                <w:szCs w:val="16"/>
                <w:lang w:val="en-IN"/>
              </w:rPr>
              <w:t>EXTGW</w:t>
            </w:r>
          </w:p>
        </w:tc>
        <w:tc>
          <w:tcPr>
            <w:tcW w:w="6443" w:type="dxa"/>
            <w:tcBorders>
              <w:top w:val="single" w:sz="4" w:space="0" w:color="000000"/>
              <w:left w:val="single" w:sz="4" w:space="0" w:color="000000"/>
              <w:bottom w:val="single" w:sz="4" w:space="0" w:color="000000"/>
              <w:right w:val="single" w:sz="4" w:space="0" w:color="000000"/>
            </w:tcBorders>
          </w:tcPr>
          <w:p w:rsidR="00854DFA" w:rsidRPr="00425C8F" w:rsidRDefault="00F07198" w:rsidP="00854DFA">
            <w:pPr>
              <w:pStyle w:val="Tablecontent"/>
              <w:rPr>
                <w:rFonts w:cs="Arial"/>
                <w:szCs w:val="16"/>
                <w:lang w:val="en-IN"/>
              </w:rPr>
            </w:pPr>
            <w:r w:rsidRPr="00425C8F">
              <w:rPr>
                <w:szCs w:val="16"/>
                <w:lang w:val="en-IN"/>
              </w:rPr>
              <w:t xml:space="preserve">External </w:t>
            </w:r>
            <w:r w:rsidR="007C49C5" w:rsidRPr="00425C8F">
              <w:rPr>
                <w:szCs w:val="16"/>
                <w:lang w:val="en-IN"/>
              </w:rPr>
              <w:t xml:space="preserve">Gateway  / </w:t>
            </w:r>
            <w:r w:rsidRPr="00425C8F">
              <w:rPr>
                <w:szCs w:val="16"/>
                <w:lang w:val="en-IN"/>
              </w:rPr>
              <w:t>System</w:t>
            </w:r>
          </w:p>
        </w:tc>
      </w:tr>
      <w:tr w:rsidR="00854DFA"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854DFA" w:rsidRPr="00425C8F" w:rsidRDefault="007C49C5">
            <w:pPr>
              <w:pStyle w:val="Tablecontent"/>
              <w:rPr>
                <w:rFonts w:cs="Arial"/>
                <w:szCs w:val="16"/>
                <w:lang w:val="en-IN"/>
              </w:rPr>
            </w:pPr>
            <w:r w:rsidRPr="00425C8F">
              <w:rPr>
                <w:rFonts w:cs="Arial"/>
                <w:szCs w:val="16"/>
                <w:lang w:val="en-IN"/>
              </w:rPr>
              <w:t>HTTP</w:t>
            </w:r>
          </w:p>
        </w:tc>
        <w:tc>
          <w:tcPr>
            <w:tcW w:w="6443" w:type="dxa"/>
            <w:tcBorders>
              <w:top w:val="single" w:sz="4" w:space="0" w:color="000000"/>
              <w:left w:val="single" w:sz="4" w:space="0" w:color="000000"/>
              <w:bottom w:val="single" w:sz="4" w:space="0" w:color="000000"/>
              <w:right w:val="single" w:sz="4" w:space="0" w:color="000000"/>
            </w:tcBorders>
          </w:tcPr>
          <w:p w:rsidR="00854DFA" w:rsidRPr="00425C8F" w:rsidRDefault="007C49C5" w:rsidP="007C49C5">
            <w:pPr>
              <w:pStyle w:val="Tablecontent"/>
              <w:rPr>
                <w:rFonts w:cs="Arial"/>
                <w:szCs w:val="16"/>
                <w:lang w:val="en-IN"/>
              </w:rPr>
            </w:pPr>
            <w:r w:rsidRPr="00425C8F">
              <w:rPr>
                <w:rFonts w:cs="Arial"/>
                <w:szCs w:val="16"/>
                <w:lang w:val="en-IN"/>
              </w:rPr>
              <w:t>Hypertext Transfer Protocol</w:t>
            </w:r>
          </w:p>
        </w:tc>
      </w:tr>
      <w:tr w:rsidR="00854DFA"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854DFA" w:rsidRPr="00425C8F" w:rsidRDefault="00854DFA">
            <w:pPr>
              <w:pStyle w:val="Tablecontent"/>
              <w:rPr>
                <w:rFonts w:cs="Arial"/>
                <w:szCs w:val="16"/>
                <w:lang w:val="en-IN"/>
              </w:rPr>
            </w:pPr>
            <w:r w:rsidRPr="00425C8F">
              <w:rPr>
                <w:rFonts w:cs="Arial"/>
                <w:szCs w:val="16"/>
                <w:lang w:val="en-IN"/>
              </w:rPr>
              <w:t>API</w:t>
            </w:r>
          </w:p>
        </w:tc>
        <w:tc>
          <w:tcPr>
            <w:tcW w:w="6443" w:type="dxa"/>
            <w:tcBorders>
              <w:top w:val="single" w:sz="4" w:space="0" w:color="000000"/>
              <w:left w:val="single" w:sz="4" w:space="0" w:color="000000"/>
              <w:bottom w:val="single" w:sz="4" w:space="0" w:color="000000"/>
              <w:right w:val="single" w:sz="4" w:space="0" w:color="000000"/>
            </w:tcBorders>
          </w:tcPr>
          <w:p w:rsidR="00854DFA" w:rsidRPr="00425C8F" w:rsidRDefault="00854DFA" w:rsidP="00854DFA">
            <w:pPr>
              <w:pStyle w:val="Tablecontent"/>
              <w:rPr>
                <w:rFonts w:cs="Arial"/>
                <w:szCs w:val="16"/>
                <w:lang w:val="en-IN"/>
              </w:rPr>
            </w:pPr>
            <w:r w:rsidRPr="00425C8F">
              <w:rPr>
                <w:rFonts w:cs="Arial"/>
                <w:szCs w:val="16"/>
                <w:lang w:val="en-IN"/>
              </w:rPr>
              <w:t>Application Program Interface</w:t>
            </w:r>
          </w:p>
        </w:tc>
      </w:tr>
      <w:tr w:rsidR="00854DFA"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854DFA" w:rsidRPr="00425C8F" w:rsidRDefault="00854DFA">
            <w:pPr>
              <w:pStyle w:val="Tablecontent"/>
              <w:rPr>
                <w:rFonts w:cs="Arial"/>
                <w:szCs w:val="16"/>
                <w:lang w:val="en-IN"/>
              </w:rPr>
            </w:pPr>
            <w:r w:rsidRPr="00425C8F">
              <w:rPr>
                <w:rFonts w:cs="Arial"/>
                <w:szCs w:val="16"/>
                <w:lang w:val="en-IN"/>
              </w:rPr>
              <w:t>XML</w:t>
            </w:r>
          </w:p>
        </w:tc>
        <w:tc>
          <w:tcPr>
            <w:tcW w:w="6443" w:type="dxa"/>
            <w:tcBorders>
              <w:top w:val="single" w:sz="4" w:space="0" w:color="000000"/>
              <w:left w:val="single" w:sz="4" w:space="0" w:color="000000"/>
              <w:bottom w:val="single" w:sz="4" w:space="0" w:color="000000"/>
              <w:right w:val="single" w:sz="4" w:space="0" w:color="000000"/>
            </w:tcBorders>
          </w:tcPr>
          <w:p w:rsidR="00854DFA" w:rsidRPr="00425C8F" w:rsidRDefault="00854DFA" w:rsidP="00854DFA">
            <w:pPr>
              <w:pStyle w:val="Tablecontent"/>
              <w:rPr>
                <w:rFonts w:cs="Arial"/>
                <w:szCs w:val="16"/>
                <w:lang w:val="en-IN"/>
              </w:rPr>
            </w:pPr>
            <w:r w:rsidRPr="00425C8F">
              <w:rPr>
                <w:rFonts w:cs="Arial"/>
                <w:shd w:val="clear" w:color="auto" w:fill="FFFFFF"/>
                <w:lang w:val="en-IN"/>
              </w:rPr>
              <w:t>Extensible Markup Language</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O</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Optional</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M</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Mandatory</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N</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Numeric</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A</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Alpha Numeric</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D</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Date</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C</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Characters.</w:t>
            </w:r>
          </w:p>
        </w:tc>
      </w:tr>
    </w:tbl>
    <w:p w:rsidR="00CD5C68" w:rsidRPr="00425C8F" w:rsidRDefault="00CD5C68" w:rsidP="0054387A">
      <w:pPr>
        <w:pStyle w:val="BodyText2"/>
        <w:rPr>
          <w:lang w:val="en-IN"/>
        </w:rPr>
      </w:pPr>
    </w:p>
    <w:p w:rsidR="00CD5C68" w:rsidRPr="00425C8F" w:rsidRDefault="00CD5C68" w:rsidP="00CD5C68">
      <w:pPr>
        <w:pStyle w:val="BodyText2"/>
        <w:rPr>
          <w:b/>
          <w:bCs/>
          <w:lang w:val="en-IN"/>
        </w:rPr>
      </w:pPr>
      <w:r w:rsidRPr="00425C8F">
        <w:rPr>
          <w:b/>
          <w:bCs/>
          <w:lang w:val="en-IN"/>
        </w:rPr>
        <w:t>Field Type:  &lt;Type of Field&gt; (&lt;Maximum length of field&gt;) for e.g.</w:t>
      </w:r>
    </w:p>
    <w:p w:rsidR="0054387A" w:rsidRPr="00425C8F" w:rsidRDefault="00CD5C68" w:rsidP="00CD5C68">
      <w:pPr>
        <w:pStyle w:val="BodyText2"/>
        <w:rPr>
          <w:lang w:val="en-IN"/>
        </w:rPr>
      </w:pPr>
      <w:r w:rsidRPr="00425C8F">
        <w:rPr>
          <w:b/>
          <w:bCs/>
          <w:lang w:val="en-IN"/>
        </w:rPr>
        <w:t xml:space="preserve">A (10) </w:t>
      </w:r>
      <w:r w:rsidRPr="00425C8F">
        <w:rPr>
          <w:lang w:val="en-IN"/>
        </w:rPr>
        <w:t>means the field has alphanumeric value and the maximum length of field can be 10</w:t>
      </w:r>
      <w:r w:rsidR="00854DFA" w:rsidRPr="00425C8F">
        <w:rPr>
          <w:lang w:val="en-IN"/>
        </w:rPr>
        <w:tab/>
      </w:r>
    </w:p>
    <w:p w:rsidR="0054387A" w:rsidRPr="00425C8F" w:rsidRDefault="0054387A" w:rsidP="00337049">
      <w:pPr>
        <w:pStyle w:val="Heading2"/>
        <w:rPr>
          <w:lang w:val="en-IN"/>
        </w:rPr>
      </w:pPr>
      <w:bookmarkStart w:id="24" w:name="_Toc461445430"/>
      <w:bookmarkStart w:id="25" w:name="_Toc67739543"/>
      <w:bookmarkStart w:id="26" w:name="_Toc229306314"/>
      <w:bookmarkStart w:id="27" w:name="_Toc269218057"/>
      <w:bookmarkStart w:id="28" w:name="_Toc325459079"/>
      <w:bookmarkStart w:id="29" w:name="_Toc485139688"/>
      <w:r w:rsidRPr="00425C8F">
        <w:rPr>
          <w:lang w:val="en-IN"/>
        </w:rPr>
        <w:t>Audience</w:t>
      </w:r>
      <w:bookmarkEnd w:id="24"/>
      <w:bookmarkEnd w:id="25"/>
      <w:bookmarkEnd w:id="26"/>
      <w:bookmarkEnd w:id="27"/>
      <w:bookmarkEnd w:id="28"/>
      <w:bookmarkEnd w:id="29"/>
    </w:p>
    <w:p w:rsidR="0054387A" w:rsidRPr="00425C8F" w:rsidRDefault="004E0937" w:rsidP="0054387A">
      <w:pPr>
        <w:pStyle w:val="ListBullet1"/>
        <w:tabs>
          <w:tab w:val="num" w:pos="540"/>
        </w:tabs>
        <w:ind w:left="540"/>
        <w:rPr>
          <w:lang w:val="en-IN"/>
        </w:rPr>
      </w:pPr>
      <w:bookmarkStart w:id="30" w:name="_Toc461445431"/>
      <w:bookmarkStart w:id="31" w:name="_Toc67739544"/>
      <w:bookmarkStart w:id="32" w:name="_Toc229306315"/>
      <w:r w:rsidRPr="00425C8F">
        <w:rPr>
          <w:lang w:val="en-IN"/>
        </w:rPr>
        <w:t xml:space="preserve">Mahindra </w:t>
      </w:r>
      <w:r w:rsidR="0054387A" w:rsidRPr="00425C8F">
        <w:rPr>
          <w:lang w:val="en-IN"/>
        </w:rPr>
        <w:t>Comviva team</w:t>
      </w:r>
    </w:p>
    <w:p w:rsidR="00B928E1" w:rsidRPr="00425C8F" w:rsidRDefault="00B928E1" w:rsidP="000F2227">
      <w:pPr>
        <w:pStyle w:val="ListBullet1"/>
        <w:numPr>
          <w:ilvl w:val="0"/>
          <w:numId w:val="0"/>
        </w:numPr>
        <w:ind w:left="1008"/>
        <w:rPr>
          <w:lang w:val="en-IN"/>
        </w:rPr>
      </w:pPr>
    </w:p>
    <w:p w:rsidR="0054387A" w:rsidRPr="00425C8F" w:rsidRDefault="0054387A" w:rsidP="00337049">
      <w:pPr>
        <w:pStyle w:val="Heading2"/>
        <w:rPr>
          <w:lang w:val="en-IN"/>
        </w:rPr>
      </w:pPr>
      <w:bookmarkStart w:id="33" w:name="_Toc269218058"/>
      <w:bookmarkStart w:id="34" w:name="_Toc325459080"/>
      <w:bookmarkStart w:id="35" w:name="_Toc485139689"/>
      <w:r w:rsidRPr="00425C8F">
        <w:rPr>
          <w:lang w:val="en-IN"/>
        </w:rPr>
        <w:t>References</w:t>
      </w:r>
      <w:bookmarkEnd w:id="30"/>
      <w:bookmarkEnd w:id="31"/>
      <w:bookmarkEnd w:id="32"/>
      <w:bookmarkEnd w:id="33"/>
      <w:bookmarkEnd w:id="34"/>
      <w:bookmarkEnd w:id="35"/>
    </w:p>
    <w:p w:rsidR="00865D3E" w:rsidRPr="00425C8F" w:rsidRDefault="007C49C5" w:rsidP="00BA38CB">
      <w:pPr>
        <w:pStyle w:val="BodyText2"/>
        <w:rPr>
          <w:lang w:val="en-IN"/>
        </w:rPr>
      </w:pPr>
      <w:r w:rsidRPr="00425C8F">
        <w:rPr>
          <w:lang w:val="en-IN"/>
        </w:rPr>
        <w:t>NA</w:t>
      </w:r>
    </w:p>
    <w:p w:rsidR="00E13144" w:rsidRPr="00425C8F" w:rsidRDefault="00E13144" w:rsidP="000F2227">
      <w:pPr>
        <w:pStyle w:val="Heading1"/>
        <w:rPr>
          <w:color w:val="auto"/>
          <w:lang w:val="en-IN"/>
        </w:rPr>
      </w:pPr>
    </w:p>
    <w:p w:rsidR="00EE7079" w:rsidRPr="00425C8F" w:rsidRDefault="00E21375" w:rsidP="000E7BEC">
      <w:pPr>
        <w:pStyle w:val="ChapterName"/>
        <w:rPr>
          <w:color w:val="auto"/>
          <w:lang w:val="en-IN"/>
        </w:rPr>
      </w:pPr>
      <w:bookmarkStart w:id="36" w:name="_Toc485139690"/>
      <w:r w:rsidRPr="00425C8F">
        <w:rPr>
          <w:color w:val="auto"/>
          <w:lang w:val="en-IN"/>
        </w:rPr>
        <w:t>External Gateway (3</w:t>
      </w:r>
      <w:r w:rsidRPr="00425C8F">
        <w:rPr>
          <w:color w:val="auto"/>
          <w:vertAlign w:val="superscript"/>
          <w:lang w:val="en-IN"/>
        </w:rPr>
        <w:t>rd</w:t>
      </w:r>
      <w:r w:rsidRPr="00425C8F">
        <w:rPr>
          <w:color w:val="auto"/>
          <w:lang w:val="en-IN"/>
        </w:rPr>
        <w:t xml:space="preserve"> Party/Public)</w:t>
      </w:r>
      <w:r w:rsidR="00171736" w:rsidRPr="00425C8F">
        <w:rPr>
          <w:color w:val="auto"/>
          <w:lang w:val="en-IN"/>
        </w:rPr>
        <w:t xml:space="preserve"> API</w:t>
      </w:r>
      <w:bookmarkEnd w:id="36"/>
    </w:p>
    <w:p w:rsidR="00854DFA" w:rsidRPr="00425C8F" w:rsidRDefault="00854DFA" w:rsidP="00854DFA">
      <w:pPr>
        <w:pStyle w:val="BodyText2"/>
        <w:rPr>
          <w:lang w:val="en-IN"/>
        </w:rPr>
      </w:pPr>
      <w:r w:rsidRPr="00425C8F">
        <w:rPr>
          <w:lang w:val="en-IN"/>
        </w:rPr>
        <w:t xml:space="preserve">The details of the </w:t>
      </w:r>
      <w:r w:rsidR="001C451E" w:rsidRPr="00425C8F">
        <w:rPr>
          <w:lang w:val="en-IN"/>
        </w:rPr>
        <w:t>External Gateway (</w:t>
      </w:r>
      <w:r w:rsidR="006645EB" w:rsidRPr="00425C8F">
        <w:rPr>
          <w:lang w:val="en-IN"/>
        </w:rPr>
        <w:t>EXTGW</w:t>
      </w:r>
      <w:r w:rsidR="001C451E" w:rsidRPr="00425C8F">
        <w:rPr>
          <w:lang w:val="en-IN"/>
        </w:rPr>
        <w:t>)</w:t>
      </w:r>
      <w:r w:rsidRPr="00425C8F">
        <w:rPr>
          <w:lang w:val="en-IN"/>
        </w:rPr>
        <w:t xml:space="preserve"> API</w:t>
      </w:r>
      <w:r w:rsidR="00171736" w:rsidRPr="00425C8F">
        <w:rPr>
          <w:lang w:val="en-IN"/>
        </w:rPr>
        <w:t>s</w:t>
      </w:r>
      <w:r w:rsidRPr="00425C8F">
        <w:rPr>
          <w:lang w:val="en-IN"/>
        </w:rPr>
        <w:t xml:space="preserve"> </w:t>
      </w:r>
      <w:r w:rsidR="00171736" w:rsidRPr="00425C8F">
        <w:rPr>
          <w:lang w:val="en-IN"/>
        </w:rPr>
        <w:t>are</w:t>
      </w:r>
      <w:r w:rsidRPr="00425C8F">
        <w:rPr>
          <w:lang w:val="en-IN"/>
        </w:rPr>
        <w:t xml:space="preserve"> explained in the subsequent sections. </w:t>
      </w:r>
    </w:p>
    <w:p w:rsidR="00854DFA" w:rsidRPr="00425C8F" w:rsidRDefault="00854DFA" w:rsidP="00854DFA">
      <w:pPr>
        <w:pStyle w:val="BodyText2"/>
        <w:rPr>
          <w:lang w:val="en-IN"/>
        </w:rPr>
      </w:pPr>
    </w:p>
    <w:p w:rsidR="00854DFA" w:rsidRPr="00425C8F" w:rsidRDefault="00854DFA" w:rsidP="00337049">
      <w:pPr>
        <w:pStyle w:val="Heading2"/>
        <w:rPr>
          <w:lang w:val="en-IN"/>
        </w:rPr>
      </w:pPr>
      <w:bookmarkStart w:id="37" w:name="_Toc284720056"/>
      <w:bookmarkStart w:id="38" w:name="_Toc309916665"/>
      <w:bookmarkStart w:id="39" w:name="_Toc325459087"/>
      <w:bookmarkStart w:id="40" w:name="_Toc357761220"/>
      <w:bookmarkStart w:id="41" w:name="_Toc485139691"/>
      <w:r w:rsidRPr="00425C8F">
        <w:rPr>
          <w:lang w:val="en-IN"/>
        </w:rPr>
        <w:t>Architecture</w:t>
      </w:r>
      <w:bookmarkEnd w:id="37"/>
      <w:bookmarkEnd w:id="38"/>
      <w:bookmarkEnd w:id="39"/>
      <w:bookmarkEnd w:id="40"/>
      <w:bookmarkEnd w:id="41"/>
    </w:p>
    <w:p w:rsidR="00854DFA" w:rsidRPr="00425C8F" w:rsidRDefault="00854DFA" w:rsidP="00854DFA">
      <w:pPr>
        <w:rPr>
          <w:lang w:val="en-IN"/>
        </w:rPr>
      </w:pPr>
    </w:p>
    <w:p w:rsidR="00854DFA" w:rsidRPr="00425C8F" w:rsidRDefault="00854DFA" w:rsidP="00854DFA">
      <w:pPr>
        <w:rPr>
          <w:lang w:val="en-IN"/>
        </w:rPr>
      </w:pPr>
    </w:p>
    <w:p w:rsidR="00854DFA" w:rsidRPr="00425C8F" w:rsidRDefault="007C479A" w:rsidP="00854DFA">
      <w:pPr>
        <w:rPr>
          <w:lang w:val="en-IN"/>
        </w:rPr>
      </w:pPr>
      <w:r w:rsidRPr="00425C8F">
        <w:rPr>
          <w:noProof/>
        </w:rPr>
        <w:drawing>
          <wp:inline distT="0" distB="0" distL="0" distR="0">
            <wp:extent cx="5274945" cy="2443132"/>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274945" cy="2443132"/>
                    </a:xfrm>
                    <a:prstGeom prst="rect">
                      <a:avLst/>
                    </a:prstGeom>
                    <a:noFill/>
                    <a:ln w="9525">
                      <a:noFill/>
                      <a:miter lim="800000"/>
                      <a:headEnd/>
                      <a:tailEnd/>
                    </a:ln>
                  </pic:spPr>
                </pic:pic>
              </a:graphicData>
            </a:graphic>
          </wp:inline>
        </w:drawing>
      </w:r>
    </w:p>
    <w:p w:rsidR="00854DFA" w:rsidRPr="00425C8F" w:rsidRDefault="00854DFA" w:rsidP="00854DFA">
      <w:pPr>
        <w:rPr>
          <w:lang w:val="en-IN"/>
        </w:rPr>
      </w:pPr>
    </w:p>
    <w:p w:rsidR="00854DFA" w:rsidRPr="00425C8F" w:rsidRDefault="00F07198" w:rsidP="00AA4952">
      <w:pPr>
        <w:pStyle w:val="ListBullet1"/>
        <w:numPr>
          <w:ilvl w:val="0"/>
          <w:numId w:val="19"/>
        </w:numPr>
        <w:jc w:val="left"/>
        <w:rPr>
          <w:lang w:val="en-IN"/>
        </w:rPr>
      </w:pPr>
      <w:r w:rsidRPr="00425C8F">
        <w:rPr>
          <w:b/>
          <w:bCs/>
          <w:u w:val="single"/>
          <w:lang w:val="en-IN"/>
        </w:rPr>
        <w:t>External</w:t>
      </w:r>
      <w:r w:rsidR="00854DFA" w:rsidRPr="00425C8F">
        <w:rPr>
          <w:b/>
          <w:bCs/>
          <w:u w:val="single"/>
          <w:lang w:val="en-IN"/>
        </w:rPr>
        <w:t xml:space="preserve"> system</w:t>
      </w:r>
      <w:r w:rsidR="00854DFA" w:rsidRPr="00425C8F">
        <w:rPr>
          <w:lang w:val="en-IN"/>
        </w:rPr>
        <w:t xml:space="preserve">: The system, which sends the request to </w:t>
      </w:r>
      <w:r w:rsidR="007C479A" w:rsidRPr="00425C8F">
        <w:rPr>
          <w:lang w:val="en-IN"/>
        </w:rPr>
        <w:t>PreTUPS</w:t>
      </w:r>
      <w:r w:rsidR="00854DFA" w:rsidRPr="00425C8F">
        <w:rPr>
          <w:lang w:val="en-IN"/>
        </w:rPr>
        <w:t xml:space="preserve"> System</w:t>
      </w:r>
      <w:r w:rsidR="00171736" w:rsidRPr="00425C8F">
        <w:rPr>
          <w:lang w:val="en-IN"/>
        </w:rPr>
        <w:t xml:space="preserve"> in XML over HTTP format</w:t>
      </w:r>
      <w:r w:rsidR="00854DFA" w:rsidRPr="00425C8F">
        <w:rPr>
          <w:lang w:val="en-IN"/>
        </w:rPr>
        <w:t>.</w:t>
      </w:r>
    </w:p>
    <w:p w:rsidR="00854DFA" w:rsidRPr="00425C8F" w:rsidRDefault="00854DFA" w:rsidP="00854DFA">
      <w:pPr>
        <w:ind w:left="360"/>
        <w:rPr>
          <w:lang w:val="en-IN"/>
        </w:rPr>
      </w:pPr>
    </w:p>
    <w:p w:rsidR="00854DFA" w:rsidRPr="00425C8F" w:rsidRDefault="007C479A" w:rsidP="00AA4952">
      <w:pPr>
        <w:pStyle w:val="ListBullet1"/>
        <w:numPr>
          <w:ilvl w:val="0"/>
          <w:numId w:val="19"/>
        </w:numPr>
        <w:rPr>
          <w:lang w:val="en-IN"/>
        </w:rPr>
      </w:pPr>
      <w:r w:rsidRPr="00425C8F">
        <w:rPr>
          <w:b/>
          <w:bCs/>
          <w:u w:val="single"/>
          <w:lang w:val="en-IN"/>
        </w:rPr>
        <w:t>PreTUPS</w:t>
      </w:r>
      <w:r w:rsidR="00854DFA" w:rsidRPr="00425C8F">
        <w:rPr>
          <w:b/>
          <w:bCs/>
          <w:u w:val="single"/>
          <w:lang w:val="en-IN"/>
        </w:rPr>
        <w:t xml:space="preserve"> System</w:t>
      </w:r>
      <w:r w:rsidR="00854DFA" w:rsidRPr="00425C8F">
        <w:rPr>
          <w:lang w:val="en-IN"/>
        </w:rPr>
        <w:t xml:space="preserve">: The </w:t>
      </w:r>
      <w:r w:rsidRPr="00425C8F">
        <w:rPr>
          <w:lang w:val="en-IN"/>
        </w:rPr>
        <w:t>PreTUPS</w:t>
      </w:r>
      <w:r w:rsidR="00854DFA" w:rsidRPr="00425C8F">
        <w:rPr>
          <w:lang w:val="en-IN"/>
        </w:rPr>
        <w:t xml:space="preserve"> System includes </w:t>
      </w:r>
      <w:r w:rsidRPr="00425C8F">
        <w:rPr>
          <w:lang w:val="en-IN"/>
        </w:rPr>
        <w:t>PreTUPS</w:t>
      </w:r>
      <w:r w:rsidR="00854DFA" w:rsidRPr="00425C8F">
        <w:rPr>
          <w:lang w:val="en-IN"/>
        </w:rPr>
        <w:t xml:space="preserve"> Application and </w:t>
      </w:r>
      <w:r w:rsidRPr="00425C8F">
        <w:rPr>
          <w:lang w:val="en-IN"/>
        </w:rPr>
        <w:t>PreTUPS</w:t>
      </w:r>
      <w:r w:rsidR="00854DFA" w:rsidRPr="00425C8F">
        <w:rPr>
          <w:lang w:val="en-IN"/>
        </w:rPr>
        <w:t xml:space="preserve"> Database. The Interaction between </w:t>
      </w:r>
      <w:r w:rsidRPr="00425C8F">
        <w:rPr>
          <w:lang w:val="en-IN"/>
        </w:rPr>
        <w:t>PreTUPS</w:t>
      </w:r>
      <w:r w:rsidR="00854DFA" w:rsidRPr="00425C8F">
        <w:rPr>
          <w:lang w:val="en-IN"/>
        </w:rPr>
        <w:t xml:space="preserve"> Application and Database is internal.</w:t>
      </w:r>
    </w:p>
    <w:p w:rsidR="00355EE0" w:rsidRPr="00425C8F" w:rsidRDefault="00355EE0" w:rsidP="00854DFA">
      <w:pPr>
        <w:rPr>
          <w:lang w:val="en-IN"/>
        </w:rPr>
      </w:pPr>
    </w:p>
    <w:p w:rsidR="00854DFA" w:rsidRPr="00425C8F" w:rsidRDefault="00854DFA" w:rsidP="00337049">
      <w:pPr>
        <w:pStyle w:val="Heading2"/>
        <w:rPr>
          <w:lang w:val="en-IN"/>
        </w:rPr>
      </w:pPr>
      <w:bookmarkStart w:id="42" w:name="_Toc284720057"/>
      <w:bookmarkStart w:id="43" w:name="_Toc309916666"/>
      <w:bookmarkStart w:id="44" w:name="_Toc325459088"/>
      <w:bookmarkStart w:id="45" w:name="_Toc357761221"/>
      <w:bookmarkStart w:id="46" w:name="_Toc485139692"/>
      <w:r w:rsidRPr="00425C8F">
        <w:rPr>
          <w:lang w:val="en-IN"/>
        </w:rPr>
        <w:t>Communication</w:t>
      </w:r>
      <w:bookmarkEnd w:id="42"/>
      <w:bookmarkEnd w:id="43"/>
      <w:bookmarkEnd w:id="44"/>
      <w:bookmarkEnd w:id="45"/>
      <w:bookmarkEnd w:id="46"/>
      <w:r w:rsidRPr="00425C8F">
        <w:rPr>
          <w:lang w:val="en-IN"/>
        </w:rPr>
        <w:t xml:space="preserve"> </w:t>
      </w:r>
    </w:p>
    <w:p w:rsidR="00854DFA" w:rsidRPr="00425C8F" w:rsidRDefault="00854DFA" w:rsidP="00854DFA">
      <w:pPr>
        <w:pStyle w:val="BodyText2"/>
        <w:rPr>
          <w:lang w:val="en-IN"/>
        </w:rPr>
      </w:pPr>
      <w:r w:rsidRPr="00425C8F">
        <w:rPr>
          <w:lang w:val="en-IN"/>
        </w:rPr>
        <w:t xml:space="preserve">The communication between External system and </w:t>
      </w:r>
      <w:r w:rsidR="007C479A" w:rsidRPr="00425C8F">
        <w:rPr>
          <w:lang w:val="en-IN"/>
        </w:rPr>
        <w:t>PreTUPS</w:t>
      </w:r>
      <w:r w:rsidRPr="00425C8F">
        <w:rPr>
          <w:lang w:val="en-IN"/>
        </w:rPr>
        <w:t xml:space="preserve"> would be XML over HTTP. The External system would make the HTTP connection with </w:t>
      </w:r>
      <w:r w:rsidR="007C479A" w:rsidRPr="00425C8F">
        <w:rPr>
          <w:lang w:val="en-IN"/>
        </w:rPr>
        <w:t>PreTUPS</w:t>
      </w:r>
      <w:r w:rsidRPr="00425C8F">
        <w:rPr>
          <w:lang w:val="en-IN"/>
        </w:rPr>
        <w:t xml:space="preserve"> and send the request content as XML. Response of each request would also be sent as XML. </w:t>
      </w:r>
    </w:p>
    <w:p w:rsidR="00854DFA" w:rsidRPr="00425C8F" w:rsidRDefault="00854DFA" w:rsidP="00854DFA">
      <w:pPr>
        <w:rPr>
          <w:lang w:val="en-IN"/>
        </w:rPr>
      </w:pPr>
    </w:p>
    <w:p w:rsidR="00854DFA" w:rsidRPr="00425C8F" w:rsidRDefault="00854DFA" w:rsidP="00337049">
      <w:pPr>
        <w:pStyle w:val="Heading2"/>
        <w:rPr>
          <w:lang w:val="en-IN"/>
        </w:rPr>
      </w:pPr>
      <w:bookmarkStart w:id="47" w:name="_Toc284720058"/>
      <w:bookmarkStart w:id="48" w:name="_Toc309916667"/>
      <w:bookmarkStart w:id="49" w:name="_Toc325459089"/>
      <w:bookmarkStart w:id="50" w:name="_Toc357761222"/>
      <w:bookmarkStart w:id="51" w:name="_Toc485139693"/>
      <w:r w:rsidRPr="00425C8F">
        <w:rPr>
          <w:lang w:val="en-IN"/>
        </w:rPr>
        <w:t>Authentication</w:t>
      </w:r>
      <w:bookmarkEnd w:id="47"/>
      <w:bookmarkEnd w:id="48"/>
      <w:bookmarkEnd w:id="49"/>
      <w:bookmarkEnd w:id="50"/>
      <w:bookmarkEnd w:id="51"/>
    </w:p>
    <w:p w:rsidR="00854DFA" w:rsidRPr="00425C8F" w:rsidRDefault="00854DFA" w:rsidP="00854DFA">
      <w:pPr>
        <w:pStyle w:val="BodyText2"/>
        <w:rPr>
          <w:lang w:val="en-IN"/>
        </w:rPr>
      </w:pPr>
      <w:r w:rsidRPr="00425C8F">
        <w:rPr>
          <w:lang w:val="en-IN"/>
        </w:rPr>
        <w:t xml:space="preserve">To authenticate the External system, </w:t>
      </w:r>
      <w:r w:rsidR="007C479A" w:rsidRPr="00425C8F">
        <w:rPr>
          <w:lang w:val="en-IN"/>
        </w:rPr>
        <w:t>PreTUPS</w:t>
      </w:r>
      <w:r w:rsidRPr="00425C8F">
        <w:rPr>
          <w:lang w:val="en-IN"/>
        </w:rPr>
        <w:t xml:space="preserve"> will define a Gateway for External system. </w:t>
      </w:r>
      <w:r w:rsidR="007C479A" w:rsidRPr="00425C8F">
        <w:rPr>
          <w:lang w:val="en-IN"/>
        </w:rPr>
        <w:t>PreTUPS</w:t>
      </w:r>
      <w:r w:rsidRPr="00425C8F">
        <w:rPr>
          <w:lang w:val="en-IN"/>
        </w:rPr>
        <w:t xml:space="preserve"> will give the defined gateway information details to External system users.  External system will send this gateway information while making HTTP connection with </w:t>
      </w:r>
      <w:r w:rsidR="007C479A" w:rsidRPr="00425C8F">
        <w:rPr>
          <w:lang w:val="en-IN"/>
        </w:rPr>
        <w:t>PreTUPS</w:t>
      </w:r>
      <w:r w:rsidRPr="00425C8F">
        <w:rPr>
          <w:lang w:val="en-IN"/>
        </w:rPr>
        <w:t xml:space="preserve"> for each request.  Authentication information will be send by URL. Details of authentication information are as follows</w:t>
      </w:r>
    </w:p>
    <w:p w:rsidR="00854DFA" w:rsidRPr="00425C8F" w:rsidRDefault="00854DFA" w:rsidP="00854DFA">
      <w:pPr>
        <w:pStyle w:val="BodyText2"/>
        <w:rPr>
          <w:lang w:val="en-IN"/>
        </w:rPr>
      </w:pPr>
    </w:p>
    <w:p w:rsidR="00854DFA" w:rsidRPr="00425C8F" w:rsidRDefault="00854DFA" w:rsidP="008658DA">
      <w:pPr>
        <w:pStyle w:val="ListBullet1"/>
        <w:rPr>
          <w:lang w:val="en-IN"/>
        </w:rPr>
      </w:pPr>
      <w:r w:rsidRPr="00425C8F">
        <w:rPr>
          <w:lang w:val="en-IN"/>
        </w:rPr>
        <w:t>LOGIN</w:t>
      </w:r>
    </w:p>
    <w:p w:rsidR="00854DFA" w:rsidRPr="00425C8F" w:rsidRDefault="00854DFA" w:rsidP="008658DA">
      <w:pPr>
        <w:pStyle w:val="ListBullet1"/>
        <w:rPr>
          <w:lang w:val="en-IN"/>
        </w:rPr>
      </w:pPr>
      <w:r w:rsidRPr="00425C8F">
        <w:rPr>
          <w:lang w:val="en-IN"/>
        </w:rPr>
        <w:t>PASSWORD</w:t>
      </w:r>
    </w:p>
    <w:p w:rsidR="00854DFA" w:rsidRPr="00425C8F" w:rsidRDefault="00854DFA" w:rsidP="008658DA">
      <w:pPr>
        <w:pStyle w:val="ListBullet1"/>
        <w:rPr>
          <w:lang w:val="en-IN"/>
        </w:rPr>
      </w:pPr>
      <w:r w:rsidRPr="00425C8F">
        <w:rPr>
          <w:lang w:val="en-IN"/>
        </w:rPr>
        <w:t>REQUEST_GATEWAY_CODE</w:t>
      </w:r>
    </w:p>
    <w:p w:rsidR="00854DFA" w:rsidRPr="00425C8F" w:rsidRDefault="00854DFA" w:rsidP="008658DA">
      <w:pPr>
        <w:pStyle w:val="ListBullet1"/>
        <w:rPr>
          <w:lang w:val="en-IN"/>
        </w:rPr>
      </w:pPr>
      <w:r w:rsidRPr="00425C8F">
        <w:rPr>
          <w:lang w:val="en-IN"/>
        </w:rPr>
        <w:t>REQUEST_GATEWAY_TYPE</w:t>
      </w:r>
    </w:p>
    <w:p w:rsidR="00854DFA" w:rsidRPr="00425C8F" w:rsidRDefault="00854DFA" w:rsidP="008658DA">
      <w:pPr>
        <w:pStyle w:val="ListBullet1"/>
        <w:rPr>
          <w:lang w:val="en-IN"/>
        </w:rPr>
      </w:pPr>
      <w:r w:rsidRPr="00425C8F">
        <w:rPr>
          <w:lang w:val="en-IN"/>
        </w:rPr>
        <w:t>SERVICE_PORT</w:t>
      </w:r>
    </w:p>
    <w:p w:rsidR="00854DFA" w:rsidRPr="00425C8F" w:rsidRDefault="00854DFA" w:rsidP="008658DA">
      <w:pPr>
        <w:pStyle w:val="ListBullet1"/>
        <w:rPr>
          <w:lang w:val="en-IN"/>
        </w:rPr>
      </w:pPr>
      <w:r w:rsidRPr="00425C8F">
        <w:rPr>
          <w:lang w:val="en-IN"/>
        </w:rPr>
        <w:t>SOURCE_TYPE</w:t>
      </w:r>
    </w:p>
    <w:p w:rsidR="00854DFA" w:rsidRPr="00425C8F" w:rsidRDefault="00854DFA" w:rsidP="00854DFA">
      <w:pPr>
        <w:pStyle w:val="NoteHeading"/>
        <w:rPr>
          <w:color w:val="auto"/>
          <w:lang w:val="en-IN"/>
        </w:rPr>
      </w:pPr>
      <w:r w:rsidRPr="00425C8F">
        <w:rPr>
          <w:color w:val="auto"/>
          <w:lang w:val="en-IN"/>
        </w:rPr>
        <w:t>Details of above-mentioned field are described in Connection procedure section.</w:t>
      </w:r>
    </w:p>
    <w:p w:rsidR="00854DFA" w:rsidRPr="00425C8F" w:rsidRDefault="00854DFA" w:rsidP="00854DFA">
      <w:pPr>
        <w:rPr>
          <w:lang w:val="en-IN"/>
        </w:rPr>
      </w:pPr>
    </w:p>
    <w:p w:rsidR="00854DFA" w:rsidRPr="00425C8F" w:rsidRDefault="00854DFA" w:rsidP="00337049">
      <w:pPr>
        <w:pStyle w:val="Heading2"/>
        <w:rPr>
          <w:lang w:val="en-IN"/>
        </w:rPr>
      </w:pPr>
      <w:bookmarkStart w:id="52" w:name="_Toc284720059"/>
      <w:bookmarkStart w:id="53" w:name="_Toc309916668"/>
      <w:bookmarkStart w:id="54" w:name="_Toc325459090"/>
      <w:bookmarkStart w:id="55" w:name="_Toc357761223"/>
      <w:bookmarkStart w:id="56" w:name="_Toc485139694"/>
      <w:r w:rsidRPr="00425C8F">
        <w:rPr>
          <w:lang w:val="en-IN"/>
        </w:rPr>
        <w:t>Connection Procedure</w:t>
      </w:r>
      <w:bookmarkEnd w:id="52"/>
      <w:bookmarkEnd w:id="53"/>
      <w:bookmarkEnd w:id="54"/>
      <w:bookmarkEnd w:id="55"/>
      <w:bookmarkEnd w:id="56"/>
    </w:p>
    <w:p w:rsidR="00854DFA" w:rsidRPr="00425C8F" w:rsidRDefault="00854DFA" w:rsidP="00854DFA">
      <w:pPr>
        <w:pStyle w:val="BodyText2"/>
        <w:rPr>
          <w:lang w:val="en-IN"/>
        </w:rPr>
      </w:pPr>
      <w:r w:rsidRPr="00425C8F">
        <w:rPr>
          <w:lang w:val="en-IN"/>
        </w:rPr>
        <w:t xml:space="preserve">The External system calls the specific URL to make the HTTP Connection with </w:t>
      </w:r>
      <w:r w:rsidR="007C479A" w:rsidRPr="00425C8F">
        <w:rPr>
          <w:lang w:val="en-IN"/>
        </w:rPr>
        <w:t>PreTUPS</w:t>
      </w:r>
      <w:r w:rsidRPr="00425C8F">
        <w:rPr>
          <w:lang w:val="en-IN"/>
        </w:rPr>
        <w:t>. The details of HTTP Header and URL are mentioned below.</w:t>
      </w:r>
    </w:p>
    <w:p w:rsidR="00854DFA" w:rsidRPr="00425C8F" w:rsidRDefault="00854DFA" w:rsidP="00854DFA">
      <w:pPr>
        <w:rPr>
          <w:lang w:val="en-IN"/>
        </w:rPr>
      </w:pPr>
    </w:p>
    <w:p w:rsidR="00854DFA" w:rsidRPr="00425C8F" w:rsidRDefault="00854DFA" w:rsidP="00854DFA">
      <w:pPr>
        <w:pStyle w:val="BodyText20"/>
        <w:rPr>
          <w:color w:val="auto"/>
          <w:u w:val="single"/>
          <w:lang w:val="en-IN"/>
        </w:rPr>
      </w:pPr>
      <w:r w:rsidRPr="00425C8F">
        <w:rPr>
          <w:color w:val="auto"/>
          <w:u w:val="single"/>
          <w:lang w:val="en-IN"/>
        </w:rPr>
        <w:t>HTTP Header Information</w:t>
      </w:r>
    </w:p>
    <w:p w:rsidR="00854DFA" w:rsidRPr="00425C8F" w:rsidRDefault="00854DFA" w:rsidP="00854DFA">
      <w:pPr>
        <w:pStyle w:val="BodyText20"/>
        <w:rPr>
          <w:color w:val="auto"/>
          <w:u w:val="single"/>
          <w:lang w:val="en-IN"/>
        </w:rPr>
      </w:pPr>
    </w:p>
    <w:p w:rsidR="00854DFA" w:rsidRPr="00425C8F" w:rsidRDefault="00854DFA" w:rsidP="00854DFA">
      <w:pPr>
        <w:pStyle w:val="BodyText20"/>
        <w:rPr>
          <w:color w:val="auto"/>
          <w:lang w:val="en-IN"/>
        </w:rPr>
      </w:pPr>
      <w:r w:rsidRPr="00425C8F">
        <w:rPr>
          <w:color w:val="auto"/>
          <w:lang w:val="en-IN"/>
        </w:rPr>
        <w:t>POST &lt;URL&gt; HTTP</w:t>
      </w:r>
    </w:p>
    <w:p w:rsidR="00854DFA" w:rsidRPr="00425C8F" w:rsidRDefault="00854DFA" w:rsidP="00854DFA">
      <w:pPr>
        <w:pStyle w:val="BodyText20"/>
        <w:rPr>
          <w:color w:val="auto"/>
          <w:lang w:val="en-IN"/>
        </w:rPr>
      </w:pPr>
      <w:r w:rsidRPr="00425C8F">
        <w:rPr>
          <w:color w:val="auto"/>
          <w:lang w:val="en-IN"/>
        </w:rPr>
        <w:t>Content-type: xml</w:t>
      </w:r>
    </w:p>
    <w:p w:rsidR="00854DFA" w:rsidRPr="00425C8F" w:rsidRDefault="00854DFA" w:rsidP="00854DFA">
      <w:pPr>
        <w:pStyle w:val="BodyText20"/>
        <w:rPr>
          <w:rFonts w:ascii="Times New Roman" w:hAnsi="Times New Roman"/>
          <w:b w:val="0"/>
          <w:bCs w:val="0"/>
          <w:color w:val="auto"/>
          <w:lang w:val="en-IN"/>
        </w:rPr>
      </w:pPr>
      <w:r w:rsidRPr="00425C8F">
        <w:rPr>
          <w:color w:val="auto"/>
          <w:lang w:val="en-IN"/>
        </w:rPr>
        <w:t>Connection: close</w:t>
      </w:r>
    </w:p>
    <w:p w:rsidR="00854DFA" w:rsidRPr="00425C8F" w:rsidRDefault="00854DFA" w:rsidP="00854DFA">
      <w:pPr>
        <w:ind w:firstLine="720"/>
        <w:rPr>
          <w:lang w:val="en-IN"/>
        </w:rPr>
      </w:pPr>
    </w:p>
    <w:p w:rsidR="00854DFA" w:rsidRPr="00425C8F" w:rsidRDefault="00854DFA" w:rsidP="00854DFA">
      <w:pPr>
        <w:pStyle w:val="BodyText20"/>
        <w:rPr>
          <w:color w:val="auto"/>
          <w:u w:val="single"/>
          <w:lang w:val="en-IN"/>
        </w:rPr>
      </w:pPr>
      <w:r w:rsidRPr="00425C8F">
        <w:rPr>
          <w:color w:val="auto"/>
          <w:u w:val="single"/>
          <w:lang w:val="en-IN"/>
        </w:rPr>
        <w:t>URL</w:t>
      </w:r>
    </w:p>
    <w:p w:rsidR="00854DFA" w:rsidRPr="00425C8F" w:rsidRDefault="00854DFA" w:rsidP="00854DFA">
      <w:pPr>
        <w:pStyle w:val="BodyText20"/>
        <w:rPr>
          <w:color w:val="auto"/>
          <w:u w:val="single"/>
          <w:lang w:val="en-IN"/>
        </w:rPr>
      </w:pPr>
    </w:p>
    <w:p w:rsidR="00854DFA" w:rsidRPr="00425C8F" w:rsidRDefault="00D46E99" w:rsidP="00854DFA">
      <w:pPr>
        <w:pStyle w:val="BodyText2"/>
        <w:rPr>
          <w:lang w:val="en-IN"/>
        </w:rPr>
      </w:pPr>
      <w:hyperlink r:id="rId17" w:history="1">
        <w:r w:rsidR="00854DFA" w:rsidRPr="00425C8F">
          <w:rPr>
            <w:lang w:val="en-IN"/>
          </w:rPr>
          <w:t>http://</w:t>
        </w:r>
        <w:r w:rsidR="007C479A" w:rsidRPr="00425C8F">
          <w:rPr>
            <w:lang w:val="en-IN"/>
          </w:rPr>
          <w:t>PreTUPS</w:t>
        </w:r>
        <w:r w:rsidR="00854DFA" w:rsidRPr="00425C8F">
          <w:rPr>
            <w:lang w:val="en-IN"/>
          </w:rPr>
          <w:t>host/</w:t>
        </w:r>
        <w:r w:rsidR="007C479A" w:rsidRPr="00425C8F">
          <w:rPr>
            <w:lang w:val="en-IN"/>
          </w:rPr>
          <w:t>PreTUPS</w:t>
        </w:r>
        <w:r w:rsidR="00854DFA" w:rsidRPr="00425C8F">
          <w:rPr>
            <w:lang w:val="en-IN"/>
          </w:rPr>
          <w:t>Receiever?LOGIN=&lt;Login&gt;&amp;Password=&lt;Password&gt;&amp;Request_Gateway_Code=&lt;RequestGatewayCode&gt;&amp;Request_Gateway_Type=&lt;RequestGatewayType&gt;&amp;Service_Port=&lt;ServicePort&gt;&amp;Source_Type=&lt;SourceType</w:t>
        </w:r>
      </w:hyperlink>
      <w:r w:rsidR="00854DFA" w:rsidRPr="00425C8F">
        <w:rPr>
          <w:lang w:val="en-IN"/>
        </w:rPr>
        <w:t>&gt;</w:t>
      </w:r>
    </w:p>
    <w:p w:rsidR="00854DFA" w:rsidRPr="00425C8F" w:rsidRDefault="00854DFA" w:rsidP="00854DFA">
      <w:pPr>
        <w:pStyle w:val="BodyText20"/>
        <w:rPr>
          <w:b w:val="0"/>
          <w:bCs w:val="0"/>
          <w:color w:val="auto"/>
          <w:lang w:val="en-IN"/>
        </w:rPr>
      </w:pPr>
    </w:p>
    <w:p w:rsidR="00854DFA" w:rsidRPr="00425C8F" w:rsidRDefault="00854DFA" w:rsidP="00854DFA">
      <w:pPr>
        <w:pStyle w:val="BodyText20"/>
        <w:rPr>
          <w:color w:val="auto"/>
          <w:u w:val="single"/>
          <w:lang w:val="en-IN"/>
        </w:rPr>
      </w:pPr>
      <w:r w:rsidRPr="00425C8F">
        <w:rPr>
          <w:color w:val="auto"/>
          <w:u w:val="single"/>
          <w:lang w:val="en-IN"/>
        </w:rPr>
        <w:t>Example</w:t>
      </w:r>
    </w:p>
    <w:p w:rsidR="00854DFA" w:rsidRPr="00425C8F" w:rsidRDefault="00854DFA" w:rsidP="00854DFA">
      <w:pPr>
        <w:pStyle w:val="BodyText20"/>
        <w:rPr>
          <w:color w:val="auto"/>
          <w:u w:val="single"/>
          <w:lang w:val="en-IN"/>
        </w:rPr>
      </w:pPr>
    </w:p>
    <w:p w:rsidR="00854DFA" w:rsidRPr="00425C8F" w:rsidRDefault="00854DFA" w:rsidP="00854DFA">
      <w:pPr>
        <w:pStyle w:val="BodyText2"/>
        <w:rPr>
          <w:lang w:val="en-IN"/>
        </w:rPr>
      </w:pPr>
      <w:r w:rsidRPr="00425C8F">
        <w:rPr>
          <w:lang w:val="en-IN"/>
        </w:rPr>
        <w:t>http://</w:t>
      </w:r>
      <w:r w:rsidR="007C479A" w:rsidRPr="00425C8F">
        <w:rPr>
          <w:lang w:val="en-IN"/>
        </w:rPr>
        <w:t>PreTUPS</w:t>
      </w:r>
      <w:r w:rsidRPr="00425C8F">
        <w:rPr>
          <w:lang w:val="en-IN"/>
        </w:rPr>
        <w:t>host/</w:t>
      </w:r>
      <w:r w:rsidR="007C479A" w:rsidRPr="00425C8F">
        <w:rPr>
          <w:lang w:val="en-IN"/>
        </w:rPr>
        <w:t>PreTUPS</w:t>
      </w:r>
      <w:r w:rsidRPr="00425C8F">
        <w:rPr>
          <w:lang w:val="en-IN"/>
        </w:rPr>
        <w:t>Receiever?LOGIN=123&amp;Password=123&amp;Request_Gateway_Code=EXT0011&amp;Request_Gateway_Type=EXTGW&amp;Service_Port=190&amp;Source_Type=EXT</w:t>
      </w:r>
    </w:p>
    <w:p w:rsidR="00854DFA" w:rsidRPr="00425C8F" w:rsidRDefault="00854DFA" w:rsidP="00854DFA">
      <w:pPr>
        <w:rPr>
          <w:lang w:val="en-IN"/>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0"/>
        <w:gridCol w:w="1448"/>
        <w:gridCol w:w="1665"/>
        <w:gridCol w:w="1560"/>
        <w:gridCol w:w="1275"/>
        <w:gridCol w:w="1708"/>
      </w:tblGrid>
      <w:tr w:rsidR="00854DFA" w:rsidRPr="00425C8F" w:rsidTr="00854DFA">
        <w:trPr>
          <w:trHeight w:val="281"/>
          <w:tblHeader/>
        </w:trPr>
        <w:tc>
          <w:tcPr>
            <w:tcW w:w="1990" w:type="dxa"/>
            <w:shd w:val="clear" w:color="auto" w:fill="E31837"/>
          </w:tcPr>
          <w:p w:rsidR="00854DFA" w:rsidRPr="00425C8F" w:rsidRDefault="00854DFA" w:rsidP="00854DFA">
            <w:pPr>
              <w:pStyle w:val="TableColumnLabels"/>
              <w:rPr>
                <w:rFonts w:ascii="Arial" w:hAnsi="Arial" w:cs="Arial"/>
                <w:color w:val="auto"/>
                <w:sz w:val="18"/>
                <w:lang w:val="en-IN"/>
              </w:rPr>
            </w:pPr>
            <w:r w:rsidRPr="00425C8F">
              <w:rPr>
                <w:rFonts w:ascii="Arial" w:hAnsi="Arial" w:cs="Arial"/>
                <w:color w:val="auto"/>
                <w:sz w:val="18"/>
                <w:lang w:val="en-IN"/>
              </w:rPr>
              <w:t>Fields</w:t>
            </w:r>
          </w:p>
        </w:tc>
        <w:tc>
          <w:tcPr>
            <w:tcW w:w="1448" w:type="dxa"/>
            <w:shd w:val="clear" w:color="auto" w:fill="E31837"/>
          </w:tcPr>
          <w:p w:rsidR="00854DFA" w:rsidRPr="00425C8F" w:rsidRDefault="00854DFA" w:rsidP="00854DFA">
            <w:pPr>
              <w:pStyle w:val="TableColumnLabels"/>
              <w:rPr>
                <w:rFonts w:ascii="Arial" w:hAnsi="Arial" w:cs="Arial"/>
                <w:color w:val="auto"/>
                <w:sz w:val="18"/>
                <w:lang w:val="en-IN"/>
              </w:rPr>
            </w:pPr>
            <w:r w:rsidRPr="00425C8F">
              <w:rPr>
                <w:rFonts w:ascii="Arial" w:hAnsi="Arial" w:cs="Arial"/>
                <w:color w:val="auto"/>
                <w:sz w:val="18"/>
                <w:lang w:val="en-IN"/>
              </w:rPr>
              <w:t>Description</w:t>
            </w:r>
          </w:p>
        </w:tc>
        <w:tc>
          <w:tcPr>
            <w:tcW w:w="1665" w:type="dxa"/>
            <w:shd w:val="clear" w:color="auto" w:fill="E31837"/>
          </w:tcPr>
          <w:p w:rsidR="00854DFA" w:rsidRPr="00425C8F" w:rsidRDefault="00854DFA" w:rsidP="00854DFA">
            <w:pPr>
              <w:pStyle w:val="TableColumnLabels"/>
              <w:rPr>
                <w:rFonts w:ascii="Arial" w:hAnsi="Arial" w:cs="Arial"/>
                <w:color w:val="auto"/>
                <w:sz w:val="18"/>
                <w:lang w:val="en-IN"/>
              </w:rPr>
            </w:pPr>
            <w:r w:rsidRPr="00425C8F">
              <w:rPr>
                <w:rFonts w:ascii="Arial" w:hAnsi="Arial" w:cs="Arial"/>
                <w:color w:val="auto"/>
                <w:sz w:val="18"/>
                <w:lang w:val="en-IN"/>
              </w:rPr>
              <w:t>Example</w:t>
            </w:r>
          </w:p>
        </w:tc>
        <w:tc>
          <w:tcPr>
            <w:tcW w:w="1560" w:type="dxa"/>
            <w:shd w:val="clear" w:color="auto" w:fill="E31837"/>
          </w:tcPr>
          <w:p w:rsidR="00854DFA" w:rsidRPr="00425C8F" w:rsidRDefault="00854DFA" w:rsidP="00854DFA">
            <w:pPr>
              <w:pStyle w:val="TableColumnLabels"/>
              <w:rPr>
                <w:color w:val="auto"/>
                <w:lang w:val="en-IN"/>
              </w:rPr>
            </w:pPr>
            <w:r w:rsidRPr="00425C8F">
              <w:rPr>
                <w:color w:val="auto"/>
                <w:lang w:val="en-IN"/>
              </w:rPr>
              <w:t>Optional/</w:t>
            </w:r>
          </w:p>
          <w:p w:rsidR="00854DFA" w:rsidRPr="00425C8F" w:rsidRDefault="00854DFA" w:rsidP="00854DFA">
            <w:pPr>
              <w:pStyle w:val="TableColumnLabels"/>
              <w:rPr>
                <w:rFonts w:ascii="Arial" w:hAnsi="Arial" w:cs="Arial"/>
                <w:color w:val="auto"/>
                <w:sz w:val="18"/>
                <w:lang w:val="en-IN"/>
              </w:rPr>
            </w:pPr>
            <w:r w:rsidRPr="00425C8F">
              <w:rPr>
                <w:color w:val="auto"/>
                <w:lang w:val="en-IN"/>
              </w:rPr>
              <w:t>Mandatory</w:t>
            </w:r>
          </w:p>
        </w:tc>
        <w:tc>
          <w:tcPr>
            <w:tcW w:w="1275" w:type="dxa"/>
            <w:shd w:val="clear" w:color="auto" w:fill="E31837"/>
          </w:tcPr>
          <w:p w:rsidR="00854DFA" w:rsidRPr="00425C8F" w:rsidRDefault="00854DFA" w:rsidP="00854DFA">
            <w:pPr>
              <w:pStyle w:val="TableColumnLabels"/>
              <w:rPr>
                <w:rFonts w:ascii="Arial" w:hAnsi="Arial" w:cs="Arial"/>
                <w:color w:val="auto"/>
                <w:sz w:val="18"/>
                <w:lang w:val="en-IN"/>
              </w:rPr>
            </w:pPr>
            <w:r w:rsidRPr="00425C8F">
              <w:rPr>
                <w:color w:val="auto"/>
                <w:lang w:val="en-IN"/>
              </w:rPr>
              <w:t>Max Length</w:t>
            </w:r>
          </w:p>
        </w:tc>
        <w:tc>
          <w:tcPr>
            <w:tcW w:w="1708" w:type="dxa"/>
            <w:shd w:val="clear" w:color="auto" w:fill="E31837"/>
          </w:tcPr>
          <w:p w:rsidR="00854DFA" w:rsidRPr="00425C8F" w:rsidRDefault="00854DFA" w:rsidP="00854DFA">
            <w:pPr>
              <w:pStyle w:val="TableColumnLabels"/>
              <w:rPr>
                <w:rFonts w:ascii="Arial" w:hAnsi="Arial" w:cs="Arial"/>
                <w:color w:val="auto"/>
                <w:sz w:val="18"/>
                <w:lang w:val="en-IN"/>
              </w:rPr>
            </w:pPr>
            <w:r w:rsidRPr="00425C8F">
              <w:rPr>
                <w:color w:val="auto"/>
                <w:lang w:val="en-IN"/>
              </w:rPr>
              <w:t>Remarks</w:t>
            </w:r>
          </w:p>
        </w:tc>
      </w:tr>
      <w:tr w:rsidR="00854DFA" w:rsidRPr="00425C8F" w:rsidTr="00854DFA">
        <w:trPr>
          <w:trHeight w:val="281"/>
        </w:trPr>
        <w:tc>
          <w:tcPr>
            <w:tcW w:w="1990" w:type="dxa"/>
          </w:tcPr>
          <w:p w:rsidR="00854DFA" w:rsidRPr="00425C8F" w:rsidRDefault="007C479A" w:rsidP="00854DFA">
            <w:pPr>
              <w:pStyle w:val="Tablecontent"/>
              <w:rPr>
                <w:lang w:val="en-IN"/>
              </w:rPr>
            </w:pPr>
            <w:r w:rsidRPr="00425C8F">
              <w:rPr>
                <w:lang w:val="en-IN"/>
              </w:rPr>
              <w:t>PreTUPS</w:t>
            </w:r>
            <w:r w:rsidR="00854DFA" w:rsidRPr="00425C8F">
              <w:rPr>
                <w:lang w:val="en-IN"/>
              </w:rPr>
              <w:t>Host</w:t>
            </w:r>
          </w:p>
        </w:tc>
        <w:tc>
          <w:tcPr>
            <w:tcW w:w="1448" w:type="dxa"/>
          </w:tcPr>
          <w:p w:rsidR="00854DFA" w:rsidRPr="00425C8F" w:rsidRDefault="00854DFA" w:rsidP="00854DFA">
            <w:pPr>
              <w:pStyle w:val="Tablecontent"/>
              <w:rPr>
                <w:lang w:val="en-IN"/>
              </w:rPr>
            </w:pPr>
            <w:r w:rsidRPr="00425C8F">
              <w:rPr>
                <w:lang w:val="en-IN"/>
              </w:rPr>
              <w:t xml:space="preserve">The IP, port and host name. The IP and Port on which </w:t>
            </w:r>
            <w:r w:rsidR="007C479A" w:rsidRPr="00425C8F">
              <w:rPr>
                <w:lang w:val="en-IN"/>
              </w:rPr>
              <w:t>PreTUPS</w:t>
            </w:r>
            <w:r w:rsidRPr="00425C8F">
              <w:rPr>
                <w:lang w:val="en-IN"/>
              </w:rPr>
              <w:t xml:space="preserve"> application is running</w:t>
            </w:r>
          </w:p>
        </w:tc>
        <w:tc>
          <w:tcPr>
            <w:tcW w:w="1665" w:type="dxa"/>
          </w:tcPr>
          <w:p w:rsidR="00854DFA" w:rsidRPr="00425C8F" w:rsidRDefault="00854DFA" w:rsidP="00854DFA">
            <w:pPr>
              <w:pStyle w:val="Tablecontent"/>
              <w:rPr>
                <w:lang w:val="en-IN"/>
              </w:rPr>
            </w:pPr>
            <w:r w:rsidRPr="00425C8F">
              <w:rPr>
                <w:lang w:val="en-IN"/>
              </w:rPr>
              <w:t>172.16.1.109:5555/</w:t>
            </w:r>
            <w:r w:rsidR="007C479A" w:rsidRPr="00425C8F">
              <w:rPr>
                <w:lang w:val="en-IN"/>
              </w:rPr>
              <w:t>PreTUPS</w:t>
            </w:r>
            <w:r w:rsidRPr="00425C8F">
              <w:rPr>
                <w:lang w:val="en-IN"/>
              </w:rPr>
              <w:t>/</w:t>
            </w:r>
          </w:p>
        </w:tc>
        <w:tc>
          <w:tcPr>
            <w:tcW w:w="1560" w:type="dxa"/>
          </w:tcPr>
          <w:p w:rsidR="00854DFA" w:rsidRPr="00425C8F" w:rsidRDefault="00854DFA" w:rsidP="00854DFA">
            <w:pPr>
              <w:pStyle w:val="Tablecontent"/>
              <w:rPr>
                <w:lang w:val="en-IN"/>
              </w:rPr>
            </w:pPr>
            <w:r w:rsidRPr="00425C8F">
              <w:rPr>
                <w:lang w:val="en-IN"/>
              </w:rPr>
              <w:t>M</w:t>
            </w:r>
          </w:p>
        </w:tc>
        <w:tc>
          <w:tcPr>
            <w:tcW w:w="1275" w:type="dxa"/>
          </w:tcPr>
          <w:p w:rsidR="00854DFA" w:rsidRPr="00425C8F" w:rsidRDefault="00854DFA" w:rsidP="00854DFA">
            <w:pPr>
              <w:pStyle w:val="Tablecontent"/>
              <w:rPr>
                <w:lang w:val="en-IN"/>
              </w:rPr>
            </w:pPr>
            <w:r w:rsidRPr="00425C8F">
              <w:rPr>
                <w:lang w:val="en-IN"/>
              </w:rPr>
              <w:t>N.A</w:t>
            </w:r>
          </w:p>
        </w:tc>
        <w:tc>
          <w:tcPr>
            <w:tcW w:w="1708" w:type="dxa"/>
          </w:tcPr>
          <w:p w:rsidR="00854DFA" w:rsidRPr="00425C8F" w:rsidRDefault="00854DFA" w:rsidP="00854DFA">
            <w:pPr>
              <w:pStyle w:val="Tablecontent"/>
              <w:rPr>
                <w:lang w:val="en-IN"/>
              </w:rPr>
            </w:pPr>
            <w:r w:rsidRPr="00425C8F">
              <w:rPr>
                <w:lang w:val="en-IN"/>
              </w:rPr>
              <w:t>N.A</w:t>
            </w:r>
          </w:p>
        </w:tc>
      </w:tr>
      <w:tr w:rsidR="00854DFA" w:rsidRPr="00425C8F" w:rsidTr="00854DFA">
        <w:trPr>
          <w:trHeight w:val="281"/>
        </w:trPr>
        <w:tc>
          <w:tcPr>
            <w:tcW w:w="1990" w:type="dxa"/>
          </w:tcPr>
          <w:p w:rsidR="00854DFA" w:rsidRPr="00425C8F" w:rsidRDefault="00854DFA" w:rsidP="00854DFA">
            <w:pPr>
              <w:pStyle w:val="Tablecontent"/>
              <w:rPr>
                <w:lang w:val="en-IN"/>
              </w:rPr>
            </w:pPr>
            <w:r w:rsidRPr="00425C8F">
              <w:rPr>
                <w:lang w:val="en-IN"/>
              </w:rPr>
              <w:t>LOGIN</w:t>
            </w:r>
          </w:p>
        </w:tc>
        <w:tc>
          <w:tcPr>
            <w:tcW w:w="1448" w:type="dxa"/>
          </w:tcPr>
          <w:p w:rsidR="00854DFA" w:rsidRPr="00425C8F" w:rsidRDefault="00854DFA" w:rsidP="00854DFA">
            <w:pPr>
              <w:pStyle w:val="Tablecontent"/>
              <w:rPr>
                <w:lang w:val="en-IN"/>
              </w:rPr>
            </w:pPr>
            <w:r w:rsidRPr="00425C8F">
              <w:rPr>
                <w:lang w:val="en-IN"/>
              </w:rPr>
              <w:t xml:space="preserve">Login Id of the request gateway, as defined in </w:t>
            </w:r>
            <w:r w:rsidR="007C479A" w:rsidRPr="00425C8F">
              <w:rPr>
                <w:lang w:val="en-IN"/>
              </w:rPr>
              <w:t>PreTUPS</w:t>
            </w:r>
          </w:p>
        </w:tc>
        <w:tc>
          <w:tcPr>
            <w:tcW w:w="1665" w:type="dxa"/>
          </w:tcPr>
          <w:p w:rsidR="00854DFA" w:rsidRPr="00425C8F" w:rsidRDefault="00854DFA" w:rsidP="00854DFA">
            <w:pPr>
              <w:pStyle w:val="Tablecontent"/>
              <w:rPr>
                <w:lang w:val="en-IN"/>
              </w:rPr>
            </w:pPr>
            <w:r w:rsidRPr="00425C8F">
              <w:rPr>
                <w:lang w:val="en-IN"/>
              </w:rPr>
              <w:t>Test</w:t>
            </w:r>
          </w:p>
        </w:tc>
        <w:tc>
          <w:tcPr>
            <w:tcW w:w="1560" w:type="dxa"/>
          </w:tcPr>
          <w:p w:rsidR="00854DFA" w:rsidRPr="00425C8F" w:rsidRDefault="00854DFA" w:rsidP="00854DFA">
            <w:pPr>
              <w:pStyle w:val="Tablecontent"/>
              <w:rPr>
                <w:lang w:val="en-IN"/>
              </w:rPr>
            </w:pPr>
            <w:r w:rsidRPr="00425C8F">
              <w:rPr>
                <w:lang w:val="en-IN"/>
              </w:rPr>
              <w:t>M</w:t>
            </w:r>
          </w:p>
        </w:tc>
        <w:tc>
          <w:tcPr>
            <w:tcW w:w="1275" w:type="dxa"/>
          </w:tcPr>
          <w:p w:rsidR="00854DFA" w:rsidRPr="00425C8F" w:rsidRDefault="00854DFA" w:rsidP="00854DFA">
            <w:pPr>
              <w:pStyle w:val="Tablecontent"/>
              <w:rPr>
                <w:lang w:val="en-IN"/>
              </w:rPr>
            </w:pPr>
            <w:r w:rsidRPr="00425C8F">
              <w:rPr>
                <w:lang w:val="en-IN"/>
              </w:rPr>
              <w:t>10</w:t>
            </w:r>
          </w:p>
        </w:tc>
        <w:tc>
          <w:tcPr>
            <w:tcW w:w="1708" w:type="dxa"/>
          </w:tcPr>
          <w:p w:rsidR="00854DFA" w:rsidRPr="00425C8F" w:rsidRDefault="00854DFA" w:rsidP="00854DFA">
            <w:pPr>
              <w:pStyle w:val="Tablecontent"/>
              <w:rPr>
                <w:lang w:val="en-IN"/>
              </w:rPr>
            </w:pPr>
            <w:r w:rsidRPr="00425C8F">
              <w:rPr>
                <w:lang w:val="en-IN"/>
              </w:rPr>
              <w:t xml:space="preserve">This must be registered into  </w:t>
            </w:r>
            <w:r w:rsidR="007C479A" w:rsidRPr="00425C8F">
              <w:rPr>
                <w:lang w:val="en-IN"/>
              </w:rPr>
              <w:t>PreTUPS</w:t>
            </w:r>
            <w:r w:rsidRPr="00425C8F">
              <w:rPr>
                <w:lang w:val="en-IN"/>
              </w:rPr>
              <w:t xml:space="preserve"> System</w:t>
            </w:r>
          </w:p>
        </w:tc>
      </w:tr>
      <w:tr w:rsidR="00854DFA" w:rsidRPr="00425C8F" w:rsidTr="00854DFA">
        <w:trPr>
          <w:trHeight w:val="281"/>
        </w:trPr>
        <w:tc>
          <w:tcPr>
            <w:tcW w:w="1990" w:type="dxa"/>
          </w:tcPr>
          <w:p w:rsidR="00854DFA" w:rsidRPr="00425C8F" w:rsidRDefault="00854DFA" w:rsidP="00854DFA">
            <w:pPr>
              <w:pStyle w:val="Tablecontent"/>
              <w:rPr>
                <w:lang w:val="en-IN"/>
              </w:rPr>
            </w:pPr>
            <w:r w:rsidRPr="00425C8F">
              <w:rPr>
                <w:lang w:val="en-IN"/>
              </w:rPr>
              <w:t>PASSWORD</w:t>
            </w:r>
          </w:p>
        </w:tc>
        <w:tc>
          <w:tcPr>
            <w:tcW w:w="1448" w:type="dxa"/>
          </w:tcPr>
          <w:p w:rsidR="00854DFA" w:rsidRPr="00425C8F" w:rsidRDefault="00854DFA" w:rsidP="00854DFA">
            <w:pPr>
              <w:pStyle w:val="Tablecontent"/>
              <w:rPr>
                <w:lang w:val="en-IN"/>
              </w:rPr>
            </w:pPr>
            <w:r w:rsidRPr="00425C8F">
              <w:rPr>
                <w:lang w:val="en-IN"/>
              </w:rPr>
              <w:t xml:space="preserve">Password of the request gateway, as defined in </w:t>
            </w:r>
            <w:r w:rsidR="007C479A" w:rsidRPr="00425C8F">
              <w:rPr>
                <w:lang w:val="en-IN"/>
              </w:rPr>
              <w:t>PreTUPS</w:t>
            </w:r>
          </w:p>
        </w:tc>
        <w:tc>
          <w:tcPr>
            <w:tcW w:w="1665" w:type="dxa"/>
          </w:tcPr>
          <w:p w:rsidR="00854DFA" w:rsidRPr="00425C8F" w:rsidRDefault="00854DFA" w:rsidP="00854DFA">
            <w:pPr>
              <w:pStyle w:val="Tablecontent"/>
              <w:rPr>
                <w:lang w:val="en-IN"/>
              </w:rPr>
            </w:pPr>
            <w:r w:rsidRPr="00425C8F">
              <w:rPr>
                <w:lang w:val="en-IN"/>
              </w:rPr>
              <w:t>Test</w:t>
            </w:r>
          </w:p>
        </w:tc>
        <w:tc>
          <w:tcPr>
            <w:tcW w:w="1560" w:type="dxa"/>
          </w:tcPr>
          <w:p w:rsidR="00854DFA" w:rsidRPr="00425C8F" w:rsidRDefault="00854DFA" w:rsidP="00854DFA">
            <w:pPr>
              <w:pStyle w:val="Tablecontent"/>
              <w:rPr>
                <w:lang w:val="en-IN"/>
              </w:rPr>
            </w:pPr>
            <w:r w:rsidRPr="00425C8F">
              <w:rPr>
                <w:lang w:val="en-IN"/>
              </w:rPr>
              <w:t>M</w:t>
            </w:r>
          </w:p>
        </w:tc>
        <w:tc>
          <w:tcPr>
            <w:tcW w:w="1275" w:type="dxa"/>
          </w:tcPr>
          <w:p w:rsidR="00854DFA" w:rsidRPr="00425C8F" w:rsidRDefault="00854DFA" w:rsidP="00854DFA">
            <w:pPr>
              <w:pStyle w:val="Tablecontent"/>
              <w:rPr>
                <w:lang w:val="en-IN"/>
              </w:rPr>
            </w:pPr>
            <w:r w:rsidRPr="00425C8F">
              <w:rPr>
                <w:lang w:val="en-IN"/>
              </w:rPr>
              <w:t>10</w:t>
            </w:r>
          </w:p>
        </w:tc>
        <w:tc>
          <w:tcPr>
            <w:tcW w:w="1708" w:type="dxa"/>
          </w:tcPr>
          <w:p w:rsidR="00854DFA" w:rsidRPr="00425C8F" w:rsidRDefault="00854DFA" w:rsidP="00854DFA">
            <w:pPr>
              <w:pStyle w:val="Tablecontent"/>
              <w:rPr>
                <w:lang w:val="en-IN"/>
              </w:rPr>
            </w:pPr>
            <w:r w:rsidRPr="00425C8F">
              <w:rPr>
                <w:lang w:val="en-IN"/>
              </w:rPr>
              <w:t xml:space="preserve">This must be registered into </w:t>
            </w:r>
            <w:r w:rsidR="007C479A" w:rsidRPr="00425C8F">
              <w:rPr>
                <w:lang w:val="en-IN"/>
              </w:rPr>
              <w:t>PreTUPS</w:t>
            </w:r>
            <w:r w:rsidRPr="00425C8F">
              <w:rPr>
                <w:lang w:val="en-IN"/>
              </w:rPr>
              <w:t xml:space="preserve"> System</w:t>
            </w:r>
          </w:p>
        </w:tc>
      </w:tr>
      <w:tr w:rsidR="00854DFA" w:rsidRPr="00425C8F" w:rsidTr="00854DFA">
        <w:trPr>
          <w:trHeight w:val="281"/>
        </w:trPr>
        <w:tc>
          <w:tcPr>
            <w:tcW w:w="1990" w:type="dxa"/>
          </w:tcPr>
          <w:p w:rsidR="00854DFA" w:rsidRPr="00425C8F" w:rsidRDefault="00854DFA" w:rsidP="00854DFA">
            <w:pPr>
              <w:pStyle w:val="Tablecontent"/>
              <w:rPr>
                <w:lang w:val="en-IN"/>
              </w:rPr>
            </w:pPr>
            <w:r w:rsidRPr="00425C8F">
              <w:rPr>
                <w:lang w:val="en-IN"/>
              </w:rPr>
              <w:t>REQUEST_GATEWAY_CODE</w:t>
            </w:r>
          </w:p>
        </w:tc>
        <w:tc>
          <w:tcPr>
            <w:tcW w:w="1448" w:type="dxa"/>
          </w:tcPr>
          <w:p w:rsidR="00854DFA" w:rsidRPr="00425C8F" w:rsidRDefault="00854DFA" w:rsidP="00854DFA">
            <w:pPr>
              <w:pStyle w:val="Tablecontent"/>
              <w:rPr>
                <w:lang w:val="en-IN"/>
              </w:rPr>
            </w:pPr>
            <w:r w:rsidRPr="00425C8F">
              <w:rPr>
                <w:lang w:val="en-IN"/>
              </w:rPr>
              <w:t xml:space="preserve">Request Gateway Code. This field is used by </w:t>
            </w:r>
            <w:r w:rsidR="007C479A" w:rsidRPr="00425C8F">
              <w:rPr>
                <w:lang w:val="en-IN"/>
              </w:rPr>
              <w:t>PreTUPS</w:t>
            </w:r>
            <w:r w:rsidRPr="00425C8F">
              <w:rPr>
                <w:lang w:val="en-IN"/>
              </w:rPr>
              <w:t xml:space="preserve"> to identify request interface.</w:t>
            </w:r>
          </w:p>
        </w:tc>
        <w:tc>
          <w:tcPr>
            <w:tcW w:w="1665" w:type="dxa"/>
          </w:tcPr>
          <w:p w:rsidR="00854DFA" w:rsidRPr="00425C8F" w:rsidRDefault="00854DFA" w:rsidP="00854DFA">
            <w:pPr>
              <w:pStyle w:val="Tablecontent"/>
              <w:rPr>
                <w:lang w:val="en-IN"/>
              </w:rPr>
            </w:pPr>
            <w:r w:rsidRPr="00425C8F">
              <w:rPr>
                <w:lang w:val="en-IN"/>
              </w:rPr>
              <w:t>EXT0011</w:t>
            </w:r>
          </w:p>
        </w:tc>
        <w:tc>
          <w:tcPr>
            <w:tcW w:w="1560" w:type="dxa"/>
          </w:tcPr>
          <w:p w:rsidR="00854DFA" w:rsidRPr="00425C8F" w:rsidRDefault="00854DFA" w:rsidP="00854DFA">
            <w:pPr>
              <w:pStyle w:val="Tablecontent"/>
              <w:rPr>
                <w:lang w:val="en-IN"/>
              </w:rPr>
            </w:pPr>
            <w:r w:rsidRPr="00425C8F">
              <w:rPr>
                <w:lang w:val="en-IN"/>
              </w:rPr>
              <w:t>M</w:t>
            </w:r>
          </w:p>
        </w:tc>
        <w:tc>
          <w:tcPr>
            <w:tcW w:w="1275" w:type="dxa"/>
          </w:tcPr>
          <w:p w:rsidR="00854DFA" w:rsidRPr="00425C8F" w:rsidRDefault="00854DFA" w:rsidP="00854DFA">
            <w:pPr>
              <w:pStyle w:val="Tablecontent"/>
              <w:rPr>
                <w:lang w:val="en-IN"/>
              </w:rPr>
            </w:pPr>
            <w:r w:rsidRPr="00425C8F">
              <w:rPr>
                <w:lang w:val="en-IN"/>
              </w:rPr>
              <w:t>10</w:t>
            </w:r>
          </w:p>
        </w:tc>
        <w:tc>
          <w:tcPr>
            <w:tcW w:w="1708" w:type="dxa"/>
          </w:tcPr>
          <w:p w:rsidR="00854DFA" w:rsidRPr="00425C8F" w:rsidRDefault="00854DFA" w:rsidP="00854DFA">
            <w:pPr>
              <w:pStyle w:val="Tablecontent"/>
              <w:rPr>
                <w:lang w:val="en-IN"/>
              </w:rPr>
            </w:pPr>
            <w:r w:rsidRPr="00425C8F">
              <w:rPr>
                <w:lang w:val="en-IN"/>
              </w:rPr>
              <w:t xml:space="preserve">This must be defined in the </w:t>
            </w:r>
            <w:r w:rsidR="007C479A" w:rsidRPr="00425C8F">
              <w:rPr>
                <w:lang w:val="en-IN"/>
              </w:rPr>
              <w:t>PreTUPS</w:t>
            </w:r>
            <w:r w:rsidRPr="00425C8F">
              <w:rPr>
                <w:lang w:val="en-IN"/>
              </w:rPr>
              <w:t xml:space="preserve"> System</w:t>
            </w:r>
          </w:p>
        </w:tc>
      </w:tr>
      <w:tr w:rsidR="00854DFA" w:rsidRPr="00425C8F" w:rsidTr="00854DFA">
        <w:trPr>
          <w:trHeight w:val="281"/>
        </w:trPr>
        <w:tc>
          <w:tcPr>
            <w:tcW w:w="1990" w:type="dxa"/>
          </w:tcPr>
          <w:p w:rsidR="00854DFA" w:rsidRPr="00425C8F" w:rsidRDefault="00854DFA" w:rsidP="00854DFA">
            <w:pPr>
              <w:pStyle w:val="Tablecontent"/>
              <w:rPr>
                <w:lang w:val="en-IN"/>
              </w:rPr>
            </w:pPr>
            <w:r w:rsidRPr="00425C8F">
              <w:rPr>
                <w:lang w:val="en-IN"/>
              </w:rPr>
              <w:t>REQUEST_GATEWAY_TYPE</w:t>
            </w:r>
          </w:p>
        </w:tc>
        <w:tc>
          <w:tcPr>
            <w:tcW w:w="1448" w:type="dxa"/>
          </w:tcPr>
          <w:p w:rsidR="00854DFA" w:rsidRPr="00425C8F" w:rsidRDefault="00854DFA" w:rsidP="00854DFA">
            <w:pPr>
              <w:pStyle w:val="Tablecontent"/>
              <w:rPr>
                <w:lang w:val="en-IN"/>
              </w:rPr>
            </w:pPr>
            <w:r w:rsidRPr="00425C8F">
              <w:rPr>
                <w:lang w:val="en-IN"/>
              </w:rPr>
              <w:t xml:space="preserve">Request Gateway Type. This field is used by </w:t>
            </w:r>
            <w:r w:rsidR="007C479A" w:rsidRPr="00425C8F">
              <w:rPr>
                <w:lang w:val="en-IN"/>
              </w:rPr>
              <w:t>PreTUPS</w:t>
            </w:r>
            <w:r w:rsidRPr="00425C8F">
              <w:rPr>
                <w:lang w:val="en-IN"/>
              </w:rPr>
              <w:t xml:space="preserve"> to identify request interface.</w:t>
            </w:r>
          </w:p>
        </w:tc>
        <w:tc>
          <w:tcPr>
            <w:tcW w:w="1665" w:type="dxa"/>
          </w:tcPr>
          <w:p w:rsidR="00854DFA" w:rsidRPr="00425C8F" w:rsidRDefault="00854DFA" w:rsidP="00854DFA">
            <w:pPr>
              <w:pStyle w:val="Tablecontent"/>
              <w:rPr>
                <w:lang w:val="en-IN"/>
              </w:rPr>
            </w:pPr>
            <w:r w:rsidRPr="00425C8F">
              <w:rPr>
                <w:lang w:val="en-IN"/>
              </w:rPr>
              <w:t>EXTGW</w:t>
            </w:r>
          </w:p>
        </w:tc>
        <w:tc>
          <w:tcPr>
            <w:tcW w:w="1560" w:type="dxa"/>
          </w:tcPr>
          <w:p w:rsidR="00854DFA" w:rsidRPr="00425C8F" w:rsidRDefault="00854DFA" w:rsidP="00854DFA">
            <w:pPr>
              <w:pStyle w:val="Tablecontent"/>
              <w:rPr>
                <w:lang w:val="en-IN"/>
              </w:rPr>
            </w:pPr>
            <w:r w:rsidRPr="00425C8F">
              <w:rPr>
                <w:lang w:val="en-IN"/>
              </w:rPr>
              <w:t>M</w:t>
            </w:r>
          </w:p>
        </w:tc>
        <w:tc>
          <w:tcPr>
            <w:tcW w:w="1275" w:type="dxa"/>
          </w:tcPr>
          <w:p w:rsidR="00854DFA" w:rsidRPr="00425C8F" w:rsidRDefault="00854DFA" w:rsidP="00854DFA">
            <w:pPr>
              <w:pStyle w:val="Tablecontent"/>
              <w:rPr>
                <w:lang w:val="en-IN"/>
              </w:rPr>
            </w:pPr>
            <w:r w:rsidRPr="00425C8F">
              <w:rPr>
                <w:lang w:val="en-IN"/>
              </w:rPr>
              <w:t>10</w:t>
            </w:r>
          </w:p>
        </w:tc>
        <w:tc>
          <w:tcPr>
            <w:tcW w:w="1708" w:type="dxa"/>
          </w:tcPr>
          <w:p w:rsidR="00854DFA" w:rsidRPr="00425C8F" w:rsidRDefault="00854DFA" w:rsidP="00854DFA">
            <w:pPr>
              <w:pStyle w:val="Tablecontent"/>
              <w:rPr>
                <w:lang w:val="en-IN"/>
              </w:rPr>
            </w:pPr>
            <w:r w:rsidRPr="00425C8F">
              <w:rPr>
                <w:lang w:val="en-IN"/>
              </w:rPr>
              <w:t xml:space="preserve">This must be defined in the </w:t>
            </w:r>
            <w:r w:rsidR="007C479A" w:rsidRPr="00425C8F">
              <w:rPr>
                <w:lang w:val="en-IN"/>
              </w:rPr>
              <w:t>PreTUPS</w:t>
            </w:r>
            <w:r w:rsidRPr="00425C8F">
              <w:rPr>
                <w:lang w:val="en-IN"/>
              </w:rPr>
              <w:t xml:space="preserve"> System</w:t>
            </w:r>
          </w:p>
        </w:tc>
      </w:tr>
      <w:tr w:rsidR="00854DFA" w:rsidRPr="00425C8F" w:rsidTr="00854DFA">
        <w:trPr>
          <w:trHeight w:val="281"/>
        </w:trPr>
        <w:tc>
          <w:tcPr>
            <w:tcW w:w="1990" w:type="dxa"/>
          </w:tcPr>
          <w:p w:rsidR="00854DFA" w:rsidRPr="00425C8F" w:rsidRDefault="00854DFA" w:rsidP="00854DFA">
            <w:pPr>
              <w:pStyle w:val="Tablecontent"/>
              <w:rPr>
                <w:lang w:val="en-IN"/>
              </w:rPr>
            </w:pPr>
            <w:r w:rsidRPr="00425C8F">
              <w:rPr>
                <w:lang w:val="en-IN"/>
              </w:rPr>
              <w:t>SERVICE_PORT</w:t>
            </w:r>
          </w:p>
        </w:tc>
        <w:tc>
          <w:tcPr>
            <w:tcW w:w="1448" w:type="dxa"/>
          </w:tcPr>
          <w:p w:rsidR="00854DFA" w:rsidRPr="00425C8F" w:rsidRDefault="00854DFA" w:rsidP="00854DFA">
            <w:pPr>
              <w:pStyle w:val="Tablecontent"/>
              <w:rPr>
                <w:lang w:val="en-IN"/>
              </w:rPr>
            </w:pPr>
            <w:r w:rsidRPr="00425C8F">
              <w:rPr>
                <w:lang w:val="en-IN"/>
              </w:rPr>
              <w:t xml:space="preserve">Service port of the request gateway, as defined in </w:t>
            </w:r>
            <w:r w:rsidR="007C479A" w:rsidRPr="00425C8F">
              <w:rPr>
                <w:lang w:val="en-IN"/>
              </w:rPr>
              <w:t>PreTUPS</w:t>
            </w:r>
          </w:p>
        </w:tc>
        <w:tc>
          <w:tcPr>
            <w:tcW w:w="1665" w:type="dxa"/>
          </w:tcPr>
          <w:p w:rsidR="00854DFA" w:rsidRPr="00425C8F" w:rsidRDefault="00854DFA" w:rsidP="00854DFA">
            <w:pPr>
              <w:pStyle w:val="Tablecontent"/>
              <w:rPr>
                <w:lang w:val="en-IN"/>
              </w:rPr>
            </w:pPr>
            <w:r w:rsidRPr="00425C8F">
              <w:rPr>
                <w:lang w:val="en-IN"/>
              </w:rPr>
              <w:t>190</w:t>
            </w:r>
          </w:p>
        </w:tc>
        <w:tc>
          <w:tcPr>
            <w:tcW w:w="1560" w:type="dxa"/>
          </w:tcPr>
          <w:p w:rsidR="00854DFA" w:rsidRPr="00425C8F" w:rsidRDefault="00854DFA" w:rsidP="00854DFA">
            <w:pPr>
              <w:pStyle w:val="Tablecontent"/>
              <w:rPr>
                <w:lang w:val="en-IN"/>
              </w:rPr>
            </w:pPr>
            <w:r w:rsidRPr="00425C8F">
              <w:rPr>
                <w:lang w:val="en-IN"/>
              </w:rPr>
              <w:t>M</w:t>
            </w:r>
          </w:p>
        </w:tc>
        <w:tc>
          <w:tcPr>
            <w:tcW w:w="1275" w:type="dxa"/>
          </w:tcPr>
          <w:p w:rsidR="00854DFA" w:rsidRPr="00425C8F" w:rsidRDefault="00854DFA" w:rsidP="00854DFA">
            <w:pPr>
              <w:pStyle w:val="Tablecontent"/>
              <w:rPr>
                <w:lang w:val="en-IN"/>
              </w:rPr>
            </w:pPr>
            <w:r w:rsidRPr="00425C8F">
              <w:rPr>
                <w:lang w:val="en-IN"/>
              </w:rPr>
              <w:t>10</w:t>
            </w:r>
          </w:p>
        </w:tc>
        <w:tc>
          <w:tcPr>
            <w:tcW w:w="1708" w:type="dxa"/>
          </w:tcPr>
          <w:p w:rsidR="00854DFA" w:rsidRPr="00425C8F" w:rsidRDefault="00854DFA" w:rsidP="00854DFA">
            <w:pPr>
              <w:pStyle w:val="Tablecontent"/>
              <w:rPr>
                <w:lang w:val="en-IN"/>
              </w:rPr>
            </w:pPr>
            <w:r w:rsidRPr="00425C8F">
              <w:rPr>
                <w:lang w:val="en-IN"/>
              </w:rPr>
              <w:t xml:space="preserve">This must be defined in the </w:t>
            </w:r>
            <w:r w:rsidR="007C479A" w:rsidRPr="00425C8F">
              <w:rPr>
                <w:lang w:val="en-IN"/>
              </w:rPr>
              <w:t>PreTUPS</w:t>
            </w:r>
            <w:r w:rsidRPr="00425C8F">
              <w:rPr>
                <w:lang w:val="en-IN"/>
              </w:rPr>
              <w:t xml:space="preserve"> System</w:t>
            </w:r>
          </w:p>
        </w:tc>
      </w:tr>
      <w:tr w:rsidR="00854DFA" w:rsidRPr="00425C8F" w:rsidTr="00854DFA">
        <w:trPr>
          <w:trHeight w:val="281"/>
        </w:trPr>
        <w:tc>
          <w:tcPr>
            <w:tcW w:w="1990" w:type="dxa"/>
          </w:tcPr>
          <w:p w:rsidR="00854DFA" w:rsidRPr="00425C8F" w:rsidRDefault="00854DFA" w:rsidP="00854DFA">
            <w:pPr>
              <w:pStyle w:val="Tablecontent"/>
              <w:rPr>
                <w:lang w:val="en-IN"/>
              </w:rPr>
            </w:pPr>
            <w:r w:rsidRPr="00425C8F">
              <w:rPr>
                <w:lang w:val="en-IN"/>
              </w:rPr>
              <w:t>SOURCE_TYPE</w:t>
            </w:r>
          </w:p>
        </w:tc>
        <w:tc>
          <w:tcPr>
            <w:tcW w:w="1448" w:type="dxa"/>
          </w:tcPr>
          <w:p w:rsidR="00854DFA" w:rsidRPr="00425C8F" w:rsidRDefault="00854DFA" w:rsidP="00854DFA">
            <w:pPr>
              <w:pStyle w:val="Tablecontent"/>
              <w:rPr>
                <w:lang w:val="en-IN"/>
              </w:rPr>
            </w:pPr>
            <w:r w:rsidRPr="00425C8F">
              <w:rPr>
                <w:lang w:val="en-IN"/>
              </w:rPr>
              <w:t xml:space="preserve">Source Type of the request gateway, as defined in </w:t>
            </w:r>
            <w:r w:rsidR="007C479A" w:rsidRPr="00425C8F">
              <w:rPr>
                <w:lang w:val="en-IN"/>
              </w:rPr>
              <w:t>PreTUPS</w:t>
            </w:r>
          </w:p>
        </w:tc>
        <w:tc>
          <w:tcPr>
            <w:tcW w:w="1665" w:type="dxa"/>
          </w:tcPr>
          <w:p w:rsidR="00854DFA" w:rsidRPr="00425C8F" w:rsidRDefault="00854DFA" w:rsidP="00854DFA">
            <w:pPr>
              <w:pStyle w:val="Tablecontent"/>
              <w:rPr>
                <w:lang w:val="en-IN"/>
              </w:rPr>
            </w:pPr>
            <w:r w:rsidRPr="00425C8F">
              <w:rPr>
                <w:lang w:val="en-IN"/>
              </w:rPr>
              <w:t>EXT</w:t>
            </w:r>
            <w:r w:rsidR="00F26E9F" w:rsidRPr="00425C8F">
              <w:rPr>
                <w:lang w:val="en-IN"/>
              </w:rPr>
              <w:t>SYS</w:t>
            </w:r>
          </w:p>
        </w:tc>
        <w:tc>
          <w:tcPr>
            <w:tcW w:w="1560" w:type="dxa"/>
          </w:tcPr>
          <w:p w:rsidR="00854DFA" w:rsidRPr="00425C8F" w:rsidRDefault="00854DFA" w:rsidP="00854DFA">
            <w:pPr>
              <w:pStyle w:val="Tablecontent"/>
              <w:rPr>
                <w:lang w:val="en-IN"/>
              </w:rPr>
            </w:pPr>
            <w:r w:rsidRPr="00425C8F">
              <w:rPr>
                <w:lang w:val="en-IN"/>
              </w:rPr>
              <w:t>M</w:t>
            </w:r>
          </w:p>
        </w:tc>
        <w:tc>
          <w:tcPr>
            <w:tcW w:w="1275" w:type="dxa"/>
          </w:tcPr>
          <w:p w:rsidR="00854DFA" w:rsidRPr="00425C8F" w:rsidRDefault="00854DFA" w:rsidP="00854DFA">
            <w:pPr>
              <w:pStyle w:val="Tablecontent"/>
              <w:rPr>
                <w:lang w:val="en-IN"/>
              </w:rPr>
            </w:pPr>
            <w:r w:rsidRPr="00425C8F">
              <w:rPr>
                <w:lang w:val="en-IN"/>
              </w:rPr>
              <w:t>10</w:t>
            </w:r>
          </w:p>
        </w:tc>
        <w:tc>
          <w:tcPr>
            <w:tcW w:w="1708" w:type="dxa"/>
          </w:tcPr>
          <w:p w:rsidR="00854DFA" w:rsidRPr="00425C8F" w:rsidRDefault="00854DFA" w:rsidP="00854DFA">
            <w:pPr>
              <w:pStyle w:val="Tablecontent"/>
              <w:rPr>
                <w:lang w:val="en-IN"/>
              </w:rPr>
            </w:pPr>
            <w:r w:rsidRPr="00425C8F">
              <w:rPr>
                <w:lang w:val="en-IN"/>
              </w:rPr>
              <w:t>Fixed value</w:t>
            </w:r>
          </w:p>
        </w:tc>
      </w:tr>
    </w:tbl>
    <w:p w:rsidR="00854DFA" w:rsidRPr="00425C8F" w:rsidRDefault="00854DFA" w:rsidP="00854DFA">
      <w:pPr>
        <w:rPr>
          <w:lang w:val="en-IN"/>
        </w:rPr>
      </w:pPr>
    </w:p>
    <w:p w:rsidR="00F26E9F" w:rsidRPr="00425C8F" w:rsidRDefault="00F26E9F" w:rsidP="00F26E9F">
      <w:pPr>
        <w:pStyle w:val="NoteHeading"/>
        <w:rPr>
          <w:color w:val="auto"/>
          <w:lang w:val="en-IN"/>
        </w:rPr>
      </w:pPr>
      <w:r w:rsidRPr="00425C8F">
        <w:rPr>
          <w:color w:val="auto"/>
          <w:lang w:val="en-IN"/>
        </w:rPr>
        <w:t xml:space="preserve">Actual values would be shared with </w:t>
      </w:r>
      <w:r w:rsidR="00CD5C68" w:rsidRPr="00425C8F">
        <w:rPr>
          <w:color w:val="auto"/>
          <w:lang w:val="en-IN"/>
        </w:rPr>
        <w:t>MTM during deployment</w:t>
      </w:r>
    </w:p>
    <w:p w:rsidR="00CD5C68" w:rsidRPr="00425C8F" w:rsidRDefault="00CD5C68" w:rsidP="00CD5C68">
      <w:pPr>
        <w:pStyle w:val="BodyText2"/>
        <w:rPr>
          <w:lang w:val="en-IN"/>
        </w:rPr>
      </w:pPr>
    </w:p>
    <w:p w:rsidR="00CD5C68" w:rsidRPr="00425C8F" w:rsidRDefault="00CD5C68" w:rsidP="00337049">
      <w:pPr>
        <w:pStyle w:val="Heading2"/>
        <w:rPr>
          <w:lang w:val="en-IN"/>
        </w:rPr>
      </w:pPr>
      <w:bookmarkStart w:id="57" w:name="_Toc164502989"/>
      <w:bookmarkStart w:id="58" w:name="_Toc368313792"/>
      <w:bookmarkStart w:id="59" w:name="_Toc485139695"/>
      <w:r w:rsidRPr="00425C8F">
        <w:rPr>
          <w:lang w:val="en-IN"/>
        </w:rPr>
        <w:t>Operator to Channel Transfer</w:t>
      </w:r>
      <w:bookmarkEnd w:id="57"/>
      <w:bookmarkEnd w:id="58"/>
      <w:r w:rsidRPr="00425C8F">
        <w:rPr>
          <w:lang w:val="en-IN"/>
        </w:rPr>
        <w:t xml:space="preserve"> XML API</w:t>
      </w:r>
      <w:bookmarkEnd w:id="59"/>
    </w:p>
    <w:p w:rsidR="00CD5C68" w:rsidRPr="00425C8F" w:rsidRDefault="00CD5C68" w:rsidP="00CD5C68">
      <w:pPr>
        <w:pStyle w:val="BodyText2"/>
        <w:rPr>
          <w:lang w:val="en-IN"/>
        </w:rPr>
      </w:pPr>
      <w:r w:rsidRPr="00425C8F">
        <w:rPr>
          <w:lang w:val="en-IN"/>
        </w:rPr>
        <w:t xml:space="preserve">O2C Transfers are used by Operators to transfer TopUp credit to Channel user’s account. The O2C transfers can be of two types, Sale Transfer and Free of Cost (FOC) Transfer. </w:t>
      </w:r>
    </w:p>
    <w:p w:rsidR="00CD5C68" w:rsidRPr="00425C8F" w:rsidRDefault="00CD5C68" w:rsidP="00CD5C68">
      <w:pPr>
        <w:pStyle w:val="ListBullet1"/>
        <w:rPr>
          <w:lang w:val="en-IN"/>
        </w:rPr>
      </w:pPr>
      <w:r w:rsidRPr="00425C8F">
        <w:rPr>
          <w:lang w:val="en-IN"/>
        </w:rPr>
        <w:t xml:space="preserve">In Sale Transfer, operator transfers TopUp credit to the Channel user’s accounts and charge for that transfer. </w:t>
      </w:r>
    </w:p>
    <w:p w:rsidR="00CD5C68" w:rsidRPr="00425C8F" w:rsidRDefault="00CD5C68" w:rsidP="00CD5C68">
      <w:pPr>
        <w:pStyle w:val="ListBullet1"/>
        <w:rPr>
          <w:lang w:val="en-IN"/>
        </w:rPr>
      </w:pPr>
      <w:r w:rsidRPr="00425C8F">
        <w:rPr>
          <w:lang w:val="en-IN"/>
        </w:rPr>
        <w:t xml:space="preserve">In Free of Cost Transfer, Operator transfers the TopUp credit to the Channel user’s account Free of Charge. Free of Cost transfer is usually used by the operator for some promotional purposes. </w:t>
      </w:r>
    </w:p>
    <w:p w:rsidR="00CD5C68" w:rsidRPr="00425C8F" w:rsidRDefault="00CD5C68" w:rsidP="00CD5C68">
      <w:pPr>
        <w:pStyle w:val="BodyText2"/>
        <w:ind w:left="720"/>
        <w:rPr>
          <w:lang w:val="en-IN"/>
        </w:rPr>
      </w:pPr>
    </w:p>
    <w:p w:rsidR="00CD5C68" w:rsidRPr="00425C8F" w:rsidRDefault="00CD5C68" w:rsidP="00CD5C68">
      <w:pPr>
        <w:pStyle w:val="BodyText2"/>
        <w:rPr>
          <w:lang w:val="en-IN"/>
        </w:rPr>
      </w:pPr>
      <w:r w:rsidRPr="00425C8F">
        <w:rPr>
          <w:lang w:val="en-IN"/>
        </w:rPr>
        <w:t xml:space="preserve">Transfers process has two steps, Initiation and Approval. </w:t>
      </w:r>
    </w:p>
    <w:p w:rsidR="00CD5C68" w:rsidRPr="00425C8F" w:rsidRDefault="00CD5C68" w:rsidP="00CD5C68">
      <w:pPr>
        <w:pStyle w:val="ListBullet1"/>
        <w:rPr>
          <w:lang w:val="en-IN"/>
        </w:rPr>
      </w:pPr>
      <w:r w:rsidRPr="00425C8F">
        <w:rPr>
          <w:b/>
          <w:bCs/>
          <w:lang w:val="en-IN"/>
        </w:rPr>
        <w:t>Initiation</w:t>
      </w:r>
      <w:r w:rsidRPr="00425C8F">
        <w:rPr>
          <w:lang w:val="en-IN"/>
        </w:rPr>
        <w:t>: In initiation, the transfer will be initiated for the channel user. But the TopUp credit will be credited in channel user accounts after approval. The initiation can be done by channel user and also by operator for selected channel user.</w:t>
      </w:r>
    </w:p>
    <w:p w:rsidR="00CD5C68" w:rsidRPr="00425C8F" w:rsidRDefault="00CD5C68" w:rsidP="00CD5C68">
      <w:pPr>
        <w:pStyle w:val="ListBullet1"/>
        <w:rPr>
          <w:lang w:val="en-IN"/>
        </w:rPr>
      </w:pPr>
      <w:r w:rsidRPr="00425C8F">
        <w:rPr>
          <w:b/>
          <w:bCs/>
          <w:lang w:val="en-IN"/>
        </w:rPr>
        <w:t>Approval:</w:t>
      </w:r>
      <w:r w:rsidRPr="00425C8F">
        <w:rPr>
          <w:lang w:val="en-IN"/>
        </w:rPr>
        <w:t xml:space="preserve"> The TopUp credit will be credited in channel user account only after approval. Only operator will do approval for transfers.</w:t>
      </w:r>
    </w:p>
    <w:p w:rsidR="00CD5C68" w:rsidRPr="00425C8F" w:rsidRDefault="00CD5C68" w:rsidP="00CD5C68">
      <w:pPr>
        <w:pStyle w:val="BodyText2"/>
        <w:rPr>
          <w:lang w:val="en-IN"/>
        </w:rPr>
      </w:pP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Above two steps are applicable for the manual O2C transfer, but in case of the External system this process is single step known as the Direct Transfer.</w:t>
      </w:r>
    </w:p>
    <w:p w:rsidR="00CD5C68" w:rsidRPr="00425C8F" w:rsidRDefault="00CD5C68" w:rsidP="001E6309">
      <w:pPr>
        <w:pStyle w:val="Heading"/>
        <w:rPr>
          <w:color w:val="auto"/>
        </w:rPr>
      </w:pPr>
      <w:bookmarkStart w:id="60" w:name="_Toc368313793"/>
      <w:r w:rsidRPr="00425C8F">
        <w:rPr>
          <w:color w:val="auto"/>
        </w:rPr>
        <w:t>Direct Transfer</w:t>
      </w:r>
      <w:bookmarkEnd w:id="60"/>
    </w:p>
    <w:p w:rsidR="00CD5C68" w:rsidRPr="00425C8F" w:rsidRDefault="00CD5C68" w:rsidP="00CD5C68">
      <w:pPr>
        <w:pStyle w:val="BodyText2"/>
        <w:rPr>
          <w:lang w:val="en-IN"/>
        </w:rPr>
      </w:pPr>
      <w:r w:rsidRPr="00425C8F">
        <w:rPr>
          <w:lang w:val="en-IN"/>
        </w:rPr>
        <w:t>The direct transfer can be used for both sale and FOC transfer. In this type of transfer, request will be send by External system and the TopUp credit will be transferred to the channel user’s account. The channel user will be notified about this transaction through SMS with its transaction details and new balance.</w:t>
      </w:r>
    </w:p>
    <w:p w:rsidR="00B7636C" w:rsidRPr="00425C8F" w:rsidRDefault="00B7636C" w:rsidP="00CD5C68">
      <w:pPr>
        <w:pStyle w:val="BodyText2"/>
        <w:rPr>
          <w:lang w:val="en-IN"/>
        </w:rPr>
      </w:pPr>
    </w:p>
    <w:p w:rsidR="00CD5C68" w:rsidRPr="00425C8F" w:rsidRDefault="0000768E" w:rsidP="001E6309">
      <w:pPr>
        <w:pStyle w:val="Heading"/>
        <w:rPr>
          <w:color w:val="auto"/>
        </w:rPr>
      </w:pPr>
      <w:r w:rsidRPr="00425C8F">
        <w:rPr>
          <w:color w:val="auto"/>
        </w:rPr>
        <w:t>Request Syntax</w:t>
      </w:r>
    </w:p>
    <w:p w:rsidR="00CD5C68" w:rsidRPr="00425C8F" w:rsidRDefault="00CD5C68" w:rsidP="00CD5C68">
      <w:pPr>
        <w:pStyle w:val="BodyText2"/>
        <w:rPr>
          <w:lang w:val="en-IN"/>
        </w:rPr>
      </w:pPr>
      <w:r w:rsidRPr="00425C8F">
        <w:rPr>
          <w:lang w:val="en-IN"/>
        </w:rPr>
        <w:t>The External system will send the following request for direct transfer. The request format and details of request are mentioned below.</w:t>
      </w:r>
    </w:p>
    <w:p w:rsidR="00CD5C68" w:rsidRPr="00425C8F" w:rsidRDefault="00CD5C68" w:rsidP="00CD5C68">
      <w:pPr>
        <w:pStyle w:val="BodyText2"/>
        <w:ind w:left="720"/>
        <w:rPr>
          <w:lang w:val="en-IN"/>
        </w:rPr>
      </w:pPr>
    </w:p>
    <w:p w:rsidR="00CD5C68" w:rsidRPr="00425C8F" w:rsidRDefault="00CD5C68" w:rsidP="00CD5C68">
      <w:pPr>
        <w:pStyle w:val="Code"/>
        <w:ind w:left="0"/>
        <w:rPr>
          <w:lang w:val="en-IN"/>
        </w:rPr>
      </w:pPr>
      <w:proofErr w:type="gramStart"/>
      <w:r w:rsidRPr="00425C8F">
        <w:rPr>
          <w:lang w:val="en-IN"/>
        </w:rPr>
        <w:t>&lt;?xml</w:t>
      </w:r>
      <w:proofErr w:type="gramEnd"/>
      <w:r w:rsidRPr="00425C8F">
        <w:rPr>
          <w:lang w:val="en-IN"/>
        </w:rPr>
        <w:t xml:space="preserve"> version="1.0"?&gt;</w:t>
      </w:r>
    </w:p>
    <w:p w:rsidR="00CD5C68" w:rsidRPr="00425C8F" w:rsidRDefault="00CD5C68" w:rsidP="00CD5C68">
      <w:pPr>
        <w:pStyle w:val="Code"/>
        <w:ind w:left="0"/>
        <w:rPr>
          <w:lang w:val="en-IN"/>
        </w:rPr>
      </w:pPr>
      <w:r w:rsidRPr="00425C8F">
        <w:rPr>
          <w:lang w:val="en-IN"/>
        </w:rPr>
        <w:t>&lt;COMMAND&gt;</w:t>
      </w:r>
    </w:p>
    <w:p w:rsidR="00CD5C68" w:rsidRPr="00425C8F" w:rsidRDefault="00CD5C68" w:rsidP="00CD5C68">
      <w:pPr>
        <w:pStyle w:val="Code"/>
        <w:ind w:left="0"/>
        <w:rPr>
          <w:lang w:val="en-IN"/>
        </w:rPr>
      </w:pPr>
      <w:r w:rsidRPr="00425C8F">
        <w:rPr>
          <w:lang w:val="en-IN"/>
        </w:rPr>
        <w:tab/>
        <w:t>&lt;TYPE&gt;&lt;O2CINTREQ&gt;&lt;/TYPE&gt;</w:t>
      </w:r>
    </w:p>
    <w:p w:rsidR="00CD5C68" w:rsidRPr="00425C8F" w:rsidRDefault="00CD5C68" w:rsidP="00CD5C68">
      <w:pPr>
        <w:pStyle w:val="Code"/>
        <w:ind w:left="0"/>
        <w:rPr>
          <w:lang w:val="en-IN"/>
        </w:rPr>
      </w:pPr>
      <w:r w:rsidRPr="00425C8F">
        <w:rPr>
          <w:lang w:val="en-IN"/>
        </w:rPr>
        <w:tab/>
        <w:t>&lt;EXTNWCODE&gt;</w:t>
      </w:r>
      <w:r w:rsidRPr="00425C8F">
        <w:rPr>
          <w:b/>
          <w:bCs/>
          <w:i/>
          <w:iCs/>
          <w:lang w:val="en-IN"/>
        </w:rPr>
        <w:t>&lt;Network External Code&gt;</w:t>
      </w:r>
      <w:r w:rsidRPr="00425C8F">
        <w:rPr>
          <w:lang w:val="en-IN"/>
        </w:rPr>
        <w:t>&lt;/EXTNWCODE&gt;</w:t>
      </w:r>
    </w:p>
    <w:p w:rsidR="00CD5C68" w:rsidRPr="00425C8F" w:rsidRDefault="00CD5C68" w:rsidP="00CD5C68">
      <w:pPr>
        <w:pStyle w:val="Code"/>
        <w:ind w:left="0"/>
        <w:rPr>
          <w:lang w:val="en-IN"/>
        </w:rPr>
      </w:pPr>
      <w:r w:rsidRPr="00425C8F">
        <w:rPr>
          <w:lang w:val="en-IN"/>
        </w:rPr>
        <w:tab/>
        <w:t>&lt;MSISDN&gt;</w:t>
      </w:r>
      <w:r w:rsidRPr="00425C8F">
        <w:rPr>
          <w:b/>
          <w:bCs/>
          <w:i/>
          <w:iCs/>
          <w:lang w:val="en-IN"/>
        </w:rPr>
        <w:t>&lt;Retailer MSISDN&gt;</w:t>
      </w:r>
      <w:r w:rsidRPr="00425C8F">
        <w:rPr>
          <w:lang w:val="en-IN"/>
        </w:rPr>
        <w:t>&lt;/ MSISDN&gt;</w:t>
      </w:r>
    </w:p>
    <w:p w:rsidR="00CD5C68" w:rsidRPr="00425C8F" w:rsidRDefault="00CD5C68" w:rsidP="00CD5C68">
      <w:pPr>
        <w:pStyle w:val="Code"/>
        <w:ind w:left="0" w:firstLine="720"/>
        <w:rPr>
          <w:lang w:val="en-IN"/>
        </w:rPr>
      </w:pPr>
      <w:r w:rsidRPr="00425C8F">
        <w:rPr>
          <w:lang w:val="en-IN"/>
        </w:rPr>
        <w:t>&lt;PIN&gt;</w:t>
      </w:r>
      <w:r w:rsidRPr="00425C8F">
        <w:rPr>
          <w:b/>
          <w:bCs/>
          <w:i/>
          <w:iCs/>
          <w:lang w:val="en-IN"/>
        </w:rPr>
        <w:t>&lt;PIN&gt;</w:t>
      </w:r>
      <w:r w:rsidRPr="00425C8F">
        <w:rPr>
          <w:lang w:val="en-IN"/>
        </w:rPr>
        <w:t>&lt;/ PIN&gt;</w:t>
      </w:r>
    </w:p>
    <w:p w:rsidR="00CD5C68" w:rsidRPr="00425C8F" w:rsidRDefault="00CD5C68" w:rsidP="00CD5C68">
      <w:pPr>
        <w:pStyle w:val="Code"/>
        <w:ind w:left="0"/>
        <w:rPr>
          <w:lang w:val="en-IN"/>
        </w:rPr>
      </w:pPr>
      <w:r w:rsidRPr="00425C8F">
        <w:rPr>
          <w:lang w:val="en-IN"/>
        </w:rPr>
        <w:tab/>
        <w:t>&lt;EXTCODE&gt;</w:t>
      </w:r>
      <w:r w:rsidRPr="00425C8F">
        <w:rPr>
          <w:b/>
          <w:bCs/>
          <w:i/>
          <w:iCs/>
          <w:lang w:val="en-IN"/>
        </w:rPr>
        <w:t>&lt; Channel user unique External code&gt;</w:t>
      </w:r>
      <w:r w:rsidRPr="00425C8F">
        <w:rPr>
          <w:lang w:val="en-IN"/>
        </w:rPr>
        <w:t>&lt;/EXTCODE&gt;</w:t>
      </w:r>
    </w:p>
    <w:p w:rsidR="00737CCC" w:rsidRDefault="00CD5C68" w:rsidP="00CD5C68">
      <w:pPr>
        <w:pStyle w:val="Code"/>
        <w:ind w:left="0"/>
        <w:rPr>
          <w:lang w:val="en-IN"/>
        </w:rPr>
      </w:pPr>
      <w:r w:rsidRPr="00425C8F">
        <w:rPr>
          <w:lang w:val="en-IN"/>
        </w:rPr>
        <w:tab/>
        <w:t>&lt;EXTTXNNUMBER&gt;</w:t>
      </w:r>
      <w:r w:rsidRPr="00425C8F">
        <w:rPr>
          <w:b/>
          <w:bCs/>
          <w:lang w:val="en-IN"/>
        </w:rPr>
        <w:t>&lt;Unique transaction number&gt;</w:t>
      </w:r>
    </w:p>
    <w:p w:rsidR="00CD5C68" w:rsidRPr="00425C8F" w:rsidRDefault="00737CCC" w:rsidP="00CD5C68">
      <w:pPr>
        <w:pStyle w:val="Code"/>
        <w:ind w:left="0"/>
        <w:rPr>
          <w:lang w:val="en-IN"/>
        </w:rPr>
      </w:pPr>
      <w:r>
        <w:rPr>
          <w:lang w:val="en-IN"/>
        </w:rPr>
        <w:tab/>
        <w:t>&lt;/</w:t>
      </w:r>
      <w:r w:rsidRPr="00425C8F">
        <w:rPr>
          <w:lang w:val="en-IN"/>
        </w:rPr>
        <w:t>EXTTXNNUMBER</w:t>
      </w:r>
      <w:r>
        <w:rPr>
          <w:lang w:val="en-IN"/>
        </w:rPr>
        <w:t xml:space="preserve"> &gt;</w:t>
      </w:r>
    </w:p>
    <w:p w:rsidR="00CD5C68" w:rsidRPr="00425C8F" w:rsidRDefault="00CD5C68" w:rsidP="00CD5C68">
      <w:pPr>
        <w:pStyle w:val="Code"/>
        <w:ind w:left="0"/>
        <w:rPr>
          <w:lang w:val="en-IN"/>
        </w:rPr>
      </w:pPr>
      <w:r w:rsidRPr="00425C8F">
        <w:rPr>
          <w:lang w:val="en-IN"/>
        </w:rPr>
        <w:tab/>
        <w:t>&lt;EXTTXNDATE&gt;</w:t>
      </w:r>
      <w:r w:rsidR="00AC055E">
        <w:rPr>
          <w:b/>
          <w:bCs/>
          <w:lang w:val="en-IN"/>
        </w:rPr>
        <w:t>&lt;dd/mm/yy&gt;</w:t>
      </w:r>
      <w:r w:rsidRPr="00425C8F">
        <w:rPr>
          <w:lang w:val="en-IN"/>
        </w:rPr>
        <w:t>&lt;/EXTTXNDATE&gt;</w:t>
      </w:r>
    </w:p>
    <w:p w:rsidR="00CD5C68" w:rsidRPr="00425C8F" w:rsidRDefault="00CD5C68" w:rsidP="00CD5C68">
      <w:pPr>
        <w:pStyle w:val="Code"/>
        <w:ind w:left="0"/>
        <w:rPr>
          <w:lang w:val="en-IN"/>
        </w:rPr>
      </w:pPr>
      <w:r w:rsidRPr="00425C8F">
        <w:rPr>
          <w:lang w:val="en-IN"/>
        </w:rPr>
        <w:tab/>
        <w:t>&lt;PRODUCTS&gt;</w:t>
      </w:r>
    </w:p>
    <w:p w:rsidR="00CD5C68" w:rsidRPr="00425C8F" w:rsidRDefault="00CD5C68" w:rsidP="00CD5C68">
      <w:pPr>
        <w:pStyle w:val="Code"/>
        <w:ind w:left="0"/>
        <w:rPr>
          <w:lang w:val="en-IN"/>
        </w:rPr>
      </w:pPr>
      <w:r w:rsidRPr="00425C8F">
        <w:rPr>
          <w:lang w:val="en-IN"/>
        </w:rPr>
        <w:tab/>
      </w:r>
      <w:r w:rsidRPr="00425C8F">
        <w:rPr>
          <w:lang w:val="en-IN"/>
        </w:rPr>
        <w:tab/>
        <w:t>&lt;PRODUCTCODE&gt;</w:t>
      </w:r>
      <w:r w:rsidRPr="00425C8F">
        <w:rPr>
          <w:b/>
          <w:bCs/>
          <w:lang w:val="en-IN"/>
        </w:rPr>
        <w:t>101</w:t>
      </w:r>
      <w:r w:rsidRPr="00425C8F">
        <w:rPr>
          <w:lang w:val="en-IN"/>
        </w:rPr>
        <w:t>&lt;/PRODUCTCODE&gt;</w:t>
      </w:r>
    </w:p>
    <w:p w:rsidR="00CD5C68" w:rsidRPr="00425C8F" w:rsidRDefault="00CD5C68" w:rsidP="00CD5C68">
      <w:pPr>
        <w:pStyle w:val="Code"/>
        <w:ind w:left="0"/>
        <w:rPr>
          <w:lang w:val="en-IN"/>
        </w:rPr>
      </w:pPr>
      <w:r w:rsidRPr="00425C8F">
        <w:rPr>
          <w:lang w:val="en-IN"/>
        </w:rPr>
        <w:tab/>
      </w:r>
      <w:r w:rsidRPr="00425C8F">
        <w:rPr>
          <w:lang w:val="en-IN"/>
        </w:rPr>
        <w:tab/>
        <w:t>&lt;QTY&gt;</w:t>
      </w:r>
      <w:r w:rsidRPr="00425C8F">
        <w:rPr>
          <w:b/>
          <w:bCs/>
          <w:i/>
          <w:iCs/>
          <w:lang w:val="en-IN"/>
        </w:rPr>
        <w:t>&lt;Qty&gt;</w:t>
      </w:r>
      <w:r w:rsidRPr="00425C8F">
        <w:rPr>
          <w:lang w:val="en-IN"/>
        </w:rPr>
        <w:t>&lt;/QTY&gt;</w:t>
      </w:r>
    </w:p>
    <w:p w:rsidR="00CD5C68" w:rsidRPr="00425C8F" w:rsidRDefault="00CD5C68" w:rsidP="00CD5C68">
      <w:pPr>
        <w:pStyle w:val="Code"/>
        <w:ind w:left="0"/>
        <w:rPr>
          <w:lang w:val="en-IN"/>
        </w:rPr>
      </w:pPr>
      <w:r w:rsidRPr="00425C8F">
        <w:rPr>
          <w:lang w:val="en-IN"/>
        </w:rPr>
        <w:tab/>
        <w:t>&lt;/PRODUCTS&gt;</w:t>
      </w:r>
    </w:p>
    <w:p w:rsidR="00CD5C68" w:rsidRPr="00425C8F" w:rsidRDefault="00CD5C68" w:rsidP="00CD5C68">
      <w:pPr>
        <w:pStyle w:val="Code"/>
        <w:ind w:left="0"/>
        <w:rPr>
          <w:lang w:val="en-IN"/>
        </w:rPr>
      </w:pPr>
      <w:r w:rsidRPr="00425C8F">
        <w:rPr>
          <w:lang w:val="en-IN"/>
        </w:rPr>
        <w:tab/>
        <w:t>&lt;TRFCATEGORY&gt;</w:t>
      </w:r>
      <w:r w:rsidRPr="00425C8F">
        <w:rPr>
          <w:b/>
          <w:bCs/>
          <w:i/>
          <w:iCs/>
          <w:lang w:val="en-IN"/>
        </w:rPr>
        <w:t>&lt;SALE or FOC&gt;</w:t>
      </w:r>
      <w:r w:rsidRPr="00425C8F">
        <w:rPr>
          <w:lang w:val="en-IN"/>
        </w:rPr>
        <w:t>&lt;/TRFCATEGORY&gt;</w:t>
      </w:r>
    </w:p>
    <w:p w:rsidR="00CD5C68" w:rsidRPr="00425C8F" w:rsidRDefault="00CD5C68" w:rsidP="00CD5C68">
      <w:pPr>
        <w:pStyle w:val="Code"/>
        <w:ind w:left="0"/>
        <w:rPr>
          <w:lang w:val="en-IN"/>
        </w:rPr>
      </w:pPr>
      <w:r w:rsidRPr="00425C8F">
        <w:rPr>
          <w:lang w:val="en-IN"/>
        </w:rPr>
        <w:tab/>
        <w:t>&lt;REFNUMBER&gt;</w:t>
      </w:r>
      <w:r w:rsidRPr="00425C8F">
        <w:rPr>
          <w:b/>
          <w:bCs/>
          <w:i/>
          <w:iCs/>
          <w:lang w:val="en-IN"/>
        </w:rPr>
        <w:t>&lt;Reference number&gt;</w:t>
      </w:r>
      <w:r w:rsidRPr="00425C8F">
        <w:rPr>
          <w:lang w:val="en-IN"/>
        </w:rPr>
        <w:t>&lt;/REFNUMBER&gt;</w:t>
      </w:r>
    </w:p>
    <w:p w:rsidR="00CD5C68" w:rsidRPr="00425C8F" w:rsidRDefault="00CD5C68" w:rsidP="00CD5C68">
      <w:pPr>
        <w:pStyle w:val="Code"/>
        <w:ind w:left="0"/>
        <w:rPr>
          <w:lang w:val="en-IN"/>
        </w:rPr>
      </w:pPr>
      <w:r w:rsidRPr="00425C8F">
        <w:rPr>
          <w:lang w:val="en-IN"/>
        </w:rPr>
        <w:tab/>
        <w:t>&lt;PAYMENTDETAILS&gt;</w:t>
      </w:r>
    </w:p>
    <w:p w:rsidR="00CD5C68" w:rsidRPr="00425C8F" w:rsidRDefault="00CD5C68" w:rsidP="00CD5C68">
      <w:pPr>
        <w:pStyle w:val="Code"/>
        <w:ind w:left="0"/>
        <w:rPr>
          <w:lang w:val="en-IN"/>
        </w:rPr>
      </w:pPr>
      <w:r w:rsidRPr="00425C8F">
        <w:rPr>
          <w:lang w:val="en-IN"/>
        </w:rPr>
        <w:tab/>
      </w:r>
      <w:r w:rsidRPr="00425C8F">
        <w:rPr>
          <w:lang w:val="en-IN"/>
        </w:rPr>
        <w:tab/>
        <w:t>&lt;PAYMENTTYPE&gt;</w:t>
      </w:r>
      <w:r w:rsidRPr="00425C8F">
        <w:rPr>
          <w:b/>
          <w:bCs/>
          <w:i/>
          <w:iCs/>
          <w:lang w:val="en-IN"/>
        </w:rPr>
        <w:t>&lt;DD&gt;</w:t>
      </w:r>
      <w:r w:rsidRPr="00425C8F">
        <w:rPr>
          <w:lang w:val="en-IN"/>
        </w:rPr>
        <w:t>&lt;/PAYMENTTYPE&gt;</w:t>
      </w:r>
    </w:p>
    <w:p w:rsidR="00220010" w:rsidRDefault="00CD5C68" w:rsidP="00CD5C68">
      <w:pPr>
        <w:pStyle w:val="Code"/>
        <w:ind w:left="0"/>
        <w:rPr>
          <w:lang w:val="en-IN"/>
        </w:rPr>
      </w:pPr>
      <w:r w:rsidRPr="00425C8F">
        <w:rPr>
          <w:lang w:val="en-IN"/>
        </w:rPr>
        <w:tab/>
      </w:r>
      <w:r w:rsidRPr="00425C8F">
        <w:rPr>
          <w:lang w:val="en-IN"/>
        </w:rPr>
        <w:tab/>
        <w:t>&lt;PAYMENTINSTNUMBER&gt;</w:t>
      </w:r>
      <w:r w:rsidRPr="00425C8F">
        <w:rPr>
          <w:b/>
          <w:bCs/>
          <w:i/>
          <w:iCs/>
          <w:lang w:val="en-IN"/>
        </w:rPr>
        <w:t>&lt;1234&gt;</w:t>
      </w:r>
    </w:p>
    <w:p w:rsidR="00CD5C68" w:rsidRPr="00425C8F" w:rsidRDefault="00220010" w:rsidP="00CD5C68">
      <w:pPr>
        <w:pStyle w:val="Code"/>
        <w:ind w:left="0"/>
        <w:rPr>
          <w:lang w:val="en-IN"/>
        </w:rPr>
      </w:pPr>
      <w:r>
        <w:rPr>
          <w:lang w:val="en-IN"/>
        </w:rPr>
        <w:tab/>
        <w:t>&lt;/</w:t>
      </w:r>
      <w:r w:rsidRPr="00425C8F">
        <w:rPr>
          <w:lang w:val="en-IN"/>
        </w:rPr>
        <w:t>PAYMENTINSTNUMBER&gt;</w:t>
      </w:r>
    </w:p>
    <w:p w:rsidR="00220010" w:rsidRDefault="00CD5C68" w:rsidP="00CD5C68">
      <w:pPr>
        <w:pStyle w:val="Code"/>
        <w:ind w:left="0"/>
        <w:rPr>
          <w:b/>
          <w:bCs/>
          <w:i/>
          <w:iCs/>
          <w:lang w:val="en-IN"/>
        </w:rPr>
      </w:pPr>
      <w:r w:rsidRPr="00425C8F">
        <w:rPr>
          <w:lang w:val="en-IN"/>
        </w:rPr>
        <w:tab/>
      </w:r>
      <w:r w:rsidRPr="00425C8F">
        <w:rPr>
          <w:lang w:val="en-IN"/>
        </w:rPr>
        <w:tab/>
        <w:t>&lt;PAYMENTDATE&gt;</w:t>
      </w:r>
      <w:r w:rsidR="00AC055E">
        <w:rPr>
          <w:b/>
          <w:bCs/>
          <w:i/>
          <w:iCs/>
          <w:lang w:val="en-IN"/>
        </w:rPr>
        <w:t>&lt;dd/mm/yy&gt;</w:t>
      </w:r>
      <w:r w:rsidR="00220010">
        <w:rPr>
          <w:lang w:val="en-IN"/>
        </w:rPr>
        <w:t>&lt;/</w:t>
      </w:r>
      <w:r w:rsidR="00220010" w:rsidRPr="00425C8F">
        <w:rPr>
          <w:lang w:val="en-IN"/>
        </w:rPr>
        <w:t>PAYMENTDATE&gt;</w:t>
      </w:r>
    </w:p>
    <w:p w:rsidR="00CD5C68" w:rsidRPr="00425C8F" w:rsidRDefault="00220010" w:rsidP="00CD5C68">
      <w:pPr>
        <w:pStyle w:val="Code"/>
        <w:ind w:left="0"/>
        <w:rPr>
          <w:lang w:val="en-IN"/>
        </w:rPr>
      </w:pPr>
      <w:r>
        <w:rPr>
          <w:b/>
          <w:bCs/>
          <w:i/>
          <w:iCs/>
          <w:lang w:val="en-IN"/>
        </w:rPr>
        <w:tab/>
      </w:r>
    </w:p>
    <w:p w:rsidR="00CD5C68" w:rsidRPr="00425C8F" w:rsidRDefault="00CD5C68" w:rsidP="00CD5C68">
      <w:pPr>
        <w:pStyle w:val="Code"/>
        <w:ind w:left="0"/>
        <w:rPr>
          <w:lang w:val="en-IN"/>
        </w:rPr>
      </w:pPr>
      <w:r w:rsidRPr="00425C8F">
        <w:rPr>
          <w:lang w:val="en-IN"/>
        </w:rPr>
        <w:tab/>
        <w:t>&lt;/PAYMENTDETAILS&gt;</w:t>
      </w:r>
    </w:p>
    <w:p w:rsidR="00CD5C68" w:rsidRPr="00425C8F" w:rsidRDefault="00CD5C68" w:rsidP="00CD5C68">
      <w:pPr>
        <w:pStyle w:val="Code"/>
        <w:ind w:left="0"/>
        <w:rPr>
          <w:lang w:val="en-IN"/>
        </w:rPr>
      </w:pPr>
      <w:r w:rsidRPr="00425C8F">
        <w:rPr>
          <w:lang w:val="en-IN"/>
        </w:rPr>
        <w:tab/>
        <w:t>&lt;REMARKS&gt;</w:t>
      </w:r>
      <w:r w:rsidRPr="00425C8F">
        <w:rPr>
          <w:b/>
          <w:bCs/>
          <w:i/>
          <w:iCs/>
          <w:lang w:val="en-IN"/>
        </w:rPr>
        <w:t>&lt;Any free text&gt;</w:t>
      </w:r>
      <w:r w:rsidRPr="00425C8F">
        <w:rPr>
          <w:lang w:val="en-IN"/>
        </w:rPr>
        <w:t>&lt;/REMARKS&gt;</w:t>
      </w:r>
    </w:p>
    <w:p w:rsidR="00CD5C68" w:rsidRPr="00425C8F" w:rsidRDefault="00CD5C68" w:rsidP="00CD5C68">
      <w:pPr>
        <w:pStyle w:val="Code"/>
        <w:ind w:left="0"/>
        <w:rPr>
          <w:lang w:val="en-IN"/>
        </w:rPr>
      </w:pPr>
      <w:r w:rsidRPr="00425C8F">
        <w:rPr>
          <w:lang w:val="en-IN"/>
        </w:rPr>
        <w:t>&lt;/COMMAND&gt;</w:t>
      </w:r>
    </w:p>
    <w:p w:rsidR="00CD5C68" w:rsidRPr="00425C8F" w:rsidRDefault="00CD5C68" w:rsidP="00CD5C68">
      <w:pPr>
        <w:pStyle w:val="BodyText2"/>
        <w:rPr>
          <w:b/>
          <w:bCs/>
          <w:sz w:val="24"/>
          <w:u w:val="single"/>
          <w:lang w:val="en-IN"/>
        </w:rPr>
      </w:pPr>
    </w:p>
    <w:p w:rsidR="00CD5C68" w:rsidRPr="00425C8F" w:rsidRDefault="00CD5C68" w:rsidP="001E6309">
      <w:pPr>
        <w:pStyle w:val="Heading"/>
        <w:rPr>
          <w:color w:val="auto"/>
        </w:rPr>
      </w:pPr>
      <w:r w:rsidRPr="00425C8F">
        <w:rPr>
          <w:color w:val="auto"/>
        </w:rPr>
        <w:t>Fields Detail</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620"/>
        <w:gridCol w:w="2160"/>
        <w:gridCol w:w="1350"/>
        <w:gridCol w:w="1350"/>
        <w:gridCol w:w="1080"/>
      </w:tblGrid>
      <w:tr w:rsidR="00CD5C68" w:rsidRPr="00425C8F" w:rsidTr="00662E04">
        <w:trPr>
          <w:trHeight w:val="277"/>
          <w:tblHeader/>
        </w:trPr>
        <w:tc>
          <w:tcPr>
            <w:tcW w:w="180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620" w:type="dxa"/>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160" w:type="dxa"/>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350" w:type="dxa"/>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350" w:type="dxa"/>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080" w:type="dxa"/>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662E04">
        <w:trPr>
          <w:trHeight w:val="277"/>
        </w:trPr>
        <w:tc>
          <w:tcPr>
            <w:tcW w:w="1800" w:type="dxa"/>
          </w:tcPr>
          <w:p w:rsidR="00CD5C68" w:rsidRPr="00425C8F" w:rsidRDefault="00CD5C68" w:rsidP="00940B20">
            <w:pPr>
              <w:pStyle w:val="Tablecontent"/>
              <w:rPr>
                <w:lang w:val="en-IN"/>
              </w:rPr>
            </w:pPr>
            <w:r w:rsidRPr="00425C8F">
              <w:rPr>
                <w:lang w:val="en-IN"/>
              </w:rPr>
              <w:t>TYPE</w:t>
            </w:r>
          </w:p>
        </w:tc>
        <w:tc>
          <w:tcPr>
            <w:tcW w:w="1620" w:type="dxa"/>
          </w:tcPr>
          <w:p w:rsidR="00CD5C68" w:rsidRPr="00425C8F" w:rsidRDefault="00CD5C68" w:rsidP="00940B20">
            <w:pPr>
              <w:pStyle w:val="Tablecontent"/>
              <w:rPr>
                <w:lang w:val="en-IN"/>
              </w:rPr>
            </w:pPr>
            <w:r w:rsidRPr="00425C8F">
              <w:rPr>
                <w:lang w:val="en-IN"/>
              </w:rPr>
              <w:t>Request type</w:t>
            </w:r>
          </w:p>
        </w:tc>
        <w:tc>
          <w:tcPr>
            <w:tcW w:w="2160" w:type="dxa"/>
          </w:tcPr>
          <w:p w:rsidR="00CD5C68" w:rsidRPr="00425C8F" w:rsidRDefault="00CD5C68" w:rsidP="00940B20">
            <w:pPr>
              <w:pStyle w:val="Tablecontent"/>
              <w:rPr>
                <w:lang w:val="en-IN"/>
              </w:rPr>
            </w:pPr>
            <w:r w:rsidRPr="00425C8F">
              <w:rPr>
                <w:lang w:val="en-IN"/>
              </w:rPr>
              <w:t>Request Type, should be sent with each request</w:t>
            </w:r>
          </w:p>
        </w:tc>
        <w:tc>
          <w:tcPr>
            <w:tcW w:w="1350" w:type="dxa"/>
          </w:tcPr>
          <w:p w:rsidR="00CD5C68" w:rsidRPr="00425C8F" w:rsidRDefault="00CD5C68" w:rsidP="00940B20">
            <w:pPr>
              <w:pStyle w:val="Tablecontent"/>
              <w:rPr>
                <w:lang w:val="en-IN"/>
              </w:rPr>
            </w:pPr>
            <w:r w:rsidRPr="00425C8F">
              <w:rPr>
                <w:lang w:val="en-IN"/>
              </w:rPr>
              <w:t>O2CINTREQ</w:t>
            </w:r>
          </w:p>
        </w:tc>
        <w:tc>
          <w:tcPr>
            <w:tcW w:w="1350" w:type="dxa"/>
          </w:tcPr>
          <w:p w:rsidR="00CD5C68" w:rsidRPr="00425C8F" w:rsidRDefault="00CD5C68" w:rsidP="00940B20">
            <w:pPr>
              <w:pStyle w:val="Tablecontent"/>
              <w:rPr>
                <w:lang w:val="en-IN"/>
              </w:rPr>
            </w:pPr>
            <w:r w:rsidRPr="00425C8F">
              <w:rPr>
                <w:lang w:val="en-IN"/>
              </w:rPr>
              <w:t>A (15)</w:t>
            </w:r>
          </w:p>
        </w:tc>
        <w:tc>
          <w:tcPr>
            <w:tcW w:w="1080" w:type="dxa"/>
          </w:tcPr>
          <w:p w:rsidR="00CD5C68" w:rsidRPr="00425C8F" w:rsidRDefault="00CD5C68" w:rsidP="00940B20">
            <w:pPr>
              <w:pStyle w:val="Tablecontent"/>
              <w:rPr>
                <w:lang w:val="en-IN"/>
              </w:rPr>
            </w:pPr>
            <w:r w:rsidRPr="00425C8F">
              <w:rPr>
                <w:lang w:val="en-IN"/>
              </w:rPr>
              <w:t>M</w:t>
            </w:r>
          </w:p>
        </w:tc>
      </w:tr>
      <w:tr w:rsidR="00CD5C68" w:rsidRPr="00425C8F" w:rsidTr="00662E04">
        <w:trPr>
          <w:trHeight w:val="277"/>
        </w:trPr>
        <w:tc>
          <w:tcPr>
            <w:tcW w:w="1800" w:type="dxa"/>
          </w:tcPr>
          <w:p w:rsidR="00CD5C68" w:rsidRPr="00425C8F" w:rsidRDefault="00CD5C68" w:rsidP="00940B20">
            <w:pPr>
              <w:pStyle w:val="Tablecontent"/>
              <w:rPr>
                <w:lang w:val="en-IN"/>
              </w:rPr>
            </w:pPr>
            <w:r w:rsidRPr="00425C8F">
              <w:rPr>
                <w:lang w:val="en-IN"/>
              </w:rPr>
              <w:t>EXTNWCODE</w:t>
            </w:r>
          </w:p>
        </w:tc>
        <w:tc>
          <w:tcPr>
            <w:tcW w:w="1620" w:type="dxa"/>
          </w:tcPr>
          <w:p w:rsidR="00CD5C68" w:rsidRPr="00425C8F" w:rsidRDefault="00CD5C68" w:rsidP="00940B20">
            <w:pPr>
              <w:pStyle w:val="Tablecontent"/>
              <w:rPr>
                <w:lang w:val="en-IN"/>
              </w:rPr>
            </w:pPr>
            <w:r w:rsidRPr="00425C8F">
              <w:rPr>
                <w:lang w:val="en-IN"/>
              </w:rPr>
              <w:t xml:space="preserve">Network code </w:t>
            </w:r>
          </w:p>
        </w:tc>
        <w:tc>
          <w:tcPr>
            <w:tcW w:w="2160" w:type="dxa"/>
          </w:tcPr>
          <w:p w:rsidR="00CD5C68" w:rsidRPr="00425C8F" w:rsidRDefault="00CD5C68" w:rsidP="00940B20">
            <w:pPr>
              <w:pStyle w:val="Tablecontent"/>
              <w:rPr>
                <w:lang w:val="en-IN"/>
              </w:rPr>
            </w:pPr>
            <w:r w:rsidRPr="00425C8F">
              <w:rPr>
                <w:lang w:val="en-IN"/>
              </w:rPr>
              <w:t xml:space="preserve">Network code of the Operator User defined in </w:t>
            </w:r>
            <w:r w:rsidR="007C479A" w:rsidRPr="00425C8F">
              <w:rPr>
                <w:lang w:val="en-IN"/>
              </w:rPr>
              <w:t>PreTUPS</w:t>
            </w:r>
            <w:r w:rsidRPr="00425C8F">
              <w:rPr>
                <w:lang w:val="en-IN"/>
              </w:rPr>
              <w:t xml:space="preserve"> as External Network code</w:t>
            </w:r>
          </w:p>
        </w:tc>
        <w:tc>
          <w:tcPr>
            <w:tcW w:w="1350" w:type="dxa"/>
          </w:tcPr>
          <w:p w:rsidR="00CD5C68" w:rsidRPr="00425C8F" w:rsidRDefault="00CD5C68" w:rsidP="00940B20">
            <w:pPr>
              <w:pStyle w:val="Tablecontent"/>
              <w:rPr>
                <w:lang w:val="en-IN"/>
              </w:rPr>
            </w:pPr>
            <w:r w:rsidRPr="00425C8F">
              <w:rPr>
                <w:lang w:val="en-IN"/>
              </w:rPr>
              <w:t>MO</w:t>
            </w:r>
          </w:p>
        </w:tc>
        <w:tc>
          <w:tcPr>
            <w:tcW w:w="1350" w:type="dxa"/>
          </w:tcPr>
          <w:p w:rsidR="00CD5C68" w:rsidRPr="00425C8F" w:rsidRDefault="00CD5C68" w:rsidP="00940B20">
            <w:pPr>
              <w:pStyle w:val="Tablecontent"/>
              <w:rPr>
                <w:lang w:val="en-IN"/>
              </w:rPr>
            </w:pPr>
            <w:r w:rsidRPr="00425C8F">
              <w:rPr>
                <w:lang w:val="en-IN"/>
              </w:rPr>
              <w:t>A (2)</w:t>
            </w:r>
          </w:p>
        </w:tc>
        <w:tc>
          <w:tcPr>
            <w:tcW w:w="1080" w:type="dxa"/>
          </w:tcPr>
          <w:p w:rsidR="00CD5C68" w:rsidRPr="00425C8F" w:rsidRDefault="00CD5C68" w:rsidP="00940B20">
            <w:pPr>
              <w:pStyle w:val="Tablecontent"/>
              <w:rPr>
                <w:lang w:val="en-IN"/>
              </w:rPr>
            </w:pPr>
            <w:r w:rsidRPr="00425C8F">
              <w:rPr>
                <w:lang w:val="en-IN"/>
              </w:rPr>
              <w:t>M</w:t>
            </w:r>
          </w:p>
        </w:tc>
      </w:tr>
      <w:tr w:rsidR="00CD5C68" w:rsidRPr="00425C8F" w:rsidTr="00662E04">
        <w:trPr>
          <w:trHeight w:val="277"/>
        </w:trPr>
        <w:tc>
          <w:tcPr>
            <w:tcW w:w="1800" w:type="dxa"/>
          </w:tcPr>
          <w:p w:rsidR="00CD5C68" w:rsidRPr="00425C8F" w:rsidRDefault="00CD5C68" w:rsidP="00940B20">
            <w:pPr>
              <w:pStyle w:val="Tablecontent"/>
              <w:rPr>
                <w:lang w:val="en-IN"/>
              </w:rPr>
            </w:pPr>
            <w:r w:rsidRPr="00425C8F">
              <w:rPr>
                <w:lang w:val="en-IN"/>
              </w:rPr>
              <w:t>MSISDN</w:t>
            </w:r>
          </w:p>
        </w:tc>
        <w:tc>
          <w:tcPr>
            <w:tcW w:w="1620" w:type="dxa"/>
          </w:tcPr>
          <w:p w:rsidR="00CD5C68" w:rsidRPr="00425C8F" w:rsidRDefault="00CD5C68" w:rsidP="00940B20">
            <w:pPr>
              <w:pStyle w:val="Tablecontent"/>
              <w:rPr>
                <w:lang w:val="en-IN"/>
              </w:rPr>
            </w:pPr>
            <w:r w:rsidRPr="00425C8F">
              <w:rPr>
                <w:lang w:val="en-IN"/>
              </w:rPr>
              <w:t>Channel user MSISDN</w:t>
            </w:r>
          </w:p>
        </w:tc>
        <w:tc>
          <w:tcPr>
            <w:tcW w:w="2160" w:type="dxa"/>
          </w:tcPr>
          <w:p w:rsidR="00CD5C68" w:rsidRPr="00425C8F" w:rsidRDefault="00CD5C68" w:rsidP="00940B20">
            <w:pPr>
              <w:pStyle w:val="Tablecontent"/>
              <w:rPr>
                <w:lang w:val="en-IN"/>
              </w:rPr>
            </w:pPr>
            <w:r w:rsidRPr="00425C8F">
              <w:rPr>
                <w:lang w:val="en-IN"/>
              </w:rPr>
              <w:t>All MSISDN should be in national dial format.</w:t>
            </w:r>
          </w:p>
          <w:p w:rsidR="00CD5C68" w:rsidRPr="00425C8F" w:rsidRDefault="00CD5C68" w:rsidP="00940B20">
            <w:pPr>
              <w:pStyle w:val="Tablecontent"/>
              <w:rPr>
                <w:b/>
                <w:bCs/>
                <w:lang w:val="en-IN"/>
              </w:rPr>
            </w:pPr>
            <w:r w:rsidRPr="00425C8F">
              <w:rPr>
                <w:b/>
                <w:bCs/>
                <w:lang w:val="en-IN"/>
              </w:rPr>
              <w:t>Between (MSISDN and PIN) or EXTCODE one of them must be present, either MSISDN or EXTCODE. Both of them can be present in request</w:t>
            </w:r>
          </w:p>
          <w:p w:rsidR="00CD5C68" w:rsidRPr="00425C8F" w:rsidRDefault="00CD5C68" w:rsidP="00940B20">
            <w:pPr>
              <w:pStyle w:val="Tablecontent"/>
              <w:rPr>
                <w:b/>
                <w:bCs/>
                <w:lang w:val="en-IN"/>
              </w:rPr>
            </w:pPr>
            <w:r w:rsidRPr="00425C8F">
              <w:rPr>
                <w:b/>
                <w:bCs/>
                <w:lang w:val="en-IN"/>
              </w:rPr>
              <w:t>When MSISDN is available in request then PIN is mandatory for the request.</w:t>
            </w:r>
          </w:p>
        </w:tc>
        <w:tc>
          <w:tcPr>
            <w:tcW w:w="1350" w:type="dxa"/>
          </w:tcPr>
          <w:p w:rsidR="00CD5C68" w:rsidRPr="00425C8F" w:rsidRDefault="00CD5C68" w:rsidP="00940B20">
            <w:pPr>
              <w:pStyle w:val="Tablecontent"/>
              <w:rPr>
                <w:lang w:val="en-IN"/>
              </w:rPr>
            </w:pPr>
            <w:r w:rsidRPr="00425C8F">
              <w:rPr>
                <w:lang w:val="en-IN"/>
              </w:rPr>
              <w:t>9942222</w:t>
            </w:r>
          </w:p>
        </w:tc>
        <w:tc>
          <w:tcPr>
            <w:tcW w:w="1350" w:type="dxa"/>
          </w:tcPr>
          <w:p w:rsidR="00CD5C68" w:rsidRPr="00425C8F" w:rsidRDefault="00CD5C68" w:rsidP="00940B20">
            <w:pPr>
              <w:pStyle w:val="Tablecontent"/>
              <w:rPr>
                <w:lang w:val="en-IN"/>
              </w:rPr>
            </w:pPr>
            <w:r w:rsidRPr="00425C8F">
              <w:rPr>
                <w:lang w:val="en-IN"/>
              </w:rPr>
              <w:t>N (15)</w:t>
            </w:r>
          </w:p>
        </w:tc>
        <w:tc>
          <w:tcPr>
            <w:tcW w:w="1080" w:type="dxa"/>
          </w:tcPr>
          <w:p w:rsidR="00CD5C68" w:rsidRPr="00425C8F" w:rsidRDefault="00CD5C68" w:rsidP="00940B20">
            <w:pPr>
              <w:pStyle w:val="Tablecontent"/>
              <w:rPr>
                <w:lang w:val="en-IN"/>
              </w:rPr>
            </w:pPr>
            <w:r w:rsidRPr="00425C8F">
              <w:rPr>
                <w:lang w:val="en-IN"/>
              </w:rPr>
              <w:t>M</w:t>
            </w:r>
          </w:p>
        </w:tc>
      </w:tr>
      <w:tr w:rsidR="00CD5C68" w:rsidRPr="00425C8F" w:rsidTr="00662E04">
        <w:trPr>
          <w:trHeight w:val="277"/>
        </w:trPr>
        <w:tc>
          <w:tcPr>
            <w:tcW w:w="1800" w:type="dxa"/>
          </w:tcPr>
          <w:p w:rsidR="00CD5C68" w:rsidRPr="00425C8F" w:rsidRDefault="00CD5C68" w:rsidP="00940B20">
            <w:pPr>
              <w:pStyle w:val="Tablecontent"/>
              <w:rPr>
                <w:lang w:val="en-IN"/>
              </w:rPr>
            </w:pPr>
            <w:r w:rsidRPr="00425C8F">
              <w:rPr>
                <w:lang w:val="en-IN"/>
              </w:rPr>
              <w:t>EXTCODE</w:t>
            </w:r>
          </w:p>
        </w:tc>
        <w:tc>
          <w:tcPr>
            <w:tcW w:w="1620" w:type="dxa"/>
          </w:tcPr>
          <w:p w:rsidR="00CD5C68" w:rsidRPr="00425C8F" w:rsidRDefault="00CD5C68" w:rsidP="00940B20">
            <w:pPr>
              <w:pStyle w:val="Tablecontent"/>
              <w:rPr>
                <w:lang w:val="en-IN"/>
              </w:rPr>
            </w:pPr>
            <w:r w:rsidRPr="00425C8F">
              <w:rPr>
                <w:lang w:val="en-IN"/>
              </w:rPr>
              <w:t>External code of the channel user</w:t>
            </w:r>
          </w:p>
        </w:tc>
        <w:tc>
          <w:tcPr>
            <w:tcW w:w="2160" w:type="dxa"/>
          </w:tcPr>
          <w:p w:rsidR="00CD5C68" w:rsidRPr="00425C8F" w:rsidRDefault="00CD5C68" w:rsidP="00940B20">
            <w:pPr>
              <w:pStyle w:val="Tablecontent"/>
              <w:rPr>
                <w:lang w:val="en-IN"/>
              </w:rPr>
            </w:pPr>
            <w:r w:rsidRPr="00425C8F">
              <w:rPr>
                <w:lang w:val="en-IN"/>
              </w:rPr>
              <w:t xml:space="preserve">Unique external code of the channel user defined in </w:t>
            </w:r>
            <w:r w:rsidR="007C479A" w:rsidRPr="00425C8F">
              <w:rPr>
                <w:lang w:val="en-IN"/>
              </w:rPr>
              <w:t>PreTUPS</w:t>
            </w:r>
            <w:r w:rsidRPr="00425C8F">
              <w:rPr>
                <w:lang w:val="en-IN"/>
              </w:rPr>
              <w:t>.</w:t>
            </w:r>
          </w:p>
          <w:p w:rsidR="00CD5C68" w:rsidRPr="00425C8F" w:rsidRDefault="00CD5C68" w:rsidP="00940B20">
            <w:pPr>
              <w:pStyle w:val="Tablecontent"/>
              <w:rPr>
                <w:b/>
                <w:bCs/>
                <w:lang w:val="en-IN"/>
              </w:rPr>
            </w:pPr>
            <w:r w:rsidRPr="00425C8F">
              <w:rPr>
                <w:b/>
                <w:bCs/>
                <w:lang w:val="en-IN"/>
              </w:rPr>
              <w:t>Between MSISDN and EXTCODE one of them must be present, either MSISDN or EXTCODE. Both of them can be present in request</w:t>
            </w:r>
          </w:p>
          <w:p w:rsidR="00CD5C68" w:rsidRPr="00425C8F" w:rsidRDefault="00CD5C68" w:rsidP="00940B20">
            <w:pPr>
              <w:pStyle w:val="Tablecontent"/>
              <w:rPr>
                <w:b/>
                <w:bCs/>
                <w:lang w:val="en-IN"/>
              </w:rPr>
            </w:pPr>
            <w:r w:rsidRPr="00425C8F">
              <w:rPr>
                <w:b/>
                <w:bCs/>
                <w:lang w:val="en-IN"/>
              </w:rPr>
              <w:t>In case of EXTCODE in request PIN is not mandatory.</w:t>
            </w:r>
          </w:p>
        </w:tc>
        <w:tc>
          <w:tcPr>
            <w:tcW w:w="1350" w:type="dxa"/>
          </w:tcPr>
          <w:p w:rsidR="00CD5C68" w:rsidRPr="00425C8F" w:rsidRDefault="00CD5C68" w:rsidP="00940B20">
            <w:pPr>
              <w:pStyle w:val="Tablecontent"/>
              <w:rPr>
                <w:lang w:val="en-IN"/>
              </w:rPr>
            </w:pPr>
            <w:r w:rsidRPr="00425C8F">
              <w:rPr>
                <w:lang w:val="en-IN"/>
              </w:rPr>
              <w:t>123</w:t>
            </w:r>
          </w:p>
        </w:tc>
        <w:tc>
          <w:tcPr>
            <w:tcW w:w="1350" w:type="dxa"/>
          </w:tcPr>
          <w:p w:rsidR="00CD5C68" w:rsidRPr="00425C8F" w:rsidRDefault="00CD5C68" w:rsidP="00940B20">
            <w:pPr>
              <w:pStyle w:val="Tablecontent"/>
              <w:rPr>
                <w:lang w:val="en-IN"/>
              </w:rPr>
            </w:pPr>
            <w:r w:rsidRPr="00425C8F">
              <w:rPr>
                <w:lang w:val="en-IN"/>
              </w:rPr>
              <w:t>A (10)</w:t>
            </w:r>
          </w:p>
        </w:tc>
        <w:tc>
          <w:tcPr>
            <w:tcW w:w="1080" w:type="dxa"/>
          </w:tcPr>
          <w:p w:rsidR="00CD5C68" w:rsidRPr="00425C8F" w:rsidRDefault="00CD5C68" w:rsidP="00940B20">
            <w:pPr>
              <w:pStyle w:val="Tablecontent"/>
              <w:rPr>
                <w:lang w:val="en-IN"/>
              </w:rPr>
            </w:pPr>
            <w:r w:rsidRPr="00425C8F">
              <w:rPr>
                <w:lang w:val="en-IN"/>
              </w:rPr>
              <w:t>M</w:t>
            </w:r>
          </w:p>
        </w:tc>
      </w:tr>
      <w:tr w:rsidR="00CD5C68" w:rsidRPr="00425C8F" w:rsidTr="00662E04">
        <w:trPr>
          <w:trHeight w:val="277"/>
        </w:trPr>
        <w:tc>
          <w:tcPr>
            <w:tcW w:w="1800" w:type="dxa"/>
          </w:tcPr>
          <w:p w:rsidR="00CD5C68" w:rsidRPr="00425C8F" w:rsidRDefault="00CD5C68" w:rsidP="00940B20">
            <w:pPr>
              <w:pStyle w:val="Tablecontent"/>
              <w:rPr>
                <w:lang w:val="en-IN"/>
              </w:rPr>
            </w:pPr>
            <w:r w:rsidRPr="00425C8F">
              <w:rPr>
                <w:lang w:val="en-IN"/>
              </w:rPr>
              <w:t>EXTTXNNUMBER</w:t>
            </w:r>
          </w:p>
        </w:tc>
        <w:tc>
          <w:tcPr>
            <w:tcW w:w="1620" w:type="dxa"/>
          </w:tcPr>
          <w:p w:rsidR="00CD5C68" w:rsidRPr="00425C8F" w:rsidRDefault="00CD5C68" w:rsidP="00940B20">
            <w:pPr>
              <w:pStyle w:val="Tablecontent"/>
              <w:rPr>
                <w:lang w:val="en-IN"/>
              </w:rPr>
            </w:pPr>
            <w:r w:rsidRPr="00425C8F">
              <w:rPr>
                <w:lang w:val="en-IN"/>
              </w:rPr>
              <w:t>Unique number of the transaction</w:t>
            </w:r>
          </w:p>
        </w:tc>
        <w:tc>
          <w:tcPr>
            <w:tcW w:w="2160" w:type="dxa"/>
          </w:tcPr>
          <w:p w:rsidR="00CD5C68" w:rsidRPr="00425C8F" w:rsidRDefault="00CD5C68" w:rsidP="00C72007">
            <w:pPr>
              <w:pStyle w:val="Tablecontent"/>
              <w:rPr>
                <w:lang w:val="en-IN"/>
              </w:rPr>
            </w:pPr>
            <w:r w:rsidRPr="00425C8F">
              <w:rPr>
                <w:lang w:val="en-IN"/>
              </w:rPr>
              <w:t xml:space="preserve">Unique transaction number generated by the External system for the transaction. </w:t>
            </w:r>
            <w:r w:rsidR="00C72007">
              <w:rPr>
                <w:lang w:val="en-IN"/>
              </w:rPr>
              <w:t>Numeric</w:t>
            </w:r>
          </w:p>
        </w:tc>
        <w:tc>
          <w:tcPr>
            <w:tcW w:w="1350" w:type="dxa"/>
          </w:tcPr>
          <w:p w:rsidR="00CD5C68" w:rsidRPr="00425C8F" w:rsidRDefault="00CD5C68" w:rsidP="00940B20">
            <w:pPr>
              <w:pStyle w:val="Tablecontent"/>
              <w:rPr>
                <w:lang w:val="en-IN"/>
              </w:rPr>
            </w:pPr>
            <w:r w:rsidRPr="00425C8F">
              <w:rPr>
                <w:lang w:val="en-IN"/>
              </w:rPr>
              <w:t>1234</w:t>
            </w:r>
          </w:p>
        </w:tc>
        <w:tc>
          <w:tcPr>
            <w:tcW w:w="1350" w:type="dxa"/>
          </w:tcPr>
          <w:p w:rsidR="00CD5C68" w:rsidRPr="00425C8F" w:rsidRDefault="00C72007" w:rsidP="00940B20">
            <w:pPr>
              <w:pStyle w:val="Tablecontent"/>
              <w:rPr>
                <w:lang w:val="en-IN"/>
              </w:rPr>
            </w:pPr>
            <w:r>
              <w:rPr>
                <w:lang w:val="en-IN"/>
              </w:rPr>
              <w:t>N</w:t>
            </w:r>
            <w:r w:rsidR="00CD5C68" w:rsidRPr="00425C8F">
              <w:rPr>
                <w:lang w:val="en-IN"/>
              </w:rPr>
              <w:t xml:space="preserve"> (10)</w:t>
            </w:r>
          </w:p>
        </w:tc>
        <w:tc>
          <w:tcPr>
            <w:tcW w:w="1080" w:type="dxa"/>
          </w:tcPr>
          <w:p w:rsidR="00CD5C68" w:rsidRPr="00425C8F" w:rsidRDefault="00CD5C68" w:rsidP="00940B20">
            <w:pPr>
              <w:pStyle w:val="Tablecontent"/>
              <w:rPr>
                <w:lang w:val="en-IN"/>
              </w:rPr>
            </w:pPr>
            <w:r w:rsidRPr="00425C8F">
              <w:rPr>
                <w:lang w:val="en-IN"/>
              </w:rPr>
              <w:t>M</w:t>
            </w:r>
          </w:p>
        </w:tc>
      </w:tr>
      <w:tr w:rsidR="00CD5C68" w:rsidRPr="00425C8F" w:rsidTr="00662E04">
        <w:trPr>
          <w:trHeight w:val="277"/>
        </w:trPr>
        <w:tc>
          <w:tcPr>
            <w:tcW w:w="1800" w:type="dxa"/>
          </w:tcPr>
          <w:p w:rsidR="00CD5C68" w:rsidRPr="00425C8F" w:rsidRDefault="00CD5C68" w:rsidP="00940B20">
            <w:pPr>
              <w:pStyle w:val="Tablecontent"/>
              <w:rPr>
                <w:lang w:val="en-IN"/>
              </w:rPr>
            </w:pPr>
            <w:r w:rsidRPr="00425C8F">
              <w:rPr>
                <w:lang w:val="en-IN"/>
              </w:rPr>
              <w:t>EXTTXNDATE</w:t>
            </w:r>
          </w:p>
        </w:tc>
        <w:tc>
          <w:tcPr>
            <w:tcW w:w="1620" w:type="dxa"/>
          </w:tcPr>
          <w:p w:rsidR="00CD5C68" w:rsidRPr="00425C8F" w:rsidRDefault="00CD5C68" w:rsidP="00940B20">
            <w:pPr>
              <w:pStyle w:val="Tablecontent"/>
              <w:rPr>
                <w:lang w:val="en-IN"/>
              </w:rPr>
            </w:pPr>
            <w:r w:rsidRPr="00425C8F">
              <w:rPr>
                <w:lang w:val="en-IN"/>
              </w:rPr>
              <w:t>Transaction Date</w:t>
            </w:r>
          </w:p>
        </w:tc>
        <w:tc>
          <w:tcPr>
            <w:tcW w:w="2160" w:type="dxa"/>
          </w:tcPr>
          <w:p w:rsidR="00CD5C68" w:rsidRDefault="00CD5C68" w:rsidP="00EB63C2">
            <w:pPr>
              <w:pStyle w:val="Tablecontent"/>
              <w:rPr>
                <w:lang w:val="en-IN"/>
              </w:rPr>
            </w:pPr>
            <w:r w:rsidRPr="00425C8F">
              <w:rPr>
                <w:lang w:val="en-IN"/>
              </w:rPr>
              <w:t>Transaction Date of transaction in External system in format i.e</w:t>
            </w:r>
          </w:p>
          <w:p w:rsidR="00EB63C2" w:rsidRPr="00425C8F" w:rsidRDefault="00EB63C2" w:rsidP="00EB63C2">
            <w:pPr>
              <w:pStyle w:val="Tablecontent"/>
              <w:rPr>
                <w:lang w:val="en-IN"/>
              </w:rPr>
            </w:pPr>
            <w:r>
              <w:rPr>
                <w:lang w:val="en-IN"/>
              </w:rPr>
              <w:t>dd/mm/yy</w:t>
            </w:r>
          </w:p>
        </w:tc>
        <w:tc>
          <w:tcPr>
            <w:tcW w:w="1350" w:type="dxa"/>
          </w:tcPr>
          <w:p w:rsidR="00CD5C68" w:rsidRDefault="00CD5C68" w:rsidP="00940B20">
            <w:pPr>
              <w:pStyle w:val="Tablecontent"/>
              <w:rPr>
                <w:lang w:val="en-IN"/>
              </w:rPr>
            </w:pPr>
          </w:p>
          <w:p w:rsidR="00EB63C2" w:rsidRPr="00425C8F" w:rsidRDefault="00EB63C2" w:rsidP="00940B20">
            <w:pPr>
              <w:pStyle w:val="Tablecontent"/>
              <w:rPr>
                <w:lang w:val="en-IN"/>
              </w:rPr>
            </w:pPr>
            <w:r>
              <w:rPr>
                <w:lang w:val="en-IN"/>
              </w:rPr>
              <w:t>06/09/06</w:t>
            </w:r>
          </w:p>
        </w:tc>
        <w:tc>
          <w:tcPr>
            <w:tcW w:w="1350" w:type="dxa"/>
          </w:tcPr>
          <w:p w:rsidR="00CD5C68" w:rsidRPr="00425C8F" w:rsidRDefault="00CD5C68" w:rsidP="00940B20">
            <w:pPr>
              <w:pStyle w:val="Tablecontent"/>
              <w:rPr>
                <w:lang w:val="en-IN"/>
              </w:rPr>
            </w:pPr>
            <w:r w:rsidRPr="00425C8F">
              <w:rPr>
                <w:lang w:val="en-IN"/>
              </w:rPr>
              <w:t>D (10)</w:t>
            </w:r>
          </w:p>
        </w:tc>
        <w:tc>
          <w:tcPr>
            <w:tcW w:w="1080"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9360" w:type="dxa"/>
            <w:gridSpan w:val="6"/>
          </w:tcPr>
          <w:p w:rsidR="00CD5C68" w:rsidRPr="00425C8F" w:rsidRDefault="00CD5C68" w:rsidP="00940B20">
            <w:pPr>
              <w:pStyle w:val="Tablecontent"/>
              <w:rPr>
                <w:lang w:val="en-IN"/>
              </w:rPr>
            </w:pPr>
            <w:proofErr w:type="gramStart"/>
            <w:r w:rsidRPr="00425C8F">
              <w:rPr>
                <w:lang w:val="en-IN"/>
              </w:rPr>
              <w:t>PRODUCTS  -</w:t>
            </w:r>
            <w:proofErr w:type="gramEnd"/>
            <w:r w:rsidRPr="00425C8F">
              <w:rPr>
                <w:lang w:val="en-IN"/>
              </w:rPr>
              <w:t xml:space="preserve"> Product Details, product code must be 101.</w:t>
            </w:r>
          </w:p>
        </w:tc>
      </w:tr>
      <w:tr w:rsidR="00CD5C68" w:rsidRPr="00425C8F" w:rsidTr="00662E04">
        <w:trPr>
          <w:trHeight w:val="277"/>
        </w:trPr>
        <w:tc>
          <w:tcPr>
            <w:tcW w:w="1800" w:type="dxa"/>
          </w:tcPr>
          <w:p w:rsidR="00CD5C68" w:rsidRPr="00425C8F" w:rsidRDefault="00CD5C68" w:rsidP="00940B20">
            <w:pPr>
              <w:pStyle w:val="Tablecontent"/>
              <w:rPr>
                <w:lang w:val="en-IN"/>
              </w:rPr>
            </w:pPr>
            <w:r w:rsidRPr="00425C8F">
              <w:rPr>
                <w:lang w:val="en-IN"/>
              </w:rPr>
              <w:t>PRODUCTCODE</w:t>
            </w:r>
          </w:p>
        </w:tc>
        <w:tc>
          <w:tcPr>
            <w:tcW w:w="1620" w:type="dxa"/>
          </w:tcPr>
          <w:p w:rsidR="00CD5C68" w:rsidRPr="00425C8F" w:rsidRDefault="00CD5C68" w:rsidP="00940B20">
            <w:pPr>
              <w:pStyle w:val="Tablecontent"/>
              <w:rPr>
                <w:lang w:val="en-IN"/>
              </w:rPr>
            </w:pPr>
            <w:r w:rsidRPr="00425C8F">
              <w:rPr>
                <w:lang w:val="en-IN"/>
              </w:rPr>
              <w:t>Product Code</w:t>
            </w:r>
          </w:p>
        </w:tc>
        <w:tc>
          <w:tcPr>
            <w:tcW w:w="2160" w:type="dxa"/>
          </w:tcPr>
          <w:p w:rsidR="00CD5C68" w:rsidRPr="00425C8F" w:rsidRDefault="00CD5C68" w:rsidP="00940B20">
            <w:pPr>
              <w:pStyle w:val="Tablecontent"/>
              <w:rPr>
                <w:lang w:val="en-IN"/>
              </w:rPr>
            </w:pPr>
            <w:r w:rsidRPr="00425C8F">
              <w:rPr>
                <w:lang w:val="en-IN"/>
              </w:rPr>
              <w:t>Unique Product Code to be transferred, in case of single product default code is 101</w:t>
            </w:r>
          </w:p>
        </w:tc>
        <w:tc>
          <w:tcPr>
            <w:tcW w:w="1350" w:type="dxa"/>
          </w:tcPr>
          <w:p w:rsidR="00CD5C68" w:rsidRPr="00425C8F" w:rsidRDefault="00CD5C68" w:rsidP="00940B20">
            <w:pPr>
              <w:pStyle w:val="Tablecontent"/>
              <w:rPr>
                <w:lang w:val="en-IN"/>
              </w:rPr>
            </w:pPr>
            <w:r w:rsidRPr="00425C8F">
              <w:rPr>
                <w:lang w:val="en-IN"/>
              </w:rPr>
              <w:t>101</w:t>
            </w:r>
          </w:p>
        </w:tc>
        <w:tc>
          <w:tcPr>
            <w:tcW w:w="1350" w:type="dxa"/>
          </w:tcPr>
          <w:p w:rsidR="00CD5C68" w:rsidRPr="00425C8F" w:rsidRDefault="00CD5C68" w:rsidP="00940B20">
            <w:pPr>
              <w:pStyle w:val="Tablecontent"/>
              <w:rPr>
                <w:lang w:val="en-IN"/>
              </w:rPr>
            </w:pPr>
            <w:r w:rsidRPr="00425C8F">
              <w:rPr>
                <w:lang w:val="en-IN"/>
              </w:rPr>
              <w:t>N (10)</w:t>
            </w:r>
          </w:p>
        </w:tc>
        <w:tc>
          <w:tcPr>
            <w:tcW w:w="1080" w:type="dxa"/>
          </w:tcPr>
          <w:p w:rsidR="00CD5C68" w:rsidRPr="00425C8F" w:rsidRDefault="00CD5C68" w:rsidP="00940B20">
            <w:pPr>
              <w:pStyle w:val="Tablecontent"/>
              <w:rPr>
                <w:lang w:val="en-IN"/>
              </w:rPr>
            </w:pPr>
            <w:r w:rsidRPr="00425C8F">
              <w:rPr>
                <w:lang w:val="en-IN"/>
              </w:rPr>
              <w:t>M</w:t>
            </w:r>
          </w:p>
        </w:tc>
      </w:tr>
      <w:tr w:rsidR="00CD5C68" w:rsidRPr="00425C8F" w:rsidTr="00662E04">
        <w:trPr>
          <w:trHeight w:val="277"/>
        </w:trPr>
        <w:tc>
          <w:tcPr>
            <w:tcW w:w="1800" w:type="dxa"/>
          </w:tcPr>
          <w:p w:rsidR="00CD5C68" w:rsidRPr="00425C8F" w:rsidRDefault="00CD5C68" w:rsidP="00940B20">
            <w:pPr>
              <w:pStyle w:val="Tablecontent"/>
              <w:rPr>
                <w:lang w:val="en-IN"/>
              </w:rPr>
            </w:pPr>
            <w:r w:rsidRPr="00425C8F">
              <w:rPr>
                <w:lang w:val="en-IN"/>
              </w:rPr>
              <w:t>QTY</w:t>
            </w:r>
          </w:p>
        </w:tc>
        <w:tc>
          <w:tcPr>
            <w:tcW w:w="1620" w:type="dxa"/>
          </w:tcPr>
          <w:p w:rsidR="00CD5C68" w:rsidRPr="00425C8F" w:rsidRDefault="00CD5C68" w:rsidP="00940B20">
            <w:pPr>
              <w:pStyle w:val="Tablecontent"/>
              <w:rPr>
                <w:lang w:val="en-IN"/>
              </w:rPr>
            </w:pPr>
            <w:r w:rsidRPr="00425C8F">
              <w:rPr>
                <w:lang w:val="en-IN"/>
              </w:rPr>
              <w:t>Approved Quantity</w:t>
            </w:r>
          </w:p>
        </w:tc>
        <w:tc>
          <w:tcPr>
            <w:tcW w:w="2160" w:type="dxa"/>
          </w:tcPr>
          <w:p w:rsidR="00CD5C68" w:rsidRPr="00425C8F" w:rsidRDefault="00CD5C68" w:rsidP="00940B20">
            <w:pPr>
              <w:pStyle w:val="Tablecontent"/>
              <w:rPr>
                <w:lang w:val="en-IN"/>
              </w:rPr>
            </w:pPr>
            <w:r w:rsidRPr="00425C8F">
              <w:rPr>
                <w:lang w:val="en-IN"/>
              </w:rPr>
              <w:t>Numeric Only.</w:t>
            </w:r>
          </w:p>
        </w:tc>
        <w:tc>
          <w:tcPr>
            <w:tcW w:w="1350" w:type="dxa"/>
          </w:tcPr>
          <w:p w:rsidR="00CD5C68" w:rsidRPr="00425C8F" w:rsidRDefault="00CD5C68" w:rsidP="00940B20">
            <w:pPr>
              <w:pStyle w:val="Tablecontent"/>
              <w:rPr>
                <w:lang w:val="en-IN"/>
              </w:rPr>
            </w:pPr>
            <w:r w:rsidRPr="00425C8F">
              <w:rPr>
                <w:lang w:val="en-IN"/>
              </w:rPr>
              <w:t>50</w:t>
            </w:r>
          </w:p>
        </w:tc>
        <w:tc>
          <w:tcPr>
            <w:tcW w:w="1350" w:type="dxa"/>
          </w:tcPr>
          <w:p w:rsidR="00CD5C68" w:rsidRPr="00425C8F" w:rsidRDefault="00CD5C68" w:rsidP="00940B20">
            <w:pPr>
              <w:pStyle w:val="Tablecontent"/>
              <w:rPr>
                <w:lang w:val="en-IN"/>
              </w:rPr>
            </w:pPr>
            <w:r w:rsidRPr="00425C8F">
              <w:rPr>
                <w:lang w:val="en-IN"/>
              </w:rPr>
              <w:t>N (8)</w:t>
            </w:r>
          </w:p>
        </w:tc>
        <w:tc>
          <w:tcPr>
            <w:tcW w:w="1080" w:type="dxa"/>
          </w:tcPr>
          <w:p w:rsidR="00CD5C68" w:rsidRPr="00425C8F" w:rsidRDefault="00CD5C68" w:rsidP="00940B20">
            <w:pPr>
              <w:pStyle w:val="Tablecontent"/>
              <w:rPr>
                <w:lang w:val="en-IN"/>
              </w:rPr>
            </w:pPr>
            <w:r w:rsidRPr="00425C8F">
              <w:rPr>
                <w:lang w:val="en-IN"/>
              </w:rPr>
              <w:t xml:space="preserve">M </w:t>
            </w:r>
          </w:p>
        </w:tc>
      </w:tr>
      <w:tr w:rsidR="00CD5C68" w:rsidRPr="00425C8F" w:rsidTr="00662E04">
        <w:trPr>
          <w:trHeight w:val="277"/>
        </w:trPr>
        <w:tc>
          <w:tcPr>
            <w:tcW w:w="1800" w:type="dxa"/>
          </w:tcPr>
          <w:p w:rsidR="00CD5C68" w:rsidRPr="00425C8F" w:rsidRDefault="00CD5C68" w:rsidP="00940B20">
            <w:pPr>
              <w:pStyle w:val="Tablecontent"/>
              <w:rPr>
                <w:lang w:val="en-IN"/>
              </w:rPr>
            </w:pPr>
            <w:r w:rsidRPr="00425C8F">
              <w:rPr>
                <w:lang w:val="en-IN"/>
              </w:rPr>
              <w:t>TRFCATEGORY</w:t>
            </w:r>
          </w:p>
        </w:tc>
        <w:tc>
          <w:tcPr>
            <w:tcW w:w="1620" w:type="dxa"/>
          </w:tcPr>
          <w:p w:rsidR="00CD5C68" w:rsidRPr="00425C8F" w:rsidRDefault="00CD5C68" w:rsidP="00940B20">
            <w:pPr>
              <w:pStyle w:val="Tablecontent"/>
              <w:rPr>
                <w:lang w:val="en-IN"/>
              </w:rPr>
            </w:pPr>
            <w:r w:rsidRPr="00425C8F">
              <w:rPr>
                <w:lang w:val="en-IN"/>
              </w:rPr>
              <w:t>Transfer Category</w:t>
            </w:r>
          </w:p>
        </w:tc>
        <w:tc>
          <w:tcPr>
            <w:tcW w:w="2160" w:type="dxa"/>
          </w:tcPr>
          <w:p w:rsidR="00CD5C68" w:rsidRPr="00425C8F" w:rsidRDefault="00CD5C68" w:rsidP="00940B20">
            <w:pPr>
              <w:pStyle w:val="Tablecontent"/>
              <w:rPr>
                <w:lang w:val="en-IN"/>
              </w:rPr>
            </w:pPr>
            <w:r w:rsidRPr="00425C8F">
              <w:rPr>
                <w:lang w:val="en-IN"/>
              </w:rPr>
              <w:t xml:space="preserve">Types of Transfer. Types can be Sale Transfer or FOC Transfer. For Sale Transfer the value will be </w:t>
            </w:r>
            <w:r w:rsidRPr="00425C8F">
              <w:rPr>
                <w:b/>
                <w:bCs/>
                <w:lang w:val="en-IN"/>
              </w:rPr>
              <w:t>SALE</w:t>
            </w:r>
            <w:r w:rsidRPr="00425C8F">
              <w:rPr>
                <w:lang w:val="en-IN"/>
              </w:rPr>
              <w:t xml:space="preserve"> and for FOC Transfer the value will be </w:t>
            </w:r>
            <w:r w:rsidRPr="00425C8F">
              <w:rPr>
                <w:b/>
                <w:bCs/>
                <w:lang w:val="en-IN"/>
              </w:rPr>
              <w:t xml:space="preserve">FOC. </w:t>
            </w:r>
            <w:r w:rsidRPr="00425C8F">
              <w:rPr>
                <w:lang w:val="en-IN"/>
              </w:rPr>
              <w:t>This tag has only one value among SALE and FOC.</w:t>
            </w:r>
          </w:p>
        </w:tc>
        <w:tc>
          <w:tcPr>
            <w:tcW w:w="1350" w:type="dxa"/>
          </w:tcPr>
          <w:p w:rsidR="00CD5C68" w:rsidRPr="00425C8F" w:rsidRDefault="00CD5C68" w:rsidP="00940B20">
            <w:pPr>
              <w:pStyle w:val="Tablecontent"/>
              <w:rPr>
                <w:lang w:val="en-IN"/>
              </w:rPr>
            </w:pPr>
            <w:r w:rsidRPr="00425C8F">
              <w:rPr>
                <w:lang w:val="en-IN"/>
              </w:rPr>
              <w:t>SALE</w:t>
            </w:r>
          </w:p>
          <w:p w:rsidR="00CD5C68" w:rsidRPr="00425C8F" w:rsidRDefault="00CD5C68" w:rsidP="00940B20">
            <w:pPr>
              <w:pStyle w:val="Tablecontent"/>
              <w:rPr>
                <w:lang w:val="en-IN"/>
              </w:rPr>
            </w:pPr>
            <w:r w:rsidRPr="00425C8F">
              <w:rPr>
                <w:lang w:val="en-IN"/>
              </w:rPr>
              <w:t>And</w:t>
            </w:r>
          </w:p>
          <w:p w:rsidR="00CD5C68" w:rsidRPr="00425C8F" w:rsidRDefault="00CD5C68" w:rsidP="00940B20">
            <w:pPr>
              <w:pStyle w:val="Tablecontent"/>
              <w:rPr>
                <w:lang w:val="en-IN"/>
              </w:rPr>
            </w:pPr>
            <w:r w:rsidRPr="00425C8F">
              <w:rPr>
                <w:lang w:val="en-IN"/>
              </w:rPr>
              <w:t>FOC</w:t>
            </w:r>
          </w:p>
          <w:p w:rsidR="00CD5C68" w:rsidRPr="00425C8F" w:rsidRDefault="00CD5C68" w:rsidP="00940B20">
            <w:pPr>
              <w:pStyle w:val="Tablecontent"/>
              <w:rPr>
                <w:lang w:val="en-IN"/>
              </w:rPr>
            </w:pPr>
          </w:p>
        </w:tc>
        <w:tc>
          <w:tcPr>
            <w:tcW w:w="1350" w:type="dxa"/>
          </w:tcPr>
          <w:p w:rsidR="00CD5C68" w:rsidRPr="00425C8F" w:rsidRDefault="00CD5C68" w:rsidP="00940B20">
            <w:pPr>
              <w:pStyle w:val="Tablecontent"/>
              <w:rPr>
                <w:lang w:val="en-IN"/>
              </w:rPr>
            </w:pPr>
            <w:r w:rsidRPr="00425C8F">
              <w:rPr>
                <w:lang w:val="en-IN"/>
              </w:rPr>
              <w:t>C (5)</w:t>
            </w:r>
          </w:p>
        </w:tc>
        <w:tc>
          <w:tcPr>
            <w:tcW w:w="1080" w:type="dxa"/>
          </w:tcPr>
          <w:p w:rsidR="00CD5C68" w:rsidRPr="00425C8F" w:rsidRDefault="00CD5C68" w:rsidP="00940B20">
            <w:pPr>
              <w:pStyle w:val="Tablecontent"/>
              <w:rPr>
                <w:lang w:val="en-IN"/>
              </w:rPr>
            </w:pPr>
            <w:r w:rsidRPr="00425C8F">
              <w:rPr>
                <w:lang w:val="en-IN"/>
              </w:rPr>
              <w:t>M</w:t>
            </w:r>
          </w:p>
        </w:tc>
      </w:tr>
      <w:tr w:rsidR="00CD5C68" w:rsidRPr="00425C8F" w:rsidTr="00662E04">
        <w:trPr>
          <w:trHeight w:val="277"/>
        </w:trPr>
        <w:tc>
          <w:tcPr>
            <w:tcW w:w="1800" w:type="dxa"/>
          </w:tcPr>
          <w:p w:rsidR="00CD5C68" w:rsidRPr="00425C8F" w:rsidRDefault="00CD5C68" w:rsidP="00940B20">
            <w:pPr>
              <w:pStyle w:val="Tablecontent"/>
              <w:rPr>
                <w:lang w:val="en-IN"/>
              </w:rPr>
            </w:pPr>
            <w:r w:rsidRPr="00425C8F">
              <w:rPr>
                <w:lang w:val="en-IN"/>
              </w:rPr>
              <w:t>REFNUMBER</w:t>
            </w:r>
          </w:p>
        </w:tc>
        <w:tc>
          <w:tcPr>
            <w:tcW w:w="1620" w:type="dxa"/>
          </w:tcPr>
          <w:p w:rsidR="00CD5C68" w:rsidRPr="00425C8F" w:rsidRDefault="00CD5C68" w:rsidP="00940B20">
            <w:pPr>
              <w:pStyle w:val="Tablecontent"/>
              <w:rPr>
                <w:lang w:val="en-IN"/>
              </w:rPr>
            </w:pPr>
            <w:r w:rsidRPr="00425C8F">
              <w:rPr>
                <w:lang w:val="en-IN"/>
              </w:rPr>
              <w:t>Reference number for the transaction</w:t>
            </w:r>
          </w:p>
        </w:tc>
        <w:tc>
          <w:tcPr>
            <w:tcW w:w="2160" w:type="dxa"/>
          </w:tcPr>
          <w:p w:rsidR="00CD5C68" w:rsidRPr="00425C8F" w:rsidRDefault="00CD5C68" w:rsidP="00940B20">
            <w:pPr>
              <w:pStyle w:val="Tablecontent"/>
              <w:rPr>
                <w:lang w:val="en-IN"/>
              </w:rPr>
            </w:pPr>
            <w:r w:rsidRPr="00425C8F">
              <w:rPr>
                <w:lang w:val="en-IN"/>
              </w:rPr>
              <w:t>Reference number for the transaction, if any</w:t>
            </w:r>
          </w:p>
        </w:tc>
        <w:tc>
          <w:tcPr>
            <w:tcW w:w="1350" w:type="dxa"/>
          </w:tcPr>
          <w:p w:rsidR="00CD5C68" w:rsidRPr="00425C8F" w:rsidRDefault="00CD5C68" w:rsidP="00940B20">
            <w:pPr>
              <w:pStyle w:val="Tablecontent"/>
              <w:rPr>
                <w:lang w:val="en-IN"/>
              </w:rPr>
            </w:pPr>
            <w:r w:rsidRPr="00425C8F">
              <w:rPr>
                <w:lang w:val="en-IN"/>
              </w:rPr>
              <w:t>Ab123</w:t>
            </w:r>
          </w:p>
        </w:tc>
        <w:tc>
          <w:tcPr>
            <w:tcW w:w="1350" w:type="dxa"/>
          </w:tcPr>
          <w:p w:rsidR="00CD5C68" w:rsidRPr="00425C8F" w:rsidRDefault="00CD5C68" w:rsidP="00940B20">
            <w:pPr>
              <w:pStyle w:val="Tablecontent"/>
              <w:rPr>
                <w:lang w:val="en-IN"/>
              </w:rPr>
            </w:pPr>
            <w:r w:rsidRPr="00425C8F">
              <w:rPr>
                <w:lang w:val="en-IN"/>
              </w:rPr>
              <w:t xml:space="preserve">A (10) </w:t>
            </w:r>
          </w:p>
        </w:tc>
        <w:tc>
          <w:tcPr>
            <w:tcW w:w="1080" w:type="dxa"/>
          </w:tcPr>
          <w:p w:rsidR="00CD5C68" w:rsidRPr="00425C8F" w:rsidRDefault="00CD5C68" w:rsidP="004C4BCE">
            <w:pPr>
              <w:pStyle w:val="Tablecontent"/>
              <w:rPr>
                <w:lang w:val="en-IN"/>
              </w:rPr>
            </w:pPr>
            <w:r w:rsidRPr="00425C8F">
              <w:rPr>
                <w:lang w:val="en-IN"/>
              </w:rPr>
              <w:t>O (Tag is</w:t>
            </w:r>
            <w:r w:rsidR="004C4BCE">
              <w:rPr>
                <w:lang w:val="en-IN"/>
              </w:rPr>
              <w:t>Optional</w:t>
            </w:r>
            <w:r w:rsidRPr="00425C8F">
              <w:rPr>
                <w:lang w:val="en-IN"/>
              </w:rPr>
              <w:t>)</w:t>
            </w:r>
          </w:p>
        </w:tc>
      </w:tr>
      <w:tr w:rsidR="00CD5C68" w:rsidRPr="00425C8F" w:rsidTr="00940B20">
        <w:trPr>
          <w:cantSplit/>
          <w:trHeight w:val="277"/>
        </w:trPr>
        <w:tc>
          <w:tcPr>
            <w:tcW w:w="9360" w:type="dxa"/>
            <w:gridSpan w:val="6"/>
          </w:tcPr>
          <w:p w:rsidR="00CD5C68" w:rsidRPr="00425C8F" w:rsidRDefault="00CD5C68" w:rsidP="00940B20">
            <w:pPr>
              <w:pStyle w:val="Tablecontent"/>
              <w:rPr>
                <w:lang w:val="en-IN"/>
              </w:rPr>
            </w:pPr>
            <w:r w:rsidRPr="00425C8F">
              <w:rPr>
                <w:lang w:val="en-IN"/>
              </w:rPr>
              <w:t>PAYMENTDETAILS: Payment details of the O2C transfer.</w:t>
            </w:r>
          </w:p>
        </w:tc>
      </w:tr>
      <w:tr w:rsidR="00CD5C68" w:rsidRPr="00425C8F" w:rsidTr="00662E04">
        <w:trPr>
          <w:trHeight w:val="277"/>
        </w:trPr>
        <w:tc>
          <w:tcPr>
            <w:tcW w:w="1800" w:type="dxa"/>
          </w:tcPr>
          <w:p w:rsidR="00CD5C68" w:rsidRPr="00425C8F" w:rsidRDefault="00CD5C68" w:rsidP="00940B20">
            <w:pPr>
              <w:pStyle w:val="Tablecontent"/>
              <w:rPr>
                <w:lang w:val="en-IN"/>
              </w:rPr>
            </w:pPr>
            <w:r w:rsidRPr="00425C8F">
              <w:rPr>
                <w:lang w:val="en-IN"/>
              </w:rPr>
              <w:t>PAYMENTTYPE</w:t>
            </w:r>
          </w:p>
        </w:tc>
        <w:tc>
          <w:tcPr>
            <w:tcW w:w="1620" w:type="dxa"/>
          </w:tcPr>
          <w:p w:rsidR="00CD5C68" w:rsidRPr="00425C8F" w:rsidRDefault="00CD5C68" w:rsidP="00940B20">
            <w:pPr>
              <w:pStyle w:val="Tablecontent"/>
              <w:rPr>
                <w:lang w:val="en-IN"/>
              </w:rPr>
            </w:pPr>
            <w:r w:rsidRPr="00425C8F">
              <w:rPr>
                <w:lang w:val="en-IN"/>
              </w:rPr>
              <w:t>Type of payment i.e. Demand draft, Cash, Cheque, Others</w:t>
            </w:r>
          </w:p>
        </w:tc>
        <w:tc>
          <w:tcPr>
            <w:tcW w:w="2160" w:type="dxa"/>
          </w:tcPr>
          <w:p w:rsidR="00CD5C68" w:rsidRPr="00425C8F" w:rsidRDefault="00CD5C68" w:rsidP="00940B20">
            <w:pPr>
              <w:pStyle w:val="Tablecontent"/>
              <w:rPr>
                <w:lang w:val="en-IN"/>
              </w:rPr>
            </w:pPr>
            <w:r w:rsidRPr="00425C8F">
              <w:rPr>
                <w:lang w:val="en-IN"/>
              </w:rPr>
              <w:t>Other than the defined types they have to be added in the system</w:t>
            </w:r>
          </w:p>
        </w:tc>
        <w:tc>
          <w:tcPr>
            <w:tcW w:w="1350" w:type="dxa"/>
          </w:tcPr>
          <w:p w:rsidR="00CD5C68" w:rsidRPr="00425C8F" w:rsidRDefault="00CD5C68" w:rsidP="00940B20">
            <w:pPr>
              <w:pStyle w:val="Tablecontent"/>
              <w:rPr>
                <w:lang w:val="en-IN"/>
              </w:rPr>
            </w:pPr>
            <w:r w:rsidRPr="00425C8F">
              <w:rPr>
                <w:lang w:val="en-IN"/>
              </w:rPr>
              <w:t>DD, CASH, CHQ, OTH</w:t>
            </w:r>
          </w:p>
        </w:tc>
        <w:tc>
          <w:tcPr>
            <w:tcW w:w="1350" w:type="dxa"/>
          </w:tcPr>
          <w:p w:rsidR="00CD5C68" w:rsidRPr="00425C8F" w:rsidRDefault="00CD5C68" w:rsidP="00940B20">
            <w:pPr>
              <w:pStyle w:val="Tablecontent"/>
              <w:rPr>
                <w:lang w:val="en-IN"/>
              </w:rPr>
            </w:pPr>
            <w:r w:rsidRPr="00425C8F">
              <w:rPr>
                <w:lang w:val="en-IN"/>
              </w:rPr>
              <w:t>C (15)</w:t>
            </w:r>
          </w:p>
        </w:tc>
        <w:tc>
          <w:tcPr>
            <w:tcW w:w="1080" w:type="dxa"/>
          </w:tcPr>
          <w:p w:rsidR="00CD5C68" w:rsidRPr="00425C8F" w:rsidRDefault="00CD5C68" w:rsidP="00940B20">
            <w:pPr>
              <w:pStyle w:val="Tablecontent"/>
              <w:rPr>
                <w:lang w:val="en-IN"/>
              </w:rPr>
            </w:pPr>
            <w:r w:rsidRPr="00425C8F">
              <w:rPr>
                <w:lang w:val="en-IN"/>
              </w:rPr>
              <w:t>M</w:t>
            </w:r>
          </w:p>
        </w:tc>
      </w:tr>
      <w:tr w:rsidR="00CD5C68" w:rsidRPr="00425C8F" w:rsidTr="00662E04">
        <w:trPr>
          <w:trHeight w:val="277"/>
        </w:trPr>
        <w:tc>
          <w:tcPr>
            <w:tcW w:w="1800" w:type="dxa"/>
          </w:tcPr>
          <w:p w:rsidR="00CD5C68" w:rsidRPr="00425C8F" w:rsidRDefault="00CD5C68" w:rsidP="00940B20">
            <w:pPr>
              <w:pStyle w:val="Tablecontent"/>
              <w:rPr>
                <w:lang w:val="en-IN"/>
              </w:rPr>
            </w:pPr>
            <w:r w:rsidRPr="00425C8F">
              <w:rPr>
                <w:lang w:val="en-IN"/>
              </w:rPr>
              <w:t>PAYMENTINSTNUMBER</w:t>
            </w:r>
          </w:p>
        </w:tc>
        <w:tc>
          <w:tcPr>
            <w:tcW w:w="1620" w:type="dxa"/>
          </w:tcPr>
          <w:p w:rsidR="00CD5C68" w:rsidRPr="00425C8F" w:rsidRDefault="00CD5C68" w:rsidP="00940B20">
            <w:pPr>
              <w:pStyle w:val="Tablecontent"/>
              <w:rPr>
                <w:lang w:val="en-IN"/>
              </w:rPr>
            </w:pPr>
            <w:r w:rsidRPr="00425C8F">
              <w:rPr>
                <w:lang w:val="en-IN"/>
              </w:rPr>
              <w:t>Payment instrument no</w:t>
            </w:r>
          </w:p>
        </w:tc>
        <w:tc>
          <w:tcPr>
            <w:tcW w:w="2160" w:type="dxa"/>
          </w:tcPr>
          <w:p w:rsidR="00CD5C68" w:rsidRPr="00425C8F" w:rsidRDefault="00CD5C68" w:rsidP="00940B20">
            <w:pPr>
              <w:pStyle w:val="Tablecontent"/>
              <w:rPr>
                <w:lang w:val="en-IN"/>
              </w:rPr>
            </w:pPr>
            <w:r w:rsidRPr="00425C8F">
              <w:rPr>
                <w:lang w:val="en-IN"/>
              </w:rPr>
              <w:t>Payment instrument numbers. Not required in case CASH</w:t>
            </w:r>
          </w:p>
        </w:tc>
        <w:tc>
          <w:tcPr>
            <w:tcW w:w="1350" w:type="dxa"/>
          </w:tcPr>
          <w:p w:rsidR="00CD5C68" w:rsidRPr="00425C8F" w:rsidRDefault="00CD5C68" w:rsidP="00940B20">
            <w:pPr>
              <w:pStyle w:val="Tablecontent"/>
              <w:rPr>
                <w:lang w:val="en-IN"/>
              </w:rPr>
            </w:pPr>
            <w:r w:rsidRPr="00425C8F">
              <w:rPr>
                <w:lang w:val="en-IN"/>
              </w:rPr>
              <w:t>1234</w:t>
            </w:r>
          </w:p>
        </w:tc>
        <w:tc>
          <w:tcPr>
            <w:tcW w:w="1350" w:type="dxa"/>
          </w:tcPr>
          <w:p w:rsidR="00CD5C68" w:rsidRPr="00425C8F" w:rsidRDefault="00CD5C68" w:rsidP="00940B20">
            <w:pPr>
              <w:pStyle w:val="Tablecontent"/>
              <w:rPr>
                <w:lang w:val="en-IN"/>
              </w:rPr>
            </w:pPr>
            <w:r w:rsidRPr="00425C8F">
              <w:rPr>
                <w:lang w:val="en-IN"/>
              </w:rPr>
              <w:t>A (15)</w:t>
            </w:r>
          </w:p>
        </w:tc>
        <w:tc>
          <w:tcPr>
            <w:tcW w:w="1080" w:type="dxa"/>
          </w:tcPr>
          <w:p w:rsidR="00CD5C68" w:rsidRPr="00425C8F" w:rsidRDefault="00CD5C68" w:rsidP="00853690">
            <w:pPr>
              <w:pStyle w:val="Tablecontent"/>
              <w:rPr>
                <w:lang w:val="en-IN"/>
              </w:rPr>
            </w:pPr>
            <w:r w:rsidRPr="00425C8F">
              <w:rPr>
                <w:lang w:val="en-IN"/>
              </w:rPr>
              <w:t>O (Tag is</w:t>
            </w:r>
            <w:r w:rsidR="00853690">
              <w:rPr>
                <w:lang w:val="en-IN"/>
              </w:rPr>
              <w:t>Optional</w:t>
            </w:r>
            <w:r w:rsidRPr="00425C8F">
              <w:rPr>
                <w:lang w:val="en-IN"/>
              </w:rPr>
              <w:t>)</w:t>
            </w:r>
          </w:p>
        </w:tc>
      </w:tr>
      <w:tr w:rsidR="00CD5C68" w:rsidRPr="00425C8F" w:rsidTr="00662E04">
        <w:trPr>
          <w:trHeight w:val="277"/>
        </w:trPr>
        <w:tc>
          <w:tcPr>
            <w:tcW w:w="1800" w:type="dxa"/>
          </w:tcPr>
          <w:p w:rsidR="00CD5C68" w:rsidRPr="00425C8F" w:rsidRDefault="00CD5C68" w:rsidP="00940B20">
            <w:pPr>
              <w:pStyle w:val="Tablecontent"/>
              <w:rPr>
                <w:lang w:val="en-IN"/>
              </w:rPr>
            </w:pPr>
            <w:r w:rsidRPr="00425C8F">
              <w:rPr>
                <w:lang w:val="en-IN"/>
              </w:rPr>
              <w:t>PAYMENTDATE</w:t>
            </w:r>
          </w:p>
        </w:tc>
        <w:tc>
          <w:tcPr>
            <w:tcW w:w="1620" w:type="dxa"/>
          </w:tcPr>
          <w:p w:rsidR="00CD5C68" w:rsidRPr="00425C8F" w:rsidRDefault="00CD5C68" w:rsidP="00940B20">
            <w:pPr>
              <w:pStyle w:val="Tablecontent"/>
              <w:rPr>
                <w:lang w:val="en-IN"/>
              </w:rPr>
            </w:pPr>
            <w:r w:rsidRPr="00425C8F">
              <w:rPr>
                <w:lang w:val="en-IN"/>
              </w:rPr>
              <w:t>Payment Date</w:t>
            </w:r>
          </w:p>
        </w:tc>
        <w:tc>
          <w:tcPr>
            <w:tcW w:w="2160" w:type="dxa"/>
          </w:tcPr>
          <w:p w:rsidR="00CD5C68" w:rsidRPr="00425C8F" w:rsidRDefault="00CD5C68" w:rsidP="00B41D2B">
            <w:pPr>
              <w:pStyle w:val="Tablecontent"/>
              <w:rPr>
                <w:lang w:val="en-IN"/>
              </w:rPr>
            </w:pPr>
            <w:r w:rsidRPr="00425C8F">
              <w:rPr>
                <w:lang w:val="en-IN"/>
              </w:rPr>
              <w:t xml:space="preserve">Date on which Payment has been Received in format i.e. </w:t>
            </w:r>
            <w:r w:rsidR="00B41D2B">
              <w:rPr>
                <w:lang w:val="en-IN"/>
              </w:rPr>
              <w:t xml:space="preserve"> dd/mm/yy</w:t>
            </w:r>
          </w:p>
        </w:tc>
        <w:tc>
          <w:tcPr>
            <w:tcW w:w="1350" w:type="dxa"/>
          </w:tcPr>
          <w:p w:rsidR="00CD5C68" w:rsidRPr="00425C8F" w:rsidRDefault="00B41D2B" w:rsidP="00940B20">
            <w:pPr>
              <w:pStyle w:val="Tablecontent"/>
              <w:rPr>
                <w:lang w:val="en-IN"/>
              </w:rPr>
            </w:pPr>
            <w:r>
              <w:rPr>
                <w:lang w:val="en-IN"/>
              </w:rPr>
              <w:t>06/09/06</w:t>
            </w:r>
          </w:p>
        </w:tc>
        <w:tc>
          <w:tcPr>
            <w:tcW w:w="1350" w:type="dxa"/>
          </w:tcPr>
          <w:p w:rsidR="00CD5C68" w:rsidRPr="00425C8F" w:rsidRDefault="00CD5C68" w:rsidP="00940B20">
            <w:pPr>
              <w:pStyle w:val="Tablecontent"/>
              <w:rPr>
                <w:lang w:val="en-IN"/>
              </w:rPr>
            </w:pPr>
            <w:r w:rsidRPr="00425C8F">
              <w:rPr>
                <w:lang w:val="en-IN"/>
              </w:rPr>
              <w:t>D (10)</w:t>
            </w:r>
          </w:p>
        </w:tc>
        <w:tc>
          <w:tcPr>
            <w:tcW w:w="1080" w:type="dxa"/>
          </w:tcPr>
          <w:p w:rsidR="00CD5C68" w:rsidRPr="00425C8F" w:rsidRDefault="00CD5C68" w:rsidP="00940B20">
            <w:pPr>
              <w:pStyle w:val="Tablecontent"/>
              <w:rPr>
                <w:lang w:val="en-IN"/>
              </w:rPr>
            </w:pPr>
            <w:r w:rsidRPr="00425C8F">
              <w:rPr>
                <w:lang w:val="en-IN"/>
              </w:rPr>
              <w:t>M</w:t>
            </w:r>
          </w:p>
        </w:tc>
      </w:tr>
      <w:tr w:rsidR="00CD5C68" w:rsidRPr="00425C8F" w:rsidTr="00662E04">
        <w:trPr>
          <w:trHeight w:val="277"/>
        </w:trPr>
        <w:tc>
          <w:tcPr>
            <w:tcW w:w="1800" w:type="dxa"/>
          </w:tcPr>
          <w:p w:rsidR="00CD5C68" w:rsidRPr="00425C8F" w:rsidRDefault="00CD5C68" w:rsidP="00940B20">
            <w:pPr>
              <w:pStyle w:val="Tablecontent"/>
              <w:rPr>
                <w:lang w:val="en-IN"/>
              </w:rPr>
            </w:pPr>
            <w:r w:rsidRPr="00425C8F">
              <w:rPr>
                <w:lang w:val="en-IN"/>
              </w:rPr>
              <w:t>REMARKS</w:t>
            </w:r>
          </w:p>
        </w:tc>
        <w:tc>
          <w:tcPr>
            <w:tcW w:w="1620" w:type="dxa"/>
          </w:tcPr>
          <w:p w:rsidR="00CD5C68" w:rsidRPr="00425C8F" w:rsidRDefault="00CD5C68" w:rsidP="00940B20">
            <w:pPr>
              <w:pStyle w:val="Tablecontent"/>
              <w:rPr>
                <w:lang w:val="en-IN"/>
              </w:rPr>
            </w:pPr>
            <w:r w:rsidRPr="00425C8F">
              <w:rPr>
                <w:lang w:val="en-IN"/>
              </w:rPr>
              <w:t>Remarks for the transaction</w:t>
            </w:r>
          </w:p>
        </w:tc>
        <w:tc>
          <w:tcPr>
            <w:tcW w:w="2160" w:type="dxa"/>
          </w:tcPr>
          <w:p w:rsidR="00CD5C68" w:rsidRPr="00425C8F" w:rsidRDefault="00CD5C68" w:rsidP="00940B20">
            <w:pPr>
              <w:pStyle w:val="Tablecontent"/>
              <w:rPr>
                <w:lang w:val="en-IN"/>
              </w:rPr>
            </w:pPr>
            <w:r w:rsidRPr="00425C8F">
              <w:rPr>
                <w:lang w:val="en-IN"/>
              </w:rPr>
              <w:t>Remarks to be given for the transaction</w:t>
            </w:r>
          </w:p>
        </w:tc>
        <w:tc>
          <w:tcPr>
            <w:tcW w:w="1350" w:type="dxa"/>
          </w:tcPr>
          <w:p w:rsidR="00CD5C68" w:rsidRPr="00425C8F" w:rsidRDefault="00CD5C68" w:rsidP="00940B20">
            <w:pPr>
              <w:pStyle w:val="Tablecontent"/>
              <w:rPr>
                <w:lang w:val="en-IN"/>
              </w:rPr>
            </w:pPr>
            <w:r w:rsidRPr="00425C8F">
              <w:rPr>
                <w:lang w:val="en-IN"/>
              </w:rPr>
              <w:t>O2C Approve</w:t>
            </w:r>
          </w:p>
        </w:tc>
        <w:tc>
          <w:tcPr>
            <w:tcW w:w="1350" w:type="dxa"/>
          </w:tcPr>
          <w:p w:rsidR="00CD5C68" w:rsidRPr="00425C8F" w:rsidRDefault="00CD5C68" w:rsidP="00940B20">
            <w:pPr>
              <w:pStyle w:val="Tablecontent"/>
              <w:rPr>
                <w:lang w:val="en-IN"/>
              </w:rPr>
            </w:pPr>
            <w:r w:rsidRPr="00425C8F">
              <w:rPr>
                <w:lang w:val="en-IN"/>
              </w:rPr>
              <w:t>A (100)</w:t>
            </w:r>
          </w:p>
        </w:tc>
        <w:tc>
          <w:tcPr>
            <w:tcW w:w="1080" w:type="dxa"/>
          </w:tcPr>
          <w:p w:rsidR="00CD5C68" w:rsidRPr="00425C8F" w:rsidRDefault="00CD5C68" w:rsidP="00853690">
            <w:pPr>
              <w:pStyle w:val="Tablecontent"/>
              <w:rPr>
                <w:lang w:val="en-IN"/>
              </w:rPr>
            </w:pPr>
            <w:r w:rsidRPr="00425C8F">
              <w:rPr>
                <w:lang w:val="en-IN"/>
              </w:rPr>
              <w:t>O (Tag is</w:t>
            </w:r>
            <w:r w:rsidR="00853690">
              <w:rPr>
                <w:lang w:val="en-IN"/>
              </w:rPr>
              <w:t>Optional</w:t>
            </w:r>
            <w:r w:rsidRPr="00425C8F">
              <w:rPr>
                <w:lang w:val="en-IN"/>
              </w:rPr>
              <w:t>)</w:t>
            </w:r>
          </w:p>
        </w:tc>
      </w:tr>
      <w:tr w:rsidR="00CD5C68" w:rsidRPr="00425C8F" w:rsidTr="00662E04">
        <w:trPr>
          <w:trHeight w:val="277"/>
        </w:trPr>
        <w:tc>
          <w:tcPr>
            <w:tcW w:w="1800" w:type="dxa"/>
          </w:tcPr>
          <w:p w:rsidR="00CD5C68" w:rsidRPr="00425C8F" w:rsidRDefault="00CD5C68" w:rsidP="00940B20">
            <w:pPr>
              <w:pStyle w:val="Tablecontent"/>
              <w:rPr>
                <w:lang w:val="en-IN"/>
              </w:rPr>
            </w:pPr>
            <w:r w:rsidRPr="00425C8F">
              <w:rPr>
                <w:lang w:val="en-IN"/>
              </w:rPr>
              <w:t>PIN</w:t>
            </w:r>
          </w:p>
        </w:tc>
        <w:tc>
          <w:tcPr>
            <w:tcW w:w="1620" w:type="dxa"/>
          </w:tcPr>
          <w:p w:rsidR="00CD5C68" w:rsidRPr="00425C8F" w:rsidRDefault="00CD5C68" w:rsidP="00940B20">
            <w:pPr>
              <w:pStyle w:val="Tablecontent"/>
              <w:rPr>
                <w:lang w:val="en-IN"/>
              </w:rPr>
            </w:pPr>
            <w:r w:rsidRPr="00425C8F">
              <w:rPr>
                <w:lang w:val="en-IN"/>
              </w:rPr>
              <w:t>Pin of the user</w:t>
            </w:r>
          </w:p>
        </w:tc>
        <w:tc>
          <w:tcPr>
            <w:tcW w:w="2160" w:type="dxa"/>
          </w:tcPr>
          <w:p w:rsidR="00CD5C68" w:rsidRPr="00425C8F" w:rsidRDefault="00CD5C68" w:rsidP="00940B20">
            <w:pPr>
              <w:pStyle w:val="Tablecontent"/>
              <w:rPr>
                <w:lang w:val="en-IN"/>
              </w:rPr>
            </w:pPr>
            <w:r w:rsidRPr="00425C8F">
              <w:rPr>
                <w:lang w:val="en-IN"/>
              </w:rPr>
              <w:t>Pin provided to channel user</w:t>
            </w:r>
          </w:p>
        </w:tc>
        <w:tc>
          <w:tcPr>
            <w:tcW w:w="1350" w:type="dxa"/>
          </w:tcPr>
          <w:p w:rsidR="00CD5C68" w:rsidRPr="00425C8F" w:rsidRDefault="00CD5C68" w:rsidP="00940B20">
            <w:pPr>
              <w:pStyle w:val="Tablecontent"/>
              <w:rPr>
                <w:lang w:val="en-IN"/>
              </w:rPr>
            </w:pPr>
            <w:r w:rsidRPr="00425C8F">
              <w:rPr>
                <w:lang w:val="en-IN"/>
              </w:rPr>
              <w:t>1357</w:t>
            </w:r>
          </w:p>
        </w:tc>
        <w:tc>
          <w:tcPr>
            <w:tcW w:w="1350" w:type="dxa"/>
          </w:tcPr>
          <w:p w:rsidR="00CD5C68" w:rsidRPr="00425C8F" w:rsidRDefault="00CD5C68" w:rsidP="00940B20">
            <w:pPr>
              <w:pStyle w:val="Tablecontent"/>
              <w:rPr>
                <w:lang w:val="en-IN"/>
              </w:rPr>
            </w:pPr>
            <w:r w:rsidRPr="00425C8F">
              <w:rPr>
                <w:lang w:val="en-IN"/>
              </w:rPr>
              <w:t>O (4)</w:t>
            </w:r>
          </w:p>
        </w:tc>
        <w:tc>
          <w:tcPr>
            <w:tcW w:w="1080" w:type="dxa"/>
          </w:tcPr>
          <w:p w:rsidR="00CD5C68" w:rsidRPr="00425C8F" w:rsidRDefault="00CD5C68" w:rsidP="00853690">
            <w:pPr>
              <w:pStyle w:val="Tablecontent"/>
              <w:rPr>
                <w:lang w:val="en-IN"/>
              </w:rPr>
            </w:pPr>
            <w:r w:rsidRPr="00425C8F">
              <w:rPr>
                <w:lang w:val="en-IN"/>
              </w:rPr>
              <w:t>O (Tag is</w:t>
            </w:r>
            <w:r w:rsidR="00853690">
              <w:rPr>
                <w:lang w:val="en-IN"/>
              </w:rPr>
              <w:t>Optional</w:t>
            </w:r>
            <w:r w:rsidRPr="00425C8F">
              <w:rPr>
                <w:lang w:val="en-IN"/>
              </w:rPr>
              <w:t>)</w:t>
            </w:r>
          </w:p>
        </w:tc>
      </w:tr>
    </w:tbl>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All tags are mandatory to be present in XML. If value is optional and tag must be present.</w:t>
      </w: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The value for TYPE tag is fixed as mentioned in syntax.</w:t>
      </w:r>
    </w:p>
    <w:p w:rsidR="00CD5C68" w:rsidRPr="00425C8F" w:rsidRDefault="00CD5C68" w:rsidP="00CD5C68">
      <w:pPr>
        <w:pStyle w:val="code0"/>
        <w:spacing w:before="60" w:beforeAutospacing="0" w:after="60" w:afterAutospacing="0"/>
        <w:rPr>
          <w:rFonts w:ascii="Arial" w:eastAsia="Times New Roman" w:hAnsi="Arial" w:cs="Times New Roman"/>
          <w:sz w:val="20"/>
          <w:lang w:val="en-IN"/>
        </w:rPr>
      </w:pPr>
    </w:p>
    <w:p w:rsidR="00CD5C68" w:rsidRPr="00425C8F" w:rsidRDefault="00CD5C68" w:rsidP="00CD5C68">
      <w:pPr>
        <w:pStyle w:val="code0"/>
        <w:spacing w:before="60" w:beforeAutospacing="0" w:after="60" w:afterAutospacing="0"/>
        <w:rPr>
          <w:rFonts w:ascii="Courier New" w:hAnsi="Courier New" w:cs="Courier New"/>
          <w:sz w:val="20"/>
          <w:szCs w:val="20"/>
          <w:lang w:val="en-IN"/>
        </w:rPr>
      </w:pPr>
      <w:r w:rsidRPr="00425C8F">
        <w:rPr>
          <w:rStyle w:val="Strong"/>
          <w:rFonts w:ascii="Arial" w:hAnsi="Arial" w:cs="Arial"/>
          <w:sz w:val="20"/>
          <w:szCs w:val="20"/>
          <w:lang w:val="en-IN"/>
        </w:rPr>
        <w:t>Example of XML for O2C direct transfer request</w:t>
      </w:r>
    </w:p>
    <w:p w:rsidR="005460F6" w:rsidRDefault="005460F6" w:rsidP="00CD5C68">
      <w:pPr>
        <w:pStyle w:val="Code"/>
        <w:rPr>
          <w:lang w:val="en-IN"/>
        </w:rPr>
      </w:pPr>
    </w:p>
    <w:p w:rsidR="005460F6" w:rsidRPr="00425C8F" w:rsidRDefault="005460F6" w:rsidP="00CD5C68">
      <w:pPr>
        <w:pStyle w:val="Code"/>
        <w:rPr>
          <w:lang w:val="en-IN"/>
        </w:rPr>
      </w:pPr>
      <w:r w:rsidRPr="005460F6">
        <w:rPr>
          <w:lang w:val="en-IN"/>
        </w:rPr>
        <w:t>&lt;?xml version="1.0"?&gt;&lt;COMMAND&gt;&lt;TYPE&gt;O2CINTREQ&lt;/TYPE&gt;&lt;EXTNWCODE&gt;NG&lt;/EXTNWCODE&gt;&lt;MSISDN&gt;7272777777&lt;/MSISDN&gt;&lt;PIN&gt;1357&lt;/PIN&gt;&lt;EXTCODE&gt;&lt;/EXTCODE&gt;&lt;EXTTXNNUMBER&gt;122455966&lt;/EXTTXNNUMBER&gt;&lt;EXTTXNDATE&gt;16/03/16&lt;/EXTTXNDATE&gt;&lt;PRODUCTS&gt;&lt;PRODUCTCODE&gt;101&lt;/PRODUCTCODE&gt;&lt;QTY&gt;100&lt;/QTY&gt;&lt;/PRODUCTS&gt;&lt;TRFCATEGORY&gt;SALE&lt;/TRFCATEGORY&gt;&lt;REFNUMBER&gt;&lt;/REFNUMBER&gt;&lt;PAYMENTDETAILS&gt;&lt;PAYMENTTYPE&gt;CHQ&lt;/PAYMENTTYPE&gt;&lt;PAYMENTINSTNUMBER&gt;8668990&lt;/PAYMENTINSTNUMBER&gt;&lt;PAYMENTDATE&gt;16/03/16&lt;/PAYMENTDATE&gt;</w:t>
      </w:r>
      <w:r w:rsidR="00902D6C">
        <w:rPr>
          <w:lang w:val="en-IN"/>
        </w:rPr>
        <w:t>&lt;</w:t>
      </w:r>
      <w:r w:rsidRPr="005460F6">
        <w:rPr>
          <w:lang w:val="en-IN"/>
        </w:rPr>
        <w:t>PAYMENTDETAILS&gt;&lt;REMARKS&gt;O2C</w:t>
      </w:r>
      <w:r w:rsidR="00AC055E">
        <w:rPr>
          <w:lang w:val="en-IN"/>
        </w:rPr>
        <w:t>DirectT</w:t>
      </w:r>
      <w:r w:rsidRPr="005460F6">
        <w:rPr>
          <w:lang w:val="en-IN"/>
        </w:rPr>
        <w:t>ransfer&lt;/REMARKS&gt;&lt;/COMMAND&gt;</w:t>
      </w:r>
    </w:p>
    <w:p w:rsidR="00CD5C68" w:rsidRPr="00425C8F" w:rsidRDefault="00CD5C68" w:rsidP="00CD5C68">
      <w:pPr>
        <w:pStyle w:val="code0"/>
        <w:spacing w:before="60" w:beforeAutospacing="0" w:after="60" w:afterAutospacing="0"/>
        <w:rPr>
          <w:rFonts w:ascii="Courier New" w:hAnsi="Courier New" w:cs="Courier New"/>
          <w:sz w:val="20"/>
          <w:szCs w:val="20"/>
          <w:lang w:val="en-IN"/>
        </w:rPr>
      </w:pPr>
      <w:r w:rsidRPr="00425C8F">
        <w:rPr>
          <w:rStyle w:val="Strong"/>
          <w:rFonts w:ascii="Arial" w:hAnsi="Arial" w:cs="Arial"/>
          <w:sz w:val="20"/>
          <w:szCs w:val="20"/>
          <w:lang w:val="en-IN"/>
        </w:rPr>
        <w:t>Example of XML for FOC direct transfer request</w:t>
      </w:r>
    </w:p>
    <w:p w:rsidR="00CD5C68" w:rsidRPr="00425C8F" w:rsidRDefault="00CD5C68" w:rsidP="00CD5C68">
      <w:pPr>
        <w:pStyle w:val="code0"/>
        <w:spacing w:before="60" w:beforeAutospacing="0" w:after="60" w:afterAutospacing="0"/>
        <w:ind w:left="1080"/>
        <w:rPr>
          <w:rFonts w:ascii="Arial" w:hAnsi="Arial" w:cs="Arial"/>
          <w:sz w:val="20"/>
          <w:szCs w:val="20"/>
          <w:lang w:val="en-IN"/>
        </w:rPr>
      </w:pPr>
    </w:p>
    <w:p w:rsidR="00CD5C68" w:rsidRPr="00425C8F" w:rsidRDefault="00CD5C68" w:rsidP="00CD5C68">
      <w:pPr>
        <w:pStyle w:val="Code"/>
        <w:ind w:left="0"/>
        <w:rPr>
          <w:lang w:val="en-IN"/>
        </w:rPr>
      </w:pPr>
      <w:r w:rsidRPr="00425C8F">
        <w:rPr>
          <w:lang w:val="en-IN"/>
        </w:rPr>
        <w:t>&lt;COMMAND&gt;</w:t>
      </w:r>
    </w:p>
    <w:p w:rsidR="00CD5C68" w:rsidRPr="00425C8F" w:rsidRDefault="00CD5C68" w:rsidP="00CD5C68">
      <w:pPr>
        <w:pStyle w:val="Code"/>
        <w:ind w:left="0"/>
        <w:rPr>
          <w:lang w:val="en-IN"/>
        </w:rPr>
      </w:pPr>
      <w:r w:rsidRPr="00425C8F">
        <w:rPr>
          <w:lang w:val="en-IN"/>
        </w:rPr>
        <w:t>   &lt;TYPE&gt;O2CINTREQ&lt;/TYPE&gt;</w:t>
      </w:r>
    </w:p>
    <w:p w:rsidR="00CD5C68" w:rsidRPr="00425C8F" w:rsidRDefault="00CD5C68" w:rsidP="00CD5C68">
      <w:pPr>
        <w:pStyle w:val="Code"/>
        <w:ind w:left="0"/>
        <w:rPr>
          <w:lang w:val="en-IN"/>
        </w:rPr>
      </w:pPr>
      <w:r w:rsidRPr="00425C8F">
        <w:rPr>
          <w:lang w:val="en-IN"/>
        </w:rPr>
        <w:t>   &lt;EXTNWCODE&gt;OB&lt;/EXTNWCODE&gt;</w:t>
      </w:r>
    </w:p>
    <w:p w:rsidR="00CD5C68" w:rsidRPr="00425C8F" w:rsidRDefault="00CD5C68" w:rsidP="00CD5C68">
      <w:pPr>
        <w:pStyle w:val="Code"/>
        <w:ind w:left="0"/>
        <w:rPr>
          <w:b/>
          <w:bCs/>
          <w:lang w:val="en-IN"/>
        </w:rPr>
      </w:pPr>
      <w:r w:rsidRPr="00425C8F">
        <w:rPr>
          <w:lang w:val="en-IN"/>
        </w:rPr>
        <w:t>   &lt;MSISDN&gt;&lt;/MSISDN&gt;</w:t>
      </w:r>
      <w:r w:rsidRPr="00425C8F">
        <w:rPr>
          <w:b/>
          <w:bCs/>
          <w:lang w:val="en-IN"/>
        </w:rPr>
        <w:t>&lt;PIN&gt;&lt;/PIN&gt;</w:t>
      </w:r>
    </w:p>
    <w:p w:rsidR="00CD5C68" w:rsidRPr="00425C8F" w:rsidRDefault="00CD5C68" w:rsidP="00CD5C68">
      <w:pPr>
        <w:pStyle w:val="Code"/>
        <w:ind w:left="0"/>
        <w:rPr>
          <w:lang w:val="en-IN"/>
        </w:rPr>
      </w:pPr>
      <w:r w:rsidRPr="00425C8F">
        <w:rPr>
          <w:lang w:val="en-IN"/>
        </w:rPr>
        <w:t>   &lt;EXTCODE&gt;9810974622&lt;/EXTCODE&gt;</w:t>
      </w:r>
    </w:p>
    <w:p w:rsidR="00CD5C68" w:rsidRPr="00425C8F" w:rsidRDefault="00CD5C68" w:rsidP="00CD5C68">
      <w:pPr>
        <w:pStyle w:val="Code"/>
        <w:ind w:left="0"/>
        <w:rPr>
          <w:lang w:val="en-IN"/>
        </w:rPr>
      </w:pPr>
      <w:r w:rsidRPr="00425C8F">
        <w:rPr>
          <w:lang w:val="en-IN"/>
        </w:rPr>
        <w:t>   &lt;EXTTXNNUMBER&gt;1000001&lt;/EXTTXNNUMBER&gt;</w:t>
      </w:r>
    </w:p>
    <w:p w:rsidR="00CD5C68" w:rsidRPr="00425C8F" w:rsidRDefault="00CD5C68" w:rsidP="00CD5C68">
      <w:pPr>
        <w:pStyle w:val="Code"/>
        <w:ind w:left="0"/>
        <w:rPr>
          <w:lang w:val="en-IN"/>
        </w:rPr>
      </w:pPr>
      <w:r w:rsidRPr="00425C8F">
        <w:rPr>
          <w:lang w:val="en-IN"/>
        </w:rPr>
        <w:t>   &lt;EXTTXNDATE&gt;</w:t>
      </w:r>
      <w:r w:rsidR="00041F0F">
        <w:rPr>
          <w:lang w:val="en-IN"/>
        </w:rPr>
        <w:t>05/05/12</w:t>
      </w:r>
      <w:r w:rsidRPr="00425C8F">
        <w:rPr>
          <w:lang w:val="en-IN"/>
        </w:rPr>
        <w:t>&lt;/EXTTXNDATE&gt;</w:t>
      </w:r>
    </w:p>
    <w:p w:rsidR="00CD5C68" w:rsidRPr="00425C8F" w:rsidRDefault="00CD5C68" w:rsidP="00CD5C68">
      <w:pPr>
        <w:pStyle w:val="Code"/>
        <w:ind w:left="0"/>
        <w:rPr>
          <w:lang w:val="en-IN"/>
        </w:rPr>
      </w:pPr>
      <w:r w:rsidRPr="00425C8F">
        <w:rPr>
          <w:lang w:val="en-IN"/>
        </w:rPr>
        <w:t>   &lt;PRODUCTS&gt;</w:t>
      </w:r>
    </w:p>
    <w:p w:rsidR="00CD5C68" w:rsidRPr="00425C8F" w:rsidRDefault="00CD5C68" w:rsidP="00CD5C68">
      <w:pPr>
        <w:pStyle w:val="Code"/>
        <w:ind w:left="0"/>
        <w:rPr>
          <w:lang w:val="en-IN"/>
        </w:rPr>
      </w:pPr>
      <w:r w:rsidRPr="00425C8F">
        <w:rPr>
          <w:lang w:val="en-IN"/>
        </w:rPr>
        <w:t>         &lt;PRODUCTCODE&gt;101&lt;/PRODUCTCODE&gt;</w:t>
      </w:r>
    </w:p>
    <w:p w:rsidR="00CD5C68" w:rsidRPr="00425C8F" w:rsidRDefault="00CD5C68" w:rsidP="00CD5C68">
      <w:pPr>
        <w:pStyle w:val="Code"/>
        <w:ind w:left="0"/>
        <w:rPr>
          <w:lang w:val="en-IN"/>
        </w:rPr>
      </w:pPr>
      <w:r w:rsidRPr="00425C8F">
        <w:rPr>
          <w:lang w:val="en-IN"/>
        </w:rPr>
        <w:t>         &lt;QTY&gt;100&lt;/QTY&gt;</w:t>
      </w:r>
    </w:p>
    <w:p w:rsidR="00CD5C68" w:rsidRPr="00425C8F" w:rsidRDefault="00CD5C68" w:rsidP="00CD5C68">
      <w:pPr>
        <w:pStyle w:val="Code"/>
        <w:ind w:left="0"/>
        <w:rPr>
          <w:lang w:val="en-IN"/>
        </w:rPr>
      </w:pPr>
      <w:r w:rsidRPr="00425C8F">
        <w:rPr>
          <w:lang w:val="en-IN"/>
        </w:rPr>
        <w:t>   &lt;/PRODUCTS&gt;</w:t>
      </w:r>
    </w:p>
    <w:p w:rsidR="00CD5C68" w:rsidRPr="00425C8F" w:rsidRDefault="00CD5C68" w:rsidP="00CD5C68">
      <w:pPr>
        <w:pStyle w:val="Code"/>
        <w:ind w:left="0"/>
        <w:rPr>
          <w:lang w:val="en-IN"/>
        </w:rPr>
      </w:pPr>
      <w:r w:rsidRPr="00425C8F">
        <w:rPr>
          <w:lang w:val="en-IN"/>
        </w:rPr>
        <w:t>   &lt;TRFCATEGORY&gt;FOC&lt;/TRFCATEGORY&gt;</w:t>
      </w:r>
    </w:p>
    <w:p w:rsidR="00CD5C68" w:rsidRPr="00425C8F" w:rsidRDefault="00CD5C68" w:rsidP="00CD5C68">
      <w:pPr>
        <w:pStyle w:val="Code"/>
        <w:ind w:left="0"/>
        <w:rPr>
          <w:lang w:val="en-IN"/>
        </w:rPr>
      </w:pPr>
      <w:r w:rsidRPr="00425C8F">
        <w:rPr>
          <w:lang w:val="en-IN"/>
        </w:rPr>
        <w:t>   &lt;REFNUMBER&gt;100014&lt;/REFNUMBER&gt;</w:t>
      </w:r>
    </w:p>
    <w:p w:rsidR="00CD5C68" w:rsidRPr="00425C8F" w:rsidRDefault="00CD5C68" w:rsidP="00CD5C68">
      <w:pPr>
        <w:pStyle w:val="Code"/>
        <w:ind w:left="0"/>
        <w:rPr>
          <w:lang w:val="en-IN"/>
        </w:rPr>
      </w:pPr>
      <w:r w:rsidRPr="00425C8F">
        <w:rPr>
          <w:lang w:val="en-IN"/>
        </w:rPr>
        <w:t>   &lt;PAYMENTDETAILS&gt;</w:t>
      </w:r>
    </w:p>
    <w:p w:rsidR="00CD5C68" w:rsidRPr="00425C8F" w:rsidRDefault="00CD5C68" w:rsidP="00CD5C68">
      <w:pPr>
        <w:pStyle w:val="Code"/>
        <w:ind w:left="0"/>
        <w:rPr>
          <w:lang w:val="en-IN"/>
        </w:rPr>
      </w:pPr>
      <w:r w:rsidRPr="00425C8F">
        <w:rPr>
          <w:lang w:val="en-IN"/>
        </w:rPr>
        <w:t>         &lt;PAYMENTTYPE&gt;CASH&lt;/PAYMENTTYPE&gt;</w:t>
      </w:r>
    </w:p>
    <w:p w:rsidR="00CD5C68" w:rsidRPr="00425C8F" w:rsidRDefault="00CD5C68" w:rsidP="00CD5C68">
      <w:pPr>
        <w:pStyle w:val="Code"/>
        <w:ind w:left="0"/>
        <w:rPr>
          <w:lang w:val="en-IN"/>
        </w:rPr>
      </w:pPr>
      <w:r w:rsidRPr="00425C8F">
        <w:rPr>
          <w:lang w:val="en-IN"/>
        </w:rPr>
        <w:t>         &lt;PAYMENTINSTNUMBER&gt;&lt;/PAYMENTINSTNUMBER&gt;</w:t>
      </w:r>
    </w:p>
    <w:p w:rsidR="00CD5C68" w:rsidRPr="00425C8F" w:rsidRDefault="00CD5C68" w:rsidP="00CD5C68">
      <w:pPr>
        <w:pStyle w:val="Code"/>
        <w:ind w:left="0"/>
        <w:rPr>
          <w:lang w:val="en-IN"/>
        </w:rPr>
      </w:pPr>
      <w:r w:rsidRPr="00425C8F">
        <w:rPr>
          <w:lang w:val="en-IN"/>
        </w:rPr>
        <w:t>         &lt;PAYMENTDATE&gt;</w:t>
      </w:r>
      <w:r w:rsidR="00041F0F">
        <w:rPr>
          <w:lang w:val="en-IN"/>
        </w:rPr>
        <w:t>07/05/12</w:t>
      </w:r>
      <w:r w:rsidRPr="00425C8F">
        <w:rPr>
          <w:lang w:val="en-IN"/>
        </w:rPr>
        <w:t>&lt;/PAYMENTDATE&gt;</w:t>
      </w:r>
    </w:p>
    <w:p w:rsidR="00CD5C68" w:rsidRPr="00425C8F" w:rsidRDefault="00CD5C68" w:rsidP="00CD5C68">
      <w:pPr>
        <w:pStyle w:val="Code"/>
        <w:ind w:left="0"/>
        <w:rPr>
          <w:lang w:val="en-IN"/>
        </w:rPr>
      </w:pPr>
      <w:r w:rsidRPr="00425C8F">
        <w:rPr>
          <w:lang w:val="en-IN"/>
        </w:rPr>
        <w:t>   &lt;/PAYMENTDETAILS&gt;</w:t>
      </w:r>
    </w:p>
    <w:p w:rsidR="00CD5C68" w:rsidRPr="00425C8F" w:rsidRDefault="00CD5C68" w:rsidP="00CD5C68">
      <w:pPr>
        <w:pStyle w:val="Code"/>
        <w:ind w:left="0"/>
        <w:rPr>
          <w:lang w:val="en-IN"/>
        </w:rPr>
      </w:pPr>
      <w:r w:rsidRPr="00425C8F">
        <w:rPr>
          <w:lang w:val="en-IN"/>
        </w:rPr>
        <w:t>   &lt;REMARKS&gt;FOC transaction from External system&lt;/REMARKS&gt;</w:t>
      </w:r>
    </w:p>
    <w:p w:rsidR="00CD5C68" w:rsidRPr="00425C8F" w:rsidRDefault="00CD5C68" w:rsidP="00CD5C68">
      <w:pPr>
        <w:pStyle w:val="Code"/>
        <w:ind w:left="0"/>
        <w:rPr>
          <w:lang w:val="en-IN"/>
        </w:rPr>
      </w:pPr>
      <w:r w:rsidRPr="00425C8F">
        <w:rPr>
          <w:lang w:val="en-IN"/>
        </w:rPr>
        <w:t>&lt;/COMMAND&gt;</w:t>
      </w:r>
    </w:p>
    <w:p w:rsidR="00CD5C68" w:rsidRPr="00425C8F" w:rsidRDefault="00CD5C68" w:rsidP="00CD5C68">
      <w:pPr>
        <w:pStyle w:val="code0"/>
        <w:spacing w:before="60" w:beforeAutospacing="0" w:after="60" w:afterAutospacing="0"/>
        <w:ind w:left="1080"/>
        <w:rPr>
          <w:rFonts w:ascii="Courier New" w:hAnsi="Courier New" w:cs="Courier New"/>
          <w:sz w:val="20"/>
          <w:szCs w:val="20"/>
          <w:lang w:val="en-IN"/>
        </w:rPr>
      </w:pPr>
    </w:p>
    <w:p w:rsidR="00CD5C68" w:rsidRPr="00425C8F" w:rsidRDefault="00CD5C68" w:rsidP="00CD5C68">
      <w:pPr>
        <w:pStyle w:val="BodyText2"/>
        <w:rPr>
          <w:lang w:val="en-IN"/>
        </w:rPr>
      </w:pPr>
    </w:p>
    <w:p w:rsidR="00CD5C68" w:rsidRPr="00425C8F" w:rsidRDefault="0000768E" w:rsidP="001E6309">
      <w:pPr>
        <w:pStyle w:val="Heading"/>
        <w:rPr>
          <w:color w:val="auto"/>
        </w:rPr>
      </w:pPr>
      <w:r w:rsidRPr="00425C8F">
        <w:rPr>
          <w:color w:val="auto"/>
        </w:rPr>
        <w:t>Response Syntax</w:t>
      </w:r>
    </w:p>
    <w:p w:rsidR="00CD5C68" w:rsidRPr="00425C8F" w:rsidRDefault="007C479A" w:rsidP="00CD5C68">
      <w:pPr>
        <w:pStyle w:val="BodyText2"/>
        <w:rPr>
          <w:lang w:val="en-IN"/>
        </w:rPr>
      </w:pPr>
      <w:r w:rsidRPr="00425C8F">
        <w:rPr>
          <w:lang w:val="en-IN"/>
        </w:rPr>
        <w:t>PreTUPS</w:t>
      </w:r>
      <w:r w:rsidR="00CD5C68" w:rsidRPr="00425C8F">
        <w:rPr>
          <w:lang w:val="en-IN"/>
        </w:rPr>
        <w:t xml:space="preserve"> send the acknowledgement to the External system about the transaction status. The acknowledgement will be in XML and send as response of the request. The XML response details are mentioned below.</w:t>
      </w:r>
    </w:p>
    <w:p w:rsidR="00CD5C68" w:rsidRPr="00425C8F" w:rsidRDefault="00CD5C68" w:rsidP="00CD5C68">
      <w:pPr>
        <w:pStyle w:val="BodyText2"/>
        <w:rPr>
          <w:lang w:val="en-IN"/>
        </w:rPr>
      </w:pPr>
    </w:p>
    <w:p w:rsidR="00CD5C68" w:rsidRPr="00425C8F" w:rsidRDefault="00CD5C68" w:rsidP="00CD5C68">
      <w:pPr>
        <w:pStyle w:val="Code"/>
        <w:ind w:left="0"/>
        <w:rPr>
          <w:lang w:val="en-IN"/>
        </w:rPr>
      </w:pPr>
      <w:proofErr w:type="gramStart"/>
      <w:r w:rsidRPr="00425C8F">
        <w:rPr>
          <w:lang w:val="en-IN"/>
        </w:rPr>
        <w:t>&lt;?xml</w:t>
      </w:r>
      <w:proofErr w:type="gramEnd"/>
      <w:r w:rsidRPr="00425C8F">
        <w:rPr>
          <w:lang w:val="en-IN"/>
        </w:rPr>
        <w:t xml:space="preserve"> version="1.0"?&gt;</w:t>
      </w:r>
    </w:p>
    <w:p w:rsidR="00CD5C68" w:rsidRPr="00425C8F" w:rsidRDefault="00CD5C68" w:rsidP="00CD5C68">
      <w:pPr>
        <w:pStyle w:val="Code"/>
        <w:ind w:left="0"/>
        <w:rPr>
          <w:lang w:val="en-IN"/>
        </w:rPr>
      </w:pPr>
      <w:r w:rsidRPr="00425C8F">
        <w:rPr>
          <w:lang w:val="en-IN"/>
        </w:rPr>
        <w:t xml:space="preserve">&lt;COMMAND&gt; </w:t>
      </w:r>
    </w:p>
    <w:p w:rsidR="00CD5C68" w:rsidRPr="00425C8F" w:rsidRDefault="00CD5C68" w:rsidP="00CD5C68">
      <w:pPr>
        <w:pStyle w:val="Code"/>
        <w:ind w:left="0" w:firstLine="720"/>
        <w:rPr>
          <w:lang w:val="en-IN"/>
        </w:rPr>
      </w:pPr>
      <w:r w:rsidRPr="00425C8F">
        <w:rPr>
          <w:lang w:val="en-IN"/>
        </w:rPr>
        <w:t xml:space="preserve">&lt;TYPE&gt;O2CINTRESP&lt;/TYPE&gt;    </w:t>
      </w:r>
      <w:r w:rsidRPr="00425C8F">
        <w:rPr>
          <w:lang w:val="en-IN"/>
        </w:rPr>
        <w:tab/>
      </w:r>
      <w:r w:rsidRPr="00425C8F">
        <w:rPr>
          <w:lang w:val="en-IN"/>
        </w:rPr>
        <w:tab/>
      </w:r>
    </w:p>
    <w:p w:rsidR="00CD5C68" w:rsidRPr="00425C8F" w:rsidRDefault="00CD5C68" w:rsidP="00CD5C68">
      <w:pPr>
        <w:pStyle w:val="Code"/>
        <w:ind w:left="0"/>
        <w:rPr>
          <w:lang w:val="en-IN"/>
        </w:rPr>
      </w:pPr>
      <w:r w:rsidRPr="00425C8F">
        <w:rPr>
          <w:lang w:val="en-IN"/>
        </w:rPr>
        <w:tab/>
        <w:t>&lt;TXNID&gt;</w:t>
      </w:r>
      <w:r w:rsidRPr="00425C8F">
        <w:rPr>
          <w:b/>
          <w:bCs/>
          <w:i/>
          <w:iCs/>
          <w:lang w:val="en-IN"/>
        </w:rPr>
        <w:t>&lt;</w:t>
      </w:r>
      <w:r w:rsidR="007C479A" w:rsidRPr="00425C8F">
        <w:rPr>
          <w:b/>
          <w:bCs/>
          <w:i/>
          <w:iCs/>
          <w:lang w:val="en-IN"/>
        </w:rPr>
        <w:t>PreTUPS</w:t>
      </w:r>
      <w:r w:rsidRPr="00425C8F">
        <w:rPr>
          <w:b/>
          <w:bCs/>
          <w:i/>
          <w:iCs/>
          <w:lang w:val="en-IN"/>
        </w:rPr>
        <w:t xml:space="preserve"> Transaction ID&gt;</w:t>
      </w:r>
      <w:r w:rsidRPr="00425C8F">
        <w:rPr>
          <w:lang w:val="en-IN"/>
        </w:rPr>
        <w:t>&lt;/TXNID&gt;</w:t>
      </w:r>
    </w:p>
    <w:p w:rsidR="00CD5C68" w:rsidRPr="00425C8F" w:rsidRDefault="00CD5C68" w:rsidP="00CD5C68">
      <w:pPr>
        <w:pStyle w:val="Code"/>
        <w:ind w:left="0"/>
        <w:rPr>
          <w:lang w:val="en-IN"/>
        </w:rPr>
      </w:pPr>
      <w:r w:rsidRPr="00425C8F">
        <w:rPr>
          <w:lang w:val="en-IN"/>
        </w:rPr>
        <w:tab/>
        <w:t>&lt;TXNSTATUS&gt;</w:t>
      </w:r>
      <w:r w:rsidRPr="00425C8F">
        <w:rPr>
          <w:b/>
          <w:bCs/>
          <w:i/>
          <w:iCs/>
          <w:lang w:val="en-IN"/>
        </w:rPr>
        <w:t>&lt;Transaction Status&gt;</w:t>
      </w:r>
      <w:r w:rsidRPr="00425C8F">
        <w:rPr>
          <w:lang w:val="en-IN"/>
        </w:rPr>
        <w:t>&lt;/TXNSTATUS&gt;</w:t>
      </w:r>
    </w:p>
    <w:p w:rsidR="00CD5C68" w:rsidRPr="00425C8F" w:rsidRDefault="00CD5C68" w:rsidP="00CD5C68">
      <w:pPr>
        <w:pStyle w:val="Code"/>
        <w:ind w:left="720"/>
        <w:rPr>
          <w:lang w:val="en-IN"/>
        </w:rPr>
      </w:pPr>
      <w:r w:rsidRPr="00425C8F">
        <w:rPr>
          <w:lang w:val="en-IN"/>
        </w:rPr>
        <w:t>&lt;EXTTXNNUMBER&gt;</w:t>
      </w:r>
      <w:r w:rsidRPr="00425C8F">
        <w:rPr>
          <w:b/>
          <w:bCs/>
          <w:i/>
          <w:iCs/>
          <w:lang w:val="en-IN"/>
        </w:rPr>
        <w:t>&lt;Unique transaction number of External system&gt;</w:t>
      </w:r>
      <w:r w:rsidRPr="00425C8F">
        <w:rPr>
          <w:lang w:val="en-IN"/>
        </w:rPr>
        <w:t xml:space="preserve"> &lt;/EXTTXNNUMBER&gt;</w:t>
      </w:r>
    </w:p>
    <w:p w:rsidR="00CD5C68" w:rsidRPr="00425C8F" w:rsidRDefault="00CD5C68" w:rsidP="00CD5C68">
      <w:pPr>
        <w:pStyle w:val="Code"/>
        <w:ind w:left="0"/>
        <w:rPr>
          <w:lang w:val="en-IN"/>
        </w:rPr>
      </w:pPr>
      <w:r w:rsidRPr="00425C8F">
        <w:rPr>
          <w:lang w:val="en-IN"/>
        </w:rPr>
        <w:t>&lt;/COMMAND&gt;</w:t>
      </w:r>
    </w:p>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Fields Detail</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980"/>
        <w:gridCol w:w="2520"/>
        <w:gridCol w:w="1440"/>
        <w:gridCol w:w="720"/>
        <w:gridCol w:w="900"/>
      </w:tblGrid>
      <w:tr w:rsidR="00CD5C68" w:rsidRPr="00425C8F" w:rsidTr="00CD5C68">
        <w:trPr>
          <w:trHeight w:val="277"/>
          <w:tblHeader/>
        </w:trPr>
        <w:tc>
          <w:tcPr>
            <w:tcW w:w="162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980" w:type="dxa"/>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520" w:type="dxa"/>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440" w:type="dxa"/>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720" w:type="dxa"/>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900" w:type="dxa"/>
            <w:shd w:val="clear" w:color="auto" w:fill="E31837"/>
          </w:tcPr>
          <w:p w:rsidR="00CD5C68" w:rsidRPr="00425C8F" w:rsidRDefault="00CD5C68" w:rsidP="00940B20">
            <w:pPr>
              <w:pStyle w:val="TableColumnLabels"/>
              <w:rPr>
                <w:color w:val="auto"/>
                <w:lang w:val="en-IN"/>
              </w:rPr>
            </w:pPr>
            <w:r w:rsidRPr="00425C8F">
              <w:rPr>
                <w:color w:val="auto"/>
                <w:lang w:val="en-IN"/>
              </w:rPr>
              <w:t>Optional/Mandatory</w:t>
            </w:r>
          </w:p>
        </w:tc>
      </w:tr>
      <w:tr w:rsidR="00CD5C68" w:rsidRPr="00425C8F" w:rsidTr="00940B20">
        <w:tblPrEx>
          <w:tblCellMar>
            <w:left w:w="70" w:type="dxa"/>
            <w:right w:w="70" w:type="dxa"/>
          </w:tblCellMar>
        </w:tblPrEx>
        <w:tc>
          <w:tcPr>
            <w:tcW w:w="1620" w:type="dxa"/>
          </w:tcPr>
          <w:p w:rsidR="00CD5C68" w:rsidRPr="00425C8F" w:rsidRDefault="00CD5C68" w:rsidP="00940B20">
            <w:pPr>
              <w:pStyle w:val="Tablecontent"/>
              <w:rPr>
                <w:lang w:val="en-IN"/>
              </w:rPr>
            </w:pPr>
            <w:r w:rsidRPr="00425C8F">
              <w:rPr>
                <w:lang w:val="en-IN"/>
              </w:rPr>
              <w:t>TYPE</w:t>
            </w:r>
          </w:p>
        </w:tc>
        <w:tc>
          <w:tcPr>
            <w:tcW w:w="1980" w:type="dxa"/>
          </w:tcPr>
          <w:p w:rsidR="00CD5C68" w:rsidRPr="00425C8F" w:rsidRDefault="00CD5C68" w:rsidP="00940B20">
            <w:pPr>
              <w:pStyle w:val="Tablecontent"/>
              <w:rPr>
                <w:lang w:val="en-IN"/>
              </w:rPr>
            </w:pPr>
            <w:r w:rsidRPr="00425C8F">
              <w:rPr>
                <w:lang w:val="en-IN"/>
              </w:rPr>
              <w:t>Response type</w:t>
            </w:r>
          </w:p>
        </w:tc>
        <w:tc>
          <w:tcPr>
            <w:tcW w:w="2520" w:type="dxa"/>
          </w:tcPr>
          <w:p w:rsidR="00CD5C68" w:rsidRPr="00425C8F" w:rsidRDefault="00CD5C68" w:rsidP="00940B20">
            <w:pPr>
              <w:pStyle w:val="Tablecontent"/>
              <w:rPr>
                <w:lang w:val="en-IN"/>
              </w:rPr>
            </w:pPr>
            <w:r w:rsidRPr="00425C8F">
              <w:rPr>
                <w:lang w:val="en-IN"/>
              </w:rPr>
              <w:t>Response Type</w:t>
            </w:r>
          </w:p>
        </w:tc>
        <w:tc>
          <w:tcPr>
            <w:tcW w:w="1440" w:type="dxa"/>
          </w:tcPr>
          <w:p w:rsidR="00CD5C68" w:rsidRPr="00425C8F" w:rsidRDefault="00CD5C68" w:rsidP="00940B20">
            <w:pPr>
              <w:pStyle w:val="Tablecontent"/>
              <w:rPr>
                <w:lang w:val="en-IN"/>
              </w:rPr>
            </w:pPr>
            <w:r w:rsidRPr="00425C8F">
              <w:rPr>
                <w:lang w:val="en-IN"/>
              </w:rPr>
              <w:t>O2CINTRESP</w:t>
            </w:r>
          </w:p>
        </w:tc>
        <w:tc>
          <w:tcPr>
            <w:tcW w:w="720" w:type="dxa"/>
          </w:tcPr>
          <w:p w:rsidR="00CD5C68" w:rsidRPr="00425C8F" w:rsidRDefault="00CD5C68" w:rsidP="00940B20">
            <w:pPr>
              <w:pStyle w:val="Tablecontent"/>
              <w:rPr>
                <w:lang w:val="en-IN"/>
              </w:rPr>
            </w:pPr>
            <w:r w:rsidRPr="00425C8F">
              <w:rPr>
                <w:lang w:val="en-IN"/>
              </w:rPr>
              <w:t>C (15)</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blPrEx>
          <w:tblCellMar>
            <w:left w:w="70" w:type="dxa"/>
            <w:right w:w="70" w:type="dxa"/>
          </w:tblCellMar>
        </w:tblPrEx>
        <w:tc>
          <w:tcPr>
            <w:tcW w:w="1620" w:type="dxa"/>
          </w:tcPr>
          <w:p w:rsidR="00CD5C68" w:rsidRPr="00425C8F" w:rsidRDefault="00CD5C68" w:rsidP="00940B20">
            <w:pPr>
              <w:pStyle w:val="Tablecontent"/>
              <w:rPr>
                <w:lang w:val="en-IN"/>
              </w:rPr>
            </w:pPr>
            <w:r w:rsidRPr="00425C8F">
              <w:rPr>
                <w:lang w:val="en-IN"/>
              </w:rPr>
              <w:t>TXNID</w:t>
            </w:r>
          </w:p>
        </w:tc>
        <w:tc>
          <w:tcPr>
            <w:tcW w:w="1980" w:type="dxa"/>
          </w:tcPr>
          <w:p w:rsidR="00CD5C68" w:rsidRPr="00425C8F" w:rsidRDefault="007C479A" w:rsidP="00940B20">
            <w:pPr>
              <w:pStyle w:val="Tablecontent"/>
              <w:rPr>
                <w:lang w:val="en-IN"/>
              </w:rPr>
            </w:pPr>
            <w:r w:rsidRPr="00425C8F">
              <w:rPr>
                <w:lang w:val="en-IN"/>
              </w:rPr>
              <w:t>PreTUPS</w:t>
            </w:r>
            <w:r w:rsidR="00CD5C68" w:rsidRPr="00425C8F">
              <w:rPr>
                <w:lang w:val="en-IN"/>
              </w:rPr>
              <w:t xml:space="preserve"> Transaction ID</w:t>
            </w:r>
          </w:p>
        </w:tc>
        <w:tc>
          <w:tcPr>
            <w:tcW w:w="2520" w:type="dxa"/>
          </w:tcPr>
          <w:p w:rsidR="00CD5C68" w:rsidRPr="00425C8F" w:rsidRDefault="00CD5C68" w:rsidP="00940B20">
            <w:pPr>
              <w:pStyle w:val="Tablecontent"/>
              <w:rPr>
                <w:lang w:val="en-IN"/>
              </w:rPr>
            </w:pPr>
            <w:r w:rsidRPr="00425C8F">
              <w:rPr>
                <w:lang w:val="en-IN"/>
              </w:rPr>
              <w:t xml:space="preserve">Transaction ID for O2C transfer generated by </w:t>
            </w:r>
            <w:r w:rsidR="007C479A" w:rsidRPr="00425C8F">
              <w:rPr>
                <w:lang w:val="en-IN"/>
              </w:rPr>
              <w:t>PreTUPS</w:t>
            </w:r>
            <w:r w:rsidRPr="00425C8F">
              <w:rPr>
                <w:lang w:val="en-IN"/>
              </w:rPr>
              <w:t xml:space="preserve"> System.</w:t>
            </w:r>
          </w:p>
        </w:tc>
        <w:tc>
          <w:tcPr>
            <w:tcW w:w="1440" w:type="dxa"/>
          </w:tcPr>
          <w:p w:rsidR="00CD5C68" w:rsidRPr="00425C8F" w:rsidRDefault="00CD5C68" w:rsidP="00940B20">
            <w:pPr>
              <w:pStyle w:val="Tablecontent"/>
              <w:rPr>
                <w:lang w:val="en-IN"/>
              </w:rPr>
            </w:pPr>
            <w:r w:rsidRPr="00425C8F">
              <w:rPr>
                <w:lang w:val="en-IN"/>
              </w:rPr>
              <w:t>OT061005.1628.0001</w:t>
            </w:r>
          </w:p>
        </w:tc>
        <w:tc>
          <w:tcPr>
            <w:tcW w:w="720" w:type="dxa"/>
          </w:tcPr>
          <w:p w:rsidR="00CD5C68" w:rsidRPr="00425C8F" w:rsidRDefault="00CD5C68" w:rsidP="00940B20">
            <w:pPr>
              <w:pStyle w:val="Tablecontent"/>
              <w:rPr>
                <w:lang w:val="en-IN"/>
              </w:rPr>
            </w:pPr>
            <w:r w:rsidRPr="00425C8F">
              <w:rPr>
                <w:lang w:val="en-IN"/>
              </w:rPr>
              <w:t>A (20)</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blPrEx>
          <w:tblCellMar>
            <w:left w:w="70" w:type="dxa"/>
            <w:right w:w="70" w:type="dxa"/>
          </w:tblCellMar>
        </w:tblPrEx>
        <w:tc>
          <w:tcPr>
            <w:tcW w:w="1620" w:type="dxa"/>
          </w:tcPr>
          <w:p w:rsidR="00CD5C68" w:rsidRPr="00425C8F" w:rsidRDefault="00CD5C68" w:rsidP="00940B20">
            <w:pPr>
              <w:pStyle w:val="Tablecontent"/>
              <w:rPr>
                <w:lang w:val="en-IN"/>
              </w:rPr>
            </w:pPr>
            <w:r w:rsidRPr="00425C8F">
              <w:rPr>
                <w:lang w:val="en-IN"/>
              </w:rPr>
              <w:t>TXNSTATUS</w:t>
            </w:r>
          </w:p>
        </w:tc>
        <w:tc>
          <w:tcPr>
            <w:tcW w:w="1980" w:type="dxa"/>
          </w:tcPr>
          <w:p w:rsidR="00CD5C68" w:rsidRPr="00425C8F" w:rsidRDefault="00CD5C68" w:rsidP="00940B20">
            <w:pPr>
              <w:pStyle w:val="Tablecontent"/>
              <w:rPr>
                <w:lang w:val="en-IN"/>
              </w:rPr>
            </w:pPr>
            <w:r w:rsidRPr="00425C8F">
              <w:rPr>
                <w:lang w:val="en-IN"/>
              </w:rPr>
              <w:t>Transaction Status</w:t>
            </w:r>
          </w:p>
        </w:tc>
        <w:tc>
          <w:tcPr>
            <w:tcW w:w="2520" w:type="dxa"/>
          </w:tcPr>
          <w:p w:rsidR="00CD5C68" w:rsidRPr="00425C8F" w:rsidRDefault="00CD5C68" w:rsidP="00940B20">
            <w:pPr>
              <w:pStyle w:val="Tablecontent"/>
              <w:rPr>
                <w:lang w:val="en-IN"/>
              </w:rPr>
            </w:pPr>
            <w:r w:rsidRPr="00425C8F">
              <w:rPr>
                <w:lang w:val="en-IN"/>
              </w:rPr>
              <w:t>Status of the O2C transfer request</w:t>
            </w:r>
          </w:p>
          <w:p w:rsidR="00CD5C68" w:rsidRPr="00425C8F" w:rsidRDefault="00CD5C68" w:rsidP="00940B20">
            <w:pPr>
              <w:pStyle w:val="TableListBullet1"/>
              <w:rPr>
                <w:lang w:val="en-IN"/>
              </w:rPr>
            </w:pPr>
            <w:r w:rsidRPr="00425C8F">
              <w:rPr>
                <w:lang w:val="en-IN"/>
              </w:rPr>
              <w:t xml:space="preserve">Transaction Status = 200 means Success, </w:t>
            </w:r>
          </w:p>
          <w:p w:rsidR="00CD5C68" w:rsidRPr="00425C8F" w:rsidRDefault="00CD5C68" w:rsidP="00940B20">
            <w:pPr>
              <w:pStyle w:val="TableListBullet1"/>
              <w:jc w:val="left"/>
              <w:rPr>
                <w:lang w:val="en-IN"/>
              </w:rPr>
            </w:pPr>
            <w:r w:rsidRPr="00425C8F">
              <w:rPr>
                <w:lang w:val="en-IN"/>
              </w:rPr>
              <w:t>Transaction Status Other than 200 means failed</w:t>
            </w:r>
          </w:p>
        </w:tc>
        <w:tc>
          <w:tcPr>
            <w:tcW w:w="1440" w:type="dxa"/>
          </w:tcPr>
          <w:p w:rsidR="00CD5C68" w:rsidRPr="00425C8F" w:rsidRDefault="00CD5C68" w:rsidP="00940B20">
            <w:pPr>
              <w:pStyle w:val="Tablecontent"/>
              <w:rPr>
                <w:lang w:val="en-IN"/>
              </w:rPr>
            </w:pPr>
            <w:r w:rsidRPr="00425C8F">
              <w:rPr>
                <w:lang w:val="en-IN"/>
              </w:rPr>
              <w:t>200</w:t>
            </w:r>
          </w:p>
        </w:tc>
        <w:tc>
          <w:tcPr>
            <w:tcW w:w="720" w:type="dxa"/>
          </w:tcPr>
          <w:p w:rsidR="00CD5C68" w:rsidRPr="00425C8F" w:rsidRDefault="00CD5C68" w:rsidP="00940B20">
            <w:pPr>
              <w:pStyle w:val="Tablecontent"/>
              <w:rPr>
                <w:lang w:val="en-IN"/>
              </w:rPr>
            </w:pPr>
            <w:r w:rsidRPr="00425C8F">
              <w:rPr>
                <w:lang w:val="en-IN"/>
              </w:rPr>
              <w:t>N (7)</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blPrEx>
          <w:tblCellMar>
            <w:left w:w="70" w:type="dxa"/>
            <w:right w:w="70" w:type="dxa"/>
          </w:tblCellMar>
        </w:tblPrEx>
        <w:tc>
          <w:tcPr>
            <w:tcW w:w="1620" w:type="dxa"/>
          </w:tcPr>
          <w:p w:rsidR="00CD5C68" w:rsidRPr="00425C8F" w:rsidRDefault="00CD5C68" w:rsidP="00940B20">
            <w:pPr>
              <w:pStyle w:val="Tablecontent"/>
              <w:rPr>
                <w:lang w:val="en-IN"/>
              </w:rPr>
            </w:pPr>
            <w:r w:rsidRPr="00425C8F">
              <w:rPr>
                <w:lang w:val="en-IN"/>
              </w:rPr>
              <w:t>EXTTXNNUMBER</w:t>
            </w:r>
          </w:p>
        </w:tc>
        <w:tc>
          <w:tcPr>
            <w:tcW w:w="1980" w:type="dxa"/>
          </w:tcPr>
          <w:p w:rsidR="00CD5C68" w:rsidRPr="00425C8F" w:rsidRDefault="00CD5C68" w:rsidP="00940B20">
            <w:pPr>
              <w:pStyle w:val="Tablecontent"/>
              <w:rPr>
                <w:lang w:val="en-IN"/>
              </w:rPr>
            </w:pPr>
            <w:r w:rsidRPr="00425C8F">
              <w:rPr>
                <w:lang w:val="en-IN"/>
              </w:rPr>
              <w:t>Unique id of the transaction in External transaction system</w:t>
            </w:r>
          </w:p>
        </w:tc>
        <w:tc>
          <w:tcPr>
            <w:tcW w:w="2520" w:type="dxa"/>
          </w:tcPr>
          <w:p w:rsidR="00CD5C68" w:rsidRPr="00425C8F" w:rsidRDefault="00CD5C68" w:rsidP="00940B20">
            <w:pPr>
              <w:pStyle w:val="Tablecontent"/>
              <w:rPr>
                <w:lang w:val="en-IN"/>
              </w:rPr>
            </w:pPr>
            <w:r w:rsidRPr="00425C8F">
              <w:rPr>
                <w:lang w:val="en-IN"/>
              </w:rPr>
              <w:t>Unique Transaction number of the O2C transfer request in the External System.</w:t>
            </w:r>
          </w:p>
        </w:tc>
        <w:tc>
          <w:tcPr>
            <w:tcW w:w="1440" w:type="dxa"/>
          </w:tcPr>
          <w:p w:rsidR="00CD5C68" w:rsidRPr="00425C8F" w:rsidRDefault="00CD5C68" w:rsidP="00940B20">
            <w:pPr>
              <w:pStyle w:val="Tablecontent"/>
              <w:rPr>
                <w:lang w:val="en-IN"/>
              </w:rPr>
            </w:pPr>
            <w:r w:rsidRPr="00425C8F">
              <w:rPr>
                <w:lang w:val="en-IN"/>
              </w:rPr>
              <w:t>1234345</w:t>
            </w:r>
          </w:p>
        </w:tc>
        <w:tc>
          <w:tcPr>
            <w:tcW w:w="720" w:type="dxa"/>
          </w:tcPr>
          <w:p w:rsidR="00CD5C68" w:rsidRPr="00425C8F" w:rsidRDefault="00CD5C68" w:rsidP="00940B20">
            <w:pPr>
              <w:pStyle w:val="Tablecontent"/>
              <w:rPr>
                <w:lang w:val="en-IN"/>
              </w:rPr>
            </w:pPr>
            <w:r w:rsidRPr="00425C8F">
              <w:rPr>
                <w:lang w:val="en-IN"/>
              </w:rPr>
              <w:t>A (10)</w:t>
            </w:r>
          </w:p>
        </w:tc>
        <w:tc>
          <w:tcPr>
            <w:tcW w:w="900" w:type="dxa"/>
          </w:tcPr>
          <w:p w:rsidR="00CD5C68" w:rsidRPr="00425C8F" w:rsidRDefault="00CD5C68" w:rsidP="00940B20">
            <w:pPr>
              <w:pStyle w:val="Tablecontent"/>
              <w:rPr>
                <w:lang w:val="en-IN"/>
              </w:rPr>
            </w:pPr>
            <w:r w:rsidRPr="00425C8F">
              <w:rPr>
                <w:lang w:val="en-IN"/>
              </w:rPr>
              <w:t>M</w:t>
            </w:r>
          </w:p>
        </w:tc>
      </w:tr>
    </w:tbl>
    <w:p w:rsidR="00CD5C68" w:rsidRPr="00425C8F" w:rsidRDefault="00CD5C68" w:rsidP="00CD5C68">
      <w:pPr>
        <w:pStyle w:val="NoteHeading"/>
        <w:numPr>
          <w:ilvl w:val="0"/>
          <w:numId w:val="0"/>
        </w:numPr>
        <w:ind w:left="576"/>
        <w:rPr>
          <w:color w:val="auto"/>
          <w:lang w:val="en-IN"/>
        </w:rPr>
      </w:pP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The value for TYPE tag is fixed as mentioned in syntax.</w:t>
      </w:r>
    </w:p>
    <w:p w:rsidR="00CD5C68" w:rsidRPr="00425C8F" w:rsidRDefault="00CD5C68" w:rsidP="00CD5C68">
      <w:pPr>
        <w:pStyle w:val="BodyText2"/>
        <w:rPr>
          <w:lang w:val="en-IN"/>
        </w:rPr>
      </w:pPr>
    </w:p>
    <w:p w:rsidR="00CD5C68" w:rsidRPr="00425C8F" w:rsidRDefault="00CD5C68" w:rsidP="00CD5C68">
      <w:pPr>
        <w:pStyle w:val="code0"/>
        <w:spacing w:before="60" w:beforeAutospacing="0" w:after="60" w:afterAutospacing="0"/>
        <w:rPr>
          <w:rStyle w:val="Strong"/>
          <w:rFonts w:ascii="Arial" w:hAnsi="Arial" w:cs="Arial"/>
          <w:sz w:val="20"/>
          <w:szCs w:val="20"/>
          <w:lang w:val="en-IN"/>
        </w:rPr>
      </w:pPr>
      <w:r w:rsidRPr="00425C8F">
        <w:rPr>
          <w:rStyle w:val="Strong"/>
          <w:rFonts w:ascii="Arial" w:hAnsi="Arial" w:cs="Arial"/>
          <w:sz w:val="20"/>
          <w:szCs w:val="20"/>
          <w:lang w:val="en-IN"/>
        </w:rPr>
        <w:t>Example of XML for O2C direct transfer response</w:t>
      </w:r>
    </w:p>
    <w:p w:rsidR="00706464" w:rsidRDefault="00CD5C68" w:rsidP="00CD5C68">
      <w:pPr>
        <w:pStyle w:val="Code"/>
        <w:rPr>
          <w:lang w:val="en-IN"/>
        </w:rPr>
      </w:pPr>
      <w:proofErr w:type="gramStart"/>
      <w:r w:rsidRPr="00425C8F">
        <w:rPr>
          <w:lang w:val="en-IN"/>
        </w:rPr>
        <w:t>&lt;?xml</w:t>
      </w:r>
      <w:proofErr w:type="gramEnd"/>
      <w:r w:rsidRPr="00425C8F">
        <w:rPr>
          <w:lang w:val="en-IN"/>
        </w:rPr>
        <w:t xml:space="preserve"> version="1.0"?&gt;</w:t>
      </w:r>
    </w:p>
    <w:p w:rsidR="00CD5C68" w:rsidRPr="00425C8F" w:rsidRDefault="00CD5C68" w:rsidP="00CD5C68">
      <w:pPr>
        <w:pStyle w:val="Code"/>
        <w:rPr>
          <w:lang w:val="en-IN"/>
        </w:rPr>
      </w:pPr>
      <w:proofErr w:type="gramStart"/>
      <w:r w:rsidRPr="00425C8F">
        <w:rPr>
          <w:lang w:val="en-IN"/>
        </w:rPr>
        <w:t>&lt;!DOCTYPE</w:t>
      </w:r>
      <w:proofErr w:type="gramEnd"/>
      <w:r w:rsidRPr="00425C8F">
        <w:rPr>
          <w:lang w:val="en-IN"/>
        </w:rPr>
        <w:t xml:space="preserve"> COMMAND PUBLIC "-//Ocam//DTD XML Command 1.0//EN" "xml/command.dtd"&gt;&lt;COMMAND&gt;&lt;TYPE&gt;O2CINTRESP&lt;/TYPE&gt;&lt;TXNID&gt;OT070517.1759.0001&lt;/TXNID&gt;&lt;TXNSTATUS&gt;200&lt;/TXNSTATUS&gt;&lt;EXTTXNNUMBER&gt;100114&lt;/EXTTXNNUMBER&gt;&lt;/COMMAND&gt;</w:t>
      </w:r>
    </w:p>
    <w:p w:rsidR="00CD5C68" w:rsidRPr="00425C8F" w:rsidRDefault="00CD5C68" w:rsidP="00CD5C68">
      <w:pPr>
        <w:pStyle w:val="BodyText2"/>
        <w:rPr>
          <w:lang w:val="en-IN"/>
        </w:rPr>
      </w:pPr>
    </w:p>
    <w:p w:rsidR="00CD5C68" w:rsidRPr="00425C8F" w:rsidRDefault="00CD5C68" w:rsidP="00337049">
      <w:pPr>
        <w:pStyle w:val="Heading2"/>
        <w:rPr>
          <w:lang w:val="en-IN"/>
        </w:rPr>
      </w:pPr>
      <w:bookmarkStart w:id="61" w:name="_Toc148328844"/>
      <w:bookmarkStart w:id="62" w:name="_Toc164502994"/>
      <w:bookmarkStart w:id="63" w:name="_Toc368313796"/>
      <w:bookmarkStart w:id="64" w:name="_Toc485139696"/>
      <w:r w:rsidRPr="00425C8F">
        <w:rPr>
          <w:lang w:val="en-IN"/>
        </w:rPr>
        <w:t>Operator to Channel Withdraw</w:t>
      </w:r>
      <w:bookmarkEnd w:id="61"/>
      <w:bookmarkEnd w:id="62"/>
      <w:bookmarkEnd w:id="63"/>
      <w:bookmarkEnd w:id="64"/>
    </w:p>
    <w:p w:rsidR="00CD5C68" w:rsidRPr="00425C8F" w:rsidRDefault="00CD5C68" w:rsidP="00CD5C68">
      <w:pPr>
        <w:pStyle w:val="BodyText2"/>
        <w:rPr>
          <w:lang w:val="en-IN"/>
        </w:rPr>
      </w:pPr>
      <w:r w:rsidRPr="00425C8F">
        <w:rPr>
          <w:lang w:val="en-IN"/>
        </w:rPr>
        <w:t>Operator can withdraw TopUp credit from Channel user account. Withdraw provides the facility to Operators to get back the TopUp credit from Channel user account at any point of time. The withdraw transaction issued by Operator for selected channel user. In this transaction the channel user’s account will be debited and operator’s stock will be credited. The channel user will get the notification about transaction and its new balance via SMS.</w:t>
      </w:r>
    </w:p>
    <w:p w:rsidR="00CD5C68" w:rsidRPr="00425C8F" w:rsidRDefault="0000768E" w:rsidP="001E6309">
      <w:pPr>
        <w:pStyle w:val="Heading"/>
        <w:rPr>
          <w:color w:val="auto"/>
        </w:rPr>
      </w:pPr>
      <w:r w:rsidRPr="00425C8F">
        <w:rPr>
          <w:color w:val="auto"/>
        </w:rPr>
        <w:t>Request Syntax</w:t>
      </w:r>
    </w:p>
    <w:p w:rsidR="00CD5C68" w:rsidRPr="00425C8F" w:rsidRDefault="00CD5C68" w:rsidP="00CD5C68">
      <w:pPr>
        <w:pStyle w:val="BodyText2"/>
        <w:rPr>
          <w:lang w:val="en-IN"/>
        </w:rPr>
      </w:pPr>
      <w:r w:rsidRPr="00425C8F">
        <w:rPr>
          <w:lang w:val="en-IN"/>
        </w:rPr>
        <w:t>The External System will send the following request for withdraws. The request format and details of request are mentioned below.</w:t>
      </w:r>
    </w:p>
    <w:p w:rsidR="00CD5C68" w:rsidRPr="00425C8F" w:rsidRDefault="00CD5C68" w:rsidP="00CD5C68">
      <w:pPr>
        <w:pStyle w:val="BodyText2"/>
        <w:rPr>
          <w:lang w:val="en-IN"/>
        </w:rPr>
      </w:pPr>
    </w:p>
    <w:p w:rsidR="00CD5C68" w:rsidRPr="00425C8F" w:rsidRDefault="00CD5C68" w:rsidP="00C07BB2">
      <w:pPr>
        <w:pStyle w:val="Code"/>
        <w:ind w:left="0"/>
        <w:rPr>
          <w:lang w:val="en-IN"/>
        </w:rPr>
      </w:pPr>
      <w:proofErr w:type="gramStart"/>
      <w:r w:rsidRPr="00425C8F">
        <w:rPr>
          <w:lang w:val="en-IN"/>
        </w:rPr>
        <w:t>&lt;?xml</w:t>
      </w:r>
      <w:proofErr w:type="gramEnd"/>
      <w:r w:rsidRPr="00425C8F">
        <w:rPr>
          <w:lang w:val="en-IN"/>
        </w:rPr>
        <w:t xml:space="preserve"> version="1.0"?&gt;</w:t>
      </w:r>
    </w:p>
    <w:p w:rsidR="000E76E6" w:rsidRDefault="000E76E6" w:rsidP="00C07BB2">
      <w:pPr>
        <w:pStyle w:val="Code"/>
        <w:ind w:left="0"/>
        <w:rPr>
          <w:lang w:val="en-IN"/>
        </w:rPr>
      </w:pPr>
    </w:p>
    <w:p w:rsidR="000E76E6" w:rsidRDefault="008E0A62" w:rsidP="00C07BB2">
      <w:pPr>
        <w:pStyle w:val="Code"/>
        <w:ind w:left="0"/>
        <w:rPr>
          <w:b/>
          <w:bCs/>
          <w:lang w:val="en-IN"/>
        </w:rPr>
      </w:pPr>
      <w:r w:rsidRPr="008E0A62">
        <w:rPr>
          <w:b/>
          <w:bCs/>
          <w:lang w:val="en-IN"/>
        </w:rPr>
        <w:t>&lt;COMMAND&gt;</w:t>
      </w:r>
    </w:p>
    <w:p w:rsidR="000E76E6" w:rsidRDefault="008E0A62" w:rsidP="00C07BB2">
      <w:pPr>
        <w:pStyle w:val="Code"/>
        <w:ind w:left="0"/>
        <w:rPr>
          <w:b/>
          <w:bCs/>
          <w:lang w:val="en-IN"/>
        </w:rPr>
      </w:pPr>
      <w:r w:rsidRPr="008E0A62">
        <w:rPr>
          <w:b/>
          <w:bCs/>
          <w:lang w:val="en-IN"/>
        </w:rPr>
        <w:t>&lt;TYPE&gt;O2CWDREQ&lt;/TYPE&gt;</w:t>
      </w:r>
    </w:p>
    <w:p w:rsidR="000E76E6" w:rsidRDefault="008E0A62" w:rsidP="00C07BB2">
      <w:pPr>
        <w:pStyle w:val="Code"/>
        <w:ind w:left="0"/>
        <w:rPr>
          <w:b/>
          <w:bCs/>
          <w:lang w:val="en-IN"/>
        </w:rPr>
      </w:pPr>
      <w:r w:rsidRPr="008E0A62">
        <w:rPr>
          <w:b/>
          <w:bCs/>
          <w:lang w:val="en-IN"/>
        </w:rPr>
        <w:t>&lt;EXTNWCODE&gt;</w:t>
      </w:r>
      <w:r w:rsidR="000E76E6">
        <w:rPr>
          <w:b/>
          <w:bCs/>
          <w:lang w:val="en-IN"/>
        </w:rPr>
        <w:t>&lt;networkcode&gt;</w:t>
      </w:r>
      <w:r w:rsidRPr="008E0A62">
        <w:rPr>
          <w:b/>
          <w:bCs/>
          <w:lang w:val="en-IN"/>
        </w:rPr>
        <w:t>&lt;/EXTNWCODE&gt;</w:t>
      </w:r>
    </w:p>
    <w:p w:rsidR="000E76E6" w:rsidRDefault="008E0A62" w:rsidP="00C07BB2">
      <w:pPr>
        <w:pStyle w:val="Code"/>
        <w:ind w:left="0"/>
        <w:rPr>
          <w:b/>
          <w:bCs/>
          <w:lang w:val="en-IN"/>
        </w:rPr>
      </w:pPr>
      <w:r w:rsidRPr="008E0A62">
        <w:rPr>
          <w:b/>
          <w:bCs/>
          <w:lang w:val="en-IN"/>
        </w:rPr>
        <w:t>&lt;MSISDN&gt;</w:t>
      </w:r>
      <w:r w:rsidR="000E76E6">
        <w:rPr>
          <w:b/>
          <w:bCs/>
          <w:lang w:val="en-IN"/>
        </w:rPr>
        <w:t>&lt;RetailerMSISDN&gt;&lt;/MSISDN&gt;</w:t>
      </w:r>
    </w:p>
    <w:p w:rsidR="000E76E6" w:rsidRDefault="000E76E6" w:rsidP="00C07BB2">
      <w:pPr>
        <w:pStyle w:val="Code"/>
        <w:ind w:left="0"/>
        <w:rPr>
          <w:b/>
          <w:bCs/>
          <w:lang w:val="en-IN"/>
        </w:rPr>
      </w:pPr>
      <w:r>
        <w:rPr>
          <w:b/>
          <w:bCs/>
          <w:lang w:val="en-IN"/>
        </w:rPr>
        <w:t>&lt;PIN&gt;&lt;channel user's pin&gt;</w:t>
      </w:r>
      <w:r w:rsidR="008E0A62" w:rsidRPr="008E0A62">
        <w:rPr>
          <w:b/>
          <w:bCs/>
          <w:lang w:val="en-IN"/>
        </w:rPr>
        <w:t>&lt;/PIN&gt;</w:t>
      </w:r>
    </w:p>
    <w:p w:rsidR="000E76E6" w:rsidRDefault="000E76E6" w:rsidP="00C07BB2">
      <w:pPr>
        <w:pStyle w:val="Code"/>
        <w:ind w:left="0"/>
        <w:rPr>
          <w:b/>
          <w:bCs/>
          <w:lang w:val="en-IN"/>
        </w:rPr>
      </w:pPr>
      <w:r>
        <w:rPr>
          <w:b/>
          <w:bCs/>
          <w:lang w:val="en-IN"/>
        </w:rPr>
        <w:t>&lt;</w:t>
      </w:r>
      <w:r w:rsidR="008E0A62" w:rsidRPr="008E0A62">
        <w:rPr>
          <w:b/>
          <w:bCs/>
          <w:lang w:val="en-IN"/>
        </w:rPr>
        <w:t>EXTCODE&gt;</w:t>
      </w:r>
      <w:r>
        <w:rPr>
          <w:b/>
          <w:bCs/>
          <w:lang w:val="en-IN"/>
        </w:rPr>
        <w:t>&lt;externalcode&gt;</w:t>
      </w:r>
      <w:r w:rsidR="008E0A62" w:rsidRPr="008E0A62">
        <w:rPr>
          <w:b/>
          <w:bCs/>
          <w:lang w:val="en-IN"/>
        </w:rPr>
        <w:t>&lt;/EXTCODE&gt;</w:t>
      </w:r>
    </w:p>
    <w:p w:rsidR="000E76E6" w:rsidRDefault="008E0A62" w:rsidP="00C07BB2">
      <w:pPr>
        <w:pStyle w:val="Code"/>
        <w:ind w:left="0"/>
        <w:rPr>
          <w:b/>
          <w:bCs/>
          <w:lang w:val="en-IN"/>
        </w:rPr>
      </w:pPr>
      <w:r w:rsidRPr="008E0A62">
        <w:rPr>
          <w:b/>
          <w:bCs/>
          <w:lang w:val="en-IN"/>
        </w:rPr>
        <w:t>&lt;PRODUCTS&gt;&lt;PRO</w:t>
      </w:r>
      <w:r w:rsidR="000E76E6">
        <w:rPr>
          <w:b/>
          <w:bCs/>
          <w:lang w:val="en-IN"/>
        </w:rPr>
        <w:t>DUCTCODE&gt;101&lt;/PRODUCTCODE&gt;&lt;QTY&gt;withdraw units</w:t>
      </w:r>
      <w:r w:rsidRPr="008E0A62">
        <w:rPr>
          <w:b/>
          <w:bCs/>
          <w:lang w:val="en-IN"/>
        </w:rPr>
        <w:t>&lt;/QTY&gt;&lt;/PRODUCTS&gt;</w:t>
      </w:r>
      <w:r w:rsidR="000E76E6">
        <w:rPr>
          <w:b/>
          <w:bCs/>
          <w:lang w:val="en-IN"/>
        </w:rPr>
        <w:t xml:space="preserve"> </w:t>
      </w:r>
    </w:p>
    <w:p w:rsidR="000E76E6" w:rsidRDefault="008E0A62" w:rsidP="00C07BB2">
      <w:pPr>
        <w:pStyle w:val="Code"/>
        <w:ind w:left="0"/>
        <w:rPr>
          <w:b/>
          <w:bCs/>
          <w:lang w:val="en-IN"/>
        </w:rPr>
      </w:pPr>
      <w:r w:rsidRPr="008E0A62">
        <w:rPr>
          <w:b/>
          <w:bCs/>
          <w:lang w:val="en-IN"/>
        </w:rPr>
        <w:t>&lt;EXTTXNNUMBER&gt;</w:t>
      </w:r>
      <w:r w:rsidR="000E76E6">
        <w:rPr>
          <w:b/>
          <w:bCs/>
          <w:lang w:val="en-IN"/>
        </w:rPr>
        <w:t>&lt;</w:t>
      </w:r>
      <w:r w:rsidR="000523DD">
        <w:rPr>
          <w:b/>
          <w:bCs/>
          <w:lang w:val="en-IN"/>
        </w:rPr>
        <w:t xml:space="preserve">unique </w:t>
      </w:r>
      <w:r w:rsidR="007D295E">
        <w:rPr>
          <w:b/>
          <w:bCs/>
          <w:lang w:val="en-IN"/>
        </w:rPr>
        <w:t>number f</w:t>
      </w:r>
      <w:r w:rsidR="000E76E6">
        <w:rPr>
          <w:b/>
          <w:bCs/>
          <w:lang w:val="en-IN"/>
        </w:rPr>
        <w:t>o</w:t>
      </w:r>
      <w:r w:rsidR="007D295E">
        <w:rPr>
          <w:b/>
          <w:bCs/>
          <w:lang w:val="en-IN"/>
        </w:rPr>
        <w:t>r</w:t>
      </w:r>
      <w:r w:rsidR="000E76E6">
        <w:rPr>
          <w:b/>
          <w:bCs/>
          <w:lang w:val="en-IN"/>
        </w:rPr>
        <w:t xml:space="preserve"> transaction&gt;</w:t>
      </w:r>
      <w:r w:rsidRPr="008E0A62">
        <w:rPr>
          <w:b/>
          <w:bCs/>
          <w:lang w:val="en-IN"/>
        </w:rPr>
        <w:t>&lt;/EXTTXNNUMBER&gt;</w:t>
      </w:r>
    </w:p>
    <w:p w:rsidR="000E76E6" w:rsidRDefault="008E0A62" w:rsidP="00C07BB2">
      <w:pPr>
        <w:pStyle w:val="Code"/>
        <w:ind w:left="0"/>
        <w:rPr>
          <w:b/>
          <w:bCs/>
          <w:lang w:val="en-IN"/>
        </w:rPr>
      </w:pPr>
      <w:r w:rsidRPr="008E0A62">
        <w:rPr>
          <w:b/>
          <w:bCs/>
          <w:lang w:val="en-IN"/>
        </w:rPr>
        <w:t>&lt;EXTTXNDATE&gt;</w:t>
      </w:r>
      <w:r w:rsidR="000E76E6">
        <w:rPr>
          <w:b/>
          <w:bCs/>
          <w:lang w:val="en-IN"/>
        </w:rPr>
        <w:t>&lt;dd/mm/yy&gt;</w:t>
      </w:r>
      <w:r w:rsidRPr="008E0A62">
        <w:rPr>
          <w:b/>
          <w:bCs/>
          <w:lang w:val="en-IN"/>
        </w:rPr>
        <w:t>&lt;/EXTTXNDATE&gt;</w:t>
      </w:r>
    </w:p>
    <w:p w:rsidR="000E76E6" w:rsidRDefault="008E0A62" w:rsidP="00C07BB2">
      <w:pPr>
        <w:pStyle w:val="Code"/>
        <w:ind w:left="0"/>
        <w:rPr>
          <w:b/>
          <w:bCs/>
          <w:lang w:val="en-IN"/>
        </w:rPr>
      </w:pPr>
      <w:r w:rsidRPr="008E0A62">
        <w:rPr>
          <w:b/>
          <w:bCs/>
          <w:lang w:val="en-IN"/>
        </w:rPr>
        <w:t>&lt;REMARKS&gt;&lt;/REMARKS&gt;</w:t>
      </w:r>
    </w:p>
    <w:p w:rsidR="000E76E6" w:rsidRPr="000E76E6" w:rsidRDefault="008E0A62" w:rsidP="00C07BB2">
      <w:pPr>
        <w:pStyle w:val="Code"/>
        <w:ind w:left="0"/>
        <w:rPr>
          <w:b/>
          <w:bCs/>
          <w:lang w:val="en-IN"/>
        </w:rPr>
      </w:pPr>
      <w:r w:rsidRPr="008E0A62">
        <w:rPr>
          <w:b/>
          <w:bCs/>
          <w:lang w:val="en-IN"/>
        </w:rPr>
        <w:t>&lt;/COMMAND&gt;</w:t>
      </w:r>
    </w:p>
    <w:p w:rsidR="00CD5C68" w:rsidRPr="00425C8F" w:rsidRDefault="00CD5C68" w:rsidP="00CD5C68">
      <w:pPr>
        <w:pStyle w:val="BodyText2"/>
        <w:rPr>
          <w:b/>
          <w:bCs/>
          <w:u w:val="single"/>
          <w:lang w:val="en-IN"/>
        </w:rPr>
      </w:pPr>
    </w:p>
    <w:p w:rsidR="00CD5C68" w:rsidRPr="00425C8F" w:rsidRDefault="00CD5C68" w:rsidP="001E6309">
      <w:pPr>
        <w:pStyle w:val="Heading"/>
        <w:rPr>
          <w:color w:val="auto"/>
        </w:rPr>
      </w:pPr>
      <w:r w:rsidRPr="00425C8F">
        <w:rPr>
          <w:color w:val="auto"/>
        </w:rPr>
        <w:t>Fields Detail</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0"/>
        <w:gridCol w:w="2340"/>
        <w:gridCol w:w="1620"/>
        <w:gridCol w:w="720"/>
        <w:gridCol w:w="1080"/>
      </w:tblGrid>
      <w:tr w:rsidR="00CD5C68" w:rsidRPr="00425C8F" w:rsidTr="00C07BB2">
        <w:trPr>
          <w:trHeight w:val="277"/>
          <w:tblHeader/>
        </w:trPr>
        <w:tc>
          <w:tcPr>
            <w:tcW w:w="180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800" w:type="dxa"/>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340" w:type="dxa"/>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620" w:type="dxa"/>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720" w:type="dxa"/>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080" w:type="dxa"/>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trHeight w:val="277"/>
        </w:trPr>
        <w:tc>
          <w:tcPr>
            <w:tcW w:w="1800" w:type="dxa"/>
          </w:tcPr>
          <w:p w:rsidR="00CD5C68" w:rsidRPr="00425C8F" w:rsidRDefault="00CD5C68" w:rsidP="00940B20">
            <w:pPr>
              <w:pStyle w:val="Tablecontent"/>
              <w:rPr>
                <w:lang w:val="en-IN"/>
              </w:rPr>
            </w:pPr>
            <w:r w:rsidRPr="00425C8F">
              <w:rPr>
                <w:lang w:val="en-IN"/>
              </w:rPr>
              <w:t>TYPE</w:t>
            </w:r>
          </w:p>
        </w:tc>
        <w:tc>
          <w:tcPr>
            <w:tcW w:w="1800" w:type="dxa"/>
          </w:tcPr>
          <w:p w:rsidR="00CD5C68" w:rsidRPr="00425C8F" w:rsidRDefault="00CD5C68" w:rsidP="00940B20">
            <w:pPr>
              <w:pStyle w:val="Tablecontent"/>
              <w:rPr>
                <w:lang w:val="en-IN"/>
              </w:rPr>
            </w:pPr>
            <w:r w:rsidRPr="00425C8F">
              <w:rPr>
                <w:lang w:val="en-IN"/>
              </w:rPr>
              <w:t>Request type</w:t>
            </w:r>
          </w:p>
        </w:tc>
        <w:tc>
          <w:tcPr>
            <w:tcW w:w="2340" w:type="dxa"/>
          </w:tcPr>
          <w:p w:rsidR="00CD5C68" w:rsidRPr="00425C8F" w:rsidRDefault="00CD5C68" w:rsidP="00940B20">
            <w:pPr>
              <w:pStyle w:val="Tablecontent"/>
              <w:rPr>
                <w:lang w:val="en-IN"/>
              </w:rPr>
            </w:pPr>
            <w:r w:rsidRPr="00425C8F">
              <w:rPr>
                <w:lang w:val="en-IN"/>
              </w:rPr>
              <w:t>Request Type, should be sent with each request.</w:t>
            </w:r>
          </w:p>
        </w:tc>
        <w:tc>
          <w:tcPr>
            <w:tcW w:w="1620" w:type="dxa"/>
          </w:tcPr>
          <w:p w:rsidR="00CD5C68" w:rsidRPr="00425C8F" w:rsidRDefault="00CD5C68" w:rsidP="00940B20">
            <w:pPr>
              <w:pStyle w:val="Tablecontent"/>
              <w:rPr>
                <w:lang w:val="en-IN"/>
              </w:rPr>
            </w:pPr>
            <w:r w:rsidRPr="00425C8F">
              <w:rPr>
                <w:lang w:val="en-IN"/>
              </w:rPr>
              <w:t>O2CWDREQ</w:t>
            </w:r>
          </w:p>
        </w:tc>
        <w:tc>
          <w:tcPr>
            <w:tcW w:w="720" w:type="dxa"/>
          </w:tcPr>
          <w:p w:rsidR="00CD5C68" w:rsidRPr="00425C8F" w:rsidRDefault="00CD5C68" w:rsidP="00940B20">
            <w:pPr>
              <w:pStyle w:val="Tablecontent"/>
              <w:rPr>
                <w:lang w:val="en-IN"/>
              </w:rPr>
            </w:pPr>
            <w:r w:rsidRPr="00425C8F">
              <w:rPr>
                <w:lang w:val="en-IN"/>
              </w:rPr>
              <w:t>A (15)</w:t>
            </w:r>
          </w:p>
        </w:tc>
        <w:tc>
          <w:tcPr>
            <w:tcW w:w="108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tcPr>
          <w:p w:rsidR="00CD5C68" w:rsidRPr="00425C8F" w:rsidRDefault="00CD5C68" w:rsidP="00940B20">
            <w:pPr>
              <w:pStyle w:val="Tablecontent"/>
              <w:rPr>
                <w:lang w:val="en-IN"/>
              </w:rPr>
            </w:pPr>
            <w:r w:rsidRPr="00425C8F">
              <w:rPr>
                <w:lang w:val="en-IN"/>
              </w:rPr>
              <w:t>EXTNWCODE</w:t>
            </w:r>
          </w:p>
        </w:tc>
        <w:tc>
          <w:tcPr>
            <w:tcW w:w="1800" w:type="dxa"/>
          </w:tcPr>
          <w:p w:rsidR="00CD5C68" w:rsidRPr="00425C8F" w:rsidRDefault="00CD5C68" w:rsidP="00940B20">
            <w:pPr>
              <w:pStyle w:val="Tablecontent"/>
              <w:rPr>
                <w:lang w:val="en-IN"/>
              </w:rPr>
            </w:pPr>
            <w:r w:rsidRPr="00425C8F">
              <w:rPr>
                <w:lang w:val="en-IN"/>
              </w:rPr>
              <w:t xml:space="preserve">Network code </w:t>
            </w:r>
          </w:p>
        </w:tc>
        <w:tc>
          <w:tcPr>
            <w:tcW w:w="2340" w:type="dxa"/>
          </w:tcPr>
          <w:p w:rsidR="00CD5C68" w:rsidRPr="00425C8F" w:rsidRDefault="00CD5C68" w:rsidP="00940B20">
            <w:pPr>
              <w:pStyle w:val="Tablecontent"/>
              <w:rPr>
                <w:lang w:val="en-IN"/>
              </w:rPr>
            </w:pPr>
            <w:r w:rsidRPr="00425C8F">
              <w:rPr>
                <w:lang w:val="en-IN"/>
              </w:rPr>
              <w:t xml:space="preserve">Network code of the Operator User defined in </w:t>
            </w:r>
            <w:r w:rsidR="007C479A" w:rsidRPr="00425C8F">
              <w:rPr>
                <w:lang w:val="en-IN"/>
              </w:rPr>
              <w:t>PreTUPS</w:t>
            </w:r>
            <w:r w:rsidRPr="00425C8F">
              <w:rPr>
                <w:lang w:val="en-IN"/>
              </w:rPr>
              <w:t xml:space="preserve"> as External Network code</w:t>
            </w:r>
          </w:p>
        </w:tc>
        <w:tc>
          <w:tcPr>
            <w:tcW w:w="1620" w:type="dxa"/>
          </w:tcPr>
          <w:p w:rsidR="00CD5C68" w:rsidRPr="00425C8F" w:rsidRDefault="00CD5C68" w:rsidP="00940B20">
            <w:pPr>
              <w:pStyle w:val="Tablecontent"/>
              <w:rPr>
                <w:lang w:val="en-IN"/>
              </w:rPr>
            </w:pPr>
            <w:r w:rsidRPr="00425C8F">
              <w:rPr>
                <w:lang w:val="en-IN"/>
              </w:rPr>
              <w:t>MO</w:t>
            </w:r>
          </w:p>
        </w:tc>
        <w:tc>
          <w:tcPr>
            <w:tcW w:w="720" w:type="dxa"/>
          </w:tcPr>
          <w:p w:rsidR="00CD5C68" w:rsidRPr="00425C8F" w:rsidRDefault="00CD5C68" w:rsidP="00940B20">
            <w:pPr>
              <w:pStyle w:val="Tablecontent"/>
              <w:rPr>
                <w:lang w:val="en-IN"/>
              </w:rPr>
            </w:pPr>
            <w:r w:rsidRPr="00425C8F">
              <w:rPr>
                <w:lang w:val="en-IN"/>
              </w:rPr>
              <w:t>A (2)</w:t>
            </w:r>
          </w:p>
        </w:tc>
        <w:tc>
          <w:tcPr>
            <w:tcW w:w="108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tcPr>
          <w:p w:rsidR="00CD5C68" w:rsidRPr="00425C8F" w:rsidRDefault="00CD5C68" w:rsidP="00940B20">
            <w:pPr>
              <w:pStyle w:val="Tablecontent"/>
              <w:rPr>
                <w:lang w:val="en-IN"/>
              </w:rPr>
            </w:pPr>
            <w:r w:rsidRPr="00425C8F">
              <w:rPr>
                <w:lang w:val="en-IN"/>
              </w:rPr>
              <w:t>MSISDN</w:t>
            </w:r>
          </w:p>
        </w:tc>
        <w:tc>
          <w:tcPr>
            <w:tcW w:w="1800" w:type="dxa"/>
          </w:tcPr>
          <w:p w:rsidR="00CD5C68" w:rsidRPr="00425C8F" w:rsidRDefault="00CD5C68" w:rsidP="00940B20">
            <w:pPr>
              <w:pStyle w:val="Tablecontent"/>
              <w:rPr>
                <w:lang w:val="en-IN"/>
              </w:rPr>
            </w:pPr>
            <w:r w:rsidRPr="00425C8F">
              <w:rPr>
                <w:lang w:val="en-IN"/>
              </w:rPr>
              <w:t>Channel user MSISDN</w:t>
            </w:r>
          </w:p>
        </w:tc>
        <w:tc>
          <w:tcPr>
            <w:tcW w:w="2340" w:type="dxa"/>
          </w:tcPr>
          <w:p w:rsidR="00CD5C68" w:rsidRPr="00425C8F" w:rsidRDefault="00CD5C68" w:rsidP="00940B20">
            <w:pPr>
              <w:pStyle w:val="Tablecontent"/>
              <w:rPr>
                <w:lang w:val="en-IN"/>
              </w:rPr>
            </w:pPr>
            <w:r w:rsidRPr="00425C8F">
              <w:rPr>
                <w:lang w:val="en-IN"/>
              </w:rPr>
              <w:t>All MSISDN should be in national dial format.</w:t>
            </w:r>
          </w:p>
          <w:p w:rsidR="00CD5C68" w:rsidRPr="00425C8F" w:rsidRDefault="00CD5C68" w:rsidP="00940B20">
            <w:pPr>
              <w:pStyle w:val="Tablecontent"/>
              <w:rPr>
                <w:lang w:val="en-IN"/>
              </w:rPr>
            </w:pPr>
            <w:r w:rsidRPr="00425C8F">
              <w:rPr>
                <w:lang w:val="en-IN"/>
              </w:rPr>
              <w:t>Between MSISDN and EXTCODE one of them must be present, either MSISDN or EXTCODE. Both of them can be present in request</w:t>
            </w:r>
          </w:p>
          <w:p w:rsidR="00CD5C68" w:rsidRPr="00425C8F" w:rsidRDefault="00CD5C68" w:rsidP="00940B20">
            <w:pPr>
              <w:pStyle w:val="Tablecontent"/>
              <w:rPr>
                <w:lang w:val="en-IN"/>
              </w:rPr>
            </w:pPr>
            <w:r w:rsidRPr="00425C8F">
              <w:rPr>
                <w:b/>
                <w:bCs/>
                <w:lang w:val="en-IN"/>
              </w:rPr>
              <w:t>When MSISDN is available in request then PIN is mandatory for the request.</w:t>
            </w:r>
          </w:p>
        </w:tc>
        <w:tc>
          <w:tcPr>
            <w:tcW w:w="1620" w:type="dxa"/>
          </w:tcPr>
          <w:p w:rsidR="00CD5C68" w:rsidRPr="00425C8F" w:rsidRDefault="00CD5C68" w:rsidP="00940B20">
            <w:pPr>
              <w:pStyle w:val="Tablecontent"/>
              <w:rPr>
                <w:lang w:val="en-IN"/>
              </w:rPr>
            </w:pPr>
            <w:r w:rsidRPr="00425C8F">
              <w:rPr>
                <w:lang w:val="en-IN"/>
              </w:rPr>
              <w:t>9942222</w:t>
            </w:r>
          </w:p>
        </w:tc>
        <w:tc>
          <w:tcPr>
            <w:tcW w:w="720" w:type="dxa"/>
          </w:tcPr>
          <w:p w:rsidR="00CD5C68" w:rsidRPr="00425C8F" w:rsidRDefault="00CD5C68" w:rsidP="00940B20">
            <w:pPr>
              <w:pStyle w:val="Tablecontent"/>
              <w:rPr>
                <w:lang w:val="en-IN"/>
              </w:rPr>
            </w:pPr>
            <w:r w:rsidRPr="00425C8F">
              <w:rPr>
                <w:lang w:val="en-IN"/>
              </w:rPr>
              <w:t>N (15)</w:t>
            </w:r>
          </w:p>
        </w:tc>
        <w:tc>
          <w:tcPr>
            <w:tcW w:w="108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tcPr>
          <w:p w:rsidR="00CD5C68" w:rsidRPr="00425C8F" w:rsidRDefault="00CD5C68" w:rsidP="00940B20">
            <w:pPr>
              <w:pStyle w:val="Tablecontent"/>
              <w:rPr>
                <w:lang w:val="en-IN"/>
              </w:rPr>
            </w:pPr>
            <w:r w:rsidRPr="00425C8F">
              <w:rPr>
                <w:lang w:val="en-IN"/>
              </w:rPr>
              <w:t>PIN</w:t>
            </w:r>
          </w:p>
        </w:tc>
        <w:tc>
          <w:tcPr>
            <w:tcW w:w="1800" w:type="dxa"/>
          </w:tcPr>
          <w:p w:rsidR="00CD5C68" w:rsidRPr="00425C8F" w:rsidRDefault="00CD5C68" w:rsidP="00940B20">
            <w:pPr>
              <w:pStyle w:val="Tablecontent"/>
              <w:rPr>
                <w:lang w:val="en-IN"/>
              </w:rPr>
            </w:pPr>
            <w:r w:rsidRPr="00425C8F">
              <w:rPr>
                <w:lang w:val="en-IN"/>
              </w:rPr>
              <w:t>Pin of the user</w:t>
            </w:r>
          </w:p>
        </w:tc>
        <w:tc>
          <w:tcPr>
            <w:tcW w:w="2340" w:type="dxa"/>
          </w:tcPr>
          <w:p w:rsidR="00CD5C68" w:rsidRPr="00425C8F" w:rsidRDefault="00CD5C68" w:rsidP="00940B20">
            <w:pPr>
              <w:pStyle w:val="Tablecontent"/>
              <w:rPr>
                <w:lang w:val="en-IN"/>
              </w:rPr>
            </w:pPr>
            <w:r w:rsidRPr="00425C8F">
              <w:rPr>
                <w:lang w:val="en-IN"/>
              </w:rPr>
              <w:t>Pin provided to channel user</w:t>
            </w:r>
          </w:p>
        </w:tc>
        <w:tc>
          <w:tcPr>
            <w:tcW w:w="1620" w:type="dxa"/>
          </w:tcPr>
          <w:p w:rsidR="00CD5C68" w:rsidRPr="00425C8F" w:rsidRDefault="00CD5C68" w:rsidP="00940B20">
            <w:pPr>
              <w:pStyle w:val="Tablecontent"/>
              <w:rPr>
                <w:lang w:val="en-IN"/>
              </w:rPr>
            </w:pPr>
            <w:r w:rsidRPr="00425C8F">
              <w:rPr>
                <w:lang w:val="en-IN"/>
              </w:rPr>
              <w:t>1357</w:t>
            </w:r>
          </w:p>
        </w:tc>
        <w:tc>
          <w:tcPr>
            <w:tcW w:w="720" w:type="dxa"/>
          </w:tcPr>
          <w:p w:rsidR="00CD5C68" w:rsidRPr="00425C8F" w:rsidRDefault="00CD5C68" w:rsidP="00940B20">
            <w:pPr>
              <w:pStyle w:val="Tablecontent"/>
              <w:rPr>
                <w:lang w:val="en-IN"/>
              </w:rPr>
            </w:pPr>
            <w:r w:rsidRPr="00425C8F">
              <w:rPr>
                <w:lang w:val="en-IN"/>
              </w:rPr>
              <w:t>O (4)</w:t>
            </w:r>
          </w:p>
        </w:tc>
        <w:tc>
          <w:tcPr>
            <w:tcW w:w="1080" w:type="dxa"/>
          </w:tcPr>
          <w:p w:rsidR="00CD5C68" w:rsidRPr="00425C8F" w:rsidRDefault="00CD5C68" w:rsidP="009B2ADE">
            <w:pPr>
              <w:pStyle w:val="Tablecontent"/>
              <w:rPr>
                <w:lang w:val="en-IN"/>
              </w:rPr>
            </w:pPr>
            <w:r w:rsidRPr="00425C8F">
              <w:rPr>
                <w:lang w:val="en-IN"/>
              </w:rPr>
              <w:t>O (Tag is</w:t>
            </w:r>
            <w:r w:rsidR="009B2ADE">
              <w:rPr>
                <w:lang w:val="en-IN"/>
              </w:rPr>
              <w:t>optional</w:t>
            </w:r>
            <w:r w:rsidRPr="00425C8F">
              <w:rPr>
                <w:lang w:val="en-IN"/>
              </w:rPr>
              <w:t>)</w:t>
            </w:r>
          </w:p>
        </w:tc>
      </w:tr>
      <w:tr w:rsidR="00CD5C68" w:rsidRPr="00425C8F" w:rsidTr="00940B20">
        <w:trPr>
          <w:trHeight w:val="277"/>
        </w:trPr>
        <w:tc>
          <w:tcPr>
            <w:tcW w:w="1800" w:type="dxa"/>
          </w:tcPr>
          <w:p w:rsidR="00CD5C68" w:rsidRPr="00425C8F" w:rsidRDefault="00CD5C68" w:rsidP="00940B20">
            <w:pPr>
              <w:pStyle w:val="Tablecontent"/>
              <w:rPr>
                <w:lang w:val="en-IN"/>
              </w:rPr>
            </w:pPr>
            <w:r w:rsidRPr="00425C8F">
              <w:rPr>
                <w:lang w:val="en-IN"/>
              </w:rPr>
              <w:t>EXTCODE</w:t>
            </w:r>
          </w:p>
        </w:tc>
        <w:tc>
          <w:tcPr>
            <w:tcW w:w="1800" w:type="dxa"/>
          </w:tcPr>
          <w:p w:rsidR="00CD5C68" w:rsidRPr="00425C8F" w:rsidRDefault="00CD5C68" w:rsidP="00940B20">
            <w:pPr>
              <w:pStyle w:val="Tablecontent"/>
              <w:rPr>
                <w:lang w:val="en-IN"/>
              </w:rPr>
            </w:pPr>
            <w:r w:rsidRPr="00425C8F">
              <w:rPr>
                <w:lang w:val="en-IN"/>
              </w:rPr>
              <w:t>External code of the channel user</w:t>
            </w:r>
          </w:p>
        </w:tc>
        <w:tc>
          <w:tcPr>
            <w:tcW w:w="2340" w:type="dxa"/>
          </w:tcPr>
          <w:p w:rsidR="00CD5C68" w:rsidRPr="00425C8F" w:rsidRDefault="00CD5C68" w:rsidP="00940B20">
            <w:pPr>
              <w:pStyle w:val="Tablecontent"/>
              <w:rPr>
                <w:lang w:val="en-IN"/>
              </w:rPr>
            </w:pPr>
            <w:r w:rsidRPr="00425C8F">
              <w:rPr>
                <w:lang w:val="en-IN"/>
              </w:rPr>
              <w:t xml:space="preserve">Unique external code of the channel user defined in </w:t>
            </w:r>
            <w:r w:rsidR="007C479A" w:rsidRPr="00425C8F">
              <w:rPr>
                <w:lang w:val="en-IN"/>
              </w:rPr>
              <w:t>PreTUPS</w:t>
            </w:r>
            <w:r w:rsidRPr="00425C8F">
              <w:rPr>
                <w:lang w:val="en-IN"/>
              </w:rPr>
              <w:t>.</w:t>
            </w:r>
          </w:p>
          <w:p w:rsidR="00CD5C68" w:rsidRPr="00425C8F" w:rsidRDefault="00CD5C68" w:rsidP="00940B20">
            <w:pPr>
              <w:pStyle w:val="Tablecontent"/>
              <w:rPr>
                <w:lang w:val="en-IN"/>
              </w:rPr>
            </w:pPr>
            <w:r w:rsidRPr="00425C8F">
              <w:rPr>
                <w:lang w:val="en-IN"/>
              </w:rPr>
              <w:t>Between MSISDN and EXTCODE one of them must be present, either MSISDN or EXTCODE. Both of them can be present in request</w:t>
            </w:r>
          </w:p>
        </w:tc>
        <w:tc>
          <w:tcPr>
            <w:tcW w:w="1620" w:type="dxa"/>
          </w:tcPr>
          <w:p w:rsidR="00CD5C68" w:rsidRPr="00425C8F" w:rsidRDefault="00CD5C68" w:rsidP="00940B20">
            <w:pPr>
              <w:pStyle w:val="Tablecontent"/>
              <w:rPr>
                <w:lang w:val="en-IN"/>
              </w:rPr>
            </w:pPr>
            <w:r w:rsidRPr="00425C8F">
              <w:rPr>
                <w:lang w:val="en-IN"/>
              </w:rPr>
              <w:t>123</w:t>
            </w:r>
          </w:p>
        </w:tc>
        <w:tc>
          <w:tcPr>
            <w:tcW w:w="720" w:type="dxa"/>
          </w:tcPr>
          <w:p w:rsidR="00CD5C68" w:rsidRPr="00425C8F" w:rsidRDefault="00CD5C68" w:rsidP="00940B20">
            <w:pPr>
              <w:pStyle w:val="Tablecontent"/>
              <w:rPr>
                <w:lang w:val="en-IN"/>
              </w:rPr>
            </w:pPr>
            <w:r w:rsidRPr="00425C8F">
              <w:rPr>
                <w:lang w:val="en-IN"/>
              </w:rPr>
              <w:t>A (10)</w:t>
            </w:r>
          </w:p>
        </w:tc>
        <w:tc>
          <w:tcPr>
            <w:tcW w:w="1080"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9360" w:type="dxa"/>
            <w:gridSpan w:val="6"/>
          </w:tcPr>
          <w:p w:rsidR="00CD5C68" w:rsidRPr="00425C8F" w:rsidRDefault="00CD5C68" w:rsidP="00940B20">
            <w:pPr>
              <w:pStyle w:val="Tablecontent"/>
              <w:rPr>
                <w:lang w:val="en-IN"/>
              </w:rPr>
            </w:pPr>
            <w:proofErr w:type="gramStart"/>
            <w:r w:rsidRPr="00425C8F">
              <w:rPr>
                <w:lang w:val="en-IN"/>
              </w:rPr>
              <w:t>PRODUCTS  -</w:t>
            </w:r>
            <w:proofErr w:type="gramEnd"/>
            <w:r w:rsidRPr="00425C8F">
              <w:rPr>
                <w:lang w:val="en-IN"/>
              </w:rPr>
              <w:t xml:space="preserve"> Product Details, sub tags of this tag will be repeated in case of the multiple products. In case of the single product send product code 101.</w:t>
            </w:r>
          </w:p>
        </w:tc>
      </w:tr>
      <w:tr w:rsidR="00CD5C68" w:rsidRPr="00425C8F" w:rsidTr="00940B20">
        <w:trPr>
          <w:trHeight w:val="277"/>
        </w:trPr>
        <w:tc>
          <w:tcPr>
            <w:tcW w:w="1800" w:type="dxa"/>
          </w:tcPr>
          <w:p w:rsidR="00CD5C68" w:rsidRPr="00425C8F" w:rsidRDefault="00CD5C68" w:rsidP="00940B20">
            <w:pPr>
              <w:pStyle w:val="Tablecontent"/>
              <w:rPr>
                <w:lang w:val="en-IN"/>
              </w:rPr>
            </w:pPr>
            <w:r w:rsidRPr="00425C8F">
              <w:rPr>
                <w:lang w:val="en-IN"/>
              </w:rPr>
              <w:t>PRODUCTCODE</w:t>
            </w:r>
          </w:p>
        </w:tc>
        <w:tc>
          <w:tcPr>
            <w:tcW w:w="1800" w:type="dxa"/>
          </w:tcPr>
          <w:p w:rsidR="00CD5C68" w:rsidRPr="00425C8F" w:rsidRDefault="00CD5C68" w:rsidP="00940B20">
            <w:pPr>
              <w:pStyle w:val="Tablecontent"/>
              <w:rPr>
                <w:lang w:val="en-IN"/>
              </w:rPr>
            </w:pPr>
            <w:r w:rsidRPr="00425C8F">
              <w:rPr>
                <w:lang w:val="en-IN"/>
              </w:rPr>
              <w:t>Product Code</w:t>
            </w:r>
          </w:p>
        </w:tc>
        <w:tc>
          <w:tcPr>
            <w:tcW w:w="2340" w:type="dxa"/>
          </w:tcPr>
          <w:p w:rsidR="00CD5C68" w:rsidRPr="00425C8F" w:rsidRDefault="00CD5C68" w:rsidP="00940B20">
            <w:pPr>
              <w:pStyle w:val="Tablecontent"/>
              <w:rPr>
                <w:lang w:val="en-IN"/>
              </w:rPr>
            </w:pPr>
            <w:r w:rsidRPr="00425C8F">
              <w:rPr>
                <w:lang w:val="en-IN"/>
              </w:rPr>
              <w:t>Unique Product Code to be transferred, in case of single product default code is 101</w:t>
            </w:r>
          </w:p>
        </w:tc>
        <w:tc>
          <w:tcPr>
            <w:tcW w:w="1620" w:type="dxa"/>
          </w:tcPr>
          <w:p w:rsidR="00CD5C68" w:rsidRPr="00425C8F" w:rsidRDefault="00CD5C68" w:rsidP="00940B20">
            <w:pPr>
              <w:pStyle w:val="Tablecontent"/>
              <w:rPr>
                <w:lang w:val="en-IN"/>
              </w:rPr>
            </w:pPr>
            <w:r w:rsidRPr="00425C8F">
              <w:rPr>
                <w:lang w:val="en-IN"/>
              </w:rPr>
              <w:t>101</w:t>
            </w:r>
          </w:p>
        </w:tc>
        <w:tc>
          <w:tcPr>
            <w:tcW w:w="720" w:type="dxa"/>
          </w:tcPr>
          <w:p w:rsidR="00CD5C68" w:rsidRPr="00425C8F" w:rsidRDefault="00CD5C68" w:rsidP="00940B20">
            <w:pPr>
              <w:pStyle w:val="Tablecontent"/>
              <w:rPr>
                <w:lang w:val="en-IN"/>
              </w:rPr>
            </w:pPr>
            <w:r w:rsidRPr="00425C8F">
              <w:rPr>
                <w:lang w:val="en-IN"/>
              </w:rPr>
              <w:t>N (10)</w:t>
            </w:r>
          </w:p>
        </w:tc>
        <w:tc>
          <w:tcPr>
            <w:tcW w:w="108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tcPr>
          <w:p w:rsidR="00CD5C68" w:rsidRPr="00425C8F" w:rsidRDefault="00CD5C68" w:rsidP="00940B20">
            <w:pPr>
              <w:pStyle w:val="Tablecontent"/>
              <w:rPr>
                <w:lang w:val="en-IN"/>
              </w:rPr>
            </w:pPr>
            <w:r w:rsidRPr="00425C8F">
              <w:rPr>
                <w:lang w:val="en-IN"/>
              </w:rPr>
              <w:t>QTY</w:t>
            </w:r>
          </w:p>
        </w:tc>
        <w:tc>
          <w:tcPr>
            <w:tcW w:w="1800" w:type="dxa"/>
          </w:tcPr>
          <w:p w:rsidR="00CD5C68" w:rsidRPr="00425C8F" w:rsidRDefault="00CD5C68" w:rsidP="00940B20">
            <w:pPr>
              <w:pStyle w:val="Tablecontent"/>
              <w:rPr>
                <w:lang w:val="en-IN"/>
              </w:rPr>
            </w:pPr>
            <w:r w:rsidRPr="00425C8F">
              <w:rPr>
                <w:lang w:val="en-IN"/>
              </w:rPr>
              <w:t>Approved Quantity</w:t>
            </w:r>
          </w:p>
        </w:tc>
        <w:tc>
          <w:tcPr>
            <w:tcW w:w="2340" w:type="dxa"/>
          </w:tcPr>
          <w:p w:rsidR="00CD5C68" w:rsidRPr="00425C8F" w:rsidRDefault="00CD5C68" w:rsidP="00940B20">
            <w:pPr>
              <w:pStyle w:val="Tablecontent"/>
              <w:rPr>
                <w:lang w:val="en-IN"/>
              </w:rPr>
            </w:pPr>
            <w:r w:rsidRPr="00425C8F">
              <w:rPr>
                <w:lang w:val="en-IN"/>
              </w:rPr>
              <w:t>Numeric Only.</w:t>
            </w:r>
          </w:p>
        </w:tc>
        <w:tc>
          <w:tcPr>
            <w:tcW w:w="1620" w:type="dxa"/>
          </w:tcPr>
          <w:p w:rsidR="00CD5C68" w:rsidRPr="00425C8F" w:rsidRDefault="00CD5C68" w:rsidP="00940B20">
            <w:pPr>
              <w:pStyle w:val="Tablecontent"/>
              <w:rPr>
                <w:lang w:val="en-IN"/>
              </w:rPr>
            </w:pPr>
            <w:r w:rsidRPr="00425C8F">
              <w:rPr>
                <w:lang w:val="en-IN"/>
              </w:rPr>
              <w:t>50</w:t>
            </w:r>
          </w:p>
        </w:tc>
        <w:tc>
          <w:tcPr>
            <w:tcW w:w="720" w:type="dxa"/>
          </w:tcPr>
          <w:p w:rsidR="00CD5C68" w:rsidRPr="00425C8F" w:rsidRDefault="00CD5C68" w:rsidP="00940B20">
            <w:pPr>
              <w:pStyle w:val="Tablecontent"/>
              <w:rPr>
                <w:lang w:val="en-IN"/>
              </w:rPr>
            </w:pPr>
            <w:r w:rsidRPr="00425C8F">
              <w:rPr>
                <w:lang w:val="en-IN"/>
              </w:rPr>
              <w:t>N (8)</w:t>
            </w:r>
          </w:p>
        </w:tc>
        <w:tc>
          <w:tcPr>
            <w:tcW w:w="1080" w:type="dxa"/>
          </w:tcPr>
          <w:p w:rsidR="00CD5C68" w:rsidRPr="00425C8F" w:rsidRDefault="00CD5C68" w:rsidP="00940B20">
            <w:pPr>
              <w:pStyle w:val="Tablecontent"/>
              <w:rPr>
                <w:lang w:val="en-IN"/>
              </w:rPr>
            </w:pPr>
            <w:r w:rsidRPr="00425C8F">
              <w:rPr>
                <w:lang w:val="en-IN"/>
              </w:rPr>
              <w:t xml:space="preserve">M </w:t>
            </w:r>
          </w:p>
        </w:tc>
      </w:tr>
      <w:tr w:rsidR="00CD5C68" w:rsidRPr="00425C8F" w:rsidTr="00940B20">
        <w:trPr>
          <w:cantSplit/>
          <w:trHeight w:val="277"/>
        </w:trPr>
        <w:tc>
          <w:tcPr>
            <w:tcW w:w="9360" w:type="dxa"/>
            <w:gridSpan w:val="6"/>
          </w:tcPr>
          <w:p w:rsidR="00CD5C68" w:rsidRPr="00425C8F" w:rsidRDefault="00CD5C68" w:rsidP="00940B20">
            <w:pPr>
              <w:pStyle w:val="Tablecontent"/>
              <w:rPr>
                <w:lang w:val="en-IN"/>
              </w:rPr>
            </w:pPr>
          </w:p>
        </w:tc>
      </w:tr>
      <w:tr w:rsidR="00CD5C68" w:rsidRPr="00425C8F" w:rsidTr="00940B20">
        <w:trPr>
          <w:trHeight w:val="277"/>
        </w:trPr>
        <w:tc>
          <w:tcPr>
            <w:tcW w:w="1800" w:type="dxa"/>
          </w:tcPr>
          <w:p w:rsidR="00CD5C68" w:rsidRPr="00425C8F" w:rsidRDefault="00CD5C68" w:rsidP="00940B20">
            <w:pPr>
              <w:pStyle w:val="Tablecontent"/>
              <w:rPr>
                <w:lang w:val="en-IN"/>
              </w:rPr>
            </w:pPr>
            <w:r w:rsidRPr="00425C8F">
              <w:rPr>
                <w:lang w:val="en-IN"/>
              </w:rPr>
              <w:t>EXTTXNNUMBER</w:t>
            </w:r>
          </w:p>
        </w:tc>
        <w:tc>
          <w:tcPr>
            <w:tcW w:w="1800" w:type="dxa"/>
          </w:tcPr>
          <w:p w:rsidR="00CD5C68" w:rsidRPr="00425C8F" w:rsidRDefault="00CD5C68" w:rsidP="00940B20">
            <w:pPr>
              <w:pStyle w:val="Tablecontent"/>
              <w:rPr>
                <w:lang w:val="en-IN"/>
              </w:rPr>
            </w:pPr>
            <w:r w:rsidRPr="00425C8F">
              <w:rPr>
                <w:lang w:val="en-IN"/>
              </w:rPr>
              <w:t>Unique number of the transaction</w:t>
            </w:r>
          </w:p>
        </w:tc>
        <w:tc>
          <w:tcPr>
            <w:tcW w:w="2340" w:type="dxa"/>
          </w:tcPr>
          <w:p w:rsidR="00CD5C68" w:rsidRPr="00425C8F" w:rsidRDefault="00CD5C68" w:rsidP="00940B20">
            <w:pPr>
              <w:pStyle w:val="Tablecontent"/>
              <w:rPr>
                <w:lang w:val="en-IN"/>
              </w:rPr>
            </w:pPr>
            <w:r w:rsidRPr="00425C8F">
              <w:rPr>
                <w:lang w:val="en-IN"/>
              </w:rPr>
              <w:t>Unique transaction number generated by the External system for the transaction. Alphanumeric</w:t>
            </w:r>
          </w:p>
        </w:tc>
        <w:tc>
          <w:tcPr>
            <w:tcW w:w="1620" w:type="dxa"/>
          </w:tcPr>
          <w:p w:rsidR="00CD5C68" w:rsidRPr="00425C8F" w:rsidRDefault="00CD5C68" w:rsidP="00940B20">
            <w:pPr>
              <w:pStyle w:val="Tablecontent"/>
              <w:rPr>
                <w:lang w:val="en-IN"/>
              </w:rPr>
            </w:pPr>
            <w:r w:rsidRPr="00425C8F">
              <w:rPr>
                <w:lang w:val="en-IN"/>
              </w:rPr>
              <w:t>1234</w:t>
            </w:r>
          </w:p>
        </w:tc>
        <w:tc>
          <w:tcPr>
            <w:tcW w:w="720" w:type="dxa"/>
          </w:tcPr>
          <w:p w:rsidR="00CD5C68" w:rsidRPr="00425C8F" w:rsidRDefault="00CD5C68" w:rsidP="00940B20">
            <w:pPr>
              <w:pStyle w:val="Tablecontent"/>
              <w:rPr>
                <w:lang w:val="en-IN"/>
              </w:rPr>
            </w:pPr>
            <w:r w:rsidRPr="00425C8F">
              <w:rPr>
                <w:lang w:val="en-IN"/>
              </w:rPr>
              <w:t>A (10)</w:t>
            </w:r>
          </w:p>
        </w:tc>
        <w:tc>
          <w:tcPr>
            <w:tcW w:w="1080" w:type="dxa"/>
          </w:tcPr>
          <w:p w:rsidR="00CD5C68" w:rsidRPr="00425C8F" w:rsidRDefault="00CD5C68" w:rsidP="00940B20">
            <w:pPr>
              <w:pStyle w:val="Tablecontent"/>
              <w:rPr>
                <w:lang w:val="en-IN"/>
              </w:rPr>
            </w:pPr>
            <w:r w:rsidRPr="00425C8F">
              <w:rPr>
                <w:lang w:val="en-IN"/>
              </w:rPr>
              <w:t>M (Tag is mandatory)</w:t>
            </w:r>
          </w:p>
        </w:tc>
      </w:tr>
      <w:tr w:rsidR="00CD5C68" w:rsidRPr="00425C8F" w:rsidTr="00940B20">
        <w:trPr>
          <w:trHeight w:val="277"/>
        </w:trPr>
        <w:tc>
          <w:tcPr>
            <w:tcW w:w="1800" w:type="dxa"/>
          </w:tcPr>
          <w:p w:rsidR="00CD5C68" w:rsidRPr="00425C8F" w:rsidRDefault="00CD5C68" w:rsidP="00940B20">
            <w:pPr>
              <w:pStyle w:val="Tablecontent"/>
              <w:rPr>
                <w:lang w:val="en-IN"/>
              </w:rPr>
            </w:pPr>
            <w:r w:rsidRPr="00425C8F">
              <w:rPr>
                <w:lang w:val="en-IN"/>
              </w:rPr>
              <w:t>EXTTXNDATE</w:t>
            </w:r>
          </w:p>
        </w:tc>
        <w:tc>
          <w:tcPr>
            <w:tcW w:w="1800" w:type="dxa"/>
          </w:tcPr>
          <w:p w:rsidR="00CD5C68" w:rsidRPr="00425C8F" w:rsidRDefault="00CD5C68" w:rsidP="00940B20">
            <w:pPr>
              <w:pStyle w:val="Tablecontent"/>
              <w:rPr>
                <w:lang w:val="en-IN"/>
              </w:rPr>
            </w:pPr>
            <w:r w:rsidRPr="00425C8F">
              <w:rPr>
                <w:lang w:val="en-IN"/>
              </w:rPr>
              <w:t>Transaction Date</w:t>
            </w:r>
          </w:p>
        </w:tc>
        <w:tc>
          <w:tcPr>
            <w:tcW w:w="2340" w:type="dxa"/>
          </w:tcPr>
          <w:p w:rsidR="00CD5C68" w:rsidRDefault="00CD5C68" w:rsidP="009A0143">
            <w:pPr>
              <w:pStyle w:val="Tablecontent"/>
              <w:rPr>
                <w:lang w:val="en-IN"/>
              </w:rPr>
            </w:pPr>
            <w:r w:rsidRPr="00425C8F">
              <w:rPr>
                <w:lang w:val="en-IN"/>
              </w:rPr>
              <w:t xml:space="preserve">Transaction Date of transaction in External system in format i.e. </w:t>
            </w:r>
          </w:p>
          <w:p w:rsidR="009A0143" w:rsidRPr="00425C8F" w:rsidRDefault="009A0143" w:rsidP="009A0143">
            <w:pPr>
              <w:pStyle w:val="Tablecontent"/>
              <w:rPr>
                <w:lang w:val="en-IN"/>
              </w:rPr>
            </w:pPr>
            <w:r>
              <w:rPr>
                <w:lang w:val="en-IN"/>
              </w:rPr>
              <w:t>dd/mm/yy</w:t>
            </w:r>
          </w:p>
        </w:tc>
        <w:tc>
          <w:tcPr>
            <w:tcW w:w="1620" w:type="dxa"/>
          </w:tcPr>
          <w:p w:rsidR="00CD5C68" w:rsidRDefault="00CD5C68" w:rsidP="00940B20">
            <w:pPr>
              <w:pStyle w:val="Tablecontent"/>
              <w:rPr>
                <w:lang w:val="en-IN"/>
              </w:rPr>
            </w:pPr>
          </w:p>
          <w:p w:rsidR="009A0143" w:rsidRPr="00425C8F" w:rsidRDefault="009A0143" w:rsidP="00940B20">
            <w:pPr>
              <w:pStyle w:val="Tablecontent"/>
              <w:rPr>
                <w:lang w:val="en-IN"/>
              </w:rPr>
            </w:pPr>
            <w:r>
              <w:rPr>
                <w:lang w:val="en-IN"/>
              </w:rPr>
              <w:t>06/09/16</w:t>
            </w:r>
          </w:p>
        </w:tc>
        <w:tc>
          <w:tcPr>
            <w:tcW w:w="720" w:type="dxa"/>
          </w:tcPr>
          <w:p w:rsidR="00CD5C68" w:rsidRPr="00425C8F" w:rsidRDefault="00CD5C68" w:rsidP="00940B20">
            <w:pPr>
              <w:pStyle w:val="Tablecontent"/>
              <w:rPr>
                <w:lang w:val="en-IN"/>
              </w:rPr>
            </w:pPr>
            <w:r w:rsidRPr="00425C8F">
              <w:rPr>
                <w:lang w:val="en-IN"/>
              </w:rPr>
              <w:t>D (10)</w:t>
            </w:r>
          </w:p>
        </w:tc>
        <w:tc>
          <w:tcPr>
            <w:tcW w:w="1080" w:type="dxa"/>
          </w:tcPr>
          <w:p w:rsidR="00CD5C68" w:rsidRPr="00425C8F" w:rsidRDefault="00CD5C68" w:rsidP="00940B20">
            <w:pPr>
              <w:pStyle w:val="Tablecontent"/>
              <w:rPr>
                <w:lang w:val="en-IN"/>
              </w:rPr>
            </w:pPr>
            <w:r w:rsidRPr="00425C8F">
              <w:rPr>
                <w:lang w:val="en-IN"/>
              </w:rPr>
              <w:t>M (Tag is mandatory)</w:t>
            </w:r>
          </w:p>
        </w:tc>
      </w:tr>
      <w:tr w:rsidR="00CD5C68" w:rsidRPr="00425C8F" w:rsidTr="00940B20">
        <w:trPr>
          <w:trHeight w:val="277"/>
        </w:trPr>
        <w:tc>
          <w:tcPr>
            <w:tcW w:w="1800" w:type="dxa"/>
          </w:tcPr>
          <w:p w:rsidR="00CD5C68" w:rsidRPr="00425C8F" w:rsidRDefault="00CD5C68" w:rsidP="00940B20">
            <w:pPr>
              <w:pStyle w:val="Tablecontent"/>
              <w:rPr>
                <w:lang w:val="en-IN"/>
              </w:rPr>
            </w:pPr>
            <w:r w:rsidRPr="00425C8F">
              <w:rPr>
                <w:lang w:val="en-IN"/>
              </w:rPr>
              <w:t>REMARKS</w:t>
            </w:r>
          </w:p>
        </w:tc>
        <w:tc>
          <w:tcPr>
            <w:tcW w:w="1800" w:type="dxa"/>
          </w:tcPr>
          <w:p w:rsidR="00CD5C68" w:rsidRPr="00425C8F" w:rsidRDefault="00CD5C68" w:rsidP="00940B20">
            <w:pPr>
              <w:pStyle w:val="Tablecontent"/>
              <w:rPr>
                <w:lang w:val="en-IN"/>
              </w:rPr>
            </w:pPr>
            <w:r w:rsidRPr="00425C8F">
              <w:rPr>
                <w:lang w:val="en-IN"/>
              </w:rPr>
              <w:t>Remarks for the transaction</w:t>
            </w:r>
          </w:p>
        </w:tc>
        <w:tc>
          <w:tcPr>
            <w:tcW w:w="2340" w:type="dxa"/>
          </w:tcPr>
          <w:p w:rsidR="00CD5C68" w:rsidRPr="00425C8F" w:rsidRDefault="00CD5C68" w:rsidP="00940B20">
            <w:pPr>
              <w:pStyle w:val="Tablecontent"/>
              <w:rPr>
                <w:lang w:val="en-IN"/>
              </w:rPr>
            </w:pPr>
            <w:r w:rsidRPr="00425C8F">
              <w:rPr>
                <w:lang w:val="en-IN"/>
              </w:rPr>
              <w:t>Remarks to be given for the transaction</w:t>
            </w:r>
          </w:p>
        </w:tc>
        <w:tc>
          <w:tcPr>
            <w:tcW w:w="1620" w:type="dxa"/>
          </w:tcPr>
          <w:p w:rsidR="00CD5C68" w:rsidRPr="00425C8F" w:rsidRDefault="00CD5C68" w:rsidP="00940B20">
            <w:pPr>
              <w:pStyle w:val="Tablecontent"/>
              <w:rPr>
                <w:lang w:val="en-IN"/>
              </w:rPr>
            </w:pPr>
            <w:r w:rsidRPr="00425C8F">
              <w:rPr>
                <w:lang w:val="en-IN"/>
              </w:rPr>
              <w:t>O2C Approve</w:t>
            </w:r>
          </w:p>
        </w:tc>
        <w:tc>
          <w:tcPr>
            <w:tcW w:w="720" w:type="dxa"/>
          </w:tcPr>
          <w:p w:rsidR="00CD5C68" w:rsidRPr="00425C8F" w:rsidRDefault="00CD5C68" w:rsidP="00940B20">
            <w:pPr>
              <w:pStyle w:val="Tablecontent"/>
              <w:rPr>
                <w:lang w:val="en-IN"/>
              </w:rPr>
            </w:pPr>
            <w:r w:rsidRPr="00425C8F">
              <w:rPr>
                <w:lang w:val="en-IN"/>
              </w:rPr>
              <w:t>A (100)</w:t>
            </w:r>
          </w:p>
        </w:tc>
        <w:tc>
          <w:tcPr>
            <w:tcW w:w="1080" w:type="dxa"/>
          </w:tcPr>
          <w:p w:rsidR="00CD5C68" w:rsidRPr="00425C8F" w:rsidRDefault="00CD5C68" w:rsidP="009B2ADE">
            <w:pPr>
              <w:pStyle w:val="Tablecontent"/>
              <w:rPr>
                <w:lang w:val="en-IN"/>
              </w:rPr>
            </w:pPr>
            <w:r w:rsidRPr="00425C8F">
              <w:rPr>
                <w:lang w:val="en-IN"/>
              </w:rPr>
              <w:t>O (Tag is</w:t>
            </w:r>
            <w:r w:rsidR="009B2ADE">
              <w:rPr>
                <w:lang w:val="en-IN"/>
              </w:rPr>
              <w:t>optional</w:t>
            </w:r>
            <w:r w:rsidRPr="00425C8F">
              <w:rPr>
                <w:lang w:val="en-IN"/>
              </w:rPr>
              <w:t>)</w:t>
            </w:r>
          </w:p>
        </w:tc>
      </w:tr>
    </w:tbl>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All tags are mandatory to be present in XML. If value is optional and tag must be present.</w:t>
      </w: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The value for TYPE tag is fixed as mentioned in syntax.</w:t>
      </w:r>
    </w:p>
    <w:p w:rsidR="00CD5C68" w:rsidRPr="00425C8F" w:rsidRDefault="00CD5C68" w:rsidP="00CD5C68">
      <w:pPr>
        <w:pStyle w:val="BodyText2"/>
        <w:rPr>
          <w:lang w:val="en-IN"/>
        </w:rPr>
      </w:pPr>
    </w:p>
    <w:p w:rsidR="00CD5C68" w:rsidRPr="00425C8F" w:rsidRDefault="00CD5C68" w:rsidP="00CD5C68">
      <w:pPr>
        <w:pStyle w:val="Head"/>
        <w:rPr>
          <w:rFonts w:ascii="Courier New" w:hAnsi="Courier New" w:cs="Courier New"/>
          <w:b w:val="0"/>
          <w:bCs w:val="0"/>
          <w:lang w:val="en-IN"/>
        </w:rPr>
      </w:pPr>
      <w:r w:rsidRPr="00425C8F">
        <w:rPr>
          <w:rStyle w:val="Strong"/>
          <w:rFonts w:cs="Arial"/>
          <w:b/>
          <w:bCs/>
          <w:lang w:val="en-IN"/>
        </w:rPr>
        <w:t>Example of XML for withdraw request</w:t>
      </w:r>
    </w:p>
    <w:p w:rsidR="00CB3E53" w:rsidRDefault="00D354A0" w:rsidP="00C07BB2">
      <w:pPr>
        <w:pStyle w:val="Code"/>
        <w:rPr>
          <w:lang w:val="en-IN"/>
        </w:rPr>
      </w:pPr>
      <w:proofErr w:type="gramStart"/>
      <w:r w:rsidRPr="00D354A0">
        <w:rPr>
          <w:lang w:val="en-IN"/>
        </w:rPr>
        <w:t>&lt;?xml</w:t>
      </w:r>
      <w:proofErr w:type="gramEnd"/>
      <w:r w:rsidRPr="00D354A0">
        <w:rPr>
          <w:lang w:val="en-IN"/>
        </w:rPr>
        <w:t xml:space="preserve"> version="1.0"?&gt;</w:t>
      </w:r>
    </w:p>
    <w:p w:rsidR="001C55A5" w:rsidRPr="00425C8F" w:rsidRDefault="00D354A0" w:rsidP="00C07BB2">
      <w:pPr>
        <w:pStyle w:val="Code"/>
        <w:rPr>
          <w:lang w:val="en-IN"/>
        </w:rPr>
      </w:pPr>
      <w:r w:rsidRPr="00D354A0">
        <w:rPr>
          <w:lang w:val="en-IN"/>
        </w:rPr>
        <w:t>&lt;!DOCTYPE COMMAND PUBLIC "-//Ocam//DTD XML Command 1.0//EN" "xml/command.dtd"&gt;</w:t>
      </w:r>
      <w:r w:rsidR="001C55A5" w:rsidRPr="001C55A5">
        <w:rPr>
          <w:lang w:val="en-IN"/>
        </w:rPr>
        <w:t>&lt;COMMAND&gt;&lt;TYPE&gt;O2CWDREQ&lt;/TYPE&gt;&lt;EXTNWCODE&gt;NG&lt;/EXTNWCODE&gt;&lt;MSISDN&gt;7272777777&lt;/MSISDN&gt;&lt;PIN&gt;1357&lt;/PIN&gt;&lt;EXTCODE&gt;&lt;/EXTCODE&gt;&lt;PRODUCTS&gt;&lt;PRODUCTCODE&gt;101&lt;/PRODUCTCODE&gt;&lt;QTY&gt;600&lt;/QTY&gt;&lt;/PRODUCTS&gt;&lt;EXTTXNNUMBER&gt;9568959900&lt;/EXTTXNNUMBER&gt;&lt;EXTTXNDATE&gt;16/03/16&lt;/EXTTXNDATE&gt;&lt;REMARKS&gt;&lt;/REMARKS&gt;&lt;/COMMAND&gt;</w:t>
      </w:r>
    </w:p>
    <w:p w:rsidR="00CD5C68" w:rsidRPr="00425C8F" w:rsidRDefault="00CD5C68" w:rsidP="00CD5C68">
      <w:pPr>
        <w:pStyle w:val="BodyText2"/>
        <w:rPr>
          <w:lang w:val="en-IN"/>
        </w:rPr>
      </w:pPr>
    </w:p>
    <w:p w:rsidR="00CD5C68" w:rsidRPr="00425C8F" w:rsidRDefault="0000768E" w:rsidP="001E6309">
      <w:pPr>
        <w:pStyle w:val="Heading"/>
        <w:rPr>
          <w:color w:val="auto"/>
        </w:rPr>
      </w:pPr>
      <w:r w:rsidRPr="00425C8F">
        <w:rPr>
          <w:color w:val="auto"/>
        </w:rPr>
        <w:t>Response Syntax</w:t>
      </w:r>
    </w:p>
    <w:p w:rsidR="00CD5C68" w:rsidRPr="00425C8F" w:rsidRDefault="007C479A" w:rsidP="00CD5C68">
      <w:pPr>
        <w:pStyle w:val="BodyText2"/>
        <w:rPr>
          <w:lang w:val="en-IN"/>
        </w:rPr>
      </w:pPr>
      <w:r w:rsidRPr="00425C8F">
        <w:rPr>
          <w:lang w:val="en-IN"/>
        </w:rPr>
        <w:t>PreTUPS</w:t>
      </w:r>
      <w:r w:rsidR="00CD5C68" w:rsidRPr="00425C8F">
        <w:rPr>
          <w:lang w:val="en-IN"/>
        </w:rPr>
        <w:t xml:space="preserve"> system sends the acknowledgement to the External system about the transaction status. The acknowledgement will be in XML and send as response of the request. The XML response details are mentioned below.</w:t>
      </w:r>
    </w:p>
    <w:p w:rsidR="00CD5C68" w:rsidRPr="00425C8F" w:rsidRDefault="00CD5C68" w:rsidP="00CD5C68">
      <w:pPr>
        <w:pStyle w:val="BodyText2"/>
        <w:rPr>
          <w:lang w:val="en-IN"/>
        </w:rPr>
      </w:pPr>
    </w:p>
    <w:p w:rsidR="00CD5C68" w:rsidRPr="00425C8F" w:rsidRDefault="00CD5C68" w:rsidP="00C07BB2">
      <w:pPr>
        <w:pStyle w:val="Code"/>
        <w:ind w:left="0"/>
        <w:rPr>
          <w:lang w:val="en-IN"/>
        </w:rPr>
      </w:pPr>
      <w:proofErr w:type="gramStart"/>
      <w:r w:rsidRPr="00425C8F">
        <w:rPr>
          <w:lang w:val="en-IN"/>
        </w:rPr>
        <w:t>&lt;?xml</w:t>
      </w:r>
      <w:proofErr w:type="gramEnd"/>
      <w:r w:rsidRPr="00425C8F">
        <w:rPr>
          <w:lang w:val="en-IN"/>
        </w:rPr>
        <w:t xml:space="preserve"> version="1.0"?&gt;</w:t>
      </w:r>
    </w:p>
    <w:p w:rsidR="00CD5C68" w:rsidRPr="00425C8F" w:rsidRDefault="00CD5C68" w:rsidP="00C07BB2">
      <w:pPr>
        <w:pStyle w:val="Code"/>
        <w:ind w:left="0"/>
        <w:rPr>
          <w:lang w:val="en-IN"/>
        </w:rPr>
      </w:pPr>
      <w:r w:rsidRPr="00425C8F">
        <w:rPr>
          <w:lang w:val="en-IN"/>
        </w:rPr>
        <w:t xml:space="preserve">&lt;COMMAND&gt; </w:t>
      </w:r>
    </w:p>
    <w:p w:rsidR="00CD5C68" w:rsidRPr="00425C8F" w:rsidRDefault="00CD5C68" w:rsidP="00C07BB2">
      <w:pPr>
        <w:pStyle w:val="Code"/>
        <w:ind w:left="0"/>
        <w:rPr>
          <w:lang w:val="en-IN"/>
        </w:rPr>
      </w:pPr>
      <w:r w:rsidRPr="00425C8F">
        <w:rPr>
          <w:lang w:val="en-IN"/>
        </w:rPr>
        <w:tab/>
        <w:t xml:space="preserve">&lt;TYPE&gt;O2CWDRESP&lt;/TYPE&gt;    </w:t>
      </w:r>
      <w:r w:rsidRPr="00425C8F">
        <w:rPr>
          <w:lang w:val="en-IN"/>
        </w:rPr>
        <w:tab/>
      </w:r>
      <w:r w:rsidRPr="00425C8F">
        <w:rPr>
          <w:lang w:val="en-IN"/>
        </w:rPr>
        <w:tab/>
      </w:r>
    </w:p>
    <w:p w:rsidR="00CD5C68" w:rsidRPr="00425C8F" w:rsidRDefault="00CD5C68" w:rsidP="00C07BB2">
      <w:pPr>
        <w:pStyle w:val="Code"/>
        <w:ind w:left="0"/>
        <w:rPr>
          <w:lang w:val="en-IN"/>
        </w:rPr>
      </w:pPr>
      <w:r w:rsidRPr="00425C8F">
        <w:rPr>
          <w:lang w:val="en-IN"/>
        </w:rPr>
        <w:tab/>
        <w:t>&lt;TXNID&gt;&lt;</w:t>
      </w:r>
      <w:r w:rsidR="007C479A" w:rsidRPr="00425C8F">
        <w:rPr>
          <w:lang w:val="en-IN"/>
        </w:rPr>
        <w:t>PreTUPS</w:t>
      </w:r>
      <w:r w:rsidR="00CB3E53">
        <w:rPr>
          <w:lang w:val="en-IN"/>
        </w:rPr>
        <w:t xml:space="preserve"> Transaction ID&gt;&lt;/</w:t>
      </w:r>
      <w:r w:rsidRPr="00425C8F">
        <w:rPr>
          <w:lang w:val="en-IN"/>
        </w:rPr>
        <w:t>TXNID&gt;</w:t>
      </w:r>
    </w:p>
    <w:p w:rsidR="00CD5C68" w:rsidRPr="00425C8F" w:rsidRDefault="00CD5C68" w:rsidP="00C07BB2">
      <w:pPr>
        <w:pStyle w:val="Code"/>
        <w:ind w:left="0"/>
        <w:rPr>
          <w:lang w:val="en-IN"/>
        </w:rPr>
      </w:pPr>
      <w:r w:rsidRPr="00425C8F">
        <w:rPr>
          <w:lang w:val="en-IN"/>
        </w:rPr>
        <w:tab/>
        <w:t>&lt;EXTTXNNUMBER&gt;&lt;External System Txn number&gt;&lt;/EXTTXNNUMBER&gt;</w:t>
      </w:r>
    </w:p>
    <w:p w:rsidR="00CD5C68" w:rsidRPr="00425C8F" w:rsidRDefault="00CD5C68" w:rsidP="00C07BB2">
      <w:pPr>
        <w:pStyle w:val="Code"/>
        <w:ind w:left="0"/>
        <w:rPr>
          <w:lang w:val="en-IN"/>
        </w:rPr>
      </w:pPr>
      <w:r w:rsidRPr="00425C8F">
        <w:rPr>
          <w:lang w:val="en-IN"/>
        </w:rPr>
        <w:tab/>
        <w:t>&lt;T</w:t>
      </w:r>
      <w:r w:rsidR="00CB3E53">
        <w:rPr>
          <w:lang w:val="en-IN"/>
        </w:rPr>
        <w:t>XNSTATUS&gt;&lt;Transaction Status&gt;&lt;/</w:t>
      </w:r>
      <w:r w:rsidR="009240DB">
        <w:rPr>
          <w:lang w:val="en-IN"/>
        </w:rPr>
        <w:t>TXNSTATUS</w:t>
      </w:r>
      <w:r w:rsidRPr="00425C8F">
        <w:rPr>
          <w:lang w:val="en-IN"/>
        </w:rPr>
        <w:t>&gt;</w:t>
      </w:r>
    </w:p>
    <w:p w:rsidR="00CD5C68" w:rsidRPr="00425C8F" w:rsidRDefault="00CD5C68" w:rsidP="00C07BB2">
      <w:pPr>
        <w:pStyle w:val="Code"/>
        <w:ind w:left="0"/>
        <w:rPr>
          <w:lang w:val="en-IN"/>
        </w:rPr>
      </w:pPr>
      <w:r w:rsidRPr="00425C8F">
        <w:rPr>
          <w:lang w:val="en-IN"/>
        </w:rPr>
        <w:t>&lt;/COMMAND&gt;</w:t>
      </w:r>
    </w:p>
    <w:p w:rsidR="00CD5C68" w:rsidRPr="00425C8F" w:rsidRDefault="00CD5C68" w:rsidP="00CD5C68">
      <w:pPr>
        <w:pStyle w:val="BodyText2"/>
        <w:rPr>
          <w:lang w:val="en-IN"/>
        </w:rPr>
      </w:pPr>
    </w:p>
    <w:p w:rsidR="00CD5C68" w:rsidRPr="00425C8F" w:rsidRDefault="00CD5C68" w:rsidP="00CD5C68">
      <w:pPr>
        <w:pStyle w:val="BodyText2"/>
        <w:rPr>
          <w:lang w:val="en-IN"/>
        </w:rPr>
      </w:pPr>
      <w:r w:rsidRPr="00425C8F">
        <w:rPr>
          <w:b/>
          <w:bCs/>
          <w:u w:val="single"/>
          <w:lang w:val="en-IN"/>
        </w:rPr>
        <w:t>Fields Detail</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980"/>
        <w:gridCol w:w="2520"/>
        <w:gridCol w:w="1440"/>
        <w:gridCol w:w="720"/>
        <w:gridCol w:w="900"/>
      </w:tblGrid>
      <w:tr w:rsidR="00CD5C68" w:rsidRPr="00425C8F" w:rsidTr="00C07BB2">
        <w:trPr>
          <w:trHeight w:val="277"/>
          <w:tblHeader/>
        </w:trPr>
        <w:tc>
          <w:tcPr>
            <w:tcW w:w="162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980" w:type="dxa"/>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520" w:type="dxa"/>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440" w:type="dxa"/>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720" w:type="dxa"/>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900" w:type="dxa"/>
            <w:shd w:val="clear" w:color="auto" w:fill="E31837"/>
          </w:tcPr>
          <w:p w:rsidR="00CD5C68" w:rsidRPr="00425C8F" w:rsidRDefault="00CD5C68" w:rsidP="00940B20">
            <w:pPr>
              <w:pStyle w:val="TableColumnLabels"/>
              <w:rPr>
                <w:color w:val="auto"/>
                <w:lang w:val="en-IN"/>
              </w:rPr>
            </w:pPr>
            <w:r w:rsidRPr="00425C8F">
              <w:rPr>
                <w:color w:val="auto"/>
                <w:lang w:val="en-IN"/>
              </w:rPr>
              <w:t>Optional/Mandatory</w:t>
            </w:r>
          </w:p>
        </w:tc>
      </w:tr>
      <w:tr w:rsidR="00CD5C68" w:rsidRPr="00425C8F" w:rsidTr="00940B20">
        <w:tblPrEx>
          <w:tblCellMar>
            <w:left w:w="70" w:type="dxa"/>
            <w:right w:w="70" w:type="dxa"/>
          </w:tblCellMar>
        </w:tblPrEx>
        <w:tc>
          <w:tcPr>
            <w:tcW w:w="1620" w:type="dxa"/>
          </w:tcPr>
          <w:p w:rsidR="00CD5C68" w:rsidRPr="00425C8F" w:rsidRDefault="00CD5C68" w:rsidP="00940B20">
            <w:pPr>
              <w:pStyle w:val="Tablecontent"/>
              <w:rPr>
                <w:lang w:val="en-IN"/>
              </w:rPr>
            </w:pPr>
            <w:r w:rsidRPr="00425C8F">
              <w:rPr>
                <w:lang w:val="en-IN"/>
              </w:rPr>
              <w:t>TYPE</w:t>
            </w:r>
          </w:p>
        </w:tc>
        <w:tc>
          <w:tcPr>
            <w:tcW w:w="1980" w:type="dxa"/>
          </w:tcPr>
          <w:p w:rsidR="00CD5C68" w:rsidRPr="00425C8F" w:rsidRDefault="00CD5C68" w:rsidP="00940B20">
            <w:pPr>
              <w:pStyle w:val="Tablecontent"/>
              <w:rPr>
                <w:lang w:val="en-IN"/>
              </w:rPr>
            </w:pPr>
            <w:r w:rsidRPr="00425C8F">
              <w:rPr>
                <w:lang w:val="en-IN"/>
              </w:rPr>
              <w:t>Response type</w:t>
            </w:r>
          </w:p>
        </w:tc>
        <w:tc>
          <w:tcPr>
            <w:tcW w:w="2520" w:type="dxa"/>
          </w:tcPr>
          <w:p w:rsidR="00CD5C68" w:rsidRPr="00425C8F" w:rsidRDefault="00CD5C68" w:rsidP="00940B20">
            <w:pPr>
              <w:pStyle w:val="Tablecontent"/>
              <w:rPr>
                <w:lang w:val="en-IN"/>
              </w:rPr>
            </w:pPr>
            <w:r w:rsidRPr="00425C8F">
              <w:rPr>
                <w:lang w:val="en-IN"/>
              </w:rPr>
              <w:t>Response Type</w:t>
            </w:r>
          </w:p>
        </w:tc>
        <w:tc>
          <w:tcPr>
            <w:tcW w:w="1440" w:type="dxa"/>
          </w:tcPr>
          <w:p w:rsidR="00CD5C68" w:rsidRPr="00425C8F" w:rsidRDefault="00CD5C68" w:rsidP="00940B20">
            <w:pPr>
              <w:pStyle w:val="Tablecontent"/>
              <w:rPr>
                <w:lang w:val="en-IN"/>
              </w:rPr>
            </w:pPr>
            <w:r w:rsidRPr="00425C8F">
              <w:rPr>
                <w:lang w:val="en-IN"/>
              </w:rPr>
              <w:t>O2CWDRESP</w:t>
            </w:r>
          </w:p>
        </w:tc>
        <w:tc>
          <w:tcPr>
            <w:tcW w:w="720" w:type="dxa"/>
          </w:tcPr>
          <w:p w:rsidR="00CD5C68" w:rsidRPr="00425C8F" w:rsidRDefault="00CD5C68" w:rsidP="00940B20">
            <w:pPr>
              <w:pStyle w:val="Tablecontent"/>
              <w:rPr>
                <w:lang w:val="en-IN"/>
              </w:rPr>
            </w:pPr>
            <w:r w:rsidRPr="00425C8F">
              <w:rPr>
                <w:lang w:val="en-IN"/>
              </w:rPr>
              <w:t>C (15)</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blPrEx>
          <w:tblCellMar>
            <w:left w:w="70" w:type="dxa"/>
            <w:right w:w="70" w:type="dxa"/>
          </w:tblCellMar>
        </w:tblPrEx>
        <w:tc>
          <w:tcPr>
            <w:tcW w:w="1620" w:type="dxa"/>
          </w:tcPr>
          <w:p w:rsidR="00CD5C68" w:rsidRPr="00425C8F" w:rsidRDefault="00CD5C68" w:rsidP="00940B20">
            <w:pPr>
              <w:pStyle w:val="Tablecontent"/>
              <w:rPr>
                <w:lang w:val="en-IN"/>
              </w:rPr>
            </w:pPr>
            <w:r w:rsidRPr="00425C8F">
              <w:rPr>
                <w:lang w:val="en-IN"/>
              </w:rPr>
              <w:t>TXNID</w:t>
            </w:r>
          </w:p>
        </w:tc>
        <w:tc>
          <w:tcPr>
            <w:tcW w:w="1980" w:type="dxa"/>
          </w:tcPr>
          <w:p w:rsidR="00CD5C68" w:rsidRPr="00425C8F" w:rsidRDefault="007C479A" w:rsidP="00940B20">
            <w:pPr>
              <w:pStyle w:val="Tablecontent"/>
              <w:rPr>
                <w:lang w:val="en-IN"/>
              </w:rPr>
            </w:pPr>
            <w:r w:rsidRPr="00425C8F">
              <w:rPr>
                <w:lang w:val="en-IN"/>
              </w:rPr>
              <w:t>PreTUPS</w:t>
            </w:r>
            <w:r w:rsidR="00CD5C68" w:rsidRPr="00425C8F">
              <w:rPr>
                <w:lang w:val="en-IN"/>
              </w:rPr>
              <w:t xml:space="preserve"> Transaction ID</w:t>
            </w:r>
          </w:p>
        </w:tc>
        <w:tc>
          <w:tcPr>
            <w:tcW w:w="2520" w:type="dxa"/>
          </w:tcPr>
          <w:p w:rsidR="00CD5C68" w:rsidRPr="00425C8F" w:rsidRDefault="00CD5C68" w:rsidP="00940B20">
            <w:pPr>
              <w:pStyle w:val="Tablecontent"/>
              <w:rPr>
                <w:lang w:val="en-IN"/>
              </w:rPr>
            </w:pPr>
            <w:r w:rsidRPr="00425C8F">
              <w:rPr>
                <w:lang w:val="en-IN"/>
              </w:rPr>
              <w:t xml:space="preserve">Transaction ID for O2C transfer generated by </w:t>
            </w:r>
            <w:r w:rsidR="007C479A" w:rsidRPr="00425C8F">
              <w:rPr>
                <w:lang w:val="en-IN"/>
              </w:rPr>
              <w:t>PreTUPS</w:t>
            </w:r>
            <w:r w:rsidRPr="00425C8F">
              <w:rPr>
                <w:lang w:val="en-IN"/>
              </w:rPr>
              <w:t xml:space="preserve"> System.</w:t>
            </w:r>
          </w:p>
        </w:tc>
        <w:tc>
          <w:tcPr>
            <w:tcW w:w="1440" w:type="dxa"/>
          </w:tcPr>
          <w:p w:rsidR="00CD5C68" w:rsidRPr="00425C8F" w:rsidRDefault="00CD5C68" w:rsidP="00940B20">
            <w:pPr>
              <w:pStyle w:val="Tablecontent"/>
              <w:rPr>
                <w:lang w:val="en-IN"/>
              </w:rPr>
            </w:pPr>
            <w:r w:rsidRPr="00425C8F">
              <w:rPr>
                <w:lang w:val="en-IN"/>
              </w:rPr>
              <w:t>OW061005.1658.0001</w:t>
            </w:r>
          </w:p>
        </w:tc>
        <w:tc>
          <w:tcPr>
            <w:tcW w:w="720" w:type="dxa"/>
          </w:tcPr>
          <w:p w:rsidR="00CD5C68" w:rsidRPr="00425C8F" w:rsidRDefault="00CD5C68" w:rsidP="00940B20">
            <w:pPr>
              <w:pStyle w:val="Tablecontent"/>
              <w:rPr>
                <w:lang w:val="en-IN"/>
              </w:rPr>
            </w:pPr>
            <w:r w:rsidRPr="00425C8F">
              <w:rPr>
                <w:lang w:val="en-IN"/>
              </w:rPr>
              <w:t>A (20)</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blPrEx>
          <w:tblCellMar>
            <w:left w:w="70" w:type="dxa"/>
            <w:right w:w="70" w:type="dxa"/>
          </w:tblCellMar>
        </w:tblPrEx>
        <w:tc>
          <w:tcPr>
            <w:tcW w:w="1620" w:type="dxa"/>
          </w:tcPr>
          <w:p w:rsidR="00CD5C68" w:rsidRPr="00425C8F" w:rsidRDefault="00CD5C68" w:rsidP="00940B20">
            <w:pPr>
              <w:pStyle w:val="Tablecontent"/>
              <w:rPr>
                <w:lang w:val="en-IN"/>
              </w:rPr>
            </w:pPr>
            <w:r w:rsidRPr="00425C8F">
              <w:rPr>
                <w:lang w:val="en-IN"/>
              </w:rPr>
              <w:t>TXNSTATUS</w:t>
            </w:r>
          </w:p>
        </w:tc>
        <w:tc>
          <w:tcPr>
            <w:tcW w:w="1980" w:type="dxa"/>
          </w:tcPr>
          <w:p w:rsidR="00CD5C68" w:rsidRPr="00425C8F" w:rsidRDefault="00CD5C68" w:rsidP="00940B20">
            <w:pPr>
              <w:pStyle w:val="Tablecontent"/>
              <w:rPr>
                <w:lang w:val="en-IN"/>
              </w:rPr>
            </w:pPr>
            <w:r w:rsidRPr="00425C8F">
              <w:rPr>
                <w:lang w:val="en-IN"/>
              </w:rPr>
              <w:t>Transaction Status</w:t>
            </w:r>
          </w:p>
        </w:tc>
        <w:tc>
          <w:tcPr>
            <w:tcW w:w="2520" w:type="dxa"/>
          </w:tcPr>
          <w:p w:rsidR="00CD5C68" w:rsidRPr="00425C8F" w:rsidRDefault="00CD5C68" w:rsidP="00940B20">
            <w:pPr>
              <w:pStyle w:val="Tablecontent"/>
              <w:rPr>
                <w:lang w:val="en-IN"/>
              </w:rPr>
            </w:pPr>
            <w:r w:rsidRPr="00425C8F">
              <w:rPr>
                <w:lang w:val="en-IN"/>
              </w:rPr>
              <w:t>Status of the O2C transfer request</w:t>
            </w:r>
          </w:p>
          <w:p w:rsidR="00CD5C68" w:rsidRPr="00425C8F" w:rsidRDefault="00CD5C68" w:rsidP="00940B20">
            <w:pPr>
              <w:pStyle w:val="TableListBullet1"/>
              <w:rPr>
                <w:lang w:val="en-IN"/>
              </w:rPr>
            </w:pPr>
            <w:r w:rsidRPr="00425C8F">
              <w:rPr>
                <w:lang w:val="en-IN"/>
              </w:rPr>
              <w:t xml:space="preserve">Transaction Status = 200 means Success, </w:t>
            </w:r>
          </w:p>
          <w:p w:rsidR="00CD5C68" w:rsidRPr="00425C8F" w:rsidRDefault="00CD5C68" w:rsidP="00940B20">
            <w:pPr>
              <w:pStyle w:val="TableListBullet1"/>
              <w:jc w:val="left"/>
              <w:rPr>
                <w:lang w:val="en-IN"/>
              </w:rPr>
            </w:pPr>
            <w:r w:rsidRPr="00425C8F">
              <w:rPr>
                <w:lang w:val="en-IN"/>
              </w:rPr>
              <w:t>Transaction Status Other than 200 means failed</w:t>
            </w:r>
          </w:p>
        </w:tc>
        <w:tc>
          <w:tcPr>
            <w:tcW w:w="1440" w:type="dxa"/>
          </w:tcPr>
          <w:p w:rsidR="00CD5C68" w:rsidRPr="00425C8F" w:rsidRDefault="00CD5C68" w:rsidP="00940B20">
            <w:pPr>
              <w:pStyle w:val="Tablecontent"/>
              <w:rPr>
                <w:lang w:val="en-IN"/>
              </w:rPr>
            </w:pPr>
            <w:r w:rsidRPr="00425C8F">
              <w:rPr>
                <w:lang w:val="en-IN"/>
              </w:rPr>
              <w:t>200</w:t>
            </w:r>
          </w:p>
        </w:tc>
        <w:tc>
          <w:tcPr>
            <w:tcW w:w="720" w:type="dxa"/>
          </w:tcPr>
          <w:p w:rsidR="00CD5C68" w:rsidRPr="00425C8F" w:rsidRDefault="00CD5C68" w:rsidP="00940B20">
            <w:pPr>
              <w:pStyle w:val="Tablecontent"/>
              <w:rPr>
                <w:lang w:val="en-IN"/>
              </w:rPr>
            </w:pPr>
            <w:r w:rsidRPr="00425C8F">
              <w:rPr>
                <w:lang w:val="en-IN"/>
              </w:rPr>
              <w:t>N (7)</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blPrEx>
          <w:tblCellMar>
            <w:left w:w="70" w:type="dxa"/>
            <w:right w:w="70" w:type="dxa"/>
          </w:tblCellMar>
        </w:tblPrEx>
        <w:tc>
          <w:tcPr>
            <w:tcW w:w="1620" w:type="dxa"/>
          </w:tcPr>
          <w:p w:rsidR="00CD5C68" w:rsidRPr="00425C8F" w:rsidRDefault="00CD5C68" w:rsidP="00940B20">
            <w:pPr>
              <w:pStyle w:val="Tablecontent"/>
              <w:rPr>
                <w:lang w:val="en-IN"/>
              </w:rPr>
            </w:pPr>
            <w:r w:rsidRPr="00425C8F">
              <w:rPr>
                <w:lang w:val="en-IN"/>
              </w:rPr>
              <w:t>EXTTXNNUMBER</w:t>
            </w:r>
          </w:p>
        </w:tc>
        <w:tc>
          <w:tcPr>
            <w:tcW w:w="1980" w:type="dxa"/>
          </w:tcPr>
          <w:p w:rsidR="00CD5C68" w:rsidRPr="00425C8F" w:rsidRDefault="00CD5C68" w:rsidP="00940B20">
            <w:pPr>
              <w:pStyle w:val="Tablecontent"/>
              <w:rPr>
                <w:lang w:val="en-IN"/>
              </w:rPr>
            </w:pPr>
            <w:r w:rsidRPr="00425C8F">
              <w:rPr>
                <w:lang w:val="en-IN"/>
              </w:rPr>
              <w:t>Unique id of the transaction in External transaction system</w:t>
            </w:r>
          </w:p>
        </w:tc>
        <w:tc>
          <w:tcPr>
            <w:tcW w:w="2520" w:type="dxa"/>
          </w:tcPr>
          <w:p w:rsidR="00CD5C68" w:rsidRPr="00425C8F" w:rsidRDefault="00CD5C68" w:rsidP="00940B20">
            <w:pPr>
              <w:pStyle w:val="Tablecontent"/>
              <w:rPr>
                <w:lang w:val="en-IN"/>
              </w:rPr>
            </w:pPr>
            <w:r w:rsidRPr="00425C8F">
              <w:rPr>
                <w:lang w:val="en-IN"/>
              </w:rPr>
              <w:t>Unique Transaction number of the O2C transfer request in the External System.</w:t>
            </w:r>
          </w:p>
        </w:tc>
        <w:tc>
          <w:tcPr>
            <w:tcW w:w="1440" w:type="dxa"/>
          </w:tcPr>
          <w:p w:rsidR="00CD5C68" w:rsidRPr="00425C8F" w:rsidRDefault="00CD5C68" w:rsidP="00940B20">
            <w:pPr>
              <w:pStyle w:val="Tablecontent"/>
              <w:rPr>
                <w:lang w:val="en-IN"/>
              </w:rPr>
            </w:pPr>
            <w:r w:rsidRPr="00425C8F">
              <w:rPr>
                <w:lang w:val="en-IN"/>
              </w:rPr>
              <w:t>1234345</w:t>
            </w:r>
          </w:p>
        </w:tc>
        <w:tc>
          <w:tcPr>
            <w:tcW w:w="720" w:type="dxa"/>
          </w:tcPr>
          <w:p w:rsidR="00CD5C68" w:rsidRPr="00425C8F" w:rsidRDefault="00CD5C68" w:rsidP="00940B20">
            <w:pPr>
              <w:pStyle w:val="Tablecontent"/>
              <w:rPr>
                <w:lang w:val="en-IN"/>
              </w:rPr>
            </w:pPr>
            <w:r w:rsidRPr="00425C8F">
              <w:rPr>
                <w:lang w:val="en-IN"/>
              </w:rPr>
              <w:t>A (10)</w:t>
            </w:r>
          </w:p>
        </w:tc>
        <w:tc>
          <w:tcPr>
            <w:tcW w:w="900" w:type="dxa"/>
          </w:tcPr>
          <w:p w:rsidR="00CD5C68" w:rsidRPr="00425C8F" w:rsidRDefault="00CD5C68" w:rsidP="00940B20">
            <w:pPr>
              <w:pStyle w:val="Tablecontent"/>
              <w:rPr>
                <w:lang w:val="en-IN"/>
              </w:rPr>
            </w:pPr>
            <w:r w:rsidRPr="00425C8F">
              <w:rPr>
                <w:lang w:val="en-IN"/>
              </w:rPr>
              <w:t>O</w:t>
            </w:r>
          </w:p>
        </w:tc>
      </w:tr>
    </w:tbl>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 xml:space="preserve">The Transaction status details explained in appendix. </w:t>
      </w: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 xml:space="preserve">The value for TYPE tag is fixed as mentioned in syntax. </w:t>
      </w:r>
    </w:p>
    <w:p w:rsidR="00CD5C68" w:rsidRPr="00425C8F" w:rsidRDefault="00CD5C68" w:rsidP="00CD5C68">
      <w:pPr>
        <w:pStyle w:val="BodyText2"/>
        <w:rPr>
          <w:lang w:val="en-IN"/>
        </w:rPr>
      </w:pPr>
      <w:r w:rsidRPr="00425C8F">
        <w:rPr>
          <w:lang w:val="en-IN"/>
        </w:rPr>
        <w:t xml:space="preserve"> </w:t>
      </w:r>
    </w:p>
    <w:p w:rsidR="00CD5C68" w:rsidRPr="00425C8F" w:rsidRDefault="00CD5C68" w:rsidP="00CD5C68">
      <w:pPr>
        <w:pStyle w:val="BodyText2"/>
        <w:rPr>
          <w:lang w:val="en-IN"/>
        </w:rPr>
      </w:pPr>
    </w:p>
    <w:p w:rsidR="00940B20" w:rsidRPr="00425C8F" w:rsidRDefault="00940B20" w:rsidP="00337049">
      <w:pPr>
        <w:pStyle w:val="Heading2"/>
      </w:pPr>
      <w:bookmarkStart w:id="65" w:name="_Toc310932440"/>
      <w:bookmarkStart w:id="66" w:name="_Toc485139697"/>
      <w:bookmarkStart w:id="67" w:name="_Toc256517361"/>
      <w:bookmarkStart w:id="68" w:name="_Toc368313799"/>
      <w:r w:rsidRPr="00425C8F">
        <w:t xml:space="preserve">Operator </w:t>
      </w:r>
      <w:proofErr w:type="gramStart"/>
      <w:r w:rsidRPr="00425C8F">
        <w:t>To</w:t>
      </w:r>
      <w:proofErr w:type="gramEnd"/>
      <w:r w:rsidRPr="00425C8F">
        <w:t xml:space="preserve"> Channel Return</w:t>
      </w:r>
      <w:bookmarkEnd w:id="65"/>
      <w:bookmarkEnd w:id="66"/>
    </w:p>
    <w:p w:rsidR="00940B20" w:rsidRPr="00425C8F" w:rsidRDefault="00940B20" w:rsidP="00940B20">
      <w:pPr>
        <w:pStyle w:val="BodyText2"/>
      </w:pPr>
      <w:r w:rsidRPr="00425C8F">
        <w:t>Channel Users can Return TopUp Credits, to their Operators. Return is a process using which a Channel user can gracefully return TopUp credits from its own account to the Operator’s account. After successful transaction the Channel user’s account would be debited with the requested amount and a notification message would be sent to Channel user along with the indication of its new balance</w:t>
      </w:r>
    </w:p>
    <w:p w:rsidR="00940B20" w:rsidRPr="00425C8F" w:rsidRDefault="00940B20" w:rsidP="00940B20">
      <w:pPr>
        <w:pStyle w:val="BodyText2"/>
      </w:pPr>
    </w:p>
    <w:p w:rsidR="00940B20" w:rsidRPr="00425C8F" w:rsidRDefault="0000768E" w:rsidP="001E6309">
      <w:pPr>
        <w:pStyle w:val="Heading"/>
        <w:rPr>
          <w:color w:val="auto"/>
        </w:rPr>
      </w:pPr>
      <w:r w:rsidRPr="00425C8F">
        <w:rPr>
          <w:color w:val="auto"/>
        </w:rPr>
        <w:t>Request Syntax</w:t>
      </w:r>
    </w:p>
    <w:p w:rsidR="00940B20" w:rsidRPr="00425C8F" w:rsidRDefault="00940B20" w:rsidP="00940B20">
      <w:pPr>
        <w:pStyle w:val="BodyText2"/>
      </w:pPr>
      <w:r w:rsidRPr="00425C8F">
        <w:t>The External System will send the following request for return. The request format and details of request are mentioned below.</w:t>
      </w:r>
    </w:p>
    <w:p w:rsidR="00940B20" w:rsidRPr="00425C8F" w:rsidRDefault="00940B20" w:rsidP="00940B20">
      <w:pPr>
        <w:pStyle w:val="BodyText2"/>
      </w:pPr>
    </w:p>
    <w:p w:rsidR="00940B20" w:rsidRPr="00425C8F" w:rsidRDefault="00940B20" w:rsidP="001E6309">
      <w:pPr>
        <w:pStyle w:val="Heading"/>
        <w:rPr>
          <w:color w:val="auto"/>
        </w:rPr>
      </w:pPr>
      <w:r w:rsidRPr="00425C8F">
        <w:rPr>
          <w:color w:val="auto"/>
        </w:rPr>
        <w:t>Request Syntax</w:t>
      </w:r>
    </w:p>
    <w:p w:rsidR="00940B20" w:rsidRPr="00425C8F" w:rsidRDefault="00940B20" w:rsidP="00940B20">
      <w:pPr>
        <w:pStyle w:val="Code"/>
      </w:pPr>
      <w:proofErr w:type="gramStart"/>
      <w:r w:rsidRPr="00425C8F">
        <w:t>&lt;?xml</w:t>
      </w:r>
      <w:proofErr w:type="gramEnd"/>
      <w:r w:rsidRPr="00425C8F">
        <w:t xml:space="preserve"> version="1.0"?&gt;</w:t>
      </w:r>
    </w:p>
    <w:p w:rsidR="000F4111" w:rsidRDefault="000F4111" w:rsidP="00940B20">
      <w:pPr>
        <w:pStyle w:val="Code"/>
      </w:pPr>
    </w:p>
    <w:p w:rsidR="006D5593" w:rsidRDefault="000F4111" w:rsidP="000F4111">
      <w:pPr>
        <w:autoSpaceDE w:val="0"/>
        <w:autoSpaceDN w:val="0"/>
        <w:adjustRightInd w:val="0"/>
        <w:rPr>
          <w:rFonts w:ascii="Courier New" w:hAnsi="Courier New" w:cs="Courier New"/>
          <w:sz w:val="18"/>
          <w:szCs w:val="18"/>
        </w:rPr>
      </w:pPr>
      <w:r>
        <w:rPr>
          <w:rFonts w:ascii="Courier New" w:hAnsi="Courier New" w:cs="Courier New"/>
          <w:sz w:val="18"/>
          <w:szCs w:val="18"/>
        </w:rPr>
        <w:t>&lt;COMMAND&gt;</w:t>
      </w:r>
    </w:p>
    <w:p w:rsidR="006D5593" w:rsidRDefault="000F4111" w:rsidP="000F4111">
      <w:pPr>
        <w:autoSpaceDE w:val="0"/>
        <w:autoSpaceDN w:val="0"/>
        <w:adjustRightInd w:val="0"/>
        <w:rPr>
          <w:rFonts w:ascii="Courier New" w:hAnsi="Courier New" w:cs="Courier New"/>
          <w:sz w:val="18"/>
          <w:szCs w:val="18"/>
        </w:rPr>
      </w:pPr>
      <w:r>
        <w:rPr>
          <w:rFonts w:ascii="Courier New" w:hAnsi="Courier New" w:cs="Courier New"/>
          <w:sz w:val="18"/>
          <w:szCs w:val="18"/>
        </w:rPr>
        <w:t>&lt;TYPE&gt;O2CRETREQ&lt;/TYPE&gt;</w:t>
      </w:r>
    </w:p>
    <w:p w:rsidR="006D5593" w:rsidRDefault="000F4111" w:rsidP="000F4111">
      <w:pPr>
        <w:autoSpaceDE w:val="0"/>
        <w:autoSpaceDN w:val="0"/>
        <w:adjustRightInd w:val="0"/>
        <w:rPr>
          <w:rFonts w:ascii="Courier New" w:hAnsi="Courier New" w:cs="Courier New"/>
          <w:sz w:val="18"/>
          <w:szCs w:val="18"/>
        </w:rPr>
      </w:pPr>
      <w:r>
        <w:rPr>
          <w:rFonts w:ascii="Courier New" w:hAnsi="Courier New" w:cs="Courier New"/>
          <w:sz w:val="18"/>
          <w:szCs w:val="18"/>
        </w:rPr>
        <w:t>&lt;EXTNWCODE&gt;NG&lt;/EXTNWCODE&gt;</w:t>
      </w:r>
    </w:p>
    <w:p w:rsidR="006D5593" w:rsidRDefault="000F4111" w:rsidP="000F4111">
      <w:pPr>
        <w:autoSpaceDE w:val="0"/>
        <w:autoSpaceDN w:val="0"/>
        <w:adjustRightInd w:val="0"/>
        <w:rPr>
          <w:rFonts w:ascii="Courier New" w:hAnsi="Courier New" w:cs="Courier New"/>
          <w:sz w:val="18"/>
          <w:szCs w:val="18"/>
        </w:rPr>
      </w:pPr>
      <w:r>
        <w:rPr>
          <w:rFonts w:ascii="Courier New" w:hAnsi="Courier New" w:cs="Courier New"/>
          <w:sz w:val="18"/>
          <w:szCs w:val="18"/>
        </w:rPr>
        <w:t>&lt;MSISDN&gt;</w:t>
      </w:r>
      <w:r w:rsidR="00223A1A">
        <w:rPr>
          <w:rFonts w:ascii="Courier New" w:hAnsi="Courier New" w:cs="Courier New"/>
          <w:sz w:val="18"/>
          <w:szCs w:val="18"/>
        </w:rPr>
        <w:t>&lt;Retailer MSISDN&gt;</w:t>
      </w:r>
      <w:r>
        <w:rPr>
          <w:rFonts w:ascii="Courier New" w:hAnsi="Courier New" w:cs="Courier New"/>
          <w:sz w:val="18"/>
          <w:szCs w:val="18"/>
        </w:rPr>
        <w:t>&lt;/MSISDN&gt;</w:t>
      </w:r>
    </w:p>
    <w:p w:rsidR="006D5593" w:rsidRDefault="000F4111" w:rsidP="000F4111">
      <w:pPr>
        <w:autoSpaceDE w:val="0"/>
        <w:autoSpaceDN w:val="0"/>
        <w:adjustRightInd w:val="0"/>
        <w:rPr>
          <w:rFonts w:ascii="Courier New" w:hAnsi="Courier New" w:cs="Courier New"/>
          <w:sz w:val="18"/>
          <w:szCs w:val="18"/>
        </w:rPr>
      </w:pPr>
      <w:r>
        <w:rPr>
          <w:rFonts w:ascii="Courier New" w:hAnsi="Courier New" w:cs="Courier New"/>
          <w:sz w:val="18"/>
          <w:szCs w:val="18"/>
        </w:rPr>
        <w:t>&lt;PIN&gt;1357&lt;/PIN&gt;</w:t>
      </w:r>
    </w:p>
    <w:p w:rsidR="006D5593" w:rsidRDefault="000F4111" w:rsidP="000F4111">
      <w:pPr>
        <w:autoSpaceDE w:val="0"/>
        <w:autoSpaceDN w:val="0"/>
        <w:adjustRightInd w:val="0"/>
        <w:rPr>
          <w:rFonts w:ascii="Courier New" w:hAnsi="Courier New" w:cs="Courier New"/>
          <w:sz w:val="18"/>
          <w:szCs w:val="18"/>
        </w:rPr>
      </w:pPr>
      <w:r>
        <w:rPr>
          <w:rFonts w:ascii="Courier New" w:hAnsi="Courier New" w:cs="Courier New"/>
          <w:sz w:val="18"/>
          <w:szCs w:val="18"/>
        </w:rPr>
        <w:t>&lt;EXTCODE&gt;</w:t>
      </w:r>
      <w:r w:rsidR="00223A1A">
        <w:rPr>
          <w:rFonts w:ascii="Courier New" w:hAnsi="Courier New" w:cs="Courier New"/>
          <w:sz w:val="18"/>
          <w:szCs w:val="18"/>
        </w:rPr>
        <w:t>&lt;</w:t>
      </w:r>
      <w:r w:rsidR="006D5593">
        <w:rPr>
          <w:rFonts w:ascii="Courier New" w:hAnsi="Courier New" w:cs="Courier New"/>
          <w:sz w:val="18"/>
          <w:szCs w:val="18"/>
        </w:rPr>
        <w:t>channel User external c</w:t>
      </w:r>
      <w:r w:rsidR="00223A1A">
        <w:rPr>
          <w:rFonts w:ascii="Courier New" w:hAnsi="Courier New" w:cs="Courier New"/>
          <w:sz w:val="18"/>
          <w:szCs w:val="18"/>
        </w:rPr>
        <w:t>ode&gt;</w:t>
      </w:r>
      <w:r>
        <w:rPr>
          <w:rFonts w:ascii="Courier New" w:hAnsi="Courier New" w:cs="Courier New"/>
          <w:sz w:val="18"/>
          <w:szCs w:val="18"/>
        </w:rPr>
        <w:t>&lt;/EXTCODE&gt;</w:t>
      </w:r>
    </w:p>
    <w:p w:rsidR="006D5593" w:rsidRDefault="000F4111" w:rsidP="000F4111">
      <w:pPr>
        <w:autoSpaceDE w:val="0"/>
        <w:autoSpaceDN w:val="0"/>
        <w:adjustRightInd w:val="0"/>
        <w:rPr>
          <w:rFonts w:ascii="Courier New" w:hAnsi="Courier New" w:cs="Courier New"/>
          <w:sz w:val="18"/>
          <w:szCs w:val="18"/>
        </w:rPr>
      </w:pPr>
      <w:r>
        <w:rPr>
          <w:rFonts w:ascii="Courier New" w:hAnsi="Courier New" w:cs="Courier New"/>
          <w:sz w:val="18"/>
          <w:szCs w:val="18"/>
        </w:rPr>
        <w:t>&lt;PRODUCTS&gt;&lt;PRODUCTCODE&gt;101&lt;/PRODUCTCODE&gt;&lt;QTY&gt;</w:t>
      </w:r>
      <w:r w:rsidR="00223A1A">
        <w:rPr>
          <w:rFonts w:ascii="Courier New" w:hAnsi="Courier New" w:cs="Courier New"/>
          <w:sz w:val="18"/>
          <w:szCs w:val="18"/>
        </w:rPr>
        <w:t>&lt;return quantity&gt;</w:t>
      </w:r>
      <w:r>
        <w:rPr>
          <w:rFonts w:ascii="Courier New" w:hAnsi="Courier New" w:cs="Courier New"/>
          <w:sz w:val="18"/>
          <w:szCs w:val="18"/>
        </w:rPr>
        <w:t>&lt;/QTY&gt;&lt;/PRODUCTS&gt;</w:t>
      </w:r>
    </w:p>
    <w:p w:rsidR="006D5593" w:rsidRDefault="000F4111" w:rsidP="000F4111">
      <w:pPr>
        <w:autoSpaceDE w:val="0"/>
        <w:autoSpaceDN w:val="0"/>
        <w:adjustRightInd w:val="0"/>
        <w:rPr>
          <w:rFonts w:ascii="Courier New" w:hAnsi="Courier New" w:cs="Courier New"/>
          <w:sz w:val="18"/>
          <w:szCs w:val="18"/>
        </w:rPr>
      </w:pPr>
      <w:r>
        <w:rPr>
          <w:rFonts w:ascii="Courier New" w:hAnsi="Courier New" w:cs="Courier New"/>
          <w:sz w:val="18"/>
          <w:szCs w:val="18"/>
        </w:rPr>
        <w:t>&lt;EXTTXNNUMBER&gt;</w:t>
      </w:r>
      <w:r w:rsidR="00223A1A">
        <w:rPr>
          <w:rFonts w:ascii="Courier New" w:hAnsi="Courier New" w:cs="Courier New"/>
          <w:sz w:val="18"/>
          <w:szCs w:val="18"/>
        </w:rPr>
        <w:t>&lt;unique number for the transaction&gt;</w:t>
      </w:r>
      <w:r>
        <w:rPr>
          <w:rFonts w:ascii="Courier New" w:hAnsi="Courier New" w:cs="Courier New"/>
          <w:sz w:val="18"/>
          <w:szCs w:val="18"/>
        </w:rPr>
        <w:t>&lt;/EXTTXNNUMBER&gt;</w:t>
      </w:r>
    </w:p>
    <w:p w:rsidR="006D5593" w:rsidRDefault="000F4111" w:rsidP="000F4111">
      <w:pPr>
        <w:autoSpaceDE w:val="0"/>
        <w:autoSpaceDN w:val="0"/>
        <w:adjustRightInd w:val="0"/>
        <w:rPr>
          <w:rFonts w:ascii="Courier New" w:hAnsi="Courier New" w:cs="Courier New"/>
          <w:sz w:val="18"/>
          <w:szCs w:val="18"/>
        </w:rPr>
      </w:pPr>
      <w:r>
        <w:rPr>
          <w:rFonts w:ascii="Courier New" w:hAnsi="Courier New" w:cs="Courier New"/>
          <w:sz w:val="18"/>
          <w:szCs w:val="18"/>
        </w:rPr>
        <w:t>&lt;EXTTXNDATE&gt;</w:t>
      </w:r>
      <w:r w:rsidR="006D5593">
        <w:rPr>
          <w:rFonts w:ascii="Courier New" w:hAnsi="Courier New" w:cs="Courier New"/>
          <w:sz w:val="18"/>
          <w:szCs w:val="18"/>
        </w:rPr>
        <w:t>&lt;</w:t>
      </w:r>
      <w:r w:rsidR="00223A1A">
        <w:rPr>
          <w:rFonts w:ascii="Courier New" w:hAnsi="Courier New" w:cs="Courier New"/>
          <w:sz w:val="18"/>
          <w:szCs w:val="18"/>
        </w:rPr>
        <w:t>dd/mm/yy</w:t>
      </w:r>
      <w:r w:rsidR="006D5593">
        <w:rPr>
          <w:rFonts w:ascii="Courier New" w:hAnsi="Courier New" w:cs="Courier New"/>
          <w:sz w:val="18"/>
          <w:szCs w:val="18"/>
        </w:rPr>
        <w:t>&gt;</w:t>
      </w:r>
      <w:r>
        <w:rPr>
          <w:rFonts w:ascii="Courier New" w:hAnsi="Courier New" w:cs="Courier New"/>
          <w:sz w:val="18"/>
          <w:szCs w:val="18"/>
        </w:rPr>
        <w:t>&lt;/EXTTXNDATE&gt;</w:t>
      </w:r>
    </w:p>
    <w:p w:rsidR="006D5593" w:rsidRDefault="000F4111" w:rsidP="000F4111">
      <w:pPr>
        <w:autoSpaceDE w:val="0"/>
        <w:autoSpaceDN w:val="0"/>
        <w:adjustRightInd w:val="0"/>
        <w:rPr>
          <w:rFonts w:ascii="Courier New" w:hAnsi="Courier New" w:cs="Courier New"/>
          <w:sz w:val="18"/>
          <w:szCs w:val="18"/>
        </w:rPr>
      </w:pPr>
      <w:r>
        <w:rPr>
          <w:rFonts w:ascii="Courier New" w:hAnsi="Courier New" w:cs="Courier New"/>
          <w:sz w:val="18"/>
          <w:szCs w:val="18"/>
        </w:rPr>
        <w:t>&lt;REMARKS&gt;</w:t>
      </w:r>
      <w:r w:rsidR="00223A1A">
        <w:rPr>
          <w:rFonts w:ascii="Courier New" w:hAnsi="Courier New" w:cs="Courier New"/>
          <w:sz w:val="18"/>
          <w:szCs w:val="18"/>
        </w:rPr>
        <w:t>&lt;any remarks&gt;</w:t>
      </w:r>
      <w:r>
        <w:rPr>
          <w:rFonts w:ascii="Courier New" w:hAnsi="Courier New" w:cs="Courier New"/>
          <w:sz w:val="18"/>
          <w:szCs w:val="18"/>
        </w:rPr>
        <w:t>&lt;/REMARKS&gt;</w:t>
      </w:r>
    </w:p>
    <w:p w:rsidR="000F4111" w:rsidRDefault="000F4111" w:rsidP="000F4111">
      <w:pPr>
        <w:autoSpaceDE w:val="0"/>
        <w:autoSpaceDN w:val="0"/>
        <w:adjustRightInd w:val="0"/>
        <w:rPr>
          <w:rFonts w:ascii="Courier New" w:hAnsi="Courier New" w:cs="Courier New"/>
          <w:sz w:val="18"/>
          <w:szCs w:val="18"/>
        </w:rPr>
      </w:pPr>
      <w:r>
        <w:rPr>
          <w:rFonts w:ascii="Courier New" w:hAnsi="Courier New" w:cs="Courier New"/>
          <w:sz w:val="18"/>
          <w:szCs w:val="18"/>
        </w:rPr>
        <w:t>&lt;/COMMAND&gt;</w:t>
      </w:r>
    </w:p>
    <w:p w:rsidR="000F4111" w:rsidRPr="00425C8F" w:rsidRDefault="000F4111" w:rsidP="00940B20">
      <w:pPr>
        <w:pStyle w:val="Code"/>
      </w:pPr>
    </w:p>
    <w:p w:rsidR="00940B20" w:rsidRPr="00425C8F" w:rsidRDefault="00940B20" w:rsidP="00940B20">
      <w:pPr>
        <w:pStyle w:val="BodyText2"/>
      </w:pPr>
    </w:p>
    <w:p w:rsidR="00940B20" w:rsidRPr="00425C8F" w:rsidRDefault="00940B20" w:rsidP="001E6309">
      <w:pPr>
        <w:pStyle w:val="Heading"/>
        <w:rPr>
          <w:color w:val="auto"/>
        </w:rPr>
      </w:pPr>
      <w:r w:rsidRPr="00425C8F">
        <w:rPr>
          <w:color w:val="auto"/>
        </w:rPr>
        <w:t>Fields Detail</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980"/>
        <w:gridCol w:w="2520"/>
        <w:gridCol w:w="1440"/>
        <w:gridCol w:w="720"/>
        <w:gridCol w:w="900"/>
      </w:tblGrid>
      <w:tr w:rsidR="00940B20" w:rsidRPr="00425C8F" w:rsidTr="00940B20">
        <w:trPr>
          <w:trHeight w:val="277"/>
          <w:tblHeader/>
        </w:trPr>
        <w:tc>
          <w:tcPr>
            <w:tcW w:w="1620" w:type="dxa"/>
            <w:shd w:val="clear" w:color="auto" w:fill="E31837"/>
          </w:tcPr>
          <w:p w:rsidR="00940B20" w:rsidRPr="00425C8F" w:rsidRDefault="00940B20" w:rsidP="00940B20">
            <w:pPr>
              <w:pStyle w:val="TableColumnLabels"/>
              <w:rPr>
                <w:color w:val="auto"/>
                <w:lang w:val="en-IN"/>
              </w:rPr>
            </w:pPr>
            <w:r w:rsidRPr="00425C8F">
              <w:rPr>
                <w:color w:val="auto"/>
                <w:lang w:val="en-IN"/>
              </w:rPr>
              <w:t>TAG</w:t>
            </w:r>
          </w:p>
        </w:tc>
        <w:tc>
          <w:tcPr>
            <w:tcW w:w="1980" w:type="dxa"/>
            <w:shd w:val="clear" w:color="auto" w:fill="E31837"/>
          </w:tcPr>
          <w:p w:rsidR="00940B20" w:rsidRPr="00425C8F" w:rsidRDefault="00940B20" w:rsidP="00940B20">
            <w:pPr>
              <w:pStyle w:val="TableColumnLabels"/>
              <w:rPr>
                <w:color w:val="auto"/>
                <w:lang w:val="en-IN"/>
              </w:rPr>
            </w:pPr>
            <w:r w:rsidRPr="00425C8F">
              <w:rPr>
                <w:color w:val="auto"/>
                <w:lang w:val="en-IN"/>
              </w:rPr>
              <w:t>Fields</w:t>
            </w:r>
          </w:p>
        </w:tc>
        <w:tc>
          <w:tcPr>
            <w:tcW w:w="2520" w:type="dxa"/>
            <w:shd w:val="clear" w:color="auto" w:fill="E31837"/>
          </w:tcPr>
          <w:p w:rsidR="00940B20" w:rsidRPr="00425C8F" w:rsidRDefault="00940B20" w:rsidP="00940B20">
            <w:pPr>
              <w:pStyle w:val="TableColumnLabels"/>
              <w:rPr>
                <w:color w:val="auto"/>
                <w:lang w:val="en-IN"/>
              </w:rPr>
            </w:pPr>
            <w:r w:rsidRPr="00425C8F">
              <w:rPr>
                <w:color w:val="auto"/>
                <w:lang w:val="en-IN"/>
              </w:rPr>
              <w:t>Remarks</w:t>
            </w:r>
          </w:p>
        </w:tc>
        <w:tc>
          <w:tcPr>
            <w:tcW w:w="1440" w:type="dxa"/>
            <w:shd w:val="clear" w:color="auto" w:fill="E31837"/>
          </w:tcPr>
          <w:p w:rsidR="00940B20" w:rsidRPr="00425C8F" w:rsidRDefault="00940B20" w:rsidP="00940B20">
            <w:pPr>
              <w:pStyle w:val="TableColumnLabels"/>
              <w:rPr>
                <w:color w:val="auto"/>
                <w:lang w:val="en-IN"/>
              </w:rPr>
            </w:pPr>
            <w:r w:rsidRPr="00425C8F">
              <w:rPr>
                <w:color w:val="auto"/>
                <w:lang w:val="en-IN"/>
              </w:rPr>
              <w:t>Example</w:t>
            </w:r>
          </w:p>
        </w:tc>
        <w:tc>
          <w:tcPr>
            <w:tcW w:w="720" w:type="dxa"/>
            <w:shd w:val="clear" w:color="auto" w:fill="E31837"/>
          </w:tcPr>
          <w:p w:rsidR="00940B20" w:rsidRPr="00425C8F" w:rsidRDefault="00940B20" w:rsidP="00940B20">
            <w:pPr>
              <w:pStyle w:val="TableColumnLabels"/>
              <w:rPr>
                <w:color w:val="auto"/>
                <w:lang w:val="en-IN"/>
              </w:rPr>
            </w:pPr>
            <w:r w:rsidRPr="00425C8F">
              <w:rPr>
                <w:color w:val="auto"/>
                <w:lang w:val="en-IN"/>
              </w:rPr>
              <w:t>Field Type</w:t>
            </w:r>
          </w:p>
        </w:tc>
        <w:tc>
          <w:tcPr>
            <w:tcW w:w="900" w:type="dxa"/>
            <w:shd w:val="clear" w:color="auto" w:fill="E31837"/>
          </w:tcPr>
          <w:p w:rsidR="00940B20" w:rsidRPr="00425C8F" w:rsidRDefault="00940B20" w:rsidP="00940B20">
            <w:pPr>
              <w:pStyle w:val="TableColumnLabels"/>
              <w:rPr>
                <w:color w:val="auto"/>
                <w:lang w:val="en-IN"/>
              </w:rPr>
            </w:pPr>
            <w:r w:rsidRPr="00425C8F">
              <w:rPr>
                <w:color w:val="auto"/>
                <w:lang w:val="en-IN"/>
              </w:rPr>
              <w:t>Optional/Mandatory</w:t>
            </w:r>
          </w:p>
        </w:tc>
      </w:tr>
      <w:tr w:rsidR="00940B20" w:rsidRPr="00425C8F" w:rsidTr="00940B20">
        <w:tblPrEx>
          <w:tblCellMar>
            <w:left w:w="70" w:type="dxa"/>
            <w:right w:w="70" w:type="dxa"/>
          </w:tblCellMar>
        </w:tblPrEx>
        <w:tc>
          <w:tcPr>
            <w:tcW w:w="1620" w:type="dxa"/>
          </w:tcPr>
          <w:p w:rsidR="00940B20" w:rsidRPr="00425C8F" w:rsidRDefault="00940B20" w:rsidP="00940B20">
            <w:pPr>
              <w:pStyle w:val="Tablecontent"/>
            </w:pPr>
            <w:r w:rsidRPr="00425C8F">
              <w:t>TYPE</w:t>
            </w:r>
          </w:p>
        </w:tc>
        <w:tc>
          <w:tcPr>
            <w:tcW w:w="1980" w:type="dxa"/>
          </w:tcPr>
          <w:p w:rsidR="00940B20" w:rsidRPr="00425C8F" w:rsidRDefault="00940B20" w:rsidP="00940B20">
            <w:pPr>
              <w:pStyle w:val="Tablecontent"/>
            </w:pPr>
            <w:r w:rsidRPr="00425C8F">
              <w:t>Request type</w:t>
            </w:r>
          </w:p>
        </w:tc>
        <w:tc>
          <w:tcPr>
            <w:tcW w:w="2520" w:type="dxa"/>
          </w:tcPr>
          <w:p w:rsidR="00940B20" w:rsidRPr="00425C8F" w:rsidRDefault="00940B20" w:rsidP="00940B20">
            <w:pPr>
              <w:pStyle w:val="Tablecontent"/>
            </w:pPr>
            <w:r w:rsidRPr="00425C8F">
              <w:t>Request Type, should be sent with each request</w:t>
            </w:r>
          </w:p>
        </w:tc>
        <w:tc>
          <w:tcPr>
            <w:tcW w:w="1440" w:type="dxa"/>
          </w:tcPr>
          <w:p w:rsidR="00940B20" w:rsidRPr="00425C8F" w:rsidRDefault="00940B20" w:rsidP="00940B20">
            <w:pPr>
              <w:pStyle w:val="Tablecontent"/>
            </w:pPr>
            <w:r w:rsidRPr="00425C8F">
              <w:t>O2CRETREQ</w:t>
            </w:r>
          </w:p>
        </w:tc>
        <w:tc>
          <w:tcPr>
            <w:tcW w:w="720" w:type="dxa"/>
          </w:tcPr>
          <w:p w:rsidR="00940B20" w:rsidRPr="00425C8F" w:rsidRDefault="00940B20" w:rsidP="00940B20">
            <w:pPr>
              <w:pStyle w:val="Tablecontent"/>
            </w:pPr>
            <w:r w:rsidRPr="00425C8F">
              <w:t>A (15)</w:t>
            </w:r>
          </w:p>
        </w:tc>
        <w:tc>
          <w:tcPr>
            <w:tcW w:w="900" w:type="dxa"/>
          </w:tcPr>
          <w:p w:rsidR="00940B20" w:rsidRPr="00425C8F" w:rsidRDefault="00940B20" w:rsidP="00940B20">
            <w:pPr>
              <w:pStyle w:val="Tablecontent"/>
            </w:pPr>
            <w:r w:rsidRPr="00425C8F">
              <w:t>M</w:t>
            </w:r>
          </w:p>
        </w:tc>
      </w:tr>
      <w:tr w:rsidR="00940B20" w:rsidRPr="00425C8F" w:rsidTr="00940B20">
        <w:tblPrEx>
          <w:tblCellMar>
            <w:left w:w="70" w:type="dxa"/>
            <w:right w:w="70" w:type="dxa"/>
          </w:tblCellMar>
        </w:tblPrEx>
        <w:tc>
          <w:tcPr>
            <w:tcW w:w="1620" w:type="dxa"/>
          </w:tcPr>
          <w:p w:rsidR="00940B20" w:rsidRPr="00425C8F" w:rsidRDefault="00940B20" w:rsidP="00940B20">
            <w:pPr>
              <w:pStyle w:val="Tablecontent"/>
            </w:pPr>
            <w:r w:rsidRPr="00425C8F">
              <w:t>EXTNWCODE</w:t>
            </w:r>
          </w:p>
        </w:tc>
        <w:tc>
          <w:tcPr>
            <w:tcW w:w="1980" w:type="dxa"/>
          </w:tcPr>
          <w:p w:rsidR="00940B20" w:rsidRPr="00425C8F" w:rsidRDefault="00940B20" w:rsidP="00940B20">
            <w:pPr>
              <w:pStyle w:val="Tablecontent"/>
            </w:pPr>
            <w:r w:rsidRPr="00425C8F">
              <w:t xml:space="preserve">Network code </w:t>
            </w:r>
          </w:p>
        </w:tc>
        <w:tc>
          <w:tcPr>
            <w:tcW w:w="2520" w:type="dxa"/>
          </w:tcPr>
          <w:p w:rsidR="00940B20" w:rsidRPr="00425C8F" w:rsidRDefault="00940B20" w:rsidP="00940B20">
            <w:pPr>
              <w:pStyle w:val="Tablecontent"/>
            </w:pPr>
            <w:r w:rsidRPr="00425C8F">
              <w:t xml:space="preserve">Network code of the Operator User defined in </w:t>
            </w:r>
            <w:r w:rsidR="007C479A" w:rsidRPr="00425C8F">
              <w:t>PreTUPS</w:t>
            </w:r>
            <w:r w:rsidRPr="00425C8F">
              <w:t xml:space="preserve"> as External Network code</w:t>
            </w:r>
          </w:p>
        </w:tc>
        <w:tc>
          <w:tcPr>
            <w:tcW w:w="1440" w:type="dxa"/>
          </w:tcPr>
          <w:p w:rsidR="00940B20" w:rsidRPr="00425C8F" w:rsidRDefault="00940B20" w:rsidP="00940B20">
            <w:pPr>
              <w:pStyle w:val="Tablecontent"/>
            </w:pPr>
            <w:r w:rsidRPr="00425C8F">
              <w:t>MO</w:t>
            </w:r>
          </w:p>
        </w:tc>
        <w:tc>
          <w:tcPr>
            <w:tcW w:w="720" w:type="dxa"/>
          </w:tcPr>
          <w:p w:rsidR="00940B20" w:rsidRPr="00425C8F" w:rsidRDefault="00940B20" w:rsidP="00940B20">
            <w:pPr>
              <w:pStyle w:val="Tablecontent"/>
            </w:pPr>
            <w:r w:rsidRPr="00425C8F">
              <w:t>A (2)</w:t>
            </w:r>
          </w:p>
        </w:tc>
        <w:tc>
          <w:tcPr>
            <w:tcW w:w="900" w:type="dxa"/>
          </w:tcPr>
          <w:p w:rsidR="00940B20" w:rsidRPr="00425C8F" w:rsidRDefault="00940B20" w:rsidP="00940B20">
            <w:pPr>
              <w:pStyle w:val="Tablecontent"/>
            </w:pPr>
            <w:r w:rsidRPr="00425C8F">
              <w:t>M</w:t>
            </w:r>
          </w:p>
        </w:tc>
      </w:tr>
      <w:tr w:rsidR="00940B20" w:rsidRPr="00425C8F" w:rsidTr="00940B20">
        <w:tblPrEx>
          <w:tblCellMar>
            <w:left w:w="70" w:type="dxa"/>
            <w:right w:w="70" w:type="dxa"/>
          </w:tblCellMar>
        </w:tblPrEx>
        <w:tc>
          <w:tcPr>
            <w:tcW w:w="1620" w:type="dxa"/>
          </w:tcPr>
          <w:p w:rsidR="00940B20" w:rsidRPr="00425C8F" w:rsidRDefault="00940B20" w:rsidP="00940B20">
            <w:pPr>
              <w:pStyle w:val="Tablecontent"/>
            </w:pPr>
            <w:r w:rsidRPr="00425C8F">
              <w:t>MSISDN</w:t>
            </w:r>
          </w:p>
        </w:tc>
        <w:tc>
          <w:tcPr>
            <w:tcW w:w="1980" w:type="dxa"/>
          </w:tcPr>
          <w:p w:rsidR="00940B20" w:rsidRPr="00425C8F" w:rsidRDefault="00940B20" w:rsidP="00940B20">
            <w:pPr>
              <w:pStyle w:val="Tablecontent"/>
            </w:pPr>
            <w:r w:rsidRPr="00425C8F">
              <w:t>Channel user MSISDN</w:t>
            </w:r>
          </w:p>
        </w:tc>
        <w:tc>
          <w:tcPr>
            <w:tcW w:w="2520" w:type="dxa"/>
          </w:tcPr>
          <w:p w:rsidR="00940B20" w:rsidRPr="00425C8F" w:rsidRDefault="00940B20" w:rsidP="00940B20">
            <w:pPr>
              <w:pStyle w:val="Tablecontent"/>
            </w:pPr>
            <w:r w:rsidRPr="00425C8F">
              <w:t>All MSISDN should be in national dial format.</w:t>
            </w:r>
          </w:p>
          <w:p w:rsidR="00940B20" w:rsidRPr="00425C8F" w:rsidRDefault="00940B20" w:rsidP="00940B20">
            <w:pPr>
              <w:pStyle w:val="Tablecontent"/>
            </w:pPr>
            <w:r w:rsidRPr="00425C8F">
              <w:t>Between MSISDN and EXTCODE one of them must be present, either MSISDN or EXTCODE. Both of them can be present in request</w:t>
            </w:r>
          </w:p>
        </w:tc>
        <w:tc>
          <w:tcPr>
            <w:tcW w:w="1440" w:type="dxa"/>
          </w:tcPr>
          <w:p w:rsidR="00940B20" w:rsidRPr="00425C8F" w:rsidRDefault="00940B20" w:rsidP="00940B20">
            <w:pPr>
              <w:pStyle w:val="Tablecontent"/>
            </w:pPr>
            <w:r w:rsidRPr="00425C8F">
              <w:t>9942222</w:t>
            </w:r>
          </w:p>
        </w:tc>
        <w:tc>
          <w:tcPr>
            <w:tcW w:w="720" w:type="dxa"/>
          </w:tcPr>
          <w:p w:rsidR="00940B20" w:rsidRPr="00425C8F" w:rsidRDefault="00940B20" w:rsidP="00940B20">
            <w:pPr>
              <w:pStyle w:val="Tablecontent"/>
            </w:pPr>
            <w:r w:rsidRPr="00425C8F">
              <w:t>N (15)</w:t>
            </w:r>
          </w:p>
        </w:tc>
        <w:tc>
          <w:tcPr>
            <w:tcW w:w="900" w:type="dxa"/>
          </w:tcPr>
          <w:p w:rsidR="00940B20" w:rsidRPr="00425C8F" w:rsidRDefault="00940B20" w:rsidP="00940B20">
            <w:pPr>
              <w:pStyle w:val="Tablecontent"/>
            </w:pPr>
            <w:r w:rsidRPr="00425C8F">
              <w:t>M</w:t>
            </w:r>
          </w:p>
        </w:tc>
      </w:tr>
      <w:tr w:rsidR="000F4111" w:rsidRPr="00425C8F" w:rsidTr="00940B20">
        <w:tblPrEx>
          <w:tblCellMar>
            <w:left w:w="70" w:type="dxa"/>
            <w:right w:w="70" w:type="dxa"/>
          </w:tblCellMar>
        </w:tblPrEx>
        <w:tc>
          <w:tcPr>
            <w:tcW w:w="1620" w:type="dxa"/>
          </w:tcPr>
          <w:p w:rsidR="000F4111" w:rsidRPr="00425C8F" w:rsidRDefault="000F4111" w:rsidP="00940B20">
            <w:pPr>
              <w:pStyle w:val="Tablecontent"/>
            </w:pPr>
            <w:r>
              <w:t>PIN</w:t>
            </w:r>
          </w:p>
        </w:tc>
        <w:tc>
          <w:tcPr>
            <w:tcW w:w="1980" w:type="dxa"/>
          </w:tcPr>
          <w:p w:rsidR="000F4111" w:rsidRPr="00425C8F" w:rsidRDefault="00854E66" w:rsidP="00940B20">
            <w:pPr>
              <w:pStyle w:val="Tablecontent"/>
            </w:pPr>
            <w:r>
              <w:t>Channel user pin</w:t>
            </w:r>
          </w:p>
        </w:tc>
        <w:tc>
          <w:tcPr>
            <w:tcW w:w="2520" w:type="dxa"/>
          </w:tcPr>
          <w:p w:rsidR="000F4111" w:rsidRPr="00425C8F" w:rsidRDefault="00854E66" w:rsidP="00940B20">
            <w:pPr>
              <w:pStyle w:val="Tablecontent"/>
            </w:pPr>
            <w:r>
              <w:t>Pin of channel user</w:t>
            </w:r>
          </w:p>
        </w:tc>
        <w:tc>
          <w:tcPr>
            <w:tcW w:w="1440" w:type="dxa"/>
          </w:tcPr>
          <w:p w:rsidR="000F4111" w:rsidRPr="00425C8F" w:rsidRDefault="00854E66" w:rsidP="00940B20">
            <w:pPr>
              <w:pStyle w:val="Tablecontent"/>
            </w:pPr>
            <w:r>
              <w:t>2468</w:t>
            </w:r>
          </w:p>
        </w:tc>
        <w:tc>
          <w:tcPr>
            <w:tcW w:w="720" w:type="dxa"/>
          </w:tcPr>
          <w:p w:rsidR="000F4111" w:rsidRPr="00425C8F" w:rsidRDefault="00854E66" w:rsidP="00940B20">
            <w:pPr>
              <w:pStyle w:val="Tablecontent"/>
            </w:pPr>
            <w:r>
              <w:t>N(4)</w:t>
            </w:r>
          </w:p>
        </w:tc>
        <w:tc>
          <w:tcPr>
            <w:tcW w:w="900" w:type="dxa"/>
          </w:tcPr>
          <w:p w:rsidR="000F4111" w:rsidRPr="00425C8F" w:rsidRDefault="00854E66" w:rsidP="00940B20">
            <w:pPr>
              <w:pStyle w:val="Tablecontent"/>
            </w:pPr>
            <w:r>
              <w:t>M</w:t>
            </w:r>
          </w:p>
        </w:tc>
      </w:tr>
      <w:tr w:rsidR="00940B20" w:rsidRPr="00425C8F" w:rsidTr="00940B20">
        <w:tblPrEx>
          <w:tblCellMar>
            <w:left w:w="70" w:type="dxa"/>
            <w:right w:w="70" w:type="dxa"/>
          </w:tblCellMar>
        </w:tblPrEx>
        <w:tc>
          <w:tcPr>
            <w:tcW w:w="1620" w:type="dxa"/>
          </w:tcPr>
          <w:p w:rsidR="00940B20" w:rsidRPr="00425C8F" w:rsidRDefault="00940B20" w:rsidP="00940B20">
            <w:pPr>
              <w:pStyle w:val="Tablecontent"/>
            </w:pPr>
            <w:r w:rsidRPr="00425C8F">
              <w:t>EXTCODE</w:t>
            </w:r>
          </w:p>
        </w:tc>
        <w:tc>
          <w:tcPr>
            <w:tcW w:w="1980" w:type="dxa"/>
          </w:tcPr>
          <w:p w:rsidR="00940B20" w:rsidRPr="00425C8F" w:rsidRDefault="00940B20" w:rsidP="00940B20">
            <w:pPr>
              <w:pStyle w:val="Tablecontent"/>
            </w:pPr>
            <w:r w:rsidRPr="00425C8F">
              <w:t>External code of the channel user</w:t>
            </w:r>
          </w:p>
        </w:tc>
        <w:tc>
          <w:tcPr>
            <w:tcW w:w="2520" w:type="dxa"/>
          </w:tcPr>
          <w:p w:rsidR="00940B20" w:rsidRPr="00425C8F" w:rsidRDefault="00940B20" w:rsidP="00940B20">
            <w:pPr>
              <w:pStyle w:val="Tablecontent"/>
            </w:pPr>
            <w:r w:rsidRPr="00425C8F">
              <w:t xml:space="preserve">Unique external code of the channel user defined in </w:t>
            </w:r>
            <w:r w:rsidR="007C479A" w:rsidRPr="00425C8F">
              <w:t>PreTUPS</w:t>
            </w:r>
            <w:r w:rsidRPr="00425C8F">
              <w:t>.</w:t>
            </w:r>
          </w:p>
          <w:p w:rsidR="00940B20" w:rsidRPr="00425C8F" w:rsidRDefault="00940B20" w:rsidP="00940B20">
            <w:pPr>
              <w:pStyle w:val="Tablecontent"/>
            </w:pPr>
            <w:r w:rsidRPr="00425C8F">
              <w:t>Between MSISDN and EXTCODE one of them must be present, either MSISDN or EXTCODE. Both of them can be present in request</w:t>
            </w:r>
          </w:p>
        </w:tc>
        <w:tc>
          <w:tcPr>
            <w:tcW w:w="1440" w:type="dxa"/>
          </w:tcPr>
          <w:p w:rsidR="00940B20" w:rsidRPr="00425C8F" w:rsidRDefault="00940B20" w:rsidP="00940B20">
            <w:pPr>
              <w:pStyle w:val="Tablecontent"/>
            </w:pPr>
            <w:r w:rsidRPr="00425C8F">
              <w:t>123</w:t>
            </w:r>
          </w:p>
        </w:tc>
        <w:tc>
          <w:tcPr>
            <w:tcW w:w="720" w:type="dxa"/>
          </w:tcPr>
          <w:p w:rsidR="00940B20" w:rsidRPr="00425C8F" w:rsidRDefault="00940B20" w:rsidP="00940B20">
            <w:pPr>
              <w:pStyle w:val="Tablecontent"/>
            </w:pPr>
            <w:r w:rsidRPr="00425C8F">
              <w:t>A (10)</w:t>
            </w:r>
          </w:p>
        </w:tc>
        <w:tc>
          <w:tcPr>
            <w:tcW w:w="900" w:type="dxa"/>
          </w:tcPr>
          <w:p w:rsidR="00940B20" w:rsidRPr="00425C8F" w:rsidRDefault="00940B20" w:rsidP="00940B20">
            <w:pPr>
              <w:pStyle w:val="Tablecontent"/>
            </w:pPr>
            <w:r w:rsidRPr="00425C8F">
              <w:t>M</w:t>
            </w:r>
          </w:p>
        </w:tc>
      </w:tr>
      <w:tr w:rsidR="00940B20" w:rsidRPr="00425C8F" w:rsidTr="00940B20">
        <w:tblPrEx>
          <w:tblCellMar>
            <w:left w:w="70" w:type="dxa"/>
            <w:right w:w="70" w:type="dxa"/>
          </w:tblCellMar>
        </w:tblPrEx>
        <w:tc>
          <w:tcPr>
            <w:tcW w:w="9180" w:type="dxa"/>
            <w:gridSpan w:val="6"/>
          </w:tcPr>
          <w:p w:rsidR="00940B20" w:rsidRPr="00425C8F" w:rsidRDefault="00940B20" w:rsidP="00940B20">
            <w:pPr>
              <w:pStyle w:val="Tablecontent"/>
            </w:pPr>
            <w:proofErr w:type="gramStart"/>
            <w:r w:rsidRPr="00425C8F">
              <w:t>PRODUCTS  -</w:t>
            </w:r>
            <w:proofErr w:type="gramEnd"/>
            <w:r w:rsidRPr="00425C8F">
              <w:t xml:space="preserve"> Product Details, sub tags of this tag will be repeated in case of the multiple products. In case of the single product send product code 101.</w:t>
            </w:r>
          </w:p>
        </w:tc>
      </w:tr>
      <w:tr w:rsidR="00940B20" w:rsidRPr="00425C8F" w:rsidTr="00940B20">
        <w:tblPrEx>
          <w:tblCellMar>
            <w:left w:w="70" w:type="dxa"/>
            <w:right w:w="70" w:type="dxa"/>
          </w:tblCellMar>
        </w:tblPrEx>
        <w:tc>
          <w:tcPr>
            <w:tcW w:w="1620" w:type="dxa"/>
          </w:tcPr>
          <w:p w:rsidR="00940B20" w:rsidRPr="00425C8F" w:rsidRDefault="00940B20" w:rsidP="00940B20">
            <w:pPr>
              <w:pStyle w:val="Tablecontent"/>
            </w:pPr>
            <w:r w:rsidRPr="00425C8F">
              <w:t>PRODUCTCODE</w:t>
            </w:r>
          </w:p>
        </w:tc>
        <w:tc>
          <w:tcPr>
            <w:tcW w:w="1980" w:type="dxa"/>
          </w:tcPr>
          <w:p w:rsidR="00940B20" w:rsidRPr="00425C8F" w:rsidRDefault="00940B20" w:rsidP="00940B20">
            <w:pPr>
              <w:pStyle w:val="Tablecontent"/>
            </w:pPr>
            <w:r w:rsidRPr="00425C8F">
              <w:t>Product Code</w:t>
            </w:r>
          </w:p>
        </w:tc>
        <w:tc>
          <w:tcPr>
            <w:tcW w:w="2520" w:type="dxa"/>
          </w:tcPr>
          <w:p w:rsidR="00940B20" w:rsidRPr="00425C8F" w:rsidRDefault="00940B20" w:rsidP="00940B20">
            <w:pPr>
              <w:pStyle w:val="Tablecontent"/>
            </w:pPr>
            <w:r w:rsidRPr="00425C8F">
              <w:t>Unique Product Code to be transferred, in case of single product default code is 101</w:t>
            </w:r>
          </w:p>
        </w:tc>
        <w:tc>
          <w:tcPr>
            <w:tcW w:w="1440" w:type="dxa"/>
          </w:tcPr>
          <w:p w:rsidR="00940B20" w:rsidRPr="00425C8F" w:rsidRDefault="00940B20" w:rsidP="00940B20">
            <w:pPr>
              <w:pStyle w:val="Tablecontent"/>
            </w:pPr>
            <w:r w:rsidRPr="00425C8F">
              <w:t>101</w:t>
            </w:r>
          </w:p>
        </w:tc>
        <w:tc>
          <w:tcPr>
            <w:tcW w:w="720" w:type="dxa"/>
          </w:tcPr>
          <w:p w:rsidR="00940B20" w:rsidRPr="00425C8F" w:rsidRDefault="00940B20" w:rsidP="00940B20">
            <w:pPr>
              <w:pStyle w:val="Tablecontent"/>
            </w:pPr>
            <w:r w:rsidRPr="00425C8F">
              <w:t>N (10)</w:t>
            </w:r>
          </w:p>
        </w:tc>
        <w:tc>
          <w:tcPr>
            <w:tcW w:w="900" w:type="dxa"/>
          </w:tcPr>
          <w:p w:rsidR="00940B20" w:rsidRPr="00425C8F" w:rsidRDefault="00940B20" w:rsidP="00940B20">
            <w:pPr>
              <w:pStyle w:val="Tablecontent"/>
            </w:pPr>
            <w:r w:rsidRPr="00425C8F">
              <w:t>M</w:t>
            </w:r>
          </w:p>
        </w:tc>
      </w:tr>
      <w:tr w:rsidR="00940B20" w:rsidRPr="00425C8F" w:rsidTr="00940B20">
        <w:tblPrEx>
          <w:tblCellMar>
            <w:left w:w="70" w:type="dxa"/>
            <w:right w:w="70" w:type="dxa"/>
          </w:tblCellMar>
        </w:tblPrEx>
        <w:tc>
          <w:tcPr>
            <w:tcW w:w="1620" w:type="dxa"/>
          </w:tcPr>
          <w:p w:rsidR="00940B20" w:rsidRPr="00425C8F" w:rsidRDefault="00940B20" w:rsidP="00940B20">
            <w:pPr>
              <w:pStyle w:val="Tablecontent"/>
            </w:pPr>
            <w:r w:rsidRPr="00425C8F">
              <w:t>QTY</w:t>
            </w:r>
          </w:p>
        </w:tc>
        <w:tc>
          <w:tcPr>
            <w:tcW w:w="1980" w:type="dxa"/>
          </w:tcPr>
          <w:p w:rsidR="00940B20" w:rsidRPr="00425C8F" w:rsidRDefault="00940B20" w:rsidP="00940B20">
            <w:pPr>
              <w:pStyle w:val="Tablecontent"/>
            </w:pPr>
            <w:r w:rsidRPr="00425C8F">
              <w:t>Approved Quantity</w:t>
            </w:r>
          </w:p>
        </w:tc>
        <w:tc>
          <w:tcPr>
            <w:tcW w:w="2520" w:type="dxa"/>
          </w:tcPr>
          <w:p w:rsidR="00940B20" w:rsidRPr="00425C8F" w:rsidRDefault="00940B20" w:rsidP="00940B20">
            <w:pPr>
              <w:pStyle w:val="Tablecontent"/>
            </w:pPr>
            <w:r w:rsidRPr="00425C8F">
              <w:t>Numeric Only.</w:t>
            </w:r>
          </w:p>
        </w:tc>
        <w:tc>
          <w:tcPr>
            <w:tcW w:w="1440" w:type="dxa"/>
          </w:tcPr>
          <w:p w:rsidR="00940B20" w:rsidRPr="00425C8F" w:rsidRDefault="00940B20" w:rsidP="00940B20">
            <w:pPr>
              <w:pStyle w:val="Tablecontent"/>
            </w:pPr>
            <w:r w:rsidRPr="00425C8F">
              <w:t>50</w:t>
            </w:r>
          </w:p>
        </w:tc>
        <w:tc>
          <w:tcPr>
            <w:tcW w:w="720" w:type="dxa"/>
          </w:tcPr>
          <w:p w:rsidR="00940B20" w:rsidRPr="00425C8F" w:rsidRDefault="00940B20" w:rsidP="00940B20">
            <w:pPr>
              <w:pStyle w:val="Tablecontent"/>
            </w:pPr>
            <w:r w:rsidRPr="00425C8F">
              <w:t>N (8)</w:t>
            </w:r>
          </w:p>
        </w:tc>
        <w:tc>
          <w:tcPr>
            <w:tcW w:w="900" w:type="dxa"/>
          </w:tcPr>
          <w:p w:rsidR="00940B20" w:rsidRPr="00425C8F" w:rsidRDefault="00940B20" w:rsidP="00940B20">
            <w:pPr>
              <w:pStyle w:val="Tablecontent"/>
            </w:pPr>
            <w:r w:rsidRPr="00425C8F">
              <w:t xml:space="preserve">M </w:t>
            </w:r>
          </w:p>
        </w:tc>
      </w:tr>
      <w:tr w:rsidR="00940B20" w:rsidRPr="00425C8F" w:rsidTr="00940B20">
        <w:tblPrEx>
          <w:tblCellMar>
            <w:left w:w="70" w:type="dxa"/>
            <w:right w:w="70" w:type="dxa"/>
          </w:tblCellMar>
        </w:tblPrEx>
        <w:tc>
          <w:tcPr>
            <w:tcW w:w="1620" w:type="dxa"/>
          </w:tcPr>
          <w:p w:rsidR="00940B20" w:rsidRPr="00425C8F" w:rsidRDefault="00940B20" w:rsidP="00940B20">
            <w:pPr>
              <w:pStyle w:val="Tablecontent"/>
            </w:pPr>
          </w:p>
        </w:tc>
        <w:tc>
          <w:tcPr>
            <w:tcW w:w="1980" w:type="dxa"/>
          </w:tcPr>
          <w:p w:rsidR="00940B20" w:rsidRPr="00425C8F" w:rsidRDefault="00940B20" w:rsidP="00940B20">
            <w:pPr>
              <w:pStyle w:val="Tablecontent"/>
            </w:pPr>
          </w:p>
        </w:tc>
        <w:tc>
          <w:tcPr>
            <w:tcW w:w="2520" w:type="dxa"/>
          </w:tcPr>
          <w:p w:rsidR="00940B20" w:rsidRPr="00425C8F" w:rsidRDefault="00940B20" w:rsidP="00940B20">
            <w:pPr>
              <w:pStyle w:val="Tablecontent"/>
            </w:pPr>
          </w:p>
        </w:tc>
        <w:tc>
          <w:tcPr>
            <w:tcW w:w="1440" w:type="dxa"/>
          </w:tcPr>
          <w:p w:rsidR="00940B20" w:rsidRPr="00425C8F" w:rsidRDefault="00940B20" w:rsidP="00940B20">
            <w:pPr>
              <w:pStyle w:val="Tablecontent"/>
            </w:pPr>
          </w:p>
        </w:tc>
        <w:tc>
          <w:tcPr>
            <w:tcW w:w="720" w:type="dxa"/>
          </w:tcPr>
          <w:p w:rsidR="00940B20" w:rsidRPr="00425C8F" w:rsidRDefault="00940B20" w:rsidP="00940B20">
            <w:pPr>
              <w:pStyle w:val="Tablecontent"/>
            </w:pPr>
          </w:p>
        </w:tc>
        <w:tc>
          <w:tcPr>
            <w:tcW w:w="900" w:type="dxa"/>
          </w:tcPr>
          <w:p w:rsidR="00940B20" w:rsidRPr="00425C8F" w:rsidRDefault="00940B20" w:rsidP="00940B20">
            <w:pPr>
              <w:pStyle w:val="Tablecontent"/>
            </w:pPr>
          </w:p>
        </w:tc>
      </w:tr>
      <w:tr w:rsidR="00940B20" w:rsidRPr="00425C8F" w:rsidTr="00940B20">
        <w:tblPrEx>
          <w:tblCellMar>
            <w:left w:w="70" w:type="dxa"/>
            <w:right w:w="70" w:type="dxa"/>
          </w:tblCellMar>
        </w:tblPrEx>
        <w:tc>
          <w:tcPr>
            <w:tcW w:w="1620" w:type="dxa"/>
          </w:tcPr>
          <w:p w:rsidR="00940B20" w:rsidRPr="00425C8F" w:rsidRDefault="00940B20" w:rsidP="00940B20">
            <w:pPr>
              <w:pStyle w:val="Tablecontent"/>
            </w:pPr>
            <w:r w:rsidRPr="00425C8F">
              <w:t>EXTTXNNUMBER</w:t>
            </w:r>
          </w:p>
        </w:tc>
        <w:tc>
          <w:tcPr>
            <w:tcW w:w="1980" w:type="dxa"/>
          </w:tcPr>
          <w:p w:rsidR="00940B20" w:rsidRPr="00425C8F" w:rsidRDefault="00940B20" w:rsidP="00940B20">
            <w:pPr>
              <w:pStyle w:val="Tablecontent"/>
            </w:pPr>
            <w:r w:rsidRPr="00425C8F">
              <w:t>Unique number of the transaction</w:t>
            </w:r>
          </w:p>
        </w:tc>
        <w:tc>
          <w:tcPr>
            <w:tcW w:w="2520" w:type="dxa"/>
          </w:tcPr>
          <w:p w:rsidR="00940B20" w:rsidRPr="00425C8F" w:rsidRDefault="00940B20" w:rsidP="00940B20">
            <w:pPr>
              <w:pStyle w:val="Tablecontent"/>
            </w:pPr>
            <w:r w:rsidRPr="00425C8F">
              <w:t>Unique transaction number generated by the External system for the transaction. Alphanumeric</w:t>
            </w:r>
          </w:p>
        </w:tc>
        <w:tc>
          <w:tcPr>
            <w:tcW w:w="1440" w:type="dxa"/>
          </w:tcPr>
          <w:p w:rsidR="00940B20" w:rsidRPr="00425C8F" w:rsidRDefault="00940B20" w:rsidP="00940B20">
            <w:pPr>
              <w:pStyle w:val="Tablecontent"/>
            </w:pPr>
            <w:r w:rsidRPr="00425C8F">
              <w:t>1234</w:t>
            </w:r>
          </w:p>
        </w:tc>
        <w:tc>
          <w:tcPr>
            <w:tcW w:w="720" w:type="dxa"/>
          </w:tcPr>
          <w:p w:rsidR="00940B20" w:rsidRPr="00425C8F" w:rsidRDefault="00940B20" w:rsidP="00940B20">
            <w:pPr>
              <w:pStyle w:val="Tablecontent"/>
            </w:pPr>
            <w:r w:rsidRPr="00425C8F">
              <w:t>A (10)</w:t>
            </w:r>
          </w:p>
        </w:tc>
        <w:tc>
          <w:tcPr>
            <w:tcW w:w="900" w:type="dxa"/>
          </w:tcPr>
          <w:p w:rsidR="00940B20" w:rsidRPr="00425C8F" w:rsidRDefault="00940B20" w:rsidP="00940B20">
            <w:pPr>
              <w:pStyle w:val="Tablecontent"/>
            </w:pPr>
            <w:r w:rsidRPr="00425C8F">
              <w:t>M (Tag is mandatory)</w:t>
            </w:r>
          </w:p>
        </w:tc>
      </w:tr>
      <w:tr w:rsidR="00940B20" w:rsidRPr="00425C8F" w:rsidTr="00940B20">
        <w:tblPrEx>
          <w:tblCellMar>
            <w:left w:w="70" w:type="dxa"/>
            <w:right w:w="70" w:type="dxa"/>
          </w:tblCellMar>
        </w:tblPrEx>
        <w:tc>
          <w:tcPr>
            <w:tcW w:w="1620" w:type="dxa"/>
          </w:tcPr>
          <w:p w:rsidR="00940B20" w:rsidRPr="00425C8F" w:rsidRDefault="00940B20" w:rsidP="00940B20">
            <w:pPr>
              <w:pStyle w:val="Tablecontent"/>
            </w:pPr>
            <w:r w:rsidRPr="00425C8F">
              <w:t>EXTTXNDATE</w:t>
            </w:r>
          </w:p>
        </w:tc>
        <w:tc>
          <w:tcPr>
            <w:tcW w:w="1980" w:type="dxa"/>
          </w:tcPr>
          <w:p w:rsidR="00940B20" w:rsidRPr="00425C8F" w:rsidRDefault="00940B20" w:rsidP="00940B20">
            <w:pPr>
              <w:pStyle w:val="Tablecontent"/>
            </w:pPr>
            <w:r w:rsidRPr="00425C8F">
              <w:t>Transaction Date</w:t>
            </w:r>
          </w:p>
        </w:tc>
        <w:tc>
          <w:tcPr>
            <w:tcW w:w="2520" w:type="dxa"/>
          </w:tcPr>
          <w:p w:rsidR="00940B20" w:rsidRDefault="00940B20" w:rsidP="000F4111">
            <w:pPr>
              <w:pStyle w:val="Tablecontent"/>
            </w:pPr>
            <w:r w:rsidRPr="00425C8F">
              <w:t xml:space="preserve">Transaction Date of transaction in External system in format i.e. </w:t>
            </w:r>
          </w:p>
          <w:p w:rsidR="000F4111" w:rsidRPr="00425C8F" w:rsidRDefault="000F4111" w:rsidP="000F4111">
            <w:pPr>
              <w:pStyle w:val="Tablecontent"/>
            </w:pPr>
            <w:r>
              <w:t>dd/mm/yy</w:t>
            </w:r>
          </w:p>
        </w:tc>
        <w:tc>
          <w:tcPr>
            <w:tcW w:w="1440" w:type="dxa"/>
          </w:tcPr>
          <w:p w:rsidR="00940B20" w:rsidRDefault="00940B20" w:rsidP="00940B20">
            <w:pPr>
              <w:pStyle w:val="Tablecontent"/>
            </w:pPr>
          </w:p>
          <w:p w:rsidR="000F4111" w:rsidRPr="00425C8F" w:rsidRDefault="000F4111" w:rsidP="00940B20">
            <w:pPr>
              <w:pStyle w:val="Tablecontent"/>
            </w:pPr>
            <w:r>
              <w:t>06/09/06</w:t>
            </w:r>
          </w:p>
        </w:tc>
        <w:tc>
          <w:tcPr>
            <w:tcW w:w="720" w:type="dxa"/>
          </w:tcPr>
          <w:p w:rsidR="00940B20" w:rsidRPr="00425C8F" w:rsidRDefault="00940B20" w:rsidP="00940B20">
            <w:pPr>
              <w:pStyle w:val="Tablecontent"/>
            </w:pPr>
            <w:r w:rsidRPr="00425C8F">
              <w:t>D (10)</w:t>
            </w:r>
          </w:p>
        </w:tc>
        <w:tc>
          <w:tcPr>
            <w:tcW w:w="900" w:type="dxa"/>
          </w:tcPr>
          <w:p w:rsidR="00940B20" w:rsidRPr="00425C8F" w:rsidRDefault="00940B20" w:rsidP="00940B20">
            <w:pPr>
              <w:pStyle w:val="Tablecontent"/>
            </w:pPr>
            <w:r w:rsidRPr="00425C8F">
              <w:t>M (Tag is mandatory)</w:t>
            </w:r>
          </w:p>
        </w:tc>
      </w:tr>
      <w:tr w:rsidR="00940B20" w:rsidRPr="00425C8F" w:rsidTr="00940B20">
        <w:tblPrEx>
          <w:tblCellMar>
            <w:left w:w="70" w:type="dxa"/>
            <w:right w:w="70" w:type="dxa"/>
          </w:tblCellMar>
        </w:tblPrEx>
        <w:tc>
          <w:tcPr>
            <w:tcW w:w="1620" w:type="dxa"/>
          </w:tcPr>
          <w:p w:rsidR="00940B20" w:rsidRPr="00425C8F" w:rsidRDefault="00940B20" w:rsidP="00940B20">
            <w:pPr>
              <w:pStyle w:val="Tablecontent"/>
            </w:pPr>
            <w:r w:rsidRPr="00425C8F">
              <w:t>REMARKS</w:t>
            </w:r>
          </w:p>
        </w:tc>
        <w:tc>
          <w:tcPr>
            <w:tcW w:w="1980" w:type="dxa"/>
          </w:tcPr>
          <w:p w:rsidR="00940B20" w:rsidRPr="00425C8F" w:rsidRDefault="00940B20" w:rsidP="00940B20">
            <w:pPr>
              <w:pStyle w:val="Tablecontent"/>
            </w:pPr>
            <w:r w:rsidRPr="00425C8F">
              <w:t>Remarks for the transaction</w:t>
            </w:r>
          </w:p>
        </w:tc>
        <w:tc>
          <w:tcPr>
            <w:tcW w:w="2520" w:type="dxa"/>
          </w:tcPr>
          <w:p w:rsidR="00940B20" w:rsidRPr="00425C8F" w:rsidRDefault="00940B20" w:rsidP="00940B20">
            <w:pPr>
              <w:pStyle w:val="Tablecontent"/>
            </w:pPr>
            <w:r w:rsidRPr="00425C8F">
              <w:t>Remarks to be given for the transaction</w:t>
            </w:r>
          </w:p>
        </w:tc>
        <w:tc>
          <w:tcPr>
            <w:tcW w:w="1440" w:type="dxa"/>
          </w:tcPr>
          <w:p w:rsidR="00940B20" w:rsidRPr="00425C8F" w:rsidRDefault="00940B20" w:rsidP="00940B20">
            <w:pPr>
              <w:pStyle w:val="Tablecontent"/>
            </w:pPr>
            <w:r w:rsidRPr="00425C8F">
              <w:t>O2C Approve</w:t>
            </w:r>
          </w:p>
        </w:tc>
        <w:tc>
          <w:tcPr>
            <w:tcW w:w="720" w:type="dxa"/>
          </w:tcPr>
          <w:p w:rsidR="00940B20" w:rsidRPr="00425C8F" w:rsidRDefault="00940B20" w:rsidP="00940B20">
            <w:pPr>
              <w:pStyle w:val="Tablecontent"/>
            </w:pPr>
            <w:r w:rsidRPr="00425C8F">
              <w:t>A (100)</w:t>
            </w:r>
          </w:p>
        </w:tc>
        <w:tc>
          <w:tcPr>
            <w:tcW w:w="900" w:type="dxa"/>
          </w:tcPr>
          <w:p w:rsidR="00940B20" w:rsidRPr="00425C8F" w:rsidRDefault="00940B20" w:rsidP="009B2ADE">
            <w:pPr>
              <w:pStyle w:val="Tablecontent"/>
            </w:pPr>
            <w:r w:rsidRPr="00425C8F">
              <w:t>O (Tag is</w:t>
            </w:r>
            <w:r w:rsidR="009B2ADE">
              <w:t xml:space="preserve"> optional</w:t>
            </w:r>
            <w:r w:rsidRPr="00425C8F">
              <w:t>)</w:t>
            </w:r>
          </w:p>
        </w:tc>
      </w:tr>
    </w:tbl>
    <w:p w:rsidR="00940B20" w:rsidRPr="00425C8F" w:rsidRDefault="00940B20" w:rsidP="00940B20">
      <w:pPr>
        <w:pStyle w:val="BodyText2"/>
      </w:pPr>
    </w:p>
    <w:p w:rsidR="00940B20" w:rsidRPr="00425C8F" w:rsidRDefault="00940B20" w:rsidP="00940B20">
      <w:pPr>
        <w:pStyle w:val="NoteHeading"/>
        <w:tabs>
          <w:tab w:val="num" w:pos="1080"/>
        </w:tabs>
        <w:ind w:left="1080" w:hanging="504"/>
        <w:jc w:val="left"/>
        <w:rPr>
          <w:color w:val="auto"/>
        </w:rPr>
      </w:pPr>
      <w:r w:rsidRPr="00425C8F">
        <w:rPr>
          <w:color w:val="auto"/>
        </w:rPr>
        <w:t>All tags are mandatory to be present in XML. If value is optional and tag must be present.</w:t>
      </w:r>
    </w:p>
    <w:p w:rsidR="00940B20" w:rsidRPr="00425C8F" w:rsidRDefault="00940B20" w:rsidP="00940B20">
      <w:pPr>
        <w:pStyle w:val="NoteHeading"/>
        <w:tabs>
          <w:tab w:val="num" w:pos="1080"/>
        </w:tabs>
        <w:ind w:left="1080" w:hanging="504"/>
        <w:jc w:val="left"/>
        <w:rPr>
          <w:color w:val="auto"/>
        </w:rPr>
      </w:pPr>
      <w:r w:rsidRPr="00425C8F">
        <w:rPr>
          <w:color w:val="auto"/>
        </w:rPr>
        <w:t>The value for TYPE tag is fixed as mentioned in syntax.</w:t>
      </w:r>
    </w:p>
    <w:p w:rsidR="00940B20" w:rsidRPr="00425C8F" w:rsidRDefault="00940B20" w:rsidP="00940B20">
      <w:pPr>
        <w:pStyle w:val="BodyText2"/>
      </w:pPr>
    </w:p>
    <w:p w:rsidR="00940B20" w:rsidRPr="00425C8F" w:rsidRDefault="0000768E" w:rsidP="001E6309">
      <w:pPr>
        <w:pStyle w:val="Heading"/>
        <w:rPr>
          <w:color w:val="auto"/>
        </w:rPr>
      </w:pPr>
      <w:r w:rsidRPr="00425C8F">
        <w:rPr>
          <w:color w:val="auto"/>
        </w:rPr>
        <w:t>Response Syntax</w:t>
      </w:r>
    </w:p>
    <w:p w:rsidR="00940B20" w:rsidRPr="00425C8F" w:rsidRDefault="007C479A" w:rsidP="00940B20">
      <w:pPr>
        <w:pStyle w:val="BodyText2"/>
      </w:pPr>
      <w:r w:rsidRPr="00425C8F">
        <w:t>PreTUPS</w:t>
      </w:r>
      <w:r w:rsidR="00940B20" w:rsidRPr="00425C8F">
        <w:t xml:space="preserve"> system would send the acknowledgement to the External system regarding the transaction status. The acknowledgement will be in XML and sent as response of the request. The XML response details are mentioned below.</w:t>
      </w:r>
    </w:p>
    <w:p w:rsidR="00940B20" w:rsidRPr="00425C8F" w:rsidRDefault="00940B20" w:rsidP="00940B20">
      <w:pPr>
        <w:pStyle w:val="BodyText2"/>
      </w:pPr>
    </w:p>
    <w:p w:rsidR="00940B20" w:rsidRPr="00425C8F" w:rsidRDefault="00940B20" w:rsidP="001E6309">
      <w:pPr>
        <w:pStyle w:val="Heading"/>
        <w:rPr>
          <w:color w:val="auto"/>
        </w:rPr>
      </w:pPr>
      <w:r w:rsidRPr="00425C8F">
        <w:rPr>
          <w:color w:val="auto"/>
        </w:rPr>
        <w:t>Response Syntax</w:t>
      </w:r>
    </w:p>
    <w:p w:rsidR="00940B20" w:rsidRPr="00425C8F" w:rsidRDefault="00940B20" w:rsidP="00940B20">
      <w:pPr>
        <w:pStyle w:val="Code"/>
      </w:pPr>
      <w:proofErr w:type="gramStart"/>
      <w:r w:rsidRPr="00425C8F">
        <w:t>&lt;?xml</w:t>
      </w:r>
      <w:proofErr w:type="gramEnd"/>
      <w:r w:rsidRPr="00425C8F">
        <w:t xml:space="preserve"> version="1.0"?&gt;</w:t>
      </w:r>
    </w:p>
    <w:p w:rsidR="00940B20" w:rsidRPr="00425C8F" w:rsidRDefault="00940B20" w:rsidP="00940B20">
      <w:pPr>
        <w:pStyle w:val="Code"/>
      </w:pPr>
      <w:r w:rsidRPr="00425C8F">
        <w:t xml:space="preserve">&lt;COMMAND&gt; </w:t>
      </w:r>
    </w:p>
    <w:p w:rsidR="00940B20" w:rsidRPr="00425C8F" w:rsidRDefault="00940B20" w:rsidP="00940B20">
      <w:pPr>
        <w:pStyle w:val="Code"/>
      </w:pPr>
      <w:r w:rsidRPr="00425C8F">
        <w:tab/>
        <w:t xml:space="preserve">&lt;TYPE&gt;OCRETRESP&lt;/TYPE&gt;    </w:t>
      </w:r>
      <w:r w:rsidRPr="00425C8F">
        <w:tab/>
      </w:r>
      <w:r w:rsidRPr="00425C8F">
        <w:tab/>
      </w:r>
    </w:p>
    <w:p w:rsidR="00940B20" w:rsidRPr="00425C8F" w:rsidRDefault="00940B20" w:rsidP="00940B20">
      <w:pPr>
        <w:pStyle w:val="Code"/>
      </w:pPr>
      <w:r w:rsidRPr="00425C8F">
        <w:tab/>
        <w:t>&lt;TXNID</w:t>
      </w:r>
      <w:r w:rsidRPr="00425C8F">
        <w:rPr>
          <w:b/>
          <w:bCs/>
        </w:rPr>
        <w:t>&gt;</w:t>
      </w:r>
      <w:r w:rsidRPr="00425C8F">
        <w:t>&lt;</w:t>
      </w:r>
      <w:r w:rsidR="007C479A" w:rsidRPr="00425C8F">
        <w:t>PreTUPS</w:t>
      </w:r>
      <w:r w:rsidR="00844401">
        <w:t xml:space="preserve"> Transaction ID&gt;&lt;/</w:t>
      </w:r>
      <w:r w:rsidRPr="00425C8F">
        <w:t>TXNID&gt;</w:t>
      </w:r>
      <w:r w:rsidRPr="00425C8F">
        <w:tab/>
      </w:r>
    </w:p>
    <w:p w:rsidR="00940B20" w:rsidRPr="00425C8F" w:rsidRDefault="00940B20" w:rsidP="00940B20">
      <w:pPr>
        <w:pStyle w:val="Code"/>
      </w:pPr>
      <w:r w:rsidRPr="00425C8F">
        <w:tab/>
        <w:t>&lt;T</w:t>
      </w:r>
      <w:r w:rsidR="00844401">
        <w:t>XNSTATUS&gt;&lt;Transaction Status&gt;&lt;/TXNSTATUS</w:t>
      </w:r>
      <w:r w:rsidRPr="00425C8F">
        <w:t>&gt;</w:t>
      </w:r>
    </w:p>
    <w:p w:rsidR="00940B20" w:rsidRPr="00425C8F" w:rsidRDefault="00940B20" w:rsidP="00940B20">
      <w:pPr>
        <w:pStyle w:val="Code"/>
      </w:pPr>
      <w:r w:rsidRPr="00425C8F">
        <w:t>&lt;EXTTXNNUMBER&gt;&lt;External System Txn number&gt;&lt;/EXTTXNNUMBER&gt;</w:t>
      </w:r>
    </w:p>
    <w:p w:rsidR="00940B20" w:rsidRPr="00425C8F" w:rsidRDefault="00940B20" w:rsidP="00940B20">
      <w:pPr>
        <w:pStyle w:val="Code"/>
      </w:pPr>
      <w:r w:rsidRPr="00425C8F">
        <w:t>&lt;/COMMAND&gt;</w:t>
      </w:r>
    </w:p>
    <w:p w:rsidR="00940B20" w:rsidRPr="00425C8F" w:rsidRDefault="00940B20" w:rsidP="00940B20">
      <w:pPr>
        <w:pStyle w:val="BodyText2"/>
      </w:pPr>
    </w:p>
    <w:p w:rsidR="00940B20" w:rsidRPr="00425C8F" w:rsidRDefault="00940B20" w:rsidP="00940B20">
      <w:pPr>
        <w:pStyle w:val="BodyText2"/>
        <w:tabs>
          <w:tab w:val="left" w:pos="630"/>
        </w:tabs>
      </w:pPr>
    </w:p>
    <w:p w:rsidR="00940B20" w:rsidRPr="00425C8F" w:rsidRDefault="00940B20" w:rsidP="001E6309">
      <w:pPr>
        <w:pStyle w:val="Heading"/>
        <w:rPr>
          <w:color w:val="auto"/>
        </w:rPr>
      </w:pPr>
      <w:r w:rsidRPr="00425C8F">
        <w:rPr>
          <w:color w:val="auto"/>
        </w:rPr>
        <w:t>Fields Details</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980"/>
        <w:gridCol w:w="2520"/>
        <w:gridCol w:w="1440"/>
        <w:gridCol w:w="720"/>
        <w:gridCol w:w="900"/>
      </w:tblGrid>
      <w:tr w:rsidR="00940B20" w:rsidRPr="00425C8F" w:rsidTr="00940B20">
        <w:trPr>
          <w:trHeight w:val="277"/>
          <w:tblHeader/>
        </w:trPr>
        <w:tc>
          <w:tcPr>
            <w:tcW w:w="1620" w:type="dxa"/>
            <w:shd w:val="clear" w:color="auto" w:fill="E31837"/>
          </w:tcPr>
          <w:p w:rsidR="00940B20" w:rsidRPr="00425C8F" w:rsidRDefault="00940B20" w:rsidP="00940B20">
            <w:pPr>
              <w:pStyle w:val="TableColumnLabels"/>
              <w:rPr>
                <w:color w:val="auto"/>
                <w:lang w:val="en-IN"/>
              </w:rPr>
            </w:pPr>
            <w:r w:rsidRPr="00425C8F">
              <w:rPr>
                <w:color w:val="auto"/>
                <w:lang w:val="en-IN"/>
              </w:rPr>
              <w:t>TAG</w:t>
            </w:r>
          </w:p>
        </w:tc>
        <w:tc>
          <w:tcPr>
            <w:tcW w:w="1980" w:type="dxa"/>
            <w:shd w:val="clear" w:color="auto" w:fill="E31837"/>
          </w:tcPr>
          <w:p w:rsidR="00940B20" w:rsidRPr="00425C8F" w:rsidRDefault="00940B20" w:rsidP="00940B20">
            <w:pPr>
              <w:pStyle w:val="TableColumnLabels"/>
              <w:rPr>
                <w:color w:val="auto"/>
                <w:lang w:val="en-IN"/>
              </w:rPr>
            </w:pPr>
            <w:r w:rsidRPr="00425C8F">
              <w:rPr>
                <w:color w:val="auto"/>
                <w:lang w:val="en-IN"/>
              </w:rPr>
              <w:t>Fields</w:t>
            </w:r>
          </w:p>
        </w:tc>
        <w:tc>
          <w:tcPr>
            <w:tcW w:w="2520" w:type="dxa"/>
            <w:shd w:val="clear" w:color="auto" w:fill="E31837"/>
          </w:tcPr>
          <w:p w:rsidR="00940B20" w:rsidRPr="00425C8F" w:rsidRDefault="00940B20" w:rsidP="00940B20">
            <w:pPr>
              <w:pStyle w:val="TableColumnLabels"/>
              <w:rPr>
                <w:color w:val="auto"/>
                <w:lang w:val="en-IN"/>
              </w:rPr>
            </w:pPr>
            <w:r w:rsidRPr="00425C8F">
              <w:rPr>
                <w:color w:val="auto"/>
                <w:lang w:val="en-IN"/>
              </w:rPr>
              <w:t>Remarks</w:t>
            </w:r>
          </w:p>
        </w:tc>
        <w:tc>
          <w:tcPr>
            <w:tcW w:w="1440" w:type="dxa"/>
            <w:shd w:val="clear" w:color="auto" w:fill="E31837"/>
          </w:tcPr>
          <w:p w:rsidR="00940B20" w:rsidRPr="00425C8F" w:rsidRDefault="00940B20" w:rsidP="00940B20">
            <w:pPr>
              <w:pStyle w:val="TableColumnLabels"/>
              <w:rPr>
                <w:color w:val="auto"/>
                <w:lang w:val="en-IN"/>
              </w:rPr>
            </w:pPr>
            <w:r w:rsidRPr="00425C8F">
              <w:rPr>
                <w:color w:val="auto"/>
                <w:lang w:val="en-IN"/>
              </w:rPr>
              <w:t>Example</w:t>
            </w:r>
          </w:p>
        </w:tc>
        <w:tc>
          <w:tcPr>
            <w:tcW w:w="720" w:type="dxa"/>
            <w:shd w:val="clear" w:color="auto" w:fill="E31837"/>
          </w:tcPr>
          <w:p w:rsidR="00940B20" w:rsidRPr="00425C8F" w:rsidRDefault="00940B20" w:rsidP="00940B20">
            <w:pPr>
              <w:pStyle w:val="TableColumnLabels"/>
              <w:rPr>
                <w:color w:val="auto"/>
                <w:lang w:val="en-IN"/>
              </w:rPr>
            </w:pPr>
            <w:r w:rsidRPr="00425C8F">
              <w:rPr>
                <w:color w:val="auto"/>
                <w:lang w:val="en-IN"/>
              </w:rPr>
              <w:t>Field Type</w:t>
            </w:r>
          </w:p>
        </w:tc>
        <w:tc>
          <w:tcPr>
            <w:tcW w:w="900" w:type="dxa"/>
            <w:shd w:val="clear" w:color="auto" w:fill="E31837"/>
          </w:tcPr>
          <w:p w:rsidR="00940B20" w:rsidRPr="00425C8F" w:rsidRDefault="00940B20" w:rsidP="00940B20">
            <w:pPr>
              <w:pStyle w:val="TableColumnLabels"/>
              <w:rPr>
                <w:color w:val="auto"/>
                <w:lang w:val="en-IN"/>
              </w:rPr>
            </w:pPr>
            <w:r w:rsidRPr="00425C8F">
              <w:rPr>
                <w:color w:val="auto"/>
                <w:lang w:val="en-IN"/>
              </w:rPr>
              <w:t>Optional/Mandatory</w:t>
            </w:r>
          </w:p>
        </w:tc>
      </w:tr>
      <w:tr w:rsidR="00940B20" w:rsidRPr="00425C8F" w:rsidTr="00940B20">
        <w:tblPrEx>
          <w:tblCellMar>
            <w:left w:w="70" w:type="dxa"/>
            <w:right w:w="70" w:type="dxa"/>
          </w:tblCellMar>
        </w:tblPrEx>
        <w:tc>
          <w:tcPr>
            <w:tcW w:w="1620" w:type="dxa"/>
          </w:tcPr>
          <w:p w:rsidR="00940B20" w:rsidRPr="00425C8F" w:rsidRDefault="00940B20" w:rsidP="00940B20">
            <w:pPr>
              <w:pStyle w:val="Tablecontent"/>
            </w:pPr>
            <w:r w:rsidRPr="00425C8F">
              <w:t>TYPE</w:t>
            </w:r>
          </w:p>
        </w:tc>
        <w:tc>
          <w:tcPr>
            <w:tcW w:w="1980" w:type="dxa"/>
          </w:tcPr>
          <w:p w:rsidR="00940B20" w:rsidRPr="00425C8F" w:rsidRDefault="00940B20" w:rsidP="00940B20">
            <w:pPr>
              <w:pStyle w:val="Tablecontent"/>
            </w:pPr>
            <w:r w:rsidRPr="00425C8F">
              <w:t>Response type</w:t>
            </w:r>
          </w:p>
        </w:tc>
        <w:tc>
          <w:tcPr>
            <w:tcW w:w="2520" w:type="dxa"/>
          </w:tcPr>
          <w:p w:rsidR="00940B20" w:rsidRPr="00425C8F" w:rsidRDefault="00940B20" w:rsidP="00940B20">
            <w:pPr>
              <w:pStyle w:val="Tablecontent"/>
            </w:pPr>
            <w:r w:rsidRPr="00425C8F">
              <w:t>Response Type</w:t>
            </w:r>
          </w:p>
        </w:tc>
        <w:tc>
          <w:tcPr>
            <w:tcW w:w="1440" w:type="dxa"/>
          </w:tcPr>
          <w:p w:rsidR="00940B20" w:rsidRPr="00425C8F" w:rsidRDefault="00940B20" w:rsidP="00940B20">
            <w:pPr>
              <w:pStyle w:val="Tablecontent"/>
            </w:pPr>
            <w:r w:rsidRPr="00425C8F">
              <w:t>OCRETRESP</w:t>
            </w:r>
          </w:p>
        </w:tc>
        <w:tc>
          <w:tcPr>
            <w:tcW w:w="720" w:type="dxa"/>
          </w:tcPr>
          <w:p w:rsidR="00940B20" w:rsidRPr="00425C8F" w:rsidRDefault="00940B20" w:rsidP="00940B20">
            <w:pPr>
              <w:pStyle w:val="Tablecontent"/>
            </w:pPr>
            <w:r w:rsidRPr="00425C8F">
              <w:t>C (15)</w:t>
            </w:r>
          </w:p>
        </w:tc>
        <w:tc>
          <w:tcPr>
            <w:tcW w:w="900" w:type="dxa"/>
          </w:tcPr>
          <w:p w:rsidR="00940B20" w:rsidRPr="00425C8F" w:rsidRDefault="00940B20" w:rsidP="00940B20">
            <w:pPr>
              <w:pStyle w:val="Tablecontent"/>
            </w:pPr>
            <w:r w:rsidRPr="00425C8F">
              <w:t>M</w:t>
            </w:r>
          </w:p>
        </w:tc>
      </w:tr>
      <w:tr w:rsidR="00940B20" w:rsidRPr="00425C8F" w:rsidTr="00940B20">
        <w:tblPrEx>
          <w:tblCellMar>
            <w:left w:w="70" w:type="dxa"/>
            <w:right w:w="70" w:type="dxa"/>
          </w:tblCellMar>
        </w:tblPrEx>
        <w:tc>
          <w:tcPr>
            <w:tcW w:w="1620" w:type="dxa"/>
          </w:tcPr>
          <w:p w:rsidR="00940B20" w:rsidRPr="00425C8F" w:rsidRDefault="00940B20" w:rsidP="00940B20">
            <w:pPr>
              <w:pStyle w:val="Tablecontent"/>
            </w:pPr>
            <w:r w:rsidRPr="00425C8F">
              <w:t>TXNID</w:t>
            </w:r>
          </w:p>
        </w:tc>
        <w:tc>
          <w:tcPr>
            <w:tcW w:w="1980" w:type="dxa"/>
          </w:tcPr>
          <w:p w:rsidR="00940B20" w:rsidRPr="00425C8F" w:rsidRDefault="007C479A" w:rsidP="00940B20">
            <w:pPr>
              <w:pStyle w:val="Tablecontent"/>
            </w:pPr>
            <w:r w:rsidRPr="00425C8F">
              <w:t>PreTUPS</w:t>
            </w:r>
            <w:r w:rsidR="00940B20" w:rsidRPr="00425C8F">
              <w:t xml:space="preserve"> Transaction ID</w:t>
            </w:r>
          </w:p>
        </w:tc>
        <w:tc>
          <w:tcPr>
            <w:tcW w:w="2520" w:type="dxa"/>
          </w:tcPr>
          <w:p w:rsidR="00940B20" w:rsidRPr="00425C8F" w:rsidRDefault="00940B20" w:rsidP="00940B20">
            <w:pPr>
              <w:pStyle w:val="Tablecontent"/>
            </w:pPr>
            <w:r w:rsidRPr="00425C8F">
              <w:t xml:space="preserve">Transaction ID for O2C transfer generated by </w:t>
            </w:r>
            <w:r w:rsidR="007C479A" w:rsidRPr="00425C8F">
              <w:t>PreTUPS</w:t>
            </w:r>
            <w:r w:rsidRPr="00425C8F">
              <w:t xml:space="preserve"> System.</w:t>
            </w:r>
          </w:p>
        </w:tc>
        <w:tc>
          <w:tcPr>
            <w:tcW w:w="1440" w:type="dxa"/>
          </w:tcPr>
          <w:p w:rsidR="00940B20" w:rsidRPr="00425C8F" w:rsidRDefault="00940B20" w:rsidP="00940B20">
            <w:pPr>
              <w:pStyle w:val="Tablecontent"/>
            </w:pPr>
            <w:r w:rsidRPr="00425C8F">
              <w:t>OR061005.1658.0001</w:t>
            </w:r>
          </w:p>
        </w:tc>
        <w:tc>
          <w:tcPr>
            <w:tcW w:w="720" w:type="dxa"/>
          </w:tcPr>
          <w:p w:rsidR="00940B20" w:rsidRPr="00425C8F" w:rsidRDefault="00940B20" w:rsidP="00940B20">
            <w:pPr>
              <w:pStyle w:val="Tablecontent"/>
            </w:pPr>
            <w:r w:rsidRPr="00425C8F">
              <w:t>A (20)</w:t>
            </w:r>
          </w:p>
        </w:tc>
        <w:tc>
          <w:tcPr>
            <w:tcW w:w="900" w:type="dxa"/>
          </w:tcPr>
          <w:p w:rsidR="00940B20" w:rsidRPr="00425C8F" w:rsidRDefault="00940B20" w:rsidP="00940B20">
            <w:pPr>
              <w:pStyle w:val="Tablecontent"/>
            </w:pPr>
            <w:r w:rsidRPr="00425C8F">
              <w:t>M</w:t>
            </w:r>
          </w:p>
        </w:tc>
      </w:tr>
      <w:tr w:rsidR="00940B20" w:rsidRPr="00425C8F" w:rsidTr="00940B20">
        <w:tblPrEx>
          <w:tblCellMar>
            <w:left w:w="70" w:type="dxa"/>
            <w:right w:w="70" w:type="dxa"/>
          </w:tblCellMar>
        </w:tblPrEx>
        <w:tc>
          <w:tcPr>
            <w:tcW w:w="1620" w:type="dxa"/>
          </w:tcPr>
          <w:p w:rsidR="00940B20" w:rsidRPr="00425C8F" w:rsidRDefault="00940B20" w:rsidP="00940B20">
            <w:pPr>
              <w:pStyle w:val="Tablecontent"/>
            </w:pPr>
            <w:r w:rsidRPr="00425C8F">
              <w:t>TXNSTATUS</w:t>
            </w:r>
          </w:p>
        </w:tc>
        <w:tc>
          <w:tcPr>
            <w:tcW w:w="1980" w:type="dxa"/>
          </w:tcPr>
          <w:p w:rsidR="00940B20" w:rsidRPr="00425C8F" w:rsidRDefault="00940B20" w:rsidP="00940B20">
            <w:pPr>
              <w:pStyle w:val="Tablecontent"/>
            </w:pPr>
            <w:r w:rsidRPr="00425C8F">
              <w:t>Transaction Status</w:t>
            </w:r>
          </w:p>
        </w:tc>
        <w:tc>
          <w:tcPr>
            <w:tcW w:w="2520" w:type="dxa"/>
          </w:tcPr>
          <w:p w:rsidR="00940B20" w:rsidRPr="00425C8F" w:rsidRDefault="00940B20" w:rsidP="00940B20">
            <w:pPr>
              <w:pStyle w:val="Tablecontent"/>
            </w:pPr>
            <w:r w:rsidRPr="00425C8F">
              <w:t>Status of the O2C transfer request</w:t>
            </w:r>
          </w:p>
          <w:p w:rsidR="00940B20" w:rsidRPr="00425C8F" w:rsidRDefault="00940B20" w:rsidP="00940B20">
            <w:pPr>
              <w:pStyle w:val="TableListBullet1"/>
            </w:pPr>
            <w:r w:rsidRPr="00425C8F">
              <w:t xml:space="preserve">Transaction Status = 200 means Success, </w:t>
            </w:r>
          </w:p>
          <w:p w:rsidR="00940B20" w:rsidRPr="00425C8F" w:rsidRDefault="00940B20" w:rsidP="00940B20">
            <w:pPr>
              <w:pStyle w:val="TableListBullet1"/>
              <w:jc w:val="left"/>
            </w:pPr>
            <w:r w:rsidRPr="00425C8F">
              <w:t>Transaction Status Other than 200 means failed</w:t>
            </w:r>
          </w:p>
        </w:tc>
        <w:tc>
          <w:tcPr>
            <w:tcW w:w="1440" w:type="dxa"/>
          </w:tcPr>
          <w:p w:rsidR="00940B20" w:rsidRPr="00425C8F" w:rsidRDefault="00940B20" w:rsidP="00940B20">
            <w:pPr>
              <w:pStyle w:val="Tablecontent"/>
            </w:pPr>
            <w:r w:rsidRPr="00425C8F">
              <w:t>200</w:t>
            </w:r>
          </w:p>
        </w:tc>
        <w:tc>
          <w:tcPr>
            <w:tcW w:w="720" w:type="dxa"/>
          </w:tcPr>
          <w:p w:rsidR="00940B20" w:rsidRPr="00425C8F" w:rsidRDefault="00940B20" w:rsidP="00940B20">
            <w:pPr>
              <w:pStyle w:val="Tablecontent"/>
            </w:pPr>
            <w:r w:rsidRPr="00425C8F">
              <w:t>N (7)</w:t>
            </w:r>
          </w:p>
        </w:tc>
        <w:tc>
          <w:tcPr>
            <w:tcW w:w="900" w:type="dxa"/>
          </w:tcPr>
          <w:p w:rsidR="00940B20" w:rsidRPr="00425C8F" w:rsidRDefault="00940B20" w:rsidP="00940B20">
            <w:pPr>
              <w:pStyle w:val="Tablecontent"/>
            </w:pPr>
            <w:r w:rsidRPr="00425C8F">
              <w:t>M</w:t>
            </w:r>
          </w:p>
        </w:tc>
      </w:tr>
      <w:tr w:rsidR="00940B20" w:rsidRPr="00425C8F" w:rsidTr="00940B20">
        <w:tblPrEx>
          <w:tblCellMar>
            <w:left w:w="70" w:type="dxa"/>
            <w:right w:w="70" w:type="dxa"/>
          </w:tblCellMar>
        </w:tblPrEx>
        <w:tc>
          <w:tcPr>
            <w:tcW w:w="1620" w:type="dxa"/>
          </w:tcPr>
          <w:p w:rsidR="00940B20" w:rsidRPr="00425C8F" w:rsidRDefault="00940B20" w:rsidP="00940B20">
            <w:pPr>
              <w:pStyle w:val="Tablecontent"/>
            </w:pPr>
            <w:r w:rsidRPr="00425C8F">
              <w:t>EXTTXNNUMBER</w:t>
            </w:r>
          </w:p>
        </w:tc>
        <w:tc>
          <w:tcPr>
            <w:tcW w:w="1980" w:type="dxa"/>
          </w:tcPr>
          <w:p w:rsidR="00940B20" w:rsidRPr="00425C8F" w:rsidRDefault="00940B20" w:rsidP="00940B20">
            <w:pPr>
              <w:pStyle w:val="Tablecontent"/>
            </w:pPr>
            <w:r w:rsidRPr="00425C8F">
              <w:t>Unique id of the transaction in External transaction system</w:t>
            </w:r>
          </w:p>
        </w:tc>
        <w:tc>
          <w:tcPr>
            <w:tcW w:w="2520" w:type="dxa"/>
          </w:tcPr>
          <w:p w:rsidR="00940B20" w:rsidRPr="00425C8F" w:rsidRDefault="00940B20" w:rsidP="00940B20">
            <w:pPr>
              <w:pStyle w:val="Tablecontent"/>
            </w:pPr>
            <w:r w:rsidRPr="00425C8F">
              <w:t>Unique Transaction number of the O2C transfer request in the External System.</w:t>
            </w:r>
          </w:p>
        </w:tc>
        <w:tc>
          <w:tcPr>
            <w:tcW w:w="1440" w:type="dxa"/>
          </w:tcPr>
          <w:p w:rsidR="00940B20" w:rsidRPr="00425C8F" w:rsidRDefault="00940B20" w:rsidP="00940B20">
            <w:pPr>
              <w:pStyle w:val="Tablecontent"/>
            </w:pPr>
            <w:r w:rsidRPr="00425C8F">
              <w:t>1234345</w:t>
            </w:r>
          </w:p>
        </w:tc>
        <w:tc>
          <w:tcPr>
            <w:tcW w:w="720" w:type="dxa"/>
          </w:tcPr>
          <w:p w:rsidR="00940B20" w:rsidRPr="00425C8F" w:rsidRDefault="00940B20" w:rsidP="00940B20">
            <w:pPr>
              <w:pStyle w:val="Tablecontent"/>
            </w:pPr>
            <w:r w:rsidRPr="00425C8F">
              <w:t>A (10)</w:t>
            </w:r>
          </w:p>
        </w:tc>
        <w:tc>
          <w:tcPr>
            <w:tcW w:w="900" w:type="dxa"/>
          </w:tcPr>
          <w:p w:rsidR="00940B20" w:rsidRPr="00425C8F" w:rsidRDefault="00940B20" w:rsidP="00940B20">
            <w:pPr>
              <w:pStyle w:val="Tablecontent"/>
            </w:pPr>
            <w:r w:rsidRPr="00425C8F">
              <w:t>O</w:t>
            </w:r>
          </w:p>
        </w:tc>
      </w:tr>
    </w:tbl>
    <w:p w:rsidR="00940B20" w:rsidRPr="00425C8F" w:rsidRDefault="00940B20" w:rsidP="00940B20">
      <w:pPr>
        <w:pStyle w:val="NoteHeading"/>
        <w:tabs>
          <w:tab w:val="num" w:pos="1080"/>
        </w:tabs>
        <w:ind w:left="1080" w:hanging="504"/>
        <w:jc w:val="left"/>
        <w:rPr>
          <w:color w:val="auto"/>
        </w:rPr>
      </w:pPr>
      <w:r w:rsidRPr="00425C8F">
        <w:rPr>
          <w:color w:val="auto"/>
        </w:rPr>
        <w:t xml:space="preserve">The Transaction status details explained in appendix. </w:t>
      </w:r>
    </w:p>
    <w:p w:rsidR="00940B20" w:rsidRPr="00425C8F" w:rsidRDefault="00940B20" w:rsidP="00940B20">
      <w:pPr>
        <w:pStyle w:val="NoteHeading"/>
        <w:tabs>
          <w:tab w:val="num" w:pos="1080"/>
        </w:tabs>
        <w:ind w:left="1080" w:hanging="504"/>
        <w:jc w:val="left"/>
        <w:rPr>
          <w:color w:val="auto"/>
        </w:rPr>
      </w:pPr>
      <w:r w:rsidRPr="00425C8F">
        <w:rPr>
          <w:color w:val="auto"/>
        </w:rPr>
        <w:t>The value for TYPE tag is fixed as mentioned in syntax.</w:t>
      </w:r>
    </w:p>
    <w:p w:rsidR="00940B20" w:rsidRPr="00425C8F" w:rsidRDefault="00940B20" w:rsidP="00940B20">
      <w:pPr>
        <w:pStyle w:val="BodyText2"/>
        <w:rPr>
          <w:lang w:val="en-IN"/>
        </w:rPr>
      </w:pPr>
    </w:p>
    <w:p w:rsidR="00940B20" w:rsidRPr="00425C8F" w:rsidRDefault="00940B20" w:rsidP="00940B20">
      <w:pPr>
        <w:pStyle w:val="BodyText2"/>
      </w:pPr>
    </w:p>
    <w:p w:rsidR="00CD5C68" w:rsidRPr="00425C8F" w:rsidRDefault="00CD5C68" w:rsidP="00337049">
      <w:pPr>
        <w:pStyle w:val="Heading2"/>
        <w:rPr>
          <w:lang w:val="en-IN"/>
        </w:rPr>
      </w:pPr>
      <w:bookmarkStart w:id="69" w:name="_Toc452027127"/>
      <w:bookmarkStart w:id="70" w:name="_Toc463260771"/>
      <w:bookmarkStart w:id="71" w:name="_Toc463276178"/>
      <w:bookmarkStart w:id="72" w:name="_Toc452027128"/>
      <w:bookmarkStart w:id="73" w:name="_Toc463260772"/>
      <w:bookmarkStart w:id="74" w:name="_Toc463276179"/>
      <w:bookmarkStart w:id="75" w:name="_Toc452027129"/>
      <w:bookmarkStart w:id="76" w:name="_Toc463260773"/>
      <w:bookmarkStart w:id="77" w:name="_Toc463276180"/>
      <w:bookmarkStart w:id="78" w:name="_Toc452027130"/>
      <w:bookmarkStart w:id="79" w:name="_Toc463260774"/>
      <w:bookmarkStart w:id="80" w:name="_Toc463276181"/>
      <w:bookmarkStart w:id="81" w:name="_Toc452027131"/>
      <w:bookmarkStart w:id="82" w:name="_Toc463260775"/>
      <w:bookmarkStart w:id="83" w:name="_Toc463276182"/>
      <w:bookmarkStart w:id="84" w:name="_Toc452027132"/>
      <w:bookmarkStart w:id="85" w:name="_Toc463260776"/>
      <w:bookmarkStart w:id="86" w:name="_Toc463276183"/>
      <w:bookmarkStart w:id="87" w:name="_Toc452027133"/>
      <w:bookmarkStart w:id="88" w:name="_Toc463260777"/>
      <w:bookmarkStart w:id="89" w:name="_Toc463276184"/>
      <w:bookmarkStart w:id="90" w:name="_Toc452027134"/>
      <w:bookmarkStart w:id="91" w:name="_Toc463260778"/>
      <w:bookmarkStart w:id="92" w:name="_Toc463276185"/>
      <w:bookmarkStart w:id="93" w:name="_Toc452027135"/>
      <w:bookmarkStart w:id="94" w:name="_Toc463260779"/>
      <w:bookmarkStart w:id="95" w:name="_Toc463276186"/>
      <w:bookmarkStart w:id="96" w:name="_Toc452027136"/>
      <w:bookmarkStart w:id="97" w:name="_Toc463260780"/>
      <w:bookmarkStart w:id="98" w:name="_Toc463276187"/>
      <w:bookmarkStart w:id="99" w:name="_Toc452027137"/>
      <w:bookmarkStart w:id="100" w:name="_Toc463260781"/>
      <w:bookmarkStart w:id="101" w:name="_Toc463276188"/>
      <w:bookmarkStart w:id="102" w:name="_Toc452027138"/>
      <w:bookmarkStart w:id="103" w:name="_Toc463260782"/>
      <w:bookmarkStart w:id="104" w:name="_Toc463276189"/>
      <w:bookmarkStart w:id="105" w:name="_Toc452027139"/>
      <w:bookmarkStart w:id="106" w:name="_Toc463260783"/>
      <w:bookmarkStart w:id="107" w:name="_Toc463276190"/>
      <w:bookmarkStart w:id="108" w:name="_Toc452027140"/>
      <w:bookmarkStart w:id="109" w:name="_Toc463260784"/>
      <w:bookmarkStart w:id="110" w:name="_Toc463276191"/>
      <w:bookmarkStart w:id="111" w:name="_Toc452027141"/>
      <w:bookmarkStart w:id="112" w:name="_Toc463260785"/>
      <w:bookmarkStart w:id="113" w:name="_Toc463276192"/>
      <w:bookmarkStart w:id="114" w:name="_Toc452027142"/>
      <w:bookmarkStart w:id="115" w:name="_Toc463260786"/>
      <w:bookmarkStart w:id="116" w:name="_Toc463276193"/>
      <w:bookmarkStart w:id="117" w:name="_Toc452027143"/>
      <w:bookmarkStart w:id="118" w:name="_Toc463260787"/>
      <w:bookmarkStart w:id="119" w:name="_Toc463276194"/>
      <w:bookmarkStart w:id="120" w:name="_Toc452027144"/>
      <w:bookmarkStart w:id="121" w:name="_Toc463260788"/>
      <w:bookmarkStart w:id="122" w:name="_Toc463276195"/>
      <w:bookmarkStart w:id="123" w:name="_Toc452027145"/>
      <w:bookmarkStart w:id="124" w:name="_Toc463260789"/>
      <w:bookmarkStart w:id="125" w:name="_Toc463276196"/>
      <w:bookmarkStart w:id="126" w:name="_Toc452027146"/>
      <w:bookmarkStart w:id="127" w:name="_Toc463260790"/>
      <w:bookmarkStart w:id="128" w:name="_Toc463276197"/>
      <w:bookmarkStart w:id="129" w:name="_Toc452027147"/>
      <w:bookmarkStart w:id="130" w:name="_Toc463260791"/>
      <w:bookmarkStart w:id="131" w:name="_Toc463276198"/>
      <w:bookmarkStart w:id="132" w:name="_Toc452027148"/>
      <w:bookmarkStart w:id="133" w:name="_Toc463260792"/>
      <w:bookmarkStart w:id="134" w:name="_Toc463276199"/>
      <w:bookmarkStart w:id="135" w:name="_Toc452027149"/>
      <w:bookmarkStart w:id="136" w:name="_Toc463260793"/>
      <w:bookmarkStart w:id="137" w:name="_Toc463276200"/>
      <w:bookmarkStart w:id="138" w:name="_Toc452027150"/>
      <w:bookmarkStart w:id="139" w:name="_Toc463260794"/>
      <w:bookmarkStart w:id="140" w:name="_Toc463276201"/>
      <w:bookmarkStart w:id="141" w:name="_Toc452027151"/>
      <w:bookmarkStart w:id="142" w:name="_Toc463260795"/>
      <w:bookmarkStart w:id="143" w:name="_Toc463276202"/>
      <w:bookmarkStart w:id="144" w:name="_Toc452027152"/>
      <w:bookmarkStart w:id="145" w:name="_Toc463260796"/>
      <w:bookmarkStart w:id="146" w:name="_Toc463276203"/>
      <w:bookmarkStart w:id="147" w:name="_Toc452027263"/>
      <w:bookmarkStart w:id="148" w:name="_Toc463260907"/>
      <w:bookmarkStart w:id="149" w:name="_Toc463276314"/>
      <w:bookmarkStart w:id="150" w:name="_Toc452027264"/>
      <w:bookmarkStart w:id="151" w:name="_Toc463260908"/>
      <w:bookmarkStart w:id="152" w:name="_Toc463276315"/>
      <w:bookmarkStart w:id="153" w:name="_Toc452027265"/>
      <w:bookmarkStart w:id="154" w:name="_Toc463260909"/>
      <w:bookmarkStart w:id="155" w:name="_Toc463276316"/>
      <w:bookmarkStart w:id="156" w:name="_Toc452027266"/>
      <w:bookmarkStart w:id="157" w:name="_Toc463260910"/>
      <w:bookmarkStart w:id="158" w:name="_Toc463276317"/>
      <w:bookmarkStart w:id="159" w:name="_Toc452027267"/>
      <w:bookmarkStart w:id="160" w:name="_Toc463260911"/>
      <w:bookmarkStart w:id="161" w:name="_Toc463276318"/>
      <w:bookmarkStart w:id="162" w:name="_Toc452027268"/>
      <w:bookmarkStart w:id="163" w:name="_Toc463260912"/>
      <w:bookmarkStart w:id="164" w:name="_Toc463276319"/>
      <w:bookmarkStart w:id="165" w:name="_Toc452027269"/>
      <w:bookmarkStart w:id="166" w:name="_Toc463260913"/>
      <w:bookmarkStart w:id="167" w:name="_Toc463276320"/>
      <w:bookmarkStart w:id="168" w:name="_Toc452027270"/>
      <w:bookmarkStart w:id="169" w:name="_Toc463260914"/>
      <w:bookmarkStart w:id="170" w:name="_Toc463276321"/>
      <w:bookmarkStart w:id="171" w:name="_Toc452027271"/>
      <w:bookmarkStart w:id="172" w:name="_Toc463260915"/>
      <w:bookmarkStart w:id="173" w:name="_Toc463276322"/>
      <w:bookmarkStart w:id="174" w:name="_Toc452027272"/>
      <w:bookmarkStart w:id="175" w:name="_Toc463260916"/>
      <w:bookmarkStart w:id="176" w:name="_Toc463276323"/>
      <w:bookmarkStart w:id="177" w:name="_Toc452027273"/>
      <w:bookmarkStart w:id="178" w:name="_Toc463260917"/>
      <w:bookmarkStart w:id="179" w:name="_Toc463276324"/>
      <w:bookmarkStart w:id="180" w:name="_Toc452027274"/>
      <w:bookmarkStart w:id="181" w:name="_Toc463260918"/>
      <w:bookmarkStart w:id="182" w:name="_Toc463276325"/>
      <w:bookmarkStart w:id="183" w:name="_Toc452027275"/>
      <w:bookmarkStart w:id="184" w:name="_Toc463260919"/>
      <w:bookmarkStart w:id="185" w:name="_Toc463276326"/>
      <w:bookmarkStart w:id="186" w:name="_Toc452027276"/>
      <w:bookmarkStart w:id="187" w:name="_Toc463260920"/>
      <w:bookmarkStart w:id="188" w:name="_Toc463276327"/>
      <w:bookmarkStart w:id="189" w:name="_Toc452027277"/>
      <w:bookmarkStart w:id="190" w:name="_Toc463260921"/>
      <w:bookmarkStart w:id="191" w:name="_Toc463276328"/>
      <w:bookmarkStart w:id="192" w:name="_Toc452027278"/>
      <w:bookmarkStart w:id="193" w:name="_Toc463260922"/>
      <w:bookmarkStart w:id="194" w:name="_Toc463276329"/>
      <w:bookmarkStart w:id="195" w:name="_Toc452027279"/>
      <w:bookmarkStart w:id="196" w:name="_Toc463260923"/>
      <w:bookmarkStart w:id="197" w:name="_Toc463276330"/>
      <w:bookmarkStart w:id="198" w:name="_Toc452027280"/>
      <w:bookmarkStart w:id="199" w:name="_Toc463260924"/>
      <w:bookmarkStart w:id="200" w:name="_Toc463276331"/>
      <w:bookmarkStart w:id="201" w:name="_Toc452027281"/>
      <w:bookmarkStart w:id="202" w:name="_Toc463260925"/>
      <w:bookmarkStart w:id="203" w:name="_Toc463276332"/>
      <w:bookmarkStart w:id="204" w:name="_Toc452027282"/>
      <w:bookmarkStart w:id="205" w:name="_Toc463260926"/>
      <w:bookmarkStart w:id="206" w:name="_Toc463276333"/>
      <w:bookmarkStart w:id="207" w:name="_Toc452027283"/>
      <w:bookmarkStart w:id="208" w:name="_Toc463260927"/>
      <w:bookmarkStart w:id="209" w:name="_Toc463276334"/>
      <w:bookmarkStart w:id="210" w:name="_Toc452027284"/>
      <w:bookmarkStart w:id="211" w:name="_Toc463260928"/>
      <w:bookmarkStart w:id="212" w:name="_Toc463276335"/>
      <w:bookmarkStart w:id="213" w:name="_Toc452027285"/>
      <w:bookmarkStart w:id="214" w:name="_Toc463260929"/>
      <w:bookmarkStart w:id="215" w:name="_Toc463276336"/>
      <w:bookmarkStart w:id="216" w:name="_Toc452027286"/>
      <w:bookmarkStart w:id="217" w:name="_Toc463260930"/>
      <w:bookmarkStart w:id="218" w:name="_Toc463276337"/>
      <w:bookmarkStart w:id="219" w:name="_Toc452027287"/>
      <w:bookmarkStart w:id="220" w:name="_Toc463260931"/>
      <w:bookmarkStart w:id="221" w:name="_Toc463276338"/>
      <w:bookmarkStart w:id="222" w:name="_Toc452027288"/>
      <w:bookmarkStart w:id="223" w:name="_Toc463260932"/>
      <w:bookmarkStart w:id="224" w:name="_Toc463276339"/>
      <w:bookmarkStart w:id="225" w:name="_Toc452027385"/>
      <w:bookmarkStart w:id="226" w:name="_Toc463261029"/>
      <w:bookmarkStart w:id="227" w:name="_Toc463276436"/>
      <w:bookmarkStart w:id="228" w:name="_Toc452027386"/>
      <w:bookmarkStart w:id="229" w:name="_Toc463261030"/>
      <w:bookmarkStart w:id="230" w:name="_Toc463276437"/>
      <w:bookmarkStart w:id="231" w:name="_Toc452027387"/>
      <w:bookmarkStart w:id="232" w:name="_Toc463261031"/>
      <w:bookmarkStart w:id="233" w:name="_Toc463276438"/>
      <w:bookmarkStart w:id="234" w:name="_Toc452027388"/>
      <w:bookmarkStart w:id="235" w:name="_Toc463261032"/>
      <w:bookmarkStart w:id="236" w:name="_Toc463276439"/>
      <w:bookmarkStart w:id="237" w:name="_Toc452027389"/>
      <w:bookmarkStart w:id="238" w:name="_Toc463261033"/>
      <w:bookmarkStart w:id="239" w:name="_Toc463276440"/>
      <w:bookmarkStart w:id="240" w:name="_Toc452027390"/>
      <w:bookmarkStart w:id="241" w:name="_Toc463261034"/>
      <w:bookmarkStart w:id="242" w:name="_Toc463276441"/>
      <w:bookmarkStart w:id="243" w:name="_Toc452027391"/>
      <w:bookmarkStart w:id="244" w:name="_Toc463261035"/>
      <w:bookmarkStart w:id="245" w:name="_Toc463276442"/>
      <w:bookmarkStart w:id="246" w:name="_Toc48513969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r w:rsidRPr="00425C8F">
        <w:rPr>
          <w:lang w:val="en-IN"/>
        </w:rPr>
        <w:t>Channel to Channel Transfer Service</w:t>
      </w:r>
      <w:bookmarkEnd w:id="67"/>
      <w:bookmarkEnd w:id="68"/>
      <w:bookmarkEnd w:id="246"/>
    </w:p>
    <w:p w:rsidR="00CD5C68" w:rsidRPr="00425C8F" w:rsidRDefault="00CD5C68" w:rsidP="00CD5C68">
      <w:pPr>
        <w:pStyle w:val="BodyText2"/>
        <w:rPr>
          <w:lang w:val="en-IN"/>
        </w:rPr>
      </w:pPr>
      <w:r w:rsidRPr="00425C8F">
        <w:rPr>
          <w:lang w:val="en-IN"/>
        </w:rPr>
        <w:t xml:space="preserve">Channel to Channel (C2C) transfer/withdraw through external system would allow Channel users to transfer and withdraw airtime or TopUp value in </w:t>
      </w:r>
      <w:r w:rsidR="007C479A" w:rsidRPr="00425C8F">
        <w:rPr>
          <w:lang w:val="en-IN"/>
        </w:rPr>
        <w:t>PreTUPS</w:t>
      </w:r>
      <w:r w:rsidRPr="00425C8F">
        <w:rPr>
          <w:lang w:val="en-IN"/>
        </w:rPr>
        <w:t xml:space="preserve"> through some external system. </w:t>
      </w:r>
    </w:p>
    <w:p w:rsidR="00CD5C68" w:rsidRPr="00425C8F" w:rsidRDefault="00CD5C68" w:rsidP="00CD5C68">
      <w:pPr>
        <w:pStyle w:val="BodyText2"/>
        <w:rPr>
          <w:lang w:val="en-IN"/>
        </w:rPr>
      </w:pPr>
      <w:r w:rsidRPr="00425C8F">
        <w:rPr>
          <w:lang w:val="en-IN"/>
        </w:rPr>
        <w:t xml:space="preserve">This should be a single step process and it is assumed that final request of transfer/withdraw would come to </w:t>
      </w:r>
      <w:r w:rsidR="007C479A" w:rsidRPr="00425C8F">
        <w:rPr>
          <w:lang w:val="en-IN"/>
        </w:rPr>
        <w:t>PreTUPS</w:t>
      </w:r>
      <w:r w:rsidRPr="00425C8F">
        <w:rPr>
          <w:lang w:val="en-IN"/>
        </w:rPr>
        <w:t>.</w:t>
      </w:r>
    </w:p>
    <w:p w:rsidR="00CD5C68" w:rsidRPr="00425C8F" w:rsidRDefault="00CD5C68" w:rsidP="00CD5C68">
      <w:pPr>
        <w:pStyle w:val="BodyText2"/>
        <w:rPr>
          <w:lang w:val="en-IN"/>
        </w:rPr>
      </w:pPr>
      <w:r w:rsidRPr="00425C8F">
        <w:rPr>
          <w:lang w:val="en-IN"/>
        </w:rPr>
        <w:t xml:space="preserve">It is also assumed that Externals system maintains Channel users details and there is at least one common filed in both system, like mobile number or login id or external code. </w:t>
      </w:r>
    </w:p>
    <w:p w:rsidR="00CD5C68" w:rsidRPr="00425C8F" w:rsidRDefault="00CD5C68" w:rsidP="00CD5C68">
      <w:pPr>
        <w:pStyle w:val="BodyText2"/>
        <w:rPr>
          <w:lang w:val="en-IN"/>
        </w:rPr>
      </w:pPr>
      <w:r w:rsidRPr="00425C8F">
        <w:rPr>
          <w:lang w:val="en-IN"/>
        </w:rPr>
        <w:t xml:space="preserve">External code is the Channel user unique code maintained in External system. External code should be mapped with user information in </w:t>
      </w:r>
      <w:r w:rsidR="007C479A" w:rsidRPr="00425C8F">
        <w:rPr>
          <w:lang w:val="en-IN"/>
        </w:rPr>
        <w:t>PreTUPS</w:t>
      </w:r>
      <w:r w:rsidRPr="00425C8F">
        <w:rPr>
          <w:lang w:val="en-IN"/>
        </w:rPr>
        <w:t>.</w:t>
      </w:r>
    </w:p>
    <w:p w:rsidR="00CD5C68" w:rsidRPr="00425C8F" w:rsidRDefault="00CD5C68" w:rsidP="00CD5C68">
      <w:pPr>
        <w:pStyle w:val="BodyText"/>
        <w:rPr>
          <w:lang w:val="en-IN"/>
        </w:rPr>
      </w:pPr>
    </w:p>
    <w:p w:rsidR="00CD5C68" w:rsidRPr="00425C8F" w:rsidRDefault="00CD5C68" w:rsidP="00CD5C68">
      <w:pPr>
        <w:pStyle w:val="BodyText2"/>
        <w:rPr>
          <w:lang w:val="en-IN"/>
        </w:rPr>
      </w:pPr>
      <w:r w:rsidRPr="00425C8F">
        <w:rPr>
          <w:lang w:val="en-IN"/>
        </w:rPr>
        <w:t xml:space="preserve">Channel to Channel (C2C) transfer through external system would allow Channel users to transfer airtime or TopUp value in </w:t>
      </w:r>
      <w:r w:rsidR="007C479A" w:rsidRPr="00425C8F">
        <w:rPr>
          <w:lang w:val="en-IN"/>
        </w:rPr>
        <w:t>PreTUPS</w:t>
      </w:r>
      <w:r w:rsidRPr="00425C8F">
        <w:rPr>
          <w:lang w:val="en-IN"/>
        </w:rPr>
        <w:t xml:space="preserve"> through some external system. </w:t>
      </w:r>
    </w:p>
    <w:p w:rsidR="00CD5C68" w:rsidRPr="00425C8F" w:rsidRDefault="00CD5C68" w:rsidP="00CD5C68">
      <w:pPr>
        <w:pStyle w:val="BodyText2"/>
        <w:rPr>
          <w:lang w:val="en-IN"/>
        </w:rPr>
      </w:pPr>
    </w:p>
    <w:p w:rsidR="00CD5C68" w:rsidRPr="00425C8F" w:rsidRDefault="0000768E" w:rsidP="001E6309">
      <w:pPr>
        <w:pStyle w:val="Heading"/>
        <w:rPr>
          <w:color w:val="auto"/>
        </w:rPr>
      </w:pPr>
      <w:r w:rsidRPr="00425C8F">
        <w:rPr>
          <w:color w:val="auto"/>
        </w:rPr>
        <w:t>Request Syntax</w:t>
      </w:r>
    </w:p>
    <w:p w:rsidR="00CD5C68" w:rsidRPr="00425C8F" w:rsidRDefault="00CD5C68" w:rsidP="00CD5C68">
      <w:pPr>
        <w:pStyle w:val="BodyText2"/>
        <w:jc w:val="left"/>
        <w:rPr>
          <w:lang w:val="en-IN"/>
        </w:rPr>
      </w:pPr>
      <w:r w:rsidRPr="00425C8F">
        <w:rPr>
          <w:lang w:val="en-IN"/>
        </w:rPr>
        <w:t>The External System will send the following request for C2C transfer to channel user. The request format and details of request are mentioned below.</w:t>
      </w:r>
    </w:p>
    <w:p w:rsidR="00CD5C68" w:rsidRPr="00425C8F" w:rsidRDefault="00CD5C68" w:rsidP="00CD5C68">
      <w:pPr>
        <w:pStyle w:val="BodyText2"/>
        <w:ind w:left="720"/>
        <w:rPr>
          <w:lang w:val="en-IN"/>
        </w:rPr>
      </w:pPr>
    </w:p>
    <w:p w:rsidR="00CD5C68" w:rsidRPr="00425C8F" w:rsidRDefault="00CD5C68" w:rsidP="00C07BB2">
      <w:pPr>
        <w:pStyle w:val="Code"/>
        <w:ind w:left="0"/>
        <w:rPr>
          <w:lang w:val="en-IN"/>
        </w:rPr>
      </w:pPr>
      <w:proofErr w:type="gramStart"/>
      <w:r w:rsidRPr="00425C8F">
        <w:rPr>
          <w:lang w:val="en-IN"/>
        </w:rPr>
        <w:t>&lt;?xml</w:t>
      </w:r>
      <w:proofErr w:type="gramEnd"/>
      <w:r w:rsidRPr="00425C8F">
        <w:rPr>
          <w:lang w:val="en-IN"/>
        </w:rPr>
        <w:t xml:space="preserve"> version="1.0"?&gt;</w:t>
      </w:r>
    </w:p>
    <w:p w:rsidR="00CD5C68" w:rsidRPr="00425C8F" w:rsidRDefault="00CD5C68" w:rsidP="00C07BB2">
      <w:pPr>
        <w:pStyle w:val="Code"/>
        <w:ind w:left="0"/>
        <w:rPr>
          <w:lang w:val="en-IN"/>
        </w:rPr>
      </w:pPr>
      <w:r w:rsidRPr="00425C8F">
        <w:rPr>
          <w:lang w:val="en-IN"/>
        </w:rPr>
        <w:t>&lt;COMMAND&gt;</w:t>
      </w:r>
    </w:p>
    <w:p w:rsidR="00CD5C68" w:rsidRPr="00425C8F" w:rsidRDefault="00CD5C68" w:rsidP="00C07BB2">
      <w:pPr>
        <w:pStyle w:val="Code"/>
        <w:ind w:left="720"/>
        <w:rPr>
          <w:lang w:val="en-IN"/>
        </w:rPr>
      </w:pPr>
      <w:r w:rsidRPr="00425C8F">
        <w:rPr>
          <w:lang w:val="en-IN"/>
        </w:rPr>
        <w:t>&lt;TYPE&gt;</w:t>
      </w:r>
      <w:r w:rsidRPr="00425C8F">
        <w:rPr>
          <w:b/>
          <w:bCs/>
          <w:lang w:val="en-IN"/>
        </w:rPr>
        <w:t>EXC2CTRFREQ</w:t>
      </w:r>
      <w:r w:rsidRPr="00425C8F">
        <w:rPr>
          <w:lang w:val="en-IN"/>
        </w:rPr>
        <w:t>&lt;/TYPE&gt;</w:t>
      </w:r>
    </w:p>
    <w:p w:rsidR="00CD5C68" w:rsidRPr="00425C8F" w:rsidRDefault="00CD5C68" w:rsidP="00C07BB2">
      <w:pPr>
        <w:pStyle w:val="Code"/>
        <w:ind w:left="720"/>
        <w:rPr>
          <w:lang w:val="en-IN"/>
        </w:rPr>
      </w:pPr>
      <w:r w:rsidRPr="00425C8F">
        <w:rPr>
          <w:lang w:val="en-IN"/>
        </w:rPr>
        <w:t>&lt;DATE&gt;&lt;</w:t>
      </w:r>
      <w:r w:rsidRPr="00425C8F">
        <w:rPr>
          <w:b/>
          <w:bCs/>
          <w:lang w:val="en-IN"/>
        </w:rPr>
        <w:t xml:space="preserve">Date and time </w:t>
      </w:r>
      <w:r w:rsidRPr="00425C8F">
        <w:rPr>
          <w:lang w:val="en-IN"/>
        </w:rPr>
        <w:t>&gt;&lt;/DATE&gt;</w:t>
      </w:r>
    </w:p>
    <w:p w:rsidR="00CD5C68" w:rsidRPr="00425C8F" w:rsidRDefault="00CD5C68" w:rsidP="00C07BB2">
      <w:pPr>
        <w:pStyle w:val="Code"/>
        <w:ind w:left="720"/>
        <w:rPr>
          <w:lang w:val="en-IN"/>
        </w:rPr>
      </w:pPr>
      <w:r w:rsidRPr="00425C8F">
        <w:rPr>
          <w:lang w:val="en-IN"/>
        </w:rPr>
        <w:t>&lt;EXTNWCODE&gt;</w:t>
      </w:r>
      <w:r w:rsidRPr="00425C8F">
        <w:rPr>
          <w:i/>
          <w:iCs/>
          <w:lang w:val="en-IN"/>
        </w:rPr>
        <w:t>&lt;</w:t>
      </w:r>
      <w:r w:rsidRPr="00425C8F">
        <w:rPr>
          <w:b/>
          <w:bCs/>
          <w:lang w:val="en-IN"/>
        </w:rPr>
        <w:t>Network External Code</w:t>
      </w:r>
      <w:r w:rsidRPr="00425C8F">
        <w:rPr>
          <w:i/>
          <w:iCs/>
          <w:lang w:val="en-IN"/>
        </w:rPr>
        <w:t>&gt;</w:t>
      </w:r>
      <w:r w:rsidRPr="00425C8F">
        <w:rPr>
          <w:lang w:val="en-IN"/>
        </w:rPr>
        <w:t>&lt;/EXTNWCODE&gt;</w:t>
      </w:r>
    </w:p>
    <w:p w:rsidR="00CD5C68" w:rsidRPr="00425C8F" w:rsidRDefault="00CD5C68" w:rsidP="00C07BB2">
      <w:pPr>
        <w:pStyle w:val="Code"/>
        <w:ind w:left="720"/>
        <w:rPr>
          <w:lang w:val="en-IN"/>
        </w:rPr>
      </w:pPr>
      <w:r w:rsidRPr="00425C8F">
        <w:rPr>
          <w:lang w:val="en-IN"/>
        </w:rPr>
        <w:t>&lt;MSISDN1&gt;</w:t>
      </w:r>
      <w:r w:rsidRPr="00425C8F">
        <w:rPr>
          <w:i/>
          <w:iCs/>
          <w:lang w:val="en-IN"/>
        </w:rPr>
        <w:t>&lt;</w:t>
      </w:r>
      <w:r w:rsidRPr="00425C8F">
        <w:rPr>
          <w:b/>
          <w:bCs/>
          <w:lang w:val="en-IN"/>
        </w:rPr>
        <w:t>Channel user 1 MSISDN</w:t>
      </w:r>
      <w:r w:rsidRPr="00425C8F">
        <w:rPr>
          <w:i/>
          <w:iCs/>
          <w:lang w:val="en-IN"/>
        </w:rPr>
        <w:t>&gt;</w:t>
      </w:r>
      <w:r w:rsidRPr="00425C8F">
        <w:rPr>
          <w:lang w:val="en-IN"/>
        </w:rPr>
        <w:t>&lt;/MSISDN1&gt;</w:t>
      </w:r>
    </w:p>
    <w:p w:rsidR="00CD5C68" w:rsidRPr="00425C8F" w:rsidRDefault="00CD5C68" w:rsidP="00C07BB2">
      <w:pPr>
        <w:pStyle w:val="Code"/>
        <w:ind w:left="720"/>
        <w:rPr>
          <w:lang w:val="en-IN"/>
        </w:rPr>
      </w:pPr>
      <w:r w:rsidRPr="00425C8F">
        <w:rPr>
          <w:lang w:val="en-IN"/>
        </w:rPr>
        <w:t>&lt;PIN&gt;&lt;</w:t>
      </w:r>
      <w:r w:rsidRPr="00425C8F">
        <w:rPr>
          <w:b/>
          <w:bCs/>
          <w:lang w:val="en-IN"/>
        </w:rPr>
        <w:t>Channel user 1 PIN</w:t>
      </w:r>
      <w:r w:rsidRPr="00425C8F">
        <w:rPr>
          <w:lang w:val="en-IN"/>
        </w:rPr>
        <w:t>&gt;&lt;/PIN&gt;</w:t>
      </w:r>
    </w:p>
    <w:p w:rsidR="00CD5C68" w:rsidRPr="00425C8F" w:rsidRDefault="00CD5C68" w:rsidP="00C07BB2">
      <w:pPr>
        <w:pStyle w:val="Code"/>
        <w:ind w:left="720"/>
        <w:rPr>
          <w:lang w:val="en-IN"/>
        </w:rPr>
      </w:pPr>
      <w:r w:rsidRPr="00425C8F">
        <w:rPr>
          <w:lang w:val="en-IN"/>
        </w:rPr>
        <w:t>&lt;LOGINID&gt;&lt;</w:t>
      </w:r>
      <w:r w:rsidRPr="00425C8F">
        <w:rPr>
          <w:b/>
          <w:bCs/>
          <w:lang w:val="en-IN"/>
        </w:rPr>
        <w:t>Channel user 1 Login ID</w:t>
      </w:r>
      <w:r w:rsidRPr="00425C8F">
        <w:rPr>
          <w:lang w:val="en-IN"/>
        </w:rPr>
        <w:t>&gt;&lt;/LOGINID&gt;</w:t>
      </w:r>
    </w:p>
    <w:p w:rsidR="00CD5C68" w:rsidRPr="00425C8F" w:rsidRDefault="00CD5C68" w:rsidP="00C07BB2">
      <w:pPr>
        <w:pStyle w:val="Code"/>
        <w:ind w:left="720"/>
        <w:rPr>
          <w:lang w:val="en-IN"/>
        </w:rPr>
      </w:pPr>
      <w:r w:rsidRPr="00425C8F">
        <w:rPr>
          <w:lang w:val="en-IN"/>
        </w:rPr>
        <w:t>&lt;PASSWORD&gt;&lt;</w:t>
      </w:r>
      <w:r w:rsidRPr="00425C8F">
        <w:rPr>
          <w:b/>
          <w:bCs/>
          <w:lang w:val="en-IN"/>
        </w:rPr>
        <w:t>Channel user 1 Login Password</w:t>
      </w:r>
      <w:r w:rsidRPr="00425C8F">
        <w:rPr>
          <w:lang w:val="en-IN"/>
        </w:rPr>
        <w:t>&gt;&lt;/PASSWORD&gt;</w:t>
      </w:r>
    </w:p>
    <w:p w:rsidR="00CD5C68" w:rsidRPr="00425C8F" w:rsidRDefault="00CD5C68" w:rsidP="00C07BB2">
      <w:pPr>
        <w:pStyle w:val="Code"/>
        <w:ind w:left="720"/>
        <w:rPr>
          <w:lang w:val="en-IN"/>
        </w:rPr>
      </w:pPr>
      <w:r w:rsidRPr="00425C8F">
        <w:rPr>
          <w:lang w:val="en-IN"/>
        </w:rPr>
        <w:t>&lt;EXTCODE&gt;</w:t>
      </w:r>
      <w:r w:rsidRPr="00425C8F">
        <w:rPr>
          <w:i/>
          <w:iCs/>
          <w:lang w:val="en-IN"/>
        </w:rPr>
        <w:t>&lt;</w:t>
      </w:r>
      <w:r w:rsidRPr="00425C8F">
        <w:rPr>
          <w:b/>
          <w:bCs/>
          <w:lang w:val="en-IN"/>
        </w:rPr>
        <w:t>Channel user 1 unique External code</w:t>
      </w:r>
      <w:r w:rsidRPr="00425C8F">
        <w:rPr>
          <w:i/>
          <w:iCs/>
          <w:lang w:val="en-IN"/>
        </w:rPr>
        <w:t>&gt;</w:t>
      </w:r>
      <w:r w:rsidRPr="00425C8F">
        <w:rPr>
          <w:lang w:val="en-IN"/>
        </w:rPr>
        <w:t>&lt;/EXTCODE&gt;</w:t>
      </w:r>
    </w:p>
    <w:p w:rsidR="00CD5C68" w:rsidRPr="00425C8F" w:rsidRDefault="00CD5C68" w:rsidP="00C07BB2">
      <w:pPr>
        <w:pStyle w:val="Code"/>
        <w:ind w:left="720"/>
        <w:rPr>
          <w:lang w:val="en-IN"/>
        </w:rPr>
      </w:pPr>
      <w:r w:rsidRPr="00425C8F">
        <w:rPr>
          <w:lang w:val="en-IN"/>
        </w:rPr>
        <w:t>&lt;EXTREFNUM&gt;&lt;</w:t>
      </w:r>
      <w:r w:rsidRPr="00425C8F">
        <w:rPr>
          <w:b/>
          <w:bCs/>
          <w:lang w:val="en-IN"/>
        </w:rPr>
        <w:t>Unique Reference number in the external system</w:t>
      </w:r>
      <w:r w:rsidRPr="00425C8F">
        <w:rPr>
          <w:lang w:val="en-IN"/>
        </w:rPr>
        <w:t>&gt;&lt;/EXTREFNUM&gt;</w:t>
      </w:r>
    </w:p>
    <w:p w:rsidR="00CD5C68" w:rsidRPr="00425C8F" w:rsidRDefault="00CD5C68" w:rsidP="00C07BB2">
      <w:pPr>
        <w:pStyle w:val="Code"/>
        <w:ind w:left="720"/>
        <w:rPr>
          <w:lang w:val="en-IN"/>
        </w:rPr>
      </w:pPr>
      <w:r w:rsidRPr="00425C8F">
        <w:rPr>
          <w:lang w:val="en-IN"/>
        </w:rPr>
        <w:t>&lt;MSISDN2&gt;&lt;</w:t>
      </w:r>
      <w:r w:rsidRPr="00425C8F">
        <w:rPr>
          <w:b/>
          <w:bCs/>
          <w:lang w:val="en-IN"/>
        </w:rPr>
        <w:t>Channel user 2 MSISDN</w:t>
      </w:r>
      <w:r w:rsidRPr="00425C8F">
        <w:rPr>
          <w:lang w:val="en-IN"/>
        </w:rPr>
        <w:t>&gt;&lt;/MSISDN2&gt;</w:t>
      </w:r>
    </w:p>
    <w:p w:rsidR="00CD5C68" w:rsidRPr="00425C8F" w:rsidRDefault="00CD5C68" w:rsidP="00C07BB2">
      <w:pPr>
        <w:pStyle w:val="Code"/>
        <w:ind w:left="720"/>
        <w:rPr>
          <w:lang w:val="en-IN"/>
        </w:rPr>
      </w:pPr>
      <w:r w:rsidRPr="00425C8F">
        <w:rPr>
          <w:lang w:val="en-IN"/>
        </w:rPr>
        <w:t>&lt;EXTCODE2&gt;&lt;</w:t>
      </w:r>
      <w:r w:rsidRPr="00425C8F">
        <w:rPr>
          <w:b/>
          <w:bCs/>
          <w:lang w:val="en-IN"/>
        </w:rPr>
        <w:t>Channel user 2 unique External Code</w:t>
      </w:r>
      <w:r w:rsidRPr="00425C8F">
        <w:rPr>
          <w:lang w:val="en-IN"/>
        </w:rPr>
        <w:t>&gt;</w:t>
      </w:r>
      <w:r w:rsidR="00C07BB2" w:rsidRPr="00425C8F">
        <w:rPr>
          <w:lang w:val="en-IN"/>
        </w:rPr>
        <w:t>&lt;</w:t>
      </w:r>
      <w:r w:rsidRPr="00425C8F">
        <w:rPr>
          <w:lang w:val="en-IN"/>
        </w:rPr>
        <w:t>/EXTCODE2&gt;</w:t>
      </w:r>
    </w:p>
    <w:p w:rsidR="00CD5C68" w:rsidRPr="00425C8F" w:rsidRDefault="00CD5C68" w:rsidP="00C07BB2">
      <w:pPr>
        <w:pStyle w:val="Code"/>
        <w:ind w:left="720"/>
        <w:rPr>
          <w:lang w:val="en-IN"/>
        </w:rPr>
      </w:pPr>
      <w:r w:rsidRPr="00425C8F">
        <w:rPr>
          <w:lang w:val="en-IN"/>
        </w:rPr>
        <w:t>&lt;LOGINID2&gt;&lt;</w:t>
      </w:r>
      <w:r w:rsidRPr="00425C8F">
        <w:rPr>
          <w:b/>
          <w:bCs/>
          <w:lang w:val="en-IN"/>
        </w:rPr>
        <w:t>Channel user 2 Login ID</w:t>
      </w:r>
      <w:r w:rsidRPr="00425C8F">
        <w:rPr>
          <w:lang w:val="en-IN"/>
        </w:rPr>
        <w:t>&gt;&lt;/LOGINID2&gt;</w:t>
      </w:r>
    </w:p>
    <w:p w:rsidR="00CD5C68" w:rsidRPr="00425C8F" w:rsidRDefault="00CD5C68" w:rsidP="00C07BB2">
      <w:pPr>
        <w:pStyle w:val="Code"/>
        <w:ind w:left="720"/>
        <w:rPr>
          <w:lang w:val="en-IN"/>
        </w:rPr>
      </w:pPr>
      <w:r w:rsidRPr="00425C8F">
        <w:rPr>
          <w:lang w:val="en-IN"/>
        </w:rPr>
        <w:t>&lt;PRODUCTS&gt;</w:t>
      </w:r>
      <w:r w:rsidRPr="00425C8F">
        <w:rPr>
          <w:lang w:val="en-IN"/>
        </w:rPr>
        <w:tab/>
      </w:r>
    </w:p>
    <w:p w:rsidR="00CD5C68" w:rsidRPr="00425C8F" w:rsidRDefault="00CD5C68" w:rsidP="00C07BB2">
      <w:pPr>
        <w:pStyle w:val="Code"/>
        <w:ind w:left="1440"/>
        <w:rPr>
          <w:lang w:val="en-IN"/>
        </w:rPr>
      </w:pPr>
      <w:r w:rsidRPr="00425C8F">
        <w:rPr>
          <w:lang w:val="en-IN"/>
        </w:rPr>
        <w:t>&lt;PRODUCTCODE&gt;</w:t>
      </w:r>
      <w:r w:rsidRPr="00425C8F">
        <w:rPr>
          <w:b/>
          <w:bCs/>
          <w:lang w:val="en-IN"/>
        </w:rPr>
        <w:t>101</w:t>
      </w:r>
      <w:r w:rsidRPr="00425C8F">
        <w:rPr>
          <w:lang w:val="en-IN"/>
        </w:rPr>
        <w:t>&lt;/PRODUCTCODE&gt;</w:t>
      </w:r>
    </w:p>
    <w:p w:rsidR="00CD5C68" w:rsidRPr="00425C8F" w:rsidRDefault="00CD5C68" w:rsidP="00C07BB2">
      <w:pPr>
        <w:pStyle w:val="Code"/>
        <w:ind w:left="1440"/>
        <w:rPr>
          <w:lang w:val="en-IN"/>
        </w:rPr>
      </w:pPr>
      <w:r w:rsidRPr="00425C8F">
        <w:rPr>
          <w:lang w:val="en-IN"/>
        </w:rPr>
        <w:t>&lt;QTY&gt;</w:t>
      </w:r>
      <w:r w:rsidRPr="00425C8F">
        <w:rPr>
          <w:b/>
          <w:bCs/>
          <w:i/>
          <w:iCs/>
          <w:lang w:val="en-IN"/>
        </w:rPr>
        <w:t>&lt;Qty&gt;</w:t>
      </w:r>
      <w:r w:rsidRPr="00425C8F">
        <w:rPr>
          <w:lang w:val="en-IN"/>
        </w:rPr>
        <w:t>&lt;/QTY&gt;</w:t>
      </w:r>
    </w:p>
    <w:p w:rsidR="00CD5C68" w:rsidRPr="00425C8F" w:rsidRDefault="00CD5C68" w:rsidP="00C07BB2">
      <w:pPr>
        <w:pStyle w:val="Code"/>
        <w:ind w:left="720"/>
        <w:rPr>
          <w:lang w:val="en-IN"/>
        </w:rPr>
      </w:pPr>
      <w:r w:rsidRPr="00425C8F">
        <w:rPr>
          <w:lang w:val="en-IN"/>
        </w:rPr>
        <w:t>&lt;/PRODUCTS&gt;</w:t>
      </w:r>
    </w:p>
    <w:p w:rsidR="00CD5C68" w:rsidRPr="00425C8F" w:rsidRDefault="00CD5C68" w:rsidP="00C07BB2">
      <w:pPr>
        <w:pStyle w:val="Code"/>
        <w:ind w:left="0" w:firstLine="720"/>
        <w:rPr>
          <w:lang w:val="en-IN"/>
        </w:rPr>
      </w:pPr>
      <w:r w:rsidRPr="00425C8F">
        <w:rPr>
          <w:lang w:val="en-IN"/>
        </w:rPr>
        <w:t>&lt;LANGUAGE1&gt;&lt;</w:t>
      </w:r>
      <w:r w:rsidRPr="00425C8F">
        <w:rPr>
          <w:b/>
          <w:bCs/>
          <w:lang w:val="en-IN"/>
        </w:rPr>
        <w:t>Channel user 1 (Sender) Language</w:t>
      </w:r>
      <w:r w:rsidRPr="00425C8F">
        <w:rPr>
          <w:lang w:val="en-IN"/>
        </w:rPr>
        <w:t>&gt;&lt;/LANGUAGE1&gt;</w:t>
      </w:r>
    </w:p>
    <w:p w:rsidR="00CD5C68" w:rsidRPr="00425C8F" w:rsidRDefault="00CD5C68" w:rsidP="00C07BB2">
      <w:pPr>
        <w:pStyle w:val="Code"/>
        <w:ind w:left="0"/>
        <w:rPr>
          <w:lang w:val="en-IN"/>
        </w:rPr>
      </w:pPr>
      <w:r w:rsidRPr="00425C8F">
        <w:rPr>
          <w:lang w:val="en-IN"/>
        </w:rPr>
        <w:t>&lt;/COMMAND&gt;</w:t>
      </w:r>
    </w:p>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Field Détails</w:t>
      </w:r>
    </w:p>
    <w:tbl>
      <w:tblPr>
        <w:tblW w:w="9467"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727"/>
        <w:gridCol w:w="1800"/>
        <w:gridCol w:w="1980"/>
        <w:gridCol w:w="1260"/>
        <w:gridCol w:w="1260"/>
        <w:gridCol w:w="1440"/>
      </w:tblGrid>
      <w:tr w:rsidR="00CD5C68" w:rsidRPr="00425C8F" w:rsidTr="00C07BB2">
        <w:trPr>
          <w:trHeight w:val="277"/>
          <w:tblHeader/>
        </w:trPr>
        <w:tc>
          <w:tcPr>
            <w:tcW w:w="1727" w:type="dxa"/>
            <w:tcBorders>
              <w:top w:val="single" w:sz="4" w:space="0" w:color="000000"/>
              <w:bottom w:val="single" w:sz="6"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800" w:type="dxa"/>
            <w:tcBorders>
              <w:top w:val="single" w:sz="4" w:space="0" w:color="000000"/>
              <w:bottom w:val="single" w:sz="6"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1980" w:type="dxa"/>
            <w:tcBorders>
              <w:top w:val="single" w:sz="4" w:space="0" w:color="000000"/>
              <w:bottom w:val="single" w:sz="6"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260" w:type="dxa"/>
            <w:tcBorders>
              <w:top w:val="single" w:sz="4" w:space="0" w:color="000000"/>
              <w:bottom w:val="single" w:sz="6"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tcBorders>
              <w:top w:val="single" w:sz="4" w:space="0" w:color="000000"/>
              <w:bottom w:val="single" w:sz="6"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40" w:type="dxa"/>
            <w:tcBorders>
              <w:top w:val="single" w:sz="4" w:space="0" w:color="000000"/>
              <w:bottom w:val="single" w:sz="6"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C07BB2">
        <w:trPr>
          <w:trHeight w:val="277"/>
        </w:trPr>
        <w:tc>
          <w:tcPr>
            <w:tcW w:w="1727" w:type="dxa"/>
            <w:tcBorders>
              <w:top w:val="single" w:sz="6" w:space="0" w:color="000000"/>
            </w:tcBorders>
          </w:tcPr>
          <w:p w:rsidR="00CD5C68" w:rsidRPr="00425C8F" w:rsidRDefault="00CD5C68" w:rsidP="00940B20">
            <w:pPr>
              <w:pStyle w:val="Tablecontent"/>
              <w:rPr>
                <w:lang w:val="en-IN"/>
              </w:rPr>
            </w:pPr>
            <w:r w:rsidRPr="00425C8F">
              <w:rPr>
                <w:lang w:val="en-IN"/>
              </w:rPr>
              <w:t>TYPE</w:t>
            </w:r>
          </w:p>
        </w:tc>
        <w:tc>
          <w:tcPr>
            <w:tcW w:w="1800" w:type="dxa"/>
            <w:tcBorders>
              <w:top w:val="single" w:sz="6" w:space="0" w:color="000000"/>
            </w:tcBorders>
          </w:tcPr>
          <w:p w:rsidR="00CD5C68" w:rsidRPr="00425C8F" w:rsidRDefault="00CD5C68" w:rsidP="00940B20">
            <w:pPr>
              <w:pStyle w:val="Tablecontent"/>
              <w:rPr>
                <w:lang w:val="en-IN"/>
              </w:rPr>
            </w:pPr>
            <w:r w:rsidRPr="00425C8F">
              <w:rPr>
                <w:lang w:val="en-IN"/>
              </w:rPr>
              <w:t>Request type</w:t>
            </w:r>
          </w:p>
        </w:tc>
        <w:tc>
          <w:tcPr>
            <w:tcW w:w="1980" w:type="dxa"/>
            <w:tcBorders>
              <w:top w:val="single" w:sz="6" w:space="0" w:color="000000"/>
            </w:tcBorders>
          </w:tcPr>
          <w:p w:rsidR="00CD5C68" w:rsidRPr="00425C8F" w:rsidRDefault="00CD5C68" w:rsidP="00940B20">
            <w:pPr>
              <w:pStyle w:val="Tablecontent"/>
              <w:rPr>
                <w:lang w:val="en-IN"/>
              </w:rPr>
            </w:pPr>
            <w:r w:rsidRPr="00425C8F">
              <w:rPr>
                <w:lang w:val="en-IN"/>
              </w:rPr>
              <w:t>Request Type, should be sent with each request – fixed</w:t>
            </w:r>
          </w:p>
        </w:tc>
        <w:tc>
          <w:tcPr>
            <w:tcW w:w="1260" w:type="dxa"/>
            <w:tcBorders>
              <w:top w:val="single" w:sz="6" w:space="0" w:color="000000"/>
            </w:tcBorders>
          </w:tcPr>
          <w:p w:rsidR="00CD5C68" w:rsidRPr="00425C8F" w:rsidRDefault="00CD5C68" w:rsidP="00940B20">
            <w:pPr>
              <w:pStyle w:val="Tablecontent"/>
              <w:rPr>
                <w:lang w:val="en-IN"/>
              </w:rPr>
            </w:pPr>
            <w:r w:rsidRPr="00425C8F">
              <w:rPr>
                <w:lang w:val="en-IN"/>
              </w:rPr>
              <w:t>EXC2CTRFREQ</w:t>
            </w:r>
          </w:p>
        </w:tc>
        <w:tc>
          <w:tcPr>
            <w:tcW w:w="1260" w:type="dxa"/>
            <w:tcBorders>
              <w:top w:val="single" w:sz="6" w:space="0" w:color="000000"/>
            </w:tcBorders>
          </w:tcPr>
          <w:p w:rsidR="00CD5C68" w:rsidRPr="00425C8F" w:rsidRDefault="00CD5C68" w:rsidP="00940B20">
            <w:pPr>
              <w:pStyle w:val="Tablecontent"/>
              <w:rPr>
                <w:lang w:val="en-IN"/>
              </w:rPr>
            </w:pPr>
            <w:r w:rsidRPr="00425C8F">
              <w:rPr>
                <w:lang w:val="en-IN"/>
              </w:rPr>
              <w:t>A (20)</w:t>
            </w:r>
          </w:p>
        </w:tc>
        <w:tc>
          <w:tcPr>
            <w:tcW w:w="1440" w:type="dxa"/>
            <w:tcBorders>
              <w:top w:val="single" w:sz="6" w:space="0" w:color="000000"/>
            </w:tcBorders>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DATE</w:t>
            </w:r>
          </w:p>
        </w:tc>
        <w:tc>
          <w:tcPr>
            <w:tcW w:w="1800" w:type="dxa"/>
          </w:tcPr>
          <w:p w:rsidR="00CD5C68" w:rsidRPr="00425C8F" w:rsidRDefault="00CD5C68" w:rsidP="00940B20">
            <w:pPr>
              <w:pStyle w:val="Tablecontent"/>
              <w:rPr>
                <w:lang w:val="en-IN"/>
              </w:rPr>
            </w:pPr>
            <w:r w:rsidRPr="00425C8F">
              <w:rPr>
                <w:lang w:val="en-IN"/>
              </w:rPr>
              <w:t>Date and time</w:t>
            </w:r>
          </w:p>
        </w:tc>
        <w:tc>
          <w:tcPr>
            <w:tcW w:w="1980" w:type="dxa"/>
          </w:tcPr>
          <w:p w:rsidR="00CD5C68" w:rsidRPr="00425C8F" w:rsidRDefault="00CD5C68" w:rsidP="00940B20">
            <w:pPr>
              <w:pStyle w:val="Tablecontent"/>
              <w:rPr>
                <w:lang w:val="en-IN"/>
              </w:rPr>
            </w:pPr>
            <w:r w:rsidRPr="00425C8F">
              <w:rPr>
                <w:lang w:val="en-IN"/>
              </w:rPr>
              <w:t>Date and time on which request was sent by external system, HH are in 24 Hour Format</w:t>
            </w:r>
          </w:p>
        </w:tc>
        <w:tc>
          <w:tcPr>
            <w:tcW w:w="1260" w:type="dxa"/>
          </w:tcPr>
          <w:p w:rsidR="00CD5C68" w:rsidRPr="00425C8F" w:rsidRDefault="00CD5C68" w:rsidP="00940B20">
            <w:pPr>
              <w:pStyle w:val="Tablecontent"/>
              <w:rPr>
                <w:lang w:val="en-IN"/>
              </w:rPr>
            </w:pPr>
            <w:r w:rsidRPr="00425C8F">
              <w:rPr>
                <w:lang w:val="en-IN"/>
              </w:rPr>
              <w:t>DD/MM/YYYY HH24:MI:SS</w:t>
            </w:r>
          </w:p>
        </w:tc>
        <w:tc>
          <w:tcPr>
            <w:tcW w:w="1260" w:type="dxa"/>
          </w:tcPr>
          <w:p w:rsidR="00CD5C68" w:rsidRPr="00425C8F" w:rsidRDefault="00CD5C68" w:rsidP="00940B20">
            <w:pPr>
              <w:pStyle w:val="Tablecontent"/>
              <w:rPr>
                <w:lang w:val="en-IN"/>
              </w:rPr>
            </w:pPr>
            <w:r w:rsidRPr="00425C8F">
              <w:rPr>
                <w:lang w:val="en-IN"/>
              </w:rPr>
              <w:t>D (20)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EXTNWCODE</w:t>
            </w:r>
          </w:p>
        </w:tc>
        <w:tc>
          <w:tcPr>
            <w:tcW w:w="1800" w:type="dxa"/>
          </w:tcPr>
          <w:p w:rsidR="00CD5C68" w:rsidRPr="00425C8F" w:rsidRDefault="00CD5C68" w:rsidP="00940B20">
            <w:pPr>
              <w:pStyle w:val="Tablecontent"/>
              <w:rPr>
                <w:lang w:val="en-IN"/>
              </w:rPr>
            </w:pPr>
            <w:r w:rsidRPr="00425C8F">
              <w:rPr>
                <w:lang w:val="en-IN"/>
              </w:rPr>
              <w:t xml:space="preserve">Network code </w:t>
            </w:r>
          </w:p>
        </w:tc>
        <w:tc>
          <w:tcPr>
            <w:tcW w:w="1980" w:type="dxa"/>
          </w:tcPr>
          <w:p w:rsidR="00CD5C68" w:rsidRPr="00425C8F" w:rsidRDefault="00CD5C68" w:rsidP="00940B20">
            <w:pPr>
              <w:pStyle w:val="Tablecontent"/>
              <w:rPr>
                <w:lang w:val="en-IN"/>
              </w:rPr>
            </w:pPr>
            <w:r w:rsidRPr="00425C8F">
              <w:rPr>
                <w:lang w:val="en-IN"/>
              </w:rPr>
              <w:t xml:space="preserve">Network code of the Channel user defined in </w:t>
            </w:r>
            <w:r w:rsidR="007C479A" w:rsidRPr="00425C8F">
              <w:rPr>
                <w:lang w:val="en-IN"/>
              </w:rPr>
              <w:t>PreTUPS</w:t>
            </w:r>
            <w:r w:rsidRPr="00425C8F">
              <w:rPr>
                <w:lang w:val="en-IN"/>
              </w:rPr>
              <w:t xml:space="preserve"> as External Network code</w:t>
            </w:r>
          </w:p>
        </w:tc>
        <w:tc>
          <w:tcPr>
            <w:tcW w:w="1260" w:type="dxa"/>
          </w:tcPr>
          <w:p w:rsidR="00CD5C68" w:rsidRPr="00425C8F" w:rsidRDefault="00CD5C68" w:rsidP="00940B20">
            <w:pPr>
              <w:pStyle w:val="Tablecontent"/>
              <w:rPr>
                <w:lang w:val="en-IN"/>
              </w:rPr>
            </w:pPr>
            <w:r w:rsidRPr="00425C8F">
              <w:rPr>
                <w:lang w:val="en-IN"/>
              </w:rPr>
              <w:t>MO</w:t>
            </w:r>
          </w:p>
        </w:tc>
        <w:tc>
          <w:tcPr>
            <w:tcW w:w="1260" w:type="dxa"/>
          </w:tcPr>
          <w:p w:rsidR="00CD5C68" w:rsidRPr="00425C8F" w:rsidRDefault="00CD5C68" w:rsidP="00940B20">
            <w:pPr>
              <w:pStyle w:val="Tablecontent"/>
              <w:rPr>
                <w:lang w:val="en-IN"/>
              </w:rPr>
            </w:pPr>
            <w:r w:rsidRPr="00425C8F">
              <w:rPr>
                <w:lang w:val="en-IN"/>
              </w:rPr>
              <w:t>A (2)</w:t>
            </w:r>
          </w:p>
        </w:tc>
        <w:tc>
          <w:tcPr>
            <w:tcW w:w="1440"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727" w:type="dxa"/>
          </w:tcPr>
          <w:p w:rsidR="00CD5C68" w:rsidRPr="00425C8F" w:rsidRDefault="00CD5C68" w:rsidP="00940B20">
            <w:pPr>
              <w:pStyle w:val="Tablecontent"/>
              <w:rPr>
                <w:lang w:val="en-IN"/>
              </w:rPr>
            </w:pPr>
            <w:r w:rsidRPr="00425C8F">
              <w:rPr>
                <w:lang w:val="en-IN"/>
              </w:rPr>
              <w:t>MSISDN1</w:t>
            </w:r>
          </w:p>
        </w:tc>
        <w:tc>
          <w:tcPr>
            <w:tcW w:w="1800" w:type="dxa"/>
          </w:tcPr>
          <w:p w:rsidR="00CD5C68" w:rsidRPr="00425C8F" w:rsidRDefault="00CD5C68" w:rsidP="00940B20">
            <w:pPr>
              <w:pStyle w:val="Tablecontent"/>
              <w:rPr>
                <w:lang w:val="en-IN"/>
              </w:rPr>
            </w:pPr>
            <w:r w:rsidRPr="00425C8F">
              <w:rPr>
                <w:lang w:val="en-IN"/>
              </w:rPr>
              <w:t>Channel user1</w:t>
            </w:r>
          </w:p>
        </w:tc>
        <w:tc>
          <w:tcPr>
            <w:tcW w:w="1980" w:type="dxa"/>
          </w:tcPr>
          <w:p w:rsidR="00CD5C68" w:rsidRPr="00425C8F" w:rsidRDefault="00CD5C68" w:rsidP="00940B20">
            <w:pPr>
              <w:pStyle w:val="Tablecontent"/>
              <w:rPr>
                <w:lang w:val="en-IN"/>
              </w:rPr>
            </w:pPr>
            <w:r w:rsidRPr="00425C8F">
              <w:rPr>
                <w:lang w:val="en-IN"/>
              </w:rPr>
              <w:t>All MSISDN should be in national dial format i.e. with out country code.</w:t>
            </w:r>
          </w:p>
          <w:p w:rsidR="00CD5C68" w:rsidRPr="00425C8F" w:rsidRDefault="00CD5C68" w:rsidP="00940B20">
            <w:pPr>
              <w:pStyle w:val="Tablecontent"/>
              <w:rPr>
                <w:lang w:val="en-IN"/>
              </w:rPr>
            </w:pPr>
            <w:r w:rsidRPr="00425C8F">
              <w:rPr>
                <w:b/>
                <w:bCs/>
                <w:lang w:val="en-IN"/>
              </w:rPr>
              <w:t>When MSISDN1 is available in request then PIN is mandatory for the request.</w:t>
            </w:r>
          </w:p>
        </w:tc>
        <w:tc>
          <w:tcPr>
            <w:tcW w:w="1260" w:type="dxa"/>
          </w:tcPr>
          <w:p w:rsidR="00CD5C68" w:rsidRPr="00425C8F" w:rsidRDefault="00CD5C68" w:rsidP="00940B20">
            <w:pPr>
              <w:pStyle w:val="Tablecontent"/>
              <w:rPr>
                <w:lang w:val="en-IN"/>
              </w:rPr>
            </w:pPr>
            <w:r w:rsidRPr="00425C8F">
              <w:rPr>
                <w:lang w:val="en-IN"/>
              </w:rPr>
              <w:t>9942222</w:t>
            </w:r>
          </w:p>
        </w:tc>
        <w:tc>
          <w:tcPr>
            <w:tcW w:w="1260" w:type="dxa"/>
          </w:tcPr>
          <w:p w:rsidR="00CD5C68" w:rsidRPr="00425C8F" w:rsidRDefault="00CD5C68" w:rsidP="00940B20">
            <w:pPr>
              <w:pStyle w:val="Tablecontent"/>
              <w:rPr>
                <w:lang w:val="en-IN"/>
              </w:rPr>
            </w:pPr>
            <w:r w:rsidRPr="00425C8F">
              <w:rPr>
                <w:lang w:val="en-IN"/>
              </w:rPr>
              <w:t>N (15)</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727" w:type="dxa"/>
          </w:tcPr>
          <w:p w:rsidR="00CD5C68" w:rsidRPr="00425C8F" w:rsidRDefault="00CD5C68" w:rsidP="00940B20">
            <w:pPr>
              <w:pStyle w:val="Tablecontent"/>
              <w:rPr>
                <w:lang w:val="en-IN"/>
              </w:rPr>
            </w:pPr>
            <w:r w:rsidRPr="00425C8F">
              <w:rPr>
                <w:lang w:val="en-IN"/>
              </w:rPr>
              <w:t>PIN</w:t>
            </w:r>
          </w:p>
        </w:tc>
        <w:tc>
          <w:tcPr>
            <w:tcW w:w="1800" w:type="dxa"/>
          </w:tcPr>
          <w:p w:rsidR="00CD5C68" w:rsidRPr="00425C8F" w:rsidRDefault="00CD5C68" w:rsidP="00940B20">
            <w:pPr>
              <w:pStyle w:val="Tablecontent"/>
              <w:rPr>
                <w:lang w:val="en-IN"/>
              </w:rPr>
            </w:pPr>
            <w:r w:rsidRPr="00425C8F">
              <w:rPr>
                <w:lang w:val="en-IN"/>
              </w:rPr>
              <w:t>Channel user1 PIN</w:t>
            </w:r>
          </w:p>
        </w:tc>
        <w:tc>
          <w:tcPr>
            <w:tcW w:w="1980" w:type="dxa"/>
          </w:tcPr>
          <w:p w:rsidR="00CD5C68" w:rsidRPr="00425C8F" w:rsidRDefault="00CD5C68" w:rsidP="00940B20">
            <w:pPr>
              <w:pStyle w:val="Tablecontent"/>
              <w:rPr>
                <w:lang w:val="en-IN"/>
              </w:rPr>
            </w:pPr>
            <w:r w:rsidRPr="00425C8F">
              <w:rPr>
                <w:lang w:val="en-IN"/>
              </w:rPr>
              <w:t>PIN of the user</w:t>
            </w:r>
          </w:p>
        </w:tc>
        <w:tc>
          <w:tcPr>
            <w:tcW w:w="1260" w:type="dxa"/>
          </w:tcPr>
          <w:p w:rsidR="00CD5C68" w:rsidRPr="00425C8F" w:rsidRDefault="00CD5C68" w:rsidP="00940B20">
            <w:pPr>
              <w:pStyle w:val="Tablecontent"/>
              <w:rPr>
                <w:lang w:val="en-IN"/>
              </w:rPr>
            </w:pPr>
            <w:r w:rsidRPr="00425C8F">
              <w:rPr>
                <w:lang w:val="en-IN"/>
              </w:rPr>
              <w:t>123</w:t>
            </w:r>
          </w:p>
        </w:tc>
        <w:tc>
          <w:tcPr>
            <w:tcW w:w="1260" w:type="dxa"/>
          </w:tcPr>
          <w:p w:rsidR="00CD5C68" w:rsidRPr="00425C8F" w:rsidRDefault="00CD5C68" w:rsidP="00940B20">
            <w:pPr>
              <w:pStyle w:val="Tablecontent"/>
              <w:rPr>
                <w:lang w:val="en-IN"/>
              </w:rPr>
            </w:pPr>
            <w:r w:rsidRPr="00425C8F">
              <w:rPr>
                <w:lang w:val="en-IN"/>
              </w:rPr>
              <w:t>A (10)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727" w:type="dxa"/>
          </w:tcPr>
          <w:p w:rsidR="00CD5C68" w:rsidRPr="00425C8F" w:rsidRDefault="00CD5C68" w:rsidP="00940B20">
            <w:pPr>
              <w:pStyle w:val="Tablecontent"/>
              <w:rPr>
                <w:lang w:val="en-IN"/>
              </w:rPr>
            </w:pPr>
            <w:r w:rsidRPr="00425C8F">
              <w:rPr>
                <w:lang w:val="en-IN"/>
              </w:rPr>
              <w:t>LOGINID</w:t>
            </w:r>
          </w:p>
        </w:tc>
        <w:tc>
          <w:tcPr>
            <w:tcW w:w="1800" w:type="dxa"/>
          </w:tcPr>
          <w:p w:rsidR="00CD5C68" w:rsidRPr="00425C8F" w:rsidRDefault="00CD5C68" w:rsidP="00940B20">
            <w:pPr>
              <w:pStyle w:val="Tablecontent"/>
              <w:rPr>
                <w:lang w:val="en-IN"/>
              </w:rPr>
            </w:pPr>
            <w:r w:rsidRPr="00425C8F">
              <w:rPr>
                <w:lang w:val="en-IN"/>
              </w:rPr>
              <w:t>Channel user 1 login ID</w:t>
            </w:r>
          </w:p>
        </w:tc>
        <w:tc>
          <w:tcPr>
            <w:tcW w:w="1980" w:type="dxa"/>
          </w:tcPr>
          <w:p w:rsidR="00CD5C68" w:rsidRPr="00425C8F" w:rsidRDefault="00CD5C68" w:rsidP="00940B20">
            <w:pPr>
              <w:pStyle w:val="Tablecontent"/>
              <w:rPr>
                <w:lang w:val="en-IN"/>
              </w:rPr>
            </w:pPr>
            <w:r w:rsidRPr="00425C8F">
              <w:rPr>
                <w:lang w:val="en-IN"/>
              </w:rPr>
              <w:t>Login ID of the Channel user</w:t>
            </w:r>
          </w:p>
        </w:tc>
        <w:tc>
          <w:tcPr>
            <w:tcW w:w="1260" w:type="dxa"/>
          </w:tcPr>
          <w:p w:rsidR="00CD5C68" w:rsidRPr="00425C8F" w:rsidRDefault="00CD5C68" w:rsidP="00940B20">
            <w:pPr>
              <w:pStyle w:val="Tablecontent"/>
              <w:rPr>
                <w:lang w:val="en-IN"/>
              </w:rPr>
            </w:pPr>
            <w:r w:rsidRPr="00425C8F">
              <w:rPr>
                <w:lang w:val="en-IN"/>
              </w:rPr>
              <w:t>Mo_cce</w:t>
            </w:r>
          </w:p>
        </w:tc>
        <w:tc>
          <w:tcPr>
            <w:tcW w:w="1260" w:type="dxa"/>
          </w:tcPr>
          <w:p w:rsidR="00CD5C68" w:rsidRPr="00425C8F" w:rsidRDefault="00CD5C68" w:rsidP="00940B20">
            <w:pPr>
              <w:pStyle w:val="Tablecontent"/>
              <w:rPr>
                <w:lang w:val="en-IN"/>
              </w:rPr>
            </w:pPr>
            <w:r w:rsidRPr="00425C8F">
              <w:rPr>
                <w:lang w:val="en-IN"/>
              </w:rPr>
              <w:t>A (20)</w:t>
            </w:r>
          </w:p>
        </w:tc>
        <w:tc>
          <w:tcPr>
            <w:tcW w:w="1440" w:type="dxa"/>
          </w:tcPr>
          <w:p w:rsidR="00CD5C68" w:rsidRPr="00425C8F" w:rsidRDefault="00CD5C68" w:rsidP="00940B20">
            <w:pPr>
              <w:pStyle w:val="Tablecontent"/>
              <w:rPr>
                <w:lang w:val="en-IN"/>
              </w:rPr>
            </w:pPr>
            <w:r w:rsidRPr="00425C8F">
              <w:rPr>
                <w:lang w:val="en-IN"/>
              </w:rPr>
              <w:t>O</w:t>
            </w:r>
          </w:p>
        </w:tc>
      </w:tr>
      <w:tr w:rsidR="00CD5C68" w:rsidRPr="00425C8F" w:rsidTr="00940B20">
        <w:trPr>
          <w:cantSplit/>
          <w:trHeight w:val="277"/>
        </w:trPr>
        <w:tc>
          <w:tcPr>
            <w:tcW w:w="1727" w:type="dxa"/>
          </w:tcPr>
          <w:p w:rsidR="00CD5C68" w:rsidRPr="00425C8F" w:rsidRDefault="00CD5C68" w:rsidP="00940B20">
            <w:pPr>
              <w:pStyle w:val="Tablecontent"/>
              <w:rPr>
                <w:lang w:val="en-IN"/>
              </w:rPr>
            </w:pPr>
            <w:r w:rsidRPr="00425C8F">
              <w:rPr>
                <w:lang w:val="en-IN"/>
              </w:rPr>
              <w:t>PASSWORD</w:t>
            </w:r>
          </w:p>
        </w:tc>
        <w:tc>
          <w:tcPr>
            <w:tcW w:w="1800" w:type="dxa"/>
          </w:tcPr>
          <w:p w:rsidR="00CD5C68" w:rsidRPr="00425C8F" w:rsidRDefault="00CD5C68" w:rsidP="00940B20">
            <w:pPr>
              <w:pStyle w:val="Tablecontent"/>
              <w:rPr>
                <w:lang w:val="en-IN"/>
              </w:rPr>
            </w:pPr>
            <w:r w:rsidRPr="00425C8F">
              <w:rPr>
                <w:lang w:val="en-IN"/>
              </w:rPr>
              <w:t>Channel user1 Password</w:t>
            </w:r>
          </w:p>
        </w:tc>
        <w:tc>
          <w:tcPr>
            <w:tcW w:w="1980" w:type="dxa"/>
          </w:tcPr>
          <w:p w:rsidR="00CD5C68" w:rsidRPr="00425C8F" w:rsidRDefault="00CD5C68" w:rsidP="00940B20">
            <w:pPr>
              <w:pStyle w:val="Tablecontent"/>
              <w:rPr>
                <w:lang w:val="en-IN"/>
              </w:rPr>
            </w:pPr>
            <w:r w:rsidRPr="00425C8F">
              <w:rPr>
                <w:lang w:val="en-IN"/>
              </w:rPr>
              <w:t>Password of the Channel user</w:t>
            </w:r>
          </w:p>
          <w:p w:rsidR="00CD5C68" w:rsidRPr="00425C8F" w:rsidRDefault="00CD5C68" w:rsidP="00940B20">
            <w:pPr>
              <w:pStyle w:val="Tablecontent"/>
              <w:rPr>
                <w:lang w:val="en-IN"/>
              </w:rPr>
            </w:pPr>
            <w:r w:rsidRPr="00425C8F">
              <w:rPr>
                <w:b/>
                <w:bCs/>
                <w:lang w:val="en-IN"/>
              </w:rPr>
              <w:t>When LOGINID is available in request then PASSWORD is mandatory for the request.</w:t>
            </w:r>
          </w:p>
        </w:tc>
        <w:tc>
          <w:tcPr>
            <w:tcW w:w="1260" w:type="dxa"/>
          </w:tcPr>
          <w:p w:rsidR="00CD5C68" w:rsidRPr="00425C8F" w:rsidRDefault="00CD5C68" w:rsidP="00940B20">
            <w:pPr>
              <w:pStyle w:val="Tablecontent"/>
              <w:rPr>
                <w:lang w:val="en-IN"/>
              </w:rPr>
            </w:pPr>
            <w:r w:rsidRPr="00425C8F">
              <w:rPr>
                <w:lang w:val="en-IN"/>
              </w:rPr>
              <w:t>2468</w:t>
            </w:r>
          </w:p>
        </w:tc>
        <w:tc>
          <w:tcPr>
            <w:tcW w:w="1260" w:type="dxa"/>
          </w:tcPr>
          <w:p w:rsidR="00CD5C68" w:rsidRPr="00425C8F" w:rsidRDefault="00CD5C68" w:rsidP="00940B20">
            <w:pPr>
              <w:pStyle w:val="Tablecontent"/>
              <w:rPr>
                <w:lang w:val="en-IN"/>
              </w:rPr>
            </w:pPr>
            <w:r w:rsidRPr="00425C8F">
              <w:rPr>
                <w:lang w:val="en-IN"/>
              </w:rPr>
              <w:t>A (10)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EXTCODE</w:t>
            </w:r>
          </w:p>
        </w:tc>
        <w:tc>
          <w:tcPr>
            <w:tcW w:w="1800" w:type="dxa"/>
          </w:tcPr>
          <w:p w:rsidR="00CD5C68" w:rsidRPr="00425C8F" w:rsidRDefault="00CD5C68" w:rsidP="00940B20">
            <w:pPr>
              <w:pStyle w:val="Tablecontent"/>
              <w:rPr>
                <w:lang w:val="en-IN"/>
              </w:rPr>
            </w:pPr>
            <w:r w:rsidRPr="00425C8F">
              <w:rPr>
                <w:lang w:val="en-IN"/>
              </w:rPr>
              <w:t>External code of the channel user1</w:t>
            </w:r>
          </w:p>
        </w:tc>
        <w:tc>
          <w:tcPr>
            <w:tcW w:w="1980" w:type="dxa"/>
          </w:tcPr>
          <w:p w:rsidR="00CD5C68" w:rsidRPr="00425C8F" w:rsidRDefault="00CD5C68" w:rsidP="00940B20">
            <w:pPr>
              <w:pStyle w:val="Tablecontent"/>
              <w:rPr>
                <w:lang w:val="en-IN"/>
              </w:rPr>
            </w:pPr>
            <w:r w:rsidRPr="00425C8F">
              <w:rPr>
                <w:lang w:val="en-IN"/>
              </w:rPr>
              <w:t xml:space="preserve">Unique external code of the Channel user defined in </w:t>
            </w:r>
            <w:r w:rsidR="007C479A" w:rsidRPr="00425C8F">
              <w:rPr>
                <w:lang w:val="en-IN"/>
              </w:rPr>
              <w:t>PreTUPS</w:t>
            </w:r>
            <w:r w:rsidRPr="00425C8F">
              <w:rPr>
                <w:lang w:val="en-IN"/>
              </w:rPr>
              <w:t>.</w:t>
            </w:r>
          </w:p>
          <w:p w:rsidR="00CD5C68" w:rsidRPr="00425C8F" w:rsidRDefault="00CD5C68" w:rsidP="00940B20">
            <w:pPr>
              <w:pStyle w:val="Tablecontent"/>
              <w:rPr>
                <w:b/>
                <w:bCs/>
                <w:lang w:val="en-IN"/>
              </w:rPr>
            </w:pPr>
          </w:p>
        </w:tc>
        <w:tc>
          <w:tcPr>
            <w:tcW w:w="1260" w:type="dxa"/>
          </w:tcPr>
          <w:p w:rsidR="00CD5C68" w:rsidRPr="00425C8F" w:rsidRDefault="00CD5C68" w:rsidP="00940B20">
            <w:pPr>
              <w:pStyle w:val="Tablecontent"/>
              <w:rPr>
                <w:lang w:val="en-IN"/>
              </w:rPr>
            </w:pPr>
            <w:r w:rsidRPr="00425C8F">
              <w:rPr>
                <w:lang w:val="en-IN"/>
              </w:rPr>
              <w:t>123</w:t>
            </w:r>
          </w:p>
        </w:tc>
        <w:tc>
          <w:tcPr>
            <w:tcW w:w="1260" w:type="dxa"/>
          </w:tcPr>
          <w:p w:rsidR="00CD5C68" w:rsidRPr="00425C8F" w:rsidRDefault="00CD5C68" w:rsidP="00940B20">
            <w:pPr>
              <w:pStyle w:val="Tablecontent"/>
              <w:rPr>
                <w:lang w:val="en-IN"/>
              </w:rPr>
            </w:pPr>
            <w:r w:rsidRPr="00425C8F">
              <w:rPr>
                <w:lang w:val="en-IN"/>
              </w:rPr>
              <w:t>A (10)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EXTREFNUM</w:t>
            </w:r>
          </w:p>
        </w:tc>
        <w:tc>
          <w:tcPr>
            <w:tcW w:w="1800" w:type="dxa"/>
          </w:tcPr>
          <w:p w:rsidR="00CD5C68" w:rsidRPr="00425C8F" w:rsidRDefault="00CD5C68" w:rsidP="00940B20">
            <w:pPr>
              <w:pStyle w:val="Tablecontent"/>
              <w:rPr>
                <w:lang w:val="en-IN"/>
              </w:rPr>
            </w:pPr>
            <w:r w:rsidRPr="00425C8F">
              <w:rPr>
                <w:lang w:val="en-IN"/>
              </w:rPr>
              <w:t>External Reference number</w:t>
            </w:r>
          </w:p>
        </w:tc>
        <w:tc>
          <w:tcPr>
            <w:tcW w:w="1980" w:type="dxa"/>
          </w:tcPr>
          <w:p w:rsidR="00CD5C68" w:rsidRPr="00425C8F" w:rsidRDefault="00CD5C68" w:rsidP="00940B20">
            <w:pPr>
              <w:pStyle w:val="Tablecontent"/>
              <w:rPr>
                <w:lang w:val="en-IN"/>
              </w:rPr>
            </w:pPr>
            <w:r w:rsidRPr="00425C8F">
              <w:rPr>
                <w:lang w:val="en-IN"/>
              </w:rPr>
              <w:t>Unique Reference number in the external system.</w:t>
            </w:r>
          </w:p>
          <w:p w:rsidR="00CD5C68" w:rsidRPr="00425C8F" w:rsidRDefault="007C479A" w:rsidP="00940B20">
            <w:pPr>
              <w:pStyle w:val="Tablecontent"/>
              <w:rPr>
                <w:lang w:val="en-IN"/>
              </w:rPr>
            </w:pPr>
            <w:r w:rsidRPr="00425C8F">
              <w:rPr>
                <w:highlight w:val="yellow"/>
                <w:lang w:val="en-IN"/>
              </w:rPr>
              <w:t>PreTUPS</w:t>
            </w:r>
            <w:r w:rsidR="00CD5C68" w:rsidRPr="00425C8F">
              <w:rPr>
                <w:highlight w:val="yellow"/>
                <w:lang w:val="en-IN"/>
              </w:rPr>
              <w:t xml:space="preserve"> will not check uniqueness</w:t>
            </w:r>
          </w:p>
        </w:tc>
        <w:tc>
          <w:tcPr>
            <w:tcW w:w="1260" w:type="dxa"/>
          </w:tcPr>
          <w:p w:rsidR="00CD5C68" w:rsidRPr="00425C8F" w:rsidRDefault="00CD5C68" w:rsidP="00940B20">
            <w:pPr>
              <w:pStyle w:val="Tablecontent"/>
              <w:rPr>
                <w:lang w:val="en-IN"/>
              </w:rPr>
            </w:pPr>
            <w:r w:rsidRPr="00425C8F">
              <w:rPr>
                <w:lang w:val="en-IN"/>
              </w:rPr>
              <w:t>12345</w:t>
            </w:r>
          </w:p>
        </w:tc>
        <w:tc>
          <w:tcPr>
            <w:tcW w:w="1260" w:type="dxa"/>
          </w:tcPr>
          <w:p w:rsidR="00CD5C68" w:rsidRPr="00425C8F" w:rsidRDefault="00CD5C68" w:rsidP="00940B20">
            <w:pPr>
              <w:pStyle w:val="Tablecontent"/>
              <w:rPr>
                <w:lang w:val="en-IN"/>
              </w:rPr>
            </w:pPr>
            <w:r w:rsidRPr="00425C8F">
              <w:rPr>
                <w:lang w:val="en-IN"/>
              </w:rPr>
              <w:t>A (20)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9467" w:type="dxa"/>
            <w:gridSpan w:val="6"/>
          </w:tcPr>
          <w:p w:rsidR="00CD5C68" w:rsidRPr="00425C8F" w:rsidRDefault="00CD5C68" w:rsidP="00940B20">
            <w:pPr>
              <w:pStyle w:val="Tablecontent"/>
              <w:rPr>
                <w:b/>
                <w:bCs/>
                <w:lang w:val="en-IN"/>
              </w:rPr>
            </w:pPr>
            <w:r w:rsidRPr="00425C8F">
              <w:rPr>
                <w:b/>
                <w:bCs/>
                <w:lang w:val="en-IN"/>
              </w:rPr>
              <w:t xml:space="preserve">Note: </w:t>
            </w:r>
            <w:r w:rsidRPr="00425C8F">
              <w:rPr>
                <w:lang w:val="en-IN"/>
              </w:rPr>
              <w:t>Between MSISDN, LOGINID and EXTCODE value of one of them must be present, i.e. MSISDN or LOGINID or EXTCODE. All of them can also be present in the request</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MSISDN2</w:t>
            </w:r>
          </w:p>
        </w:tc>
        <w:tc>
          <w:tcPr>
            <w:tcW w:w="1800" w:type="dxa"/>
          </w:tcPr>
          <w:p w:rsidR="00CD5C68" w:rsidRPr="00425C8F" w:rsidRDefault="00CD5C68" w:rsidP="00940B20">
            <w:pPr>
              <w:pStyle w:val="Tablecontent"/>
              <w:rPr>
                <w:lang w:val="en-IN"/>
              </w:rPr>
            </w:pPr>
            <w:r w:rsidRPr="00425C8F">
              <w:rPr>
                <w:lang w:val="en-IN"/>
              </w:rPr>
              <w:t>Channel user2 MSISDN</w:t>
            </w:r>
          </w:p>
        </w:tc>
        <w:tc>
          <w:tcPr>
            <w:tcW w:w="1980" w:type="dxa"/>
          </w:tcPr>
          <w:p w:rsidR="00CD5C68" w:rsidRPr="00425C8F" w:rsidRDefault="00CD5C68" w:rsidP="00940B20">
            <w:pPr>
              <w:pStyle w:val="Tablecontent"/>
              <w:rPr>
                <w:lang w:val="en-IN"/>
              </w:rPr>
            </w:pPr>
            <w:r w:rsidRPr="00425C8F">
              <w:rPr>
                <w:lang w:val="en-IN"/>
              </w:rPr>
              <w:t>All MSISDN should be in national dial format i.e. with out country code.</w:t>
            </w:r>
          </w:p>
        </w:tc>
        <w:tc>
          <w:tcPr>
            <w:tcW w:w="1260" w:type="dxa"/>
          </w:tcPr>
          <w:p w:rsidR="00CD5C68" w:rsidRPr="00425C8F" w:rsidRDefault="00CD5C68" w:rsidP="00940B20">
            <w:pPr>
              <w:pStyle w:val="Tablecontent"/>
              <w:rPr>
                <w:lang w:val="en-IN"/>
              </w:rPr>
            </w:pPr>
            <w:r w:rsidRPr="00425C8F">
              <w:rPr>
                <w:lang w:val="en-IN"/>
              </w:rPr>
              <w:t>9942222</w:t>
            </w:r>
          </w:p>
        </w:tc>
        <w:tc>
          <w:tcPr>
            <w:tcW w:w="1260" w:type="dxa"/>
          </w:tcPr>
          <w:p w:rsidR="00CD5C68" w:rsidRPr="00425C8F" w:rsidRDefault="00CD5C68" w:rsidP="00940B20">
            <w:pPr>
              <w:pStyle w:val="Tablecontent"/>
              <w:rPr>
                <w:lang w:val="en-IN"/>
              </w:rPr>
            </w:pPr>
            <w:r w:rsidRPr="00425C8F">
              <w:rPr>
                <w:lang w:val="en-IN"/>
              </w:rPr>
              <w:t>N (15)</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LOGINID2</w:t>
            </w:r>
          </w:p>
        </w:tc>
        <w:tc>
          <w:tcPr>
            <w:tcW w:w="1800" w:type="dxa"/>
          </w:tcPr>
          <w:p w:rsidR="00CD5C68" w:rsidRPr="00425C8F" w:rsidRDefault="00CD5C68" w:rsidP="00940B20">
            <w:pPr>
              <w:pStyle w:val="Tablecontent"/>
              <w:rPr>
                <w:lang w:val="en-IN"/>
              </w:rPr>
            </w:pPr>
            <w:r w:rsidRPr="00425C8F">
              <w:rPr>
                <w:lang w:val="en-IN"/>
              </w:rPr>
              <w:t>Channel user2 loginid</w:t>
            </w:r>
          </w:p>
        </w:tc>
        <w:tc>
          <w:tcPr>
            <w:tcW w:w="1980" w:type="dxa"/>
          </w:tcPr>
          <w:p w:rsidR="00CD5C68" w:rsidRPr="00425C8F" w:rsidRDefault="00CD5C68" w:rsidP="00940B20">
            <w:pPr>
              <w:pStyle w:val="Tablecontent"/>
              <w:rPr>
                <w:lang w:val="en-IN"/>
              </w:rPr>
            </w:pPr>
            <w:r w:rsidRPr="00425C8F">
              <w:rPr>
                <w:lang w:val="en-IN"/>
              </w:rPr>
              <w:t>Login id of the payee (Channel user)</w:t>
            </w:r>
          </w:p>
        </w:tc>
        <w:tc>
          <w:tcPr>
            <w:tcW w:w="1260" w:type="dxa"/>
          </w:tcPr>
          <w:p w:rsidR="00CD5C68" w:rsidRPr="00425C8F" w:rsidRDefault="00CD5C68" w:rsidP="00940B20">
            <w:pPr>
              <w:pStyle w:val="Tablecontent"/>
              <w:rPr>
                <w:lang w:val="en-IN"/>
              </w:rPr>
            </w:pPr>
            <w:r w:rsidRPr="00425C8F">
              <w:rPr>
                <w:lang w:val="en-IN"/>
              </w:rPr>
              <w:t>Ma_c</w:t>
            </w:r>
          </w:p>
        </w:tc>
        <w:tc>
          <w:tcPr>
            <w:tcW w:w="1260" w:type="dxa"/>
          </w:tcPr>
          <w:p w:rsidR="00CD5C68" w:rsidRPr="00425C8F" w:rsidRDefault="00CD5C68" w:rsidP="00940B20">
            <w:pPr>
              <w:pStyle w:val="Tablecontent"/>
              <w:rPr>
                <w:lang w:val="en-IN"/>
              </w:rPr>
            </w:pPr>
            <w:r w:rsidRPr="00425C8F">
              <w:rPr>
                <w:lang w:val="en-IN"/>
              </w:rPr>
              <w:t>A(20)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EXTCODE2</w:t>
            </w:r>
          </w:p>
        </w:tc>
        <w:tc>
          <w:tcPr>
            <w:tcW w:w="1800" w:type="dxa"/>
          </w:tcPr>
          <w:p w:rsidR="00CD5C68" w:rsidRPr="00425C8F" w:rsidRDefault="00CD5C68" w:rsidP="00940B20">
            <w:pPr>
              <w:pStyle w:val="Tablecontent"/>
              <w:rPr>
                <w:lang w:val="en-IN"/>
              </w:rPr>
            </w:pPr>
            <w:r w:rsidRPr="00425C8F">
              <w:rPr>
                <w:lang w:val="en-IN"/>
              </w:rPr>
              <w:t>Channel user2 Unique External Code</w:t>
            </w:r>
          </w:p>
        </w:tc>
        <w:tc>
          <w:tcPr>
            <w:tcW w:w="1980" w:type="dxa"/>
          </w:tcPr>
          <w:p w:rsidR="00CD5C68" w:rsidRPr="00425C8F" w:rsidRDefault="00CD5C68" w:rsidP="00940B20">
            <w:pPr>
              <w:pStyle w:val="Tablecontent"/>
              <w:rPr>
                <w:lang w:val="en-IN"/>
              </w:rPr>
            </w:pPr>
            <w:r w:rsidRPr="00425C8F">
              <w:rPr>
                <w:lang w:val="en-IN"/>
              </w:rPr>
              <w:t>Unique external code of the Channel user</w:t>
            </w:r>
          </w:p>
        </w:tc>
        <w:tc>
          <w:tcPr>
            <w:tcW w:w="1260" w:type="dxa"/>
          </w:tcPr>
          <w:p w:rsidR="00CD5C68" w:rsidRPr="00425C8F" w:rsidRDefault="00CD5C68" w:rsidP="00940B20">
            <w:pPr>
              <w:pStyle w:val="Tablecontent"/>
              <w:rPr>
                <w:lang w:val="en-IN"/>
              </w:rPr>
            </w:pPr>
            <w:r w:rsidRPr="00425C8F">
              <w:rPr>
                <w:lang w:val="en-IN"/>
              </w:rPr>
              <w:t>145</w:t>
            </w:r>
          </w:p>
        </w:tc>
        <w:tc>
          <w:tcPr>
            <w:tcW w:w="1260" w:type="dxa"/>
          </w:tcPr>
          <w:p w:rsidR="00CD5C68" w:rsidRPr="00425C8F" w:rsidRDefault="00CD5C68" w:rsidP="00940B20">
            <w:pPr>
              <w:pStyle w:val="Tablecontent"/>
              <w:rPr>
                <w:lang w:val="en-IN"/>
              </w:rPr>
            </w:pPr>
            <w:r w:rsidRPr="00425C8F">
              <w:rPr>
                <w:lang w:val="en-IN"/>
              </w:rPr>
              <w:t>A(10)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9467" w:type="dxa"/>
            <w:gridSpan w:val="6"/>
          </w:tcPr>
          <w:p w:rsidR="00CD5C68" w:rsidRPr="00425C8F" w:rsidRDefault="00CD5C68" w:rsidP="00940B20">
            <w:pPr>
              <w:pStyle w:val="Tablecontent"/>
              <w:rPr>
                <w:lang w:val="en-IN"/>
              </w:rPr>
            </w:pPr>
            <w:r w:rsidRPr="00425C8F">
              <w:rPr>
                <w:b/>
                <w:bCs/>
                <w:lang w:val="en-IN"/>
              </w:rPr>
              <w:t xml:space="preserve">Note: </w:t>
            </w:r>
            <w:r w:rsidRPr="00425C8F">
              <w:rPr>
                <w:lang w:val="en-IN"/>
              </w:rPr>
              <w:t>Between MSISDN2, LOGINID2 and EXTCODE2 value of one of them must be present, i.e. MSISDN or LOGINID or EXTCODE. All of them can also be present in request</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PRODUCTCODE</w:t>
            </w:r>
          </w:p>
        </w:tc>
        <w:tc>
          <w:tcPr>
            <w:tcW w:w="1800" w:type="dxa"/>
          </w:tcPr>
          <w:p w:rsidR="00CD5C68" w:rsidRPr="00425C8F" w:rsidRDefault="00CD5C68" w:rsidP="00940B20">
            <w:pPr>
              <w:pStyle w:val="Tablecontent"/>
              <w:rPr>
                <w:lang w:val="en-IN"/>
              </w:rPr>
            </w:pPr>
            <w:r w:rsidRPr="00425C8F">
              <w:rPr>
                <w:lang w:val="en-IN"/>
              </w:rPr>
              <w:t>Product short code</w:t>
            </w:r>
          </w:p>
        </w:tc>
        <w:tc>
          <w:tcPr>
            <w:tcW w:w="1980" w:type="dxa"/>
          </w:tcPr>
          <w:p w:rsidR="00CD5C68" w:rsidRPr="00425C8F" w:rsidRDefault="00CD5C68" w:rsidP="00940B20">
            <w:pPr>
              <w:pStyle w:val="Tablecontent"/>
              <w:rPr>
                <w:lang w:val="en-IN"/>
              </w:rPr>
            </w:pPr>
            <w:r w:rsidRPr="00425C8F">
              <w:rPr>
                <w:lang w:val="en-IN"/>
              </w:rPr>
              <w:t>101</w:t>
            </w:r>
          </w:p>
        </w:tc>
        <w:tc>
          <w:tcPr>
            <w:tcW w:w="1260" w:type="dxa"/>
          </w:tcPr>
          <w:p w:rsidR="00CD5C68" w:rsidRPr="00425C8F" w:rsidRDefault="00CD5C68" w:rsidP="00940B20">
            <w:pPr>
              <w:pStyle w:val="Tablecontent"/>
              <w:rPr>
                <w:lang w:val="en-IN"/>
              </w:rPr>
            </w:pPr>
            <w:r w:rsidRPr="00425C8F">
              <w:rPr>
                <w:lang w:val="en-IN"/>
              </w:rPr>
              <w:t>5</w:t>
            </w:r>
          </w:p>
        </w:tc>
        <w:tc>
          <w:tcPr>
            <w:tcW w:w="1260" w:type="dxa"/>
          </w:tcPr>
          <w:p w:rsidR="00CD5C68" w:rsidRPr="00425C8F" w:rsidRDefault="00CD5C68" w:rsidP="00940B20">
            <w:pPr>
              <w:pStyle w:val="Tablecontent"/>
              <w:rPr>
                <w:lang w:val="en-IN"/>
              </w:rPr>
            </w:pPr>
            <w:r w:rsidRPr="00425C8F">
              <w:rPr>
                <w:lang w:val="en-IN"/>
              </w:rPr>
              <w:t>O</w:t>
            </w:r>
          </w:p>
        </w:tc>
        <w:tc>
          <w:tcPr>
            <w:tcW w:w="1440" w:type="dxa"/>
          </w:tcPr>
          <w:p w:rsidR="00CD5C68" w:rsidRPr="00425C8F" w:rsidRDefault="00CD5C68" w:rsidP="00940B20">
            <w:pPr>
              <w:pStyle w:val="Tablecontent"/>
              <w:rPr>
                <w:lang w:val="en-IN"/>
              </w:rPr>
            </w:pPr>
            <w:r w:rsidRPr="00425C8F">
              <w:rPr>
                <w:lang w:val="en-IN"/>
              </w:rPr>
              <w:t>Product short code .fixed value 101 should be used.</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QTY</w:t>
            </w:r>
          </w:p>
        </w:tc>
        <w:tc>
          <w:tcPr>
            <w:tcW w:w="1800" w:type="dxa"/>
          </w:tcPr>
          <w:p w:rsidR="00CD5C68" w:rsidRPr="00425C8F" w:rsidRDefault="00CD5C68" w:rsidP="00940B20">
            <w:pPr>
              <w:pStyle w:val="Tablecontent"/>
              <w:rPr>
                <w:lang w:val="en-IN"/>
              </w:rPr>
            </w:pPr>
            <w:r w:rsidRPr="00425C8F">
              <w:rPr>
                <w:lang w:val="en-IN"/>
              </w:rPr>
              <w:t>Quantity that needs to be transferred</w:t>
            </w:r>
          </w:p>
        </w:tc>
        <w:tc>
          <w:tcPr>
            <w:tcW w:w="1980" w:type="dxa"/>
          </w:tcPr>
          <w:p w:rsidR="00CD5C68" w:rsidRPr="00425C8F" w:rsidRDefault="00CD5C68" w:rsidP="00940B20">
            <w:pPr>
              <w:pStyle w:val="Tablecontent"/>
              <w:rPr>
                <w:lang w:val="en-IN"/>
              </w:rPr>
            </w:pPr>
            <w:r w:rsidRPr="00425C8F">
              <w:rPr>
                <w:lang w:val="en-IN"/>
              </w:rPr>
              <w:t>Quantity to be transferred</w:t>
            </w:r>
          </w:p>
        </w:tc>
        <w:tc>
          <w:tcPr>
            <w:tcW w:w="1260" w:type="dxa"/>
          </w:tcPr>
          <w:p w:rsidR="00CD5C68" w:rsidRPr="00425C8F" w:rsidRDefault="00CD5C68" w:rsidP="00940B20">
            <w:pPr>
              <w:pStyle w:val="Tablecontent"/>
              <w:rPr>
                <w:lang w:val="en-IN"/>
              </w:rPr>
            </w:pPr>
            <w:r w:rsidRPr="00425C8F">
              <w:rPr>
                <w:lang w:val="en-IN"/>
              </w:rPr>
              <w:t>50055</w:t>
            </w:r>
          </w:p>
          <w:p w:rsidR="00CD5C68" w:rsidRPr="00425C8F" w:rsidRDefault="00CD5C68" w:rsidP="00940B20">
            <w:pPr>
              <w:pStyle w:val="Tablecontent"/>
              <w:rPr>
                <w:lang w:val="en-IN"/>
              </w:rPr>
            </w:pPr>
          </w:p>
        </w:tc>
        <w:tc>
          <w:tcPr>
            <w:tcW w:w="1260" w:type="dxa"/>
          </w:tcPr>
          <w:p w:rsidR="00CD5C68" w:rsidRPr="00425C8F" w:rsidRDefault="00CD5C68" w:rsidP="00940B20">
            <w:pPr>
              <w:pStyle w:val="Tablecontent"/>
              <w:rPr>
                <w:lang w:val="en-IN"/>
              </w:rPr>
            </w:pPr>
            <w:r w:rsidRPr="00425C8F">
              <w:rPr>
                <w:lang w:val="en-IN"/>
              </w:rPr>
              <w:t>N (20)</w:t>
            </w:r>
          </w:p>
        </w:tc>
        <w:tc>
          <w:tcPr>
            <w:tcW w:w="144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LANGUAGE1</w:t>
            </w:r>
          </w:p>
        </w:tc>
        <w:tc>
          <w:tcPr>
            <w:tcW w:w="1800" w:type="dxa"/>
          </w:tcPr>
          <w:p w:rsidR="00CD5C68" w:rsidRPr="00425C8F" w:rsidRDefault="00CD5C68" w:rsidP="00940B20">
            <w:pPr>
              <w:pStyle w:val="Tablecontent"/>
              <w:rPr>
                <w:lang w:val="en-IN"/>
              </w:rPr>
            </w:pPr>
            <w:r w:rsidRPr="00425C8F">
              <w:rPr>
                <w:lang w:val="en-IN"/>
              </w:rPr>
              <w:t>Sender Channel user’s notification language</w:t>
            </w:r>
          </w:p>
        </w:tc>
        <w:tc>
          <w:tcPr>
            <w:tcW w:w="1980" w:type="dxa"/>
          </w:tcPr>
          <w:p w:rsidR="00CD5C68" w:rsidRPr="00425C8F" w:rsidRDefault="00CD5C68" w:rsidP="00940B20">
            <w:pPr>
              <w:pStyle w:val="Tablecontent"/>
              <w:rPr>
                <w:lang w:val="en-IN"/>
              </w:rPr>
            </w:pPr>
            <w:r w:rsidRPr="00425C8F">
              <w:rPr>
                <w:lang w:val="en-IN"/>
              </w:rPr>
              <w:t>Numeric only, Channel user Language Code</w:t>
            </w:r>
          </w:p>
          <w:p w:rsidR="00CD5C68" w:rsidRPr="00425C8F" w:rsidRDefault="00CD5C68" w:rsidP="00940B20">
            <w:pPr>
              <w:pStyle w:val="Tablecontent"/>
              <w:rPr>
                <w:lang w:val="en-IN"/>
              </w:rPr>
            </w:pPr>
            <w:r w:rsidRPr="00425C8F">
              <w:rPr>
                <w:lang w:val="en-IN"/>
              </w:rPr>
              <w:t xml:space="preserve">This code must be defined in </w:t>
            </w:r>
            <w:r w:rsidR="007C479A" w:rsidRPr="00425C8F">
              <w:rPr>
                <w:lang w:val="en-IN"/>
              </w:rPr>
              <w:t>PreTUPS</w:t>
            </w:r>
            <w:r w:rsidRPr="00425C8F">
              <w:rPr>
                <w:lang w:val="en-IN"/>
              </w:rPr>
              <w:t xml:space="preserve"> system.</w:t>
            </w:r>
          </w:p>
        </w:tc>
        <w:tc>
          <w:tcPr>
            <w:tcW w:w="1260" w:type="dxa"/>
          </w:tcPr>
          <w:p w:rsidR="00CD5C68" w:rsidRPr="00425C8F" w:rsidRDefault="00CD5C68" w:rsidP="00940B20">
            <w:pPr>
              <w:pStyle w:val="Tablecontent"/>
              <w:rPr>
                <w:lang w:val="en-IN"/>
              </w:rPr>
            </w:pPr>
            <w:r w:rsidRPr="00425C8F">
              <w:rPr>
                <w:lang w:val="en-IN"/>
              </w:rPr>
              <w:t>0</w:t>
            </w:r>
          </w:p>
        </w:tc>
        <w:tc>
          <w:tcPr>
            <w:tcW w:w="1260" w:type="dxa"/>
          </w:tcPr>
          <w:p w:rsidR="00CD5C68" w:rsidRPr="00425C8F" w:rsidRDefault="00CD5C68" w:rsidP="00940B20">
            <w:pPr>
              <w:pStyle w:val="Tablecontent"/>
              <w:rPr>
                <w:lang w:val="en-IN"/>
              </w:rPr>
            </w:pPr>
            <w:r w:rsidRPr="00425C8F">
              <w:rPr>
                <w:lang w:val="en-IN"/>
              </w:rPr>
              <w:t>A (10)</w:t>
            </w:r>
          </w:p>
        </w:tc>
        <w:tc>
          <w:tcPr>
            <w:tcW w:w="1440" w:type="dxa"/>
          </w:tcPr>
          <w:p w:rsidR="00CD5C68" w:rsidRPr="00425C8F" w:rsidRDefault="00CD5C68" w:rsidP="00940B20">
            <w:pPr>
              <w:pStyle w:val="Tablecontent"/>
              <w:rPr>
                <w:lang w:val="en-IN"/>
              </w:rPr>
            </w:pPr>
            <w:r w:rsidRPr="00425C8F">
              <w:rPr>
                <w:lang w:val="en-IN"/>
              </w:rPr>
              <w:t>O (Tag is mandatory)</w:t>
            </w:r>
          </w:p>
          <w:p w:rsidR="00CD5C68" w:rsidRPr="00425C8F" w:rsidRDefault="00CD5C68" w:rsidP="00940B20">
            <w:pPr>
              <w:pStyle w:val="Tablecontent"/>
              <w:rPr>
                <w:lang w:val="en-IN"/>
              </w:rPr>
            </w:pPr>
            <w:r w:rsidRPr="00425C8F">
              <w:rPr>
                <w:lang w:val="en-IN"/>
              </w:rPr>
              <w:t>Default value 0</w:t>
            </w:r>
          </w:p>
        </w:tc>
      </w:tr>
    </w:tbl>
    <w:p w:rsidR="00CD5C68" w:rsidRPr="00425C8F" w:rsidRDefault="00CD5C68" w:rsidP="00CD5C68">
      <w:pPr>
        <w:pStyle w:val="ListBullet1"/>
        <w:numPr>
          <w:ilvl w:val="0"/>
          <w:numId w:val="0"/>
        </w:numPr>
        <w:ind w:left="1008" w:hanging="360"/>
        <w:rPr>
          <w:lang w:val="en-IN"/>
        </w:rPr>
      </w:pPr>
    </w:p>
    <w:p w:rsidR="00CD5C68" w:rsidRPr="00425C8F" w:rsidRDefault="00CD5C68" w:rsidP="001E6309">
      <w:pPr>
        <w:pStyle w:val="Heading"/>
        <w:rPr>
          <w:color w:val="auto"/>
        </w:rPr>
      </w:pPr>
      <w:bookmarkStart w:id="247" w:name="_Toc256517364"/>
      <w:bookmarkStart w:id="248" w:name="_Toc368313802"/>
      <w:r w:rsidRPr="00425C8F">
        <w:rPr>
          <w:color w:val="auto"/>
        </w:rPr>
        <w:t>Response format</w:t>
      </w:r>
      <w:bookmarkEnd w:id="247"/>
      <w:bookmarkEnd w:id="248"/>
    </w:p>
    <w:p w:rsidR="00CD5C68" w:rsidRPr="00425C8F" w:rsidRDefault="00CD5C68" w:rsidP="00CD5C68">
      <w:pPr>
        <w:pStyle w:val="BodyText2"/>
        <w:jc w:val="left"/>
        <w:rPr>
          <w:lang w:val="en-IN"/>
        </w:rPr>
      </w:pPr>
      <w:r w:rsidRPr="00425C8F">
        <w:rPr>
          <w:lang w:val="en-IN"/>
        </w:rPr>
        <w:t xml:space="preserve">The External System will receive response for C2C transfer to channel user from </w:t>
      </w:r>
      <w:r w:rsidR="007C479A" w:rsidRPr="00425C8F">
        <w:rPr>
          <w:lang w:val="en-IN"/>
        </w:rPr>
        <w:t>PreTUPS</w:t>
      </w:r>
      <w:r w:rsidRPr="00425C8F">
        <w:rPr>
          <w:lang w:val="en-IN"/>
        </w:rPr>
        <w:t xml:space="preserve"> system. The request format and details of request are mentioned below.</w:t>
      </w:r>
    </w:p>
    <w:p w:rsidR="00CD5C68" w:rsidRPr="00425C8F" w:rsidRDefault="00CD5C68" w:rsidP="00CD5C68">
      <w:pPr>
        <w:pStyle w:val="BodyText2"/>
        <w:jc w:val="left"/>
        <w:rPr>
          <w:lang w:val="en-IN"/>
        </w:rPr>
      </w:pPr>
    </w:p>
    <w:p w:rsidR="00CD5C68" w:rsidRPr="00425C8F" w:rsidRDefault="00CD5C68" w:rsidP="00C07BB2">
      <w:pPr>
        <w:pStyle w:val="Code"/>
        <w:ind w:left="0"/>
        <w:rPr>
          <w:lang w:val="en-IN"/>
        </w:rPr>
      </w:pPr>
      <w:proofErr w:type="gramStart"/>
      <w:r w:rsidRPr="00425C8F">
        <w:rPr>
          <w:lang w:val="en-IN"/>
        </w:rPr>
        <w:t>&lt;?xml</w:t>
      </w:r>
      <w:proofErr w:type="gramEnd"/>
      <w:r w:rsidRPr="00425C8F">
        <w:rPr>
          <w:lang w:val="en-IN"/>
        </w:rPr>
        <w:t xml:space="preserve"> version="1.0"?&gt;</w:t>
      </w:r>
    </w:p>
    <w:p w:rsidR="00CD5C68" w:rsidRPr="00425C8F" w:rsidRDefault="00CD5C68" w:rsidP="00C07BB2">
      <w:pPr>
        <w:pStyle w:val="Code"/>
        <w:ind w:left="720"/>
        <w:rPr>
          <w:lang w:val="en-IN"/>
        </w:rPr>
      </w:pPr>
      <w:r w:rsidRPr="00425C8F">
        <w:rPr>
          <w:lang w:val="en-IN"/>
        </w:rPr>
        <w:t xml:space="preserve">&lt;COMMAND&gt; </w:t>
      </w:r>
    </w:p>
    <w:p w:rsidR="00CD5C68" w:rsidRPr="00425C8F" w:rsidRDefault="00CD5C68" w:rsidP="00C07BB2">
      <w:pPr>
        <w:pStyle w:val="Code"/>
        <w:ind w:left="1440"/>
        <w:rPr>
          <w:lang w:val="en-IN"/>
        </w:rPr>
      </w:pPr>
      <w:r w:rsidRPr="00425C8F">
        <w:rPr>
          <w:lang w:val="en-IN"/>
        </w:rPr>
        <w:t>&lt;TYPE&gt;</w:t>
      </w:r>
      <w:r w:rsidRPr="00425C8F">
        <w:rPr>
          <w:b/>
          <w:bCs/>
          <w:lang w:val="en-IN"/>
        </w:rPr>
        <w:t>EXC2CTRFRESP</w:t>
      </w:r>
      <w:r w:rsidRPr="00425C8F">
        <w:rPr>
          <w:lang w:val="en-IN"/>
        </w:rPr>
        <w:t xml:space="preserve">&lt;/TYPE&gt;    </w:t>
      </w:r>
      <w:r w:rsidRPr="00425C8F">
        <w:rPr>
          <w:lang w:val="en-IN"/>
        </w:rPr>
        <w:tab/>
      </w:r>
      <w:r w:rsidRPr="00425C8F">
        <w:rPr>
          <w:lang w:val="en-IN"/>
        </w:rPr>
        <w:tab/>
      </w:r>
    </w:p>
    <w:p w:rsidR="00CD5C68" w:rsidRPr="00425C8F" w:rsidRDefault="00CD5C68" w:rsidP="00C07BB2">
      <w:pPr>
        <w:pStyle w:val="Code"/>
        <w:ind w:left="1440"/>
        <w:rPr>
          <w:lang w:val="en-IN"/>
        </w:rPr>
      </w:pPr>
      <w:r w:rsidRPr="00425C8F">
        <w:rPr>
          <w:lang w:val="en-IN"/>
        </w:rPr>
        <w:t>&lt;TXNSTATUS&gt;</w:t>
      </w:r>
      <w:r w:rsidRPr="00425C8F">
        <w:rPr>
          <w:i/>
          <w:iCs/>
          <w:lang w:val="en-IN"/>
        </w:rPr>
        <w:t>&lt;</w:t>
      </w:r>
      <w:r w:rsidRPr="00425C8F">
        <w:rPr>
          <w:b/>
          <w:bCs/>
          <w:lang w:val="en-IN"/>
        </w:rPr>
        <w:t>Transaction Status</w:t>
      </w:r>
      <w:r w:rsidRPr="00425C8F">
        <w:rPr>
          <w:i/>
          <w:iCs/>
          <w:lang w:val="en-IN"/>
        </w:rPr>
        <w:t>&gt;</w:t>
      </w:r>
      <w:r w:rsidR="00C07BB2" w:rsidRPr="00425C8F">
        <w:rPr>
          <w:lang w:val="en-IN"/>
        </w:rPr>
        <w:t>&lt;/TXNSTATUS</w:t>
      </w:r>
      <w:r w:rsidRPr="00425C8F">
        <w:rPr>
          <w:lang w:val="en-IN"/>
        </w:rPr>
        <w:t>&gt;</w:t>
      </w:r>
    </w:p>
    <w:p w:rsidR="00CD5C68" w:rsidRPr="00425C8F" w:rsidRDefault="00CD5C68" w:rsidP="00C07BB2">
      <w:pPr>
        <w:pStyle w:val="Code"/>
        <w:ind w:left="1440"/>
        <w:rPr>
          <w:lang w:val="en-IN"/>
        </w:rPr>
      </w:pPr>
      <w:r w:rsidRPr="00425C8F">
        <w:rPr>
          <w:lang w:val="en-IN"/>
        </w:rPr>
        <w:t>&lt;DATE&gt;&lt;</w:t>
      </w:r>
      <w:r w:rsidRPr="00425C8F">
        <w:rPr>
          <w:b/>
          <w:bCs/>
          <w:lang w:val="en-IN"/>
        </w:rPr>
        <w:t>Date and time</w:t>
      </w:r>
      <w:r w:rsidRPr="00425C8F">
        <w:rPr>
          <w:lang w:val="en-IN"/>
        </w:rPr>
        <w:t>&gt;&lt;/DATE&gt;</w:t>
      </w:r>
    </w:p>
    <w:p w:rsidR="00CD5C68" w:rsidRPr="00425C8F" w:rsidRDefault="00CD5C68" w:rsidP="00C07BB2">
      <w:pPr>
        <w:pStyle w:val="Code"/>
        <w:ind w:left="1440"/>
        <w:rPr>
          <w:lang w:val="en-IN"/>
        </w:rPr>
      </w:pPr>
      <w:r w:rsidRPr="00425C8F">
        <w:rPr>
          <w:lang w:val="en-IN"/>
        </w:rPr>
        <w:t>&lt;EXTREFNUM&gt;&lt;</w:t>
      </w:r>
      <w:r w:rsidRPr="00425C8F">
        <w:rPr>
          <w:b/>
          <w:bCs/>
          <w:lang w:val="en-IN"/>
        </w:rPr>
        <w:t>Unique Reference number in the external system</w:t>
      </w:r>
      <w:r w:rsidRPr="00425C8F">
        <w:rPr>
          <w:lang w:val="en-IN"/>
        </w:rPr>
        <w:t>&gt;&lt;/EXTREFNUM&gt;</w:t>
      </w:r>
    </w:p>
    <w:p w:rsidR="00CD5C68" w:rsidRPr="00425C8F" w:rsidRDefault="00CD5C68" w:rsidP="00C07BB2">
      <w:pPr>
        <w:pStyle w:val="Code"/>
        <w:ind w:left="1440"/>
        <w:rPr>
          <w:lang w:val="en-IN"/>
        </w:rPr>
      </w:pPr>
      <w:r w:rsidRPr="00425C8F">
        <w:rPr>
          <w:lang w:val="en-IN"/>
        </w:rPr>
        <w:t>&lt;TXNID&gt;</w:t>
      </w:r>
      <w:r w:rsidRPr="00425C8F">
        <w:rPr>
          <w:i/>
          <w:iCs/>
          <w:lang w:val="en-IN"/>
        </w:rPr>
        <w:t>&lt;</w:t>
      </w:r>
      <w:r w:rsidR="007C479A" w:rsidRPr="00425C8F">
        <w:rPr>
          <w:b/>
          <w:bCs/>
          <w:lang w:val="en-IN"/>
        </w:rPr>
        <w:t>PreTUPS</w:t>
      </w:r>
      <w:r w:rsidRPr="00425C8F">
        <w:rPr>
          <w:b/>
          <w:bCs/>
          <w:lang w:val="en-IN"/>
        </w:rPr>
        <w:t xml:space="preserve"> Transaction ID</w:t>
      </w:r>
      <w:r w:rsidRPr="00425C8F">
        <w:rPr>
          <w:i/>
          <w:iCs/>
          <w:lang w:val="en-IN"/>
        </w:rPr>
        <w:t>&gt;</w:t>
      </w:r>
      <w:r w:rsidRPr="00425C8F">
        <w:rPr>
          <w:lang w:val="en-IN"/>
        </w:rPr>
        <w:t>&lt;/TXNID&gt;</w:t>
      </w:r>
    </w:p>
    <w:p w:rsidR="00CD5C68" w:rsidRPr="00425C8F" w:rsidRDefault="00CD5C68" w:rsidP="00C07BB2">
      <w:pPr>
        <w:pStyle w:val="Code"/>
        <w:ind w:left="1440"/>
        <w:rPr>
          <w:lang w:val="en-IN"/>
        </w:rPr>
      </w:pPr>
      <w:r w:rsidRPr="00425C8F">
        <w:rPr>
          <w:lang w:val="en-IN"/>
        </w:rPr>
        <w:t>&lt;MESSAGE&gt;&lt;</w:t>
      </w:r>
      <w:r w:rsidRPr="00425C8F">
        <w:rPr>
          <w:b/>
          <w:bCs/>
          <w:lang w:val="en-IN"/>
        </w:rPr>
        <w:t>Transaction Message</w:t>
      </w:r>
      <w:r w:rsidRPr="00425C8F">
        <w:rPr>
          <w:lang w:val="en-IN"/>
        </w:rPr>
        <w:t>&gt;&lt;/MESSAGE&gt;</w:t>
      </w:r>
    </w:p>
    <w:p w:rsidR="00CD5C68" w:rsidRPr="00425C8F" w:rsidRDefault="00CD5C68" w:rsidP="00C07BB2">
      <w:pPr>
        <w:pStyle w:val="Code"/>
        <w:ind w:left="0"/>
        <w:rPr>
          <w:lang w:val="en-IN"/>
        </w:rPr>
      </w:pPr>
      <w:r w:rsidRPr="00425C8F">
        <w:rPr>
          <w:lang w:val="en-IN"/>
        </w:rPr>
        <w:t>&lt;/COMMAND&gt;</w:t>
      </w:r>
    </w:p>
    <w:p w:rsidR="00CD5C68" w:rsidRPr="00425C8F" w:rsidRDefault="00CD5C68" w:rsidP="00CD5C68">
      <w:pPr>
        <w:pStyle w:val="BodyText2"/>
        <w:ind w:firstLine="720"/>
        <w:rPr>
          <w:lang w:val="en-IN"/>
        </w:rPr>
      </w:pPr>
    </w:p>
    <w:p w:rsidR="00CD5C68" w:rsidRPr="00425C8F" w:rsidRDefault="00CD5C68" w:rsidP="001E6309">
      <w:pPr>
        <w:pStyle w:val="Heading"/>
        <w:rPr>
          <w:color w:val="auto"/>
        </w:rPr>
      </w:pPr>
      <w:r w:rsidRPr="00425C8F">
        <w:rPr>
          <w:color w:val="auto"/>
        </w:rPr>
        <w:t>Field Details</w:t>
      </w: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800"/>
        <w:gridCol w:w="2340"/>
        <w:gridCol w:w="1260"/>
        <w:gridCol w:w="1260"/>
        <w:gridCol w:w="1496"/>
      </w:tblGrid>
      <w:tr w:rsidR="00CD5C68" w:rsidRPr="00425C8F" w:rsidTr="00C07BB2">
        <w:trPr>
          <w:trHeight w:val="277"/>
          <w:tblHeader/>
        </w:trPr>
        <w:tc>
          <w:tcPr>
            <w:tcW w:w="1440" w:type="dxa"/>
            <w:tcBorders>
              <w:top w:val="single" w:sz="4" w:space="0" w:color="000000"/>
              <w:bottom w:val="single" w:sz="6"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800" w:type="dxa"/>
            <w:tcBorders>
              <w:top w:val="single" w:sz="4" w:space="0" w:color="000000"/>
              <w:bottom w:val="single" w:sz="6"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340" w:type="dxa"/>
            <w:tcBorders>
              <w:top w:val="single" w:sz="4" w:space="0" w:color="000000"/>
              <w:bottom w:val="single" w:sz="6"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260" w:type="dxa"/>
            <w:tcBorders>
              <w:top w:val="single" w:sz="4" w:space="0" w:color="000000"/>
              <w:bottom w:val="single" w:sz="6"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tcBorders>
              <w:top w:val="single" w:sz="4" w:space="0" w:color="000000"/>
              <w:bottom w:val="single" w:sz="6"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96" w:type="dxa"/>
            <w:tcBorders>
              <w:top w:val="single" w:sz="4" w:space="0" w:color="000000"/>
              <w:bottom w:val="single" w:sz="6"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C07BB2">
        <w:trPr>
          <w:trHeight w:val="277"/>
        </w:trPr>
        <w:tc>
          <w:tcPr>
            <w:tcW w:w="1440" w:type="dxa"/>
            <w:tcBorders>
              <w:top w:val="single" w:sz="6" w:space="0" w:color="000000"/>
            </w:tcBorders>
          </w:tcPr>
          <w:p w:rsidR="00CD5C68" w:rsidRPr="00425C8F" w:rsidRDefault="00CD5C68" w:rsidP="00940B20">
            <w:pPr>
              <w:pStyle w:val="Tablecontent"/>
              <w:rPr>
                <w:lang w:val="en-IN"/>
              </w:rPr>
            </w:pPr>
            <w:r w:rsidRPr="00425C8F">
              <w:rPr>
                <w:lang w:val="en-IN"/>
              </w:rPr>
              <w:t>TYPE</w:t>
            </w:r>
          </w:p>
        </w:tc>
        <w:tc>
          <w:tcPr>
            <w:tcW w:w="1800" w:type="dxa"/>
            <w:tcBorders>
              <w:top w:val="single" w:sz="6" w:space="0" w:color="000000"/>
            </w:tcBorders>
          </w:tcPr>
          <w:p w:rsidR="00CD5C68" w:rsidRPr="00425C8F" w:rsidRDefault="00CD5C68" w:rsidP="00940B20">
            <w:pPr>
              <w:pStyle w:val="Tablecontent"/>
              <w:rPr>
                <w:lang w:val="en-IN"/>
              </w:rPr>
            </w:pPr>
            <w:r w:rsidRPr="00425C8F">
              <w:rPr>
                <w:lang w:val="en-IN"/>
              </w:rPr>
              <w:t>Response type</w:t>
            </w:r>
          </w:p>
        </w:tc>
        <w:tc>
          <w:tcPr>
            <w:tcW w:w="2340" w:type="dxa"/>
            <w:tcBorders>
              <w:top w:val="single" w:sz="6" w:space="0" w:color="000000"/>
            </w:tcBorders>
          </w:tcPr>
          <w:p w:rsidR="00CD5C68" w:rsidRPr="00425C8F" w:rsidRDefault="00CD5C68" w:rsidP="00940B20">
            <w:pPr>
              <w:pStyle w:val="Tablecontent"/>
              <w:rPr>
                <w:lang w:val="en-IN"/>
              </w:rPr>
            </w:pPr>
            <w:r w:rsidRPr="00425C8F">
              <w:rPr>
                <w:lang w:val="en-IN"/>
              </w:rPr>
              <w:t>Response Type</w:t>
            </w:r>
          </w:p>
        </w:tc>
        <w:tc>
          <w:tcPr>
            <w:tcW w:w="1260" w:type="dxa"/>
            <w:tcBorders>
              <w:top w:val="single" w:sz="6" w:space="0" w:color="000000"/>
            </w:tcBorders>
          </w:tcPr>
          <w:p w:rsidR="00CD5C68" w:rsidRPr="00425C8F" w:rsidRDefault="00CD5C68" w:rsidP="00940B20">
            <w:pPr>
              <w:pStyle w:val="Tablecontent"/>
              <w:rPr>
                <w:lang w:val="en-IN"/>
              </w:rPr>
            </w:pPr>
            <w:r w:rsidRPr="00425C8F">
              <w:rPr>
                <w:lang w:val="en-IN"/>
              </w:rPr>
              <w:t>EXC2CTRFRESP</w:t>
            </w:r>
          </w:p>
        </w:tc>
        <w:tc>
          <w:tcPr>
            <w:tcW w:w="1260" w:type="dxa"/>
            <w:tcBorders>
              <w:top w:val="single" w:sz="6" w:space="0" w:color="000000"/>
            </w:tcBorders>
          </w:tcPr>
          <w:p w:rsidR="00CD5C68" w:rsidRPr="00425C8F" w:rsidRDefault="00CD5C68" w:rsidP="00940B20">
            <w:pPr>
              <w:pStyle w:val="Tablecontent"/>
              <w:rPr>
                <w:lang w:val="en-IN"/>
              </w:rPr>
            </w:pPr>
            <w:r w:rsidRPr="00425C8F">
              <w:rPr>
                <w:lang w:val="en-IN"/>
              </w:rPr>
              <w:t>A (20)</w:t>
            </w:r>
          </w:p>
        </w:tc>
        <w:tc>
          <w:tcPr>
            <w:tcW w:w="1496" w:type="dxa"/>
            <w:tcBorders>
              <w:top w:val="single" w:sz="6" w:space="0" w:color="000000"/>
            </w:tcBorders>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TXNSTATUS</w:t>
            </w:r>
          </w:p>
        </w:tc>
        <w:tc>
          <w:tcPr>
            <w:tcW w:w="1800" w:type="dxa"/>
          </w:tcPr>
          <w:p w:rsidR="00CD5C68" w:rsidRPr="00425C8F" w:rsidRDefault="00CD5C68" w:rsidP="00940B20">
            <w:pPr>
              <w:pStyle w:val="Tablecontent"/>
              <w:rPr>
                <w:lang w:val="en-IN"/>
              </w:rPr>
            </w:pPr>
            <w:r w:rsidRPr="00425C8F">
              <w:rPr>
                <w:lang w:val="en-IN"/>
              </w:rPr>
              <w:t>Transaction Status</w:t>
            </w:r>
          </w:p>
        </w:tc>
        <w:tc>
          <w:tcPr>
            <w:tcW w:w="2340" w:type="dxa"/>
          </w:tcPr>
          <w:p w:rsidR="00CD5C68" w:rsidRPr="00425C8F" w:rsidRDefault="00CD5C68" w:rsidP="00940B20">
            <w:pPr>
              <w:pStyle w:val="Tablecontent"/>
              <w:rPr>
                <w:lang w:val="en-IN"/>
              </w:rPr>
            </w:pPr>
            <w:r w:rsidRPr="00425C8F">
              <w:rPr>
                <w:lang w:val="en-IN"/>
              </w:rPr>
              <w:t>Status of the request</w:t>
            </w:r>
          </w:p>
          <w:p w:rsidR="00CD5C68" w:rsidRPr="00425C8F" w:rsidRDefault="00CD5C68" w:rsidP="00940B20">
            <w:pPr>
              <w:pStyle w:val="TableListBullet1"/>
              <w:jc w:val="left"/>
              <w:rPr>
                <w:lang w:val="en-IN"/>
              </w:rPr>
            </w:pPr>
            <w:r w:rsidRPr="00425C8F">
              <w:rPr>
                <w:lang w:val="en-IN"/>
              </w:rPr>
              <w:t xml:space="preserve">Transaction Status= 200 means Success, </w:t>
            </w:r>
          </w:p>
          <w:p w:rsidR="00CD5C68" w:rsidRPr="00425C8F" w:rsidRDefault="00CD5C68" w:rsidP="00940B20">
            <w:pPr>
              <w:pStyle w:val="TableListBullet1"/>
              <w:jc w:val="left"/>
              <w:rPr>
                <w:lang w:val="en-IN"/>
              </w:rPr>
            </w:pPr>
            <w:r w:rsidRPr="00425C8F">
              <w:rPr>
                <w:lang w:val="en-IN"/>
              </w:rPr>
              <w:t xml:space="preserve">Transaction Status Other than 200 means failed </w:t>
            </w:r>
          </w:p>
        </w:tc>
        <w:tc>
          <w:tcPr>
            <w:tcW w:w="1260" w:type="dxa"/>
          </w:tcPr>
          <w:p w:rsidR="00CD5C68" w:rsidRPr="00425C8F" w:rsidRDefault="00CD5C68" w:rsidP="00940B20">
            <w:pPr>
              <w:pStyle w:val="Tablecontent"/>
              <w:rPr>
                <w:lang w:val="en-IN"/>
              </w:rPr>
            </w:pPr>
            <w:r w:rsidRPr="00425C8F">
              <w:rPr>
                <w:lang w:val="en-IN"/>
              </w:rPr>
              <w:t>200</w:t>
            </w:r>
          </w:p>
        </w:tc>
        <w:tc>
          <w:tcPr>
            <w:tcW w:w="1260" w:type="dxa"/>
          </w:tcPr>
          <w:p w:rsidR="00CD5C68" w:rsidRPr="00425C8F" w:rsidRDefault="00CD5C68" w:rsidP="00940B20">
            <w:pPr>
              <w:pStyle w:val="Tablecontent"/>
              <w:rPr>
                <w:lang w:val="en-IN"/>
              </w:rPr>
            </w:pPr>
            <w:r w:rsidRPr="00425C8F">
              <w:rPr>
                <w:lang w:val="en-IN"/>
              </w:rPr>
              <w:t>N (10)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DATE</w:t>
            </w:r>
          </w:p>
        </w:tc>
        <w:tc>
          <w:tcPr>
            <w:tcW w:w="1800" w:type="dxa"/>
          </w:tcPr>
          <w:p w:rsidR="00CD5C68" w:rsidRPr="00425C8F" w:rsidRDefault="00CD5C68" w:rsidP="00940B20">
            <w:pPr>
              <w:pStyle w:val="Tablecontent"/>
              <w:rPr>
                <w:lang w:val="en-IN"/>
              </w:rPr>
            </w:pPr>
            <w:r w:rsidRPr="00425C8F">
              <w:rPr>
                <w:lang w:val="en-IN"/>
              </w:rPr>
              <w:t>Date and time</w:t>
            </w:r>
          </w:p>
        </w:tc>
        <w:tc>
          <w:tcPr>
            <w:tcW w:w="2340" w:type="dxa"/>
          </w:tcPr>
          <w:p w:rsidR="00CD5C68" w:rsidRPr="00425C8F" w:rsidRDefault="00CD5C68" w:rsidP="00940B20">
            <w:pPr>
              <w:pStyle w:val="Tablecontent"/>
              <w:rPr>
                <w:lang w:val="en-IN"/>
              </w:rPr>
            </w:pPr>
            <w:r w:rsidRPr="00425C8F">
              <w:rPr>
                <w:lang w:val="en-IN"/>
              </w:rPr>
              <w:t xml:space="preserve">Date and time on which response was sent from </w:t>
            </w:r>
            <w:r w:rsidR="007C479A" w:rsidRPr="00425C8F">
              <w:rPr>
                <w:lang w:val="en-IN"/>
              </w:rPr>
              <w:t>PreTUPS</w:t>
            </w:r>
            <w:r w:rsidRPr="00425C8F">
              <w:rPr>
                <w:lang w:val="en-IN"/>
              </w:rPr>
              <w:t>. HH are in 24 Hour format</w:t>
            </w:r>
          </w:p>
        </w:tc>
        <w:tc>
          <w:tcPr>
            <w:tcW w:w="1260" w:type="dxa"/>
          </w:tcPr>
          <w:p w:rsidR="00CD5C68" w:rsidRPr="00425C8F" w:rsidRDefault="00CD5C68" w:rsidP="00940B20">
            <w:pPr>
              <w:pStyle w:val="Tablecontent"/>
              <w:rPr>
                <w:lang w:val="en-IN"/>
              </w:rPr>
            </w:pPr>
            <w:r w:rsidRPr="00425C8F">
              <w:rPr>
                <w:lang w:val="en-IN"/>
              </w:rPr>
              <w:t>DD/MM/YYYY HH24:MI:SS</w:t>
            </w:r>
          </w:p>
        </w:tc>
        <w:tc>
          <w:tcPr>
            <w:tcW w:w="1260" w:type="dxa"/>
          </w:tcPr>
          <w:p w:rsidR="00CD5C68" w:rsidRPr="00425C8F" w:rsidRDefault="00CD5C68" w:rsidP="00940B20">
            <w:pPr>
              <w:pStyle w:val="Tablecontent"/>
              <w:rPr>
                <w:lang w:val="en-IN"/>
              </w:rPr>
            </w:pPr>
            <w:r w:rsidRPr="00425C8F">
              <w:rPr>
                <w:lang w:val="en-IN"/>
              </w:rPr>
              <w:t>D (20)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EXTREFNUM</w:t>
            </w:r>
          </w:p>
        </w:tc>
        <w:tc>
          <w:tcPr>
            <w:tcW w:w="1800" w:type="dxa"/>
          </w:tcPr>
          <w:p w:rsidR="00CD5C68" w:rsidRPr="00425C8F" w:rsidRDefault="00CD5C68" w:rsidP="00940B20">
            <w:pPr>
              <w:pStyle w:val="Tablecontent"/>
              <w:rPr>
                <w:lang w:val="en-IN"/>
              </w:rPr>
            </w:pPr>
            <w:r w:rsidRPr="00425C8F">
              <w:rPr>
                <w:lang w:val="en-IN"/>
              </w:rPr>
              <w:t>External Reference number</w:t>
            </w:r>
          </w:p>
        </w:tc>
        <w:tc>
          <w:tcPr>
            <w:tcW w:w="2340" w:type="dxa"/>
          </w:tcPr>
          <w:p w:rsidR="00CD5C68" w:rsidRPr="00425C8F" w:rsidRDefault="00CD5C68" w:rsidP="00940B20">
            <w:pPr>
              <w:pStyle w:val="Tablecontent"/>
              <w:rPr>
                <w:lang w:val="en-IN"/>
              </w:rPr>
            </w:pPr>
            <w:r w:rsidRPr="00425C8F">
              <w:rPr>
                <w:lang w:val="en-IN"/>
              </w:rPr>
              <w:t>Reference number that was passed by the external system</w:t>
            </w:r>
          </w:p>
        </w:tc>
        <w:tc>
          <w:tcPr>
            <w:tcW w:w="1260" w:type="dxa"/>
          </w:tcPr>
          <w:p w:rsidR="00CD5C68" w:rsidRPr="00425C8F" w:rsidRDefault="00CD5C68" w:rsidP="00940B20">
            <w:pPr>
              <w:pStyle w:val="Tablecontent"/>
              <w:rPr>
                <w:lang w:val="en-IN"/>
              </w:rPr>
            </w:pPr>
            <w:r w:rsidRPr="00425C8F">
              <w:rPr>
                <w:lang w:val="en-IN"/>
              </w:rPr>
              <w:t>12345</w:t>
            </w:r>
          </w:p>
        </w:tc>
        <w:tc>
          <w:tcPr>
            <w:tcW w:w="1260" w:type="dxa"/>
          </w:tcPr>
          <w:p w:rsidR="00CD5C68" w:rsidRPr="00425C8F" w:rsidRDefault="00CD5C68" w:rsidP="00940B20">
            <w:pPr>
              <w:pStyle w:val="Tablecontent"/>
              <w:rPr>
                <w:lang w:val="en-IN"/>
              </w:rPr>
            </w:pPr>
            <w:r w:rsidRPr="00425C8F">
              <w:rPr>
                <w:lang w:val="en-IN"/>
              </w:rPr>
              <w:t>A (20)</w:t>
            </w:r>
          </w:p>
        </w:tc>
        <w:tc>
          <w:tcPr>
            <w:tcW w:w="1496" w:type="dxa"/>
          </w:tcPr>
          <w:p w:rsidR="00CD5C68" w:rsidRPr="00425C8F" w:rsidRDefault="00CD5C68" w:rsidP="00940B20">
            <w:pPr>
              <w:pStyle w:val="Tablecontent"/>
              <w:rPr>
                <w:lang w:val="en-IN"/>
              </w:rPr>
            </w:pPr>
            <w:r w:rsidRPr="00425C8F">
              <w:rPr>
                <w:lang w:val="en-IN"/>
              </w:rPr>
              <w:t>O</w:t>
            </w:r>
          </w:p>
          <w:p w:rsidR="00CD5C68" w:rsidRPr="00425C8F" w:rsidRDefault="00CD5C68" w:rsidP="00940B20">
            <w:pPr>
              <w:pStyle w:val="Tablecontent"/>
              <w:rPr>
                <w:lang w:val="en-IN"/>
              </w:rPr>
            </w:pPr>
            <w:r w:rsidRPr="00425C8F">
              <w:rPr>
                <w:lang w:val="en-IN"/>
              </w:rPr>
              <w:t>(Tag is mandatory)</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TXNID</w:t>
            </w:r>
          </w:p>
        </w:tc>
        <w:tc>
          <w:tcPr>
            <w:tcW w:w="1800" w:type="dxa"/>
          </w:tcPr>
          <w:p w:rsidR="00CD5C68" w:rsidRPr="00425C8F" w:rsidRDefault="00CD5C68" w:rsidP="00940B20">
            <w:pPr>
              <w:pStyle w:val="Tablecontent"/>
              <w:rPr>
                <w:lang w:val="en-IN"/>
              </w:rPr>
            </w:pPr>
            <w:r w:rsidRPr="00425C8F">
              <w:rPr>
                <w:lang w:val="en-IN"/>
              </w:rPr>
              <w:t>&lt;Transaction ID&gt;</w:t>
            </w:r>
          </w:p>
        </w:tc>
        <w:tc>
          <w:tcPr>
            <w:tcW w:w="2340" w:type="dxa"/>
          </w:tcPr>
          <w:p w:rsidR="00CD5C68" w:rsidRPr="00425C8F" w:rsidRDefault="007C479A" w:rsidP="00940B20">
            <w:pPr>
              <w:pStyle w:val="Tablecontent"/>
              <w:rPr>
                <w:lang w:val="en-IN"/>
              </w:rPr>
            </w:pPr>
            <w:r w:rsidRPr="00425C8F">
              <w:rPr>
                <w:lang w:val="en-IN"/>
              </w:rPr>
              <w:t>PreTUPS</w:t>
            </w:r>
            <w:r w:rsidR="00CD5C68" w:rsidRPr="00425C8F">
              <w:rPr>
                <w:lang w:val="en-IN"/>
              </w:rPr>
              <w:t xml:space="preserve"> Transaction ID for the Customer Recharge Transaction</w:t>
            </w:r>
          </w:p>
        </w:tc>
        <w:tc>
          <w:tcPr>
            <w:tcW w:w="1260" w:type="dxa"/>
          </w:tcPr>
          <w:p w:rsidR="00CD5C68" w:rsidRPr="00425C8F" w:rsidRDefault="00CD5C68" w:rsidP="00940B20">
            <w:pPr>
              <w:pStyle w:val="Tablecontent"/>
              <w:rPr>
                <w:lang w:val="en-IN"/>
              </w:rPr>
            </w:pPr>
            <w:r w:rsidRPr="00425C8F">
              <w:rPr>
                <w:lang w:val="en-IN"/>
              </w:rPr>
              <w:t>R080912.1212.1234</w:t>
            </w:r>
          </w:p>
        </w:tc>
        <w:tc>
          <w:tcPr>
            <w:tcW w:w="1260" w:type="dxa"/>
          </w:tcPr>
          <w:p w:rsidR="00CD5C68" w:rsidRPr="00425C8F" w:rsidRDefault="00CD5C68" w:rsidP="00940B20">
            <w:pPr>
              <w:pStyle w:val="Tablecontent"/>
              <w:rPr>
                <w:lang w:val="en-IN"/>
              </w:rPr>
            </w:pPr>
            <w:r w:rsidRPr="00425C8F">
              <w:rPr>
                <w:lang w:val="en-IN"/>
              </w:rPr>
              <w:t>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MESSAGE</w:t>
            </w:r>
          </w:p>
        </w:tc>
        <w:tc>
          <w:tcPr>
            <w:tcW w:w="1800" w:type="dxa"/>
          </w:tcPr>
          <w:p w:rsidR="00CD5C68" w:rsidRPr="00425C8F" w:rsidRDefault="00CD5C68" w:rsidP="00940B20">
            <w:pPr>
              <w:pStyle w:val="Tablecontent"/>
              <w:rPr>
                <w:lang w:val="en-IN"/>
              </w:rPr>
            </w:pPr>
            <w:r w:rsidRPr="00425C8F">
              <w:rPr>
                <w:lang w:val="en-IN"/>
              </w:rPr>
              <w:t xml:space="preserve">Message that will be given in response </w:t>
            </w:r>
          </w:p>
        </w:tc>
        <w:tc>
          <w:tcPr>
            <w:tcW w:w="2340" w:type="dxa"/>
          </w:tcPr>
          <w:p w:rsidR="00CD5C68" w:rsidRPr="00425C8F" w:rsidRDefault="00CD5C68" w:rsidP="00940B20">
            <w:pPr>
              <w:pStyle w:val="Tablecontent"/>
              <w:rPr>
                <w:lang w:val="en-IN"/>
              </w:rPr>
            </w:pPr>
            <w:r w:rsidRPr="00425C8F">
              <w:rPr>
                <w:lang w:val="en-IN"/>
              </w:rPr>
              <w:t>Message</w:t>
            </w:r>
          </w:p>
        </w:tc>
        <w:tc>
          <w:tcPr>
            <w:tcW w:w="1260" w:type="dxa"/>
          </w:tcPr>
          <w:p w:rsidR="00CD5C68" w:rsidRPr="00425C8F" w:rsidRDefault="00CD5C68" w:rsidP="00940B20">
            <w:pPr>
              <w:pStyle w:val="Tablecontent"/>
              <w:rPr>
                <w:lang w:val="en-IN"/>
              </w:rPr>
            </w:pPr>
          </w:p>
        </w:tc>
        <w:tc>
          <w:tcPr>
            <w:tcW w:w="1260" w:type="dxa"/>
          </w:tcPr>
          <w:p w:rsidR="00CD5C68" w:rsidRPr="00425C8F" w:rsidRDefault="00CD5C68" w:rsidP="00940B20">
            <w:pPr>
              <w:pStyle w:val="Tablecontent"/>
              <w:rPr>
                <w:lang w:val="en-IN"/>
              </w:rPr>
            </w:pPr>
            <w:r w:rsidRPr="00425C8F">
              <w:rPr>
                <w:lang w:val="en-IN"/>
              </w:rPr>
              <w:t>A (500)</w:t>
            </w:r>
          </w:p>
        </w:tc>
        <w:tc>
          <w:tcPr>
            <w:tcW w:w="1496" w:type="dxa"/>
          </w:tcPr>
          <w:p w:rsidR="00CD5C68" w:rsidRPr="00425C8F" w:rsidRDefault="00CD5C68" w:rsidP="00940B20">
            <w:pPr>
              <w:pStyle w:val="Tablecontent"/>
              <w:rPr>
                <w:lang w:val="en-IN"/>
              </w:rPr>
            </w:pPr>
            <w:r w:rsidRPr="00425C8F">
              <w:rPr>
                <w:lang w:val="en-IN"/>
              </w:rPr>
              <w:t>O</w:t>
            </w:r>
          </w:p>
          <w:p w:rsidR="00CD5C68" w:rsidRPr="00425C8F" w:rsidRDefault="00CD5C68" w:rsidP="00940B20">
            <w:pPr>
              <w:pStyle w:val="Tablecontent"/>
              <w:rPr>
                <w:lang w:val="en-IN"/>
              </w:rPr>
            </w:pPr>
            <w:r w:rsidRPr="00425C8F">
              <w:rPr>
                <w:lang w:val="en-IN"/>
              </w:rPr>
              <w:t>(Tag is mandatory)</w:t>
            </w:r>
          </w:p>
        </w:tc>
      </w:tr>
    </w:tbl>
    <w:p w:rsidR="008E0A62" w:rsidRDefault="008E0A62" w:rsidP="00337049">
      <w:pPr>
        <w:pStyle w:val="Heading2"/>
        <w:rPr>
          <w:lang w:val="en-IN"/>
        </w:rPr>
      </w:pPr>
      <w:bookmarkStart w:id="249" w:name="_Toc256517366"/>
      <w:bookmarkStart w:id="250" w:name="_Toc368313803"/>
    </w:p>
    <w:p w:rsidR="00CD5C68" w:rsidRPr="00425C8F" w:rsidRDefault="00CD5C68" w:rsidP="00337049">
      <w:pPr>
        <w:pStyle w:val="Heading2"/>
        <w:rPr>
          <w:lang w:val="en-IN"/>
        </w:rPr>
      </w:pPr>
      <w:bookmarkStart w:id="251" w:name="_Toc485139699"/>
      <w:r w:rsidRPr="00425C8F">
        <w:rPr>
          <w:lang w:val="en-IN"/>
        </w:rPr>
        <w:t>C2C withdraw</w:t>
      </w:r>
      <w:bookmarkEnd w:id="249"/>
      <w:bookmarkEnd w:id="250"/>
      <w:bookmarkEnd w:id="251"/>
    </w:p>
    <w:p w:rsidR="00CD5C68" w:rsidRPr="00425C8F" w:rsidRDefault="00CD5C68" w:rsidP="00CD5C68">
      <w:pPr>
        <w:pStyle w:val="BodyText2"/>
        <w:rPr>
          <w:lang w:val="en-IN"/>
        </w:rPr>
      </w:pPr>
      <w:r w:rsidRPr="00425C8F">
        <w:rPr>
          <w:lang w:val="en-IN"/>
        </w:rPr>
        <w:t xml:space="preserve">Channel to Channel (C2C) withdraw through external system would allow Channel users to withdraw airtime or TopUp value in </w:t>
      </w:r>
      <w:r w:rsidR="007C479A" w:rsidRPr="00425C8F">
        <w:rPr>
          <w:lang w:val="en-IN"/>
        </w:rPr>
        <w:t>PreTUPS</w:t>
      </w:r>
      <w:r w:rsidRPr="00425C8F">
        <w:rPr>
          <w:lang w:val="en-IN"/>
        </w:rPr>
        <w:t xml:space="preserve"> through some external system. </w:t>
      </w:r>
    </w:p>
    <w:p w:rsidR="00CD5C68" w:rsidRPr="00425C8F" w:rsidRDefault="00CD5C68" w:rsidP="00CD5C68">
      <w:pPr>
        <w:pStyle w:val="BodyText2"/>
        <w:rPr>
          <w:lang w:val="en-IN"/>
        </w:rPr>
      </w:pPr>
    </w:p>
    <w:p w:rsidR="00CD5C68" w:rsidRPr="00425C8F" w:rsidRDefault="0000768E" w:rsidP="001E6309">
      <w:pPr>
        <w:pStyle w:val="Heading"/>
        <w:rPr>
          <w:color w:val="auto"/>
        </w:rPr>
      </w:pPr>
      <w:r w:rsidRPr="00425C8F">
        <w:rPr>
          <w:color w:val="auto"/>
        </w:rPr>
        <w:t>Request Syntax</w:t>
      </w:r>
    </w:p>
    <w:p w:rsidR="00CD5C68" w:rsidRPr="00425C8F" w:rsidRDefault="00CD5C68" w:rsidP="00CD5C68">
      <w:pPr>
        <w:pStyle w:val="BodyText2"/>
        <w:jc w:val="left"/>
        <w:rPr>
          <w:lang w:val="en-IN"/>
        </w:rPr>
      </w:pPr>
      <w:r w:rsidRPr="00425C8F">
        <w:rPr>
          <w:lang w:val="en-IN"/>
        </w:rPr>
        <w:t>The External System will send the following request for C2C withdraw to channel user. The request format and details of request are mentioned below.</w:t>
      </w:r>
    </w:p>
    <w:p w:rsidR="00CD5C68" w:rsidRPr="00425C8F" w:rsidRDefault="00CD5C68" w:rsidP="00CD5C68">
      <w:pPr>
        <w:pStyle w:val="BodyText2"/>
        <w:jc w:val="left"/>
        <w:rPr>
          <w:lang w:val="en-IN"/>
        </w:rPr>
      </w:pPr>
    </w:p>
    <w:p w:rsidR="00CD5C68" w:rsidRPr="00425C8F" w:rsidRDefault="00CD5C68" w:rsidP="00F20517">
      <w:pPr>
        <w:pStyle w:val="Code"/>
        <w:ind w:left="0"/>
        <w:rPr>
          <w:lang w:val="en-IN"/>
        </w:rPr>
      </w:pPr>
      <w:proofErr w:type="gramStart"/>
      <w:r w:rsidRPr="00425C8F">
        <w:rPr>
          <w:lang w:val="en-IN"/>
        </w:rPr>
        <w:t>&lt;?xml</w:t>
      </w:r>
      <w:proofErr w:type="gramEnd"/>
      <w:r w:rsidRPr="00425C8F">
        <w:rPr>
          <w:lang w:val="en-IN"/>
        </w:rPr>
        <w:t xml:space="preserve"> version="1.0"?&gt;</w:t>
      </w:r>
    </w:p>
    <w:p w:rsidR="00CD5C68" w:rsidRPr="00425C8F" w:rsidRDefault="00CD5C68" w:rsidP="00F20517">
      <w:pPr>
        <w:pStyle w:val="Code"/>
        <w:ind w:left="0"/>
        <w:rPr>
          <w:lang w:val="en-IN"/>
        </w:rPr>
      </w:pPr>
      <w:r w:rsidRPr="00425C8F">
        <w:rPr>
          <w:lang w:val="en-IN"/>
        </w:rPr>
        <w:t>&lt;COMMAND&gt;</w:t>
      </w:r>
    </w:p>
    <w:p w:rsidR="00CD5C68" w:rsidRPr="00425C8F" w:rsidRDefault="00CD5C68" w:rsidP="00F20517">
      <w:pPr>
        <w:pStyle w:val="Code"/>
        <w:ind w:left="720"/>
        <w:rPr>
          <w:lang w:val="en-IN"/>
        </w:rPr>
      </w:pPr>
      <w:r w:rsidRPr="00425C8F">
        <w:rPr>
          <w:lang w:val="en-IN"/>
        </w:rPr>
        <w:t>&lt;TYPE&gt;</w:t>
      </w:r>
      <w:r w:rsidRPr="00425C8F">
        <w:rPr>
          <w:b/>
          <w:bCs/>
          <w:lang w:val="en-IN"/>
        </w:rPr>
        <w:t xml:space="preserve"> EXC2CWDREQ</w:t>
      </w:r>
      <w:r w:rsidRPr="00425C8F">
        <w:rPr>
          <w:lang w:val="en-IN"/>
        </w:rPr>
        <w:t>&lt;/TYPE&gt;</w:t>
      </w:r>
    </w:p>
    <w:p w:rsidR="00CD5C68" w:rsidRPr="00425C8F" w:rsidRDefault="00CD5C68" w:rsidP="00F20517">
      <w:pPr>
        <w:pStyle w:val="Code"/>
        <w:ind w:left="720"/>
        <w:rPr>
          <w:lang w:val="en-IN"/>
        </w:rPr>
      </w:pPr>
      <w:r w:rsidRPr="00425C8F">
        <w:rPr>
          <w:lang w:val="en-IN"/>
        </w:rPr>
        <w:t>&lt;DATE&gt;&lt;</w:t>
      </w:r>
      <w:r w:rsidRPr="00425C8F">
        <w:rPr>
          <w:b/>
          <w:bCs/>
          <w:lang w:val="en-IN"/>
        </w:rPr>
        <w:t xml:space="preserve">Date and time </w:t>
      </w:r>
      <w:r w:rsidRPr="00425C8F">
        <w:rPr>
          <w:lang w:val="en-IN"/>
        </w:rPr>
        <w:t>&gt;&lt;/DATE&gt;</w:t>
      </w:r>
    </w:p>
    <w:p w:rsidR="00CD5C68" w:rsidRPr="00425C8F" w:rsidRDefault="00CD5C68" w:rsidP="00F20517">
      <w:pPr>
        <w:pStyle w:val="Code"/>
        <w:ind w:left="720"/>
        <w:rPr>
          <w:lang w:val="en-IN"/>
        </w:rPr>
      </w:pPr>
      <w:r w:rsidRPr="00425C8F">
        <w:rPr>
          <w:lang w:val="en-IN"/>
        </w:rPr>
        <w:t>&lt;EXTNWCODE&gt;</w:t>
      </w:r>
      <w:r w:rsidRPr="00425C8F">
        <w:rPr>
          <w:i/>
          <w:iCs/>
          <w:lang w:val="en-IN"/>
        </w:rPr>
        <w:t>&lt;</w:t>
      </w:r>
      <w:r w:rsidRPr="00425C8F">
        <w:rPr>
          <w:b/>
          <w:bCs/>
          <w:lang w:val="en-IN"/>
        </w:rPr>
        <w:t>Network External Code</w:t>
      </w:r>
      <w:r w:rsidRPr="00425C8F">
        <w:rPr>
          <w:i/>
          <w:iCs/>
          <w:lang w:val="en-IN"/>
        </w:rPr>
        <w:t>&gt;</w:t>
      </w:r>
      <w:r w:rsidRPr="00425C8F">
        <w:rPr>
          <w:lang w:val="en-IN"/>
        </w:rPr>
        <w:t>&lt;/EXTNWCODE&gt;</w:t>
      </w:r>
    </w:p>
    <w:p w:rsidR="00CD5C68" w:rsidRPr="00425C8F" w:rsidRDefault="00CD5C68" w:rsidP="00F20517">
      <w:pPr>
        <w:pStyle w:val="Code"/>
        <w:ind w:left="720"/>
        <w:rPr>
          <w:lang w:val="en-IN"/>
        </w:rPr>
      </w:pPr>
      <w:r w:rsidRPr="00425C8F">
        <w:rPr>
          <w:lang w:val="en-IN"/>
        </w:rPr>
        <w:t>&lt;MSISDN1&gt;</w:t>
      </w:r>
      <w:r w:rsidRPr="00425C8F">
        <w:rPr>
          <w:i/>
          <w:iCs/>
          <w:lang w:val="en-IN"/>
        </w:rPr>
        <w:t>&lt;</w:t>
      </w:r>
      <w:r w:rsidRPr="00425C8F">
        <w:rPr>
          <w:b/>
          <w:bCs/>
          <w:lang w:val="en-IN"/>
        </w:rPr>
        <w:t>Channel user 1 MSISDN</w:t>
      </w:r>
      <w:r w:rsidRPr="00425C8F">
        <w:rPr>
          <w:i/>
          <w:iCs/>
          <w:lang w:val="en-IN"/>
        </w:rPr>
        <w:t>&gt;</w:t>
      </w:r>
      <w:r w:rsidRPr="00425C8F">
        <w:rPr>
          <w:lang w:val="en-IN"/>
        </w:rPr>
        <w:t>&lt;/MSISDN1&gt;</w:t>
      </w:r>
    </w:p>
    <w:p w:rsidR="00CD5C68" w:rsidRPr="00425C8F" w:rsidRDefault="00CD5C68" w:rsidP="00F20517">
      <w:pPr>
        <w:pStyle w:val="Code"/>
        <w:ind w:left="720"/>
        <w:rPr>
          <w:lang w:val="en-IN"/>
        </w:rPr>
      </w:pPr>
      <w:r w:rsidRPr="00425C8F">
        <w:rPr>
          <w:lang w:val="en-IN"/>
        </w:rPr>
        <w:t>&lt;PIN&gt;&lt;</w:t>
      </w:r>
      <w:r w:rsidRPr="00425C8F">
        <w:rPr>
          <w:b/>
          <w:bCs/>
          <w:lang w:val="en-IN"/>
        </w:rPr>
        <w:t>Channel user 1 PIN</w:t>
      </w:r>
      <w:r w:rsidRPr="00425C8F">
        <w:rPr>
          <w:lang w:val="en-IN"/>
        </w:rPr>
        <w:t>&gt;&lt;/PIN&gt;</w:t>
      </w:r>
    </w:p>
    <w:p w:rsidR="00CD5C68" w:rsidRPr="00425C8F" w:rsidRDefault="00CD5C68" w:rsidP="00F20517">
      <w:pPr>
        <w:pStyle w:val="Code"/>
        <w:ind w:left="720"/>
        <w:rPr>
          <w:lang w:val="en-IN"/>
        </w:rPr>
      </w:pPr>
      <w:r w:rsidRPr="00425C8F">
        <w:rPr>
          <w:lang w:val="en-IN"/>
        </w:rPr>
        <w:t>&lt;LOGINID&gt;&lt;</w:t>
      </w:r>
      <w:r w:rsidRPr="00425C8F">
        <w:rPr>
          <w:b/>
          <w:bCs/>
          <w:lang w:val="en-IN"/>
        </w:rPr>
        <w:t>Channel user 1 Login ID</w:t>
      </w:r>
      <w:r w:rsidRPr="00425C8F">
        <w:rPr>
          <w:lang w:val="en-IN"/>
        </w:rPr>
        <w:t>&gt;&lt;/LOGINID&gt;</w:t>
      </w:r>
    </w:p>
    <w:p w:rsidR="00CD5C68" w:rsidRPr="00425C8F" w:rsidRDefault="00CD5C68" w:rsidP="00F20517">
      <w:pPr>
        <w:pStyle w:val="Code"/>
        <w:ind w:left="720"/>
        <w:rPr>
          <w:lang w:val="en-IN"/>
        </w:rPr>
      </w:pPr>
      <w:r w:rsidRPr="00425C8F">
        <w:rPr>
          <w:lang w:val="en-IN"/>
        </w:rPr>
        <w:t>&lt;PASSWORD&gt;&lt;</w:t>
      </w:r>
      <w:r w:rsidRPr="00425C8F">
        <w:rPr>
          <w:b/>
          <w:bCs/>
          <w:lang w:val="en-IN"/>
        </w:rPr>
        <w:t>Channel user 1 Login Password</w:t>
      </w:r>
      <w:r w:rsidRPr="00425C8F">
        <w:rPr>
          <w:lang w:val="en-IN"/>
        </w:rPr>
        <w:t>&gt;&lt;/PASSWORD&gt;</w:t>
      </w:r>
    </w:p>
    <w:p w:rsidR="00CD5C68" w:rsidRPr="00425C8F" w:rsidRDefault="00CD5C68" w:rsidP="00F20517">
      <w:pPr>
        <w:pStyle w:val="Code"/>
        <w:ind w:left="720"/>
        <w:rPr>
          <w:lang w:val="en-IN"/>
        </w:rPr>
      </w:pPr>
      <w:r w:rsidRPr="00425C8F">
        <w:rPr>
          <w:lang w:val="en-IN"/>
        </w:rPr>
        <w:t>&lt;EXTCODE&gt;</w:t>
      </w:r>
      <w:r w:rsidRPr="00425C8F">
        <w:rPr>
          <w:i/>
          <w:iCs/>
          <w:lang w:val="en-IN"/>
        </w:rPr>
        <w:t>&lt;</w:t>
      </w:r>
      <w:r w:rsidRPr="00425C8F">
        <w:rPr>
          <w:b/>
          <w:bCs/>
          <w:lang w:val="en-IN"/>
        </w:rPr>
        <w:t>Channel user 1 unique External code</w:t>
      </w:r>
      <w:r w:rsidRPr="00425C8F">
        <w:rPr>
          <w:i/>
          <w:iCs/>
          <w:lang w:val="en-IN"/>
        </w:rPr>
        <w:t>&gt;</w:t>
      </w:r>
      <w:r w:rsidRPr="00425C8F">
        <w:rPr>
          <w:lang w:val="en-IN"/>
        </w:rPr>
        <w:t>&lt;/EXTCODE&gt;</w:t>
      </w:r>
    </w:p>
    <w:p w:rsidR="00CD5C68" w:rsidRPr="00425C8F" w:rsidRDefault="00CD5C68" w:rsidP="00F20517">
      <w:pPr>
        <w:pStyle w:val="Code"/>
        <w:ind w:left="720"/>
        <w:rPr>
          <w:lang w:val="en-IN"/>
        </w:rPr>
      </w:pPr>
      <w:r w:rsidRPr="00425C8F">
        <w:rPr>
          <w:lang w:val="en-IN"/>
        </w:rPr>
        <w:t>&lt;EXTREFNUM&gt;&lt;</w:t>
      </w:r>
      <w:r w:rsidRPr="00425C8F">
        <w:rPr>
          <w:b/>
          <w:bCs/>
          <w:lang w:val="en-IN"/>
        </w:rPr>
        <w:t>Unique Reference number in the external system</w:t>
      </w:r>
      <w:r w:rsidRPr="00425C8F">
        <w:rPr>
          <w:lang w:val="en-IN"/>
        </w:rPr>
        <w:t>&gt;&lt;/EXTREFNUM&gt;</w:t>
      </w:r>
    </w:p>
    <w:p w:rsidR="00CD5C68" w:rsidRPr="00425C8F" w:rsidRDefault="00CD5C68" w:rsidP="00F20517">
      <w:pPr>
        <w:pStyle w:val="Code"/>
        <w:ind w:left="720"/>
        <w:rPr>
          <w:lang w:val="en-IN"/>
        </w:rPr>
      </w:pPr>
      <w:r w:rsidRPr="00425C8F">
        <w:rPr>
          <w:lang w:val="en-IN"/>
        </w:rPr>
        <w:t>&lt;MSISDN2&gt;&lt;</w:t>
      </w:r>
      <w:r w:rsidRPr="00425C8F">
        <w:rPr>
          <w:b/>
          <w:bCs/>
          <w:lang w:val="en-IN"/>
        </w:rPr>
        <w:t>Channel user 2 MSISDN</w:t>
      </w:r>
      <w:r w:rsidRPr="00425C8F">
        <w:rPr>
          <w:lang w:val="en-IN"/>
        </w:rPr>
        <w:t>&gt;&lt;/MSISDN2&gt;</w:t>
      </w:r>
    </w:p>
    <w:p w:rsidR="00CD5C68" w:rsidRPr="00425C8F" w:rsidRDefault="00CD5C68" w:rsidP="00F20517">
      <w:pPr>
        <w:pStyle w:val="Code"/>
        <w:ind w:left="720"/>
        <w:rPr>
          <w:lang w:val="en-IN"/>
        </w:rPr>
      </w:pPr>
      <w:r w:rsidRPr="00425C8F">
        <w:rPr>
          <w:lang w:val="en-IN"/>
        </w:rPr>
        <w:t>&lt;EXTCODE2&gt;&lt;</w:t>
      </w:r>
      <w:r w:rsidRPr="00425C8F">
        <w:rPr>
          <w:b/>
          <w:bCs/>
          <w:lang w:val="en-IN"/>
        </w:rPr>
        <w:t>Channel user 2 unique External Code</w:t>
      </w:r>
      <w:r w:rsidRPr="00425C8F">
        <w:rPr>
          <w:lang w:val="en-IN"/>
        </w:rPr>
        <w:t>&gt;/EXTCODE2&gt;</w:t>
      </w:r>
    </w:p>
    <w:p w:rsidR="00CD5C68" w:rsidRPr="00425C8F" w:rsidRDefault="00CD5C68" w:rsidP="00F20517">
      <w:pPr>
        <w:pStyle w:val="Code"/>
        <w:ind w:left="720"/>
        <w:rPr>
          <w:lang w:val="en-IN"/>
        </w:rPr>
      </w:pPr>
      <w:r w:rsidRPr="00425C8F">
        <w:rPr>
          <w:lang w:val="en-IN"/>
        </w:rPr>
        <w:t>&lt;LOGINID2&gt;&lt;</w:t>
      </w:r>
      <w:r w:rsidRPr="00425C8F">
        <w:rPr>
          <w:b/>
          <w:bCs/>
          <w:lang w:val="en-IN"/>
        </w:rPr>
        <w:t>Channel user 2 Login ID</w:t>
      </w:r>
      <w:r w:rsidRPr="00425C8F">
        <w:rPr>
          <w:lang w:val="en-IN"/>
        </w:rPr>
        <w:t>&gt;&lt;/LOGINID2&gt;</w:t>
      </w:r>
    </w:p>
    <w:p w:rsidR="00CD5C68" w:rsidRPr="00425C8F" w:rsidRDefault="00CD5C68" w:rsidP="00F20517">
      <w:pPr>
        <w:pStyle w:val="Code"/>
        <w:ind w:left="720"/>
        <w:rPr>
          <w:lang w:val="en-IN"/>
        </w:rPr>
      </w:pPr>
      <w:r w:rsidRPr="00425C8F">
        <w:rPr>
          <w:lang w:val="en-IN"/>
        </w:rPr>
        <w:t>&lt;PRODUCTS&gt;</w:t>
      </w:r>
      <w:r w:rsidRPr="00425C8F">
        <w:rPr>
          <w:lang w:val="en-IN"/>
        </w:rPr>
        <w:tab/>
      </w:r>
    </w:p>
    <w:p w:rsidR="00CD5C68" w:rsidRPr="00425C8F" w:rsidRDefault="00CD5C68" w:rsidP="0040410B">
      <w:pPr>
        <w:pStyle w:val="Code"/>
        <w:ind w:left="1440"/>
        <w:rPr>
          <w:lang w:val="en-IN"/>
        </w:rPr>
      </w:pPr>
      <w:r w:rsidRPr="00425C8F">
        <w:rPr>
          <w:lang w:val="en-IN"/>
        </w:rPr>
        <w:t>&lt;PRODUCTCODE&gt;</w:t>
      </w:r>
      <w:r w:rsidRPr="00425C8F">
        <w:rPr>
          <w:b/>
          <w:bCs/>
          <w:lang w:val="en-IN"/>
        </w:rPr>
        <w:t>101</w:t>
      </w:r>
      <w:r w:rsidRPr="00425C8F">
        <w:rPr>
          <w:lang w:val="en-IN"/>
        </w:rPr>
        <w:t>&lt;/PRODUCTCODE&gt;</w:t>
      </w:r>
    </w:p>
    <w:p w:rsidR="00CD5C68" w:rsidRPr="00425C8F" w:rsidRDefault="00CD5C68" w:rsidP="0040410B">
      <w:pPr>
        <w:pStyle w:val="Code"/>
        <w:ind w:left="1440"/>
        <w:rPr>
          <w:lang w:val="en-IN"/>
        </w:rPr>
      </w:pPr>
      <w:r w:rsidRPr="00425C8F">
        <w:rPr>
          <w:lang w:val="en-IN"/>
        </w:rPr>
        <w:t>&lt;QTY&gt;</w:t>
      </w:r>
      <w:r w:rsidRPr="00425C8F">
        <w:rPr>
          <w:b/>
          <w:bCs/>
          <w:i/>
          <w:iCs/>
          <w:lang w:val="en-IN"/>
        </w:rPr>
        <w:t>&lt;Qty&gt;</w:t>
      </w:r>
      <w:r w:rsidRPr="00425C8F">
        <w:rPr>
          <w:lang w:val="en-IN"/>
        </w:rPr>
        <w:t>&lt;/QTY&gt;</w:t>
      </w:r>
    </w:p>
    <w:p w:rsidR="00CD5C68" w:rsidRPr="00425C8F" w:rsidRDefault="00CD5C68" w:rsidP="00F20517">
      <w:pPr>
        <w:pStyle w:val="Code"/>
        <w:ind w:left="720"/>
        <w:rPr>
          <w:lang w:val="en-IN"/>
        </w:rPr>
      </w:pPr>
      <w:r w:rsidRPr="00425C8F">
        <w:rPr>
          <w:lang w:val="en-IN"/>
        </w:rPr>
        <w:t>&lt;/PRODUCTS&gt;</w:t>
      </w:r>
    </w:p>
    <w:p w:rsidR="00CD5C68" w:rsidRPr="00425C8F" w:rsidRDefault="00CD5C68" w:rsidP="00F20517">
      <w:pPr>
        <w:pStyle w:val="Code"/>
        <w:ind w:left="720"/>
        <w:rPr>
          <w:lang w:val="en-IN"/>
        </w:rPr>
      </w:pPr>
      <w:r w:rsidRPr="00425C8F">
        <w:rPr>
          <w:lang w:val="en-IN"/>
        </w:rPr>
        <w:t>&lt;LANGUAGE1&gt;&lt;</w:t>
      </w:r>
      <w:r w:rsidRPr="00425C8F">
        <w:rPr>
          <w:b/>
          <w:bCs/>
          <w:lang w:val="en-IN"/>
        </w:rPr>
        <w:t>Channel user 1 (Sender) Language</w:t>
      </w:r>
      <w:r w:rsidRPr="00425C8F">
        <w:rPr>
          <w:lang w:val="en-IN"/>
        </w:rPr>
        <w:t>&gt;&lt;/LANGUAGE1&gt;</w:t>
      </w:r>
    </w:p>
    <w:p w:rsidR="00CD5C68" w:rsidRPr="00425C8F" w:rsidRDefault="00CD5C68" w:rsidP="00F20517">
      <w:pPr>
        <w:pStyle w:val="Code"/>
        <w:ind w:left="0"/>
        <w:rPr>
          <w:lang w:val="en-IN"/>
        </w:rPr>
      </w:pPr>
      <w:r w:rsidRPr="00425C8F">
        <w:rPr>
          <w:lang w:val="en-IN"/>
        </w:rPr>
        <w:t>&lt;/COMMAND&gt;</w:t>
      </w:r>
    </w:p>
    <w:p w:rsidR="00CD5C68" w:rsidRPr="00425C8F" w:rsidRDefault="00CD5C68" w:rsidP="00CD5C68">
      <w:pPr>
        <w:pStyle w:val="BodyText2"/>
        <w:jc w:val="left"/>
        <w:rPr>
          <w:lang w:val="en-IN"/>
        </w:rPr>
      </w:pPr>
    </w:p>
    <w:p w:rsidR="00CD5C68" w:rsidRPr="00425C8F" w:rsidRDefault="00CD5C68" w:rsidP="001E6309">
      <w:pPr>
        <w:pStyle w:val="Heading"/>
        <w:rPr>
          <w:color w:val="auto"/>
        </w:rPr>
      </w:pPr>
      <w:r w:rsidRPr="00425C8F">
        <w:rPr>
          <w:color w:val="auto"/>
        </w:rPr>
        <w:t>Field Details</w:t>
      </w:r>
    </w:p>
    <w:tbl>
      <w:tblPr>
        <w:tblW w:w="94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7"/>
        <w:gridCol w:w="1800"/>
        <w:gridCol w:w="1980"/>
        <w:gridCol w:w="1260"/>
        <w:gridCol w:w="1260"/>
        <w:gridCol w:w="1440"/>
      </w:tblGrid>
      <w:tr w:rsidR="00CD5C68" w:rsidRPr="00425C8F" w:rsidTr="0040410B">
        <w:trPr>
          <w:trHeight w:val="277"/>
          <w:tblHeader/>
        </w:trPr>
        <w:tc>
          <w:tcPr>
            <w:tcW w:w="1727"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800" w:type="dxa"/>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1980" w:type="dxa"/>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40" w:type="dxa"/>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TYPE</w:t>
            </w:r>
          </w:p>
        </w:tc>
        <w:tc>
          <w:tcPr>
            <w:tcW w:w="1800" w:type="dxa"/>
          </w:tcPr>
          <w:p w:rsidR="00CD5C68" w:rsidRPr="00425C8F" w:rsidRDefault="00CD5C68" w:rsidP="00940B20">
            <w:pPr>
              <w:pStyle w:val="Tablecontent"/>
              <w:rPr>
                <w:lang w:val="en-IN"/>
              </w:rPr>
            </w:pPr>
            <w:r w:rsidRPr="00425C8F">
              <w:rPr>
                <w:lang w:val="en-IN"/>
              </w:rPr>
              <w:t>Request type</w:t>
            </w:r>
          </w:p>
        </w:tc>
        <w:tc>
          <w:tcPr>
            <w:tcW w:w="1980" w:type="dxa"/>
          </w:tcPr>
          <w:p w:rsidR="00CD5C68" w:rsidRPr="00425C8F" w:rsidRDefault="00CD5C68" w:rsidP="00940B20">
            <w:pPr>
              <w:pStyle w:val="Tablecontent"/>
              <w:rPr>
                <w:lang w:val="en-IN"/>
              </w:rPr>
            </w:pPr>
            <w:r w:rsidRPr="00425C8F">
              <w:rPr>
                <w:lang w:val="en-IN"/>
              </w:rPr>
              <w:t>Request Type, should be sent with each request – fixed</w:t>
            </w:r>
          </w:p>
        </w:tc>
        <w:tc>
          <w:tcPr>
            <w:tcW w:w="1260" w:type="dxa"/>
          </w:tcPr>
          <w:p w:rsidR="00CD5C68" w:rsidRPr="00425C8F" w:rsidRDefault="00CD5C68" w:rsidP="00940B20">
            <w:pPr>
              <w:pStyle w:val="Tablecontent"/>
              <w:rPr>
                <w:lang w:val="en-IN"/>
              </w:rPr>
            </w:pPr>
            <w:r w:rsidRPr="00425C8F">
              <w:rPr>
                <w:b/>
                <w:bCs/>
                <w:lang w:val="en-IN"/>
              </w:rPr>
              <w:t>EXC2CWDREQ</w:t>
            </w:r>
          </w:p>
        </w:tc>
        <w:tc>
          <w:tcPr>
            <w:tcW w:w="1260" w:type="dxa"/>
          </w:tcPr>
          <w:p w:rsidR="00CD5C68" w:rsidRPr="00425C8F" w:rsidRDefault="00CD5C68" w:rsidP="00940B20">
            <w:pPr>
              <w:pStyle w:val="Tablecontent"/>
              <w:rPr>
                <w:lang w:val="en-IN"/>
              </w:rPr>
            </w:pPr>
            <w:r w:rsidRPr="00425C8F">
              <w:rPr>
                <w:lang w:val="en-IN"/>
              </w:rPr>
              <w:t>A (20)</w:t>
            </w:r>
          </w:p>
        </w:tc>
        <w:tc>
          <w:tcPr>
            <w:tcW w:w="144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DATE</w:t>
            </w:r>
          </w:p>
        </w:tc>
        <w:tc>
          <w:tcPr>
            <w:tcW w:w="1800" w:type="dxa"/>
          </w:tcPr>
          <w:p w:rsidR="00CD5C68" w:rsidRPr="00425C8F" w:rsidRDefault="00CD5C68" w:rsidP="00940B20">
            <w:pPr>
              <w:pStyle w:val="Tablecontent"/>
              <w:rPr>
                <w:lang w:val="en-IN"/>
              </w:rPr>
            </w:pPr>
            <w:r w:rsidRPr="00425C8F">
              <w:rPr>
                <w:lang w:val="en-IN"/>
              </w:rPr>
              <w:t>Date and time</w:t>
            </w:r>
          </w:p>
        </w:tc>
        <w:tc>
          <w:tcPr>
            <w:tcW w:w="1980" w:type="dxa"/>
          </w:tcPr>
          <w:p w:rsidR="00CD5C68" w:rsidRPr="00425C8F" w:rsidRDefault="00CD5C68" w:rsidP="00940B20">
            <w:pPr>
              <w:pStyle w:val="Tablecontent"/>
              <w:rPr>
                <w:lang w:val="en-IN"/>
              </w:rPr>
            </w:pPr>
            <w:r w:rsidRPr="00425C8F">
              <w:rPr>
                <w:lang w:val="en-IN"/>
              </w:rPr>
              <w:t>Date and time on which request was sent by external system, HH are in 24 Hour Format</w:t>
            </w:r>
          </w:p>
        </w:tc>
        <w:tc>
          <w:tcPr>
            <w:tcW w:w="1260" w:type="dxa"/>
          </w:tcPr>
          <w:p w:rsidR="00CD5C68" w:rsidRPr="00425C8F" w:rsidRDefault="00CD5C68" w:rsidP="00940B20">
            <w:pPr>
              <w:pStyle w:val="Tablecontent"/>
              <w:rPr>
                <w:lang w:val="en-IN"/>
              </w:rPr>
            </w:pPr>
            <w:r w:rsidRPr="00425C8F">
              <w:rPr>
                <w:lang w:val="en-IN"/>
              </w:rPr>
              <w:t>DD/MM/YYYY HH24:MI:SS</w:t>
            </w:r>
          </w:p>
        </w:tc>
        <w:tc>
          <w:tcPr>
            <w:tcW w:w="1260" w:type="dxa"/>
          </w:tcPr>
          <w:p w:rsidR="00CD5C68" w:rsidRPr="00425C8F" w:rsidRDefault="00CD5C68" w:rsidP="00940B20">
            <w:pPr>
              <w:pStyle w:val="Tablecontent"/>
              <w:rPr>
                <w:lang w:val="en-IN"/>
              </w:rPr>
            </w:pPr>
            <w:r w:rsidRPr="00425C8F">
              <w:rPr>
                <w:lang w:val="en-IN"/>
              </w:rPr>
              <w:t>D (20)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EXTNWCODE</w:t>
            </w:r>
          </w:p>
        </w:tc>
        <w:tc>
          <w:tcPr>
            <w:tcW w:w="1800" w:type="dxa"/>
          </w:tcPr>
          <w:p w:rsidR="00CD5C68" w:rsidRPr="00425C8F" w:rsidRDefault="00CD5C68" w:rsidP="00940B20">
            <w:pPr>
              <w:pStyle w:val="Tablecontent"/>
              <w:rPr>
                <w:lang w:val="en-IN"/>
              </w:rPr>
            </w:pPr>
            <w:r w:rsidRPr="00425C8F">
              <w:rPr>
                <w:lang w:val="en-IN"/>
              </w:rPr>
              <w:t xml:space="preserve">Network code </w:t>
            </w:r>
          </w:p>
        </w:tc>
        <w:tc>
          <w:tcPr>
            <w:tcW w:w="1980" w:type="dxa"/>
          </w:tcPr>
          <w:p w:rsidR="00CD5C68" w:rsidRPr="00425C8F" w:rsidRDefault="00CD5C68" w:rsidP="00940B20">
            <w:pPr>
              <w:pStyle w:val="Tablecontent"/>
              <w:rPr>
                <w:lang w:val="en-IN"/>
              </w:rPr>
            </w:pPr>
            <w:r w:rsidRPr="00425C8F">
              <w:rPr>
                <w:lang w:val="en-IN"/>
              </w:rPr>
              <w:t xml:space="preserve">Network code of the Channel user defined in </w:t>
            </w:r>
            <w:r w:rsidR="007C479A" w:rsidRPr="00425C8F">
              <w:rPr>
                <w:lang w:val="en-IN"/>
              </w:rPr>
              <w:t>PreTUPS</w:t>
            </w:r>
            <w:r w:rsidRPr="00425C8F">
              <w:rPr>
                <w:lang w:val="en-IN"/>
              </w:rPr>
              <w:t xml:space="preserve"> as External Network code</w:t>
            </w:r>
          </w:p>
        </w:tc>
        <w:tc>
          <w:tcPr>
            <w:tcW w:w="1260" w:type="dxa"/>
          </w:tcPr>
          <w:p w:rsidR="00CD5C68" w:rsidRPr="00425C8F" w:rsidRDefault="00CD5C68" w:rsidP="00940B20">
            <w:pPr>
              <w:pStyle w:val="Tablecontent"/>
              <w:rPr>
                <w:lang w:val="en-IN"/>
              </w:rPr>
            </w:pPr>
            <w:r w:rsidRPr="00425C8F">
              <w:rPr>
                <w:lang w:val="en-IN"/>
              </w:rPr>
              <w:t>MO</w:t>
            </w:r>
          </w:p>
        </w:tc>
        <w:tc>
          <w:tcPr>
            <w:tcW w:w="1260" w:type="dxa"/>
          </w:tcPr>
          <w:p w:rsidR="00CD5C68" w:rsidRPr="00425C8F" w:rsidRDefault="00CD5C68" w:rsidP="00940B20">
            <w:pPr>
              <w:pStyle w:val="Tablecontent"/>
              <w:rPr>
                <w:lang w:val="en-IN"/>
              </w:rPr>
            </w:pPr>
            <w:r w:rsidRPr="00425C8F">
              <w:rPr>
                <w:lang w:val="en-IN"/>
              </w:rPr>
              <w:t>A (2)</w:t>
            </w:r>
          </w:p>
        </w:tc>
        <w:tc>
          <w:tcPr>
            <w:tcW w:w="1440"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727" w:type="dxa"/>
          </w:tcPr>
          <w:p w:rsidR="00CD5C68" w:rsidRPr="00425C8F" w:rsidRDefault="00CD5C68" w:rsidP="00940B20">
            <w:pPr>
              <w:pStyle w:val="Tablecontent"/>
              <w:rPr>
                <w:lang w:val="en-IN"/>
              </w:rPr>
            </w:pPr>
            <w:r w:rsidRPr="00425C8F">
              <w:rPr>
                <w:lang w:val="en-IN"/>
              </w:rPr>
              <w:t>MSISDN1</w:t>
            </w:r>
          </w:p>
        </w:tc>
        <w:tc>
          <w:tcPr>
            <w:tcW w:w="1800" w:type="dxa"/>
          </w:tcPr>
          <w:p w:rsidR="00CD5C68" w:rsidRPr="00425C8F" w:rsidRDefault="00CD5C68" w:rsidP="00940B20">
            <w:pPr>
              <w:pStyle w:val="Tablecontent"/>
              <w:rPr>
                <w:lang w:val="en-IN"/>
              </w:rPr>
            </w:pPr>
            <w:r w:rsidRPr="00425C8F">
              <w:rPr>
                <w:lang w:val="en-IN"/>
              </w:rPr>
              <w:t>Channel user1</w:t>
            </w:r>
          </w:p>
        </w:tc>
        <w:tc>
          <w:tcPr>
            <w:tcW w:w="1980" w:type="dxa"/>
          </w:tcPr>
          <w:p w:rsidR="00CD5C68" w:rsidRPr="00425C8F" w:rsidRDefault="00CD5C68" w:rsidP="00940B20">
            <w:pPr>
              <w:pStyle w:val="Tablecontent"/>
              <w:rPr>
                <w:lang w:val="en-IN"/>
              </w:rPr>
            </w:pPr>
            <w:r w:rsidRPr="00425C8F">
              <w:rPr>
                <w:lang w:val="en-IN"/>
              </w:rPr>
              <w:t>All MSISDN should be in national dial format i.e. with out country code.</w:t>
            </w:r>
          </w:p>
          <w:p w:rsidR="00CD5C68" w:rsidRPr="00425C8F" w:rsidRDefault="00CD5C68" w:rsidP="00940B20">
            <w:pPr>
              <w:pStyle w:val="Tablecontent"/>
              <w:rPr>
                <w:lang w:val="en-IN"/>
              </w:rPr>
            </w:pPr>
            <w:r w:rsidRPr="00425C8F">
              <w:rPr>
                <w:b/>
                <w:bCs/>
                <w:lang w:val="en-IN"/>
              </w:rPr>
              <w:t>When MSISDN1 is available in request then PIN is mandatory for the request.</w:t>
            </w:r>
          </w:p>
        </w:tc>
        <w:tc>
          <w:tcPr>
            <w:tcW w:w="1260" w:type="dxa"/>
          </w:tcPr>
          <w:p w:rsidR="00CD5C68" w:rsidRPr="00425C8F" w:rsidRDefault="00CD5C68" w:rsidP="00940B20">
            <w:pPr>
              <w:pStyle w:val="Tablecontent"/>
              <w:rPr>
                <w:lang w:val="en-IN"/>
              </w:rPr>
            </w:pPr>
            <w:r w:rsidRPr="00425C8F">
              <w:rPr>
                <w:lang w:val="en-IN"/>
              </w:rPr>
              <w:t>9942222</w:t>
            </w:r>
          </w:p>
        </w:tc>
        <w:tc>
          <w:tcPr>
            <w:tcW w:w="1260" w:type="dxa"/>
          </w:tcPr>
          <w:p w:rsidR="00CD5C68" w:rsidRPr="00425C8F" w:rsidRDefault="00CD5C68" w:rsidP="00940B20">
            <w:pPr>
              <w:pStyle w:val="Tablecontent"/>
              <w:rPr>
                <w:lang w:val="en-IN"/>
              </w:rPr>
            </w:pPr>
            <w:r w:rsidRPr="00425C8F">
              <w:rPr>
                <w:lang w:val="en-IN"/>
              </w:rPr>
              <w:t>N (15)</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727" w:type="dxa"/>
          </w:tcPr>
          <w:p w:rsidR="00CD5C68" w:rsidRPr="00425C8F" w:rsidRDefault="00CD5C68" w:rsidP="00940B20">
            <w:pPr>
              <w:pStyle w:val="Tablecontent"/>
              <w:rPr>
                <w:lang w:val="en-IN"/>
              </w:rPr>
            </w:pPr>
            <w:r w:rsidRPr="00425C8F">
              <w:rPr>
                <w:lang w:val="en-IN"/>
              </w:rPr>
              <w:t>PIN</w:t>
            </w:r>
          </w:p>
        </w:tc>
        <w:tc>
          <w:tcPr>
            <w:tcW w:w="1800" w:type="dxa"/>
          </w:tcPr>
          <w:p w:rsidR="00CD5C68" w:rsidRPr="00425C8F" w:rsidRDefault="00CD5C68" w:rsidP="00940B20">
            <w:pPr>
              <w:pStyle w:val="Tablecontent"/>
              <w:rPr>
                <w:lang w:val="en-IN"/>
              </w:rPr>
            </w:pPr>
            <w:r w:rsidRPr="00425C8F">
              <w:rPr>
                <w:lang w:val="en-IN"/>
              </w:rPr>
              <w:t>Channel user1 PIN</w:t>
            </w:r>
          </w:p>
        </w:tc>
        <w:tc>
          <w:tcPr>
            <w:tcW w:w="1980" w:type="dxa"/>
          </w:tcPr>
          <w:p w:rsidR="00CD5C68" w:rsidRPr="00425C8F" w:rsidRDefault="00CD5C68" w:rsidP="00940B20">
            <w:pPr>
              <w:pStyle w:val="Tablecontent"/>
              <w:rPr>
                <w:lang w:val="en-IN"/>
              </w:rPr>
            </w:pPr>
            <w:r w:rsidRPr="00425C8F">
              <w:rPr>
                <w:lang w:val="en-IN"/>
              </w:rPr>
              <w:t>PIN of the user</w:t>
            </w:r>
          </w:p>
        </w:tc>
        <w:tc>
          <w:tcPr>
            <w:tcW w:w="1260" w:type="dxa"/>
          </w:tcPr>
          <w:p w:rsidR="00CD5C68" w:rsidRPr="00425C8F" w:rsidRDefault="00CD5C68" w:rsidP="00940B20">
            <w:pPr>
              <w:pStyle w:val="Tablecontent"/>
              <w:rPr>
                <w:lang w:val="en-IN"/>
              </w:rPr>
            </w:pPr>
            <w:r w:rsidRPr="00425C8F">
              <w:rPr>
                <w:lang w:val="en-IN"/>
              </w:rPr>
              <w:t>123</w:t>
            </w:r>
          </w:p>
        </w:tc>
        <w:tc>
          <w:tcPr>
            <w:tcW w:w="1260" w:type="dxa"/>
          </w:tcPr>
          <w:p w:rsidR="00CD5C68" w:rsidRPr="00425C8F" w:rsidRDefault="00CD5C68" w:rsidP="00940B20">
            <w:pPr>
              <w:pStyle w:val="Tablecontent"/>
              <w:rPr>
                <w:lang w:val="en-IN"/>
              </w:rPr>
            </w:pPr>
            <w:r w:rsidRPr="00425C8F">
              <w:rPr>
                <w:lang w:val="en-IN"/>
              </w:rPr>
              <w:t>A (10)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727" w:type="dxa"/>
          </w:tcPr>
          <w:p w:rsidR="00CD5C68" w:rsidRPr="00425C8F" w:rsidRDefault="00CD5C68" w:rsidP="00940B20">
            <w:pPr>
              <w:pStyle w:val="Tablecontent"/>
              <w:rPr>
                <w:lang w:val="en-IN"/>
              </w:rPr>
            </w:pPr>
            <w:r w:rsidRPr="00425C8F">
              <w:rPr>
                <w:lang w:val="en-IN"/>
              </w:rPr>
              <w:t>LOGINID</w:t>
            </w:r>
          </w:p>
        </w:tc>
        <w:tc>
          <w:tcPr>
            <w:tcW w:w="1800" w:type="dxa"/>
          </w:tcPr>
          <w:p w:rsidR="00CD5C68" w:rsidRPr="00425C8F" w:rsidRDefault="00CD5C68" w:rsidP="00940B20">
            <w:pPr>
              <w:pStyle w:val="Tablecontent"/>
              <w:rPr>
                <w:lang w:val="en-IN"/>
              </w:rPr>
            </w:pPr>
            <w:r w:rsidRPr="00425C8F">
              <w:rPr>
                <w:lang w:val="en-IN"/>
              </w:rPr>
              <w:t>Channel user 1 login ID</w:t>
            </w:r>
          </w:p>
        </w:tc>
        <w:tc>
          <w:tcPr>
            <w:tcW w:w="1980" w:type="dxa"/>
          </w:tcPr>
          <w:p w:rsidR="00CD5C68" w:rsidRPr="00425C8F" w:rsidRDefault="00CD5C68" w:rsidP="00940B20">
            <w:pPr>
              <w:pStyle w:val="Tablecontent"/>
              <w:rPr>
                <w:lang w:val="en-IN"/>
              </w:rPr>
            </w:pPr>
            <w:r w:rsidRPr="00425C8F">
              <w:rPr>
                <w:lang w:val="en-IN"/>
              </w:rPr>
              <w:t>Login ID of the Channel user</w:t>
            </w:r>
          </w:p>
          <w:p w:rsidR="00CD5C68" w:rsidRPr="00425C8F" w:rsidRDefault="00CD5C68" w:rsidP="00940B20">
            <w:pPr>
              <w:pStyle w:val="Tablecontent"/>
              <w:rPr>
                <w:lang w:val="en-IN"/>
              </w:rPr>
            </w:pPr>
            <w:r w:rsidRPr="00425C8F">
              <w:rPr>
                <w:b/>
                <w:bCs/>
                <w:lang w:val="en-IN"/>
              </w:rPr>
              <w:t>When LOGINID is available in request then PASSWORD is mandatory for the request.</w:t>
            </w:r>
          </w:p>
        </w:tc>
        <w:tc>
          <w:tcPr>
            <w:tcW w:w="1260" w:type="dxa"/>
          </w:tcPr>
          <w:p w:rsidR="00CD5C68" w:rsidRPr="00425C8F" w:rsidRDefault="00CD5C68" w:rsidP="00940B20">
            <w:pPr>
              <w:pStyle w:val="Tablecontent"/>
              <w:rPr>
                <w:lang w:val="en-IN"/>
              </w:rPr>
            </w:pPr>
            <w:r w:rsidRPr="00425C8F">
              <w:rPr>
                <w:lang w:val="en-IN"/>
              </w:rPr>
              <w:t>Mo_cce</w:t>
            </w:r>
          </w:p>
        </w:tc>
        <w:tc>
          <w:tcPr>
            <w:tcW w:w="1260" w:type="dxa"/>
          </w:tcPr>
          <w:p w:rsidR="00CD5C68" w:rsidRPr="00425C8F" w:rsidRDefault="00CD5C68" w:rsidP="00940B20">
            <w:pPr>
              <w:pStyle w:val="Tablecontent"/>
              <w:rPr>
                <w:lang w:val="en-IN"/>
              </w:rPr>
            </w:pPr>
            <w:r w:rsidRPr="00425C8F">
              <w:rPr>
                <w:lang w:val="en-IN"/>
              </w:rPr>
              <w:t>A (20)</w:t>
            </w:r>
          </w:p>
        </w:tc>
        <w:tc>
          <w:tcPr>
            <w:tcW w:w="1440" w:type="dxa"/>
          </w:tcPr>
          <w:p w:rsidR="00CD5C68" w:rsidRPr="00425C8F" w:rsidRDefault="00CD5C68" w:rsidP="00940B20">
            <w:pPr>
              <w:pStyle w:val="Tablecontent"/>
              <w:rPr>
                <w:lang w:val="en-IN"/>
              </w:rPr>
            </w:pPr>
            <w:r w:rsidRPr="00425C8F">
              <w:rPr>
                <w:lang w:val="en-IN"/>
              </w:rPr>
              <w:t>O</w:t>
            </w:r>
          </w:p>
        </w:tc>
      </w:tr>
      <w:tr w:rsidR="00CD5C68" w:rsidRPr="00425C8F" w:rsidTr="00940B20">
        <w:trPr>
          <w:cantSplit/>
          <w:trHeight w:val="277"/>
        </w:trPr>
        <w:tc>
          <w:tcPr>
            <w:tcW w:w="1727" w:type="dxa"/>
          </w:tcPr>
          <w:p w:rsidR="00CD5C68" w:rsidRPr="00425C8F" w:rsidRDefault="00CD5C68" w:rsidP="00940B20">
            <w:pPr>
              <w:pStyle w:val="Tablecontent"/>
              <w:rPr>
                <w:lang w:val="en-IN"/>
              </w:rPr>
            </w:pPr>
            <w:r w:rsidRPr="00425C8F">
              <w:rPr>
                <w:lang w:val="en-IN"/>
              </w:rPr>
              <w:t>PASSWORD</w:t>
            </w:r>
          </w:p>
        </w:tc>
        <w:tc>
          <w:tcPr>
            <w:tcW w:w="1800" w:type="dxa"/>
          </w:tcPr>
          <w:p w:rsidR="00CD5C68" w:rsidRPr="00425C8F" w:rsidRDefault="00CD5C68" w:rsidP="00940B20">
            <w:pPr>
              <w:pStyle w:val="Tablecontent"/>
              <w:rPr>
                <w:lang w:val="en-IN"/>
              </w:rPr>
            </w:pPr>
            <w:r w:rsidRPr="00425C8F">
              <w:rPr>
                <w:lang w:val="en-IN"/>
              </w:rPr>
              <w:t>Channel user1 Password</w:t>
            </w:r>
          </w:p>
        </w:tc>
        <w:tc>
          <w:tcPr>
            <w:tcW w:w="1980" w:type="dxa"/>
          </w:tcPr>
          <w:p w:rsidR="00CD5C68" w:rsidRPr="00425C8F" w:rsidRDefault="00CD5C68" w:rsidP="00940B20">
            <w:pPr>
              <w:pStyle w:val="Tablecontent"/>
              <w:rPr>
                <w:lang w:val="en-IN"/>
              </w:rPr>
            </w:pPr>
            <w:r w:rsidRPr="00425C8F">
              <w:rPr>
                <w:lang w:val="en-IN"/>
              </w:rPr>
              <w:t>Password of the Channel user</w:t>
            </w:r>
          </w:p>
        </w:tc>
        <w:tc>
          <w:tcPr>
            <w:tcW w:w="1260" w:type="dxa"/>
          </w:tcPr>
          <w:p w:rsidR="00CD5C68" w:rsidRPr="00425C8F" w:rsidRDefault="00CD5C68" w:rsidP="00940B20">
            <w:pPr>
              <w:pStyle w:val="Tablecontent"/>
              <w:rPr>
                <w:lang w:val="en-IN"/>
              </w:rPr>
            </w:pPr>
            <w:r w:rsidRPr="00425C8F">
              <w:rPr>
                <w:lang w:val="en-IN"/>
              </w:rPr>
              <w:t>2468</w:t>
            </w:r>
          </w:p>
        </w:tc>
        <w:tc>
          <w:tcPr>
            <w:tcW w:w="1260" w:type="dxa"/>
          </w:tcPr>
          <w:p w:rsidR="00CD5C68" w:rsidRPr="00425C8F" w:rsidRDefault="00CD5C68" w:rsidP="00940B20">
            <w:pPr>
              <w:pStyle w:val="Tablecontent"/>
              <w:rPr>
                <w:lang w:val="en-IN"/>
              </w:rPr>
            </w:pPr>
            <w:r w:rsidRPr="00425C8F">
              <w:rPr>
                <w:lang w:val="en-IN"/>
              </w:rPr>
              <w:t>A (10)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EXTCODE</w:t>
            </w:r>
          </w:p>
        </w:tc>
        <w:tc>
          <w:tcPr>
            <w:tcW w:w="1800" w:type="dxa"/>
          </w:tcPr>
          <w:p w:rsidR="00CD5C68" w:rsidRPr="00425C8F" w:rsidRDefault="00CD5C68" w:rsidP="00940B20">
            <w:pPr>
              <w:pStyle w:val="Tablecontent"/>
              <w:rPr>
                <w:lang w:val="en-IN"/>
              </w:rPr>
            </w:pPr>
            <w:r w:rsidRPr="00425C8F">
              <w:rPr>
                <w:lang w:val="en-IN"/>
              </w:rPr>
              <w:t>External code of the channel user1</w:t>
            </w:r>
          </w:p>
        </w:tc>
        <w:tc>
          <w:tcPr>
            <w:tcW w:w="1980" w:type="dxa"/>
          </w:tcPr>
          <w:p w:rsidR="00CD5C68" w:rsidRPr="00425C8F" w:rsidRDefault="00CD5C68" w:rsidP="00940B20">
            <w:pPr>
              <w:pStyle w:val="Tablecontent"/>
              <w:rPr>
                <w:lang w:val="en-IN"/>
              </w:rPr>
            </w:pPr>
            <w:r w:rsidRPr="00425C8F">
              <w:rPr>
                <w:lang w:val="en-IN"/>
              </w:rPr>
              <w:t xml:space="preserve">Unique external code of the Channel user defined in </w:t>
            </w:r>
            <w:r w:rsidR="007C479A" w:rsidRPr="00425C8F">
              <w:rPr>
                <w:lang w:val="en-IN"/>
              </w:rPr>
              <w:t>PreTUPS</w:t>
            </w:r>
            <w:r w:rsidRPr="00425C8F">
              <w:rPr>
                <w:lang w:val="en-IN"/>
              </w:rPr>
              <w:t>.</w:t>
            </w:r>
          </w:p>
          <w:p w:rsidR="00CD5C68" w:rsidRPr="00425C8F" w:rsidRDefault="00CD5C68" w:rsidP="00940B20">
            <w:pPr>
              <w:pStyle w:val="Tablecontent"/>
              <w:rPr>
                <w:b/>
                <w:bCs/>
                <w:lang w:val="en-IN"/>
              </w:rPr>
            </w:pPr>
          </w:p>
        </w:tc>
        <w:tc>
          <w:tcPr>
            <w:tcW w:w="1260" w:type="dxa"/>
          </w:tcPr>
          <w:p w:rsidR="00CD5C68" w:rsidRPr="00425C8F" w:rsidRDefault="00CD5C68" w:rsidP="00940B20">
            <w:pPr>
              <w:pStyle w:val="Tablecontent"/>
              <w:rPr>
                <w:lang w:val="en-IN"/>
              </w:rPr>
            </w:pPr>
            <w:r w:rsidRPr="00425C8F">
              <w:rPr>
                <w:lang w:val="en-IN"/>
              </w:rPr>
              <w:t>123</w:t>
            </w:r>
          </w:p>
        </w:tc>
        <w:tc>
          <w:tcPr>
            <w:tcW w:w="1260" w:type="dxa"/>
          </w:tcPr>
          <w:p w:rsidR="00CD5C68" w:rsidRPr="00425C8F" w:rsidRDefault="00CD5C68" w:rsidP="00940B20">
            <w:pPr>
              <w:pStyle w:val="Tablecontent"/>
              <w:rPr>
                <w:lang w:val="en-IN"/>
              </w:rPr>
            </w:pPr>
            <w:r w:rsidRPr="00425C8F">
              <w:rPr>
                <w:lang w:val="en-IN"/>
              </w:rPr>
              <w:t>A (10)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EXTREFNUM</w:t>
            </w:r>
          </w:p>
        </w:tc>
        <w:tc>
          <w:tcPr>
            <w:tcW w:w="1800" w:type="dxa"/>
          </w:tcPr>
          <w:p w:rsidR="00CD5C68" w:rsidRPr="00425C8F" w:rsidRDefault="00CD5C68" w:rsidP="00940B20">
            <w:pPr>
              <w:pStyle w:val="Tablecontent"/>
              <w:rPr>
                <w:lang w:val="en-IN"/>
              </w:rPr>
            </w:pPr>
            <w:r w:rsidRPr="00425C8F">
              <w:rPr>
                <w:lang w:val="en-IN"/>
              </w:rPr>
              <w:t>External Reference number</w:t>
            </w:r>
          </w:p>
        </w:tc>
        <w:tc>
          <w:tcPr>
            <w:tcW w:w="1980" w:type="dxa"/>
          </w:tcPr>
          <w:p w:rsidR="00CD5C68" w:rsidRPr="00425C8F" w:rsidRDefault="00CD5C68" w:rsidP="00940B20">
            <w:pPr>
              <w:pStyle w:val="Tablecontent"/>
              <w:rPr>
                <w:lang w:val="en-IN"/>
              </w:rPr>
            </w:pPr>
            <w:r w:rsidRPr="00425C8F">
              <w:rPr>
                <w:lang w:val="en-IN"/>
              </w:rPr>
              <w:t>Unique Reference number in the external system.</w:t>
            </w:r>
          </w:p>
          <w:p w:rsidR="00CD5C68" w:rsidRPr="00425C8F" w:rsidRDefault="007C479A" w:rsidP="00940B20">
            <w:pPr>
              <w:pStyle w:val="Tablecontent"/>
              <w:rPr>
                <w:lang w:val="en-IN"/>
              </w:rPr>
            </w:pPr>
            <w:r w:rsidRPr="00425C8F">
              <w:rPr>
                <w:highlight w:val="yellow"/>
                <w:lang w:val="en-IN"/>
              </w:rPr>
              <w:t>PreTUPS</w:t>
            </w:r>
            <w:r w:rsidR="00CD5C68" w:rsidRPr="00425C8F">
              <w:rPr>
                <w:highlight w:val="yellow"/>
                <w:lang w:val="en-IN"/>
              </w:rPr>
              <w:t xml:space="preserve"> will not check uniqueness</w:t>
            </w:r>
          </w:p>
        </w:tc>
        <w:tc>
          <w:tcPr>
            <w:tcW w:w="1260" w:type="dxa"/>
          </w:tcPr>
          <w:p w:rsidR="00CD5C68" w:rsidRPr="00425C8F" w:rsidRDefault="00CD5C68" w:rsidP="00940B20">
            <w:pPr>
              <w:pStyle w:val="Tablecontent"/>
              <w:rPr>
                <w:lang w:val="en-IN"/>
              </w:rPr>
            </w:pPr>
            <w:r w:rsidRPr="00425C8F">
              <w:rPr>
                <w:lang w:val="en-IN"/>
              </w:rPr>
              <w:t>12345</w:t>
            </w:r>
          </w:p>
        </w:tc>
        <w:tc>
          <w:tcPr>
            <w:tcW w:w="1260" w:type="dxa"/>
          </w:tcPr>
          <w:p w:rsidR="00CD5C68" w:rsidRPr="00425C8F" w:rsidRDefault="00CD5C68" w:rsidP="00940B20">
            <w:pPr>
              <w:pStyle w:val="Tablecontent"/>
              <w:rPr>
                <w:lang w:val="en-IN"/>
              </w:rPr>
            </w:pPr>
            <w:r w:rsidRPr="00425C8F">
              <w:rPr>
                <w:lang w:val="en-IN"/>
              </w:rPr>
              <w:t>A (20)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9467" w:type="dxa"/>
            <w:gridSpan w:val="6"/>
          </w:tcPr>
          <w:p w:rsidR="00CD5C68" w:rsidRPr="00425C8F" w:rsidRDefault="00CD5C68" w:rsidP="00940B20">
            <w:pPr>
              <w:pStyle w:val="Tablecontent"/>
              <w:rPr>
                <w:b/>
                <w:bCs/>
                <w:lang w:val="en-IN"/>
              </w:rPr>
            </w:pPr>
            <w:r w:rsidRPr="00425C8F">
              <w:rPr>
                <w:b/>
                <w:bCs/>
                <w:lang w:val="en-IN"/>
              </w:rPr>
              <w:t xml:space="preserve">Note: </w:t>
            </w:r>
            <w:r w:rsidRPr="00425C8F">
              <w:rPr>
                <w:lang w:val="en-IN"/>
              </w:rPr>
              <w:t>Between MSISDN, LOGINID and EXTCODE value of one of them must be present, i.e. MSISDN or LOGINID or EXTCODE. All of them can also be present in the request</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MSISDN2</w:t>
            </w:r>
          </w:p>
        </w:tc>
        <w:tc>
          <w:tcPr>
            <w:tcW w:w="1800" w:type="dxa"/>
          </w:tcPr>
          <w:p w:rsidR="00CD5C68" w:rsidRPr="00425C8F" w:rsidRDefault="00CD5C68" w:rsidP="00940B20">
            <w:pPr>
              <w:pStyle w:val="Tablecontent"/>
              <w:rPr>
                <w:lang w:val="en-IN"/>
              </w:rPr>
            </w:pPr>
            <w:r w:rsidRPr="00425C8F">
              <w:rPr>
                <w:lang w:val="en-IN"/>
              </w:rPr>
              <w:t>Channel user2 MSISDN</w:t>
            </w:r>
          </w:p>
        </w:tc>
        <w:tc>
          <w:tcPr>
            <w:tcW w:w="1980" w:type="dxa"/>
          </w:tcPr>
          <w:p w:rsidR="00CD5C68" w:rsidRPr="00425C8F" w:rsidRDefault="00CD5C68" w:rsidP="00940B20">
            <w:pPr>
              <w:pStyle w:val="Tablecontent"/>
              <w:rPr>
                <w:lang w:val="en-IN"/>
              </w:rPr>
            </w:pPr>
            <w:r w:rsidRPr="00425C8F">
              <w:rPr>
                <w:lang w:val="en-IN"/>
              </w:rPr>
              <w:t>All MSISDN should be in national dial format i.e. without country code.</w:t>
            </w:r>
          </w:p>
        </w:tc>
        <w:tc>
          <w:tcPr>
            <w:tcW w:w="1260" w:type="dxa"/>
          </w:tcPr>
          <w:p w:rsidR="00CD5C68" w:rsidRPr="00425C8F" w:rsidRDefault="00CD5C68" w:rsidP="00940B20">
            <w:pPr>
              <w:pStyle w:val="Tablecontent"/>
              <w:rPr>
                <w:lang w:val="en-IN"/>
              </w:rPr>
            </w:pPr>
            <w:r w:rsidRPr="00425C8F">
              <w:rPr>
                <w:lang w:val="en-IN"/>
              </w:rPr>
              <w:t>9942222</w:t>
            </w:r>
          </w:p>
        </w:tc>
        <w:tc>
          <w:tcPr>
            <w:tcW w:w="1260" w:type="dxa"/>
          </w:tcPr>
          <w:p w:rsidR="00CD5C68" w:rsidRPr="00425C8F" w:rsidRDefault="00CD5C68" w:rsidP="00940B20">
            <w:pPr>
              <w:pStyle w:val="Tablecontent"/>
              <w:rPr>
                <w:lang w:val="en-IN"/>
              </w:rPr>
            </w:pPr>
            <w:r w:rsidRPr="00425C8F">
              <w:rPr>
                <w:lang w:val="en-IN"/>
              </w:rPr>
              <w:t>N (15)</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LOGINID2</w:t>
            </w:r>
          </w:p>
        </w:tc>
        <w:tc>
          <w:tcPr>
            <w:tcW w:w="1800" w:type="dxa"/>
          </w:tcPr>
          <w:p w:rsidR="00CD5C68" w:rsidRPr="00425C8F" w:rsidRDefault="00CD5C68" w:rsidP="00940B20">
            <w:pPr>
              <w:pStyle w:val="Tablecontent"/>
              <w:rPr>
                <w:lang w:val="en-IN"/>
              </w:rPr>
            </w:pPr>
            <w:r w:rsidRPr="00425C8F">
              <w:rPr>
                <w:lang w:val="en-IN"/>
              </w:rPr>
              <w:t>Channel user2 loginid</w:t>
            </w:r>
          </w:p>
        </w:tc>
        <w:tc>
          <w:tcPr>
            <w:tcW w:w="1980" w:type="dxa"/>
          </w:tcPr>
          <w:p w:rsidR="00CD5C68" w:rsidRPr="00425C8F" w:rsidRDefault="00CD5C68" w:rsidP="00940B20">
            <w:pPr>
              <w:pStyle w:val="Tablecontent"/>
              <w:rPr>
                <w:lang w:val="en-IN"/>
              </w:rPr>
            </w:pPr>
            <w:r w:rsidRPr="00425C8F">
              <w:rPr>
                <w:lang w:val="en-IN"/>
              </w:rPr>
              <w:t>Login id of the payee (Channel user)</w:t>
            </w:r>
          </w:p>
        </w:tc>
        <w:tc>
          <w:tcPr>
            <w:tcW w:w="1260" w:type="dxa"/>
          </w:tcPr>
          <w:p w:rsidR="00CD5C68" w:rsidRPr="00425C8F" w:rsidRDefault="00CD5C68" w:rsidP="00940B20">
            <w:pPr>
              <w:pStyle w:val="Tablecontent"/>
              <w:rPr>
                <w:lang w:val="en-IN"/>
              </w:rPr>
            </w:pPr>
            <w:r w:rsidRPr="00425C8F">
              <w:rPr>
                <w:lang w:val="en-IN"/>
              </w:rPr>
              <w:t>Ma_c</w:t>
            </w:r>
          </w:p>
        </w:tc>
        <w:tc>
          <w:tcPr>
            <w:tcW w:w="1260" w:type="dxa"/>
          </w:tcPr>
          <w:p w:rsidR="00CD5C68" w:rsidRPr="00425C8F" w:rsidRDefault="00CD5C68" w:rsidP="00940B20">
            <w:pPr>
              <w:pStyle w:val="Tablecontent"/>
              <w:rPr>
                <w:lang w:val="en-IN"/>
              </w:rPr>
            </w:pPr>
            <w:r w:rsidRPr="00425C8F">
              <w:rPr>
                <w:lang w:val="en-IN"/>
              </w:rPr>
              <w:t>A(20)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EXTCODE2</w:t>
            </w:r>
          </w:p>
        </w:tc>
        <w:tc>
          <w:tcPr>
            <w:tcW w:w="1800" w:type="dxa"/>
          </w:tcPr>
          <w:p w:rsidR="00CD5C68" w:rsidRPr="00425C8F" w:rsidRDefault="00CD5C68" w:rsidP="00940B20">
            <w:pPr>
              <w:pStyle w:val="Tablecontent"/>
              <w:rPr>
                <w:lang w:val="en-IN"/>
              </w:rPr>
            </w:pPr>
            <w:r w:rsidRPr="00425C8F">
              <w:rPr>
                <w:lang w:val="en-IN"/>
              </w:rPr>
              <w:t>Channel user2 Unique External Code</w:t>
            </w:r>
          </w:p>
        </w:tc>
        <w:tc>
          <w:tcPr>
            <w:tcW w:w="1980" w:type="dxa"/>
          </w:tcPr>
          <w:p w:rsidR="00CD5C68" w:rsidRPr="00425C8F" w:rsidRDefault="00CD5C68" w:rsidP="00940B20">
            <w:pPr>
              <w:pStyle w:val="Tablecontent"/>
              <w:rPr>
                <w:lang w:val="en-IN"/>
              </w:rPr>
            </w:pPr>
            <w:r w:rsidRPr="00425C8F">
              <w:rPr>
                <w:lang w:val="en-IN"/>
              </w:rPr>
              <w:t>Unique external code of the Channel user</w:t>
            </w:r>
          </w:p>
        </w:tc>
        <w:tc>
          <w:tcPr>
            <w:tcW w:w="1260" w:type="dxa"/>
          </w:tcPr>
          <w:p w:rsidR="00CD5C68" w:rsidRPr="00425C8F" w:rsidRDefault="00CD5C68" w:rsidP="00940B20">
            <w:pPr>
              <w:pStyle w:val="Tablecontent"/>
              <w:rPr>
                <w:lang w:val="en-IN"/>
              </w:rPr>
            </w:pPr>
            <w:r w:rsidRPr="00425C8F">
              <w:rPr>
                <w:lang w:val="en-IN"/>
              </w:rPr>
              <w:t>145</w:t>
            </w:r>
          </w:p>
        </w:tc>
        <w:tc>
          <w:tcPr>
            <w:tcW w:w="1260" w:type="dxa"/>
          </w:tcPr>
          <w:p w:rsidR="00CD5C68" w:rsidRPr="00425C8F" w:rsidRDefault="00CD5C68" w:rsidP="00940B20">
            <w:pPr>
              <w:pStyle w:val="Tablecontent"/>
              <w:rPr>
                <w:lang w:val="en-IN"/>
              </w:rPr>
            </w:pPr>
            <w:r w:rsidRPr="00425C8F">
              <w:rPr>
                <w:lang w:val="en-IN"/>
              </w:rPr>
              <w:t>A(10)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9467" w:type="dxa"/>
            <w:gridSpan w:val="6"/>
          </w:tcPr>
          <w:p w:rsidR="00CD5C68" w:rsidRPr="00425C8F" w:rsidRDefault="00CD5C68" w:rsidP="00940B20">
            <w:pPr>
              <w:pStyle w:val="Tablecontent"/>
              <w:rPr>
                <w:lang w:val="en-IN"/>
              </w:rPr>
            </w:pPr>
            <w:r w:rsidRPr="00425C8F">
              <w:rPr>
                <w:b/>
                <w:bCs/>
                <w:lang w:val="en-IN"/>
              </w:rPr>
              <w:t xml:space="preserve">Note: </w:t>
            </w:r>
            <w:r w:rsidRPr="00425C8F">
              <w:rPr>
                <w:lang w:val="en-IN"/>
              </w:rPr>
              <w:t>Between MSISDN2, LOGINID2 and EXTCODE2 value of one of them must be present, i.e. MSISDN or LOGINID or EXTCODE. All of them can also be present in request</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PRODUCTCODE</w:t>
            </w:r>
          </w:p>
        </w:tc>
        <w:tc>
          <w:tcPr>
            <w:tcW w:w="1800" w:type="dxa"/>
          </w:tcPr>
          <w:p w:rsidR="00CD5C68" w:rsidRPr="00425C8F" w:rsidRDefault="00CD5C68" w:rsidP="00940B20">
            <w:pPr>
              <w:pStyle w:val="Tablecontent"/>
              <w:rPr>
                <w:lang w:val="en-IN"/>
              </w:rPr>
            </w:pPr>
            <w:r w:rsidRPr="00425C8F">
              <w:rPr>
                <w:lang w:val="en-IN"/>
              </w:rPr>
              <w:t>Product short code</w:t>
            </w:r>
          </w:p>
        </w:tc>
        <w:tc>
          <w:tcPr>
            <w:tcW w:w="1980" w:type="dxa"/>
          </w:tcPr>
          <w:p w:rsidR="00CD5C68" w:rsidRPr="00425C8F" w:rsidRDefault="00CD5C68" w:rsidP="00940B20">
            <w:pPr>
              <w:pStyle w:val="Tablecontent"/>
              <w:rPr>
                <w:lang w:val="en-IN"/>
              </w:rPr>
            </w:pPr>
            <w:r w:rsidRPr="00425C8F">
              <w:rPr>
                <w:lang w:val="en-IN"/>
              </w:rPr>
              <w:t>101</w:t>
            </w:r>
          </w:p>
        </w:tc>
        <w:tc>
          <w:tcPr>
            <w:tcW w:w="1260" w:type="dxa"/>
          </w:tcPr>
          <w:p w:rsidR="00CD5C68" w:rsidRPr="00425C8F" w:rsidRDefault="00CD5C68" w:rsidP="00940B20">
            <w:pPr>
              <w:pStyle w:val="Tablecontent"/>
              <w:rPr>
                <w:lang w:val="en-IN"/>
              </w:rPr>
            </w:pPr>
            <w:r w:rsidRPr="00425C8F">
              <w:rPr>
                <w:lang w:val="en-IN"/>
              </w:rPr>
              <w:t>5</w:t>
            </w:r>
          </w:p>
        </w:tc>
        <w:tc>
          <w:tcPr>
            <w:tcW w:w="1260" w:type="dxa"/>
          </w:tcPr>
          <w:p w:rsidR="00CD5C68" w:rsidRPr="00425C8F" w:rsidRDefault="00CD5C68" w:rsidP="00940B20">
            <w:pPr>
              <w:pStyle w:val="Tablecontent"/>
              <w:rPr>
                <w:lang w:val="en-IN"/>
              </w:rPr>
            </w:pPr>
            <w:r w:rsidRPr="00425C8F">
              <w:rPr>
                <w:lang w:val="en-IN"/>
              </w:rPr>
              <w:t>O</w:t>
            </w:r>
          </w:p>
        </w:tc>
        <w:tc>
          <w:tcPr>
            <w:tcW w:w="1440" w:type="dxa"/>
          </w:tcPr>
          <w:p w:rsidR="00CD5C68" w:rsidRPr="00425C8F" w:rsidRDefault="00CD5C68" w:rsidP="00940B20">
            <w:pPr>
              <w:pStyle w:val="Tablecontent"/>
              <w:rPr>
                <w:lang w:val="en-IN"/>
              </w:rPr>
            </w:pPr>
            <w:r w:rsidRPr="00425C8F">
              <w:rPr>
                <w:lang w:val="en-IN"/>
              </w:rPr>
              <w:t>Product short code .fixed value 101 should be used.</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QTY</w:t>
            </w:r>
          </w:p>
        </w:tc>
        <w:tc>
          <w:tcPr>
            <w:tcW w:w="1800" w:type="dxa"/>
          </w:tcPr>
          <w:p w:rsidR="00CD5C68" w:rsidRPr="00425C8F" w:rsidRDefault="00CD5C68" w:rsidP="00940B20">
            <w:pPr>
              <w:pStyle w:val="Tablecontent"/>
              <w:rPr>
                <w:lang w:val="en-IN"/>
              </w:rPr>
            </w:pPr>
            <w:r w:rsidRPr="00425C8F">
              <w:rPr>
                <w:lang w:val="en-IN"/>
              </w:rPr>
              <w:t>Quantity that needs to be transferred</w:t>
            </w:r>
          </w:p>
        </w:tc>
        <w:tc>
          <w:tcPr>
            <w:tcW w:w="1980" w:type="dxa"/>
          </w:tcPr>
          <w:p w:rsidR="00CD5C68" w:rsidRPr="00425C8F" w:rsidRDefault="00CD5C68" w:rsidP="00940B20">
            <w:pPr>
              <w:pStyle w:val="Tablecontent"/>
              <w:rPr>
                <w:lang w:val="en-IN"/>
              </w:rPr>
            </w:pPr>
            <w:r w:rsidRPr="00425C8F">
              <w:rPr>
                <w:lang w:val="en-IN"/>
              </w:rPr>
              <w:t>Quantity to be transferred</w:t>
            </w:r>
          </w:p>
        </w:tc>
        <w:tc>
          <w:tcPr>
            <w:tcW w:w="1260" w:type="dxa"/>
          </w:tcPr>
          <w:p w:rsidR="00CD5C68" w:rsidRPr="00425C8F" w:rsidRDefault="00CD5C68" w:rsidP="00940B20">
            <w:pPr>
              <w:pStyle w:val="Tablecontent"/>
              <w:rPr>
                <w:lang w:val="en-IN"/>
              </w:rPr>
            </w:pPr>
            <w:r w:rsidRPr="00425C8F">
              <w:rPr>
                <w:lang w:val="en-IN"/>
              </w:rPr>
              <w:t>50055</w:t>
            </w:r>
          </w:p>
          <w:p w:rsidR="00CD5C68" w:rsidRPr="00425C8F" w:rsidRDefault="00CD5C68" w:rsidP="00940B20">
            <w:pPr>
              <w:pStyle w:val="Tablecontent"/>
              <w:rPr>
                <w:lang w:val="en-IN"/>
              </w:rPr>
            </w:pPr>
          </w:p>
        </w:tc>
        <w:tc>
          <w:tcPr>
            <w:tcW w:w="1260" w:type="dxa"/>
          </w:tcPr>
          <w:p w:rsidR="00CD5C68" w:rsidRPr="00425C8F" w:rsidRDefault="00CD5C68" w:rsidP="00940B20">
            <w:pPr>
              <w:pStyle w:val="Tablecontent"/>
              <w:rPr>
                <w:lang w:val="en-IN"/>
              </w:rPr>
            </w:pPr>
            <w:r w:rsidRPr="00425C8F">
              <w:rPr>
                <w:lang w:val="en-IN"/>
              </w:rPr>
              <w:t>N (20)</w:t>
            </w:r>
          </w:p>
        </w:tc>
        <w:tc>
          <w:tcPr>
            <w:tcW w:w="144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LANGUAGE1</w:t>
            </w:r>
          </w:p>
        </w:tc>
        <w:tc>
          <w:tcPr>
            <w:tcW w:w="1800" w:type="dxa"/>
          </w:tcPr>
          <w:p w:rsidR="00CD5C68" w:rsidRPr="00425C8F" w:rsidRDefault="00CD5C68" w:rsidP="00940B20">
            <w:pPr>
              <w:pStyle w:val="Tablecontent"/>
              <w:rPr>
                <w:lang w:val="en-IN"/>
              </w:rPr>
            </w:pPr>
            <w:r w:rsidRPr="00425C8F">
              <w:rPr>
                <w:lang w:val="en-IN"/>
              </w:rPr>
              <w:t>Sender Channel user’s notification language</w:t>
            </w:r>
          </w:p>
        </w:tc>
        <w:tc>
          <w:tcPr>
            <w:tcW w:w="1980" w:type="dxa"/>
          </w:tcPr>
          <w:p w:rsidR="00CD5C68" w:rsidRPr="00425C8F" w:rsidRDefault="00CD5C68" w:rsidP="00940B20">
            <w:pPr>
              <w:pStyle w:val="Tablecontent"/>
              <w:rPr>
                <w:lang w:val="en-IN"/>
              </w:rPr>
            </w:pPr>
            <w:r w:rsidRPr="00425C8F">
              <w:rPr>
                <w:lang w:val="en-IN"/>
              </w:rPr>
              <w:t>Numeric only, Channel user Language Code</w:t>
            </w:r>
          </w:p>
          <w:p w:rsidR="00CD5C68" w:rsidRPr="00425C8F" w:rsidRDefault="00CD5C68" w:rsidP="00940B20">
            <w:pPr>
              <w:pStyle w:val="Tablecontent"/>
              <w:rPr>
                <w:lang w:val="en-IN"/>
              </w:rPr>
            </w:pPr>
            <w:r w:rsidRPr="00425C8F">
              <w:rPr>
                <w:lang w:val="en-IN"/>
              </w:rPr>
              <w:t xml:space="preserve">This code must be defined in </w:t>
            </w:r>
            <w:r w:rsidR="007C479A" w:rsidRPr="00425C8F">
              <w:rPr>
                <w:lang w:val="en-IN"/>
              </w:rPr>
              <w:t>PreTUPS</w:t>
            </w:r>
            <w:r w:rsidRPr="00425C8F">
              <w:rPr>
                <w:lang w:val="en-IN"/>
              </w:rPr>
              <w:t xml:space="preserve"> system.</w:t>
            </w:r>
          </w:p>
        </w:tc>
        <w:tc>
          <w:tcPr>
            <w:tcW w:w="1260" w:type="dxa"/>
          </w:tcPr>
          <w:p w:rsidR="00CD5C68" w:rsidRPr="00425C8F" w:rsidRDefault="00CD5C68" w:rsidP="00940B20">
            <w:pPr>
              <w:pStyle w:val="Tablecontent"/>
              <w:rPr>
                <w:lang w:val="en-IN"/>
              </w:rPr>
            </w:pPr>
            <w:r w:rsidRPr="00425C8F">
              <w:rPr>
                <w:lang w:val="en-IN"/>
              </w:rPr>
              <w:t>0</w:t>
            </w:r>
          </w:p>
        </w:tc>
        <w:tc>
          <w:tcPr>
            <w:tcW w:w="1260" w:type="dxa"/>
          </w:tcPr>
          <w:p w:rsidR="00CD5C68" w:rsidRPr="00425C8F" w:rsidRDefault="00CD5C68" w:rsidP="00940B20">
            <w:pPr>
              <w:pStyle w:val="Tablecontent"/>
              <w:rPr>
                <w:lang w:val="en-IN"/>
              </w:rPr>
            </w:pPr>
            <w:r w:rsidRPr="00425C8F">
              <w:rPr>
                <w:lang w:val="en-IN"/>
              </w:rPr>
              <w:t>A (10)</w:t>
            </w:r>
          </w:p>
        </w:tc>
        <w:tc>
          <w:tcPr>
            <w:tcW w:w="1440" w:type="dxa"/>
          </w:tcPr>
          <w:p w:rsidR="00CD5C68" w:rsidRPr="00425C8F" w:rsidRDefault="00CD5C68" w:rsidP="00940B20">
            <w:pPr>
              <w:pStyle w:val="Tablecontent"/>
              <w:rPr>
                <w:lang w:val="en-IN"/>
              </w:rPr>
            </w:pPr>
            <w:r w:rsidRPr="00425C8F">
              <w:rPr>
                <w:lang w:val="en-IN"/>
              </w:rPr>
              <w:t>O (Tag is mandatory)</w:t>
            </w:r>
          </w:p>
          <w:p w:rsidR="00CD5C68" w:rsidRPr="00425C8F" w:rsidRDefault="00CD5C68" w:rsidP="00940B20">
            <w:pPr>
              <w:pStyle w:val="Tablecontent"/>
              <w:rPr>
                <w:lang w:val="en-IN"/>
              </w:rPr>
            </w:pPr>
            <w:r w:rsidRPr="00425C8F">
              <w:rPr>
                <w:lang w:val="en-IN"/>
              </w:rPr>
              <w:t>Default value 0</w:t>
            </w:r>
          </w:p>
        </w:tc>
      </w:tr>
    </w:tbl>
    <w:p w:rsidR="00CD5C68" w:rsidRPr="00425C8F" w:rsidRDefault="00CD5C68" w:rsidP="00CD5C68">
      <w:pPr>
        <w:pStyle w:val="BodyText2"/>
        <w:rPr>
          <w:lang w:val="en-IN"/>
        </w:rPr>
      </w:pPr>
    </w:p>
    <w:p w:rsidR="00CD5C68" w:rsidRPr="00425C8F" w:rsidRDefault="00CD5C68" w:rsidP="001E6309">
      <w:pPr>
        <w:pStyle w:val="Heading"/>
        <w:rPr>
          <w:color w:val="auto"/>
        </w:rPr>
      </w:pPr>
      <w:bookmarkStart w:id="252" w:name="_Toc256517368"/>
      <w:bookmarkStart w:id="253" w:name="_Toc368313805"/>
      <w:r w:rsidRPr="00425C8F">
        <w:rPr>
          <w:color w:val="auto"/>
        </w:rPr>
        <w:t>XML Response format:</w:t>
      </w:r>
      <w:bookmarkEnd w:id="252"/>
      <w:bookmarkEnd w:id="253"/>
    </w:p>
    <w:p w:rsidR="00CD5C68" w:rsidRPr="00425C8F" w:rsidRDefault="00CD5C68" w:rsidP="00CD5C68">
      <w:pPr>
        <w:pStyle w:val="BodyText2"/>
        <w:jc w:val="left"/>
        <w:rPr>
          <w:lang w:val="en-IN"/>
        </w:rPr>
      </w:pPr>
      <w:r w:rsidRPr="00425C8F">
        <w:rPr>
          <w:lang w:val="en-IN"/>
        </w:rPr>
        <w:t xml:space="preserve">The External System will receive response for C2C withdraw to channel user from </w:t>
      </w:r>
      <w:r w:rsidR="007C479A" w:rsidRPr="00425C8F">
        <w:rPr>
          <w:lang w:val="en-IN"/>
        </w:rPr>
        <w:t>PreTUPS</w:t>
      </w:r>
      <w:r w:rsidRPr="00425C8F">
        <w:rPr>
          <w:lang w:val="en-IN"/>
        </w:rPr>
        <w:t xml:space="preserve"> system. The request format and details of request are mentioned below.</w:t>
      </w:r>
    </w:p>
    <w:p w:rsidR="00CD5C68" w:rsidRPr="00425C8F" w:rsidRDefault="00CD5C68" w:rsidP="00CD5C68">
      <w:pPr>
        <w:pStyle w:val="BodyText2"/>
        <w:rPr>
          <w:lang w:val="en-IN"/>
        </w:rPr>
      </w:pPr>
    </w:p>
    <w:p w:rsidR="00CD5C68" w:rsidRPr="00425C8F" w:rsidRDefault="00CD5C68" w:rsidP="00CD5C68">
      <w:pPr>
        <w:pStyle w:val="BodyText2"/>
        <w:rPr>
          <w:lang w:val="en-IN"/>
        </w:rPr>
      </w:pPr>
    </w:p>
    <w:p w:rsidR="00CD5C68" w:rsidRPr="00425C8F" w:rsidRDefault="00CD5C68" w:rsidP="00420234">
      <w:pPr>
        <w:pStyle w:val="Code"/>
        <w:ind w:left="0"/>
        <w:rPr>
          <w:lang w:val="en-IN"/>
        </w:rPr>
      </w:pPr>
      <w:proofErr w:type="gramStart"/>
      <w:r w:rsidRPr="00425C8F">
        <w:rPr>
          <w:lang w:val="en-IN"/>
        </w:rPr>
        <w:t>&lt;?xml</w:t>
      </w:r>
      <w:proofErr w:type="gramEnd"/>
      <w:r w:rsidRPr="00425C8F">
        <w:rPr>
          <w:lang w:val="en-IN"/>
        </w:rPr>
        <w:t xml:space="preserve"> version="1.0"?&gt;</w:t>
      </w:r>
    </w:p>
    <w:p w:rsidR="00CD5C68" w:rsidRPr="00425C8F" w:rsidRDefault="00CD5C68" w:rsidP="00420234">
      <w:pPr>
        <w:pStyle w:val="Code"/>
        <w:ind w:left="0"/>
        <w:rPr>
          <w:lang w:val="en-IN"/>
        </w:rPr>
      </w:pPr>
      <w:r w:rsidRPr="00425C8F">
        <w:rPr>
          <w:lang w:val="en-IN"/>
        </w:rPr>
        <w:t xml:space="preserve">&lt;COMMAND&gt; </w:t>
      </w:r>
    </w:p>
    <w:p w:rsidR="00CD5C68" w:rsidRPr="00425C8F" w:rsidRDefault="00CD5C68" w:rsidP="00420234">
      <w:pPr>
        <w:pStyle w:val="Code"/>
        <w:ind w:left="720"/>
        <w:rPr>
          <w:lang w:val="en-IN"/>
        </w:rPr>
      </w:pPr>
      <w:r w:rsidRPr="00425C8F">
        <w:rPr>
          <w:lang w:val="en-IN"/>
        </w:rPr>
        <w:t>&lt;TYPE&gt;</w:t>
      </w:r>
      <w:r w:rsidRPr="00425C8F">
        <w:rPr>
          <w:b/>
          <w:bCs/>
          <w:lang w:val="en-IN"/>
        </w:rPr>
        <w:t>EXC2CWDRESP</w:t>
      </w:r>
      <w:r w:rsidRPr="00425C8F">
        <w:rPr>
          <w:lang w:val="en-IN"/>
        </w:rPr>
        <w:t xml:space="preserve">&lt;/TYPE&gt;    </w:t>
      </w:r>
      <w:r w:rsidRPr="00425C8F">
        <w:rPr>
          <w:lang w:val="en-IN"/>
        </w:rPr>
        <w:tab/>
      </w:r>
      <w:r w:rsidRPr="00425C8F">
        <w:rPr>
          <w:lang w:val="en-IN"/>
        </w:rPr>
        <w:tab/>
      </w:r>
    </w:p>
    <w:p w:rsidR="00CD5C68" w:rsidRPr="00425C8F" w:rsidRDefault="00CD5C68" w:rsidP="00420234">
      <w:pPr>
        <w:pStyle w:val="Code"/>
        <w:ind w:left="720"/>
        <w:rPr>
          <w:lang w:val="en-IN"/>
        </w:rPr>
      </w:pPr>
      <w:r w:rsidRPr="00425C8F">
        <w:rPr>
          <w:lang w:val="en-IN"/>
        </w:rPr>
        <w:t>&lt;TXNSTATUS&gt;</w:t>
      </w:r>
      <w:r w:rsidRPr="00425C8F">
        <w:rPr>
          <w:i/>
          <w:iCs/>
          <w:lang w:val="en-IN"/>
        </w:rPr>
        <w:t>&lt;</w:t>
      </w:r>
      <w:r w:rsidRPr="00425C8F">
        <w:rPr>
          <w:b/>
          <w:bCs/>
          <w:lang w:val="en-IN"/>
        </w:rPr>
        <w:t>Transaction Status</w:t>
      </w:r>
      <w:r w:rsidRPr="00425C8F">
        <w:rPr>
          <w:i/>
          <w:iCs/>
          <w:lang w:val="en-IN"/>
        </w:rPr>
        <w:t>&gt;</w:t>
      </w:r>
      <w:r w:rsidR="00844401">
        <w:rPr>
          <w:lang w:val="en-IN"/>
        </w:rPr>
        <w:t>&lt;/TXNSTATUS</w:t>
      </w:r>
      <w:r w:rsidRPr="00425C8F">
        <w:rPr>
          <w:lang w:val="en-IN"/>
        </w:rPr>
        <w:t>&gt;</w:t>
      </w:r>
    </w:p>
    <w:p w:rsidR="00CD5C68" w:rsidRPr="00425C8F" w:rsidRDefault="00CD5C68" w:rsidP="00420234">
      <w:pPr>
        <w:pStyle w:val="Code"/>
        <w:ind w:left="720"/>
        <w:rPr>
          <w:lang w:val="en-IN"/>
        </w:rPr>
      </w:pPr>
      <w:r w:rsidRPr="00425C8F">
        <w:rPr>
          <w:lang w:val="en-IN"/>
        </w:rPr>
        <w:t>&lt;DATE&gt;&lt;</w:t>
      </w:r>
      <w:r w:rsidRPr="00425C8F">
        <w:rPr>
          <w:b/>
          <w:bCs/>
          <w:lang w:val="en-IN"/>
        </w:rPr>
        <w:t>Date and time</w:t>
      </w:r>
      <w:r w:rsidRPr="00425C8F">
        <w:rPr>
          <w:lang w:val="en-IN"/>
        </w:rPr>
        <w:t>&gt;&lt;/DATE&gt;</w:t>
      </w:r>
    </w:p>
    <w:p w:rsidR="00CD5C68" w:rsidRPr="00425C8F" w:rsidRDefault="00CD5C68" w:rsidP="00420234">
      <w:pPr>
        <w:pStyle w:val="Code"/>
        <w:ind w:left="720"/>
        <w:rPr>
          <w:lang w:val="en-IN"/>
        </w:rPr>
      </w:pPr>
      <w:r w:rsidRPr="00425C8F">
        <w:rPr>
          <w:lang w:val="en-IN"/>
        </w:rPr>
        <w:t>&lt;EXTREFNUM&gt;&lt;</w:t>
      </w:r>
      <w:r w:rsidRPr="00425C8F">
        <w:rPr>
          <w:b/>
          <w:bCs/>
          <w:lang w:val="en-IN"/>
        </w:rPr>
        <w:t>Unique Reference number in the external system</w:t>
      </w:r>
      <w:r w:rsidRPr="00425C8F">
        <w:rPr>
          <w:lang w:val="en-IN"/>
        </w:rPr>
        <w:t>&gt;&lt;/EXTREFNUM&gt;</w:t>
      </w:r>
    </w:p>
    <w:p w:rsidR="00CD5C68" w:rsidRPr="00425C8F" w:rsidRDefault="00CD5C68" w:rsidP="00420234">
      <w:pPr>
        <w:pStyle w:val="Code"/>
        <w:ind w:left="720"/>
        <w:rPr>
          <w:lang w:val="en-IN"/>
        </w:rPr>
      </w:pPr>
      <w:r w:rsidRPr="00425C8F">
        <w:rPr>
          <w:lang w:val="en-IN"/>
        </w:rPr>
        <w:t>&lt;TXNID&gt;</w:t>
      </w:r>
      <w:r w:rsidRPr="00425C8F">
        <w:rPr>
          <w:i/>
          <w:iCs/>
          <w:lang w:val="en-IN"/>
        </w:rPr>
        <w:t>&lt;</w:t>
      </w:r>
      <w:r w:rsidR="007C479A" w:rsidRPr="00425C8F">
        <w:rPr>
          <w:b/>
          <w:bCs/>
          <w:lang w:val="en-IN"/>
        </w:rPr>
        <w:t>PreTUPS</w:t>
      </w:r>
      <w:r w:rsidRPr="00425C8F">
        <w:rPr>
          <w:b/>
          <w:bCs/>
          <w:lang w:val="en-IN"/>
        </w:rPr>
        <w:t xml:space="preserve"> Transaction ID</w:t>
      </w:r>
      <w:r w:rsidRPr="00425C8F">
        <w:rPr>
          <w:i/>
          <w:iCs/>
          <w:lang w:val="en-IN"/>
        </w:rPr>
        <w:t>&gt;</w:t>
      </w:r>
      <w:r w:rsidRPr="00425C8F">
        <w:rPr>
          <w:lang w:val="en-IN"/>
        </w:rPr>
        <w:t>&lt;/TXNID&gt;</w:t>
      </w:r>
    </w:p>
    <w:p w:rsidR="00CD5C68" w:rsidRPr="00425C8F" w:rsidRDefault="00CD5C68" w:rsidP="00420234">
      <w:pPr>
        <w:pStyle w:val="Code"/>
        <w:ind w:left="720"/>
        <w:rPr>
          <w:lang w:val="en-IN"/>
        </w:rPr>
      </w:pPr>
      <w:r w:rsidRPr="00425C8F">
        <w:rPr>
          <w:lang w:val="en-IN"/>
        </w:rPr>
        <w:t>&lt;MESSAGE&gt;&lt;</w:t>
      </w:r>
      <w:r w:rsidRPr="00425C8F">
        <w:rPr>
          <w:b/>
          <w:bCs/>
          <w:lang w:val="en-IN"/>
        </w:rPr>
        <w:t>Transaction Message</w:t>
      </w:r>
      <w:r w:rsidRPr="00425C8F">
        <w:rPr>
          <w:lang w:val="en-IN"/>
        </w:rPr>
        <w:t>&gt;&lt;/MESSAGE&gt;</w:t>
      </w:r>
    </w:p>
    <w:p w:rsidR="00CD5C68" w:rsidRPr="00425C8F" w:rsidRDefault="00CD5C68" w:rsidP="00420234">
      <w:pPr>
        <w:pStyle w:val="Code"/>
        <w:ind w:left="0"/>
        <w:rPr>
          <w:lang w:val="en-IN"/>
        </w:rPr>
      </w:pPr>
      <w:r w:rsidRPr="00425C8F">
        <w:rPr>
          <w:lang w:val="en-IN"/>
        </w:rPr>
        <w:t>&lt;/COMMAND&gt;</w:t>
      </w:r>
    </w:p>
    <w:p w:rsidR="00CD5C68" w:rsidRPr="00425C8F" w:rsidRDefault="00CD5C68" w:rsidP="001E6309">
      <w:pPr>
        <w:pStyle w:val="Heading"/>
        <w:rPr>
          <w:color w:val="auto"/>
        </w:rPr>
      </w:pPr>
      <w:r w:rsidRPr="00425C8F">
        <w:rPr>
          <w:color w:val="auto"/>
        </w:rPr>
        <w:t>Field Details</w:t>
      </w:r>
    </w:p>
    <w:tbl>
      <w:tblPr>
        <w:tblW w:w="95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800"/>
        <w:gridCol w:w="2340"/>
        <w:gridCol w:w="1260"/>
        <w:gridCol w:w="1260"/>
        <w:gridCol w:w="1496"/>
      </w:tblGrid>
      <w:tr w:rsidR="00CD5C68" w:rsidRPr="00425C8F" w:rsidTr="00420234">
        <w:trPr>
          <w:trHeight w:val="277"/>
          <w:tblHeader/>
        </w:trPr>
        <w:tc>
          <w:tcPr>
            <w:tcW w:w="144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800" w:type="dxa"/>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340" w:type="dxa"/>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96" w:type="dxa"/>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TYPE</w:t>
            </w:r>
          </w:p>
        </w:tc>
        <w:tc>
          <w:tcPr>
            <w:tcW w:w="1800" w:type="dxa"/>
          </w:tcPr>
          <w:p w:rsidR="00CD5C68" w:rsidRPr="00425C8F" w:rsidRDefault="00CD5C68" w:rsidP="00940B20">
            <w:pPr>
              <w:pStyle w:val="Tablecontent"/>
              <w:rPr>
                <w:lang w:val="en-IN"/>
              </w:rPr>
            </w:pPr>
            <w:r w:rsidRPr="00425C8F">
              <w:rPr>
                <w:lang w:val="en-IN"/>
              </w:rPr>
              <w:t>Response type</w:t>
            </w:r>
          </w:p>
        </w:tc>
        <w:tc>
          <w:tcPr>
            <w:tcW w:w="2340" w:type="dxa"/>
          </w:tcPr>
          <w:p w:rsidR="00CD5C68" w:rsidRPr="00425C8F" w:rsidRDefault="00CD5C68" w:rsidP="00940B20">
            <w:pPr>
              <w:pStyle w:val="Tablecontent"/>
              <w:rPr>
                <w:lang w:val="en-IN"/>
              </w:rPr>
            </w:pPr>
            <w:r w:rsidRPr="00425C8F">
              <w:rPr>
                <w:lang w:val="en-IN"/>
              </w:rPr>
              <w:t>Response Type</w:t>
            </w:r>
          </w:p>
        </w:tc>
        <w:tc>
          <w:tcPr>
            <w:tcW w:w="1260" w:type="dxa"/>
          </w:tcPr>
          <w:p w:rsidR="00CD5C68" w:rsidRPr="00425C8F" w:rsidRDefault="00CD5C68" w:rsidP="00940B20">
            <w:pPr>
              <w:pStyle w:val="Tablecontent"/>
              <w:rPr>
                <w:lang w:val="en-IN"/>
              </w:rPr>
            </w:pPr>
            <w:r w:rsidRPr="00425C8F">
              <w:rPr>
                <w:b/>
                <w:bCs/>
                <w:lang w:val="en-IN"/>
              </w:rPr>
              <w:t>EXC2CWDRESP</w:t>
            </w:r>
          </w:p>
        </w:tc>
        <w:tc>
          <w:tcPr>
            <w:tcW w:w="1260" w:type="dxa"/>
          </w:tcPr>
          <w:p w:rsidR="00CD5C68" w:rsidRPr="00425C8F" w:rsidRDefault="00CD5C68" w:rsidP="00940B20">
            <w:pPr>
              <w:pStyle w:val="Tablecontent"/>
              <w:rPr>
                <w:lang w:val="en-IN"/>
              </w:rPr>
            </w:pPr>
            <w:r w:rsidRPr="00425C8F">
              <w:rPr>
                <w:lang w:val="en-IN"/>
              </w:rPr>
              <w:t>A (20)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TXNSTATUS</w:t>
            </w:r>
          </w:p>
        </w:tc>
        <w:tc>
          <w:tcPr>
            <w:tcW w:w="1800" w:type="dxa"/>
          </w:tcPr>
          <w:p w:rsidR="00CD5C68" w:rsidRPr="00425C8F" w:rsidRDefault="00CD5C68" w:rsidP="00940B20">
            <w:pPr>
              <w:pStyle w:val="Tablecontent"/>
              <w:rPr>
                <w:lang w:val="en-IN"/>
              </w:rPr>
            </w:pPr>
            <w:r w:rsidRPr="00425C8F">
              <w:rPr>
                <w:lang w:val="en-IN"/>
              </w:rPr>
              <w:t>Transaction Status</w:t>
            </w:r>
          </w:p>
        </w:tc>
        <w:tc>
          <w:tcPr>
            <w:tcW w:w="2340" w:type="dxa"/>
          </w:tcPr>
          <w:p w:rsidR="00CD5C68" w:rsidRPr="00425C8F" w:rsidRDefault="00CD5C68" w:rsidP="00940B20">
            <w:pPr>
              <w:pStyle w:val="Tablecontent"/>
              <w:rPr>
                <w:lang w:val="en-IN"/>
              </w:rPr>
            </w:pPr>
            <w:r w:rsidRPr="00425C8F">
              <w:rPr>
                <w:lang w:val="en-IN"/>
              </w:rPr>
              <w:t>Status of the request</w:t>
            </w:r>
          </w:p>
          <w:p w:rsidR="00CD5C68" w:rsidRPr="00425C8F" w:rsidRDefault="00CD5C68" w:rsidP="00940B20">
            <w:pPr>
              <w:pStyle w:val="TableListBullet1"/>
              <w:jc w:val="left"/>
              <w:rPr>
                <w:lang w:val="en-IN"/>
              </w:rPr>
            </w:pPr>
            <w:r w:rsidRPr="00425C8F">
              <w:rPr>
                <w:lang w:val="en-IN"/>
              </w:rPr>
              <w:t xml:space="preserve">Transaction Status= 200 means Success, </w:t>
            </w:r>
          </w:p>
          <w:p w:rsidR="00CD5C68" w:rsidRPr="00425C8F" w:rsidRDefault="00CD5C68" w:rsidP="00940B20">
            <w:pPr>
              <w:pStyle w:val="TableListBullet1"/>
              <w:jc w:val="left"/>
              <w:rPr>
                <w:lang w:val="en-IN"/>
              </w:rPr>
            </w:pPr>
            <w:r w:rsidRPr="00425C8F">
              <w:rPr>
                <w:lang w:val="en-IN"/>
              </w:rPr>
              <w:t xml:space="preserve">Transaction Status Other than 200 means failed </w:t>
            </w:r>
          </w:p>
        </w:tc>
        <w:tc>
          <w:tcPr>
            <w:tcW w:w="1260" w:type="dxa"/>
          </w:tcPr>
          <w:p w:rsidR="00CD5C68" w:rsidRPr="00425C8F" w:rsidRDefault="00CD5C68" w:rsidP="00940B20">
            <w:pPr>
              <w:pStyle w:val="Tablecontent"/>
              <w:rPr>
                <w:lang w:val="en-IN"/>
              </w:rPr>
            </w:pPr>
            <w:r w:rsidRPr="00425C8F">
              <w:rPr>
                <w:lang w:val="en-IN"/>
              </w:rPr>
              <w:t>200</w:t>
            </w:r>
          </w:p>
        </w:tc>
        <w:tc>
          <w:tcPr>
            <w:tcW w:w="1260" w:type="dxa"/>
          </w:tcPr>
          <w:p w:rsidR="00CD5C68" w:rsidRPr="00425C8F" w:rsidRDefault="00CD5C68" w:rsidP="00940B20">
            <w:pPr>
              <w:pStyle w:val="Tablecontent"/>
              <w:rPr>
                <w:lang w:val="en-IN"/>
              </w:rPr>
            </w:pPr>
            <w:r w:rsidRPr="00425C8F">
              <w:rPr>
                <w:lang w:val="en-IN"/>
              </w:rPr>
              <w:t>N (10)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DATE</w:t>
            </w:r>
          </w:p>
        </w:tc>
        <w:tc>
          <w:tcPr>
            <w:tcW w:w="1800" w:type="dxa"/>
          </w:tcPr>
          <w:p w:rsidR="00CD5C68" w:rsidRPr="00425C8F" w:rsidRDefault="00CD5C68" w:rsidP="00940B20">
            <w:pPr>
              <w:pStyle w:val="Tablecontent"/>
              <w:rPr>
                <w:lang w:val="en-IN"/>
              </w:rPr>
            </w:pPr>
            <w:r w:rsidRPr="00425C8F">
              <w:rPr>
                <w:lang w:val="en-IN"/>
              </w:rPr>
              <w:t>Date and time</w:t>
            </w:r>
          </w:p>
        </w:tc>
        <w:tc>
          <w:tcPr>
            <w:tcW w:w="2340" w:type="dxa"/>
          </w:tcPr>
          <w:p w:rsidR="00CD5C68" w:rsidRPr="00425C8F" w:rsidRDefault="00CD5C68" w:rsidP="00940B20">
            <w:pPr>
              <w:pStyle w:val="Tablecontent"/>
              <w:rPr>
                <w:lang w:val="en-IN"/>
              </w:rPr>
            </w:pPr>
            <w:r w:rsidRPr="00425C8F">
              <w:rPr>
                <w:lang w:val="en-IN"/>
              </w:rPr>
              <w:t xml:space="preserve">Date and time on which response was sent from </w:t>
            </w:r>
            <w:r w:rsidR="007C479A" w:rsidRPr="00425C8F">
              <w:rPr>
                <w:lang w:val="en-IN"/>
              </w:rPr>
              <w:t>PreTUPS</w:t>
            </w:r>
            <w:r w:rsidRPr="00425C8F">
              <w:rPr>
                <w:lang w:val="en-IN"/>
              </w:rPr>
              <w:t>. HH are in 24 Hour format</w:t>
            </w:r>
          </w:p>
        </w:tc>
        <w:tc>
          <w:tcPr>
            <w:tcW w:w="1260" w:type="dxa"/>
          </w:tcPr>
          <w:p w:rsidR="00CD5C68" w:rsidRPr="00425C8F" w:rsidRDefault="00CD5C68" w:rsidP="00940B20">
            <w:pPr>
              <w:pStyle w:val="Tablecontent"/>
              <w:rPr>
                <w:lang w:val="en-IN"/>
              </w:rPr>
            </w:pPr>
            <w:r w:rsidRPr="00425C8F">
              <w:rPr>
                <w:lang w:val="en-IN"/>
              </w:rPr>
              <w:t>DD/MM/YYYY HH24:MI:SS</w:t>
            </w:r>
          </w:p>
        </w:tc>
        <w:tc>
          <w:tcPr>
            <w:tcW w:w="1260" w:type="dxa"/>
          </w:tcPr>
          <w:p w:rsidR="00CD5C68" w:rsidRPr="00425C8F" w:rsidRDefault="00CD5C68" w:rsidP="00940B20">
            <w:pPr>
              <w:pStyle w:val="Tablecontent"/>
              <w:rPr>
                <w:lang w:val="en-IN"/>
              </w:rPr>
            </w:pPr>
            <w:r w:rsidRPr="00425C8F">
              <w:rPr>
                <w:lang w:val="en-IN"/>
              </w:rPr>
              <w:t>D (20)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EXTREFNUM</w:t>
            </w:r>
          </w:p>
        </w:tc>
        <w:tc>
          <w:tcPr>
            <w:tcW w:w="1800" w:type="dxa"/>
          </w:tcPr>
          <w:p w:rsidR="00CD5C68" w:rsidRPr="00425C8F" w:rsidRDefault="00CD5C68" w:rsidP="00940B20">
            <w:pPr>
              <w:pStyle w:val="Tablecontent"/>
              <w:rPr>
                <w:lang w:val="en-IN"/>
              </w:rPr>
            </w:pPr>
            <w:r w:rsidRPr="00425C8F">
              <w:rPr>
                <w:lang w:val="en-IN"/>
              </w:rPr>
              <w:t>External Reference number</w:t>
            </w:r>
          </w:p>
        </w:tc>
        <w:tc>
          <w:tcPr>
            <w:tcW w:w="2340" w:type="dxa"/>
          </w:tcPr>
          <w:p w:rsidR="00CD5C68" w:rsidRPr="00425C8F" w:rsidRDefault="00CD5C68" w:rsidP="00940B20">
            <w:pPr>
              <w:pStyle w:val="Tablecontent"/>
              <w:rPr>
                <w:lang w:val="en-IN"/>
              </w:rPr>
            </w:pPr>
            <w:r w:rsidRPr="00425C8F">
              <w:rPr>
                <w:lang w:val="en-IN"/>
              </w:rPr>
              <w:t>Reference number that was passed by the external system</w:t>
            </w:r>
          </w:p>
        </w:tc>
        <w:tc>
          <w:tcPr>
            <w:tcW w:w="1260" w:type="dxa"/>
          </w:tcPr>
          <w:p w:rsidR="00CD5C68" w:rsidRPr="00425C8F" w:rsidRDefault="00CD5C68" w:rsidP="00940B20">
            <w:pPr>
              <w:pStyle w:val="Tablecontent"/>
              <w:rPr>
                <w:lang w:val="en-IN"/>
              </w:rPr>
            </w:pPr>
            <w:r w:rsidRPr="00425C8F">
              <w:rPr>
                <w:lang w:val="en-IN"/>
              </w:rPr>
              <w:t>12345</w:t>
            </w:r>
          </w:p>
        </w:tc>
        <w:tc>
          <w:tcPr>
            <w:tcW w:w="1260" w:type="dxa"/>
          </w:tcPr>
          <w:p w:rsidR="00CD5C68" w:rsidRPr="00425C8F" w:rsidRDefault="00CD5C68" w:rsidP="00940B20">
            <w:pPr>
              <w:pStyle w:val="Tablecontent"/>
              <w:rPr>
                <w:lang w:val="en-IN"/>
              </w:rPr>
            </w:pPr>
            <w:r w:rsidRPr="00425C8F">
              <w:rPr>
                <w:lang w:val="en-IN"/>
              </w:rPr>
              <w:t>A (20)</w:t>
            </w:r>
          </w:p>
        </w:tc>
        <w:tc>
          <w:tcPr>
            <w:tcW w:w="1496" w:type="dxa"/>
          </w:tcPr>
          <w:p w:rsidR="00CD5C68" w:rsidRPr="00425C8F" w:rsidRDefault="00CD5C68" w:rsidP="00940B20">
            <w:pPr>
              <w:pStyle w:val="Tablecontent"/>
              <w:rPr>
                <w:lang w:val="en-IN"/>
              </w:rPr>
            </w:pPr>
            <w:r w:rsidRPr="00425C8F">
              <w:rPr>
                <w:lang w:val="en-IN"/>
              </w:rPr>
              <w:t>O</w:t>
            </w:r>
          </w:p>
          <w:p w:rsidR="00CD5C68" w:rsidRPr="00425C8F" w:rsidRDefault="00CD5C68" w:rsidP="00940B20">
            <w:pPr>
              <w:pStyle w:val="Tablecontent"/>
              <w:rPr>
                <w:lang w:val="en-IN"/>
              </w:rPr>
            </w:pPr>
            <w:r w:rsidRPr="00425C8F">
              <w:rPr>
                <w:lang w:val="en-IN"/>
              </w:rPr>
              <w:t>(Tag is mandatory)</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TXNID</w:t>
            </w:r>
          </w:p>
        </w:tc>
        <w:tc>
          <w:tcPr>
            <w:tcW w:w="1800" w:type="dxa"/>
          </w:tcPr>
          <w:p w:rsidR="00CD5C68" w:rsidRPr="00425C8F" w:rsidRDefault="00CD5C68" w:rsidP="00940B20">
            <w:pPr>
              <w:pStyle w:val="Tablecontent"/>
              <w:rPr>
                <w:lang w:val="en-IN"/>
              </w:rPr>
            </w:pPr>
            <w:r w:rsidRPr="00425C8F">
              <w:rPr>
                <w:lang w:val="en-IN"/>
              </w:rPr>
              <w:t>&lt;Transaction ID&gt;</w:t>
            </w:r>
          </w:p>
        </w:tc>
        <w:tc>
          <w:tcPr>
            <w:tcW w:w="2340" w:type="dxa"/>
          </w:tcPr>
          <w:p w:rsidR="00CD5C68" w:rsidRPr="00425C8F" w:rsidRDefault="007C479A" w:rsidP="00940B20">
            <w:pPr>
              <w:pStyle w:val="Tablecontent"/>
              <w:rPr>
                <w:lang w:val="en-IN"/>
              </w:rPr>
            </w:pPr>
            <w:r w:rsidRPr="00425C8F">
              <w:rPr>
                <w:lang w:val="en-IN"/>
              </w:rPr>
              <w:t>PreTUPS</w:t>
            </w:r>
            <w:r w:rsidR="00CD5C68" w:rsidRPr="00425C8F">
              <w:rPr>
                <w:lang w:val="en-IN"/>
              </w:rPr>
              <w:t xml:space="preserve"> Transaction ID for the Customer Recharge Transaction</w:t>
            </w:r>
          </w:p>
        </w:tc>
        <w:tc>
          <w:tcPr>
            <w:tcW w:w="1260" w:type="dxa"/>
          </w:tcPr>
          <w:p w:rsidR="00CD5C68" w:rsidRPr="00425C8F" w:rsidRDefault="00CD5C68" w:rsidP="00940B20">
            <w:pPr>
              <w:pStyle w:val="Tablecontent"/>
              <w:rPr>
                <w:lang w:val="en-IN"/>
              </w:rPr>
            </w:pPr>
            <w:r w:rsidRPr="00425C8F">
              <w:rPr>
                <w:lang w:val="en-IN"/>
              </w:rPr>
              <w:t>R080912.1212.1234</w:t>
            </w:r>
          </w:p>
        </w:tc>
        <w:tc>
          <w:tcPr>
            <w:tcW w:w="1260" w:type="dxa"/>
          </w:tcPr>
          <w:p w:rsidR="00CD5C68" w:rsidRPr="00425C8F" w:rsidRDefault="00CD5C68" w:rsidP="00940B20">
            <w:pPr>
              <w:pStyle w:val="Tablecontent"/>
              <w:rPr>
                <w:lang w:val="en-IN"/>
              </w:rPr>
            </w:pPr>
            <w:r w:rsidRPr="00425C8F">
              <w:rPr>
                <w:lang w:val="en-IN"/>
              </w:rPr>
              <w:t>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MESSAGE</w:t>
            </w:r>
          </w:p>
        </w:tc>
        <w:tc>
          <w:tcPr>
            <w:tcW w:w="1800" w:type="dxa"/>
          </w:tcPr>
          <w:p w:rsidR="00CD5C68" w:rsidRPr="00425C8F" w:rsidRDefault="00CD5C68" w:rsidP="00940B20">
            <w:pPr>
              <w:pStyle w:val="Tablecontent"/>
              <w:rPr>
                <w:lang w:val="en-IN"/>
              </w:rPr>
            </w:pPr>
            <w:r w:rsidRPr="00425C8F">
              <w:rPr>
                <w:lang w:val="en-IN"/>
              </w:rPr>
              <w:t xml:space="preserve">Message that will be given in response </w:t>
            </w:r>
          </w:p>
        </w:tc>
        <w:tc>
          <w:tcPr>
            <w:tcW w:w="2340" w:type="dxa"/>
          </w:tcPr>
          <w:p w:rsidR="00CD5C68" w:rsidRPr="00425C8F" w:rsidRDefault="00CD5C68" w:rsidP="00940B20">
            <w:pPr>
              <w:pStyle w:val="Tablecontent"/>
              <w:rPr>
                <w:lang w:val="en-IN"/>
              </w:rPr>
            </w:pPr>
            <w:r w:rsidRPr="00425C8F">
              <w:rPr>
                <w:lang w:val="en-IN"/>
              </w:rPr>
              <w:t>Message</w:t>
            </w:r>
          </w:p>
        </w:tc>
        <w:tc>
          <w:tcPr>
            <w:tcW w:w="1260" w:type="dxa"/>
          </w:tcPr>
          <w:p w:rsidR="00CD5C68" w:rsidRPr="00425C8F" w:rsidRDefault="00CD5C68" w:rsidP="00940B20">
            <w:pPr>
              <w:pStyle w:val="Tablecontent"/>
              <w:rPr>
                <w:lang w:val="en-IN"/>
              </w:rPr>
            </w:pPr>
          </w:p>
        </w:tc>
        <w:tc>
          <w:tcPr>
            <w:tcW w:w="1260" w:type="dxa"/>
          </w:tcPr>
          <w:p w:rsidR="00CD5C68" w:rsidRPr="00425C8F" w:rsidRDefault="00CD5C68" w:rsidP="00940B20">
            <w:pPr>
              <w:pStyle w:val="Tablecontent"/>
              <w:rPr>
                <w:lang w:val="en-IN"/>
              </w:rPr>
            </w:pPr>
            <w:r w:rsidRPr="00425C8F">
              <w:rPr>
                <w:lang w:val="en-IN"/>
              </w:rPr>
              <w:t>A (500)</w:t>
            </w:r>
          </w:p>
        </w:tc>
        <w:tc>
          <w:tcPr>
            <w:tcW w:w="1496" w:type="dxa"/>
          </w:tcPr>
          <w:p w:rsidR="00CD5C68" w:rsidRPr="00425C8F" w:rsidRDefault="00CD5C68" w:rsidP="00940B20">
            <w:pPr>
              <w:pStyle w:val="Tablecontent"/>
              <w:rPr>
                <w:lang w:val="en-IN"/>
              </w:rPr>
            </w:pPr>
            <w:r w:rsidRPr="00425C8F">
              <w:rPr>
                <w:lang w:val="en-IN"/>
              </w:rPr>
              <w:t>O</w:t>
            </w:r>
          </w:p>
          <w:p w:rsidR="00CD5C68" w:rsidRPr="00425C8F" w:rsidRDefault="00CD5C68" w:rsidP="00940B20">
            <w:pPr>
              <w:pStyle w:val="Tablecontent"/>
              <w:rPr>
                <w:lang w:val="en-IN"/>
              </w:rPr>
            </w:pPr>
            <w:r w:rsidRPr="00425C8F">
              <w:rPr>
                <w:lang w:val="en-IN"/>
              </w:rPr>
              <w:t>(Tag is mandatory)</w:t>
            </w:r>
          </w:p>
        </w:tc>
      </w:tr>
    </w:tbl>
    <w:p w:rsidR="00940B20" w:rsidRPr="00425C8F" w:rsidRDefault="00940B20" w:rsidP="00940B20">
      <w:pPr>
        <w:pStyle w:val="BodyText2"/>
        <w:rPr>
          <w:lang w:val="en-IN"/>
        </w:rPr>
      </w:pPr>
      <w:bookmarkStart w:id="254" w:name="_Toc256517370"/>
      <w:bookmarkStart w:id="255" w:name="_Toc368313806"/>
    </w:p>
    <w:p w:rsidR="00940B20" w:rsidRPr="00425C8F" w:rsidRDefault="00940B20" w:rsidP="00940B20">
      <w:pPr>
        <w:pStyle w:val="BodyText2"/>
        <w:rPr>
          <w:lang w:val="en-IN"/>
        </w:rPr>
      </w:pPr>
    </w:p>
    <w:p w:rsidR="00CD5C68" w:rsidRPr="00425C8F" w:rsidRDefault="00CD5C68" w:rsidP="00337049">
      <w:pPr>
        <w:pStyle w:val="Heading2"/>
        <w:rPr>
          <w:lang w:val="en-IN"/>
        </w:rPr>
      </w:pPr>
      <w:bookmarkStart w:id="256" w:name="_Toc485139700"/>
      <w:r w:rsidRPr="00425C8F">
        <w:rPr>
          <w:lang w:val="en-IN"/>
        </w:rPr>
        <w:t>C2C return</w:t>
      </w:r>
      <w:bookmarkEnd w:id="254"/>
      <w:bookmarkEnd w:id="255"/>
      <w:bookmarkEnd w:id="256"/>
    </w:p>
    <w:p w:rsidR="00CD5C68" w:rsidRPr="00425C8F" w:rsidRDefault="00CD5C68" w:rsidP="00CD5C68">
      <w:pPr>
        <w:pStyle w:val="BodyText2"/>
        <w:rPr>
          <w:lang w:val="en-IN"/>
        </w:rPr>
      </w:pPr>
      <w:r w:rsidRPr="00425C8F">
        <w:rPr>
          <w:lang w:val="en-IN"/>
        </w:rPr>
        <w:t xml:space="preserve">Channel to Channel (C2C) return through external system would allow Channel users to return airtime or TopUp value in </w:t>
      </w:r>
      <w:r w:rsidR="007C479A" w:rsidRPr="00425C8F">
        <w:rPr>
          <w:lang w:val="en-IN"/>
        </w:rPr>
        <w:t>PreTUPS</w:t>
      </w:r>
      <w:r w:rsidRPr="00425C8F">
        <w:rPr>
          <w:lang w:val="en-IN"/>
        </w:rPr>
        <w:t xml:space="preserve"> through some external system. </w:t>
      </w:r>
    </w:p>
    <w:p w:rsidR="00CD5C68" w:rsidRPr="00425C8F" w:rsidRDefault="00CD5C68" w:rsidP="00CD5C68">
      <w:pPr>
        <w:pStyle w:val="BodyText2"/>
        <w:rPr>
          <w:lang w:val="en-IN"/>
        </w:rPr>
      </w:pPr>
    </w:p>
    <w:p w:rsidR="00CD5C68" w:rsidRPr="00425C8F" w:rsidRDefault="0000768E" w:rsidP="001E6309">
      <w:pPr>
        <w:pStyle w:val="Heading"/>
        <w:rPr>
          <w:color w:val="auto"/>
        </w:rPr>
      </w:pPr>
      <w:r w:rsidRPr="00425C8F">
        <w:rPr>
          <w:color w:val="auto"/>
        </w:rPr>
        <w:t>Request Syntax</w:t>
      </w:r>
    </w:p>
    <w:p w:rsidR="00CD5C68" w:rsidRPr="00425C8F" w:rsidRDefault="00CD5C68" w:rsidP="00CD5C68">
      <w:pPr>
        <w:pStyle w:val="BodyText2"/>
        <w:jc w:val="left"/>
        <w:rPr>
          <w:lang w:val="en-IN"/>
        </w:rPr>
      </w:pPr>
      <w:r w:rsidRPr="00425C8F">
        <w:rPr>
          <w:lang w:val="en-IN"/>
        </w:rPr>
        <w:t>The External System will send the following request for C2C return to channel user. The request format and details of request are mentioned below.</w:t>
      </w:r>
    </w:p>
    <w:p w:rsidR="00CD5C68" w:rsidRPr="00425C8F" w:rsidRDefault="00CD5C68" w:rsidP="00CD5C68">
      <w:pPr>
        <w:pStyle w:val="BodyText2"/>
        <w:jc w:val="left"/>
        <w:rPr>
          <w:lang w:val="en-IN"/>
        </w:rPr>
      </w:pPr>
    </w:p>
    <w:p w:rsidR="00CD5C68" w:rsidRPr="00425C8F" w:rsidRDefault="00CD5C68" w:rsidP="005E7F45">
      <w:pPr>
        <w:pStyle w:val="Code"/>
        <w:ind w:left="0"/>
        <w:rPr>
          <w:lang w:val="en-IN"/>
        </w:rPr>
      </w:pPr>
      <w:proofErr w:type="gramStart"/>
      <w:r w:rsidRPr="00425C8F">
        <w:rPr>
          <w:lang w:val="en-IN"/>
        </w:rPr>
        <w:t>&lt;?xml</w:t>
      </w:r>
      <w:proofErr w:type="gramEnd"/>
      <w:r w:rsidRPr="00425C8F">
        <w:rPr>
          <w:lang w:val="en-IN"/>
        </w:rPr>
        <w:t xml:space="preserve"> version="1.0"?&gt;</w:t>
      </w:r>
    </w:p>
    <w:p w:rsidR="00CD5C68" w:rsidRPr="00425C8F" w:rsidRDefault="00CD5C68" w:rsidP="005E7F45">
      <w:pPr>
        <w:pStyle w:val="Code"/>
        <w:ind w:left="0"/>
        <w:rPr>
          <w:lang w:val="en-IN"/>
        </w:rPr>
      </w:pPr>
      <w:r w:rsidRPr="00425C8F">
        <w:rPr>
          <w:lang w:val="en-IN"/>
        </w:rPr>
        <w:t>&lt;COMMAND&gt;</w:t>
      </w:r>
    </w:p>
    <w:p w:rsidR="00CD5C68" w:rsidRPr="00425C8F" w:rsidRDefault="00CD5C68" w:rsidP="005E7F45">
      <w:pPr>
        <w:pStyle w:val="Code"/>
        <w:ind w:left="720"/>
        <w:rPr>
          <w:lang w:val="en-IN"/>
        </w:rPr>
      </w:pPr>
      <w:r w:rsidRPr="00425C8F">
        <w:rPr>
          <w:lang w:val="en-IN"/>
        </w:rPr>
        <w:t>&lt;TYPE&gt;</w:t>
      </w:r>
      <w:r w:rsidRPr="00425C8F">
        <w:rPr>
          <w:b/>
          <w:bCs/>
          <w:lang w:val="en-IN"/>
        </w:rPr>
        <w:t>EXC2CRETREQ</w:t>
      </w:r>
      <w:r w:rsidRPr="00425C8F">
        <w:rPr>
          <w:lang w:val="en-IN"/>
        </w:rPr>
        <w:t>&lt;/TYPE&gt;</w:t>
      </w:r>
    </w:p>
    <w:p w:rsidR="00CD5C68" w:rsidRPr="00425C8F" w:rsidRDefault="00CD5C68" w:rsidP="005E7F45">
      <w:pPr>
        <w:pStyle w:val="Code"/>
        <w:ind w:left="720"/>
        <w:rPr>
          <w:lang w:val="en-IN"/>
        </w:rPr>
      </w:pPr>
      <w:r w:rsidRPr="00425C8F">
        <w:rPr>
          <w:lang w:val="en-IN"/>
        </w:rPr>
        <w:t>&lt;DATE&gt;&lt;</w:t>
      </w:r>
      <w:r w:rsidRPr="00425C8F">
        <w:rPr>
          <w:b/>
          <w:bCs/>
          <w:lang w:val="en-IN"/>
        </w:rPr>
        <w:t xml:space="preserve">Date and time </w:t>
      </w:r>
      <w:r w:rsidRPr="00425C8F">
        <w:rPr>
          <w:lang w:val="en-IN"/>
        </w:rPr>
        <w:t>&gt;&lt;/DATE&gt;</w:t>
      </w:r>
    </w:p>
    <w:p w:rsidR="00CD5C68" w:rsidRPr="00425C8F" w:rsidRDefault="00CD5C68" w:rsidP="005E7F45">
      <w:pPr>
        <w:pStyle w:val="Code"/>
        <w:ind w:left="720"/>
        <w:rPr>
          <w:lang w:val="en-IN"/>
        </w:rPr>
      </w:pPr>
      <w:r w:rsidRPr="00425C8F">
        <w:rPr>
          <w:lang w:val="en-IN"/>
        </w:rPr>
        <w:t>&lt;EXTNWCODE&gt;</w:t>
      </w:r>
      <w:r w:rsidRPr="00425C8F">
        <w:rPr>
          <w:i/>
          <w:iCs/>
          <w:lang w:val="en-IN"/>
        </w:rPr>
        <w:t>&lt;</w:t>
      </w:r>
      <w:r w:rsidRPr="00425C8F">
        <w:rPr>
          <w:b/>
          <w:bCs/>
          <w:lang w:val="en-IN"/>
        </w:rPr>
        <w:t>Network External Code</w:t>
      </w:r>
      <w:r w:rsidRPr="00425C8F">
        <w:rPr>
          <w:i/>
          <w:iCs/>
          <w:lang w:val="en-IN"/>
        </w:rPr>
        <w:t>&gt;</w:t>
      </w:r>
      <w:r w:rsidRPr="00425C8F">
        <w:rPr>
          <w:lang w:val="en-IN"/>
        </w:rPr>
        <w:t>&lt;/EXTNWCODE&gt;</w:t>
      </w:r>
    </w:p>
    <w:p w:rsidR="00CD5C68" w:rsidRPr="00425C8F" w:rsidRDefault="00CD5C68" w:rsidP="005E7F45">
      <w:pPr>
        <w:pStyle w:val="Code"/>
        <w:ind w:left="720"/>
        <w:rPr>
          <w:lang w:val="en-IN"/>
        </w:rPr>
      </w:pPr>
      <w:r w:rsidRPr="00425C8F">
        <w:rPr>
          <w:lang w:val="en-IN"/>
        </w:rPr>
        <w:t>&lt;MSISDN1&gt;</w:t>
      </w:r>
      <w:r w:rsidRPr="00425C8F">
        <w:rPr>
          <w:i/>
          <w:iCs/>
          <w:lang w:val="en-IN"/>
        </w:rPr>
        <w:t>&lt;</w:t>
      </w:r>
      <w:r w:rsidRPr="00425C8F">
        <w:rPr>
          <w:b/>
          <w:bCs/>
          <w:lang w:val="en-IN"/>
        </w:rPr>
        <w:t>Channel user 1 MSISDN</w:t>
      </w:r>
      <w:r w:rsidRPr="00425C8F">
        <w:rPr>
          <w:i/>
          <w:iCs/>
          <w:lang w:val="en-IN"/>
        </w:rPr>
        <w:t>&gt;</w:t>
      </w:r>
      <w:r w:rsidRPr="00425C8F">
        <w:rPr>
          <w:lang w:val="en-IN"/>
        </w:rPr>
        <w:t>&lt;/MSISDN1&gt;</w:t>
      </w:r>
    </w:p>
    <w:p w:rsidR="00CD5C68" w:rsidRPr="00425C8F" w:rsidRDefault="00CD5C68" w:rsidP="005E7F45">
      <w:pPr>
        <w:pStyle w:val="Code"/>
        <w:ind w:left="720"/>
        <w:rPr>
          <w:lang w:val="en-IN"/>
        </w:rPr>
      </w:pPr>
      <w:r w:rsidRPr="00425C8F">
        <w:rPr>
          <w:lang w:val="en-IN"/>
        </w:rPr>
        <w:t>&lt;PIN&gt;&lt;</w:t>
      </w:r>
      <w:r w:rsidRPr="00425C8F">
        <w:rPr>
          <w:b/>
          <w:bCs/>
          <w:lang w:val="en-IN"/>
        </w:rPr>
        <w:t xml:space="preserve"> Channel user 1 PIN</w:t>
      </w:r>
      <w:r w:rsidRPr="00425C8F">
        <w:rPr>
          <w:lang w:val="en-IN"/>
        </w:rPr>
        <w:t>&gt;&lt;/PIN&gt;</w:t>
      </w:r>
    </w:p>
    <w:p w:rsidR="00CD5C68" w:rsidRPr="00425C8F" w:rsidRDefault="00CD5C68" w:rsidP="005E7F45">
      <w:pPr>
        <w:pStyle w:val="Code"/>
        <w:ind w:left="720"/>
        <w:rPr>
          <w:lang w:val="en-IN"/>
        </w:rPr>
      </w:pPr>
      <w:r w:rsidRPr="00425C8F">
        <w:rPr>
          <w:lang w:val="en-IN"/>
        </w:rPr>
        <w:t>&lt;LOGINID&gt;&lt;</w:t>
      </w:r>
      <w:r w:rsidRPr="00425C8F">
        <w:rPr>
          <w:b/>
          <w:bCs/>
          <w:lang w:val="en-IN"/>
        </w:rPr>
        <w:t>Channel user 1 Login ID</w:t>
      </w:r>
      <w:r w:rsidRPr="00425C8F">
        <w:rPr>
          <w:lang w:val="en-IN"/>
        </w:rPr>
        <w:t>&gt;&lt;/LOGINID&gt;</w:t>
      </w:r>
    </w:p>
    <w:p w:rsidR="00CD5C68" w:rsidRPr="00425C8F" w:rsidRDefault="00CD5C68" w:rsidP="005E7F45">
      <w:pPr>
        <w:pStyle w:val="Code"/>
        <w:ind w:left="720"/>
        <w:rPr>
          <w:lang w:val="en-IN"/>
        </w:rPr>
      </w:pPr>
      <w:r w:rsidRPr="00425C8F">
        <w:rPr>
          <w:lang w:val="en-IN"/>
        </w:rPr>
        <w:t>&lt;PASSWORD&gt;&lt;</w:t>
      </w:r>
      <w:r w:rsidRPr="00425C8F">
        <w:rPr>
          <w:b/>
          <w:bCs/>
          <w:lang w:val="en-IN"/>
        </w:rPr>
        <w:t>Channel user 1 Login Password</w:t>
      </w:r>
      <w:r w:rsidRPr="00425C8F">
        <w:rPr>
          <w:lang w:val="en-IN"/>
        </w:rPr>
        <w:t>&gt;&lt;/PASSWORD&gt;</w:t>
      </w:r>
    </w:p>
    <w:p w:rsidR="00CD5C68" w:rsidRPr="00425C8F" w:rsidRDefault="00CD5C68" w:rsidP="005E7F45">
      <w:pPr>
        <w:pStyle w:val="Code"/>
        <w:ind w:left="720"/>
        <w:rPr>
          <w:lang w:val="en-IN"/>
        </w:rPr>
      </w:pPr>
      <w:r w:rsidRPr="00425C8F">
        <w:rPr>
          <w:lang w:val="en-IN"/>
        </w:rPr>
        <w:t>&lt;EXTCODE&gt;</w:t>
      </w:r>
      <w:r w:rsidRPr="00425C8F">
        <w:rPr>
          <w:i/>
          <w:iCs/>
          <w:lang w:val="en-IN"/>
        </w:rPr>
        <w:t>&lt;</w:t>
      </w:r>
      <w:r w:rsidRPr="00425C8F">
        <w:rPr>
          <w:b/>
          <w:bCs/>
          <w:lang w:val="en-IN"/>
        </w:rPr>
        <w:t>Channel user 1 unique External code</w:t>
      </w:r>
      <w:r w:rsidRPr="00425C8F">
        <w:rPr>
          <w:i/>
          <w:iCs/>
          <w:lang w:val="en-IN"/>
        </w:rPr>
        <w:t>&gt;</w:t>
      </w:r>
      <w:r w:rsidRPr="00425C8F">
        <w:rPr>
          <w:lang w:val="en-IN"/>
        </w:rPr>
        <w:t>&lt;/EXTCODE&gt;</w:t>
      </w:r>
    </w:p>
    <w:p w:rsidR="00CD5C68" w:rsidRPr="00425C8F" w:rsidRDefault="00CD5C68" w:rsidP="005E7F45">
      <w:pPr>
        <w:pStyle w:val="Code"/>
        <w:ind w:left="720"/>
        <w:rPr>
          <w:lang w:val="en-IN"/>
        </w:rPr>
      </w:pPr>
      <w:r w:rsidRPr="00425C8F">
        <w:rPr>
          <w:lang w:val="en-IN"/>
        </w:rPr>
        <w:t>&lt;EXTREFNUM&gt;&lt;</w:t>
      </w:r>
      <w:r w:rsidRPr="00425C8F">
        <w:rPr>
          <w:b/>
          <w:bCs/>
          <w:lang w:val="en-IN"/>
        </w:rPr>
        <w:t>Unique Reference number in the external system</w:t>
      </w:r>
      <w:r w:rsidRPr="00425C8F">
        <w:rPr>
          <w:lang w:val="en-IN"/>
        </w:rPr>
        <w:t>&gt;&lt;/EXTREFNUM&gt;</w:t>
      </w:r>
    </w:p>
    <w:p w:rsidR="00CD5C68" w:rsidRPr="00425C8F" w:rsidRDefault="00CD5C68" w:rsidP="005E7F45">
      <w:pPr>
        <w:pStyle w:val="Code"/>
        <w:ind w:left="720"/>
        <w:rPr>
          <w:lang w:val="en-IN"/>
        </w:rPr>
      </w:pPr>
      <w:r w:rsidRPr="00425C8F">
        <w:rPr>
          <w:lang w:val="en-IN"/>
        </w:rPr>
        <w:t>&lt;MSISDN2&gt;&lt;</w:t>
      </w:r>
      <w:r w:rsidRPr="00425C8F">
        <w:rPr>
          <w:b/>
          <w:bCs/>
          <w:lang w:val="en-IN"/>
        </w:rPr>
        <w:t>Channel user 2 MSISDN</w:t>
      </w:r>
      <w:r w:rsidRPr="00425C8F">
        <w:rPr>
          <w:lang w:val="en-IN"/>
        </w:rPr>
        <w:t>&gt;&lt;/MSISDN2&gt;</w:t>
      </w:r>
    </w:p>
    <w:p w:rsidR="00CD5C68" w:rsidRPr="00425C8F" w:rsidRDefault="00CD5C68" w:rsidP="005E7F45">
      <w:pPr>
        <w:pStyle w:val="Code"/>
        <w:ind w:left="720"/>
        <w:rPr>
          <w:lang w:val="en-IN"/>
        </w:rPr>
      </w:pPr>
      <w:r w:rsidRPr="00425C8F">
        <w:rPr>
          <w:lang w:val="en-IN"/>
        </w:rPr>
        <w:t>&lt;EXTCODE2&gt;&lt;</w:t>
      </w:r>
      <w:r w:rsidRPr="00425C8F">
        <w:rPr>
          <w:b/>
          <w:bCs/>
          <w:lang w:val="en-IN"/>
        </w:rPr>
        <w:t>Channel user 2 unique External Code</w:t>
      </w:r>
      <w:r w:rsidRPr="00425C8F">
        <w:rPr>
          <w:lang w:val="en-IN"/>
        </w:rPr>
        <w:t>&gt;/EXTCODE2&gt;</w:t>
      </w:r>
    </w:p>
    <w:p w:rsidR="00CD5C68" w:rsidRPr="00425C8F" w:rsidRDefault="00CD5C68" w:rsidP="005E7F45">
      <w:pPr>
        <w:pStyle w:val="Code"/>
        <w:ind w:left="720"/>
        <w:rPr>
          <w:lang w:val="en-IN"/>
        </w:rPr>
      </w:pPr>
      <w:r w:rsidRPr="00425C8F">
        <w:rPr>
          <w:lang w:val="en-IN"/>
        </w:rPr>
        <w:t>&lt;LOGINID2&gt;&lt;</w:t>
      </w:r>
      <w:r w:rsidRPr="00425C8F">
        <w:rPr>
          <w:b/>
          <w:bCs/>
          <w:lang w:val="en-IN"/>
        </w:rPr>
        <w:t>Channel user 2 Login ID</w:t>
      </w:r>
      <w:r w:rsidRPr="00425C8F">
        <w:rPr>
          <w:lang w:val="en-IN"/>
        </w:rPr>
        <w:t>&gt;&lt;/LOGINID2&gt;</w:t>
      </w:r>
    </w:p>
    <w:p w:rsidR="00CD5C68" w:rsidRPr="00425C8F" w:rsidRDefault="00CD5C68" w:rsidP="005E7F45">
      <w:pPr>
        <w:pStyle w:val="Code"/>
        <w:ind w:left="720"/>
        <w:rPr>
          <w:lang w:val="en-IN"/>
        </w:rPr>
      </w:pPr>
      <w:r w:rsidRPr="00425C8F">
        <w:rPr>
          <w:lang w:val="en-IN"/>
        </w:rPr>
        <w:t>&lt;PRODUCTS&gt;</w:t>
      </w:r>
      <w:r w:rsidRPr="00425C8F">
        <w:rPr>
          <w:lang w:val="en-IN"/>
        </w:rPr>
        <w:tab/>
      </w:r>
    </w:p>
    <w:p w:rsidR="00CD5C68" w:rsidRPr="00425C8F" w:rsidRDefault="00CD5C68" w:rsidP="005E7F45">
      <w:pPr>
        <w:pStyle w:val="Code"/>
        <w:ind w:left="1440"/>
        <w:rPr>
          <w:lang w:val="en-IN"/>
        </w:rPr>
      </w:pPr>
      <w:r w:rsidRPr="00425C8F">
        <w:rPr>
          <w:lang w:val="en-IN"/>
        </w:rPr>
        <w:t>&lt;PRODUCTCODE&gt;</w:t>
      </w:r>
      <w:r w:rsidRPr="00425C8F">
        <w:rPr>
          <w:b/>
          <w:bCs/>
          <w:lang w:val="en-IN"/>
        </w:rPr>
        <w:t>101</w:t>
      </w:r>
      <w:r w:rsidRPr="00425C8F">
        <w:rPr>
          <w:lang w:val="en-IN"/>
        </w:rPr>
        <w:t>&lt;/PRODUCTCODE&gt;</w:t>
      </w:r>
    </w:p>
    <w:p w:rsidR="00CD5C68" w:rsidRPr="00425C8F" w:rsidRDefault="00CD5C68" w:rsidP="005E7F45">
      <w:pPr>
        <w:pStyle w:val="Code"/>
        <w:ind w:left="1440"/>
        <w:rPr>
          <w:lang w:val="en-IN"/>
        </w:rPr>
      </w:pPr>
      <w:r w:rsidRPr="00425C8F">
        <w:rPr>
          <w:lang w:val="en-IN"/>
        </w:rPr>
        <w:t>&lt;QTY&gt;</w:t>
      </w:r>
      <w:r w:rsidRPr="00425C8F">
        <w:rPr>
          <w:b/>
          <w:bCs/>
          <w:i/>
          <w:iCs/>
          <w:lang w:val="en-IN"/>
        </w:rPr>
        <w:t>&lt;Qty&gt;</w:t>
      </w:r>
      <w:r w:rsidRPr="00425C8F">
        <w:rPr>
          <w:lang w:val="en-IN"/>
        </w:rPr>
        <w:t>&lt;/QTY&gt;</w:t>
      </w:r>
    </w:p>
    <w:p w:rsidR="00CD5C68" w:rsidRPr="00425C8F" w:rsidRDefault="00CD5C68" w:rsidP="005E7F45">
      <w:pPr>
        <w:pStyle w:val="Code"/>
        <w:ind w:left="720"/>
        <w:rPr>
          <w:lang w:val="en-IN"/>
        </w:rPr>
      </w:pPr>
      <w:r w:rsidRPr="00425C8F">
        <w:rPr>
          <w:lang w:val="en-IN"/>
        </w:rPr>
        <w:t>&lt;/PRODUCTS&gt;</w:t>
      </w:r>
    </w:p>
    <w:p w:rsidR="00CD5C68" w:rsidRPr="00425C8F" w:rsidRDefault="00CD5C68" w:rsidP="005E7F45">
      <w:pPr>
        <w:pStyle w:val="Code"/>
        <w:ind w:left="720"/>
        <w:rPr>
          <w:lang w:val="en-IN"/>
        </w:rPr>
      </w:pPr>
      <w:r w:rsidRPr="00425C8F">
        <w:rPr>
          <w:lang w:val="en-IN"/>
        </w:rPr>
        <w:t>&lt;LANGUAGE1&gt;&lt;</w:t>
      </w:r>
      <w:r w:rsidRPr="00425C8F">
        <w:rPr>
          <w:b/>
          <w:bCs/>
          <w:lang w:val="en-IN"/>
        </w:rPr>
        <w:t>Channel user 1 (Sender) Language</w:t>
      </w:r>
      <w:r w:rsidRPr="00425C8F">
        <w:rPr>
          <w:lang w:val="en-IN"/>
        </w:rPr>
        <w:t>&gt;&lt;/LANGUAGE1&gt;</w:t>
      </w:r>
    </w:p>
    <w:p w:rsidR="00CD5C68" w:rsidRPr="00425C8F" w:rsidRDefault="00CD5C68" w:rsidP="005E7F45">
      <w:pPr>
        <w:pStyle w:val="Code"/>
        <w:ind w:left="0"/>
        <w:rPr>
          <w:lang w:val="en-IN"/>
        </w:rPr>
      </w:pPr>
      <w:r w:rsidRPr="00425C8F">
        <w:rPr>
          <w:lang w:val="en-IN"/>
        </w:rPr>
        <w:t>&lt;/COMMAND&gt;</w:t>
      </w:r>
    </w:p>
    <w:p w:rsidR="00CD5C68" w:rsidRPr="00425C8F" w:rsidRDefault="00CD5C68" w:rsidP="00CD5C68">
      <w:pPr>
        <w:pStyle w:val="BodyText2"/>
        <w:jc w:val="left"/>
        <w:rPr>
          <w:lang w:val="en-IN"/>
        </w:rPr>
      </w:pPr>
    </w:p>
    <w:p w:rsidR="00CD5C68" w:rsidRPr="00425C8F" w:rsidRDefault="00CD5C68" w:rsidP="001E6309">
      <w:pPr>
        <w:pStyle w:val="Heading"/>
        <w:rPr>
          <w:color w:val="auto"/>
        </w:rPr>
      </w:pPr>
      <w:r w:rsidRPr="00425C8F">
        <w:rPr>
          <w:color w:val="auto"/>
        </w:rPr>
        <w:t>Field Details</w:t>
      </w:r>
    </w:p>
    <w:tbl>
      <w:tblPr>
        <w:tblW w:w="94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7"/>
        <w:gridCol w:w="1800"/>
        <w:gridCol w:w="1980"/>
        <w:gridCol w:w="1260"/>
        <w:gridCol w:w="1260"/>
        <w:gridCol w:w="1440"/>
      </w:tblGrid>
      <w:tr w:rsidR="00CD5C68" w:rsidRPr="00425C8F" w:rsidTr="00F51889">
        <w:trPr>
          <w:trHeight w:val="277"/>
          <w:tblHeader/>
        </w:trPr>
        <w:tc>
          <w:tcPr>
            <w:tcW w:w="1727"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800" w:type="dxa"/>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1980" w:type="dxa"/>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40" w:type="dxa"/>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TYPE</w:t>
            </w:r>
          </w:p>
        </w:tc>
        <w:tc>
          <w:tcPr>
            <w:tcW w:w="1800" w:type="dxa"/>
          </w:tcPr>
          <w:p w:rsidR="00CD5C68" w:rsidRPr="00425C8F" w:rsidRDefault="00CD5C68" w:rsidP="00940B20">
            <w:pPr>
              <w:pStyle w:val="Tablecontent"/>
              <w:rPr>
                <w:lang w:val="en-IN"/>
              </w:rPr>
            </w:pPr>
            <w:r w:rsidRPr="00425C8F">
              <w:rPr>
                <w:lang w:val="en-IN"/>
              </w:rPr>
              <w:t>Request type</w:t>
            </w:r>
          </w:p>
        </w:tc>
        <w:tc>
          <w:tcPr>
            <w:tcW w:w="1980" w:type="dxa"/>
          </w:tcPr>
          <w:p w:rsidR="00CD5C68" w:rsidRPr="00425C8F" w:rsidRDefault="00CD5C68" w:rsidP="00940B20">
            <w:pPr>
              <w:pStyle w:val="Tablecontent"/>
              <w:rPr>
                <w:lang w:val="en-IN"/>
              </w:rPr>
            </w:pPr>
            <w:r w:rsidRPr="00425C8F">
              <w:rPr>
                <w:lang w:val="en-IN"/>
              </w:rPr>
              <w:t>Request Type, should be sent with each request – fixed</w:t>
            </w:r>
          </w:p>
        </w:tc>
        <w:tc>
          <w:tcPr>
            <w:tcW w:w="1260" w:type="dxa"/>
          </w:tcPr>
          <w:p w:rsidR="00CD5C68" w:rsidRPr="00425C8F" w:rsidRDefault="00CD5C68" w:rsidP="00940B20">
            <w:pPr>
              <w:pStyle w:val="Tablecontent"/>
              <w:rPr>
                <w:lang w:val="en-IN"/>
              </w:rPr>
            </w:pPr>
            <w:r w:rsidRPr="00425C8F">
              <w:rPr>
                <w:b/>
                <w:bCs/>
                <w:lang w:val="en-IN"/>
              </w:rPr>
              <w:t>EXC2CRETREQ</w:t>
            </w:r>
          </w:p>
        </w:tc>
        <w:tc>
          <w:tcPr>
            <w:tcW w:w="1260" w:type="dxa"/>
          </w:tcPr>
          <w:p w:rsidR="00CD5C68" w:rsidRPr="00425C8F" w:rsidRDefault="00CD5C68" w:rsidP="00940B20">
            <w:pPr>
              <w:pStyle w:val="Tablecontent"/>
              <w:rPr>
                <w:lang w:val="en-IN"/>
              </w:rPr>
            </w:pPr>
            <w:r w:rsidRPr="00425C8F">
              <w:rPr>
                <w:lang w:val="en-IN"/>
              </w:rPr>
              <w:t>A (20)</w:t>
            </w:r>
          </w:p>
        </w:tc>
        <w:tc>
          <w:tcPr>
            <w:tcW w:w="144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DATE</w:t>
            </w:r>
          </w:p>
        </w:tc>
        <w:tc>
          <w:tcPr>
            <w:tcW w:w="1800" w:type="dxa"/>
          </w:tcPr>
          <w:p w:rsidR="00CD5C68" w:rsidRPr="00425C8F" w:rsidRDefault="00CD5C68" w:rsidP="00940B20">
            <w:pPr>
              <w:pStyle w:val="Tablecontent"/>
              <w:rPr>
                <w:lang w:val="en-IN"/>
              </w:rPr>
            </w:pPr>
            <w:r w:rsidRPr="00425C8F">
              <w:rPr>
                <w:lang w:val="en-IN"/>
              </w:rPr>
              <w:t>Date and time</w:t>
            </w:r>
          </w:p>
        </w:tc>
        <w:tc>
          <w:tcPr>
            <w:tcW w:w="1980" w:type="dxa"/>
          </w:tcPr>
          <w:p w:rsidR="00CD5C68" w:rsidRPr="00425C8F" w:rsidRDefault="00CD5C68" w:rsidP="00940B20">
            <w:pPr>
              <w:pStyle w:val="Tablecontent"/>
              <w:rPr>
                <w:lang w:val="en-IN"/>
              </w:rPr>
            </w:pPr>
            <w:r w:rsidRPr="00425C8F">
              <w:rPr>
                <w:lang w:val="en-IN"/>
              </w:rPr>
              <w:t>Date and time on which request was sent by external system, HH are in 24 Hour Format</w:t>
            </w:r>
          </w:p>
        </w:tc>
        <w:tc>
          <w:tcPr>
            <w:tcW w:w="1260" w:type="dxa"/>
          </w:tcPr>
          <w:p w:rsidR="00CD5C68" w:rsidRPr="00425C8F" w:rsidRDefault="00CD5C68" w:rsidP="00940B20">
            <w:pPr>
              <w:pStyle w:val="Tablecontent"/>
              <w:rPr>
                <w:lang w:val="en-IN"/>
              </w:rPr>
            </w:pPr>
            <w:r w:rsidRPr="00425C8F">
              <w:rPr>
                <w:lang w:val="en-IN"/>
              </w:rPr>
              <w:t>DD/MM/YYYY HH24:MI:SS</w:t>
            </w:r>
          </w:p>
        </w:tc>
        <w:tc>
          <w:tcPr>
            <w:tcW w:w="1260" w:type="dxa"/>
          </w:tcPr>
          <w:p w:rsidR="00CD5C68" w:rsidRPr="00425C8F" w:rsidRDefault="00CD5C68" w:rsidP="00940B20">
            <w:pPr>
              <w:pStyle w:val="Tablecontent"/>
              <w:rPr>
                <w:lang w:val="en-IN"/>
              </w:rPr>
            </w:pPr>
            <w:r w:rsidRPr="00425C8F">
              <w:rPr>
                <w:lang w:val="en-IN"/>
              </w:rPr>
              <w:t>D (20)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EXTNWCODE</w:t>
            </w:r>
          </w:p>
        </w:tc>
        <w:tc>
          <w:tcPr>
            <w:tcW w:w="1800" w:type="dxa"/>
          </w:tcPr>
          <w:p w:rsidR="00CD5C68" w:rsidRPr="00425C8F" w:rsidRDefault="00CD5C68" w:rsidP="00940B20">
            <w:pPr>
              <w:pStyle w:val="Tablecontent"/>
              <w:rPr>
                <w:lang w:val="en-IN"/>
              </w:rPr>
            </w:pPr>
            <w:r w:rsidRPr="00425C8F">
              <w:rPr>
                <w:lang w:val="en-IN"/>
              </w:rPr>
              <w:t xml:space="preserve">Network code </w:t>
            </w:r>
          </w:p>
        </w:tc>
        <w:tc>
          <w:tcPr>
            <w:tcW w:w="1980" w:type="dxa"/>
          </w:tcPr>
          <w:p w:rsidR="00CD5C68" w:rsidRPr="00425C8F" w:rsidRDefault="00CD5C68" w:rsidP="00940B20">
            <w:pPr>
              <w:pStyle w:val="Tablecontent"/>
              <w:rPr>
                <w:lang w:val="en-IN"/>
              </w:rPr>
            </w:pPr>
            <w:r w:rsidRPr="00425C8F">
              <w:rPr>
                <w:lang w:val="en-IN"/>
              </w:rPr>
              <w:t xml:space="preserve">Network code of the Channel user defined in </w:t>
            </w:r>
            <w:r w:rsidR="007C479A" w:rsidRPr="00425C8F">
              <w:rPr>
                <w:lang w:val="en-IN"/>
              </w:rPr>
              <w:t>PreTUPS</w:t>
            </w:r>
            <w:r w:rsidRPr="00425C8F">
              <w:rPr>
                <w:lang w:val="en-IN"/>
              </w:rPr>
              <w:t xml:space="preserve"> as External Network code</w:t>
            </w:r>
          </w:p>
        </w:tc>
        <w:tc>
          <w:tcPr>
            <w:tcW w:w="1260" w:type="dxa"/>
          </w:tcPr>
          <w:p w:rsidR="00CD5C68" w:rsidRPr="00425C8F" w:rsidRDefault="00CD5C68" w:rsidP="00940B20">
            <w:pPr>
              <w:pStyle w:val="Tablecontent"/>
              <w:rPr>
                <w:lang w:val="en-IN"/>
              </w:rPr>
            </w:pPr>
            <w:r w:rsidRPr="00425C8F">
              <w:rPr>
                <w:lang w:val="en-IN"/>
              </w:rPr>
              <w:t>MO</w:t>
            </w:r>
          </w:p>
        </w:tc>
        <w:tc>
          <w:tcPr>
            <w:tcW w:w="1260" w:type="dxa"/>
          </w:tcPr>
          <w:p w:rsidR="00CD5C68" w:rsidRPr="00425C8F" w:rsidRDefault="00CD5C68" w:rsidP="00940B20">
            <w:pPr>
              <w:pStyle w:val="Tablecontent"/>
              <w:rPr>
                <w:lang w:val="en-IN"/>
              </w:rPr>
            </w:pPr>
            <w:r w:rsidRPr="00425C8F">
              <w:rPr>
                <w:lang w:val="en-IN"/>
              </w:rPr>
              <w:t>A (2)</w:t>
            </w:r>
          </w:p>
        </w:tc>
        <w:tc>
          <w:tcPr>
            <w:tcW w:w="1440"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727" w:type="dxa"/>
          </w:tcPr>
          <w:p w:rsidR="00CD5C68" w:rsidRPr="00425C8F" w:rsidRDefault="00CD5C68" w:rsidP="00940B20">
            <w:pPr>
              <w:pStyle w:val="Tablecontent"/>
              <w:rPr>
                <w:lang w:val="en-IN"/>
              </w:rPr>
            </w:pPr>
            <w:r w:rsidRPr="00425C8F">
              <w:rPr>
                <w:lang w:val="en-IN"/>
              </w:rPr>
              <w:t>MSISDN1</w:t>
            </w:r>
          </w:p>
        </w:tc>
        <w:tc>
          <w:tcPr>
            <w:tcW w:w="1800" w:type="dxa"/>
          </w:tcPr>
          <w:p w:rsidR="00CD5C68" w:rsidRPr="00425C8F" w:rsidRDefault="00CD5C68" w:rsidP="00940B20">
            <w:pPr>
              <w:pStyle w:val="Tablecontent"/>
              <w:rPr>
                <w:lang w:val="en-IN"/>
              </w:rPr>
            </w:pPr>
            <w:r w:rsidRPr="00425C8F">
              <w:rPr>
                <w:lang w:val="en-IN"/>
              </w:rPr>
              <w:t>Channel user1</w:t>
            </w:r>
          </w:p>
        </w:tc>
        <w:tc>
          <w:tcPr>
            <w:tcW w:w="1980" w:type="dxa"/>
          </w:tcPr>
          <w:p w:rsidR="00CD5C68" w:rsidRPr="00425C8F" w:rsidRDefault="00CD5C68" w:rsidP="00940B20">
            <w:pPr>
              <w:pStyle w:val="Tablecontent"/>
              <w:rPr>
                <w:lang w:val="en-IN"/>
              </w:rPr>
            </w:pPr>
            <w:r w:rsidRPr="00425C8F">
              <w:rPr>
                <w:lang w:val="en-IN"/>
              </w:rPr>
              <w:t>All MSISDN should be in national dial format i.e. without country code.</w:t>
            </w:r>
          </w:p>
          <w:p w:rsidR="00CD5C68" w:rsidRPr="00425C8F" w:rsidRDefault="00CD5C68" w:rsidP="00940B20">
            <w:pPr>
              <w:pStyle w:val="Tablecontent"/>
              <w:rPr>
                <w:lang w:val="en-IN"/>
              </w:rPr>
            </w:pPr>
            <w:r w:rsidRPr="00425C8F">
              <w:rPr>
                <w:b/>
                <w:bCs/>
                <w:lang w:val="en-IN"/>
              </w:rPr>
              <w:t>When MSISDN1 is available in request then PIN is mandatory for the request.</w:t>
            </w:r>
          </w:p>
        </w:tc>
        <w:tc>
          <w:tcPr>
            <w:tcW w:w="1260" w:type="dxa"/>
          </w:tcPr>
          <w:p w:rsidR="00CD5C68" w:rsidRPr="00425C8F" w:rsidRDefault="00CD5C68" w:rsidP="00940B20">
            <w:pPr>
              <w:pStyle w:val="Tablecontent"/>
              <w:rPr>
                <w:lang w:val="en-IN"/>
              </w:rPr>
            </w:pPr>
            <w:r w:rsidRPr="00425C8F">
              <w:rPr>
                <w:lang w:val="en-IN"/>
              </w:rPr>
              <w:t>9942222</w:t>
            </w:r>
          </w:p>
        </w:tc>
        <w:tc>
          <w:tcPr>
            <w:tcW w:w="1260" w:type="dxa"/>
          </w:tcPr>
          <w:p w:rsidR="00CD5C68" w:rsidRPr="00425C8F" w:rsidRDefault="00CD5C68" w:rsidP="00940B20">
            <w:pPr>
              <w:pStyle w:val="Tablecontent"/>
              <w:rPr>
                <w:lang w:val="en-IN"/>
              </w:rPr>
            </w:pPr>
            <w:r w:rsidRPr="00425C8F">
              <w:rPr>
                <w:lang w:val="en-IN"/>
              </w:rPr>
              <w:t>N (15)</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727" w:type="dxa"/>
          </w:tcPr>
          <w:p w:rsidR="00CD5C68" w:rsidRPr="00425C8F" w:rsidRDefault="00CD5C68" w:rsidP="00940B20">
            <w:pPr>
              <w:pStyle w:val="Tablecontent"/>
              <w:rPr>
                <w:lang w:val="en-IN"/>
              </w:rPr>
            </w:pPr>
            <w:r w:rsidRPr="00425C8F">
              <w:rPr>
                <w:lang w:val="en-IN"/>
              </w:rPr>
              <w:t>PIN</w:t>
            </w:r>
          </w:p>
        </w:tc>
        <w:tc>
          <w:tcPr>
            <w:tcW w:w="1800" w:type="dxa"/>
          </w:tcPr>
          <w:p w:rsidR="00CD5C68" w:rsidRPr="00425C8F" w:rsidRDefault="00CD5C68" w:rsidP="00940B20">
            <w:pPr>
              <w:pStyle w:val="Tablecontent"/>
              <w:rPr>
                <w:lang w:val="en-IN"/>
              </w:rPr>
            </w:pPr>
            <w:r w:rsidRPr="00425C8F">
              <w:rPr>
                <w:lang w:val="en-IN"/>
              </w:rPr>
              <w:t>Channel user1 PIN</w:t>
            </w:r>
          </w:p>
        </w:tc>
        <w:tc>
          <w:tcPr>
            <w:tcW w:w="1980" w:type="dxa"/>
          </w:tcPr>
          <w:p w:rsidR="00CD5C68" w:rsidRPr="00425C8F" w:rsidRDefault="00CD5C68" w:rsidP="00940B20">
            <w:pPr>
              <w:pStyle w:val="Tablecontent"/>
              <w:rPr>
                <w:lang w:val="en-IN"/>
              </w:rPr>
            </w:pPr>
            <w:r w:rsidRPr="00425C8F">
              <w:rPr>
                <w:lang w:val="en-IN"/>
              </w:rPr>
              <w:t>PIN of the user</w:t>
            </w:r>
          </w:p>
        </w:tc>
        <w:tc>
          <w:tcPr>
            <w:tcW w:w="1260" w:type="dxa"/>
          </w:tcPr>
          <w:p w:rsidR="00CD5C68" w:rsidRPr="00425C8F" w:rsidRDefault="00CD5C68" w:rsidP="00940B20">
            <w:pPr>
              <w:pStyle w:val="Tablecontent"/>
              <w:rPr>
                <w:lang w:val="en-IN"/>
              </w:rPr>
            </w:pPr>
            <w:r w:rsidRPr="00425C8F">
              <w:rPr>
                <w:lang w:val="en-IN"/>
              </w:rPr>
              <w:t>123</w:t>
            </w:r>
          </w:p>
        </w:tc>
        <w:tc>
          <w:tcPr>
            <w:tcW w:w="1260" w:type="dxa"/>
          </w:tcPr>
          <w:p w:rsidR="00CD5C68" w:rsidRPr="00425C8F" w:rsidRDefault="00CD5C68" w:rsidP="00940B20">
            <w:pPr>
              <w:pStyle w:val="Tablecontent"/>
              <w:rPr>
                <w:lang w:val="en-IN"/>
              </w:rPr>
            </w:pPr>
            <w:r w:rsidRPr="00425C8F">
              <w:rPr>
                <w:lang w:val="en-IN"/>
              </w:rPr>
              <w:t>A (10)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727" w:type="dxa"/>
          </w:tcPr>
          <w:p w:rsidR="00CD5C68" w:rsidRPr="00425C8F" w:rsidRDefault="00CD5C68" w:rsidP="00940B20">
            <w:pPr>
              <w:pStyle w:val="Tablecontent"/>
              <w:rPr>
                <w:lang w:val="en-IN"/>
              </w:rPr>
            </w:pPr>
            <w:r w:rsidRPr="00425C8F">
              <w:rPr>
                <w:lang w:val="en-IN"/>
              </w:rPr>
              <w:t>LOGINID</w:t>
            </w:r>
          </w:p>
        </w:tc>
        <w:tc>
          <w:tcPr>
            <w:tcW w:w="1800" w:type="dxa"/>
          </w:tcPr>
          <w:p w:rsidR="00CD5C68" w:rsidRPr="00425C8F" w:rsidRDefault="00CD5C68" w:rsidP="00940B20">
            <w:pPr>
              <w:pStyle w:val="Tablecontent"/>
              <w:rPr>
                <w:lang w:val="en-IN"/>
              </w:rPr>
            </w:pPr>
            <w:r w:rsidRPr="00425C8F">
              <w:rPr>
                <w:lang w:val="en-IN"/>
              </w:rPr>
              <w:t>Channel user 1 login ID</w:t>
            </w:r>
          </w:p>
        </w:tc>
        <w:tc>
          <w:tcPr>
            <w:tcW w:w="1980" w:type="dxa"/>
          </w:tcPr>
          <w:p w:rsidR="00CD5C68" w:rsidRPr="00425C8F" w:rsidRDefault="00CD5C68" w:rsidP="00940B20">
            <w:pPr>
              <w:pStyle w:val="Tablecontent"/>
              <w:rPr>
                <w:lang w:val="en-IN"/>
              </w:rPr>
            </w:pPr>
            <w:r w:rsidRPr="00425C8F">
              <w:rPr>
                <w:lang w:val="en-IN"/>
              </w:rPr>
              <w:t>Login ID of the Channel user</w:t>
            </w:r>
          </w:p>
          <w:p w:rsidR="00CD5C68" w:rsidRPr="00425C8F" w:rsidRDefault="00CD5C68" w:rsidP="00940B20">
            <w:pPr>
              <w:pStyle w:val="Tablecontent"/>
              <w:rPr>
                <w:lang w:val="en-IN"/>
              </w:rPr>
            </w:pPr>
            <w:r w:rsidRPr="00425C8F">
              <w:rPr>
                <w:b/>
                <w:bCs/>
                <w:lang w:val="en-IN"/>
              </w:rPr>
              <w:t>When LOGINID is available in request then PASSWORD is mandatory for the request</w:t>
            </w:r>
          </w:p>
        </w:tc>
        <w:tc>
          <w:tcPr>
            <w:tcW w:w="1260" w:type="dxa"/>
          </w:tcPr>
          <w:p w:rsidR="00CD5C68" w:rsidRPr="00425C8F" w:rsidRDefault="00CD5C68" w:rsidP="00940B20">
            <w:pPr>
              <w:pStyle w:val="Tablecontent"/>
              <w:rPr>
                <w:lang w:val="en-IN"/>
              </w:rPr>
            </w:pPr>
            <w:r w:rsidRPr="00425C8F">
              <w:rPr>
                <w:lang w:val="en-IN"/>
              </w:rPr>
              <w:t>Mo_cce</w:t>
            </w:r>
          </w:p>
        </w:tc>
        <w:tc>
          <w:tcPr>
            <w:tcW w:w="1260" w:type="dxa"/>
          </w:tcPr>
          <w:p w:rsidR="00CD5C68" w:rsidRPr="00425C8F" w:rsidRDefault="00CD5C68" w:rsidP="00940B20">
            <w:pPr>
              <w:pStyle w:val="Tablecontent"/>
              <w:rPr>
                <w:lang w:val="en-IN"/>
              </w:rPr>
            </w:pPr>
            <w:r w:rsidRPr="00425C8F">
              <w:rPr>
                <w:lang w:val="en-IN"/>
              </w:rPr>
              <w:t>A (20)</w:t>
            </w:r>
          </w:p>
        </w:tc>
        <w:tc>
          <w:tcPr>
            <w:tcW w:w="1440" w:type="dxa"/>
          </w:tcPr>
          <w:p w:rsidR="00CD5C68" w:rsidRPr="00425C8F" w:rsidRDefault="00CD5C68" w:rsidP="00940B20">
            <w:pPr>
              <w:pStyle w:val="Tablecontent"/>
              <w:rPr>
                <w:lang w:val="en-IN"/>
              </w:rPr>
            </w:pPr>
            <w:r w:rsidRPr="00425C8F">
              <w:rPr>
                <w:lang w:val="en-IN"/>
              </w:rPr>
              <w:t>O</w:t>
            </w:r>
          </w:p>
        </w:tc>
      </w:tr>
      <w:tr w:rsidR="00CD5C68" w:rsidRPr="00425C8F" w:rsidTr="00940B20">
        <w:trPr>
          <w:cantSplit/>
          <w:trHeight w:val="277"/>
        </w:trPr>
        <w:tc>
          <w:tcPr>
            <w:tcW w:w="1727" w:type="dxa"/>
          </w:tcPr>
          <w:p w:rsidR="00CD5C68" w:rsidRPr="00425C8F" w:rsidRDefault="00CD5C68" w:rsidP="00940B20">
            <w:pPr>
              <w:pStyle w:val="Tablecontent"/>
              <w:rPr>
                <w:lang w:val="en-IN"/>
              </w:rPr>
            </w:pPr>
            <w:r w:rsidRPr="00425C8F">
              <w:rPr>
                <w:lang w:val="en-IN"/>
              </w:rPr>
              <w:t>PASSWORD</w:t>
            </w:r>
          </w:p>
        </w:tc>
        <w:tc>
          <w:tcPr>
            <w:tcW w:w="1800" w:type="dxa"/>
          </w:tcPr>
          <w:p w:rsidR="00CD5C68" w:rsidRPr="00425C8F" w:rsidRDefault="00CD5C68" w:rsidP="00940B20">
            <w:pPr>
              <w:pStyle w:val="Tablecontent"/>
              <w:rPr>
                <w:lang w:val="en-IN"/>
              </w:rPr>
            </w:pPr>
            <w:r w:rsidRPr="00425C8F">
              <w:rPr>
                <w:lang w:val="en-IN"/>
              </w:rPr>
              <w:t>Channel user1 Password</w:t>
            </w:r>
          </w:p>
        </w:tc>
        <w:tc>
          <w:tcPr>
            <w:tcW w:w="1980" w:type="dxa"/>
          </w:tcPr>
          <w:p w:rsidR="00CD5C68" w:rsidRPr="00425C8F" w:rsidRDefault="00CD5C68" w:rsidP="00940B20">
            <w:pPr>
              <w:pStyle w:val="Tablecontent"/>
              <w:rPr>
                <w:lang w:val="en-IN"/>
              </w:rPr>
            </w:pPr>
            <w:r w:rsidRPr="00425C8F">
              <w:rPr>
                <w:lang w:val="en-IN"/>
              </w:rPr>
              <w:t>Password of the Channel user</w:t>
            </w:r>
          </w:p>
        </w:tc>
        <w:tc>
          <w:tcPr>
            <w:tcW w:w="1260" w:type="dxa"/>
          </w:tcPr>
          <w:p w:rsidR="00CD5C68" w:rsidRPr="00425C8F" w:rsidRDefault="00CD5C68" w:rsidP="00940B20">
            <w:pPr>
              <w:pStyle w:val="Tablecontent"/>
              <w:rPr>
                <w:lang w:val="en-IN"/>
              </w:rPr>
            </w:pPr>
            <w:r w:rsidRPr="00425C8F">
              <w:rPr>
                <w:lang w:val="en-IN"/>
              </w:rPr>
              <w:t>2468</w:t>
            </w:r>
          </w:p>
        </w:tc>
        <w:tc>
          <w:tcPr>
            <w:tcW w:w="1260" w:type="dxa"/>
          </w:tcPr>
          <w:p w:rsidR="00CD5C68" w:rsidRPr="00425C8F" w:rsidRDefault="00CD5C68" w:rsidP="00940B20">
            <w:pPr>
              <w:pStyle w:val="Tablecontent"/>
              <w:rPr>
                <w:lang w:val="en-IN"/>
              </w:rPr>
            </w:pPr>
            <w:r w:rsidRPr="00425C8F">
              <w:rPr>
                <w:lang w:val="en-IN"/>
              </w:rPr>
              <w:t>A (10)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EXTCODE</w:t>
            </w:r>
          </w:p>
        </w:tc>
        <w:tc>
          <w:tcPr>
            <w:tcW w:w="1800" w:type="dxa"/>
          </w:tcPr>
          <w:p w:rsidR="00CD5C68" w:rsidRPr="00425C8F" w:rsidRDefault="00CD5C68" w:rsidP="00940B20">
            <w:pPr>
              <w:pStyle w:val="Tablecontent"/>
              <w:rPr>
                <w:lang w:val="en-IN"/>
              </w:rPr>
            </w:pPr>
            <w:r w:rsidRPr="00425C8F">
              <w:rPr>
                <w:lang w:val="en-IN"/>
              </w:rPr>
              <w:t>External code of the channel user1</w:t>
            </w:r>
          </w:p>
        </w:tc>
        <w:tc>
          <w:tcPr>
            <w:tcW w:w="1980" w:type="dxa"/>
          </w:tcPr>
          <w:p w:rsidR="00CD5C68" w:rsidRPr="00425C8F" w:rsidRDefault="00CD5C68" w:rsidP="00940B20">
            <w:pPr>
              <w:pStyle w:val="Tablecontent"/>
              <w:rPr>
                <w:lang w:val="en-IN"/>
              </w:rPr>
            </w:pPr>
            <w:r w:rsidRPr="00425C8F">
              <w:rPr>
                <w:lang w:val="en-IN"/>
              </w:rPr>
              <w:t xml:space="preserve">Unique external code of the Channel user defined in </w:t>
            </w:r>
            <w:r w:rsidR="007C479A" w:rsidRPr="00425C8F">
              <w:rPr>
                <w:lang w:val="en-IN"/>
              </w:rPr>
              <w:t>PreTUPS</w:t>
            </w:r>
            <w:r w:rsidRPr="00425C8F">
              <w:rPr>
                <w:lang w:val="en-IN"/>
              </w:rPr>
              <w:t>.</w:t>
            </w:r>
          </w:p>
          <w:p w:rsidR="00CD5C68" w:rsidRPr="00425C8F" w:rsidRDefault="00CD5C68" w:rsidP="00940B20">
            <w:pPr>
              <w:pStyle w:val="Tablecontent"/>
              <w:rPr>
                <w:b/>
                <w:bCs/>
                <w:lang w:val="en-IN"/>
              </w:rPr>
            </w:pPr>
          </w:p>
        </w:tc>
        <w:tc>
          <w:tcPr>
            <w:tcW w:w="1260" w:type="dxa"/>
          </w:tcPr>
          <w:p w:rsidR="00CD5C68" w:rsidRPr="00425C8F" w:rsidRDefault="00CD5C68" w:rsidP="00940B20">
            <w:pPr>
              <w:pStyle w:val="Tablecontent"/>
              <w:rPr>
                <w:lang w:val="en-IN"/>
              </w:rPr>
            </w:pPr>
            <w:r w:rsidRPr="00425C8F">
              <w:rPr>
                <w:lang w:val="en-IN"/>
              </w:rPr>
              <w:t>123</w:t>
            </w:r>
          </w:p>
        </w:tc>
        <w:tc>
          <w:tcPr>
            <w:tcW w:w="1260" w:type="dxa"/>
          </w:tcPr>
          <w:p w:rsidR="00CD5C68" w:rsidRPr="00425C8F" w:rsidRDefault="00CD5C68" w:rsidP="00940B20">
            <w:pPr>
              <w:pStyle w:val="Tablecontent"/>
              <w:rPr>
                <w:lang w:val="en-IN"/>
              </w:rPr>
            </w:pPr>
            <w:r w:rsidRPr="00425C8F">
              <w:rPr>
                <w:lang w:val="en-IN"/>
              </w:rPr>
              <w:t>A (10)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EXTREFNUM</w:t>
            </w:r>
          </w:p>
        </w:tc>
        <w:tc>
          <w:tcPr>
            <w:tcW w:w="1800" w:type="dxa"/>
          </w:tcPr>
          <w:p w:rsidR="00CD5C68" w:rsidRPr="00425C8F" w:rsidRDefault="00CD5C68" w:rsidP="00940B20">
            <w:pPr>
              <w:pStyle w:val="Tablecontent"/>
              <w:rPr>
                <w:lang w:val="en-IN"/>
              </w:rPr>
            </w:pPr>
            <w:r w:rsidRPr="00425C8F">
              <w:rPr>
                <w:lang w:val="en-IN"/>
              </w:rPr>
              <w:t>External Reference number</w:t>
            </w:r>
          </w:p>
        </w:tc>
        <w:tc>
          <w:tcPr>
            <w:tcW w:w="1980" w:type="dxa"/>
          </w:tcPr>
          <w:p w:rsidR="00CD5C68" w:rsidRPr="00425C8F" w:rsidRDefault="00CD5C68" w:rsidP="00940B20">
            <w:pPr>
              <w:pStyle w:val="Tablecontent"/>
              <w:rPr>
                <w:lang w:val="en-IN"/>
              </w:rPr>
            </w:pPr>
            <w:r w:rsidRPr="00425C8F">
              <w:rPr>
                <w:lang w:val="en-IN"/>
              </w:rPr>
              <w:t>Unique Reference number in the external system.</w:t>
            </w:r>
          </w:p>
          <w:p w:rsidR="00CD5C68" w:rsidRPr="00425C8F" w:rsidRDefault="007C479A" w:rsidP="00940B20">
            <w:pPr>
              <w:pStyle w:val="Tablecontent"/>
              <w:rPr>
                <w:lang w:val="en-IN"/>
              </w:rPr>
            </w:pPr>
            <w:r w:rsidRPr="00425C8F">
              <w:rPr>
                <w:highlight w:val="yellow"/>
                <w:lang w:val="en-IN"/>
              </w:rPr>
              <w:t>PreTUPS</w:t>
            </w:r>
            <w:r w:rsidR="00CD5C68" w:rsidRPr="00425C8F">
              <w:rPr>
                <w:highlight w:val="yellow"/>
                <w:lang w:val="en-IN"/>
              </w:rPr>
              <w:t xml:space="preserve"> will not check uniqueness</w:t>
            </w:r>
          </w:p>
        </w:tc>
        <w:tc>
          <w:tcPr>
            <w:tcW w:w="1260" w:type="dxa"/>
          </w:tcPr>
          <w:p w:rsidR="00CD5C68" w:rsidRPr="00425C8F" w:rsidRDefault="00CD5C68" w:rsidP="00940B20">
            <w:pPr>
              <w:pStyle w:val="Tablecontent"/>
              <w:rPr>
                <w:lang w:val="en-IN"/>
              </w:rPr>
            </w:pPr>
            <w:r w:rsidRPr="00425C8F">
              <w:rPr>
                <w:lang w:val="en-IN"/>
              </w:rPr>
              <w:t>12345</w:t>
            </w:r>
          </w:p>
        </w:tc>
        <w:tc>
          <w:tcPr>
            <w:tcW w:w="1260" w:type="dxa"/>
          </w:tcPr>
          <w:p w:rsidR="00CD5C68" w:rsidRPr="00425C8F" w:rsidRDefault="00CD5C68" w:rsidP="00940B20">
            <w:pPr>
              <w:pStyle w:val="Tablecontent"/>
              <w:rPr>
                <w:lang w:val="en-IN"/>
              </w:rPr>
            </w:pPr>
            <w:r w:rsidRPr="00425C8F">
              <w:rPr>
                <w:lang w:val="en-IN"/>
              </w:rPr>
              <w:t>A (20)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9467" w:type="dxa"/>
            <w:gridSpan w:val="6"/>
          </w:tcPr>
          <w:p w:rsidR="00CD5C68" w:rsidRPr="00425C8F" w:rsidRDefault="00CD5C68" w:rsidP="00940B20">
            <w:pPr>
              <w:pStyle w:val="Tablecontent"/>
              <w:rPr>
                <w:b/>
                <w:bCs/>
                <w:lang w:val="en-IN"/>
              </w:rPr>
            </w:pPr>
            <w:r w:rsidRPr="00425C8F">
              <w:rPr>
                <w:b/>
                <w:bCs/>
                <w:lang w:val="en-IN"/>
              </w:rPr>
              <w:t xml:space="preserve">Note: </w:t>
            </w:r>
            <w:r w:rsidRPr="00425C8F">
              <w:rPr>
                <w:lang w:val="en-IN"/>
              </w:rPr>
              <w:t>Between MSISDN, LOGINID and EXTCODE value of one of them must be present, i.e. MSISDN or LOGINID or EXTCODE. All of them can also be present in the request</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MSISDN2</w:t>
            </w:r>
          </w:p>
        </w:tc>
        <w:tc>
          <w:tcPr>
            <w:tcW w:w="1800" w:type="dxa"/>
          </w:tcPr>
          <w:p w:rsidR="00CD5C68" w:rsidRPr="00425C8F" w:rsidRDefault="00CD5C68" w:rsidP="00940B20">
            <w:pPr>
              <w:pStyle w:val="Tablecontent"/>
              <w:rPr>
                <w:lang w:val="en-IN"/>
              </w:rPr>
            </w:pPr>
            <w:r w:rsidRPr="00425C8F">
              <w:rPr>
                <w:lang w:val="en-IN"/>
              </w:rPr>
              <w:t>Channel user2 MSISDN</w:t>
            </w:r>
          </w:p>
        </w:tc>
        <w:tc>
          <w:tcPr>
            <w:tcW w:w="1980" w:type="dxa"/>
          </w:tcPr>
          <w:p w:rsidR="00CD5C68" w:rsidRPr="00425C8F" w:rsidRDefault="00CD5C68" w:rsidP="00940B20">
            <w:pPr>
              <w:pStyle w:val="Tablecontent"/>
              <w:rPr>
                <w:lang w:val="en-IN"/>
              </w:rPr>
            </w:pPr>
            <w:r w:rsidRPr="00425C8F">
              <w:rPr>
                <w:lang w:val="en-IN"/>
              </w:rPr>
              <w:t>All MSISDN should be in national dial format i.e. with out country code.</w:t>
            </w:r>
          </w:p>
        </w:tc>
        <w:tc>
          <w:tcPr>
            <w:tcW w:w="1260" w:type="dxa"/>
          </w:tcPr>
          <w:p w:rsidR="00CD5C68" w:rsidRPr="00425C8F" w:rsidRDefault="00CD5C68" w:rsidP="00940B20">
            <w:pPr>
              <w:pStyle w:val="Tablecontent"/>
              <w:rPr>
                <w:lang w:val="en-IN"/>
              </w:rPr>
            </w:pPr>
            <w:r w:rsidRPr="00425C8F">
              <w:rPr>
                <w:lang w:val="en-IN"/>
              </w:rPr>
              <w:t>9942222</w:t>
            </w:r>
          </w:p>
        </w:tc>
        <w:tc>
          <w:tcPr>
            <w:tcW w:w="1260" w:type="dxa"/>
          </w:tcPr>
          <w:p w:rsidR="00CD5C68" w:rsidRPr="00425C8F" w:rsidRDefault="00CD5C68" w:rsidP="00940B20">
            <w:pPr>
              <w:pStyle w:val="Tablecontent"/>
              <w:rPr>
                <w:lang w:val="en-IN"/>
              </w:rPr>
            </w:pPr>
            <w:r w:rsidRPr="00425C8F">
              <w:rPr>
                <w:lang w:val="en-IN"/>
              </w:rPr>
              <w:t>N (15)</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LOGINID2</w:t>
            </w:r>
          </w:p>
        </w:tc>
        <w:tc>
          <w:tcPr>
            <w:tcW w:w="1800" w:type="dxa"/>
          </w:tcPr>
          <w:p w:rsidR="00CD5C68" w:rsidRPr="00425C8F" w:rsidRDefault="00CD5C68" w:rsidP="00940B20">
            <w:pPr>
              <w:pStyle w:val="Tablecontent"/>
              <w:rPr>
                <w:lang w:val="en-IN"/>
              </w:rPr>
            </w:pPr>
            <w:r w:rsidRPr="00425C8F">
              <w:rPr>
                <w:lang w:val="en-IN"/>
              </w:rPr>
              <w:t>Channel user2 loginid</w:t>
            </w:r>
          </w:p>
        </w:tc>
        <w:tc>
          <w:tcPr>
            <w:tcW w:w="1980" w:type="dxa"/>
          </w:tcPr>
          <w:p w:rsidR="00CD5C68" w:rsidRPr="00425C8F" w:rsidRDefault="00CD5C68" w:rsidP="00940B20">
            <w:pPr>
              <w:pStyle w:val="Tablecontent"/>
              <w:rPr>
                <w:lang w:val="en-IN"/>
              </w:rPr>
            </w:pPr>
            <w:r w:rsidRPr="00425C8F">
              <w:rPr>
                <w:lang w:val="en-IN"/>
              </w:rPr>
              <w:t>Login id of the payee (Channel user)</w:t>
            </w:r>
          </w:p>
        </w:tc>
        <w:tc>
          <w:tcPr>
            <w:tcW w:w="1260" w:type="dxa"/>
          </w:tcPr>
          <w:p w:rsidR="00CD5C68" w:rsidRPr="00425C8F" w:rsidRDefault="00CD5C68" w:rsidP="00940B20">
            <w:pPr>
              <w:pStyle w:val="Tablecontent"/>
              <w:rPr>
                <w:lang w:val="en-IN"/>
              </w:rPr>
            </w:pPr>
            <w:r w:rsidRPr="00425C8F">
              <w:rPr>
                <w:lang w:val="en-IN"/>
              </w:rPr>
              <w:t>Ma_c</w:t>
            </w:r>
          </w:p>
        </w:tc>
        <w:tc>
          <w:tcPr>
            <w:tcW w:w="1260" w:type="dxa"/>
          </w:tcPr>
          <w:p w:rsidR="00CD5C68" w:rsidRPr="00425C8F" w:rsidRDefault="00CD5C68" w:rsidP="00940B20">
            <w:pPr>
              <w:pStyle w:val="Tablecontent"/>
              <w:rPr>
                <w:lang w:val="en-IN"/>
              </w:rPr>
            </w:pPr>
            <w:r w:rsidRPr="00425C8F">
              <w:rPr>
                <w:lang w:val="en-IN"/>
              </w:rPr>
              <w:t>A(20)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EXTCODE2</w:t>
            </w:r>
          </w:p>
        </w:tc>
        <w:tc>
          <w:tcPr>
            <w:tcW w:w="1800" w:type="dxa"/>
          </w:tcPr>
          <w:p w:rsidR="00CD5C68" w:rsidRPr="00425C8F" w:rsidRDefault="00CD5C68" w:rsidP="00940B20">
            <w:pPr>
              <w:pStyle w:val="Tablecontent"/>
              <w:rPr>
                <w:lang w:val="en-IN"/>
              </w:rPr>
            </w:pPr>
            <w:r w:rsidRPr="00425C8F">
              <w:rPr>
                <w:lang w:val="en-IN"/>
              </w:rPr>
              <w:t>Channel user2 Unique External Code</w:t>
            </w:r>
          </w:p>
        </w:tc>
        <w:tc>
          <w:tcPr>
            <w:tcW w:w="1980" w:type="dxa"/>
          </w:tcPr>
          <w:p w:rsidR="00CD5C68" w:rsidRPr="00425C8F" w:rsidRDefault="00CD5C68" w:rsidP="00940B20">
            <w:pPr>
              <w:pStyle w:val="Tablecontent"/>
              <w:rPr>
                <w:lang w:val="en-IN"/>
              </w:rPr>
            </w:pPr>
            <w:r w:rsidRPr="00425C8F">
              <w:rPr>
                <w:lang w:val="en-IN"/>
              </w:rPr>
              <w:t>Unique external code of the Channel user</w:t>
            </w:r>
          </w:p>
        </w:tc>
        <w:tc>
          <w:tcPr>
            <w:tcW w:w="1260" w:type="dxa"/>
          </w:tcPr>
          <w:p w:rsidR="00CD5C68" w:rsidRPr="00425C8F" w:rsidRDefault="00CD5C68" w:rsidP="00940B20">
            <w:pPr>
              <w:pStyle w:val="Tablecontent"/>
              <w:rPr>
                <w:lang w:val="en-IN"/>
              </w:rPr>
            </w:pPr>
            <w:r w:rsidRPr="00425C8F">
              <w:rPr>
                <w:lang w:val="en-IN"/>
              </w:rPr>
              <w:t>145</w:t>
            </w:r>
          </w:p>
        </w:tc>
        <w:tc>
          <w:tcPr>
            <w:tcW w:w="1260" w:type="dxa"/>
          </w:tcPr>
          <w:p w:rsidR="00CD5C68" w:rsidRPr="00425C8F" w:rsidRDefault="00CD5C68" w:rsidP="00940B20">
            <w:pPr>
              <w:pStyle w:val="Tablecontent"/>
              <w:rPr>
                <w:lang w:val="en-IN"/>
              </w:rPr>
            </w:pPr>
            <w:r w:rsidRPr="00425C8F">
              <w:rPr>
                <w:lang w:val="en-IN"/>
              </w:rPr>
              <w:t>A(10)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9467" w:type="dxa"/>
            <w:gridSpan w:val="6"/>
          </w:tcPr>
          <w:p w:rsidR="00CD5C68" w:rsidRPr="00425C8F" w:rsidRDefault="00CD5C68" w:rsidP="00940B20">
            <w:pPr>
              <w:pStyle w:val="Tablecontent"/>
              <w:rPr>
                <w:lang w:val="en-IN"/>
              </w:rPr>
            </w:pPr>
            <w:r w:rsidRPr="00425C8F">
              <w:rPr>
                <w:b/>
                <w:bCs/>
                <w:lang w:val="en-IN"/>
              </w:rPr>
              <w:t xml:space="preserve">Note: </w:t>
            </w:r>
            <w:r w:rsidRPr="00425C8F">
              <w:rPr>
                <w:lang w:val="en-IN"/>
              </w:rPr>
              <w:t>Between MSISDN2, LOGINID2 and EXTCODE2 value of one of them must be present, i.e. MSISDN or LOGINID or EXTCODE. All of them can also be present in request</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PRODUCTCODE</w:t>
            </w:r>
          </w:p>
        </w:tc>
        <w:tc>
          <w:tcPr>
            <w:tcW w:w="1800" w:type="dxa"/>
          </w:tcPr>
          <w:p w:rsidR="00CD5C68" w:rsidRPr="00425C8F" w:rsidRDefault="00CD5C68" w:rsidP="00940B20">
            <w:pPr>
              <w:pStyle w:val="Tablecontent"/>
              <w:rPr>
                <w:lang w:val="en-IN"/>
              </w:rPr>
            </w:pPr>
            <w:r w:rsidRPr="00425C8F">
              <w:rPr>
                <w:lang w:val="en-IN"/>
              </w:rPr>
              <w:t>Product short code</w:t>
            </w:r>
          </w:p>
        </w:tc>
        <w:tc>
          <w:tcPr>
            <w:tcW w:w="1980" w:type="dxa"/>
          </w:tcPr>
          <w:p w:rsidR="00CD5C68" w:rsidRPr="00425C8F" w:rsidRDefault="00CD5C68" w:rsidP="00940B20">
            <w:pPr>
              <w:pStyle w:val="Tablecontent"/>
              <w:rPr>
                <w:lang w:val="en-IN"/>
              </w:rPr>
            </w:pPr>
            <w:r w:rsidRPr="00425C8F">
              <w:rPr>
                <w:lang w:val="en-IN"/>
              </w:rPr>
              <w:t>101</w:t>
            </w:r>
          </w:p>
        </w:tc>
        <w:tc>
          <w:tcPr>
            <w:tcW w:w="1260" w:type="dxa"/>
          </w:tcPr>
          <w:p w:rsidR="00CD5C68" w:rsidRPr="00425C8F" w:rsidRDefault="00CD5C68" w:rsidP="00940B20">
            <w:pPr>
              <w:pStyle w:val="Tablecontent"/>
              <w:rPr>
                <w:lang w:val="en-IN"/>
              </w:rPr>
            </w:pPr>
            <w:r w:rsidRPr="00425C8F">
              <w:rPr>
                <w:lang w:val="en-IN"/>
              </w:rPr>
              <w:t>5</w:t>
            </w:r>
          </w:p>
        </w:tc>
        <w:tc>
          <w:tcPr>
            <w:tcW w:w="1260" w:type="dxa"/>
          </w:tcPr>
          <w:p w:rsidR="00CD5C68" w:rsidRPr="00425C8F" w:rsidRDefault="00CD5C68" w:rsidP="00940B20">
            <w:pPr>
              <w:pStyle w:val="Tablecontent"/>
              <w:rPr>
                <w:lang w:val="en-IN"/>
              </w:rPr>
            </w:pPr>
            <w:r w:rsidRPr="00425C8F">
              <w:rPr>
                <w:lang w:val="en-IN"/>
              </w:rPr>
              <w:t>O</w:t>
            </w:r>
          </w:p>
        </w:tc>
        <w:tc>
          <w:tcPr>
            <w:tcW w:w="1440" w:type="dxa"/>
          </w:tcPr>
          <w:p w:rsidR="00CD5C68" w:rsidRPr="00425C8F" w:rsidRDefault="00CD5C68" w:rsidP="00940B20">
            <w:pPr>
              <w:pStyle w:val="Tablecontent"/>
              <w:rPr>
                <w:lang w:val="en-IN"/>
              </w:rPr>
            </w:pPr>
            <w:r w:rsidRPr="00425C8F">
              <w:rPr>
                <w:lang w:val="en-IN"/>
              </w:rPr>
              <w:t>Product short code .fixed value 101 should be used.</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QTY</w:t>
            </w:r>
          </w:p>
        </w:tc>
        <w:tc>
          <w:tcPr>
            <w:tcW w:w="1800" w:type="dxa"/>
          </w:tcPr>
          <w:p w:rsidR="00CD5C68" w:rsidRPr="00425C8F" w:rsidRDefault="00CD5C68" w:rsidP="00940B20">
            <w:pPr>
              <w:pStyle w:val="Tablecontent"/>
              <w:rPr>
                <w:lang w:val="en-IN"/>
              </w:rPr>
            </w:pPr>
            <w:r w:rsidRPr="00425C8F">
              <w:rPr>
                <w:lang w:val="en-IN"/>
              </w:rPr>
              <w:t>Quantity that needs to be transferred</w:t>
            </w:r>
          </w:p>
        </w:tc>
        <w:tc>
          <w:tcPr>
            <w:tcW w:w="1980" w:type="dxa"/>
          </w:tcPr>
          <w:p w:rsidR="00CD5C68" w:rsidRPr="00425C8F" w:rsidRDefault="00CD5C68" w:rsidP="00940B20">
            <w:pPr>
              <w:pStyle w:val="Tablecontent"/>
              <w:rPr>
                <w:lang w:val="en-IN"/>
              </w:rPr>
            </w:pPr>
            <w:r w:rsidRPr="00425C8F">
              <w:rPr>
                <w:lang w:val="en-IN"/>
              </w:rPr>
              <w:t>Quantity to be transferred</w:t>
            </w:r>
          </w:p>
        </w:tc>
        <w:tc>
          <w:tcPr>
            <w:tcW w:w="1260" w:type="dxa"/>
          </w:tcPr>
          <w:p w:rsidR="00CD5C68" w:rsidRPr="00425C8F" w:rsidRDefault="00CD5C68" w:rsidP="00940B20">
            <w:pPr>
              <w:pStyle w:val="Tablecontent"/>
              <w:rPr>
                <w:lang w:val="en-IN"/>
              </w:rPr>
            </w:pPr>
            <w:r w:rsidRPr="00425C8F">
              <w:rPr>
                <w:lang w:val="en-IN"/>
              </w:rPr>
              <w:t>50055</w:t>
            </w:r>
          </w:p>
          <w:p w:rsidR="00CD5C68" w:rsidRPr="00425C8F" w:rsidRDefault="00CD5C68" w:rsidP="00940B20">
            <w:pPr>
              <w:pStyle w:val="Tablecontent"/>
              <w:rPr>
                <w:lang w:val="en-IN"/>
              </w:rPr>
            </w:pPr>
          </w:p>
        </w:tc>
        <w:tc>
          <w:tcPr>
            <w:tcW w:w="1260" w:type="dxa"/>
          </w:tcPr>
          <w:p w:rsidR="00CD5C68" w:rsidRPr="00425C8F" w:rsidRDefault="00CD5C68" w:rsidP="00940B20">
            <w:pPr>
              <w:pStyle w:val="Tablecontent"/>
              <w:rPr>
                <w:lang w:val="en-IN"/>
              </w:rPr>
            </w:pPr>
            <w:r w:rsidRPr="00425C8F">
              <w:rPr>
                <w:lang w:val="en-IN"/>
              </w:rPr>
              <w:t>N (20)</w:t>
            </w:r>
          </w:p>
        </w:tc>
        <w:tc>
          <w:tcPr>
            <w:tcW w:w="144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727" w:type="dxa"/>
          </w:tcPr>
          <w:p w:rsidR="00CD5C68" w:rsidRPr="00425C8F" w:rsidRDefault="00CD5C68" w:rsidP="00940B20">
            <w:pPr>
              <w:pStyle w:val="Tablecontent"/>
              <w:rPr>
                <w:lang w:val="en-IN"/>
              </w:rPr>
            </w:pPr>
            <w:r w:rsidRPr="00425C8F">
              <w:rPr>
                <w:lang w:val="en-IN"/>
              </w:rPr>
              <w:t>LANGUAGE1</w:t>
            </w:r>
          </w:p>
        </w:tc>
        <w:tc>
          <w:tcPr>
            <w:tcW w:w="1800" w:type="dxa"/>
          </w:tcPr>
          <w:p w:rsidR="00CD5C68" w:rsidRPr="00425C8F" w:rsidRDefault="00CD5C68" w:rsidP="00940B20">
            <w:pPr>
              <w:pStyle w:val="Tablecontent"/>
              <w:rPr>
                <w:lang w:val="en-IN"/>
              </w:rPr>
            </w:pPr>
            <w:r w:rsidRPr="00425C8F">
              <w:rPr>
                <w:lang w:val="en-IN"/>
              </w:rPr>
              <w:t>Sender Channel user’s notification language</w:t>
            </w:r>
          </w:p>
        </w:tc>
        <w:tc>
          <w:tcPr>
            <w:tcW w:w="1980" w:type="dxa"/>
          </w:tcPr>
          <w:p w:rsidR="00CD5C68" w:rsidRPr="00425C8F" w:rsidRDefault="00CD5C68" w:rsidP="00940B20">
            <w:pPr>
              <w:pStyle w:val="Tablecontent"/>
              <w:rPr>
                <w:lang w:val="en-IN"/>
              </w:rPr>
            </w:pPr>
            <w:r w:rsidRPr="00425C8F">
              <w:rPr>
                <w:lang w:val="en-IN"/>
              </w:rPr>
              <w:t>Numeric only, Channel user Language Code</w:t>
            </w:r>
          </w:p>
          <w:p w:rsidR="00CD5C68" w:rsidRPr="00425C8F" w:rsidRDefault="00CD5C68" w:rsidP="00940B20">
            <w:pPr>
              <w:pStyle w:val="Tablecontent"/>
              <w:rPr>
                <w:lang w:val="en-IN"/>
              </w:rPr>
            </w:pPr>
            <w:r w:rsidRPr="00425C8F">
              <w:rPr>
                <w:lang w:val="en-IN"/>
              </w:rPr>
              <w:t xml:space="preserve">This code must be defined in </w:t>
            </w:r>
            <w:r w:rsidR="007C479A" w:rsidRPr="00425C8F">
              <w:rPr>
                <w:lang w:val="en-IN"/>
              </w:rPr>
              <w:t>PreTUPS</w:t>
            </w:r>
            <w:r w:rsidRPr="00425C8F">
              <w:rPr>
                <w:lang w:val="en-IN"/>
              </w:rPr>
              <w:t xml:space="preserve"> system.</w:t>
            </w:r>
          </w:p>
        </w:tc>
        <w:tc>
          <w:tcPr>
            <w:tcW w:w="1260" w:type="dxa"/>
          </w:tcPr>
          <w:p w:rsidR="00CD5C68" w:rsidRPr="00425C8F" w:rsidRDefault="00CD5C68" w:rsidP="00940B20">
            <w:pPr>
              <w:pStyle w:val="Tablecontent"/>
              <w:rPr>
                <w:lang w:val="en-IN"/>
              </w:rPr>
            </w:pPr>
            <w:r w:rsidRPr="00425C8F">
              <w:rPr>
                <w:lang w:val="en-IN"/>
              </w:rPr>
              <w:t>0</w:t>
            </w:r>
          </w:p>
        </w:tc>
        <w:tc>
          <w:tcPr>
            <w:tcW w:w="1260" w:type="dxa"/>
          </w:tcPr>
          <w:p w:rsidR="00CD5C68" w:rsidRPr="00425C8F" w:rsidRDefault="00CD5C68" w:rsidP="00940B20">
            <w:pPr>
              <w:pStyle w:val="Tablecontent"/>
              <w:rPr>
                <w:lang w:val="en-IN"/>
              </w:rPr>
            </w:pPr>
            <w:r w:rsidRPr="00425C8F">
              <w:rPr>
                <w:lang w:val="en-IN"/>
              </w:rPr>
              <w:t>A (10)</w:t>
            </w:r>
          </w:p>
        </w:tc>
        <w:tc>
          <w:tcPr>
            <w:tcW w:w="1440" w:type="dxa"/>
          </w:tcPr>
          <w:p w:rsidR="00CD5C68" w:rsidRPr="00425C8F" w:rsidRDefault="00CD5C68" w:rsidP="00940B20">
            <w:pPr>
              <w:pStyle w:val="Tablecontent"/>
              <w:rPr>
                <w:lang w:val="en-IN"/>
              </w:rPr>
            </w:pPr>
            <w:r w:rsidRPr="00425C8F">
              <w:rPr>
                <w:lang w:val="en-IN"/>
              </w:rPr>
              <w:t>O (Tag is mandatory)</w:t>
            </w:r>
          </w:p>
          <w:p w:rsidR="00CD5C68" w:rsidRPr="00425C8F" w:rsidRDefault="00CD5C68" w:rsidP="00940B20">
            <w:pPr>
              <w:pStyle w:val="Tablecontent"/>
              <w:rPr>
                <w:lang w:val="en-IN"/>
              </w:rPr>
            </w:pPr>
            <w:r w:rsidRPr="00425C8F">
              <w:rPr>
                <w:lang w:val="en-IN"/>
              </w:rPr>
              <w:t>Default value 0</w:t>
            </w:r>
          </w:p>
        </w:tc>
      </w:tr>
    </w:tbl>
    <w:p w:rsidR="00CD5C68" w:rsidRPr="00425C8F" w:rsidRDefault="00CD5C68" w:rsidP="00CD5C68">
      <w:pPr>
        <w:pStyle w:val="ListBullet1"/>
        <w:numPr>
          <w:ilvl w:val="0"/>
          <w:numId w:val="0"/>
        </w:numPr>
        <w:ind w:left="1008" w:hanging="360"/>
        <w:rPr>
          <w:lang w:val="en-IN"/>
        </w:rPr>
      </w:pPr>
    </w:p>
    <w:p w:rsidR="00CD5C68" w:rsidRPr="00425C8F" w:rsidRDefault="00CD5C68" w:rsidP="001E6309">
      <w:pPr>
        <w:pStyle w:val="Heading"/>
        <w:rPr>
          <w:color w:val="auto"/>
        </w:rPr>
      </w:pPr>
      <w:bookmarkStart w:id="257" w:name="_Toc256517372"/>
      <w:bookmarkStart w:id="258" w:name="_Toc368313808"/>
      <w:r w:rsidRPr="00425C8F">
        <w:rPr>
          <w:color w:val="auto"/>
        </w:rPr>
        <w:t>XML Response format:</w:t>
      </w:r>
      <w:bookmarkEnd w:id="257"/>
      <w:bookmarkEnd w:id="258"/>
    </w:p>
    <w:p w:rsidR="00CD5C68" w:rsidRPr="00425C8F" w:rsidRDefault="00CD5C68" w:rsidP="00CD5C68">
      <w:pPr>
        <w:pStyle w:val="BodyText2"/>
        <w:jc w:val="left"/>
        <w:rPr>
          <w:lang w:val="en-IN"/>
        </w:rPr>
      </w:pPr>
      <w:r w:rsidRPr="00425C8F">
        <w:rPr>
          <w:lang w:val="en-IN"/>
        </w:rPr>
        <w:t xml:space="preserve">The External System will receive response for C2C return to channel user from </w:t>
      </w:r>
      <w:r w:rsidR="007C479A" w:rsidRPr="00425C8F">
        <w:rPr>
          <w:lang w:val="en-IN"/>
        </w:rPr>
        <w:t>PreTUPS</w:t>
      </w:r>
      <w:r w:rsidRPr="00425C8F">
        <w:rPr>
          <w:lang w:val="en-IN"/>
        </w:rPr>
        <w:t xml:space="preserve"> system. The request format and details of request are mentioned below.</w:t>
      </w:r>
    </w:p>
    <w:p w:rsidR="00CD5C68" w:rsidRPr="00425C8F" w:rsidRDefault="00CD5C68" w:rsidP="00CD5C68">
      <w:pPr>
        <w:pStyle w:val="BodyText2"/>
        <w:rPr>
          <w:lang w:val="en-IN"/>
        </w:rPr>
      </w:pPr>
    </w:p>
    <w:p w:rsidR="00CD5C68" w:rsidRPr="00425C8F" w:rsidRDefault="00CD5C68" w:rsidP="00F51889">
      <w:pPr>
        <w:pStyle w:val="Code"/>
        <w:ind w:left="0"/>
        <w:rPr>
          <w:lang w:val="en-IN"/>
        </w:rPr>
      </w:pPr>
      <w:proofErr w:type="gramStart"/>
      <w:r w:rsidRPr="00425C8F">
        <w:rPr>
          <w:lang w:val="en-IN"/>
        </w:rPr>
        <w:t>&lt;?xml</w:t>
      </w:r>
      <w:proofErr w:type="gramEnd"/>
      <w:r w:rsidRPr="00425C8F">
        <w:rPr>
          <w:lang w:val="en-IN"/>
        </w:rPr>
        <w:t xml:space="preserve"> version="1.0"?&gt;</w:t>
      </w:r>
    </w:p>
    <w:p w:rsidR="00CD5C68" w:rsidRPr="00425C8F" w:rsidRDefault="00CD5C68" w:rsidP="00F51889">
      <w:pPr>
        <w:pStyle w:val="Code"/>
        <w:ind w:left="0"/>
        <w:rPr>
          <w:lang w:val="en-IN"/>
        </w:rPr>
      </w:pPr>
      <w:r w:rsidRPr="00425C8F">
        <w:rPr>
          <w:lang w:val="en-IN"/>
        </w:rPr>
        <w:t xml:space="preserve">&lt;COMMAND&gt; </w:t>
      </w:r>
    </w:p>
    <w:p w:rsidR="00CD5C68" w:rsidRPr="00425C8F" w:rsidRDefault="00CD5C68" w:rsidP="00F51889">
      <w:pPr>
        <w:pStyle w:val="Code"/>
        <w:ind w:left="720"/>
        <w:rPr>
          <w:lang w:val="en-IN"/>
        </w:rPr>
      </w:pPr>
      <w:r w:rsidRPr="00425C8F">
        <w:rPr>
          <w:lang w:val="en-IN"/>
        </w:rPr>
        <w:t>&lt;TYPE&gt;</w:t>
      </w:r>
      <w:r w:rsidRPr="00425C8F">
        <w:rPr>
          <w:b/>
          <w:bCs/>
          <w:lang w:val="en-IN"/>
        </w:rPr>
        <w:t>EXC2CRETRESP</w:t>
      </w:r>
      <w:r w:rsidRPr="00425C8F">
        <w:rPr>
          <w:lang w:val="en-IN"/>
        </w:rPr>
        <w:t xml:space="preserve">&lt;/TYPE&gt;    </w:t>
      </w:r>
      <w:r w:rsidRPr="00425C8F">
        <w:rPr>
          <w:lang w:val="en-IN"/>
        </w:rPr>
        <w:tab/>
      </w:r>
      <w:r w:rsidRPr="00425C8F">
        <w:rPr>
          <w:lang w:val="en-IN"/>
        </w:rPr>
        <w:tab/>
      </w:r>
    </w:p>
    <w:p w:rsidR="00CD5C68" w:rsidRPr="00425C8F" w:rsidRDefault="00CD5C68" w:rsidP="00F51889">
      <w:pPr>
        <w:pStyle w:val="Code"/>
        <w:ind w:left="720"/>
        <w:rPr>
          <w:lang w:val="en-IN"/>
        </w:rPr>
      </w:pPr>
      <w:r w:rsidRPr="00425C8F">
        <w:rPr>
          <w:lang w:val="en-IN"/>
        </w:rPr>
        <w:t>&lt;TXNSTATUS&gt;</w:t>
      </w:r>
      <w:r w:rsidRPr="00425C8F">
        <w:rPr>
          <w:i/>
          <w:iCs/>
          <w:lang w:val="en-IN"/>
        </w:rPr>
        <w:t>&lt;</w:t>
      </w:r>
      <w:r w:rsidRPr="00425C8F">
        <w:rPr>
          <w:b/>
          <w:bCs/>
          <w:lang w:val="en-IN"/>
        </w:rPr>
        <w:t>Transaction Status</w:t>
      </w:r>
      <w:r w:rsidRPr="00425C8F">
        <w:rPr>
          <w:i/>
          <w:iCs/>
          <w:lang w:val="en-IN"/>
        </w:rPr>
        <w:t>&gt;</w:t>
      </w:r>
      <w:r w:rsidR="00844401">
        <w:rPr>
          <w:lang w:val="en-IN"/>
        </w:rPr>
        <w:t>&lt;/TXNSTATUS</w:t>
      </w:r>
      <w:r w:rsidRPr="00425C8F">
        <w:rPr>
          <w:lang w:val="en-IN"/>
        </w:rPr>
        <w:t>&gt;</w:t>
      </w:r>
    </w:p>
    <w:p w:rsidR="00CD5C68" w:rsidRPr="00425C8F" w:rsidRDefault="00CD5C68" w:rsidP="00F51889">
      <w:pPr>
        <w:pStyle w:val="Code"/>
        <w:ind w:left="720"/>
        <w:rPr>
          <w:lang w:val="en-IN"/>
        </w:rPr>
      </w:pPr>
      <w:r w:rsidRPr="00425C8F">
        <w:rPr>
          <w:lang w:val="en-IN"/>
        </w:rPr>
        <w:t>&lt;DATE&gt;&lt;</w:t>
      </w:r>
      <w:r w:rsidRPr="00425C8F">
        <w:rPr>
          <w:b/>
          <w:bCs/>
          <w:lang w:val="en-IN"/>
        </w:rPr>
        <w:t>Date and time</w:t>
      </w:r>
      <w:r w:rsidRPr="00425C8F">
        <w:rPr>
          <w:lang w:val="en-IN"/>
        </w:rPr>
        <w:t>&gt;&lt;/DATE&gt;</w:t>
      </w:r>
    </w:p>
    <w:p w:rsidR="00CD5C68" w:rsidRPr="00425C8F" w:rsidRDefault="00CD5C68" w:rsidP="00F51889">
      <w:pPr>
        <w:pStyle w:val="Code"/>
        <w:ind w:left="720"/>
        <w:rPr>
          <w:lang w:val="en-IN"/>
        </w:rPr>
      </w:pPr>
      <w:r w:rsidRPr="00425C8F">
        <w:rPr>
          <w:lang w:val="en-IN"/>
        </w:rPr>
        <w:t>&lt;EXTREFNUM&gt;&lt;</w:t>
      </w:r>
      <w:r w:rsidRPr="00425C8F">
        <w:rPr>
          <w:b/>
          <w:bCs/>
          <w:lang w:val="en-IN"/>
        </w:rPr>
        <w:t>Unique Reference number in the external system</w:t>
      </w:r>
      <w:r w:rsidRPr="00425C8F">
        <w:rPr>
          <w:lang w:val="en-IN"/>
        </w:rPr>
        <w:t>&gt;&lt;/EXTREFNUM&gt;</w:t>
      </w:r>
    </w:p>
    <w:p w:rsidR="00CD5C68" w:rsidRPr="00425C8F" w:rsidRDefault="00CD5C68" w:rsidP="00F51889">
      <w:pPr>
        <w:pStyle w:val="Code"/>
        <w:ind w:left="720"/>
        <w:rPr>
          <w:lang w:val="en-IN"/>
        </w:rPr>
      </w:pPr>
      <w:r w:rsidRPr="00425C8F">
        <w:rPr>
          <w:lang w:val="en-IN"/>
        </w:rPr>
        <w:t>&lt;TXNID&gt;</w:t>
      </w:r>
      <w:r w:rsidRPr="00425C8F">
        <w:rPr>
          <w:i/>
          <w:iCs/>
          <w:lang w:val="en-IN"/>
        </w:rPr>
        <w:t>&lt;</w:t>
      </w:r>
      <w:r w:rsidR="007C479A" w:rsidRPr="00425C8F">
        <w:rPr>
          <w:b/>
          <w:bCs/>
          <w:lang w:val="en-IN"/>
        </w:rPr>
        <w:t>PreTUPS</w:t>
      </w:r>
      <w:r w:rsidRPr="00425C8F">
        <w:rPr>
          <w:b/>
          <w:bCs/>
          <w:lang w:val="en-IN"/>
        </w:rPr>
        <w:t xml:space="preserve"> Transaction ID</w:t>
      </w:r>
      <w:r w:rsidRPr="00425C8F">
        <w:rPr>
          <w:i/>
          <w:iCs/>
          <w:lang w:val="en-IN"/>
        </w:rPr>
        <w:t>&gt;</w:t>
      </w:r>
      <w:r w:rsidRPr="00425C8F">
        <w:rPr>
          <w:lang w:val="en-IN"/>
        </w:rPr>
        <w:t>&lt;/TXNID&gt;</w:t>
      </w:r>
    </w:p>
    <w:p w:rsidR="00CD5C68" w:rsidRPr="00425C8F" w:rsidRDefault="00CD5C68" w:rsidP="00F51889">
      <w:pPr>
        <w:pStyle w:val="Code"/>
        <w:ind w:left="720"/>
        <w:rPr>
          <w:lang w:val="en-IN"/>
        </w:rPr>
      </w:pPr>
      <w:r w:rsidRPr="00425C8F">
        <w:rPr>
          <w:lang w:val="en-IN"/>
        </w:rPr>
        <w:t>&lt;MESSAGE&gt;&lt;</w:t>
      </w:r>
      <w:r w:rsidRPr="00425C8F">
        <w:rPr>
          <w:b/>
          <w:bCs/>
          <w:lang w:val="en-IN"/>
        </w:rPr>
        <w:t>Transaction Message</w:t>
      </w:r>
      <w:r w:rsidRPr="00425C8F">
        <w:rPr>
          <w:lang w:val="en-IN"/>
        </w:rPr>
        <w:t>&gt;&lt;/MESSAGE&gt;</w:t>
      </w:r>
    </w:p>
    <w:p w:rsidR="00CD5C68" w:rsidRPr="00425C8F" w:rsidRDefault="00CD5C68" w:rsidP="00F51889">
      <w:pPr>
        <w:pStyle w:val="Code"/>
        <w:ind w:left="0"/>
        <w:rPr>
          <w:lang w:val="en-IN"/>
        </w:rPr>
      </w:pPr>
      <w:r w:rsidRPr="00425C8F">
        <w:rPr>
          <w:lang w:val="en-IN"/>
        </w:rPr>
        <w:t>&lt;/COMMAND&gt;</w:t>
      </w:r>
    </w:p>
    <w:p w:rsidR="00CD5C68" w:rsidRPr="00425C8F" w:rsidRDefault="00CD5C68" w:rsidP="001E6309">
      <w:pPr>
        <w:pStyle w:val="Heading"/>
        <w:rPr>
          <w:color w:val="auto"/>
        </w:rPr>
      </w:pPr>
      <w:r w:rsidRPr="00425C8F">
        <w:rPr>
          <w:color w:val="auto"/>
        </w:rPr>
        <w:t>Field Details</w:t>
      </w:r>
    </w:p>
    <w:tbl>
      <w:tblPr>
        <w:tblW w:w="95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800"/>
        <w:gridCol w:w="2340"/>
        <w:gridCol w:w="1260"/>
        <w:gridCol w:w="1260"/>
        <w:gridCol w:w="1496"/>
      </w:tblGrid>
      <w:tr w:rsidR="00CD5C68" w:rsidRPr="00425C8F" w:rsidTr="006E4071">
        <w:trPr>
          <w:trHeight w:val="277"/>
          <w:tblHeader/>
        </w:trPr>
        <w:tc>
          <w:tcPr>
            <w:tcW w:w="144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800" w:type="dxa"/>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340" w:type="dxa"/>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96" w:type="dxa"/>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TYPE</w:t>
            </w:r>
          </w:p>
        </w:tc>
        <w:tc>
          <w:tcPr>
            <w:tcW w:w="1800" w:type="dxa"/>
          </w:tcPr>
          <w:p w:rsidR="00CD5C68" w:rsidRPr="00425C8F" w:rsidRDefault="00CD5C68" w:rsidP="00940B20">
            <w:pPr>
              <w:pStyle w:val="Tablecontent"/>
              <w:rPr>
                <w:lang w:val="en-IN"/>
              </w:rPr>
            </w:pPr>
            <w:r w:rsidRPr="00425C8F">
              <w:rPr>
                <w:lang w:val="en-IN"/>
              </w:rPr>
              <w:t>Response type</w:t>
            </w:r>
          </w:p>
        </w:tc>
        <w:tc>
          <w:tcPr>
            <w:tcW w:w="2340" w:type="dxa"/>
          </w:tcPr>
          <w:p w:rsidR="00CD5C68" w:rsidRPr="00425C8F" w:rsidRDefault="00CD5C68" w:rsidP="00940B20">
            <w:pPr>
              <w:pStyle w:val="Tablecontent"/>
              <w:rPr>
                <w:lang w:val="en-IN"/>
              </w:rPr>
            </w:pPr>
            <w:r w:rsidRPr="00425C8F">
              <w:rPr>
                <w:lang w:val="en-IN"/>
              </w:rPr>
              <w:t>Response Type</w:t>
            </w:r>
          </w:p>
        </w:tc>
        <w:tc>
          <w:tcPr>
            <w:tcW w:w="1260" w:type="dxa"/>
          </w:tcPr>
          <w:p w:rsidR="00CD5C68" w:rsidRPr="00425C8F" w:rsidRDefault="00CD5C68" w:rsidP="00940B20">
            <w:pPr>
              <w:pStyle w:val="Tablecontent"/>
              <w:rPr>
                <w:lang w:val="en-IN"/>
              </w:rPr>
            </w:pPr>
            <w:r w:rsidRPr="00425C8F">
              <w:rPr>
                <w:b/>
                <w:bCs/>
                <w:lang w:val="en-IN"/>
              </w:rPr>
              <w:t>EXC2CRETRESP</w:t>
            </w:r>
          </w:p>
        </w:tc>
        <w:tc>
          <w:tcPr>
            <w:tcW w:w="1260" w:type="dxa"/>
          </w:tcPr>
          <w:p w:rsidR="00CD5C68" w:rsidRPr="00425C8F" w:rsidRDefault="00CD5C68" w:rsidP="00940B20">
            <w:pPr>
              <w:pStyle w:val="Tablecontent"/>
              <w:rPr>
                <w:lang w:val="en-IN"/>
              </w:rPr>
            </w:pPr>
            <w:r w:rsidRPr="00425C8F">
              <w:rPr>
                <w:lang w:val="en-IN"/>
              </w:rPr>
              <w:t>A (20)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TXNSTATUS</w:t>
            </w:r>
          </w:p>
        </w:tc>
        <w:tc>
          <w:tcPr>
            <w:tcW w:w="1800" w:type="dxa"/>
          </w:tcPr>
          <w:p w:rsidR="00CD5C68" w:rsidRPr="00425C8F" w:rsidRDefault="00CD5C68" w:rsidP="00940B20">
            <w:pPr>
              <w:pStyle w:val="Tablecontent"/>
              <w:rPr>
                <w:lang w:val="en-IN"/>
              </w:rPr>
            </w:pPr>
            <w:r w:rsidRPr="00425C8F">
              <w:rPr>
                <w:lang w:val="en-IN"/>
              </w:rPr>
              <w:t>Transaction Status</w:t>
            </w:r>
          </w:p>
        </w:tc>
        <w:tc>
          <w:tcPr>
            <w:tcW w:w="2340" w:type="dxa"/>
          </w:tcPr>
          <w:p w:rsidR="00CD5C68" w:rsidRPr="00425C8F" w:rsidRDefault="00CD5C68" w:rsidP="00940B20">
            <w:pPr>
              <w:pStyle w:val="Tablecontent"/>
              <w:rPr>
                <w:lang w:val="en-IN"/>
              </w:rPr>
            </w:pPr>
            <w:r w:rsidRPr="00425C8F">
              <w:rPr>
                <w:lang w:val="en-IN"/>
              </w:rPr>
              <w:t>Status of the request</w:t>
            </w:r>
          </w:p>
          <w:p w:rsidR="00CD5C68" w:rsidRPr="00425C8F" w:rsidRDefault="00CD5C68" w:rsidP="00940B20">
            <w:pPr>
              <w:pStyle w:val="TableListBullet1"/>
              <w:jc w:val="left"/>
              <w:rPr>
                <w:lang w:val="en-IN"/>
              </w:rPr>
            </w:pPr>
            <w:r w:rsidRPr="00425C8F">
              <w:rPr>
                <w:lang w:val="en-IN"/>
              </w:rPr>
              <w:t xml:space="preserve">Transaction Status= 200 means Success, </w:t>
            </w:r>
          </w:p>
          <w:p w:rsidR="00CD5C68" w:rsidRPr="00425C8F" w:rsidRDefault="00CD5C68" w:rsidP="00940B20">
            <w:pPr>
              <w:pStyle w:val="TableListBullet1"/>
              <w:jc w:val="left"/>
              <w:rPr>
                <w:lang w:val="en-IN"/>
              </w:rPr>
            </w:pPr>
            <w:r w:rsidRPr="00425C8F">
              <w:rPr>
                <w:lang w:val="en-IN"/>
              </w:rPr>
              <w:t xml:space="preserve">Transaction Status Other than 200 means failed </w:t>
            </w:r>
          </w:p>
        </w:tc>
        <w:tc>
          <w:tcPr>
            <w:tcW w:w="1260" w:type="dxa"/>
          </w:tcPr>
          <w:p w:rsidR="00CD5C68" w:rsidRPr="00425C8F" w:rsidRDefault="00CD5C68" w:rsidP="00940B20">
            <w:pPr>
              <w:pStyle w:val="Tablecontent"/>
              <w:rPr>
                <w:lang w:val="en-IN"/>
              </w:rPr>
            </w:pPr>
            <w:r w:rsidRPr="00425C8F">
              <w:rPr>
                <w:lang w:val="en-IN"/>
              </w:rPr>
              <w:t>200</w:t>
            </w:r>
          </w:p>
        </w:tc>
        <w:tc>
          <w:tcPr>
            <w:tcW w:w="1260" w:type="dxa"/>
          </w:tcPr>
          <w:p w:rsidR="00CD5C68" w:rsidRPr="00425C8F" w:rsidRDefault="00CD5C68" w:rsidP="00940B20">
            <w:pPr>
              <w:pStyle w:val="Tablecontent"/>
              <w:rPr>
                <w:lang w:val="en-IN"/>
              </w:rPr>
            </w:pPr>
            <w:r w:rsidRPr="00425C8F">
              <w:rPr>
                <w:lang w:val="en-IN"/>
              </w:rPr>
              <w:t>N (10)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DATE</w:t>
            </w:r>
          </w:p>
        </w:tc>
        <w:tc>
          <w:tcPr>
            <w:tcW w:w="1800" w:type="dxa"/>
          </w:tcPr>
          <w:p w:rsidR="00CD5C68" w:rsidRPr="00425C8F" w:rsidRDefault="00CD5C68" w:rsidP="00940B20">
            <w:pPr>
              <w:pStyle w:val="Tablecontent"/>
              <w:rPr>
                <w:lang w:val="en-IN"/>
              </w:rPr>
            </w:pPr>
            <w:r w:rsidRPr="00425C8F">
              <w:rPr>
                <w:lang w:val="en-IN"/>
              </w:rPr>
              <w:t>Date and time</w:t>
            </w:r>
          </w:p>
        </w:tc>
        <w:tc>
          <w:tcPr>
            <w:tcW w:w="2340" w:type="dxa"/>
          </w:tcPr>
          <w:p w:rsidR="00CD5C68" w:rsidRPr="00425C8F" w:rsidRDefault="00CD5C68" w:rsidP="00940B20">
            <w:pPr>
              <w:pStyle w:val="Tablecontent"/>
              <w:rPr>
                <w:lang w:val="en-IN"/>
              </w:rPr>
            </w:pPr>
            <w:r w:rsidRPr="00425C8F">
              <w:rPr>
                <w:lang w:val="en-IN"/>
              </w:rPr>
              <w:t xml:space="preserve">Date and time on which response was sent from </w:t>
            </w:r>
            <w:r w:rsidR="007C479A" w:rsidRPr="00425C8F">
              <w:rPr>
                <w:lang w:val="en-IN"/>
              </w:rPr>
              <w:t>PreTUPS</w:t>
            </w:r>
            <w:r w:rsidRPr="00425C8F">
              <w:rPr>
                <w:lang w:val="en-IN"/>
              </w:rPr>
              <w:t>. HH are in 24 Hour format</w:t>
            </w:r>
          </w:p>
        </w:tc>
        <w:tc>
          <w:tcPr>
            <w:tcW w:w="1260" w:type="dxa"/>
          </w:tcPr>
          <w:p w:rsidR="00CD5C68" w:rsidRPr="00425C8F" w:rsidRDefault="00CD5C68" w:rsidP="00940B20">
            <w:pPr>
              <w:pStyle w:val="Tablecontent"/>
              <w:rPr>
                <w:lang w:val="en-IN"/>
              </w:rPr>
            </w:pPr>
            <w:r w:rsidRPr="00425C8F">
              <w:rPr>
                <w:lang w:val="en-IN"/>
              </w:rPr>
              <w:t>DD/MM/YYYY HH24:MI:SS</w:t>
            </w:r>
          </w:p>
        </w:tc>
        <w:tc>
          <w:tcPr>
            <w:tcW w:w="1260" w:type="dxa"/>
          </w:tcPr>
          <w:p w:rsidR="00CD5C68" w:rsidRPr="00425C8F" w:rsidRDefault="00CD5C68" w:rsidP="00940B20">
            <w:pPr>
              <w:pStyle w:val="Tablecontent"/>
              <w:rPr>
                <w:lang w:val="en-IN"/>
              </w:rPr>
            </w:pPr>
            <w:r w:rsidRPr="00425C8F">
              <w:rPr>
                <w:lang w:val="en-IN"/>
              </w:rPr>
              <w:t>D (20)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EXTREFNUM</w:t>
            </w:r>
          </w:p>
        </w:tc>
        <w:tc>
          <w:tcPr>
            <w:tcW w:w="1800" w:type="dxa"/>
          </w:tcPr>
          <w:p w:rsidR="00CD5C68" w:rsidRPr="00425C8F" w:rsidRDefault="00CD5C68" w:rsidP="00940B20">
            <w:pPr>
              <w:pStyle w:val="Tablecontent"/>
              <w:rPr>
                <w:lang w:val="en-IN"/>
              </w:rPr>
            </w:pPr>
            <w:r w:rsidRPr="00425C8F">
              <w:rPr>
                <w:lang w:val="en-IN"/>
              </w:rPr>
              <w:t>External Reference number</w:t>
            </w:r>
          </w:p>
        </w:tc>
        <w:tc>
          <w:tcPr>
            <w:tcW w:w="2340" w:type="dxa"/>
          </w:tcPr>
          <w:p w:rsidR="00CD5C68" w:rsidRPr="00425C8F" w:rsidRDefault="00CD5C68" w:rsidP="00940B20">
            <w:pPr>
              <w:pStyle w:val="Tablecontent"/>
              <w:rPr>
                <w:lang w:val="en-IN"/>
              </w:rPr>
            </w:pPr>
            <w:r w:rsidRPr="00425C8F">
              <w:rPr>
                <w:lang w:val="en-IN"/>
              </w:rPr>
              <w:t>Reference number that was passed by the external system</w:t>
            </w:r>
          </w:p>
        </w:tc>
        <w:tc>
          <w:tcPr>
            <w:tcW w:w="1260" w:type="dxa"/>
          </w:tcPr>
          <w:p w:rsidR="00CD5C68" w:rsidRPr="00425C8F" w:rsidRDefault="00CD5C68" w:rsidP="00940B20">
            <w:pPr>
              <w:pStyle w:val="Tablecontent"/>
              <w:rPr>
                <w:lang w:val="en-IN"/>
              </w:rPr>
            </w:pPr>
            <w:r w:rsidRPr="00425C8F">
              <w:rPr>
                <w:lang w:val="en-IN"/>
              </w:rPr>
              <w:t>12345</w:t>
            </w:r>
          </w:p>
        </w:tc>
        <w:tc>
          <w:tcPr>
            <w:tcW w:w="1260" w:type="dxa"/>
          </w:tcPr>
          <w:p w:rsidR="00CD5C68" w:rsidRPr="00425C8F" w:rsidRDefault="00CD5C68" w:rsidP="00940B20">
            <w:pPr>
              <w:pStyle w:val="Tablecontent"/>
              <w:rPr>
                <w:lang w:val="en-IN"/>
              </w:rPr>
            </w:pPr>
            <w:r w:rsidRPr="00425C8F">
              <w:rPr>
                <w:lang w:val="en-IN"/>
              </w:rPr>
              <w:t>A (20)</w:t>
            </w:r>
          </w:p>
        </w:tc>
        <w:tc>
          <w:tcPr>
            <w:tcW w:w="1496" w:type="dxa"/>
          </w:tcPr>
          <w:p w:rsidR="00CD5C68" w:rsidRPr="00425C8F" w:rsidRDefault="00CD5C68" w:rsidP="00940B20">
            <w:pPr>
              <w:pStyle w:val="Tablecontent"/>
              <w:rPr>
                <w:lang w:val="en-IN"/>
              </w:rPr>
            </w:pPr>
            <w:r w:rsidRPr="00425C8F">
              <w:rPr>
                <w:lang w:val="en-IN"/>
              </w:rPr>
              <w:t>O</w:t>
            </w:r>
          </w:p>
          <w:p w:rsidR="00CD5C68" w:rsidRPr="00425C8F" w:rsidRDefault="00CD5C68" w:rsidP="00940B20">
            <w:pPr>
              <w:pStyle w:val="Tablecontent"/>
              <w:rPr>
                <w:lang w:val="en-IN"/>
              </w:rPr>
            </w:pPr>
            <w:r w:rsidRPr="00425C8F">
              <w:rPr>
                <w:lang w:val="en-IN"/>
              </w:rPr>
              <w:t>(Tag is mandatory)</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TXNID</w:t>
            </w:r>
          </w:p>
        </w:tc>
        <w:tc>
          <w:tcPr>
            <w:tcW w:w="1800" w:type="dxa"/>
          </w:tcPr>
          <w:p w:rsidR="00CD5C68" w:rsidRPr="00425C8F" w:rsidRDefault="00CD5C68" w:rsidP="00940B20">
            <w:pPr>
              <w:pStyle w:val="Tablecontent"/>
              <w:rPr>
                <w:lang w:val="en-IN"/>
              </w:rPr>
            </w:pPr>
            <w:r w:rsidRPr="00425C8F">
              <w:rPr>
                <w:lang w:val="en-IN"/>
              </w:rPr>
              <w:t>&lt;Transaction ID&gt;</w:t>
            </w:r>
          </w:p>
        </w:tc>
        <w:tc>
          <w:tcPr>
            <w:tcW w:w="2340" w:type="dxa"/>
          </w:tcPr>
          <w:p w:rsidR="00CD5C68" w:rsidRPr="00425C8F" w:rsidRDefault="007C479A" w:rsidP="00940B20">
            <w:pPr>
              <w:pStyle w:val="Tablecontent"/>
              <w:rPr>
                <w:lang w:val="en-IN"/>
              </w:rPr>
            </w:pPr>
            <w:r w:rsidRPr="00425C8F">
              <w:rPr>
                <w:lang w:val="en-IN"/>
              </w:rPr>
              <w:t>PreTUPS</w:t>
            </w:r>
            <w:r w:rsidR="00CD5C68" w:rsidRPr="00425C8F">
              <w:rPr>
                <w:lang w:val="en-IN"/>
              </w:rPr>
              <w:t xml:space="preserve"> Transaction ID for the Customer Recharge Transaction</w:t>
            </w:r>
          </w:p>
        </w:tc>
        <w:tc>
          <w:tcPr>
            <w:tcW w:w="1260" w:type="dxa"/>
          </w:tcPr>
          <w:p w:rsidR="00CD5C68" w:rsidRPr="00425C8F" w:rsidRDefault="00CD5C68" w:rsidP="00940B20">
            <w:pPr>
              <w:pStyle w:val="Tablecontent"/>
              <w:rPr>
                <w:lang w:val="en-IN"/>
              </w:rPr>
            </w:pPr>
            <w:r w:rsidRPr="00425C8F">
              <w:rPr>
                <w:lang w:val="en-IN"/>
              </w:rPr>
              <w:t>R080912.1212.1234</w:t>
            </w:r>
          </w:p>
        </w:tc>
        <w:tc>
          <w:tcPr>
            <w:tcW w:w="1260" w:type="dxa"/>
          </w:tcPr>
          <w:p w:rsidR="00CD5C68" w:rsidRPr="00425C8F" w:rsidRDefault="00CD5C68" w:rsidP="00940B20">
            <w:pPr>
              <w:pStyle w:val="Tablecontent"/>
              <w:rPr>
                <w:lang w:val="en-IN"/>
              </w:rPr>
            </w:pPr>
            <w:r w:rsidRPr="00425C8F">
              <w:rPr>
                <w:lang w:val="en-IN"/>
              </w:rPr>
              <w:t>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MESSAGE</w:t>
            </w:r>
          </w:p>
        </w:tc>
        <w:tc>
          <w:tcPr>
            <w:tcW w:w="1800" w:type="dxa"/>
          </w:tcPr>
          <w:p w:rsidR="00CD5C68" w:rsidRPr="00425C8F" w:rsidRDefault="00CD5C68" w:rsidP="00940B20">
            <w:pPr>
              <w:pStyle w:val="Tablecontent"/>
              <w:rPr>
                <w:lang w:val="en-IN"/>
              </w:rPr>
            </w:pPr>
            <w:r w:rsidRPr="00425C8F">
              <w:rPr>
                <w:lang w:val="en-IN"/>
              </w:rPr>
              <w:t xml:space="preserve">Message that will be given in response </w:t>
            </w:r>
          </w:p>
        </w:tc>
        <w:tc>
          <w:tcPr>
            <w:tcW w:w="2340" w:type="dxa"/>
          </w:tcPr>
          <w:p w:rsidR="00CD5C68" w:rsidRPr="00425C8F" w:rsidRDefault="00CD5C68" w:rsidP="00940B20">
            <w:pPr>
              <w:pStyle w:val="Tablecontent"/>
              <w:rPr>
                <w:lang w:val="en-IN"/>
              </w:rPr>
            </w:pPr>
            <w:r w:rsidRPr="00425C8F">
              <w:rPr>
                <w:lang w:val="en-IN"/>
              </w:rPr>
              <w:t>Message</w:t>
            </w:r>
          </w:p>
        </w:tc>
        <w:tc>
          <w:tcPr>
            <w:tcW w:w="1260" w:type="dxa"/>
          </w:tcPr>
          <w:p w:rsidR="00CD5C68" w:rsidRPr="00425C8F" w:rsidRDefault="00CD5C68" w:rsidP="00940B20">
            <w:pPr>
              <w:pStyle w:val="Tablecontent"/>
              <w:rPr>
                <w:lang w:val="en-IN"/>
              </w:rPr>
            </w:pPr>
          </w:p>
        </w:tc>
        <w:tc>
          <w:tcPr>
            <w:tcW w:w="1260" w:type="dxa"/>
          </w:tcPr>
          <w:p w:rsidR="00CD5C68" w:rsidRPr="00425C8F" w:rsidRDefault="00CD5C68" w:rsidP="00940B20">
            <w:pPr>
              <w:pStyle w:val="Tablecontent"/>
              <w:rPr>
                <w:lang w:val="en-IN"/>
              </w:rPr>
            </w:pPr>
            <w:r w:rsidRPr="00425C8F">
              <w:rPr>
                <w:lang w:val="en-IN"/>
              </w:rPr>
              <w:t>A (500)</w:t>
            </w:r>
          </w:p>
        </w:tc>
        <w:tc>
          <w:tcPr>
            <w:tcW w:w="1496" w:type="dxa"/>
          </w:tcPr>
          <w:p w:rsidR="00CD5C68" w:rsidRPr="00425C8F" w:rsidRDefault="00CD5C68" w:rsidP="00940B20">
            <w:pPr>
              <w:pStyle w:val="Tablecontent"/>
              <w:rPr>
                <w:lang w:val="en-IN"/>
              </w:rPr>
            </w:pPr>
            <w:r w:rsidRPr="00425C8F">
              <w:rPr>
                <w:lang w:val="en-IN"/>
              </w:rPr>
              <w:t>O</w:t>
            </w:r>
          </w:p>
          <w:p w:rsidR="00CD5C68" w:rsidRPr="00425C8F" w:rsidRDefault="00CD5C68" w:rsidP="00940B20">
            <w:pPr>
              <w:pStyle w:val="Tablecontent"/>
              <w:rPr>
                <w:lang w:val="en-IN"/>
              </w:rPr>
            </w:pPr>
            <w:r w:rsidRPr="00425C8F">
              <w:rPr>
                <w:lang w:val="en-IN"/>
              </w:rPr>
              <w:t>(Tag is mandatory)</w:t>
            </w:r>
          </w:p>
        </w:tc>
      </w:tr>
    </w:tbl>
    <w:p w:rsidR="00CD5C68" w:rsidRPr="00425C8F" w:rsidRDefault="00CD5C68" w:rsidP="00CD5C68">
      <w:pPr>
        <w:pStyle w:val="ListBullet1"/>
        <w:numPr>
          <w:ilvl w:val="0"/>
          <w:numId w:val="0"/>
        </w:numPr>
        <w:ind w:left="1008" w:hanging="360"/>
        <w:rPr>
          <w:lang w:val="en-IN"/>
        </w:rPr>
      </w:pPr>
    </w:p>
    <w:p w:rsidR="00CD5C68" w:rsidRPr="00425C8F" w:rsidRDefault="00CD5C68" w:rsidP="00337049">
      <w:pPr>
        <w:pStyle w:val="Heading2"/>
        <w:rPr>
          <w:lang w:val="en-IN"/>
        </w:rPr>
      </w:pPr>
      <w:bookmarkStart w:id="259" w:name="_Toc164502999"/>
      <w:bookmarkStart w:id="260" w:name="_Toc368313809"/>
      <w:bookmarkStart w:id="261" w:name="_Toc485139701"/>
      <w:r w:rsidRPr="00425C8F">
        <w:rPr>
          <w:lang w:val="en-IN"/>
        </w:rPr>
        <w:t>Suspend &amp; Resume Channel User</w:t>
      </w:r>
      <w:bookmarkEnd w:id="259"/>
      <w:r w:rsidRPr="00425C8F">
        <w:rPr>
          <w:lang w:val="en-IN"/>
        </w:rPr>
        <w:t>s</w:t>
      </w:r>
      <w:bookmarkEnd w:id="260"/>
      <w:bookmarkEnd w:id="261"/>
    </w:p>
    <w:p w:rsidR="00CD5C68" w:rsidRPr="00425C8F" w:rsidRDefault="00CD5C68" w:rsidP="00CD5C68">
      <w:pPr>
        <w:pStyle w:val="BodyText2"/>
        <w:rPr>
          <w:lang w:val="en-IN"/>
        </w:rPr>
      </w:pPr>
      <w:r w:rsidRPr="00425C8F">
        <w:rPr>
          <w:lang w:val="en-IN"/>
        </w:rPr>
        <w:t xml:space="preserve">Suspend-Resume user management will be provided to the Channel administrator. A suspended Channel user cannot login into the system. Suspend-Resume user management can be divided into two types </w:t>
      </w:r>
    </w:p>
    <w:p w:rsidR="00CD5C68" w:rsidRPr="00425C8F" w:rsidRDefault="00CD5C68" w:rsidP="00CD5C68">
      <w:pPr>
        <w:pStyle w:val="ListBullet1"/>
        <w:rPr>
          <w:lang w:val="en-IN"/>
        </w:rPr>
      </w:pPr>
      <w:r w:rsidRPr="00425C8F">
        <w:rPr>
          <w:b/>
          <w:bCs/>
          <w:lang w:val="en-IN"/>
        </w:rPr>
        <w:t>Suspend</w:t>
      </w:r>
      <w:r w:rsidRPr="00425C8F">
        <w:rPr>
          <w:lang w:val="en-IN"/>
        </w:rPr>
        <w:t xml:space="preserve">: Channel administrator can send the request for suspension of the channel user. </w:t>
      </w:r>
    </w:p>
    <w:p w:rsidR="00CD5C68" w:rsidRPr="00425C8F" w:rsidRDefault="00CD5C68" w:rsidP="00CD5C68">
      <w:pPr>
        <w:pStyle w:val="ListBullet1"/>
        <w:rPr>
          <w:lang w:val="en-IN"/>
        </w:rPr>
      </w:pPr>
      <w:r w:rsidRPr="00425C8F">
        <w:rPr>
          <w:b/>
          <w:bCs/>
          <w:lang w:val="en-IN"/>
        </w:rPr>
        <w:t>Resume</w:t>
      </w:r>
      <w:r w:rsidRPr="00425C8F">
        <w:rPr>
          <w:lang w:val="en-IN"/>
        </w:rPr>
        <w:t>: Channel administrator can send the request for resumption of the channel user.</w:t>
      </w:r>
    </w:p>
    <w:p w:rsidR="00CD5C68" w:rsidRPr="00425C8F" w:rsidRDefault="00CD5C68" w:rsidP="00CD5C68">
      <w:pPr>
        <w:pStyle w:val="BodyText2"/>
        <w:jc w:val="left"/>
        <w:rPr>
          <w:lang w:val="en-IN"/>
        </w:rPr>
      </w:pPr>
      <w:r w:rsidRPr="00425C8F">
        <w:rPr>
          <w:lang w:val="en-IN"/>
        </w:rPr>
        <w:t>Channel administrator can send a request to suspend or resume a Channel user from the system, If a Channel user is suspended from the system, then that Channel user will not allowed to use the system. After resumption, channel user can continue to access the system.</w:t>
      </w:r>
    </w:p>
    <w:p w:rsidR="006E4071" w:rsidRPr="00425C8F" w:rsidRDefault="006E4071" w:rsidP="00CD5C68">
      <w:pPr>
        <w:pStyle w:val="BodyText2"/>
        <w:jc w:val="left"/>
        <w:rPr>
          <w:lang w:val="en-IN"/>
        </w:rPr>
      </w:pPr>
    </w:p>
    <w:p w:rsidR="00CD5C68" w:rsidRPr="00425C8F" w:rsidRDefault="0000768E" w:rsidP="001E6309">
      <w:pPr>
        <w:pStyle w:val="Heading"/>
        <w:rPr>
          <w:color w:val="auto"/>
        </w:rPr>
      </w:pPr>
      <w:r w:rsidRPr="00425C8F">
        <w:rPr>
          <w:color w:val="auto"/>
        </w:rPr>
        <w:t>Request Syntax</w:t>
      </w:r>
    </w:p>
    <w:p w:rsidR="00CD5C68" w:rsidRPr="00425C8F" w:rsidRDefault="00CD5C68" w:rsidP="00CD5C68">
      <w:pPr>
        <w:pStyle w:val="BodyText2"/>
        <w:rPr>
          <w:lang w:val="en-IN"/>
        </w:rPr>
      </w:pPr>
      <w:r w:rsidRPr="00425C8F">
        <w:rPr>
          <w:lang w:val="en-IN"/>
        </w:rPr>
        <w:t>The External System will send the following request for suspend or resume a channel user. The request format and details of request are mentioned below.</w:t>
      </w:r>
    </w:p>
    <w:p w:rsidR="00CD5C68" w:rsidRPr="00425C8F" w:rsidRDefault="00CD5C68" w:rsidP="00CD5C68">
      <w:pPr>
        <w:pStyle w:val="BodyText2"/>
        <w:ind w:left="720"/>
        <w:rPr>
          <w:lang w:val="en-IN"/>
        </w:rPr>
      </w:pPr>
    </w:p>
    <w:p w:rsidR="00CD5C68" w:rsidRPr="00425C8F" w:rsidRDefault="00CD5C68" w:rsidP="006E4071">
      <w:pPr>
        <w:pStyle w:val="Code"/>
        <w:ind w:left="0"/>
        <w:rPr>
          <w:lang w:val="en-IN"/>
        </w:rPr>
      </w:pPr>
      <w:proofErr w:type="gramStart"/>
      <w:r w:rsidRPr="00425C8F">
        <w:rPr>
          <w:lang w:val="en-IN"/>
        </w:rPr>
        <w:t>&lt;?xml</w:t>
      </w:r>
      <w:proofErr w:type="gramEnd"/>
      <w:r w:rsidRPr="00425C8F">
        <w:rPr>
          <w:lang w:val="en-IN"/>
        </w:rPr>
        <w:t xml:space="preserve"> version="1.0"?&gt;</w:t>
      </w:r>
    </w:p>
    <w:p w:rsidR="00CD5C68" w:rsidRPr="00425C8F" w:rsidRDefault="00CD5C68" w:rsidP="006E4071">
      <w:pPr>
        <w:pStyle w:val="Code"/>
        <w:ind w:left="0"/>
        <w:rPr>
          <w:lang w:val="en-IN"/>
        </w:rPr>
      </w:pPr>
      <w:r w:rsidRPr="00425C8F">
        <w:rPr>
          <w:lang w:val="en-IN"/>
        </w:rPr>
        <w:t>&lt;COMMAND&gt;</w:t>
      </w:r>
    </w:p>
    <w:p w:rsidR="00CD5C68" w:rsidRPr="00425C8F" w:rsidRDefault="00CD5C68" w:rsidP="006E4071">
      <w:pPr>
        <w:pStyle w:val="Code"/>
        <w:ind w:left="720"/>
        <w:rPr>
          <w:lang w:val="en-IN"/>
        </w:rPr>
      </w:pPr>
    </w:p>
    <w:p w:rsidR="00E608CA" w:rsidRPr="00425C8F" w:rsidRDefault="00E608CA" w:rsidP="00E608CA">
      <w:pPr>
        <w:pStyle w:val="Code"/>
        <w:ind w:left="720"/>
        <w:rPr>
          <w:lang w:val="en-IN"/>
        </w:rPr>
      </w:pPr>
      <w:r w:rsidRPr="00425C8F">
        <w:rPr>
          <w:lang w:val="en-IN"/>
        </w:rPr>
        <w:t>&lt;TYPE&gt;&lt;SRCUSRREQEX&gt;&lt;/TYPE&gt;</w:t>
      </w:r>
    </w:p>
    <w:p w:rsidR="00E608CA" w:rsidRPr="00425C8F" w:rsidRDefault="00E608CA" w:rsidP="00E608CA">
      <w:pPr>
        <w:pStyle w:val="Code"/>
        <w:ind w:left="720"/>
        <w:rPr>
          <w:lang w:val="en-IN"/>
        </w:rPr>
      </w:pPr>
      <w:r w:rsidRPr="00425C8F">
        <w:rPr>
          <w:lang w:val="en-IN"/>
        </w:rPr>
        <w:t>&lt;MSISDN1&gt;&lt;</w:t>
      </w:r>
      <w:ins w:id="262" w:author="Anubhav Pandey1" w:date="2018-01-29T17:11:00Z">
        <w:r w:rsidR="003B1DCF" w:rsidRPr="003B1DCF">
          <w:rPr>
            <w:lang w:val="en-IN"/>
          </w:rPr>
          <w:t xml:space="preserve"> </w:t>
        </w:r>
        <w:r w:rsidR="003B1DCF" w:rsidRPr="00425C8F">
          <w:rPr>
            <w:lang w:val="en-IN"/>
          </w:rPr>
          <w:t>Msisdn of the Operator user</w:t>
        </w:r>
      </w:ins>
      <w:r w:rsidRPr="00425C8F">
        <w:rPr>
          <w:lang w:val="en-IN"/>
        </w:rPr>
        <w:t xml:space="preserve"> </w:t>
      </w:r>
      <w:del w:id="263" w:author="Anubhav Pandey1" w:date="2018-01-29T17:12:00Z">
        <w:r w:rsidRPr="00425C8F" w:rsidDel="003B1DCF">
          <w:rPr>
            <w:lang w:val="en-IN"/>
          </w:rPr>
          <w:delText xml:space="preserve">Msisdn Of user which is to be suspended </w:delText>
        </w:r>
      </w:del>
      <w:r w:rsidRPr="00425C8F">
        <w:rPr>
          <w:lang w:val="en-IN"/>
        </w:rPr>
        <w:t>&gt;&lt;/MSISDN1&gt;</w:t>
      </w:r>
    </w:p>
    <w:p w:rsidR="00E608CA" w:rsidRPr="00425C8F" w:rsidRDefault="00E608CA" w:rsidP="00E608CA">
      <w:pPr>
        <w:pStyle w:val="Code"/>
        <w:ind w:left="720"/>
        <w:rPr>
          <w:lang w:val="en-IN"/>
        </w:rPr>
      </w:pPr>
      <w:r w:rsidRPr="00425C8F">
        <w:rPr>
          <w:lang w:val="en-IN"/>
        </w:rPr>
        <w:t>&lt;NETWORK&gt;&lt;Network Code&gt;&lt;/NETWORK&gt;</w:t>
      </w:r>
    </w:p>
    <w:p w:rsidR="00E608CA" w:rsidRPr="00425C8F" w:rsidRDefault="00E608CA" w:rsidP="00E608CA">
      <w:pPr>
        <w:pStyle w:val="Code"/>
        <w:ind w:left="720"/>
        <w:rPr>
          <w:lang w:val="en-IN"/>
        </w:rPr>
      </w:pPr>
      <w:r w:rsidRPr="00425C8F">
        <w:rPr>
          <w:lang w:val="en-IN"/>
        </w:rPr>
        <w:t>&lt;PIN&gt;&lt;PIN of Operator user&gt;&lt;/PIN&gt;</w:t>
      </w:r>
    </w:p>
    <w:p w:rsidR="00E608CA" w:rsidRPr="00425C8F" w:rsidRDefault="00E608CA" w:rsidP="00E608CA">
      <w:pPr>
        <w:pStyle w:val="Code"/>
        <w:ind w:left="720"/>
        <w:rPr>
          <w:lang w:val="en-IN"/>
        </w:rPr>
      </w:pPr>
      <w:r w:rsidRPr="00425C8F">
        <w:rPr>
          <w:lang w:val="en-IN"/>
        </w:rPr>
        <w:t>&lt;MSISDN2&gt;&lt;</w:t>
      </w:r>
      <w:ins w:id="264" w:author="Anubhav Pandey1" w:date="2018-01-29T17:12:00Z">
        <w:r w:rsidR="003B1DCF" w:rsidRPr="003B1DCF">
          <w:rPr>
            <w:lang w:val="en-IN"/>
          </w:rPr>
          <w:t xml:space="preserve"> </w:t>
        </w:r>
        <w:r w:rsidR="003B1DCF" w:rsidRPr="00425C8F">
          <w:rPr>
            <w:lang w:val="en-IN"/>
          </w:rPr>
          <w:t xml:space="preserve">Msisdn Of user which is to be suspended </w:t>
        </w:r>
      </w:ins>
      <w:del w:id="265" w:author="Anubhav Pandey1" w:date="2018-01-29T17:12:00Z">
        <w:r w:rsidRPr="00425C8F" w:rsidDel="003B1DCF">
          <w:rPr>
            <w:lang w:val="en-IN"/>
          </w:rPr>
          <w:delText xml:space="preserve">Msisdn of the Operator user </w:delText>
        </w:r>
      </w:del>
      <w:r w:rsidRPr="00425C8F">
        <w:rPr>
          <w:lang w:val="en-IN"/>
        </w:rPr>
        <w:t>&gt;&lt;/MSISDN2&gt;</w:t>
      </w:r>
    </w:p>
    <w:p w:rsidR="00E608CA" w:rsidRPr="00425C8F" w:rsidRDefault="00E608CA" w:rsidP="00E608CA">
      <w:pPr>
        <w:pStyle w:val="Code"/>
        <w:ind w:left="720"/>
        <w:rPr>
          <w:lang w:val="en-IN"/>
        </w:rPr>
      </w:pPr>
      <w:r w:rsidRPr="00425C8F">
        <w:rPr>
          <w:lang w:val="en-IN"/>
        </w:rPr>
        <w:t>&lt;ACTION&gt;S/R&lt;/ACTION&gt;</w:t>
      </w:r>
    </w:p>
    <w:p w:rsidR="00E608CA" w:rsidRPr="00425C8F" w:rsidRDefault="00E608CA" w:rsidP="00E608CA">
      <w:pPr>
        <w:pStyle w:val="Code"/>
        <w:ind w:left="720"/>
        <w:rPr>
          <w:lang w:val="en-IN"/>
        </w:rPr>
      </w:pPr>
      <w:r w:rsidRPr="00425C8F">
        <w:rPr>
          <w:lang w:val="en-IN"/>
        </w:rPr>
        <w:t>&lt;LANGUAGE1&gt;0&lt;/LANGUAGE1&gt;</w:t>
      </w:r>
    </w:p>
    <w:p w:rsidR="00CD5C68" w:rsidRPr="00425C8F" w:rsidRDefault="00CD5C68" w:rsidP="006E4071">
      <w:pPr>
        <w:pStyle w:val="Code"/>
        <w:ind w:left="0"/>
        <w:rPr>
          <w:lang w:val="en-IN"/>
        </w:rPr>
      </w:pPr>
      <w:r w:rsidRPr="00425C8F">
        <w:rPr>
          <w:lang w:val="en-IN"/>
        </w:rPr>
        <w:t>&lt;/COMMAND&gt;</w:t>
      </w:r>
    </w:p>
    <w:p w:rsidR="00CD5C68" w:rsidRPr="00425C8F" w:rsidRDefault="00CD5C68" w:rsidP="00CD5C68">
      <w:pPr>
        <w:pStyle w:val="BodyText2"/>
        <w:ind w:firstLine="720"/>
        <w:rPr>
          <w:lang w:val="en-IN"/>
        </w:rPr>
      </w:pPr>
    </w:p>
    <w:p w:rsidR="00CD5C68" w:rsidRPr="00425C8F" w:rsidRDefault="00CD5C68" w:rsidP="001E6309">
      <w:pPr>
        <w:pStyle w:val="Heading"/>
        <w:rPr>
          <w:color w:val="auto"/>
        </w:rPr>
      </w:pPr>
      <w:r w:rsidRPr="00425C8F">
        <w:rPr>
          <w:color w:val="auto"/>
        </w:rPr>
        <w:t>Fields Detail</w:t>
      </w:r>
    </w:p>
    <w:p w:rsidR="00CD5C68" w:rsidRPr="00425C8F" w:rsidRDefault="00CD5C68" w:rsidP="00CD5C68">
      <w:pPr>
        <w:pStyle w:val="BodyText2"/>
        <w:ind w:left="720"/>
        <w:rPr>
          <w:highlight w:val="yellow"/>
          <w:lang w:val="en-IN"/>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440"/>
        <w:gridCol w:w="2700"/>
        <w:gridCol w:w="1620"/>
        <w:gridCol w:w="900"/>
        <w:gridCol w:w="900"/>
      </w:tblGrid>
      <w:tr w:rsidR="00CD5C68" w:rsidRPr="00425C8F" w:rsidTr="006E4071">
        <w:trPr>
          <w:trHeight w:val="277"/>
          <w:tblHeader/>
        </w:trPr>
        <w:tc>
          <w:tcPr>
            <w:tcW w:w="180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440" w:type="dxa"/>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700" w:type="dxa"/>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620" w:type="dxa"/>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900" w:type="dxa"/>
            <w:shd w:val="clear" w:color="auto" w:fill="E31837"/>
          </w:tcPr>
          <w:p w:rsidR="00CD5C68" w:rsidRPr="00425C8F" w:rsidRDefault="00CD5C68" w:rsidP="00940B20">
            <w:pPr>
              <w:pStyle w:val="TableColumnLabels"/>
              <w:rPr>
                <w:color w:val="auto"/>
                <w:lang w:val="en-IN"/>
              </w:rPr>
            </w:pPr>
            <w:r w:rsidRPr="00425C8F">
              <w:rPr>
                <w:color w:val="auto"/>
                <w:lang w:val="en-IN"/>
              </w:rPr>
              <w:t>Filed Type</w:t>
            </w:r>
          </w:p>
        </w:tc>
        <w:tc>
          <w:tcPr>
            <w:tcW w:w="900" w:type="dxa"/>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cantSplit/>
          <w:trHeight w:val="277"/>
        </w:trPr>
        <w:tc>
          <w:tcPr>
            <w:tcW w:w="9360" w:type="dxa"/>
            <w:gridSpan w:val="6"/>
          </w:tcPr>
          <w:p w:rsidR="00CD5C68" w:rsidRPr="00425C8F" w:rsidRDefault="00CD5C68" w:rsidP="00940B20">
            <w:pPr>
              <w:pStyle w:val="Tablecontent"/>
              <w:rPr>
                <w:b/>
                <w:bCs/>
                <w:lang w:val="en-IN"/>
              </w:rPr>
            </w:pPr>
            <w:r w:rsidRPr="00425C8F">
              <w:rPr>
                <w:b/>
                <w:bCs/>
                <w:lang w:val="en-IN"/>
              </w:rPr>
              <w:t>Common TAGS</w:t>
            </w:r>
          </w:p>
        </w:tc>
      </w:tr>
      <w:tr w:rsidR="00CD5C68" w:rsidRPr="00425C8F" w:rsidTr="00940B20">
        <w:trPr>
          <w:trHeight w:val="277"/>
        </w:trPr>
        <w:tc>
          <w:tcPr>
            <w:tcW w:w="1800" w:type="dxa"/>
          </w:tcPr>
          <w:p w:rsidR="00CD5C68" w:rsidRPr="00425C8F" w:rsidRDefault="00CD5C68" w:rsidP="00940B20">
            <w:pPr>
              <w:pStyle w:val="Tablecontent"/>
              <w:rPr>
                <w:lang w:val="en-IN"/>
              </w:rPr>
            </w:pPr>
            <w:r w:rsidRPr="00425C8F">
              <w:rPr>
                <w:lang w:val="en-IN"/>
              </w:rPr>
              <w:t>TYPE</w:t>
            </w:r>
          </w:p>
        </w:tc>
        <w:tc>
          <w:tcPr>
            <w:tcW w:w="1440" w:type="dxa"/>
          </w:tcPr>
          <w:p w:rsidR="00CD5C68" w:rsidRPr="00425C8F" w:rsidRDefault="00CD5C68" w:rsidP="00940B20">
            <w:pPr>
              <w:pStyle w:val="Tablecontent"/>
              <w:rPr>
                <w:lang w:val="en-IN"/>
              </w:rPr>
            </w:pPr>
            <w:r w:rsidRPr="00425C8F">
              <w:rPr>
                <w:lang w:val="en-IN"/>
              </w:rPr>
              <w:t>Request type</w:t>
            </w:r>
          </w:p>
        </w:tc>
        <w:tc>
          <w:tcPr>
            <w:tcW w:w="2700" w:type="dxa"/>
          </w:tcPr>
          <w:p w:rsidR="00CD5C68" w:rsidRPr="00425C8F" w:rsidRDefault="00CD5C68" w:rsidP="00940B20">
            <w:pPr>
              <w:pStyle w:val="Tablecontent"/>
              <w:rPr>
                <w:lang w:val="en-IN"/>
              </w:rPr>
            </w:pPr>
            <w:r w:rsidRPr="00425C8F">
              <w:rPr>
                <w:lang w:val="en-IN"/>
              </w:rPr>
              <w:t>Request Type, should be sent with each request - fixed</w:t>
            </w:r>
          </w:p>
        </w:tc>
        <w:tc>
          <w:tcPr>
            <w:tcW w:w="1620" w:type="dxa"/>
          </w:tcPr>
          <w:p w:rsidR="00CD5C68" w:rsidRPr="00425C8F" w:rsidRDefault="00E608CA" w:rsidP="00940B20">
            <w:pPr>
              <w:pStyle w:val="Tablecontent"/>
              <w:rPr>
                <w:lang w:val="en-IN"/>
              </w:rPr>
            </w:pPr>
            <w:r w:rsidRPr="00425C8F">
              <w:rPr>
                <w:rFonts w:cs="Arial"/>
                <w:lang w:val="en-IN"/>
              </w:rPr>
              <w:t xml:space="preserve"> </w:t>
            </w:r>
            <w:r w:rsidRPr="00425C8F">
              <w:rPr>
                <w:lang w:val="en-IN"/>
              </w:rPr>
              <w:t>SRCUSRREQEX</w:t>
            </w:r>
          </w:p>
        </w:tc>
        <w:tc>
          <w:tcPr>
            <w:tcW w:w="900" w:type="dxa"/>
          </w:tcPr>
          <w:p w:rsidR="00CD5C68" w:rsidRPr="00425C8F" w:rsidRDefault="00CD5C68" w:rsidP="00940B20">
            <w:pPr>
              <w:pStyle w:val="Tablecontent"/>
              <w:rPr>
                <w:lang w:val="en-IN"/>
              </w:rPr>
            </w:pPr>
            <w:r w:rsidRPr="00425C8F">
              <w:rPr>
                <w:lang w:val="en-IN"/>
              </w:rPr>
              <w:t>A (20)</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tcPr>
          <w:p w:rsidR="00CD5C68" w:rsidRPr="00425C8F" w:rsidRDefault="00CD5C68" w:rsidP="00940B20">
            <w:pPr>
              <w:pStyle w:val="Tablecontent"/>
              <w:rPr>
                <w:lang w:val="en-IN"/>
              </w:rPr>
            </w:pPr>
          </w:p>
        </w:tc>
        <w:tc>
          <w:tcPr>
            <w:tcW w:w="1440" w:type="dxa"/>
          </w:tcPr>
          <w:p w:rsidR="00CD5C68" w:rsidRPr="00425C8F" w:rsidRDefault="00CD5C68" w:rsidP="00940B20">
            <w:pPr>
              <w:pStyle w:val="Tablecontent"/>
              <w:rPr>
                <w:lang w:val="en-IN"/>
              </w:rPr>
            </w:pPr>
          </w:p>
        </w:tc>
        <w:tc>
          <w:tcPr>
            <w:tcW w:w="2700" w:type="dxa"/>
          </w:tcPr>
          <w:p w:rsidR="00CD5C68" w:rsidRPr="00425C8F" w:rsidRDefault="00CD5C68" w:rsidP="00940B20">
            <w:pPr>
              <w:pStyle w:val="Tablecontent"/>
              <w:rPr>
                <w:lang w:val="en-IN"/>
              </w:rPr>
            </w:pPr>
          </w:p>
        </w:tc>
        <w:tc>
          <w:tcPr>
            <w:tcW w:w="1620" w:type="dxa"/>
          </w:tcPr>
          <w:p w:rsidR="00CD5C68" w:rsidRPr="00425C8F" w:rsidRDefault="00CD5C68" w:rsidP="00940B20">
            <w:pPr>
              <w:pStyle w:val="Tablecontent"/>
              <w:rPr>
                <w:lang w:val="en-IN"/>
              </w:rPr>
            </w:pPr>
          </w:p>
        </w:tc>
        <w:tc>
          <w:tcPr>
            <w:tcW w:w="900" w:type="dxa"/>
          </w:tcPr>
          <w:p w:rsidR="00CD5C68" w:rsidRPr="00425C8F" w:rsidRDefault="00CD5C68" w:rsidP="00940B20">
            <w:pPr>
              <w:pStyle w:val="Tablecontent"/>
              <w:rPr>
                <w:lang w:val="en-IN"/>
              </w:rPr>
            </w:pPr>
          </w:p>
        </w:tc>
        <w:tc>
          <w:tcPr>
            <w:tcW w:w="900" w:type="dxa"/>
          </w:tcPr>
          <w:p w:rsidR="00CD5C68" w:rsidRPr="00425C8F" w:rsidRDefault="00CD5C68" w:rsidP="00940B20">
            <w:pPr>
              <w:pStyle w:val="Tablecontent"/>
              <w:rPr>
                <w:lang w:val="en-IN"/>
              </w:rPr>
            </w:pPr>
          </w:p>
        </w:tc>
      </w:tr>
      <w:tr w:rsidR="00E608CA" w:rsidRPr="00425C8F" w:rsidTr="00940B20">
        <w:trPr>
          <w:trHeight w:val="277"/>
        </w:trPr>
        <w:tc>
          <w:tcPr>
            <w:tcW w:w="1800" w:type="dxa"/>
          </w:tcPr>
          <w:p w:rsidR="00E608CA" w:rsidRPr="00425C8F" w:rsidDel="00E608CA" w:rsidRDefault="00E608CA" w:rsidP="00940B20">
            <w:pPr>
              <w:pStyle w:val="Tablecontent"/>
              <w:rPr>
                <w:lang w:val="en-IN"/>
              </w:rPr>
            </w:pPr>
            <w:r w:rsidRPr="00425C8F">
              <w:rPr>
                <w:lang w:val="en-IN"/>
              </w:rPr>
              <w:t>MSISDN1</w:t>
            </w:r>
          </w:p>
        </w:tc>
        <w:tc>
          <w:tcPr>
            <w:tcW w:w="1440" w:type="dxa"/>
          </w:tcPr>
          <w:p w:rsidR="00E608CA" w:rsidRPr="00425C8F" w:rsidDel="00E608CA" w:rsidRDefault="00E608CA" w:rsidP="00940B20">
            <w:pPr>
              <w:pStyle w:val="Tablecontent"/>
              <w:rPr>
                <w:lang w:val="en-IN"/>
              </w:rPr>
            </w:pPr>
            <w:r w:rsidRPr="00425C8F">
              <w:rPr>
                <w:lang w:val="en-IN"/>
              </w:rPr>
              <w:t>Mobile Number</w:t>
            </w:r>
          </w:p>
        </w:tc>
        <w:tc>
          <w:tcPr>
            <w:tcW w:w="2700" w:type="dxa"/>
          </w:tcPr>
          <w:p w:rsidR="00E608CA" w:rsidRPr="00425C8F" w:rsidDel="00E608CA" w:rsidRDefault="00E608CA" w:rsidP="00940B20">
            <w:pPr>
              <w:pStyle w:val="Tablecontent"/>
              <w:rPr>
                <w:lang w:val="en-IN"/>
              </w:rPr>
            </w:pPr>
            <w:del w:id="266" w:author="Anubhav Pandey1" w:date="2018-01-29T17:12:00Z">
              <w:r w:rsidRPr="00425C8F" w:rsidDel="003B1DCF">
                <w:rPr>
                  <w:lang w:val="en-IN"/>
                </w:rPr>
                <w:delText>MSISDN of User</w:delText>
              </w:r>
            </w:del>
            <w:ins w:id="267" w:author="Anubhav Pandey1" w:date="2018-01-29T17:12:00Z">
              <w:r w:rsidR="003B1DCF" w:rsidRPr="00425C8F">
                <w:rPr>
                  <w:lang w:val="en-IN"/>
                </w:rPr>
                <w:t>Msisdn of the Operator user</w:t>
              </w:r>
            </w:ins>
          </w:p>
        </w:tc>
        <w:tc>
          <w:tcPr>
            <w:tcW w:w="1620" w:type="dxa"/>
          </w:tcPr>
          <w:p w:rsidR="00E608CA" w:rsidRPr="00425C8F" w:rsidDel="00E608CA" w:rsidRDefault="00E608CA" w:rsidP="00940B20">
            <w:pPr>
              <w:pStyle w:val="Tablecontent"/>
              <w:rPr>
                <w:lang w:val="en-IN"/>
              </w:rPr>
            </w:pPr>
            <w:r w:rsidRPr="00425C8F">
              <w:rPr>
                <w:lang w:val="en-IN"/>
              </w:rPr>
              <w:t>7200009908</w:t>
            </w:r>
          </w:p>
        </w:tc>
        <w:tc>
          <w:tcPr>
            <w:tcW w:w="900" w:type="dxa"/>
          </w:tcPr>
          <w:p w:rsidR="00E608CA" w:rsidRPr="00425C8F" w:rsidDel="00E608CA" w:rsidRDefault="00E608CA" w:rsidP="00940B20">
            <w:pPr>
              <w:pStyle w:val="Tablecontent"/>
              <w:rPr>
                <w:lang w:val="en-IN"/>
              </w:rPr>
            </w:pPr>
            <w:r w:rsidRPr="00425C8F">
              <w:rPr>
                <w:lang w:val="en-IN"/>
              </w:rPr>
              <w:t>D(10)</w:t>
            </w:r>
          </w:p>
        </w:tc>
        <w:tc>
          <w:tcPr>
            <w:tcW w:w="900" w:type="dxa"/>
          </w:tcPr>
          <w:p w:rsidR="00E608CA" w:rsidRPr="00425C8F" w:rsidDel="00E608CA" w:rsidRDefault="00E608CA" w:rsidP="00940B20">
            <w:pPr>
              <w:pStyle w:val="Tablecontent"/>
              <w:rPr>
                <w:lang w:val="en-IN"/>
              </w:rPr>
            </w:pPr>
            <w:r w:rsidRPr="00425C8F">
              <w:rPr>
                <w:lang w:val="en-IN"/>
              </w:rPr>
              <w:t>M</w:t>
            </w:r>
          </w:p>
        </w:tc>
      </w:tr>
      <w:tr w:rsidR="00E608CA" w:rsidRPr="00425C8F" w:rsidTr="00940B20">
        <w:trPr>
          <w:trHeight w:val="277"/>
        </w:trPr>
        <w:tc>
          <w:tcPr>
            <w:tcW w:w="1800" w:type="dxa"/>
          </w:tcPr>
          <w:p w:rsidR="00E608CA" w:rsidRPr="00425C8F" w:rsidRDefault="00E608CA" w:rsidP="00940B20">
            <w:pPr>
              <w:pStyle w:val="Tablecontent"/>
              <w:rPr>
                <w:lang w:val="en-IN"/>
              </w:rPr>
            </w:pPr>
          </w:p>
          <w:p w:rsidR="00E608CA" w:rsidRPr="00425C8F" w:rsidRDefault="00E608CA" w:rsidP="00940B20">
            <w:pPr>
              <w:pStyle w:val="Tablecontent"/>
              <w:rPr>
                <w:lang w:val="en-IN"/>
              </w:rPr>
            </w:pPr>
            <w:r w:rsidRPr="00425C8F">
              <w:rPr>
                <w:lang w:val="en-IN"/>
              </w:rPr>
              <w:t>NETWORK</w:t>
            </w:r>
          </w:p>
        </w:tc>
        <w:tc>
          <w:tcPr>
            <w:tcW w:w="1440" w:type="dxa"/>
          </w:tcPr>
          <w:p w:rsidR="00E608CA" w:rsidRPr="00425C8F" w:rsidRDefault="00E608CA" w:rsidP="00940B20">
            <w:pPr>
              <w:pStyle w:val="Tablecontent"/>
              <w:rPr>
                <w:lang w:val="en-IN"/>
              </w:rPr>
            </w:pPr>
            <w:r w:rsidRPr="00425C8F">
              <w:rPr>
                <w:lang w:val="en-IN"/>
              </w:rPr>
              <w:t xml:space="preserve">Network code </w:t>
            </w:r>
          </w:p>
        </w:tc>
        <w:tc>
          <w:tcPr>
            <w:tcW w:w="2700" w:type="dxa"/>
          </w:tcPr>
          <w:p w:rsidR="00E608CA" w:rsidRPr="00425C8F" w:rsidRDefault="00E608CA" w:rsidP="00940B20">
            <w:pPr>
              <w:pStyle w:val="Tablecontent"/>
              <w:rPr>
                <w:lang w:val="en-IN"/>
              </w:rPr>
            </w:pPr>
            <w:r w:rsidRPr="00425C8F">
              <w:rPr>
                <w:lang w:val="en-IN"/>
              </w:rPr>
              <w:t>Network code of the Operator User defined in PreTUPS as External Network code</w:t>
            </w:r>
          </w:p>
        </w:tc>
        <w:tc>
          <w:tcPr>
            <w:tcW w:w="1620" w:type="dxa"/>
          </w:tcPr>
          <w:p w:rsidR="00E608CA" w:rsidRPr="00425C8F" w:rsidRDefault="00E608CA" w:rsidP="00940B20">
            <w:pPr>
              <w:pStyle w:val="Tablecontent"/>
              <w:rPr>
                <w:lang w:val="en-IN"/>
              </w:rPr>
            </w:pPr>
            <w:r w:rsidRPr="00425C8F">
              <w:rPr>
                <w:lang w:val="en-IN"/>
              </w:rPr>
              <w:t>MO</w:t>
            </w:r>
          </w:p>
        </w:tc>
        <w:tc>
          <w:tcPr>
            <w:tcW w:w="900" w:type="dxa"/>
          </w:tcPr>
          <w:p w:rsidR="00E608CA" w:rsidRPr="00425C8F" w:rsidRDefault="00E608CA" w:rsidP="00940B20">
            <w:pPr>
              <w:pStyle w:val="Tablecontent"/>
              <w:rPr>
                <w:lang w:val="en-IN"/>
              </w:rPr>
            </w:pPr>
            <w:r w:rsidRPr="00425C8F">
              <w:rPr>
                <w:lang w:val="en-IN"/>
              </w:rPr>
              <w:t>A (2)</w:t>
            </w:r>
          </w:p>
        </w:tc>
        <w:tc>
          <w:tcPr>
            <w:tcW w:w="900" w:type="dxa"/>
          </w:tcPr>
          <w:p w:rsidR="00E608CA" w:rsidRPr="00425C8F" w:rsidRDefault="00E608CA" w:rsidP="00940B20">
            <w:pPr>
              <w:pStyle w:val="Tablecontent"/>
              <w:rPr>
                <w:lang w:val="en-IN"/>
              </w:rPr>
            </w:pPr>
            <w:r w:rsidRPr="00425C8F">
              <w:rPr>
                <w:lang w:val="en-IN"/>
              </w:rPr>
              <w:t>M</w:t>
            </w:r>
          </w:p>
        </w:tc>
      </w:tr>
      <w:tr w:rsidR="00E608CA" w:rsidRPr="00425C8F" w:rsidTr="00940B20">
        <w:trPr>
          <w:cantSplit/>
          <w:trHeight w:val="277"/>
        </w:trPr>
        <w:tc>
          <w:tcPr>
            <w:tcW w:w="1800" w:type="dxa"/>
          </w:tcPr>
          <w:p w:rsidR="00E608CA" w:rsidRPr="00425C8F" w:rsidRDefault="00E608CA" w:rsidP="00940B20">
            <w:pPr>
              <w:pStyle w:val="Tablecontent"/>
              <w:rPr>
                <w:lang w:val="en-IN"/>
              </w:rPr>
            </w:pPr>
          </w:p>
        </w:tc>
        <w:tc>
          <w:tcPr>
            <w:tcW w:w="1440" w:type="dxa"/>
          </w:tcPr>
          <w:p w:rsidR="00E608CA" w:rsidRPr="00425C8F" w:rsidRDefault="00E608CA" w:rsidP="00940B20">
            <w:pPr>
              <w:pStyle w:val="Tablecontent"/>
              <w:rPr>
                <w:lang w:val="en-IN"/>
              </w:rPr>
            </w:pPr>
          </w:p>
        </w:tc>
        <w:tc>
          <w:tcPr>
            <w:tcW w:w="2700" w:type="dxa"/>
          </w:tcPr>
          <w:p w:rsidR="00E608CA" w:rsidRPr="00425C8F" w:rsidRDefault="00E608CA" w:rsidP="00940B20">
            <w:pPr>
              <w:pStyle w:val="Tablecontent"/>
              <w:rPr>
                <w:lang w:val="en-IN"/>
              </w:rPr>
            </w:pPr>
          </w:p>
        </w:tc>
        <w:tc>
          <w:tcPr>
            <w:tcW w:w="1620" w:type="dxa"/>
          </w:tcPr>
          <w:p w:rsidR="00E608CA" w:rsidRPr="00425C8F" w:rsidRDefault="00E608CA" w:rsidP="00940B20">
            <w:pPr>
              <w:pStyle w:val="Tablecontent"/>
              <w:rPr>
                <w:lang w:val="en-IN"/>
              </w:rPr>
            </w:pPr>
          </w:p>
        </w:tc>
        <w:tc>
          <w:tcPr>
            <w:tcW w:w="900" w:type="dxa"/>
          </w:tcPr>
          <w:p w:rsidR="00E608CA" w:rsidRPr="00425C8F" w:rsidRDefault="00E608CA" w:rsidP="00940B20">
            <w:pPr>
              <w:pStyle w:val="Tablecontent"/>
              <w:rPr>
                <w:lang w:val="en-IN"/>
              </w:rPr>
            </w:pPr>
          </w:p>
        </w:tc>
        <w:tc>
          <w:tcPr>
            <w:tcW w:w="900" w:type="dxa"/>
            <w:vMerge w:val="restart"/>
          </w:tcPr>
          <w:p w:rsidR="00E608CA" w:rsidRPr="00425C8F" w:rsidRDefault="00E608CA" w:rsidP="00940B20">
            <w:pPr>
              <w:pStyle w:val="Tablecontent"/>
              <w:rPr>
                <w:lang w:val="en-IN"/>
              </w:rPr>
            </w:pPr>
          </w:p>
        </w:tc>
      </w:tr>
      <w:tr w:rsidR="00E608CA" w:rsidRPr="00425C8F" w:rsidTr="00940B20">
        <w:trPr>
          <w:cantSplit/>
          <w:trHeight w:val="277"/>
        </w:trPr>
        <w:tc>
          <w:tcPr>
            <w:tcW w:w="1800" w:type="dxa"/>
          </w:tcPr>
          <w:p w:rsidR="00E608CA" w:rsidRPr="00425C8F" w:rsidRDefault="00E608CA" w:rsidP="00940B20">
            <w:pPr>
              <w:pStyle w:val="Tablecontent"/>
              <w:rPr>
                <w:lang w:val="en-IN"/>
              </w:rPr>
            </w:pPr>
          </w:p>
        </w:tc>
        <w:tc>
          <w:tcPr>
            <w:tcW w:w="1440" w:type="dxa"/>
          </w:tcPr>
          <w:p w:rsidR="00E608CA" w:rsidRPr="00425C8F" w:rsidRDefault="00E608CA" w:rsidP="00940B20">
            <w:pPr>
              <w:pStyle w:val="Tablecontent"/>
              <w:rPr>
                <w:lang w:val="en-IN"/>
              </w:rPr>
            </w:pPr>
          </w:p>
        </w:tc>
        <w:tc>
          <w:tcPr>
            <w:tcW w:w="2700" w:type="dxa"/>
          </w:tcPr>
          <w:p w:rsidR="00E608CA" w:rsidRPr="00425C8F" w:rsidRDefault="00E608CA" w:rsidP="00940B20">
            <w:pPr>
              <w:pStyle w:val="Tablecontent"/>
              <w:rPr>
                <w:lang w:val="en-IN"/>
              </w:rPr>
            </w:pPr>
          </w:p>
        </w:tc>
        <w:tc>
          <w:tcPr>
            <w:tcW w:w="1620" w:type="dxa"/>
          </w:tcPr>
          <w:p w:rsidR="00E608CA" w:rsidRPr="00425C8F" w:rsidRDefault="00E608CA" w:rsidP="00940B20">
            <w:pPr>
              <w:pStyle w:val="Tablecontent"/>
              <w:rPr>
                <w:lang w:val="en-IN"/>
              </w:rPr>
            </w:pPr>
          </w:p>
        </w:tc>
        <w:tc>
          <w:tcPr>
            <w:tcW w:w="900" w:type="dxa"/>
          </w:tcPr>
          <w:p w:rsidR="00E608CA" w:rsidRPr="00425C8F" w:rsidRDefault="00E608CA" w:rsidP="00940B20">
            <w:pPr>
              <w:pStyle w:val="Tablecontent"/>
              <w:rPr>
                <w:lang w:val="en-IN"/>
              </w:rPr>
            </w:pPr>
          </w:p>
        </w:tc>
        <w:tc>
          <w:tcPr>
            <w:tcW w:w="900" w:type="dxa"/>
            <w:vMerge/>
          </w:tcPr>
          <w:p w:rsidR="00E608CA" w:rsidRPr="00425C8F" w:rsidRDefault="00E608CA" w:rsidP="00940B20">
            <w:pPr>
              <w:pStyle w:val="Tablecontent"/>
              <w:rPr>
                <w:lang w:val="en-IN"/>
              </w:rPr>
            </w:pPr>
          </w:p>
        </w:tc>
      </w:tr>
      <w:tr w:rsidR="00E608CA" w:rsidRPr="00425C8F" w:rsidTr="00940B20">
        <w:trPr>
          <w:cantSplit/>
          <w:trHeight w:val="277"/>
        </w:trPr>
        <w:tc>
          <w:tcPr>
            <w:tcW w:w="1800" w:type="dxa"/>
          </w:tcPr>
          <w:p w:rsidR="00E608CA" w:rsidRPr="00425C8F" w:rsidRDefault="00E608CA" w:rsidP="00940B20">
            <w:pPr>
              <w:pStyle w:val="Tablecontent"/>
              <w:rPr>
                <w:lang w:val="en-IN"/>
              </w:rPr>
            </w:pPr>
          </w:p>
        </w:tc>
        <w:tc>
          <w:tcPr>
            <w:tcW w:w="1440" w:type="dxa"/>
          </w:tcPr>
          <w:p w:rsidR="00E608CA" w:rsidRPr="00425C8F" w:rsidRDefault="00E608CA" w:rsidP="00940B20">
            <w:pPr>
              <w:pStyle w:val="Tablecontent"/>
              <w:rPr>
                <w:lang w:val="en-IN"/>
              </w:rPr>
            </w:pPr>
          </w:p>
        </w:tc>
        <w:tc>
          <w:tcPr>
            <w:tcW w:w="2700" w:type="dxa"/>
          </w:tcPr>
          <w:p w:rsidR="00E608CA" w:rsidRPr="00425C8F" w:rsidRDefault="00E608CA" w:rsidP="00940B20">
            <w:pPr>
              <w:pStyle w:val="Tablecontent"/>
              <w:rPr>
                <w:lang w:val="en-IN"/>
              </w:rPr>
            </w:pPr>
          </w:p>
        </w:tc>
        <w:tc>
          <w:tcPr>
            <w:tcW w:w="1620" w:type="dxa"/>
          </w:tcPr>
          <w:p w:rsidR="00E608CA" w:rsidRPr="00425C8F" w:rsidRDefault="00E608CA" w:rsidP="00940B20">
            <w:pPr>
              <w:pStyle w:val="Tablecontent"/>
              <w:rPr>
                <w:lang w:val="en-IN"/>
              </w:rPr>
            </w:pPr>
          </w:p>
        </w:tc>
        <w:tc>
          <w:tcPr>
            <w:tcW w:w="900" w:type="dxa"/>
          </w:tcPr>
          <w:p w:rsidR="00E608CA" w:rsidRPr="00425C8F" w:rsidRDefault="00E608CA" w:rsidP="00940B20">
            <w:pPr>
              <w:pStyle w:val="Tablecontent"/>
              <w:rPr>
                <w:lang w:val="en-IN"/>
              </w:rPr>
            </w:pPr>
          </w:p>
        </w:tc>
        <w:tc>
          <w:tcPr>
            <w:tcW w:w="900" w:type="dxa"/>
            <w:vMerge w:val="restart"/>
          </w:tcPr>
          <w:p w:rsidR="00E608CA" w:rsidRPr="00425C8F" w:rsidRDefault="00E608CA" w:rsidP="00940B20">
            <w:pPr>
              <w:pStyle w:val="Tablecontent"/>
              <w:rPr>
                <w:lang w:val="en-IN"/>
              </w:rPr>
            </w:pPr>
          </w:p>
        </w:tc>
      </w:tr>
      <w:tr w:rsidR="00E608CA" w:rsidRPr="00425C8F" w:rsidTr="00940B20">
        <w:trPr>
          <w:cantSplit/>
          <w:trHeight w:val="277"/>
        </w:trPr>
        <w:tc>
          <w:tcPr>
            <w:tcW w:w="1800" w:type="dxa"/>
          </w:tcPr>
          <w:p w:rsidR="00E608CA" w:rsidRPr="00425C8F" w:rsidRDefault="00E608CA" w:rsidP="00940B20">
            <w:pPr>
              <w:pStyle w:val="Tablecontent"/>
              <w:rPr>
                <w:lang w:val="en-IN"/>
              </w:rPr>
            </w:pPr>
          </w:p>
          <w:p w:rsidR="00E608CA" w:rsidRPr="00425C8F" w:rsidRDefault="00E608CA" w:rsidP="00940B20">
            <w:pPr>
              <w:pStyle w:val="Tablecontent"/>
              <w:rPr>
                <w:lang w:val="en-IN"/>
              </w:rPr>
            </w:pPr>
            <w:r w:rsidRPr="00425C8F">
              <w:rPr>
                <w:lang w:val="en-IN"/>
              </w:rPr>
              <w:t>PIN</w:t>
            </w:r>
          </w:p>
        </w:tc>
        <w:tc>
          <w:tcPr>
            <w:tcW w:w="1440" w:type="dxa"/>
          </w:tcPr>
          <w:p w:rsidR="00E608CA" w:rsidRPr="00425C8F" w:rsidRDefault="00E608CA" w:rsidP="00940B20">
            <w:pPr>
              <w:pStyle w:val="Tablecontent"/>
              <w:rPr>
                <w:lang w:val="en-IN"/>
              </w:rPr>
            </w:pPr>
          </w:p>
          <w:p w:rsidR="00E608CA" w:rsidRPr="00425C8F" w:rsidRDefault="00E608CA" w:rsidP="00940B20">
            <w:pPr>
              <w:pStyle w:val="Tablecontent"/>
              <w:rPr>
                <w:lang w:val="en-IN"/>
              </w:rPr>
            </w:pPr>
            <w:r w:rsidRPr="00425C8F">
              <w:rPr>
                <w:lang w:val="en-IN"/>
              </w:rPr>
              <w:t>PIN</w:t>
            </w:r>
          </w:p>
        </w:tc>
        <w:tc>
          <w:tcPr>
            <w:tcW w:w="2700" w:type="dxa"/>
          </w:tcPr>
          <w:p w:rsidR="00E608CA" w:rsidRPr="00425C8F" w:rsidRDefault="00E608CA" w:rsidP="00940B20">
            <w:pPr>
              <w:pStyle w:val="Tablecontent"/>
              <w:rPr>
                <w:lang w:val="en-IN"/>
              </w:rPr>
            </w:pPr>
            <w:r w:rsidRPr="00425C8F">
              <w:rPr>
                <w:lang w:val="en-IN"/>
              </w:rPr>
              <w:t xml:space="preserve"> PIN of the Operator user</w:t>
            </w:r>
          </w:p>
        </w:tc>
        <w:tc>
          <w:tcPr>
            <w:tcW w:w="1620" w:type="dxa"/>
          </w:tcPr>
          <w:p w:rsidR="00E608CA" w:rsidRPr="00425C8F" w:rsidRDefault="00E608CA" w:rsidP="00940B20">
            <w:pPr>
              <w:pStyle w:val="Tablecontent"/>
              <w:rPr>
                <w:lang w:val="en-IN"/>
              </w:rPr>
            </w:pPr>
            <w:r w:rsidRPr="00425C8F">
              <w:rPr>
                <w:lang w:val="en-IN"/>
              </w:rPr>
              <w:t>2468</w:t>
            </w:r>
          </w:p>
        </w:tc>
        <w:tc>
          <w:tcPr>
            <w:tcW w:w="900" w:type="dxa"/>
          </w:tcPr>
          <w:p w:rsidR="00E608CA" w:rsidRPr="00425C8F" w:rsidRDefault="00E608CA" w:rsidP="00940B20">
            <w:pPr>
              <w:pStyle w:val="Tablecontent"/>
              <w:rPr>
                <w:lang w:val="en-IN"/>
              </w:rPr>
            </w:pPr>
            <w:r w:rsidRPr="00425C8F">
              <w:rPr>
                <w:lang w:val="en-IN"/>
              </w:rPr>
              <w:t>A (8)</w:t>
            </w:r>
          </w:p>
        </w:tc>
        <w:tc>
          <w:tcPr>
            <w:tcW w:w="900" w:type="dxa"/>
            <w:vMerge/>
          </w:tcPr>
          <w:p w:rsidR="00E608CA" w:rsidRPr="00425C8F" w:rsidRDefault="00E608CA" w:rsidP="00940B20">
            <w:pPr>
              <w:pStyle w:val="Tablecontent"/>
              <w:rPr>
                <w:lang w:val="en-IN"/>
              </w:rPr>
            </w:pPr>
          </w:p>
        </w:tc>
      </w:tr>
      <w:tr w:rsidR="00E608CA" w:rsidRPr="00425C8F" w:rsidTr="00940B20">
        <w:trPr>
          <w:trHeight w:val="277"/>
        </w:trPr>
        <w:tc>
          <w:tcPr>
            <w:tcW w:w="1800" w:type="dxa"/>
          </w:tcPr>
          <w:p w:rsidR="00E608CA" w:rsidRPr="00425C8F" w:rsidRDefault="00E608CA" w:rsidP="00940B20">
            <w:pPr>
              <w:pStyle w:val="Tablecontent"/>
              <w:rPr>
                <w:lang w:val="en-IN"/>
              </w:rPr>
            </w:pPr>
          </w:p>
        </w:tc>
        <w:tc>
          <w:tcPr>
            <w:tcW w:w="1440" w:type="dxa"/>
          </w:tcPr>
          <w:p w:rsidR="00E608CA" w:rsidRPr="00425C8F" w:rsidRDefault="00E608CA" w:rsidP="00940B20">
            <w:pPr>
              <w:pStyle w:val="Tablecontent"/>
              <w:rPr>
                <w:lang w:val="en-IN"/>
              </w:rPr>
            </w:pPr>
          </w:p>
        </w:tc>
        <w:tc>
          <w:tcPr>
            <w:tcW w:w="2700" w:type="dxa"/>
          </w:tcPr>
          <w:p w:rsidR="00E608CA" w:rsidRPr="00425C8F" w:rsidRDefault="00E608CA" w:rsidP="00940B20">
            <w:pPr>
              <w:pStyle w:val="Tablecontent"/>
              <w:rPr>
                <w:lang w:val="en-IN"/>
              </w:rPr>
            </w:pPr>
          </w:p>
        </w:tc>
        <w:tc>
          <w:tcPr>
            <w:tcW w:w="1620" w:type="dxa"/>
          </w:tcPr>
          <w:p w:rsidR="00E608CA" w:rsidRPr="00425C8F" w:rsidRDefault="00E608CA" w:rsidP="00940B20">
            <w:pPr>
              <w:pStyle w:val="Tablecontent"/>
              <w:rPr>
                <w:lang w:val="en-IN"/>
              </w:rPr>
            </w:pPr>
          </w:p>
        </w:tc>
        <w:tc>
          <w:tcPr>
            <w:tcW w:w="900" w:type="dxa"/>
          </w:tcPr>
          <w:p w:rsidR="00E608CA" w:rsidRPr="00425C8F" w:rsidRDefault="00E608CA" w:rsidP="00940B20">
            <w:pPr>
              <w:pStyle w:val="Tablecontent"/>
              <w:rPr>
                <w:lang w:val="en-IN"/>
              </w:rPr>
            </w:pPr>
          </w:p>
        </w:tc>
        <w:tc>
          <w:tcPr>
            <w:tcW w:w="900" w:type="dxa"/>
          </w:tcPr>
          <w:p w:rsidR="00E608CA" w:rsidRPr="00425C8F" w:rsidRDefault="00E608CA" w:rsidP="00940B20">
            <w:pPr>
              <w:pStyle w:val="Tablecontent"/>
              <w:rPr>
                <w:lang w:val="en-IN"/>
              </w:rPr>
            </w:pPr>
          </w:p>
        </w:tc>
      </w:tr>
      <w:tr w:rsidR="00E608CA" w:rsidRPr="00425C8F" w:rsidTr="00940B20">
        <w:trPr>
          <w:trHeight w:val="277"/>
        </w:trPr>
        <w:tc>
          <w:tcPr>
            <w:tcW w:w="1800" w:type="dxa"/>
          </w:tcPr>
          <w:p w:rsidR="00E608CA" w:rsidRPr="00425C8F" w:rsidDel="00E608CA" w:rsidRDefault="00E608CA" w:rsidP="00940B20">
            <w:pPr>
              <w:pStyle w:val="Tablecontent"/>
              <w:rPr>
                <w:lang w:val="en-IN"/>
              </w:rPr>
            </w:pPr>
            <w:r w:rsidRPr="00425C8F">
              <w:rPr>
                <w:lang w:val="en-IN"/>
              </w:rPr>
              <w:t>MSISDN2</w:t>
            </w:r>
          </w:p>
        </w:tc>
        <w:tc>
          <w:tcPr>
            <w:tcW w:w="1440" w:type="dxa"/>
          </w:tcPr>
          <w:p w:rsidR="00E608CA" w:rsidRPr="00425C8F" w:rsidDel="00E608CA" w:rsidRDefault="00E608CA" w:rsidP="00940B20">
            <w:pPr>
              <w:pStyle w:val="Tablecontent"/>
              <w:rPr>
                <w:lang w:val="en-IN"/>
              </w:rPr>
            </w:pPr>
            <w:r w:rsidRPr="00425C8F">
              <w:rPr>
                <w:lang w:val="en-IN"/>
              </w:rPr>
              <w:t>Mobile Number</w:t>
            </w:r>
          </w:p>
        </w:tc>
        <w:tc>
          <w:tcPr>
            <w:tcW w:w="2700" w:type="dxa"/>
          </w:tcPr>
          <w:p w:rsidR="00E608CA" w:rsidRPr="00425C8F" w:rsidDel="00E608CA" w:rsidRDefault="003B1DCF" w:rsidP="00940B20">
            <w:pPr>
              <w:pStyle w:val="Tablecontent"/>
              <w:rPr>
                <w:lang w:val="en-IN"/>
              </w:rPr>
            </w:pPr>
            <w:ins w:id="268" w:author="Anubhav Pandey1" w:date="2018-01-29T17:12:00Z">
              <w:r w:rsidRPr="00425C8F">
                <w:rPr>
                  <w:lang w:val="en-IN"/>
                </w:rPr>
                <w:t>Msisdn Of user</w:t>
              </w:r>
            </w:ins>
            <w:del w:id="269" w:author="Anubhav Pandey1" w:date="2018-01-29T17:12:00Z">
              <w:r w:rsidR="00E608CA" w:rsidRPr="00425C8F" w:rsidDel="003B1DCF">
                <w:rPr>
                  <w:lang w:val="en-IN"/>
                </w:rPr>
                <w:delText>MSISDN of Operator User</w:delText>
              </w:r>
            </w:del>
          </w:p>
        </w:tc>
        <w:tc>
          <w:tcPr>
            <w:tcW w:w="1620" w:type="dxa"/>
          </w:tcPr>
          <w:p w:rsidR="00E608CA" w:rsidRPr="00425C8F" w:rsidDel="00E608CA" w:rsidRDefault="00E608CA" w:rsidP="00940B20">
            <w:pPr>
              <w:pStyle w:val="Tablecontent"/>
              <w:rPr>
                <w:lang w:val="en-IN"/>
              </w:rPr>
            </w:pPr>
            <w:r w:rsidRPr="00425C8F">
              <w:rPr>
                <w:lang w:val="en-IN"/>
              </w:rPr>
              <w:t>7788667722</w:t>
            </w:r>
          </w:p>
        </w:tc>
        <w:tc>
          <w:tcPr>
            <w:tcW w:w="900" w:type="dxa"/>
          </w:tcPr>
          <w:p w:rsidR="00E608CA" w:rsidRPr="00425C8F" w:rsidDel="00E608CA" w:rsidRDefault="00E608CA" w:rsidP="00940B20">
            <w:pPr>
              <w:pStyle w:val="Tablecontent"/>
              <w:rPr>
                <w:lang w:val="en-IN"/>
              </w:rPr>
            </w:pPr>
            <w:r w:rsidRPr="00425C8F">
              <w:rPr>
                <w:lang w:val="en-IN"/>
              </w:rPr>
              <w:t>D(10)</w:t>
            </w:r>
          </w:p>
        </w:tc>
        <w:tc>
          <w:tcPr>
            <w:tcW w:w="900" w:type="dxa"/>
          </w:tcPr>
          <w:p w:rsidR="00E608CA" w:rsidRPr="00425C8F" w:rsidDel="00E608CA" w:rsidRDefault="00E608CA" w:rsidP="00940B20">
            <w:pPr>
              <w:pStyle w:val="Tablecontent"/>
              <w:rPr>
                <w:lang w:val="en-IN"/>
              </w:rPr>
            </w:pPr>
            <w:r w:rsidRPr="00425C8F">
              <w:rPr>
                <w:lang w:val="en-IN"/>
              </w:rPr>
              <w:t>M</w:t>
            </w:r>
          </w:p>
        </w:tc>
      </w:tr>
      <w:tr w:rsidR="00E608CA" w:rsidRPr="00425C8F" w:rsidTr="00940B20">
        <w:trPr>
          <w:cantSplit/>
          <w:trHeight w:val="277"/>
        </w:trPr>
        <w:tc>
          <w:tcPr>
            <w:tcW w:w="9360" w:type="dxa"/>
            <w:gridSpan w:val="6"/>
          </w:tcPr>
          <w:p w:rsidR="00E608CA" w:rsidRPr="00425C8F" w:rsidRDefault="00E608CA" w:rsidP="00940B20">
            <w:pPr>
              <w:pStyle w:val="Tablecontent"/>
              <w:rPr>
                <w:b/>
                <w:bCs/>
                <w:lang w:val="en-IN"/>
              </w:rPr>
            </w:pPr>
            <w:r w:rsidRPr="00425C8F">
              <w:rPr>
                <w:b/>
                <w:bCs/>
                <w:lang w:val="en-IN"/>
              </w:rPr>
              <w:t xml:space="preserve">DATA –Data sub tags will be considered as main request tags </w:t>
            </w:r>
          </w:p>
        </w:tc>
      </w:tr>
      <w:tr w:rsidR="00E608CA" w:rsidRPr="00425C8F" w:rsidTr="00940B20">
        <w:trPr>
          <w:trHeight w:val="277"/>
        </w:trPr>
        <w:tc>
          <w:tcPr>
            <w:tcW w:w="1800" w:type="dxa"/>
          </w:tcPr>
          <w:p w:rsidR="00E608CA" w:rsidRPr="00425C8F" w:rsidRDefault="00E608CA" w:rsidP="00940B20">
            <w:pPr>
              <w:pStyle w:val="Tablecontent"/>
              <w:rPr>
                <w:lang w:val="en-IN"/>
              </w:rPr>
            </w:pPr>
          </w:p>
        </w:tc>
        <w:tc>
          <w:tcPr>
            <w:tcW w:w="1440" w:type="dxa"/>
          </w:tcPr>
          <w:p w:rsidR="00E608CA" w:rsidRPr="00425C8F" w:rsidRDefault="00E608CA" w:rsidP="00940B20">
            <w:pPr>
              <w:pStyle w:val="Tablecontent"/>
              <w:rPr>
                <w:lang w:val="en-IN"/>
              </w:rPr>
            </w:pPr>
          </w:p>
        </w:tc>
        <w:tc>
          <w:tcPr>
            <w:tcW w:w="2700" w:type="dxa"/>
          </w:tcPr>
          <w:p w:rsidR="00E608CA" w:rsidRPr="00425C8F" w:rsidRDefault="00E608CA" w:rsidP="00940B20">
            <w:pPr>
              <w:pStyle w:val="Tablecontent"/>
              <w:rPr>
                <w:lang w:val="en-IN"/>
              </w:rPr>
            </w:pPr>
          </w:p>
        </w:tc>
        <w:tc>
          <w:tcPr>
            <w:tcW w:w="1620" w:type="dxa"/>
          </w:tcPr>
          <w:p w:rsidR="00E608CA" w:rsidRPr="00425C8F" w:rsidRDefault="00E608CA" w:rsidP="00940B20">
            <w:pPr>
              <w:pStyle w:val="Tablecontent"/>
              <w:rPr>
                <w:lang w:val="en-IN"/>
              </w:rPr>
            </w:pPr>
          </w:p>
        </w:tc>
        <w:tc>
          <w:tcPr>
            <w:tcW w:w="900" w:type="dxa"/>
          </w:tcPr>
          <w:p w:rsidR="00E608CA" w:rsidRPr="00425C8F" w:rsidRDefault="00E608CA" w:rsidP="00940B20">
            <w:pPr>
              <w:pStyle w:val="Tablecontent"/>
              <w:rPr>
                <w:lang w:val="en-IN"/>
              </w:rPr>
            </w:pPr>
          </w:p>
        </w:tc>
        <w:tc>
          <w:tcPr>
            <w:tcW w:w="900" w:type="dxa"/>
          </w:tcPr>
          <w:p w:rsidR="00E608CA" w:rsidRPr="00425C8F" w:rsidRDefault="00E608CA" w:rsidP="00940B20">
            <w:pPr>
              <w:pStyle w:val="Tablecontent"/>
              <w:rPr>
                <w:lang w:val="en-IN"/>
              </w:rPr>
            </w:pPr>
          </w:p>
        </w:tc>
      </w:tr>
      <w:tr w:rsidR="00E608CA" w:rsidRPr="00425C8F" w:rsidTr="00940B20">
        <w:trPr>
          <w:trHeight w:val="277"/>
        </w:trPr>
        <w:tc>
          <w:tcPr>
            <w:tcW w:w="1800" w:type="dxa"/>
          </w:tcPr>
          <w:p w:rsidR="00E608CA" w:rsidRPr="00425C8F" w:rsidRDefault="00E608CA" w:rsidP="00940B20">
            <w:pPr>
              <w:pStyle w:val="Tablecontent"/>
              <w:rPr>
                <w:lang w:val="en-IN"/>
              </w:rPr>
            </w:pPr>
          </w:p>
        </w:tc>
        <w:tc>
          <w:tcPr>
            <w:tcW w:w="1440" w:type="dxa"/>
          </w:tcPr>
          <w:p w:rsidR="00E608CA" w:rsidRPr="00425C8F" w:rsidRDefault="00E608CA" w:rsidP="00940B20">
            <w:pPr>
              <w:pStyle w:val="Tablecontent"/>
              <w:rPr>
                <w:lang w:val="en-IN"/>
              </w:rPr>
            </w:pPr>
          </w:p>
        </w:tc>
        <w:tc>
          <w:tcPr>
            <w:tcW w:w="2700" w:type="dxa"/>
          </w:tcPr>
          <w:p w:rsidR="00E608CA" w:rsidRPr="00425C8F" w:rsidRDefault="00E608CA" w:rsidP="00940B20">
            <w:pPr>
              <w:pStyle w:val="Tablecontent"/>
              <w:rPr>
                <w:lang w:val="en-IN"/>
              </w:rPr>
            </w:pPr>
          </w:p>
        </w:tc>
        <w:tc>
          <w:tcPr>
            <w:tcW w:w="1620" w:type="dxa"/>
          </w:tcPr>
          <w:p w:rsidR="00E608CA" w:rsidRPr="00425C8F" w:rsidRDefault="00E608CA" w:rsidP="00940B20">
            <w:pPr>
              <w:pStyle w:val="Tablecontent"/>
              <w:rPr>
                <w:lang w:val="en-IN"/>
              </w:rPr>
            </w:pPr>
          </w:p>
        </w:tc>
        <w:tc>
          <w:tcPr>
            <w:tcW w:w="900" w:type="dxa"/>
          </w:tcPr>
          <w:p w:rsidR="00E608CA" w:rsidRPr="00425C8F" w:rsidRDefault="00E608CA" w:rsidP="00940B20">
            <w:pPr>
              <w:pStyle w:val="Tablecontent"/>
              <w:rPr>
                <w:lang w:val="en-IN"/>
              </w:rPr>
            </w:pPr>
          </w:p>
        </w:tc>
        <w:tc>
          <w:tcPr>
            <w:tcW w:w="900" w:type="dxa"/>
          </w:tcPr>
          <w:p w:rsidR="00E608CA" w:rsidRPr="00425C8F" w:rsidRDefault="00E608CA" w:rsidP="00940B20">
            <w:pPr>
              <w:pStyle w:val="Tablecontent"/>
              <w:rPr>
                <w:lang w:val="en-IN"/>
              </w:rPr>
            </w:pPr>
          </w:p>
        </w:tc>
      </w:tr>
      <w:tr w:rsidR="00E608CA" w:rsidRPr="00425C8F" w:rsidTr="00940B20">
        <w:trPr>
          <w:trHeight w:val="277"/>
        </w:trPr>
        <w:tc>
          <w:tcPr>
            <w:tcW w:w="1800" w:type="dxa"/>
          </w:tcPr>
          <w:p w:rsidR="00E608CA" w:rsidRPr="00425C8F" w:rsidRDefault="00E608CA" w:rsidP="00940B20">
            <w:pPr>
              <w:pStyle w:val="Tablecontent"/>
              <w:rPr>
                <w:lang w:val="en-IN"/>
              </w:rPr>
            </w:pPr>
          </w:p>
        </w:tc>
        <w:tc>
          <w:tcPr>
            <w:tcW w:w="1440" w:type="dxa"/>
          </w:tcPr>
          <w:p w:rsidR="00E608CA" w:rsidRPr="00425C8F" w:rsidRDefault="00E608CA" w:rsidP="00940B20">
            <w:pPr>
              <w:pStyle w:val="Tablecontent"/>
              <w:rPr>
                <w:lang w:val="en-IN"/>
              </w:rPr>
            </w:pPr>
          </w:p>
        </w:tc>
        <w:tc>
          <w:tcPr>
            <w:tcW w:w="2700" w:type="dxa"/>
          </w:tcPr>
          <w:p w:rsidR="00E608CA" w:rsidRPr="00425C8F" w:rsidRDefault="00E608CA" w:rsidP="00940B20">
            <w:pPr>
              <w:pStyle w:val="Tablecontent"/>
              <w:rPr>
                <w:lang w:val="en-IN"/>
              </w:rPr>
            </w:pPr>
          </w:p>
        </w:tc>
        <w:tc>
          <w:tcPr>
            <w:tcW w:w="1620" w:type="dxa"/>
          </w:tcPr>
          <w:p w:rsidR="00E608CA" w:rsidRPr="00425C8F" w:rsidRDefault="00E608CA" w:rsidP="00940B20">
            <w:pPr>
              <w:pStyle w:val="Tablecontent"/>
              <w:rPr>
                <w:lang w:val="en-IN"/>
              </w:rPr>
            </w:pPr>
          </w:p>
        </w:tc>
        <w:tc>
          <w:tcPr>
            <w:tcW w:w="900" w:type="dxa"/>
          </w:tcPr>
          <w:p w:rsidR="00E608CA" w:rsidRPr="00425C8F" w:rsidRDefault="00E608CA" w:rsidP="00940B20">
            <w:pPr>
              <w:pStyle w:val="Tablecontent"/>
              <w:rPr>
                <w:lang w:val="en-IN"/>
              </w:rPr>
            </w:pPr>
          </w:p>
        </w:tc>
        <w:tc>
          <w:tcPr>
            <w:tcW w:w="900" w:type="dxa"/>
          </w:tcPr>
          <w:p w:rsidR="00E608CA" w:rsidRPr="00425C8F" w:rsidRDefault="00E608CA" w:rsidP="00940B20">
            <w:pPr>
              <w:pStyle w:val="Tablecontent"/>
              <w:rPr>
                <w:lang w:val="en-IN"/>
              </w:rPr>
            </w:pPr>
          </w:p>
        </w:tc>
      </w:tr>
    </w:tbl>
    <w:p w:rsidR="00CD5C68" w:rsidRPr="00425C8F" w:rsidRDefault="00CD5C68" w:rsidP="00CD5C68">
      <w:pPr>
        <w:pStyle w:val="BodyText2"/>
        <w:rPr>
          <w:lang w:val="en-IN"/>
        </w:rPr>
      </w:pPr>
    </w:p>
    <w:p w:rsidR="00CD5C68" w:rsidRPr="00425C8F" w:rsidRDefault="00CD5C68" w:rsidP="00CD5C68">
      <w:pPr>
        <w:pStyle w:val="BodyText2"/>
        <w:rPr>
          <w:lang w:val="en-IN"/>
        </w:rPr>
      </w:pPr>
      <w:r w:rsidRPr="00425C8F">
        <w:rPr>
          <w:rStyle w:val="Strong"/>
          <w:rFonts w:cs="Arial"/>
          <w:szCs w:val="20"/>
          <w:lang w:val="en-IN"/>
        </w:rPr>
        <w:t>Example of XML for Suspend-Resume user request</w:t>
      </w:r>
    </w:p>
    <w:p w:rsidR="00977414" w:rsidRPr="00425C8F" w:rsidRDefault="00977414" w:rsidP="00977414">
      <w:pPr>
        <w:pStyle w:val="Code"/>
        <w:rPr>
          <w:rFonts w:cs="Courier New"/>
        </w:rPr>
      </w:pPr>
      <w:r w:rsidRPr="00425C8F">
        <w:rPr>
          <w:rFonts w:cs="Courier New"/>
        </w:rPr>
        <w:t>#DATA=&lt;?xml version="1.0"?&gt;&lt;!DOCTYPE COMMAND PUBLIC "-//Ocam//DTD XML Command1.0//EN""xml/command.dtd"&gt;&lt;COMMAND&gt;&lt;TYPE&gt;SRCUSRREQEX&lt;/TYPE&gt;&lt;MSISDN1&gt;7700000004&lt;/MSISDN1&gt;&lt;NETWORK&gt;NG&lt;/NETWORK&gt;&lt;PIN&gt;1357&lt;/PIN&gt;&lt;MSISDN2&gt;7700000002&lt;/MSISDN2&gt;&lt;ACTION&gt;S&lt;/ACTION&gt;&lt;LANGUAGE1&gt;0&lt;/LANGUAGE1&gt;&lt;/COMMAND&gt;</w:t>
      </w:r>
    </w:p>
    <w:p w:rsidR="00977414" w:rsidRPr="00425C8F" w:rsidRDefault="00977414" w:rsidP="006E4071">
      <w:pPr>
        <w:pStyle w:val="Code"/>
        <w:rPr>
          <w:rFonts w:cs="Courier New"/>
          <w:lang w:val="en-IN"/>
        </w:rPr>
      </w:pPr>
    </w:p>
    <w:p w:rsidR="00CD5C68" w:rsidRPr="00425C8F" w:rsidRDefault="00CD5C68" w:rsidP="00CD5C68">
      <w:pPr>
        <w:pStyle w:val="BodyText2"/>
        <w:rPr>
          <w:lang w:val="en-IN"/>
        </w:rPr>
      </w:pPr>
    </w:p>
    <w:p w:rsidR="00CD5C68" w:rsidRPr="00425C8F" w:rsidRDefault="0000768E" w:rsidP="001E6309">
      <w:pPr>
        <w:pStyle w:val="Heading"/>
        <w:rPr>
          <w:color w:val="auto"/>
        </w:rPr>
      </w:pPr>
      <w:r w:rsidRPr="00425C8F">
        <w:rPr>
          <w:color w:val="auto"/>
        </w:rPr>
        <w:t>Response Syntax</w:t>
      </w:r>
    </w:p>
    <w:p w:rsidR="00CD5C68" w:rsidRPr="00425C8F" w:rsidRDefault="007C479A" w:rsidP="00CD5C68">
      <w:pPr>
        <w:pStyle w:val="BodyText2"/>
        <w:jc w:val="left"/>
        <w:rPr>
          <w:lang w:val="en-IN"/>
        </w:rPr>
      </w:pPr>
      <w:r w:rsidRPr="00425C8F">
        <w:rPr>
          <w:lang w:val="en-IN"/>
        </w:rPr>
        <w:t>PreTUPS</w:t>
      </w:r>
      <w:r w:rsidR="00CD5C68" w:rsidRPr="00425C8F">
        <w:rPr>
          <w:lang w:val="en-IN"/>
        </w:rPr>
        <w:t xml:space="preserve"> system sends the response to the Channel administrator about the request. The acknowledgement will be in XML and send as response of the request. The XML response details are mentioned below</w:t>
      </w:r>
    </w:p>
    <w:p w:rsidR="00CD5C68" w:rsidRPr="00425C8F" w:rsidRDefault="00CD5C68" w:rsidP="00CD5C68">
      <w:pPr>
        <w:pStyle w:val="BodyText2"/>
        <w:rPr>
          <w:lang w:val="en-IN"/>
        </w:rPr>
      </w:pPr>
    </w:p>
    <w:p w:rsidR="00CD5C68" w:rsidRPr="00425C8F" w:rsidRDefault="004B1981" w:rsidP="004B1981">
      <w:pPr>
        <w:pStyle w:val="Code"/>
        <w:ind w:left="0"/>
        <w:rPr>
          <w:lang w:val="en-IN"/>
        </w:rPr>
      </w:pPr>
      <w:proofErr w:type="gramStart"/>
      <w:r w:rsidRPr="00425C8F">
        <w:rPr>
          <w:lang w:val="en-IN"/>
        </w:rPr>
        <w:t>&lt;?</w:t>
      </w:r>
      <w:r w:rsidR="00CD5C68" w:rsidRPr="00425C8F">
        <w:rPr>
          <w:lang w:val="en-IN"/>
        </w:rPr>
        <w:t>Xml</w:t>
      </w:r>
      <w:proofErr w:type="gramEnd"/>
      <w:r w:rsidR="00CD5C68" w:rsidRPr="00425C8F">
        <w:rPr>
          <w:lang w:val="en-IN"/>
        </w:rPr>
        <w:t xml:space="preserve"> version="1.0"?&gt;</w:t>
      </w:r>
    </w:p>
    <w:p w:rsidR="00CD5C68" w:rsidRPr="00425C8F" w:rsidRDefault="00CD5C68" w:rsidP="004B1981">
      <w:pPr>
        <w:pStyle w:val="Code"/>
        <w:ind w:left="0"/>
        <w:rPr>
          <w:lang w:val="en-IN"/>
        </w:rPr>
      </w:pPr>
      <w:r w:rsidRPr="00425C8F">
        <w:rPr>
          <w:lang w:val="en-IN"/>
        </w:rPr>
        <w:t xml:space="preserve">&lt;COMMAND&gt; </w:t>
      </w:r>
    </w:p>
    <w:p w:rsidR="00E72E46" w:rsidRPr="00425C8F" w:rsidRDefault="00E72E46" w:rsidP="004B1981">
      <w:pPr>
        <w:pStyle w:val="Code"/>
        <w:ind w:left="720"/>
        <w:rPr>
          <w:lang w:val="en-IN"/>
        </w:rPr>
      </w:pPr>
      <w:r w:rsidRPr="00425C8F">
        <w:rPr>
          <w:lang w:val="en-IN"/>
        </w:rPr>
        <w:t>&lt;TYPE&gt;SRCUSRRESP&lt;/TYPE&gt;</w:t>
      </w:r>
    </w:p>
    <w:p w:rsidR="00E72E46" w:rsidRPr="00425C8F" w:rsidRDefault="00E72E46" w:rsidP="004B1981">
      <w:pPr>
        <w:pStyle w:val="Code"/>
        <w:ind w:left="720"/>
        <w:rPr>
          <w:lang w:val="en-IN"/>
        </w:rPr>
      </w:pPr>
      <w:r w:rsidRPr="00425C8F">
        <w:rPr>
          <w:lang w:val="en-IN"/>
        </w:rPr>
        <w:t>&lt;TXNSTATUS&gt;Status (Code</w:t>
      </w:r>
      <w:proofErr w:type="gramStart"/>
      <w:r w:rsidRPr="00425C8F">
        <w:rPr>
          <w:lang w:val="en-IN"/>
        </w:rPr>
        <w:t>)&lt;</w:t>
      </w:r>
      <w:proofErr w:type="gramEnd"/>
      <w:r w:rsidRPr="00425C8F">
        <w:rPr>
          <w:lang w:val="en-IN"/>
        </w:rPr>
        <w:t>/TXNSTATUS&gt;</w:t>
      </w:r>
    </w:p>
    <w:p w:rsidR="00CD5C68" w:rsidRPr="00425C8F" w:rsidRDefault="00CD5C68" w:rsidP="004B1981">
      <w:pPr>
        <w:pStyle w:val="Code"/>
        <w:ind w:left="0"/>
        <w:rPr>
          <w:lang w:val="en-IN"/>
        </w:rPr>
      </w:pPr>
      <w:r w:rsidRPr="00425C8F">
        <w:rPr>
          <w:lang w:val="en-IN"/>
        </w:rPr>
        <w:t>&lt;/COMMAND&gt;</w:t>
      </w:r>
    </w:p>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Fields Detail</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980"/>
        <w:gridCol w:w="2520"/>
        <w:gridCol w:w="1440"/>
        <w:gridCol w:w="720"/>
        <w:gridCol w:w="900"/>
      </w:tblGrid>
      <w:tr w:rsidR="00CD5C68" w:rsidRPr="00425C8F" w:rsidTr="00940B20">
        <w:trPr>
          <w:trHeight w:val="277"/>
          <w:tblHeader/>
        </w:trPr>
        <w:tc>
          <w:tcPr>
            <w:tcW w:w="1620" w:type="dxa"/>
            <w:shd w:val="clear" w:color="auto" w:fill="365F91"/>
          </w:tcPr>
          <w:p w:rsidR="00CD5C68" w:rsidRPr="00425C8F" w:rsidRDefault="00CD5C68" w:rsidP="00940B20">
            <w:pPr>
              <w:pStyle w:val="TableColumnLabels"/>
              <w:tabs>
                <w:tab w:val="left" w:pos="1005"/>
              </w:tabs>
              <w:rPr>
                <w:color w:val="auto"/>
                <w:lang w:val="en-IN"/>
              </w:rPr>
            </w:pPr>
            <w:r w:rsidRPr="00425C8F">
              <w:rPr>
                <w:color w:val="auto"/>
                <w:lang w:val="en-IN"/>
              </w:rPr>
              <w:t>TAG</w:t>
            </w:r>
            <w:r w:rsidRPr="00425C8F">
              <w:rPr>
                <w:color w:val="auto"/>
                <w:lang w:val="en-IN"/>
              </w:rPr>
              <w:tab/>
            </w:r>
          </w:p>
        </w:tc>
        <w:tc>
          <w:tcPr>
            <w:tcW w:w="1980" w:type="dxa"/>
            <w:shd w:val="clear" w:color="auto" w:fill="365F91"/>
          </w:tcPr>
          <w:p w:rsidR="00CD5C68" w:rsidRPr="00425C8F" w:rsidRDefault="00CD5C68" w:rsidP="00940B20">
            <w:pPr>
              <w:pStyle w:val="TableColumnLabels"/>
              <w:rPr>
                <w:color w:val="auto"/>
                <w:lang w:val="en-IN"/>
              </w:rPr>
            </w:pPr>
            <w:r w:rsidRPr="00425C8F">
              <w:rPr>
                <w:color w:val="auto"/>
                <w:lang w:val="en-IN"/>
              </w:rPr>
              <w:t>Fields</w:t>
            </w:r>
          </w:p>
        </w:tc>
        <w:tc>
          <w:tcPr>
            <w:tcW w:w="2520" w:type="dxa"/>
            <w:shd w:val="clear" w:color="auto" w:fill="365F91"/>
          </w:tcPr>
          <w:p w:rsidR="00CD5C68" w:rsidRPr="00425C8F" w:rsidRDefault="00CD5C68" w:rsidP="00940B20">
            <w:pPr>
              <w:pStyle w:val="TableColumnLabels"/>
              <w:rPr>
                <w:color w:val="auto"/>
                <w:lang w:val="en-IN"/>
              </w:rPr>
            </w:pPr>
            <w:r w:rsidRPr="00425C8F">
              <w:rPr>
                <w:color w:val="auto"/>
                <w:lang w:val="en-IN"/>
              </w:rPr>
              <w:t>Remarks</w:t>
            </w:r>
          </w:p>
        </w:tc>
        <w:tc>
          <w:tcPr>
            <w:tcW w:w="1440" w:type="dxa"/>
            <w:shd w:val="clear" w:color="auto" w:fill="365F91"/>
          </w:tcPr>
          <w:p w:rsidR="00CD5C68" w:rsidRPr="00425C8F" w:rsidRDefault="00CD5C68" w:rsidP="00940B20">
            <w:pPr>
              <w:pStyle w:val="TableColumnLabels"/>
              <w:rPr>
                <w:color w:val="auto"/>
                <w:lang w:val="en-IN"/>
              </w:rPr>
            </w:pPr>
            <w:r w:rsidRPr="00425C8F">
              <w:rPr>
                <w:color w:val="auto"/>
                <w:lang w:val="en-IN"/>
              </w:rPr>
              <w:t>Example</w:t>
            </w:r>
          </w:p>
        </w:tc>
        <w:tc>
          <w:tcPr>
            <w:tcW w:w="720" w:type="dxa"/>
            <w:shd w:val="clear" w:color="auto" w:fill="365F91"/>
          </w:tcPr>
          <w:p w:rsidR="00CD5C68" w:rsidRPr="00425C8F" w:rsidRDefault="00CD5C68" w:rsidP="00940B20">
            <w:pPr>
              <w:pStyle w:val="TableColumnLabels"/>
              <w:rPr>
                <w:color w:val="auto"/>
                <w:lang w:val="en-IN"/>
              </w:rPr>
            </w:pPr>
            <w:r w:rsidRPr="00425C8F">
              <w:rPr>
                <w:color w:val="auto"/>
                <w:lang w:val="en-IN"/>
              </w:rPr>
              <w:t>Field Type</w:t>
            </w:r>
          </w:p>
        </w:tc>
        <w:tc>
          <w:tcPr>
            <w:tcW w:w="900" w:type="dxa"/>
            <w:shd w:val="clear" w:color="auto" w:fill="365F91"/>
          </w:tcPr>
          <w:p w:rsidR="00CD5C68" w:rsidRPr="00425C8F" w:rsidRDefault="00CD5C68" w:rsidP="00940B20">
            <w:pPr>
              <w:pStyle w:val="TableColumnLabels"/>
              <w:rPr>
                <w:color w:val="auto"/>
                <w:lang w:val="en-IN"/>
              </w:rPr>
            </w:pPr>
            <w:r w:rsidRPr="00425C8F">
              <w:rPr>
                <w:color w:val="auto"/>
                <w:lang w:val="en-IN"/>
              </w:rPr>
              <w:t>Optional/Mandatory</w:t>
            </w:r>
          </w:p>
        </w:tc>
      </w:tr>
      <w:tr w:rsidR="00CD5C68" w:rsidRPr="00425C8F" w:rsidTr="00940B20">
        <w:tblPrEx>
          <w:tblCellMar>
            <w:left w:w="70" w:type="dxa"/>
            <w:right w:w="70" w:type="dxa"/>
          </w:tblCellMar>
        </w:tblPrEx>
        <w:trPr>
          <w:cantSplit/>
        </w:trPr>
        <w:tc>
          <w:tcPr>
            <w:tcW w:w="9180" w:type="dxa"/>
            <w:gridSpan w:val="6"/>
          </w:tcPr>
          <w:p w:rsidR="00CD5C68" w:rsidRPr="00425C8F" w:rsidRDefault="00CD5C68" w:rsidP="00940B20">
            <w:pPr>
              <w:pStyle w:val="Tablecontent"/>
              <w:rPr>
                <w:b/>
                <w:bCs/>
                <w:lang w:val="en-IN"/>
              </w:rPr>
            </w:pPr>
            <w:r w:rsidRPr="00425C8F">
              <w:rPr>
                <w:b/>
                <w:bCs/>
                <w:lang w:val="en-IN"/>
              </w:rPr>
              <w:t>Common Response TAGS</w:t>
            </w:r>
          </w:p>
        </w:tc>
      </w:tr>
      <w:tr w:rsidR="00CD5C68" w:rsidRPr="00425C8F" w:rsidTr="00940B20">
        <w:tblPrEx>
          <w:tblCellMar>
            <w:left w:w="70" w:type="dxa"/>
            <w:right w:w="70" w:type="dxa"/>
          </w:tblCellMar>
        </w:tblPrEx>
        <w:tc>
          <w:tcPr>
            <w:tcW w:w="1620" w:type="dxa"/>
          </w:tcPr>
          <w:p w:rsidR="00CD5C68" w:rsidRPr="00425C8F" w:rsidRDefault="00CD5C68" w:rsidP="00940B20">
            <w:pPr>
              <w:pStyle w:val="Tablecontent"/>
              <w:rPr>
                <w:lang w:val="en-IN"/>
              </w:rPr>
            </w:pPr>
            <w:r w:rsidRPr="00425C8F">
              <w:rPr>
                <w:lang w:val="en-IN"/>
              </w:rPr>
              <w:t>TYPE</w:t>
            </w:r>
          </w:p>
        </w:tc>
        <w:tc>
          <w:tcPr>
            <w:tcW w:w="1980" w:type="dxa"/>
          </w:tcPr>
          <w:p w:rsidR="00CD5C68" w:rsidRPr="00425C8F" w:rsidRDefault="00CD5C68" w:rsidP="00940B20">
            <w:pPr>
              <w:pStyle w:val="Tablecontent"/>
              <w:rPr>
                <w:lang w:val="en-IN"/>
              </w:rPr>
            </w:pPr>
            <w:r w:rsidRPr="00425C8F">
              <w:rPr>
                <w:lang w:val="en-IN"/>
              </w:rPr>
              <w:t>Response type</w:t>
            </w:r>
          </w:p>
        </w:tc>
        <w:tc>
          <w:tcPr>
            <w:tcW w:w="2520" w:type="dxa"/>
          </w:tcPr>
          <w:p w:rsidR="00CD5C68" w:rsidRPr="00425C8F" w:rsidRDefault="00CD5C68" w:rsidP="00940B20">
            <w:pPr>
              <w:pStyle w:val="Tablecontent"/>
              <w:rPr>
                <w:lang w:val="en-IN"/>
              </w:rPr>
            </w:pPr>
            <w:r w:rsidRPr="00425C8F">
              <w:rPr>
                <w:lang w:val="en-IN"/>
              </w:rPr>
              <w:t>Response Type</w:t>
            </w:r>
          </w:p>
        </w:tc>
        <w:tc>
          <w:tcPr>
            <w:tcW w:w="1440" w:type="dxa"/>
          </w:tcPr>
          <w:p w:rsidR="00CD5C68" w:rsidRPr="00425C8F" w:rsidRDefault="00E72E46" w:rsidP="00940B20">
            <w:pPr>
              <w:pStyle w:val="Tablecontent"/>
              <w:rPr>
                <w:rFonts w:cs="Arial"/>
                <w:lang w:val="en-IN"/>
              </w:rPr>
            </w:pPr>
            <w:r w:rsidRPr="00425C8F">
              <w:rPr>
                <w:rFonts w:cs="Arial"/>
                <w:lang w:val="en-IN"/>
              </w:rPr>
              <w:t xml:space="preserve"> </w:t>
            </w:r>
          </w:p>
          <w:p w:rsidR="00E72E46" w:rsidRPr="00425C8F" w:rsidRDefault="00E72E46" w:rsidP="00940B20">
            <w:pPr>
              <w:pStyle w:val="Tablecontent"/>
              <w:rPr>
                <w:lang w:val="en-IN"/>
              </w:rPr>
            </w:pPr>
            <w:r w:rsidRPr="00425C8F">
              <w:rPr>
                <w:lang w:val="en-IN"/>
              </w:rPr>
              <w:t>SRCUSRRESP</w:t>
            </w:r>
          </w:p>
        </w:tc>
        <w:tc>
          <w:tcPr>
            <w:tcW w:w="720" w:type="dxa"/>
          </w:tcPr>
          <w:p w:rsidR="00CD5C68" w:rsidRPr="00425C8F" w:rsidRDefault="00CD5C68" w:rsidP="00940B20">
            <w:pPr>
              <w:pStyle w:val="Tablecontent"/>
              <w:rPr>
                <w:lang w:val="en-IN"/>
              </w:rPr>
            </w:pPr>
            <w:r w:rsidRPr="00425C8F">
              <w:rPr>
                <w:lang w:val="en-IN"/>
              </w:rPr>
              <w:t>A (20)</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blPrEx>
          <w:tblCellMar>
            <w:left w:w="70" w:type="dxa"/>
            <w:right w:w="70" w:type="dxa"/>
          </w:tblCellMar>
        </w:tblPrEx>
        <w:tc>
          <w:tcPr>
            <w:tcW w:w="1620" w:type="dxa"/>
          </w:tcPr>
          <w:p w:rsidR="00CD5C68" w:rsidRPr="00425C8F" w:rsidRDefault="00CD5C68" w:rsidP="00940B20">
            <w:pPr>
              <w:pStyle w:val="Tablecontent"/>
              <w:rPr>
                <w:lang w:val="en-IN"/>
              </w:rPr>
            </w:pPr>
            <w:r w:rsidRPr="00425C8F">
              <w:rPr>
                <w:lang w:val="en-IN"/>
              </w:rPr>
              <w:t>TXNSTATUS</w:t>
            </w:r>
          </w:p>
        </w:tc>
        <w:tc>
          <w:tcPr>
            <w:tcW w:w="1980" w:type="dxa"/>
          </w:tcPr>
          <w:p w:rsidR="00CD5C68" w:rsidRPr="00425C8F" w:rsidRDefault="00CD5C68" w:rsidP="00940B20">
            <w:pPr>
              <w:pStyle w:val="Tablecontent"/>
              <w:rPr>
                <w:lang w:val="en-IN"/>
              </w:rPr>
            </w:pPr>
            <w:r w:rsidRPr="00425C8F">
              <w:rPr>
                <w:lang w:val="en-IN"/>
              </w:rPr>
              <w:t>Transaction Status</w:t>
            </w:r>
          </w:p>
        </w:tc>
        <w:tc>
          <w:tcPr>
            <w:tcW w:w="2520" w:type="dxa"/>
          </w:tcPr>
          <w:p w:rsidR="00CD5C68" w:rsidRPr="00425C8F" w:rsidRDefault="00CD5C68" w:rsidP="00940B20">
            <w:pPr>
              <w:pStyle w:val="Tablecontent"/>
              <w:rPr>
                <w:lang w:val="en-IN"/>
              </w:rPr>
            </w:pPr>
            <w:r w:rsidRPr="00425C8F">
              <w:rPr>
                <w:lang w:val="en-IN"/>
              </w:rPr>
              <w:t>Status of the Barring request</w:t>
            </w:r>
          </w:p>
          <w:p w:rsidR="00CD5C68" w:rsidRPr="00425C8F" w:rsidRDefault="00CD5C68" w:rsidP="00940B20">
            <w:pPr>
              <w:pStyle w:val="TableListBullet1"/>
              <w:jc w:val="left"/>
              <w:rPr>
                <w:lang w:val="en-IN"/>
              </w:rPr>
            </w:pPr>
            <w:r w:rsidRPr="00425C8F">
              <w:rPr>
                <w:lang w:val="en-IN"/>
              </w:rPr>
              <w:t xml:space="preserve">Transaction Status= 200 means Success, </w:t>
            </w:r>
          </w:p>
          <w:p w:rsidR="00CD5C68" w:rsidRPr="00425C8F" w:rsidRDefault="00CD5C68" w:rsidP="00940B20">
            <w:pPr>
              <w:pStyle w:val="TableListBullet1"/>
              <w:jc w:val="left"/>
              <w:rPr>
                <w:lang w:val="en-IN"/>
              </w:rPr>
            </w:pPr>
            <w:r w:rsidRPr="00425C8F">
              <w:rPr>
                <w:lang w:val="en-IN"/>
              </w:rPr>
              <w:t xml:space="preserve">Transaction Status Other than 200 means failed </w:t>
            </w:r>
          </w:p>
        </w:tc>
        <w:tc>
          <w:tcPr>
            <w:tcW w:w="1440" w:type="dxa"/>
          </w:tcPr>
          <w:p w:rsidR="00CD5C68" w:rsidRPr="00425C8F" w:rsidRDefault="00CD5C68" w:rsidP="00940B20">
            <w:pPr>
              <w:pStyle w:val="Tablecontent"/>
              <w:rPr>
                <w:lang w:val="en-IN"/>
              </w:rPr>
            </w:pPr>
            <w:r w:rsidRPr="00425C8F">
              <w:rPr>
                <w:lang w:val="en-IN"/>
              </w:rPr>
              <w:t>200</w:t>
            </w:r>
          </w:p>
        </w:tc>
        <w:tc>
          <w:tcPr>
            <w:tcW w:w="720" w:type="dxa"/>
          </w:tcPr>
          <w:p w:rsidR="00CD5C68" w:rsidRPr="00425C8F" w:rsidRDefault="00CD5C68" w:rsidP="00940B20">
            <w:pPr>
              <w:pStyle w:val="Tablecontent"/>
              <w:rPr>
                <w:lang w:val="en-IN"/>
              </w:rPr>
            </w:pPr>
            <w:r w:rsidRPr="00425C8F">
              <w:rPr>
                <w:lang w:val="en-IN"/>
              </w:rPr>
              <w:t>N (10)</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blPrEx>
          <w:tblCellMar>
            <w:left w:w="70" w:type="dxa"/>
            <w:right w:w="70" w:type="dxa"/>
          </w:tblCellMar>
        </w:tblPrEx>
        <w:tc>
          <w:tcPr>
            <w:tcW w:w="1620" w:type="dxa"/>
          </w:tcPr>
          <w:p w:rsidR="00CD5C68" w:rsidRPr="00425C8F" w:rsidRDefault="00CD5C68" w:rsidP="00940B20">
            <w:pPr>
              <w:pStyle w:val="Tablecontent"/>
              <w:rPr>
                <w:lang w:val="en-IN"/>
              </w:rPr>
            </w:pPr>
          </w:p>
        </w:tc>
        <w:tc>
          <w:tcPr>
            <w:tcW w:w="1980" w:type="dxa"/>
          </w:tcPr>
          <w:p w:rsidR="00CD5C68" w:rsidRPr="00425C8F" w:rsidRDefault="00CD5C68" w:rsidP="00940B20">
            <w:pPr>
              <w:pStyle w:val="Tablecontent"/>
              <w:rPr>
                <w:lang w:val="en-IN"/>
              </w:rPr>
            </w:pPr>
          </w:p>
        </w:tc>
        <w:tc>
          <w:tcPr>
            <w:tcW w:w="2520" w:type="dxa"/>
          </w:tcPr>
          <w:p w:rsidR="00CD5C68" w:rsidRPr="00425C8F" w:rsidRDefault="00CD5C68" w:rsidP="00940B20">
            <w:pPr>
              <w:pStyle w:val="Tablecontent"/>
              <w:rPr>
                <w:lang w:val="en-IN"/>
              </w:rPr>
            </w:pPr>
          </w:p>
        </w:tc>
        <w:tc>
          <w:tcPr>
            <w:tcW w:w="1440" w:type="dxa"/>
          </w:tcPr>
          <w:p w:rsidR="00CD5C68" w:rsidRPr="00425C8F" w:rsidRDefault="00CD5C68" w:rsidP="00940B20">
            <w:pPr>
              <w:pStyle w:val="Tablecontent"/>
              <w:rPr>
                <w:lang w:val="en-IN"/>
              </w:rPr>
            </w:pPr>
          </w:p>
        </w:tc>
        <w:tc>
          <w:tcPr>
            <w:tcW w:w="720" w:type="dxa"/>
          </w:tcPr>
          <w:p w:rsidR="00CD5C68" w:rsidRPr="00425C8F" w:rsidRDefault="00CD5C68" w:rsidP="00940B20">
            <w:pPr>
              <w:pStyle w:val="Tablecontent"/>
              <w:rPr>
                <w:lang w:val="en-IN"/>
              </w:rPr>
            </w:pPr>
          </w:p>
        </w:tc>
        <w:tc>
          <w:tcPr>
            <w:tcW w:w="900" w:type="dxa"/>
          </w:tcPr>
          <w:p w:rsidR="00CD5C68" w:rsidRPr="00425C8F" w:rsidRDefault="00CD5C68" w:rsidP="00940B20">
            <w:pPr>
              <w:pStyle w:val="Tablecontent"/>
              <w:rPr>
                <w:lang w:val="en-IN"/>
              </w:rPr>
            </w:pPr>
          </w:p>
        </w:tc>
      </w:tr>
      <w:tr w:rsidR="00CD5C68" w:rsidRPr="00425C8F" w:rsidTr="00940B20">
        <w:tblPrEx>
          <w:tblCellMar>
            <w:left w:w="70" w:type="dxa"/>
            <w:right w:w="70" w:type="dxa"/>
          </w:tblCellMar>
        </w:tblPrEx>
        <w:tc>
          <w:tcPr>
            <w:tcW w:w="1620" w:type="dxa"/>
          </w:tcPr>
          <w:p w:rsidR="00CD5C68" w:rsidRPr="00425C8F" w:rsidRDefault="00CD5C68" w:rsidP="00940B20">
            <w:pPr>
              <w:pStyle w:val="Tablecontent"/>
              <w:rPr>
                <w:lang w:val="en-IN"/>
              </w:rPr>
            </w:pPr>
          </w:p>
        </w:tc>
        <w:tc>
          <w:tcPr>
            <w:tcW w:w="1980" w:type="dxa"/>
          </w:tcPr>
          <w:p w:rsidR="00CD5C68" w:rsidRPr="00425C8F" w:rsidRDefault="00CD5C68" w:rsidP="00940B20">
            <w:pPr>
              <w:pStyle w:val="Tablecontent"/>
              <w:rPr>
                <w:lang w:val="en-IN"/>
              </w:rPr>
            </w:pPr>
          </w:p>
        </w:tc>
        <w:tc>
          <w:tcPr>
            <w:tcW w:w="2520" w:type="dxa"/>
          </w:tcPr>
          <w:p w:rsidR="00CD5C68" w:rsidRPr="00425C8F" w:rsidRDefault="00CD5C68" w:rsidP="00940B20">
            <w:pPr>
              <w:pStyle w:val="Tablecontent"/>
              <w:rPr>
                <w:lang w:val="en-IN"/>
              </w:rPr>
            </w:pPr>
          </w:p>
        </w:tc>
        <w:tc>
          <w:tcPr>
            <w:tcW w:w="1440" w:type="dxa"/>
          </w:tcPr>
          <w:p w:rsidR="00CD5C68" w:rsidRPr="00425C8F" w:rsidRDefault="00CD5C68" w:rsidP="00940B20">
            <w:pPr>
              <w:pStyle w:val="Tablecontent"/>
              <w:rPr>
                <w:lang w:val="en-IN"/>
              </w:rPr>
            </w:pPr>
          </w:p>
        </w:tc>
        <w:tc>
          <w:tcPr>
            <w:tcW w:w="720" w:type="dxa"/>
          </w:tcPr>
          <w:p w:rsidR="00CD5C68" w:rsidRPr="00425C8F" w:rsidRDefault="00CD5C68" w:rsidP="00940B20">
            <w:pPr>
              <w:pStyle w:val="Tablecontent"/>
              <w:rPr>
                <w:lang w:val="en-IN"/>
              </w:rPr>
            </w:pPr>
          </w:p>
        </w:tc>
        <w:tc>
          <w:tcPr>
            <w:tcW w:w="900" w:type="dxa"/>
          </w:tcPr>
          <w:p w:rsidR="00CD5C68" w:rsidRPr="00425C8F" w:rsidRDefault="00CD5C68" w:rsidP="00940B20">
            <w:pPr>
              <w:pStyle w:val="Tablecontent"/>
              <w:rPr>
                <w:lang w:val="en-IN"/>
              </w:rPr>
            </w:pPr>
          </w:p>
        </w:tc>
      </w:tr>
      <w:tr w:rsidR="00CD5C68" w:rsidRPr="00425C8F" w:rsidTr="00940B20">
        <w:tblPrEx>
          <w:tblCellMar>
            <w:left w:w="70" w:type="dxa"/>
            <w:right w:w="70" w:type="dxa"/>
          </w:tblCellMar>
        </w:tblPrEx>
        <w:tc>
          <w:tcPr>
            <w:tcW w:w="1620" w:type="dxa"/>
          </w:tcPr>
          <w:p w:rsidR="00CD5C68" w:rsidRPr="00425C8F" w:rsidRDefault="00CD5C68" w:rsidP="00940B20">
            <w:pPr>
              <w:pStyle w:val="Tablecontent"/>
              <w:rPr>
                <w:lang w:val="en-IN"/>
              </w:rPr>
            </w:pPr>
          </w:p>
        </w:tc>
        <w:tc>
          <w:tcPr>
            <w:tcW w:w="1980" w:type="dxa"/>
          </w:tcPr>
          <w:p w:rsidR="00CD5C68" w:rsidRPr="00425C8F" w:rsidRDefault="00CD5C68" w:rsidP="00940B20">
            <w:pPr>
              <w:pStyle w:val="Tablecontent"/>
              <w:rPr>
                <w:lang w:val="en-IN"/>
              </w:rPr>
            </w:pPr>
          </w:p>
        </w:tc>
        <w:tc>
          <w:tcPr>
            <w:tcW w:w="2520" w:type="dxa"/>
          </w:tcPr>
          <w:p w:rsidR="00CD5C68" w:rsidRPr="00425C8F" w:rsidRDefault="00CD5C68" w:rsidP="00940B20">
            <w:pPr>
              <w:pStyle w:val="Tablecontent"/>
              <w:rPr>
                <w:lang w:val="en-IN"/>
              </w:rPr>
            </w:pPr>
          </w:p>
        </w:tc>
        <w:tc>
          <w:tcPr>
            <w:tcW w:w="1440" w:type="dxa"/>
          </w:tcPr>
          <w:p w:rsidR="00CD5C68" w:rsidRPr="00425C8F" w:rsidRDefault="00CD5C68" w:rsidP="00940B20">
            <w:pPr>
              <w:pStyle w:val="Tablecontent"/>
              <w:rPr>
                <w:lang w:val="en-IN"/>
              </w:rPr>
            </w:pPr>
          </w:p>
        </w:tc>
        <w:tc>
          <w:tcPr>
            <w:tcW w:w="720" w:type="dxa"/>
          </w:tcPr>
          <w:p w:rsidR="00CD5C68" w:rsidRPr="00425C8F" w:rsidRDefault="00CD5C68" w:rsidP="00940B20">
            <w:pPr>
              <w:pStyle w:val="Tablecontent"/>
              <w:rPr>
                <w:lang w:val="en-IN"/>
              </w:rPr>
            </w:pPr>
          </w:p>
        </w:tc>
        <w:tc>
          <w:tcPr>
            <w:tcW w:w="900" w:type="dxa"/>
          </w:tcPr>
          <w:p w:rsidR="00CD5C68" w:rsidRPr="00425C8F" w:rsidRDefault="00CD5C68" w:rsidP="00940B20">
            <w:pPr>
              <w:pStyle w:val="Tablecontent"/>
              <w:rPr>
                <w:lang w:val="en-IN"/>
              </w:rPr>
            </w:pPr>
          </w:p>
        </w:tc>
      </w:tr>
      <w:tr w:rsidR="00CD5C68" w:rsidRPr="00425C8F" w:rsidTr="00940B20">
        <w:tblPrEx>
          <w:tblCellMar>
            <w:left w:w="70" w:type="dxa"/>
            <w:right w:w="70" w:type="dxa"/>
          </w:tblCellMar>
        </w:tblPrEx>
        <w:trPr>
          <w:cantSplit/>
        </w:trPr>
        <w:tc>
          <w:tcPr>
            <w:tcW w:w="9180" w:type="dxa"/>
            <w:gridSpan w:val="6"/>
          </w:tcPr>
          <w:p w:rsidR="00CD5C68" w:rsidRPr="00425C8F" w:rsidRDefault="00CD5C68" w:rsidP="00940B20">
            <w:pPr>
              <w:pStyle w:val="Tablecontent"/>
              <w:rPr>
                <w:b/>
                <w:bCs/>
                <w:lang w:val="en-IN"/>
              </w:rPr>
            </w:pPr>
            <w:r w:rsidRPr="00425C8F">
              <w:rPr>
                <w:b/>
                <w:bCs/>
                <w:lang w:val="en-IN"/>
              </w:rPr>
              <w:t>DATA – Data sub tags will be send if required in the response.</w:t>
            </w:r>
          </w:p>
        </w:tc>
      </w:tr>
    </w:tbl>
    <w:p w:rsidR="00CD5C68" w:rsidRPr="00425C8F" w:rsidRDefault="00CD5C68" w:rsidP="00CD5C68">
      <w:pPr>
        <w:pStyle w:val="BodyText2"/>
        <w:rPr>
          <w:lang w:val="en-IN"/>
        </w:rPr>
      </w:pPr>
    </w:p>
    <w:p w:rsidR="00CD5C68" w:rsidRPr="00425C8F" w:rsidRDefault="00CD5C68" w:rsidP="00CD5C68">
      <w:pPr>
        <w:pStyle w:val="BodyText2"/>
        <w:rPr>
          <w:rStyle w:val="Strong"/>
          <w:rFonts w:cs="Arial"/>
          <w:szCs w:val="20"/>
          <w:lang w:val="en-IN"/>
        </w:rPr>
      </w:pPr>
      <w:r w:rsidRPr="00425C8F">
        <w:rPr>
          <w:rStyle w:val="Strong"/>
          <w:rFonts w:cs="Arial"/>
          <w:szCs w:val="20"/>
          <w:lang w:val="en-IN"/>
        </w:rPr>
        <w:t>Example of XML for Suspend-Resume user response</w:t>
      </w:r>
    </w:p>
    <w:p w:rsidR="00E72E46" w:rsidRPr="00425C8F" w:rsidRDefault="00E72E46" w:rsidP="004B1981">
      <w:pPr>
        <w:pStyle w:val="Code"/>
        <w:rPr>
          <w:lang w:val="en-IN"/>
        </w:rPr>
      </w:pPr>
      <w:proofErr w:type="gramStart"/>
      <w:r w:rsidRPr="00425C8F">
        <w:rPr>
          <w:lang w:val="en-IN"/>
        </w:rPr>
        <w:t>&lt;?xml</w:t>
      </w:r>
      <w:proofErr w:type="gramEnd"/>
      <w:r w:rsidRPr="00425C8F">
        <w:rPr>
          <w:lang w:val="en-IN"/>
        </w:rPr>
        <w:t xml:space="preserve"> version="1.0"?&gt;&lt;COMMAND&gt;&lt;TYPE&gt;SRCUSRRESP&lt;/TYPE&gt;&lt;TXNSTATUS&gt;200&lt;/TXNSTATUS&gt;&lt;/COMMAND&gt;</w:t>
      </w:r>
    </w:p>
    <w:p w:rsidR="00CD5C68" w:rsidRPr="00425C8F" w:rsidRDefault="00CD5C68" w:rsidP="00CD5C68">
      <w:pPr>
        <w:pStyle w:val="BodyText2"/>
        <w:rPr>
          <w:lang w:val="en-IN"/>
        </w:rPr>
      </w:pPr>
    </w:p>
    <w:p w:rsidR="00CD5C68" w:rsidRPr="00425C8F" w:rsidRDefault="00CD5C68" w:rsidP="00CD5C68">
      <w:pPr>
        <w:pStyle w:val="BodyText2"/>
        <w:rPr>
          <w:lang w:val="en-IN"/>
        </w:rPr>
      </w:pPr>
    </w:p>
    <w:p w:rsidR="00CD5C68" w:rsidRPr="00425C8F" w:rsidRDefault="00CD5C68" w:rsidP="00337049">
      <w:pPr>
        <w:pStyle w:val="Heading2"/>
        <w:rPr>
          <w:lang w:val="en-IN"/>
        </w:rPr>
      </w:pPr>
      <w:bookmarkStart w:id="270" w:name="_Toc368313815"/>
      <w:bookmarkStart w:id="271" w:name="_Toc485139702"/>
      <w:r w:rsidRPr="00425C8F">
        <w:rPr>
          <w:lang w:val="en-IN"/>
        </w:rPr>
        <w:t>C2S Transfer Service</w:t>
      </w:r>
      <w:bookmarkEnd w:id="270"/>
      <w:r w:rsidR="00BF5666" w:rsidRPr="00425C8F">
        <w:rPr>
          <w:lang w:val="en-IN"/>
        </w:rPr>
        <w:t xml:space="preserve"> (Customer Recharge)</w:t>
      </w:r>
      <w:bookmarkEnd w:id="271"/>
    </w:p>
    <w:p w:rsidR="00CD5C68" w:rsidRPr="00425C8F" w:rsidRDefault="00CD5C68" w:rsidP="00CD5C68">
      <w:pPr>
        <w:pStyle w:val="BodyText"/>
        <w:rPr>
          <w:lang w:val="en-IN"/>
        </w:rPr>
      </w:pPr>
      <w:r w:rsidRPr="00425C8F">
        <w:rPr>
          <w:lang w:val="en-IN"/>
        </w:rPr>
        <w:t>A Channel User would be able to recharge a customer’s account by transferring Credit from its own account to the Customer’s account.</w:t>
      </w:r>
    </w:p>
    <w:p w:rsidR="00CD5C68" w:rsidRPr="00425C8F" w:rsidRDefault="00CD5C68" w:rsidP="00CD5C68">
      <w:pPr>
        <w:pStyle w:val="BodyText2"/>
        <w:rPr>
          <w:lang w:val="en-IN"/>
        </w:rPr>
      </w:pPr>
      <w:r w:rsidRPr="00425C8F">
        <w:rPr>
          <w:lang w:val="en-IN"/>
        </w:rPr>
        <w:t xml:space="preserve">This API also allow the other external system (Website, ATM, Vending M/C, EFT etc.) to interface with </w:t>
      </w:r>
      <w:r w:rsidR="007C479A" w:rsidRPr="00425C8F">
        <w:rPr>
          <w:lang w:val="en-IN"/>
        </w:rPr>
        <w:t>PreTUPS</w:t>
      </w:r>
      <w:r w:rsidRPr="00425C8F">
        <w:rPr>
          <w:lang w:val="en-IN"/>
        </w:rPr>
        <w:t xml:space="preserve"> to use the recharge service.</w:t>
      </w:r>
    </w:p>
    <w:p w:rsidR="00CD5C68" w:rsidRPr="00425C8F" w:rsidRDefault="00CD5C68" w:rsidP="00CD5C68">
      <w:pPr>
        <w:pStyle w:val="BodyText2"/>
        <w:rPr>
          <w:lang w:val="en-IN"/>
        </w:rPr>
      </w:pPr>
    </w:p>
    <w:p w:rsidR="00CD5C68" w:rsidRPr="00425C8F" w:rsidRDefault="00CD5C68" w:rsidP="001E6309">
      <w:pPr>
        <w:pStyle w:val="Heading"/>
        <w:rPr>
          <w:color w:val="auto"/>
        </w:rPr>
      </w:pPr>
      <w:bookmarkStart w:id="272" w:name="_Toc368313816"/>
      <w:r w:rsidRPr="00425C8F">
        <w:rPr>
          <w:color w:val="auto"/>
        </w:rPr>
        <w:t>C2S Transfer (Customer Recharge)</w:t>
      </w:r>
      <w:bookmarkEnd w:id="272"/>
      <w:r w:rsidR="00A3202D" w:rsidRPr="00425C8F">
        <w:rPr>
          <w:color w:val="auto"/>
        </w:rPr>
        <w:t xml:space="preserve"> Request XML</w:t>
      </w:r>
    </w:p>
    <w:p w:rsidR="00CD5C68" w:rsidRPr="00425C8F" w:rsidRDefault="00CD5C68" w:rsidP="00CD5C68">
      <w:pPr>
        <w:pStyle w:val="BodyText2"/>
        <w:rPr>
          <w:lang w:val="en-IN"/>
        </w:rPr>
      </w:pPr>
      <w:r w:rsidRPr="00425C8F">
        <w:rPr>
          <w:lang w:val="en-IN"/>
        </w:rPr>
        <w:t xml:space="preserve">External Interface will send Customer Recharge request to </w:t>
      </w:r>
      <w:r w:rsidR="007C479A" w:rsidRPr="00425C8F">
        <w:rPr>
          <w:lang w:val="en-IN"/>
        </w:rPr>
        <w:t>PreTUPS</w:t>
      </w:r>
      <w:r w:rsidRPr="00425C8F">
        <w:rPr>
          <w:lang w:val="en-IN"/>
        </w:rPr>
        <w:t xml:space="preserve"> in the following format:</w:t>
      </w:r>
    </w:p>
    <w:p w:rsidR="00CD5C68" w:rsidRPr="00425C8F" w:rsidRDefault="00CD5C68" w:rsidP="00DE269B">
      <w:pPr>
        <w:pStyle w:val="Code"/>
        <w:ind w:left="0"/>
        <w:rPr>
          <w:lang w:val="en-IN"/>
        </w:rPr>
      </w:pPr>
      <w:proofErr w:type="gramStart"/>
      <w:r w:rsidRPr="00425C8F">
        <w:rPr>
          <w:lang w:val="en-IN"/>
        </w:rPr>
        <w:t>&lt;?xml</w:t>
      </w:r>
      <w:proofErr w:type="gramEnd"/>
      <w:r w:rsidRPr="00425C8F">
        <w:rPr>
          <w:lang w:val="en-IN"/>
        </w:rPr>
        <w:t xml:space="preserve"> version="1.0"?&gt;</w:t>
      </w:r>
    </w:p>
    <w:p w:rsidR="00CD5C68" w:rsidRPr="00425C8F" w:rsidRDefault="00CD5C68" w:rsidP="00DE269B">
      <w:pPr>
        <w:pStyle w:val="Code"/>
        <w:ind w:left="0"/>
        <w:rPr>
          <w:lang w:val="en-IN"/>
        </w:rPr>
      </w:pPr>
      <w:r w:rsidRPr="00425C8F">
        <w:rPr>
          <w:lang w:val="en-IN"/>
        </w:rPr>
        <w:t>&lt;COMMAND&gt;</w:t>
      </w:r>
    </w:p>
    <w:p w:rsidR="00CD5C68" w:rsidRPr="00425C8F" w:rsidRDefault="00CD5C68" w:rsidP="00DE269B">
      <w:pPr>
        <w:pStyle w:val="Code"/>
        <w:ind w:left="720"/>
        <w:rPr>
          <w:lang w:val="en-IN"/>
        </w:rPr>
      </w:pPr>
      <w:r w:rsidRPr="00425C8F">
        <w:rPr>
          <w:lang w:val="en-IN"/>
        </w:rPr>
        <w:t>&lt;TYPE&gt;EXRCTRFREQ&lt;/TYPE&gt;</w:t>
      </w:r>
    </w:p>
    <w:p w:rsidR="00CD5C68" w:rsidRPr="00425C8F" w:rsidRDefault="00CD5C68" w:rsidP="00DE269B">
      <w:pPr>
        <w:pStyle w:val="Code"/>
        <w:ind w:left="720"/>
        <w:rPr>
          <w:lang w:val="en-IN"/>
        </w:rPr>
      </w:pPr>
      <w:r w:rsidRPr="00425C8F">
        <w:rPr>
          <w:lang w:val="en-IN"/>
        </w:rPr>
        <w:t>&lt;DATE&gt;&lt;Date and time &gt;&lt;/DATE&gt;</w:t>
      </w:r>
    </w:p>
    <w:p w:rsidR="00CD5C68" w:rsidRPr="00425C8F" w:rsidRDefault="00CD5C68" w:rsidP="00DE269B">
      <w:pPr>
        <w:pStyle w:val="Code"/>
        <w:ind w:left="720"/>
        <w:rPr>
          <w:lang w:val="en-IN"/>
        </w:rPr>
      </w:pPr>
      <w:r w:rsidRPr="00425C8F">
        <w:rPr>
          <w:lang w:val="en-IN"/>
        </w:rPr>
        <w:t>&lt;EXTNWCODE&gt;&lt;Network External Code&gt;&lt;/EXTNWCODE&gt;</w:t>
      </w:r>
    </w:p>
    <w:p w:rsidR="00CD5C68" w:rsidRPr="00425C8F" w:rsidRDefault="008E6E5F" w:rsidP="00DE269B">
      <w:pPr>
        <w:pStyle w:val="Code"/>
        <w:ind w:left="720"/>
        <w:rPr>
          <w:lang w:val="en-IN"/>
        </w:rPr>
      </w:pPr>
      <w:r>
        <w:rPr>
          <w:lang w:val="en-IN"/>
        </w:rPr>
        <w:t>&lt;MSISDN&gt;&lt;Retailer MSISDN&gt;&lt;/</w:t>
      </w:r>
      <w:r w:rsidR="00CD5C68" w:rsidRPr="00425C8F">
        <w:rPr>
          <w:lang w:val="en-IN"/>
        </w:rPr>
        <w:t>MSISDN&gt;</w:t>
      </w:r>
    </w:p>
    <w:p w:rsidR="00CD5C68" w:rsidRPr="00425C8F" w:rsidRDefault="00CD5C68" w:rsidP="00DE269B">
      <w:pPr>
        <w:pStyle w:val="Code"/>
        <w:ind w:left="720"/>
        <w:rPr>
          <w:lang w:val="en-IN"/>
        </w:rPr>
      </w:pPr>
      <w:r w:rsidRPr="00425C8F">
        <w:rPr>
          <w:lang w:val="en-IN"/>
        </w:rPr>
        <w:t>&lt;PIN&gt;&lt;123456&gt;&lt;/PIN&gt;</w:t>
      </w:r>
    </w:p>
    <w:p w:rsidR="00CD5C68" w:rsidRPr="00425C8F" w:rsidRDefault="00CD5C68" w:rsidP="00DE269B">
      <w:pPr>
        <w:pStyle w:val="Code"/>
        <w:ind w:left="720"/>
        <w:rPr>
          <w:lang w:val="en-IN"/>
        </w:rPr>
      </w:pPr>
      <w:r w:rsidRPr="00425C8F">
        <w:rPr>
          <w:lang w:val="en-IN"/>
        </w:rPr>
        <w:t>&lt;LOGINID&gt;&lt;Channel user Login ID&lt;/LOGINID&gt;</w:t>
      </w:r>
    </w:p>
    <w:p w:rsidR="00CD5C68" w:rsidRPr="00425C8F" w:rsidRDefault="00CD5C68" w:rsidP="00DE269B">
      <w:pPr>
        <w:pStyle w:val="Code"/>
        <w:ind w:left="720"/>
        <w:rPr>
          <w:lang w:val="en-IN"/>
        </w:rPr>
      </w:pPr>
      <w:r w:rsidRPr="00425C8F">
        <w:rPr>
          <w:lang w:val="en-IN"/>
        </w:rPr>
        <w:t>&lt;PASSWORD&gt;&lt;Channel User Login Password&lt;/PASSWORD&gt;</w:t>
      </w:r>
    </w:p>
    <w:p w:rsidR="00CD5C68" w:rsidRPr="00425C8F" w:rsidRDefault="00CD5C68" w:rsidP="00DE269B">
      <w:pPr>
        <w:pStyle w:val="Code"/>
        <w:ind w:left="720"/>
        <w:rPr>
          <w:lang w:val="en-IN"/>
        </w:rPr>
      </w:pPr>
      <w:r w:rsidRPr="00425C8F">
        <w:rPr>
          <w:lang w:val="en-IN"/>
        </w:rPr>
        <w:t>&lt;EXTCODE&gt;&lt;Channel user unique External code&gt;&lt;/EXTCODE&gt;</w:t>
      </w:r>
    </w:p>
    <w:p w:rsidR="00CD5C68" w:rsidRPr="00425C8F" w:rsidRDefault="00CD5C68" w:rsidP="00DE269B">
      <w:pPr>
        <w:pStyle w:val="Code"/>
        <w:ind w:left="720"/>
        <w:rPr>
          <w:lang w:val="en-IN"/>
        </w:rPr>
      </w:pPr>
      <w:r w:rsidRPr="00425C8F">
        <w:rPr>
          <w:lang w:val="en-IN"/>
        </w:rPr>
        <w:t>&lt;EXTREFNUM&gt;&lt;Unique Reference number in the external system&gt;&lt;/EXTREFNUM&gt;</w:t>
      </w:r>
      <w:r w:rsidRPr="00425C8F">
        <w:rPr>
          <w:lang w:val="en-IN"/>
        </w:rPr>
        <w:tab/>
      </w:r>
    </w:p>
    <w:p w:rsidR="00CD5C68" w:rsidRPr="00425C8F" w:rsidRDefault="00CD5C68" w:rsidP="00DE269B">
      <w:pPr>
        <w:pStyle w:val="Code"/>
        <w:ind w:left="720"/>
        <w:rPr>
          <w:lang w:val="en-IN"/>
        </w:rPr>
      </w:pPr>
      <w:r w:rsidRPr="00425C8F">
        <w:rPr>
          <w:lang w:val="en-IN"/>
        </w:rPr>
        <w:t>&lt;MSISDN2&gt;&lt; Payee MSISDN&gt;&lt;/MSISDN2&gt;</w:t>
      </w:r>
    </w:p>
    <w:p w:rsidR="00CD5C68" w:rsidRPr="00425C8F" w:rsidRDefault="00CD5C68" w:rsidP="00DE269B">
      <w:pPr>
        <w:pStyle w:val="Code"/>
        <w:ind w:left="720"/>
        <w:rPr>
          <w:lang w:val="en-IN"/>
        </w:rPr>
      </w:pPr>
      <w:r w:rsidRPr="00425C8F">
        <w:rPr>
          <w:lang w:val="en-IN"/>
        </w:rPr>
        <w:t>&lt;AMOUNT&gt;&lt;Amount&gt;&lt;/AMOUNT&gt;</w:t>
      </w:r>
    </w:p>
    <w:p w:rsidR="00CD5C68" w:rsidRPr="00425C8F" w:rsidRDefault="00CD5C68" w:rsidP="00DE269B">
      <w:pPr>
        <w:pStyle w:val="Code"/>
        <w:ind w:left="720"/>
        <w:rPr>
          <w:lang w:val="en-IN"/>
        </w:rPr>
      </w:pPr>
      <w:r w:rsidRPr="00425C8F">
        <w:rPr>
          <w:lang w:val="en-IN"/>
        </w:rPr>
        <w:t>&lt;LANGUAGE1&gt;&lt;Retailer Language&gt;&lt;/LANGUAGE1&gt;</w:t>
      </w:r>
    </w:p>
    <w:p w:rsidR="00CD5C68" w:rsidRPr="00425C8F" w:rsidRDefault="00CD5C68" w:rsidP="00DE269B">
      <w:pPr>
        <w:pStyle w:val="Code"/>
        <w:ind w:left="720"/>
        <w:rPr>
          <w:lang w:val="en-IN"/>
        </w:rPr>
      </w:pPr>
      <w:r w:rsidRPr="00425C8F">
        <w:rPr>
          <w:lang w:val="en-IN"/>
        </w:rPr>
        <w:t>&lt;LANGUAGE2&gt;&lt;Payee Language&gt;&lt;/LANGUAGE2&gt;</w:t>
      </w:r>
    </w:p>
    <w:p w:rsidR="00CD5C68" w:rsidRPr="00425C8F" w:rsidRDefault="00CD5C68" w:rsidP="00DE269B">
      <w:pPr>
        <w:pStyle w:val="Code"/>
        <w:ind w:left="720"/>
        <w:rPr>
          <w:lang w:val="en-IN"/>
        </w:rPr>
      </w:pPr>
      <w:r w:rsidRPr="00425C8F">
        <w:rPr>
          <w:lang w:val="en-IN"/>
        </w:rPr>
        <w:t>&lt;SELECTOR&gt;&lt;Selector&gt;&lt;/SELECTOR&gt;</w:t>
      </w:r>
    </w:p>
    <w:p w:rsidR="00CD5C68" w:rsidRPr="00425C8F" w:rsidRDefault="00CD5C68" w:rsidP="00DE269B">
      <w:pPr>
        <w:pStyle w:val="Code"/>
        <w:ind w:left="0"/>
        <w:rPr>
          <w:lang w:val="en-IN"/>
        </w:rPr>
      </w:pPr>
      <w:r w:rsidRPr="00425C8F">
        <w:rPr>
          <w:lang w:val="en-IN"/>
        </w:rPr>
        <w:t>&lt;/COMMAND&gt;</w:t>
      </w:r>
    </w:p>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Field Details</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180"/>
        <w:gridCol w:w="1440"/>
        <w:gridCol w:w="360"/>
        <w:gridCol w:w="1980"/>
        <w:gridCol w:w="180"/>
        <w:gridCol w:w="1080"/>
        <w:gridCol w:w="776"/>
        <w:gridCol w:w="484"/>
        <w:gridCol w:w="540"/>
        <w:gridCol w:w="900"/>
      </w:tblGrid>
      <w:tr w:rsidR="00CD5C68" w:rsidRPr="00425C8F" w:rsidTr="00702326">
        <w:trPr>
          <w:trHeight w:val="277"/>
          <w:tblHeader/>
        </w:trPr>
        <w:tc>
          <w:tcPr>
            <w:tcW w:w="162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62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34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26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4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TYPE</w:t>
            </w:r>
          </w:p>
        </w:tc>
        <w:tc>
          <w:tcPr>
            <w:tcW w:w="1620" w:type="dxa"/>
            <w:gridSpan w:val="2"/>
          </w:tcPr>
          <w:p w:rsidR="00CD5C68" w:rsidRPr="00425C8F" w:rsidRDefault="00CD5C68" w:rsidP="00940B20">
            <w:pPr>
              <w:pStyle w:val="Tablecontent"/>
              <w:rPr>
                <w:lang w:val="en-IN"/>
              </w:rPr>
            </w:pPr>
            <w:r w:rsidRPr="00425C8F">
              <w:rPr>
                <w:lang w:val="en-IN"/>
              </w:rPr>
              <w:t>Request type</w:t>
            </w:r>
          </w:p>
        </w:tc>
        <w:tc>
          <w:tcPr>
            <w:tcW w:w="2340" w:type="dxa"/>
            <w:gridSpan w:val="2"/>
          </w:tcPr>
          <w:p w:rsidR="00CD5C68" w:rsidRPr="00425C8F" w:rsidRDefault="00CD5C68" w:rsidP="00940B20">
            <w:pPr>
              <w:pStyle w:val="Tablecontent"/>
              <w:rPr>
                <w:lang w:val="en-IN"/>
              </w:rPr>
            </w:pPr>
            <w:r w:rsidRPr="00425C8F">
              <w:rPr>
                <w:lang w:val="en-IN"/>
              </w:rPr>
              <w:t>Request Type, should be sent with each request – fixed</w:t>
            </w:r>
          </w:p>
        </w:tc>
        <w:tc>
          <w:tcPr>
            <w:tcW w:w="1260" w:type="dxa"/>
            <w:gridSpan w:val="2"/>
          </w:tcPr>
          <w:p w:rsidR="00CD5C68" w:rsidRPr="00425C8F" w:rsidRDefault="00CD5C68" w:rsidP="00940B20">
            <w:pPr>
              <w:pStyle w:val="Tablecontent"/>
              <w:rPr>
                <w:lang w:val="en-IN"/>
              </w:rPr>
            </w:pPr>
            <w:r w:rsidRPr="00425C8F">
              <w:rPr>
                <w:lang w:val="en-IN"/>
              </w:rPr>
              <w:t>EXRCTRFREQ</w:t>
            </w:r>
          </w:p>
        </w:tc>
        <w:tc>
          <w:tcPr>
            <w:tcW w:w="1260" w:type="dxa"/>
            <w:gridSpan w:val="2"/>
          </w:tcPr>
          <w:p w:rsidR="00CD5C68" w:rsidRPr="00425C8F" w:rsidRDefault="00CD5C68" w:rsidP="00940B20">
            <w:pPr>
              <w:pStyle w:val="Tablecontent"/>
              <w:rPr>
                <w:lang w:val="en-IN"/>
              </w:rPr>
            </w:pPr>
            <w:r w:rsidRPr="00425C8F">
              <w:rPr>
                <w:lang w:val="en-IN"/>
              </w:rPr>
              <w:t>A (20)</w:t>
            </w:r>
          </w:p>
        </w:tc>
        <w:tc>
          <w:tcPr>
            <w:tcW w:w="1440" w:type="dxa"/>
            <w:gridSpan w:val="2"/>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DATE</w:t>
            </w:r>
          </w:p>
        </w:tc>
        <w:tc>
          <w:tcPr>
            <w:tcW w:w="1620" w:type="dxa"/>
            <w:gridSpan w:val="2"/>
          </w:tcPr>
          <w:p w:rsidR="00CD5C68" w:rsidRPr="00425C8F" w:rsidRDefault="00CD5C68" w:rsidP="00940B20">
            <w:pPr>
              <w:pStyle w:val="Tablecontent"/>
              <w:rPr>
                <w:lang w:val="en-IN"/>
              </w:rPr>
            </w:pPr>
            <w:r w:rsidRPr="00425C8F">
              <w:rPr>
                <w:lang w:val="en-IN"/>
              </w:rPr>
              <w:t>Date and time</w:t>
            </w:r>
          </w:p>
        </w:tc>
        <w:tc>
          <w:tcPr>
            <w:tcW w:w="2340" w:type="dxa"/>
            <w:gridSpan w:val="2"/>
          </w:tcPr>
          <w:p w:rsidR="00CD5C68" w:rsidRPr="00425C8F" w:rsidRDefault="00CD5C68" w:rsidP="00940B20">
            <w:pPr>
              <w:pStyle w:val="Tablecontent"/>
              <w:rPr>
                <w:lang w:val="en-IN"/>
              </w:rPr>
            </w:pPr>
            <w:r w:rsidRPr="00425C8F">
              <w:rPr>
                <w:lang w:val="en-IN"/>
              </w:rPr>
              <w:t>Date and time on which request was sent by external system, HH are in 24 Hour Format</w:t>
            </w:r>
          </w:p>
        </w:tc>
        <w:tc>
          <w:tcPr>
            <w:tcW w:w="1260" w:type="dxa"/>
            <w:gridSpan w:val="2"/>
          </w:tcPr>
          <w:p w:rsidR="00CD5C68" w:rsidRPr="00425C8F" w:rsidRDefault="00CD5C68" w:rsidP="00940B20">
            <w:pPr>
              <w:pStyle w:val="Tablecontent"/>
              <w:rPr>
                <w:lang w:val="en-IN"/>
              </w:rPr>
            </w:pPr>
            <w:r w:rsidRPr="00425C8F">
              <w:rPr>
                <w:lang w:val="en-IN"/>
              </w:rPr>
              <w:t>DD-MM-YYYY HH:MM:SS</w:t>
            </w:r>
          </w:p>
        </w:tc>
        <w:tc>
          <w:tcPr>
            <w:tcW w:w="1260" w:type="dxa"/>
            <w:gridSpan w:val="2"/>
          </w:tcPr>
          <w:p w:rsidR="00CD5C68" w:rsidRPr="00425C8F" w:rsidRDefault="00CD5C68" w:rsidP="00940B20">
            <w:pPr>
              <w:pStyle w:val="Tablecontent"/>
              <w:rPr>
                <w:lang w:val="en-IN"/>
              </w:rPr>
            </w:pPr>
            <w:r w:rsidRPr="00425C8F">
              <w:rPr>
                <w:lang w:val="en-IN"/>
              </w:rPr>
              <w:t>D (20)</w:t>
            </w:r>
          </w:p>
        </w:tc>
        <w:tc>
          <w:tcPr>
            <w:tcW w:w="1440" w:type="dxa"/>
            <w:gridSpan w:val="2"/>
          </w:tcPr>
          <w:p w:rsidR="00CD5C68" w:rsidRPr="00425C8F" w:rsidRDefault="00CD5C68" w:rsidP="00940B20">
            <w:pPr>
              <w:pStyle w:val="Tablecontent"/>
              <w:rPr>
                <w:lang w:val="en-IN"/>
              </w:rPr>
            </w:pPr>
            <w:r w:rsidRPr="00425C8F">
              <w:rPr>
                <w:lang w:val="en-IN"/>
              </w:rPr>
              <w:t>O</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EXTNWCODE</w:t>
            </w:r>
          </w:p>
        </w:tc>
        <w:tc>
          <w:tcPr>
            <w:tcW w:w="1620" w:type="dxa"/>
            <w:gridSpan w:val="2"/>
          </w:tcPr>
          <w:p w:rsidR="00CD5C68" w:rsidRPr="00425C8F" w:rsidRDefault="00CD5C68" w:rsidP="00940B20">
            <w:pPr>
              <w:pStyle w:val="Tablecontent"/>
              <w:rPr>
                <w:lang w:val="en-IN"/>
              </w:rPr>
            </w:pPr>
            <w:r w:rsidRPr="00425C8F">
              <w:rPr>
                <w:lang w:val="en-IN"/>
              </w:rPr>
              <w:t xml:space="preserve">Network code </w:t>
            </w:r>
          </w:p>
        </w:tc>
        <w:tc>
          <w:tcPr>
            <w:tcW w:w="2340" w:type="dxa"/>
            <w:gridSpan w:val="2"/>
          </w:tcPr>
          <w:p w:rsidR="00CD5C68" w:rsidRPr="00425C8F" w:rsidRDefault="00CD5C68" w:rsidP="00940B20">
            <w:pPr>
              <w:pStyle w:val="Tablecontent"/>
              <w:rPr>
                <w:lang w:val="en-IN"/>
              </w:rPr>
            </w:pPr>
            <w:r w:rsidRPr="00425C8F">
              <w:rPr>
                <w:lang w:val="en-IN"/>
              </w:rPr>
              <w:t xml:space="preserve">Network code of the Channel User defined in </w:t>
            </w:r>
            <w:r w:rsidR="007C479A" w:rsidRPr="00425C8F">
              <w:rPr>
                <w:lang w:val="en-IN"/>
              </w:rPr>
              <w:t>PreTUPS</w:t>
            </w:r>
            <w:r w:rsidRPr="00425C8F">
              <w:rPr>
                <w:lang w:val="en-IN"/>
              </w:rPr>
              <w:t xml:space="preserve"> as External Network code</w:t>
            </w:r>
          </w:p>
        </w:tc>
        <w:tc>
          <w:tcPr>
            <w:tcW w:w="1260" w:type="dxa"/>
            <w:gridSpan w:val="2"/>
          </w:tcPr>
          <w:p w:rsidR="00CD5C68" w:rsidRPr="00425C8F" w:rsidRDefault="00CD5C68" w:rsidP="00940B20">
            <w:pPr>
              <w:pStyle w:val="Tablecontent"/>
              <w:rPr>
                <w:lang w:val="en-IN"/>
              </w:rPr>
            </w:pPr>
            <w:r w:rsidRPr="00425C8F">
              <w:rPr>
                <w:lang w:val="en-IN"/>
              </w:rPr>
              <w:t>MO</w:t>
            </w:r>
          </w:p>
        </w:tc>
        <w:tc>
          <w:tcPr>
            <w:tcW w:w="1260" w:type="dxa"/>
            <w:gridSpan w:val="2"/>
          </w:tcPr>
          <w:p w:rsidR="00CD5C68" w:rsidRPr="00425C8F" w:rsidRDefault="00CD5C68" w:rsidP="00940B20">
            <w:pPr>
              <w:pStyle w:val="Tablecontent"/>
              <w:rPr>
                <w:lang w:val="en-IN"/>
              </w:rPr>
            </w:pPr>
            <w:r w:rsidRPr="00425C8F">
              <w:rPr>
                <w:lang w:val="en-IN"/>
              </w:rPr>
              <w:t>A (2)</w:t>
            </w:r>
          </w:p>
        </w:tc>
        <w:tc>
          <w:tcPr>
            <w:tcW w:w="1440" w:type="dxa"/>
            <w:gridSpan w:val="2"/>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MSISDN</w:t>
            </w:r>
          </w:p>
        </w:tc>
        <w:tc>
          <w:tcPr>
            <w:tcW w:w="1620" w:type="dxa"/>
            <w:gridSpan w:val="2"/>
          </w:tcPr>
          <w:p w:rsidR="00CD5C68" w:rsidRPr="00425C8F" w:rsidRDefault="00CD5C68" w:rsidP="00940B20">
            <w:pPr>
              <w:pStyle w:val="Tablecontent"/>
              <w:rPr>
                <w:lang w:val="en-IN"/>
              </w:rPr>
            </w:pPr>
            <w:r w:rsidRPr="00425C8F">
              <w:rPr>
                <w:lang w:val="en-IN"/>
              </w:rPr>
              <w:t>Channel user/Subscriber MSISDN</w:t>
            </w:r>
          </w:p>
        </w:tc>
        <w:tc>
          <w:tcPr>
            <w:tcW w:w="2340" w:type="dxa"/>
            <w:gridSpan w:val="2"/>
          </w:tcPr>
          <w:p w:rsidR="00CD5C68" w:rsidRPr="00425C8F" w:rsidRDefault="00CD5C68" w:rsidP="00940B20">
            <w:pPr>
              <w:pStyle w:val="Tablecontent"/>
              <w:rPr>
                <w:lang w:val="en-IN"/>
              </w:rPr>
            </w:pPr>
            <w:r w:rsidRPr="00425C8F">
              <w:rPr>
                <w:lang w:val="en-IN"/>
              </w:rPr>
              <w:t>All MSISDN should be in national dial format i.e. without country code.</w:t>
            </w:r>
          </w:p>
          <w:p w:rsidR="00CD5C68" w:rsidRPr="00425C8F" w:rsidRDefault="00CD5C68" w:rsidP="00940B20">
            <w:pPr>
              <w:pStyle w:val="Tablecontent"/>
              <w:rPr>
                <w:lang w:val="en-IN"/>
              </w:rPr>
            </w:pPr>
            <w:r w:rsidRPr="00425C8F">
              <w:rPr>
                <w:b/>
                <w:bCs/>
                <w:lang w:val="en-IN"/>
              </w:rPr>
              <w:t>When MSISDN is available in request then PIN is mandatory for the request.</w:t>
            </w:r>
          </w:p>
        </w:tc>
        <w:tc>
          <w:tcPr>
            <w:tcW w:w="1260" w:type="dxa"/>
            <w:gridSpan w:val="2"/>
          </w:tcPr>
          <w:p w:rsidR="00CD5C68" w:rsidRPr="00425C8F" w:rsidRDefault="00CD5C68" w:rsidP="00940B20">
            <w:pPr>
              <w:pStyle w:val="Tablecontent"/>
              <w:rPr>
                <w:lang w:val="en-IN"/>
              </w:rPr>
            </w:pPr>
            <w:r w:rsidRPr="00425C8F">
              <w:rPr>
                <w:lang w:val="en-IN"/>
              </w:rPr>
              <w:t>9942222</w:t>
            </w:r>
          </w:p>
        </w:tc>
        <w:tc>
          <w:tcPr>
            <w:tcW w:w="1260" w:type="dxa"/>
            <w:gridSpan w:val="2"/>
          </w:tcPr>
          <w:p w:rsidR="00CD5C68" w:rsidRPr="00425C8F" w:rsidRDefault="00CD5C68" w:rsidP="00940B20">
            <w:pPr>
              <w:pStyle w:val="Tablecontent"/>
              <w:rPr>
                <w:lang w:val="en-IN"/>
              </w:rPr>
            </w:pPr>
            <w:r w:rsidRPr="00425C8F">
              <w:rPr>
                <w:lang w:val="en-IN"/>
              </w:rPr>
              <w:t>N (15)</w:t>
            </w:r>
          </w:p>
        </w:tc>
        <w:tc>
          <w:tcPr>
            <w:tcW w:w="1440" w:type="dxa"/>
            <w:gridSpan w:val="2"/>
          </w:tcPr>
          <w:p w:rsidR="00CD5C68" w:rsidRPr="00425C8F" w:rsidRDefault="00CD5C68" w:rsidP="00940B20">
            <w:pPr>
              <w:pStyle w:val="Tablecontent"/>
              <w:rPr>
                <w:lang w:val="en-IN"/>
              </w:rPr>
            </w:pPr>
            <w:r w:rsidRPr="00425C8F">
              <w:rPr>
                <w:lang w:val="en-IN"/>
              </w:rPr>
              <w:t>O</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PIN</w:t>
            </w:r>
          </w:p>
        </w:tc>
        <w:tc>
          <w:tcPr>
            <w:tcW w:w="1620" w:type="dxa"/>
            <w:gridSpan w:val="2"/>
          </w:tcPr>
          <w:p w:rsidR="00CD5C68" w:rsidRPr="00425C8F" w:rsidRDefault="00CD5C68" w:rsidP="00940B20">
            <w:pPr>
              <w:pStyle w:val="Tablecontent"/>
              <w:rPr>
                <w:lang w:val="en-IN"/>
              </w:rPr>
            </w:pPr>
            <w:r w:rsidRPr="00425C8F">
              <w:rPr>
                <w:lang w:val="en-IN"/>
              </w:rPr>
              <w:t>Channel user/Subscriber PIN</w:t>
            </w:r>
          </w:p>
        </w:tc>
        <w:tc>
          <w:tcPr>
            <w:tcW w:w="2340" w:type="dxa"/>
            <w:gridSpan w:val="2"/>
          </w:tcPr>
          <w:p w:rsidR="00CD5C68" w:rsidRPr="00425C8F" w:rsidRDefault="00CD5C68" w:rsidP="00940B20">
            <w:pPr>
              <w:pStyle w:val="Tablecontent"/>
              <w:rPr>
                <w:lang w:val="en-IN"/>
              </w:rPr>
            </w:pPr>
            <w:r w:rsidRPr="00425C8F">
              <w:rPr>
                <w:lang w:val="en-IN"/>
              </w:rPr>
              <w:t>PIN of the user</w:t>
            </w:r>
          </w:p>
        </w:tc>
        <w:tc>
          <w:tcPr>
            <w:tcW w:w="1260" w:type="dxa"/>
            <w:gridSpan w:val="2"/>
          </w:tcPr>
          <w:p w:rsidR="00CD5C68" w:rsidRPr="00425C8F" w:rsidRDefault="00CD5C68" w:rsidP="00940B20">
            <w:pPr>
              <w:pStyle w:val="Tablecontent"/>
              <w:rPr>
                <w:lang w:val="en-IN"/>
              </w:rPr>
            </w:pPr>
            <w:r w:rsidRPr="00425C8F">
              <w:rPr>
                <w:lang w:val="en-IN"/>
              </w:rPr>
              <w:t>123</w:t>
            </w:r>
          </w:p>
        </w:tc>
        <w:tc>
          <w:tcPr>
            <w:tcW w:w="1260" w:type="dxa"/>
            <w:gridSpan w:val="2"/>
          </w:tcPr>
          <w:p w:rsidR="00CD5C68" w:rsidRPr="00425C8F" w:rsidRDefault="00CD5C68" w:rsidP="00940B20">
            <w:pPr>
              <w:pStyle w:val="Tablecontent"/>
              <w:rPr>
                <w:lang w:val="en-IN"/>
              </w:rPr>
            </w:pPr>
            <w:r w:rsidRPr="00425C8F">
              <w:rPr>
                <w:lang w:val="en-IN"/>
              </w:rPr>
              <w:t>A (10)</w:t>
            </w:r>
          </w:p>
        </w:tc>
        <w:tc>
          <w:tcPr>
            <w:tcW w:w="1440" w:type="dxa"/>
            <w:gridSpan w:val="2"/>
          </w:tcPr>
          <w:p w:rsidR="00CD5C68" w:rsidRPr="00425C8F" w:rsidRDefault="00CD5C68" w:rsidP="00940B20">
            <w:pPr>
              <w:pStyle w:val="Tablecontent"/>
              <w:rPr>
                <w:lang w:val="en-IN"/>
              </w:rPr>
            </w:pPr>
            <w:r w:rsidRPr="00425C8F">
              <w:rPr>
                <w:lang w:val="en-IN"/>
              </w:rPr>
              <w:t>O</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LOGINID</w:t>
            </w:r>
          </w:p>
        </w:tc>
        <w:tc>
          <w:tcPr>
            <w:tcW w:w="1620" w:type="dxa"/>
            <w:gridSpan w:val="2"/>
          </w:tcPr>
          <w:p w:rsidR="00CD5C68" w:rsidRPr="00425C8F" w:rsidRDefault="00CD5C68" w:rsidP="00940B20">
            <w:pPr>
              <w:pStyle w:val="Tablecontent"/>
              <w:rPr>
                <w:lang w:val="en-IN"/>
              </w:rPr>
            </w:pPr>
            <w:r w:rsidRPr="00425C8F">
              <w:rPr>
                <w:lang w:val="en-IN"/>
              </w:rPr>
              <w:t>Login ID</w:t>
            </w:r>
          </w:p>
        </w:tc>
        <w:tc>
          <w:tcPr>
            <w:tcW w:w="2340" w:type="dxa"/>
            <w:gridSpan w:val="2"/>
          </w:tcPr>
          <w:p w:rsidR="00CD5C68" w:rsidRPr="00425C8F" w:rsidRDefault="00CD5C68" w:rsidP="00940B20">
            <w:pPr>
              <w:pStyle w:val="Tablecontent"/>
              <w:rPr>
                <w:lang w:val="en-IN"/>
              </w:rPr>
            </w:pPr>
            <w:r w:rsidRPr="00425C8F">
              <w:rPr>
                <w:lang w:val="en-IN"/>
              </w:rPr>
              <w:t>Login ID of the Channel user</w:t>
            </w:r>
          </w:p>
          <w:p w:rsidR="00CD5C68" w:rsidRPr="00425C8F" w:rsidRDefault="00CD5C68" w:rsidP="00940B20">
            <w:pPr>
              <w:pStyle w:val="Tablecontent"/>
              <w:rPr>
                <w:lang w:val="en-IN"/>
              </w:rPr>
            </w:pPr>
            <w:r w:rsidRPr="00425C8F">
              <w:rPr>
                <w:b/>
                <w:bCs/>
                <w:lang w:val="en-IN"/>
              </w:rPr>
              <w:t>When LOGINID is available in request then PASSWORD is mandatory for the request</w:t>
            </w:r>
          </w:p>
        </w:tc>
        <w:tc>
          <w:tcPr>
            <w:tcW w:w="1260" w:type="dxa"/>
            <w:gridSpan w:val="2"/>
          </w:tcPr>
          <w:p w:rsidR="00CD5C68" w:rsidRPr="00425C8F" w:rsidRDefault="00CD5C68" w:rsidP="00940B20">
            <w:pPr>
              <w:pStyle w:val="Tablecontent"/>
              <w:rPr>
                <w:lang w:val="en-IN"/>
              </w:rPr>
            </w:pPr>
            <w:r w:rsidRPr="00425C8F">
              <w:rPr>
                <w:lang w:val="en-IN"/>
              </w:rPr>
              <w:t>Mo_cce</w:t>
            </w:r>
          </w:p>
        </w:tc>
        <w:tc>
          <w:tcPr>
            <w:tcW w:w="1260" w:type="dxa"/>
            <w:gridSpan w:val="2"/>
          </w:tcPr>
          <w:p w:rsidR="00CD5C68" w:rsidRPr="00425C8F" w:rsidRDefault="00CD5C68" w:rsidP="00940B20">
            <w:pPr>
              <w:pStyle w:val="Tablecontent"/>
              <w:rPr>
                <w:lang w:val="en-IN"/>
              </w:rPr>
            </w:pPr>
            <w:r w:rsidRPr="00425C8F">
              <w:rPr>
                <w:lang w:val="en-IN"/>
              </w:rPr>
              <w:t>A (20)</w:t>
            </w:r>
          </w:p>
        </w:tc>
        <w:tc>
          <w:tcPr>
            <w:tcW w:w="1440" w:type="dxa"/>
            <w:gridSpan w:val="2"/>
          </w:tcPr>
          <w:p w:rsidR="00CD5C68" w:rsidRPr="00425C8F" w:rsidRDefault="00CD5C68" w:rsidP="00940B20">
            <w:pPr>
              <w:pStyle w:val="Tablecontent"/>
              <w:rPr>
                <w:lang w:val="en-IN"/>
              </w:rPr>
            </w:pPr>
            <w:r w:rsidRPr="00425C8F">
              <w:rPr>
                <w:lang w:val="en-IN"/>
              </w:rPr>
              <w:t>O</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PASSWORD</w:t>
            </w:r>
          </w:p>
        </w:tc>
        <w:tc>
          <w:tcPr>
            <w:tcW w:w="1620" w:type="dxa"/>
            <w:gridSpan w:val="2"/>
          </w:tcPr>
          <w:p w:rsidR="00CD5C68" w:rsidRPr="00425C8F" w:rsidRDefault="00CD5C68" w:rsidP="00940B20">
            <w:pPr>
              <w:pStyle w:val="Tablecontent"/>
              <w:rPr>
                <w:lang w:val="en-IN"/>
              </w:rPr>
            </w:pPr>
            <w:r w:rsidRPr="00425C8F">
              <w:rPr>
                <w:lang w:val="en-IN"/>
              </w:rPr>
              <w:t>Password</w:t>
            </w:r>
          </w:p>
        </w:tc>
        <w:tc>
          <w:tcPr>
            <w:tcW w:w="2340" w:type="dxa"/>
            <w:gridSpan w:val="2"/>
          </w:tcPr>
          <w:p w:rsidR="00CD5C68" w:rsidRPr="00425C8F" w:rsidRDefault="00CD5C68" w:rsidP="00940B20">
            <w:pPr>
              <w:pStyle w:val="Tablecontent"/>
              <w:rPr>
                <w:lang w:val="en-IN"/>
              </w:rPr>
            </w:pPr>
            <w:r w:rsidRPr="00425C8F">
              <w:rPr>
                <w:lang w:val="en-IN"/>
              </w:rPr>
              <w:t>Password of the Channel user</w:t>
            </w:r>
          </w:p>
        </w:tc>
        <w:tc>
          <w:tcPr>
            <w:tcW w:w="1260" w:type="dxa"/>
            <w:gridSpan w:val="2"/>
          </w:tcPr>
          <w:p w:rsidR="00CD5C68" w:rsidRPr="00425C8F" w:rsidRDefault="00CD5C68" w:rsidP="00940B20">
            <w:pPr>
              <w:pStyle w:val="Tablecontent"/>
              <w:rPr>
                <w:lang w:val="en-IN"/>
              </w:rPr>
            </w:pPr>
            <w:r w:rsidRPr="00425C8F">
              <w:rPr>
                <w:lang w:val="en-IN"/>
              </w:rPr>
              <w:t>2468</w:t>
            </w:r>
          </w:p>
        </w:tc>
        <w:tc>
          <w:tcPr>
            <w:tcW w:w="1260" w:type="dxa"/>
            <w:gridSpan w:val="2"/>
          </w:tcPr>
          <w:p w:rsidR="00CD5C68" w:rsidRPr="00425C8F" w:rsidRDefault="00CD5C68" w:rsidP="00940B20">
            <w:pPr>
              <w:pStyle w:val="Tablecontent"/>
              <w:rPr>
                <w:lang w:val="en-IN"/>
              </w:rPr>
            </w:pPr>
            <w:r w:rsidRPr="00425C8F">
              <w:rPr>
                <w:lang w:val="en-IN"/>
              </w:rPr>
              <w:t>A (10)</w:t>
            </w:r>
          </w:p>
        </w:tc>
        <w:tc>
          <w:tcPr>
            <w:tcW w:w="1440" w:type="dxa"/>
            <w:gridSpan w:val="2"/>
          </w:tcPr>
          <w:p w:rsidR="00CD5C68" w:rsidRPr="00425C8F" w:rsidRDefault="00CD5C68" w:rsidP="00940B20">
            <w:pPr>
              <w:pStyle w:val="Tablecontent"/>
              <w:rPr>
                <w:lang w:val="en-IN"/>
              </w:rPr>
            </w:pPr>
            <w:r w:rsidRPr="00425C8F">
              <w:rPr>
                <w:lang w:val="en-IN"/>
              </w:rPr>
              <w:t>O</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EXTCODE</w:t>
            </w:r>
          </w:p>
        </w:tc>
        <w:tc>
          <w:tcPr>
            <w:tcW w:w="1620" w:type="dxa"/>
            <w:gridSpan w:val="2"/>
          </w:tcPr>
          <w:p w:rsidR="00CD5C68" w:rsidRPr="00425C8F" w:rsidRDefault="00CD5C68" w:rsidP="00940B20">
            <w:pPr>
              <w:pStyle w:val="Tablecontent"/>
              <w:rPr>
                <w:lang w:val="en-IN"/>
              </w:rPr>
            </w:pPr>
            <w:r w:rsidRPr="00425C8F">
              <w:rPr>
                <w:lang w:val="en-IN"/>
              </w:rPr>
              <w:t>External code of the channel user</w:t>
            </w:r>
          </w:p>
        </w:tc>
        <w:tc>
          <w:tcPr>
            <w:tcW w:w="2340" w:type="dxa"/>
            <w:gridSpan w:val="2"/>
          </w:tcPr>
          <w:p w:rsidR="00CD5C68" w:rsidRPr="00425C8F" w:rsidRDefault="00CD5C68" w:rsidP="00940B20">
            <w:pPr>
              <w:pStyle w:val="Tablecontent"/>
              <w:rPr>
                <w:lang w:val="en-IN"/>
              </w:rPr>
            </w:pPr>
            <w:r w:rsidRPr="00425C8F">
              <w:rPr>
                <w:lang w:val="en-IN"/>
              </w:rPr>
              <w:t xml:space="preserve">Unique external code of the channel user defined in </w:t>
            </w:r>
            <w:r w:rsidR="007C479A" w:rsidRPr="00425C8F">
              <w:rPr>
                <w:lang w:val="en-IN"/>
              </w:rPr>
              <w:t>PreTUPS</w:t>
            </w:r>
            <w:r w:rsidRPr="00425C8F">
              <w:rPr>
                <w:lang w:val="en-IN"/>
              </w:rPr>
              <w:t>.</w:t>
            </w:r>
          </w:p>
          <w:p w:rsidR="00CD5C68" w:rsidRPr="00425C8F" w:rsidRDefault="00CD5C68" w:rsidP="00940B20">
            <w:pPr>
              <w:pStyle w:val="Tablecontent"/>
              <w:rPr>
                <w:b/>
                <w:bCs/>
                <w:lang w:val="en-IN"/>
              </w:rPr>
            </w:pPr>
            <w:r w:rsidRPr="00425C8F">
              <w:rPr>
                <w:b/>
                <w:bCs/>
                <w:lang w:val="en-IN"/>
              </w:rPr>
              <w:t xml:space="preserve">Between MSISDN, LOGINID and EXTCODE value of one of them must be present, </w:t>
            </w:r>
            <w:proofErr w:type="gramStart"/>
            <w:r w:rsidRPr="00425C8F">
              <w:rPr>
                <w:b/>
                <w:bCs/>
                <w:lang w:val="en-IN"/>
              </w:rPr>
              <w:t>either MSISDN</w:t>
            </w:r>
            <w:proofErr w:type="gramEnd"/>
            <w:r w:rsidRPr="00425C8F">
              <w:rPr>
                <w:b/>
                <w:bCs/>
                <w:lang w:val="en-IN"/>
              </w:rPr>
              <w:t>, LOGINID or EXTCODE. All of them can also be present in request</w:t>
            </w:r>
          </w:p>
        </w:tc>
        <w:tc>
          <w:tcPr>
            <w:tcW w:w="1260" w:type="dxa"/>
            <w:gridSpan w:val="2"/>
          </w:tcPr>
          <w:p w:rsidR="00CD5C68" w:rsidRPr="00425C8F" w:rsidRDefault="00CD5C68" w:rsidP="00940B20">
            <w:pPr>
              <w:pStyle w:val="Tablecontent"/>
              <w:rPr>
                <w:lang w:val="en-IN"/>
              </w:rPr>
            </w:pPr>
            <w:r w:rsidRPr="00425C8F">
              <w:rPr>
                <w:lang w:val="en-IN"/>
              </w:rPr>
              <w:t>123</w:t>
            </w:r>
          </w:p>
        </w:tc>
        <w:tc>
          <w:tcPr>
            <w:tcW w:w="1260" w:type="dxa"/>
            <w:gridSpan w:val="2"/>
          </w:tcPr>
          <w:p w:rsidR="00CD5C68" w:rsidRPr="00425C8F" w:rsidRDefault="00CD5C68" w:rsidP="00940B20">
            <w:pPr>
              <w:pStyle w:val="Tablecontent"/>
              <w:rPr>
                <w:lang w:val="en-IN"/>
              </w:rPr>
            </w:pPr>
            <w:r w:rsidRPr="00425C8F">
              <w:rPr>
                <w:lang w:val="en-IN"/>
              </w:rPr>
              <w:t>A (10)</w:t>
            </w:r>
          </w:p>
        </w:tc>
        <w:tc>
          <w:tcPr>
            <w:tcW w:w="1440" w:type="dxa"/>
            <w:gridSpan w:val="2"/>
          </w:tcPr>
          <w:p w:rsidR="00CD5C68" w:rsidRPr="00425C8F" w:rsidRDefault="00CD5C68" w:rsidP="00940B20">
            <w:pPr>
              <w:pStyle w:val="Tablecontent"/>
              <w:rPr>
                <w:lang w:val="en-IN"/>
              </w:rPr>
            </w:pPr>
            <w:r w:rsidRPr="00425C8F">
              <w:rPr>
                <w:lang w:val="en-IN"/>
              </w:rPr>
              <w:t>O</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EXTREFNUM</w:t>
            </w:r>
          </w:p>
        </w:tc>
        <w:tc>
          <w:tcPr>
            <w:tcW w:w="1620" w:type="dxa"/>
            <w:gridSpan w:val="2"/>
          </w:tcPr>
          <w:p w:rsidR="00CD5C68" w:rsidRPr="00425C8F" w:rsidRDefault="00CD5C68" w:rsidP="00940B20">
            <w:pPr>
              <w:pStyle w:val="Tablecontent"/>
              <w:rPr>
                <w:lang w:val="en-IN"/>
              </w:rPr>
            </w:pPr>
            <w:r w:rsidRPr="00425C8F">
              <w:rPr>
                <w:lang w:val="en-IN"/>
              </w:rPr>
              <w:t>External Reference number</w:t>
            </w:r>
          </w:p>
        </w:tc>
        <w:tc>
          <w:tcPr>
            <w:tcW w:w="2340" w:type="dxa"/>
            <w:gridSpan w:val="2"/>
          </w:tcPr>
          <w:p w:rsidR="00CD5C68" w:rsidRPr="00425C8F" w:rsidRDefault="00CD5C68" w:rsidP="00940B20">
            <w:pPr>
              <w:pStyle w:val="Tablecontent"/>
              <w:rPr>
                <w:lang w:val="en-IN"/>
              </w:rPr>
            </w:pPr>
            <w:r w:rsidRPr="00425C8F">
              <w:rPr>
                <w:lang w:val="en-IN"/>
              </w:rPr>
              <w:t>Unique Reference number in the external system.</w:t>
            </w:r>
          </w:p>
        </w:tc>
        <w:tc>
          <w:tcPr>
            <w:tcW w:w="1260" w:type="dxa"/>
            <w:gridSpan w:val="2"/>
          </w:tcPr>
          <w:p w:rsidR="00CD5C68" w:rsidRPr="00425C8F" w:rsidRDefault="00CD5C68" w:rsidP="00940B20">
            <w:pPr>
              <w:pStyle w:val="Tablecontent"/>
              <w:rPr>
                <w:lang w:val="en-IN"/>
              </w:rPr>
            </w:pPr>
            <w:r w:rsidRPr="00425C8F">
              <w:rPr>
                <w:lang w:val="en-IN"/>
              </w:rPr>
              <w:t>12345</w:t>
            </w:r>
          </w:p>
        </w:tc>
        <w:tc>
          <w:tcPr>
            <w:tcW w:w="1260" w:type="dxa"/>
            <w:gridSpan w:val="2"/>
          </w:tcPr>
          <w:p w:rsidR="00CD5C68" w:rsidRPr="00425C8F" w:rsidRDefault="00CD5C68" w:rsidP="00940B20">
            <w:pPr>
              <w:pStyle w:val="Tablecontent"/>
              <w:rPr>
                <w:lang w:val="en-IN"/>
              </w:rPr>
            </w:pPr>
            <w:r w:rsidRPr="00425C8F">
              <w:rPr>
                <w:lang w:val="en-IN"/>
              </w:rPr>
              <w:t>A (20)</w:t>
            </w:r>
          </w:p>
        </w:tc>
        <w:tc>
          <w:tcPr>
            <w:tcW w:w="1440" w:type="dxa"/>
            <w:gridSpan w:val="2"/>
          </w:tcPr>
          <w:p w:rsidR="00CD5C68" w:rsidRPr="00425C8F" w:rsidRDefault="00CD5C68" w:rsidP="00940B20">
            <w:pPr>
              <w:pStyle w:val="Tablecontent"/>
              <w:rPr>
                <w:lang w:val="en-IN"/>
              </w:rPr>
            </w:pPr>
            <w:r w:rsidRPr="00425C8F">
              <w:rPr>
                <w:lang w:val="en-IN"/>
              </w:rPr>
              <w:t>O</w:t>
            </w:r>
          </w:p>
        </w:tc>
      </w:tr>
      <w:tr w:rsidR="00CD5C68" w:rsidRPr="00425C8F" w:rsidTr="00940B20">
        <w:trPr>
          <w:cantSplit/>
          <w:trHeight w:val="277"/>
        </w:trPr>
        <w:tc>
          <w:tcPr>
            <w:tcW w:w="9540" w:type="dxa"/>
            <w:gridSpan w:val="11"/>
          </w:tcPr>
          <w:p w:rsidR="00CD5C68" w:rsidRPr="00425C8F" w:rsidRDefault="00CD5C68" w:rsidP="00940B20">
            <w:pPr>
              <w:pStyle w:val="Tablecontent"/>
              <w:rPr>
                <w:b/>
                <w:bCs/>
                <w:lang w:val="en-IN"/>
              </w:rPr>
            </w:pP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MSISDN2</w:t>
            </w:r>
          </w:p>
        </w:tc>
        <w:tc>
          <w:tcPr>
            <w:tcW w:w="1800" w:type="dxa"/>
            <w:gridSpan w:val="2"/>
          </w:tcPr>
          <w:p w:rsidR="00CD5C68" w:rsidRPr="00425C8F" w:rsidRDefault="00CD5C68" w:rsidP="00940B20">
            <w:pPr>
              <w:pStyle w:val="Tablecontent"/>
              <w:rPr>
                <w:lang w:val="en-IN"/>
              </w:rPr>
            </w:pPr>
            <w:r w:rsidRPr="00425C8F">
              <w:rPr>
                <w:lang w:val="en-IN"/>
              </w:rPr>
              <w:t>Payee MSISDN</w:t>
            </w:r>
          </w:p>
        </w:tc>
        <w:tc>
          <w:tcPr>
            <w:tcW w:w="2160" w:type="dxa"/>
            <w:gridSpan w:val="2"/>
          </w:tcPr>
          <w:p w:rsidR="00CD5C68" w:rsidRPr="00425C8F" w:rsidRDefault="00CD5C68" w:rsidP="00940B20">
            <w:pPr>
              <w:pStyle w:val="Tablecontent"/>
              <w:rPr>
                <w:lang w:val="en-IN"/>
              </w:rPr>
            </w:pPr>
            <w:r w:rsidRPr="00425C8F">
              <w:rPr>
                <w:lang w:val="en-IN"/>
              </w:rPr>
              <w:t>All MSISDN should be in national dial format i.e. with out country code.</w:t>
            </w:r>
          </w:p>
        </w:tc>
        <w:tc>
          <w:tcPr>
            <w:tcW w:w="1856" w:type="dxa"/>
            <w:gridSpan w:val="2"/>
          </w:tcPr>
          <w:p w:rsidR="00CD5C68" w:rsidRPr="00425C8F" w:rsidRDefault="00CD5C68" w:rsidP="00940B20">
            <w:pPr>
              <w:pStyle w:val="Tablecontent"/>
              <w:rPr>
                <w:lang w:val="en-IN"/>
              </w:rPr>
            </w:pPr>
            <w:r w:rsidRPr="00425C8F">
              <w:rPr>
                <w:lang w:val="en-IN"/>
              </w:rPr>
              <w:t>9942222</w:t>
            </w:r>
          </w:p>
        </w:tc>
        <w:tc>
          <w:tcPr>
            <w:tcW w:w="1024" w:type="dxa"/>
            <w:gridSpan w:val="2"/>
          </w:tcPr>
          <w:p w:rsidR="00CD5C68" w:rsidRPr="00425C8F" w:rsidRDefault="00CD5C68" w:rsidP="00940B20">
            <w:pPr>
              <w:pStyle w:val="Tablecontent"/>
              <w:rPr>
                <w:lang w:val="en-IN"/>
              </w:rPr>
            </w:pPr>
            <w:r w:rsidRPr="00425C8F">
              <w:rPr>
                <w:lang w:val="en-IN"/>
              </w:rPr>
              <w:t>N (15)</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AMOUNT</w:t>
            </w:r>
          </w:p>
        </w:tc>
        <w:tc>
          <w:tcPr>
            <w:tcW w:w="1800" w:type="dxa"/>
            <w:gridSpan w:val="2"/>
          </w:tcPr>
          <w:p w:rsidR="00CD5C68" w:rsidRPr="00425C8F" w:rsidRDefault="00CD5C68" w:rsidP="00940B20">
            <w:pPr>
              <w:pStyle w:val="Tablecontent"/>
              <w:rPr>
                <w:lang w:val="en-IN"/>
              </w:rPr>
            </w:pPr>
            <w:r w:rsidRPr="00425C8F">
              <w:rPr>
                <w:lang w:val="en-IN"/>
              </w:rPr>
              <w:t>&lt;Amount&gt;</w:t>
            </w:r>
          </w:p>
        </w:tc>
        <w:tc>
          <w:tcPr>
            <w:tcW w:w="2160" w:type="dxa"/>
            <w:gridSpan w:val="2"/>
          </w:tcPr>
          <w:p w:rsidR="00CD5C68" w:rsidRPr="00425C8F" w:rsidRDefault="00CD5C68" w:rsidP="00940B20">
            <w:pPr>
              <w:pStyle w:val="Tablecontent"/>
              <w:rPr>
                <w:lang w:val="en-IN"/>
              </w:rPr>
            </w:pPr>
            <w:r w:rsidRPr="00425C8F">
              <w:rPr>
                <w:lang w:val="en-IN"/>
              </w:rPr>
              <w:t>Numeric Only.</w:t>
            </w:r>
          </w:p>
        </w:tc>
        <w:tc>
          <w:tcPr>
            <w:tcW w:w="1856" w:type="dxa"/>
            <w:gridSpan w:val="2"/>
          </w:tcPr>
          <w:p w:rsidR="00CD5C68" w:rsidRPr="00425C8F" w:rsidRDefault="00CD5C68" w:rsidP="00940B20">
            <w:pPr>
              <w:pStyle w:val="Tablecontent"/>
              <w:rPr>
                <w:lang w:val="en-IN"/>
              </w:rPr>
            </w:pPr>
            <w:r w:rsidRPr="00425C8F">
              <w:rPr>
                <w:lang w:val="en-IN"/>
              </w:rPr>
              <w:t>100</w:t>
            </w:r>
          </w:p>
        </w:tc>
        <w:tc>
          <w:tcPr>
            <w:tcW w:w="1024" w:type="dxa"/>
            <w:gridSpan w:val="2"/>
          </w:tcPr>
          <w:p w:rsidR="00CD5C68" w:rsidRPr="00425C8F" w:rsidRDefault="00CD5C68" w:rsidP="00940B20">
            <w:pPr>
              <w:pStyle w:val="Tablecontent"/>
              <w:rPr>
                <w:lang w:val="en-IN"/>
              </w:rPr>
            </w:pPr>
            <w:r w:rsidRPr="00425C8F">
              <w:rPr>
                <w:lang w:val="en-IN"/>
              </w:rPr>
              <w:t>10</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LANGUAGE1</w:t>
            </w:r>
          </w:p>
        </w:tc>
        <w:tc>
          <w:tcPr>
            <w:tcW w:w="1800" w:type="dxa"/>
            <w:gridSpan w:val="2"/>
          </w:tcPr>
          <w:p w:rsidR="00CD5C68" w:rsidRPr="00425C8F" w:rsidRDefault="00CD5C68" w:rsidP="00940B20">
            <w:pPr>
              <w:pStyle w:val="Tablecontent"/>
              <w:rPr>
                <w:lang w:val="en-IN"/>
              </w:rPr>
            </w:pPr>
            <w:r w:rsidRPr="00425C8F">
              <w:rPr>
                <w:lang w:val="en-IN"/>
              </w:rPr>
              <w:t>&lt;Retailer Language&gt;</w:t>
            </w:r>
          </w:p>
        </w:tc>
        <w:tc>
          <w:tcPr>
            <w:tcW w:w="2160" w:type="dxa"/>
            <w:gridSpan w:val="2"/>
          </w:tcPr>
          <w:p w:rsidR="00CD5C68" w:rsidRPr="00425C8F" w:rsidRDefault="00CD5C68" w:rsidP="00940B20">
            <w:pPr>
              <w:pStyle w:val="Tablecontent"/>
              <w:rPr>
                <w:lang w:val="en-IN"/>
              </w:rPr>
            </w:pPr>
            <w:r w:rsidRPr="00425C8F">
              <w:rPr>
                <w:lang w:val="en-IN"/>
              </w:rPr>
              <w:t>Numeric only, Retailer Language Code</w:t>
            </w:r>
          </w:p>
          <w:p w:rsidR="00CD5C68" w:rsidRPr="00425C8F" w:rsidRDefault="00CD5C68" w:rsidP="00940B20">
            <w:pPr>
              <w:pStyle w:val="Tablecontent"/>
              <w:rPr>
                <w:lang w:val="en-IN"/>
              </w:rPr>
            </w:pPr>
            <w:r w:rsidRPr="00425C8F">
              <w:rPr>
                <w:lang w:val="en-IN"/>
              </w:rPr>
              <w:t xml:space="preserve">This code must be defined in </w:t>
            </w:r>
            <w:r w:rsidR="007C479A" w:rsidRPr="00425C8F">
              <w:rPr>
                <w:lang w:val="en-IN"/>
              </w:rPr>
              <w:t>PreTUPS</w:t>
            </w:r>
            <w:r w:rsidRPr="00425C8F">
              <w:rPr>
                <w:lang w:val="en-IN"/>
              </w:rPr>
              <w:t xml:space="preserve"> system.</w:t>
            </w:r>
          </w:p>
        </w:tc>
        <w:tc>
          <w:tcPr>
            <w:tcW w:w="1856" w:type="dxa"/>
            <w:gridSpan w:val="2"/>
          </w:tcPr>
          <w:p w:rsidR="00CD5C68" w:rsidRPr="00425C8F" w:rsidRDefault="00CD5C68" w:rsidP="00940B20">
            <w:pPr>
              <w:pStyle w:val="Tablecontent"/>
              <w:rPr>
                <w:lang w:val="en-IN"/>
              </w:rPr>
            </w:pPr>
            <w:r w:rsidRPr="00425C8F">
              <w:rPr>
                <w:lang w:val="en-IN"/>
              </w:rPr>
              <w:t>0</w:t>
            </w:r>
          </w:p>
        </w:tc>
        <w:tc>
          <w:tcPr>
            <w:tcW w:w="1024" w:type="dxa"/>
            <w:gridSpan w:val="2"/>
          </w:tcPr>
          <w:p w:rsidR="00CD5C68" w:rsidRPr="00425C8F" w:rsidRDefault="00CD5C68" w:rsidP="00940B20">
            <w:pPr>
              <w:pStyle w:val="Tablecontent"/>
              <w:rPr>
                <w:lang w:val="en-IN"/>
              </w:rPr>
            </w:pPr>
            <w:r w:rsidRPr="00425C8F">
              <w:rPr>
                <w:lang w:val="en-IN"/>
              </w:rPr>
              <w:t>A(10)</w:t>
            </w:r>
          </w:p>
        </w:tc>
        <w:tc>
          <w:tcPr>
            <w:tcW w:w="90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LANGUAGE2</w:t>
            </w:r>
          </w:p>
        </w:tc>
        <w:tc>
          <w:tcPr>
            <w:tcW w:w="1800" w:type="dxa"/>
            <w:gridSpan w:val="2"/>
          </w:tcPr>
          <w:p w:rsidR="00CD5C68" w:rsidRPr="00425C8F" w:rsidRDefault="00CD5C68" w:rsidP="00940B20">
            <w:pPr>
              <w:pStyle w:val="Tablecontent"/>
              <w:rPr>
                <w:lang w:val="en-IN"/>
              </w:rPr>
            </w:pPr>
            <w:r w:rsidRPr="00425C8F">
              <w:rPr>
                <w:lang w:val="en-IN"/>
              </w:rPr>
              <w:t>&lt; Payee Language&gt;</w:t>
            </w:r>
          </w:p>
        </w:tc>
        <w:tc>
          <w:tcPr>
            <w:tcW w:w="2160" w:type="dxa"/>
            <w:gridSpan w:val="2"/>
          </w:tcPr>
          <w:p w:rsidR="00CD5C68" w:rsidRPr="00425C8F" w:rsidRDefault="00CD5C68" w:rsidP="00940B20">
            <w:pPr>
              <w:pStyle w:val="Tablecontent"/>
              <w:rPr>
                <w:lang w:val="en-IN"/>
              </w:rPr>
            </w:pPr>
            <w:r w:rsidRPr="00425C8F">
              <w:rPr>
                <w:lang w:val="en-IN"/>
              </w:rPr>
              <w:t>Numeric only, Payee Language Code</w:t>
            </w:r>
          </w:p>
          <w:p w:rsidR="00CD5C68" w:rsidRPr="00425C8F" w:rsidRDefault="00CD5C68" w:rsidP="00940B20">
            <w:pPr>
              <w:pStyle w:val="Tablecontent"/>
              <w:rPr>
                <w:lang w:val="en-IN"/>
              </w:rPr>
            </w:pPr>
            <w:r w:rsidRPr="00425C8F">
              <w:rPr>
                <w:lang w:val="en-IN"/>
              </w:rPr>
              <w:t xml:space="preserve">This code must be defined in </w:t>
            </w:r>
            <w:r w:rsidR="007C479A" w:rsidRPr="00425C8F">
              <w:rPr>
                <w:lang w:val="en-IN"/>
              </w:rPr>
              <w:t>PreTUPS</w:t>
            </w:r>
            <w:r w:rsidRPr="00425C8F">
              <w:rPr>
                <w:lang w:val="en-IN"/>
              </w:rPr>
              <w:t xml:space="preserve"> system.</w:t>
            </w:r>
          </w:p>
        </w:tc>
        <w:tc>
          <w:tcPr>
            <w:tcW w:w="1856" w:type="dxa"/>
            <w:gridSpan w:val="2"/>
          </w:tcPr>
          <w:p w:rsidR="00CD5C68" w:rsidRPr="00425C8F" w:rsidRDefault="00CD5C68" w:rsidP="00940B20">
            <w:pPr>
              <w:pStyle w:val="Tablecontent"/>
              <w:rPr>
                <w:lang w:val="en-IN"/>
              </w:rPr>
            </w:pPr>
            <w:r w:rsidRPr="00425C8F">
              <w:rPr>
                <w:lang w:val="en-IN"/>
              </w:rPr>
              <w:t>0</w:t>
            </w:r>
          </w:p>
        </w:tc>
        <w:tc>
          <w:tcPr>
            <w:tcW w:w="1024" w:type="dxa"/>
            <w:gridSpan w:val="2"/>
          </w:tcPr>
          <w:p w:rsidR="00CD5C68" w:rsidRPr="00425C8F" w:rsidRDefault="00CD5C68" w:rsidP="00940B20">
            <w:pPr>
              <w:pStyle w:val="Tablecontent"/>
              <w:rPr>
                <w:lang w:val="en-IN"/>
              </w:rPr>
            </w:pPr>
            <w:r w:rsidRPr="00425C8F">
              <w:rPr>
                <w:lang w:val="en-IN"/>
              </w:rPr>
              <w:t>A(10)</w:t>
            </w:r>
          </w:p>
        </w:tc>
        <w:tc>
          <w:tcPr>
            <w:tcW w:w="90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SELECTOR</w:t>
            </w:r>
          </w:p>
        </w:tc>
        <w:tc>
          <w:tcPr>
            <w:tcW w:w="1800" w:type="dxa"/>
            <w:gridSpan w:val="2"/>
          </w:tcPr>
          <w:p w:rsidR="00CD5C68" w:rsidRPr="00425C8F" w:rsidRDefault="00CD5C68" w:rsidP="00940B20">
            <w:pPr>
              <w:pStyle w:val="Tablecontent"/>
              <w:rPr>
                <w:lang w:val="en-IN"/>
              </w:rPr>
            </w:pPr>
            <w:r w:rsidRPr="00425C8F">
              <w:rPr>
                <w:lang w:val="en-IN"/>
              </w:rPr>
              <w:t>&lt;Selector&gt;</w:t>
            </w:r>
          </w:p>
        </w:tc>
        <w:tc>
          <w:tcPr>
            <w:tcW w:w="2160" w:type="dxa"/>
            <w:gridSpan w:val="2"/>
          </w:tcPr>
          <w:p w:rsidR="00CD5C68" w:rsidRPr="00425C8F" w:rsidRDefault="00CD5C68" w:rsidP="00940B20">
            <w:pPr>
              <w:pStyle w:val="Tablecontent"/>
              <w:rPr>
                <w:lang w:val="en-IN"/>
              </w:rPr>
            </w:pPr>
            <w:r w:rsidRPr="00425C8F">
              <w:rPr>
                <w:lang w:val="en-IN"/>
              </w:rPr>
              <w:t>Selector should be numeric</w:t>
            </w:r>
          </w:p>
          <w:p w:rsidR="00CD5C68" w:rsidRPr="00425C8F" w:rsidRDefault="00CD5C68" w:rsidP="00940B20">
            <w:pPr>
              <w:pStyle w:val="Tablecontent"/>
              <w:rPr>
                <w:lang w:val="en-IN"/>
              </w:rPr>
            </w:pPr>
            <w:r w:rsidRPr="00425C8F">
              <w:rPr>
                <w:lang w:val="en-IN"/>
              </w:rPr>
              <w:t>1 – CVG</w:t>
            </w:r>
          </w:p>
          <w:p w:rsidR="00CD5C68" w:rsidRPr="00425C8F" w:rsidRDefault="00CD5C68" w:rsidP="00940B20">
            <w:pPr>
              <w:pStyle w:val="Tablecontent"/>
              <w:rPr>
                <w:lang w:val="en-IN"/>
              </w:rPr>
            </w:pPr>
            <w:r w:rsidRPr="00425C8F">
              <w:rPr>
                <w:lang w:val="en-IN"/>
              </w:rPr>
              <w:t>2- C</w:t>
            </w:r>
          </w:p>
          <w:p w:rsidR="00CD5C68" w:rsidRPr="00425C8F" w:rsidRDefault="00CD5C68" w:rsidP="00940B20">
            <w:pPr>
              <w:pStyle w:val="Tablecontent"/>
              <w:rPr>
                <w:lang w:val="en-IN"/>
              </w:rPr>
            </w:pPr>
            <w:r w:rsidRPr="00425C8F">
              <w:rPr>
                <w:lang w:val="en-IN"/>
              </w:rPr>
              <w:t>3- VG</w:t>
            </w:r>
          </w:p>
        </w:tc>
        <w:tc>
          <w:tcPr>
            <w:tcW w:w="1856" w:type="dxa"/>
            <w:gridSpan w:val="2"/>
          </w:tcPr>
          <w:p w:rsidR="00CD5C68" w:rsidRPr="00425C8F" w:rsidRDefault="00CD5C68" w:rsidP="00940B20">
            <w:pPr>
              <w:pStyle w:val="Tablecontent"/>
              <w:rPr>
                <w:lang w:val="en-IN"/>
              </w:rPr>
            </w:pPr>
            <w:r w:rsidRPr="00425C8F">
              <w:rPr>
                <w:lang w:val="en-IN"/>
              </w:rPr>
              <w:t>1</w:t>
            </w:r>
          </w:p>
        </w:tc>
        <w:tc>
          <w:tcPr>
            <w:tcW w:w="1024" w:type="dxa"/>
            <w:gridSpan w:val="2"/>
          </w:tcPr>
          <w:p w:rsidR="00CD5C68" w:rsidRPr="00425C8F" w:rsidRDefault="00CD5C68" w:rsidP="00940B20">
            <w:pPr>
              <w:pStyle w:val="Tablecontent"/>
              <w:rPr>
                <w:lang w:val="en-IN"/>
              </w:rPr>
            </w:pPr>
            <w:r w:rsidRPr="00425C8F">
              <w:rPr>
                <w:lang w:val="en-IN"/>
              </w:rPr>
              <w:t>A(10)</w:t>
            </w:r>
          </w:p>
        </w:tc>
        <w:tc>
          <w:tcPr>
            <w:tcW w:w="900" w:type="dxa"/>
          </w:tcPr>
          <w:p w:rsidR="00CD5C68" w:rsidRPr="00425C8F" w:rsidRDefault="00CD5C68" w:rsidP="00940B20">
            <w:pPr>
              <w:pStyle w:val="Tablecontent"/>
              <w:rPr>
                <w:lang w:val="en-IN"/>
              </w:rPr>
            </w:pPr>
            <w:r w:rsidRPr="00425C8F">
              <w:rPr>
                <w:lang w:val="en-IN"/>
              </w:rPr>
              <w:t>M</w:t>
            </w:r>
          </w:p>
        </w:tc>
      </w:tr>
    </w:tbl>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Response</w:t>
      </w:r>
    </w:p>
    <w:p w:rsidR="00CD5C68" w:rsidRPr="00425C8F" w:rsidRDefault="007C479A" w:rsidP="00CD5C68">
      <w:pPr>
        <w:pStyle w:val="BodyText2"/>
        <w:rPr>
          <w:lang w:val="en-IN"/>
        </w:rPr>
      </w:pPr>
      <w:r w:rsidRPr="00425C8F">
        <w:rPr>
          <w:lang w:val="en-IN"/>
        </w:rPr>
        <w:t>PreTUPS</w:t>
      </w:r>
      <w:r w:rsidR="00CD5C68" w:rsidRPr="00425C8F">
        <w:rPr>
          <w:lang w:val="en-IN"/>
        </w:rPr>
        <w:t xml:space="preserve"> will send following response (acknowledgement) to External Interface for Credit recharge request:</w:t>
      </w:r>
    </w:p>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XML format:</w:t>
      </w:r>
    </w:p>
    <w:p w:rsidR="00CD5C68" w:rsidRPr="00425C8F" w:rsidRDefault="00CD5C68" w:rsidP="00702326">
      <w:pPr>
        <w:pStyle w:val="Code"/>
        <w:ind w:left="0"/>
        <w:rPr>
          <w:lang w:val="en-IN"/>
        </w:rPr>
      </w:pPr>
      <w:proofErr w:type="gramStart"/>
      <w:r w:rsidRPr="00425C8F">
        <w:rPr>
          <w:lang w:val="en-IN"/>
        </w:rPr>
        <w:t>&lt;?xml</w:t>
      </w:r>
      <w:proofErr w:type="gramEnd"/>
      <w:r w:rsidRPr="00425C8F">
        <w:rPr>
          <w:lang w:val="en-IN"/>
        </w:rPr>
        <w:t xml:space="preserve"> version="1.0"?&gt;</w:t>
      </w:r>
    </w:p>
    <w:p w:rsidR="00CD5C68" w:rsidRPr="00425C8F" w:rsidRDefault="00CD5C68" w:rsidP="00702326">
      <w:pPr>
        <w:pStyle w:val="Code"/>
        <w:ind w:left="720"/>
        <w:rPr>
          <w:lang w:val="en-IN"/>
        </w:rPr>
      </w:pPr>
      <w:r w:rsidRPr="00425C8F">
        <w:rPr>
          <w:lang w:val="en-IN"/>
        </w:rPr>
        <w:t xml:space="preserve">&lt;COMMAND&gt; </w:t>
      </w:r>
    </w:p>
    <w:p w:rsidR="00CD5C68" w:rsidRPr="00425C8F" w:rsidRDefault="00CD5C68" w:rsidP="00702326">
      <w:pPr>
        <w:pStyle w:val="Code"/>
        <w:rPr>
          <w:lang w:val="en-IN"/>
        </w:rPr>
      </w:pPr>
      <w:r w:rsidRPr="00425C8F">
        <w:rPr>
          <w:lang w:val="en-IN"/>
        </w:rPr>
        <w:t xml:space="preserve">&lt;TYPE&gt;EXRCTRFRESP&lt;/TYPE&gt;    </w:t>
      </w:r>
      <w:r w:rsidRPr="00425C8F">
        <w:rPr>
          <w:lang w:val="en-IN"/>
        </w:rPr>
        <w:tab/>
      </w:r>
      <w:r w:rsidRPr="00425C8F">
        <w:rPr>
          <w:lang w:val="en-IN"/>
        </w:rPr>
        <w:tab/>
      </w:r>
    </w:p>
    <w:p w:rsidR="00CD5C68" w:rsidRPr="00425C8F" w:rsidRDefault="00CD5C68" w:rsidP="00702326">
      <w:pPr>
        <w:pStyle w:val="Code"/>
        <w:rPr>
          <w:lang w:val="en-IN"/>
        </w:rPr>
      </w:pPr>
      <w:r w:rsidRPr="00425C8F">
        <w:rPr>
          <w:lang w:val="en-IN"/>
        </w:rPr>
        <w:t>&lt;TXNSTATUS&gt;</w:t>
      </w:r>
      <w:r w:rsidRPr="00425C8F">
        <w:rPr>
          <w:i/>
          <w:iCs/>
          <w:lang w:val="en-IN"/>
        </w:rPr>
        <w:t>&lt;Transaction Status&gt;</w:t>
      </w:r>
      <w:r w:rsidR="008E6E5F">
        <w:rPr>
          <w:lang w:val="en-IN"/>
        </w:rPr>
        <w:t>&lt;/TXNSTATUS</w:t>
      </w:r>
      <w:r w:rsidRPr="00425C8F">
        <w:rPr>
          <w:lang w:val="en-IN"/>
        </w:rPr>
        <w:t>&gt;</w:t>
      </w:r>
    </w:p>
    <w:p w:rsidR="00CD5C68" w:rsidRPr="00425C8F" w:rsidRDefault="00CD5C68" w:rsidP="00702326">
      <w:pPr>
        <w:pStyle w:val="Code"/>
        <w:rPr>
          <w:lang w:val="en-IN"/>
        </w:rPr>
      </w:pPr>
      <w:r w:rsidRPr="00425C8F">
        <w:rPr>
          <w:lang w:val="en-IN"/>
        </w:rPr>
        <w:t>&lt;DATE&gt;&lt;Date and time &gt;&lt;/DATE&gt;</w:t>
      </w:r>
    </w:p>
    <w:p w:rsidR="00CD5C68" w:rsidRPr="00425C8F" w:rsidRDefault="00CD5C68" w:rsidP="00702326">
      <w:pPr>
        <w:pStyle w:val="Code"/>
        <w:rPr>
          <w:lang w:val="en-IN"/>
        </w:rPr>
      </w:pPr>
      <w:r w:rsidRPr="00425C8F">
        <w:rPr>
          <w:lang w:val="en-IN"/>
        </w:rPr>
        <w:t>&lt;EXTREFNUM&gt;&lt;Unique Reference n</w:t>
      </w:r>
      <w:r w:rsidR="008E6E5F">
        <w:rPr>
          <w:lang w:val="en-IN"/>
        </w:rPr>
        <w:t>umber in the external system&gt;&lt;/</w:t>
      </w:r>
      <w:r w:rsidRPr="00425C8F">
        <w:rPr>
          <w:lang w:val="en-IN"/>
        </w:rPr>
        <w:t>EXTREFNUM&gt;</w:t>
      </w:r>
    </w:p>
    <w:p w:rsidR="00CD5C68" w:rsidRPr="00425C8F" w:rsidRDefault="00CD5C68" w:rsidP="00702326">
      <w:pPr>
        <w:pStyle w:val="Code"/>
        <w:rPr>
          <w:lang w:val="en-IN"/>
        </w:rPr>
      </w:pPr>
      <w:r w:rsidRPr="00425C8F">
        <w:rPr>
          <w:lang w:val="en-IN"/>
        </w:rPr>
        <w:t>&lt;TXNID&gt;</w:t>
      </w:r>
      <w:r w:rsidRPr="00425C8F">
        <w:rPr>
          <w:i/>
          <w:iCs/>
          <w:lang w:val="en-IN"/>
        </w:rPr>
        <w:t>&lt;</w:t>
      </w:r>
      <w:r w:rsidR="007C479A" w:rsidRPr="00425C8F">
        <w:rPr>
          <w:i/>
          <w:iCs/>
          <w:lang w:val="en-IN"/>
        </w:rPr>
        <w:t>PreTUPS</w:t>
      </w:r>
      <w:r w:rsidRPr="00425C8F">
        <w:rPr>
          <w:i/>
          <w:iCs/>
          <w:lang w:val="en-IN"/>
        </w:rPr>
        <w:t xml:space="preserve"> Transaction ID&gt;</w:t>
      </w:r>
      <w:r w:rsidR="008E6E5F">
        <w:rPr>
          <w:lang w:val="en-IN"/>
        </w:rPr>
        <w:t>&lt;/</w:t>
      </w:r>
      <w:r w:rsidRPr="00425C8F">
        <w:rPr>
          <w:lang w:val="en-IN"/>
        </w:rPr>
        <w:t>TXNID&gt;</w:t>
      </w:r>
    </w:p>
    <w:p w:rsidR="00CD5C68" w:rsidRPr="00425C8F" w:rsidRDefault="00CD5C68" w:rsidP="00702326">
      <w:pPr>
        <w:pStyle w:val="Code"/>
        <w:rPr>
          <w:lang w:val="en-IN"/>
        </w:rPr>
      </w:pPr>
      <w:r w:rsidRPr="00425C8F">
        <w:rPr>
          <w:lang w:val="en-IN"/>
        </w:rPr>
        <w:t>&lt;</w:t>
      </w:r>
      <w:r w:rsidR="008E6E5F">
        <w:rPr>
          <w:lang w:val="en-IN"/>
        </w:rPr>
        <w:t>MESSAGE&gt;&lt;Transaction Message&gt;&lt;/</w:t>
      </w:r>
      <w:r w:rsidRPr="00425C8F">
        <w:rPr>
          <w:lang w:val="en-IN"/>
        </w:rPr>
        <w:t>MESSAGE&gt;</w:t>
      </w:r>
    </w:p>
    <w:p w:rsidR="00CD5C68" w:rsidRPr="00425C8F" w:rsidRDefault="00CD5C68" w:rsidP="00702326">
      <w:pPr>
        <w:pStyle w:val="Code"/>
        <w:ind w:left="720"/>
        <w:rPr>
          <w:lang w:val="en-IN"/>
        </w:rPr>
      </w:pPr>
      <w:r w:rsidRPr="00425C8F">
        <w:rPr>
          <w:lang w:val="en-IN"/>
        </w:rPr>
        <w:t>&lt;/COMMAND&gt;</w:t>
      </w:r>
    </w:p>
    <w:p w:rsidR="00CD5C68" w:rsidRPr="00425C8F" w:rsidRDefault="00CD5C68" w:rsidP="001E6309">
      <w:pPr>
        <w:pStyle w:val="Heading"/>
        <w:rPr>
          <w:color w:val="auto"/>
        </w:rPr>
      </w:pPr>
      <w:r w:rsidRPr="00425C8F">
        <w:rPr>
          <w:color w:val="auto"/>
        </w:rPr>
        <w:t>Field Details</w:t>
      </w:r>
    </w:p>
    <w:tbl>
      <w:tblPr>
        <w:tblW w:w="95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800"/>
        <w:gridCol w:w="2340"/>
        <w:gridCol w:w="1260"/>
        <w:gridCol w:w="1260"/>
        <w:gridCol w:w="1496"/>
      </w:tblGrid>
      <w:tr w:rsidR="00CD5C68" w:rsidRPr="00425C8F" w:rsidTr="00702326">
        <w:trPr>
          <w:trHeight w:val="277"/>
          <w:tblHeader/>
        </w:trPr>
        <w:tc>
          <w:tcPr>
            <w:tcW w:w="144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800" w:type="dxa"/>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340" w:type="dxa"/>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96" w:type="dxa"/>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cantSplit/>
          <w:trHeight w:val="277"/>
        </w:trPr>
        <w:tc>
          <w:tcPr>
            <w:tcW w:w="9596" w:type="dxa"/>
            <w:gridSpan w:val="6"/>
          </w:tcPr>
          <w:p w:rsidR="00CD5C68" w:rsidRPr="00425C8F" w:rsidRDefault="00CD5C68" w:rsidP="00940B20">
            <w:pPr>
              <w:pStyle w:val="Tablecontent"/>
              <w:rPr>
                <w:b/>
                <w:bCs/>
                <w:lang w:val="en-IN"/>
              </w:rPr>
            </w:pPr>
            <w:r w:rsidRPr="00425C8F">
              <w:rPr>
                <w:b/>
                <w:bCs/>
                <w:lang w:val="en-IN"/>
              </w:rPr>
              <w:t>Common TAGS</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TYPE</w:t>
            </w:r>
          </w:p>
        </w:tc>
        <w:tc>
          <w:tcPr>
            <w:tcW w:w="1800" w:type="dxa"/>
          </w:tcPr>
          <w:p w:rsidR="00CD5C68" w:rsidRPr="00425C8F" w:rsidRDefault="00CD5C68" w:rsidP="00940B20">
            <w:pPr>
              <w:pStyle w:val="Tablecontent"/>
              <w:rPr>
                <w:lang w:val="en-IN"/>
              </w:rPr>
            </w:pPr>
            <w:r w:rsidRPr="00425C8F">
              <w:rPr>
                <w:lang w:val="en-IN"/>
              </w:rPr>
              <w:t>Response type</w:t>
            </w:r>
          </w:p>
        </w:tc>
        <w:tc>
          <w:tcPr>
            <w:tcW w:w="2340" w:type="dxa"/>
          </w:tcPr>
          <w:p w:rsidR="00CD5C68" w:rsidRPr="00425C8F" w:rsidRDefault="00CD5C68" w:rsidP="00940B20">
            <w:pPr>
              <w:pStyle w:val="Tablecontent"/>
              <w:rPr>
                <w:lang w:val="en-IN"/>
              </w:rPr>
            </w:pPr>
            <w:r w:rsidRPr="00425C8F">
              <w:rPr>
                <w:lang w:val="en-IN"/>
              </w:rPr>
              <w:t>Response Type</w:t>
            </w:r>
          </w:p>
        </w:tc>
        <w:tc>
          <w:tcPr>
            <w:tcW w:w="1260" w:type="dxa"/>
          </w:tcPr>
          <w:p w:rsidR="00CD5C68" w:rsidRPr="00425C8F" w:rsidRDefault="00CD5C68" w:rsidP="00940B20">
            <w:pPr>
              <w:pStyle w:val="Tablecontent"/>
              <w:rPr>
                <w:lang w:val="en-IN"/>
              </w:rPr>
            </w:pPr>
            <w:r w:rsidRPr="00425C8F">
              <w:rPr>
                <w:lang w:val="en-IN"/>
              </w:rPr>
              <w:t>EXRCTRFRESP</w:t>
            </w:r>
          </w:p>
        </w:tc>
        <w:tc>
          <w:tcPr>
            <w:tcW w:w="1260" w:type="dxa"/>
          </w:tcPr>
          <w:p w:rsidR="00CD5C68" w:rsidRPr="00425C8F" w:rsidRDefault="00CD5C68" w:rsidP="00940B20">
            <w:pPr>
              <w:pStyle w:val="Tablecontent"/>
              <w:rPr>
                <w:lang w:val="en-IN"/>
              </w:rPr>
            </w:pPr>
            <w:r w:rsidRPr="00425C8F">
              <w:rPr>
                <w:lang w:val="en-IN"/>
              </w:rPr>
              <w:t>A (20)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TXNSTATUS</w:t>
            </w:r>
          </w:p>
        </w:tc>
        <w:tc>
          <w:tcPr>
            <w:tcW w:w="1800" w:type="dxa"/>
          </w:tcPr>
          <w:p w:rsidR="00CD5C68" w:rsidRPr="00425C8F" w:rsidRDefault="00CD5C68" w:rsidP="00940B20">
            <w:pPr>
              <w:pStyle w:val="Tablecontent"/>
              <w:rPr>
                <w:lang w:val="en-IN"/>
              </w:rPr>
            </w:pPr>
            <w:r w:rsidRPr="00425C8F">
              <w:rPr>
                <w:lang w:val="en-IN"/>
              </w:rPr>
              <w:t>Transaction Status</w:t>
            </w:r>
          </w:p>
        </w:tc>
        <w:tc>
          <w:tcPr>
            <w:tcW w:w="2340" w:type="dxa"/>
          </w:tcPr>
          <w:p w:rsidR="00CD5C68" w:rsidRPr="00425C8F" w:rsidRDefault="00CD5C68" w:rsidP="00940B20">
            <w:pPr>
              <w:pStyle w:val="Tablecontent"/>
              <w:rPr>
                <w:lang w:val="en-IN"/>
              </w:rPr>
            </w:pPr>
            <w:r w:rsidRPr="00425C8F">
              <w:rPr>
                <w:lang w:val="en-IN"/>
              </w:rPr>
              <w:t>Status of the request</w:t>
            </w:r>
          </w:p>
          <w:p w:rsidR="00CD5C68" w:rsidRPr="00425C8F" w:rsidRDefault="00CD5C68" w:rsidP="00940B20">
            <w:pPr>
              <w:pStyle w:val="TableListBullet1"/>
              <w:jc w:val="left"/>
              <w:rPr>
                <w:lang w:val="en-IN"/>
              </w:rPr>
            </w:pPr>
            <w:r w:rsidRPr="00425C8F">
              <w:rPr>
                <w:lang w:val="en-IN"/>
              </w:rPr>
              <w:t xml:space="preserve">Transaction Status= 200 means Success, </w:t>
            </w:r>
          </w:p>
          <w:p w:rsidR="00CD5C68" w:rsidRPr="00425C8F" w:rsidRDefault="00CD5C68" w:rsidP="00940B20">
            <w:pPr>
              <w:pStyle w:val="TableListBullet1"/>
              <w:jc w:val="left"/>
              <w:rPr>
                <w:lang w:val="en-IN"/>
              </w:rPr>
            </w:pPr>
            <w:r w:rsidRPr="00425C8F">
              <w:rPr>
                <w:lang w:val="en-IN"/>
              </w:rPr>
              <w:t xml:space="preserve">Transaction Status Other than 200 means failed </w:t>
            </w:r>
          </w:p>
        </w:tc>
        <w:tc>
          <w:tcPr>
            <w:tcW w:w="1260" w:type="dxa"/>
          </w:tcPr>
          <w:p w:rsidR="00CD5C68" w:rsidRPr="00425C8F" w:rsidRDefault="00CD5C68" w:rsidP="00940B20">
            <w:pPr>
              <w:pStyle w:val="Tablecontent"/>
              <w:rPr>
                <w:lang w:val="en-IN"/>
              </w:rPr>
            </w:pPr>
            <w:r w:rsidRPr="00425C8F">
              <w:rPr>
                <w:lang w:val="en-IN"/>
              </w:rPr>
              <w:t>200</w:t>
            </w:r>
          </w:p>
        </w:tc>
        <w:tc>
          <w:tcPr>
            <w:tcW w:w="1260" w:type="dxa"/>
          </w:tcPr>
          <w:p w:rsidR="00CD5C68" w:rsidRPr="00425C8F" w:rsidRDefault="00CD5C68" w:rsidP="00940B20">
            <w:pPr>
              <w:pStyle w:val="Tablecontent"/>
              <w:rPr>
                <w:lang w:val="en-IN"/>
              </w:rPr>
            </w:pPr>
            <w:r w:rsidRPr="00425C8F">
              <w:rPr>
                <w:lang w:val="en-IN"/>
              </w:rPr>
              <w:t>N (10)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DATE</w:t>
            </w:r>
          </w:p>
        </w:tc>
        <w:tc>
          <w:tcPr>
            <w:tcW w:w="1800" w:type="dxa"/>
          </w:tcPr>
          <w:p w:rsidR="00CD5C68" w:rsidRPr="00425C8F" w:rsidRDefault="00CD5C68" w:rsidP="00940B20">
            <w:pPr>
              <w:pStyle w:val="Tablecontent"/>
              <w:rPr>
                <w:lang w:val="en-IN"/>
              </w:rPr>
            </w:pPr>
            <w:r w:rsidRPr="00425C8F">
              <w:rPr>
                <w:lang w:val="en-IN"/>
              </w:rPr>
              <w:t>Date and time</w:t>
            </w:r>
          </w:p>
        </w:tc>
        <w:tc>
          <w:tcPr>
            <w:tcW w:w="2340" w:type="dxa"/>
          </w:tcPr>
          <w:p w:rsidR="00CD5C68" w:rsidRPr="00425C8F" w:rsidRDefault="00CD5C68" w:rsidP="00940B20">
            <w:pPr>
              <w:pStyle w:val="Tablecontent"/>
              <w:rPr>
                <w:lang w:val="en-IN"/>
              </w:rPr>
            </w:pPr>
            <w:r w:rsidRPr="00425C8F">
              <w:rPr>
                <w:lang w:val="en-IN"/>
              </w:rPr>
              <w:t xml:space="preserve">Date and time on which response was sent from </w:t>
            </w:r>
            <w:r w:rsidR="007C479A" w:rsidRPr="00425C8F">
              <w:rPr>
                <w:lang w:val="en-IN"/>
              </w:rPr>
              <w:t>PreTUPS</w:t>
            </w:r>
            <w:r w:rsidRPr="00425C8F">
              <w:rPr>
                <w:lang w:val="en-IN"/>
              </w:rPr>
              <w:t>. HH are in 24 Hour format</w:t>
            </w:r>
          </w:p>
        </w:tc>
        <w:tc>
          <w:tcPr>
            <w:tcW w:w="1260" w:type="dxa"/>
          </w:tcPr>
          <w:p w:rsidR="00CD5C68" w:rsidRPr="00425C8F" w:rsidRDefault="00CD5C68" w:rsidP="00940B20">
            <w:pPr>
              <w:pStyle w:val="Tablecontent"/>
              <w:rPr>
                <w:lang w:val="en-IN"/>
              </w:rPr>
            </w:pPr>
            <w:r w:rsidRPr="00425C8F">
              <w:rPr>
                <w:lang w:val="en-IN"/>
              </w:rPr>
              <w:t>DD-MM-YYYY HH:MM:SS</w:t>
            </w:r>
          </w:p>
        </w:tc>
        <w:tc>
          <w:tcPr>
            <w:tcW w:w="1260" w:type="dxa"/>
          </w:tcPr>
          <w:p w:rsidR="00CD5C68" w:rsidRPr="00425C8F" w:rsidRDefault="00CD5C68" w:rsidP="00940B20">
            <w:pPr>
              <w:pStyle w:val="Tablecontent"/>
              <w:rPr>
                <w:lang w:val="en-IN"/>
              </w:rPr>
            </w:pPr>
            <w:r w:rsidRPr="00425C8F">
              <w:rPr>
                <w:lang w:val="en-IN"/>
              </w:rPr>
              <w:t>D (20)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EXTREFNUM</w:t>
            </w:r>
          </w:p>
        </w:tc>
        <w:tc>
          <w:tcPr>
            <w:tcW w:w="1800" w:type="dxa"/>
          </w:tcPr>
          <w:p w:rsidR="00CD5C68" w:rsidRPr="00425C8F" w:rsidRDefault="00CD5C68" w:rsidP="00940B20">
            <w:pPr>
              <w:pStyle w:val="Tablecontent"/>
              <w:rPr>
                <w:lang w:val="en-IN"/>
              </w:rPr>
            </w:pPr>
            <w:r w:rsidRPr="00425C8F">
              <w:rPr>
                <w:lang w:val="en-IN"/>
              </w:rPr>
              <w:t>External Reference number</w:t>
            </w:r>
          </w:p>
        </w:tc>
        <w:tc>
          <w:tcPr>
            <w:tcW w:w="2340" w:type="dxa"/>
          </w:tcPr>
          <w:p w:rsidR="00CD5C68" w:rsidRPr="00425C8F" w:rsidRDefault="00CD5C68" w:rsidP="00940B20">
            <w:pPr>
              <w:pStyle w:val="Tablecontent"/>
              <w:rPr>
                <w:lang w:val="en-IN"/>
              </w:rPr>
            </w:pPr>
            <w:r w:rsidRPr="00425C8F">
              <w:rPr>
                <w:lang w:val="en-IN"/>
              </w:rPr>
              <w:t>Reference number that was passed by the external system</w:t>
            </w:r>
          </w:p>
        </w:tc>
        <w:tc>
          <w:tcPr>
            <w:tcW w:w="1260" w:type="dxa"/>
          </w:tcPr>
          <w:p w:rsidR="00CD5C68" w:rsidRPr="00425C8F" w:rsidRDefault="00CD5C68" w:rsidP="00940B20">
            <w:pPr>
              <w:pStyle w:val="Tablecontent"/>
              <w:rPr>
                <w:lang w:val="en-IN"/>
              </w:rPr>
            </w:pPr>
            <w:r w:rsidRPr="00425C8F">
              <w:rPr>
                <w:lang w:val="en-IN"/>
              </w:rPr>
              <w:t>12345</w:t>
            </w:r>
          </w:p>
        </w:tc>
        <w:tc>
          <w:tcPr>
            <w:tcW w:w="1260" w:type="dxa"/>
          </w:tcPr>
          <w:p w:rsidR="00CD5C68" w:rsidRPr="00425C8F" w:rsidRDefault="00CD5C68" w:rsidP="00940B20">
            <w:pPr>
              <w:pStyle w:val="Tablecontent"/>
              <w:rPr>
                <w:lang w:val="en-IN"/>
              </w:rPr>
            </w:pPr>
            <w:r w:rsidRPr="00425C8F">
              <w:rPr>
                <w:lang w:val="en-IN"/>
              </w:rPr>
              <w:t>A (20)</w:t>
            </w:r>
          </w:p>
        </w:tc>
        <w:tc>
          <w:tcPr>
            <w:tcW w:w="1496" w:type="dxa"/>
          </w:tcPr>
          <w:p w:rsidR="00CD5C68" w:rsidRPr="00425C8F" w:rsidRDefault="00CD5C68" w:rsidP="00940B20">
            <w:pPr>
              <w:pStyle w:val="Tablecontent"/>
              <w:rPr>
                <w:lang w:val="en-IN"/>
              </w:rPr>
            </w:pPr>
            <w:r w:rsidRPr="00425C8F">
              <w:rPr>
                <w:lang w:val="en-IN"/>
              </w:rPr>
              <w:t>O</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TXNID</w:t>
            </w:r>
          </w:p>
        </w:tc>
        <w:tc>
          <w:tcPr>
            <w:tcW w:w="1800" w:type="dxa"/>
          </w:tcPr>
          <w:p w:rsidR="00CD5C68" w:rsidRPr="00425C8F" w:rsidRDefault="00CD5C68" w:rsidP="00940B20">
            <w:pPr>
              <w:pStyle w:val="Tablecontent"/>
              <w:rPr>
                <w:lang w:val="en-IN"/>
              </w:rPr>
            </w:pPr>
            <w:r w:rsidRPr="00425C8F">
              <w:rPr>
                <w:lang w:val="en-IN"/>
              </w:rPr>
              <w:t>&lt;Transaction ID&gt;</w:t>
            </w:r>
          </w:p>
        </w:tc>
        <w:tc>
          <w:tcPr>
            <w:tcW w:w="2340" w:type="dxa"/>
          </w:tcPr>
          <w:p w:rsidR="00CD5C68" w:rsidRPr="00425C8F" w:rsidRDefault="007C479A" w:rsidP="00940B20">
            <w:pPr>
              <w:pStyle w:val="Tablecontent"/>
              <w:rPr>
                <w:lang w:val="en-IN"/>
              </w:rPr>
            </w:pPr>
            <w:r w:rsidRPr="00425C8F">
              <w:rPr>
                <w:lang w:val="en-IN"/>
              </w:rPr>
              <w:t>PreTUPS</w:t>
            </w:r>
            <w:r w:rsidR="00CD5C68" w:rsidRPr="00425C8F">
              <w:rPr>
                <w:lang w:val="en-IN"/>
              </w:rPr>
              <w:t xml:space="preserve"> Transaction ID for the Customer Recharge Transaction</w:t>
            </w:r>
          </w:p>
        </w:tc>
        <w:tc>
          <w:tcPr>
            <w:tcW w:w="1260" w:type="dxa"/>
          </w:tcPr>
          <w:p w:rsidR="00CD5C68" w:rsidRPr="00425C8F" w:rsidRDefault="00CD5C68" w:rsidP="00940B20">
            <w:pPr>
              <w:pStyle w:val="Tablecontent"/>
              <w:rPr>
                <w:lang w:val="en-IN"/>
              </w:rPr>
            </w:pPr>
            <w:r w:rsidRPr="00425C8F">
              <w:rPr>
                <w:lang w:val="en-IN"/>
              </w:rPr>
              <w:t>DL/05/000000015</w:t>
            </w:r>
          </w:p>
        </w:tc>
        <w:tc>
          <w:tcPr>
            <w:tcW w:w="1260" w:type="dxa"/>
          </w:tcPr>
          <w:p w:rsidR="00CD5C68" w:rsidRPr="00425C8F" w:rsidRDefault="00CD5C68" w:rsidP="00940B20">
            <w:pPr>
              <w:pStyle w:val="Tablecontent"/>
              <w:rPr>
                <w:lang w:val="en-IN"/>
              </w:rPr>
            </w:pPr>
            <w:r w:rsidRPr="00425C8F">
              <w:rPr>
                <w:lang w:val="en-IN"/>
              </w:rPr>
              <w:t>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MESSAGE</w:t>
            </w:r>
          </w:p>
        </w:tc>
        <w:tc>
          <w:tcPr>
            <w:tcW w:w="1800" w:type="dxa"/>
          </w:tcPr>
          <w:p w:rsidR="00CD5C68" w:rsidRPr="00425C8F" w:rsidRDefault="00CD5C68" w:rsidP="00940B20">
            <w:pPr>
              <w:pStyle w:val="Tablecontent"/>
              <w:rPr>
                <w:lang w:val="en-IN"/>
              </w:rPr>
            </w:pPr>
            <w:r w:rsidRPr="00425C8F">
              <w:rPr>
                <w:lang w:val="en-IN"/>
              </w:rPr>
              <w:t xml:space="preserve">Message that will given in response </w:t>
            </w:r>
          </w:p>
        </w:tc>
        <w:tc>
          <w:tcPr>
            <w:tcW w:w="2340" w:type="dxa"/>
          </w:tcPr>
          <w:p w:rsidR="00CD5C68" w:rsidRPr="00425C8F" w:rsidRDefault="00CD5C68" w:rsidP="00940B20">
            <w:pPr>
              <w:pStyle w:val="Tablecontent"/>
              <w:rPr>
                <w:lang w:val="en-IN"/>
              </w:rPr>
            </w:pPr>
            <w:r w:rsidRPr="00425C8F">
              <w:rPr>
                <w:lang w:val="en-IN"/>
              </w:rPr>
              <w:t>Message</w:t>
            </w:r>
          </w:p>
        </w:tc>
        <w:tc>
          <w:tcPr>
            <w:tcW w:w="1260" w:type="dxa"/>
          </w:tcPr>
          <w:p w:rsidR="00CD5C68" w:rsidRPr="00425C8F" w:rsidRDefault="00CD5C68" w:rsidP="00940B20">
            <w:pPr>
              <w:pStyle w:val="Tablecontent"/>
              <w:rPr>
                <w:lang w:val="en-IN"/>
              </w:rPr>
            </w:pPr>
            <w:r w:rsidRPr="00425C8F">
              <w:rPr>
                <w:lang w:val="en-IN"/>
              </w:rPr>
              <w:t>Your request is accepted for processing</w:t>
            </w:r>
          </w:p>
        </w:tc>
        <w:tc>
          <w:tcPr>
            <w:tcW w:w="1260" w:type="dxa"/>
          </w:tcPr>
          <w:p w:rsidR="00CD5C68" w:rsidRPr="00425C8F" w:rsidRDefault="00CD5C68" w:rsidP="00940B20">
            <w:pPr>
              <w:pStyle w:val="Tablecontent"/>
              <w:rPr>
                <w:lang w:val="en-IN"/>
              </w:rPr>
            </w:pPr>
            <w:r w:rsidRPr="00425C8F">
              <w:rPr>
                <w:lang w:val="en-IN"/>
              </w:rPr>
              <w:t>A (500)</w:t>
            </w:r>
          </w:p>
        </w:tc>
        <w:tc>
          <w:tcPr>
            <w:tcW w:w="1496" w:type="dxa"/>
          </w:tcPr>
          <w:p w:rsidR="00CD5C68" w:rsidRPr="00425C8F" w:rsidRDefault="00CD5C68" w:rsidP="00940B20">
            <w:pPr>
              <w:pStyle w:val="Tablecontent"/>
              <w:rPr>
                <w:lang w:val="en-IN"/>
              </w:rPr>
            </w:pPr>
            <w:r w:rsidRPr="00425C8F">
              <w:rPr>
                <w:lang w:val="en-IN"/>
              </w:rPr>
              <w:t>O</w:t>
            </w:r>
          </w:p>
        </w:tc>
      </w:tr>
    </w:tbl>
    <w:p w:rsidR="00CD5C68" w:rsidRPr="00425C8F" w:rsidRDefault="00CD5C68" w:rsidP="00CD5C68">
      <w:pPr>
        <w:pStyle w:val="BodyText2"/>
        <w:rPr>
          <w:lang w:val="en-IN"/>
        </w:rPr>
      </w:pP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If TXNSTATUS is 200 then the following message would be shown to the user: “Your request is accepted for processing”</w:t>
      </w: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 xml:space="preserve">In this case External system needs to send the recharge status request to </w:t>
      </w:r>
      <w:r w:rsidR="007C479A" w:rsidRPr="00425C8F">
        <w:rPr>
          <w:color w:val="auto"/>
          <w:lang w:val="en-IN"/>
        </w:rPr>
        <w:t>PreTUPS</w:t>
      </w:r>
      <w:r w:rsidRPr="00425C8F">
        <w:rPr>
          <w:color w:val="auto"/>
          <w:lang w:val="en-IN"/>
        </w:rPr>
        <w:t xml:space="preserve"> for checking the final status of the transaction. This can be achieved by providing a button on the page like “Check recharge status” </w:t>
      </w: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If the TXNSTATUS is not 200 then the user would be shown the error message (MESSAGE tag) returned in the response.</w:t>
      </w:r>
    </w:p>
    <w:p w:rsidR="00CD5C68" w:rsidRPr="00425C8F" w:rsidRDefault="00CD5C68" w:rsidP="00CD5C68">
      <w:pPr>
        <w:pStyle w:val="BodyText2"/>
        <w:rPr>
          <w:lang w:val="en-IN"/>
        </w:rPr>
      </w:pPr>
    </w:p>
    <w:p w:rsidR="00EE304B" w:rsidRPr="00425C8F" w:rsidRDefault="00EE304B" w:rsidP="00CD5C68">
      <w:pPr>
        <w:pStyle w:val="BodyText2"/>
        <w:rPr>
          <w:lang w:val="en-IN"/>
        </w:rPr>
      </w:pPr>
    </w:p>
    <w:p w:rsidR="00CD5C68" w:rsidRPr="00425C8F" w:rsidRDefault="00CD5C68" w:rsidP="00337049">
      <w:pPr>
        <w:pStyle w:val="Heading2"/>
        <w:rPr>
          <w:lang w:val="en-IN"/>
        </w:rPr>
      </w:pPr>
      <w:bookmarkStart w:id="273" w:name="_Toc368313817"/>
      <w:bookmarkStart w:id="274" w:name="_Toc485139703"/>
      <w:r w:rsidRPr="00425C8F">
        <w:rPr>
          <w:lang w:val="en-IN"/>
        </w:rPr>
        <w:t>C2S Transfer Status</w:t>
      </w:r>
      <w:bookmarkEnd w:id="273"/>
      <w:bookmarkEnd w:id="274"/>
    </w:p>
    <w:p w:rsidR="00CD5C68" w:rsidRPr="00425C8F" w:rsidRDefault="00CD5C68" w:rsidP="00CD5C68">
      <w:pPr>
        <w:pStyle w:val="BodyText2"/>
        <w:rPr>
          <w:lang w:val="en-IN"/>
        </w:rPr>
      </w:pPr>
      <w:r w:rsidRPr="00425C8F">
        <w:rPr>
          <w:lang w:val="en-IN"/>
        </w:rPr>
        <w:t xml:space="preserve">External Interface will send recharge status request to </w:t>
      </w:r>
      <w:r w:rsidR="007C479A" w:rsidRPr="00425C8F">
        <w:rPr>
          <w:lang w:val="en-IN"/>
        </w:rPr>
        <w:t>PreTUPS</w:t>
      </w:r>
      <w:r w:rsidRPr="00425C8F">
        <w:rPr>
          <w:lang w:val="en-IN"/>
        </w:rPr>
        <w:t xml:space="preserve"> in the following format: This API will be used by the external system to check the final status of the recharge</w:t>
      </w:r>
    </w:p>
    <w:p w:rsidR="00CD5C68" w:rsidRPr="00425C8F" w:rsidRDefault="00CD5C68" w:rsidP="00CD5C68">
      <w:pPr>
        <w:rPr>
          <w:lang w:val="en-IN"/>
        </w:rPr>
      </w:pPr>
    </w:p>
    <w:p w:rsidR="00CD5C68" w:rsidRPr="00425C8F" w:rsidRDefault="00CD5C68" w:rsidP="001E6309">
      <w:pPr>
        <w:pStyle w:val="Heading"/>
        <w:rPr>
          <w:color w:val="auto"/>
        </w:rPr>
      </w:pPr>
      <w:r w:rsidRPr="00425C8F">
        <w:rPr>
          <w:color w:val="auto"/>
        </w:rPr>
        <w:t>XML format</w:t>
      </w:r>
    </w:p>
    <w:p w:rsidR="00CD5C68" w:rsidRPr="00425C8F" w:rsidRDefault="00CD5C68" w:rsidP="00EE304B">
      <w:pPr>
        <w:pStyle w:val="Code"/>
        <w:ind w:left="0"/>
        <w:rPr>
          <w:lang w:val="en-IN"/>
        </w:rPr>
      </w:pPr>
      <w:proofErr w:type="gramStart"/>
      <w:r w:rsidRPr="00425C8F">
        <w:rPr>
          <w:lang w:val="en-IN"/>
        </w:rPr>
        <w:t>&lt;?xml</w:t>
      </w:r>
      <w:proofErr w:type="gramEnd"/>
      <w:r w:rsidRPr="00425C8F">
        <w:rPr>
          <w:lang w:val="en-IN"/>
        </w:rPr>
        <w:t xml:space="preserve"> version="1.0"?&gt;</w:t>
      </w:r>
    </w:p>
    <w:p w:rsidR="00CD5C68" w:rsidRPr="00425C8F" w:rsidRDefault="00CD5C68" w:rsidP="00EE304B">
      <w:pPr>
        <w:pStyle w:val="Code"/>
        <w:ind w:left="0"/>
        <w:rPr>
          <w:lang w:val="en-IN"/>
        </w:rPr>
      </w:pPr>
      <w:proofErr w:type="gramStart"/>
      <w:r w:rsidRPr="00425C8F">
        <w:rPr>
          <w:lang w:val="en-IN"/>
        </w:rPr>
        <w:t>&lt;!DOCTYPE</w:t>
      </w:r>
      <w:proofErr w:type="gramEnd"/>
      <w:r w:rsidRPr="00425C8F">
        <w:rPr>
          <w:lang w:val="en-IN"/>
        </w:rPr>
        <w:t xml:space="preserve"> COMMAND PUBLIC "-//Ocam//DTD XML Command 1.0//EN" "xml/command.dtd"&gt;</w:t>
      </w:r>
    </w:p>
    <w:p w:rsidR="00CD5C68" w:rsidRPr="00425C8F" w:rsidRDefault="00CD5C68" w:rsidP="00390AD2">
      <w:pPr>
        <w:pStyle w:val="Code"/>
        <w:ind w:left="720"/>
        <w:rPr>
          <w:lang w:val="en-IN"/>
        </w:rPr>
      </w:pPr>
      <w:r w:rsidRPr="00425C8F">
        <w:rPr>
          <w:lang w:val="en-IN"/>
        </w:rPr>
        <w:t>&lt;COMMAND&gt;</w:t>
      </w:r>
    </w:p>
    <w:p w:rsidR="00CD5C68" w:rsidRPr="00425C8F" w:rsidRDefault="00CD5C68" w:rsidP="00390AD2">
      <w:pPr>
        <w:pStyle w:val="Code"/>
        <w:ind w:left="720"/>
        <w:rPr>
          <w:lang w:val="en-IN"/>
        </w:rPr>
      </w:pPr>
      <w:r w:rsidRPr="00425C8F">
        <w:rPr>
          <w:lang w:val="en-IN"/>
        </w:rPr>
        <w:t>&lt;TYPE&gt;EXRCSTATREQ&lt;/TYPE&gt;</w:t>
      </w:r>
    </w:p>
    <w:p w:rsidR="00CD5C68" w:rsidRPr="00425C8F" w:rsidRDefault="00CD5C68" w:rsidP="00390AD2">
      <w:pPr>
        <w:pStyle w:val="Code"/>
        <w:ind w:left="720"/>
        <w:rPr>
          <w:lang w:val="en-IN"/>
        </w:rPr>
      </w:pPr>
      <w:r w:rsidRPr="00425C8F">
        <w:rPr>
          <w:lang w:val="en-IN"/>
        </w:rPr>
        <w:t>&lt;DATE&gt;&lt;Date and time &gt;&lt;/DATE&gt;</w:t>
      </w:r>
    </w:p>
    <w:p w:rsidR="00CD5C68" w:rsidRPr="00425C8F" w:rsidRDefault="00CD5C68" w:rsidP="00390AD2">
      <w:pPr>
        <w:pStyle w:val="Code"/>
        <w:ind w:left="720"/>
        <w:rPr>
          <w:lang w:val="en-IN"/>
        </w:rPr>
      </w:pPr>
      <w:r w:rsidRPr="00425C8F">
        <w:rPr>
          <w:lang w:val="en-IN"/>
        </w:rPr>
        <w:t>&lt;EXTNWCODE&gt;</w:t>
      </w:r>
      <w:r w:rsidRPr="00425C8F">
        <w:rPr>
          <w:i/>
          <w:iCs/>
          <w:lang w:val="en-IN"/>
        </w:rPr>
        <w:t>&lt;Network External Code&gt;</w:t>
      </w:r>
      <w:r w:rsidRPr="00425C8F">
        <w:rPr>
          <w:lang w:val="en-IN"/>
        </w:rPr>
        <w:t>&lt;/EXTNWCODE&gt;</w:t>
      </w:r>
    </w:p>
    <w:p w:rsidR="00CD5C68" w:rsidRPr="00425C8F" w:rsidRDefault="00CD5C68" w:rsidP="00390AD2">
      <w:pPr>
        <w:pStyle w:val="Code"/>
        <w:ind w:left="720"/>
        <w:rPr>
          <w:lang w:val="en-IN"/>
        </w:rPr>
      </w:pPr>
      <w:r w:rsidRPr="00425C8F">
        <w:rPr>
          <w:lang w:val="en-IN"/>
        </w:rPr>
        <w:t>&lt;MSISDN&gt;</w:t>
      </w:r>
      <w:r w:rsidRPr="00425C8F">
        <w:rPr>
          <w:i/>
          <w:iCs/>
          <w:lang w:val="en-IN"/>
        </w:rPr>
        <w:t>&lt;Retailer MSISDN&gt;</w:t>
      </w:r>
      <w:r w:rsidRPr="00425C8F">
        <w:rPr>
          <w:lang w:val="en-IN"/>
        </w:rPr>
        <w:t>&lt;/ MSISDN&gt;</w:t>
      </w:r>
    </w:p>
    <w:p w:rsidR="00CD5C68" w:rsidRPr="00425C8F" w:rsidRDefault="00CD5C68" w:rsidP="00390AD2">
      <w:pPr>
        <w:pStyle w:val="Code"/>
        <w:ind w:left="720"/>
        <w:rPr>
          <w:lang w:val="en-IN"/>
        </w:rPr>
      </w:pPr>
      <w:r w:rsidRPr="00425C8F">
        <w:rPr>
          <w:lang w:val="en-IN"/>
        </w:rPr>
        <w:t>&lt;PIN&gt;</w:t>
      </w:r>
      <w:r w:rsidRPr="00425C8F">
        <w:rPr>
          <w:i/>
          <w:iCs/>
          <w:lang w:val="en-IN"/>
        </w:rPr>
        <w:t>&lt;Pin&gt;</w:t>
      </w:r>
      <w:r w:rsidRPr="00425C8F">
        <w:rPr>
          <w:lang w:val="en-IN"/>
        </w:rPr>
        <w:t>&lt;/PIN&gt;</w:t>
      </w:r>
    </w:p>
    <w:p w:rsidR="00CD5C68" w:rsidRPr="00425C8F" w:rsidRDefault="00CD5C68" w:rsidP="00390AD2">
      <w:pPr>
        <w:pStyle w:val="Code"/>
        <w:ind w:left="720"/>
        <w:rPr>
          <w:lang w:val="en-IN"/>
        </w:rPr>
      </w:pPr>
      <w:r w:rsidRPr="00425C8F">
        <w:rPr>
          <w:lang w:val="en-IN"/>
        </w:rPr>
        <w:t>&lt;LOGINID&gt;&lt;Channel user Login ID&gt;&lt;/LOGINID&gt;</w:t>
      </w:r>
    </w:p>
    <w:p w:rsidR="00CD5C68" w:rsidRPr="00425C8F" w:rsidRDefault="00CD5C68" w:rsidP="00390AD2">
      <w:pPr>
        <w:pStyle w:val="Code"/>
        <w:ind w:left="720"/>
        <w:rPr>
          <w:lang w:val="en-IN"/>
        </w:rPr>
      </w:pPr>
      <w:r w:rsidRPr="00425C8F">
        <w:rPr>
          <w:lang w:val="en-IN"/>
        </w:rPr>
        <w:t>&lt;PASSWORD&gt;&lt;Channel User Login Password&lt;/PASSWORD&gt;</w:t>
      </w:r>
    </w:p>
    <w:p w:rsidR="00CD5C68" w:rsidRPr="00425C8F" w:rsidRDefault="00CD5C68" w:rsidP="00390AD2">
      <w:pPr>
        <w:pStyle w:val="Code"/>
        <w:ind w:left="720"/>
        <w:rPr>
          <w:lang w:val="en-IN"/>
        </w:rPr>
      </w:pPr>
      <w:r w:rsidRPr="00425C8F">
        <w:rPr>
          <w:lang w:val="en-IN"/>
        </w:rPr>
        <w:t>&lt;EXTCODE&gt;</w:t>
      </w:r>
      <w:r w:rsidRPr="00425C8F">
        <w:rPr>
          <w:i/>
          <w:iCs/>
          <w:lang w:val="en-IN"/>
        </w:rPr>
        <w:t>&lt; Channel user unique External code&gt;</w:t>
      </w:r>
      <w:r w:rsidRPr="00425C8F">
        <w:rPr>
          <w:lang w:val="en-IN"/>
        </w:rPr>
        <w:t>&lt;/EXTCODE&gt;</w:t>
      </w:r>
    </w:p>
    <w:p w:rsidR="00CD5C68" w:rsidRPr="00425C8F" w:rsidRDefault="00CD5C68" w:rsidP="00390AD2">
      <w:pPr>
        <w:pStyle w:val="Code"/>
        <w:ind w:left="720"/>
        <w:rPr>
          <w:lang w:val="en-IN"/>
        </w:rPr>
      </w:pPr>
      <w:r w:rsidRPr="00425C8F">
        <w:rPr>
          <w:lang w:val="en-IN"/>
        </w:rPr>
        <w:t>&lt;EXTREFNUM&gt;&lt;Unique Reference number in the external system&gt;&lt;/EXTREFNUM&gt;</w:t>
      </w:r>
      <w:r w:rsidRPr="00425C8F">
        <w:rPr>
          <w:lang w:val="en-IN"/>
        </w:rPr>
        <w:tab/>
      </w:r>
    </w:p>
    <w:p w:rsidR="00CD5C68" w:rsidRPr="00425C8F" w:rsidRDefault="00EE304B" w:rsidP="00390AD2">
      <w:pPr>
        <w:pStyle w:val="Code"/>
        <w:ind w:left="720"/>
        <w:rPr>
          <w:lang w:val="en-IN"/>
        </w:rPr>
      </w:pPr>
      <w:r w:rsidRPr="00425C8F">
        <w:rPr>
          <w:lang w:val="en-IN"/>
        </w:rPr>
        <w:t>&lt;TXNID&gt;&lt;</w:t>
      </w:r>
      <w:r w:rsidR="007C479A" w:rsidRPr="00425C8F">
        <w:rPr>
          <w:lang w:val="en-IN"/>
        </w:rPr>
        <w:t>PreTUPS</w:t>
      </w:r>
      <w:r w:rsidR="00CD5C68" w:rsidRPr="00425C8F">
        <w:rPr>
          <w:lang w:val="en-IN"/>
        </w:rPr>
        <w:t xml:space="preserve"> TXN ID&gt;&lt;/TXNID&gt;</w:t>
      </w:r>
    </w:p>
    <w:p w:rsidR="00CD5C68" w:rsidRPr="00425C8F" w:rsidRDefault="00CD5C68" w:rsidP="00390AD2">
      <w:pPr>
        <w:pStyle w:val="Code"/>
        <w:ind w:left="720"/>
        <w:rPr>
          <w:lang w:val="en-IN"/>
        </w:rPr>
      </w:pPr>
      <w:r w:rsidRPr="00425C8F">
        <w:rPr>
          <w:lang w:val="en-IN"/>
        </w:rPr>
        <w:t>&lt;LANGUAGE1&gt;&lt;Retailer Language&gt;&lt;/LANGUAGE1&gt;</w:t>
      </w:r>
    </w:p>
    <w:p w:rsidR="00CD5C68" w:rsidRPr="00425C8F" w:rsidRDefault="00CD5C68" w:rsidP="00EE304B">
      <w:pPr>
        <w:pStyle w:val="Code"/>
        <w:ind w:left="0"/>
        <w:rPr>
          <w:lang w:val="en-IN"/>
        </w:rPr>
      </w:pPr>
      <w:r w:rsidRPr="00425C8F">
        <w:rPr>
          <w:lang w:val="en-IN"/>
        </w:rPr>
        <w:t>&lt;/COMMAND&gt;</w:t>
      </w:r>
    </w:p>
    <w:p w:rsidR="00CD5C68" w:rsidRPr="00425C8F" w:rsidRDefault="00CD5C68" w:rsidP="00CD5C68">
      <w:pPr>
        <w:rPr>
          <w:b/>
          <w:bCs/>
          <w:lang w:val="en-IN"/>
        </w:rPr>
      </w:pPr>
    </w:p>
    <w:p w:rsidR="00CD5C68" w:rsidRPr="00425C8F" w:rsidRDefault="00CD5C68" w:rsidP="001E6309">
      <w:pPr>
        <w:pStyle w:val="Heading"/>
        <w:rPr>
          <w:bCs/>
          <w:color w:val="auto"/>
        </w:rPr>
      </w:pPr>
      <w:r w:rsidRPr="00425C8F">
        <w:rPr>
          <w:color w:val="auto"/>
        </w:rPr>
        <w:t>Field Details</w:t>
      </w:r>
    </w:p>
    <w:p w:rsidR="00CD5C68" w:rsidRPr="00425C8F" w:rsidRDefault="00CD5C68" w:rsidP="00CD5C68">
      <w:pPr>
        <w:rPr>
          <w:b/>
          <w:bCs/>
          <w:lang w:val="en-IN"/>
        </w:rPr>
      </w:pPr>
    </w:p>
    <w:tbl>
      <w:tblPr>
        <w:tblW w:w="9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620"/>
        <w:gridCol w:w="1800"/>
        <w:gridCol w:w="1620"/>
        <w:gridCol w:w="1080"/>
        <w:gridCol w:w="1497"/>
      </w:tblGrid>
      <w:tr w:rsidR="00CD5C68" w:rsidRPr="00425C8F" w:rsidTr="00390AD2">
        <w:trPr>
          <w:trHeight w:val="277"/>
          <w:tblHeader/>
        </w:trPr>
        <w:tc>
          <w:tcPr>
            <w:tcW w:w="162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620" w:type="dxa"/>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1800" w:type="dxa"/>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620" w:type="dxa"/>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080" w:type="dxa"/>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97" w:type="dxa"/>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cantSplit/>
          <w:trHeight w:val="277"/>
        </w:trPr>
        <w:tc>
          <w:tcPr>
            <w:tcW w:w="9237" w:type="dxa"/>
            <w:gridSpan w:val="6"/>
          </w:tcPr>
          <w:p w:rsidR="00CD5C68" w:rsidRPr="00425C8F" w:rsidRDefault="00CD5C68" w:rsidP="00940B20">
            <w:pPr>
              <w:pStyle w:val="Tablecontent"/>
              <w:rPr>
                <w:b/>
                <w:bCs/>
                <w:lang w:val="en-IN"/>
              </w:rPr>
            </w:pPr>
            <w:r w:rsidRPr="00425C8F">
              <w:rPr>
                <w:b/>
                <w:bCs/>
                <w:lang w:val="en-IN"/>
              </w:rPr>
              <w:t>Common TAGS</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TYPE</w:t>
            </w:r>
          </w:p>
        </w:tc>
        <w:tc>
          <w:tcPr>
            <w:tcW w:w="1620" w:type="dxa"/>
          </w:tcPr>
          <w:p w:rsidR="00CD5C68" w:rsidRPr="00425C8F" w:rsidRDefault="00CD5C68" w:rsidP="00940B20">
            <w:pPr>
              <w:pStyle w:val="Tablecontent"/>
              <w:rPr>
                <w:lang w:val="en-IN"/>
              </w:rPr>
            </w:pPr>
            <w:r w:rsidRPr="00425C8F">
              <w:rPr>
                <w:lang w:val="en-IN"/>
              </w:rPr>
              <w:t>Request type</w:t>
            </w:r>
          </w:p>
        </w:tc>
        <w:tc>
          <w:tcPr>
            <w:tcW w:w="1800" w:type="dxa"/>
          </w:tcPr>
          <w:p w:rsidR="00CD5C68" w:rsidRPr="00425C8F" w:rsidRDefault="00CD5C68" w:rsidP="00940B20">
            <w:pPr>
              <w:pStyle w:val="Tablecontent"/>
              <w:rPr>
                <w:lang w:val="en-IN"/>
              </w:rPr>
            </w:pPr>
            <w:r w:rsidRPr="00425C8F">
              <w:rPr>
                <w:lang w:val="en-IN"/>
              </w:rPr>
              <w:t>Request Type, should be sent with each request - fixed</w:t>
            </w:r>
          </w:p>
        </w:tc>
        <w:tc>
          <w:tcPr>
            <w:tcW w:w="1620" w:type="dxa"/>
          </w:tcPr>
          <w:p w:rsidR="00CD5C68" w:rsidRPr="00425C8F" w:rsidRDefault="00CD5C68" w:rsidP="00940B20">
            <w:pPr>
              <w:pStyle w:val="Tablecontent"/>
              <w:rPr>
                <w:lang w:val="en-IN"/>
              </w:rPr>
            </w:pPr>
            <w:r w:rsidRPr="00425C8F">
              <w:rPr>
                <w:lang w:val="en-IN"/>
              </w:rPr>
              <w:t>EXRCSTATREQ</w:t>
            </w:r>
          </w:p>
        </w:tc>
        <w:tc>
          <w:tcPr>
            <w:tcW w:w="1080" w:type="dxa"/>
          </w:tcPr>
          <w:p w:rsidR="00CD5C68" w:rsidRPr="00425C8F" w:rsidRDefault="00CD5C68" w:rsidP="00940B20">
            <w:pPr>
              <w:pStyle w:val="Tablecontent"/>
              <w:rPr>
                <w:lang w:val="en-IN"/>
              </w:rPr>
            </w:pPr>
            <w:r w:rsidRPr="00425C8F">
              <w:rPr>
                <w:lang w:val="en-IN"/>
              </w:rPr>
              <w:t>A (20)</w:t>
            </w:r>
          </w:p>
        </w:tc>
        <w:tc>
          <w:tcPr>
            <w:tcW w:w="1497"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DATE</w:t>
            </w:r>
          </w:p>
        </w:tc>
        <w:tc>
          <w:tcPr>
            <w:tcW w:w="1620" w:type="dxa"/>
          </w:tcPr>
          <w:p w:rsidR="00CD5C68" w:rsidRPr="00425C8F" w:rsidRDefault="00CD5C68" w:rsidP="00940B20">
            <w:pPr>
              <w:pStyle w:val="Tablecontent"/>
              <w:rPr>
                <w:lang w:val="en-IN"/>
              </w:rPr>
            </w:pPr>
            <w:r w:rsidRPr="00425C8F">
              <w:rPr>
                <w:lang w:val="en-IN"/>
              </w:rPr>
              <w:t>Date and time</w:t>
            </w:r>
          </w:p>
        </w:tc>
        <w:tc>
          <w:tcPr>
            <w:tcW w:w="1800" w:type="dxa"/>
          </w:tcPr>
          <w:p w:rsidR="00CD5C68" w:rsidRPr="00425C8F" w:rsidRDefault="00CD5C68" w:rsidP="00940B20">
            <w:pPr>
              <w:pStyle w:val="Tablecontent"/>
              <w:rPr>
                <w:lang w:val="en-IN"/>
              </w:rPr>
            </w:pPr>
            <w:r w:rsidRPr="00425C8F">
              <w:rPr>
                <w:lang w:val="en-IN"/>
              </w:rPr>
              <w:t>Date and time on which request generated by external system, HH are in 24 Hour Format</w:t>
            </w:r>
          </w:p>
        </w:tc>
        <w:tc>
          <w:tcPr>
            <w:tcW w:w="1620" w:type="dxa"/>
          </w:tcPr>
          <w:p w:rsidR="00CD5C68" w:rsidRPr="00425C8F" w:rsidRDefault="00CD5C68" w:rsidP="00940B20">
            <w:pPr>
              <w:pStyle w:val="Tablecontent"/>
              <w:rPr>
                <w:lang w:val="en-IN"/>
              </w:rPr>
            </w:pPr>
            <w:r w:rsidRPr="00425C8F">
              <w:rPr>
                <w:lang w:val="en-IN"/>
              </w:rPr>
              <w:t>DD-MM-YYYY HH:MM:SS</w:t>
            </w:r>
          </w:p>
        </w:tc>
        <w:tc>
          <w:tcPr>
            <w:tcW w:w="1080" w:type="dxa"/>
          </w:tcPr>
          <w:p w:rsidR="00CD5C68" w:rsidRPr="00425C8F" w:rsidRDefault="00CD5C68" w:rsidP="00940B20">
            <w:pPr>
              <w:pStyle w:val="Tablecontent"/>
              <w:rPr>
                <w:lang w:val="en-IN"/>
              </w:rPr>
            </w:pPr>
            <w:r w:rsidRPr="00425C8F">
              <w:rPr>
                <w:lang w:val="en-IN"/>
              </w:rPr>
              <w:t>D (20)</w:t>
            </w:r>
          </w:p>
        </w:tc>
        <w:tc>
          <w:tcPr>
            <w:tcW w:w="1497" w:type="dxa"/>
          </w:tcPr>
          <w:p w:rsidR="00CD5C68" w:rsidRPr="00425C8F" w:rsidRDefault="00CD5C68" w:rsidP="00940B20">
            <w:pPr>
              <w:pStyle w:val="Tablecontent"/>
              <w:rPr>
                <w:lang w:val="en-IN"/>
              </w:rPr>
            </w:pPr>
            <w:r w:rsidRPr="00425C8F">
              <w:rPr>
                <w:lang w:val="en-IN"/>
              </w:rPr>
              <w:t>O</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EXTNWCODE</w:t>
            </w:r>
          </w:p>
        </w:tc>
        <w:tc>
          <w:tcPr>
            <w:tcW w:w="1620" w:type="dxa"/>
          </w:tcPr>
          <w:p w:rsidR="00CD5C68" w:rsidRPr="00425C8F" w:rsidRDefault="00CD5C68" w:rsidP="00940B20">
            <w:pPr>
              <w:pStyle w:val="Tablecontent"/>
              <w:rPr>
                <w:lang w:val="en-IN"/>
              </w:rPr>
            </w:pPr>
            <w:r w:rsidRPr="00425C8F">
              <w:rPr>
                <w:lang w:val="en-IN"/>
              </w:rPr>
              <w:t xml:space="preserve">Network code </w:t>
            </w:r>
          </w:p>
        </w:tc>
        <w:tc>
          <w:tcPr>
            <w:tcW w:w="1800" w:type="dxa"/>
          </w:tcPr>
          <w:p w:rsidR="00CD5C68" w:rsidRPr="00425C8F" w:rsidRDefault="00CD5C68" w:rsidP="00940B20">
            <w:pPr>
              <w:pStyle w:val="Tablecontent"/>
              <w:rPr>
                <w:lang w:val="en-IN"/>
              </w:rPr>
            </w:pPr>
            <w:r w:rsidRPr="00425C8F">
              <w:rPr>
                <w:lang w:val="en-IN"/>
              </w:rPr>
              <w:t xml:space="preserve">Network code of the Channel User defined in </w:t>
            </w:r>
            <w:r w:rsidR="007C479A" w:rsidRPr="00425C8F">
              <w:rPr>
                <w:lang w:val="en-IN"/>
              </w:rPr>
              <w:t>PreTUPS</w:t>
            </w:r>
            <w:r w:rsidRPr="00425C8F">
              <w:rPr>
                <w:lang w:val="en-IN"/>
              </w:rPr>
              <w:t xml:space="preserve"> as External Network code</w:t>
            </w:r>
          </w:p>
        </w:tc>
        <w:tc>
          <w:tcPr>
            <w:tcW w:w="1620" w:type="dxa"/>
          </w:tcPr>
          <w:p w:rsidR="00CD5C68" w:rsidRPr="00425C8F" w:rsidRDefault="00CD5C68" w:rsidP="00940B20">
            <w:pPr>
              <w:pStyle w:val="Tablecontent"/>
              <w:rPr>
                <w:lang w:val="en-IN"/>
              </w:rPr>
            </w:pPr>
            <w:r w:rsidRPr="00425C8F">
              <w:rPr>
                <w:lang w:val="en-IN"/>
              </w:rPr>
              <w:t>MO</w:t>
            </w:r>
          </w:p>
        </w:tc>
        <w:tc>
          <w:tcPr>
            <w:tcW w:w="1080" w:type="dxa"/>
          </w:tcPr>
          <w:p w:rsidR="00CD5C68" w:rsidRPr="00425C8F" w:rsidRDefault="00CD5C68" w:rsidP="00940B20">
            <w:pPr>
              <w:pStyle w:val="Tablecontent"/>
              <w:rPr>
                <w:lang w:val="en-IN"/>
              </w:rPr>
            </w:pPr>
            <w:r w:rsidRPr="00425C8F">
              <w:rPr>
                <w:lang w:val="en-IN"/>
              </w:rPr>
              <w:t>A (2)</w:t>
            </w:r>
          </w:p>
        </w:tc>
        <w:tc>
          <w:tcPr>
            <w:tcW w:w="1497"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MSISDN</w:t>
            </w:r>
          </w:p>
        </w:tc>
        <w:tc>
          <w:tcPr>
            <w:tcW w:w="1620" w:type="dxa"/>
          </w:tcPr>
          <w:p w:rsidR="00CD5C68" w:rsidRPr="00425C8F" w:rsidRDefault="00CD5C68" w:rsidP="00940B20">
            <w:pPr>
              <w:pStyle w:val="Tablecontent"/>
              <w:rPr>
                <w:lang w:val="en-IN"/>
              </w:rPr>
            </w:pPr>
            <w:r w:rsidRPr="00425C8F">
              <w:rPr>
                <w:lang w:val="en-IN"/>
              </w:rPr>
              <w:t>Channel user/Subscriber MSISDN</w:t>
            </w:r>
          </w:p>
        </w:tc>
        <w:tc>
          <w:tcPr>
            <w:tcW w:w="1800" w:type="dxa"/>
          </w:tcPr>
          <w:p w:rsidR="00CD5C68" w:rsidRPr="00425C8F" w:rsidRDefault="00CD5C68" w:rsidP="00940B20">
            <w:pPr>
              <w:pStyle w:val="Tablecontent"/>
              <w:rPr>
                <w:lang w:val="en-IN"/>
              </w:rPr>
            </w:pPr>
            <w:r w:rsidRPr="00425C8F">
              <w:rPr>
                <w:lang w:val="en-IN"/>
              </w:rPr>
              <w:t>All MSISDN should be in national dial format i.e. without country code.</w:t>
            </w:r>
          </w:p>
          <w:p w:rsidR="00CD5C68" w:rsidRPr="00425C8F" w:rsidRDefault="00CD5C68" w:rsidP="00940B20">
            <w:pPr>
              <w:pStyle w:val="Tablecontent"/>
              <w:rPr>
                <w:lang w:val="en-IN"/>
              </w:rPr>
            </w:pPr>
            <w:r w:rsidRPr="00425C8F">
              <w:rPr>
                <w:b/>
                <w:bCs/>
                <w:lang w:val="en-IN"/>
              </w:rPr>
              <w:t>When MSISDN is available in request then PIN is mandatory for the request.</w:t>
            </w:r>
          </w:p>
        </w:tc>
        <w:tc>
          <w:tcPr>
            <w:tcW w:w="1620" w:type="dxa"/>
          </w:tcPr>
          <w:p w:rsidR="00CD5C68" w:rsidRPr="00425C8F" w:rsidRDefault="00CD5C68" w:rsidP="00940B20">
            <w:pPr>
              <w:pStyle w:val="Tablecontent"/>
              <w:rPr>
                <w:lang w:val="en-IN"/>
              </w:rPr>
            </w:pPr>
            <w:r w:rsidRPr="00425C8F">
              <w:rPr>
                <w:lang w:val="en-IN"/>
              </w:rPr>
              <w:t>9942222</w:t>
            </w:r>
          </w:p>
        </w:tc>
        <w:tc>
          <w:tcPr>
            <w:tcW w:w="1080" w:type="dxa"/>
          </w:tcPr>
          <w:p w:rsidR="00CD5C68" w:rsidRPr="00425C8F" w:rsidRDefault="00CD5C68" w:rsidP="00940B20">
            <w:pPr>
              <w:pStyle w:val="Tablecontent"/>
              <w:rPr>
                <w:lang w:val="en-IN"/>
              </w:rPr>
            </w:pPr>
            <w:r w:rsidRPr="00425C8F">
              <w:rPr>
                <w:lang w:val="en-IN"/>
              </w:rPr>
              <w:t>N (15)</w:t>
            </w:r>
          </w:p>
        </w:tc>
        <w:tc>
          <w:tcPr>
            <w:tcW w:w="1497" w:type="dxa"/>
          </w:tcPr>
          <w:p w:rsidR="00CD5C68" w:rsidRPr="00425C8F" w:rsidRDefault="00CD5C68" w:rsidP="00940B20">
            <w:pPr>
              <w:pStyle w:val="Tablecontent"/>
              <w:rPr>
                <w:lang w:val="en-IN"/>
              </w:rPr>
            </w:pPr>
            <w:r w:rsidRPr="00425C8F">
              <w:rPr>
                <w:lang w:val="en-IN"/>
              </w:rPr>
              <w:t>O</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PIN</w:t>
            </w:r>
          </w:p>
        </w:tc>
        <w:tc>
          <w:tcPr>
            <w:tcW w:w="1620" w:type="dxa"/>
          </w:tcPr>
          <w:p w:rsidR="00CD5C68" w:rsidRPr="00425C8F" w:rsidRDefault="00CD5C68" w:rsidP="00940B20">
            <w:pPr>
              <w:pStyle w:val="Tablecontent"/>
              <w:rPr>
                <w:lang w:val="en-IN"/>
              </w:rPr>
            </w:pPr>
            <w:r w:rsidRPr="00425C8F">
              <w:rPr>
                <w:lang w:val="en-IN"/>
              </w:rPr>
              <w:t>Channel user/Subscriber PIN</w:t>
            </w:r>
          </w:p>
        </w:tc>
        <w:tc>
          <w:tcPr>
            <w:tcW w:w="1800" w:type="dxa"/>
          </w:tcPr>
          <w:p w:rsidR="00CD5C68" w:rsidRPr="00425C8F" w:rsidRDefault="00CD5C68" w:rsidP="00940B20">
            <w:pPr>
              <w:pStyle w:val="Tablecontent"/>
              <w:rPr>
                <w:lang w:val="en-IN"/>
              </w:rPr>
            </w:pPr>
            <w:r w:rsidRPr="00425C8F">
              <w:rPr>
                <w:lang w:val="en-IN"/>
              </w:rPr>
              <w:t>PIN of the user</w:t>
            </w:r>
          </w:p>
        </w:tc>
        <w:tc>
          <w:tcPr>
            <w:tcW w:w="1620" w:type="dxa"/>
          </w:tcPr>
          <w:p w:rsidR="00CD5C68" w:rsidRPr="00425C8F" w:rsidRDefault="00CD5C68" w:rsidP="00940B20">
            <w:pPr>
              <w:pStyle w:val="Tablecontent"/>
              <w:rPr>
                <w:lang w:val="en-IN"/>
              </w:rPr>
            </w:pPr>
            <w:r w:rsidRPr="00425C8F">
              <w:rPr>
                <w:lang w:val="en-IN"/>
              </w:rPr>
              <w:t>123</w:t>
            </w:r>
          </w:p>
        </w:tc>
        <w:tc>
          <w:tcPr>
            <w:tcW w:w="1080" w:type="dxa"/>
          </w:tcPr>
          <w:p w:rsidR="00CD5C68" w:rsidRPr="00425C8F" w:rsidRDefault="00CD5C68" w:rsidP="00940B20">
            <w:pPr>
              <w:pStyle w:val="Tablecontent"/>
              <w:rPr>
                <w:lang w:val="en-IN"/>
              </w:rPr>
            </w:pPr>
            <w:r w:rsidRPr="00425C8F">
              <w:rPr>
                <w:lang w:val="en-IN"/>
              </w:rPr>
              <w:t>A (10)</w:t>
            </w:r>
          </w:p>
        </w:tc>
        <w:tc>
          <w:tcPr>
            <w:tcW w:w="1497" w:type="dxa"/>
          </w:tcPr>
          <w:p w:rsidR="00CD5C68" w:rsidRPr="00425C8F" w:rsidRDefault="00CD5C68" w:rsidP="00940B20">
            <w:pPr>
              <w:pStyle w:val="Tablecontent"/>
              <w:rPr>
                <w:lang w:val="en-IN"/>
              </w:rPr>
            </w:pPr>
            <w:r w:rsidRPr="00425C8F">
              <w:rPr>
                <w:lang w:val="en-IN"/>
              </w:rPr>
              <w:t>O</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LOGINID</w:t>
            </w:r>
          </w:p>
        </w:tc>
        <w:tc>
          <w:tcPr>
            <w:tcW w:w="1620" w:type="dxa"/>
          </w:tcPr>
          <w:p w:rsidR="00CD5C68" w:rsidRPr="00425C8F" w:rsidRDefault="00CD5C68" w:rsidP="00940B20">
            <w:pPr>
              <w:pStyle w:val="Tablecontent"/>
              <w:rPr>
                <w:lang w:val="en-IN"/>
              </w:rPr>
            </w:pPr>
            <w:r w:rsidRPr="00425C8F">
              <w:rPr>
                <w:lang w:val="en-IN"/>
              </w:rPr>
              <w:t>Login ID</w:t>
            </w:r>
          </w:p>
        </w:tc>
        <w:tc>
          <w:tcPr>
            <w:tcW w:w="1800" w:type="dxa"/>
          </w:tcPr>
          <w:p w:rsidR="00CD5C68" w:rsidRPr="00425C8F" w:rsidRDefault="00CD5C68" w:rsidP="00940B20">
            <w:pPr>
              <w:pStyle w:val="Tablecontent"/>
              <w:rPr>
                <w:lang w:val="en-IN"/>
              </w:rPr>
            </w:pPr>
            <w:r w:rsidRPr="00425C8F">
              <w:rPr>
                <w:lang w:val="en-IN"/>
              </w:rPr>
              <w:t>Login ID of the Channel user</w:t>
            </w:r>
          </w:p>
          <w:p w:rsidR="00CD5C68" w:rsidRPr="00425C8F" w:rsidRDefault="00CD5C68" w:rsidP="00940B20">
            <w:pPr>
              <w:pStyle w:val="Tablecontent"/>
              <w:rPr>
                <w:lang w:val="en-IN"/>
              </w:rPr>
            </w:pPr>
            <w:r w:rsidRPr="00425C8F">
              <w:rPr>
                <w:b/>
                <w:bCs/>
                <w:lang w:val="en-IN"/>
              </w:rPr>
              <w:t>When LOGINID is available in request then PASSWORD is mandatory for the request</w:t>
            </w:r>
          </w:p>
        </w:tc>
        <w:tc>
          <w:tcPr>
            <w:tcW w:w="1620" w:type="dxa"/>
          </w:tcPr>
          <w:p w:rsidR="00CD5C68" w:rsidRPr="00425C8F" w:rsidRDefault="00CD5C68" w:rsidP="00940B20">
            <w:pPr>
              <w:pStyle w:val="Tablecontent"/>
              <w:rPr>
                <w:lang w:val="en-IN"/>
              </w:rPr>
            </w:pPr>
            <w:r w:rsidRPr="00425C8F">
              <w:rPr>
                <w:lang w:val="en-IN"/>
              </w:rPr>
              <w:t>Mo_cce</w:t>
            </w:r>
          </w:p>
        </w:tc>
        <w:tc>
          <w:tcPr>
            <w:tcW w:w="1080" w:type="dxa"/>
          </w:tcPr>
          <w:p w:rsidR="00CD5C68" w:rsidRPr="00425C8F" w:rsidRDefault="00CD5C68" w:rsidP="00940B20">
            <w:pPr>
              <w:pStyle w:val="Tablecontent"/>
              <w:rPr>
                <w:lang w:val="en-IN"/>
              </w:rPr>
            </w:pPr>
            <w:r w:rsidRPr="00425C8F">
              <w:rPr>
                <w:lang w:val="en-IN"/>
              </w:rPr>
              <w:t>A (20)</w:t>
            </w:r>
          </w:p>
        </w:tc>
        <w:tc>
          <w:tcPr>
            <w:tcW w:w="1497" w:type="dxa"/>
          </w:tcPr>
          <w:p w:rsidR="00CD5C68" w:rsidRPr="00425C8F" w:rsidRDefault="00CD5C68" w:rsidP="00940B20">
            <w:pPr>
              <w:pStyle w:val="Tablecontent"/>
              <w:rPr>
                <w:lang w:val="en-IN"/>
              </w:rPr>
            </w:pPr>
            <w:r w:rsidRPr="00425C8F">
              <w:rPr>
                <w:lang w:val="en-IN"/>
              </w:rPr>
              <w:t>O</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PASSWORD</w:t>
            </w:r>
          </w:p>
        </w:tc>
        <w:tc>
          <w:tcPr>
            <w:tcW w:w="1620" w:type="dxa"/>
          </w:tcPr>
          <w:p w:rsidR="00CD5C68" w:rsidRPr="00425C8F" w:rsidRDefault="00CD5C68" w:rsidP="00940B20">
            <w:pPr>
              <w:pStyle w:val="Tablecontent"/>
              <w:rPr>
                <w:lang w:val="en-IN"/>
              </w:rPr>
            </w:pPr>
            <w:r w:rsidRPr="00425C8F">
              <w:rPr>
                <w:lang w:val="en-IN"/>
              </w:rPr>
              <w:t>Password</w:t>
            </w:r>
          </w:p>
        </w:tc>
        <w:tc>
          <w:tcPr>
            <w:tcW w:w="1800" w:type="dxa"/>
          </w:tcPr>
          <w:p w:rsidR="00CD5C68" w:rsidRPr="00425C8F" w:rsidRDefault="00CD5C68" w:rsidP="00940B20">
            <w:pPr>
              <w:pStyle w:val="Tablecontent"/>
              <w:rPr>
                <w:lang w:val="en-IN"/>
              </w:rPr>
            </w:pPr>
            <w:r w:rsidRPr="00425C8F">
              <w:rPr>
                <w:lang w:val="en-IN"/>
              </w:rPr>
              <w:t>Password of the Channel user</w:t>
            </w:r>
          </w:p>
        </w:tc>
        <w:tc>
          <w:tcPr>
            <w:tcW w:w="1620" w:type="dxa"/>
          </w:tcPr>
          <w:p w:rsidR="00CD5C68" w:rsidRPr="00425C8F" w:rsidRDefault="00CD5C68" w:rsidP="00940B20">
            <w:pPr>
              <w:pStyle w:val="Tablecontent"/>
              <w:rPr>
                <w:lang w:val="en-IN"/>
              </w:rPr>
            </w:pPr>
            <w:r w:rsidRPr="00425C8F">
              <w:rPr>
                <w:lang w:val="en-IN"/>
              </w:rPr>
              <w:t>2468</w:t>
            </w:r>
          </w:p>
        </w:tc>
        <w:tc>
          <w:tcPr>
            <w:tcW w:w="1080" w:type="dxa"/>
          </w:tcPr>
          <w:p w:rsidR="00CD5C68" w:rsidRPr="00425C8F" w:rsidRDefault="00CD5C68" w:rsidP="00940B20">
            <w:pPr>
              <w:pStyle w:val="Tablecontent"/>
              <w:rPr>
                <w:lang w:val="en-IN"/>
              </w:rPr>
            </w:pPr>
            <w:r w:rsidRPr="00425C8F">
              <w:rPr>
                <w:lang w:val="en-IN"/>
              </w:rPr>
              <w:t>A (10)</w:t>
            </w:r>
          </w:p>
        </w:tc>
        <w:tc>
          <w:tcPr>
            <w:tcW w:w="1497" w:type="dxa"/>
          </w:tcPr>
          <w:p w:rsidR="00CD5C68" w:rsidRPr="00425C8F" w:rsidRDefault="00CD5C68" w:rsidP="00940B20">
            <w:pPr>
              <w:pStyle w:val="Tablecontent"/>
              <w:rPr>
                <w:lang w:val="en-IN"/>
              </w:rPr>
            </w:pPr>
            <w:r w:rsidRPr="00425C8F">
              <w:rPr>
                <w:lang w:val="en-IN"/>
              </w:rPr>
              <w:t>O</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EXTCODE</w:t>
            </w:r>
          </w:p>
        </w:tc>
        <w:tc>
          <w:tcPr>
            <w:tcW w:w="1620" w:type="dxa"/>
          </w:tcPr>
          <w:p w:rsidR="00CD5C68" w:rsidRPr="00425C8F" w:rsidRDefault="00CD5C68" w:rsidP="00940B20">
            <w:pPr>
              <w:pStyle w:val="Tablecontent"/>
              <w:rPr>
                <w:lang w:val="en-IN"/>
              </w:rPr>
            </w:pPr>
            <w:r w:rsidRPr="00425C8F">
              <w:rPr>
                <w:lang w:val="en-IN"/>
              </w:rPr>
              <w:t>External code of the channel user</w:t>
            </w:r>
          </w:p>
        </w:tc>
        <w:tc>
          <w:tcPr>
            <w:tcW w:w="1800" w:type="dxa"/>
          </w:tcPr>
          <w:p w:rsidR="00CD5C68" w:rsidRPr="00425C8F" w:rsidRDefault="00CD5C68" w:rsidP="00940B20">
            <w:pPr>
              <w:pStyle w:val="Tablecontent"/>
              <w:rPr>
                <w:lang w:val="en-IN"/>
              </w:rPr>
            </w:pPr>
            <w:r w:rsidRPr="00425C8F">
              <w:rPr>
                <w:lang w:val="en-IN"/>
              </w:rPr>
              <w:t xml:space="preserve">Unique external code of the channel user defined in </w:t>
            </w:r>
            <w:r w:rsidR="007C479A" w:rsidRPr="00425C8F">
              <w:rPr>
                <w:lang w:val="en-IN"/>
              </w:rPr>
              <w:t>PreTUPS</w:t>
            </w:r>
            <w:r w:rsidRPr="00425C8F">
              <w:rPr>
                <w:lang w:val="en-IN"/>
              </w:rPr>
              <w:t>.</w:t>
            </w:r>
          </w:p>
          <w:p w:rsidR="00CD5C68" w:rsidRPr="00425C8F" w:rsidRDefault="00CD5C68" w:rsidP="00940B20">
            <w:pPr>
              <w:pStyle w:val="Tablecontent"/>
              <w:rPr>
                <w:b/>
                <w:bCs/>
                <w:lang w:val="en-IN"/>
              </w:rPr>
            </w:pPr>
            <w:r w:rsidRPr="00425C8F">
              <w:rPr>
                <w:b/>
                <w:bCs/>
                <w:lang w:val="en-IN"/>
              </w:rPr>
              <w:t xml:space="preserve">Between MSISDN, LOGINID and EXTCODE one of them must be present, </w:t>
            </w:r>
            <w:proofErr w:type="gramStart"/>
            <w:r w:rsidRPr="00425C8F">
              <w:rPr>
                <w:b/>
                <w:bCs/>
                <w:lang w:val="en-IN"/>
              </w:rPr>
              <w:t>either MSISDN</w:t>
            </w:r>
            <w:proofErr w:type="gramEnd"/>
            <w:r w:rsidRPr="00425C8F">
              <w:rPr>
                <w:b/>
                <w:bCs/>
                <w:lang w:val="en-IN"/>
              </w:rPr>
              <w:t>, LOGINID or EXTCODE. All of them can also be present in request</w:t>
            </w:r>
          </w:p>
        </w:tc>
        <w:tc>
          <w:tcPr>
            <w:tcW w:w="1620" w:type="dxa"/>
          </w:tcPr>
          <w:p w:rsidR="00CD5C68" w:rsidRPr="00425C8F" w:rsidRDefault="00CD5C68" w:rsidP="00940B20">
            <w:pPr>
              <w:pStyle w:val="Tablecontent"/>
              <w:rPr>
                <w:lang w:val="en-IN"/>
              </w:rPr>
            </w:pPr>
            <w:r w:rsidRPr="00425C8F">
              <w:rPr>
                <w:lang w:val="en-IN"/>
              </w:rPr>
              <w:t>123</w:t>
            </w:r>
          </w:p>
        </w:tc>
        <w:tc>
          <w:tcPr>
            <w:tcW w:w="1080" w:type="dxa"/>
          </w:tcPr>
          <w:p w:rsidR="00CD5C68" w:rsidRPr="00425C8F" w:rsidRDefault="00CD5C68" w:rsidP="00940B20">
            <w:pPr>
              <w:pStyle w:val="Tablecontent"/>
              <w:rPr>
                <w:lang w:val="en-IN"/>
              </w:rPr>
            </w:pPr>
            <w:r w:rsidRPr="00425C8F">
              <w:rPr>
                <w:lang w:val="en-IN"/>
              </w:rPr>
              <w:t>A (10)</w:t>
            </w:r>
          </w:p>
        </w:tc>
        <w:tc>
          <w:tcPr>
            <w:tcW w:w="1497" w:type="dxa"/>
          </w:tcPr>
          <w:p w:rsidR="00CD5C68" w:rsidRPr="00425C8F" w:rsidRDefault="00CD5C68" w:rsidP="00940B20">
            <w:pPr>
              <w:pStyle w:val="Tablecontent"/>
              <w:rPr>
                <w:lang w:val="en-IN"/>
              </w:rPr>
            </w:pPr>
            <w:r w:rsidRPr="00425C8F">
              <w:rPr>
                <w:lang w:val="en-IN"/>
              </w:rPr>
              <w:t>O</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EXTREFNUM</w:t>
            </w:r>
          </w:p>
        </w:tc>
        <w:tc>
          <w:tcPr>
            <w:tcW w:w="1620" w:type="dxa"/>
          </w:tcPr>
          <w:p w:rsidR="00CD5C68" w:rsidRPr="00425C8F" w:rsidRDefault="00CD5C68" w:rsidP="00940B20">
            <w:pPr>
              <w:pStyle w:val="Tablecontent"/>
              <w:rPr>
                <w:lang w:val="en-IN"/>
              </w:rPr>
            </w:pPr>
            <w:r w:rsidRPr="00425C8F">
              <w:rPr>
                <w:lang w:val="en-IN"/>
              </w:rPr>
              <w:t>External Reference number</w:t>
            </w:r>
          </w:p>
        </w:tc>
        <w:tc>
          <w:tcPr>
            <w:tcW w:w="1800" w:type="dxa"/>
          </w:tcPr>
          <w:p w:rsidR="00CD5C68" w:rsidRPr="00425C8F" w:rsidRDefault="00CD5C68" w:rsidP="00940B20">
            <w:pPr>
              <w:pStyle w:val="Tablecontent"/>
              <w:rPr>
                <w:lang w:val="en-IN"/>
              </w:rPr>
            </w:pPr>
            <w:r w:rsidRPr="00425C8F">
              <w:rPr>
                <w:lang w:val="en-IN"/>
              </w:rPr>
              <w:t>Unique Reference number in the external system.</w:t>
            </w:r>
          </w:p>
        </w:tc>
        <w:tc>
          <w:tcPr>
            <w:tcW w:w="1620" w:type="dxa"/>
          </w:tcPr>
          <w:p w:rsidR="00CD5C68" w:rsidRPr="00425C8F" w:rsidRDefault="00CD5C68" w:rsidP="00940B20">
            <w:pPr>
              <w:pStyle w:val="Tablecontent"/>
              <w:rPr>
                <w:lang w:val="en-IN"/>
              </w:rPr>
            </w:pPr>
            <w:r w:rsidRPr="00425C8F">
              <w:rPr>
                <w:lang w:val="en-IN"/>
              </w:rPr>
              <w:t>12345</w:t>
            </w:r>
          </w:p>
        </w:tc>
        <w:tc>
          <w:tcPr>
            <w:tcW w:w="1080" w:type="dxa"/>
          </w:tcPr>
          <w:p w:rsidR="00CD5C68" w:rsidRPr="00425C8F" w:rsidRDefault="00CD5C68" w:rsidP="00940B20">
            <w:pPr>
              <w:pStyle w:val="Tablecontent"/>
              <w:rPr>
                <w:lang w:val="en-IN"/>
              </w:rPr>
            </w:pPr>
            <w:r w:rsidRPr="00425C8F">
              <w:rPr>
                <w:lang w:val="en-IN"/>
              </w:rPr>
              <w:t>A (20)</w:t>
            </w:r>
          </w:p>
        </w:tc>
        <w:tc>
          <w:tcPr>
            <w:tcW w:w="1497" w:type="dxa"/>
          </w:tcPr>
          <w:p w:rsidR="00CD5C68" w:rsidRPr="00425C8F" w:rsidRDefault="00CD5C68" w:rsidP="00940B20">
            <w:pPr>
              <w:pStyle w:val="Tablecontent"/>
              <w:rPr>
                <w:lang w:val="en-IN"/>
              </w:rPr>
            </w:pPr>
            <w:r w:rsidRPr="00425C8F">
              <w:rPr>
                <w:lang w:val="en-IN"/>
              </w:rPr>
              <w:t>O</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TXNID</w:t>
            </w:r>
          </w:p>
        </w:tc>
        <w:tc>
          <w:tcPr>
            <w:tcW w:w="1620" w:type="dxa"/>
          </w:tcPr>
          <w:p w:rsidR="00CD5C68" w:rsidRPr="00425C8F" w:rsidRDefault="00CD5C68" w:rsidP="00940B20">
            <w:pPr>
              <w:pStyle w:val="Tablecontent"/>
              <w:rPr>
                <w:lang w:val="en-IN"/>
              </w:rPr>
            </w:pPr>
            <w:r w:rsidRPr="00425C8F">
              <w:rPr>
                <w:lang w:val="en-IN"/>
              </w:rPr>
              <w:t>&lt;Transaction ID&gt;</w:t>
            </w:r>
          </w:p>
        </w:tc>
        <w:tc>
          <w:tcPr>
            <w:tcW w:w="1800" w:type="dxa"/>
          </w:tcPr>
          <w:p w:rsidR="00CD5C68" w:rsidRPr="00425C8F" w:rsidRDefault="007C479A" w:rsidP="00940B20">
            <w:pPr>
              <w:pStyle w:val="Tablecontent"/>
              <w:rPr>
                <w:lang w:val="en-IN"/>
              </w:rPr>
            </w:pPr>
            <w:r w:rsidRPr="00425C8F">
              <w:rPr>
                <w:lang w:val="en-IN"/>
              </w:rPr>
              <w:t>PreTUPS</w:t>
            </w:r>
            <w:r w:rsidR="00CD5C68" w:rsidRPr="00425C8F">
              <w:rPr>
                <w:lang w:val="en-IN"/>
              </w:rPr>
              <w:t xml:space="preserve"> Transaction ID for the Customer Recharge Transaction</w:t>
            </w:r>
          </w:p>
        </w:tc>
        <w:tc>
          <w:tcPr>
            <w:tcW w:w="1620" w:type="dxa"/>
          </w:tcPr>
          <w:p w:rsidR="00CD5C68" w:rsidRPr="00425C8F" w:rsidRDefault="00CD5C68" w:rsidP="00940B20">
            <w:pPr>
              <w:pStyle w:val="Tablecontent"/>
              <w:rPr>
                <w:lang w:val="en-IN"/>
              </w:rPr>
            </w:pPr>
            <w:r w:rsidRPr="00425C8F">
              <w:rPr>
                <w:lang w:val="en-IN"/>
              </w:rPr>
              <w:t>DL/05/000000015</w:t>
            </w:r>
          </w:p>
        </w:tc>
        <w:tc>
          <w:tcPr>
            <w:tcW w:w="1080" w:type="dxa"/>
          </w:tcPr>
          <w:p w:rsidR="00CD5C68" w:rsidRPr="00425C8F" w:rsidRDefault="00CD5C68" w:rsidP="00940B20">
            <w:pPr>
              <w:pStyle w:val="Tablecontent"/>
              <w:rPr>
                <w:lang w:val="en-IN"/>
              </w:rPr>
            </w:pPr>
            <w:r w:rsidRPr="00425C8F">
              <w:rPr>
                <w:lang w:val="en-IN"/>
              </w:rPr>
              <w:t>20</w:t>
            </w:r>
          </w:p>
        </w:tc>
        <w:tc>
          <w:tcPr>
            <w:tcW w:w="1497"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1223"/>
        </w:trPr>
        <w:tc>
          <w:tcPr>
            <w:tcW w:w="1620" w:type="dxa"/>
          </w:tcPr>
          <w:p w:rsidR="00CD5C68" w:rsidRPr="00425C8F" w:rsidRDefault="00CD5C68" w:rsidP="00940B20">
            <w:pPr>
              <w:pStyle w:val="Tablecontent"/>
              <w:rPr>
                <w:lang w:val="en-IN"/>
              </w:rPr>
            </w:pPr>
            <w:r w:rsidRPr="00425C8F">
              <w:rPr>
                <w:lang w:val="en-IN"/>
              </w:rPr>
              <w:t>LANGUAGE1</w:t>
            </w:r>
          </w:p>
        </w:tc>
        <w:tc>
          <w:tcPr>
            <w:tcW w:w="1620" w:type="dxa"/>
          </w:tcPr>
          <w:p w:rsidR="00CD5C68" w:rsidRPr="00425C8F" w:rsidRDefault="00CD5C68" w:rsidP="00940B20">
            <w:pPr>
              <w:pStyle w:val="Tablecontent"/>
              <w:rPr>
                <w:lang w:val="en-IN"/>
              </w:rPr>
            </w:pPr>
            <w:r w:rsidRPr="00425C8F">
              <w:rPr>
                <w:lang w:val="en-IN"/>
              </w:rPr>
              <w:t>&lt;Retailer Language&gt;</w:t>
            </w:r>
          </w:p>
        </w:tc>
        <w:tc>
          <w:tcPr>
            <w:tcW w:w="1800" w:type="dxa"/>
          </w:tcPr>
          <w:p w:rsidR="00CD5C68" w:rsidRPr="00425C8F" w:rsidRDefault="00CD5C68" w:rsidP="00940B20">
            <w:pPr>
              <w:pStyle w:val="Tablecontent"/>
              <w:rPr>
                <w:lang w:val="en-IN"/>
              </w:rPr>
            </w:pPr>
            <w:r w:rsidRPr="00425C8F">
              <w:rPr>
                <w:lang w:val="en-IN"/>
              </w:rPr>
              <w:t xml:space="preserve">Numeric only, Retailer Language Code This code must be defined in </w:t>
            </w:r>
            <w:r w:rsidR="007C479A" w:rsidRPr="00425C8F">
              <w:rPr>
                <w:lang w:val="en-IN"/>
              </w:rPr>
              <w:t>PreTUPS</w:t>
            </w:r>
            <w:r w:rsidRPr="00425C8F">
              <w:rPr>
                <w:lang w:val="en-IN"/>
              </w:rPr>
              <w:t xml:space="preserve"> system.</w:t>
            </w:r>
          </w:p>
        </w:tc>
        <w:tc>
          <w:tcPr>
            <w:tcW w:w="1620" w:type="dxa"/>
          </w:tcPr>
          <w:p w:rsidR="00CD5C68" w:rsidRPr="00425C8F" w:rsidRDefault="00CD5C68" w:rsidP="00940B20">
            <w:pPr>
              <w:pStyle w:val="Tablecontent"/>
              <w:rPr>
                <w:lang w:val="en-IN"/>
              </w:rPr>
            </w:pPr>
            <w:r w:rsidRPr="00425C8F">
              <w:rPr>
                <w:lang w:val="en-IN"/>
              </w:rPr>
              <w:t>0</w:t>
            </w:r>
          </w:p>
        </w:tc>
        <w:tc>
          <w:tcPr>
            <w:tcW w:w="1080" w:type="dxa"/>
          </w:tcPr>
          <w:p w:rsidR="00CD5C68" w:rsidRPr="00425C8F" w:rsidRDefault="00CD5C68" w:rsidP="00940B20">
            <w:pPr>
              <w:pStyle w:val="Tablecontent"/>
              <w:rPr>
                <w:lang w:val="en-IN"/>
              </w:rPr>
            </w:pPr>
            <w:r w:rsidRPr="00425C8F">
              <w:rPr>
                <w:lang w:val="en-IN"/>
              </w:rPr>
              <w:t>1</w:t>
            </w:r>
          </w:p>
        </w:tc>
        <w:tc>
          <w:tcPr>
            <w:tcW w:w="1497" w:type="dxa"/>
          </w:tcPr>
          <w:p w:rsidR="00CD5C68" w:rsidRPr="00425C8F" w:rsidRDefault="00CD5C68" w:rsidP="00940B20">
            <w:pPr>
              <w:pStyle w:val="Tablecontent"/>
              <w:rPr>
                <w:lang w:val="en-IN"/>
              </w:rPr>
            </w:pPr>
            <w:r w:rsidRPr="00425C8F">
              <w:rPr>
                <w:lang w:val="en-IN"/>
              </w:rPr>
              <w:t>O (Tag is mandatory)</w:t>
            </w:r>
          </w:p>
        </w:tc>
      </w:tr>
    </w:tbl>
    <w:p w:rsidR="00CD5C68" w:rsidRPr="00425C8F" w:rsidRDefault="00CD5C68" w:rsidP="001E6309">
      <w:pPr>
        <w:pStyle w:val="Heading"/>
        <w:rPr>
          <w:color w:val="auto"/>
        </w:rPr>
      </w:pPr>
      <w:r w:rsidRPr="00425C8F">
        <w:rPr>
          <w:color w:val="auto"/>
        </w:rPr>
        <w:t>Response</w:t>
      </w:r>
    </w:p>
    <w:p w:rsidR="00CD5C68" w:rsidRPr="00425C8F" w:rsidRDefault="007C479A" w:rsidP="00CD5C68">
      <w:pPr>
        <w:pStyle w:val="BodyText2"/>
        <w:rPr>
          <w:lang w:val="en-IN"/>
        </w:rPr>
      </w:pPr>
      <w:r w:rsidRPr="00425C8F">
        <w:rPr>
          <w:lang w:val="en-IN"/>
        </w:rPr>
        <w:t>PreTUPS</w:t>
      </w:r>
      <w:r w:rsidR="00CD5C68" w:rsidRPr="00425C8F">
        <w:rPr>
          <w:lang w:val="en-IN"/>
        </w:rPr>
        <w:t xml:space="preserve"> will send the following response (acknowledgement) to External Interface for recharge status request.</w:t>
      </w:r>
    </w:p>
    <w:p w:rsidR="00CD5C68" w:rsidRPr="00425C8F" w:rsidRDefault="00CD5C68" w:rsidP="00CD5C68">
      <w:pPr>
        <w:pStyle w:val="BodyText2"/>
        <w:rPr>
          <w:lang w:val="en-IN"/>
        </w:rPr>
      </w:pP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 xml:space="preserve">If there </w:t>
      </w:r>
      <w:proofErr w:type="gramStart"/>
      <w:r w:rsidRPr="00425C8F">
        <w:rPr>
          <w:color w:val="auto"/>
          <w:lang w:val="en-IN"/>
        </w:rPr>
        <w:t>are</w:t>
      </w:r>
      <w:proofErr w:type="gramEnd"/>
      <w:r w:rsidRPr="00425C8F">
        <w:rPr>
          <w:color w:val="auto"/>
          <w:lang w:val="en-IN"/>
        </w:rPr>
        <w:t xml:space="preserve"> more than one service available in C2S transfer then other values for TYPE tag will be provided.</w:t>
      </w:r>
    </w:p>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XML format</w:t>
      </w:r>
    </w:p>
    <w:p w:rsidR="00CD5C68" w:rsidRPr="00425C8F" w:rsidRDefault="00CD5C68" w:rsidP="00390AD2">
      <w:pPr>
        <w:pStyle w:val="Code"/>
        <w:ind w:left="0"/>
        <w:rPr>
          <w:lang w:val="en-IN"/>
        </w:rPr>
      </w:pPr>
      <w:proofErr w:type="gramStart"/>
      <w:r w:rsidRPr="00425C8F">
        <w:rPr>
          <w:lang w:val="en-IN"/>
        </w:rPr>
        <w:t>&lt;?xml</w:t>
      </w:r>
      <w:proofErr w:type="gramEnd"/>
      <w:r w:rsidRPr="00425C8F">
        <w:rPr>
          <w:lang w:val="en-IN"/>
        </w:rPr>
        <w:t xml:space="preserve"> version="1.0"?&gt;</w:t>
      </w:r>
    </w:p>
    <w:p w:rsidR="00CD5C68" w:rsidRPr="00425C8F" w:rsidRDefault="00CD5C68" w:rsidP="00390AD2">
      <w:pPr>
        <w:pStyle w:val="Code"/>
        <w:ind w:left="0"/>
        <w:rPr>
          <w:lang w:val="en-IN"/>
        </w:rPr>
      </w:pPr>
      <w:proofErr w:type="gramStart"/>
      <w:r w:rsidRPr="00425C8F">
        <w:rPr>
          <w:lang w:val="en-IN"/>
        </w:rPr>
        <w:t>&lt;!DOCTYPE</w:t>
      </w:r>
      <w:proofErr w:type="gramEnd"/>
      <w:r w:rsidRPr="00425C8F">
        <w:rPr>
          <w:lang w:val="en-IN"/>
        </w:rPr>
        <w:t xml:space="preserve"> COMMAND PUBLIC "-//Ocam//DTD XML Command 1.0//EN" "xml/command.dtd"&gt;</w:t>
      </w:r>
    </w:p>
    <w:p w:rsidR="00CD5C68" w:rsidRPr="00425C8F" w:rsidRDefault="00CD5C68" w:rsidP="00390AD2">
      <w:pPr>
        <w:pStyle w:val="Code"/>
        <w:ind w:left="0"/>
        <w:rPr>
          <w:lang w:val="en-IN"/>
        </w:rPr>
      </w:pPr>
      <w:r w:rsidRPr="00425C8F">
        <w:rPr>
          <w:lang w:val="en-IN"/>
        </w:rPr>
        <w:t xml:space="preserve">&lt;COMMAND&gt; </w:t>
      </w:r>
    </w:p>
    <w:p w:rsidR="00CD5C68" w:rsidRPr="00425C8F" w:rsidRDefault="00CD5C68" w:rsidP="00390AD2">
      <w:pPr>
        <w:pStyle w:val="Code"/>
        <w:ind w:left="720"/>
        <w:rPr>
          <w:lang w:val="en-IN"/>
        </w:rPr>
      </w:pPr>
      <w:r w:rsidRPr="00425C8F">
        <w:rPr>
          <w:lang w:val="en-IN"/>
        </w:rPr>
        <w:t xml:space="preserve">&lt;TYPE&gt;EXRCSTATRESP&lt;/TYPE&gt;    </w:t>
      </w:r>
      <w:r w:rsidRPr="00425C8F">
        <w:rPr>
          <w:lang w:val="en-IN"/>
        </w:rPr>
        <w:tab/>
      </w:r>
      <w:r w:rsidRPr="00425C8F">
        <w:rPr>
          <w:lang w:val="en-IN"/>
        </w:rPr>
        <w:tab/>
      </w:r>
    </w:p>
    <w:p w:rsidR="00CD5C68" w:rsidRPr="00425C8F" w:rsidRDefault="00CD5C68" w:rsidP="00390AD2">
      <w:pPr>
        <w:pStyle w:val="Code"/>
        <w:ind w:left="720"/>
        <w:rPr>
          <w:lang w:val="en-IN"/>
        </w:rPr>
      </w:pPr>
      <w:r w:rsidRPr="00425C8F">
        <w:rPr>
          <w:lang w:val="en-IN"/>
        </w:rPr>
        <w:t>&lt;TXNSTATUS&gt;</w:t>
      </w:r>
      <w:r w:rsidRPr="00425C8F">
        <w:rPr>
          <w:i/>
          <w:iCs/>
          <w:lang w:val="en-IN"/>
        </w:rPr>
        <w:t>&lt;Transaction Status&gt;</w:t>
      </w:r>
      <w:r w:rsidR="008E6E5F">
        <w:rPr>
          <w:lang w:val="en-IN"/>
        </w:rPr>
        <w:t>&lt;/TXNSTATUS</w:t>
      </w:r>
      <w:r w:rsidRPr="00425C8F">
        <w:rPr>
          <w:lang w:val="en-IN"/>
        </w:rPr>
        <w:t>&gt;</w:t>
      </w:r>
    </w:p>
    <w:p w:rsidR="00CD5C68" w:rsidRPr="00425C8F" w:rsidRDefault="00CD5C68" w:rsidP="00390AD2">
      <w:pPr>
        <w:pStyle w:val="Code"/>
        <w:ind w:left="720"/>
        <w:rPr>
          <w:lang w:val="en-IN"/>
        </w:rPr>
      </w:pPr>
      <w:r w:rsidRPr="00425C8F">
        <w:rPr>
          <w:lang w:val="en-IN"/>
        </w:rPr>
        <w:t>&lt;DATE&gt;&lt;Date and time&gt;&lt;/DATE&gt;</w:t>
      </w:r>
    </w:p>
    <w:p w:rsidR="00CD5C68" w:rsidRPr="00425C8F" w:rsidRDefault="00CD5C68" w:rsidP="00390AD2">
      <w:pPr>
        <w:pStyle w:val="Code"/>
        <w:ind w:left="720"/>
        <w:rPr>
          <w:lang w:val="en-IN"/>
        </w:rPr>
      </w:pPr>
      <w:r w:rsidRPr="00425C8F">
        <w:rPr>
          <w:lang w:val="en-IN"/>
        </w:rPr>
        <w:t>&lt;EXTREFNUM&gt;&lt;Unique Reference number in the external system&gt;&lt;/ EXTREFNUM&gt;</w:t>
      </w:r>
    </w:p>
    <w:p w:rsidR="00CD5C68" w:rsidRPr="00425C8F" w:rsidRDefault="00CD5C68" w:rsidP="00390AD2">
      <w:pPr>
        <w:pStyle w:val="Code"/>
        <w:ind w:left="720"/>
        <w:rPr>
          <w:lang w:val="en-IN"/>
        </w:rPr>
      </w:pPr>
      <w:r w:rsidRPr="00425C8F">
        <w:rPr>
          <w:lang w:val="en-IN"/>
        </w:rPr>
        <w:t>&lt;TXNID&gt;</w:t>
      </w:r>
      <w:r w:rsidRPr="00425C8F">
        <w:rPr>
          <w:i/>
          <w:iCs/>
          <w:lang w:val="en-IN"/>
        </w:rPr>
        <w:t>&lt;</w:t>
      </w:r>
      <w:r w:rsidR="007C479A" w:rsidRPr="00425C8F">
        <w:rPr>
          <w:i/>
          <w:iCs/>
          <w:lang w:val="en-IN"/>
        </w:rPr>
        <w:t>PreTUPS</w:t>
      </w:r>
      <w:r w:rsidRPr="00425C8F">
        <w:rPr>
          <w:i/>
          <w:iCs/>
          <w:lang w:val="en-IN"/>
        </w:rPr>
        <w:t xml:space="preserve"> Transaction ID&gt;</w:t>
      </w:r>
      <w:r w:rsidRPr="00425C8F">
        <w:rPr>
          <w:lang w:val="en-IN"/>
        </w:rPr>
        <w:t>&lt;/TXNID&gt;</w:t>
      </w:r>
    </w:p>
    <w:p w:rsidR="00CD5C68" w:rsidRPr="00425C8F" w:rsidRDefault="00CD5C68" w:rsidP="00390AD2">
      <w:pPr>
        <w:pStyle w:val="Code"/>
        <w:ind w:left="720"/>
        <w:rPr>
          <w:lang w:val="en-IN"/>
        </w:rPr>
      </w:pPr>
      <w:r w:rsidRPr="00425C8F">
        <w:rPr>
          <w:lang w:val="en-IN"/>
        </w:rPr>
        <w:t>&lt;REQSTATUS&gt;&lt;Request Status&gt;&lt;/REQSTATUS&gt;</w:t>
      </w:r>
    </w:p>
    <w:p w:rsidR="00CD5C68" w:rsidRPr="00425C8F" w:rsidRDefault="00CD5C68" w:rsidP="00390AD2">
      <w:pPr>
        <w:pStyle w:val="Code"/>
        <w:ind w:left="720"/>
        <w:rPr>
          <w:lang w:val="en-IN"/>
        </w:rPr>
      </w:pPr>
      <w:r w:rsidRPr="00425C8F">
        <w:rPr>
          <w:lang w:val="en-IN"/>
        </w:rPr>
        <w:t>&lt;MESSAGE&gt;&lt;Message&gt;&lt;/MESSAGE&gt;</w:t>
      </w:r>
    </w:p>
    <w:p w:rsidR="00CD5C68" w:rsidRPr="00425C8F" w:rsidRDefault="00CD5C68" w:rsidP="00390AD2">
      <w:pPr>
        <w:pStyle w:val="Code"/>
        <w:ind w:left="0"/>
        <w:rPr>
          <w:lang w:val="en-IN"/>
        </w:rPr>
      </w:pPr>
      <w:r w:rsidRPr="00425C8F">
        <w:rPr>
          <w:lang w:val="en-IN"/>
        </w:rPr>
        <w:t>&lt;/COMMAND&gt;</w:t>
      </w:r>
    </w:p>
    <w:p w:rsidR="00CD5C68" w:rsidRPr="00425C8F" w:rsidRDefault="00CD5C68" w:rsidP="001E6309">
      <w:pPr>
        <w:pStyle w:val="Heading"/>
        <w:rPr>
          <w:color w:val="auto"/>
        </w:rPr>
      </w:pPr>
      <w:r w:rsidRPr="00425C8F">
        <w:rPr>
          <w:color w:val="auto"/>
        </w:rPr>
        <w:t>Field Details</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0"/>
        <w:gridCol w:w="1980"/>
        <w:gridCol w:w="1620"/>
        <w:gridCol w:w="720"/>
        <w:gridCol w:w="1620"/>
      </w:tblGrid>
      <w:tr w:rsidR="00CD5C68" w:rsidRPr="00425C8F" w:rsidTr="00390AD2">
        <w:trPr>
          <w:trHeight w:val="277"/>
          <w:tblHeader/>
        </w:trPr>
        <w:tc>
          <w:tcPr>
            <w:tcW w:w="180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800" w:type="dxa"/>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1980" w:type="dxa"/>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620" w:type="dxa"/>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720" w:type="dxa"/>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620" w:type="dxa"/>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cantSplit/>
          <w:trHeight w:val="277"/>
        </w:trPr>
        <w:tc>
          <w:tcPr>
            <w:tcW w:w="9540" w:type="dxa"/>
            <w:gridSpan w:val="6"/>
          </w:tcPr>
          <w:p w:rsidR="00CD5C68" w:rsidRPr="00425C8F" w:rsidRDefault="00CD5C68" w:rsidP="00940B20">
            <w:pPr>
              <w:pStyle w:val="Tablecontent"/>
              <w:rPr>
                <w:b/>
                <w:bCs/>
                <w:lang w:val="en-IN"/>
              </w:rPr>
            </w:pPr>
            <w:r w:rsidRPr="00425C8F">
              <w:rPr>
                <w:b/>
                <w:bCs/>
                <w:lang w:val="en-IN"/>
              </w:rPr>
              <w:t>Common TAGS</w:t>
            </w:r>
          </w:p>
        </w:tc>
      </w:tr>
      <w:tr w:rsidR="00CD5C68" w:rsidRPr="00425C8F" w:rsidTr="00940B20">
        <w:trPr>
          <w:trHeight w:val="277"/>
        </w:trPr>
        <w:tc>
          <w:tcPr>
            <w:tcW w:w="1800" w:type="dxa"/>
          </w:tcPr>
          <w:p w:rsidR="00CD5C68" w:rsidRPr="00425C8F" w:rsidRDefault="00CD5C68" w:rsidP="00940B20">
            <w:pPr>
              <w:pStyle w:val="Tablecontent"/>
              <w:rPr>
                <w:lang w:val="en-IN"/>
              </w:rPr>
            </w:pPr>
            <w:r w:rsidRPr="00425C8F">
              <w:rPr>
                <w:lang w:val="en-IN"/>
              </w:rPr>
              <w:t>TYPE</w:t>
            </w:r>
          </w:p>
        </w:tc>
        <w:tc>
          <w:tcPr>
            <w:tcW w:w="1800" w:type="dxa"/>
          </w:tcPr>
          <w:p w:rsidR="00CD5C68" w:rsidRPr="00425C8F" w:rsidRDefault="00CD5C68" w:rsidP="00940B20">
            <w:pPr>
              <w:pStyle w:val="Tablecontent"/>
              <w:rPr>
                <w:lang w:val="en-IN"/>
              </w:rPr>
            </w:pPr>
            <w:r w:rsidRPr="00425C8F">
              <w:rPr>
                <w:lang w:val="en-IN"/>
              </w:rPr>
              <w:t>Response type</w:t>
            </w:r>
          </w:p>
        </w:tc>
        <w:tc>
          <w:tcPr>
            <w:tcW w:w="1980" w:type="dxa"/>
          </w:tcPr>
          <w:p w:rsidR="00CD5C68" w:rsidRPr="00425C8F" w:rsidRDefault="00CD5C68" w:rsidP="00940B20">
            <w:pPr>
              <w:pStyle w:val="Tablecontent"/>
              <w:rPr>
                <w:lang w:val="en-IN"/>
              </w:rPr>
            </w:pPr>
            <w:r w:rsidRPr="00425C8F">
              <w:rPr>
                <w:lang w:val="en-IN"/>
              </w:rPr>
              <w:t>Response Type</w:t>
            </w:r>
          </w:p>
        </w:tc>
        <w:tc>
          <w:tcPr>
            <w:tcW w:w="1620" w:type="dxa"/>
          </w:tcPr>
          <w:p w:rsidR="00CD5C68" w:rsidRPr="00425C8F" w:rsidRDefault="00CD5C68" w:rsidP="00940B20">
            <w:pPr>
              <w:pStyle w:val="Tablecontent"/>
              <w:rPr>
                <w:lang w:val="en-IN"/>
              </w:rPr>
            </w:pPr>
            <w:r w:rsidRPr="00425C8F">
              <w:rPr>
                <w:lang w:val="en-IN"/>
              </w:rPr>
              <w:t>EXRCSTATRESP</w:t>
            </w:r>
          </w:p>
        </w:tc>
        <w:tc>
          <w:tcPr>
            <w:tcW w:w="720" w:type="dxa"/>
          </w:tcPr>
          <w:p w:rsidR="00CD5C68" w:rsidRPr="00425C8F" w:rsidRDefault="00CD5C68" w:rsidP="00940B20">
            <w:pPr>
              <w:pStyle w:val="Tablecontent"/>
              <w:rPr>
                <w:lang w:val="en-IN"/>
              </w:rPr>
            </w:pPr>
            <w:r w:rsidRPr="00425C8F">
              <w:rPr>
                <w:lang w:val="en-IN"/>
              </w:rPr>
              <w:t>A (20)</w:t>
            </w:r>
          </w:p>
        </w:tc>
        <w:tc>
          <w:tcPr>
            <w:tcW w:w="162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tcPr>
          <w:p w:rsidR="00CD5C68" w:rsidRPr="00425C8F" w:rsidRDefault="00CD5C68" w:rsidP="00940B20">
            <w:pPr>
              <w:pStyle w:val="Tablecontent"/>
              <w:rPr>
                <w:lang w:val="en-IN"/>
              </w:rPr>
            </w:pPr>
            <w:r w:rsidRPr="00425C8F">
              <w:rPr>
                <w:lang w:val="en-IN"/>
              </w:rPr>
              <w:t>TXNSTATUS</w:t>
            </w:r>
          </w:p>
        </w:tc>
        <w:tc>
          <w:tcPr>
            <w:tcW w:w="1800" w:type="dxa"/>
          </w:tcPr>
          <w:p w:rsidR="00CD5C68" w:rsidRPr="00425C8F" w:rsidRDefault="00CD5C68" w:rsidP="00940B20">
            <w:pPr>
              <w:pStyle w:val="Tablecontent"/>
              <w:rPr>
                <w:lang w:val="en-IN"/>
              </w:rPr>
            </w:pPr>
            <w:r w:rsidRPr="00425C8F">
              <w:rPr>
                <w:lang w:val="en-IN"/>
              </w:rPr>
              <w:t>Transaction Status</w:t>
            </w:r>
          </w:p>
        </w:tc>
        <w:tc>
          <w:tcPr>
            <w:tcW w:w="1980" w:type="dxa"/>
          </w:tcPr>
          <w:p w:rsidR="00CD5C68" w:rsidRPr="00425C8F" w:rsidRDefault="00CD5C68" w:rsidP="00940B20">
            <w:pPr>
              <w:pStyle w:val="Tablecontent"/>
              <w:rPr>
                <w:lang w:val="en-IN"/>
              </w:rPr>
            </w:pPr>
            <w:r w:rsidRPr="00425C8F">
              <w:rPr>
                <w:lang w:val="en-IN"/>
              </w:rPr>
              <w:t>Status of the request</w:t>
            </w:r>
          </w:p>
          <w:p w:rsidR="00CD5C68" w:rsidRPr="00425C8F" w:rsidRDefault="00CD5C68" w:rsidP="00940B20">
            <w:pPr>
              <w:pStyle w:val="TableListBullet1"/>
              <w:jc w:val="left"/>
              <w:rPr>
                <w:lang w:val="en-IN"/>
              </w:rPr>
            </w:pPr>
            <w:r w:rsidRPr="00425C8F">
              <w:rPr>
                <w:lang w:val="en-IN"/>
              </w:rPr>
              <w:t xml:space="preserve">Transaction Status= 200 means Success, </w:t>
            </w:r>
          </w:p>
          <w:p w:rsidR="00CD5C68" w:rsidRPr="00425C8F" w:rsidRDefault="00CD5C68" w:rsidP="00940B20">
            <w:pPr>
              <w:pStyle w:val="TableListBullet1"/>
              <w:jc w:val="left"/>
              <w:rPr>
                <w:lang w:val="en-IN"/>
              </w:rPr>
            </w:pPr>
            <w:r w:rsidRPr="00425C8F">
              <w:rPr>
                <w:lang w:val="en-IN"/>
              </w:rPr>
              <w:t xml:space="preserve">Transaction Status Other than 200 means failed </w:t>
            </w:r>
          </w:p>
        </w:tc>
        <w:tc>
          <w:tcPr>
            <w:tcW w:w="1620" w:type="dxa"/>
          </w:tcPr>
          <w:p w:rsidR="00CD5C68" w:rsidRPr="00425C8F" w:rsidRDefault="00CD5C68" w:rsidP="00940B20">
            <w:pPr>
              <w:pStyle w:val="Tablecontent"/>
              <w:rPr>
                <w:lang w:val="en-IN"/>
              </w:rPr>
            </w:pPr>
            <w:r w:rsidRPr="00425C8F">
              <w:rPr>
                <w:lang w:val="en-IN"/>
              </w:rPr>
              <w:t>200</w:t>
            </w:r>
          </w:p>
        </w:tc>
        <w:tc>
          <w:tcPr>
            <w:tcW w:w="720" w:type="dxa"/>
          </w:tcPr>
          <w:p w:rsidR="00CD5C68" w:rsidRPr="00425C8F" w:rsidRDefault="00CD5C68" w:rsidP="00940B20">
            <w:pPr>
              <w:pStyle w:val="Tablecontent"/>
              <w:rPr>
                <w:lang w:val="en-IN"/>
              </w:rPr>
            </w:pPr>
            <w:r w:rsidRPr="00425C8F">
              <w:rPr>
                <w:lang w:val="en-IN"/>
              </w:rPr>
              <w:t>N (10)</w:t>
            </w:r>
          </w:p>
        </w:tc>
        <w:tc>
          <w:tcPr>
            <w:tcW w:w="162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tcPr>
          <w:p w:rsidR="00CD5C68" w:rsidRPr="00425C8F" w:rsidRDefault="00CD5C68" w:rsidP="00940B20">
            <w:pPr>
              <w:pStyle w:val="Tablecontent"/>
              <w:rPr>
                <w:lang w:val="en-IN"/>
              </w:rPr>
            </w:pPr>
            <w:r w:rsidRPr="00425C8F">
              <w:rPr>
                <w:lang w:val="en-IN"/>
              </w:rPr>
              <w:t>DATE</w:t>
            </w:r>
          </w:p>
        </w:tc>
        <w:tc>
          <w:tcPr>
            <w:tcW w:w="1800" w:type="dxa"/>
          </w:tcPr>
          <w:p w:rsidR="00CD5C68" w:rsidRPr="00425C8F" w:rsidRDefault="00CD5C68" w:rsidP="00940B20">
            <w:pPr>
              <w:pStyle w:val="Tablecontent"/>
              <w:rPr>
                <w:lang w:val="en-IN"/>
              </w:rPr>
            </w:pPr>
            <w:r w:rsidRPr="00425C8F">
              <w:rPr>
                <w:lang w:val="en-IN"/>
              </w:rPr>
              <w:t>Date and time</w:t>
            </w:r>
          </w:p>
        </w:tc>
        <w:tc>
          <w:tcPr>
            <w:tcW w:w="1980" w:type="dxa"/>
          </w:tcPr>
          <w:p w:rsidR="00CD5C68" w:rsidRPr="00425C8F" w:rsidRDefault="00CD5C68" w:rsidP="00940B20">
            <w:pPr>
              <w:pStyle w:val="Tablecontent"/>
              <w:rPr>
                <w:lang w:val="en-IN"/>
              </w:rPr>
            </w:pPr>
            <w:r w:rsidRPr="00425C8F">
              <w:rPr>
                <w:lang w:val="en-IN"/>
              </w:rPr>
              <w:t xml:space="preserve">Date and time on which response was sent by </w:t>
            </w:r>
            <w:r w:rsidR="007C479A" w:rsidRPr="00425C8F">
              <w:rPr>
                <w:lang w:val="en-IN"/>
              </w:rPr>
              <w:t>PreTUPS</w:t>
            </w:r>
            <w:r w:rsidRPr="00425C8F">
              <w:rPr>
                <w:lang w:val="en-IN"/>
              </w:rPr>
              <w:t>. HH are in 24 Hour format</w:t>
            </w:r>
          </w:p>
        </w:tc>
        <w:tc>
          <w:tcPr>
            <w:tcW w:w="1620" w:type="dxa"/>
          </w:tcPr>
          <w:p w:rsidR="00CD5C68" w:rsidRPr="00425C8F" w:rsidRDefault="00CD5C68" w:rsidP="00940B20">
            <w:pPr>
              <w:pStyle w:val="Tablecontent"/>
              <w:rPr>
                <w:lang w:val="en-IN"/>
              </w:rPr>
            </w:pPr>
            <w:r w:rsidRPr="00425C8F">
              <w:rPr>
                <w:lang w:val="en-IN"/>
              </w:rPr>
              <w:t>DD-MM-YYYY HH:MM:SS</w:t>
            </w:r>
          </w:p>
        </w:tc>
        <w:tc>
          <w:tcPr>
            <w:tcW w:w="720" w:type="dxa"/>
          </w:tcPr>
          <w:p w:rsidR="00CD5C68" w:rsidRPr="00425C8F" w:rsidRDefault="00CD5C68" w:rsidP="00940B20">
            <w:pPr>
              <w:pStyle w:val="Tablecontent"/>
              <w:rPr>
                <w:lang w:val="en-IN"/>
              </w:rPr>
            </w:pPr>
            <w:r w:rsidRPr="00425C8F">
              <w:rPr>
                <w:lang w:val="en-IN"/>
              </w:rPr>
              <w:t>D (20)</w:t>
            </w:r>
          </w:p>
        </w:tc>
        <w:tc>
          <w:tcPr>
            <w:tcW w:w="162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tcPr>
          <w:p w:rsidR="00CD5C68" w:rsidRPr="00425C8F" w:rsidRDefault="00CD5C68" w:rsidP="00940B20">
            <w:pPr>
              <w:pStyle w:val="Tablecontent"/>
              <w:rPr>
                <w:lang w:val="en-IN"/>
              </w:rPr>
            </w:pPr>
            <w:r w:rsidRPr="00425C8F">
              <w:rPr>
                <w:lang w:val="en-IN"/>
              </w:rPr>
              <w:t>EXTREFNUM</w:t>
            </w:r>
          </w:p>
        </w:tc>
        <w:tc>
          <w:tcPr>
            <w:tcW w:w="1800" w:type="dxa"/>
          </w:tcPr>
          <w:p w:rsidR="00CD5C68" w:rsidRPr="00425C8F" w:rsidRDefault="00CD5C68" w:rsidP="00940B20">
            <w:pPr>
              <w:pStyle w:val="Tablecontent"/>
              <w:rPr>
                <w:lang w:val="en-IN"/>
              </w:rPr>
            </w:pPr>
            <w:r w:rsidRPr="00425C8F">
              <w:rPr>
                <w:lang w:val="en-IN"/>
              </w:rPr>
              <w:t>External Reference number</w:t>
            </w:r>
          </w:p>
        </w:tc>
        <w:tc>
          <w:tcPr>
            <w:tcW w:w="1980" w:type="dxa"/>
          </w:tcPr>
          <w:p w:rsidR="00CD5C68" w:rsidRPr="00425C8F" w:rsidRDefault="00CD5C68" w:rsidP="00940B20">
            <w:pPr>
              <w:pStyle w:val="Tablecontent"/>
              <w:rPr>
                <w:lang w:val="en-IN"/>
              </w:rPr>
            </w:pPr>
            <w:r w:rsidRPr="00425C8F">
              <w:rPr>
                <w:lang w:val="en-IN"/>
              </w:rPr>
              <w:t>Reference number that was passed by the external system</w:t>
            </w:r>
          </w:p>
        </w:tc>
        <w:tc>
          <w:tcPr>
            <w:tcW w:w="1620" w:type="dxa"/>
          </w:tcPr>
          <w:p w:rsidR="00CD5C68" w:rsidRPr="00425C8F" w:rsidRDefault="00CD5C68" w:rsidP="00940B20">
            <w:pPr>
              <w:pStyle w:val="Tablecontent"/>
              <w:rPr>
                <w:lang w:val="en-IN"/>
              </w:rPr>
            </w:pPr>
            <w:r w:rsidRPr="00425C8F">
              <w:rPr>
                <w:lang w:val="en-IN"/>
              </w:rPr>
              <w:t>12345</w:t>
            </w:r>
          </w:p>
        </w:tc>
        <w:tc>
          <w:tcPr>
            <w:tcW w:w="720" w:type="dxa"/>
          </w:tcPr>
          <w:p w:rsidR="00CD5C68" w:rsidRPr="00425C8F" w:rsidRDefault="00CD5C68" w:rsidP="00940B20">
            <w:pPr>
              <w:pStyle w:val="Tablecontent"/>
              <w:rPr>
                <w:lang w:val="en-IN"/>
              </w:rPr>
            </w:pPr>
            <w:r w:rsidRPr="00425C8F">
              <w:rPr>
                <w:lang w:val="en-IN"/>
              </w:rPr>
              <w:t>A (20)</w:t>
            </w:r>
          </w:p>
        </w:tc>
        <w:tc>
          <w:tcPr>
            <w:tcW w:w="1620" w:type="dxa"/>
          </w:tcPr>
          <w:p w:rsidR="00CD5C68" w:rsidRPr="00425C8F" w:rsidRDefault="00CD5C68" w:rsidP="00940B20">
            <w:pPr>
              <w:pStyle w:val="Tablecontent"/>
              <w:rPr>
                <w:lang w:val="en-IN"/>
              </w:rPr>
            </w:pPr>
            <w:r w:rsidRPr="00425C8F">
              <w:rPr>
                <w:lang w:val="en-IN"/>
              </w:rPr>
              <w:t>O</w:t>
            </w:r>
          </w:p>
        </w:tc>
      </w:tr>
      <w:tr w:rsidR="00CD5C68" w:rsidRPr="00425C8F" w:rsidTr="00940B20">
        <w:trPr>
          <w:cantSplit/>
          <w:trHeight w:val="277"/>
        </w:trPr>
        <w:tc>
          <w:tcPr>
            <w:tcW w:w="1800" w:type="dxa"/>
          </w:tcPr>
          <w:p w:rsidR="00CD5C68" w:rsidRPr="00425C8F" w:rsidRDefault="00CD5C68" w:rsidP="00940B20">
            <w:pPr>
              <w:pStyle w:val="Tablecontent"/>
              <w:rPr>
                <w:lang w:val="en-IN"/>
              </w:rPr>
            </w:pPr>
            <w:r w:rsidRPr="00425C8F">
              <w:rPr>
                <w:lang w:val="en-IN"/>
              </w:rPr>
              <w:t>TXNID</w:t>
            </w:r>
          </w:p>
        </w:tc>
        <w:tc>
          <w:tcPr>
            <w:tcW w:w="1800" w:type="dxa"/>
          </w:tcPr>
          <w:p w:rsidR="00CD5C68" w:rsidRPr="00425C8F" w:rsidRDefault="00CD5C68" w:rsidP="00940B20">
            <w:pPr>
              <w:pStyle w:val="Tablecontent"/>
              <w:rPr>
                <w:lang w:val="en-IN"/>
              </w:rPr>
            </w:pPr>
            <w:r w:rsidRPr="00425C8F">
              <w:rPr>
                <w:lang w:val="en-IN"/>
              </w:rPr>
              <w:t>&lt;Transaction ID&gt;</w:t>
            </w:r>
          </w:p>
        </w:tc>
        <w:tc>
          <w:tcPr>
            <w:tcW w:w="1980" w:type="dxa"/>
          </w:tcPr>
          <w:p w:rsidR="00CD5C68" w:rsidRPr="00425C8F" w:rsidRDefault="007C479A" w:rsidP="00940B20">
            <w:pPr>
              <w:pStyle w:val="Tablecontent"/>
              <w:rPr>
                <w:lang w:val="en-IN"/>
              </w:rPr>
            </w:pPr>
            <w:r w:rsidRPr="00425C8F">
              <w:rPr>
                <w:lang w:val="en-IN"/>
              </w:rPr>
              <w:t>PreTUPS</w:t>
            </w:r>
            <w:r w:rsidR="00CD5C68" w:rsidRPr="00425C8F">
              <w:rPr>
                <w:lang w:val="en-IN"/>
              </w:rPr>
              <w:t xml:space="preserve"> Transaction ID for the Customer Recharge Transaction</w:t>
            </w:r>
          </w:p>
        </w:tc>
        <w:tc>
          <w:tcPr>
            <w:tcW w:w="1620" w:type="dxa"/>
          </w:tcPr>
          <w:p w:rsidR="00CD5C68" w:rsidRPr="00425C8F" w:rsidRDefault="00CD5C68" w:rsidP="00940B20">
            <w:pPr>
              <w:pStyle w:val="Tablecontent"/>
              <w:rPr>
                <w:lang w:val="en-IN"/>
              </w:rPr>
            </w:pPr>
            <w:r w:rsidRPr="00425C8F">
              <w:rPr>
                <w:lang w:val="en-IN"/>
              </w:rPr>
              <w:t>DL/05/000000015</w:t>
            </w:r>
          </w:p>
        </w:tc>
        <w:tc>
          <w:tcPr>
            <w:tcW w:w="720" w:type="dxa"/>
          </w:tcPr>
          <w:p w:rsidR="00CD5C68" w:rsidRPr="00425C8F" w:rsidRDefault="00CD5C68" w:rsidP="00940B20">
            <w:pPr>
              <w:pStyle w:val="Tablecontent"/>
              <w:rPr>
                <w:lang w:val="en-IN"/>
              </w:rPr>
            </w:pPr>
            <w:r w:rsidRPr="00425C8F">
              <w:rPr>
                <w:lang w:val="en-IN"/>
              </w:rPr>
              <w:t>20</w:t>
            </w:r>
          </w:p>
        </w:tc>
        <w:tc>
          <w:tcPr>
            <w:tcW w:w="1620"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800" w:type="dxa"/>
          </w:tcPr>
          <w:p w:rsidR="00CD5C68" w:rsidRPr="00425C8F" w:rsidRDefault="00CD5C68" w:rsidP="00940B20">
            <w:pPr>
              <w:pStyle w:val="Tablecontent"/>
              <w:rPr>
                <w:lang w:val="en-IN"/>
              </w:rPr>
            </w:pPr>
            <w:r w:rsidRPr="00425C8F">
              <w:rPr>
                <w:lang w:val="en-IN"/>
              </w:rPr>
              <w:t>REQSTATUS</w:t>
            </w:r>
          </w:p>
        </w:tc>
        <w:tc>
          <w:tcPr>
            <w:tcW w:w="1800" w:type="dxa"/>
          </w:tcPr>
          <w:p w:rsidR="00CD5C68" w:rsidRPr="00425C8F" w:rsidRDefault="00CD5C68" w:rsidP="00940B20">
            <w:pPr>
              <w:pStyle w:val="Tablecontent"/>
              <w:rPr>
                <w:lang w:val="en-IN"/>
              </w:rPr>
            </w:pPr>
            <w:r w:rsidRPr="00425C8F">
              <w:rPr>
                <w:lang w:val="en-IN"/>
              </w:rPr>
              <w:t>Transaction ID Status of the One queried</w:t>
            </w:r>
          </w:p>
        </w:tc>
        <w:tc>
          <w:tcPr>
            <w:tcW w:w="1980" w:type="dxa"/>
          </w:tcPr>
          <w:p w:rsidR="00CD5C68" w:rsidRPr="00425C8F" w:rsidRDefault="00CD5C68" w:rsidP="00940B20">
            <w:pPr>
              <w:pStyle w:val="Tablecontent"/>
              <w:rPr>
                <w:lang w:val="en-IN"/>
              </w:rPr>
            </w:pPr>
            <w:r w:rsidRPr="00425C8F">
              <w:rPr>
                <w:lang w:val="en-IN"/>
              </w:rPr>
              <w:t>206= Fail</w:t>
            </w:r>
          </w:p>
          <w:p w:rsidR="00CD5C68" w:rsidRPr="00425C8F" w:rsidRDefault="00CD5C68" w:rsidP="00940B20">
            <w:pPr>
              <w:pStyle w:val="Tablecontent"/>
              <w:rPr>
                <w:lang w:val="en-IN"/>
              </w:rPr>
            </w:pPr>
            <w:r w:rsidRPr="00425C8F">
              <w:rPr>
                <w:lang w:val="en-IN"/>
              </w:rPr>
              <w:t>200=Success</w:t>
            </w:r>
          </w:p>
          <w:p w:rsidR="00CD5C68" w:rsidRPr="00425C8F" w:rsidRDefault="00CD5C68" w:rsidP="00940B20">
            <w:pPr>
              <w:pStyle w:val="Tablecontent"/>
              <w:rPr>
                <w:lang w:val="en-IN"/>
              </w:rPr>
            </w:pPr>
            <w:r w:rsidRPr="00425C8F">
              <w:rPr>
                <w:lang w:val="en-IN"/>
              </w:rPr>
              <w:t>205=Under Process</w:t>
            </w:r>
          </w:p>
          <w:p w:rsidR="00CD5C68" w:rsidRPr="00425C8F" w:rsidRDefault="00CD5C68" w:rsidP="00940B20">
            <w:pPr>
              <w:pStyle w:val="Tablecontent"/>
              <w:rPr>
                <w:lang w:val="en-IN"/>
              </w:rPr>
            </w:pPr>
            <w:r w:rsidRPr="00425C8F">
              <w:rPr>
                <w:lang w:val="en-IN"/>
              </w:rPr>
              <w:t>250=Ambiguous</w:t>
            </w:r>
          </w:p>
        </w:tc>
        <w:tc>
          <w:tcPr>
            <w:tcW w:w="1620" w:type="dxa"/>
          </w:tcPr>
          <w:p w:rsidR="00CD5C68" w:rsidRPr="00425C8F" w:rsidRDefault="00CD5C68" w:rsidP="00940B20">
            <w:pPr>
              <w:pStyle w:val="Tablecontent"/>
              <w:rPr>
                <w:lang w:val="en-IN"/>
              </w:rPr>
            </w:pPr>
            <w:r w:rsidRPr="00425C8F">
              <w:rPr>
                <w:lang w:val="en-IN"/>
              </w:rPr>
              <w:t>206</w:t>
            </w:r>
          </w:p>
        </w:tc>
        <w:tc>
          <w:tcPr>
            <w:tcW w:w="720" w:type="dxa"/>
          </w:tcPr>
          <w:p w:rsidR="00CD5C68" w:rsidRPr="00425C8F" w:rsidRDefault="00CD5C68" w:rsidP="00940B20">
            <w:pPr>
              <w:pStyle w:val="Tablecontent"/>
              <w:rPr>
                <w:lang w:val="en-IN"/>
              </w:rPr>
            </w:pPr>
            <w:r w:rsidRPr="00425C8F">
              <w:rPr>
                <w:lang w:val="en-IN"/>
              </w:rPr>
              <w:t>A(20)</w:t>
            </w:r>
          </w:p>
        </w:tc>
        <w:tc>
          <w:tcPr>
            <w:tcW w:w="1620"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800" w:type="dxa"/>
          </w:tcPr>
          <w:p w:rsidR="00CD5C68" w:rsidRPr="00425C8F" w:rsidRDefault="00CD5C68" w:rsidP="00940B20">
            <w:pPr>
              <w:pStyle w:val="Tablecontent"/>
              <w:rPr>
                <w:lang w:val="en-IN"/>
              </w:rPr>
            </w:pPr>
            <w:r w:rsidRPr="00425C8F">
              <w:rPr>
                <w:lang w:val="en-IN"/>
              </w:rPr>
              <w:t>MESSAGE</w:t>
            </w:r>
          </w:p>
        </w:tc>
        <w:tc>
          <w:tcPr>
            <w:tcW w:w="1800" w:type="dxa"/>
          </w:tcPr>
          <w:p w:rsidR="00CD5C68" w:rsidRPr="00425C8F" w:rsidRDefault="00CD5C68" w:rsidP="00940B20">
            <w:pPr>
              <w:pStyle w:val="Tablecontent"/>
              <w:rPr>
                <w:lang w:val="en-IN"/>
              </w:rPr>
            </w:pPr>
            <w:r w:rsidRPr="00425C8F">
              <w:rPr>
                <w:lang w:val="en-IN"/>
              </w:rPr>
              <w:t xml:space="preserve">Message that will given in response </w:t>
            </w:r>
          </w:p>
        </w:tc>
        <w:tc>
          <w:tcPr>
            <w:tcW w:w="1980" w:type="dxa"/>
          </w:tcPr>
          <w:p w:rsidR="00CD5C68" w:rsidRPr="00425C8F" w:rsidRDefault="00CD5C68" w:rsidP="00940B20">
            <w:pPr>
              <w:pStyle w:val="Tablecontent"/>
              <w:rPr>
                <w:lang w:val="en-IN"/>
              </w:rPr>
            </w:pPr>
            <w:r w:rsidRPr="00425C8F">
              <w:rPr>
                <w:lang w:val="en-IN"/>
              </w:rPr>
              <w:t>Message</w:t>
            </w:r>
          </w:p>
        </w:tc>
        <w:tc>
          <w:tcPr>
            <w:tcW w:w="1620" w:type="dxa"/>
          </w:tcPr>
          <w:p w:rsidR="00CD5C68" w:rsidRPr="00425C8F" w:rsidRDefault="00CD5C68" w:rsidP="00940B20">
            <w:pPr>
              <w:pStyle w:val="Tablecontent"/>
              <w:rPr>
                <w:lang w:val="en-IN"/>
              </w:rPr>
            </w:pPr>
            <w:r w:rsidRPr="00425C8F">
              <w:rPr>
                <w:lang w:val="en-IN"/>
              </w:rPr>
              <w:t xml:space="preserve">Transaction number DL/05/000000015 to recharge 100 INR to 9810012345 is successful. Receiver transferred value 99 INR </w:t>
            </w:r>
          </w:p>
        </w:tc>
        <w:tc>
          <w:tcPr>
            <w:tcW w:w="720" w:type="dxa"/>
          </w:tcPr>
          <w:p w:rsidR="00CD5C68" w:rsidRPr="00425C8F" w:rsidRDefault="00CD5C68" w:rsidP="00940B20">
            <w:pPr>
              <w:pStyle w:val="Tablecontent"/>
              <w:rPr>
                <w:lang w:val="en-IN"/>
              </w:rPr>
            </w:pPr>
            <w:r w:rsidRPr="00425C8F">
              <w:rPr>
                <w:lang w:val="en-IN"/>
              </w:rPr>
              <w:t>A (500)</w:t>
            </w:r>
          </w:p>
        </w:tc>
        <w:tc>
          <w:tcPr>
            <w:tcW w:w="1620" w:type="dxa"/>
          </w:tcPr>
          <w:p w:rsidR="00CD5C68" w:rsidRPr="00425C8F" w:rsidRDefault="00CD5C68" w:rsidP="00940B20">
            <w:pPr>
              <w:pStyle w:val="Tablecontent"/>
              <w:rPr>
                <w:lang w:val="en-IN"/>
              </w:rPr>
            </w:pPr>
            <w:r w:rsidRPr="00425C8F">
              <w:rPr>
                <w:lang w:val="en-IN"/>
              </w:rPr>
              <w:t>O</w:t>
            </w:r>
          </w:p>
        </w:tc>
      </w:tr>
    </w:tbl>
    <w:p w:rsidR="00CD5C68" w:rsidRPr="00425C8F" w:rsidRDefault="00CD5C68" w:rsidP="00CD5C68">
      <w:pPr>
        <w:pStyle w:val="BodyText2"/>
        <w:rPr>
          <w:lang w:val="en-IN"/>
        </w:rPr>
      </w:pPr>
    </w:p>
    <w:p w:rsidR="00CD5C68" w:rsidRPr="00425C8F" w:rsidRDefault="00CD5C68" w:rsidP="00CD5C68">
      <w:pPr>
        <w:pStyle w:val="BodyText2"/>
        <w:rPr>
          <w:lang w:val="en-IN"/>
        </w:rPr>
      </w:pPr>
      <w:r w:rsidRPr="00425C8F">
        <w:rPr>
          <w:lang w:val="en-IN"/>
        </w:rPr>
        <w:t xml:space="preserve">                               </w:t>
      </w:r>
    </w:p>
    <w:p w:rsidR="00BD36B5" w:rsidRPr="00425C8F" w:rsidRDefault="00BD36B5" w:rsidP="00BD36B5">
      <w:pPr>
        <w:pStyle w:val="BodyText2"/>
      </w:pPr>
      <w:bookmarkStart w:id="275" w:name="_Toc198974910"/>
      <w:bookmarkStart w:id="276" w:name="_Toc368313818"/>
    </w:p>
    <w:p w:rsidR="00CD5C68" w:rsidRPr="00DE70F4" w:rsidRDefault="00CD5C68" w:rsidP="00337049">
      <w:pPr>
        <w:pStyle w:val="Heading2"/>
        <w:rPr>
          <w:lang w:val="en-IN"/>
        </w:rPr>
      </w:pPr>
      <w:bookmarkStart w:id="277" w:name="_Toc452027398"/>
      <w:bookmarkStart w:id="278" w:name="_Toc463261042"/>
      <w:bookmarkStart w:id="279" w:name="_Toc463276449"/>
      <w:bookmarkStart w:id="280" w:name="_Toc485139704"/>
      <w:bookmarkEnd w:id="277"/>
      <w:bookmarkEnd w:id="278"/>
      <w:bookmarkEnd w:id="279"/>
      <w:r w:rsidRPr="00DE70F4">
        <w:rPr>
          <w:lang w:val="en-IN"/>
        </w:rPr>
        <w:t>C2S Transfer (Bill Payment)</w:t>
      </w:r>
      <w:bookmarkEnd w:id="275"/>
      <w:bookmarkEnd w:id="276"/>
      <w:bookmarkEnd w:id="280"/>
    </w:p>
    <w:p w:rsidR="00CD5C68" w:rsidRPr="00425C8F" w:rsidRDefault="00CD5C68" w:rsidP="00CD5C68">
      <w:pPr>
        <w:pStyle w:val="BodyText2"/>
        <w:rPr>
          <w:lang w:val="en-IN"/>
        </w:rPr>
      </w:pPr>
      <w:r w:rsidRPr="00425C8F">
        <w:rPr>
          <w:lang w:val="en-IN"/>
        </w:rPr>
        <w:t xml:space="preserve">External transaction server will send Customer Bill Payment request to </w:t>
      </w:r>
      <w:r w:rsidR="007C479A" w:rsidRPr="00425C8F">
        <w:rPr>
          <w:lang w:val="en-IN"/>
        </w:rPr>
        <w:t>PreTUPS</w:t>
      </w:r>
      <w:r w:rsidRPr="00425C8F">
        <w:rPr>
          <w:lang w:val="en-IN"/>
        </w:rPr>
        <w:t xml:space="preserve"> in the following format:</w:t>
      </w:r>
    </w:p>
    <w:p w:rsidR="00CD5C68" w:rsidRPr="00425C8F" w:rsidRDefault="00CD5C68" w:rsidP="001E6309">
      <w:pPr>
        <w:pStyle w:val="Heading"/>
        <w:rPr>
          <w:color w:val="auto"/>
        </w:rPr>
      </w:pPr>
      <w:r w:rsidRPr="00425C8F">
        <w:rPr>
          <w:color w:val="auto"/>
        </w:rPr>
        <w:t>XML format:</w:t>
      </w:r>
    </w:p>
    <w:p w:rsidR="00CD5C68" w:rsidRPr="00425C8F" w:rsidRDefault="00CD5C68" w:rsidP="00390AD2">
      <w:pPr>
        <w:pStyle w:val="Code"/>
        <w:ind w:left="0"/>
        <w:rPr>
          <w:lang w:val="en-IN"/>
        </w:rPr>
      </w:pPr>
      <w:proofErr w:type="gramStart"/>
      <w:r w:rsidRPr="00425C8F">
        <w:rPr>
          <w:lang w:val="en-IN"/>
        </w:rPr>
        <w:t>&lt;?xml</w:t>
      </w:r>
      <w:proofErr w:type="gramEnd"/>
      <w:r w:rsidRPr="00425C8F">
        <w:rPr>
          <w:lang w:val="en-IN"/>
        </w:rPr>
        <w:t xml:space="preserve"> version="1.0"?&gt;</w:t>
      </w:r>
    </w:p>
    <w:p w:rsidR="00CD5C68" w:rsidRPr="00425C8F" w:rsidRDefault="00CD5C68" w:rsidP="00390AD2">
      <w:pPr>
        <w:pStyle w:val="Code"/>
        <w:ind w:left="0"/>
        <w:rPr>
          <w:lang w:val="en-IN"/>
        </w:rPr>
      </w:pPr>
      <w:r w:rsidRPr="00425C8F">
        <w:rPr>
          <w:lang w:val="en-IN"/>
        </w:rPr>
        <w:t>&lt;COMMAND&gt;</w:t>
      </w:r>
    </w:p>
    <w:p w:rsidR="00CD5C68" w:rsidRPr="00425C8F" w:rsidRDefault="00CD5C68" w:rsidP="00390AD2">
      <w:pPr>
        <w:pStyle w:val="Code"/>
        <w:ind w:left="720"/>
        <w:rPr>
          <w:lang w:val="en-IN"/>
        </w:rPr>
      </w:pPr>
      <w:r w:rsidRPr="00425C8F">
        <w:rPr>
          <w:lang w:val="en-IN"/>
        </w:rPr>
        <w:t>&lt;TYPE&gt;EXPPBREQ&lt;/TYPE&gt;</w:t>
      </w:r>
    </w:p>
    <w:p w:rsidR="00CD5C68" w:rsidRPr="00425C8F" w:rsidRDefault="00CD5C68" w:rsidP="00390AD2">
      <w:pPr>
        <w:pStyle w:val="Code"/>
        <w:ind w:left="720"/>
        <w:rPr>
          <w:lang w:val="en-IN"/>
        </w:rPr>
      </w:pPr>
      <w:r w:rsidRPr="00425C8F">
        <w:rPr>
          <w:lang w:val="en-IN"/>
        </w:rPr>
        <w:t>&lt;DATE&gt;&lt;Date and time &gt;&lt;/DATE&gt;</w:t>
      </w:r>
    </w:p>
    <w:p w:rsidR="00CD5C68" w:rsidRPr="00425C8F" w:rsidRDefault="00CD5C68" w:rsidP="00390AD2">
      <w:pPr>
        <w:pStyle w:val="Code"/>
        <w:ind w:left="720"/>
        <w:rPr>
          <w:lang w:val="en-IN"/>
        </w:rPr>
      </w:pPr>
      <w:r w:rsidRPr="00425C8F">
        <w:rPr>
          <w:lang w:val="en-IN"/>
        </w:rPr>
        <w:t>&lt;EXTNWCODE&gt;</w:t>
      </w:r>
      <w:r w:rsidRPr="00425C8F">
        <w:rPr>
          <w:i/>
          <w:iCs/>
          <w:lang w:val="en-IN"/>
        </w:rPr>
        <w:t>&lt;Network External Code&gt;</w:t>
      </w:r>
      <w:r w:rsidRPr="00425C8F">
        <w:rPr>
          <w:lang w:val="en-IN"/>
        </w:rPr>
        <w:t>&lt;/EXTNWCODE&gt;</w:t>
      </w:r>
    </w:p>
    <w:p w:rsidR="00CD5C68" w:rsidRPr="00425C8F" w:rsidRDefault="00CD5C68" w:rsidP="00390AD2">
      <w:pPr>
        <w:pStyle w:val="Code"/>
        <w:ind w:left="720"/>
        <w:rPr>
          <w:lang w:val="en-IN"/>
        </w:rPr>
      </w:pPr>
      <w:r w:rsidRPr="00425C8F">
        <w:rPr>
          <w:lang w:val="en-IN"/>
        </w:rPr>
        <w:t>&lt;MSISDN&gt;</w:t>
      </w:r>
      <w:r w:rsidRPr="00425C8F">
        <w:rPr>
          <w:i/>
          <w:iCs/>
          <w:lang w:val="en-IN"/>
        </w:rPr>
        <w:t>&lt;Retailer MSISDN&gt;</w:t>
      </w:r>
      <w:r w:rsidRPr="00425C8F">
        <w:rPr>
          <w:lang w:val="en-IN"/>
        </w:rPr>
        <w:t>&lt;/MSISDN&gt;</w:t>
      </w:r>
    </w:p>
    <w:p w:rsidR="00CD5C68" w:rsidRPr="00425C8F" w:rsidRDefault="00CD5C68" w:rsidP="00390AD2">
      <w:pPr>
        <w:pStyle w:val="Code"/>
        <w:ind w:left="720"/>
        <w:rPr>
          <w:lang w:val="en-IN"/>
        </w:rPr>
      </w:pPr>
      <w:r w:rsidRPr="00425C8F">
        <w:rPr>
          <w:lang w:val="en-IN"/>
        </w:rPr>
        <w:t>&lt;PIN&gt;&lt;123456&gt;&lt;/PIN&gt;</w:t>
      </w:r>
    </w:p>
    <w:p w:rsidR="00CD5C68" w:rsidRPr="00425C8F" w:rsidRDefault="00CD5C68" w:rsidP="00390AD2">
      <w:pPr>
        <w:pStyle w:val="Code"/>
        <w:ind w:left="720"/>
        <w:rPr>
          <w:lang w:val="en-IN"/>
        </w:rPr>
      </w:pPr>
      <w:r w:rsidRPr="00425C8F">
        <w:rPr>
          <w:lang w:val="en-IN"/>
        </w:rPr>
        <w:t>&lt;LOGINID&gt;&lt;Channel user Login ID&gt;&lt;/LOGINID&gt;</w:t>
      </w:r>
    </w:p>
    <w:p w:rsidR="00CD5C68" w:rsidRPr="00425C8F" w:rsidRDefault="00CD5C68" w:rsidP="00390AD2">
      <w:pPr>
        <w:pStyle w:val="Code"/>
        <w:ind w:left="720"/>
        <w:rPr>
          <w:lang w:val="en-IN"/>
        </w:rPr>
      </w:pPr>
      <w:r w:rsidRPr="00425C8F">
        <w:rPr>
          <w:lang w:val="en-IN"/>
        </w:rPr>
        <w:t>&lt;PASSWORD&gt;&lt;Channel User Login Password&gt;&lt;/PASSWORD&gt;</w:t>
      </w:r>
    </w:p>
    <w:p w:rsidR="00CD5C68" w:rsidRPr="00425C8F" w:rsidRDefault="00CD5C68" w:rsidP="00390AD2">
      <w:pPr>
        <w:pStyle w:val="Code"/>
        <w:ind w:left="720"/>
        <w:rPr>
          <w:lang w:val="en-IN"/>
        </w:rPr>
      </w:pPr>
      <w:r w:rsidRPr="00425C8F">
        <w:rPr>
          <w:lang w:val="en-IN"/>
        </w:rPr>
        <w:t>&lt;EXTCODE&gt;</w:t>
      </w:r>
      <w:r w:rsidRPr="00425C8F">
        <w:rPr>
          <w:i/>
          <w:iCs/>
          <w:lang w:val="en-IN"/>
        </w:rPr>
        <w:t>&lt;Channel user unique External code&gt;</w:t>
      </w:r>
      <w:r w:rsidRPr="00425C8F">
        <w:rPr>
          <w:lang w:val="en-IN"/>
        </w:rPr>
        <w:t>&lt;/EXTCODE&gt;</w:t>
      </w:r>
    </w:p>
    <w:p w:rsidR="00CD5C68" w:rsidRPr="00425C8F" w:rsidRDefault="00CD5C68" w:rsidP="00390AD2">
      <w:pPr>
        <w:pStyle w:val="Code"/>
        <w:ind w:left="720"/>
        <w:rPr>
          <w:lang w:val="en-IN"/>
        </w:rPr>
      </w:pPr>
      <w:r w:rsidRPr="00425C8F">
        <w:rPr>
          <w:lang w:val="en-IN"/>
        </w:rPr>
        <w:t>&lt;EXTREFNUM&gt;&lt;Unique Reference number in the external system&gt;&lt;/EXTREFNUM&gt;</w:t>
      </w:r>
      <w:r w:rsidRPr="00425C8F">
        <w:rPr>
          <w:lang w:val="en-IN"/>
        </w:rPr>
        <w:tab/>
      </w:r>
    </w:p>
    <w:p w:rsidR="00CD5C68" w:rsidRPr="00425C8F" w:rsidRDefault="00CD5C68" w:rsidP="00390AD2">
      <w:pPr>
        <w:pStyle w:val="Code"/>
        <w:ind w:left="720"/>
        <w:rPr>
          <w:lang w:val="en-IN"/>
        </w:rPr>
      </w:pPr>
      <w:r w:rsidRPr="00425C8F">
        <w:rPr>
          <w:lang w:val="en-IN"/>
        </w:rPr>
        <w:t>&lt;MSISDN2&gt;&lt; Payee MSISDN&gt;&lt;/MSISDN2&gt;</w:t>
      </w:r>
    </w:p>
    <w:p w:rsidR="00CD5C68" w:rsidRPr="00425C8F" w:rsidRDefault="00CD5C68" w:rsidP="00390AD2">
      <w:pPr>
        <w:pStyle w:val="Code"/>
        <w:ind w:left="720"/>
        <w:rPr>
          <w:lang w:val="en-IN"/>
        </w:rPr>
      </w:pPr>
      <w:r w:rsidRPr="00425C8F">
        <w:rPr>
          <w:lang w:val="en-IN"/>
        </w:rPr>
        <w:t>&lt;AMOUNT&gt;&lt;Amount&gt;&lt;/AMOUNT&gt;</w:t>
      </w:r>
    </w:p>
    <w:p w:rsidR="00CD5C68" w:rsidRPr="00425C8F" w:rsidRDefault="00CD5C68" w:rsidP="00390AD2">
      <w:pPr>
        <w:pStyle w:val="Code"/>
        <w:ind w:left="720"/>
        <w:rPr>
          <w:lang w:val="en-IN"/>
        </w:rPr>
      </w:pPr>
      <w:r w:rsidRPr="00425C8F">
        <w:rPr>
          <w:lang w:val="en-IN"/>
        </w:rPr>
        <w:t>&lt;LANGUAGE1&gt;&lt;Retailer Language&gt;&lt;/LANGUAGE1&gt;</w:t>
      </w:r>
    </w:p>
    <w:p w:rsidR="00CD5C68" w:rsidRPr="00425C8F" w:rsidRDefault="00CD5C68" w:rsidP="00390AD2">
      <w:pPr>
        <w:pStyle w:val="Code"/>
        <w:ind w:left="720"/>
        <w:rPr>
          <w:lang w:val="en-IN"/>
        </w:rPr>
      </w:pPr>
      <w:r w:rsidRPr="00425C8F">
        <w:rPr>
          <w:lang w:val="en-IN"/>
        </w:rPr>
        <w:t>&lt;LANGUAGE2&gt;&lt;Payee Language&gt;&lt;/LANGUAGE2&gt;</w:t>
      </w:r>
    </w:p>
    <w:p w:rsidR="00CD5C68" w:rsidRPr="00425C8F" w:rsidRDefault="00CD5C68" w:rsidP="00390AD2">
      <w:pPr>
        <w:pStyle w:val="Code"/>
        <w:ind w:left="720"/>
        <w:rPr>
          <w:lang w:val="en-IN"/>
        </w:rPr>
      </w:pPr>
      <w:r w:rsidRPr="00425C8F">
        <w:rPr>
          <w:lang w:val="en-IN"/>
        </w:rPr>
        <w:t>&lt;SELECTOR&gt;&lt;Selector&gt;&lt;/SELECTOR&gt;</w:t>
      </w:r>
    </w:p>
    <w:p w:rsidR="00CD5C68" w:rsidRPr="00425C8F" w:rsidRDefault="00CD5C68" w:rsidP="00390AD2">
      <w:pPr>
        <w:pStyle w:val="Code"/>
        <w:ind w:left="0"/>
        <w:rPr>
          <w:lang w:val="en-IN"/>
        </w:rPr>
      </w:pPr>
      <w:r w:rsidRPr="00425C8F">
        <w:rPr>
          <w:lang w:val="en-IN"/>
        </w:rPr>
        <w:t>&lt;/COMMAND&gt;</w:t>
      </w:r>
    </w:p>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Field Details</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180"/>
        <w:gridCol w:w="1440"/>
        <w:gridCol w:w="360"/>
        <w:gridCol w:w="1980"/>
        <w:gridCol w:w="180"/>
        <w:gridCol w:w="1080"/>
        <w:gridCol w:w="776"/>
        <w:gridCol w:w="484"/>
        <w:gridCol w:w="540"/>
        <w:gridCol w:w="900"/>
      </w:tblGrid>
      <w:tr w:rsidR="00CD5C68" w:rsidRPr="00425C8F" w:rsidTr="00390AD2">
        <w:trPr>
          <w:trHeight w:val="277"/>
          <w:tblHeader/>
        </w:trPr>
        <w:tc>
          <w:tcPr>
            <w:tcW w:w="162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62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34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26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4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TYPE</w:t>
            </w:r>
          </w:p>
        </w:tc>
        <w:tc>
          <w:tcPr>
            <w:tcW w:w="1620" w:type="dxa"/>
            <w:gridSpan w:val="2"/>
          </w:tcPr>
          <w:p w:rsidR="00CD5C68" w:rsidRPr="00425C8F" w:rsidRDefault="00CD5C68" w:rsidP="00940B20">
            <w:pPr>
              <w:pStyle w:val="Tablecontent"/>
              <w:rPr>
                <w:lang w:val="en-IN"/>
              </w:rPr>
            </w:pPr>
            <w:r w:rsidRPr="00425C8F">
              <w:rPr>
                <w:lang w:val="en-IN"/>
              </w:rPr>
              <w:t>Request type</w:t>
            </w:r>
          </w:p>
        </w:tc>
        <w:tc>
          <w:tcPr>
            <w:tcW w:w="2340" w:type="dxa"/>
            <w:gridSpan w:val="2"/>
          </w:tcPr>
          <w:p w:rsidR="00CD5C68" w:rsidRPr="00425C8F" w:rsidRDefault="00CD5C68" w:rsidP="00940B20">
            <w:pPr>
              <w:pStyle w:val="Tablecontent"/>
              <w:rPr>
                <w:lang w:val="en-IN"/>
              </w:rPr>
            </w:pPr>
            <w:r w:rsidRPr="00425C8F">
              <w:rPr>
                <w:lang w:val="en-IN"/>
              </w:rPr>
              <w:t>Request Type, should be sent with each request – fixed</w:t>
            </w:r>
          </w:p>
        </w:tc>
        <w:tc>
          <w:tcPr>
            <w:tcW w:w="1260" w:type="dxa"/>
            <w:gridSpan w:val="2"/>
          </w:tcPr>
          <w:p w:rsidR="00CD5C68" w:rsidRPr="00425C8F" w:rsidRDefault="00CD5C68" w:rsidP="00940B20">
            <w:pPr>
              <w:pStyle w:val="Tablecontent"/>
              <w:rPr>
                <w:lang w:val="en-IN"/>
              </w:rPr>
            </w:pPr>
            <w:r w:rsidRPr="00425C8F">
              <w:rPr>
                <w:lang w:val="en-IN"/>
              </w:rPr>
              <w:t>EXPPBREQ</w:t>
            </w:r>
          </w:p>
        </w:tc>
        <w:tc>
          <w:tcPr>
            <w:tcW w:w="1260" w:type="dxa"/>
            <w:gridSpan w:val="2"/>
          </w:tcPr>
          <w:p w:rsidR="00CD5C68" w:rsidRPr="00425C8F" w:rsidRDefault="00CD5C68" w:rsidP="00940B20">
            <w:pPr>
              <w:pStyle w:val="Tablecontent"/>
              <w:rPr>
                <w:lang w:val="en-IN"/>
              </w:rPr>
            </w:pPr>
            <w:r w:rsidRPr="00425C8F">
              <w:rPr>
                <w:lang w:val="en-IN"/>
              </w:rPr>
              <w:t>A (20)</w:t>
            </w:r>
          </w:p>
        </w:tc>
        <w:tc>
          <w:tcPr>
            <w:tcW w:w="1440" w:type="dxa"/>
            <w:gridSpan w:val="2"/>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DATE</w:t>
            </w:r>
          </w:p>
        </w:tc>
        <w:tc>
          <w:tcPr>
            <w:tcW w:w="1620" w:type="dxa"/>
            <w:gridSpan w:val="2"/>
          </w:tcPr>
          <w:p w:rsidR="00CD5C68" w:rsidRPr="00425C8F" w:rsidRDefault="00CD5C68" w:rsidP="00940B20">
            <w:pPr>
              <w:pStyle w:val="Tablecontent"/>
              <w:rPr>
                <w:lang w:val="en-IN"/>
              </w:rPr>
            </w:pPr>
            <w:r w:rsidRPr="00425C8F">
              <w:rPr>
                <w:lang w:val="en-IN"/>
              </w:rPr>
              <w:t>Date and time</w:t>
            </w:r>
          </w:p>
        </w:tc>
        <w:tc>
          <w:tcPr>
            <w:tcW w:w="2340" w:type="dxa"/>
            <w:gridSpan w:val="2"/>
          </w:tcPr>
          <w:p w:rsidR="00CD5C68" w:rsidRPr="00425C8F" w:rsidRDefault="00CD5C68" w:rsidP="00940B20">
            <w:pPr>
              <w:pStyle w:val="Tablecontent"/>
              <w:rPr>
                <w:lang w:val="en-IN"/>
              </w:rPr>
            </w:pPr>
            <w:r w:rsidRPr="00425C8F">
              <w:rPr>
                <w:lang w:val="en-IN"/>
              </w:rPr>
              <w:t>Date and time on which request was sent by external system, HH are in 24 Hour Format</w:t>
            </w:r>
          </w:p>
        </w:tc>
        <w:tc>
          <w:tcPr>
            <w:tcW w:w="1260" w:type="dxa"/>
            <w:gridSpan w:val="2"/>
          </w:tcPr>
          <w:p w:rsidR="00CD5C68" w:rsidRPr="00425C8F" w:rsidRDefault="00CD5C68" w:rsidP="00940B20">
            <w:pPr>
              <w:pStyle w:val="Tablecontent"/>
              <w:rPr>
                <w:lang w:val="en-IN"/>
              </w:rPr>
            </w:pPr>
            <w:r w:rsidRPr="00425C8F">
              <w:rPr>
                <w:lang w:val="en-IN"/>
              </w:rPr>
              <w:t>DD/MM/YYYY HH24:MI:SS</w:t>
            </w:r>
          </w:p>
        </w:tc>
        <w:tc>
          <w:tcPr>
            <w:tcW w:w="1260" w:type="dxa"/>
            <w:gridSpan w:val="2"/>
          </w:tcPr>
          <w:p w:rsidR="00CD5C68" w:rsidRPr="00425C8F" w:rsidRDefault="00CD5C68" w:rsidP="00940B20">
            <w:pPr>
              <w:pStyle w:val="Tablecontent"/>
              <w:rPr>
                <w:lang w:val="en-IN"/>
              </w:rPr>
            </w:pPr>
            <w:r w:rsidRPr="00425C8F">
              <w:rPr>
                <w:lang w:val="en-IN"/>
              </w:rPr>
              <w:t>D (20)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EXTNWCODE</w:t>
            </w:r>
          </w:p>
        </w:tc>
        <w:tc>
          <w:tcPr>
            <w:tcW w:w="1620" w:type="dxa"/>
            <w:gridSpan w:val="2"/>
          </w:tcPr>
          <w:p w:rsidR="00CD5C68" w:rsidRPr="00425C8F" w:rsidRDefault="00CD5C68" w:rsidP="00940B20">
            <w:pPr>
              <w:pStyle w:val="Tablecontent"/>
              <w:rPr>
                <w:lang w:val="en-IN"/>
              </w:rPr>
            </w:pPr>
            <w:r w:rsidRPr="00425C8F">
              <w:rPr>
                <w:lang w:val="en-IN"/>
              </w:rPr>
              <w:t xml:space="preserve">Network code </w:t>
            </w:r>
          </w:p>
        </w:tc>
        <w:tc>
          <w:tcPr>
            <w:tcW w:w="2340" w:type="dxa"/>
            <w:gridSpan w:val="2"/>
          </w:tcPr>
          <w:p w:rsidR="00CD5C68" w:rsidRPr="00425C8F" w:rsidRDefault="00CD5C68" w:rsidP="00940B20">
            <w:pPr>
              <w:pStyle w:val="Tablecontent"/>
              <w:rPr>
                <w:lang w:val="en-IN"/>
              </w:rPr>
            </w:pPr>
            <w:r w:rsidRPr="00425C8F">
              <w:rPr>
                <w:lang w:val="en-IN"/>
              </w:rPr>
              <w:t xml:space="preserve">Network code of the Channel User defined in </w:t>
            </w:r>
            <w:r w:rsidR="007C479A" w:rsidRPr="00425C8F">
              <w:rPr>
                <w:lang w:val="en-IN"/>
              </w:rPr>
              <w:t>PreTUPS</w:t>
            </w:r>
            <w:r w:rsidRPr="00425C8F">
              <w:rPr>
                <w:lang w:val="en-IN"/>
              </w:rPr>
              <w:t xml:space="preserve"> as External Network code</w:t>
            </w:r>
          </w:p>
        </w:tc>
        <w:tc>
          <w:tcPr>
            <w:tcW w:w="1260" w:type="dxa"/>
            <w:gridSpan w:val="2"/>
          </w:tcPr>
          <w:p w:rsidR="00CD5C68" w:rsidRPr="00425C8F" w:rsidRDefault="00CD5C68" w:rsidP="00940B20">
            <w:pPr>
              <w:pStyle w:val="Tablecontent"/>
              <w:rPr>
                <w:lang w:val="en-IN"/>
              </w:rPr>
            </w:pPr>
            <w:r w:rsidRPr="00425C8F">
              <w:rPr>
                <w:lang w:val="en-IN"/>
              </w:rPr>
              <w:t>MO</w:t>
            </w:r>
          </w:p>
        </w:tc>
        <w:tc>
          <w:tcPr>
            <w:tcW w:w="1260" w:type="dxa"/>
            <w:gridSpan w:val="2"/>
          </w:tcPr>
          <w:p w:rsidR="00CD5C68" w:rsidRPr="00425C8F" w:rsidRDefault="00CD5C68" w:rsidP="00940B20">
            <w:pPr>
              <w:pStyle w:val="Tablecontent"/>
              <w:rPr>
                <w:lang w:val="en-IN"/>
              </w:rPr>
            </w:pPr>
            <w:r w:rsidRPr="00425C8F">
              <w:rPr>
                <w:lang w:val="en-IN"/>
              </w:rPr>
              <w:t>A (2)</w:t>
            </w:r>
          </w:p>
        </w:tc>
        <w:tc>
          <w:tcPr>
            <w:tcW w:w="1440" w:type="dxa"/>
            <w:gridSpan w:val="2"/>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MSISDN</w:t>
            </w:r>
          </w:p>
        </w:tc>
        <w:tc>
          <w:tcPr>
            <w:tcW w:w="1620" w:type="dxa"/>
            <w:gridSpan w:val="2"/>
          </w:tcPr>
          <w:p w:rsidR="00CD5C68" w:rsidRPr="00425C8F" w:rsidRDefault="00CD5C68" w:rsidP="00940B20">
            <w:pPr>
              <w:pStyle w:val="Tablecontent"/>
              <w:rPr>
                <w:lang w:val="en-IN"/>
              </w:rPr>
            </w:pPr>
            <w:r w:rsidRPr="00425C8F">
              <w:rPr>
                <w:lang w:val="en-IN"/>
              </w:rPr>
              <w:t>Channel user/Subscriber MSISDN</w:t>
            </w:r>
          </w:p>
        </w:tc>
        <w:tc>
          <w:tcPr>
            <w:tcW w:w="2340" w:type="dxa"/>
            <w:gridSpan w:val="2"/>
          </w:tcPr>
          <w:p w:rsidR="00CD5C68" w:rsidRPr="00425C8F" w:rsidRDefault="00CD5C68" w:rsidP="00940B20">
            <w:pPr>
              <w:pStyle w:val="Tablecontent"/>
              <w:rPr>
                <w:lang w:val="en-IN"/>
              </w:rPr>
            </w:pPr>
            <w:r w:rsidRPr="00425C8F">
              <w:rPr>
                <w:lang w:val="en-IN"/>
              </w:rPr>
              <w:t>All MSISDN should be in national dial format i.e. without country code.</w:t>
            </w:r>
          </w:p>
          <w:p w:rsidR="00CD5C68" w:rsidRPr="00425C8F" w:rsidRDefault="00CD5C68" w:rsidP="00940B20">
            <w:pPr>
              <w:pStyle w:val="Tablecontent"/>
              <w:rPr>
                <w:lang w:val="en-IN"/>
              </w:rPr>
            </w:pPr>
            <w:r w:rsidRPr="00425C8F">
              <w:rPr>
                <w:b/>
                <w:bCs/>
                <w:lang w:val="en-IN"/>
              </w:rPr>
              <w:t>When MSISDN is available in request then PIN is mandatory for the request.</w:t>
            </w:r>
          </w:p>
        </w:tc>
        <w:tc>
          <w:tcPr>
            <w:tcW w:w="1260" w:type="dxa"/>
            <w:gridSpan w:val="2"/>
          </w:tcPr>
          <w:p w:rsidR="00CD5C68" w:rsidRPr="00425C8F" w:rsidRDefault="00CD5C68" w:rsidP="00940B20">
            <w:pPr>
              <w:pStyle w:val="Tablecontent"/>
              <w:rPr>
                <w:lang w:val="en-IN"/>
              </w:rPr>
            </w:pPr>
            <w:r w:rsidRPr="00425C8F">
              <w:rPr>
                <w:lang w:val="en-IN"/>
              </w:rPr>
              <w:t>9942222</w:t>
            </w:r>
          </w:p>
        </w:tc>
        <w:tc>
          <w:tcPr>
            <w:tcW w:w="1260" w:type="dxa"/>
            <w:gridSpan w:val="2"/>
          </w:tcPr>
          <w:p w:rsidR="00CD5C68" w:rsidRPr="00425C8F" w:rsidRDefault="00CD5C68" w:rsidP="00940B20">
            <w:pPr>
              <w:pStyle w:val="Tablecontent"/>
              <w:rPr>
                <w:lang w:val="en-IN"/>
              </w:rPr>
            </w:pPr>
            <w:r w:rsidRPr="00425C8F">
              <w:rPr>
                <w:lang w:val="en-IN"/>
              </w:rPr>
              <w:t>N (15)</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PIN</w:t>
            </w:r>
          </w:p>
        </w:tc>
        <w:tc>
          <w:tcPr>
            <w:tcW w:w="1620" w:type="dxa"/>
            <w:gridSpan w:val="2"/>
          </w:tcPr>
          <w:p w:rsidR="00CD5C68" w:rsidRPr="00425C8F" w:rsidRDefault="00CD5C68" w:rsidP="00940B20">
            <w:pPr>
              <w:pStyle w:val="Tablecontent"/>
              <w:rPr>
                <w:lang w:val="en-IN"/>
              </w:rPr>
            </w:pPr>
            <w:r w:rsidRPr="00425C8F">
              <w:rPr>
                <w:lang w:val="en-IN"/>
              </w:rPr>
              <w:t>Channel user/Subscriber PIN</w:t>
            </w:r>
          </w:p>
        </w:tc>
        <w:tc>
          <w:tcPr>
            <w:tcW w:w="2340" w:type="dxa"/>
            <w:gridSpan w:val="2"/>
          </w:tcPr>
          <w:p w:rsidR="00CD5C68" w:rsidRPr="00425C8F" w:rsidRDefault="00CD5C68" w:rsidP="00940B20">
            <w:pPr>
              <w:pStyle w:val="Tablecontent"/>
              <w:rPr>
                <w:lang w:val="en-IN"/>
              </w:rPr>
            </w:pPr>
            <w:r w:rsidRPr="00425C8F">
              <w:rPr>
                <w:lang w:val="en-IN"/>
              </w:rPr>
              <w:t>PIN of the user</w:t>
            </w:r>
          </w:p>
        </w:tc>
        <w:tc>
          <w:tcPr>
            <w:tcW w:w="1260" w:type="dxa"/>
            <w:gridSpan w:val="2"/>
          </w:tcPr>
          <w:p w:rsidR="00CD5C68" w:rsidRPr="00425C8F" w:rsidRDefault="00CD5C68" w:rsidP="00940B20">
            <w:pPr>
              <w:pStyle w:val="Tablecontent"/>
              <w:rPr>
                <w:lang w:val="en-IN"/>
              </w:rPr>
            </w:pPr>
            <w:r w:rsidRPr="00425C8F">
              <w:rPr>
                <w:lang w:val="en-IN"/>
              </w:rPr>
              <w:t>123</w:t>
            </w:r>
          </w:p>
        </w:tc>
        <w:tc>
          <w:tcPr>
            <w:tcW w:w="1260" w:type="dxa"/>
            <w:gridSpan w:val="2"/>
          </w:tcPr>
          <w:p w:rsidR="00CD5C68" w:rsidRPr="00425C8F" w:rsidRDefault="00CD5C68" w:rsidP="00940B20">
            <w:pPr>
              <w:pStyle w:val="Tablecontent"/>
              <w:rPr>
                <w:lang w:val="en-IN"/>
              </w:rPr>
            </w:pPr>
            <w:r w:rsidRPr="00425C8F">
              <w:rPr>
                <w:lang w:val="en-IN"/>
              </w:rPr>
              <w:t>A (10)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LOGINID</w:t>
            </w:r>
          </w:p>
        </w:tc>
        <w:tc>
          <w:tcPr>
            <w:tcW w:w="1620" w:type="dxa"/>
            <w:gridSpan w:val="2"/>
          </w:tcPr>
          <w:p w:rsidR="00CD5C68" w:rsidRPr="00425C8F" w:rsidRDefault="00CD5C68" w:rsidP="00940B20">
            <w:pPr>
              <w:pStyle w:val="Tablecontent"/>
              <w:rPr>
                <w:lang w:val="en-IN"/>
              </w:rPr>
            </w:pPr>
            <w:r w:rsidRPr="00425C8F">
              <w:rPr>
                <w:lang w:val="en-IN"/>
              </w:rPr>
              <w:t>Login ID</w:t>
            </w:r>
          </w:p>
        </w:tc>
        <w:tc>
          <w:tcPr>
            <w:tcW w:w="2340" w:type="dxa"/>
            <w:gridSpan w:val="2"/>
          </w:tcPr>
          <w:p w:rsidR="00CD5C68" w:rsidRPr="00425C8F" w:rsidRDefault="00CD5C68" w:rsidP="00940B20">
            <w:pPr>
              <w:pStyle w:val="Tablecontent"/>
              <w:rPr>
                <w:lang w:val="en-IN"/>
              </w:rPr>
            </w:pPr>
            <w:r w:rsidRPr="00425C8F">
              <w:rPr>
                <w:lang w:val="en-IN"/>
              </w:rPr>
              <w:t>Login ID of the Channel user</w:t>
            </w:r>
          </w:p>
          <w:p w:rsidR="00CD5C68" w:rsidRPr="00425C8F" w:rsidRDefault="00CD5C68" w:rsidP="00940B20">
            <w:pPr>
              <w:pStyle w:val="Tablecontent"/>
              <w:rPr>
                <w:lang w:val="en-IN"/>
              </w:rPr>
            </w:pPr>
            <w:r w:rsidRPr="00425C8F">
              <w:rPr>
                <w:b/>
                <w:bCs/>
                <w:lang w:val="en-IN"/>
              </w:rPr>
              <w:t>When LOGINID is available in request then PASSWORD is mandatory for the request</w:t>
            </w:r>
          </w:p>
        </w:tc>
        <w:tc>
          <w:tcPr>
            <w:tcW w:w="1260" w:type="dxa"/>
            <w:gridSpan w:val="2"/>
          </w:tcPr>
          <w:p w:rsidR="00CD5C68" w:rsidRPr="00425C8F" w:rsidRDefault="00CD5C68" w:rsidP="00940B20">
            <w:pPr>
              <w:pStyle w:val="Tablecontent"/>
              <w:rPr>
                <w:lang w:val="en-IN"/>
              </w:rPr>
            </w:pPr>
            <w:r w:rsidRPr="00425C8F">
              <w:rPr>
                <w:lang w:val="en-IN"/>
              </w:rPr>
              <w:t>Mo_cce</w:t>
            </w:r>
          </w:p>
        </w:tc>
        <w:tc>
          <w:tcPr>
            <w:tcW w:w="1260" w:type="dxa"/>
            <w:gridSpan w:val="2"/>
          </w:tcPr>
          <w:p w:rsidR="00CD5C68" w:rsidRPr="00425C8F" w:rsidRDefault="00CD5C68" w:rsidP="00940B20">
            <w:pPr>
              <w:pStyle w:val="Tablecontent"/>
              <w:rPr>
                <w:lang w:val="en-IN"/>
              </w:rPr>
            </w:pPr>
            <w:r w:rsidRPr="00425C8F">
              <w:rPr>
                <w:lang w:val="en-IN"/>
              </w:rPr>
              <w:t>A (20)</w:t>
            </w:r>
          </w:p>
        </w:tc>
        <w:tc>
          <w:tcPr>
            <w:tcW w:w="1440" w:type="dxa"/>
            <w:gridSpan w:val="2"/>
          </w:tcPr>
          <w:p w:rsidR="00CD5C68" w:rsidRPr="00425C8F" w:rsidRDefault="00CD5C68" w:rsidP="00940B20">
            <w:pPr>
              <w:pStyle w:val="Tablecontent"/>
              <w:rPr>
                <w:lang w:val="en-IN"/>
              </w:rPr>
            </w:pPr>
            <w:r w:rsidRPr="00425C8F">
              <w:rPr>
                <w:lang w:val="en-IN"/>
              </w:rPr>
              <w:t>O</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PASSWORD</w:t>
            </w:r>
          </w:p>
        </w:tc>
        <w:tc>
          <w:tcPr>
            <w:tcW w:w="1620" w:type="dxa"/>
            <w:gridSpan w:val="2"/>
          </w:tcPr>
          <w:p w:rsidR="00CD5C68" w:rsidRPr="00425C8F" w:rsidRDefault="00CD5C68" w:rsidP="00940B20">
            <w:pPr>
              <w:pStyle w:val="Tablecontent"/>
              <w:rPr>
                <w:lang w:val="en-IN"/>
              </w:rPr>
            </w:pPr>
            <w:r w:rsidRPr="00425C8F">
              <w:rPr>
                <w:lang w:val="en-IN"/>
              </w:rPr>
              <w:t>Password</w:t>
            </w:r>
          </w:p>
        </w:tc>
        <w:tc>
          <w:tcPr>
            <w:tcW w:w="2340" w:type="dxa"/>
            <w:gridSpan w:val="2"/>
          </w:tcPr>
          <w:p w:rsidR="00CD5C68" w:rsidRPr="00425C8F" w:rsidRDefault="00CD5C68" w:rsidP="00940B20">
            <w:pPr>
              <w:pStyle w:val="Tablecontent"/>
              <w:rPr>
                <w:lang w:val="en-IN"/>
              </w:rPr>
            </w:pPr>
            <w:r w:rsidRPr="00425C8F">
              <w:rPr>
                <w:lang w:val="en-IN"/>
              </w:rPr>
              <w:t>Password of the Channel user</w:t>
            </w:r>
          </w:p>
        </w:tc>
        <w:tc>
          <w:tcPr>
            <w:tcW w:w="1260" w:type="dxa"/>
            <w:gridSpan w:val="2"/>
          </w:tcPr>
          <w:p w:rsidR="00CD5C68" w:rsidRPr="00425C8F" w:rsidRDefault="00CD5C68" w:rsidP="00940B20">
            <w:pPr>
              <w:pStyle w:val="Tablecontent"/>
              <w:rPr>
                <w:lang w:val="en-IN"/>
              </w:rPr>
            </w:pPr>
            <w:r w:rsidRPr="00425C8F">
              <w:rPr>
                <w:lang w:val="en-IN"/>
              </w:rPr>
              <w:t>2468</w:t>
            </w:r>
          </w:p>
        </w:tc>
        <w:tc>
          <w:tcPr>
            <w:tcW w:w="1260" w:type="dxa"/>
            <w:gridSpan w:val="2"/>
          </w:tcPr>
          <w:p w:rsidR="00CD5C68" w:rsidRPr="00425C8F" w:rsidRDefault="00CD5C68" w:rsidP="00940B20">
            <w:pPr>
              <w:pStyle w:val="Tablecontent"/>
              <w:rPr>
                <w:lang w:val="en-IN"/>
              </w:rPr>
            </w:pPr>
            <w:r w:rsidRPr="00425C8F">
              <w:rPr>
                <w:lang w:val="en-IN"/>
              </w:rPr>
              <w:t>A (10)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EXTCODE</w:t>
            </w:r>
          </w:p>
        </w:tc>
        <w:tc>
          <w:tcPr>
            <w:tcW w:w="1620" w:type="dxa"/>
            <w:gridSpan w:val="2"/>
          </w:tcPr>
          <w:p w:rsidR="00CD5C68" w:rsidRPr="00425C8F" w:rsidRDefault="00CD5C68" w:rsidP="00940B20">
            <w:pPr>
              <w:pStyle w:val="Tablecontent"/>
              <w:rPr>
                <w:lang w:val="en-IN"/>
              </w:rPr>
            </w:pPr>
            <w:r w:rsidRPr="00425C8F">
              <w:rPr>
                <w:lang w:val="en-IN"/>
              </w:rPr>
              <w:t>External code of the channel user</w:t>
            </w:r>
          </w:p>
        </w:tc>
        <w:tc>
          <w:tcPr>
            <w:tcW w:w="2340" w:type="dxa"/>
            <w:gridSpan w:val="2"/>
          </w:tcPr>
          <w:p w:rsidR="00CD5C68" w:rsidRPr="00425C8F" w:rsidRDefault="00CD5C68" w:rsidP="00940B20">
            <w:pPr>
              <w:pStyle w:val="Tablecontent"/>
              <w:rPr>
                <w:b/>
                <w:bCs/>
                <w:lang w:val="en-IN"/>
              </w:rPr>
            </w:pPr>
            <w:r w:rsidRPr="00425C8F">
              <w:rPr>
                <w:lang w:val="en-IN"/>
              </w:rPr>
              <w:t xml:space="preserve">Unique external code of the channel user defined in </w:t>
            </w:r>
            <w:r w:rsidR="007C479A" w:rsidRPr="00425C8F">
              <w:rPr>
                <w:lang w:val="en-IN"/>
              </w:rPr>
              <w:t>PreTUPS</w:t>
            </w:r>
            <w:r w:rsidRPr="00425C8F">
              <w:rPr>
                <w:lang w:val="en-IN"/>
              </w:rPr>
              <w:t>.</w:t>
            </w:r>
          </w:p>
        </w:tc>
        <w:tc>
          <w:tcPr>
            <w:tcW w:w="1260" w:type="dxa"/>
            <w:gridSpan w:val="2"/>
          </w:tcPr>
          <w:p w:rsidR="00CD5C68" w:rsidRPr="00425C8F" w:rsidRDefault="00CD5C68" w:rsidP="00940B20">
            <w:pPr>
              <w:pStyle w:val="Tablecontent"/>
              <w:rPr>
                <w:lang w:val="en-IN"/>
              </w:rPr>
            </w:pPr>
            <w:r w:rsidRPr="00425C8F">
              <w:rPr>
                <w:lang w:val="en-IN"/>
              </w:rPr>
              <w:t>123</w:t>
            </w:r>
          </w:p>
        </w:tc>
        <w:tc>
          <w:tcPr>
            <w:tcW w:w="1260" w:type="dxa"/>
            <w:gridSpan w:val="2"/>
          </w:tcPr>
          <w:p w:rsidR="00CD5C68" w:rsidRPr="00425C8F" w:rsidRDefault="00CD5C68" w:rsidP="00940B20">
            <w:pPr>
              <w:pStyle w:val="Tablecontent"/>
              <w:rPr>
                <w:lang w:val="en-IN"/>
              </w:rPr>
            </w:pPr>
            <w:r w:rsidRPr="00425C8F">
              <w:rPr>
                <w:lang w:val="en-IN"/>
              </w:rPr>
              <w:t>A (10)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EXTREFNUM</w:t>
            </w:r>
          </w:p>
        </w:tc>
        <w:tc>
          <w:tcPr>
            <w:tcW w:w="1620" w:type="dxa"/>
            <w:gridSpan w:val="2"/>
          </w:tcPr>
          <w:p w:rsidR="00CD5C68" w:rsidRPr="00425C8F" w:rsidRDefault="00CD5C68" w:rsidP="00940B20">
            <w:pPr>
              <w:pStyle w:val="Tablecontent"/>
              <w:rPr>
                <w:lang w:val="en-IN"/>
              </w:rPr>
            </w:pPr>
            <w:r w:rsidRPr="00425C8F">
              <w:rPr>
                <w:lang w:val="en-IN"/>
              </w:rPr>
              <w:t>External Reference number</w:t>
            </w:r>
          </w:p>
        </w:tc>
        <w:tc>
          <w:tcPr>
            <w:tcW w:w="2340" w:type="dxa"/>
            <w:gridSpan w:val="2"/>
          </w:tcPr>
          <w:p w:rsidR="00CD5C68" w:rsidRPr="00425C8F" w:rsidRDefault="00CD5C68" w:rsidP="00940B20">
            <w:pPr>
              <w:pStyle w:val="Tablecontent"/>
              <w:rPr>
                <w:lang w:val="en-IN"/>
              </w:rPr>
            </w:pPr>
            <w:r w:rsidRPr="00425C8F">
              <w:rPr>
                <w:lang w:val="en-IN"/>
              </w:rPr>
              <w:t>Unique Reference number in the external system.</w:t>
            </w:r>
          </w:p>
        </w:tc>
        <w:tc>
          <w:tcPr>
            <w:tcW w:w="1260" w:type="dxa"/>
            <w:gridSpan w:val="2"/>
          </w:tcPr>
          <w:p w:rsidR="00CD5C68" w:rsidRPr="00425C8F" w:rsidRDefault="00CD5C68" w:rsidP="00940B20">
            <w:pPr>
              <w:pStyle w:val="Tablecontent"/>
              <w:rPr>
                <w:lang w:val="en-IN"/>
              </w:rPr>
            </w:pPr>
            <w:r w:rsidRPr="00425C8F">
              <w:rPr>
                <w:lang w:val="en-IN"/>
              </w:rPr>
              <w:t>12345</w:t>
            </w:r>
          </w:p>
        </w:tc>
        <w:tc>
          <w:tcPr>
            <w:tcW w:w="1260" w:type="dxa"/>
            <w:gridSpan w:val="2"/>
          </w:tcPr>
          <w:p w:rsidR="00CD5C68" w:rsidRPr="00425C8F" w:rsidRDefault="00CD5C68" w:rsidP="00940B20">
            <w:pPr>
              <w:pStyle w:val="Tablecontent"/>
              <w:rPr>
                <w:lang w:val="en-IN"/>
              </w:rPr>
            </w:pPr>
            <w:r w:rsidRPr="00425C8F">
              <w:rPr>
                <w:lang w:val="en-IN"/>
              </w:rPr>
              <w:t>A (20)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9540" w:type="dxa"/>
            <w:gridSpan w:val="11"/>
          </w:tcPr>
          <w:p w:rsidR="00CD5C68" w:rsidRPr="00425C8F" w:rsidRDefault="00CD5C68" w:rsidP="00940B20">
            <w:pPr>
              <w:pStyle w:val="Tablecontent"/>
              <w:rPr>
                <w:b/>
                <w:bCs/>
                <w:lang w:val="en-IN"/>
              </w:rPr>
            </w:pPr>
            <w:r w:rsidRPr="00425C8F">
              <w:rPr>
                <w:b/>
                <w:bCs/>
                <w:lang w:val="en-IN"/>
              </w:rPr>
              <w:t xml:space="preserve">Note: </w:t>
            </w:r>
            <w:r w:rsidRPr="00425C8F">
              <w:rPr>
                <w:lang w:val="en-IN"/>
              </w:rPr>
              <w:t>Between MSISDN, LOGINID and EXTCODE value of one of them must be present, MSISDN, LOGINID or EXTCODE. All of them can also be present in request</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MSISDN2</w:t>
            </w:r>
          </w:p>
        </w:tc>
        <w:tc>
          <w:tcPr>
            <w:tcW w:w="1800" w:type="dxa"/>
            <w:gridSpan w:val="2"/>
          </w:tcPr>
          <w:p w:rsidR="00CD5C68" w:rsidRPr="00425C8F" w:rsidRDefault="00CD5C68" w:rsidP="00940B20">
            <w:pPr>
              <w:pStyle w:val="Tablecontent"/>
              <w:rPr>
                <w:lang w:val="en-IN"/>
              </w:rPr>
            </w:pPr>
            <w:r w:rsidRPr="00425C8F">
              <w:rPr>
                <w:lang w:val="en-IN"/>
              </w:rPr>
              <w:t>Payee MSISDN</w:t>
            </w:r>
          </w:p>
        </w:tc>
        <w:tc>
          <w:tcPr>
            <w:tcW w:w="2160" w:type="dxa"/>
            <w:gridSpan w:val="2"/>
          </w:tcPr>
          <w:p w:rsidR="00CD5C68" w:rsidRPr="00425C8F" w:rsidRDefault="00CD5C68" w:rsidP="00940B20">
            <w:pPr>
              <w:pStyle w:val="Tablecontent"/>
              <w:rPr>
                <w:lang w:val="en-IN"/>
              </w:rPr>
            </w:pPr>
            <w:r w:rsidRPr="00425C8F">
              <w:rPr>
                <w:lang w:val="en-IN"/>
              </w:rPr>
              <w:t>All MSISDN should be in national dial format i.e. with out country code.</w:t>
            </w:r>
          </w:p>
        </w:tc>
        <w:tc>
          <w:tcPr>
            <w:tcW w:w="1856" w:type="dxa"/>
            <w:gridSpan w:val="2"/>
          </w:tcPr>
          <w:p w:rsidR="00CD5C68" w:rsidRPr="00425C8F" w:rsidRDefault="00CD5C68" w:rsidP="00940B20">
            <w:pPr>
              <w:pStyle w:val="Tablecontent"/>
              <w:rPr>
                <w:lang w:val="en-IN"/>
              </w:rPr>
            </w:pPr>
            <w:r w:rsidRPr="00425C8F">
              <w:rPr>
                <w:lang w:val="en-IN"/>
              </w:rPr>
              <w:t>9942222</w:t>
            </w:r>
          </w:p>
        </w:tc>
        <w:tc>
          <w:tcPr>
            <w:tcW w:w="1024" w:type="dxa"/>
            <w:gridSpan w:val="2"/>
          </w:tcPr>
          <w:p w:rsidR="00CD5C68" w:rsidRPr="00425C8F" w:rsidRDefault="00CD5C68" w:rsidP="00940B20">
            <w:pPr>
              <w:pStyle w:val="Tablecontent"/>
              <w:rPr>
                <w:lang w:val="en-IN"/>
              </w:rPr>
            </w:pPr>
            <w:r w:rsidRPr="00425C8F">
              <w:rPr>
                <w:lang w:val="en-IN"/>
              </w:rPr>
              <w:t>N (15)</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AMOUNT</w:t>
            </w:r>
          </w:p>
        </w:tc>
        <w:tc>
          <w:tcPr>
            <w:tcW w:w="1800" w:type="dxa"/>
            <w:gridSpan w:val="2"/>
          </w:tcPr>
          <w:p w:rsidR="00CD5C68" w:rsidRPr="00425C8F" w:rsidRDefault="00CD5C68" w:rsidP="00940B20">
            <w:pPr>
              <w:pStyle w:val="Tablecontent"/>
              <w:rPr>
                <w:lang w:val="en-IN"/>
              </w:rPr>
            </w:pPr>
            <w:r w:rsidRPr="00425C8F">
              <w:rPr>
                <w:lang w:val="en-IN"/>
              </w:rPr>
              <w:t>&lt;Amount&gt;</w:t>
            </w:r>
          </w:p>
        </w:tc>
        <w:tc>
          <w:tcPr>
            <w:tcW w:w="2160" w:type="dxa"/>
            <w:gridSpan w:val="2"/>
          </w:tcPr>
          <w:p w:rsidR="00CD5C68" w:rsidRPr="00425C8F" w:rsidRDefault="00CD5C68" w:rsidP="00940B20">
            <w:pPr>
              <w:pStyle w:val="Tablecontent"/>
              <w:rPr>
                <w:lang w:val="en-IN"/>
              </w:rPr>
            </w:pPr>
            <w:r w:rsidRPr="00425C8F">
              <w:rPr>
                <w:lang w:val="en-IN"/>
              </w:rPr>
              <w:t>Amount to be recharge</w:t>
            </w:r>
          </w:p>
          <w:p w:rsidR="00CD5C68" w:rsidRPr="00425C8F" w:rsidRDefault="00CD5C68" w:rsidP="00940B20">
            <w:pPr>
              <w:pStyle w:val="Tablecontent"/>
              <w:rPr>
                <w:lang w:val="en-IN"/>
              </w:rPr>
            </w:pPr>
            <w:r w:rsidRPr="00425C8F">
              <w:rPr>
                <w:lang w:val="en-IN"/>
              </w:rPr>
              <w:t>May be in lowest denomination i.e. in cents, $1 =100 cents</w:t>
            </w:r>
          </w:p>
        </w:tc>
        <w:tc>
          <w:tcPr>
            <w:tcW w:w="1856" w:type="dxa"/>
            <w:gridSpan w:val="2"/>
          </w:tcPr>
          <w:p w:rsidR="00CD5C68" w:rsidRPr="00425C8F" w:rsidRDefault="00CD5C68" w:rsidP="00940B20">
            <w:pPr>
              <w:pStyle w:val="Tablecontent"/>
              <w:rPr>
                <w:lang w:val="en-IN"/>
              </w:rPr>
            </w:pPr>
            <w:r w:rsidRPr="00425C8F">
              <w:rPr>
                <w:lang w:val="en-IN"/>
              </w:rPr>
              <w:t>50055</w:t>
            </w:r>
          </w:p>
          <w:p w:rsidR="00CD5C68" w:rsidRPr="00425C8F" w:rsidRDefault="00CD5C68" w:rsidP="00940B20">
            <w:pPr>
              <w:pStyle w:val="Tablecontent"/>
              <w:rPr>
                <w:lang w:val="en-IN"/>
              </w:rPr>
            </w:pPr>
            <w:r w:rsidRPr="00425C8F">
              <w:rPr>
                <w:lang w:val="en-IN"/>
              </w:rPr>
              <w:t>i.e. 500.55</w:t>
            </w:r>
          </w:p>
        </w:tc>
        <w:tc>
          <w:tcPr>
            <w:tcW w:w="1024" w:type="dxa"/>
            <w:gridSpan w:val="2"/>
          </w:tcPr>
          <w:p w:rsidR="00CD5C68" w:rsidRPr="00425C8F" w:rsidRDefault="00CD5C68" w:rsidP="00940B20">
            <w:pPr>
              <w:pStyle w:val="Tablecontent"/>
              <w:rPr>
                <w:lang w:val="en-IN"/>
              </w:rPr>
            </w:pPr>
            <w:r w:rsidRPr="00425C8F">
              <w:rPr>
                <w:lang w:val="en-IN"/>
              </w:rPr>
              <w:t>N (20)</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LANGUAGE1</w:t>
            </w:r>
          </w:p>
        </w:tc>
        <w:tc>
          <w:tcPr>
            <w:tcW w:w="1800" w:type="dxa"/>
            <w:gridSpan w:val="2"/>
          </w:tcPr>
          <w:p w:rsidR="00CD5C68" w:rsidRPr="00425C8F" w:rsidRDefault="00CD5C68" w:rsidP="00940B20">
            <w:pPr>
              <w:pStyle w:val="Tablecontent"/>
              <w:rPr>
                <w:lang w:val="en-IN"/>
              </w:rPr>
            </w:pPr>
            <w:r w:rsidRPr="00425C8F">
              <w:rPr>
                <w:lang w:val="en-IN"/>
              </w:rPr>
              <w:t>&lt;Retailer Language&gt;</w:t>
            </w:r>
          </w:p>
        </w:tc>
        <w:tc>
          <w:tcPr>
            <w:tcW w:w="2160" w:type="dxa"/>
            <w:gridSpan w:val="2"/>
          </w:tcPr>
          <w:p w:rsidR="00CD5C68" w:rsidRPr="00425C8F" w:rsidRDefault="00CD5C68" w:rsidP="00940B20">
            <w:pPr>
              <w:pStyle w:val="Tablecontent"/>
              <w:rPr>
                <w:lang w:val="en-IN"/>
              </w:rPr>
            </w:pPr>
            <w:r w:rsidRPr="00425C8F">
              <w:rPr>
                <w:lang w:val="en-IN"/>
              </w:rPr>
              <w:t>Numeric only, Retailer Language Code</w:t>
            </w:r>
          </w:p>
          <w:p w:rsidR="00CD5C68" w:rsidRPr="00425C8F" w:rsidRDefault="00CD5C68" w:rsidP="00940B20">
            <w:pPr>
              <w:pStyle w:val="Tablecontent"/>
              <w:rPr>
                <w:lang w:val="en-IN"/>
              </w:rPr>
            </w:pPr>
            <w:r w:rsidRPr="00425C8F">
              <w:rPr>
                <w:lang w:val="en-IN"/>
              </w:rPr>
              <w:t xml:space="preserve">This code must be defined in </w:t>
            </w:r>
            <w:r w:rsidR="007C479A" w:rsidRPr="00425C8F">
              <w:rPr>
                <w:lang w:val="en-IN"/>
              </w:rPr>
              <w:t>PreTUPS</w:t>
            </w:r>
            <w:r w:rsidRPr="00425C8F">
              <w:rPr>
                <w:lang w:val="en-IN"/>
              </w:rPr>
              <w:t xml:space="preserve"> system.</w:t>
            </w:r>
          </w:p>
        </w:tc>
        <w:tc>
          <w:tcPr>
            <w:tcW w:w="1856" w:type="dxa"/>
            <w:gridSpan w:val="2"/>
          </w:tcPr>
          <w:p w:rsidR="00CD5C68" w:rsidRPr="00425C8F" w:rsidRDefault="00CD5C68" w:rsidP="00940B20">
            <w:pPr>
              <w:pStyle w:val="Tablecontent"/>
              <w:rPr>
                <w:lang w:val="en-IN"/>
              </w:rPr>
            </w:pPr>
            <w:r w:rsidRPr="00425C8F">
              <w:rPr>
                <w:lang w:val="en-IN"/>
              </w:rPr>
              <w:t>0</w:t>
            </w:r>
          </w:p>
        </w:tc>
        <w:tc>
          <w:tcPr>
            <w:tcW w:w="1024" w:type="dxa"/>
            <w:gridSpan w:val="2"/>
          </w:tcPr>
          <w:p w:rsidR="00CD5C68" w:rsidRPr="00425C8F" w:rsidRDefault="00CD5C68" w:rsidP="00940B20">
            <w:pPr>
              <w:pStyle w:val="Tablecontent"/>
              <w:rPr>
                <w:lang w:val="en-IN"/>
              </w:rPr>
            </w:pPr>
            <w:r w:rsidRPr="00425C8F">
              <w:rPr>
                <w:lang w:val="en-IN"/>
              </w:rPr>
              <w:t>A (10)</w:t>
            </w:r>
          </w:p>
        </w:tc>
        <w:tc>
          <w:tcPr>
            <w:tcW w:w="90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LANGUAGE2</w:t>
            </w:r>
          </w:p>
        </w:tc>
        <w:tc>
          <w:tcPr>
            <w:tcW w:w="1800" w:type="dxa"/>
            <w:gridSpan w:val="2"/>
          </w:tcPr>
          <w:p w:rsidR="00CD5C68" w:rsidRPr="00425C8F" w:rsidRDefault="00CD5C68" w:rsidP="00940B20">
            <w:pPr>
              <w:pStyle w:val="Tablecontent"/>
              <w:rPr>
                <w:lang w:val="en-IN"/>
              </w:rPr>
            </w:pPr>
            <w:r w:rsidRPr="00425C8F">
              <w:rPr>
                <w:lang w:val="en-IN"/>
              </w:rPr>
              <w:t>&lt; Payee Language&gt;</w:t>
            </w:r>
          </w:p>
        </w:tc>
        <w:tc>
          <w:tcPr>
            <w:tcW w:w="2160" w:type="dxa"/>
            <w:gridSpan w:val="2"/>
          </w:tcPr>
          <w:p w:rsidR="00CD5C68" w:rsidRPr="00425C8F" w:rsidRDefault="00CD5C68" w:rsidP="00940B20">
            <w:pPr>
              <w:pStyle w:val="Tablecontent"/>
              <w:rPr>
                <w:lang w:val="en-IN"/>
              </w:rPr>
            </w:pPr>
            <w:r w:rsidRPr="00425C8F">
              <w:rPr>
                <w:lang w:val="en-IN"/>
              </w:rPr>
              <w:t>Numeric only, Payee Language Code</w:t>
            </w:r>
          </w:p>
          <w:p w:rsidR="00CD5C68" w:rsidRPr="00425C8F" w:rsidRDefault="00CD5C68" w:rsidP="00940B20">
            <w:pPr>
              <w:pStyle w:val="Tablecontent"/>
              <w:rPr>
                <w:lang w:val="en-IN"/>
              </w:rPr>
            </w:pPr>
            <w:r w:rsidRPr="00425C8F">
              <w:rPr>
                <w:lang w:val="en-IN"/>
              </w:rPr>
              <w:t xml:space="preserve">This code must be defined in </w:t>
            </w:r>
            <w:r w:rsidR="007C479A" w:rsidRPr="00425C8F">
              <w:rPr>
                <w:lang w:val="en-IN"/>
              </w:rPr>
              <w:t>PreTUPS</w:t>
            </w:r>
            <w:r w:rsidRPr="00425C8F">
              <w:rPr>
                <w:lang w:val="en-IN"/>
              </w:rPr>
              <w:t xml:space="preserve"> system.</w:t>
            </w:r>
          </w:p>
        </w:tc>
        <w:tc>
          <w:tcPr>
            <w:tcW w:w="1856" w:type="dxa"/>
            <w:gridSpan w:val="2"/>
          </w:tcPr>
          <w:p w:rsidR="00CD5C68" w:rsidRPr="00425C8F" w:rsidRDefault="00CD5C68" w:rsidP="00940B20">
            <w:pPr>
              <w:pStyle w:val="Tablecontent"/>
              <w:rPr>
                <w:lang w:val="en-IN"/>
              </w:rPr>
            </w:pPr>
            <w:r w:rsidRPr="00425C8F">
              <w:rPr>
                <w:lang w:val="en-IN"/>
              </w:rPr>
              <w:t>0</w:t>
            </w:r>
          </w:p>
        </w:tc>
        <w:tc>
          <w:tcPr>
            <w:tcW w:w="1024" w:type="dxa"/>
            <w:gridSpan w:val="2"/>
          </w:tcPr>
          <w:p w:rsidR="00CD5C68" w:rsidRPr="00425C8F" w:rsidRDefault="00CD5C68" w:rsidP="00940B20">
            <w:pPr>
              <w:pStyle w:val="Tablecontent"/>
              <w:rPr>
                <w:lang w:val="en-IN"/>
              </w:rPr>
            </w:pPr>
            <w:r w:rsidRPr="00425C8F">
              <w:rPr>
                <w:lang w:val="en-IN"/>
              </w:rPr>
              <w:t>A(10)</w:t>
            </w:r>
          </w:p>
        </w:tc>
        <w:tc>
          <w:tcPr>
            <w:tcW w:w="90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SELECTOR</w:t>
            </w:r>
          </w:p>
        </w:tc>
        <w:tc>
          <w:tcPr>
            <w:tcW w:w="1800" w:type="dxa"/>
            <w:gridSpan w:val="2"/>
          </w:tcPr>
          <w:p w:rsidR="00CD5C68" w:rsidRPr="00425C8F" w:rsidRDefault="00CD5C68" w:rsidP="00940B20">
            <w:pPr>
              <w:pStyle w:val="Tablecontent"/>
              <w:rPr>
                <w:lang w:val="en-IN"/>
              </w:rPr>
            </w:pPr>
            <w:r w:rsidRPr="00425C8F">
              <w:rPr>
                <w:lang w:val="en-IN"/>
              </w:rPr>
              <w:t>&lt;Selector&gt;</w:t>
            </w:r>
          </w:p>
        </w:tc>
        <w:tc>
          <w:tcPr>
            <w:tcW w:w="2160" w:type="dxa"/>
            <w:gridSpan w:val="2"/>
          </w:tcPr>
          <w:p w:rsidR="00CD5C68" w:rsidRPr="00425C8F" w:rsidRDefault="00CD5C68" w:rsidP="00940B20">
            <w:pPr>
              <w:pStyle w:val="Tablecontent"/>
              <w:rPr>
                <w:lang w:val="en-IN"/>
              </w:rPr>
            </w:pPr>
            <w:r w:rsidRPr="00425C8F">
              <w:rPr>
                <w:lang w:val="en-IN"/>
              </w:rPr>
              <w:t>Selector should be numeric</w:t>
            </w:r>
          </w:p>
          <w:p w:rsidR="00CD5C68" w:rsidRPr="00425C8F" w:rsidRDefault="00CD5C68" w:rsidP="00940B20">
            <w:pPr>
              <w:pStyle w:val="Tablecontent"/>
              <w:rPr>
                <w:lang w:val="en-IN"/>
              </w:rPr>
            </w:pPr>
            <w:r w:rsidRPr="00425C8F">
              <w:rPr>
                <w:lang w:val="en-IN"/>
              </w:rPr>
              <w:t>1 – CVG</w:t>
            </w:r>
          </w:p>
          <w:p w:rsidR="00CD5C68" w:rsidRPr="00425C8F" w:rsidRDefault="00CD5C68" w:rsidP="00940B20">
            <w:pPr>
              <w:pStyle w:val="Tablecontent"/>
              <w:rPr>
                <w:lang w:val="en-IN"/>
              </w:rPr>
            </w:pPr>
            <w:r w:rsidRPr="00425C8F">
              <w:rPr>
                <w:lang w:val="en-IN"/>
              </w:rPr>
              <w:t>2- C</w:t>
            </w:r>
          </w:p>
          <w:p w:rsidR="00CD5C68" w:rsidRPr="00425C8F" w:rsidRDefault="00CD5C68" w:rsidP="00940B20">
            <w:pPr>
              <w:pStyle w:val="Tablecontent"/>
              <w:rPr>
                <w:lang w:val="en-IN"/>
              </w:rPr>
            </w:pPr>
            <w:r w:rsidRPr="00425C8F">
              <w:rPr>
                <w:lang w:val="en-IN"/>
              </w:rPr>
              <w:t>3- VG</w:t>
            </w:r>
          </w:p>
        </w:tc>
        <w:tc>
          <w:tcPr>
            <w:tcW w:w="1856" w:type="dxa"/>
            <w:gridSpan w:val="2"/>
          </w:tcPr>
          <w:p w:rsidR="00CD5C68" w:rsidRPr="00425C8F" w:rsidRDefault="00CD5C68" w:rsidP="00940B20">
            <w:pPr>
              <w:pStyle w:val="Tablecontent"/>
              <w:rPr>
                <w:lang w:val="en-IN"/>
              </w:rPr>
            </w:pPr>
            <w:r w:rsidRPr="00425C8F">
              <w:rPr>
                <w:lang w:val="en-IN"/>
              </w:rPr>
              <w:t>1</w:t>
            </w:r>
          </w:p>
        </w:tc>
        <w:tc>
          <w:tcPr>
            <w:tcW w:w="1024" w:type="dxa"/>
            <w:gridSpan w:val="2"/>
          </w:tcPr>
          <w:p w:rsidR="00CD5C68" w:rsidRPr="00425C8F" w:rsidRDefault="00CD5C68" w:rsidP="00940B20">
            <w:pPr>
              <w:pStyle w:val="Tablecontent"/>
              <w:rPr>
                <w:lang w:val="en-IN"/>
              </w:rPr>
            </w:pPr>
            <w:r w:rsidRPr="00425C8F">
              <w:rPr>
                <w:lang w:val="en-IN"/>
              </w:rPr>
              <w:t>A(10)</w:t>
            </w:r>
          </w:p>
        </w:tc>
        <w:tc>
          <w:tcPr>
            <w:tcW w:w="900" w:type="dxa"/>
          </w:tcPr>
          <w:p w:rsidR="00CD5C68" w:rsidRPr="00425C8F" w:rsidRDefault="00CD5C68" w:rsidP="00940B20">
            <w:pPr>
              <w:pStyle w:val="Tablecontent"/>
              <w:rPr>
                <w:lang w:val="en-IN"/>
              </w:rPr>
            </w:pPr>
            <w:r w:rsidRPr="00425C8F">
              <w:rPr>
                <w:lang w:val="en-IN"/>
              </w:rPr>
              <w:t>M</w:t>
            </w:r>
          </w:p>
          <w:p w:rsidR="00CD5C68" w:rsidRPr="00425C8F" w:rsidRDefault="00CD5C68" w:rsidP="00940B20">
            <w:pPr>
              <w:pStyle w:val="Tablecontent"/>
              <w:rPr>
                <w:lang w:val="en-IN"/>
              </w:rPr>
            </w:pPr>
            <w:r w:rsidRPr="00425C8F">
              <w:rPr>
                <w:lang w:val="en-IN"/>
              </w:rPr>
              <w:t>Default value 2</w:t>
            </w:r>
          </w:p>
        </w:tc>
      </w:tr>
    </w:tbl>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Response</w:t>
      </w:r>
    </w:p>
    <w:p w:rsidR="00CD5C68" w:rsidRPr="00425C8F" w:rsidRDefault="007C479A" w:rsidP="00CD5C68">
      <w:pPr>
        <w:pStyle w:val="BodyText2"/>
        <w:rPr>
          <w:lang w:val="en-IN"/>
        </w:rPr>
      </w:pPr>
      <w:r w:rsidRPr="00425C8F">
        <w:rPr>
          <w:lang w:val="en-IN"/>
        </w:rPr>
        <w:t>PreTUPS</w:t>
      </w:r>
      <w:r w:rsidR="00CD5C68" w:rsidRPr="00425C8F">
        <w:rPr>
          <w:lang w:val="en-IN"/>
        </w:rPr>
        <w:t xml:space="preserve"> will send following response (acknowledgement) to External transaction server for Credit recharge request:</w:t>
      </w:r>
    </w:p>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XML format:</w:t>
      </w:r>
    </w:p>
    <w:p w:rsidR="00CD5C68" w:rsidRPr="00425C8F" w:rsidRDefault="00CD5C68" w:rsidP="00390AD2">
      <w:pPr>
        <w:pStyle w:val="Code"/>
        <w:ind w:left="0"/>
        <w:rPr>
          <w:lang w:val="en-IN"/>
        </w:rPr>
      </w:pPr>
      <w:proofErr w:type="gramStart"/>
      <w:r w:rsidRPr="00425C8F">
        <w:rPr>
          <w:lang w:val="en-IN"/>
        </w:rPr>
        <w:t>&lt;?xml</w:t>
      </w:r>
      <w:proofErr w:type="gramEnd"/>
      <w:r w:rsidRPr="00425C8F">
        <w:rPr>
          <w:lang w:val="en-IN"/>
        </w:rPr>
        <w:t xml:space="preserve"> version="1.0"?&gt;</w:t>
      </w:r>
    </w:p>
    <w:p w:rsidR="00CD5C68" w:rsidRPr="00425C8F" w:rsidRDefault="00CD5C68" w:rsidP="00390AD2">
      <w:pPr>
        <w:pStyle w:val="Code"/>
        <w:ind w:left="0"/>
        <w:rPr>
          <w:lang w:val="en-IN"/>
        </w:rPr>
      </w:pPr>
      <w:r w:rsidRPr="00425C8F">
        <w:rPr>
          <w:lang w:val="en-IN"/>
        </w:rPr>
        <w:t xml:space="preserve">&lt;COMMAND&gt; </w:t>
      </w:r>
    </w:p>
    <w:p w:rsidR="00CD5C68" w:rsidRPr="00425C8F" w:rsidRDefault="00CD5C68" w:rsidP="00390AD2">
      <w:pPr>
        <w:pStyle w:val="Code"/>
        <w:ind w:left="0"/>
        <w:rPr>
          <w:lang w:val="en-IN"/>
        </w:rPr>
      </w:pPr>
      <w:r w:rsidRPr="00425C8F">
        <w:rPr>
          <w:lang w:val="en-IN"/>
        </w:rPr>
        <w:tab/>
        <w:t xml:space="preserve">&lt;TYPE&gt;EXPPBRESP&lt;/TYPE&gt;    </w:t>
      </w:r>
      <w:r w:rsidRPr="00425C8F">
        <w:rPr>
          <w:lang w:val="en-IN"/>
        </w:rPr>
        <w:tab/>
      </w:r>
      <w:r w:rsidRPr="00425C8F">
        <w:rPr>
          <w:lang w:val="en-IN"/>
        </w:rPr>
        <w:tab/>
      </w:r>
    </w:p>
    <w:p w:rsidR="00CD5C68" w:rsidRPr="00425C8F" w:rsidRDefault="00CD5C68" w:rsidP="00390AD2">
      <w:pPr>
        <w:pStyle w:val="Code"/>
        <w:ind w:left="0"/>
        <w:rPr>
          <w:lang w:val="en-IN"/>
        </w:rPr>
      </w:pPr>
      <w:r w:rsidRPr="00425C8F">
        <w:rPr>
          <w:lang w:val="en-IN"/>
        </w:rPr>
        <w:tab/>
        <w:t>&lt;TXNSTATUS&gt;</w:t>
      </w:r>
      <w:r w:rsidRPr="00425C8F">
        <w:rPr>
          <w:i/>
          <w:iCs/>
          <w:lang w:val="en-IN"/>
        </w:rPr>
        <w:t>&lt;Transaction Status&gt;</w:t>
      </w:r>
      <w:r w:rsidR="008E6E5F">
        <w:rPr>
          <w:lang w:val="en-IN"/>
        </w:rPr>
        <w:t>&lt;/TXNSTATUS</w:t>
      </w:r>
      <w:r w:rsidRPr="00425C8F">
        <w:rPr>
          <w:lang w:val="en-IN"/>
        </w:rPr>
        <w:t>&gt;</w:t>
      </w:r>
    </w:p>
    <w:p w:rsidR="00CD5C68" w:rsidRPr="00425C8F" w:rsidRDefault="00CD5C68" w:rsidP="00390AD2">
      <w:pPr>
        <w:pStyle w:val="Code"/>
        <w:ind w:left="0" w:firstLine="720"/>
        <w:rPr>
          <w:lang w:val="en-IN"/>
        </w:rPr>
      </w:pPr>
      <w:r w:rsidRPr="00425C8F">
        <w:rPr>
          <w:lang w:val="en-IN"/>
        </w:rPr>
        <w:t>&lt;DATE&gt;&lt;Date and time &gt;&lt;/DATE&gt;</w:t>
      </w:r>
    </w:p>
    <w:p w:rsidR="00CD5C68" w:rsidRPr="00425C8F" w:rsidRDefault="00CD5C68" w:rsidP="00390AD2">
      <w:pPr>
        <w:pStyle w:val="Code"/>
        <w:ind w:left="720"/>
        <w:rPr>
          <w:lang w:val="en-IN"/>
        </w:rPr>
      </w:pPr>
      <w:r w:rsidRPr="00425C8F">
        <w:rPr>
          <w:lang w:val="en-IN"/>
        </w:rPr>
        <w:t>&lt;EXTREFNUM&gt;&lt;Unique Reference number in the external system&gt;&lt;/ EXTREFNUM&gt;</w:t>
      </w:r>
    </w:p>
    <w:p w:rsidR="00CD5C68" w:rsidRPr="00425C8F" w:rsidRDefault="00CD5C68" w:rsidP="00390AD2">
      <w:pPr>
        <w:pStyle w:val="Code"/>
        <w:ind w:left="0"/>
        <w:rPr>
          <w:lang w:val="en-IN"/>
        </w:rPr>
      </w:pPr>
      <w:r w:rsidRPr="00425C8F">
        <w:rPr>
          <w:lang w:val="en-IN"/>
        </w:rPr>
        <w:tab/>
        <w:t>&lt;TXNID&gt;</w:t>
      </w:r>
      <w:r w:rsidRPr="00425C8F">
        <w:rPr>
          <w:i/>
          <w:iCs/>
          <w:lang w:val="en-IN"/>
        </w:rPr>
        <w:t>&lt;</w:t>
      </w:r>
      <w:r w:rsidR="007C479A" w:rsidRPr="00425C8F">
        <w:rPr>
          <w:i/>
          <w:iCs/>
          <w:lang w:val="en-IN"/>
        </w:rPr>
        <w:t>PreTUPS</w:t>
      </w:r>
      <w:r w:rsidRPr="00425C8F">
        <w:rPr>
          <w:i/>
          <w:iCs/>
          <w:lang w:val="en-IN"/>
        </w:rPr>
        <w:t xml:space="preserve"> Transaction ID&gt;</w:t>
      </w:r>
      <w:r w:rsidR="008E6E5F">
        <w:rPr>
          <w:lang w:val="en-IN"/>
        </w:rPr>
        <w:t>&lt;/</w:t>
      </w:r>
      <w:r w:rsidRPr="00425C8F">
        <w:rPr>
          <w:lang w:val="en-IN"/>
        </w:rPr>
        <w:t>TXNID&gt;</w:t>
      </w:r>
    </w:p>
    <w:p w:rsidR="00CD5C68" w:rsidRPr="00425C8F" w:rsidRDefault="00CD5C68" w:rsidP="00390AD2">
      <w:pPr>
        <w:pStyle w:val="Code"/>
        <w:ind w:left="0"/>
        <w:rPr>
          <w:lang w:val="en-IN"/>
        </w:rPr>
      </w:pPr>
      <w:r w:rsidRPr="00425C8F">
        <w:rPr>
          <w:lang w:val="en-IN"/>
        </w:rPr>
        <w:tab/>
        <w:t>&lt;</w:t>
      </w:r>
      <w:r w:rsidR="008E6E5F">
        <w:rPr>
          <w:lang w:val="en-IN"/>
        </w:rPr>
        <w:t>MESSAGE&gt;&lt;Transaction Message&gt;&lt;/</w:t>
      </w:r>
      <w:r w:rsidRPr="00425C8F">
        <w:rPr>
          <w:lang w:val="en-IN"/>
        </w:rPr>
        <w:t>MESSAGE&gt;</w:t>
      </w:r>
    </w:p>
    <w:p w:rsidR="00CD5C68" w:rsidRPr="00425C8F" w:rsidRDefault="00CD5C68" w:rsidP="00390AD2">
      <w:pPr>
        <w:pStyle w:val="Code"/>
        <w:ind w:left="0"/>
        <w:rPr>
          <w:lang w:val="en-IN"/>
        </w:rPr>
      </w:pPr>
      <w:r w:rsidRPr="00425C8F">
        <w:rPr>
          <w:lang w:val="en-IN"/>
        </w:rPr>
        <w:t>&lt;/COMMAND&gt;</w:t>
      </w:r>
    </w:p>
    <w:p w:rsidR="00CD5C68" w:rsidRPr="00425C8F" w:rsidRDefault="00CD5C68" w:rsidP="001E6309">
      <w:pPr>
        <w:pStyle w:val="Heading"/>
        <w:rPr>
          <w:color w:val="auto"/>
        </w:rPr>
      </w:pPr>
      <w:r w:rsidRPr="00425C8F">
        <w:rPr>
          <w:color w:val="auto"/>
        </w:rPr>
        <w:t>Field Details</w:t>
      </w:r>
    </w:p>
    <w:tbl>
      <w:tblPr>
        <w:tblW w:w="95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800"/>
        <w:gridCol w:w="2340"/>
        <w:gridCol w:w="1260"/>
        <w:gridCol w:w="1260"/>
        <w:gridCol w:w="1496"/>
      </w:tblGrid>
      <w:tr w:rsidR="00CD5C68" w:rsidRPr="00425C8F" w:rsidTr="00390AD2">
        <w:trPr>
          <w:trHeight w:val="277"/>
          <w:tblHeader/>
        </w:trPr>
        <w:tc>
          <w:tcPr>
            <w:tcW w:w="144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800" w:type="dxa"/>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340" w:type="dxa"/>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96" w:type="dxa"/>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cantSplit/>
          <w:trHeight w:val="277"/>
        </w:trPr>
        <w:tc>
          <w:tcPr>
            <w:tcW w:w="9596" w:type="dxa"/>
            <w:gridSpan w:val="6"/>
          </w:tcPr>
          <w:p w:rsidR="00CD5C68" w:rsidRPr="00425C8F" w:rsidRDefault="00CD5C68" w:rsidP="00940B20">
            <w:pPr>
              <w:pStyle w:val="Tablecontent"/>
              <w:rPr>
                <w:b/>
                <w:bCs/>
                <w:lang w:val="en-IN"/>
              </w:rPr>
            </w:pP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TYPE</w:t>
            </w:r>
          </w:p>
        </w:tc>
        <w:tc>
          <w:tcPr>
            <w:tcW w:w="1800" w:type="dxa"/>
          </w:tcPr>
          <w:p w:rsidR="00CD5C68" w:rsidRPr="00425C8F" w:rsidRDefault="00CD5C68" w:rsidP="00940B20">
            <w:pPr>
              <w:pStyle w:val="Tablecontent"/>
              <w:rPr>
                <w:lang w:val="en-IN"/>
              </w:rPr>
            </w:pPr>
            <w:r w:rsidRPr="00425C8F">
              <w:rPr>
                <w:lang w:val="en-IN"/>
              </w:rPr>
              <w:t>Response type</w:t>
            </w:r>
          </w:p>
        </w:tc>
        <w:tc>
          <w:tcPr>
            <w:tcW w:w="2340" w:type="dxa"/>
          </w:tcPr>
          <w:p w:rsidR="00CD5C68" w:rsidRPr="00425C8F" w:rsidRDefault="00CD5C68" w:rsidP="00940B20">
            <w:pPr>
              <w:pStyle w:val="Tablecontent"/>
              <w:rPr>
                <w:lang w:val="en-IN"/>
              </w:rPr>
            </w:pPr>
            <w:r w:rsidRPr="00425C8F">
              <w:rPr>
                <w:lang w:val="en-IN"/>
              </w:rPr>
              <w:t>Response Type</w:t>
            </w:r>
          </w:p>
        </w:tc>
        <w:tc>
          <w:tcPr>
            <w:tcW w:w="1260" w:type="dxa"/>
          </w:tcPr>
          <w:p w:rsidR="00CD5C68" w:rsidRPr="00425C8F" w:rsidRDefault="00CD5C68" w:rsidP="00940B20">
            <w:pPr>
              <w:pStyle w:val="Tablecontent"/>
              <w:rPr>
                <w:lang w:val="en-IN"/>
              </w:rPr>
            </w:pPr>
            <w:r w:rsidRPr="00425C8F">
              <w:rPr>
                <w:lang w:val="en-IN"/>
              </w:rPr>
              <w:t>EXPPBRESP</w:t>
            </w:r>
          </w:p>
        </w:tc>
        <w:tc>
          <w:tcPr>
            <w:tcW w:w="1260" w:type="dxa"/>
          </w:tcPr>
          <w:p w:rsidR="00CD5C68" w:rsidRPr="00425C8F" w:rsidRDefault="00CD5C68" w:rsidP="00940B20">
            <w:pPr>
              <w:pStyle w:val="Tablecontent"/>
              <w:rPr>
                <w:lang w:val="en-IN"/>
              </w:rPr>
            </w:pPr>
            <w:r w:rsidRPr="00425C8F">
              <w:rPr>
                <w:lang w:val="en-IN"/>
              </w:rPr>
              <w:t>A (20)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TXNSTATUS</w:t>
            </w:r>
          </w:p>
        </w:tc>
        <w:tc>
          <w:tcPr>
            <w:tcW w:w="1800" w:type="dxa"/>
          </w:tcPr>
          <w:p w:rsidR="00CD5C68" w:rsidRPr="00425C8F" w:rsidRDefault="00CD5C68" w:rsidP="00940B20">
            <w:pPr>
              <w:pStyle w:val="Tablecontent"/>
              <w:rPr>
                <w:lang w:val="en-IN"/>
              </w:rPr>
            </w:pPr>
            <w:r w:rsidRPr="00425C8F">
              <w:rPr>
                <w:lang w:val="en-IN"/>
              </w:rPr>
              <w:t>Transaction Status</w:t>
            </w:r>
          </w:p>
        </w:tc>
        <w:tc>
          <w:tcPr>
            <w:tcW w:w="2340" w:type="dxa"/>
          </w:tcPr>
          <w:p w:rsidR="00CD5C68" w:rsidRPr="00425C8F" w:rsidRDefault="00CD5C68" w:rsidP="00940B20">
            <w:pPr>
              <w:pStyle w:val="Tablecontent"/>
              <w:rPr>
                <w:lang w:val="en-IN"/>
              </w:rPr>
            </w:pPr>
            <w:r w:rsidRPr="00425C8F">
              <w:rPr>
                <w:lang w:val="en-IN"/>
              </w:rPr>
              <w:t>Status of the request</w:t>
            </w:r>
          </w:p>
          <w:p w:rsidR="00CD5C68" w:rsidRPr="00425C8F" w:rsidRDefault="00CD5C68" w:rsidP="00940B20">
            <w:pPr>
              <w:pStyle w:val="TableListBullet1"/>
              <w:jc w:val="left"/>
              <w:rPr>
                <w:lang w:val="en-IN"/>
              </w:rPr>
            </w:pPr>
            <w:r w:rsidRPr="00425C8F">
              <w:rPr>
                <w:lang w:val="en-IN"/>
              </w:rPr>
              <w:t xml:space="preserve">Transaction Status= 200 means Success, </w:t>
            </w:r>
          </w:p>
          <w:p w:rsidR="00CD5C68" w:rsidRPr="00425C8F" w:rsidRDefault="00CD5C68" w:rsidP="00940B20">
            <w:pPr>
              <w:pStyle w:val="TableListBullet1"/>
              <w:jc w:val="left"/>
              <w:rPr>
                <w:lang w:val="en-IN"/>
              </w:rPr>
            </w:pPr>
            <w:r w:rsidRPr="00425C8F">
              <w:rPr>
                <w:lang w:val="en-IN"/>
              </w:rPr>
              <w:t xml:space="preserve">Transaction Status Other than 200 means failed </w:t>
            </w:r>
          </w:p>
        </w:tc>
        <w:tc>
          <w:tcPr>
            <w:tcW w:w="1260" w:type="dxa"/>
          </w:tcPr>
          <w:p w:rsidR="00CD5C68" w:rsidRPr="00425C8F" w:rsidRDefault="00CD5C68" w:rsidP="00940B20">
            <w:pPr>
              <w:pStyle w:val="Tablecontent"/>
              <w:rPr>
                <w:lang w:val="en-IN"/>
              </w:rPr>
            </w:pPr>
            <w:r w:rsidRPr="00425C8F">
              <w:rPr>
                <w:lang w:val="en-IN"/>
              </w:rPr>
              <w:t>200</w:t>
            </w:r>
          </w:p>
        </w:tc>
        <w:tc>
          <w:tcPr>
            <w:tcW w:w="1260" w:type="dxa"/>
          </w:tcPr>
          <w:p w:rsidR="00CD5C68" w:rsidRPr="00425C8F" w:rsidRDefault="00CD5C68" w:rsidP="00940B20">
            <w:pPr>
              <w:pStyle w:val="Tablecontent"/>
              <w:rPr>
                <w:lang w:val="en-IN"/>
              </w:rPr>
            </w:pPr>
            <w:r w:rsidRPr="00425C8F">
              <w:rPr>
                <w:lang w:val="en-IN"/>
              </w:rPr>
              <w:t>N (10)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DATE</w:t>
            </w:r>
          </w:p>
        </w:tc>
        <w:tc>
          <w:tcPr>
            <w:tcW w:w="1800" w:type="dxa"/>
          </w:tcPr>
          <w:p w:rsidR="00CD5C68" w:rsidRPr="00425C8F" w:rsidRDefault="00CD5C68" w:rsidP="00940B20">
            <w:pPr>
              <w:pStyle w:val="Tablecontent"/>
              <w:rPr>
                <w:lang w:val="en-IN"/>
              </w:rPr>
            </w:pPr>
            <w:r w:rsidRPr="00425C8F">
              <w:rPr>
                <w:lang w:val="en-IN"/>
              </w:rPr>
              <w:t>Date and time</w:t>
            </w:r>
          </w:p>
        </w:tc>
        <w:tc>
          <w:tcPr>
            <w:tcW w:w="2340" w:type="dxa"/>
          </w:tcPr>
          <w:p w:rsidR="00CD5C68" w:rsidRPr="00425C8F" w:rsidRDefault="00CD5C68" w:rsidP="00940B20">
            <w:pPr>
              <w:pStyle w:val="Tablecontent"/>
              <w:rPr>
                <w:lang w:val="en-IN"/>
              </w:rPr>
            </w:pPr>
            <w:r w:rsidRPr="00425C8F">
              <w:rPr>
                <w:lang w:val="en-IN"/>
              </w:rPr>
              <w:t xml:space="preserve">Date and time on which response was sent from </w:t>
            </w:r>
            <w:r w:rsidR="007C479A" w:rsidRPr="00425C8F">
              <w:rPr>
                <w:lang w:val="en-IN"/>
              </w:rPr>
              <w:t>PreTUPS</w:t>
            </w:r>
            <w:r w:rsidRPr="00425C8F">
              <w:rPr>
                <w:lang w:val="en-IN"/>
              </w:rPr>
              <w:t>. HH are in 24 Hour format</w:t>
            </w:r>
          </w:p>
        </w:tc>
        <w:tc>
          <w:tcPr>
            <w:tcW w:w="1260" w:type="dxa"/>
          </w:tcPr>
          <w:p w:rsidR="00CD5C68" w:rsidRPr="00425C8F" w:rsidRDefault="00CD5C68" w:rsidP="00940B20">
            <w:pPr>
              <w:pStyle w:val="Tablecontent"/>
              <w:rPr>
                <w:lang w:val="en-IN"/>
              </w:rPr>
            </w:pPr>
            <w:r w:rsidRPr="00425C8F">
              <w:rPr>
                <w:lang w:val="en-IN"/>
              </w:rPr>
              <w:t>DD/MM/YYYY HH24:MI:SS</w:t>
            </w:r>
          </w:p>
        </w:tc>
        <w:tc>
          <w:tcPr>
            <w:tcW w:w="1260" w:type="dxa"/>
          </w:tcPr>
          <w:p w:rsidR="00CD5C68" w:rsidRPr="00425C8F" w:rsidRDefault="00CD5C68" w:rsidP="00940B20">
            <w:pPr>
              <w:pStyle w:val="Tablecontent"/>
              <w:rPr>
                <w:lang w:val="en-IN"/>
              </w:rPr>
            </w:pPr>
            <w:r w:rsidRPr="00425C8F">
              <w:rPr>
                <w:lang w:val="en-IN"/>
              </w:rPr>
              <w:t>D (20)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EXTREFNUM</w:t>
            </w:r>
          </w:p>
        </w:tc>
        <w:tc>
          <w:tcPr>
            <w:tcW w:w="1800" w:type="dxa"/>
          </w:tcPr>
          <w:p w:rsidR="00CD5C68" w:rsidRPr="00425C8F" w:rsidRDefault="00CD5C68" w:rsidP="00940B20">
            <w:pPr>
              <w:pStyle w:val="Tablecontent"/>
              <w:rPr>
                <w:lang w:val="en-IN"/>
              </w:rPr>
            </w:pPr>
            <w:r w:rsidRPr="00425C8F">
              <w:rPr>
                <w:lang w:val="en-IN"/>
              </w:rPr>
              <w:t>External Reference number</w:t>
            </w:r>
          </w:p>
        </w:tc>
        <w:tc>
          <w:tcPr>
            <w:tcW w:w="2340" w:type="dxa"/>
          </w:tcPr>
          <w:p w:rsidR="00CD5C68" w:rsidRPr="00425C8F" w:rsidRDefault="00CD5C68" w:rsidP="00940B20">
            <w:pPr>
              <w:pStyle w:val="Tablecontent"/>
              <w:rPr>
                <w:lang w:val="en-IN"/>
              </w:rPr>
            </w:pPr>
            <w:r w:rsidRPr="00425C8F">
              <w:rPr>
                <w:lang w:val="en-IN"/>
              </w:rPr>
              <w:t>Reference number that was passed by the external system</w:t>
            </w:r>
          </w:p>
        </w:tc>
        <w:tc>
          <w:tcPr>
            <w:tcW w:w="1260" w:type="dxa"/>
          </w:tcPr>
          <w:p w:rsidR="00CD5C68" w:rsidRPr="00425C8F" w:rsidRDefault="00CD5C68" w:rsidP="00940B20">
            <w:pPr>
              <w:pStyle w:val="Tablecontent"/>
              <w:rPr>
                <w:lang w:val="en-IN"/>
              </w:rPr>
            </w:pPr>
            <w:r w:rsidRPr="00425C8F">
              <w:rPr>
                <w:lang w:val="en-IN"/>
              </w:rPr>
              <w:t>12345</w:t>
            </w:r>
          </w:p>
        </w:tc>
        <w:tc>
          <w:tcPr>
            <w:tcW w:w="1260" w:type="dxa"/>
          </w:tcPr>
          <w:p w:rsidR="00CD5C68" w:rsidRPr="00425C8F" w:rsidRDefault="00CD5C68" w:rsidP="00940B20">
            <w:pPr>
              <w:pStyle w:val="Tablecontent"/>
              <w:rPr>
                <w:lang w:val="en-IN"/>
              </w:rPr>
            </w:pPr>
            <w:r w:rsidRPr="00425C8F">
              <w:rPr>
                <w:lang w:val="en-IN"/>
              </w:rPr>
              <w:t>A (20)</w:t>
            </w:r>
          </w:p>
        </w:tc>
        <w:tc>
          <w:tcPr>
            <w:tcW w:w="1496" w:type="dxa"/>
          </w:tcPr>
          <w:p w:rsidR="00CD5C68" w:rsidRPr="00425C8F" w:rsidRDefault="00CD5C68" w:rsidP="00940B20">
            <w:pPr>
              <w:pStyle w:val="Tablecontent"/>
              <w:rPr>
                <w:lang w:val="en-IN"/>
              </w:rPr>
            </w:pPr>
            <w:r w:rsidRPr="00425C8F">
              <w:rPr>
                <w:lang w:val="en-IN"/>
              </w:rPr>
              <w:t>O</w:t>
            </w:r>
          </w:p>
          <w:p w:rsidR="00CD5C68" w:rsidRPr="00425C8F" w:rsidRDefault="00CD5C68" w:rsidP="00940B20">
            <w:pPr>
              <w:pStyle w:val="Tablecontent"/>
              <w:rPr>
                <w:lang w:val="en-IN"/>
              </w:rPr>
            </w:pPr>
            <w:r w:rsidRPr="00425C8F">
              <w:rPr>
                <w:lang w:val="en-IN"/>
              </w:rPr>
              <w:t>(Tag is mandatory</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TXNID</w:t>
            </w:r>
          </w:p>
        </w:tc>
        <w:tc>
          <w:tcPr>
            <w:tcW w:w="1800" w:type="dxa"/>
          </w:tcPr>
          <w:p w:rsidR="00CD5C68" w:rsidRPr="00425C8F" w:rsidRDefault="00CD5C68" w:rsidP="00940B20">
            <w:pPr>
              <w:pStyle w:val="Tablecontent"/>
              <w:rPr>
                <w:lang w:val="en-IN"/>
              </w:rPr>
            </w:pPr>
            <w:r w:rsidRPr="00425C8F">
              <w:rPr>
                <w:lang w:val="en-IN"/>
              </w:rPr>
              <w:t>&lt;Transaction ID&gt;</w:t>
            </w:r>
          </w:p>
        </w:tc>
        <w:tc>
          <w:tcPr>
            <w:tcW w:w="2340" w:type="dxa"/>
          </w:tcPr>
          <w:p w:rsidR="00CD5C68" w:rsidRPr="00425C8F" w:rsidRDefault="007C479A" w:rsidP="00940B20">
            <w:pPr>
              <w:pStyle w:val="Tablecontent"/>
              <w:rPr>
                <w:lang w:val="en-IN"/>
              </w:rPr>
            </w:pPr>
            <w:r w:rsidRPr="00425C8F">
              <w:rPr>
                <w:lang w:val="en-IN"/>
              </w:rPr>
              <w:t>PreTUPS</w:t>
            </w:r>
            <w:r w:rsidR="00CD5C68" w:rsidRPr="00425C8F">
              <w:rPr>
                <w:lang w:val="en-IN"/>
              </w:rPr>
              <w:t xml:space="preserve"> Transaction ID for the Customer Recharge Transaction</w:t>
            </w:r>
          </w:p>
        </w:tc>
        <w:tc>
          <w:tcPr>
            <w:tcW w:w="1260" w:type="dxa"/>
          </w:tcPr>
          <w:p w:rsidR="00CD5C68" w:rsidRPr="00425C8F" w:rsidRDefault="00CD5C68" w:rsidP="00940B20">
            <w:pPr>
              <w:pStyle w:val="Tablecontent"/>
              <w:rPr>
                <w:lang w:val="en-IN"/>
              </w:rPr>
            </w:pPr>
            <w:r w:rsidRPr="00425C8F">
              <w:rPr>
                <w:lang w:val="en-IN"/>
              </w:rPr>
              <w:t>DL/05/000000015</w:t>
            </w:r>
          </w:p>
        </w:tc>
        <w:tc>
          <w:tcPr>
            <w:tcW w:w="1260" w:type="dxa"/>
          </w:tcPr>
          <w:p w:rsidR="00CD5C68" w:rsidRPr="00425C8F" w:rsidRDefault="00CD5C68" w:rsidP="00940B20">
            <w:pPr>
              <w:pStyle w:val="Tablecontent"/>
              <w:rPr>
                <w:lang w:val="en-IN"/>
              </w:rPr>
            </w:pPr>
            <w:r w:rsidRPr="00425C8F">
              <w:rPr>
                <w:lang w:val="en-IN"/>
              </w:rPr>
              <w:t>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MESSAGE</w:t>
            </w:r>
          </w:p>
        </w:tc>
        <w:tc>
          <w:tcPr>
            <w:tcW w:w="1800" w:type="dxa"/>
          </w:tcPr>
          <w:p w:rsidR="00CD5C68" w:rsidRPr="00425C8F" w:rsidRDefault="00CD5C68" w:rsidP="00940B20">
            <w:pPr>
              <w:pStyle w:val="Tablecontent"/>
              <w:rPr>
                <w:lang w:val="en-IN"/>
              </w:rPr>
            </w:pPr>
            <w:r w:rsidRPr="00425C8F">
              <w:rPr>
                <w:lang w:val="en-IN"/>
              </w:rPr>
              <w:t xml:space="preserve">Message that will given in response </w:t>
            </w:r>
          </w:p>
        </w:tc>
        <w:tc>
          <w:tcPr>
            <w:tcW w:w="2340" w:type="dxa"/>
          </w:tcPr>
          <w:p w:rsidR="00CD5C68" w:rsidRPr="00425C8F" w:rsidRDefault="00CD5C68" w:rsidP="00940B20">
            <w:pPr>
              <w:pStyle w:val="Tablecontent"/>
              <w:rPr>
                <w:lang w:val="en-IN"/>
              </w:rPr>
            </w:pPr>
            <w:r w:rsidRPr="00425C8F">
              <w:rPr>
                <w:lang w:val="en-IN"/>
              </w:rPr>
              <w:t>Message</w:t>
            </w:r>
          </w:p>
        </w:tc>
        <w:tc>
          <w:tcPr>
            <w:tcW w:w="1260" w:type="dxa"/>
          </w:tcPr>
          <w:p w:rsidR="00CD5C68" w:rsidRPr="00425C8F" w:rsidRDefault="00CD5C68" w:rsidP="00940B20">
            <w:pPr>
              <w:pStyle w:val="Tablecontent"/>
              <w:rPr>
                <w:lang w:val="en-IN"/>
              </w:rPr>
            </w:pPr>
          </w:p>
        </w:tc>
        <w:tc>
          <w:tcPr>
            <w:tcW w:w="1260" w:type="dxa"/>
          </w:tcPr>
          <w:p w:rsidR="00CD5C68" w:rsidRPr="00425C8F" w:rsidRDefault="00CD5C68" w:rsidP="00940B20">
            <w:pPr>
              <w:pStyle w:val="Tablecontent"/>
              <w:rPr>
                <w:lang w:val="en-IN"/>
              </w:rPr>
            </w:pPr>
            <w:r w:rsidRPr="00425C8F">
              <w:rPr>
                <w:lang w:val="en-IN"/>
              </w:rPr>
              <w:t>A (500)</w:t>
            </w:r>
          </w:p>
        </w:tc>
        <w:tc>
          <w:tcPr>
            <w:tcW w:w="1496" w:type="dxa"/>
          </w:tcPr>
          <w:p w:rsidR="00CD5C68" w:rsidRPr="00425C8F" w:rsidRDefault="00CD5C68" w:rsidP="00940B20">
            <w:pPr>
              <w:pStyle w:val="Tablecontent"/>
              <w:rPr>
                <w:lang w:val="en-IN"/>
              </w:rPr>
            </w:pPr>
            <w:r w:rsidRPr="00425C8F">
              <w:rPr>
                <w:lang w:val="en-IN"/>
              </w:rPr>
              <w:t>O</w:t>
            </w:r>
          </w:p>
          <w:p w:rsidR="00CD5C68" w:rsidRPr="00425C8F" w:rsidRDefault="00CD5C68" w:rsidP="00940B20">
            <w:pPr>
              <w:pStyle w:val="Tablecontent"/>
              <w:rPr>
                <w:lang w:val="en-IN"/>
              </w:rPr>
            </w:pPr>
            <w:r w:rsidRPr="00425C8F">
              <w:rPr>
                <w:lang w:val="en-IN"/>
              </w:rPr>
              <w:t>(Tag is mandatory</w:t>
            </w:r>
          </w:p>
        </w:tc>
      </w:tr>
    </w:tbl>
    <w:p w:rsidR="00CD5C68" w:rsidRPr="00425C8F" w:rsidRDefault="00CD5C68" w:rsidP="00CD5C68">
      <w:pPr>
        <w:pStyle w:val="BodyText2"/>
        <w:rPr>
          <w:lang w:val="en-IN"/>
        </w:rPr>
      </w:pP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If the TXNSTATUS is not 200 then the user would be shown the error message (MESSAGE tag) returned in the response.</w:t>
      </w:r>
    </w:p>
    <w:p w:rsidR="00CD5C68" w:rsidRPr="00425C8F" w:rsidRDefault="00CD5C68" w:rsidP="00CD5C68">
      <w:pPr>
        <w:pStyle w:val="BodyText2"/>
        <w:rPr>
          <w:lang w:val="en-IN"/>
        </w:rPr>
      </w:pP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 xml:space="preserve">If due to some resion external system does not received response of the above request then External transaction server can send the recharge status request to </w:t>
      </w:r>
      <w:r w:rsidR="007C479A" w:rsidRPr="00425C8F">
        <w:rPr>
          <w:color w:val="auto"/>
          <w:lang w:val="en-IN"/>
        </w:rPr>
        <w:t>PreTUPS</w:t>
      </w:r>
      <w:r w:rsidRPr="00425C8F">
        <w:rPr>
          <w:color w:val="auto"/>
          <w:lang w:val="en-IN"/>
        </w:rPr>
        <w:t xml:space="preserve"> for checking the final status of the transaction. </w:t>
      </w: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 xml:space="preserve">If transaction status is 200 then </w:t>
      </w:r>
      <w:r w:rsidR="007C479A" w:rsidRPr="00425C8F">
        <w:rPr>
          <w:color w:val="auto"/>
          <w:lang w:val="en-IN"/>
        </w:rPr>
        <w:t>PreTUPS</w:t>
      </w:r>
      <w:r w:rsidRPr="00425C8F">
        <w:rPr>
          <w:color w:val="auto"/>
          <w:lang w:val="en-IN"/>
        </w:rPr>
        <w:t xml:space="preserve"> will send Previous and pos balance in the message </w:t>
      </w:r>
      <w:proofErr w:type="gramStart"/>
      <w:r w:rsidRPr="00425C8F">
        <w:rPr>
          <w:color w:val="auto"/>
          <w:lang w:val="en-IN"/>
        </w:rPr>
        <w:t>tag.</w:t>
      </w:r>
      <w:proofErr w:type="gramEnd"/>
    </w:p>
    <w:p w:rsidR="00CD5C68" w:rsidRPr="00425C8F" w:rsidRDefault="00CD5C68" w:rsidP="00CD5C68">
      <w:pPr>
        <w:pStyle w:val="BodyText2"/>
        <w:rPr>
          <w:lang w:val="en-IN"/>
        </w:rPr>
      </w:pPr>
      <w:r w:rsidRPr="00425C8F">
        <w:rPr>
          <w:lang w:val="en-IN"/>
        </w:rPr>
        <w:t xml:space="preserve">                 </w:t>
      </w:r>
    </w:p>
    <w:p w:rsidR="001E6309" w:rsidRPr="00425C8F" w:rsidRDefault="001E6309" w:rsidP="00337049">
      <w:pPr>
        <w:pStyle w:val="Heading2"/>
        <w:rPr>
          <w:lang w:val="en-IN"/>
        </w:rPr>
      </w:pPr>
      <w:bookmarkStart w:id="281" w:name="_Toc485139705"/>
      <w:bookmarkStart w:id="282" w:name="_Toc198974911"/>
      <w:bookmarkStart w:id="283" w:name="_Toc368313819"/>
      <w:r w:rsidRPr="00425C8F">
        <w:rPr>
          <w:lang w:val="en-IN"/>
        </w:rPr>
        <w:t>Post Paid Bill Payment (Collection) Cancellation</w:t>
      </w:r>
      <w:bookmarkEnd w:id="281"/>
    </w:p>
    <w:p w:rsidR="001E6309" w:rsidRPr="00425C8F" w:rsidRDefault="001E6309" w:rsidP="001E6309">
      <w:pPr>
        <w:pStyle w:val="BodyText2"/>
      </w:pPr>
      <w:r w:rsidRPr="00425C8F">
        <w:t>A Channel User would be able to reverse a customer’s Post paid account by initiating Collection/Bill Payment Cancellation Request</w:t>
      </w:r>
    </w:p>
    <w:p w:rsidR="001E6309" w:rsidRPr="00425C8F" w:rsidRDefault="001E6309" w:rsidP="001E6309">
      <w:pPr>
        <w:pStyle w:val="BodyText2"/>
      </w:pPr>
    </w:p>
    <w:p w:rsidR="001E6309" w:rsidRPr="00425C8F" w:rsidRDefault="001E6309" w:rsidP="001E6309">
      <w:pPr>
        <w:pStyle w:val="Heading"/>
        <w:rPr>
          <w:color w:val="auto"/>
        </w:rPr>
      </w:pPr>
      <w:r w:rsidRPr="00425C8F">
        <w:rPr>
          <w:color w:val="auto"/>
        </w:rPr>
        <w:t>Request format:</w:t>
      </w:r>
    </w:p>
    <w:p w:rsidR="001E6309" w:rsidRPr="00425C8F" w:rsidRDefault="001E6309" w:rsidP="001E6309">
      <w:pPr>
        <w:pStyle w:val="Code"/>
        <w:ind w:left="0"/>
      </w:pPr>
      <w:proofErr w:type="gramStart"/>
      <w:r w:rsidRPr="00425C8F">
        <w:t>&lt;?xml</w:t>
      </w:r>
      <w:proofErr w:type="gramEnd"/>
      <w:r w:rsidRPr="00425C8F">
        <w:t xml:space="preserve"> version="1.0"?&gt;&lt;!DOCTYPE COMMAND PUBLIC "-//Ocam//DTD XML Command1.0//EN""xml/command.dtd"&gt;</w:t>
      </w:r>
    </w:p>
    <w:p w:rsidR="001E6309" w:rsidRPr="00425C8F" w:rsidRDefault="001E6309" w:rsidP="001E6309">
      <w:pPr>
        <w:pStyle w:val="Code"/>
        <w:ind w:left="0" w:firstLine="720"/>
        <w:jc w:val="left"/>
      </w:pPr>
      <w:r w:rsidRPr="00425C8F">
        <w:t>&lt;</w:t>
      </w:r>
      <w:r w:rsidRPr="00425C8F">
        <w:rPr>
          <w:b/>
        </w:rPr>
        <w:t>COMMAND</w:t>
      </w:r>
      <w:r w:rsidRPr="00425C8F">
        <w:t>&gt;</w:t>
      </w:r>
    </w:p>
    <w:p w:rsidR="001E6309" w:rsidRPr="00425C8F" w:rsidRDefault="001E6309" w:rsidP="001E6309">
      <w:pPr>
        <w:pStyle w:val="Code"/>
        <w:ind w:left="720" w:firstLine="720"/>
      </w:pPr>
      <w:r w:rsidRPr="00425C8F">
        <w:t>&lt;</w:t>
      </w:r>
      <w:r w:rsidRPr="00425C8F">
        <w:rPr>
          <w:b/>
        </w:rPr>
        <w:t>TYPE</w:t>
      </w:r>
      <w:r w:rsidRPr="00425C8F">
        <w:t>&gt;&lt;Request Type&gt;&lt;/</w:t>
      </w:r>
      <w:r w:rsidRPr="00425C8F">
        <w:rPr>
          <w:b/>
        </w:rPr>
        <w:t>TYPE</w:t>
      </w:r>
      <w:r w:rsidRPr="00425C8F">
        <w:t>&gt;</w:t>
      </w:r>
    </w:p>
    <w:p w:rsidR="001E6309" w:rsidRPr="00425C8F" w:rsidRDefault="001E6309" w:rsidP="001E6309">
      <w:pPr>
        <w:pStyle w:val="Code"/>
        <w:ind w:left="1440"/>
      </w:pPr>
      <w:r w:rsidRPr="00425C8F">
        <w:t>&lt;</w:t>
      </w:r>
      <w:r w:rsidRPr="00425C8F">
        <w:rPr>
          <w:b/>
        </w:rPr>
        <w:t>EXTNWCODE</w:t>
      </w:r>
      <w:r w:rsidRPr="00425C8F">
        <w:t>&gt;</w:t>
      </w:r>
      <w:r w:rsidRPr="00425C8F">
        <w:rPr>
          <w:i/>
          <w:iCs/>
        </w:rPr>
        <w:t>&lt;Network External Code&gt;</w:t>
      </w:r>
      <w:r w:rsidRPr="00425C8F">
        <w:t>&lt;/</w:t>
      </w:r>
      <w:r w:rsidRPr="00425C8F">
        <w:rPr>
          <w:b/>
        </w:rPr>
        <w:t>EXTNWCODE</w:t>
      </w:r>
      <w:r w:rsidRPr="00425C8F">
        <w:t>&gt;</w:t>
      </w:r>
    </w:p>
    <w:p w:rsidR="001E6309" w:rsidRPr="00425C8F" w:rsidRDefault="001E6309" w:rsidP="001E6309">
      <w:pPr>
        <w:pStyle w:val="Code"/>
        <w:ind w:left="1440"/>
      </w:pPr>
      <w:r w:rsidRPr="00425C8F">
        <w:t>&lt;</w:t>
      </w:r>
      <w:r w:rsidRPr="00425C8F">
        <w:rPr>
          <w:b/>
        </w:rPr>
        <w:t>MSISDN</w:t>
      </w:r>
      <w:r w:rsidRPr="00425C8F">
        <w:t>&gt;</w:t>
      </w:r>
      <w:r w:rsidRPr="00425C8F">
        <w:rPr>
          <w:i/>
          <w:iCs/>
        </w:rPr>
        <w:t>&lt;Retailer MSISDN&gt;</w:t>
      </w:r>
      <w:r w:rsidR="008E6E5F">
        <w:t>&lt;/</w:t>
      </w:r>
      <w:r w:rsidRPr="00425C8F">
        <w:rPr>
          <w:b/>
        </w:rPr>
        <w:t>MSISDN</w:t>
      </w:r>
      <w:r w:rsidRPr="00425C8F">
        <w:t>&gt;</w:t>
      </w:r>
    </w:p>
    <w:p w:rsidR="001E6309" w:rsidRPr="00425C8F" w:rsidRDefault="001E6309" w:rsidP="001E6309">
      <w:pPr>
        <w:pStyle w:val="Code"/>
        <w:ind w:left="1440"/>
      </w:pPr>
      <w:r w:rsidRPr="00425C8F">
        <w:t>&lt;</w:t>
      </w:r>
      <w:r w:rsidRPr="00425C8F">
        <w:rPr>
          <w:b/>
        </w:rPr>
        <w:t>PIN</w:t>
      </w:r>
      <w:r w:rsidRPr="00425C8F">
        <w:t>&gt; &lt;Channel user PIN&gt;&lt;/</w:t>
      </w:r>
      <w:r w:rsidRPr="00425C8F">
        <w:rPr>
          <w:b/>
        </w:rPr>
        <w:t>PIN</w:t>
      </w:r>
      <w:r w:rsidRPr="00425C8F">
        <w:t>&gt;</w:t>
      </w:r>
    </w:p>
    <w:p w:rsidR="001E6309" w:rsidRPr="00425C8F" w:rsidRDefault="001E6309" w:rsidP="001E6309">
      <w:pPr>
        <w:pStyle w:val="Code"/>
        <w:ind w:left="1440"/>
      </w:pPr>
      <w:r w:rsidRPr="00425C8F">
        <w:t>&lt;</w:t>
      </w:r>
      <w:r w:rsidRPr="00425C8F">
        <w:rPr>
          <w:b/>
        </w:rPr>
        <w:t>LOGINID</w:t>
      </w:r>
      <w:r w:rsidRPr="00425C8F">
        <w:t>&gt;&lt;Channel user Login ID&lt;/</w:t>
      </w:r>
      <w:r w:rsidRPr="00425C8F">
        <w:rPr>
          <w:b/>
        </w:rPr>
        <w:t>LOGINID</w:t>
      </w:r>
      <w:r w:rsidRPr="00425C8F">
        <w:t>&gt;</w:t>
      </w:r>
    </w:p>
    <w:p w:rsidR="001E6309" w:rsidRPr="00425C8F" w:rsidRDefault="001E6309" w:rsidP="001E6309">
      <w:pPr>
        <w:pStyle w:val="Code"/>
        <w:ind w:left="1440"/>
      </w:pPr>
      <w:r w:rsidRPr="00425C8F">
        <w:t>&lt;</w:t>
      </w:r>
      <w:r w:rsidRPr="00425C8F">
        <w:rPr>
          <w:b/>
        </w:rPr>
        <w:t>PASSWORD</w:t>
      </w:r>
      <w:r w:rsidRPr="00425C8F">
        <w:t>&gt;&lt;Channel User Login Password&lt;/</w:t>
      </w:r>
      <w:r w:rsidRPr="00425C8F">
        <w:rPr>
          <w:b/>
        </w:rPr>
        <w:t>PASSWORD</w:t>
      </w:r>
      <w:r w:rsidRPr="00425C8F">
        <w:t>&gt;</w:t>
      </w:r>
    </w:p>
    <w:p w:rsidR="001E6309" w:rsidRPr="00425C8F" w:rsidRDefault="001E6309" w:rsidP="001E6309">
      <w:pPr>
        <w:pStyle w:val="Code"/>
        <w:ind w:left="1440"/>
      </w:pPr>
      <w:r w:rsidRPr="00425C8F">
        <w:t>&lt;</w:t>
      </w:r>
      <w:r w:rsidRPr="00425C8F">
        <w:rPr>
          <w:b/>
        </w:rPr>
        <w:t>EXTCODE</w:t>
      </w:r>
      <w:r w:rsidRPr="00425C8F">
        <w:t>&gt;</w:t>
      </w:r>
      <w:r w:rsidRPr="00425C8F">
        <w:rPr>
          <w:i/>
          <w:iCs/>
        </w:rPr>
        <w:t>&lt;</w:t>
      </w:r>
      <w:r w:rsidRPr="00425C8F">
        <w:rPr>
          <w:iCs/>
        </w:rPr>
        <w:t>Channel user unique External code</w:t>
      </w:r>
      <w:r w:rsidRPr="00425C8F">
        <w:rPr>
          <w:i/>
          <w:iCs/>
        </w:rPr>
        <w:t>&gt;</w:t>
      </w:r>
      <w:r w:rsidRPr="00425C8F">
        <w:t>&lt;/</w:t>
      </w:r>
      <w:r w:rsidRPr="00425C8F">
        <w:rPr>
          <w:b/>
        </w:rPr>
        <w:t>EXTCODE</w:t>
      </w:r>
      <w:r w:rsidRPr="00425C8F">
        <w:t>&gt;</w:t>
      </w:r>
    </w:p>
    <w:p w:rsidR="001E6309" w:rsidRPr="00425C8F" w:rsidRDefault="001E6309" w:rsidP="001E6309">
      <w:pPr>
        <w:pStyle w:val="Code"/>
        <w:ind w:left="1440"/>
      </w:pPr>
      <w:r w:rsidRPr="00425C8F">
        <w:t>&lt;</w:t>
      </w:r>
      <w:r w:rsidRPr="00425C8F">
        <w:rPr>
          <w:b/>
        </w:rPr>
        <w:t>EXTREFNUM</w:t>
      </w:r>
      <w:r w:rsidRPr="00425C8F">
        <w:t>&gt; &lt;Unique Reference number in the external system&gt; &lt;/</w:t>
      </w:r>
      <w:r w:rsidRPr="00425C8F">
        <w:rPr>
          <w:b/>
        </w:rPr>
        <w:t>EXTREFNUM</w:t>
      </w:r>
      <w:r w:rsidRPr="00425C8F">
        <w:t>&gt;</w:t>
      </w:r>
      <w:r w:rsidRPr="00425C8F">
        <w:tab/>
      </w:r>
    </w:p>
    <w:p w:rsidR="001E6309" w:rsidRPr="00425C8F" w:rsidRDefault="001E6309" w:rsidP="001E6309">
      <w:pPr>
        <w:pStyle w:val="Code"/>
        <w:ind w:left="1440"/>
      </w:pPr>
      <w:r w:rsidRPr="00425C8F">
        <w:t>&lt;</w:t>
      </w:r>
      <w:r w:rsidRPr="00425C8F">
        <w:rPr>
          <w:b/>
        </w:rPr>
        <w:t>MSISDN2</w:t>
      </w:r>
      <w:r w:rsidRPr="00425C8F">
        <w:t>&gt;&lt;Receiver MSISDN/Account Number&gt;&lt;/</w:t>
      </w:r>
      <w:r w:rsidRPr="00425C8F">
        <w:rPr>
          <w:b/>
        </w:rPr>
        <w:t>MSISDN2</w:t>
      </w:r>
      <w:r w:rsidRPr="00425C8F">
        <w:t>&gt;</w:t>
      </w:r>
    </w:p>
    <w:p w:rsidR="001E6309" w:rsidRPr="00425C8F" w:rsidRDefault="001E6309" w:rsidP="001E6309">
      <w:pPr>
        <w:pStyle w:val="Code"/>
        <w:ind w:left="1440"/>
      </w:pPr>
      <w:r w:rsidRPr="00425C8F">
        <w:t>&lt;</w:t>
      </w:r>
      <w:r w:rsidRPr="00425C8F">
        <w:rPr>
          <w:b/>
        </w:rPr>
        <w:t>TRANSACTIONID</w:t>
      </w:r>
      <w:r w:rsidRPr="00425C8F">
        <w:t>&gt; &lt;Transaction of Collection Billpay Request&gt;&lt;/</w:t>
      </w:r>
      <w:r w:rsidRPr="00425C8F">
        <w:rPr>
          <w:b/>
        </w:rPr>
        <w:t xml:space="preserve"> TRANSACTIONID</w:t>
      </w:r>
      <w:r w:rsidRPr="00425C8F">
        <w:t xml:space="preserve"> </w:t>
      </w:r>
    </w:p>
    <w:p w:rsidR="001E6309" w:rsidRPr="00425C8F" w:rsidRDefault="001E6309" w:rsidP="001E6309">
      <w:pPr>
        <w:pStyle w:val="Code"/>
        <w:ind w:left="1440"/>
      </w:pPr>
      <w:r w:rsidRPr="00425C8F">
        <w:t>&lt;</w:t>
      </w:r>
      <w:r w:rsidRPr="00425C8F">
        <w:rPr>
          <w:b/>
        </w:rPr>
        <w:t>LANGUAGE1</w:t>
      </w:r>
      <w:r w:rsidRPr="00425C8F">
        <w:t>&gt;&lt;SENDER Language&gt;&lt;/</w:t>
      </w:r>
      <w:r w:rsidRPr="00425C8F">
        <w:rPr>
          <w:b/>
        </w:rPr>
        <w:t>LANGUAGE1</w:t>
      </w:r>
      <w:r w:rsidRPr="00425C8F">
        <w:t>&gt;</w:t>
      </w:r>
    </w:p>
    <w:p w:rsidR="001E6309" w:rsidRPr="00425C8F" w:rsidRDefault="001E6309" w:rsidP="001E6309">
      <w:pPr>
        <w:pStyle w:val="Code"/>
        <w:ind w:left="1440"/>
      </w:pPr>
      <w:r w:rsidRPr="00425C8F">
        <w:t>&lt;</w:t>
      </w:r>
      <w:r w:rsidRPr="00425C8F">
        <w:rPr>
          <w:b/>
        </w:rPr>
        <w:t>LANGUAGE2</w:t>
      </w:r>
      <w:r w:rsidRPr="00425C8F">
        <w:t>&gt;&lt;Receiver Language&gt;&lt;/</w:t>
      </w:r>
      <w:r w:rsidRPr="00425C8F">
        <w:rPr>
          <w:b/>
        </w:rPr>
        <w:t>LANGUAGE2</w:t>
      </w:r>
      <w:r w:rsidRPr="00425C8F">
        <w:t>&gt;</w:t>
      </w:r>
    </w:p>
    <w:p w:rsidR="001E6309" w:rsidRPr="00425C8F" w:rsidRDefault="001E6309" w:rsidP="001E6309">
      <w:pPr>
        <w:pStyle w:val="Code"/>
        <w:ind w:left="180" w:firstLine="540"/>
        <w:jc w:val="left"/>
      </w:pPr>
      <w:r w:rsidRPr="00425C8F">
        <w:t>&lt;</w:t>
      </w:r>
      <w:r w:rsidRPr="00425C8F">
        <w:rPr>
          <w:b/>
        </w:rPr>
        <w:t>/COMMAND</w:t>
      </w:r>
      <w:r w:rsidRPr="00425C8F">
        <w:t>&gt;</w:t>
      </w:r>
    </w:p>
    <w:p w:rsidR="001E6309" w:rsidRPr="00425C8F" w:rsidRDefault="001E6309" w:rsidP="001E6309">
      <w:pPr>
        <w:pStyle w:val="Code"/>
        <w:ind w:left="0"/>
      </w:pPr>
    </w:p>
    <w:p w:rsidR="001E6309" w:rsidRPr="00425C8F" w:rsidRDefault="001E6309" w:rsidP="001E6309">
      <w:pPr>
        <w:pStyle w:val="Head"/>
      </w:pPr>
      <w:r w:rsidRPr="00425C8F">
        <w:t>Fields Detail</w:t>
      </w:r>
    </w:p>
    <w:tbl>
      <w:tblPr>
        <w:tblW w:w="9467"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727"/>
        <w:gridCol w:w="1800"/>
        <w:gridCol w:w="1963"/>
        <w:gridCol w:w="17"/>
        <w:gridCol w:w="1260"/>
        <w:gridCol w:w="1260"/>
        <w:gridCol w:w="1440"/>
      </w:tblGrid>
      <w:tr w:rsidR="001E6309" w:rsidRPr="00425C8F" w:rsidTr="00762089">
        <w:trPr>
          <w:trHeight w:val="277"/>
          <w:tblHeader/>
        </w:trPr>
        <w:tc>
          <w:tcPr>
            <w:tcW w:w="1727" w:type="dxa"/>
            <w:tcBorders>
              <w:top w:val="single" w:sz="4" w:space="0" w:color="000000"/>
              <w:bottom w:val="single" w:sz="6" w:space="0" w:color="000000"/>
            </w:tcBorders>
            <w:shd w:val="clear" w:color="auto" w:fill="E31837"/>
          </w:tcPr>
          <w:p w:rsidR="001E6309" w:rsidRPr="00425C8F" w:rsidRDefault="001E6309" w:rsidP="00762089">
            <w:pPr>
              <w:pStyle w:val="TableColumnLabels"/>
              <w:rPr>
                <w:color w:val="auto"/>
              </w:rPr>
            </w:pPr>
            <w:r w:rsidRPr="00425C8F">
              <w:rPr>
                <w:color w:val="auto"/>
              </w:rPr>
              <w:t>TAG</w:t>
            </w:r>
          </w:p>
        </w:tc>
        <w:tc>
          <w:tcPr>
            <w:tcW w:w="1800" w:type="dxa"/>
            <w:tcBorders>
              <w:top w:val="single" w:sz="4" w:space="0" w:color="000000"/>
              <w:bottom w:val="single" w:sz="6" w:space="0" w:color="000000"/>
            </w:tcBorders>
            <w:shd w:val="clear" w:color="auto" w:fill="E31837"/>
          </w:tcPr>
          <w:p w:rsidR="001E6309" w:rsidRPr="00425C8F" w:rsidRDefault="001E6309" w:rsidP="00762089">
            <w:pPr>
              <w:pStyle w:val="TableColumnLabels"/>
              <w:rPr>
                <w:color w:val="auto"/>
              </w:rPr>
            </w:pPr>
            <w:r w:rsidRPr="00425C8F">
              <w:rPr>
                <w:color w:val="auto"/>
              </w:rPr>
              <w:t>Fields</w:t>
            </w:r>
          </w:p>
        </w:tc>
        <w:tc>
          <w:tcPr>
            <w:tcW w:w="1963" w:type="dxa"/>
            <w:tcBorders>
              <w:top w:val="single" w:sz="4" w:space="0" w:color="000000"/>
              <w:bottom w:val="single" w:sz="6" w:space="0" w:color="000000"/>
            </w:tcBorders>
            <w:shd w:val="clear" w:color="auto" w:fill="E31837"/>
          </w:tcPr>
          <w:p w:rsidR="001E6309" w:rsidRPr="00425C8F" w:rsidRDefault="001E6309" w:rsidP="00762089">
            <w:pPr>
              <w:pStyle w:val="TableColumnLabels"/>
              <w:rPr>
                <w:color w:val="auto"/>
              </w:rPr>
            </w:pPr>
            <w:r w:rsidRPr="00425C8F">
              <w:rPr>
                <w:color w:val="auto"/>
              </w:rPr>
              <w:t>Remarks</w:t>
            </w:r>
          </w:p>
        </w:tc>
        <w:tc>
          <w:tcPr>
            <w:tcW w:w="1277" w:type="dxa"/>
            <w:gridSpan w:val="2"/>
            <w:tcBorders>
              <w:top w:val="single" w:sz="4" w:space="0" w:color="000000"/>
              <w:bottom w:val="single" w:sz="6" w:space="0" w:color="000000"/>
            </w:tcBorders>
            <w:shd w:val="clear" w:color="auto" w:fill="E31837"/>
          </w:tcPr>
          <w:p w:rsidR="001E6309" w:rsidRPr="00425C8F" w:rsidRDefault="001E6309" w:rsidP="00762089">
            <w:pPr>
              <w:pStyle w:val="TableColumnLabels"/>
              <w:rPr>
                <w:color w:val="auto"/>
              </w:rPr>
            </w:pPr>
            <w:r w:rsidRPr="00425C8F">
              <w:rPr>
                <w:color w:val="auto"/>
              </w:rPr>
              <w:t>Example</w:t>
            </w:r>
          </w:p>
        </w:tc>
        <w:tc>
          <w:tcPr>
            <w:tcW w:w="1260" w:type="dxa"/>
            <w:tcBorders>
              <w:top w:val="single" w:sz="4" w:space="0" w:color="000000"/>
              <w:bottom w:val="single" w:sz="6" w:space="0" w:color="000000"/>
            </w:tcBorders>
            <w:shd w:val="clear" w:color="auto" w:fill="E31837"/>
          </w:tcPr>
          <w:p w:rsidR="001E6309" w:rsidRPr="00425C8F" w:rsidRDefault="001E6309" w:rsidP="00762089">
            <w:pPr>
              <w:pStyle w:val="TableColumnLabels"/>
              <w:rPr>
                <w:color w:val="auto"/>
              </w:rPr>
            </w:pPr>
            <w:r w:rsidRPr="00425C8F">
              <w:rPr>
                <w:color w:val="auto"/>
              </w:rPr>
              <w:t>Field Type</w:t>
            </w:r>
          </w:p>
        </w:tc>
        <w:tc>
          <w:tcPr>
            <w:tcW w:w="1440" w:type="dxa"/>
            <w:tcBorders>
              <w:top w:val="single" w:sz="4" w:space="0" w:color="000000"/>
              <w:bottom w:val="single" w:sz="6" w:space="0" w:color="000000"/>
            </w:tcBorders>
            <w:shd w:val="clear" w:color="auto" w:fill="E31837"/>
          </w:tcPr>
          <w:p w:rsidR="001E6309" w:rsidRPr="00425C8F" w:rsidRDefault="001E6309" w:rsidP="00762089">
            <w:pPr>
              <w:pStyle w:val="TableColumnLabels"/>
              <w:rPr>
                <w:color w:val="auto"/>
              </w:rPr>
            </w:pPr>
            <w:r w:rsidRPr="00425C8F">
              <w:rPr>
                <w:color w:val="auto"/>
              </w:rPr>
              <w:t>Optional/</w:t>
            </w:r>
          </w:p>
          <w:p w:rsidR="001E6309" w:rsidRPr="00425C8F" w:rsidRDefault="001E6309" w:rsidP="00762089">
            <w:pPr>
              <w:pStyle w:val="TableColumnLabels"/>
              <w:rPr>
                <w:color w:val="auto"/>
              </w:rPr>
            </w:pPr>
            <w:r w:rsidRPr="00425C8F">
              <w:rPr>
                <w:color w:val="auto"/>
              </w:rPr>
              <w:t>Mandatory</w:t>
            </w:r>
          </w:p>
        </w:tc>
      </w:tr>
      <w:tr w:rsidR="001E6309" w:rsidRPr="00425C8F" w:rsidTr="00762089">
        <w:trPr>
          <w:trHeight w:val="277"/>
        </w:trPr>
        <w:tc>
          <w:tcPr>
            <w:tcW w:w="1727" w:type="dxa"/>
            <w:tcBorders>
              <w:top w:val="single" w:sz="6" w:space="0" w:color="000000"/>
            </w:tcBorders>
          </w:tcPr>
          <w:p w:rsidR="001E6309" w:rsidRPr="00425C8F" w:rsidRDefault="001E6309" w:rsidP="00762089">
            <w:pPr>
              <w:pStyle w:val="Tablecontent"/>
            </w:pPr>
            <w:r w:rsidRPr="00425C8F">
              <w:t>TYPE</w:t>
            </w:r>
          </w:p>
        </w:tc>
        <w:tc>
          <w:tcPr>
            <w:tcW w:w="1800" w:type="dxa"/>
            <w:tcBorders>
              <w:top w:val="single" w:sz="6" w:space="0" w:color="000000"/>
            </w:tcBorders>
          </w:tcPr>
          <w:p w:rsidR="001E6309" w:rsidRPr="00425C8F" w:rsidRDefault="001E6309" w:rsidP="00762089">
            <w:pPr>
              <w:pStyle w:val="Tablecontent"/>
            </w:pPr>
            <w:r w:rsidRPr="00425C8F">
              <w:t>Request type</w:t>
            </w:r>
          </w:p>
        </w:tc>
        <w:tc>
          <w:tcPr>
            <w:tcW w:w="1963" w:type="dxa"/>
            <w:tcBorders>
              <w:top w:val="single" w:sz="6" w:space="0" w:color="000000"/>
            </w:tcBorders>
          </w:tcPr>
          <w:p w:rsidR="001E6309" w:rsidRPr="00425C8F" w:rsidRDefault="001E6309" w:rsidP="00762089">
            <w:pPr>
              <w:pStyle w:val="Tablecontent"/>
              <w:rPr>
                <w:b/>
              </w:rPr>
            </w:pPr>
            <w:r w:rsidRPr="00425C8F">
              <w:t xml:space="preserve">Request Type, should be sent with each request – </w:t>
            </w:r>
            <w:r w:rsidRPr="00425C8F">
              <w:rPr>
                <w:b/>
              </w:rPr>
              <w:t>fixed value</w:t>
            </w:r>
          </w:p>
          <w:p w:rsidR="001E6309" w:rsidRPr="00425C8F" w:rsidRDefault="001E6309" w:rsidP="00762089">
            <w:pPr>
              <w:pStyle w:val="Tablecontent"/>
              <w:rPr>
                <w:b/>
              </w:rPr>
            </w:pPr>
          </w:p>
        </w:tc>
        <w:tc>
          <w:tcPr>
            <w:tcW w:w="1277" w:type="dxa"/>
            <w:gridSpan w:val="2"/>
            <w:tcBorders>
              <w:top w:val="single" w:sz="6" w:space="0" w:color="000000"/>
            </w:tcBorders>
          </w:tcPr>
          <w:p w:rsidR="001E6309" w:rsidRPr="00425C8F" w:rsidRDefault="001E6309" w:rsidP="00762089">
            <w:pPr>
              <w:pStyle w:val="Tablecontent"/>
            </w:pPr>
            <w:r w:rsidRPr="00425C8F">
              <w:t>COLCCNREQ</w:t>
            </w:r>
          </w:p>
        </w:tc>
        <w:tc>
          <w:tcPr>
            <w:tcW w:w="1260" w:type="dxa"/>
            <w:tcBorders>
              <w:top w:val="single" w:sz="6" w:space="0" w:color="000000"/>
            </w:tcBorders>
          </w:tcPr>
          <w:p w:rsidR="001E6309" w:rsidRPr="00425C8F" w:rsidRDefault="001E6309" w:rsidP="00762089">
            <w:pPr>
              <w:pStyle w:val="Tablecontent"/>
            </w:pPr>
            <w:r w:rsidRPr="00425C8F">
              <w:t>A (20)</w:t>
            </w:r>
          </w:p>
        </w:tc>
        <w:tc>
          <w:tcPr>
            <w:tcW w:w="1440" w:type="dxa"/>
            <w:tcBorders>
              <w:top w:val="single" w:sz="6" w:space="0" w:color="000000"/>
            </w:tcBorders>
          </w:tcPr>
          <w:p w:rsidR="001E6309" w:rsidRPr="00425C8F" w:rsidRDefault="001E6309" w:rsidP="00762089">
            <w:pPr>
              <w:pStyle w:val="Tablecontent"/>
            </w:pPr>
            <w:r w:rsidRPr="00425C8F">
              <w:t>M</w:t>
            </w:r>
          </w:p>
        </w:tc>
      </w:tr>
      <w:tr w:rsidR="001E6309" w:rsidRPr="00425C8F" w:rsidTr="00762089">
        <w:trPr>
          <w:trHeight w:val="277"/>
        </w:trPr>
        <w:tc>
          <w:tcPr>
            <w:tcW w:w="1727" w:type="dxa"/>
          </w:tcPr>
          <w:p w:rsidR="001E6309" w:rsidRPr="00425C8F" w:rsidRDefault="001E6309" w:rsidP="00762089">
            <w:pPr>
              <w:pStyle w:val="Tablecontent"/>
            </w:pPr>
            <w:r w:rsidRPr="00425C8F">
              <w:t>EXTNWCODE</w:t>
            </w:r>
          </w:p>
        </w:tc>
        <w:tc>
          <w:tcPr>
            <w:tcW w:w="1800" w:type="dxa"/>
          </w:tcPr>
          <w:p w:rsidR="001E6309" w:rsidRPr="00425C8F" w:rsidRDefault="001E6309" w:rsidP="00762089">
            <w:pPr>
              <w:pStyle w:val="Tablecontent"/>
            </w:pPr>
            <w:r w:rsidRPr="00425C8F">
              <w:t xml:space="preserve">Network code </w:t>
            </w:r>
          </w:p>
        </w:tc>
        <w:tc>
          <w:tcPr>
            <w:tcW w:w="1963" w:type="dxa"/>
          </w:tcPr>
          <w:p w:rsidR="001E6309" w:rsidRPr="00425C8F" w:rsidRDefault="001E6309" w:rsidP="00762089">
            <w:pPr>
              <w:pStyle w:val="Tablecontent"/>
            </w:pPr>
            <w:r w:rsidRPr="00425C8F">
              <w:t>Network code of the Channel User defined in PreTUPS as External Network code</w:t>
            </w:r>
          </w:p>
        </w:tc>
        <w:tc>
          <w:tcPr>
            <w:tcW w:w="1277" w:type="dxa"/>
            <w:gridSpan w:val="2"/>
          </w:tcPr>
          <w:p w:rsidR="001E6309" w:rsidRPr="00425C8F" w:rsidRDefault="001E6309" w:rsidP="00762089">
            <w:pPr>
              <w:pStyle w:val="Tablecontent"/>
            </w:pPr>
            <w:r w:rsidRPr="00425C8F">
              <w:t>CP</w:t>
            </w:r>
          </w:p>
        </w:tc>
        <w:tc>
          <w:tcPr>
            <w:tcW w:w="1260" w:type="dxa"/>
          </w:tcPr>
          <w:p w:rsidR="001E6309" w:rsidRPr="00425C8F" w:rsidRDefault="001E6309" w:rsidP="00762089">
            <w:pPr>
              <w:pStyle w:val="Tablecontent"/>
            </w:pPr>
            <w:r w:rsidRPr="00425C8F">
              <w:t>A (2)</w:t>
            </w:r>
          </w:p>
        </w:tc>
        <w:tc>
          <w:tcPr>
            <w:tcW w:w="1440" w:type="dxa"/>
          </w:tcPr>
          <w:p w:rsidR="001E6309" w:rsidRPr="00425C8F" w:rsidRDefault="001E6309" w:rsidP="00762089">
            <w:pPr>
              <w:pStyle w:val="Tablecontent"/>
            </w:pPr>
            <w:r w:rsidRPr="00425C8F">
              <w:t>M</w:t>
            </w:r>
          </w:p>
        </w:tc>
      </w:tr>
      <w:tr w:rsidR="001E6309" w:rsidRPr="00425C8F" w:rsidTr="00762089">
        <w:trPr>
          <w:cantSplit/>
          <w:trHeight w:val="277"/>
        </w:trPr>
        <w:tc>
          <w:tcPr>
            <w:tcW w:w="1727" w:type="dxa"/>
          </w:tcPr>
          <w:p w:rsidR="001E6309" w:rsidRPr="00425C8F" w:rsidRDefault="001E6309" w:rsidP="00762089">
            <w:pPr>
              <w:pStyle w:val="Tablecontent"/>
            </w:pPr>
            <w:r w:rsidRPr="00425C8F">
              <w:t>MSISDN</w:t>
            </w:r>
          </w:p>
        </w:tc>
        <w:tc>
          <w:tcPr>
            <w:tcW w:w="1800" w:type="dxa"/>
          </w:tcPr>
          <w:p w:rsidR="001E6309" w:rsidRPr="00425C8F" w:rsidRDefault="001E6309" w:rsidP="00762089">
            <w:pPr>
              <w:pStyle w:val="Tablecontent"/>
            </w:pPr>
            <w:r w:rsidRPr="00425C8F">
              <w:t>Channel user mobile number</w:t>
            </w:r>
          </w:p>
        </w:tc>
        <w:tc>
          <w:tcPr>
            <w:tcW w:w="1963" w:type="dxa"/>
          </w:tcPr>
          <w:p w:rsidR="001E6309" w:rsidRPr="00425C8F" w:rsidRDefault="001E6309" w:rsidP="00762089">
            <w:pPr>
              <w:pStyle w:val="Tablecontent"/>
            </w:pPr>
            <w:r w:rsidRPr="00425C8F">
              <w:t>Mobile number of the Channel user initiating the bill payment request</w:t>
            </w:r>
          </w:p>
          <w:p w:rsidR="001E6309" w:rsidRPr="00425C8F" w:rsidRDefault="001E6309" w:rsidP="00762089">
            <w:pPr>
              <w:pStyle w:val="Tablecontent"/>
              <w:rPr>
                <w:b/>
              </w:rPr>
            </w:pPr>
            <w:r w:rsidRPr="00425C8F">
              <w:rPr>
                <w:b/>
              </w:rPr>
              <w:t>All MSISDN should be in national dial format i.e. without country code.</w:t>
            </w:r>
          </w:p>
          <w:p w:rsidR="001E6309" w:rsidRPr="00425C8F" w:rsidRDefault="001E6309" w:rsidP="00762089">
            <w:pPr>
              <w:pStyle w:val="Tablecontent"/>
              <w:rPr>
                <w:b/>
              </w:rPr>
            </w:pPr>
          </w:p>
        </w:tc>
        <w:tc>
          <w:tcPr>
            <w:tcW w:w="1277" w:type="dxa"/>
            <w:gridSpan w:val="2"/>
          </w:tcPr>
          <w:p w:rsidR="001E6309" w:rsidRPr="00425C8F" w:rsidRDefault="001E6309" w:rsidP="00762089">
            <w:pPr>
              <w:pStyle w:val="Tablecontent"/>
            </w:pPr>
            <w:r w:rsidRPr="00425C8F">
              <w:t>9942222</w:t>
            </w:r>
          </w:p>
        </w:tc>
        <w:tc>
          <w:tcPr>
            <w:tcW w:w="1260" w:type="dxa"/>
          </w:tcPr>
          <w:p w:rsidR="001E6309" w:rsidRPr="00425C8F" w:rsidRDefault="001E6309" w:rsidP="00762089">
            <w:pPr>
              <w:pStyle w:val="Tablecontent"/>
            </w:pPr>
            <w:r w:rsidRPr="00425C8F">
              <w:t>N (15)</w:t>
            </w:r>
          </w:p>
        </w:tc>
        <w:tc>
          <w:tcPr>
            <w:tcW w:w="1440" w:type="dxa"/>
          </w:tcPr>
          <w:p w:rsidR="001E6309" w:rsidRPr="00425C8F" w:rsidRDefault="001E6309" w:rsidP="00762089">
            <w:pPr>
              <w:pStyle w:val="Tablecontent"/>
            </w:pPr>
            <w:r w:rsidRPr="00425C8F">
              <w:t xml:space="preserve">O </w:t>
            </w:r>
          </w:p>
        </w:tc>
      </w:tr>
      <w:tr w:rsidR="001E6309" w:rsidRPr="00425C8F" w:rsidTr="00762089">
        <w:trPr>
          <w:cantSplit/>
          <w:trHeight w:val="277"/>
        </w:trPr>
        <w:tc>
          <w:tcPr>
            <w:tcW w:w="1727" w:type="dxa"/>
          </w:tcPr>
          <w:p w:rsidR="001E6309" w:rsidRPr="00425C8F" w:rsidRDefault="001E6309" w:rsidP="00762089">
            <w:pPr>
              <w:pStyle w:val="Tablecontent"/>
            </w:pPr>
            <w:r w:rsidRPr="00425C8F">
              <w:t>PIN</w:t>
            </w:r>
          </w:p>
        </w:tc>
        <w:tc>
          <w:tcPr>
            <w:tcW w:w="1800" w:type="dxa"/>
          </w:tcPr>
          <w:p w:rsidR="001E6309" w:rsidRPr="00425C8F" w:rsidRDefault="001E6309" w:rsidP="00762089">
            <w:pPr>
              <w:pStyle w:val="Tablecontent"/>
            </w:pPr>
            <w:r w:rsidRPr="00425C8F">
              <w:t>Channel user MSISDN PIN</w:t>
            </w:r>
          </w:p>
        </w:tc>
        <w:tc>
          <w:tcPr>
            <w:tcW w:w="1963" w:type="dxa"/>
          </w:tcPr>
          <w:p w:rsidR="001E6309" w:rsidRPr="00425C8F" w:rsidRDefault="001E6309" w:rsidP="00762089">
            <w:pPr>
              <w:pStyle w:val="Tablecontent"/>
            </w:pPr>
            <w:r w:rsidRPr="00425C8F">
              <w:t>PIN of the user</w:t>
            </w:r>
          </w:p>
          <w:p w:rsidR="001E6309" w:rsidRPr="00425C8F" w:rsidRDefault="001E6309" w:rsidP="00762089">
            <w:pPr>
              <w:pStyle w:val="Tablecontent"/>
              <w:rPr>
                <w:b/>
              </w:rPr>
            </w:pPr>
          </w:p>
        </w:tc>
        <w:tc>
          <w:tcPr>
            <w:tcW w:w="1277" w:type="dxa"/>
            <w:gridSpan w:val="2"/>
          </w:tcPr>
          <w:p w:rsidR="001E6309" w:rsidRPr="00425C8F" w:rsidRDefault="001E6309" w:rsidP="00762089">
            <w:pPr>
              <w:pStyle w:val="Tablecontent"/>
            </w:pPr>
            <w:r w:rsidRPr="00425C8F">
              <w:t>1357</w:t>
            </w:r>
          </w:p>
        </w:tc>
        <w:tc>
          <w:tcPr>
            <w:tcW w:w="1260" w:type="dxa"/>
          </w:tcPr>
          <w:p w:rsidR="001E6309" w:rsidRPr="00425C8F" w:rsidRDefault="001E6309" w:rsidP="00762089">
            <w:pPr>
              <w:pStyle w:val="Tablecontent"/>
            </w:pPr>
            <w:r w:rsidRPr="00425C8F">
              <w:t>A (10)</w:t>
            </w:r>
          </w:p>
        </w:tc>
        <w:tc>
          <w:tcPr>
            <w:tcW w:w="1440" w:type="dxa"/>
          </w:tcPr>
          <w:p w:rsidR="001E6309" w:rsidRPr="00425C8F" w:rsidRDefault="001E6309" w:rsidP="00762089">
            <w:pPr>
              <w:pStyle w:val="Tablecontent"/>
              <w:rPr>
                <w:rFonts w:cs="Arial"/>
              </w:rPr>
            </w:pPr>
            <w:r w:rsidRPr="00425C8F">
              <w:t xml:space="preserve">O </w:t>
            </w:r>
          </w:p>
        </w:tc>
      </w:tr>
      <w:tr w:rsidR="001E6309" w:rsidRPr="00425C8F" w:rsidTr="00762089">
        <w:trPr>
          <w:cantSplit/>
          <w:trHeight w:val="277"/>
        </w:trPr>
        <w:tc>
          <w:tcPr>
            <w:tcW w:w="1727" w:type="dxa"/>
          </w:tcPr>
          <w:p w:rsidR="001E6309" w:rsidRPr="00425C8F" w:rsidRDefault="001E6309" w:rsidP="00762089">
            <w:pPr>
              <w:pStyle w:val="Tablecontent"/>
            </w:pPr>
            <w:r w:rsidRPr="00425C8F">
              <w:t>TRANSACTIONID</w:t>
            </w:r>
          </w:p>
        </w:tc>
        <w:tc>
          <w:tcPr>
            <w:tcW w:w="1800" w:type="dxa"/>
          </w:tcPr>
          <w:p w:rsidR="001E6309" w:rsidRPr="00425C8F" w:rsidRDefault="001E6309" w:rsidP="00762089">
            <w:pPr>
              <w:pStyle w:val="Tablecontent"/>
            </w:pPr>
            <w:r w:rsidRPr="00425C8F">
              <w:t xml:space="preserve">Transaction Id </w:t>
            </w:r>
          </w:p>
        </w:tc>
        <w:tc>
          <w:tcPr>
            <w:tcW w:w="1963" w:type="dxa"/>
          </w:tcPr>
          <w:p w:rsidR="001E6309" w:rsidRPr="00425C8F" w:rsidRDefault="001E6309" w:rsidP="00762089">
            <w:pPr>
              <w:pStyle w:val="Tablecontent"/>
            </w:pPr>
            <w:r w:rsidRPr="00425C8F">
              <w:t>Bill payment Transaction id  for which reversal request initiate</w:t>
            </w:r>
          </w:p>
        </w:tc>
        <w:tc>
          <w:tcPr>
            <w:tcW w:w="1277" w:type="dxa"/>
            <w:gridSpan w:val="2"/>
          </w:tcPr>
          <w:p w:rsidR="001E6309" w:rsidRPr="00425C8F" w:rsidRDefault="001E6309" w:rsidP="00762089">
            <w:pPr>
              <w:pStyle w:val="Tablecontent"/>
            </w:pPr>
            <w:r w:rsidRPr="00425C8F">
              <w:t>C140207.1102.100001</w:t>
            </w:r>
          </w:p>
        </w:tc>
        <w:tc>
          <w:tcPr>
            <w:tcW w:w="1260" w:type="dxa"/>
          </w:tcPr>
          <w:p w:rsidR="001E6309" w:rsidRPr="00425C8F" w:rsidRDefault="001E6309" w:rsidP="00762089">
            <w:pPr>
              <w:pStyle w:val="Tablecontent"/>
            </w:pPr>
            <w:r w:rsidRPr="00425C8F">
              <w:t>A (20)</w:t>
            </w:r>
          </w:p>
        </w:tc>
        <w:tc>
          <w:tcPr>
            <w:tcW w:w="1440" w:type="dxa"/>
          </w:tcPr>
          <w:p w:rsidR="001E6309" w:rsidRPr="00425C8F" w:rsidRDefault="001E6309" w:rsidP="00762089">
            <w:pPr>
              <w:pStyle w:val="Tablecontent"/>
              <w:rPr>
                <w:rFonts w:cs="Arial"/>
              </w:rPr>
            </w:pPr>
            <w:r w:rsidRPr="00425C8F">
              <w:t xml:space="preserve">M </w:t>
            </w:r>
          </w:p>
        </w:tc>
      </w:tr>
      <w:tr w:rsidR="001E6309" w:rsidRPr="00425C8F" w:rsidTr="00762089">
        <w:trPr>
          <w:cantSplit/>
          <w:trHeight w:val="277"/>
        </w:trPr>
        <w:tc>
          <w:tcPr>
            <w:tcW w:w="1727" w:type="dxa"/>
          </w:tcPr>
          <w:p w:rsidR="001E6309" w:rsidRPr="00425C8F" w:rsidRDefault="001E6309" w:rsidP="00762089">
            <w:pPr>
              <w:pStyle w:val="Tablecontent"/>
            </w:pPr>
            <w:r w:rsidRPr="00425C8F">
              <w:t>LOGINID</w:t>
            </w:r>
          </w:p>
        </w:tc>
        <w:tc>
          <w:tcPr>
            <w:tcW w:w="1800" w:type="dxa"/>
          </w:tcPr>
          <w:p w:rsidR="001E6309" w:rsidRPr="00425C8F" w:rsidRDefault="001E6309" w:rsidP="00762089">
            <w:pPr>
              <w:pStyle w:val="Tablecontent"/>
            </w:pPr>
            <w:r w:rsidRPr="00425C8F">
              <w:t>Login ID of the Channel user</w:t>
            </w:r>
          </w:p>
        </w:tc>
        <w:tc>
          <w:tcPr>
            <w:tcW w:w="1963" w:type="dxa"/>
          </w:tcPr>
          <w:p w:rsidR="001E6309" w:rsidRPr="00425C8F" w:rsidRDefault="001E6309" w:rsidP="00762089">
            <w:pPr>
              <w:pStyle w:val="Tablecontent"/>
            </w:pPr>
            <w:r w:rsidRPr="00425C8F">
              <w:t>Login ID of the Channel user initiating the request</w:t>
            </w:r>
          </w:p>
        </w:tc>
        <w:tc>
          <w:tcPr>
            <w:tcW w:w="1277" w:type="dxa"/>
            <w:gridSpan w:val="2"/>
          </w:tcPr>
          <w:p w:rsidR="001E6309" w:rsidRPr="00425C8F" w:rsidRDefault="001E6309" w:rsidP="00762089">
            <w:pPr>
              <w:pStyle w:val="Tablecontent"/>
            </w:pPr>
            <w:r w:rsidRPr="00425C8F">
              <w:t>Mo_cce</w:t>
            </w:r>
          </w:p>
        </w:tc>
        <w:tc>
          <w:tcPr>
            <w:tcW w:w="1260" w:type="dxa"/>
          </w:tcPr>
          <w:p w:rsidR="001E6309" w:rsidRPr="00425C8F" w:rsidRDefault="001E6309" w:rsidP="00762089">
            <w:pPr>
              <w:pStyle w:val="Tablecontent"/>
            </w:pPr>
            <w:r w:rsidRPr="00425C8F">
              <w:t>A (20)</w:t>
            </w:r>
          </w:p>
        </w:tc>
        <w:tc>
          <w:tcPr>
            <w:tcW w:w="1440" w:type="dxa"/>
          </w:tcPr>
          <w:p w:rsidR="001E6309" w:rsidRPr="00425C8F" w:rsidRDefault="001E6309" w:rsidP="00762089">
            <w:pPr>
              <w:pStyle w:val="Tablecontent"/>
              <w:rPr>
                <w:rFonts w:cs="Arial"/>
              </w:rPr>
            </w:pPr>
            <w:r w:rsidRPr="00425C8F">
              <w:t xml:space="preserve">O </w:t>
            </w:r>
          </w:p>
        </w:tc>
      </w:tr>
      <w:tr w:rsidR="001E6309" w:rsidRPr="00425C8F" w:rsidTr="00762089">
        <w:trPr>
          <w:cantSplit/>
          <w:trHeight w:val="277"/>
        </w:trPr>
        <w:tc>
          <w:tcPr>
            <w:tcW w:w="1727" w:type="dxa"/>
          </w:tcPr>
          <w:p w:rsidR="001E6309" w:rsidRPr="00425C8F" w:rsidRDefault="001E6309" w:rsidP="00762089">
            <w:pPr>
              <w:pStyle w:val="Tablecontent"/>
            </w:pPr>
            <w:r w:rsidRPr="00425C8F">
              <w:t>PASSWORD</w:t>
            </w:r>
          </w:p>
        </w:tc>
        <w:tc>
          <w:tcPr>
            <w:tcW w:w="1800" w:type="dxa"/>
          </w:tcPr>
          <w:p w:rsidR="001E6309" w:rsidRPr="00425C8F" w:rsidRDefault="001E6309" w:rsidP="00762089">
            <w:pPr>
              <w:pStyle w:val="Tablecontent"/>
            </w:pPr>
            <w:r w:rsidRPr="00425C8F">
              <w:t>Password</w:t>
            </w:r>
          </w:p>
        </w:tc>
        <w:tc>
          <w:tcPr>
            <w:tcW w:w="1963" w:type="dxa"/>
          </w:tcPr>
          <w:p w:rsidR="001E6309" w:rsidRPr="00425C8F" w:rsidRDefault="001E6309" w:rsidP="00762089">
            <w:pPr>
              <w:pStyle w:val="Tablecontent"/>
            </w:pPr>
            <w:r w:rsidRPr="00425C8F">
              <w:t>Password of the Channel user</w:t>
            </w:r>
          </w:p>
        </w:tc>
        <w:tc>
          <w:tcPr>
            <w:tcW w:w="1277" w:type="dxa"/>
            <w:gridSpan w:val="2"/>
          </w:tcPr>
          <w:p w:rsidR="001E6309" w:rsidRPr="00425C8F" w:rsidRDefault="001E6309" w:rsidP="00762089">
            <w:pPr>
              <w:pStyle w:val="Tablecontent"/>
            </w:pPr>
            <w:r w:rsidRPr="00425C8F">
              <w:t>afs@12</w:t>
            </w:r>
          </w:p>
        </w:tc>
        <w:tc>
          <w:tcPr>
            <w:tcW w:w="1260" w:type="dxa"/>
          </w:tcPr>
          <w:p w:rsidR="001E6309" w:rsidRPr="00425C8F" w:rsidRDefault="001E6309" w:rsidP="00762089">
            <w:pPr>
              <w:pStyle w:val="Tablecontent"/>
            </w:pPr>
            <w:r w:rsidRPr="00425C8F">
              <w:t>A (10)</w:t>
            </w:r>
          </w:p>
        </w:tc>
        <w:tc>
          <w:tcPr>
            <w:tcW w:w="1440" w:type="dxa"/>
          </w:tcPr>
          <w:p w:rsidR="001E6309" w:rsidRPr="00425C8F" w:rsidRDefault="001E6309" w:rsidP="00762089">
            <w:pPr>
              <w:pStyle w:val="Tablecontent"/>
              <w:rPr>
                <w:rFonts w:cs="Arial"/>
              </w:rPr>
            </w:pPr>
            <w:r w:rsidRPr="00425C8F">
              <w:t xml:space="preserve">O </w:t>
            </w:r>
          </w:p>
        </w:tc>
      </w:tr>
      <w:tr w:rsidR="001E6309" w:rsidRPr="00425C8F" w:rsidTr="00762089">
        <w:trPr>
          <w:cantSplit/>
          <w:trHeight w:val="277"/>
        </w:trPr>
        <w:tc>
          <w:tcPr>
            <w:tcW w:w="1727" w:type="dxa"/>
          </w:tcPr>
          <w:p w:rsidR="001E6309" w:rsidRPr="00425C8F" w:rsidRDefault="001E6309" w:rsidP="00762089">
            <w:pPr>
              <w:pStyle w:val="Tablecontent"/>
            </w:pPr>
            <w:r w:rsidRPr="00425C8F">
              <w:t>EXTCODE</w:t>
            </w:r>
          </w:p>
        </w:tc>
        <w:tc>
          <w:tcPr>
            <w:tcW w:w="1800" w:type="dxa"/>
          </w:tcPr>
          <w:p w:rsidR="001E6309" w:rsidRPr="00425C8F" w:rsidRDefault="001E6309" w:rsidP="00762089">
            <w:pPr>
              <w:pStyle w:val="Tablecontent"/>
            </w:pPr>
            <w:r w:rsidRPr="00425C8F">
              <w:t>External code of the channel user</w:t>
            </w:r>
          </w:p>
        </w:tc>
        <w:tc>
          <w:tcPr>
            <w:tcW w:w="1963" w:type="dxa"/>
          </w:tcPr>
          <w:p w:rsidR="001E6309" w:rsidRPr="00425C8F" w:rsidRDefault="001E6309" w:rsidP="00762089">
            <w:pPr>
              <w:pStyle w:val="Tablecontent"/>
            </w:pPr>
            <w:r w:rsidRPr="00425C8F">
              <w:t>Unique external code of the channel user defined in PreTUPS.</w:t>
            </w:r>
          </w:p>
        </w:tc>
        <w:tc>
          <w:tcPr>
            <w:tcW w:w="1277" w:type="dxa"/>
            <w:gridSpan w:val="2"/>
          </w:tcPr>
          <w:p w:rsidR="001E6309" w:rsidRPr="00425C8F" w:rsidRDefault="001E6309" w:rsidP="00762089">
            <w:pPr>
              <w:pStyle w:val="Tablecontent"/>
            </w:pPr>
            <w:r w:rsidRPr="00425C8F">
              <w:t>123</w:t>
            </w:r>
          </w:p>
        </w:tc>
        <w:tc>
          <w:tcPr>
            <w:tcW w:w="1260" w:type="dxa"/>
          </w:tcPr>
          <w:p w:rsidR="001E6309" w:rsidRPr="00425C8F" w:rsidRDefault="001E6309" w:rsidP="00762089">
            <w:pPr>
              <w:pStyle w:val="Tablecontent"/>
            </w:pPr>
            <w:r w:rsidRPr="00425C8F">
              <w:t>A (10)</w:t>
            </w:r>
          </w:p>
        </w:tc>
        <w:tc>
          <w:tcPr>
            <w:tcW w:w="1440" w:type="dxa"/>
          </w:tcPr>
          <w:p w:rsidR="001E6309" w:rsidRPr="00425C8F" w:rsidRDefault="001E6309" w:rsidP="00762089">
            <w:pPr>
              <w:pStyle w:val="Tablecontent"/>
              <w:rPr>
                <w:rFonts w:cs="Arial"/>
              </w:rPr>
            </w:pPr>
            <w:r w:rsidRPr="00425C8F">
              <w:t xml:space="preserve">O </w:t>
            </w:r>
          </w:p>
        </w:tc>
      </w:tr>
      <w:tr w:rsidR="001E6309" w:rsidRPr="00425C8F" w:rsidTr="00762089">
        <w:trPr>
          <w:trHeight w:val="277"/>
        </w:trPr>
        <w:tc>
          <w:tcPr>
            <w:tcW w:w="1727" w:type="dxa"/>
            <w:tcBorders>
              <w:top w:val="single" w:sz="6" w:space="0" w:color="000000"/>
              <w:bottom w:val="single" w:sz="6" w:space="0" w:color="000000"/>
            </w:tcBorders>
          </w:tcPr>
          <w:p w:rsidR="001E6309" w:rsidRPr="00425C8F" w:rsidRDefault="001E6309" w:rsidP="00762089">
            <w:pPr>
              <w:pStyle w:val="Tablecontent"/>
              <w:rPr>
                <w:rFonts w:cs="Arial"/>
              </w:rPr>
            </w:pPr>
            <w:r w:rsidRPr="00425C8F">
              <w:rPr>
                <w:rFonts w:cs="Arial"/>
              </w:rPr>
              <w:t>EXTREFNUM</w:t>
            </w:r>
          </w:p>
        </w:tc>
        <w:tc>
          <w:tcPr>
            <w:tcW w:w="1800" w:type="dxa"/>
            <w:tcBorders>
              <w:top w:val="single" w:sz="6" w:space="0" w:color="000000"/>
              <w:bottom w:val="single" w:sz="6" w:space="0" w:color="000000"/>
            </w:tcBorders>
          </w:tcPr>
          <w:p w:rsidR="001E6309" w:rsidRPr="00425C8F" w:rsidRDefault="001E6309" w:rsidP="00762089">
            <w:pPr>
              <w:pStyle w:val="Tablecontent"/>
              <w:rPr>
                <w:rFonts w:cs="Arial"/>
              </w:rPr>
            </w:pPr>
            <w:r w:rsidRPr="00425C8F">
              <w:rPr>
                <w:rFonts w:cs="Arial"/>
              </w:rPr>
              <w:t>External reference number.</w:t>
            </w:r>
          </w:p>
        </w:tc>
        <w:tc>
          <w:tcPr>
            <w:tcW w:w="1980" w:type="dxa"/>
            <w:gridSpan w:val="2"/>
            <w:tcBorders>
              <w:top w:val="single" w:sz="6" w:space="0" w:color="000000"/>
              <w:bottom w:val="single" w:sz="6" w:space="0" w:color="000000"/>
            </w:tcBorders>
          </w:tcPr>
          <w:p w:rsidR="001E6309" w:rsidRPr="00425C8F" w:rsidRDefault="001E6309" w:rsidP="00762089">
            <w:pPr>
              <w:rPr>
                <w:rFonts w:ascii="Arial" w:hAnsi="Arial" w:cs="Arial"/>
                <w:sz w:val="18"/>
              </w:rPr>
            </w:pPr>
            <w:r w:rsidRPr="00425C8F">
              <w:rPr>
                <w:rFonts w:ascii="Arial" w:hAnsi="Arial" w:cs="Arial"/>
                <w:sz w:val="18"/>
              </w:rPr>
              <w:t>Unique external reference number for the request.</w:t>
            </w:r>
          </w:p>
          <w:p w:rsidR="001E6309" w:rsidRPr="00425C8F" w:rsidRDefault="001E6309" w:rsidP="00762089">
            <w:pPr>
              <w:rPr>
                <w:rFonts w:ascii="Arial" w:hAnsi="Arial" w:cs="Arial"/>
                <w:sz w:val="18"/>
              </w:rPr>
            </w:pPr>
          </w:p>
          <w:p w:rsidR="001E6309" w:rsidRPr="00425C8F" w:rsidRDefault="001E6309" w:rsidP="00762089">
            <w:pPr>
              <w:rPr>
                <w:rFonts w:ascii="Arial" w:hAnsi="Arial" w:cs="Arial"/>
                <w:b/>
              </w:rPr>
            </w:pPr>
            <w:r w:rsidRPr="00425C8F">
              <w:rPr>
                <w:rFonts w:ascii="Arial" w:hAnsi="Arial" w:cs="Arial"/>
                <w:b/>
                <w:sz w:val="18"/>
              </w:rPr>
              <w:t>Uniqueness check would not be performed in PreTUPS</w:t>
            </w:r>
          </w:p>
        </w:tc>
        <w:tc>
          <w:tcPr>
            <w:tcW w:w="1260" w:type="dxa"/>
            <w:tcBorders>
              <w:top w:val="single" w:sz="6" w:space="0" w:color="000000"/>
              <w:bottom w:val="single" w:sz="6" w:space="0" w:color="000000"/>
            </w:tcBorders>
          </w:tcPr>
          <w:p w:rsidR="001E6309" w:rsidRPr="00425C8F" w:rsidRDefault="001E6309" w:rsidP="00762089">
            <w:pPr>
              <w:pStyle w:val="Tablecontent"/>
              <w:spacing w:before="0"/>
              <w:rPr>
                <w:rFonts w:cs="Arial"/>
              </w:rPr>
            </w:pPr>
            <w:r w:rsidRPr="00425C8F">
              <w:rPr>
                <w:rFonts w:cs="Arial"/>
              </w:rPr>
              <w:t>36427</w:t>
            </w:r>
          </w:p>
        </w:tc>
        <w:tc>
          <w:tcPr>
            <w:tcW w:w="1260" w:type="dxa"/>
            <w:tcBorders>
              <w:top w:val="single" w:sz="6" w:space="0" w:color="000000"/>
              <w:bottom w:val="single" w:sz="6" w:space="0" w:color="000000"/>
            </w:tcBorders>
          </w:tcPr>
          <w:p w:rsidR="001E6309" w:rsidRPr="00425C8F" w:rsidRDefault="001E6309" w:rsidP="00762089">
            <w:pPr>
              <w:rPr>
                <w:rFonts w:ascii="Arial" w:hAnsi="Arial" w:cs="Arial"/>
                <w:sz w:val="18"/>
              </w:rPr>
            </w:pPr>
            <w:r w:rsidRPr="00425C8F">
              <w:rPr>
                <w:rFonts w:ascii="Arial" w:hAnsi="Arial" w:cs="Arial"/>
                <w:sz w:val="18"/>
              </w:rPr>
              <w:t>N (20)</w:t>
            </w:r>
          </w:p>
        </w:tc>
        <w:tc>
          <w:tcPr>
            <w:tcW w:w="1440" w:type="dxa"/>
            <w:tcBorders>
              <w:top w:val="single" w:sz="6" w:space="0" w:color="000000"/>
              <w:bottom w:val="single" w:sz="6" w:space="0" w:color="000000"/>
            </w:tcBorders>
          </w:tcPr>
          <w:p w:rsidR="001E6309" w:rsidRPr="00425C8F" w:rsidRDefault="001E6309" w:rsidP="00762089">
            <w:pPr>
              <w:rPr>
                <w:rFonts w:ascii="Arial" w:hAnsi="Arial" w:cs="Arial"/>
                <w:sz w:val="18"/>
              </w:rPr>
            </w:pPr>
            <w:r w:rsidRPr="00425C8F">
              <w:rPr>
                <w:rFonts w:ascii="Arial" w:hAnsi="Arial" w:cs="Arial"/>
                <w:sz w:val="18"/>
              </w:rPr>
              <w:t xml:space="preserve">O </w:t>
            </w:r>
          </w:p>
        </w:tc>
      </w:tr>
      <w:tr w:rsidR="001E6309" w:rsidRPr="00425C8F" w:rsidTr="00762089">
        <w:trPr>
          <w:trHeight w:val="277"/>
        </w:trPr>
        <w:tc>
          <w:tcPr>
            <w:tcW w:w="1727" w:type="dxa"/>
            <w:tcBorders>
              <w:top w:val="single" w:sz="6" w:space="0" w:color="000000"/>
              <w:bottom w:val="single" w:sz="6" w:space="0" w:color="000000"/>
            </w:tcBorders>
          </w:tcPr>
          <w:p w:rsidR="001E6309" w:rsidRPr="00425C8F" w:rsidRDefault="001E6309" w:rsidP="00762089">
            <w:pPr>
              <w:pStyle w:val="Tablecontent"/>
            </w:pPr>
            <w:r w:rsidRPr="00425C8F">
              <w:t>MSISDN2</w:t>
            </w:r>
          </w:p>
        </w:tc>
        <w:tc>
          <w:tcPr>
            <w:tcW w:w="1800" w:type="dxa"/>
            <w:tcBorders>
              <w:top w:val="single" w:sz="6" w:space="0" w:color="000000"/>
              <w:bottom w:val="single" w:sz="6" w:space="0" w:color="000000"/>
            </w:tcBorders>
          </w:tcPr>
          <w:p w:rsidR="001E6309" w:rsidRPr="00425C8F" w:rsidRDefault="001E6309" w:rsidP="00762089">
            <w:pPr>
              <w:pStyle w:val="Tablecontent"/>
            </w:pPr>
            <w:r w:rsidRPr="00425C8F">
              <w:t>Subscriber mobile number</w:t>
            </w:r>
          </w:p>
        </w:tc>
        <w:tc>
          <w:tcPr>
            <w:tcW w:w="1980" w:type="dxa"/>
            <w:gridSpan w:val="2"/>
            <w:tcBorders>
              <w:top w:val="single" w:sz="6" w:space="0" w:color="000000"/>
              <w:bottom w:val="single" w:sz="6" w:space="0" w:color="000000"/>
            </w:tcBorders>
          </w:tcPr>
          <w:p w:rsidR="001E6309" w:rsidRPr="00425C8F" w:rsidRDefault="001E6309" w:rsidP="00762089">
            <w:pPr>
              <w:pStyle w:val="Tablecontent"/>
            </w:pPr>
            <w:r w:rsidRPr="00425C8F">
              <w:t>Subscriber mobile number or account id  which needs to be bill pay</w:t>
            </w:r>
          </w:p>
        </w:tc>
        <w:tc>
          <w:tcPr>
            <w:tcW w:w="1260" w:type="dxa"/>
            <w:tcBorders>
              <w:top w:val="single" w:sz="6" w:space="0" w:color="000000"/>
              <w:bottom w:val="single" w:sz="6" w:space="0" w:color="000000"/>
            </w:tcBorders>
          </w:tcPr>
          <w:p w:rsidR="001E6309" w:rsidRPr="00425C8F" w:rsidRDefault="001E6309" w:rsidP="00762089">
            <w:pPr>
              <w:pStyle w:val="Tablecontent"/>
            </w:pPr>
            <w:r w:rsidRPr="00425C8F">
              <w:t>9942222</w:t>
            </w:r>
          </w:p>
        </w:tc>
        <w:tc>
          <w:tcPr>
            <w:tcW w:w="1260" w:type="dxa"/>
            <w:tcBorders>
              <w:top w:val="single" w:sz="6" w:space="0" w:color="000000"/>
              <w:bottom w:val="single" w:sz="6" w:space="0" w:color="000000"/>
            </w:tcBorders>
          </w:tcPr>
          <w:p w:rsidR="001E6309" w:rsidRPr="00425C8F" w:rsidRDefault="001E6309" w:rsidP="00762089">
            <w:pPr>
              <w:pStyle w:val="Tablecontent"/>
            </w:pPr>
            <w:r w:rsidRPr="00425C8F">
              <w:t>N (15)</w:t>
            </w:r>
          </w:p>
        </w:tc>
        <w:tc>
          <w:tcPr>
            <w:tcW w:w="1440" w:type="dxa"/>
            <w:tcBorders>
              <w:top w:val="single" w:sz="6" w:space="0" w:color="000000"/>
              <w:bottom w:val="single" w:sz="6" w:space="0" w:color="000000"/>
            </w:tcBorders>
          </w:tcPr>
          <w:p w:rsidR="001E6309" w:rsidRPr="00425C8F" w:rsidRDefault="001E6309" w:rsidP="00762089">
            <w:pPr>
              <w:pStyle w:val="Tablecontent"/>
            </w:pPr>
            <w:r w:rsidRPr="00425C8F">
              <w:t>M</w:t>
            </w:r>
          </w:p>
        </w:tc>
      </w:tr>
      <w:tr w:rsidR="001E6309" w:rsidRPr="00425C8F" w:rsidTr="00762089">
        <w:trPr>
          <w:trHeight w:val="277"/>
        </w:trPr>
        <w:tc>
          <w:tcPr>
            <w:tcW w:w="1727" w:type="dxa"/>
            <w:tcBorders>
              <w:top w:val="single" w:sz="6" w:space="0" w:color="000000"/>
            </w:tcBorders>
          </w:tcPr>
          <w:p w:rsidR="001E6309" w:rsidRPr="00425C8F" w:rsidRDefault="001E6309" w:rsidP="00762089">
            <w:pPr>
              <w:pStyle w:val="Tablecontent"/>
            </w:pPr>
            <w:r w:rsidRPr="00425C8F">
              <w:t>LANGUAGE1</w:t>
            </w:r>
          </w:p>
        </w:tc>
        <w:tc>
          <w:tcPr>
            <w:tcW w:w="1800" w:type="dxa"/>
            <w:tcBorders>
              <w:top w:val="single" w:sz="6" w:space="0" w:color="000000"/>
            </w:tcBorders>
          </w:tcPr>
          <w:p w:rsidR="001E6309" w:rsidRPr="00425C8F" w:rsidRDefault="001E6309" w:rsidP="00762089">
            <w:pPr>
              <w:pStyle w:val="Tablecontent"/>
            </w:pPr>
            <w:r w:rsidRPr="00425C8F">
              <w:t>Channel user’s notification language</w:t>
            </w:r>
          </w:p>
        </w:tc>
        <w:tc>
          <w:tcPr>
            <w:tcW w:w="1980" w:type="dxa"/>
            <w:gridSpan w:val="2"/>
            <w:tcBorders>
              <w:top w:val="single" w:sz="6" w:space="0" w:color="000000"/>
            </w:tcBorders>
          </w:tcPr>
          <w:p w:rsidR="001E6309" w:rsidRPr="00425C8F" w:rsidRDefault="001E6309" w:rsidP="00762089">
            <w:pPr>
              <w:pStyle w:val="Tablecontent"/>
            </w:pPr>
            <w:r w:rsidRPr="00425C8F">
              <w:t>Intended notification language code for the Channel user</w:t>
            </w:r>
          </w:p>
          <w:p w:rsidR="001E6309" w:rsidRPr="00425C8F" w:rsidRDefault="001E6309" w:rsidP="00762089">
            <w:pPr>
              <w:pStyle w:val="Tablecontent"/>
              <w:rPr>
                <w:b/>
              </w:rPr>
            </w:pPr>
            <w:r w:rsidRPr="00425C8F">
              <w:rPr>
                <w:b/>
              </w:rPr>
              <w:t>This code must be defined in PreTUPS system.</w:t>
            </w:r>
          </w:p>
        </w:tc>
        <w:tc>
          <w:tcPr>
            <w:tcW w:w="1260" w:type="dxa"/>
            <w:tcBorders>
              <w:top w:val="single" w:sz="6" w:space="0" w:color="000000"/>
            </w:tcBorders>
          </w:tcPr>
          <w:p w:rsidR="001E6309" w:rsidRPr="00425C8F" w:rsidRDefault="001E6309" w:rsidP="00762089">
            <w:pPr>
              <w:pStyle w:val="Tablecontent"/>
            </w:pPr>
            <w:r w:rsidRPr="00425C8F">
              <w:t>0 for English</w:t>
            </w:r>
          </w:p>
          <w:p w:rsidR="001E6309" w:rsidRPr="00425C8F" w:rsidRDefault="001E6309" w:rsidP="00762089">
            <w:pPr>
              <w:pStyle w:val="Tablecontent"/>
            </w:pPr>
            <w:r w:rsidRPr="00425C8F">
              <w:t>1 for Spanish</w:t>
            </w:r>
          </w:p>
        </w:tc>
        <w:tc>
          <w:tcPr>
            <w:tcW w:w="1260" w:type="dxa"/>
            <w:tcBorders>
              <w:top w:val="single" w:sz="6" w:space="0" w:color="000000"/>
            </w:tcBorders>
          </w:tcPr>
          <w:p w:rsidR="001E6309" w:rsidRPr="00425C8F" w:rsidRDefault="001E6309" w:rsidP="00762089">
            <w:pPr>
              <w:pStyle w:val="Tablecontent"/>
            </w:pPr>
            <w:r w:rsidRPr="00425C8F">
              <w:t>N</w:t>
            </w:r>
          </w:p>
        </w:tc>
        <w:tc>
          <w:tcPr>
            <w:tcW w:w="1440" w:type="dxa"/>
            <w:tcBorders>
              <w:top w:val="single" w:sz="6" w:space="0" w:color="000000"/>
            </w:tcBorders>
          </w:tcPr>
          <w:p w:rsidR="001E6309" w:rsidRPr="00425C8F" w:rsidRDefault="001E6309" w:rsidP="00762089">
            <w:pPr>
              <w:pStyle w:val="Tablecontent"/>
            </w:pPr>
            <w:r w:rsidRPr="00425C8F">
              <w:t xml:space="preserve">O </w:t>
            </w:r>
          </w:p>
        </w:tc>
      </w:tr>
      <w:tr w:rsidR="001E6309" w:rsidRPr="00425C8F" w:rsidTr="00762089">
        <w:trPr>
          <w:trHeight w:val="277"/>
        </w:trPr>
        <w:tc>
          <w:tcPr>
            <w:tcW w:w="1727" w:type="dxa"/>
          </w:tcPr>
          <w:p w:rsidR="001E6309" w:rsidRPr="00425C8F" w:rsidRDefault="001E6309" w:rsidP="00762089">
            <w:pPr>
              <w:pStyle w:val="Tablecontent"/>
            </w:pPr>
            <w:r w:rsidRPr="00425C8F">
              <w:t>LANGUAGE2</w:t>
            </w:r>
          </w:p>
        </w:tc>
        <w:tc>
          <w:tcPr>
            <w:tcW w:w="1800" w:type="dxa"/>
          </w:tcPr>
          <w:p w:rsidR="001E6309" w:rsidRPr="00425C8F" w:rsidRDefault="001E6309" w:rsidP="00762089">
            <w:pPr>
              <w:pStyle w:val="Tablecontent"/>
            </w:pPr>
            <w:r w:rsidRPr="00425C8F">
              <w:t>Subscriber’s notification language</w:t>
            </w:r>
          </w:p>
        </w:tc>
        <w:tc>
          <w:tcPr>
            <w:tcW w:w="1980" w:type="dxa"/>
            <w:gridSpan w:val="2"/>
          </w:tcPr>
          <w:p w:rsidR="001E6309" w:rsidRPr="00425C8F" w:rsidRDefault="001E6309" w:rsidP="00762089">
            <w:pPr>
              <w:pStyle w:val="Tablecontent"/>
            </w:pPr>
            <w:r w:rsidRPr="00425C8F">
              <w:t>Intended notification language code for the Channel user</w:t>
            </w:r>
          </w:p>
          <w:p w:rsidR="001E6309" w:rsidRPr="00425C8F" w:rsidRDefault="001E6309" w:rsidP="00762089">
            <w:pPr>
              <w:pStyle w:val="Tablecontent"/>
              <w:rPr>
                <w:b/>
              </w:rPr>
            </w:pPr>
            <w:r w:rsidRPr="00425C8F">
              <w:rPr>
                <w:b/>
              </w:rPr>
              <w:t>This code must be defined in PreTUPS system.</w:t>
            </w:r>
          </w:p>
        </w:tc>
        <w:tc>
          <w:tcPr>
            <w:tcW w:w="1260" w:type="dxa"/>
          </w:tcPr>
          <w:p w:rsidR="001E6309" w:rsidRPr="00425C8F" w:rsidRDefault="001E6309" w:rsidP="00762089">
            <w:pPr>
              <w:pStyle w:val="Tablecontent"/>
            </w:pPr>
            <w:r w:rsidRPr="00425C8F">
              <w:t>0 for English</w:t>
            </w:r>
          </w:p>
          <w:p w:rsidR="001E6309" w:rsidRPr="00425C8F" w:rsidRDefault="001E6309" w:rsidP="00762089">
            <w:pPr>
              <w:pStyle w:val="Tablecontent"/>
            </w:pPr>
            <w:r w:rsidRPr="00425C8F">
              <w:t>1 for Spanish</w:t>
            </w:r>
          </w:p>
        </w:tc>
        <w:tc>
          <w:tcPr>
            <w:tcW w:w="1260" w:type="dxa"/>
          </w:tcPr>
          <w:p w:rsidR="001E6309" w:rsidRPr="00425C8F" w:rsidRDefault="001E6309" w:rsidP="00762089">
            <w:pPr>
              <w:pStyle w:val="Tablecontent"/>
            </w:pPr>
            <w:r w:rsidRPr="00425C8F">
              <w:t>N</w:t>
            </w:r>
          </w:p>
        </w:tc>
        <w:tc>
          <w:tcPr>
            <w:tcW w:w="1440" w:type="dxa"/>
          </w:tcPr>
          <w:p w:rsidR="001E6309" w:rsidRPr="00425C8F" w:rsidRDefault="001E6309" w:rsidP="00762089">
            <w:pPr>
              <w:pStyle w:val="Tablecontent"/>
            </w:pPr>
            <w:r w:rsidRPr="00425C8F">
              <w:t xml:space="preserve">O </w:t>
            </w:r>
          </w:p>
        </w:tc>
      </w:tr>
      <w:tr w:rsidR="001E6309" w:rsidRPr="00425C8F" w:rsidTr="00762089">
        <w:trPr>
          <w:trHeight w:val="277"/>
        </w:trPr>
        <w:tc>
          <w:tcPr>
            <w:tcW w:w="1727" w:type="dxa"/>
          </w:tcPr>
          <w:p w:rsidR="001E6309" w:rsidRPr="00425C8F" w:rsidRDefault="001E6309" w:rsidP="00762089">
            <w:pPr>
              <w:pStyle w:val="Tablecontent"/>
            </w:pPr>
            <w:r w:rsidRPr="00425C8F">
              <w:t>SELECTOR</w:t>
            </w:r>
          </w:p>
        </w:tc>
        <w:tc>
          <w:tcPr>
            <w:tcW w:w="1800" w:type="dxa"/>
          </w:tcPr>
          <w:p w:rsidR="001E6309" w:rsidRPr="00425C8F" w:rsidRDefault="001E6309" w:rsidP="00762089">
            <w:pPr>
              <w:pStyle w:val="Tablecontent"/>
            </w:pPr>
            <w:r w:rsidRPr="00425C8F">
              <w:t>Sub-service value</w:t>
            </w:r>
          </w:p>
        </w:tc>
        <w:tc>
          <w:tcPr>
            <w:tcW w:w="1980" w:type="dxa"/>
            <w:gridSpan w:val="2"/>
          </w:tcPr>
          <w:p w:rsidR="001E6309" w:rsidRPr="00425C8F" w:rsidRDefault="001E6309" w:rsidP="00762089">
            <w:pPr>
              <w:pStyle w:val="Tablecontent"/>
            </w:pPr>
            <w:r w:rsidRPr="00425C8F">
              <w:t>Selector should be numeric. it should be  subservice id</w:t>
            </w:r>
          </w:p>
        </w:tc>
        <w:tc>
          <w:tcPr>
            <w:tcW w:w="1260" w:type="dxa"/>
          </w:tcPr>
          <w:p w:rsidR="001E6309" w:rsidRPr="00425C8F" w:rsidRDefault="001E6309" w:rsidP="00762089">
            <w:pPr>
              <w:pStyle w:val="Tablecontent"/>
            </w:pPr>
            <w:r w:rsidRPr="00425C8F">
              <w:t>1</w:t>
            </w:r>
          </w:p>
        </w:tc>
        <w:tc>
          <w:tcPr>
            <w:tcW w:w="1260" w:type="dxa"/>
          </w:tcPr>
          <w:p w:rsidR="001E6309" w:rsidRPr="00425C8F" w:rsidRDefault="001E6309" w:rsidP="00762089">
            <w:pPr>
              <w:pStyle w:val="Tablecontent"/>
            </w:pPr>
            <w:r w:rsidRPr="00425C8F">
              <w:t>A(10)</w:t>
            </w:r>
          </w:p>
        </w:tc>
        <w:tc>
          <w:tcPr>
            <w:tcW w:w="1440" w:type="dxa"/>
          </w:tcPr>
          <w:p w:rsidR="001E6309" w:rsidRPr="00425C8F" w:rsidRDefault="001E6309" w:rsidP="00762089">
            <w:pPr>
              <w:pStyle w:val="Tablecontent"/>
            </w:pPr>
            <w:r w:rsidRPr="00425C8F">
              <w:t>O</w:t>
            </w:r>
          </w:p>
        </w:tc>
      </w:tr>
    </w:tbl>
    <w:p w:rsidR="001E6309" w:rsidRPr="00425C8F" w:rsidRDefault="001E6309" w:rsidP="001E6309">
      <w:pPr>
        <w:pStyle w:val="BodyText2"/>
      </w:pPr>
    </w:p>
    <w:p w:rsidR="001E6309" w:rsidRPr="00425C8F" w:rsidRDefault="001E6309" w:rsidP="001E6309">
      <w:pPr>
        <w:pStyle w:val="Heading"/>
        <w:rPr>
          <w:color w:val="auto"/>
        </w:rPr>
      </w:pPr>
      <w:r w:rsidRPr="00425C8F">
        <w:rPr>
          <w:color w:val="auto"/>
        </w:rPr>
        <w:t>Business Rules</w:t>
      </w:r>
    </w:p>
    <w:p w:rsidR="001E6309" w:rsidRPr="00425C8F" w:rsidRDefault="001E6309" w:rsidP="001E6309">
      <w:pPr>
        <w:pStyle w:val="ListBullet1"/>
      </w:pPr>
      <w:r w:rsidRPr="00425C8F">
        <w:t>All tags are mandatory to be present in XML. If value is optional and tag must be present.</w:t>
      </w:r>
    </w:p>
    <w:p w:rsidR="001E6309" w:rsidRPr="00425C8F" w:rsidRDefault="001E6309" w:rsidP="001E6309">
      <w:pPr>
        <w:pStyle w:val="ListBullet1"/>
      </w:pPr>
      <w:r w:rsidRPr="00425C8F">
        <w:t>When a request is processed successfully, PreTUPS would notify the Channel user through the response API only, whereas the subscriber to whom the airtime was debited would be notified through SMS(if preference for sending message to customer for this service is enabled)</w:t>
      </w:r>
    </w:p>
    <w:p w:rsidR="001E6309" w:rsidRPr="00425C8F" w:rsidRDefault="001E6309" w:rsidP="001E6309">
      <w:pPr>
        <w:pStyle w:val="NoteHeading"/>
        <w:rPr>
          <w:color w:val="auto"/>
        </w:rPr>
      </w:pPr>
      <w:r w:rsidRPr="00425C8F">
        <w:rPr>
          <w:color w:val="auto"/>
        </w:rPr>
        <w:t>As has been agreed, PreTUPS would notify subscriber during in-case of failed &amp; or ambiguous transaction.</w:t>
      </w:r>
    </w:p>
    <w:p w:rsidR="001E6309" w:rsidRPr="00425C8F" w:rsidRDefault="001E6309" w:rsidP="001E6309">
      <w:pPr>
        <w:pStyle w:val="ListBullet1"/>
      </w:pPr>
      <w:r w:rsidRPr="00425C8F">
        <w:t>All core business rules related to all type of bill cancellation remains same.</w:t>
      </w:r>
    </w:p>
    <w:p w:rsidR="001E6309" w:rsidRPr="00425C8F" w:rsidRDefault="001E6309" w:rsidP="001E6309">
      <w:pPr>
        <w:pStyle w:val="Heading"/>
        <w:rPr>
          <w:color w:val="auto"/>
        </w:rPr>
      </w:pPr>
      <w:r w:rsidRPr="00425C8F">
        <w:rPr>
          <w:color w:val="auto"/>
        </w:rPr>
        <w:br/>
        <w:t>Response Format</w:t>
      </w:r>
    </w:p>
    <w:p w:rsidR="001E6309" w:rsidRPr="00425C8F" w:rsidRDefault="001E6309" w:rsidP="001E6309">
      <w:pPr>
        <w:pStyle w:val="BodyText2"/>
      </w:pPr>
      <w:r w:rsidRPr="00425C8F">
        <w:t>PreTUPS will send following response to the External System against Cancellation request:</w:t>
      </w:r>
    </w:p>
    <w:p w:rsidR="001E6309" w:rsidRPr="00425C8F" w:rsidRDefault="001E6309" w:rsidP="001E6309">
      <w:pPr>
        <w:pStyle w:val="Code"/>
        <w:ind w:left="0"/>
      </w:pPr>
      <w:proofErr w:type="gramStart"/>
      <w:r w:rsidRPr="00425C8F">
        <w:t>&lt;?xml</w:t>
      </w:r>
      <w:proofErr w:type="gramEnd"/>
      <w:r w:rsidRPr="00425C8F">
        <w:t xml:space="preserve"> version="1.0"?&gt;&lt;!DOCTYPE COMMAND PUBLIC "-//Ocam//DTD XML Command1.0//EN""xml/command.dtd"&gt;</w:t>
      </w:r>
    </w:p>
    <w:p w:rsidR="001E6309" w:rsidRPr="00425C8F" w:rsidRDefault="001E6309" w:rsidP="001E6309">
      <w:pPr>
        <w:pStyle w:val="Code"/>
        <w:ind w:left="0" w:firstLine="720"/>
      </w:pPr>
      <w:r w:rsidRPr="00425C8F">
        <w:t>&lt;</w:t>
      </w:r>
      <w:r w:rsidRPr="00425C8F">
        <w:rPr>
          <w:b/>
        </w:rPr>
        <w:t>COMMAND</w:t>
      </w:r>
      <w:r w:rsidRPr="00425C8F">
        <w:t>&gt;</w:t>
      </w:r>
    </w:p>
    <w:p w:rsidR="001E6309" w:rsidRPr="00425C8F" w:rsidRDefault="001E6309" w:rsidP="001E6309">
      <w:pPr>
        <w:pStyle w:val="Code"/>
        <w:jc w:val="left"/>
      </w:pPr>
      <w:r w:rsidRPr="00425C8F">
        <w:t>&lt;</w:t>
      </w:r>
      <w:r w:rsidRPr="00425C8F">
        <w:rPr>
          <w:b/>
        </w:rPr>
        <w:t>TYPE</w:t>
      </w:r>
      <w:r w:rsidRPr="00425C8F">
        <w:t>&gt;&lt;COLCCNRESP&gt;&lt;/</w:t>
      </w:r>
      <w:r w:rsidRPr="00425C8F">
        <w:rPr>
          <w:b/>
        </w:rPr>
        <w:t>TYPE</w:t>
      </w:r>
      <w:r w:rsidRPr="00425C8F">
        <w:t>&gt;</w:t>
      </w:r>
    </w:p>
    <w:p w:rsidR="001E6309" w:rsidRPr="00425C8F" w:rsidRDefault="001E6309" w:rsidP="001E6309">
      <w:pPr>
        <w:pStyle w:val="Code"/>
        <w:jc w:val="left"/>
      </w:pPr>
      <w:r w:rsidRPr="00425C8F">
        <w:t>&lt;</w:t>
      </w:r>
      <w:r w:rsidRPr="00425C8F">
        <w:rPr>
          <w:b/>
        </w:rPr>
        <w:t>TXNSTATUS</w:t>
      </w:r>
      <w:r w:rsidRPr="00425C8F">
        <w:t>&gt;&lt;Transaction Status&gt;&lt;/</w:t>
      </w:r>
      <w:r w:rsidRPr="00425C8F">
        <w:rPr>
          <w:b/>
        </w:rPr>
        <w:t>TXNSTATUS</w:t>
      </w:r>
      <w:r w:rsidRPr="00425C8F">
        <w:t>&gt;</w:t>
      </w:r>
    </w:p>
    <w:p w:rsidR="001E6309" w:rsidRPr="00425C8F" w:rsidRDefault="001E6309" w:rsidP="001E6309">
      <w:pPr>
        <w:pStyle w:val="Code"/>
        <w:jc w:val="left"/>
      </w:pPr>
      <w:r w:rsidRPr="00425C8F">
        <w:t>&lt;</w:t>
      </w:r>
      <w:r w:rsidRPr="00425C8F">
        <w:rPr>
          <w:b/>
        </w:rPr>
        <w:t>DATE</w:t>
      </w:r>
      <w:r w:rsidRPr="00425C8F">
        <w:t>&gt;&lt;Date &amp; Time&gt;&lt;/</w:t>
      </w:r>
      <w:r w:rsidRPr="00425C8F">
        <w:rPr>
          <w:b/>
        </w:rPr>
        <w:t>DATE</w:t>
      </w:r>
      <w:r w:rsidRPr="00425C8F">
        <w:t>&gt;</w:t>
      </w:r>
    </w:p>
    <w:p w:rsidR="001E6309" w:rsidRPr="00425C8F" w:rsidRDefault="001E6309" w:rsidP="001E6309">
      <w:pPr>
        <w:pStyle w:val="Code"/>
        <w:jc w:val="left"/>
      </w:pPr>
      <w:r w:rsidRPr="00425C8F">
        <w:t>&lt;</w:t>
      </w:r>
      <w:r w:rsidRPr="00425C8F">
        <w:rPr>
          <w:b/>
        </w:rPr>
        <w:t>EXTREFNUM</w:t>
      </w:r>
      <w:r w:rsidRPr="00425C8F">
        <w:t>&gt;&lt;External reference number&gt;&lt;/</w:t>
      </w:r>
      <w:r w:rsidRPr="00425C8F">
        <w:rPr>
          <w:b/>
        </w:rPr>
        <w:t>EXTREFNUM</w:t>
      </w:r>
      <w:r w:rsidRPr="00425C8F">
        <w:t>&gt;</w:t>
      </w:r>
    </w:p>
    <w:p w:rsidR="001E6309" w:rsidRPr="00425C8F" w:rsidRDefault="001E6309" w:rsidP="001E6309">
      <w:pPr>
        <w:pStyle w:val="Code"/>
        <w:jc w:val="left"/>
      </w:pPr>
      <w:r w:rsidRPr="00425C8F">
        <w:t>&lt;</w:t>
      </w:r>
      <w:r w:rsidRPr="00425C8F">
        <w:rPr>
          <w:b/>
        </w:rPr>
        <w:t>TXNID</w:t>
      </w:r>
      <w:r w:rsidRPr="00425C8F">
        <w:t>&gt;&lt;PreTUPS Transaction ID&gt;&lt;/</w:t>
      </w:r>
      <w:r w:rsidRPr="00425C8F">
        <w:rPr>
          <w:b/>
        </w:rPr>
        <w:t>TXNID</w:t>
      </w:r>
      <w:r w:rsidRPr="00425C8F">
        <w:t>&gt;</w:t>
      </w:r>
    </w:p>
    <w:p w:rsidR="001E6309" w:rsidRPr="00425C8F" w:rsidRDefault="001E6309" w:rsidP="001E6309">
      <w:pPr>
        <w:pStyle w:val="Code"/>
        <w:ind w:left="360" w:firstLine="720"/>
      </w:pPr>
      <w:r w:rsidRPr="00425C8F">
        <w:t>&lt;</w:t>
      </w:r>
      <w:r w:rsidRPr="00425C8F">
        <w:rPr>
          <w:b/>
        </w:rPr>
        <w:t>MESSAGE</w:t>
      </w:r>
      <w:r w:rsidRPr="00425C8F">
        <w:t>&gt;&lt;Error or success Message&gt;&lt;/</w:t>
      </w:r>
      <w:r w:rsidRPr="00425C8F">
        <w:rPr>
          <w:b/>
        </w:rPr>
        <w:t>MESSAGE</w:t>
      </w:r>
      <w:r w:rsidRPr="00425C8F">
        <w:t>&gt;</w:t>
      </w:r>
    </w:p>
    <w:p w:rsidR="001E6309" w:rsidRPr="00425C8F" w:rsidRDefault="001E6309" w:rsidP="001E6309">
      <w:pPr>
        <w:pStyle w:val="Code"/>
        <w:ind w:left="0"/>
      </w:pPr>
      <w:r w:rsidRPr="00425C8F">
        <w:tab/>
        <w:t>&lt;/</w:t>
      </w:r>
      <w:r w:rsidRPr="00425C8F">
        <w:rPr>
          <w:b/>
        </w:rPr>
        <w:t>COMMAND</w:t>
      </w:r>
      <w:r w:rsidRPr="00425C8F">
        <w:t>&gt;</w:t>
      </w:r>
    </w:p>
    <w:p w:rsidR="001E6309" w:rsidRPr="00425C8F" w:rsidRDefault="001E6309" w:rsidP="001E6309">
      <w:pPr>
        <w:pStyle w:val="Code"/>
        <w:ind w:left="0"/>
      </w:pPr>
    </w:p>
    <w:p w:rsidR="001E6309" w:rsidRPr="00425C8F" w:rsidRDefault="001E6309" w:rsidP="001E6309">
      <w:pPr>
        <w:pStyle w:val="BodyText2"/>
        <w:ind w:left="720"/>
        <w:jc w:val="left"/>
      </w:pPr>
    </w:p>
    <w:p w:rsidR="001E6309" w:rsidRPr="00425C8F" w:rsidRDefault="001E6309" w:rsidP="001E6309">
      <w:pPr>
        <w:pStyle w:val="Head"/>
      </w:pPr>
      <w:r w:rsidRPr="00425C8F">
        <w:t>Fields Detail</w:t>
      </w: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800"/>
        <w:gridCol w:w="2340"/>
        <w:gridCol w:w="1260"/>
        <w:gridCol w:w="1260"/>
        <w:gridCol w:w="1496"/>
      </w:tblGrid>
      <w:tr w:rsidR="001E6309" w:rsidRPr="00425C8F" w:rsidTr="00762089">
        <w:trPr>
          <w:trHeight w:val="277"/>
          <w:tblHeader/>
        </w:trPr>
        <w:tc>
          <w:tcPr>
            <w:tcW w:w="1440" w:type="dxa"/>
            <w:tcBorders>
              <w:top w:val="single" w:sz="4" w:space="0" w:color="000000"/>
              <w:bottom w:val="single" w:sz="6" w:space="0" w:color="000000"/>
            </w:tcBorders>
            <w:shd w:val="clear" w:color="auto" w:fill="E31837"/>
          </w:tcPr>
          <w:p w:rsidR="001E6309" w:rsidRPr="00425C8F" w:rsidRDefault="001E6309" w:rsidP="00762089">
            <w:pPr>
              <w:pStyle w:val="TableColumnLabels"/>
              <w:rPr>
                <w:color w:val="auto"/>
              </w:rPr>
            </w:pPr>
            <w:r w:rsidRPr="00425C8F">
              <w:rPr>
                <w:color w:val="auto"/>
              </w:rPr>
              <w:t>TAG</w:t>
            </w:r>
          </w:p>
        </w:tc>
        <w:tc>
          <w:tcPr>
            <w:tcW w:w="1800" w:type="dxa"/>
            <w:tcBorders>
              <w:top w:val="single" w:sz="4" w:space="0" w:color="000000"/>
              <w:bottom w:val="single" w:sz="6" w:space="0" w:color="000000"/>
            </w:tcBorders>
            <w:shd w:val="clear" w:color="auto" w:fill="E31837"/>
          </w:tcPr>
          <w:p w:rsidR="001E6309" w:rsidRPr="00425C8F" w:rsidRDefault="001E6309" w:rsidP="00762089">
            <w:pPr>
              <w:pStyle w:val="TableColumnLabels"/>
              <w:rPr>
                <w:color w:val="auto"/>
              </w:rPr>
            </w:pPr>
            <w:r w:rsidRPr="00425C8F">
              <w:rPr>
                <w:color w:val="auto"/>
              </w:rPr>
              <w:t>Fields</w:t>
            </w:r>
          </w:p>
        </w:tc>
        <w:tc>
          <w:tcPr>
            <w:tcW w:w="2340" w:type="dxa"/>
            <w:tcBorders>
              <w:top w:val="single" w:sz="4" w:space="0" w:color="000000"/>
              <w:bottom w:val="single" w:sz="6" w:space="0" w:color="000000"/>
            </w:tcBorders>
            <w:shd w:val="clear" w:color="auto" w:fill="E31837"/>
          </w:tcPr>
          <w:p w:rsidR="001E6309" w:rsidRPr="00425C8F" w:rsidRDefault="001E6309" w:rsidP="00762089">
            <w:pPr>
              <w:pStyle w:val="TableColumnLabels"/>
              <w:rPr>
                <w:color w:val="auto"/>
              </w:rPr>
            </w:pPr>
            <w:r w:rsidRPr="00425C8F">
              <w:rPr>
                <w:color w:val="auto"/>
              </w:rPr>
              <w:t>Remarks</w:t>
            </w:r>
          </w:p>
        </w:tc>
        <w:tc>
          <w:tcPr>
            <w:tcW w:w="1260" w:type="dxa"/>
            <w:tcBorders>
              <w:top w:val="single" w:sz="4" w:space="0" w:color="000000"/>
              <w:bottom w:val="single" w:sz="6" w:space="0" w:color="000000"/>
            </w:tcBorders>
            <w:shd w:val="clear" w:color="auto" w:fill="E31837"/>
          </w:tcPr>
          <w:p w:rsidR="001E6309" w:rsidRPr="00425C8F" w:rsidRDefault="001E6309" w:rsidP="00762089">
            <w:pPr>
              <w:pStyle w:val="TableColumnLabels"/>
              <w:rPr>
                <w:color w:val="auto"/>
              </w:rPr>
            </w:pPr>
            <w:r w:rsidRPr="00425C8F">
              <w:rPr>
                <w:color w:val="auto"/>
              </w:rPr>
              <w:t>Example</w:t>
            </w:r>
          </w:p>
        </w:tc>
        <w:tc>
          <w:tcPr>
            <w:tcW w:w="1260" w:type="dxa"/>
            <w:tcBorders>
              <w:top w:val="single" w:sz="4" w:space="0" w:color="000000"/>
              <w:bottom w:val="single" w:sz="6" w:space="0" w:color="000000"/>
            </w:tcBorders>
            <w:shd w:val="clear" w:color="auto" w:fill="E31837"/>
          </w:tcPr>
          <w:p w:rsidR="001E6309" w:rsidRPr="00425C8F" w:rsidRDefault="001E6309" w:rsidP="00762089">
            <w:pPr>
              <w:pStyle w:val="TableColumnLabels"/>
              <w:rPr>
                <w:color w:val="auto"/>
              </w:rPr>
            </w:pPr>
            <w:r w:rsidRPr="00425C8F">
              <w:rPr>
                <w:color w:val="auto"/>
              </w:rPr>
              <w:t>Field Type</w:t>
            </w:r>
          </w:p>
        </w:tc>
        <w:tc>
          <w:tcPr>
            <w:tcW w:w="1496" w:type="dxa"/>
            <w:tcBorders>
              <w:top w:val="single" w:sz="4" w:space="0" w:color="000000"/>
              <w:bottom w:val="single" w:sz="6" w:space="0" w:color="000000"/>
            </w:tcBorders>
            <w:shd w:val="clear" w:color="auto" w:fill="E31837"/>
          </w:tcPr>
          <w:p w:rsidR="001E6309" w:rsidRPr="00425C8F" w:rsidRDefault="001E6309" w:rsidP="00762089">
            <w:pPr>
              <w:pStyle w:val="TableColumnLabels"/>
              <w:rPr>
                <w:color w:val="auto"/>
              </w:rPr>
            </w:pPr>
            <w:r w:rsidRPr="00425C8F">
              <w:rPr>
                <w:color w:val="auto"/>
              </w:rPr>
              <w:t>Optional/</w:t>
            </w:r>
          </w:p>
          <w:p w:rsidR="001E6309" w:rsidRPr="00425C8F" w:rsidRDefault="001E6309" w:rsidP="00762089">
            <w:pPr>
              <w:pStyle w:val="TableColumnLabels"/>
              <w:rPr>
                <w:color w:val="auto"/>
              </w:rPr>
            </w:pPr>
            <w:r w:rsidRPr="00425C8F">
              <w:rPr>
                <w:color w:val="auto"/>
              </w:rPr>
              <w:t>Mandatory</w:t>
            </w:r>
          </w:p>
        </w:tc>
      </w:tr>
      <w:tr w:rsidR="001E6309" w:rsidRPr="00425C8F" w:rsidTr="00762089">
        <w:trPr>
          <w:trHeight w:val="277"/>
        </w:trPr>
        <w:tc>
          <w:tcPr>
            <w:tcW w:w="1440" w:type="dxa"/>
            <w:tcBorders>
              <w:top w:val="single" w:sz="6" w:space="0" w:color="000000"/>
            </w:tcBorders>
          </w:tcPr>
          <w:p w:rsidR="001E6309" w:rsidRPr="00425C8F" w:rsidRDefault="001E6309" w:rsidP="00762089">
            <w:pPr>
              <w:pStyle w:val="Tablecontent"/>
            </w:pPr>
            <w:r w:rsidRPr="00425C8F">
              <w:t>TYPE</w:t>
            </w:r>
          </w:p>
        </w:tc>
        <w:tc>
          <w:tcPr>
            <w:tcW w:w="1800" w:type="dxa"/>
            <w:tcBorders>
              <w:top w:val="single" w:sz="6" w:space="0" w:color="000000"/>
            </w:tcBorders>
          </w:tcPr>
          <w:p w:rsidR="001E6309" w:rsidRPr="00425C8F" w:rsidRDefault="001E6309" w:rsidP="00762089">
            <w:pPr>
              <w:pStyle w:val="Tablecontent"/>
            </w:pPr>
            <w:r w:rsidRPr="00425C8F">
              <w:t>Response type</w:t>
            </w:r>
          </w:p>
        </w:tc>
        <w:tc>
          <w:tcPr>
            <w:tcW w:w="2340" w:type="dxa"/>
            <w:tcBorders>
              <w:top w:val="single" w:sz="6" w:space="0" w:color="000000"/>
            </w:tcBorders>
          </w:tcPr>
          <w:p w:rsidR="001E6309" w:rsidRPr="00425C8F" w:rsidRDefault="001E6309" w:rsidP="00762089">
            <w:pPr>
              <w:pStyle w:val="Tablecontent"/>
              <w:rPr>
                <w:b/>
              </w:rPr>
            </w:pPr>
            <w:r w:rsidRPr="00425C8F">
              <w:t xml:space="preserve">Response Type – </w:t>
            </w:r>
            <w:r w:rsidRPr="00425C8F">
              <w:rPr>
                <w:b/>
              </w:rPr>
              <w:t>Fixed value</w:t>
            </w:r>
          </w:p>
          <w:p w:rsidR="001E6309" w:rsidRPr="00425C8F" w:rsidRDefault="001E6309" w:rsidP="00762089">
            <w:pPr>
              <w:pStyle w:val="Tablecontent"/>
              <w:rPr>
                <w:b/>
              </w:rPr>
            </w:pPr>
          </w:p>
        </w:tc>
        <w:tc>
          <w:tcPr>
            <w:tcW w:w="1260" w:type="dxa"/>
            <w:tcBorders>
              <w:top w:val="single" w:sz="6" w:space="0" w:color="000000"/>
            </w:tcBorders>
          </w:tcPr>
          <w:p w:rsidR="001E6309" w:rsidRPr="00425C8F" w:rsidRDefault="001E6309" w:rsidP="00762089">
            <w:pPr>
              <w:pStyle w:val="Tablecontent"/>
            </w:pPr>
            <w:r w:rsidRPr="00425C8F">
              <w:t>COLCCNRESP</w:t>
            </w:r>
          </w:p>
        </w:tc>
        <w:tc>
          <w:tcPr>
            <w:tcW w:w="1260" w:type="dxa"/>
            <w:tcBorders>
              <w:top w:val="single" w:sz="6" w:space="0" w:color="000000"/>
            </w:tcBorders>
          </w:tcPr>
          <w:p w:rsidR="001E6309" w:rsidRPr="00425C8F" w:rsidRDefault="001E6309" w:rsidP="00762089">
            <w:pPr>
              <w:pStyle w:val="Tablecontent"/>
            </w:pPr>
            <w:r w:rsidRPr="00425C8F">
              <w:t>A (20)</w:t>
            </w:r>
          </w:p>
        </w:tc>
        <w:tc>
          <w:tcPr>
            <w:tcW w:w="1496" w:type="dxa"/>
            <w:tcBorders>
              <w:top w:val="single" w:sz="6" w:space="0" w:color="000000"/>
            </w:tcBorders>
          </w:tcPr>
          <w:p w:rsidR="001E6309" w:rsidRPr="00425C8F" w:rsidRDefault="001E6309" w:rsidP="00762089">
            <w:pPr>
              <w:pStyle w:val="Tablecontent"/>
            </w:pPr>
            <w:r w:rsidRPr="00425C8F">
              <w:t>M</w:t>
            </w:r>
          </w:p>
        </w:tc>
      </w:tr>
      <w:tr w:rsidR="001E6309" w:rsidRPr="00425C8F" w:rsidTr="00762089">
        <w:trPr>
          <w:trHeight w:val="277"/>
        </w:trPr>
        <w:tc>
          <w:tcPr>
            <w:tcW w:w="1440" w:type="dxa"/>
          </w:tcPr>
          <w:p w:rsidR="001E6309" w:rsidRPr="00425C8F" w:rsidRDefault="001E6309" w:rsidP="00762089">
            <w:pPr>
              <w:pStyle w:val="Tablecontent"/>
              <w:rPr>
                <w:rFonts w:cs="Arial"/>
              </w:rPr>
            </w:pPr>
            <w:r w:rsidRPr="00425C8F">
              <w:rPr>
                <w:rFonts w:cs="Arial"/>
              </w:rPr>
              <w:t>TXNSTATUS</w:t>
            </w:r>
          </w:p>
        </w:tc>
        <w:tc>
          <w:tcPr>
            <w:tcW w:w="1800" w:type="dxa"/>
          </w:tcPr>
          <w:p w:rsidR="001E6309" w:rsidRPr="00425C8F" w:rsidRDefault="001E6309" w:rsidP="00762089">
            <w:pPr>
              <w:pStyle w:val="Tablecontent"/>
              <w:rPr>
                <w:rFonts w:cs="Arial"/>
              </w:rPr>
            </w:pPr>
            <w:r w:rsidRPr="00425C8F">
              <w:rPr>
                <w:rFonts w:cs="Arial"/>
              </w:rPr>
              <w:t>Transaction Status</w:t>
            </w:r>
          </w:p>
        </w:tc>
        <w:tc>
          <w:tcPr>
            <w:tcW w:w="2340" w:type="dxa"/>
          </w:tcPr>
          <w:p w:rsidR="001E6309" w:rsidRPr="00425C8F" w:rsidRDefault="001E6309" w:rsidP="00762089">
            <w:pPr>
              <w:pStyle w:val="Tablecontent"/>
              <w:rPr>
                <w:rFonts w:cs="Arial"/>
              </w:rPr>
            </w:pPr>
            <w:r w:rsidRPr="00425C8F">
              <w:rPr>
                <w:rFonts w:cs="Arial"/>
              </w:rPr>
              <w:t>Status of the Bill payment request</w:t>
            </w:r>
          </w:p>
          <w:p w:rsidR="001E6309" w:rsidRPr="00425C8F" w:rsidRDefault="001E6309" w:rsidP="00762089">
            <w:pPr>
              <w:pStyle w:val="TableListBullet1"/>
              <w:jc w:val="left"/>
              <w:rPr>
                <w:rFonts w:cs="Arial"/>
              </w:rPr>
            </w:pPr>
            <w:r w:rsidRPr="00425C8F">
              <w:rPr>
                <w:rFonts w:cs="Arial"/>
              </w:rPr>
              <w:t xml:space="preserve">Transaction Status = 200 means Success, </w:t>
            </w:r>
          </w:p>
          <w:p w:rsidR="001E6309" w:rsidRPr="00425C8F" w:rsidRDefault="001E6309" w:rsidP="00762089">
            <w:pPr>
              <w:pStyle w:val="TableListBullet1"/>
              <w:jc w:val="left"/>
              <w:rPr>
                <w:rFonts w:cs="Arial"/>
              </w:rPr>
            </w:pPr>
            <w:r w:rsidRPr="00425C8F">
              <w:rPr>
                <w:rFonts w:cs="Arial"/>
              </w:rPr>
              <w:t>Transaction Status Other than 200 means failed</w:t>
            </w:r>
          </w:p>
        </w:tc>
        <w:tc>
          <w:tcPr>
            <w:tcW w:w="1260" w:type="dxa"/>
          </w:tcPr>
          <w:p w:rsidR="001E6309" w:rsidRPr="00425C8F" w:rsidRDefault="001E6309" w:rsidP="00762089">
            <w:pPr>
              <w:pStyle w:val="Tablecontent"/>
              <w:rPr>
                <w:rFonts w:cs="Arial"/>
              </w:rPr>
            </w:pPr>
            <w:r w:rsidRPr="00425C8F">
              <w:rPr>
                <w:rFonts w:cs="Arial"/>
              </w:rPr>
              <w:t>200</w:t>
            </w:r>
          </w:p>
        </w:tc>
        <w:tc>
          <w:tcPr>
            <w:tcW w:w="1260" w:type="dxa"/>
          </w:tcPr>
          <w:p w:rsidR="001E6309" w:rsidRPr="00425C8F" w:rsidRDefault="001E6309" w:rsidP="00762089">
            <w:pPr>
              <w:pStyle w:val="Tablecontent"/>
              <w:rPr>
                <w:rFonts w:cs="Arial"/>
              </w:rPr>
            </w:pPr>
            <w:r w:rsidRPr="00425C8F">
              <w:rPr>
                <w:rFonts w:cs="Arial"/>
              </w:rPr>
              <w:t>N (7)</w:t>
            </w:r>
          </w:p>
        </w:tc>
        <w:tc>
          <w:tcPr>
            <w:tcW w:w="1496" w:type="dxa"/>
          </w:tcPr>
          <w:p w:rsidR="001E6309" w:rsidRPr="00425C8F" w:rsidRDefault="001E6309" w:rsidP="00762089">
            <w:pPr>
              <w:pStyle w:val="Tablecontent"/>
              <w:rPr>
                <w:rFonts w:cs="Arial"/>
              </w:rPr>
            </w:pPr>
            <w:r w:rsidRPr="00425C8F">
              <w:rPr>
                <w:rFonts w:cs="Arial"/>
              </w:rPr>
              <w:t>M</w:t>
            </w:r>
          </w:p>
        </w:tc>
      </w:tr>
      <w:tr w:rsidR="001E6309" w:rsidRPr="00425C8F" w:rsidTr="00762089">
        <w:trPr>
          <w:trHeight w:val="277"/>
        </w:trPr>
        <w:tc>
          <w:tcPr>
            <w:tcW w:w="1440" w:type="dxa"/>
          </w:tcPr>
          <w:p w:rsidR="001E6309" w:rsidRPr="00425C8F" w:rsidRDefault="001E6309" w:rsidP="00762089">
            <w:pPr>
              <w:pStyle w:val="Tablecontent"/>
            </w:pPr>
            <w:r w:rsidRPr="00425C8F">
              <w:t>DATE</w:t>
            </w:r>
          </w:p>
        </w:tc>
        <w:tc>
          <w:tcPr>
            <w:tcW w:w="1800" w:type="dxa"/>
          </w:tcPr>
          <w:p w:rsidR="001E6309" w:rsidRPr="00425C8F" w:rsidRDefault="001E6309" w:rsidP="00762089">
            <w:pPr>
              <w:pStyle w:val="Tablecontent"/>
            </w:pPr>
            <w:r w:rsidRPr="00425C8F">
              <w:t>Date and time</w:t>
            </w:r>
          </w:p>
        </w:tc>
        <w:tc>
          <w:tcPr>
            <w:tcW w:w="2340" w:type="dxa"/>
          </w:tcPr>
          <w:p w:rsidR="001E6309" w:rsidRPr="00425C8F" w:rsidRDefault="001E6309" w:rsidP="00762089">
            <w:pPr>
              <w:pStyle w:val="Tablecontent"/>
            </w:pPr>
            <w:r w:rsidRPr="00425C8F">
              <w:t>Date and time on which response was sent from PreTUPS. HH are in 24 Hour format</w:t>
            </w:r>
          </w:p>
        </w:tc>
        <w:tc>
          <w:tcPr>
            <w:tcW w:w="1260" w:type="dxa"/>
          </w:tcPr>
          <w:p w:rsidR="001E6309" w:rsidRPr="00425C8F" w:rsidRDefault="001E6309" w:rsidP="00762089">
            <w:pPr>
              <w:pStyle w:val="Tablecontent"/>
            </w:pPr>
            <w:r w:rsidRPr="00425C8F">
              <w:t>DD-MM-YYYY HH:MM:SS</w:t>
            </w:r>
          </w:p>
        </w:tc>
        <w:tc>
          <w:tcPr>
            <w:tcW w:w="1260" w:type="dxa"/>
          </w:tcPr>
          <w:p w:rsidR="001E6309" w:rsidRPr="00425C8F" w:rsidRDefault="001E6309" w:rsidP="00762089">
            <w:pPr>
              <w:pStyle w:val="Tablecontent"/>
            </w:pPr>
            <w:r w:rsidRPr="00425C8F">
              <w:t>D (20)</w:t>
            </w:r>
          </w:p>
        </w:tc>
        <w:tc>
          <w:tcPr>
            <w:tcW w:w="1496" w:type="dxa"/>
          </w:tcPr>
          <w:p w:rsidR="001E6309" w:rsidRPr="00425C8F" w:rsidRDefault="001E6309" w:rsidP="00762089">
            <w:pPr>
              <w:pStyle w:val="Tablecontent"/>
            </w:pPr>
            <w:r w:rsidRPr="00425C8F">
              <w:t>O</w:t>
            </w:r>
          </w:p>
        </w:tc>
      </w:tr>
      <w:tr w:rsidR="001E6309" w:rsidRPr="00425C8F" w:rsidTr="00762089">
        <w:trPr>
          <w:trHeight w:val="277"/>
        </w:trPr>
        <w:tc>
          <w:tcPr>
            <w:tcW w:w="1440" w:type="dxa"/>
          </w:tcPr>
          <w:p w:rsidR="001E6309" w:rsidRPr="00425C8F" w:rsidRDefault="001E6309" w:rsidP="00762089">
            <w:pPr>
              <w:pStyle w:val="Tablecontent"/>
            </w:pPr>
            <w:r w:rsidRPr="00425C8F">
              <w:t>EXTREFNUM</w:t>
            </w:r>
          </w:p>
        </w:tc>
        <w:tc>
          <w:tcPr>
            <w:tcW w:w="1800" w:type="dxa"/>
          </w:tcPr>
          <w:p w:rsidR="001E6309" w:rsidRPr="00425C8F" w:rsidRDefault="001E6309" w:rsidP="00762089">
            <w:pPr>
              <w:pStyle w:val="Tablecontent"/>
            </w:pPr>
            <w:r w:rsidRPr="00425C8F">
              <w:t>External Reference number</w:t>
            </w:r>
          </w:p>
        </w:tc>
        <w:tc>
          <w:tcPr>
            <w:tcW w:w="2340" w:type="dxa"/>
          </w:tcPr>
          <w:p w:rsidR="001E6309" w:rsidRPr="00425C8F" w:rsidRDefault="001E6309" w:rsidP="00762089">
            <w:pPr>
              <w:pStyle w:val="Tablecontent"/>
            </w:pPr>
            <w:r w:rsidRPr="00425C8F">
              <w:t>Reference number that was passed by the external system during the request</w:t>
            </w:r>
          </w:p>
          <w:p w:rsidR="001E6309" w:rsidRPr="00425C8F" w:rsidRDefault="001E6309" w:rsidP="00762089">
            <w:pPr>
              <w:pStyle w:val="Tablecontent"/>
            </w:pPr>
          </w:p>
        </w:tc>
        <w:tc>
          <w:tcPr>
            <w:tcW w:w="1260" w:type="dxa"/>
          </w:tcPr>
          <w:p w:rsidR="001E6309" w:rsidRPr="00425C8F" w:rsidRDefault="001E6309" w:rsidP="00762089">
            <w:pPr>
              <w:pStyle w:val="Tablecontent"/>
              <w:spacing w:before="0"/>
              <w:rPr>
                <w:rFonts w:cs="Arial"/>
              </w:rPr>
            </w:pPr>
            <w:r w:rsidRPr="00425C8F">
              <w:rPr>
                <w:rFonts w:cs="Arial"/>
              </w:rPr>
              <w:t>36427</w:t>
            </w:r>
          </w:p>
        </w:tc>
        <w:tc>
          <w:tcPr>
            <w:tcW w:w="1260" w:type="dxa"/>
          </w:tcPr>
          <w:p w:rsidR="001E6309" w:rsidRPr="00425C8F" w:rsidRDefault="001E6309" w:rsidP="00762089">
            <w:pPr>
              <w:rPr>
                <w:rFonts w:ascii="Arial" w:hAnsi="Arial" w:cs="Arial"/>
                <w:sz w:val="18"/>
              </w:rPr>
            </w:pPr>
            <w:r w:rsidRPr="00425C8F">
              <w:rPr>
                <w:rFonts w:ascii="Arial" w:hAnsi="Arial" w:cs="Arial"/>
                <w:sz w:val="18"/>
              </w:rPr>
              <w:t>N (20)</w:t>
            </w:r>
          </w:p>
        </w:tc>
        <w:tc>
          <w:tcPr>
            <w:tcW w:w="1496" w:type="dxa"/>
          </w:tcPr>
          <w:p w:rsidR="001E6309" w:rsidRPr="00425C8F" w:rsidRDefault="001E6309" w:rsidP="00762089">
            <w:pPr>
              <w:rPr>
                <w:rFonts w:ascii="Arial" w:hAnsi="Arial" w:cs="Arial"/>
                <w:sz w:val="18"/>
              </w:rPr>
            </w:pPr>
            <w:r w:rsidRPr="00425C8F">
              <w:rPr>
                <w:rFonts w:ascii="Arial" w:hAnsi="Arial" w:cs="Arial"/>
                <w:sz w:val="18"/>
              </w:rPr>
              <w:t>O</w:t>
            </w:r>
          </w:p>
        </w:tc>
      </w:tr>
      <w:tr w:rsidR="001E6309" w:rsidRPr="00425C8F" w:rsidTr="00762089">
        <w:trPr>
          <w:cantSplit/>
          <w:trHeight w:val="277"/>
        </w:trPr>
        <w:tc>
          <w:tcPr>
            <w:tcW w:w="1440" w:type="dxa"/>
          </w:tcPr>
          <w:p w:rsidR="001E6309" w:rsidRPr="00425C8F" w:rsidRDefault="001E6309" w:rsidP="00762089">
            <w:pPr>
              <w:pStyle w:val="Tablecontent"/>
              <w:rPr>
                <w:rFonts w:cs="Arial"/>
              </w:rPr>
            </w:pPr>
            <w:r w:rsidRPr="00425C8F">
              <w:rPr>
                <w:rFonts w:cs="Arial"/>
              </w:rPr>
              <w:t>TXNID</w:t>
            </w:r>
          </w:p>
        </w:tc>
        <w:tc>
          <w:tcPr>
            <w:tcW w:w="1800" w:type="dxa"/>
          </w:tcPr>
          <w:p w:rsidR="001E6309" w:rsidRPr="00425C8F" w:rsidRDefault="001E6309" w:rsidP="00762089">
            <w:pPr>
              <w:pStyle w:val="Tablecontent"/>
              <w:rPr>
                <w:rFonts w:cs="Arial"/>
              </w:rPr>
            </w:pPr>
            <w:r w:rsidRPr="00425C8F">
              <w:rPr>
                <w:rFonts w:cs="Arial"/>
              </w:rPr>
              <w:t>Transaction ID</w:t>
            </w:r>
          </w:p>
        </w:tc>
        <w:tc>
          <w:tcPr>
            <w:tcW w:w="2340" w:type="dxa"/>
          </w:tcPr>
          <w:p w:rsidR="001E6309" w:rsidRPr="00425C8F" w:rsidRDefault="001E6309" w:rsidP="00762089">
            <w:pPr>
              <w:pStyle w:val="Tablecontent"/>
              <w:rPr>
                <w:rFonts w:cs="Arial"/>
              </w:rPr>
            </w:pPr>
            <w:r w:rsidRPr="00425C8F">
              <w:rPr>
                <w:rFonts w:cs="Arial"/>
              </w:rPr>
              <w:t>Transaction ID generated in PreTUPS against the Bill payment request</w:t>
            </w:r>
          </w:p>
        </w:tc>
        <w:tc>
          <w:tcPr>
            <w:tcW w:w="1260" w:type="dxa"/>
          </w:tcPr>
          <w:p w:rsidR="001E6309" w:rsidRPr="00425C8F" w:rsidRDefault="001E6309" w:rsidP="00762089">
            <w:pPr>
              <w:pStyle w:val="Tablecontent"/>
              <w:rPr>
                <w:rFonts w:cs="Arial"/>
              </w:rPr>
            </w:pPr>
            <w:r w:rsidRPr="00425C8F">
              <w:rPr>
                <w:rFonts w:cs="Arial"/>
              </w:rPr>
              <w:t>R130621.1150.210001</w:t>
            </w:r>
          </w:p>
        </w:tc>
        <w:tc>
          <w:tcPr>
            <w:tcW w:w="1260" w:type="dxa"/>
          </w:tcPr>
          <w:p w:rsidR="001E6309" w:rsidRPr="00425C8F" w:rsidRDefault="001E6309" w:rsidP="00762089">
            <w:pPr>
              <w:pStyle w:val="Tablecontent"/>
              <w:rPr>
                <w:rFonts w:cs="Arial"/>
              </w:rPr>
            </w:pPr>
            <w:r w:rsidRPr="00425C8F">
              <w:rPr>
                <w:rFonts w:cs="Arial"/>
              </w:rPr>
              <w:t>N (20)</w:t>
            </w:r>
          </w:p>
        </w:tc>
        <w:tc>
          <w:tcPr>
            <w:tcW w:w="1496" w:type="dxa"/>
          </w:tcPr>
          <w:p w:rsidR="001E6309" w:rsidRPr="00425C8F" w:rsidRDefault="001E6309" w:rsidP="00762089">
            <w:pPr>
              <w:pStyle w:val="Tablecontent"/>
              <w:rPr>
                <w:rFonts w:cs="Arial"/>
              </w:rPr>
            </w:pPr>
            <w:r w:rsidRPr="00425C8F">
              <w:rPr>
                <w:rFonts w:cs="Arial"/>
              </w:rPr>
              <w:t>M</w:t>
            </w:r>
          </w:p>
        </w:tc>
      </w:tr>
      <w:tr w:rsidR="001E6309" w:rsidRPr="00425C8F" w:rsidTr="00762089">
        <w:trPr>
          <w:cantSplit/>
          <w:trHeight w:val="277"/>
        </w:trPr>
        <w:tc>
          <w:tcPr>
            <w:tcW w:w="1440" w:type="dxa"/>
          </w:tcPr>
          <w:p w:rsidR="001E6309" w:rsidRPr="00425C8F" w:rsidRDefault="001E6309" w:rsidP="00762089">
            <w:pPr>
              <w:pStyle w:val="Tablecontent"/>
              <w:rPr>
                <w:rFonts w:cs="Arial"/>
              </w:rPr>
            </w:pPr>
            <w:r w:rsidRPr="00425C8F">
              <w:rPr>
                <w:rFonts w:cs="Arial"/>
              </w:rPr>
              <w:t>MESSAGE</w:t>
            </w:r>
          </w:p>
        </w:tc>
        <w:tc>
          <w:tcPr>
            <w:tcW w:w="1800" w:type="dxa"/>
          </w:tcPr>
          <w:p w:rsidR="001E6309" w:rsidRPr="00425C8F" w:rsidRDefault="001E6309" w:rsidP="00762089">
            <w:pPr>
              <w:pStyle w:val="Tablecontent"/>
              <w:rPr>
                <w:rFonts w:cs="Arial"/>
              </w:rPr>
            </w:pPr>
            <w:r w:rsidRPr="00425C8F">
              <w:rPr>
                <w:rFonts w:cs="Arial"/>
              </w:rPr>
              <w:t>Response message</w:t>
            </w:r>
          </w:p>
        </w:tc>
        <w:tc>
          <w:tcPr>
            <w:tcW w:w="2340" w:type="dxa"/>
          </w:tcPr>
          <w:p w:rsidR="001E6309" w:rsidRPr="00425C8F" w:rsidRDefault="001E6309" w:rsidP="00762089">
            <w:pPr>
              <w:pStyle w:val="Tablecontent"/>
              <w:rPr>
                <w:rFonts w:cs="Arial"/>
              </w:rPr>
            </w:pPr>
            <w:r w:rsidRPr="00425C8F">
              <w:rPr>
                <w:rFonts w:cs="Arial"/>
              </w:rPr>
              <w:t>Response message against the Bill payment request</w:t>
            </w:r>
          </w:p>
        </w:tc>
        <w:tc>
          <w:tcPr>
            <w:tcW w:w="1260" w:type="dxa"/>
          </w:tcPr>
          <w:p w:rsidR="001E6309" w:rsidRPr="00425C8F" w:rsidRDefault="001E6309" w:rsidP="00762089">
            <w:pPr>
              <w:pStyle w:val="Tablecontent"/>
              <w:rPr>
                <w:rFonts w:cs="Arial"/>
              </w:rPr>
            </w:pPr>
            <w:r w:rsidRPr="00425C8F">
              <w:rPr>
                <w:rFonts w:cs="Arial"/>
              </w:rPr>
              <w:t>Bill payment successful</w:t>
            </w:r>
          </w:p>
        </w:tc>
        <w:tc>
          <w:tcPr>
            <w:tcW w:w="1260" w:type="dxa"/>
          </w:tcPr>
          <w:p w:rsidR="001E6309" w:rsidRPr="00425C8F" w:rsidRDefault="001E6309" w:rsidP="00762089">
            <w:pPr>
              <w:pStyle w:val="Tablecontent"/>
              <w:rPr>
                <w:rFonts w:cs="Arial"/>
              </w:rPr>
            </w:pPr>
            <w:r w:rsidRPr="00425C8F">
              <w:rPr>
                <w:rFonts w:cs="Arial"/>
              </w:rPr>
              <w:t>A (250)</w:t>
            </w:r>
          </w:p>
        </w:tc>
        <w:tc>
          <w:tcPr>
            <w:tcW w:w="1496" w:type="dxa"/>
          </w:tcPr>
          <w:p w:rsidR="001E6309" w:rsidRPr="00425C8F" w:rsidRDefault="001E6309" w:rsidP="00762089">
            <w:pPr>
              <w:pStyle w:val="Tablecontent"/>
              <w:rPr>
                <w:rFonts w:cs="Arial"/>
              </w:rPr>
            </w:pPr>
            <w:r w:rsidRPr="00425C8F">
              <w:rPr>
                <w:rFonts w:cs="Arial"/>
              </w:rPr>
              <w:t>O</w:t>
            </w:r>
          </w:p>
        </w:tc>
      </w:tr>
    </w:tbl>
    <w:p w:rsidR="001E6309" w:rsidRPr="00425C8F" w:rsidRDefault="001E6309" w:rsidP="001E6309">
      <w:pPr>
        <w:pStyle w:val="Head"/>
      </w:pPr>
    </w:p>
    <w:p w:rsidR="001E6309" w:rsidRPr="00425C8F" w:rsidRDefault="001E6309" w:rsidP="001E6309">
      <w:pPr>
        <w:pStyle w:val="Heading"/>
        <w:rPr>
          <w:color w:val="auto"/>
        </w:rPr>
      </w:pPr>
      <w:r w:rsidRPr="00425C8F">
        <w:rPr>
          <w:color w:val="auto"/>
        </w:rPr>
        <w:t>Business Rules</w:t>
      </w:r>
    </w:p>
    <w:p w:rsidR="001E6309" w:rsidRPr="00425C8F" w:rsidRDefault="001E6309" w:rsidP="001E6309">
      <w:pPr>
        <w:pStyle w:val="ListBullet1"/>
        <w:rPr>
          <w:lang w:val="en-IN"/>
        </w:rPr>
      </w:pPr>
      <w:r w:rsidRPr="00425C8F">
        <w:rPr>
          <w:lang w:val="en-IN"/>
        </w:rPr>
        <w:t>All tags are mandatory &amp; would be present in XML response.</w:t>
      </w:r>
    </w:p>
    <w:p w:rsidR="001E6309" w:rsidRPr="00425C8F" w:rsidRDefault="001E6309" w:rsidP="001E6309">
      <w:pPr>
        <w:pStyle w:val="BodyText2"/>
      </w:pPr>
    </w:p>
    <w:p w:rsidR="001E6309" w:rsidRPr="00425C8F" w:rsidRDefault="001E6309" w:rsidP="001E6309">
      <w:pPr>
        <w:pStyle w:val="BodyText2"/>
        <w:rPr>
          <w:lang w:val="en-IN"/>
        </w:rPr>
      </w:pPr>
    </w:p>
    <w:p w:rsidR="00CD5C68" w:rsidRPr="00425C8F" w:rsidRDefault="00CD5C68" w:rsidP="00337049">
      <w:pPr>
        <w:pStyle w:val="Heading2"/>
        <w:rPr>
          <w:lang w:val="en-IN"/>
        </w:rPr>
      </w:pPr>
      <w:bookmarkStart w:id="284" w:name="_Toc485139706"/>
      <w:r w:rsidRPr="00425C8F">
        <w:rPr>
          <w:lang w:val="en-IN"/>
        </w:rPr>
        <w:t>C2S Transfer (Electronic Voucher Distribution)</w:t>
      </w:r>
      <w:bookmarkEnd w:id="282"/>
      <w:bookmarkEnd w:id="283"/>
      <w:bookmarkEnd w:id="284"/>
    </w:p>
    <w:p w:rsidR="00CD5C68" w:rsidRPr="00425C8F" w:rsidRDefault="00CD5C68" w:rsidP="00CD5C68">
      <w:pPr>
        <w:pStyle w:val="BodyText2"/>
        <w:rPr>
          <w:lang w:val="en-IN"/>
        </w:rPr>
      </w:pPr>
      <w:r w:rsidRPr="00425C8F">
        <w:rPr>
          <w:lang w:val="en-IN"/>
        </w:rPr>
        <w:t xml:space="preserve">External transaction server will send Electronic Voucher Distribution request to </w:t>
      </w:r>
      <w:r w:rsidR="007C479A" w:rsidRPr="00425C8F">
        <w:rPr>
          <w:lang w:val="en-IN"/>
        </w:rPr>
        <w:t>PreTUPS</w:t>
      </w:r>
      <w:r w:rsidRPr="00425C8F">
        <w:rPr>
          <w:lang w:val="en-IN"/>
        </w:rPr>
        <w:t xml:space="preserve"> in the following format:</w:t>
      </w:r>
    </w:p>
    <w:p w:rsidR="00CD5C68" w:rsidRPr="00425C8F" w:rsidRDefault="001E6309" w:rsidP="001E6309">
      <w:pPr>
        <w:pStyle w:val="Heading"/>
        <w:rPr>
          <w:color w:val="auto"/>
        </w:rPr>
      </w:pPr>
      <w:r w:rsidRPr="00425C8F">
        <w:rPr>
          <w:color w:val="auto"/>
        </w:rPr>
        <w:t>Request</w:t>
      </w:r>
      <w:r w:rsidR="00CD5C68" w:rsidRPr="00425C8F">
        <w:rPr>
          <w:color w:val="auto"/>
        </w:rPr>
        <w:t xml:space="preserve"> format:</w:t>
      </w:r>
    </w:p>
    <w:p w:rsidR="00CD5C68" w:rsidRPr="00425C8F" w:rsidRDefault="00CD5C68" w:rsidP="00390AD2">
      <w:pPr>
        <w:pStyle w:val="Code"/>
        <w:ind w:left="0"/>
        <w:rPr>
          <w:lang w:val="en-IN"/>
        </w:rPr>
      </w:pPr>
      <w:proofErr w:type="gramStart"/>
      <w:r w:rsidRPr="00425C8F">
        <w:rPr>
          <w:lang w:val="en-IN"/>
        </w:rPr>
        <w:t>&lt;?xml</w:t>
      </w:r>
      <w:proofErr w:type="gramEnd"/>
      <w:r w:rsidRPr="00425C8F">
        <w:rPr>
          <w:lang w:val="en-IN"/>
        </w:rPr>
        <w:t xml:space="preserve"> version="1.0"?&gt;</w:t>
      </w:r>
    </w:p>
    <w:p w:rsidR="00CD5C68" w:rsidRPr="00425C8F" w:rsidRDefault="00CD5C68" w:rsidP="00390AD2">
      <w:pPr>
        <w:pStyle w:val="Code"/>
        <w:ind w:left="0"/>
        <w:rPr>
          <w:lang w:val="en-IN"/>
        </w:rPr>
      </w:pPr>
      <w:r w:rsidRPr="00425C8F">
        <w:rPr>
          <w:lang w:val="en-IN"/>
        </w:rPr>
        <w:t>&lt;COMMAND&gt;</w:t>
      </w:r>
    </w:p>
    <w:p w:rsidR="00CD5C68" w:rsidRPr="00425C8F" w:rsidRDefault="00CD5C68" w:rsidP="00390AD2">
      <w:pPr>
        <w:pStyle w:val="Code"/>
        <w:ind w:left="0"/>
        <w:rPr>
          <w:lang w:val="en-IN"/>
        </w:rPr>
      </w:pPr>
      <w:r w:rsidRPr="00425C8F">
        <w:rPr>
          <w:lang w:val="en-IN"/>
        </w:rPr>
        <w:tab/>
        <w:t>&lt;TYPE&gt;EXEVDREQ&lt;/TYPE&gt;</w:t>
      </w:r>
    </w:p>
    <w:p w:rsidR="00CD5C68" w:rsidRPr="00425C8F" w:rsidRDefault="00CD5C68" w:rsidP="00390AD2">
      <w:pPr>
        <w:pStyle w:val="Code"/>
        <w:ind w:left="0" w:firstLine="720"/>
        <w:rPr>
          <w:lang w:val="en-IN"/>
        </w:rPr>
      </w:pPr>
      <w:r w:rsidRPr="00425C8F">
        <w:rPr>
          <w:lang w:val="en-IN"/>
        </w:rPr>
        <w:t>&lt;DATE&gt;&lt;Date and time &gt;&lt;/DATE&gt;</w:t>
      </w:r>
    </w:p>
    <w:p w:rsidR="00CD5C68" w:rsidRPr="00425C8F" w:rsidRDefault="00CD5C68" w:rsidP="00390AD2">
      <w:pPr>
        <w:pStyle w:val="Code"/>
        <w:ind w:left="0"/>
        <w:rPr>
          <w:lang w:val="en-IN"/>
        </w:rPr>
      </w:pPr>
      <w:r w:rsidRPr="00425C8F">
        <w:rPr>
          <w:lang w:val="en-IN"/>
        </w:rPr>
        <w:tab/>
        <w:t>&lt;EXTNWCODE&gt;</w:t>
      </w:r>
      <w:r w:rsidRPr="00425C8F">
        <w:rPr>
          <w:i/>
          <w:iCs/>
          <w:lang w:val="en-IN"/>
        </w:rPr>
        <w:t>&lt;Network External Code&gt;</w:t>
      </w:r>
      <w:r w:rsidRPr="00425C8F">
        <w:rPr>
          <w:lang w:val="en-IN"/>
        </w:rPr>
        <w:t>&lt;/EXTNWCODE&gt;</w:t>
      </w:r>
    </w:p>
    <w:p w:rsidR="00CD5C68" w:rsidRPr="00425C8F" w:rsidRDefault="00CD5C68" w:rsidP="00390AD2">
      <w:pPr>
        <w:pStyle w:val="Code"/>
        <w:ind w:left="0"/>
        <w:rPr>
          <w:lang w:val="en-IN"/>
        </w:rPr>
      </w:pPr>
      <w:r w:rsidRPr="00425C8F">
        <w:rPr>
          <w:lang w:val="en-IN"/>
        </w:rPr>
        <w:tab/>
        <w:t>&lt;MSISDN&gt;</w:t>
      </w:r>
      <w:r w:rsidRPr="00425C8F">
        <w:rPr>
          <w:i/>
          <w:iCs/>
          <w:lang w:val="en-IN"/>
        </w:rPr>
        <w:t>&lt;Retailer MSISDN&gt;</w:t>
      </w:r>
      <w:r w:rsidRPr="00425C8F">
        <w:rPr>
          <w:lang w:val="en-IN"/>
        </w:rPr>
        <w:t>&lt;/MSISDN&gt;</w:t>
      </w:r>
    </w:p>
    <w:p w:rsidR="00CD5C68" w:rsidRPr="00425C8F" w:rsidRDefault="00CD5C68" w:rsidP="00390AD2">
      <w:pPr>
        <w:pStyle w:val="Code"/>
        <w:ind w:left="0"/>
        <w:rPr>
          <w:lang w:val="en-IN"/>
        </w:rPr>
      </w:pPr>
      <w:r w:rsidRPr="00425C8F">
        <w:rPr>
          <w:lang w:val="en-IN"/>
        </w:rPr>
        <w:tab/>
        <w:t>&lt;PIN&gt;&lt;123456&gt;&lt;/PIN&gt;</w:t>
      </w:r>
    </w:p>
    <w:p w:rsidR="00CD5C68" w:rsidRPr="00425C8F" w:rsidRDefault="00CD5C68" w:rsidP="00390AD2">
      <w:pPr>
        <w:pStyle w:val="Code"/>
        <w:ind w:left="0"/>
        <w:rPr>
          <w:lang w:val="en-IN"/>
        </w:rPr>
      </w:pPr>
      <w:r w:rsidRPr="00425C8F">
        <w:rPr>
          <w:lang w:val="en-IN"/>
        </w:rPr>
        <w:tab/>
        <w:t>&lt;LOGINID&gt;&lt;Channel user Login ID&gt;&lt;/LOGINID&gt;</w:t>
      </w:r>
    </w:p>
    <w:p w:rsidR="00CD5C68" w:rsidRPr="00425C8F" w:rsidRDefault="00CD5C68" w:rsidP="00390AD2">
      <w:pPr>
        <w:pStyle w:val="Code"/>
        <w:ind w:left="0"/>
        <w:rPr>
          <w:lang w:val="en-IN"/>
        </w:rPr>
      </w:pPr>
      <w:r w:rsidRPr="00425C8F">
        <w:rPr>
          <w:lang w:val="en-IN"/>
        </w:rPr>
        <w:tab/>
        <w:t>&lt;PASSWORD&gt;&lt;Channel User Login Password&gt;&lt;/PASSWORD&gt;</w:t>
      </w:r>
    </w:p>
    <w:p w:rsidR="00CD5C68" w:rsidRPr="00425C8F" w:rsidRDefault="00CD5C68" w:rsidP="00390AD2">
      <w:pPr>
        <w:pStyle w:val="Code"/>
        <w:ind w:left="0"/>
        <w:rPr>
          <w:lang w:val="en-IN"/>
        </w:rPr>
      </w:pPr>
      <w:r w:rsidRPr="00425C8F">
        <w:rPr>
          <w:lang w:val="en-IN"/>
        </w:rPr>
        <w:tab/>
        <w:t>&lt;EXTCODE&gt;</w:t>
      </w:r>
      <w:r w:rsidRPr="00425C8F">
        <w:rPr>
          <w:i/>
          <w:iCs/>
          <w:lang w:val="en-IN"/>
        </w:rPr>
        <w:t>&lt;Channel user unique External code&gt;</w:t>
      </w:r>
      <w:r w:rsidRPr="00425C8F">
        <w:rPr>
          <w:lang w:val="en-IN"/>
        </w:rPr>
        <w:t>&lt;/EXTCODE&gt;</w:t>
      </w:r>
    </w:p>
    <w:p w:rsidR="00CD5C68" w:rsidRPr="00425C8F" w:rsidRDefault="00CD5C68" w:rsidP="00390AD2">
      <w:pPr>
        <w:pStyle w:val="Code"/>
        <w:ind w:left="720"/>
        <w:rPr>
          <w:lang w:val="en-IN"/>
        </w:rPr>
      </w:pPr>
      <w:r w:rsidRPr="00425C8F">
        <w:rPr>
          <w:lang w:val="en-IN"/>
        </w:rPr>
        <w:t>&lt;EXTREFNUM&gt;&lt;Unique Reference number in the external system&gt;&lt;/EXTREFNUM&gt;</w:t>
      </w:r>
      <w:r w:rsidRPr="00425C8F">
        <w:rPr>
          <w:lang w:val="en-IN"/>
        </w:rPr>
        <w:tab/>
      </w:r>
    </w:p>
    <w:p w:rsidR="00CD5C68" w:rsidRPr="00425C8F" w:rsidRDefault="00CD5C68" w:rsidP="00390AD2">
      <w:pPr>
        <w:pStyle w:val="Code"/>
        <w:ind w:left="0"/>
        <w:rPr>
          <w:lang w:val="en-IN"/>
        </w:rPr>
      </w:pPr>
      <w:r w:rsidRPr="00425C8F">
        <w:rPr>
          <w:lang w:val="en-IN"/>
        </w:rPr>
        <w:tab/>
        <w:t>&lt;MSISDN2&gt;&lt; Payee MSISDN&gt;&lt;/MSISDN2&gt;</w:t>
      </w:r>
    </w:p>
    <w:p w:rsidR="00CD5C68" w:rsidRPr="00425C8F" w:rsidRDefault="00CD5C68" w:rsidP="00390AD2">
      <w:pPr>
        <w:pStyle w:val="Code"/>
        <w:ind w:left="0"/>
        <w:rPr>
          <w:lang w:val="en-IN"/>
        </w:rPr>
      </w:pPr>
      <w:r w:rsidRPr="00425C8F">
        <w:rPr>
          <w:lang w:val="en-IN"/>
        </w:rPr>
        <w:tab/>
        <w:t>&lt;AMOUNT&gt;&lt;Amount&gt;&lt;/AMOUNT&gt;</w:t>
      </w:r>
    </w:p>
    <w:p w:rsidR="00CD5C68" w:rsidRPr="00425C8F" w:rsidRDefault="00CD5C68" w:rsidP="00390AD2">
      <w:pPr>
        <w:pStyle w:val="Code"/>
        <w:ind w:left="0" w:firstLine="720"/>
        <w:rPr>
          <w:lang w:val="en-IN"/>
        </w:rPr>
      </w:pPr>
      <w:r w:rsidRPr="00425C8F">
        <w:rPr>
          <w:lang w:val="en-IN"/>
        </w:rPr>
        <w:t>&lt;LANGUAGE1&gt;&lt;Retailer Language&gt;&lt;/LANGUAGE1&gt;</w:t>
      </w:r>
    </w:p>
    <w:p w:rsidR="00CD5C68" w:rsidRPr="00425C8F" w:rsidRDefault="00CD5C68" w:rsidP="00390AD2">
      <w:pPr>
        <w:pStyle w:val="Code"/>
        <w:ind w:left="0" w:firstLine="720"/>
        <w:rPr>
          <w:lang w:val="en-IN"/>
        </w:rPr>
      </w:pPr>
      <w:r w:rsidRPr="00425C8F">
        <w:rPr>
          <w:lang w:val="en-IN"/>
        </w:rPr>
        <w:t>&lt;LANGUAGE2&gt;&lt;Payee Language&gt;&lt;/LANGUAGE2&gt;</w:t>
      </w:r>
    </w:p>
    <w:p w:rsidR="00CD5C68" w:rsidRPr="00425C8F" w:rsidRDefault="00CD5C68" w:rsidP="00390AD2">
      <w:pPr>
        <w:pStyle w:val="Code"/>
        <w:ind w:left="0" w:firstLine="720"/>
        <w:rPr>
          <w:lang w:val="en-IN"/>
        </w:rPr>
      </w:pPr>
      <w:r w:rsidRPr="00425C8F">
        <w:rPr>
          <w:lang w:val="en-IN"/>
        </w:rPr>
        <w:t>&lt;SELECTOR&gt;&lt;Selector&gt;&lt;/SELECTOR&gt;</w:t>
      </w:r>
    </w:p>
    <w:p w:rsidR="00CD5C68" w:rsidRPr="00425C8F" w:rsidRDefault="00CD5C68" w:rsidP="00390AD2">
      <w:pPr>
        <w:pStyle w:val="Code"/>
        <w:ind w:left="0"/>
        <w:rPr>
          <w:lang w:val="en-IN"/>
        </w:rPr>
      </w:pPr>
      <w:r w:rsidRPr="00425C8F">
        <w:rPr>
          <w:lang w:val="en-IN"/>
        </w:rPr>
        <w:t>&lt;/COMMAND&gt;</w:t>
      </w:r>
    </w:p>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Field Details</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180"/>
        <w:gridCol w:w="1440"/>
        <w:gridCol w:w="360"/>
        <w:gridCol w:w="1980"/>
        <w:gridCol w:w="180"/>
        <w:gridCol w:w="1080"/>
        <w:gridCol w:w="776"/>
        <w:gridCol w:w="484"/>
        <w:gridCol w:w="540"/>
        <w:gridCol w:w="900"/>
      </w:tblGrid>
      <w:tr w:rsidR="00CD5C68" w:rsidRPr="00425C8F" w:rsidTr="00390AD2">
        <w:trPr>
          <w:trHeight w:val="277"/>
          <w:tblHeader/>
        </w:trPr>
        <w:tc>
          <w:tcPr>
            <w:tcW w:w="1620" w:type="dxa"/>
            <w:shd w:val="clear" w:color="auto" w:fill="E31837"/>
          </w:tcPr>
          <w:p w:rsidR="00CD5C68" w:rsidRPr="00425C8F" w:rsidRDefault="00CD5C68" w:rsidP="00940B20">
            <w:pPr>
              <w:pStyle w:val="TableColumnLabels"/>
              <w:rPr>
                <w:color w:val="auto"/>
                <w:lang w:val="en-IN"/>
              </w:rPr>
            </w:pPr>
            <w:r w:rsidRPr="00425C8F">
              <w:rPr>
                <w:color w:val="auto"/>
                <w:lang w:val="en-IN"/>
              </w:rPr>
              <w:t xml:space="preserve">TAG </w:t>
            </w:r>
          </w:p>
        </w:tc>
        <w:tc>
          <w:tcPr>
            <w:tcW w:w="162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34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26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4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TYPE</w:t>
            </w:r>
          </w:p>
        </w:tc>
        <w:tc>
          <w:tcPr>
            <w:tcW w:w="1620" w:type="dxa"/>
            <w:gridSpan w:val="2"/>
          </w:tcPr>
          <w:p w:rsidR="00CD5C68" w:rsidRPr="00425C8F" w:rsidRDefault="00CD5C68" w:rsidP="00940B20">
            <w:pPr>
              <w:pStyle w:val="Tablecontent"/>
              <w:rPr>
                <w:lang w:val="en-IN"/>
              </w:rPr>
            </w:pPr>
            <w:r w:rsidRPr="00425C8F">
              <w:rPr>
                <w:lang w:val="en-IN"/>
              </w:rPr>
              <w:t>Request type</w:t>
            </w:r>
          </w:p>
        </w:tc>
        <w:tc>
          <w:tcPr>
            <w:tcW w:w="2340" w:type="dxa"/>
            <w:gridSpan w:val="2"/>
          </w:tcPr>
          <w:p w:rsidR="00CD5C68" w:rsidRPr="00425C8F" w:rsidRDefault="00CD5C68" w:rsidP="00940B20">
            <w:pPr>
              <w:pStyle w:val="Tablecontent"/>
              <w:rPr>
                <w:lang w:val="en-IN"/>
              </w:rPr>
            </w:pPr>
            <w:r w:rsidRPr="00425C8F">
              <w:rPr>
                <w:lang w:val="en-IN"/>
              </w:rPr>
              <w:t>Request Type, should be sent with each request – fixed</w:t>
            </w:r>
          </w:p>
        </w:tc>
        <w:tc>
          <w:tcPr>
            <w:tcW w:w="1260" w:type="dxa"/>
            <w:gridSpan w:val="2"/>
          </w:tcPr>
          <w:p w:rsidR="00CD5C68" w:rsidRPr="00425C8F" w:rsidRDefault="00CD5C68" w:rsidP="00940B20">
            <w:pPr>
              <w:pStyle w:val="Tablecontent"/>
              <w:rPr>
                <w:lang w:val="en-IN"/>
              </w:rPr>
            </w:pPr>
            <w:r w:rsidRPr="00425C8F">
              <w:rPr>
                <w:lang w:val="en-IN"/>
              </w:rPr>
              <w:t>EXEVDREQ</w:t>
            </w:r>
          </w:p>
        </w:tc>
        <w:tc>
          <w:tcPr>
            <w:tcW w:w="1260" w:type="dxa"/>
            <w:gridSpan w:val="2"/>
          </w:tcPr>
          <w:p w:rsidR="00CD5C68" w:rsidRPr="00425C8F" w:rsidRDefault="00CD5C68" w:rsidP="00940B20">
            <w:pPr>
              <w:pStyle w:val="Tablecontent"/>
              <w:rPr>
                <w:lang w:val="en-IN"/>
              </w:rPr>
            </w:pPr>
            <w:r w:rsidRPr="00425C8F">
              <w:rPr>
                <w:lang w:val="en-IN"/>
              </w:rPr>
              <w:t>A (20)</w:t>
            </w:r>
          </w:p>
        </w:tc>
        <w:tc>
          <w:tcPr>
            <w:tcW w:w="1440" w:type="dxa"/>
            <w:gridSpan w:val="2"/>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DATE</w:t>
            </w:r>
          </w:p>
        </w:tc>
        <w:tc>
          <w:tcPr>
            <w:tcW w:w="1620" w:type="dxa"/>
            <w:gridSpan w:val="2"/>
          </w:tcPr>
          <w:p w:rsidR="00CD5C68" w:rsidRPr="00425C8F" w:rsidRDefault="00CD5C68" w:rsidP="00940B20">
            <w:pPr>
              <w:pStyle w:val="Tablecontent"/>
              <w:rPr>
                <w:lang w:val="en-IN"/>
              </w:rPr>
            </w:pPr>
            <w:r w:rsidRPr="00425C8F">
              <w:rPr>
                <w:lang w:val="en-IN"/>
              </w:rPr>
              <w:t>Date and time</w:t>
            </w:r>
          </w:p>
        </w:tc>
        <w:tc>
          <w:tcPr>
            <w:tcW w:w="2340" w:type="dxa"/>
            <w:gridSpan w:val="2"/>
          </w:tcPr>
          <w:p w:rsidR="00CD5C68" w:rsidRPr="00425C8F" w:rsidRDefault="00CD5C68" w:rsidP="00940B20">
            <w:pPr>
              <w:pStyle w:val="Tablecontent"/>
              <w:rPr>
                <w:lang w:val="en-IN"/>
              </w:rPr>
            </w:pPr>
            <w:r w:rsidRPr="00425C8F">
              <w:rPr>
                <w:lang w:val="en-IN"/>
              </w:rPr>
              <w:t>Date and time on which request was sent by external system, HH are in 24 Hour Format</w:t>
            </w:r>
          </w:p>
        </w:tc>
        <w:tc>
          <w:tcPr>
            <w:tcW w:w="1260" w:type="dxa"/>
            <w:gridSpan w:val="2"/>
          </w:tcPr>
          <w:p w:rsidR="00CD5C68" w:rsidRPr="00425C8F" w:rsidRDefault="00CD5C68" w:rsidP="00940B20">
            <w:pPr>
              <w:pStyle w:val="Tablecontent"/>
              <w:rPr>
                <w:lang w:val="en-IN"/>
              </w:rPr>
            </w:pPr>
            <w:r w:rsidRPr="00425C8F">
              <w:rPr>
                <w:lang w:val="en-IN"/>
              </w:rPr>
              <w:t>DD/MM/YYYY HH24:MI:SS</w:t>
            </w:r>
          </w:p>
        </w:tc>
        <w:tc>
          <w:tcPr>
            <w:tcW w:w="1260" w:type="dxa"/>
            <w:gridSpan w:val="2"/>
          </w:tcPr>
          <w:p w:rsidR="00CD5C68" w:rsidRPr="00425C8F" w:rsidRDefault="00CD5C68" w:rsidP="00940B20">
            <w:pPr>
              <w:pStyle w:val="Tablecontent"/>
              <w:rPr>
                <w:lang w:val="en-IN"/>
              </w:rPr>
            </w:pPr>
            <w:r w:rsidRPr="00425C8F">
              <w:rPr>
                <w:lang w:val="en-IN"/>
              </w:rPr>
              <w:t>D (20)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EXTNWCODE</w:t>
            </w:r>
          </w:p>
        </w:tc>
        <w:tc>
          <w:tcPr>
            <w:tcW w:w="1620" w:type="dxa"/>
            <w:gridSpan w:val="2"/>
          </w:tcPr>
          <w:p w:rsidR="00CD5C68" w:rsidRPr="00425C8F" w:rsidRDefault="00CD5C68" w:rsidP="00940B20">
            <w:pPr>
              <w:pStyle w:val="Tablecontent"/>
              <w:rPr>
                <w:lang w:val="en-IN"/>
              </w:rPr>
            </w:pPr>
            <w:r w:rsidRPr="00425C8F">
              <w:rPr>
                <w:lang w:val="en-IN"/>
              </w:rPr>
              <w:t xml:space="preserve">Network code </w:t>
            </w:r>
          </w:p>
        </w:tc>
        <w:tc>
          <w:tcPr>
            <w:tcW w:w="2340" w:type="dxa"/>
            <w:gridSpan w:val="2"/>
          </w:tcPr>
          <w:p w:rsidR="00CD5C68" w:rsidRPr="00425C8F" w:rsidRDefault="00CD5C68" w:rsidP="00940B20">
            <w:pPr>
              <w:pStyle w:val="Tablecontent"/>
              <w:rPr>
                <w:lang w:val="en-IN"/>
              </w:rPr>
            </w:pPr>
            <w:r w:rsidRPr="00425C8F">
              <w:rPr>
                <w:lang w:val="en-IN"/>
              </w:rPr>
              <w:t xml:space="preserve">Network code of the Channel User defined in </w:t>
            </w:r>
            <w:r w:rsidR="007C479A" w:rsidRPr="00425C8F">
              <w:rPr>
                <w:lang w:val="en-IN"/>
              </w:rPr>
              <w:t>PreTUPS</w:t>
            </w:r>
            <w:r w:rsidRPr="00425C8F">
              <w:rPr>
                <w:lang w:val="en-IN"/>
              </w:rPr>
              <w:t xml:space="preserve"> as External Network code</w:t>
            </w:r>
          </w:p>
        </w:tc>
        <w:tc>
          <w:tcPr>
            <w:tcW w:w="1260" w:type="dxa"/>
            <w:gridSpan w:val="2"/>
          </w:tcPr>
          <w:p w:rsidR="00CD5C68" w:rsidRPr="00425C8F" w:rsidRDefault="00CD5C68" w:rsidP="00940B20">
            <w:pPr>
              <w:pStyle w:val="Tablecontent"/>
              <w:rPr>
                <w:lang w:val="en-IN"/>
              </w:rPr>
            </w:pPr>
            <w:r w:rsidRPr="00425C8F">
              <w:rPr>
                <w:lang w:val="en-IN"/>
              </w:rPr>
              <w:t>MO</w:t>
            </w:r>
          </w:p>
        </w:tc>
        <w:tc>
          <w:tcPr>
            <w:tcW w:w="1260" w:type="dxa"/>
            <w:gridSpan w:val="2"/>
          </w:tcPr>
          <w:p w:rsidR="00CD5C68" w:rsidRPr="00425C8F" w:rsidRDefault="00CD5C68" w:rsidP="00940B20">
            <w:pPr>
              <w:pStyle w:val="Tablecontent"/>
              <w:rPr>
                <w:lang w:val="en-IN"/>
              </w:rPr>
            </w:pPr>
            <w:r w:rsidRPr="00425C8F">
              <w:rPr>
                <w:lang w:val="en-IN"/>
              </w:rPr>
              <w:t>A (2)</w:t>
            </w:r>
          </w:p>
        </w:tc>
        <w:tc>
          <w:tcPr>
            <w:tcW w:w="1440" w:type="dxa"/>
            <w:gridSpan w:val="2"/>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MSISDN</w:t>
            </w:r>
          </w:p>
        </w:tc>
        <w:tc>
          <w:tcPr>
            <w:tcW w:w="1620" w:type="dxa"/>
            <w:gridSpan w:val="2"/>
          </w:tcPr>
          <w:p w:rsidR="00CD5C68" w:rsidRPr="00425C8F" w:rsidRDefault="00CD5C68" w:rsidP="00940B20">
            <w:pPr>
              <w:pStyle w:val="Tablecontent"/>
              <w:rPr>
                <w:lang w:val="en-IN"/>
              </w:rPr>
            </w:pPr>
            <w:r w:rsidRPr="00425C8F">
              <w:rPr>
                <w:lang w:val="en-IN"/>
              </w:rPr>
              <w:t>Channel user/Subscriber MSISDN</w:t>
            </w:r>
          </w:p>
        </w:tc>
        <w:tc>
          <w:tcPr>
            <w:tcW w:w="2340" w:type="dxa"/>
            <w:gridSpan w:val="2"/>
          </w:tcPr>
          <w:p w:rsidR="00CD5C68" w:rsidRPr="00425C8F" w:rsidRDefault="00CD5C68" w:rsidP="00940B20">
            <w:pPr>
              <w:pStyle w:val="Tablecontent"/>
              <w:rPr>
                <w:lang w:val="en-IN"/>
              </w:rPr>
            </w:pPr>
            <w:r w:rsidRPr="00425C8F">
              <w:rPr>
                <w:lang w:val="en-IN"/>
              </w:rPr>
              <w:t>All MSISDN should be in national dial format i.e. without country code.</w:t>
            </w:r>
          </w:p>
          <w:p w:rsidR="00CD5C68" w:rsidRPr="00425C8F" w:rsidRDefault="00CD5C68" w:rsidP="00940B20">
            <w:pPr>
              <w:pStyle w:val="Tablecontent"/>
              <w:rPr>
                <w:lang w:val="en-IN"/>
              </w:rPr>
            </w:pPr>
            <w:r w:rsidRPr="00425C8F">
              <w:rPr>
                <w:b/>
                <w:bCs/>
                <w:lang w:val="en-IN"/>
              </w:rPr>
              <w:t>When MSISDN is available in request then PIN is mandatory for the request.</w:t>
            </w:r>
          </w:p>
        </w:tc>
        <w:tc>
          <w:tcPr>
            <w:tcW w:w="1260" w:type="dxa"/>
            <w:gridSpan w:val="2"/>
          </w:tcPr>
          <w:p w:rsidR="00CD5C68" w:rsidRPr="00425C8F" w:rsidRDefault="00CD5C68" w:rsidP="00940B20">
            <w:pPr>
              <w:pStyle w:val="Tablecontent"/>
              <w:rPr>
                <w:lang w:val="en-IN"/>
              </w:rPr>
            </w:pPr>
            <w:r w:rsidRPr="00425C8F">
              <w:rPr>
                <w:lang w:val="en-IN"/>
              </w:rPr>
              <w:t>9942222</w:t>
            </w:r>
          </w:p>
        </w:tc>
        <w:tc>
          <w:tcPr>
            <w:tcW w:w="1260" w:type="dxa"/>
            <w:gridSpan w:val="2"/>
          </w:tcPr>
          <w:p w:rsidR="00CD5C68" w:rsidRPr="00425C8F" w:rsidRDefault="00CD5C68" w:rsidP="00940B20">
            <w:pPr>
              <w:pStyle w:val="Tablecontent"/>
              <w:rPr>
                <w:lang w:val="en-IN"/>
              </w:rPr>
            </w:pPr>
            <w:r w:rsidRPr="00425C8F">
              <w:rPr>
                <w:lang w:val="en-IN"/>
              </w:rPr>
              <w:t>N (15)</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PIN</w:t>
            </w:r>
          </w:p>
        </w:tc>
        <w:tc>
          <w:tcPr>
            <w:tcW w:w="1620" w:type="dxa"/>
            <w:gridSpan w:val="2"/>
          </w:tcPr>
          <w:p w:rsidR="00CD5C68" w:rsidRPr="00425C8F" w:rsidRDefault="00CD5C68" w:rsidP="00940B20">
            <w:pPr>
              <w:pStyle w:val="Tablecontent"/>
              <w:rPr>
                <w:lang w:val="en-IN"/>
              </w:rPr>
            </w:pPr>
            <w:r w:rsidRPr="00425C8F">
              <w:rPr>
                <w:lang w:val="en-IN"/>
              </w:rPr>
              <w:t>Channel user/Subscriber PIN</w:t>
            </w:r>
          </w:p>
        </w:tc>
        <w:tc>
          <w:tcPr>
            <w:tcW w:w="2340" w:type="dxa"/>
            <w:gridSpan w:val="2"/>
          </w:tcPr>
          <w:p w:rsidR="00CD5C68" w:rsidRPr="00425C8F" w:rsidRDefault="00CD5C68" w:rsidP="00940B20">
            <w:pPr>
              <w:pStyle w:val="Tablecontent"/>
              <w:rPr>
                <w:lang w:val="en-IN"/>
              </w:rPr>
            </w:pPr>
            <w:r w:rsidRPr="00425C8F">
              <w:rPr>
                <w:lang w:val="en-IN"/>
              </w:rPr>
              <w:t>PIN of the user</w:t>
            </w:r>
          </w:p>
        </w:tc>
        <w:tc>
          <w:tcPr>
            <w:tcW w:w="1260" w:type="dxa"/>
            <w:gridSpan w:val="2"/>
          </w:tcPr>
          <w:p w:rsidR="00CD5C68" w:rsidRPr="00425C8F" w:rsidRDefault="00CD5C68" w:rsidP="00940B20">
            <w:pPr>
              <w:pStyle w:val="Tablecontent"/>
              <w:rPr>
                <w:lang w:val="en-IN"/>
              </w:rPr>
            </w:pPr>
            <w:r w:rsidRPr="00425C8F">
              <w:rPr>
                <w:lang w:val="en-IN"/>
              </w:rPr>
              <w:t>123</w:t>
            </w:r>
          </w:p>
        </w:tc>
        <w:tc>
          <w:tcPr>
            <w:tcW w:w="1260" w:type="dxa"/>
            <w:gridSpan w:val="2"/>
          </w:tcPr>
          <w:p w:rsidR="00CD5C68" w:rsidRPr="00425C8F" w:rsidRDefault="00CD5C68" w:rsidP="00940B20">
            <w:pPr>
              <w:pStyle w:val="Tablecontent"/>
              <w:rPr>
                <w:lang w:val="en-IN"/>
              </w:rPr>
            </w:pPr>
            <w:r w:rsidRPr="00425C8F">
              <w:rPr>
                <w:lang w:val="en-IN"/>
              </w:rPr>
              <w:t>A (10)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LOGINID</w:t>
            </w:r>
          </w:p>
        </w:tc>
        <w:tc>
          <w:tcPr>
            <w:tcW w:w="1620" w:type="dxa"/>
            <w:gridSpan w:val="2"/>
          </w:tcPr>
          <w:p w:rsidR="00CD5C68" w:rsidRPr="00425C8F" w:rsidRDefault="00CD5C68" w:rsidP="00940B20">
            <w:pPr>
              <w:pStyle w:val="Tablecontent"/>
              <w:rPr>
                <w:lang w:val="en-IN"/>
              </w:rPr>
            </w:pPr>
            <w:r w:rsidRPr="00425C8F">
              <w:rPr>
                <w:lang w:val="en-IN"/>
              </w:rPr>
              <w:t>Login ID</w:t>
            </w:r>
          </w:p>
        </w:tc>
        <w:tc>
          <w:tcPr>
            <w:tcW w:w="2340" w:type="dxa"/>
            <w:gridSpan w:val="2"/>
          </w:tcPr>
          <w:p w:rsidR="00CD5C68" w:rsidRPr="00425C8F" w:rsidRDefault="00CD5C68" w:rsidP="00940B20">
            <w:pPr>
              <w:pStyle w:val="Tablecontent"/>
              <w:rPr>
                <w:lang w:val="en-IN"/>
              </w:rPr>
            </w:pPr>
            <w:r w:rsidRPr="00425C8F">
              <w:rPr>
                <w:lang w:val="en-IN"/>
              </w:rPr>
              <w:t>Login ID of the Channel user</w:t>
            </w:r>
          </w:p>
          <w:p w:rsidR="00CD5C68" w:rsidRPr="00425C8F" w:rsidRDefault="00CD5C68" w:rsidP="00940B20">
            <w:pPr>
              <w:pStyle w:val="Tablecontent"/>
              <w:rPr>
                <w:lang w:val="en-IN"/>
              </w:rPr>
            </w:pPr>
            <w:r w:rsidRPr="00425C8F">
              <w:rPr>
                <w:b/>
                <w:bCs/>
                <w:lang w:val="en-IN"/>
              </w:rPr>
              <w:t>When LOGINID is available in request then PASSWORD is mandatory for the request</w:t>
            </w:r>
          </w:p>
        </w:tc>
        <w:tc>
          <w:tcPr>
            <w:tcW w:w="1260" w:type="dxa"/>
            <w:gridSpan w:val="2"/>
          </w:tcPr>
          <w:p w:rsidR="00CD5C68" w:rsidRPr="00425C8F" w:rsidRDefault="00CD5C68" w:rsidP="00940B20">
            <w:pPr>
              <w:pStyle w:val="Tablecontent"/>
              <w:rPr>
                <w:lang w:val="en-IN"/>
              </w:rPr>
            </w:pPr>
            <w:r w:rsidRPr="00425C8F">
              <w:rPr>
                <w:lang w:val="en-IN"/>
              </w:rPr>
              <w:t>Mo_cce</w:t>
            </w:r>
          </w:p>
        </w:tc>
        <w:tc>
          <w:tcPr>
            <w:tcW w:w="1260" w:type="dxa"/>
            <w:gridSpan w:val="2"/>
          </w:tcPr>
          <w:p w:rsidR="00CD5C68" w:rsidRPr="00425C8F" w:rsidRDefault="00CD5C68" w:rsidP="00940B20">
            <w:pPr>
              <w:pStyle w:val="Tablecontent"/>
              <w:rPr>
                <w:lang w:val="en-IN"/>
              </w:rPr>
            </w:pPr>
            <w:r w:rsidRPr="00425C8F">
              <w:rPr>
                <w:lang w:val="en-IN"/>
              </w:rPr>
              <w:t>A (20)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PASSWORD</w:t>
            </w:r>
          </w:p>
        </w:tc>
        <w:tc>
          <w:tcPr>
            <w:tcW w:w="1620" w:type="dxa"/>
            <w:gridSpan w:val="2"/>
          </w:tcPr>
          <w:p w:rsidR="00CD5C68" w:rsidRPr="00425C8F" w:rsidRDefault="00CD5C68" w:rsidP="00940B20">
            <w:pPr>
              <w:pStyle w:val="Tablecontent"/>
              <w:rPr>
                <w:lang w:val="en-IN"/>
              </w:rPr>
            </w:pPr>
            <w:r w:rsidRPr="00425C8F">
              <w:rPr>
                <w:lang w:val="en-IN"/>
              </w:rPr>
              <w:t>Password</w:t>
            </w:r>
          </w:p>
        </w:tc>
        <w:tc>
          <w:tcPr>
            <w:tcW w:w="2340" w:type="dxa"/>
            <w:gridSpan w:val="2"/>
          </w:tcPr>
          <w:p w:rsidR="00CD5C68" w:rsidRPr="00425C8F" w:rsidRDefault="00CD5C68" w:rsidP="00940B20">
            <w:pPr>
              <w:pStyle w:val="Tablecontent"/>
              <w:rPr>
                <w:lang w:val="en-IN"/>
              </w:rPr>
            </w:pPr>
            <w:r w:rsidRPr="00425C8F">
              <w:rPr>
                <w:lang w:val="en-IN"/>
              </w:rPr>
              <w:t>Password of the Channel user</w:t>
            </w:r>
          </w:p>
        </w:tc>
        <w:tc>
          <w:tcPr>
            <w:tcW w:w="1260" w:type="dxa"/>
            <w:gridSpan w:val="2"/>
          </w:tcPr>
          <w:p w:rsidR="00CD5C68" w:rsidRPr="00425C8F" w:rsidRDefault="00CD5C68" w:rsidP="00940B20">
            <w:pPr>
              <w:pStyle w:val="Tablecontent"/>
              <w:rPr>
                <w:lang w:val="en-IN"/>
              </w:rPr>
            </w:pPr>
            <w:r w:rsidRPr="00425C8F">
              <w:rPr>
                <w:lang w:val="en-IN"/>
              </w:rPr>
              <w:t>2468</w:t>
            </w:r>
          </w:p>
        </w:tc>
        <w:tc>
          <w:tcPr>
            <w:tcW w:w="1260" w:type="dxa"/>
            <w:gridSpan w:val="2"/>
          </w:tcPr>
          <w:p w:rsidR="00CD5C68" w:rsidRPr="00425C8F" w:rsidRDefault="00CD5C68" w:rsidP="00940B20">
            <w:pPr>
              <w:pStyle w:val="Tablecontent"/>
              <w:rPr>
                <w:lang w:val="en-IN"/>
              </w:rPr>
            </w:pPr>
            <w:r w:rsidRPr="00425C8F">
              <w:rPr>
                <w:lang w:val="en-IN"/>
              </w:rPr>
              <w:t>A (10)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EXTCODE</w:t>
            </w:r>
          </w:p>
        </w:tc>
        <w:tc>
          <w:tcPr>
            <w:tcW w:w="1620" w:type="dxa"/>
            <w:gridSpan w:val="2"/>
          </w:tcPr>
          <w:p w:rsidR="00CD5C68" w:rsidRPr="00425C8F" w:rsidRDefault="00CD5C68" w:rsidP="00940B20">
            <w:pPr>
              <w:pStyle w:val="Tablecontent"/>
              <w:rPr>
                <w:lang w:val="en-IN"/>
              </w:rPr>
            </w:pPr>
            <w:r w:rsidRPr="00425C8F">
              <w:rPr>
                <w:lang w:val="en-IN"/>
              </w:rPr>
              <w:t>External code of the channel user</w:t>
            </w:r>
          </w:p>
        </w:tc>
        <w:tc>
          <w:tcPr>
            <w:tcW w:w="2340" w:type="dxa"/>
            <w:gridSpan w:val="2"/>
          </w:tcPr>
          <w:p w:rsidR="00CD5C68" w:rsidRPr="00425C8F" w:rsidRDefault="00CD5C68" w:rsidP="00940B20">
            <w:pPr>
              <w:pStyle w:val="Tablecontent"/>
              <w:rPr>
                <w:b/>
                <w:bCs/>
                <w:lang w:val="en-IN"/>
              </w:rPr>
            </w:pPr>
            <w:r w:rsidRPr="00425C8F">
              <w:rPr>
                <w:lang w:val="en-IN"/>
              </w:rPr>
              <w:t xml:space="preserve">Unique external code of the channel user defined in </w:t>
            </w:r>
            <w:r w:rsidR="007C479A" w:rsidRPr="00425C8F">
              <w:rPr>
                <w:lang w:val="en-IN"/>
              </w:rPr>
              <w:t>PreTUPS</w:t>
            </w:r>
            <w:r w:rsidRPr="00425C8F">
              <w:rPr>
                <w:lang w:val="en-IN"/>
              </w:rPr>
              <w:t>.</w:t>
            </w:r>
          </w:p>
        </w:tc>
        <w:tc>
          <w:tcPr>
            <w:tcW w:w="1260" w:type="dxa"/>
            <w:gridSpan w:val="2"/>
          </w:tcPr>
          <w:p w:rsidR="00CD5C68" w:rsidRPr="00425C8F" w:rsidRDefault="00CD5C68" w:rsidP="00940B20">
            <w:pPr>
              <w:pStyle w:val="Tablecontent"/>
              <w:rPr>
                <w:lang w:val="en-IN"/>
              </w:rPr>
            </w:pPr>
            <w:r w:rsidRPr="00425C8F">
              <w:rPr>
                <w:lang w:val="en-IN"/>
              </w:rPr>
              <w:t>123</w:t>
            </w:r>
          </w:p>
        </w:tc>
        <w:tc>
          <w:tcPr>
            <w:tcW w:w="1260" w:type="dxa"/>
            <w:gridSpan w:val="2"/>
          </w:tcPr>
          <w:p w:rsidR="00CD5C68" w:rsidRPr="00425C8F" w:rsidRDefault="00CD5C68" w:rsidP="00940B20">
            <w:pPr>
              <w:pStyle w:val="Tablecontent"/>
              <w:rPr>
                <w:lang w:val="en-IN"/>
              </w:rPr>
            </w:pPr>
            <w:r w:rsidRPr="00425C8F">
              <w:rPr>
                <w:lang w:val="en-IN"/>
              </w:rPr>
              <w:t>A (10)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EXTREFNUM</w:t>
            </w:r>
          </w:p>
        </w:tc>
        <w:tc>
          <w:tcPr>
            <w:tcW w:w="1620" w:type="dxa"/>
            <w:gridSpan w:val="2"/>
          </w:tcPr>
          <w:p w:rsidR="00CD5C68" w:rsidRPr="00425C8F" w:rsidRDefault="00CD5C68" w:rsidP="00940B20">
            <w:pPr>
              <w:pStyle w:val="Tablecontent"/>
              <w:rPr>
                <w:lang w:val="en-IN"/>
              </w:rPr>
            </w:pPr>
            <w:r w:rsidRPr="00425C8F">
              <w:rPr>
                <w:lang w:val="en-IN"/>
              </w:rPr>
              <w:t>External Reference number</w:t>
            </w:r>
          </w:p>
        </w:tc>
        <w:tc>
          <w:tcPr>
            <w:tcW w:w="2340" w:type="dxa"/>
            <w:gridSpan w:val="2"/>
          </w:tcPr>
          <w:p w:rsidR="00CD5C68" w:rsidRPr="00425C8F" w:rsidRDefault="00CD5C68" w:rsidP="00940B20">
            <w:pPr>
              <w:pStyle w:val="Tablecontent"/>
              <w:rPr>
                <w:lang w:val="en-IN"/>
              </w:rPr>
            </w:pPr>
            <w:r w:rsidRPr="00425C8F">
              <w:rPr>
                <w:lang w:val="en-IN"/>
              </w:rPr>
              <w:t>Unique Reference number in the external system.</w:t>
            </w:r>
          </w:p>
        </w:tc>
        <w:tc>
          <w:tcPr>
            <w:tcW w:w="1260" w:type="dxa"/>
            <w:gridSpan w:val="2"/>
          </w:tcPr>
          <w:p w:rsidR="00CD5C68" w:rsidRPr="00425C8F" w:rsidRDefault="00CD5C68" w:rsidP="00940B20">
            <w:pPr>
              <w:pStyle w:val="Tablecontent"/>
              <w:rPr>
                <w:lang w:val="en-IN"/>
              </w:rPr>
            </w:pPr>
            <w:r w:rsidRPr="00425C8F">
              <w:rPr>
                <w:lang w:val="en-IN"/>
              </w:rPr>
              <w:t>12345</w:t>
            </w:r>
          </w:p>
        </w:tc>
        <w:tc>
          <w:tcPr>
            <w:tcW w:w="1260" w:type="dxa"/>
            <w:gridSpan w:val="2"/>
          </w:tcPr>
          <w:p w:rsidR="00CD5C68" w:rsidRPr="00425C8F" w:rsidRDefault="00CD5C68" w:rsidP="00940B20">
            <w:pPr>
              <w:pStyle w:val="Tablecontent"/>
              <w:rPr>
                <w:lang w:val="en-IN"/>
              </w:rPr>
            </w:pPr>
            <w:r w:rsidRPr="00425C8F">
              <w:rPr>
                <w:lang w:val="en-IN"/>
              </w:rPr>
              <w:t>A (20)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9540" w:type="dxa"/>
            <w:gridSpan w:val="11"/>
          </w:tcPr>
          <w:p w:rsidR="00CD5C68" w:rsidRPr="00425C8F" w:rsidRDefault="00CD5C68" w:rsidP="00940B20">
            <w:pPr>
              <w:pStyle w:val="Tablecontent"/>
              <w:rPr>
                <w:b/>
                <w:bCs/>
                <w:lang w:val="en-IN"/>
              </w:rPr>
            </w:pPr>
            <w:r w:rsidRPr="00425C8F">
              <w:rPr>
                <w:b/>
                <w:bCs/>
                <w:lang w:val="en-IN"/>
              </w:rPr>
              <w:t xml:space="preserve">Note: </w:t>
            </w:r>
            <w:r w:rsidRPr="00425C8F">
              <w:rPr>
                <w:lang w:val="en-IN"/>
              </w:rPr>
              <w:t xml:space="preserve">Between MSISDN, LOGINID and EXTCODE value of one of them must be present, </w:t>
            </w:r>
            <w:proofErr w:type="gramStart"/>
            <w:r w:rsidRPr="00425C8F">
              <w:rPr>
                <w:lang w:val="en-IN"/>
              </w:rPr>
              <w:t>either MSISDN</w:t>
            </w:r>
            <w:proofErr w:type="gramEnd"/>
            <w:r w:rsidRPr="00425C8F">
              <w:rPr>
                <w:lang w:val="en-IN"/>
              </w:rPr>
              <w:t>, LOGINID or EXTCODE. All of them can also be present in request</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MSISDN2</w:t>
            </w:r>
          </w:p>
        </w:tc>
        <w:tc>
          <w:tcPr>
            <w:tcW w:w="1800" w:type="dxa"/>
            <w:gridSpan w:val="2"/>
          </w:tcPr>
          <w:p w:rsidR="00CD5C68" w:rsidRPr="00425C8F" w:rsidRDefault="00CD5C68" w:rsidP="00940B20">
            <w:pPr>
              <w:pStyle w:val="Tablecontent"/>
              <w:rPr>
                <w:lang w:val="en-IN"/>
              </w:rPr>
            </w:pPr>
            <w:r w:rsidRPr="00425C8F">
              <w:rPr>
                <w:lang w:val="en-IN"/>
              </w:rPr>
              <w:t>Payee MSISDN</w:t>
            </w:r>
          </w:p>
        </w:tc>
        <w:tc>
          <w:tcPr>
            <w:tcW w:w="2160" w:type="dxa"/>
            <w:gridSpan w:val="2"/>
          </w:tcPr>
          <w:p w:rsidR="00CD5C68" w:rsidRPr="00425C8F" w:rsidRDefault="00CD5C68" w:rsidP="00940B20">
            <w:pPr>
              <w:pStyle w:val="Tablecontent"/>
              <w:rPr>
                <w:lang w:val="en-IN"/>
              </w:rPr>
            </w:pPr>
            <w:r w:rsidRPr="00425C8F">
              <w:rPr>
                <w:lang w:val="en-IN"/>
              </w:rPr>
              <w:t>All MSISDN should be in national dial format i.e. with out country code.</w:t>
            </w:r>
          </w:p>
        </w:tc>
        <w:tc>
          <w:tcPr>
            <w:tcW w:w="1856" w:type="dxa"/>
            <w:gridSpan w:val="2"/>
          </w:tcPr>
          <w:p w:rsidR="00CD5C68" w:rsidRPr="00425C8F" w:rsidRDefault="00CD5C68" w:rsidP="00940B20">
            <w:pPr>
              <w:pStyle w:val="Tablecontent"/>
              <w:rPr>
                <w:lang w:val="en-IN"/>
              </w:rPr>
            </w:pPr>
            <w:r w:rsidRPr="00425C8F">
              <w:rPr>
                <w:lang w:val="en-IN"/>
              </w:rPr>
              <w:t>9942222</w:t>
            </w:r>
          </w:p>
        </w:tc>
        <w:tc>
          <w:tcPr>
            <w:tcW w:w="1024" w:type="dxa"/>
            <w:gridSpan w:val="2"/>
          </w:tcPr>
          <w:p w:rsidR="00CD5C68" w:rsidRPr="00425C8F" w:rsidRDefault="00CD5C68" w:rsidP="00940B20">
            <w:pPr>
              <w:pStyle w:val="Tablecontent"/>
              <w:rPr>
                <w:lang w:val="en-IN"/>
              </w:rPr>
            </w:pPr>
            <w:r w:rsidRPr="00425C8F">
              <w:rPr>
                <w:lang w:val="en-IN"/>
              </w:rPr>
              <w:t>N (15)</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AMOUNT</w:t>
            </w:r>
          </w:p>
        </w:tc>
        <w:tc>
          <w:tcPr>
            <w:tcW w:w="1800" w:type="dxa"/>
            <w:gridSpan w:val="2"/>
          </w:tcPr>
          <w:p w:rsidR="00CD5C68" w:rsidRPr="00425C8F" w:rsidRDefault="00CD5C68" w:rsidP="00940B20">
            <w:pPr>
              <w:pStyle w:val="Tablecontent"/>
              <w:rPr>
                <w:lang w:val="en-IN"/>
              </w:rPr>
            </w:pPr>
            <w:r w:rsidRPr="00425C8F">
              <w:rPr>
                <w:lang w:val="en-IN"/>
              </w:rPr>
              <w:t>&lt;Amount&gt;</w:t>
            </w:r>
          </w:p>
        </w:tc>
        <w:tc>
          <w:tcPr>
            <w:tcW w:w="2160" w:type="dxa"/>
            <w:gridSpan w:val="2"/>
          </w:tcPr>
          <w:p w:rsidR="00CD5C68" w:rsidRPr="00425C8F" w:rsidRDefault="00CD5C68" w:rsidP="00940B20">
            <w:pPr>
              <w:pStyle w:val="Tablecontent"/>
              <w:rPr>
                <w:lang w:val="en-IN"/>
              </w:rPr>
            </w:pPr>
            <w:r w:rsidRPr="00425C8F">
              <w:rPr>
                <w:lang w:val="en-IN"/>
              </w:rPr>
              <w:t>Amount to be recharge</w:t>
            </w:r>
          </w:p>
          <w:p w:rsidR="00CD5C68" w:rsidRPr="00425C8F" w:rsidRDefault="00CD5C68" w:rsidP="00940B20">
            <w:pPr>
              <w:pStyle w:val="Tablecontent"/>
              <w:rPr>
                <w:lang w:val="en-IN"/>
              </w:rPr>
            </w:pPr>
            <w:r w:rsidRPr="00425C8F">
              <w:rPr>
                <w:lang w:val="en-IN"/>
              </w:rPr>
              <w:t>May be in lowest denomination i.e. in cents, $1 =100 cents</w:t>
            </w:r>
          </w:p>
        </w:tc>
        <w:tc>
          <w:tcPr>
            <w:tcW w:w="1856" w:type="dxa"/>
            <w:gridSpan w:val="2"/>
          </w:tcPr>
          <w:p w:rsidR="00CD5C68" w:rsidRPr="00425C8F" w:rsidRDefault="00CD5C68" w:rsidP="00940B20">
            <w:pPr>
              <w:pStyle w:val="Tablecontent"/>
              <w:rPr>
                <w:lang w:val="en-IN"/>
              </w:rPr>
            </w:pPr>
            <w:r w:rsidRPr="00425C8F">
              <w:rPr>
                <w:lang w:val="en-IN"/>
              </w:rPr>
              <w:t>50055</w:t>
            </w:r>
          </w:p>
          <w:p w:rsidR="00CD5C68" w:rsidRPr="00425C8F" w:rsidRDefault="00CD5C68" w:rsidP="00940B20">
            <w:pPr>
              <w:pStyle w:val="Tablecontent"/>
              <w:rPr>
                <w:lang w:val="en-IN"/>
              </w:rPr>
            </w:pPr>
            <w:r w:rsidRPr="00425C8F">
              <w:rPr>
                <w:lang w:val="en-IN"/>
              </w:rPr>
              <w:t>i.e. 500.55</w:t>
            </w:r>
          </w:p>
        </w:tc>
        <w:tc>
          <w:tcPr>
            <w:tcW w:w="1024" w:type="dxa"/>
            <w:gridSpan w:val="2"/>
          </w:tcPr>
          <w:p w:rsidR="00CD5C68" w:rsidRPr="00425C8F" w:rsidRDefault="00CD5C68" w:rsidP="00940B20">
            <w:pPr>
              <w:pStyle w:val="Tablecontent"/>
              <w:rPr>
                <w:lang w:val="en-IN"/>
              </w:rPr>
            </w:pPr>
            <w:r w:rsidRPr="00425C8F">
              <w:rPr>
                <w:lang w:val="en-IN"/>
              </w:rPr>
              <w:t>N (20)</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LANGUAGE1</w:t>
            </w:r>
          </w:p>
        </w:tc>
        <w:tc>
          <w:tcPr>
            <w:tcW w:w="1800" w:type="dxa"/>
            <w:gridSpan w:val="2"/>
          </w:tcPr>
          <w:p w:rsidR="00CD5C68" w:rsidRPr="00425C8F" w:rsidRDefault="00CD5C68" w:rsidP="00940B20">
            <w:pPr>
              <w:pStyle w:val="Tablecontent"/>
              <w:rPr>
                <w:lang w:val="en-IN"/>
              </w:rPr>
            </w:pPr>
            <w:r w:rsidRPr="00425C8F">
              <w:rPr>
                <w:lang w:val="en-IN"/>
              </w:rPr>
              <w:t>&lt;Retailer Language&gt;</w:t>
            </w:r>
          </w:p>
        </w:tc>
        <w:tc>
          <w:tcPr>
            <w:tcW w:w="2160" w:type="dxa"/>
            <w:gridSpan w:val="2"/>
          </w:tcPr>
          <w:p w:rsidR="00CD5C68" w:rsidRPr="00425C8F" w:rsidRDefault="00CD5C68" w:rsidP="00940B20">
            <w:pPr>
              <w:pStyle w:val="Tablecontent"/>
              <w:rPr>
                <w:lang w:val="en-IN"/>
              </w:rPr>
            </w:pPr>
            <w:r w:rsidRPr="00425C8F">
              <w:rPr>
                <w:lang w:val="en-IN"/>
              </w:rPr>
              <w:t>Numeric only, Retailer Language Code</w:t>
            </w:r>
          </w:p>
          <w:p w:rsidR="00CD5C68" w:rsidRPr="00425C8F" w:rsidRDefault="00CD5C68" w:rsidP="00940B20">
            <w:pPr>
              <w:pStyle w:val="Tablecontent"/>
              <w:rPr>
                <w:lang w:val="en-IN"/>
              </w:rPr>
            </w:pPr>
            <w:r w:rsidRPr="00425C8F">
              <w:rPr>
                <w:lang w:val="en-IN"/>
              </w:rPr>
              <w:t xml:space="preserve">This code must be defined in </w:t>
            </w:r>
            <w:r w:rsidR="007C479A" w:rsidRPr="00425C8F">
              <w:rPr>
                <w:lang w:val="en-IN"/>
              </w:rPr>
              <w:t>PreTUPS</w:t>
            </w:r>
            <w:r w:rsidRPr="00425C8F">
              <w:rPr>
                <w:lang w:val="en-IN"/>
              </w:rPr>
              <w:t xml:space="preserve"> system.</w:t>
            </w:r>
          </w:p>
        </w:tc>
        <w:tc>
          <w:tcPr>
            <w:tcW w:w="1856" w:type="dxa"/>
            <w:gridSpan w:val="2"/>
          </w:tcPr>
          <w:p w:rsidR="00CD5C68" w:rsidRPr="00425C8F" w:rsidRDefault="00CD5C68" w:rsidP="00940B20">
            <w:pPr>
              <w:pStyle w:val="Tablecontent"/>
              <w:rPr>
                <w:lang w:val="en-IN"/>
              </w:rPr>
            </w:pPr>
            <w:r w:rsidRPr="00425C8F">
              <w:rPr>
                <w:lang w:val="en-IN"/>
              </w:rPr>
              <w:t>0</w:t>
            </w:r>
          </w:p>
        </w:tc>
        <w:tc>
          <w:tcPr>
            <w:tcW w:w="1024" w:type="dxa"/>
            <w:gridSpan w:val="2"/>
          </w:tcPr>
          <w:p w:rsidR="00CD5C68" w:rsidRPr="00425C8F" w:rsidRDefault="00CD5C68" w:rsidP="00940B20">
            <w:pPr>
              <w:pStyle w:val="Tablecontent"/>
              <w:rPr>
                <w:lang w:val="en-IN"/>
              </w:rPr>
            </w:pPr>
            <w:r w:rsidRPr="00425C8F">
              <w:rPr>
                <w:lang w:val="en-IN"/>
              </w:rPr>
              <w:t>A (10)</w:t>
            </w:r>
          </w:p>
        </w:tc>
        <w:tc>
          <w:tcPr>
            <w:tcW w:w="90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LANGUAGE2</w:t>
            </w:r>
          </w:p>
        </w:tc>
        <w:tc>
          <w:tcPr>
            <w:tcW w:w="1800" w:type="dxa"/>
            <w:gridSpan w:val="2"/>
          </w:tcPr>
          <w:p w:rsidR="00CD5C68" w:rsidRPr="00425C8F" w:rsidRDefault="00CD5C68" w:rsidP="00940B20">
            <w:pPr>
              <w:pStyle w:val="Tablecontent"/>
              <w:rPr>
                <w:lang w:val="en-IN"/>
              </w:rPr>
            </w:pPr>
            <w:r w:rsidRPr="00425C8F">
              <w:rPr>
                <w:lang w:val="en-IN"/>
              </w:rPr>
              <w:t>&lt; Payee Language&gt;</w:t>
            </w:r>
          </w:p>
        </w:tc>
        <w:tc>
          <w:tcPr>
            <w:tcW w:w="2160" w:type="dxa"/>
            <w:gridSpan w:val="2"/>
          </w:tcPr>
          <w:p w:rsidR="00CD5C68" w:rsidRPr="00425C8F" w:rsidRDefault="00CD5C68" w:rsidP="00940B20">
            <w:pPr>
              <w:pStyle w:val="Tablecontent"/>
              <w:rPr>
                <w:lang w:val="en-IN"/>
              </w:rPr>
            </w:pPr>
            <w:r w:rsidRPr="00425C8F">
              <w:rPr>
                <w:lang w:val="en-IN"/>
              </w:rPr>
              <w:t>Numeric only, Payee Language Code</w:t>
            </w:r>
          </w:p>
          <w:p w:rsidR="00CD5C68" w:rsidRPr="00425C8F" w:rsidRDefault="00CD5C68" w:rsidP="00940B20">
            <w:pPr>
              <w:pStyle w:val="Tablecontent"/>
              <w:rPr>
                <w:lang w:val="en-IN"/>
              </w:rPr>
            </w:pPr>
            <w:r w:rsidRPr="00425C8F">
              <w:rPr>
                <w:lang w:val="en-IN"/>
              </w:rPr>
              <w:t xml:space="preserve">This code must be defined in </w:t>
            </w:r>
            <w:r w:rsidR="007C479A" w:rsidRPr="00425C8F">
              <w:rPr>
                <w:lang w:val="en-IN"/>
              </w:rPr>
              <w:t>PreTUPS</w:t>
            </w:r>
            <w:r w:rsidRPr="00425C8F">
              <w:rPr>
                <w:lang w:val="en-IN"/>
              </w:rPr>
              <w:t xml:space="preserve"> system.</w:t>
            </w:r>
          </w:p>
        </w:tc>
        <w:tc>
          <w:tcPr>
            <w:tcW w:w="1856" w:type="dxa"/>
            <w:gridSpan w:val="2"/>
          </w:tcPr>
          <w:p w:rsidR="00CD5C68" w:rsidRPr="00425C8F" w:rsidRDefault="00CD5C68" w:rsidP="00940B20">
            <w:pPr>
              <w:pStyle w:val="Tablecontent"/>
              <w:rPr>
                <w:lang w:val="en-IN"/>
              </w:rPr>
            </w:pPr>
            <w:r w:rsidRPr="00425C8F">
              <w:rPr>
                <w:lang w:val="en-IN"/>
              </w:rPr>
              <w:t>0</w:t>
            </w:r>
          </w:p>
        </w:tc>
        <w:tc>
          <w:tcPr>
            <w:tcW w:w="1024" w:type="dxa"/>
            <w:gridSpan w:val="2"/>
          </w:tcPr>
          <w:p w:rsidR="00CD5C68" w:rsidRPr="00425C8F" w:rsidRDefault="00CD5C68" w:rsidP="00940B20">
            <w:pPr>
              <w:pStyle w:val="Tablecontent"/>
              <w:rPr>
                <w:lang w:val="en-IN"/>
              </w:rPr>
            </w:pPr>
            <w:r w:rsidRPr="00425C8F">
              <w:rPr>
                <w:lang w:val="en-IN"/>
              </w:rPr>
              <w:t>A(10)</w:t>
            </w:r>
          </w:p>
        </w:tc>
        <w:tc>
          <w:tcPr>
            <w:tcW w:w="90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SELECTOR</w:t>
            </w:r>
          </w:p>
        </w:tc>
        <w:tc>
          <w:tcPr>
            <w:tcW w:w="1800" w:type="dxa"/>
            <w:gridSpan w:val="2"/>
          </w:tcPr>
          <w:p w:rsidR="00CD5C68" w:rsidRPr="00425C8F" w:rsidRDefault="00CD5C68" w:rsidP="00940B20">
            <w:pPr>
              <w:pStyle w:val="Tablecontent"/>
              <w:rPr>
                <w:lang w:val="en-IN"/>
              </w:rPr>
            </w:pPr>
            <w:r w:rsidRPr="00425C8F">
              <w:rPr>
                <w:lang w:val="en-IN"/>
              </w:rPr>
              <w:t>&lt;Selector&gt;</w:t>
            </w:r>
          </w:p>
        </w:tc>
        <w:tc>
          <w:tcPr>
            <w:tcW w:w="2160" w:type="dxa"/>
            <w:gridSpan w:val="2"/>
          </w:tcPr>
          <w:p w:rsidR="00CD5C68" w:rsidRPr="00425C8F" w:rsidRDefault="00CD5C68" w:rsidP="00940B20">
            <w:pPr>
              <w:pStyle w:val="Tablecontent"/>
              <w:rPr>
                <w:lang w:val="en-IN"/>
              </w:rPr>
            </w:pPr>
            <w:r w:rsidRPr="00425C8F">
              <w:rPr>
                <w:lang w:val="en-IN"/>
              </w:rPr>
              <w:t>Selector should be numeric</w:t>
            </w:r>
          </w:p>
          <w:p w:rsidR="00CD5C68" w:rsidRPr="00425C8F" w:rsidRDefault="00CD5C68" w:rsidP="00940B20">
            <w:pPr>
              <w:pStyle w:val="Tablecontent"/>
              <w:rPr>
                <w:lang w:val="en-IN"/>
              </w:rPr>
            </w:pPr>
            <w:r w:rsidRPr="00425C8F">
              <w:rPr>
                <w:lang w:val="en-IN"/>
              </w:rPr>
              <w:t>1 – CVG</w:t>
            </w:r>
          </w:p>
          <w:p w:rsidR="00CD5C68" w:rsidRPr="00425C8F" w:rsidRDefault="00CD5C68" w:rsidP="00940B20">
            <w:pPr>
              <w:pStyle w:val="Tablecontent"/>
              <w:rPr>
                <w:lang w:val="en-IN"/>
              </w:rPr>
            </w:pPr>
          </w:p>
        </w:tc>
        <w:tc>
          <w:tcPr>
            <w:tcW w:w="1856" w:type="dxa"/>
            <w:gridSpan w:val="2"/>
          </w:tcPr>
          <w:p w:rsidR="00CD5C68" w:rsidRPr="00425C8F" w:rsidRDefault="00CD5C68" w:rsidP="00940B20">
            <w:pPr>
              <w:pStyle w:val="Tablecontent"/>
              <w:rPr>
                <w:lang w:val="en-IN"/>
              </w:rPr>
            </w:pPr>
            <w:r w:rsidRPr="00425C8F">
              <w:rPr>
                <w:lang w:val="en-IN"/>
              </w:rPr>
              <w:t>1</w:t>
            </w:r>
          </w:p>
        </w:tc>
        <w:tc>
          <w:tcPr>
            <w:tcW w:w="1024" w:type="dxa"/>
            <w:gridSpan w:val="2"/>
          </w:tcPr>
          <w:p w:rsidR="00CD5C68" w:rsidRPr="00425C8F" w:rsidRDefault="00CD5C68" w:rsidP="00940B20">
            <w:pPr>
              <w:pStyle w:val="Tablecontent"/>
              <w:rPr>
                <w:lang w:val="en-IN"/>
              </w:rPr>
            </w:pPr>
            <w:r w:rsidRPr="00425C8F">
              <w:rPr>
                <w:lang w:val="en-IN"/>
              </w:rPr>
              <w:t>A(10)</w:t>
            </w:r>
          </w:p>
        </w:tc>
        <w:tc>
          <w:tcPr>
            <w:tcW w:w="900" w:type="dxa"/>
          </w:tcPr>
          <w:p w:rsidR="00CD5C68" w:rsidRPr="00425C8F" w:rsidRDefault="00CD5C68" w:rsidP="00940B20">
            <w:pPr>
              <w:pStyle w:val="Tablecontent"/>
              <w:rPr>
                <w:lang w:val="en-IN"/>
              </w:rPr>
            </w:pPr>
            <w:r w:rsidRPr="00425C8F">
              <w:rPr>
                <w:lang w:val="en-IN"/>
              </w:rPr>
              <w:t>M</w:t>
            </w:r>
          </w:p>
          <w:p w:rsidR="00CD5C68" w:rsidRPr="00425C8F" w:rsidRDefault="00CD5C68" w:rsidP="00940B20">
            <w:pPr>
              <w:pStyle w:val="Tablecontent"/>
              <w:rPr>
                <w:lang w:val="en-IN"/>
              </w:rPr>
            </w:pPr>
            <w:r w:rsidRPr="00425C8F">
              <w:rPr>
                <w:lang w:val="en-IN"/>
              </w:rPr>
              <w:t>Default value 1</w:t>
            </w:r>
          </w:p>
        </w:tc>
      </w:tr>
    </w:tbl>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User/Sender validation login</w:t>
      </w:r>
    </w:p>
    <w:p w:rsidR="00CD5C68" w:rsidRPr="00425C8F" w:rsidRDefault="00CD5C68" w:rsidP="00CD5C68">
      <w:pPr>
        <w:pStyle w:val="ListBullet1"/>
        <w:rPr>
          <w:lang w:val="en-IN"/>
        </w:rPr>
      </w:pPr>
      <w:r w:rsidRPr="00425C8F">
        <w:rPr>
          <w:lang w:val="en-IN"/>
        </w:rPr>
        <w:t>If MSISDN value is available then user will be validated on the basis of the MSISDN and PIN</w:t>
      </w:r>
    </w:p>
    <w:p w:rsidR="00CD5C68" w:rsidRPr="00425C8F" w:rsidRDefault="00CD5C68" w:rsidP="00CD5C68">
      <w:pPr>
        <w:pStyle w:val="ListBullet1"/>
        <w:rPr>
          <w:lang w:val="en-IN"/>
        </w:rPr>
      </w:pPr>
      <w:r w:rsidRPr="00425C8F">
        <w:rPr>
          <w:lang w:val="en-IN"/>
        </w:rPr>
        <w:t>If EXTCODE value is available then user will be validated on the basis of the EXTCODE</w:t>
      </w:r>
    </w:p>
    <w:p w:rsidR="00CD5C68" w:rsidRPr="00425C8F" w:rsidRDefault="00CD5C68" w:rsidP="00CD5C68">
      <w:pPr>
        <w:pStyle w:val="ListBullet1"/>
        <w:rPr>
          <w:lang w:val="en-IN"/>
        </w:rPr>
      </w:pPr>
      <w:r w:rsidRPr="00425C8F">
        <w:rPr>
          <w:lang w:val="en-IN"/>
        </w:rPr>
        <w:t>If LOGINID tag value is available then user will be validated on the basis of the LOGINID and PASSWORD.</w:t>
      </w:r>
    </w:p>
    <w:p w:rsidR="00CD5C68" w:rsidRPr="00425C8F" w:rsidRDefault="00CD5C68" w:rsidP="00CD5C68">
      <w:pPr>
        <w:pStyle w:val="ListBullet1"/>
        <w:rPr>
          <w:lang w:val="en-IN"/>
        </w:rPr>
      </w:pPr>
      <w:r w:rsidRPr="00425C8F">
        <w:rPr>
          <w:lang w:val="en-IN"/>
        </w:rPr>
        <w:t xml:space="preserve">If values of more than one tag is present then user will be validated depending on those values e.g. (MSISDN and EXT code both present in request then user will be validated on the basis of the both) </w:t>
      </w:r>
    </w:p>
    <w:p w:rsidR="00CD5C68" w:rsidRPr="00425C8F" w:rsidRDefault="00CD5C68" w:rsidP="00CD5C68">
      <w:pPr>
        <w:pStyle w:val="ListBullet1"/>
        <w:rPr>
          <w:lang w:val="en-IN"/>
        </w:rPr>
      </w:pPr>
      <w:r w:rsidRPr="00425C8F">
        <w:rPr>
          <w:lang w:val="en-IN"/>
        </w:rPr>
        <w:t>If all the three are available then all will be validated. Between all of them any one would be mandatory.</w:t>
      </w:r>
    </w:p>
    <w:p w:rsidR="00CD5C68" w:rsidRPr="00425C8F" w:rsidRDefault="00CD5C68" w:rsidP="00CD5C68">
      <w:pPr>
        <w:pStyle w:val="ListBullet1"/>
        <w:rPr>
          <w:lang w:val="en-IN"/>
        </w:rPr>
      </w:pPr>
      <w:r w:rsidRPr="00425C8F">
        <w:rPr>
          <w:lang w:val="en-IN"/>
        </w:rPr>
        <w:t>Once the sender is validated, then the appropriate amount would be debited from its account.</w:t>
      </w:r>
    </w:p>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Response</w:t>
      </w:r>
    </w:p>
    <w:p w:rsidR="00CD5C68" w:rsidRPr="00425C8F" w:rsidRDefault="007C479A" w:rsidP="00CD5C68">
      <w:pPr>
        <w:pStyle w:val="BodyText2"/>
        <w:rPr>
          <w:lang w:val="en-IN"/>
        </w:rPr>
      </w:pPr>
      <w:r w:rsidRPr="00425C8F">
        <w:rPr>
          <w:lang w:val="en-IN"/>
        </w:rPr>
        <w:t>PreTUPS</w:t>
      </w:r>
      <w:r w:rsidR="00CD5C68" w:rsidRPr="00425C8F">
        <w:rPr>
          <w:lang w:val="en-IN"/>
        </w:rPr>
        <w:t xml:space="preserve"> will send following response (acknowledgement) to External transaction server for Credit recharge request:</w:t>
      </w:r>
    </w:p>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XML format:</w:t>
      </w:r>
    </w:p>
    <w:p w:rsidR="00CD5C68" w:rsidRPr="00425C8F" w:rsidRDefault="00CD5C68" w:rsidP="008576C2">
      <w:pPr>
        <w:pStyle w:val="Code"/>
        <w:ind w:left="0"/>
        <w:rPr>
          <w:lang w:val="en-IN"/>
        </w:rPr>
      </w:pPr>
      <w:proofErr w:type="gramStart"/>
      <w:r w:rsidRPr="00425C8F">
        <w:rPr>
          <w:lang w:val="en-IN"/>
        </w:rPr>
        <w:t>&lt;?xml</w:t>
      </w:r>
      <w:proofErr w:type="gramEnd"/>
      <w:r w:rsidRPr="00425C8F">
        <w:rPr>
          <w:lang w:val="en-IN"/>
        </w:rPr>
        <w:t xml:space="preserve"> version="1.0"?&gt;</w:t>
      </w:r>
    </w:p>
    <w:p w:rsidR="00CD5C68" w:rsidRPr="00425C8F" w:rsidRDefault="00CD5C68" w:rsidP="008576C2">
      <w:pPr>
        <w:pStyle w:val="Code"/>
        <w:ind w:left="0"/>
        <w:rPr>
          <w:lang w:val="en-IN"/>
        </w:rPr>
      </w:pPr>
      <w:r w:rsidRPr="00425C8F">
        <w:rPr>
          <w:lang w:val="en-IN"/>
        </w:rPr>
        <w:t xml:space="preserve">&lt;COMMAND&gt; </w:t>
      </w:r>
    </w:p>
    <w:p w:rsidR="00CD5C68" w:rsidRPr="00425C8F" w:rsidRDefault="00CD5C68" w:rsidP="008576C2">
      <w:pPr>
        <w:pStyle w:val="Code"/>
        <w:ind w:left="0"/>
        <w:rPr>
          <w:lang w:val="en-IN"/>
        </w:rPr>
      </w:pPr>
      <w:r w:rsidRPr="00425C8F">
        <w:rPr>
          <w:lang w:val="en-IN"/>
        </w:rPr>
        <w:tab/>
        <w:t xml:space="preserve">&lt;TYPE&gt;EXEVDRESP&lt;/TYPE&gt;    </w:t>
      </w:r>
      <w:r w:rsidRPr="00425C8F">
        <w:rPr>
          <w:lang w:val="en-IN"/>
        </w:rPr>
        <w:tab/>
      </w:r>
      <w:r w:rsidRPr="00425C8F">
        <w:rPr>
          <w:lang w:val="en-IN"/>
        </w:rPr>
        <w:tab/>
      </w:r>
    </w:p>
    <w:p w:rsidR="00CD5C68" w:rsidRPr="00425C8F" w:rsidRDefault="00CD5C68" w:rsidP="008576C2">
      <w:pPr>
        <w:pStyle w:val="Code"/>
        <w:ind w:left="0"/>
        <w:rPr>
          <w:lang w:val="en-IN"/>
        </w:rPr>
      </w:pPr>
      <w:r w:rsidRPr="00425C8F">
        <w:rPr>
          <w:lang w:val="en-IN"/>
        </w:rPr>
        <w:tab/>
        <w:t>&lt;TXNSTATUS&gt;</w:t>
      </w:r>
      <w:r w:rsidRPr="00425C8F">
        <w:rPr>
          <w:i/>
          <w:iCs/>
          <w:lang w:val="en-IN"/>
        </w:rPr>
        <w:t>&lt;Transaction Status&gt;</w:t>
      </w:r>
      <w:r w:rsidR="001A6DBF">
        <w:rPr>
          <w:lang w:val="en-IN"/>
        </w:rPr>
        <w:t>&lt;/</w:t>
      </w:r>
      <w:r w:rsidRPr="00425C8F">
        <w:rPr>
          <w:lang w:val="en-IN"/>
        </w:rPr>
        <w:t>TXNSTATUS &gt;</w:t>
      </w:r>
    </w:p>
    <w:p w:rsidR="00CD5C68" w:rsidRPr="00425C8F" w:rsidRDefault="00CD5C68" w:rsidP="008576C2">
      <w:pPr>
        <w:pStyle w:val="Code"/>
        <w:ind w:left="0" w:firstLine="720"/>
        <w:rPr>
          <w:lang w:val="en-IN"/>
        </w:rPr>
      </w:pPr>
      <w:r w:rsidRPr="00425C8F">
        <w:rPr>
          <w:lang w:val="en-IN"/>
        </w:rPr>
        <w:t>&lt;DATE&gt;&lt;Date and time &gt;&lt;/DATE&gt;</w:t>
      </w:r>
    </w:p>
    <w:p w:rsidR="00CD5C68" w:rsidRPr="00425C8F" w:rsidRDefault="00CD5C68" w:rsidP="008576C2">
      <w:pPr>
        <w:pStyle w:val="Code"/>
        <w:ind w:left="720"/>
        <w:rPr>
          <w:lang w:val="en-IN"/>
        </w:rPr>
      </w:pPr>
      <w:r w:rsidRPr="00425C8F">
        <w:rPr>
          <w:lang w:val="en-IN"/>
        </w:rPr>
        <w:t>&lt;EXTREFNUM&gt;&lt;Unique Reference number in the external system&gt;&lt;/ EXTREFNUM&gt;</w:t>
      </w:r>
    </w:p>
    <w:p w:rsidR="00CD5C68" w:rsidRPr="00425C8F" w:rsidRDefault="00CD5C68" w:rsidP="008576C2">
      <w:pPr>
        <w:pStyle w:val="Code"/>
        <w:ind w:left="0"/>
        <w:rPr>
          <w:lang w:val="en-IN"/>
        </w:rPr>
      </w:pPr>
      <w:r w:rsidRPr="00425C8F">
        <w:rPr>
          <w:lang w:val="en-IN"/>
        </w:rPr>
        <w:tab/>
        <w:t>&lt;TXNID&gt;</w:t>
      </w:r>
      <w:r w:rsidRPr="00425C8F">
        <w:rPr>
          <w:i/>
          <w:iCs/>
          <w:lang w:val="en-IN"/>
        </w:rPr>
        <w:t>&lt;</w:t>
      </w:r>
      <w:r w:rsidR="007C479A" w:rsidRPr="00425C8F">
        <w:rPr>
          <w:i/>
          <w:iCs/>
          <w:lang w:val="en-IN"/>
        </w:rPr>
        <w:t>PreTUPS</w:t>
      </w:r>
      <w:r w:rsidRPr="00425C8F">
        <w:rPr>
          <w:i/>
          <w:iCs/>
          <w:lang w:val="en-IN"/>
        </w:rPr>
        <w:t xml:space="preserve"> Transaction ID&gt;</w:t>
      </w:r>
      <w:r w:rsidR="001A6DBF">
        <w:rPr>
          <w:lang w:val="en-IN"/>
        </w:rPr>
        <w:t>&lt;/</w:t>
      </w:r>
      <w:r w:rsidRPr="00425C8F">
        <w:rPr>
          <w:lang w:val="en-IN"/>
        </w:rPr>
        <w:t>TXNID&gt;</w:t>
      </w:r>
    </w:p>
    <w:p w:rsidR="00CD5C68" w:rsidRPr="00425C8F" w:rsidRDefault="00CD5C68" w:rsidP="008576C2">
      <w:pPr>
        <w:pStyle w:val="Code"/>
        <w:ind w:left="0"/>
        <w:rPr>
          <w:lang w:val="en-IN"/>
        </w:rPr>
      </w:pPr>
      <w:r w:rsidRPr="00425C8F">
        <w:rPr>
          <w:lang w:val="en-IN"/>
        </w:rPr>
        <w:tab/>
        <w:t>&lt;</w:t>
      </w:r>
      <w:r w:rsidR="001A6DBF">
        <w:rPr>
          <w:lang w:val="en-IN"/>
        </w:rPr>
        <w:t>MESSAGE&gt;&lt;Transaction Message&gt;&lt;/</w:t>
      </w:r>
      <w:r w:rsidRPr="00425C8F">
        <w:rPr>
          <w:lang w:val="en-IN"/>
        </w:rPr>
        <w:t>MESSAGE&gt;</w:t>
      </w:r>
    </w:p>
    <w:p w:rsidR="00CD5C68" w:rsidRPr="00425C8F" w:rsidRDefault="00CD5C68" w:rsidP="008576C2">
      <w:pPr>
        <w:pStyle w:val="Code"/>
        <w:ind w:left="0"/>
        <w:rPr>
          <w:lang w:val="en-IN"/>
        </w:rPr>
      </w:pPr>
      <w:r w:rsidRPr="00425C8F">
        <w:rPr>
          <w:lang w:val="en-IN"/>
        </w:rPr>
        <w:t>&lt;/COMMAND&gt;</w:t>
      </w:r>
    </w:p>
    <w:p w:rsidR="00CD5C68" w:rsidRPr="00425C8F" w:rsidRDefault="00CD5C68" w:rsidP="001E6309">
      <w:pPr>
        <w:pStyle w:val="Heading"/>
        <w:rPr>
          <w:color w:val="auto"/>
        </w:rPr>
      </w:pPr>
      <w:r w:rsidRPr="00425C8F">
        <w:rPr>
          <w:color w:val="auto"/>
        </w:rPr>
        <w:t>Field Details</w:t>
      </w:r>
    </w:p>
    <w:tbl>
      <w:tblPr>
        <w:tblW w:w="95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800"/>
        <w:gridCol w:w="2340"/>
        <w:gridCol w:w="1260"/>
        <w:gridCol w:w="1260"/>
        <w:gridCol w:w="1496"/>
      </w:tblGrid>
      <w:tr w:rsidR="00CD5C68" w:rsidRPr="00425C8F" w:rsidTr="008576C2">
        <w:trPr>
          <w:trHeight w:val="277"/>
          <w:tblHeader/>
        </w:trPr>
        <w:tc>
          <w:tcPr>
            <w:tcW w:w="144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800" w:type="dxa"/>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340" w:type="dxa"/>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96" w:type="dxa"/>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cantSplit/>
          <w:trHeight w:val="277"/>
        </w:trPr>
        <w:tc>
          <w:tcPr>
            <w:tcW w:w="9596" w:type="dxa"/>
            <w:gridSpan w:val="6"/>
          </w:tcPr>
          <w:p w:rsidR="00CD5C68" w:rsidRPr="00425C8F" w:rsidRDefault="00CD5C68" w:rsidP="00940B20">
            <w:pPr>
              <w:pStyle w:val="Tablecontent"/>
              <w:rPr>
                <w:b/>
                <w:bCs/>
                <w:lang w:val="en-IN"/>
              </w:rPr>
            </w:pP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TYPE</w:t>
            </w:r>
          </w:p>
        </w:tc>
        <w:tc>
          <w:tcPr>
            <w:tcW w:w="1800" w:type="dxa"/>
          </w:tcPr>
          <w:p w:rsidR="00CD5C68" w:rsidRPr="00425C8F" w:rsidRDefault="00CD5C68" w:rsidP="00940B20">
            <w:pPr>
              <w:pStyle w:val="Tablecontent"/>
              <w:rPr>
                <w:lang w:val="en-IN"/>
              </w:rPr>
            </w:pPr>
            <w:r w:rsidRPr="00425C8F">
              <w:rPr>
                <w:lang w:val="en-IN"/>
              </w:rPr>
              <w:t>Response type</w:t>
            </w:r>
          </w:p>
        </w:tc>
        <w:tc>
          <w:tcPr>
            <w:tcW w:w="2340" w:type="dxa"/>
          </w:tcPr>
          <w:p w:rsidR="00CD5C68" w:rsidRPr="00425C8F" w:rsidRDefault="00CD5C68" w:rsidP="00940B20">
            <w:pPr>
              <w:pStyle w:val="Tablecontent"/>
              <w:rPr>
                <w:lang w:val="en-IN"/>
              </w:rPr>
            </w:pPr>
            <w:r w:rsidRPr="00425C8F">
              <w:rPr>
                <w:lang w:val="en-IN"/>
              </w:rPr>
              <w:t>Response Type</w:t>
            </w:r>
          </w:p>
        </w:tc>
        <w:tc>
          <w:tcPr>
            <w:tcW w:w="1260" w:type="dxa"/>
          </w:tcPr>
          <w:p w:rsidR="00CD5C68" w:rsidRPr="00425C8F" w:rsidRDefault="00CD5C68" w:rsidP="00940B20">
            <w:pPr>
              <w:pStyle w:val="Tablecontent"/>
              <w:rPr>
                <w:lang w:val="en-IN"/>
              </w:rPr>
            </w:pPr>
            <w:r w:rsidRPr="00425C8F">
              <w:rPr>
                <w:lang w:val="en-IN"/>
              </w:rPr>
              <w:t>EXEVDRESP</w:t>
            </w:r>
          </w:p>
        </w:tc>
        <w:tc>
          <w:tcPr>
            <w:tcW w:w="1260" w:type="dxa"/>
          </w:tcPr>
          <w:p w:rsidR="00CD5C68" w:rsidRPr="00425C8F" w:rsidRDefault="00CD5C68" w:rsidP="00940B20">
            <w:pPr>
              <w:pStyle w:val="Tablecontent"/>
              <w:rPr>
                <w:lang w:val="en-IN"/>
              </w:rPr>
            </w:pPr>
            <w:r w:rsidRPr="00425C8F">
              <w:rPr>
                <w:lang w:val="en-IN"/>
              </w:rPr>
              <w:t>A (20)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TXNSTATUS</w:t>
            </w:r>
          </w:p>
        </w:tc>
        <w:tc>
          <w:tcPr>
            <w:tcW w:w="1800" w:type="dxa"/>
          </w:tcPr>
          <w:p w:rsidR="00CD5C68" w:rsidRPr="00425C8F" w:rsidRDefault="00CD5C68" w:rsidP="00940B20">
            <w:pPr>
              <w:pStyle w:val="Tablecontent"/>
              <w:rPr>
                <w:lang w:val="en-IN"/>
              </w:rPr>
            </w:pPr>
            <w:r w:rsidRPr="00425C8F">
              <w:rPr>
                <w:lang w:val="en-IN"/>
              </w:rPr>
              <w:t>Transaction Status</w:t>
            </w:r>
          </w:p>
        </w:tc>
        <w:tc>
          <w:tcPr>
            <w:tcW w:w="2340" w:type="dxa"/>
          </w:tcPr>
          <w:p w:rsidR="00CD5C68" w:rsidRPr="00425C8F" w:rsidRDefault="00CD5C68" w:rsidP="00940B20">
            <w:pPr>
              <w:pStyle w:val="Tablecontent"/>
              <w:rPr>
                <w:lang w:val="en-IN"/>
              </w:rPr>
            </w:pPr>
            <w:r w:rsidRPr="00425C8F">
              <w:rPr>
                <w:lang w:val="en-IN"/>
              </w:rPr>
              <w:t>Status of the request</w:t>
            </w:r>
          </w:p>
          <w:p w:rsidR="00CD5C68" w:rsidRPr="00425C8F" w:rsidRDefault="00CD5C68" w:rsidP="00940B20">
            <w:pPr>
              <w:pStyle w:val="TableListBullet1"/>
              <w:jc w:val="left"/>
              <w:rPr>
                <w:lang w:val="en-IN"/>
              </w:rPr>
            </w:pPr>
            <w:r w:rsidRPr="00425C8F">
              <w:rPr>
                <w:lang w:val="en-IN"/>
              </w:rPr>
              <w:t xml:space="preserve">Transaction Status= 200 means Success, </w:t>
            </w:r>
          </w:p>
          <w:p w:rsidR="00CD5C68" w:rsidRPr="00425C8F" w:rsidRDefault="00CD5C68" w:rsidP="00940B20">
            <w:pPr>
              <w:pStyle w:val="TableListBullet1"/>
              <w:jc w:val="left"/>
              <w:rPr>
                <w:lang w:val="en-IN"/>
              </w:rPr>
            </w:pPr>
            <w:r w:rsidRPr="00425C8F">
              <w:rPr>
                <w:lang w:val="en-IN"/>
              </w:rPr>
              <w:t xml:space="preserve">Transaction Status Other than 200 means failed </w:t>
            </w:r>
          </w:p>
        </w:tc>
        <w:tc>
          <w:tcPr>
            <w:tcW w:w="1260" w:type="dxa"/>
          </w:tcPr>
          <w:p w:rsidR="00CD5C68" w:rsidRPr="00425C8F" w:rsidRDefault="00CD5C68" w:rsidP="00940B20">
            <w:pPr>
              <w:pStyle w:val="Tablecontent"/>
              <w:rPr>
                <w:lang w:val="en-IN"/>
              </w:rPr>
            </w:pPr>
            <w:r w:rsidRPr="00425C8F">
              <w:rPr>
                <w:lang w:val="en-IN"/>
              </w:rPr>
              <w:t>200</w:t>
            </w:r>
          </w:p>
        </w:tc>
        <w:tc>
          <w:tcPr>
            <w:tcW w:w="1260" w:type="dxa"/>
          </w:tcPr>
          <w:p w:rsidR="00CD5C68" w:rsidRPr="00425C8F" w:rsidRDefault="00CD5C68" w:rsidP="00940B20">
            <w:pPr>
              <w:pStyle w:val="Tablecontent"/>
              <w:rPr>
                <w:lang w:val="en-IN"/>
              </w:rPr>
            </w:pPr>
            <w:r w:rsidRPr="00425C8F">
              <w:rPr>
                <w:lang w:val="en-IN"/>
              </w:rPr>
              <w:t>N (10)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DATE</w:t>
            </w:r>
          </w:p>
        </w:tc>
        <w:tc>
          <w:tcPr>
            <w:tcW w:w="1800" w:type="dxa"/>
          </w:tcPr>
          <w:p w:rsidR="00CD5C68" w:rsidRPr="00425C8F" w:rsidRDefault="00CD5C68" w:rsidP="00940B20">
            <w:pPr>
              <w:pStyle w:val="Tablecontent"/>
              <w:rPr>
                <w:lang w:val="en-IN"/>
              </w:rPr>
            </w:pPr>
            <w:r w:rsidRPr="00425C8F">
              <w:rPr>
                <w:lang w:val="en-IN"/>
              </w:rPr>
              <w:t>Date and time</w:t>
            </w:r>
          </w:p>
        </w:tc>
        <w:tc>
          <w:tcPr>
            <w:tcW w:w="2340" w:type="dxa"/>
          </w:tcPr>
          <w:p w:rsidR="00CD5C68" w:rsidRPr="00425C8F" w:rsidRDefault="00CD5C68" w:rsidP="00940B20">
            <w:pPr>
              <w:pStyle w:val="Tablecontent"/>
              <w:rPr>
                <w:lang w:val="en-IN"/>
              </w:rPr>
            </w:pPr>
            <w:r w:rsidRPr="00425C8F">
              <w:rPr>
                <w:lang w:val="en-IN"/>
              </w:rPr>
              <w:t xml:space="preserve">Date and time on which response was sent from </w:t>
            </w:r>
            <w:r w:rsidR="007C479A" w:rsidRPr="00425C8F">
              <w:rPr>
                <w:lang w:val="en-IN"/>
              </w:rPr>
              <w:t>PreTUPS</w:t>
            </w:r>
            <w:r w:rsidRPr="00425C8F">
              <w:rPr>
                <w:lang w:val="en-IN"/>
              </w:rPr>
              <w:t>. HH are in 24 Hour format</w:t>
            </w:r>
          </w:p>
        </w:tc>
        <w:tc>
          <w:tcPr>
            <w:tcW w:w="1260" w:type="dxa"/>
          </w:tcPr>
          <w:p w:rsidR="00CD5C68" w:rsidRPr="00425C8F" w:rsidRDefault="00CD5C68" w:rsidP="00940B20">
            <w:pPr>
              <w:pStyle w:val="Tablecontent"/>
              <w:rPr>
                <w:lang w:val="en-IN"/>
              </w:rPr>
            </w:pPr>
            <w:r w:rsidRPr="00425C8F">
              <w:rPr>
                <w:lang w:val="en-IN"/>
              </w:rPr>
              <w:t>DD/MM/YYYY HH24:MI:SS</w:t>
            </w:r>
          </w:p>
        </w:tc>
        <w:tc>
          <w:tcPr>
            <w:tcW w:w="1260" w:type="dxa"/>
          </w:tcPr>
          <w:p w:rsidR="00CD5C68" w:rsidRPr="00425C8F" w:rsidRDefault="00CD5C68" w:rsidP="00940B20">
            <w:pPr>
              <w:pStyle w:val="Tablecontent"/>
              <w:rPr>
                <w:lang w:val="en-IN"/>
              </w:rPr>
            </w:pPr>
            <w:r w:rsidRPr="00425C8F">
              <w:rPr>
                <w:lang w:val="en-IN"/>
              </w:rPr>
              <w:t>D (20)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EXTREFNUM</w:t>
            </w:r>
          </w:p>
        </w:tc>
        <w:tc>
          <w:tcPr>
            <w:tcW w:w="1800" w:type="dxa"/>
          </w:tcPr>
          <w:p w:rsidR="00CD5C68" w:rsidRPr="00425C8F" w:rsidRDefault="00CD5C68" w:rsidP="00940B20">
            <w:pPr>
              <w:pStyle w:val="Tablecontent"/>
              <w:rPr>
                <w:lang w:val="en-IN"/>
              </w:rPr>
            </w:pPr>
            <w:r w:rsidRPr="00425C8F">
              <w:rPr>
                <w:lang w:val="en-IN"/>
              </w:rPr>
              <w:t>External Reference number</w:t>
            </w:r>
          </w:p>
        </w:tc>
        <w:tc>
          <w:tcPr>
            <w:tcW w:w="2340" w:type="dxa"/>
          </w:tcPr>
          <w:p w:rsidR="00CD5C68" w:rsidRPr="00425C8F" w:rsidRDefault="00CD5C68" w:rsidP="00940B20">
            <w:pPr>
              <w:pStyle w:val="Tablecontent"/>
              <w:rPr>
                <w:lang w:val="en-IN"/>
              </w:rPr>
            </w:pPr>
            <w:r w:rsidRPr="00425C8F">
              <w:rPr>
                <w:lang w:val="en-IN"/>
              </w:rPr>
              <w:t>Reference number that was passed by the external system</w:t>
            </w:r>
          </w:p>
        </w:tc>
        <w:tc>
          <w:tcPr>
            <w:tcW w:w="1260" w:type="dxa"/>
          </w:tcPr>
          <w:p w:rsidR="00CD5C68" w:rsidRPr="00425C8F" w:rsidRDefault="00CD5C68" w:rsidP="00940B20">
            <w:pPr>
              <w:pStyle w:val="Tablecontent"/>
              <w:rPr>
                <w:lang w:val="en-IN"/>
              </w:rPr>
            </w:pPr>
            <w:r w:rsidRPr="00425C8F">
              <w:rPr>
                <w:lang w:val="en-IN"/>
              </w:rPr>
              <w:t>12345</w:t>
            </w:r>
          </w:p>
        </w:tc>
        <w:tc>
          <w:tcPr>
            <w:tcW w:w="1260" w:type="dxa"/>
          </w:tcPr>
          <w:p w:rsidR="00CD5C68" w:rsidRPr="00425C8F" w:rsidRDefault="00CD5C68" w:rsidP="00940B20">
            <w:pPr>
              <w:pStyle w:val="Tablecontent"/>
              <w:rPr>
                <w:lang w:val="en-IN"/>
              </w:rPr>
            </w:pPr>
            <w:r w:rsidRPr="00425C8F">
              <w:rPr>
                <w:lang w:val="en-IN"/>
              </w:rPr>
              <w:t>A (20)</w:t>
            </w:r>
          </w:p>
        </w:tc>
        <w:tc>
          <w:tcPr>
            <w:tcW w:w="1496" w:type="dxa"/>
          </w:tcPr>
          <w:p w:rsidR="00CD5C68" w:rsidRPr="00425C8F" w:rsidRDefault="00CD5C68" w:rsidP="00940B20">
            <w:pPr>
              <w:pStyle w:val="Tablecontent"/>
              <w:rPr>
                <w:lang w:val="en-IN"/>
              </w:rPr>
            </w:pPr>
            <w:r w:rsidRPr="00425C8F">
              <w:rPr>
                <w:lang w:val="en-IN"/>
              </w:rPr>
              <w:t>O</w:t>
            </w:r>
          </w:p>
          <w:p w:rsidR="00CD5C68" w:rsidRPr="00425C8F" w:rsidRDefault="00CD5C68" w:rsidP="00940B20">
            <w:pPr>
              <w:pStyle w:val="Tablecontent"/>
              <w:rPr>
                <w:lang w:val="en-IN"/>
              </w:rPr>
            </w:pPr>
            <w:r w:rsidRPr="00425C8F">
              <w:rPr>
                <w:lang w:val="en-IN"/>
              </w:rPr>
              <w:t>(Tag is mandatory</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TXNID</w:t>
            </w:r>
          </w:p>
        </w:tc>
        <w:tc>
          <w:tcPr>
            <w:tcW w:w="1800" w:type="dxa"/>
          </w:tcPr>
          <w:p w:rsidR="00CD5C68" w:rsidRPr="00425C8F" w:rsidRDefault="00CD5C68" w:rsidP="00940B20">
            <w:pPr>
              <w:pStyle w:val="Tablecontent"/>
              <w:rPr>
                <w:lang w:val="en-IN"/>
              </w:rPr>
            </w:pPr>
            <w:r w:rsidRPr="00425C8F">
              <w:rPr>
                <w:lang w:val="en-IN"/>
              </w:rPr>
              <w:t>&lt;Transaction ID&gt;</w:t>
            </w:r>
          </w:p>
        </w:tc>
        <w:tc>
          <w:tcPr>
            <w:tcW w:w="2340" w:type="dxa"/>
          </w:tcPr>
          <w:p w:rsidR="00CD5C68" w:rsidRPr="00425C8F" w:rsidRDefault="007C479A" w:rsidP="00940B20">
            <w:pPr>
              <w:pStyle w:val="Tablecontent"/>
              <w:rPr>
                <w:lang w:val="en-IN"/>
              </w:rPr>
            </w:pPr>
            <w:r w:rsidRPr="00425C8F">
              <w:rPr>
                <w:lang w:val="en-IN"/>
              </w:rPr>
              <w:t>PreTUPS</w:t>
            </w:r>
            <w:r w:rsidR="00CD5C68" w:rsidRPr="00425C8F">
              <w:rPr>
                <w:lang w:val="en-IN"/>
              </w:rPr>
              <w:t xml:space="preserve"> Transaction ID for the Customer Recharge Transaction</w:t>
            </w:r>
          </w:p>
        </w:tc>
        <w:tc>
          <w:tcPr>
            <w:tcW w:w="1260" w:type="dxa"/>
          </w:tcPr>
          <w:p w:rsidR="00CD5C68" w:rsidRPr="00425C8F" w:rsidRDefault="00CD5C68" w:rsidP="00940B20">
            <w:pPr>
              <w:pStyle w:val="Tablecontent"/>
              <w:rPr>
                <w:lang w:val="en-IN"/>
              </w:rPr>
            </w:pPr>
            <w:r w:rsidRPr="00425C8F">
              <w:rPr>
                <w:lang w:val="en-IN"/>
              </w:rPr>
              <w:t>DL/05/000000015</w:t>
            </w:r>
          </w:p>
        </w:tc>
        <w:tc>
          <w:tcPr>
            <w:tcW w:w="1260" w:type="dxa"/>
          </w:tcPr>
          <w:p w:rsidR="00CD5C68" w:rsidRPr="00425C8F" w:rsidRDefault="00CD5C68" w:rsidP="00940B20">
            <w:pPr>
              <w:pStyle w:val="Tablecontent"/>
              <w:rPr>
                <w:lang w:val="en-IN"/>
              </w:rPr>
            </w:pPr>
            <w:r w:rsidRPr="00425C8F">
              <w:rPr>
                <w:lang w:val="en-IN"/>
              </w:rPr>
              <w:t>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MESSAGE</w:t>
            </w:r>
          </w:p>
        </w:tc>
        <w:tc>
          <w:tcPr>
            <w:tcW w:w="1800" w:type="dxa"/>
          </w:tcPr>
          <w:p w:rsidR="00CD5C68" w:rsidRPr="00425C8F" w:rsidRDefault="00CD5C68" w:rsidP="00940B20">
            <w:pPr>
              <w:pStyle w:val="Tablecontent"/>
              <w:rPr>
                <w:lang w:val="en-IN"/>
              </w:rPr>
            </w:pPr>
            <w:r w:rsidRPr="00425C8F">
              <w:rPr>
                <w:lang w:val="en-IN"/>
              </w:rPr>
              <w:t xml:space="preserve">Message that will given in response </w:t>
            </w:r>
          </w:p>
        </w:tc>
        <w:tc>
          <w:tcPr>
            <w:tcW w:w="2340" w:type="dxa"/>
          </w:tcPr>
          <w:p w:rsidR="00CD5C68" w:rsidRPr="00425C8F" w:rsidRDefault="00CD5C68" w:rsidP="00940B20">
            <w:pPr>
              <w:pStyle w:val="Tablecontent"/>
              <w:rPr>
                <w:lang w:val="en-IN"/>
              </w:rPr>
            </w:pPr>
            <w:r w:rsidRPr="00425C8F">
              <w:rPr>
                <w:lang w:val="en-IN"/>
              </w:rPr>
              <w:t>Message</w:t>
            </w:r>
          </w:p>
        </w:tc>
        <w:tc>
          <w:tcPr>
            <w:tcW w:w="1260" w:type="dxa"/>
          </w:tcPr>
          <w:p w:rsidR="00CD5C68" w:rsidRPr="00425C8F" w:rsidRDefault="00CD5C68" w:rsidP="00940B20">
            <w:pPr>
              <w:pStyle w:val="Tablecontent"/>
              <w:rPr>
                <w:lang w:val="en-IN"/>
              </w:rPr>
            </w:pPr>
          </w:p>
        </w:tc>
        <w:tc>
          <w:tcPr>
            <w:tcW w:w="1260" w:type="dxa"/>
          </w:tcPr>
          <w:p w:rsidR="00CD5C68" w:rsidRPr="00425C8F" w:rsidRDefault="00CD5C68" w:rsidP="00940B20">
            <w:pPr>
              <w:pStyle w:val="Tablecontent"/>
              <w:rPr>
                <w:lang w:val="en-IN"/>
              </w:rPr>
            </w:pPr>
            <w:r w:rsidRPr="00425C8F">
              <w:rPr>
                <w:lang w:val="en-IN"/>
              </w:rPr>
              <w:t>A (500)</w:t>
            </w:r>
          </w:p>
        </w:tc>
        <w:tc>
          <w:tcPr>
            <w:tcW w:w="1496" w:type="dxa"/>
          </w:tcPr>
          <w:p w:rsidR="00CD5C68" w:rsidRPr="00425C8F" w:rsidRDefault="00CD5C68" w:rsidP="00940B20">
            <w:pPr>
              <w:pStyle w:val="Tablecontent"/>
              <w:rPr>
                <w:lang w:val="en-IN"/>
              </w:rPr>
            </w:pPr>
            <w:r w:rsidRPr="00425C8F">
              <w:rPr>
                <w:lang w:val="en-IN"/>
              </w:rPr>
              <w:t>O</w:t>
            </w:r>
          </w:p>
          <w:p w:rsidR="00CD5C68" w:rsidRPr="00425C8F" w:rsidRDefault="00CD5C68" w:rsidP="00940B20">
            <w:pPr>
              <w:pStyle w:val="Tablecontent"/>
              <w:rPr>
                <w:lang w:val="en-IN"/>
              </w:rPr>
            </w:pPr>
            <w:r w:rsidRPr="00425C8F">
              <w:rPr>
                <w:lang w:val="en-IN"/>
              </w:rPr>
              <w:t>(Tag is mandatory</w:t>
            </w:r>
          </w:p>
        </w:tc>
      </w:tr>
    </w:tbl>
    <w:p w:rsidR="00CD5C68" w:rsidRPr="00425C8F" w:rsidRDefault="00CD5C68" w:rsidP="00CD5C68">
      <w:pPr>
        <w:pStyle w:val="BodyText2"/>
        <w:rPr>
          <w:lang w:val="en-IN"/>
        </w:rPr>
      </w:pP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If the TXNSTATUS is not 200 then the user would be shown the error message (MESSAGE tag) returned in the response.</w:t>
      </w:r>
    </w:p>
    <w:p w:rsidR="00CD5C68" w:rsidRPr="00425C8F" w:rsidRDefault="00CD5C68" w:rsidP="00CD5C68">
      <w:pPr>
        <w:pStyle w:val="BodyText2"/>
        <w:rPr>
          <w:lang w:val="en-IN"/>
        </w:rPr>
      </w:pP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 xml:space="preserve">If due to some resion external system does not received response of the above request then External transaction server can send the recharge status request to </w:t>
      </w:r>
      <w:r w:rsidR="007C479A" w:rsidRPr="00425C8F">
        <w:rPr>
          <w:color w:val="auto"/>
          <w:lang w:val="en-IN"/>
        </w:rPr>
        <w:t>PreTUPS</w:t>
      </w:r>
      <w:r w:rsidRPr="00425C8F">
        <w:rPr>
          <w:color w:val="auto"/>
          <w:lang w:val="en-IN"/>
        </w:rPr>
        <w:t xml:space="preserve"> for checking the final status of the transaction. </w:t>
      </w:r>
    </w:p>
    <w:p w:rsidR="00CD5C68" w:rsidRPr="00425C8F" w:rsidRDefault="00CD5C68" w:rsidP="00CD5C68">
      <w:pPr>
        <w:pStyle w:val="BodyText2"/>
        <w:rPr>
          <w:lang w:val="en-IN"/>
        </w:rPr>
      </w:pP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 xml:space="preserve">If transaction status is 200 then </w:t>
      </w:r>
      <w:r w:rsidR="007C479A" w:rsidRPr="00425C8F">
        <w:rPr>
          <w:color w:val="auto"/>
          <w:lang w:val="en-IN"/>
        </w:rPr>
        <w:t>PreTUPS</w:t>
      </w:r>
      <w:r w:rsidRPr="00425C8F">
        <w:rPr>
          <w:color w:val="auto"/>
          <w:lang w:val="en-IN"/>
        </w:rPr>
        <w:t xml:space="preserve"> will send Previous and post balance in the message tag.</w:t>
      </w:r>
    </w:p>
    <w:p w:rsidR="00CD5C68" w:rsidRPr="00425C8F" w:rsidRDefault="00CD5C68" w:rsidP="00CD5C68">
      <w:pPr>
        <w:pStyle w:val="BodyText2"/>
        <w:rPr>
          <w:lang w:val="en-IN"/>
        </w:rPr>
      </w:pPr>
    </w:p>
    <w:p w:rsidR="00CD5C68" w:rsidRPr="00425C8F" w:rsidRDefault="00CD5C68" w:rsidP="00337049">
      <w:pPr>
        <w:pStyle w:val="Heading2"/>
        <w:rPr>
          <w:lang w:val="en-IN"/>
        </w:rPr>
      </w:pPr>
      <w:bookmarkStart w:id="285" w:name="_Toc198974912"/>
      <w:bookmarkStart w:id="286" w:name="_Toc368313820"/>
      <w:bookmarkStart w:id="287" w:name="_Toc485139707"/>
      <w:r w:rsidRPr="00425C8F">
        <w:rPr>
          <w:lang w:val="en-IN"/>
        </w:rPr>
        <w:t>C2S Transfer (Gift Recharge)</w:t>
      </w:r>
      <w:bookmarkEnd w:id="285"/>
      <w:bookmarkEnd w:id="286"/>
      <w:bookmarkEnd w:id="287"/>
    </w:p>
    <w:p w:rsidR="00CD5C68" w:rsidRPr="00425C8F" w:rsidRDefault="00CD5C68" w:rsidP="00CD5C68">
      <w:pPr>
        <w:pStyle w:val="BodyText2"/>
        <w:rPr>
          <w:lang w:val="en-IN"/>
        </w:rPr>
      </w:pPr>
      <w:r w:rsidRPr="00425C8F">
        <w:rPr>
          <w:lang w:val="en-IN"/>
        </w:rPr>
        <w:t xml:space="preserve">External transaction server will send Gift Recharge request to </w:t>
      </w:r>
      <w:r w:rsidR="007C479A" w:rsidRPr="00425C8F">
        <w:rPr>
          <w:lang w:val="en-IN"/>
        </w:rPr>
        <w:t>PreTUPS</w:t>
      </w:r>
      <w:r w:rsidRPr="00425C8F">
        <w:rPr>
          <w:lang w:val="en-IN"/>
        </w:rPr>
        <w:t xml:space="preserve"> in the following format:</w:t>
      </w:r>
    </w:p>
    <w:p w:rsidR="00CD5C68" w:rsidRPr="00425C8F" w:rsidRDefault="00CD5C68" w:rsidP="001E6309">
      <w:pPr>
        <w:pStyle w:val="Heading"/>
        <w:rPr>
          <w:color w:val="auto"/>
        </w:rPr>
      </w:pPr>
      <w:r w:rsidRPr="00425C8F">
        <w:rPr>
          <w:color w:val="auto"/>
        </w:rPr>
        <w:t>XML format:</w:t>
      </w:r>
    </w:p>
    <w:p w:rsidR="00CD5C68" w:rsidRPr="00425C8F" w:rsidRDefault="00CD5C68" w:rsidP="008576C2">
      <w:pPr>
        <w:pStyle w:val="Code"/>
        <w:ind w:left="0"/>
        <w:rPr>
          <w:lang w:val="en-IN"/>
        </w:rPr>
      </w:pPr>
      <w:proofErr w:type="gramStart"/>
      <w:r w:rsidRPr="00425C8F">
        <w:rPr>
          <w:lang w:val="en-IN"/>
        </w:rPr>
        <w:t>&lt;?xml</w:t>
      </w:r>
      <w:proofErr w:type="gramEnd"/>
      <w:r w:rsidRPr="00425C8F">
        <w:rPr>
          <w:lang w:val="en-IN"/>
        </w:rPr>
        <w:t xml:space="preserve"> version="1.0"?&gt;</w:t>
      </w:r>
    </w:p>
    <w:p w:rsidR="00CD5C68" w:rsidRPr="00425C8F" w:rsidRDefault="00CD5C68" w:rsidP="008576C2">
      <w:pPr>
        <w:pStyle w:val="Code"/>
        <w:ind w:left="0"/>
        <w:rPr>
          <w:lang w:val="en-IN"/>
        </w:rPr>
      </w:pPr>
      <w:r w:rsidRPr="00425C8F">
        <w:rPr>
          <w:lang w:val="en-IN"/>
        </w:rPr>
        <w:t>&lt;COMMAND&gt;</w:t>
      </w:r>
    </w:p>
    <w:p w:rsidR="00CD5C68" w:rsidRPr="00425C8F" w:rsidRDefault="00CD5C68" w:rsidP="008576C2">
      <w:pPr>
        <w:pStyle w:val="Code"/>
        <w:ind w:left="0" w:firstLine="360"/>
        <w:rPr>
          <w:lang w:val="en-IN"/>
        </w:rPr>
      </w:pPr>
      <w:r w:rsidRPr="00425C8F">
        <w:rPr>
          <w:lang w:val="en-IN"/>
        </w:rPr>
        <w:t>&lt;TYPE&gt;EXGFTRCREQ&lt;/TYPE&gt;</w:t>
      </w:r>
    </w:p>
    <w:p w:rsidR="00CD5C68" w:rsidRPr="00425C8F" w:rsidRDefault="00CD5C68" w:rsidP="008576C2">
      <w:pPr>
        <w:pStyle w:val="Code"/>
        <w:ind w:left="0" w:firstLine="360"/>
        <w:rPr>
          <w:lang w:val="en-IN"/>
        </w:rPr>
      </w:pPr>
      <w:r w:rsidRPr="00425C8F">
        <w:rPr>
          <w:lang w:val="en-IN"/>
        </w:rPr>
        <w:t>&lt;DATE&gt;&lt;Date and time &gt;&lt;/DATE&gt;</w:t>
      </w:r>
    </w:p>
    <w:p w:rsidR="00CD5C68" w:rsidRPr="00425C8F" w:rsidRDefault="00CD5C68" w:rsidP="008576C2">
      <w:pPr>
        <w:pStyle w:val="Code"/>
        <w:ind w:left="0" w:firstLine="360"/>
        <w:rPr>
          <w:lang w:val="en-IN"/>
        </w:rPr>
      </w:pPr>
      <w:r w:rsidRPr="00425C8F">
        <w:rPr>
          <w:lang w:val="en-IN"/>
        </w:rPr>
        <w:t>&lt;EXTNWCODE&gt;</w:t>
      </w:r>
      <w:r w:rsidRPr="00425C8F">
        <w:rPr>
          <w:i/>
          <w:iCs/>
          <w:lang w:val="en-IN"/>
        </w:rPr>
        <w:t>&lt;Network External Code&gt;</w:t>
      </w:r>
      <w:r w:rsidRPr="00425C8F">
        <w:rPr>
          <w:lang w:val="en-IN"/>
        </w:rPr>
        <w:t>&lt;/EXTNWCODE&gt;</w:t>
      </w:r>
    </w:p>
    <w:p w:rsidR="008576C2" w:rsidRPr="00425C8F" w:rsidRDefault="00CD5C68" w:rsidP="008576C2">
      <w:pPr>
        <w:pStyle w:val="Code"/>
        <w:ind w:left="360"/>
        <w:rPr>
          <w:lang w:val="en-IN"/>
        </w:rPr>
      </w:pPr>
      <w:r w:rsidRPr="00425C8F">
        <w:rPr>
          <w:lang w:val="en-IN"/>
        </w:rPr>
        <w:t>&lt;MSISDN&gt;</w:t>
      </w:r>
      <w:r w:rsidRPr="00425C8F">
        <w:rPr>
          <w:i/>
          <w:iCs/>
          <w:lang w:val="en-IN"/>
        </w:rPr>
        <w:t>&lt;Retailer MSISDN&gt;</w:t>
      </w:r>
      <w:r w:rsidRPr="00425C8F">
        <w:rPr>
          <w:lang w:val="en-IN"/>
        </w:rPr>
        <w:t>&lt;/MSISDN&gt;</w:t>
      </w:r>
    </w:p>
    <w:p w:rsidR="00CD5C68" w:rsidRPr="00425C8F" w:rsidRDefault="00CD5C68" w:rsidP="008576C2">
      <w:pPr>
        <w:pStyle w:val="Code"/>
        <w:ind w:left="360"/>
        <w:rPr>
          <w:lang w:val="en-IN"/>
        </w:rPr>
      </w:pPr>
      <w:r w:rsidRPr="00425C8F">
        <w:rPr>
          <w:lang w:val="en-IN"/>
        </w:rPr>
        <w:t>&lt;PIN&gt;&lt;123456&gt;&lt;/PIN&gt;</w:t>
      </w:r>
    </w:p>
    <w:p w:rsidR="00CD5C68" w:rsidRPr="00425C8F" w:rsidRDefault="00CD5C68" w:rsidP="008576C2">
      <w:pPr>
        <w:pStyle w:val="Code"/>
        <w:ind w:left="360"/>
        <w:rPr>
          <w:lang w:val="en-IN"/>
        </w:rPr>
      </w:pPr>
      <w:r w:rsidRPr="00425C8F">
        <w:rPr>
          <w:lang w:val="en-IN"/>
        </w:rPr>
        <w:t>&lt;LOGINID&gt;&lt;Channel user Login ID&gt;&lt;/LOGINID&gt;</w:t>
      </w:r>
    </w:p>
    <w:p w:rsidR="00CD5C68" w:rsidRPr="00425C8F" w:rsidRDefault="00CD5C68" w:rsidP="008576C2">
      <w:pPr>
        <w:pStyle w:val="Code"/>
        <w:ind w:left="360"/>
        <w:rPr>
          <w:lang w:val="en-IN"/>
        </w:rPr>
      </w:pPr>
      <w:r w:rsidRPr="00425C8F">
        <w:rPr>
          <w:lang w:val="en-IN"/>
        </w:rPr>
        <w:t>&lt;PASSWORD&gt;&lt;Channel User Login Password&gt;&lt;/PASSWORD&gt;</w:t>
      </w:r>
    </w:p>
    <w:p w:rsidR="00CD5C68" w:rsidRPr="00425C8F" w:rsidRDefault="00CD5C68" w:rsidP="008576C2">
      <w:pPr>
        <w:pStyle w:val="Code"/>
        <w:ind w:left="360"/>
        <w:rPr>
          <w:lang w:val="en-IN"/>
        </w:rPr>
      </w:pPr>
      <w:r w:rsidRPr="00425C8F">
        <w:rPr>
          <w:lang w:val="en-IN"/>
        </w:rPr>
        <w:t>&lt;EXTCODE&gt;</w:t>
      </w:r>
      <w:r w:rsidRPr="00425C8F">
        <w:rPr>
          <w:i/>
          <w:iCs/>
          <w:lang w:val="en-IN"/>
        </w:rPr>
        <w:t>&lt;Channel user unique External code&gt;</w:t>
      </w:r>
      <w:r w:rsidRPr="00425C8F">
        <w:rPr>
          <w:lang w:val="en-IN"/>
        </w:rPr>
        <w:t>&lt;/EXTCODE&gt;</w:t>
      </w:r>
    </w:p>
    <w:p w:rsidR="00CD5C68" w:rsidRPr="00425C8F" w:rsidRDefault="00CD5C68" w:rsidP="008576C2">
      <w:pPr>
        <w:pStyle w:val="Code"/>
        <w:ind w:left="360"/>
        <w:rPr>
          <w:lang w:val="en-IN"/>
        </w:rPr>
      </w:pPr>
      <w:r w:rsidRPr="00425C8F">
        <w:rPr>
          <w:lang w:val="en-IN"/>
        </w:rPr>
        <w:t>&lt;EXTREFNUM&gt;&lt;Unique Reference number in the external system&gt;&lt;/EXTREFNUM&gt;</w:t>
      </w:r>
      <w:r w:rsidRPr="00425C8F">
        <w:rPr>
          <w:lang w:val="en-IN"/>
        </w:rPr>
        <w:tab/>
      </w:r>
    </w:p>
    <w:p w:rsidR="00CD5C68" w:rsidRPr="00425C8F" w:rsidRDefault="00CD5C68" w:rsidP="008576C2">
      <w:pPr>
        <w:pStyle w:val="Code"/>
        <w:ind w:left="360"/>
        <w:rPr>
          <w:lang w:val="en-IN"/>
        </w:rPr>
      </w:pPr>
      <w:r w:rsidRPr="00425C8F">
        <w:rPr>
          <w:lang w:val="en-IN"/>
        </w:rPr>
        <w:t>&lt;MSISDN2&gt;&lt; Payee MSISDN&gt;&lt;/MSISDN2&gt;</w:t>
      </w:r>
    </w:p>
    <w:p w:rsidR="00CD5C68" w:rsidRPr="00425C8F" w:rsidRDefault="00CD5C68" w:rsidP="008576C2">
      <w:pPr>
        <w:pStyle w:val="Code"/>
        <w:ind w:left="360"/>
        <w:rPr>
          <w:lang w:val="en-IN"/>
        </w:rPr>
      </w:pPr>
      <w:r w:rsidRPr="00425C8F">
        <w:rPr>
          <w:lang w:val="en-IN"/>
        </w:rPr>
        <w:t xml:space="preserve">&lt;AMOUNT&gt;&lt;Amount&gt;&lt;/AMOUNT&gt;   </w:t>
      </w:r>
    </w:p>
    <w:p w:rsidR="00CD5C68" w:rsidRPr="00425C8F" w:rsidRDefault="00CD5C68" w:rsidP="008576C2">
      <w:pPr>
        <w:pStyle w:val="Code"/>
        <w:ind w:left="360"/>
        <w:rPr>
          <w:lang w:val="en-IN"/>
        </w:rPr>
      </w:pPr>
      <w:r w:rsidRPr="00425C8F">
        <w:rPr>
          <w:lang w:val="en-IN"/>
        </w:rPr>
        <w:t>&lt;LANGUAGE1&gt;&lt;Retailer Language&gt;&lt;/LANGUAGE1&gt;</w:t>
      </w:r>
    </w:p>
    <w:p w:rsidR="00CD5C68" w:rsidRPr="00425C8F" w:rsidRDefault="00CD5C68" w:rsidP="008576C2">
      <w:pPr>
        <w:pStyle w:val="Code"/>
        <w:ind w:left="360"/>
        <w:rPr>
          <w:lang w:val="en-IN"/>
        </w:rPr>
      </w:pPr>
      <w:r w:rsidRPr="00425C8F">
        <w:rPr>
          <w:lang w:val="en-IN"/>
        </w:rPr>
        <w:t>&lt;LANGUAGE2&gt;&lt;Payee Language&gt;&lt;/LANGUAGE2&gt;</w:t>
      </w:r>
    </w:p>
    <w:p w:rsidR="00CD5C68" w:rsidRPr="00425C8F" w:rsidRDefault="00CD5C68" w:rsidP="008576C2">
      <w:pPr>
        <w:pStyle w:val="Code"/>
        <w:ind w:left="360"/>
        <w:rPr>
          <w:lang w:val="en-IN"/>
        </w:rPr>
      </w:pPr>
      <w:r w:rsidRPr="00425C8F">
        <w:rPr>
          <w:lang w:val="en-IN"/>
        </w:rPr>
        <w:t>&lt;SELECTOR&gt;&lt;Selector&gt;&lt;/SELECTOR&gt;</w:t>
      </w:r>
    </w:p>
    <w:p w:rsidR="00CD5C68" w:rsidRPr="00425C8F" w:rsidRDefault="00CD5C68" w:rsidP="008576C2">
      <w:pPr>
        <w:pStyle w:val="Code"/>
        <w:ind w:left="360"/>
        <w:rPr>
          <w:lang w:val="en-IN"/>
        </w:rPr>
      </w:pPr>
      <w:r w:rsidRPr="00425C8F">
        <w:rPr>
          <w:lang w:val="en-IN"/>
        </w:rPr>
        <w:t>&lt;GIFTER_MSISDN&gt;&lt;Gifter MSISDN&gt;&lt;/GIFTER_MSISDN&gt;</w:t>
      </w:r>
    </w:p>
    <w:p w:rsidR="00CD5C68" w:rsidRPr="00425C8F" w:rsidRDefault="00CD5C68" w:rsidP="008576C2">
      <w:pPr>
        <w:pStyle w:val="Code"/>
        <w:ind w:left="360"/>
        <w:rPr>
          <w:lang w:val="en-IN"/>
        </w:rPr>
      </w:pPr>
      <w:r w:rsidRPr="00425C8F">
        <w:rPr>
          <w:lang w:val="en-IN"/>
        </w:rPr>
        <w:t>&lt;GIFTER_NAME&gt;&lt;Gifter NAME&gt;&lt;/GIFTER_NAME&gt;</w:t>
      </w:r>
    </w:p>
    <w:p w:rsidR="00CD5C68" w:rsidRPr="00425C8F" w:rsidRDefault="00CD5C68" w:rsidP="008576C2">
      <w:pPr>
        <w:pStyle w:val="Code"/>
        <w:ind w:left="360"/>
        <w:rPr>
          <w:lang w:val="en-IN"/>
        </w:rPr>
      </w:pPr>
      <w:r w:rsidRPr="00425C8F">
        <w:rPr>
          <w:lang w:val="en-IN"/>
        </w:rPr>
        <w:t>&lt;GIFTER_LANGUAGE&gt;&lt;Gi</w:t>
      </w:r>
      <w:r w:rsidR="00B2413F" w:rsidRPr="00425C8F">
        <w:rPr>
          <w:lang w:val="en-IN"/>
        </w:rPr>
        <w:t>fter Language&gt;&lt;/GIFTER_LANGUAGE</w:t>
      </w:r>
      <w:r w:rsidRPr="00425C8F">
        <w:rPr>
          <w:lang w:val="en-IN"/>
        </w:rPr>
        <w:t>&gt;</w:t>
      </w:r>
    </w:p>
    <w:p w:rsidR="00CD5C68" w:rsidRPr="00425C8F" w:rsidRDefault="00CD5C68" w:rsidP="008576C2">
      <w:pPr>
        <w:pStyle w:val="Code"/>
        <w:ind w:left="0"/>
        <w:rPr>
          <w:lang w:val="en-IN"/>
        </w:rPr>
      </w:pPr>
      <w:r w:rsidRPr="00425C8F">
        <w:rPr>
          <w:lang w:val="en-IN"/>
        </w:rPr>
        <w:t>&lt;/COMMAND&gt;</w:t>
      </w:r>
    </w:p>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Field Details</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180"/>
        <w:gridCol w:w="1440"/>
        <w:gridCol w:w="360"/>
        <w:gridCol w:w="1980"/>
        <w:gridCol w:w="180"/>
        <w:gridCol w:w="1080"/>
        <w:gridCol w:w="776"/>
        <w:gridCol w:w="484"/>
        <w:gridCol w:w="540"/>
        <w:gridCol w:w="900"/>
      </w:tblGrid>
      <w:tr w:rsidR="00CD5C68" w:rsidRPr="00425C8F" w:rsidTr="00B2413F">
        <w:trPr>
          <w:trHeight w:val="277"/>
          <w:tblHeader/>
        </w:trPr>
        <w:tc>
          <w:tcPr>
            <w:tcW w:w="162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62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34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26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4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TYPE</w:t>
            </w:r>
          </w:p>
        </w:tc>
        <w:tc>
          <w:tcPr>
            <w:tcW w:w="1620" w:type="dxa"/>
            <w:gridSpan w:val="2"/>
          </w:tcPr>
          <w:p w:rsidR="00CD5C68" w:rsidRPr="00425C8F" w:rsidRDefault="00CD5C68" w:rsidP="00940B20">
            <w:pPr>
              <w:pStyle w:val="Tablecontent"/>
              <w:rPr>
                <w:lang w:val="en-IN"/>
              </w:rPr>
            </w:pPr>
            <w:r w:rsidRPr="00425C8F">
              <w:rPr>
                <w:lang w:val="en-IN"/>
              </w:rPr>
              <w:t>Request type</w:t>
            </w:r>
          </w:p>
        </w:tc>
        <w:tc>
          <w:tcPr>
            <w:tcW w:w="2340" w:type="dxa"/>
            <w:gridSpan w:val="2"/>
          </w:tcPr>
          <w:p w:rsidR="00CD5C68" w:rsidRPr="00425C8F" w:rsidRDefault="00CD5C68" w:rsidP="00940B20">
            <w:pPr>
              <w:pStyle w:val="Tablecontent"/>
              <w:rPr>
                <w:lang w:val="en-IN"/>
              </w:rPr>
            </w:pPr>
            <w:r w:rsidRPr="00425C8F">
              <w:rPr>
                <w:lang w:val="en-IN"/>
              </w:rPr>
              <w:t>Request Type, should be sent with each request – fixed</w:t>
            </w:r>
          </w:p>
        </w:tc>
        <w:tc>
          <w:tcPr>
            <w:tcW w:w="1260" w:type="dxa"/>
            <w:gridSpan w:val="2"/>
          </w:tcPr>
          <w:p w:rsidR="00CD5C68" w:rsidRPr="00425C8F" w:rsidRDefault="00CD5C68" w:rsidP="00940B20">
            <w:pPr>
              <w:pStyle w:val="Tablecontent"/>
              <w:rPr>
                <w:lang w:val="en-IN"/>
              </w:rPr>
            </w:pPr>
            <w:r w:rsidRPr="00425C8F">
              <w:rPr>
                <w:lang w:val="en-IN"/>
              </w:rPr>
              <w:t>EXGFTRCREQ</w:t>
            </w:r>
          </w:p>
        </w:tc>
        <w:tc>
          <w:tcPr>
            <w:tcW w:w="1260" w:type="dxa"/>
            <w:gridSpan w:val="2"/>
          </w:tcPr>
          <w:p w:rsidR="00CD5C68" w:rsidRPr="00425C8F" w:rsidRDefault="00CD5C68" w:rsidP="00940B20">
            <w:pPr>
              <w:pStyle w:val="Tablecontent"/>
              <w:rPr>
                <w:lang w:val="en-IN"/>
              </w:rPr>
            </w:pPr>
            <w:r w:rsidRPr="00425C8F">
              <w:rPr>
                <w:lang w:val="en-IN"/>
              </w:rPr>
              <w:t>A (20)</w:t>
            </w:r>
          </w:p>
        </w:tc>
        <w:tc>
          <w:tcPr>
            <w:tcW w:w="1440" w:type="dxa"/>
            <w:gridSpan w:val="2"/>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DATE</w:t>
            </w:r>
          </w:p>
        </w:tc>
        <w:tc>
          <w:tcPr>
            <w:tcW w:w="1620" w:type="dxa"/>
            <w:gridSpan w:val="2"/>
          </w:tcPr>
          <w:p w:rsidR="00CD5C68" w:rsidRPr="00425C8F" w:rsidRDefault="00CD5C68" w:rsidP="00940B20">
            <w:pPr>
              <w:pStyle w:val="Tablecontent"/>
              <w:rPr>
                <w:lang w:val="en-IN"/>
              </w:rPr>
            </w:pPr>
            <w:r w:rsidRPr="00425C8F">
              <w:rPr>
                <w:lang w:val="en-IN"/>
              </w:rPr>
              <w:t>Date and time</w:t>
            </w:r>
          </w:p>
        </w:tc>
        <w:tc>
          <w:tcPr>
            <w:tcW w:w="2340" w:type="dxa"/>
            <w:gridSpan w:val="2"/>
          </w:tcPr>
          <w:p w:rsidR="00CD5C68" w:rsidRPr="00425C8F" w:rsidRDefault="00CD5C68" w:rsidP="00940B20">
            <w:pPr>
              <w:pStyle w:val="Tablecontent"/>
              <w:rPr>
                <w:lang w:val="en-IN"/>
              </w:rPr>
            </w:pPr>
            <w:r w:rsidRPr="00425C8F">
              <w:rPr>
                <w:lang w:val="en-IN"/>
              </w:rPr>
              <w:t>Date and time on which request was sent by external system, HH are in 24 Hour Format</w:t>
            </w:r>
          </w:p>
        </w:tc>
        <w:tc>
          <w:tcPr>
            <w:tcW w:w="1260" w:type="dxa"/>
            <w:gridSpan w:val="2"/>
          </w:tcPr>
          <w:p w:rsidR="00CD5C68" w:rsidRPr="00425C8F" w:rsidRDefault="00CD5C68" w:rsidP="00940B20">
            <w:pPr>
              <w:pStyle w:val="Tablecontent"/>
              <w:rPr>
                <w:lang w:val="en-IN"/>
              </w:rPr>
            </w:pPr>
            <w:r w:rsidRPr="00425C8F">
              <w:rPr>
                <w:lang w:val="en-IN"/>
              </w:rPr>
              <w:t>DD/MM/YYYY HH24:MI:SS</w:t>
            </w:r>
          </w:p>
        </w:tc>
        <w:tc>
          <w:tcPr>
            <w:tcW w:w="1260" w:type="dxa"/>
            <w:gridSpan w:val="2"/>
          </w:tcPr>
          <w:p w:rsidR="00CD5C68" w:rsidRPr="00425C8F" w:rsidRDefault="00CD5C68" w:rsidP="00940B20">
            <w:pPr>
              <w:pStyle w:val="Tablecontent"/>
              <w:rPr>
                <w:lang w:val="en-IN"/>
              </w:rPr>
            </w:pPr>
            <w:r w:rsidRPr="00425C8F">
              <w:rPr>
                <w:lang w:val="en-IN"/>
              </w:rPr>
              <w:t>D (20)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EXTNWCODE</w:t>
            </w:r>
          </w:p>
        </w:tc>
        <w:tc>
          <w:tcPr>
            <w:tcW w:w="1620" w:type="dxa"/>
            <w:gridSpan w:val="2"/>
          </w:tcPr>
          <w:p w:rsidR="00CD5C68" w:rsidRPr="00425C8F" w:rsidRDefault="00CD5C68" w:rsidP="00940B20">
            <w:pPr>
              <w:pStyle w:val="Tablecontent"/>
              <w:rPr>
                <w:lang w:val="en-IN"/>
              </w:rPr>
            </w:pPr>
            <w:r w:rsidRPr="00425C8F">
              <w:rPr>
                <w:lang w:val="en-IN"/>
              </w:rPr>
              <w:t xml:space="preserve">Network code </w:t>
            </w:r>
          </w:p>
        </w:tc>
        <w:tc>
          <w:tcPr>
            <w:tcW w:w="2340" w:type="dxa"/>
            <w:gridSpan w:val="2"/>
          </w:tcPr>
          <w:p w:rsidR="00CD5C68" w:rsidRPr="00425C8F" w:rsidRDefault="00CD5C68" w:rsidP="00940B20">
            <w:pPr>
              <w:pStyle w:val="Tablecontent"/>
              <w:rPr>
                <w:lang w:val="en-IN"/>
              </w:rPr>
            </w:pPr>
            <w:r w:rsidRPr="00425C8F">
              <w:rPr>
                <w:lang w:val="en-IN"/>
              </w:rPr>
              <w:t xml:space="preserve">Network code of the Channel User defined in </w:t>
            </w:r>
            <w:r w:rsidR="007C479A" w:rsidRPr="00425C8F">
              <w:rPr>
                <w:lang w:val="en-IN"/>
              </w:rPr>
              <w:t>PreTUPS</w:t>
            </w:r>
            <w:r w:rsidRPr="00425C8F">
              <w:rPr>
                <w:lang w:val="en-IN"/>
              </w:rPr>
              <w:t xml:space="preserve"> as External Network code</w:t>
            </w:r>
          </w:p>
        </w:tc>
        <w:tc>
          <w:tcPr>
            <w:tcW w:w="1260" w:type="dxa"/>
            <w:gridSpan w:val="2"/>
          </w:tcPr>
          <w:p w:rsidR="00CD5C68" w:rsidRPr="00425C8F" w:rsidRDefault="00CD5C68" w:rsidP="00940B20">
            <w:pPr>
              <w:pStyle w:val="Tablecontent"/>
              <w:rPr>
                <w:lang w:val="en-IN"/>
              </w:rPr>
            </w:pPr>
            <w:r w:rsidRPr="00425C8F">
              <w:rPr>
                <w:lang w:val="en-IN"/>
              </w:rPr>
              <w:t>MO</w:t>
            </w:r>
          </w:p>
        </w:tc>
        <w:tc>
          <w:tcPr>
            <w:tcW w:w="1260" w:type="dxa"/>
            <w:gridSpan w:val="2"/>
          </w:tcPr>
          <w:p w:rsidR="00CD5C68" w:rsidRPr="00425C8F" w:rsidRDefault="00CD5C68" w:rsidP="00940B20">
            <w:pPr>
              <w:pStyle w:val="Tablecontent"/>
              <w:rPr>
                <w:lang w:val="en-IN"/>
              </w:rPr>
            </w:pPr>
            <w:r w:rsidRPr="00425C8F">
              <w:rPr>
                <w:lang w:val="en-IN"/>
              </w:rPr>
              <w:t>A (2)</w:t>
            </w:r>
          </w:p>
        </w:tc>
        <w:tc>
          <w:tcPr>
            <w:tcW w:w="1440" w:type="dxa"/>
            <w:gridSpan w:val="2"/>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MSISDN</w:t>
            </w:r>
          </w:p>
        </w:tc>
        <w:tc>
          <w:tcPr>
            <w:tcW w:w="1620" w:type="dxa"/>
            <w:gridSpan w:val="2"/>
          </w:tcPr>
          <w:p w:rsidR="00CD5C68" w:rsidRPr="00425C8F" w:rsidRDefault="00CD5C68" w:rsidP="00940B20">
            <w:pPr>
              <w:pStyle w:val="Tablecontent"/>
              <w:rPr>
                <w:lang w:val="en-IN"/>
              </w:rPr>
            </w:pPr>
            <w:r w:rsidRPr="00425C8F">
              <w:rPr>
                <w:lang w:val="en-IN"/>
              </w:rPr>
              <w:t>Channel user/Subscriber MSISDN</w:t>
            </w:r>
          </w:p>
        </w:tc>
        <w:tc>
          <w:tcPr>
            <w:tcW w:w="2340" w:type="dxa"/>
            <w:gridSpan w:val="2"/>
          </w:tcPr>
          <w:p w:rsidR="00CD5C68" w:rsidRPr="00425C8F" w:rsidRDefault="00CD5C68" w:rsidP="00940B20">
            <w:pPr>
              <w:pStyle w:val="Tablecontent"/>
              <w:rPr>
                <w:lang w:val="en-IN"/>
              </w:rPr>
            </w:pPr>
            <w:r w:rsidRPr="00425C8F">
              <w:rPr>
                <w:lang w:val="en-IN"/>
              </w:rPr>
              <w:t>All MSISDN should be in national dial format i.e. without country code.</w:t>
            </w:r>
          </w:p>
          <w:p w:rsidR="00CD5C68" w:rsidRPr="00425C8F" w:rsidRDefault="00CD5C68" w:rsidP="00940B20">
            <w:pPr>
              <w:pStyle w:val="Tablecontent"/>
              <w:rPr>
                <w:lang w:val="en-IN"/>
              </w:rPr>
            </w:pPr>
            <w:r w:rsidRPr="00425C8F">
              <w:rPr>
                <w:b/>
                <w:bCs/>
                <w:lang w:val="en-IN"/>
              </w:rPr>
              <w:t>When MSISDN is available in request then PIN is mandatory for the request.</w:t>
            </w:r>
          </w:p>
        </w:tc>
        <w:tc>
          <w:tcPr>
            <w:tcW w:w="1260" w:type="dxa"/>
            <w:gridSpan w:val="2"/>
          </w:tcPr>
          <w:p w:rsidR="00CD5C68" w:rsidRPr="00425C8F" w:rsidRDefault="00CD5C68" w:rsidP="00940B20">
            <w:pPr>
              <w:pStyle w:val="Tablecontent"/>
              <w:rPr>
                <w:lang w:val="en-IN"/>
              </w:rPr>
            </w:pPr>
            <w:r w:rsidRPr="00425C8F">
              <w:rPr>
                <w:lang w:val="en-IN"/>
              </w:rPr>
              <w:t>9942222</w:t>
            </w:r>
          </w:p>
        </w:tc>
        <w:tc>
          <w:tcPr>
            <w:tcW w:w="1260" w:type="dxa"/>
            <w:gridSpan w:val="2"/>
          </w:tcPr>
          <w:p w:rsidR="00CD5C68" w:rsidRPr="00425C8F" w:rsidRDefault="00CD5C68" w:rsidP="00940B20">
            <w:pPr>
              <w:pStyle w:val="Tablecontent"/>
              <w:rPr>
                <w:lang w:val="en-IN"/>
              </w:rPr>
            </w:pPr>
            <w:r w:rsidRPr="00425C8F">
              <w:rPr>
                <w:lang w:val="en-IN"/>
              </w:rPr>
              <w:t>N (15)</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PIN</w:t>
            </w:r>
          </w:p>
        </w:tc>
        <w:tc>
          <w:tcPr>
            <w:tcW w:w="1620" w:type="dxa"/>
            <w:gridSpan w:val="2"/>
          </w:tcPr>
          <w:p w:rsidR="00CD5C68" w:rsidRPr="00425C8F" w:rsidRDefault="00CD5C68" w:rsidP="00940B20">
            <w:pPr>
              <w:pStyle w:val="Tablecontent"/>
              <w:rPr>
                <w:lang w:val="en-IN"/>
              </w:rPr>
            </w:pPr>
            <w:r w:rsidRPr="00425C8F">
              <w:rPr>
                <w:lang w:val="en-IN"/>
              </w:rPr>
              <w:t>Channel user/Subscriber PIN</w:t>
            </w:r>
          </w:p>
        </w:tc>
        <w:tc>
          <w:tcPr>
            <w:tcW w:w="2340" w:type="dxa"/>
            <w:gridSpan w:val="2"/>
          </w:tcPr>
          <w:p w:rsidR="00CD5C68" w:rsidRPr="00425C8F" w:rsidRDefault="00CD5C68" w:rsidP="00940B20">
            <w:pPr>
              <w:pStyle w:val="Tablecontent"/>
              <w:rPr>
                <w:lang w:val="en-IN"/>
              </w:rPr>
            </w:pPr>
            <w:r w:rsidRPr="00425C8F">
              <w:rPr>
                <w:lang w:val="en-IN"/>
              </w:rPr>
              <w:t>PIN of the user</w:t>
            </w:r>
          </w:p>
        </w:tc>
        <w:tc>
          <w:tcPr>
            <w:tcW w:w="1260" w:type="dxa"/>
            <w:gridSpan w:val="2"/>
          </w:tcPr>
          <w:p w:rsidR="00CD5C68" w:rsidRPr="00425C8F" w:rsidRDefault="00CD5C68" w:rsidP="00940B20">
            <w:pPr>
              <w:pStyle w:val="Tablecontent"/>
              <w:rPr>
                <w:lang w:val="en-IN"/>
              </w:rPr>
            </w:pPr>
            <w:r w:rsidRPr="00425C8F">
              <w:rPr>
                <w:lang w:val="en-IN"/>
              </w:rPr>
              <w:t>123</w:t>
            </w:r>
          </w:p>
        </w:tc>
        <w:tc>
          <w:tcPr>
            <w:tcW w:w="1260" w:type="dxa"/>
            <w:gridSpan w:val="2"/>
          </w:tcPr>
          <w:p w:rsidR="00CD5C68" w:rsidRPr="00425C8F" w:rsidRDefault="00CD5C68" w:rsidP="00940B20">
            <w:pPr>
              <w:pStyle w:val="Tablecontent"/>
              <w:rPr>
                <w:lang w:val="en-IN"/>
              </w:rPr>
            </w:pPr>
            <w:r w:rsidRPr="00425C8F">
              <w:rPr>
                <w:lang w:val="en-IN"/>
              </w:rPr>
              <w:t>A (10)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LOGINID</w:t>
            </w:r>
          </w:p>
        </w:tc>
        <w:tc>
          <w:tcPr>
            <w:tcW w:w="1620" w:type="dxa"/>
            <w:gridSpan w:val="2"/>
          </w:tcPr>
          <w:p w:rsidR="00CD5C68" w:rsidRPr="00425C8F" w:rsidRDefault="00CD5C68" w:rsidP="00940B20">
            <w:pPr>
              <w:pStyle w:val="Tablecontent"/>
              <w:rPr>
                <w:lang w:val="en-IN"/>
              </w:rPr>
            </w:pPr>
            <w:r w:rsidRPr="00425C8F">
              <w:rPr>
                <w:lang w:val="en-IN"/>
              </w:rPr>
              <w:t>Login ID</w:t>
            </w:r>
          </w:p>
        </w:tc>
        <w:tc>
          <w:tcPr>
            <w:tcW w:w="2340" w:type="dxa"/>
            <w:gridSpan w:val="2"/>
          </w:tcPr>
          <w:p w:rsidR="00CD5C68" w:rsidRPr="00425C8F" w:rsidRDefault="00CD5C68" w:rsidP="00940B20">
            <w:pPr>
              <w:pStyle w:val="Tablecontent"/>
              <w:rPr>
                <w:lang w:val="en-IN"/>
              </w:rPr>
            </w:pPr>
            <w:r w:rsidRPr="00425C8F">
              <w:rPr>
                <w:lang w:val="en-IN"/>
              </w:rPr>
              <w:t>Login ID of the Channel user</w:t>
            </w:r>
          </w:p>
          <w:p w:rsidR="00CD5C68" w:rsidRPr="00425C8F" w:rsidRDefault="00CD5C68" w:rsidP="00940B20">
            <w:pPr>
              <w:pStyle w:val="Tablecontent"/>
              <w:rPr>
                <w:lang w:val="en-IN"/>
              </w:rPr>
            </w:pPr>
            <w:r w:rsidRPr="00425C8F">
              <w:rPr>
                <w:b/>
                <w:bCs/>
                <w:lang w:val="en-IN"/>
              </w:rPr>
              <w:t>When LOGINID is available in request then PASSWORD is mandatory for the request</w:t>
            </w:r>
          </w:p>
        </w:tc>
        <w:tc>
          <w:tcPr>
            <w:tcW w:w="1260" w:type="dxa"/>
            <w:gridSpan w:val="2"/>
          </w:tcPr>
          <w:p w:rsidR="00CD5C68" w:rsidRPr="00425C8F" w:rsidRDefault="00CD5C68" w:rsidP="00940B20">
            <w:pPr>
              <w:pStyle w:val="Tablecontent"/>
              <w:rPr>
                <w:lang w:val="en-IN"/>
              </w:rPr>
            </w:pPr>
            <w:r w:rsidRPr="00425C8F">
              <w:rPr>
                <w:lang w:val="en-IN"/>
              </w:rPr>
              <w:t>Mo_cce</w:t>
            </w:r>
          </w:p>
        </w:tc>
        <w:tc>
          <w:tcPr>
            <w:tcW w:w="1260" w:type="dxa"/>
            <w:gridSpan w:val="2"/>
          </w:tcPr>
          <w:p w:rsidR="00CD5C68" w:rsidRPr="00425C8F" w:rsidRDefault="00CD5C68" w:rsidP="00940B20">
            <w:pPr>
              <w:pStyle w:val="Tablecontent"/>
              <w:rPr>
                <w:lang w:val="en-IN"/>
              </w:rPr>
            </w:pPr>
            <w:r w:rsidRPr="00425C8F">
              <w:rPr>
                <w:lang w:val="en-IN"/>
              </w:rPr>
              <w:t>A (20)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PASSWORD</w:t>
            </w:r>
          </w:p>
        </w:tc>
        <w:tc>
          <w:tcPr>
            <w:tcW w:w="1620" w:type="dxa"/>
            <w:gridSpan w:val="2"/>
          </w:tcPr>
          <w:p w:rsidR="00CD5C68" w:rsidRPr="00425C8F" w:rsidRDefault="00CD5C68" w:rsidP="00940B20">
            <w:pPr>
              <w:pStyle w:val="Tablecontent"/>
              <w:rPr>
                <w:lang w:val="en-IN"/>
              </w:rPr>
            </w:pPr>
            <w:r w:rsidRPr="00425C8F">
              <w:rPr>
                <w:lang w:val="en-IN"/>
              </w:rPr>
              <w:t>Password</w:t>
            </w:r>
          </w:p>
        </w:tc>
        <w:tc>
          <w:tcPr>
            <w:tcW w:w="2340" w:type="dxa"/>
            <w:gridSpan w:val="2"/>
          </w:tcPr>
          <w:p w:rsidR="00CD5C68" w:rsidRPr="00425C8F" w:rsidRDefault="00CD5C68" w:rsidP="00940B20">
            <w:pPr>
              <w:pStyle w:val="Tablecontent"/>
              <w:rPr>
                <w:lang w:val="en-IN"/>
              </w:rPr>
            </w:pPr>
            <w:r w:rsidRPr="00425C8F">
              <w:rPr>
                <w:lang w:val="en-IN"/>
              </w:rPr>
              <w:t>Password of the Channel user</w:t>
            </w:r>
          </w:p>
        </w:tc>
        <w:tc>
          <w:tcPr>
            <w:tcW w:w="1260" w:type="dxa"/>
            <w:gridSpan w:val="2"/>
          </w:tcPr>
          <w:p w:rsidR="00CD5C68" w:rsidRPr="00425C8F" w:rsidRDefault="00CD5C68" w:rsidP="00940B20">
            <w:pPr>
              <w:pStyle w:val="Tablecontent"/>
              <w:rPr>
                <w:lang w:val="en-IN"/>
              </w:rPr>
            </w:pPr>
            <w:r w:rsidRPr="00425C8F">
              <w:rPr>
                <w:lang w:val="en-IN"/>
              </w:rPr>
              <w:t>2468</w:t>
            </w:r>
          </w:p>
        </w:tc>
        <w:tc>
          <w:tcPr>
            <w:tcW w:w="1260" w:type="dxa"/>
            <w:gridSpan w:val="2"/>
          </w:tcPr>
          <w:p w:rsidR="00CD5C68" w:rsidRPr="00425C8F" w:rsidRDefault="00CD5C68" w:rsidP="00940B20">
            <w:pPr>
              <w:pStyle w:val="Tablecontent"/>
              <w:rPr>
                <w:lang w:val="en-IN"/>
              </w:rPr>
            </w:pPr>
            <w:r w:rsidRPr="00425C8F">
              <w:rPr>
                <w:lang w:val="en-IN"/>
              </w:rPr>
              <w:t>A (10)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EXTCODE</w:t>
            </w:r>
          </w:p>
        </w:tc>
        <w:tc>
          <w:tcPr>
            <w:tcW w:w="1620" w:type="dxa"/>
            <w:gridSpan w:val="2"/>
          </w:tcPr>
          <w:p w:rsidR="00CD5C68" w:rsidRPr="00425C8F" w:rsidRDefault="00CD5C68" w:rsidP="00940B20">
            <w:pPr>
              <w:pStyle w:val="Tablecontent"/>
              <w:rPr>
                <w:lang w:val="en-IN"/>
              </w:rPr>
            </w:pPr>
            <w:r w:rsidRPr="00425C8F">
              <w:rPr>
                <w:lang w:val="en-IN"/>
              </w:rPr>
              <w:t>External code of the channel user</w:t>
            </w:r>
          </w:p>
        </w:tc>
        <w:tc>
          <w:tcPr>
            <w:tcW w:w="2340" w:type="dxa"/>
            <w:gridSpan w:val="2"/>
          </w:tcPr>
          <w:p w:rsidR="00CD5C68" w:rsidRPr="00425C8F" w:rsidRDefault="00CD5C68" w:rsidP="00940B20">
            <w:pPr>
              <w:pStyle w:val="Tablecontent"/>
              <w:rPr>
                <w:b/>
                <w:bCs/>
                <w:lang w:val="en-IN"/>
              </w:rPr>
            </w:pPr>
            <w:r w:rsidRPr="00425C8F">
              <w:rPr>
                <w:lang w:val="en-IN"/>
              </w:rPr>
              <w:t xml:space="preserve">Unique external code of the channel user defined in </w:t>
            </w:r>
            <w:r w:rsidR="007C479A" w:rsidRPr="00425C8F">
              <w:rPr>
                <w:lang w:val="en-IN"/>
              </w:rPr>
              <w:t>PreTUPS</w:t>
            </w:r>
            <w:r w:rsidRPr="00425C8F">
              <w:rPr>
                <w:lang w:val="en-IN"/>
              </w:rPr>
              <w:t>.</w:t>
            </w:r>
          </w:p>
        </w:tc>
        <w:tc>
          <w:tcPr>
            <w:tcW w:w="1260" w:type="dxa"/>
            <w:gridSpan w:val="2"/>
          </w:tcPr>
          <w:p w:rsidR="00CD5C68" w:rsidRPr="00425C8F" w:rsidRDefault="00CD5C68" w:rsidP="00940B20">
            <w:pPr>
              <w:pStyle w:val="Tablecontent"/>
              <w:rPr>
                <w:lang w:val="en-IN"/>
              </w:rPr>
            </w:pPr>
            <w:r w:rsidRPr="00425C8F">
              <w:rPr>
                <w:lang w:val="en-IN"/>
              </w:rPr>
              <w:t>123</w:t>
            </w:r>
          </w:p>
        </w:tc>
        <w:tc>
          <w:tcPr>
            <w:tcW w:w="1260" w:type="dxa"/>
            <w:gridSpan w:val="2"/>
          </w:tcPr>
          <w:p w:rsidR="00CD5C68" w:rsidRPr="00425C8F" w:rsidRDefault="00CD5C68" w:rsidP="00940B20">
            <w:pPr>
              <w:pStyle w:val="Tablecontent"/>
              <w:rPr>
                <w:lang w:val="en-IN"/>
              </w:rPr>
            </w:pPr>
            <w:r w:rsidRPr="00425C8F">
              <w:rPr>
                <w:lang w:val="en-IN"/>
              </w:rPr>
              <w:t>A (10)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EXTREFNUM</w:t>
            </w:r>
          </w:p>
        </w:tc>
        <w:tc>
          <w:tcPr>
            <w:tcW w:w="1620" w:type="dxa"/>
            <w:gridSpan w:val="2"/>
          </w:tcPr>
          <w:p w:rsidR="00CD5C68" w:rsidRPr="00425C8F" w:rsidRDefault="00CD5C68" w:rsidP="00940B20">
            <w:pPr>
              <w:pStyle w:val="Tablecontent"/>
              <w:rPr>
                <w:lang w:val="en-IN"/>
              </w:rPr>
            </w:pPr>
            <w:r w:rsidRPr="00425C8F">
              <w:rPr>
                <w:lang w:val="en-IN"/>
              </w:rPr>
              <w:t>External Reference number</w:t>
            </w:r>
          </w:p>
        </w:tc>
        <w:tc>
          <w:tcPr>
            <w:tcW w:w="2340" w:type="dxa"/>
            <w:gridSpan w:val="2"/>
          </w:tcPr>
          <w:p w:rsidR="00CD5C68" w:rsidRPr="00425C8F" w:rsidRDefault="00CD5C68" w:rsidP="00940B20">
            <w:pPr>
              <w:pStyle w:val="Tablecontent"/>
              <w:rPr>
                <w:lang w:val="en-IN"/>
              </w:rPr>
            </w:pPr>
            <w:r w:rsidRPr="00425C8F">
              <w:rPr>
                <w:lang w:val="en-IN"/>
              </w:rPr>
              <w:t>Unique Reference number in the external system.</w:t>
            </w:r>
          </w:p>
        </w:tc>
        <w:tc>
          <w:tcPr>
            <w:tcW w:w="1260" w:type="dxa"/>
            <w:gridSpan w:val="2"/>
          </w:tcPr>
          <w:p w:rsidR="00CD5C68" w:rsidRPr="00425C8F" w:rsidRDefault="00CD5C68" w:rsidP="00940B20">
            <w:pPr>
              <w:pStyle w:val="Tablecontent"/>
              <w:rPr>
                <w:lang w:val="en-IN"/>
              </w:rPr>
            </w:pPr>
            <w:r w:rsidRPr="00425C8F">
              <w:rPr>
                <w:lang w:val="en-IN"/>
              </w:rPr>
              <w:t>12345</w:t>
            </w:r>
          </w:p>
        </w:tc>
        <w:tc>
          <w:tcPr>
            <w:tcW w:w="1260" w:type="dxa"/>
            <w:gridSpan w:val="2"/>
          </w:tcPr>
          <w:p w:rsidR="00CD5C68" w:rsidRPr="00425C8F" w:rsidRDefault="00CD5C68" w:rsidP="00940B20">
            <w:pPr>
              <w:pStyle w:val="Tablecontent"/>
              <w:rPr>
                <w:lang w:val="en-IN"/>
              </w:rPr>
            </w:pPr>
            <w:r w:rsidRPr="00425C8F">
              <w:rPr>
                <w:lang w:val="en-IN"/>
              </w:rPr>
              <w:t>A (20)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9540" w:type="dxa"/>
            <w:gridSpan w:val="11"/>
          </w:tcPr>
          <w:p w:rsidR="00CD5C68" w:rsidRPr="00425C8F" w:rsidRDefault="00CD5C68" w:rsidP="00940B20">
            <w:pPr>
              <w:pStyle w:val="Tablecontent"/>
              <w:rPr>
                <w:b/>
                <w:bCs/>
                <w:lang w:val="en-IN"/>
              </w:rPr>
            </w:pPr>
            <w:r w:rsidRPr="00425C8F">
              <w:rPr>
                <w:b/>
                <w:bCs/>
                <w:lang w:val="en-IN"/>
              </w:rPr>
              <w:t xml:space="preserve">Note: </w:t>
            </w:r>
            <w:r w:rsidRPr="00425C8F">
              <w:rPr>
                <w:lang w:val="en-IN"/>
              </w:rPr>
              <w:t xml:space="preserve">Between MSISDN, LOGINID and EXTCODE value of one of them must be present, </w:t>
            </w:r>
            <w:proofErr w:type="gramStart"/>
            <w:r w:rsidRPr="00425C8F">
              <w:rPr>
                <w:lang w:val="en-IN"/>
              </w:rPr>
              <w:t>either MSISDN</w:t>
            </w:r>
            <w:proofErr w:type="gramEnd"/>
            <w:r w:rsidRPr="00425C8F">
              <w:rPr>
                <w:lang w:val="en-IN"/>
              </w:rPr>
              <w:t>, LOGINID or EXTCODE. All of them can also be present in request</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MSISDN2</w:t>
            </w:r>
          </w:p>
        </w:tc>
        <w:tc>
          <w:tcPr>
            <w:tcW w:w="1800" w:type="dxa"/>
            <w:gridSpan w:val="2"/>
          </w:tcPr>
          <w:p w:rsidR="00CD5C68" w:rsidRPr="00425C8F" w:rsidRDefault="00CD5C68" w:rsidP="00940B20">
            <w:pPr>
              <w:pStyle w:val="Tablecontent"/>
              <w:rPr>
                <w:lang w:val="en-IN"/>
              </w:rPr>
            </w:pPr>
            <w:r w:rsidRPr="00425C8F">
              <w:rPr>
                <w:lang w:val="en-IN"/>
              </w:rPr>
              <w:t>Payee MSISDN</w:t>
            </w:r>
          </w:p>
        </w:tc>
        <w:tc>
          <w:tcPr>
            <w:tcW w:w="2160" w:type="dxa"/>
            <w:gridSpan w:val="2"/>
          </w:tcPr>
          <w:p w:rsidR="00CD5C68" w:rsidRPr="00425C8F" w:rsidRDefault="00CD5C68" w:rsidP="00940B20">
            <w:pPr>
              <w:pStyle w:val="Tablecontent"/>
              <w:rPr>
                <w:lang w:val="en-IN"/>
              </w:rPr>
            </w:pPr>
            <w:r w:rsidRPr="00425C8F">
              <w:rPr>
                <w:lang w:val="en-IN"/>
              </w:rPr>
              <w:t>All MSISDN should be in national dial format i.e. with out country code.</w:t>
            </w:r>
          </w:p>
        </w:tc>
        <w:tc>
          <w:tcPr>
            <w:tcW w:w="1856" w:type="dxa"/>
            <w:gridSpan w:val="2"/>
          </w:tcPr>
          <w:p w:rsidR="00CD5C68" w:rsidRPr="00425C8F" w:rsidRDefault="00CD5C68" w:rsidP="00940B20">
            <w:pPr>
              <w:pStyle w:val="Tablecontent"/>
              <w:rPr>
                <w:lang w:val="en-IN"/>
              </w:rPr>
            </w:pPr>
            <w:r w:rsidRPr="00425C8F">
              <w:rPr>
                <w:lang w:val="en-IN"/>
              </w:rPr>
              <w:t>9942222</w:t>
            </w:r>
          </w:p>
        </w:tc>
        <w:tc>
          <w:tcPr>
            <w:tcW w:w="1024" w:type="dxa"/>
            <w:gridSpan w:val="2"/>
          </w:tcPr>
          <w:p w:rsidR="00CD5C68" w:rsidRPr="00425C8F" w:rsidRDefault="00CD5C68" w:rsidP="00940B20">
            <w:pPr>
              <w:pStyle w:val="Tablecontent"/>
              <w:rPr>
                <w:lang w:val="en-IN"/>
              </w:rPr>
            </w:pPr>
            <w:r w:rsidRPr="00425C8F">
              <w:rPr>
                <w:lang w:val="en-IN"/>
              </w:rPr>
              <w:t>N (15)</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AMOUNT</w:t>
            </w:r>
          </w:p>
        </w:tc>
        <w:tc>
          <w:tcPr>
            <w:tcW w:w="1800" w:type="dxa"/>
            <w:gridSpan w:val="2"/>
          </w:tcPr>
          <w:p w:rsidR="00CD5C68" w:rsidRPr="00425C8F" w:rsidRDefault="00CD5C68" w:rsidP="00940B20">
            <w:pPr>
              <w:pStyle w:val="Tablecontent"/>
              <w:rPr>
                <w:lang w:val="en-IN"/>
              </w:rPr>
            </w:pPr>
            <w:r w:rsidRPr="00425C8F">
              <w:rPr>
                <w:lang w:val="en-IN"/>
              </w:rPr>
              <w:t>&lt;Amount&gt;</w:t>
            </w:r>
          </w:p>
        </w:tc>
        <w:tc>
          <w:tcPr>
            <w:tcW w:w="2160" w:type="dxa"/>
            <w:gridSpan w:val="2"/>
          </w:tcPr>
          <w:p w:rsidR="00CD5C68" w:rsidRPr="00425C8F" w:rsidRDefault="00CD5C68" w:rsidP="00940B20">
            <w:pPr>
              <w:pStyle w:val="Tablecontent"/>
              <w:rPr>
                <w:lang w:val="en-IN"/>
              </w:rPr>
            </w:pPr>
            <w:r w:rsidRPr="00425C8F">
              <w:rPr>
                <w:lang w:val="en-IN"/>
              </w:rPr>
              <w:t>Amount to be recharge</w:t>
            </w:r>
          </w:p>
          <w:p w:rsidR="00CD5C68" w:rsidRPr="00425C8F" w:rsidRDefault="00CD5C68" w:rsidP="00940B20">
            <w:pPr>
              <w:pStyle w:val="Tablecontent"/>
              <w:rPr>
                <w:lang w:val="en-IN"/>
              </w:rPr>
            </w:pPr>
            <w:r w:rsidRPr="00425C8F">
              <w:rPr>
                <w:lang w:val="en-IN"/>
              </w:rPr>
              <w:t>May be in lowest denomination i.e. in cents, $1 =100 cents</w:t>
            </w:r>
          </w:p>
        </w:tc>
        <w:tc>
          <w:tcPr>
            <w:tcW w:w="1856" w:type="dxa"/>
            <w:gridSpan w:val="2"/>
          </w:tcPr>
          <w:p w:rsidR="00CD5C68" w:rsidRPr="00425C8F" w:rsidRDefault="00CD5C68" w:rsidP="00940B20">
            <w:pPr>
              <w:pStyle w:val="Tablecontent"/>
              <w:rPr>
                <w:lang w:val="en-IN"/>
              </w:rPr>
            </w:pPr>
            <w:r w:rsidRPr="00425C8F">
              <w:rPr>
                <w:lang w:val="en-IN"/>
              </w:rPr>
              <w:t>50055</w:t>
            </w:r>
          </w:p>
          <w:p w:rsidR="00CD5C68" w:rsidRPr="00425C8F" w:rsidRDefault="00CD5C68" w:rsidP="00940B20">
            <w:pPr>
              <w:pStyle w:val="Tablecontent"/>
              <w:rPr>
                <w:lang w:val="en-IN"/>
              </w:rPr>
            </w:pPr>
            <w:r w:rsidRPr="00425C8F">
              <w:rPr>
                <w:lang w:val="en-IN"/>
              </w:rPr>
              <w:t>i.e. 500.55</w:t>
            </w:r>
          </w:p>
        </w:tc>
        <w:tc>
          <w:tcPr>
            <w:tcW w:w="1024" w:type="dxa"/>
            <w:gridSpan w:val="2"/>
          </w:tcPr>
          <w:p w:rsidR="00CD5C68" w:rsidRPr="00425C8F" w:rsidRDefault="00CD5C68" w:rsidP="00940B20">
            <w:pPr>
              <w:pStyle w:val="Tablecontent"/>
              <w:rPr>
                <w:lang w:val="en-IN"/>
              </w:rPr>
            </w:pPr>
            <w:r w:rsidRPr="00425C8F">
              <w:rPr>
                <w:lang w:val="en-IN"/>
              </w:rPr>
              <w:t>N (20)</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LANGUAGE1</w:t>
            </w:r>
          </w:p>
        </w:tc>
        <w:tc>
          <w:tcPr>
            <w:tcW w:w="1800" w:type="dxa"/>
            <w:gridSpan w:val="2"/>
          </w:tcPr>
          <w:p w:rsidR="00CD5C68" w:rsidRPr="00425C8F" w:rsidRDefault="00CD5C68" w:rsidP="00940B20">
            <w:pPr>
              <w:pStyle w:val="Tablecontent"/>
              <w:rPr>
                <w:lang w:val="en-IN"/>
              </w:rPr>
            </w:pPr>
            <w:r w:rsidRPr="00425C8F">
              <w:rPr>
                <w:lang w:val="en-IN"/>
              </w:rPr>
              <w:t>&lt;Retailer Language&gt;</w:t>
            </w:r>
          </w:p>
        </w:tc>
        <w:tc>
          <w:tcPr>
            <w:tcW w:w="2160" w:type="dxa"/>
            <w:gridSpan w:val="2"/>
          </w:tcPr>
          <w:p w:rsidR="00CD5C68" w:rsidRPr="00425C8F" w:rsidRDefault="00CD5C68" w:rsidP="00940B20">
            <w:pPr>
              <w:pStyle w:val="Tablecontent"/>
              <w:rPr>
                <w:lang w:val="en-IN"/>
              </w:rPr>
            </w:pPr>
            <w:r w:rsidRPr="00425C8F">
              <w:rPr>
                <w:lang w:val="en-IN"/>
              </w:rPr>
              <w:t>Numeric only, Retailer Language Code</w:t>
            </w:r>
          </w:p>
          <w:p w:rsidR="00CD5C68" w:rsidRPr="00425C8F" w:rsidRDefault="00CD5C68" w:rsidP="00940B20">
            <w:pPr>
              <w:pStyle w:val="Tablecontent"/>
              <w:rPr>
                <w:lang w:val="en-IN"/>
              </w:rPr>
            </w:pPr>
            <w:r w:rsidRPr="00425C8F">
              <w:rPr>
                <w:lang w:val="en-IN"/>
              </w:rPr>
              <w:t xml:space="preserve">This code must be defined in </w:t>
            </w:r>
            <w:r w:rsidR="007C479A" w:rsidRPr="00425C8F">
              <w:rPr>
                <w:lang w:val="en-IN"/>
              </w:rPr>
              <w:t>PreTUPS</w:t>
            </w:r>
            <w:r w:rsidRPr="00425C8F">
              <w:rPr>
                <w:lang w:val="en-IN"/>
              </w:rPr>
              <w:t xml:space="preserve"> system.</w:t>
            </w:r>
          </w:p>
        </w:tc>
        <w:tc>
          <w:tcPr>
            <w:tcW w:w="1856" w:type="dxa"/>
            <w:gridSpan w:val="2"/>
          </w:tcPr>
          <w:p w:rsidR="00CD5C68" w:rsidRPr="00425C8F" w:rsidRDefault="00CD5C68" w:rsidP="00940B20">
            <w:pPr>
              <w:pStyle w:val="Tablecontent"/>
              <w:rPr>
                <w:lang w:val="en-IN"/>
              </w:rPr>
            </w:pPr>
            <w:r w:rsidRPr="00425C8F">
              <w:rPr>
                <w:lang w:val="en-IN"/>
              </w:rPr>
              <w:t>0</w:t>
            </w:r>
          </w:p>
        </w:tc>
        <w:tc>
          <w:tcPr>
            <w:tcW w:w="1024" w:type="dxa"/>
            <w:gridSpan w:val="2"/>
          </w:tcPr>
          <w:p w:rsidR="00CD5C68" w:rsidRPr="00425C8F" w:rsidRDefault="00CD5C68" w:rsidP="00940B20">
            <w:pPr>
              <w:pStyle w:val="Tablecontent"/>
              <w:rPr>
                <w:lang w:val="en-IN"/>
              </w:rPr>
            </w:pPr>
            <w:r w:rsidRPr="00425C8F">
              <w:rPr>
                <w:lang w:val="en-IN"/>
              </w:rPr>
              <w:t>A (10)</w:t>
            </w:r>
          </w:p>
        </w:tc>
        <w:tc>
          <w:tcPr>
            <w:tcW w:w="90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LANGUAGE2</w:t>
            </w:r>
          </w:p>
        </w:tc>
        <w:tc>
          <w:tcPr>
            <w:tcW w:w="1800" w:type="dxa"/>
            <w:gridSpan w:val="2"/>
          </w:tcPr>
          <w:p w:rsidR="00CD5C68" w:rsidRPr="00425C8F" w:rsidRDefault="00CD5C68" w:rsidP="00940B20">
            <w:pPr>
              <w:pStyle w:val="Tablecontent"/>
              <w:rPr>
                <w:lang w:val="en-IN"/>
              </w:rPr>
            </w:pPr>
            <w:r w:rsidRPr="00425C8F">
              <w:rPr>
                <w:lang w:val="en-IN"/>
              </w:rPr>
              <w:t>&lt; Payee Language&gt;</w:t>
            </w:r>
          </w:p>
        </w:tc>
        <w:tc>
          <w:tcPr>
            <w:tcW w:w="2160" w:type="dxa"/>
            <w:gridSpan w:val="2"/>
          </w:tcPr>
          <w:p w:rsidR="00CD5C68" w:rsidRPr="00425C8F" w:rsidRDefault="00CD5C68" w:rsidP="00940B20">
            <w:pPr>
              <w:pStyle w:val="Tablecontent"/>
              <w:rPr>
                <w:lang w:val="en-IN"/>
              </w:rPr>
            </w:pPr>
            <w:r w:rsidRPr="00425C8F">
              <w:rPr>
                <w:lang w:val="en-IN"/>
              </w:rPr>
              <w:t>Numeric only, Payee Language Code</w:t>
            </w:r>
          </w:p>
          <w:p w:rsidR="00CD5C68" w:rsidRPr="00425C8F" w:rsidRDefault="00CD5C68" w:rsidP="00940B20">
            <w:pPr>
              <w:pStyle w:val="Tablecontent"/>
              <w:rPr>
                <w:lang w:val="en-IN"/>
              </w:rPr>
            </w:pPr>
            <w:r w:rsidRPr="00425C8F">
              <w:rPr>
                <w:lang w:val="en-IN"/>
              </w:rPr>
              <w:t xml:space="preserve">This code must be defined in </w:t>
            </w:r>
            <w:r w:rsidR="007C479A" w:rsidRPr="00425C8F">
              <w:rPr>
                <w:lang w:val="en-IN"/>
              </w:rPr>
              <w:t>PreTUPS</w:t>
            </w:r>
            <w:r w:rsidRPr="00425C8F">
              <w:rPr>
                <w:lang w:val="en-IN"/>
              </w:rPr>
              <w:t xml:space="preserve"> system.</w:t>
            </w:r>
          </w:p>
        </w:tc>
        <w:tc>
          <w:tcPr>
            <w:tcW w:w="1856" w:type="dxa"/>
            <w:gridSpan w:val="2"/>
          </w:tcPr>
          <w:p w:rsidR="00CD5C68" w:rsidRPr="00425C8F" w:rsidRDefault="00CD5C68" w:rsidP="00940B20">
            <w:pPr>
              <w:pStyle w:val="Tablecontent"/>
              <w:rPr>
                <w:lang w:val="en-IN"/>
              </w:rPr>
            </w:pPr>
            <w:r w:rsidRPr="00425C8F">
              <w:rPr>
                <w:lang w:val="en-IN"/>
              </w:rPr>
              <w:t>0</w:t>
            </w:r>
          </w:p>
        </w:tc>
        <w:tc>
          <w:tcPr>
            <w:tcW w:w="1024" w:type="dxa"/>
            <w:gridSpan w:val="2"/>
          </w:tcPr>
          <w:p w:rsidR="00CD5C68" w:rsidRPr="00425C8F" w:rsidRDefault="00CD5C68" w:rsidP="00940B20">
            <w:pPr>
              <w:pStyle w:val="Tablecontent"/>
              <w:rPr>
                <w:lang w:val="en-IN"/>
              </w:rPr>
            </w:pPr>
            <w:r w:rsidRPr="00425C8F">
              <w:rPr>
                <w:lang w:val="en-IN"/>
              </w:rPr>
              <w:t>A(10)</w:t>
            </w:r>
          </w:p>
        </w:tc>
        <w:tc>
          <w:tcPr>
            <w:tcW w:w="90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SELECTOR</w:t>
            </w:r>
          </w:p>
        </w:tc>
        <w:tc>
          <w:tcPr>
            <w:tcW w:w="1800" w:type="dxa"/>
            <w:gridSpan w:val="2"/>
          </w:tcPr>
          <w:p w:rsidR="00CD5C68" w:rsidRPr="00425C8F" w:rsidRDefault="00CD5C68" w:rsidP="00940B20">
            <w:pPr>
              <w:pStyle w:val="Tablecontent"/>
              <w:rPr>
                <w:lang w:val="en-IN"/>
              </w:rPr>
            </w:pPr>
            <w:r w:rsidRPr="00425C8F">
              <w:rPr>
                <w:lang w:val="en-IN"/>
              </w:rPr>
              <w:t>&lt;Selector&gt;</w:t>
            </w:r>
          </w:p>
        </w:tc>
        <w:tc>
          <w:tcPr>
            <w:tcW w:w="2160" w:type="dxa"/>
            <w:gridSpan w:val="2"/>
          </w:tcPr>
          <w:p w:rsidR="00CD5C68" w:rsidRPr="00425C8F" w:rsidRDefault="00CD5C68" w:rsidP="00940B20">
            <w:pPr>
              <w:pStyle w:val="Tablecontent"/>
              <w:rPr>
                <w:lang w:val="en-IN"/>
              </w:rPr>
            </w:pPr>
            <w:r w:rsidRPr="00425C8F">
              <w:rPr>
                <w:lang w:val="en-IN"/>
              </w:rPr>
              <w:t>Selector should be numeric</w:t>
            </w:r>
          </w:p>
          <w:p w:rsidR="00CD5C68" w:rsidRPr="00425C8F" w:rsidRDefault="00CD5C68" w:rsidP="00940B20">
            <w:pPr>
              <w:pStyle w:val="Tablecontent"/>
              <w:rPr>
                <w:lang w:val="en-IN"/>
              </w:rPr>
            </w:pPr>
            <w:r w:rsidRPr="00425C8F">
              <w:rPr>
                <w:lang w:val="en-IN"/>
              </w:rPr>
              <w:t>1 – CVG</w:t>
            </w:r>
          </w:p>
          <w:p w:rsidR="00CD5C68" w:rsidRPr="00425C8F" w:rsidRDefault="00CD5C68" w:rsidP="00940B20">
            <w:pPr>
              <w:pStyle w:val="Tablecontent"/>
              <w:rPr>
                <w:lang w:val="en-IN"/>
              </w:rPr>
            </w:pPr>
          </w:p>
        </w:tc>
        <w:tc>
          <w:tcPr>
            <w:tcW w:w="1856" w:type="dxa"/>
            <w:gridSpan w:val="2"/>
          </w:tcPr>
          <w:p w:rsidR="00CD5C68" w:rsidRPr="00425C8F" w:rsidRDefault="00CD5C68" w:rsidP="00940B20">
            <w:pPr>
              <w:pStyle w:val="Tablecontent"/>
              <w:rPr>
                <w:lang w:val="en-IN"/>
              </w:rPr>
            </w:pPr>
            <w:r w:rsidRPr="00425C8F">
              <w:rPr>
                <w:lang w:val="en-IN"/>
              </w:rPr>
              <w:t>1</w:t>
            </w:r>
          </w:p>
        </w:tc>
        <w:tc>
          <w:tcPr>
            <w:tcW w:w="1024" w:type="dxa"/>
            <w:gridSpan w:val="2"/>
          </w:tcPr>
          <w:p w:rsidR="00CD5C68" w:rsidRPr="00425C8F" w:rsidRDefault="00CD5C68" w:rsidP="00940B20">
            <w:pPr>
              <w:pStyle w:val="Tablecontent"/>
              <w:rPr>
                <w:lang w:val="en-IN"/>
              </w:rPr>
            </w:pPr>
            <w:r w:rsidRPr="00425C8F">
              <w:rPr>
                <w:lang w:val="en-IN"/>
              </w:rPr>
              <w:t>A(10)</w:t>
            </w:r>
          </w:p>
        </w:tc>
        <w:tc>
          <w:tcPr>
            <w:tcW w:w="900" w:type="dxa"/>
          </w:tcPr>
          <w:p w:rsidR="00CD5C68" w:rsidRPr="00425C8F" w:rsidRDefault="00CD5C68" w:rsidP="00940B20">
            <w:pPr>
              <w:pStyle w:val="Tablecontent"/>
              <w:rPr>
                <w:lang w:val="en-IN"/>
              </w:rPr>
            </w:pPr>
            <w:r w:rsidRPr="00425C8F">
              <w:rPr>
                <w:lang w:val="en-IN"/>
              </w:rPr>
              <w:t>M</w:t>
            </w:r>
          </w:p>
          <w:p w:rsidR="00CD5C68" w:rsidRPr="00425C8F" w:rsidRDefault="00CD5C68" w:rsidP="00940B20">
            <w:pPr>
              <w:pStyle w:val="Tablecontent"/>
              <w:rPr>
                <w:lang w:val="en-IN"/>
              </w:rPr>
            </w:pPr>
            <w:r w:rsidRPr="00425C8F">
              <w:rPr>
                <w:lang w:val="en-IN"/>
              </w:rPr>
              <w:t>Default value 1</w:t>
            </w:r>
          </w:p>
        </w:tc>
      </w:tr>
      <w:tr w:rsidR="00CD5C68" w:rsidRPr="00425C8F" w:rsidTr="00940B20">
        <w:trPr>
          <w:trHeight w:val="277"/>
        </w:trPr>
        <w:tc>
          <w:tcPr>
            <w:tcW w:w="1800" w:type="dxa"/>
            <w:gridSpan w:val="2"/>
          </w:tcPr>
          <w:p w:rsidR="00CD5C68" w:rsidRPr="00425C8F" w:rsidRDefault="00CD5C68" w:rsidP="00940B20">
            <w:pPr>
              <w:pStyle w:val="Tablecontent"/>
              <w:tabs>
                <w:tab w:val="left" w:pos="1440"/>
              </w:tabs>
              <w:rPr>
                <w:lang w:val="en-IN"/>
              </w:rPr>
            </w:pPr>
            <w:r w:rsidRPr="00425C8F">
              <w:rPr>
                <w:lang w:val="en-IN"/>
              </w:rPr>
              <w:t>GIFTER_MSISDN</w:t>
            </w:r>
          </w:p>
        </w:tc>
        <w:tc>
          <w:tcPr>
            <w:tcW w:w="1800" w:type="dxa"/>
            <w:gridSpan w:val="2"/>
          </w:tcPr>
          <w:p w:rsidR="00CD5C68" w:rsidRPr="00425C8F" w:rsidRDefault="00CD5C68" w:rsidP="00940B20">
            <w:pPr>
              <w:pStyle w:val="Tablecontent"/>
              <w:rPr>
                <w:lang w:val="en-IN"/>
              </w:rPr>
            </w:pPr>
            <w:r w:rsidRPr="00425C8F">
              <w:rPr>
                <w:lang w:val="en-IN"/>
              </w:rPr>
              <w:t>Gifter MSISDN</w:t>
            </w:r>
          </w:p>
        </w:tc>
        <w:tc>
          <w:tcPr>
            <w:tcW w:w="2160" w:type="dxa"/>
            <w:gridSpan w:val="2"/>
          </w:tcPr>
          <w:p w:rsidR="00CD5C68" w:rsidRPr="00425C8F" w:rsidRDefault="00CD5C68" w:rsidP="00940B20">
            <w:pPr>
              <w:pStyle w:val="Tablecontent"/>
              <w:rPr>
                <w:lang w:val="en-IN"/>
              </w:rPr>
            </w:pPr>
            <w:r w:rsidRPr="00425C8F">
              <w:rPr>
                <w:lang w:val="en-IN"/>
              </w:rPr>
              <w:t>MSISDN of the gifter.</w:t>
            </w:r>
          </w:p>
        </w:tc>
        <w:tc>
          <w:tcPr>
            <w:tcW w:w="1856" w:type="dxa"/>
            <w:gridSpan w:val="2"/>
          </w:tcPr>
          <w:p w:rsidR="00CD5C68" w:rsidRPr="00425C8F" w:rsidRDefault="00CD5C68" w:rsidP="00940B20">
            <w:pPr>
              <w:pStyle w:val="Tablecontent"/>
              <w:rPr>
                <w:lang w:val="en-IN"/>
              </w:rPr>
            </w:pPr>
            <w:r w:rsidRPr="00425C8F">
              <w:rPr>
                <w:lang w:val="en-IN"/>
              </w:rPr>
              <w:t>9942222</w:t>
            </w:r>
          </w:p>
        </w:tc>
        <w:tc>
          <w:tcPr>
            <w:tcW w:w="1024" w:type="dxa"/>
            <w:gridSpan w:val="2"/>
          </w:tcPr>
          <w:p w:rsidR="00CD5C68" w:rsidRPr="00425C8F" w:rsidRDefault="00CD5C68" w:rsidP="00940B20">
            <w:pPr>
              <w:pStyle w:val="Tablecontent"/>
              <w:rPr>
                <w:lang w:val="en-IN"/>
              </w:rPr>
            </w:pPr>
            <w:r w:rsidRPr="00425C8F">
              <w:rPr>
                <w:lang w:val="en-IN"/>
              </w:rPr>
              <w:t>N (15)</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gridSpan w:val="2"/>
          </w:tcPr>
          <w:p w:rsidR="00CD5C68" w:rsidRPr="00425C8F" w:rsidRDefault="00CD5C68" w:rsidP="00940B20">
            <w:pPr>
              <w:pStyle w:val="Tablecontent"/>
              <w:tabs>
                <w:tab w:val="left" w:pos="1500"/>
              </w:tabs>
              <w:rPr>
                <w:lang w:val="en-IN"/>
              </w:rPr>
            </w:pPr>
            <w:r w:rsidRPr="00425C8F">
              <w:rPr>
                <w:lang w:val="en-IN"/>
              </w:rPr>
              <w:t>GIFTER_NAME</w:t>
            </w:r>
          </w:p>
        </w:tc>
        <w:tc>
          <w:tcPr>
            <w:tcW w:w="1800" w:type="dxa"/>
            <w:gridSpan w:val="2"/>
          </w:tcPr>
          <w:p w:rsidR="00CD5C68" w:rsidRPr="00425C8F" w:rsidRDefault="00CD5C68" w:rsidP="00940B20">
            <w:pPr>
              <w:pStyle w:val="Tablecontent"/>
              <w:rPr>
                <w:lang w:val="en-IN"/>
              </w:rPr>
            </w:pPr>
            <w:r w:rsidRPr="00425C8F">
              <w:rPr>
                <w:lang w:val="en-IN"/>
              </w:rPr>
              <w:t>Gifter NAME</w:t>
            </w:r>
          </w:p>
        </w:tc>
        <w:tc>
          <w:tcPr>
            <w:tcW w:w="2160" w:type="dxa"/>
            <w:gridSpan w:val="2"/>
          </w:tcPr>
          <w:p w:rsidR="00CD5C68" w:rsidRPr="00425C8F" w:rsidRDefault="00CD5C68" w:rsidP="00940B20">
            <w:pPr>
              <w:pStyle w:val="Tablecontent"/>
              <w:jc w:val="center"/>
              <w:rPr>
                <w:lang w:val="en-IN"/>
              </w:rPr>
            </w:pPr>
            <w:r w:rsidRPr="00425C8F">
              <w:rPr>
                <w:lang w:val="en-IN"/>
              </w:rPr>
              <w:t>Name of the gifter.</w:t>
            </w:r>
          </w:p>
        </w:tc>
        <w:tc>
          <w:tcPr>
            <w:tcW w:w="1856" w:type="dxa"/>
            <w:gridSpan w:val="2"/>
          </w:tcPr>
          <w:p w:rsidR="00CD5C68" w:rsidRPr="00425C8F" w:rsidRDefault="00CD5C68" w:rsidP="00940B20">
            <w:pPr>
              <w:pStyle w:val="Tablecontent"/>
              <w:rPr>
                <w:lang w:val="en-IN"/>
              </w:rPr>
            </w:pPr>
            <w:r w:rsidRPr="00425C8F">
              <w:rPr>
                <w:lang w:val="en-IN"/>
              </w:rPr>
              <w:t>Chad</w:t>
            </w:r>
          </w:p>
        </w:tc>
        <w:tc>
          <w:tcPr>
            <w:tcW w:w="1024" w:type="dxa"/>
            <w:gridSpan w:val="2"/>
          </w:tcPr>
          <w:p w:rsidR="00CD5C68" w:rsidRPr="00425C8F" w:rsidRDefault="00CD5C68" w:rsidP="00940B20">
            <w:pPr>
              <w:pStyle w:val="Tablecontent"/>
              <w:rPr>
                <w:lang w:val="en-IN"/>
              </w:rPr>
            </w:pPr>
            <w:r w:rsidRPr="00425C8F">
              <w:rPr>
                <w:lang w:val="en-IN"/>
              </w:rPr>
              <w:t>A (20)</w:t>
            </w:r>
          </w:p>
        </w:tc>
        <w:tc>
          <w:tcPr>
            <w:tcW w:w="90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gridSpan w:val="2"/>
          </w:tcPr>
          <w:p w:rsidR="00CD5C68" w:rsidRPr="00425C8F" w:rsidRDefault="00CD5C68" w:rsidP="00940B20">
            <w:pPr>
              <w:pStyle w:val="Tablecontent"/>
              <w:jc w:val="center"/>
              <w:rPr>
                <w:lang w:val="en-IN"/>
              </w:rPr>
            </w:pPr>
            <w:r w:rsidRPr="00425C8F">
              <w:rPr>
                <w:lang w:val="en-IN"/>
              </w:rPr>
              <w:t>GIFTER_LANGUAGE</w:t>
            </w:r>
          </w:p>
        </w:tc>
        <w:tc>
          <w:tcPr>
            <w:tcW w:w="1800" w:type="dxa"/>
            <w:gridSpan w:val="2"/>
          </w:tcPr>
          <w:p w:rsidR="00CD5C68" w:rsidRPr="00425C8F" w:rsidRDefault="00CD5C68" w:rsidP="00940B20">
            <w:pPr>
              <w:pStyle w:val="Tablecontent"/>
              <w:rPr>
                <w:lang w:val="en-IN"/>
              </w:rPr>
            </w:pPr>
            <w:r w:rsidRPr="00425C8F">
              <w:rPr>
                <w:lang w:val="en-IN"/>
              </w:rPr>
              <w:t>Gifter Language</w:t>
            </w:r>
          </w:p>
        </w:tc>
        <w:tc>
          <w:tcPr>
            <w:tcW w:w="2160" w:type="dxa"/>
            <w:gridSpan w:val="2"/>
          </w:tcPr>
          <w:p w:rsidR="00CD5C68" w:rsidRPr="00425C8F" w:rsidRDefault="00CD5C68" w:rsidP="00940B20">
            <w:pPr>
              <w:pStyle w:val="Tablecontent"/>
              <w:rPr>
                <w:lang w:val="en-IN"/>
              </w:rPr>
            </w:pPr>
            <w:r w:rsidRPr="00425C8F">
              <w:rPr>
                <w:lang w:val="en-IN"/>
              </w:rPr>
              <w:t>Numeric only, Retailer Language Code</w:t>
            </w:r>
          </w:p>
          <w:p w:rsidR="00CD5C68" w:rsidRPr="00425C8F" w:rsidRDefault="00CD5C68" w:rsidP="00940B20">
            <w:pPr>
              <w:rPr>
                <w:lang w:val="en-IN"/>
              </w:rPr>
            </w:pPr>
          </w:p>
          <w:p w:rsidR="00CD5C68" w:rsidRPr="00425C8F" w:rsidRDefault="00CD5C68" w:rsidP="00940B20">
            <w:pPr>
              <w:rPr>
                <w:lang w:val="en-IN"/>
              </w:rPr>
            </w:pPr>
            <w:r w:rsidRPr="00425C8F">
              <w:rPr>
                <w:lang w:val="en-IN"/>
              </w:rPr>
              <w:t xml:space="preserve">This code must be defined in </w:t>
            </w:r>
            <w:r w:rsidR="007C479A" w:rsidRPr="00425C8F">
              <w:rPr>
                <w:lang w:val="en-IN"/>
              </w:rPr>
              <w:t>PreTUPS</w:t>
            </w:r>
            <w:r w:rsidRPr="00425C8F">
              <w:rPr>
                <w:lang w:val="en-IN"/>
              </w:rPr>
              <w:t xml:space="preserve"> system.</w:t>
            </w:r>
          </w:p>
        </w:tc>
        <w:tc>
          <w:tcPr>
            <w:tcW w:w="1856" w:type="dxa"/>
            <w:gridSpan w:val="2"/>
          </w:tcPr>
          <w:p w:rsidR="00CD5C68" w:rsidRPr="00425C8F" w:rsidRDefault="00CD5C68" w:rsidP="00940B20">
            <w:pPr>
              <w:pStyle w:val="Tablecontent"/>
              <w:rPr>
                <w:lang w:val="en-IN"/>
              </w:rPr>
            </w:pPr>
            <w:r w:rsidRPr="00425C8F">
              <w:rPr>
                <w:lang w:val="en-IN"/>
              </w:rPr>
              <w:t>0</w:t>
            </w:r>
          </w:p>
        </w:tc>
        <w:tc>
          <w:tcPr>
            <w:tcW w:w="1024" w:type="dxa"/>
            <w:gridSpan w:val="2"/>
          </w:tcPr>
          <w:p w:rsidR="00CD5C68" w:rsidRPr="00425C8F" w:rsidRDefault="00CD5C68" w:rsidP="00940B20">
            <w:pPr>
              <w:pStyle w:val="Tablecontent"/>
              <w:rPr>
                <w:lang w:val="en-IN"/>
              </w:rPr>
            </w:pPr>
            <w:r w:rsidRPr="00425C8F">
              <w:rPr>
                <w:lang w:val="en-IN"/>
              </w:rPr>
              <w:t>A(10)</w:t>
            </w:r>
          </w:p>
        </w:tc>
        <w:tc>
          <w:tcPr>
            <w:tcW w:w="900" w:type="dxa"/>
          </w:tcPr>
          <w:p w:rsidR="00CD5C68" w:rsidRPr="00425C8F" w:rsidRDefault="00CD5C68" w:rsidP="00940B20">
            <w:pPr>
              <w:pStyle w:val="Tablecontent"/>
              <w:rPr>
                <w:lang w:val="en-IN"/>
              </w:rPr>
            </w:pPr>
            <w:r w:rsidRPr="00425C8F">
              <w:rPr>
                <w:lang w:val="en-IN"/>
              </w:rPr>
              <w:t>O (Tag is mandatory)</w:t>
            </w:r>
          </w:p>
        </w:tc>
      </w:tr>
    </w:tbl>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User/Sender validation login</w:t>
      </w:r>
    </w:p>
    <w:p w:rsidR="00CD5C68" w:rsidRPr="00425C8F" w:rsidRDefault="00CD5C68" w:rsidP="00CD5C68">
      <w:pPr>
        <w:pStyle w:val="ListBullet1"/>
        <w:rPr>
          <w:lang w:val="en-IN"/>
        </w:rPr>
      </w:pPr>
      <w:r w:rsidRPr="00425C8F">
        <w:rPr>
          <w:lang w:val="en-IN"/>
        </w:rPr>
        <w:t>If MSISDN value is available then user will be validated on the basis of the MSISDN and PIN</w:t>
      </w:r>
    </w:p>
    <w:p w:rsidR="00CD5C68" w:rsidRPr="00425C8F" w:rsidRDefault="00CD5C68" w:rsidP="00CD5C68">
      <w:pPr>
        <w:pStyle w:val="ListBullet1"/>
        <w:rPr>
          <w:lang w:val="en-IN"/>
        </w:rPr>
      </w:pPr>
      <w:r w:rsidRPr="00425C8F">
        <w:rPr>
          <w:lang w:val="en-IN"/>
        </w:rPr>
        <w:t>If EXTCODE value is available then user will be validated on the basis of the EXTCODE</w:t>
      </w:r>
    </w:p>
    <w:p w:rsidR="00CD5C68" w:rsidRPr="00425C8F" w:rsidRDefault="00CD5C68" w:rsidP="00CD5C68">
      <w:pPr>
        <w:pStyle w:val="ListBullet1"/>
        <w:rPr>
          <w:lang w:val="en-IN"/>
        </w:rPr>
      </w:pPr>
      <w:r w:rsidRPr="00425C8F">
        <w:rPr>
          <w:lang w:val="en-IN"/>
        </w:rPr>
        <w:t>If LOGINID tag value is available then user will be validated on the basis of the LOGINID and PASSWORD.</w:t>
      </w:r>
    </w:p>
    <w:p w:rsidR="00CD5C68" w:rsidRPr="00425C8F" w:rsidRDefault="00CD5C68" w:rsidP="00CD5C68">
      <w:pPr>
        <w:pStyle w:val="ListBullet1"/>
        <w:rPr>
          <w:lang w:val="en-IN"/>
        </w:rPr>
      </w:pPr>
      <w:r w:rsidRPr="00425C8F">
        <w:rPr>
          <w:lang w:val="en-IN"/>
        </w:rPr>
        <w:t xml:space="preserve">If values of more than one tag is present then user will be validated depending on those values e.g. (MSISDN and EXT code both present in request then user will be validated on the basis of the both) </w:t>
      </w:r>
    </w:p>
    <w:p w:rsidR="00CD5C68" w:rsidRPr="00425C8F" w:rsidRDefault="00CD5C68" w:rsidP="00CD5C68">
      <w:pPr>
        <w:pStyle w:val="ListBullet1"/>
        <w:rPr>
          <w:lang w:val="en-IN"/>
        </w:rPr>
      </w:pPr>
      <w:r w:rsidRPr="00425C8F">
        <w:rPr>
          <w:lang w:val="en-IN"/>
        </w:rPr>
        <w:t>If all the three are available then all will be validated. Between all of them any one would be mandatory.</w:t>
      </w:r>
    </w:p>
    <w:p w:rsidR="00CD5C68" w:rsidRPr="00425C8F" w:rsidRDefault="00CD5C68" w:rsidP="00CD5C68">
      <w:pPr>
        <w:pStyle w:val="ListBullet1"/>
        <w:rPr>
          <w:lang w:val="en-IN"/>
        </w:rPr>
      </w:pPr>
      <w:r w:rsidRPr="00425C8F">
        <w:rPr>
          <w:lang w:val="en-IN"/>
        </w:rPr>
        <w:t>Once the sender is validated, then the appropriate amount would be debited from its account.</w:t>
      </w:r>
    </w:p>
    <w:p w:rsidR="00CD5C68" w:rsidRPr="00425C8F" w:rsidRDefault="00CD5C68" w:rsidP="00CD5C68">
      <w:pPr>
        <w:pStyle w:val="ListBullet1"/>
        <w:rPr>
          <w:lang w:val="en-IN"/>
        </w:rPr>
      </w:pPr>
      <w:r w:rsidRPr="00425C8F">
        <w:rPr>
          <w:lang w:val="en-IN"/>
        </w:rPr>
        <w:t xml:space="preserve">Message to be send to the Gifter Number on the bases of gifter language provided </w:t>
      </w:r>
    </w:p>
    <w:p w:rsidR="00CD5C68" w:rsidRPr="00425C8F" w:rsidRDefault="00CD5C68" w:rsidP="00CD5C68">
      <w:pPr>
        <w:pStyle w:val="BodyText2"/>
        <w:tabs>
          <w:tab w:val="left" w:pos="7200"/>
        </w:tabs>
        <w:rPr>
          <w:lang w:val="en-IN"/>
        </w:rPr>
      </w:pPr>
    </w:p>
    <w:p w:rsidR="00CD5C68" w:rsidRPr="00425C8F" w:rsidRDefault="00CD5C68" w:rsidP="001E6309">
      <w:pPr>
        <w:pStyle w:val="Heading"/>
        <w:rPr>
          <w:color w:val="auto"/>
        </w:rPr>
      </w:pPr>
      <w:r w:rsidRPr="00425C8F">
        <w:rPr>
          <w:color w:val="auto"/>
        </w:rPr>
        <w:t>Response</w:t>
      </w:r>
    </w:p>
    <w:p w:rsidR="00CD5C68" w:rsidRPr="00425C8F" w:rsidRDefault="007C479A" w:rsidP="00CD5C68">
      <w:pPr>
        <w:pStyle w:val="BodyText2"/>
        <w:rPr>
          <w:lang w:val="en-IN"/>
        </w:rPr>
      </w:pPr>
      <w:r w:rsidRPr="00425C8F">
        <w:rPr>
          <w:lang w:val="en-IN"/>
        </w:rPr>
        <w:t>PreTUPS</w:t>
      </w:r>
      <w:r w:rsidR="00CD5C68" w:rsidRPr="00425C8F">
        <w:rPr>
          <w:lang w:val="en-IN"/>
        </w:rPr>
        <w:t xml:space="preserve"> will send following response (acknowledgement) to External transaction server for Credit recharge request:</w:t>
      </w:r>
    </w:p>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XML format:</w:t>
      </w:r>
    </w:p>
    <w:p w:rsidR="00CD5C68" w:rsidRPr="00425C8F" w:rsidRDefault="00CD5C68" w:rsidP="00B2413F">
      <w:pPr>
        <w:pStyle w:val="Code"/>
        <w:ind w:left="0"/>
        <w:rPr>
          <w:lang w:val="en-IN"/>
        </w:rPr>
      </w:pPr>
      <w:proofErr w:type="gramStart"/>
      <w:r w:rsidRPr="00425C8F">
        <w:rPr>
          <w:lang w:val="en-IN"/>
        </w:rPr>
        <w:t>&lt;?xml</w:t>
      </w:r>
      <w:proofErr w:type="gramEnd"/>
      <w:r w:rsidRPr="00425C8F">
        <w:rPr>
          <w:lang w:val="en-IN"/>
        </w:rPr>
        <w:t xml:space="preserve"> version="1.0"?&gt;</w:t>
      </w:r>
    </w:p>
    <w:p w:rsidR="00CD5C68" w:rsidRPr="00425C8F" w:rsidRDefault="00CD5C68" w:rsidP="00B2413F">
      <w:pPr>
        <w:pStyle w:val="Code"/>
        <w:ind w:left="0"/>
        <w:rPr>
          <w:lang w:val="en-IN"/>
        </w:rPr>
      </w:pPr>
      <w:r w:rsidRPr="00425C8F">
        <w:rPr>
          <w:lang w:val="en-IN"/>
        </w:rPr>
        <w:t xml:space="preserve">&lt;COMMAND&gt; </w:t>
      </w:r>
    </w:p>
    <w:p w:rsidR="00CD5C68" w:rsidRPr="00425C8F" w:rsidRDefault="00CD5C68" w:rsidP="00B2413F">
      <w:pPr>
        <w:pStyle w:val="Code"/>
        <w:ind w:left="0"/>
        <w:rPr>
          <w:lang w:val="en-IN"/>
        </w:rPr>
      </w:pPr>
      <w:r w:rsidRPr="00425C8F">
        <w:rPr>
          <w:lang w:val="en-IN"/>
        </w:rPr>
        <w:tab/>
        <w:t xml:space="preserve">&lt;TYPE&gt;EXGFTRCRESP&lt;/TYPE&gt;    </w:t>
      </w:r>
      <w:r w:rsidRPr="00425C8F">
        <w:rPr>
          <w:lang w:val="en-IN"/>
        </w:rPr>
        <w:tab/>
      </w:r>
      <w:r w:rsidRPr="00425C8F">
        <w:rPr>
          <w:lang w:val="en-IN"/>
        </w:rPr>
        <w:tab/>
      </w:r>
    </w:p>
    <w:p w:rsidR="00CD5C68" w:rsidRPr="00425C8F" w:rsidRDefault="00CD5C68" w:rsidP="00B2413F">
      <w:pPr>
        <w:pStyle w:val="Code"/>
        <w:ind w:left="0"/>
        <w:rPr>
          <w:lang w:val="en-IN"/>
        </w:rPr>
      </w:pPr>
      <w:r w:rsidRPr="00425C8F">
        <w:rPr>
          <w:lang w:val="en-IN"/>
        </w:rPr>
        <w:tab/>
        <w:t>&lt;TXNSTATUS&gt;</w:t>
      </w:r>
      <w:r w:rsidRPr="00425C8F">
        <w:rPr>
          <w:i/>
          <w:iCs/>
          <w:lang w:val="en-IN"/>
        </w:rPr>
        <w:t>&lt;Transaction Status&gt;</w:t>
      </w:r>
      <w:r w:rsidR="001A6DBF">
        <w:rPr>
          <w:lang w:val="en-IN"/>
        </w:rPr>
        <w:t>&lt;/</w:t>
      </w:r>
      <w:r w:rsidRPr="00425C8F">
        <w:rPr>
          <w:lang w:val="en-IN"/>
        </w:rPr>
        <w:t>TXNSTATUS &gt;</w:t>
      </w:r>
    </w:p>
    <w:p w:rsidR="00CD5C68" w:rsidRPr="00425C8F" w:rsidRDefault="00CD5C68" w:rsidP="00B2413F">
      <w:pPr>
        <w:pStyle w:val="Code"/>
        <w:ind w:left="0" w:firstLine="720"/>
        <w:rPr>
          <w:lang w:val="en-IN"/>
        </w:rPr>
      </w:pPr>
      <w:r w:rsidRPr="00425C8F">
        <w:rPr>
          <w:lang w:val="en-IN"/>
        </w:rPr>
        <w:t>&lt;</w:t>
      </w:r>
      <w:r w:rsidR="00B1722A">
        <w:rPr>
          <w:lang w:val="en-IN"/>
        </w:rPr>
        <w:t>DATE&gt;&lt;Date and time</w:t>
      </w:r>
      <w:r w:rsidRPr="00425C8F">
        <w:rPr>
          <w:lang w:val="en-IN"/>
        </w:rPr>
        <w:t>&gt;&lt;/DATE&gt;</w:t>
      </w:r>
    </w:p>
    <w:p w:rsidR="00CD5C68" w:rsidRPr="00425C8F" w:rsidRDefault="00CD5C68" w:rsidP="00B2413F">
      <w:pPr>
        <w:pStyle w:val="Code"/>
        <w:ind w:left="720"/>
        <w:rPr>
          <w:lang w:val="en-IN"/>
        </w:rPr>
      </w:pPr>
      <w:r w:rsidRPr="00425C8F">
        <w:rPr>
          <w:lang w:val="en-IN"/>
        </w:rPr>
        <w:t>&lt;EXTREFNUM&gt;&lt;Unique Reference number in the external system&gt;&lt;/ EXTREFNUM&gt;</w:t>
      </w:r>
    </w:p>
    <w:p w:rsidR="00CD5C68" w:rsidRPr="00425C8F" w:rsidRDefault="00CD5C68" w:rsidP="00B2413F">
      <w:pPr>
        <w:pStyle w:val="Code"/>
        <w:ind w:left="0"/>
        <w:rPr>
          <w:lang w:val="en-IN"/>
        </w:rPr>
      </w:pPr>
      <w:r w:rsidRPr="00425C8F">
        <w:rPr>
          <w:lang w:val="en-IN"/>
        </w:rPr>
        <w:tab/>
        <w:t>&lt;TXNID&gt;</w:t>
      </w:r>
      <w:r w:rsidRPr="00425C8F">
        <w:rPr>
          <w:i/>
          <w:iCs/>
          <w:lang w:val="en-IN"/>
        </w:rPr>
        <w:t>&lt;</w:t>
      </w:r>
      <w:r w:rsidR="007C479A" w:rsidRPr="00425C8F">
        <w:rPr>
          <w:i/>
          <w:iCs/>
          <w:lang w:val="en-IN"/>
        </w:rPr>
        <w:t>PreTUPS</w:t>
      </w:r>
      <w:r w:rsidRPr="00425C8F">
        <w:rPr>
          <w:i/>
          <w:iCs/>
          <w:lang w:val="en-IN"/>
        </w:rPr>
        <w:t xml:space="preserve"> Transaction ID&gt;</w:t>
      </w:r>
      <w:r w:rsidR="001A6DBF">
        <w:rPr>
          <w:lang w:val="en-IN"/>
        </w:rPr>
        <w:t>&lt;/</w:t>
      </w:r>
      <w:r w:rsidRPr="00425C8F">
        <w:rPr>
          <w:lang w:val="en-IN"/>
        </w:rPr>
        <w:t>TXNID&gt;</w:t>
      </w:r>
    </w:p>
    <w:p w:rsidR="00CD5C68" w:rsidRPr="00425C8F" w:rsidRDefault="00CD5C68" w:rsidP="00B2413F">
      <w:pPr>
        <w:pStyle w:val="Code"/>
        <w:ind w:left="0"/>
        <w:rPr>
          <w:lang w:val="en-IN"/>
        </w:rPr>
      </w:pPr>
      <w:r w:rsidRPr="00425C8F">
        <w:rPr>
          <w:lang w:val="en-IN"/>
        </w:rPr>
        <w:tab/>
        <w:t>&lt;</w:t>
      </w:r>
      <w:r w:rsidR="001A6DBF">
        <w:rPr>
          <w:lang w:val="en-IN"/>
        </w:rPr>
        <w:t>MESSAGE&gt;&lt;Transaction Message&gt;&lt;/</w:t>
      </w:r>
      <w:r w:rsidRPr="00425C8F">
        <w:rPr>
          <w:lang w:val="en-IN"/>
        </w:rPr>
        <w:t>MESSAGE&gt;</w:t>
      </w:r>
    </w:p>
    <w:p w:rsidR="00CD5C68" w:rsidRPr="00425C8F" w:rsidRDefault="00CD5C68" w:rsidP="00B2413F">
      <w:pPr>
        <w:pStyle w:val="Code"/>
        <w:ind w:left="0"/>
        <w:rPr>
          <w:lang w:val="en-IN"/>
        </w:rPr>
      </w:pPr>
      <w:r w:rsidRPr="00425C8F">
        <w:rPr>
          <w:lang w:val="en-IN"/>
        </w:rPr>
        <w:t>&lt;/COMMAND&gt;</w:t>
      </w:r>
    </w:p>
    <w:p w:rsidR="00CD5C68" w:rsidRPr="00425C8F" w:rsidRDefault="00CD5C68" w:rsidP="001E6309">
      <w:pPr>
        <w:pStyle w:val="Heading"/>
        <w:rPr>
          <w:color w:val="auto"/>
        </w:rPr>
      </w:pPr>
      <w:r w:rsidRPr="00425C8F">
        <w:rPr>
          <w:color w:val="auto"/>
        </w:rPr>
        <w:t>Field Details</w:t>
      </w:r>
    </w:p>
    <w:tbl>
      <w:tblPr>
        <w:tblW w:w="95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800"/>
        <w:gridCol w:w="2340"/>
        <w:gridCol w:w="1260"/>
        <w:gridCol w:w="1260"/>
        <w:gridCol w:w="1496"/>
      </w:tblGrid>
      <w:tr w:rsidR="00CD5C68" w:rsidRPr="00425C8F" w:rsidTr="00B2413F">
        <w:trPr>
          <w:trHeight w:val="277"/>
          <w:tblHeader/>
        </w:trPr>
        <w:tc>
          <w:tcPr>
            <w:tcW w:w="144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800" w:type="dxa"/>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340" w:type="dxa"/>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96" w:type="dxa"/>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cantSplit/>
          <w:trHeight w:val="277"/>
        </w:trPr>
        <w:tc>
          <w:tcPr>
            <w:tcW w:w="9596" w:type="dxa"/>
            <w:gridSpan w:val="6"/>
          </w:tcPr>
          <w:p w:rsidR="00CD5C68" w:rsidRPr="00425C8F" w:rsidRDefault="00CD5C68" w:rsidP="00940B20">
            <w:pPr>
              <w:pStyle w:val="Tablecontent"/>
              <w:rPr>
                <w:b/>
                <w:bCs/>
                <w:lang w:val="en-IN"/>
              </w:rPr>
            </w:pP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TYPE</w:t>
            </w:r>
          </w:p>
        </w:tc>
        <w:tc>
          <w:tcPr>
            <w:tcW w:w="1800" w:type="dxa"/>
          </w:tcPr>
          <w:p w:rsidR="00CD5C68" w:rsidRPr="00425C8F" w:rsidRDefault="00CD5C68" w:rsidP="00940B20">
            <w:pPr>
              <w:pStyle w:val="Tablecontent"/>
              <w:rPr>
                <w:lang w:val="en-IN"/>
              </w:rPr>
            </w:pPr>
            <w:r w:rsidRPr="00425C8F">
              <w:rPr>
                <w:lang w:val="en-IN"/>
              </w:rPr>
              <w:t>Response type</w:t>
            </w:r>
          </w:p>
        </w:tc>
        <w:tc>
          <w:tcPr>
            <w:tcW w:w="2340" w:type="dxa"/>
          </w:tcPr>
          <w:p w:rsidR="00CD5C68" w:rsidRPr="00425C8F" w:rsidRDefault="00CD5C68" w:rsidP="00940B20">
            <w:pPr>
              <w:pStyle w:val="Tablecontent"/>
              <w:rPr>
                <w:lang w:val="en-IN"/>
              </w:rPr>
            </w:pPr>
            <w:r w:rsidRPr="00425C8F">
              <w:rPr>
                <w:lang w:val="en-IN"/>
              </w:rPr>
              <w:t>Response Type</w:t>
            </w:r>
          </w:p>
        </w:tc>
        <w:tc>
          <w:tcPr>
            <w:tcW w:w="1260" w:type="dxa"/>
          </w:tcPr>
          <w:p w:rsidR="00CD5C68" w:rsidRPr="00425C8F" w:rsidRDefault="00CD5C68" w:rsidP="00940B20">
            <w:pPr>
              <w:pStyle w:val="Tablecontent"/>
              <w:rPr>
                <w:lang w:val="en-IN"/>
              </w:rPr>
            </w:pPr>
            <w:r w:rsidRPr="00425C8F">
              <w:rPr>
                <w:lang w:val="en-IN"/>
              </w:rPr>
              <w:t>EXGFTRCRESP</w:t>
            </w:r>
          </w:p>
        </w:tc>
        <w:tc>
          <w:tcPr>
            <w:tcW w:w="1260" w:type="dxa"/>
          </w:tcPr>
          <w:p w:rsidR="00CD5C68" w:rsidRPr="00425C8F" w:rsidRDefault="00CD5C68" w:rsidP="00940B20">
            <w:pPr>
              <w:pStyle w:val="Tablecontent"/>
              <w:rPr>
                <w:lang w:val="en-IN"/>
              </w:rPr>
            </w:pPr>
            <w:r w:rsidRPr="00425C8F">
              <w:rPr>
                <w:lang w:val="en-IN"/>
              </w:rPr>
              <w:t>A (20)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TXNSTATUS</w:t>
            </w:r>
          </w:p>
        </w:tc>
        <w:tc>
          <w:tcPr>
            <w:tcW w:w="1800" w:type="dxa"/>
          </w:tcPr>
          <w:p w:rsidR="00CD5C68" w:rsidRPr="00425C8F" w:rsidRDefault="00CD5C68" w:rsidP="00940B20">
            <w:pPr>
              <w:pStyle w:val="Tablecontent"/>
              <w:rPr>
                <w:lang w:val="en-IN"/>
              </w:rPr>
            </w:pPr>
            <w:r w:rsidRPr="00425C8F">
              <w:rPr>
                <w:lang w:val="en-IN"/>
              </w:rPr>
              <w:t>Transaction Status</w:t>
            </w:r>
          </w:p>
        </w:tc>
        <w:tc>
          <w:tcPr>
            <w:tcW w:w="2340" w:type="dxa"/>
          </w:tcPr>
          <w:p w:rsidR="00CD5C68" w:rsidRPr="00425C8F" w:rsidRDefault="00CD5C68" w:rsidP="00940B20">
            <w:pPr>
              <w:pStyle w:val="Tablecontent"/>
              <w:rPr>
                <w:lang w:val="en-IN"/>
              </w:rPr>
            </w:pPr>
            <w:r w:rsidRPr="00425C8F">
              <w:rPr>
                <w:lang w:val="en-IN"/>
              </w:rPr>
              <w:t>Status of the request</w:t>
            </w:r>
          </w:p>
          <w:p w:rsidR="00CD5C68" w:rsidRPr="00425C8F" w:rsidRDefault="00CD5C68" w:rsidP="00940B20">
            <w:pPr>
              <w:pStyle w:val="TableListBullet1"/>
              <w:jc w:val="left"/>
              <w:rPr>
                <w:lang w:val="en-IN"/>
              </w:rPr>
            </w:pPr>
            <w:r w:rsidRPr="00425C8F">
              <w:rPr>
                <w:lang w:val="en-IN"/>
              </w:rPr>
              <w:t xml:space="preserve">Transaction Status= 200 means Success, </w:t>
            </w:r>
          </w:p>
          <w:p w:rsidR="00CD5C68" w:rsidRPr="00425C8F" w:rsidRDefault="00CD5C68" w:rsidP="00940B20">
            <w:pPr>
              <w:pStyle w:val="TableListBullet1"/>
              <w:jc w:val="left"/>
              <w:rPr>
                <w:lang w:val="en-IN"/>
              </w:rPr>
            </w:pPr>
            <w:r w:rsidRPr="00425C8F">
              <w:rPr>
                <w:lang w:val="en-IN"/>
              </w:rPr>
              <w:t xml:space="preserve">Transaction Status Other than 200 means failed </w:t>
            </w:r>
          </w:p>
        </w:tc>
        <w:tc>
          <w:tcPr>
            <w:tcW w:w="1260" w:type="dxa"/>
          </w:tcPr>
          <w:p w:rsidR="00CD5C68" w:rsidRPr="00425C8F" w:rsidRDefault="00CD5C68" w:rsidP="00940B20">
            <w:pPr>
              <w:pStyle w:val="Tablecontent"/>
              <w:rPr>
                <w:lang w:val="en-IN"/>
              </w:rPr>
            </w:pPr>
            <w:r w:rsidRPr="00425C8F">
              <w:rPr>
                <w:lang w:val="en-IN"/>
              </w:rPr>
              <w:t>200</w:t>
            </w:r>
          </w:p>
        </w:tc>
        <w:tc>
          <w:tcPr>
            <w:tcW w:w="1260" w:type="dxa"/>
          </w:tcPr>
          <w:p w:rsidR="00CD5C68" w:rsidRPr="00425C8F" w:rsidRDefault="00CD5C68" w:rsidP="00940B20">
            <w:pPr>
              <w:pStyle w:val="Tablecontent"/>
              <w:rPr>
                <w:lang w:val="en-IN"/>
              </w:rPr>
            </w:pPr>
            <w:r w:rsidRPr="00425C8F">
              <w:rPr>
                <w:lang w:val="en-IN"/>
              </w:rPr>
              <w:t>N (10)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DATE</w:t>
            </w:r>
          </w:p>
        </w:tc>
        <w:tc>
          <w:tcPr>
            <w:tcW w:w="1800" w:type="dxa"/>
          </w:tcPr>
          <w:p w:rsidR="00CD5C68" w:rsidRPr="00425C8F" w:rsidRDefault="00CD5C68" w:rsidP="00940B20">
            <w:pPr>
              <w:pStyle w:val="Tablecontent"/>
              <w:rPr>
                <w:lang w:val="en-IN"/>
              </w:rPr>
            </w:pPr>
            <w:r w:rsidRPr="00425C8F">
              <w:rPr>
                <w:lang w:val="en-IN"/>
              </w:rPr>
              <w:t>Date and time</w:t>
            </w:r>
          </w:p>
        </w:tc>
        <w:tc>
          <w:tcPr>
            <w:tcW w:w="2340" w:type="dxa"/>
          </w:tcPr>
          <w:p w:rsidR="00CD5C68" w:rsidRPr="00425C8F" w:rsidRDefault="00CD5C68" w:rsidP="00940B20">
            <w:pPr>
              <w:pStyle w:val="Tablecontent"/>
              <w:rPr>
                <w:lang w:val="en-IN"/>
              </w:rPr>
            </w:pPr>
            <w:r w:rsidRPr="00425C8F">
              <w:rPr>
                <w:lang w:val="en-IN"/>
              </w:rPr>
              <w:t xml:space="preserve">Date and time on which response was sent from </w:t>
            </w:r>
            <w:r w:rsidR="007C479A" w:rsidRPr="00425C8F">
              <w:rPr>
                <w:lang w:val="en-IN"/>
              </w:rPr>
              <w:t>PreTUPS</w:t>
            </w:r>
            <w:r w:rsidRPr="00425C8F">
              <w:rPr>
                <w:lang w:val="en-IN"/>
              </w:rPr>
              <w:t>. HH are in 24 Hour format</w:t>
            </w:r>
          </w:p>
        </w:tc>
        <w:tc>
          <w:tcPr>
            <w:tcW w:w="1260" w:type="dxa"/>
          </w:tcPr>
          <w:p w:rsidR="00CD5C68" w:rsidRPr="00425C8F" w:rsidRDefault="00CD5C68" w:rsidP="00940B20">
            <w:pPr>
              <w:pStyle w:val="Tablecontent"/>
              <w:rPr>
                <w:lang w:val="en-IN"/>
              </w:rPr>
            </w:pPr>
            <w:r w:rsidRPr="00425C8F">
              <w:rPr>
                <w:lang w:val="en-IN"/>
              </w:rPr>
              <w:t>DD/MM/YYYY HH24:MI:SS</w:t>
            </w:r>
          </w:p>
        </w:tc>
        <w:tc>
          <w:tcPr>
            <w:tcW w:w="1260" w:type="dxa"/>
          </w:tcPr>
          <w:p w:rsidR="00CD5C68" w:rsidRPr="00425C8F" w:rsidRDefault="00CD5C68" w:rsidP="00940B20">
            <w:pPr>
              <w:pStyle w:val="Tablecontent"/>
              <w:rPr>
                <w:lang w:val="en-IN"/>
              </w:rPr>
            </w:pPr>
            <w:r w:rsidRPr="00425C8F">
              <w:rPr>
                <w:lang w:val="en-IN"/>
              </w:rPr>
              <w:t>D (20)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EXTREFNUM</w:t>
            </w:r>
          </w:p>
        </w:tc>
        <w:tc>
          <w:tcPr>
            <w:tcW w:w="1800" w:type="dxa"/>
          </w:tcPr>
          <w:p w:rsidR="00CD5C68" w:rsidRPr="00425C8F" w:rsidRDefault="00CD5C68" w:rsidP="00940B20">
            <w:pPr>
              <w:pStyle w:val="Tablecontent"/>
              <w:rPr>
                <w:lang w:val="en-IN"/>
              </w:rPr>
            </w:pPr>
            <w:r w:rsidRPr="00425C8F">
              <w:rPr>
                <w:lang w:val="en-IN"/>
              </w:rPr>
              <w:t>External Reference number</w:t>
            </w:r>
          </w:p>
        </w:tc>
        <w:tc>
          <w:tcPr>
            <w:tcW w:w="2340" w:type="dxa"/>
          </w:tcPr>
          <w:p w:rsidR="00CD5C68" w:rsidRPr="00425C8F" w:rsidRDefault="00CD5C68" w:rsidP="00940B20">
            <w:pPr>
              <w:pStyle w:val="Tablecontent"/>
              <w:rPr>
                <w:lang w:val="en-IN"/>
              </w:rPr>
            </w:pPr>
            <w:r w:rsidRPr="00425C8F">
              <w:rPr>
                <w:lang w:val="en-IN"/>
              </w:rPr>
              <w:t>Reference number that was passed by the external system</w:t>
            </w:r>
          </w:p>
        </w:tc>
        <w:tc>
          <w:tcPr>
            <w:tcW w:w="1260" w:type="dxa"/>
          </w:tcPr>
          <w:p w:rsidR="00CD5C68" w:rsidRPr="00425C8F" w:rsidRDefault="00CD5C68" w:rsidP="00940B20">
            <w:pPr>
              <w:pStyle w:val="Tablecontent"/>
              <w:rPr>
                <w:lang w:val="en-IN"/>
              </w:rPr>
            </w:pPr>
            <w:r w:rsidRPr="00425C8F">
              <w:rPr>
                <w:lang w:val="en-IN"/>
              </w:rPr>
              <w:t>12345</w:t>
            </w:r>
          </w:p>
        </w:tc>
        <w:tc>
          <w:tcPr>
            <w:tcW w:w="1260" w:type="dxa"/>
          </w:tcPr>
          <w:p w:rsidR="00CD5C68" w:rsidRPr="00425C8F" w:rsidRDefault="00CD5C68" w:rsidP="00940B20">
            <w:pPr>
              <w:pStyle w:val="Tablecontent"/>
              <w:rPr>
                <w:lang w:val="en-IN"/>
              </w:rPr>
            </w:pPr>
            <w:r w:rsidRPr="00425C8F">
              <w:rPr>
                <w:lang w:val="en-IN"/>
              </w:rPr>
              <w:t>A (20)</w:t>
            </w:r>
          </w:p>
        </w:tc>
        <w:tc>
          <w:tcPr>
            <w:tcW w:w="1496" w:type="dxa"/>
          </w:tcPr>
          <w:p w:rsidR="00CD5C68" w:rsidRPr="00425C8F" w:rsidRDefault="00CD5C68" w:rsidP="00940B20">
            <w:pPr>
              <w:pStyle w:val="Tablecontent"/>
              <w:rPr>
                <w:lang w:val="en-IN"/>
              </w:rPr>
            </w:pPr>
            <w:r w:rsidRPr="00425C8F">
              <w:rPr>
                <w:lang w:val="en-IN"/>
              </w:rPr>
              <w:t>O</w:t>
            </w:r>
          </w:p>
          <w:p w:rsidR="00CD5C68" w:rsidRPr="00425C8F" w:rsidRDefault="00CD5C68" w:rsidP="00940B20">
            <w:pPr>
              <w:pStyle w:val="Tablecontent"/>
              <w:rPr>
                <w:lang w:val="en-IN"/>
              </w:rPr>
            </w:pPr>
            <w:r w:rsidRPr="00425C8F">
              <w:rPr>
                <w:lang w:val="en-IN"/>
              </w:rPr>
              <w:t>(Tag is mandatory</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TXNID</w:t>
            </w:r>
          </w:p>
        </w:tc>
        <w:tc>
          <w:tcPr>
            <w:tcW w:w="1800" w:type="dxa"/>
          </w:tcPr>
          <w:p w:rsidR="00CD5C68" w:rsidRPr="00425C8F" w:rsidRDefault="00CD5C68" w:rsidP="00940B20">
            <w:pPr>
              <w:pStyle w:val="Tablecontent"/>
              <w:rPr>
                <w:lang w:val="en-IN"/>
              </w:rPr>
            </w:pPr>
            <w:r w:rsidRPr="00425C8F">
              <w:rPr>
                <w:lang w:val="en-IN"/>
              </w:rPr>
              <w:t>&lt;Transaction ID&gt;</w:t>
            </w:r>
          </w:p>
        </w:tc>
        <w:tc>
          <w:tcPr>
            <w:tcW w:w="2340" w:type="dxa"/>
          </w:tcPr>
          <w:p w:rsidR="00CD5C68" w:rsidRPr="00425C8F" w:rsidRDefault="007C479A" w:rsidP="00940B20">
            <w:pPr>
              <w:pStyle w:val="Tablecontent"/>
              <w:rPr>
                <w:lang w:val="en-IN"/>
              </w:rPr>
            </w:pPr>
            <w:r w:rsidRPr="00425C8F">
              <w:rPr>
                <w:lang w:val="en-IN"/>
              </w:rPr>
              <w:t>PreTUPS</w:t>
            </w:r>
            <w:r w:rsidR="00CD5C68" w:rsidRPr="00425C8F">
              <w:rPr>
                <w:lang w:val="en-IN"/>
              </w:rPr>
              <w:t xml:space="preserve"> Transaction ID for the Customer Recharge Transaction</w:t>
            </w:r>
          </w:p>
        </w:tc>
        <w:tc>
          <w:tcPr>
            <w:tcW w:w="1260" w:type="dxa"/>
          </w:tcPr>
          <w:p w:rsidR="00CD5C68" w:rsidRPr="00425C8F" w:rsidRDefault="00CD5C68" w:rsidP="00940B20">
            <w:pPr>
              <w:pStyle w:val="Tablecontent"/>
              <w:rPr>
                <w:lang w:val="en-IN"/>
              </w:rPr>
            </w:pPr>
            <w:r w:rsidRPr="00425C8F">
              <w:rPr>
                <w:lang w:val="en-IN"/>
              </w:rPr>
              <w:t>DL/05/000000015</w:t>
            </w:r>
          </w:p>
        </w:tc>
        <w:tc>
          <w:tcPr>
            <w:tcW w:w="1260" w:type="dxa"/>
          </w:tcPr>
          <w:p w:rsidR="00CD5C68" w:rsidRPr="00425C8F" w:rsidRDefault="00CD5C68" w:rsidP="00940B20">
            <w:pPr>
              <w:pStyle w:val="Tablecontent"/>
              <w:rPr>
                <w:lang w:val="en-IN"/>
              </w:rPr>
            </w:pPr>
            <w:r w:rsidRPr="00425C8F">
              <w:rPr>
                <w:lang w:val="en-IN"/>
              </w:rPr>
              <w:t>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MESSAGE</w:t>
            </w:r>
          </w:p>
        </w:tc>
        <w:tc>
          <w:tcPr>
            <w:tcW w:w="1800" w:type="dxa"/>
          </w:tcPr>
          <w:p w:rsidR="00CD5C68" w:rsidRPr="00425C8F" w:rsidRDefault="00CD5C68" w:rsidP="00940B20">
            <w:pPr>
              <w:pStyle w:val="Tablecontent"/>
              <w:rPr>
                <w:lang w:val="en-IN"/>
              </w:rPr>
            </w:pPr>
            <w:r w:rsidRPr="00425C8F">
              <w:rPr>
                <w:lang w:val="en-IN"/>
              </w:rPr>
              <w:t xml:space="preserve">Message that will given in response </w:t>
            </w:r>
          </w:p>
        </w:tc>
        <w:tc>
          <w:tcPr>
            <w:tcW w:w="2340" w:type="dxa"/>
          </w:tcPr>
          <w:p w:rsidR="00CD5C68" w:rsidRPr="00425C8F" w:rsidRDefault="00CD5C68" w:rsidP="00940B20">
            <w:pPr>
              <w:pStyle w:val="Tablecontent"/>
              <w:rPr>
                <w:lang w:val="en-IN"/>
              </w:rPr>
            </w:pPr>
            <w:r w:rsidRPr="00425C8F">
              <w:rPr>
                <w:lang w:val="en-IN"/>
              </w:rPr>
              <w:t>Message</w:t>
            </w:r>
          </w:p>
        </w:tc>
        <w:tc>
          <w:tcPr>
            <w:tcW w:w="1260" w:type="dxa"/>
          </w:tcPr>
          <w:p w:rsidR="00CD5C68" w:rsidRPr="00425C8F" w:rsidRDefault="00CD5C68" w:rsidP="00940B20">
            <w:pPr>
              <w:pStyle w:val="Tablecontent"/>
              <w:rPr>
                <w:lang w:val="en-IN"/>
              </w:rPr>
            </w:pPr>
          </w:p>
        </w:tc>
        <w:tc>
          <w:tcPr>
            <w:tcW w:w="1260" w:type="dxa"/>
          </w:tcPr>
          <w:p w:rsidR="00CD5C68" w:rsidRPr="00425C8F" w:rsidRDefault="00CD5C68" w:rsidP="00940B20">
            <w:pPr>
              <w:pStyle w:val="Tablecontent"/>
              <w:rPr>
                <w:lang w:val="en-IN"/>
              </w:rPr>
            </w:pPr>
            <w:r w:rsidRPr="00425C8F">
              <w:rPr>
                <w:lang w:val="en-IN"/>
              </w:rPr>
              <w:t>A (500)</w:t>
            </w:r>
          </w:p>
        </w:tc>
        <w:tc>
          <w:tcPr>
            <w:tcW w:w="1496" w:type="dxa"/>
          </w:tcPr>
          <w:p w:rsidR="00CD5C68" w:rsidRPr="00425C8F" w:rsidRDefault="00CD5C68" w:rsidP="00940B20">
            <w:pPr>
              <w:pStyle w:val="Tablecontent"/>
              <w:rPr>
                <w:lang w:val="en-IN"/>
              </w:rPr>
            </w:pPr>
            <w:r w:rsidRPr="00425C8F">
              <w:rPr>
                <w:lang w:val="en-IN"/>
              </w:rPr>
              <w:t>O</w:t>
            </w:r>
          </w:p>
          <w:p w:rsidR="00CD5C68" w:rsidRPr="00425C8F" w:rsidRDefault="00CD5C68" w:rsidP="00940B20">
            <w:pPr>
              <w:pStyle w:val="Tablecontent"/>
              <w:rPr>
                <w:lang w:val="en-IN"/>
              </w:rPr>
            </w:pPr>
            <w:r w:rsidRPr="00425C8F">
              <w:rPr>
                <w:lang w:val="en-IN"/>
              </w:rPr>
              <w:t>(Tag is mandatory</w:t>
            </w:r>
          </w:p>
        </w:tc>
      </w:tr>
    </w:tbl>
    <w:p w:rsidR="00CD5C68" w:rsidRPr="00425C8F" w:rsidRDefault="00CD5C68" w:rsidP="00CD5C68">
      <w:pPr>
        <w:pStyle w:val="BodyText2"/>
        <w:rPr>
          <w:lang w:val="en-IN"/>
        </w:rPr>
      </w:pP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If the TXNSTATUS is not 200 then the user would be shown the error message (MESSAGE tag) returned in the response.</w:t>
      </w:r>
    </w:p>
    <w:p w:rsidR="00CD5C68" w:rsidRPr="00425C8F" w:rsidRDefault="00CD5C68" w:rsidP="00CD5C68">
      <w:pPr>
        <w:pStyle w:val="BodyText2"/>
        <w:rPr>
          <w:lang w:val="en-IN"/>
        </w:rPr>
      </w:pP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 xml:space="preserve">If due to some resion external system does not received response of the above request then External transaction server can send the recharge status request to </w:t>
      </w:r>
      <w:r w:rsidR="007C479A" w:rsidRPr="00425C8F">
        <w:rPr>
          <w:color w:val="auto"/>
          <w:lang w:val="en-IN"/>
        </w:rPr>
        <w:t>PreTUPS</w:t>
      </w:r>
      <w:r w:rsidRPr="00425C8F">
        <w:rPr>
          <w:color w:val="auto"/>
          <w:lang w:val="en-IN"/>
        </w:rPr>
        <w:t xml:space="preserve"> for checking the final status of the transaction. </w:t>
      </w:r>
    </w:p>
    <w:p w:rsidR="00CD5C68" w:rsidRPr="00425C8F" w:rsidRDefault="00CD5C68" w:rsidP="00CD5C68">
      <w:pPr>
        <w:pStyle w:val="BodyText2"/>
        <w:rPr>
          <w:lang w:val="en-IN"/>
        </w:rPr>
      </w:pP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 xml:space="preserve">If transaction status is 200 then </w:t>
      </w:r>
      <w:r w:rsidR="007C479A" w:rsidRPr="00425C8F">
        <w:rPr>
          <w:color w:val="auto"/>
          <w:lang w:val="en-IN"/>
        </w:rPr>
        <w:t>PreTUPS</w:t>
      </w:r>
      <w:r w:rsidRPr="00425C8F">
        <w:rPr>
          <w:color w:val="auto"/>
          <w:lang w:val="en-IN"/>
        </w:rPr>
        <w:t xml:space="preserve"> will send Previous and post balance in the message tag.</w:t>
      </w:r>
    </w:p>
    <w:p w:rsidR="00CD5C68" w:rsidRPr="00425C8F" w:rsidRDefault="00CD5C68" w:rsidP="00CD5C68">
      <w:pPr>
        <w:pStyle w:val="BodyText2"/>
        <w:rPr>
          <w:lang w:val="en-IN"/>
        </w:rPr>
      </w:pPr>
    </w:p>
    <w:p w:rsidR="00CD5C68" w:rsidRPr="00425C8F" w:rsidRDefault="00CD5C68" w:rsidP="00CD5C68">
      <w:pPr>
        <w:pStyle w:val="BodyText2"/>
        <w:rPr>
          <w:lang w:val="en-IN"/>
        </w:rPr>
      </w:pPr>
    </w:p>
    <w:p w:rsidR="00CD5C68" w:rsidRPr="00425C8F" w:rsidRDefault="00CD5C68" w:rsidP="00337049">
      <w:pPr>
        <w:pStyle w:val="Heading2"/>
        <w:rPr>
          <w:lang w:val="en-IN"/>
        </w:rPr>
      </w:pPr>
      <w:bookmarkStart w:id="288" w:name="_Toc368313821"/>
      <w:bookmarkStart w:id="289" w:name="_Toc485139708"/>
      <w:r w:rsidRPr="00425C8F">
        <w:rPr>
          <w:lang w:val="en-IN"/>
        </w:rPr>
        <w:t>C2S Transfer (Fix line Recharge)</w:t>
      </w:r>
      <w:bookmarkEnd w:id="288"/>
      <w:bookmarkEnd w:id="289"/>
    </w:p>
    <w:p w:rsidR="00CD5C68" w:rsidRPr="00425C8F" w:rsidRDefault="00CD5C68" w:rsidP="00CD5C68">
      <w:pPr>
        <w:pStyle w:val="BodyText2"/>
        <w:rPr>
          <w:lang w:val="en-IN"/>
        </w:rPr>
      </w:pPr>
      <w:r w:rsidRPr="00425C8F">
        <w:rPr>
          <w:lang w:val="en-IN"/>
        </w:rPr>
        <w:t xml:space="preserve">External transaction server will send Customer Recharge request to </w:t>
      </w:r>
      <w:r w:rsidR="007C479A" w:rsidRPr="00425C8F">
        <w:rPr>
          <w:lang w:val="en-IN"/>
        </w:rPr>
        <w:t>PreTUPS</w:t>
      </w:r>
      <w:r w:rsidRPr="00425C8F">
        <w:rPr>
          <w:lang w:val="en-IN"/>
        </w:rPr>
        <w:t xml:space="preserve"> in the following format:</w:t>
      </w:r>
    </w:p>
    <w:p w:rsidR="00CD5C68" w:rsidRPr="00425C8F" w:rsidRDefault="00CD5C68" w:rsidP="001E6309">
      <w:pPr>
        <w:pStyle w:val="Heading"/>
        <w:rPr>
          <w:color w:val="auto"/>
        </w:rPr>
      </w:pPr>
      <w:r w:rsidRPr="00425C8F">
        <w:rPr>
          <w:color w:val="auto"/>
        </w:rPr>
        <w:t>XML format:</w:t>
      </w:r>
    </w:p>
    <w:p w:rsidR="00CD5C68" w:rsidRPr="00425C8F" w:rsidRDefault="00CD5C68" w:rsidP="006614F2">
      <w:pPr>
        <w:pStyle w:val="Code"/>
        <w:ind w:left="0"/>
        <w:rPr>
          <w:lang w:val="en-IN"/>
        </w:rPr>
      </w:pPr>
      <w:proofErr w:type="gramStart"/>
      <w:r w:rsidRPr="00425C8F">
        <w:rPr>
          <w:lang w:val="en-IN"/>
        </w:rPr>
        <w:t>&lt;?xml</w:t>
      </w:r>
      <w:proofErr w:type="gramEnd"/>
      <w:r w:rsidRPr="00425C8F">
        <w:rPr>
          <w:lang w:val="en-IN"/>
        </w:rPr>
        <w:t xml:space="preserve"> version="1.0"?&gt;</w:t>
      </w:r>
    </w:p>
    <w:p w:rsidR="00CD5C68" w:rsidRPr="00425C8F" w:rsidRDefault="00CD5C68" w:rsidP="006614F2">
      <w:pPr>
        <w:pStyle w:val="Code"/>
        <w:ind w:left="0"/>
        <w:rPr>
          <w:lang w:val="en-IN"/>
        </w:rPr>
      </w:pPr>
      <w:r w:rsidRPr="00425C8F">
        <w:rPr>
          <w:lang w:val="en-IN"/>
        </w:rPr>
        <w:t>&lt;COMMAND&gt;</w:t>
      </w:r>
    </w:p>
    <w:p w:rsidR="00CD5C68" w:rsidRPr="00425C8F" w:rsidRDefault="00CD5C68" w:rsidP="006614F2">
      <w:pPr>
        <w:pStyle w:val="Code"/>
        <w:ind w:left="0"/>
        <w:rPr>
          <w:lang w:val="en-IN"/>
        </w:rPr>
      </w:pPr>
      <w:r w:rsidRPr="00425C8F">
        <w:rPr>
          <w:lang w:val="en-IN"/>
        </w:rPr>
        <w:tab/>
        <w:t>&lt;TYPE&gt;EXPSTNRCREQ&lt;/TYPE&gt;</w:t>
      </w:r>
    </w:p>
    <w:p w:rsidR="00CD5C68" w:rsidRPr="00425C8F" w:rsidRDefault="00CD5C68" w:rsidP="006614F2">
      <w:pPr>
        <w:pStyle w:val="Code"/>
        <w:ind w:left="0"/>
        <w:rPr>
          <w:lang w:val="en-IN"/>
        </w:rPr>
      </w:pPr>
      <w:r w:rsidRPr="00425C8F">
        <w:rPr>
          <w:lang w:val="en-IN"/>
        </w:rPr>
        <w:t xml:space="preserve">   </w:t>
      </w:r>
      <w:r w:rsidR="006614F2" w:rsidRPr="00425C8F">
        <w:rPr>
          <w:lang w:val="en-IN"/>
        </w:rPr>
        <w:tab/>
      </w:r>
      <w:r w:rsidRPr="00425C8F">
        <w:rPr>
          <w:lang w:val="en-IN"/>
        </w:rPr>
        <w:t>&lt;DATE&gt;&lt;Date and time &gt;&lt;/DATE&gt;</w:t>
      </w:r>
    </w:p>
    <w:p w:rsidR="00CD5C68" w:rsidRPr="00425C8F" w:rsidRDefault="00CD5C68" w:rsidP="006614F2">
      <w:pPr>
        <w:pStyle w:val="Code"/>
        <w:ind w:left="0"/>
        <w:rPr>
          <w:lang w:val="en-IN"/>
        </w:rPr>
      </w:pPr>
      <w:r w:rsidRPr="00425C8F">
        <w:rPr>
          <w:lang w:val="en-IN"/>
        </w:rPr>
        <w:tab/>
        <w:t>&lt;EXTNWCODE&gt;</w:t>
      </w:r>
      <w:r w:rsidRPr="00425C8F">
        <w:rPr>
          <w:i/>
          <w:iCs/>
          <w:lang w:val="en-IN"/>
        </w:rPr>
        <w:t>&lt;Network External Code&gt;</w:t>
      </w:r>
      <w:r w:rsidRPr="00425C8F">
        <w:rPr>
          <w:lang w:val="en-IN"/>
        </w:rPr>
        <w:t>&lt;/EXTNWCODE&gt;</w:t>
      </w:r>
    </w:p>
    <w:p w:rsidR="00CD5C68" w:rsidRPr="00425C8F" w:rsidRDefault="00CD5C68" w:rsidP="006614F2">
      <w:pPr>
        <w:pStyle w:val="Code"/>
        <w:ind w:left="0"/>
        <w:rPr>
          <w:lang w:val="en-IN"/>
        </w:rPr>
      </w:pPr>
      <w:r w:rsidRPr="00425C8F">
        <w:rPr>
          <w:lang w:val="en-IN"/>
        </w:rPr>
        <w:tab/>
        <w:t>&lt;MSISDN&gt;</w:t>
      </w:r>
      <w:r w:rsidRPr="00425C8F">
        <w:rPr>
          <w:i/>
          <w:iCs/>
          <w:lang w:val="en-IN"/>
        </w:rPr>
        <w:t>&lt;Retailer MSISDN&gt;</w:t>
      </w:r>
      <w:r w:rsidRPr="00425C8F">
        <w:rPr>
          <w:lang w:val="en-IN"/>
        </w:rPr>
        <w:t>&lt;/MSISDN&gt;</w:t>
      </w:r>
    </w:p>
    <w:p w:rsidR="00CD5C68" w:rsidRPr="00425C8F" w:rsidRDefault="00CD5C68" w:rsidP="006614F2">
      <w:pPr>
        <w:pStyle w:val="Code"/>
        <w:ind w:left="0"/>
        <w:rPr>
          <w:lang w:val="en-IN"/>
        </w:rPr>
      </w:pPr>
      <w:r w:rsidRPr="00425C8F">
        <w:rPr>
          <w:lang w:val="en-IN"/>
        </w:rPr>
        <w:tab/>
        <w:t>&lt;PIN&gt;&lt;123456&gt;&lt;/PIN&gt;</w:t>
      </w:r>
    </w:p>
    <w:p w:rsidR="00CD5C68" w:rsidRPr="00425C8F" w:rsidRDefault="00CD5C68" w:rsidP="006614F2">
      <w:pPr>
        <w:pStyle w:val="Code"/>
        <w:ind w:left="0"/>
        <w:rPr>
          <w:lang w:val="en-IN"/>
        </w:rPr>
      </w:pPr>
      <w:r w:rsidRPr="00425C8F">
        <w:rPr>
          <w:lang w:val="en-IN"/>
        </w:rPr>
        <w:tab/>
        <w:t>&lt;LOGINID&gt;&lt;Channel user Login ID&gt;&lt;/LOGINID&gt;</w:t>
      </w:r>
    </w:p>
    <w:p w:rsidR="00CD5C68" w:rsidRPr="00425C8F" w:rsidRDefault="00CD5C68" w:rsidP="006614F2">
      <w:pPr>
        <w:pStyle w:val="Code"/>
        <w:ind w:left="0"/>
        <w:rPr>
          <w:lang w:val="en-IN"/>
        </w:rPr>
      </w:pPr>
      <w:r w:rsidRPr="00425C8F">
        <w:rPr>
          <w:lang w:val="en-IN"/>
        </w:rPr>
        <w:tab/>
        <w:t>&lt;PASSWORD&gt;&lt;Channel User Login Password&gt;&lt;/PASSWORD&gt;</w:t>
      </w:r>
    </w:p>
    <w:p w:rsidR="00CD5C68" w:rsidRPr="00425C8F" w:rsidRDefault="00CD5C68" w:rsidP="006614F2">
      <w:pPr>
        <w:pStyle w:val="Code"/>
        <w:ind w:left="0"/>
        <w:rPr>
          <w:lang w:val="en-IN"/>
        </w:rPr>
      </w:pPr>
      <w:r w:rsidRPr="00425C8F">
        <w:rPr>
          <w:lang w:val="en-IN"/>
        </w:rPr>
        <w:tab/>
        <w:t>&lt;EXTCODE&gt;</w:t>
      </w:r>
      <w:r w:rsidRPr="00425C8F">
        <w:rPr>
          <w:i/>
          <w:iCs/>
          <w:lang w:val="en-IN"/>
        </w:rPr>
        <w:t>&lt;Channel user unique External code&gt;</w:t>
      </w:r>
      <w:r w:rsidRPr="00425C8F">
        <w:rPr>
          <w:lang w:val="en-IN"/>
        </w:rPr>
        <w:t>&lt;/EXTCODE&gt;</w:t>
      </w:r>
    </w:p>
    <w:p w:rsidR="00CD5C68" w:rsidRPr="00425C8F" w:rsidRDefault="00CD5C68" w:rsidP="006614F2">
      <w:pPr>
        <w:pStyle w:val="Code"/>
        <w:ind w:left="720"/>
        <w:rPr>
          <w:lang w:val="en-IN"/>
        </w:rPr>
      </w:pPr>
      <w:r w:rsidRPr="00425C8F">
        <w:rPr>
          <w:lang w:val="en-IN"/>
        </w:rPr>
        <w:t>&lt;EXTREFNUM&gt;&lt;Unique Reference number in the external system&gt;&lt;/EXTREFNUM&gt;</w:t>
      </w:r>
      <w:r w:rsidRPr="00425C8F">
        <w:rPr>
          <w:lang w:val="en-IN"/>
        </w:rPr>
        <w:tab/>
      </w:r>
    </w:p>
    <w:p w:rsidR="00CD5C68" w:rsidRPr="00425C8F" w:rsidRDefault="00CD5C68" w:rsidP="006614F2">
      <w:pPr>
        <w:pStyle w:val="Code"/>
        <w:ind w:left="0"/>
        <w:rPr>
          <w:lang w:val="en-IN"/>
        </w:rPr>
      </w:pPr>
      <w:r w:rsidRPr="00425C8F">
        <w:rPr>
          <w:lang w:val="en-IN"/>
        </w:rPr>
        <w:tab/>
        <w:t>&lt;MSISDN2&gt;&lt; Payee MSISDN&gt;&lt;/MSISDN2&gt;</w:t>
      </w:r>
    </w:p>
    <w:p w:rsidR="00CD5C68" w:rsidRPr="00425C8F" w:rsidRDefault="00CD5C68" w:rsidP="006614F2">
      <w:pPr>
        <w:pStyle w:val="Code"/>
        <w:ind w:left="0"/>
        <w:rPr>
          <w:lang w:val="en-IN"/>
        </w:rPr>
      </w:pPr>
      <w:r w:rsidRPr="00425C8F">
        <w:rPr>
          <w:lang w:val="en-IN"/>
        </w:rPr>
        <w:tab/>
        <w:t>&lt;AMOUNT&gt;&lt;Amount&gt;&lt;/AMOUNT&gt;</w:t>
      </w:r>
    </w:p>
    <w:p w:rsidR="00CD5C68" w:rsidRPr="00425C8F" w:rsidRDefault="00CD5C68" w:rsidP="006614F2">
      <w:pPr>
        <w:pStyle w:val="Code"/>
        <w:ind w:left="0" w:firstLine="720"/>
        <w:rPr>
          <w:lang w:val="en-IN"/>
        </w:rPr>
      </w:pPr>
      <w:r w:rsidRPr="00425C8F">
        <w:rPr>
          <w:lang w:val="en-IN"/>
        </w:rPr>
        <w:t>&lt;LANGUAGE1&gt;&lt;Retailer Language&gt;&lt;/LANGUAGE1&gt;</w:t>
      </w:r>
    </w:p>
    <w:p w:rsidR="00CD5C68" w:rsidRPr="00425C8F" w:rsidRDefault="00CD5C68" w:rsidP="006614F2">
      <w:pPr>
        <w:pStyle w:val="Code"/>
        <w:ind w:left="0" w:firstLine="720"/>
        <w:rPr>
          <w:lang w:val="en-IN"/>
        </w:rPr>
      </w:pPr>
      <w:r w:rsidRPr="00425C8F">
        <w:rPr>
          <w:lang w:val="en-IN"/>
        </w:rPr>
        <w:t>&lt;LANGUAGE2&gt;&lt;Noticer Language&gt;&lt;/LANGUAGE2&gt;</w:t>
      </w:r>
    </w:p>
    <w:p w:rsidR="00CD5C68" w:rsidRPr="00425C8F" w:rsidRDefault="00CD5C68" w:rsidP="006614F2">
      <w:pPr>
        <w:pStyle w:val="Code"/>
        <w:ind w:left="0" w:firstLine="720"/>
        <w:rPr>
          <w:lang w:val="en-IN"/>
        </w:rPr>
      </w:pPr>
      <w:r w:rsidRPr="00425C8F">
        <w:rPr>
          <w:lang w:val="en-IN"/>
        </w:rPr>
        <w:t>&lt;SELECTOR&gt;&lt;Selector&gt;&lt;/SELECTOR&gt;</w:t>
      </w:r>
    </w:p>
    <w:p w:rsidR="00CD5C68" w:rsidRPr="00425C8F" w:rsidRDefault="00CD5C68" w:rsidP="006614F2">
      <w:pPr>
        <w:pStyle w:val="Code"/>
        <w:ind w:left="720"/>
        <w:rPr>
          <w:lang w:val="en-IN"/>
        </w:rPr>
      </w:pPr>
      <w:r w:rsidRPr="00425C8F">
        <w:rPr>
          <w:lang w:val="en-IN"/>
        </w:rPr>
        <w:t>&lt;NOTIFICATION_MSISDN&gt;&lt;Notification MSISDN&gt;&lt;/NOTIFICATION_MSISDN&gt;</w:t>
      </w:r>
    </w:p>
    <w:p w:rsidR="00CD5C68" w:rsidRPr="00425C8F" w:rsidRDefault="00CD5C68" w:rsidP="006614F2">
      <w:pPr>
        <w:pStyle w:val="Code"/>
        <w:ind w:left="0"/>
        <w:rPr>
          <w:lang w:val="en-IN"/>
        </w:rPr>
      </w:pPr>
      <w:r w:rsidRPr="00425C8F">
        <w:rPr>
          <w:lang w:val="en-IN"/>
        </w:rPr>
        <w:t>&lt;/COMMAND&gt;</w:t>
      </w:r>
    </w:p>
    <w:p w:rsidR="00CD5C68" w:rsidRPr="00425C8F" w:rsidRDefault="00CD5C68" w:rsidP="00CD5C68">
      <w:pPr>
        <w:pStyle w:val="BodyText2"/>
        <w:rPr>
          <w:highlight w:val="yellow"/>
          <w:lang w:val="en-IN"/>
        </w:rPr>
      </w:pPr>
    </w:p>
    <w:p w:rsidR="00CD5C68" w:rsidRPr="00425C8F" w:rsidRDefault="00CD5C68" w:rsidP="001E6309">
      <w:pPr>
        <w:pStyle w:val="Heading"/>
        <w:rPr>
          <w:color w:val="auto"/>
        </w:rPr>
      </w:pPr>
      <w:r w:rsidRPr="00425C8F">
        <w:rPr>
          <w:color w:val="auto"/>
        </w:rPr>
        <w:t>Field Details</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1620"/>
        <w:gridCol w:w="2340"/>
        <w:gridCol w:w="1260"/>
        <w:gridCol w:w="1260"/>
        <w:gridCol w:w="1440"/>
      </w:tblGrid>
      <w:tr w:rsidR="00CD5C68" w:rsidRPr="00425C8F" w:rsidTr="0038621B">
        <w:trPr>
          <w:trHeight w:val="277"/>
          <w:tblHeader/>
        </w:trPr>
        <w:tc>
          <w:tcPr>
            <w:tcW w:w="1620" w:type="dxa"/>
            <w:tcBorders>
              <w:bottom w:val="single" w:sz="4"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620" w:type="dxa"/>
            <w:tcBorders>
              <w:bottom w:val="single" w:sz="4"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340" w:type="dxa"/>
            <w:tcBorders>
              <w:bottom w:val="single" w:sz="4"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260" w:type="dxa"/>
            <w:tcBorders>
              <w:bottom w:val="single" w:sz="4"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tcBorders>
              <w:bottom w:val="single" w:sz="4"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40" w:type="dxa"/>
            <w:tcBorders>
              <w:bottom w:val="single" w:sz="4" w:space="0" w:color="000000"/>
            </w:tcBorders>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TYPE</w:t>
            </w:r>
          </w:p>
        </w:tc>
        <w:tc>
          <w:tcPr>
            <w:tcW w:w="1620" w:type="dxa"/>
          </w:tcPr>
          <w:p w:rsidR="00CD5C68" w:rsidRPr="00425C8F" w:rsidRDefault="00CD5C68" w:rsidP="00940B20">
            <w:pPr>
              <w:pStyle w:val="Tablecontent"/>
              <w:rPr>
                <w:lang w:val="en-IN"/>
              </w:rPr>
            </w:pPr>
            <w:r w:rsidRPr="00425C8F">
              <w:rPr>
                <w:lang w:val="en-IN"/>
              </w:rPr>
              <w:t>Request type</w:t>
            </w:r>
          </w:p>
        </w:tc>
        <w:tc>
          <w:tcPr>
            <w:tcW w:w="2340" w:type="dxa"/>
          </w:tcPr>
          <w:p w:rsidR="00CD5C68" w:rsidRPr="00425C8F" w:rsidRDefault="00CD5C68" w:rsidP="00940B20">
            <w:pPr>
              <w:pStyle w:val="Tablecontent"/>
              <w:rPr>
                <w:lang w:val="en-IN"/>
              </w:rPr>
            </w:pPr>
            <w:r w:rsidRPr="00425C8F">
              <w:rPr>
                <w:lang w:val="en-IN"/>
              </w:rPr>
              <w:t>Request Type, should be sent with each request – fixed</w:t>
            </w:r>
          </w:p>
        </w:tc>
        <w:tc>
          <w:tcPr>
            <w:tcW w:w="1260" w:type="dxa"/>
          </w:tcPr>
          <w:p w:rsidR="00CD5C68" w:rsidRPr="00425C8F" w:rsidRDefault="00CD5C68" w:rsidP="00940B20">
            <w:pPr>
              <w:pStyle w:val="Tablecontent"/>
              <w:rPr>
                <w:lang w:val="en-IN"/>
              </w:rPr>
            </w:pPr>
            <w:r w:rsidRPr="00425C8F">
              <w:rPr>
                <w:lang w:val="en-IN"/>
              </w:rPr>
              <w:t>EXPSTNRCREQ</w:t>
            </w:r>
          </w:p>
        </w:tc>
        <w:tc>
          <w:tcPr>
            <w:tcW w:w="1260" w:type="dxa"/>
          </w:tcPr>
          <w:p w:rsidR="00CD5C68" w:rsidRPr="00425C8F" w:rsidRDefault="00CD5C68" w:rsidP="00940B20">
            <w:pPr>
              <w:pStyle w:val="Tablecontent"/>
              <w:rPr>
                <w:lang w:val="en-IN"/>
              </w:rPr>
            </w:pPr>
            <w:r w:rsidRPr="00425C8F">
              <w:rPr>
                <w:lang w:val="en-IN"/>
              </w:rPr>
              <w:t>A (20)</w:t>
            </w:r>
          </w:p>
        </w:tc>
        <w:tc>
          <w:tcPr>
            <w:tcW w:w="144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DATE</w:t>
            </w:r>
          </w:p>
        </w:tc>
        <w:tc>
          <w:tcPr>
            <w:tcW w:w="1620" w:type="dxa"/>
          </w:tcPr>
          <w:p w:rsidR="00CD5C68" w:rsidRPr="00425C8F" w:rsidRDefault="00CD5C68" w:rsidP="00940B20">
            <w:pPr>
              <w:pStyle w:val="Tablecontent"/>
              <w:rPr>
                <w:lang w:val="en-IN"/>
              </w:rPr>
            </w:pPr>
            <w:r w:rsidRPr="00425C8F">
              <w:rPr>
                <w:lang w:val="en-IN"/>
              </w:rPr>
              <w:t>Date and time</w:t>
            </w:r>
          </w:p>
        </w:tc>
        <w:tc>
          <w:tcPr>
            <w:tcW w:w="2340" w:type="dxa"/>
          </w:tcPr>
          <w:p w:rsidR="00CD5C68" w:rsidRPr="00425C8F" w:rsidRDefault="00CD5C68" w:rsidP="00940B20">
            <w:pPr>
              <w:pStyle w:val="Tablecontent"/>
              <w:rPr>
                <w:lang w:val="en-IN"/>
              </w:rPr>
            </w:pPr>
            <w:r w:rsidRPr="00425C8F">
              <w:rPr>
                <w:lang w:val="en-IN"/>
              </w:rPr>
              <w:t>Date and time on which request was sent by external system, HH are in 24 Hour Format</w:t>
            </w:r>
          </w:p>
        </w:tc>
        <w:tc>
          <w:tcPr>
            <w:tcW w:w="1260" w:type="dxa"/>
          </w:tcPr>
          <w:p w:rsidR="00CD5C68" w:rsidRPr="00425C8F" w:rsidRDefault="00CD5C68" w:rsidP="00940B20">
            <w:pPr>
              <w:pStyle w:val="Tablecontent"/>
              <w:rPr>
                <w:lang w:val="en-IN"/>
              </w:rPr>
            </w:pPr>
            <w:r w:rsidRPr="00425C8F">
              <w:rPr>
                <w:lang w:val="en-IN"/>
              </w:rPr>
              <w:t>DD/MM/YYYY HH24:MI:SS</w:t>
            </w:r>
          </w:p>
        </w:tc>
        <w:tc>
          <w:tcPr>
            <w:tcW w:w="1260" w:type="dxa"/>
          </w:tcPr>
          <w:p w:rsidR="00CD5C68" w:rsidRPr="00425C8F" w:rsidRDefault="00CD5C68" w:rsidP="00940B20">
            <w:pPr>
              <w:pStyle w:val="Tablecontent"/>
              <w:rPr>
                <w:lang w:val="en-IN"/>
              </w:rPr>
            </w:pPr>
            <w:r w:rsidRPr="00425C8F">
              <w:rPr>
                <w:lang w:val="en-IN"/>
              </w:rPr>
              <w:t>D (20)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EXTNWCODE</w:t>
            </w:r>
          </w:p>
        </w:tc>
        <w:tc>
          <w:tcPr>
            <w:tcW w:w="1620" w:type="dxa"/>
          </w:tcPr>
          <w:p w:rsidR="00CD5C68" w:rsidRPr="00425C8F" w:rsidRDefault="00CD5C68" w:rsidP="00940B20">
            <w:pPr>
              <w:pStyle w:val="Tablecontent"/>
              <w:rPr>
                <w:lang w:val="en-IN"/>
              </w:rPr>
            </w:pPr>
            <w:r w:rsidRPr="00425C8F">
              <w:rPr>
                <w:lang w:val="en-IN"/>
              </w:rPr>
              <w:t xml:space="preserve">Network code </w:t>
            </w:r>
          </w:p>
        </w:tc>
        <w:tc>
          <w:tcPr>
            <w:tcW w:w="2340" w:type="dxa"/>
          </w:tcPr>
          <w:p w:rsidR="00CD5C68" w:rsidRPr="00425C8F" w:rsidRDefault="00CD5C68" w:rsidP="00940B20">
            <w:pPr>
              <w:pStyle w:val="Tablecontent"/>
              <w:rPr>
                <w:lang w:val="en-IN"/>
              </w:rPr>
            </w:pPr>
            <w:r w:rsidRPr="00425C8F">
              <w:rPr>
                <w:lang w:val="en-IN"/>
              </w:rPr>
              <w:t xml:space="preserve">Network code of the Channel User defined in </w:t>
            </w:r>
            <w:r w:rsidR="007C479A" w:rsidRPr="00425C8F">
              <w:rPr>
                <w:lang w:val="en-IN"/>
              </w:rPr>
              <w:t>PreTUPS</w:t>
            </w:r>
            <w:r w:rsidRPr="00425C8F">
              <w:rPr>
                <w:lang w:val="en-IN"/>
              </w:rPr>
              <w:t xml:space="preserve"> as External Network code</w:t>
            </w:r>
          </w:p>
        </w:tc>
        <w:tc>
          <w:tcPr>
            <w:tcW w:w="1260" w:type="dxa"/>
          </w:tcPr>
          <w:p w:rsidR="00CD5C68" w:rsidRPr="00425C8F" w:rsidRDefault="00CD5C68" w:rsidP="00940B20">
            <w:pPr>
              <w:pStyle w:val="Tablecontent"/>
              <w:rPr>
                <w:lang w:val="en-IN"/>
              </w:rPr>
            </w:pPr>
            <w:r w:rsidRPr="00425C8F">
              <w:rPr>
                <w:lang w:val="en-IN"/>
              </w:rPr>
              <w:t>MO</w:t>
            </w:r>
          </w:p>
        </w:tc>
        <w:tc>
          <w:tcPr>
            <w:tcW w:w="1260" w:type="dxa"/>
          </w:tcPr>
          <w:p w:rsidR="00CD5C68" w:rsidRPr="00425C8F" w:rsidRDefault="00CD5C68" w:rsidP="00940B20">
            <w:pPr>
              <w:pStyle w:val="Tablecontent"/>
              <w:rPr>
                <w:lang w:val="en-IN"/>
              </w:rPr>
            </w:pPr>
            <w:r w:rsidRPr="00425C8F">
              <w:rPr>
                <w:lang w:val="en-IN"/>
              </w:rPr>
              <w:t>A (2)</w:t>
            </w:r>
          </w:p>
        </w:tc>
        <w:tc>
          <w:tcPr>
            <w:tcW w:w="1440"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MSISDN</w:t>
            </w:r>
          </w:p>
        </w:tc>
        <w:tc>
          <w:tcPr>
            <w:tcW w:w="1620" w:type="dxa"/>
          </w:tcPr>
          <w:p w:rsidR="00CD5C68" w:rsidRPr="00425C8F" w:rsidRDefault="00CD5C68" w:rsidP="00940B20">
            <w:pPr>
              <w:pStyle w:val="Tablecontent"/>
              <w:rPr>
                <w:lang w:val="en-IN"/>
              </w:rPr>
            </w:pPr>
            <w:r w:rsidRPr="00425C8F">
              <w:rPr>
                <w:lang w:val="en-IN"/>
              </w:rPr>
              <w:t>Channel user/Subscriber MSISDN</w:t>
            </w:r>
          </w:p>
        </w:tc>
        <w:tc>
          <w:tcPr>
            <w:tcW w:w="2340" w:type="dxa"/>
          </w:tcPr>
          <w:p w:rsidR="00CD5C68" w:rsidRPr="00425C8F" w:rsidRDefault="00CD5C68" w:rsidP="00940B20">
            <w:pPr>
              <w:pStyle w:val="Tablecontent"/>
              <w:rPr>
                <w:lang w:val="en-IN"/>
              </w:rPr>
            </w:pPr>
            <w:r w:rsidRPr="00425C8F">
              <w:rPr>
                <w:lang w:val="en-IN"/>
              </w:rPr>
              <w:t>All MSISDN should be in national dial format i.e. without country code.</w:t>
            </w:r>
          </w:p>
          <w:p w:rsidR="00CD5C68" w:rsidRPr="00425C8F" w:rsidRDefault="00CD5C68" w:rsidP="00940B20">
            <w:pPr>
              <w:pStyle w:val="Tablecontent"/>
              <w:rPr>
                <w:lang w:val="en-IN"/>
              </w:rPr>
            </w:pPr>
            <w:r w:rsidRPr="00425C8F">
              <w:rPr>
                <w:b/>
                <w:bCs/>
                <w:lang w:val="en-IN"/>
              </w:rPr>
              <w:t>When MSISDN is available in request then PIN is mandatory for the request.</w:t>
            </w:r>
          </w:p>
        </w:tc>
        <w:tc>
          <w:tcPr>
            <w:tcW w:w="1260" w:type="dxa"/>
          </w:tcPr>
          <w:p w:rsidR="00CD5C68" w:rsidRPr="00425C8F" w:rsidRDefault="00CD5C68" w:rsidP="00940B20">
            <w:pPr>
              <w:pStyle w:val="Tablecontent"/>
              <w:rPr>
                <w:lang w:val="en-IN"/>
              </w:rPr>
            </w:pPr>
            <w:r w:rsidRPr="00425C8F">
              <w:rPr>
                <w:lang w:val="en-IN"/>
              </w:rPr>
              <w:t>9942222</w:t>
            </w:r>
          </w:p>
        </w:tc>
        <w:tc>
          <w:tcPr>
            <w:tcW w:w="1260" w:type="dxa"/>
          </w:tcPr>
          <w:p w:rsidR="00CD5C68" w:rsidRPr="00425C8F" w:rsidRDefault="00CD5C68" w:rsidP="00940B20">
            <w:pPr>
              <w:pStyle w:val="Tablecontent"/>
              <w:rPr>
                <w:lang w:val="en-IN"/>
              </w:rPr>
            </w:pPr>
            <w:r w:rsidRPr="00425C8F">
              <w:rPr>
                <w:lang w:val="en-IN"/>
              </w:rPr>
              <w:t>N (15)</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PIN</w:t>
            </w:r>
          </w:p>
        </w:tc>
        <w:tc>
          <w:tcPr>
            <w:tcW w:w="1620" w:type="dxa"/>
          </w:tcPr>
          <w:p w:rsidR="00CD5C68" w:rsidRPr="00425C8F" w:rsidRDefault="00CD5C68" w:rsidP="00940B20">
            <w:pPr>
              <w:pStyle w:val="Tablecontent"/>
              <w:rPr>
                <w:lang w:val="en-IN"/>
              </w:rPr>
            </w:pPr>
            <w:r w:rsidRPr="00425C8F">
              <w:rPr>
                <w:lang w:val="en-IN"/>
              </w:rPr>
              <w:t>Channel user/Subscriber PIN</w:t>
            </w:r>
          </w:p>
        </w:tc>
        <w:tc>
          <w:tcPr>
            <w:tcW w:w="2340" w:type="dxa"/>
          </w:tcPr>
          <w:p w:rsidR="00CD5C68" w:rsidRPr="00425C8F" w:rsidRDefault="00CD5C68" w:rsidP="00940B20">
            <w:pPr>
              <w:pStyle w:val="Tablecontent"/>
              <w:rPr>
                <w:lang w:val="en-IN"/>
              </w:rPr>
            </w:pPr>
            <w:r w:rsidRPr="00425C8F">
              <w:rPr>
                <w:lang w:val="en-IN"/>
              </w:rPr>
              <w:t>PIN of the user</w:t>
            </w:r>
          </w:p>
        </w:tc>
        <w:tc>
          <w:tcPr>
            <w:tcW w:w="1260" w:type="dxa"/>
          </w:tcPr>
          <w:p w:rsidR="00CD5C68" w:rsidRPr="00425C8F" w:rsidRDefault="00CD5C68" w:rsidP="00940B20">
            <w:pPr>
              <w:pStyle w:val="Tablecontent"/>
              <w:rPr>
                <w:lang w:val="en-IN"/>
              </w:rPr>
            </w:pPr>
            <w:r w:rsidRPr="00425C8F">
              <w:rPr>
                <w:lang w:val="en-IN"/>
              </w:rPr>
              <w:t>123</w:t>
            </w:r>
          </w:p>
        </w:tc>
        <w:tc>
          <w:tcPr>
            <w:tcW w:w="1260" w:type="dxa"/>
          </w:tcPr>
          <w:p w:rsidR="00CD5C68" w:rsidRPr="00425C8F" w:rsidRDefault="00CD5C68" w:rsidP="00940B20">
            <w:pPr>
              <w:pStyle w:val="Tablecontent"/>
              <w:rPr>
                <w:lang w:val="en-IN"/>
              </w:rPr>
            </w:pPr>
            <w:r w:rsidRPr="00425C8F">
              <w:rPr>
                <w:lang w:val="en-IN"/>
              </w:rPr>
              <w:t>A (10)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LOGINID</w:t>
            </w:r>
          </w:p>
        </w:tc>
        <w:tc>
          <w:tcPr>
            <w:tcW w:w="1620" w:type="dxa"/>
          </w:tcPr>
          <w:p w:rsidR="00CD5C68" w:rsidRPr="00425C8F" w:rsidRDefault="00CD5C68" w:rsidP="00940B20">
            <w:pPr>
              <w:pStyle w:val="Tablecontent"/>
              <w:rPr>
                <w:lang w:val="en-IN"/>
              </w:rPr>
            </w:pPr>
            <w:r w:rsidRPr="00425C8F">
              <w:rPr>
                <w:lang w:val="en-IN"/>
              </w:rPr>
              <w:t>Login ID</w:t>
            </w:r>
          </w:p>
        </w:tc>
        <w:tc>
          <w:tcPr>
            <w:tcW w:w="2340" w:type="dxa"/>
          </w:tcPr>
          <w:p w:rsidR="00CD5C68" w:rsidRPr="00425C8F" w:rsidRDefault="00CD5C68" w:rsidP="00940B20">
            <w:pPr>
              <w:pStyle w:val="Tablecontent"/>
              <w:rPr>
                <w:lang w:val="en-IN"/>
              </w:rPr>
            </w:pPr>
            <w:r w:rsidRPr="00425C8F">
              <w:rPr>
                <w:lang w:val="en-IN"/>
              </w:rPr>
              <w:t>Login ID of the Channel user</w:t>
            </w:r>
          </w:p>
          <w:p w:rsidR="00CD5C68" w:rsidRPr="00425C8F" w:rsidRDefault="00CD5C68" w:rsidP="00940B20">
            <w:pPr>
              <w:pStyle w:val="Tablecontent"/>
              <w:rPr>
                <w:lang w:val="en-IN"/>
              </w:rPr>
            </w:pPr>
            <w:r w:rsidRPr="00425C8F">
              <w:rPr>
                <w:b/>
                <w:bCs/>
                <w:lang w:val="en-IN"/>
              </w:rPr>
              <w:t>When LOGINID is available in request then PASSWORD is mandatory for the request</w:t>
            </w:r>
          </w:p>
        </w:tc>
        <w:tc>
          <w:tcPr>
            <w:tcW w:w="1260" w:type="dxa"/>
          </w:tcPr>
          <w:p w:rsidR="00CD5C68" w:rsidRPr="00425C8F" w:rsidRDefault="00CD5C68" w:rsidP="00940B20">
            <w:pPr>
              <w:pStyle w:val="Tablecontent"/>
              <w:rPr>
                <w:lang w:val="en-IN"/>
              </w:rPr>
            </w:pPr>
            <w:r w:rsidRPr="00425C8F">
              <w:rPr>
                <w:lang w:val="en-IN"/>
              </w:rPr>
              <w:t>Mo_cce</w:t>
            </w:r>
          </w:p>
        </w:tc>
        <w:tc>
          <w:tcPr>
            <w:tcW w:w="1260" w:type="dxa"/>
          </w:tcPr>
          <w:p w:rsidR="00CD5C68" w:rsidRPr="00425C8F" w:rsidRDefault="00CD5C68" w:rsidP="00940B20">
            <w:pPr>
              <w:pStyle w:val="Tablecontent"/>
              <w:rPr>
                <w:lang w:val="en-IN"/>
              </w:rPr>
            </w:pPr>
            <w:r w:rsidRPr="00425C8F">
              <w:rPr>
                <w:lang w:val="en-IN"/>
              </w:rPr>
              <w:t>A (20)</w:t>
            </w:r>
          </w:p>
        </w:tc>
        <w:tc>
          <w:tcPr>
            <w:tcW w:w="1440" w:type="dxa"/>
          </w:tcPr>
          <w:p w:rsidR="00CD5C68" w:rsidRPr="00425C8F" w:rsidRDefault="00CD5C68" w:rsidP="00940B20">
            <w:pPr>
              <w:pStyle w:val="Tablecontent"/>
              <w:rPr>
                <w:lang w:val="en-IN"/>
              </w:rPr>
            </w:pPr>
            <w:r w:rsidRPr="00425C8F">
              <w:rPr>
                <w:lang w:val="en-IN"/>
              </w:rPr>
              <w:t>O</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PASSWORD</w:t>
            </w:r>
          </w:p>
        </w:tc>
        <w:tc>
          <w:tcPr>
            <w:tcW w:w="1620" w:type="dxa"/>
          </w:tcPr>
          <w:p w:rsidR="00CD5C68" w:rsidRPr="00425C8F" w:rsidRDefault="00CD5C68" w:rsidP="00940B20">
            <w:pPr>
              <w:pStyle w:val="Tablecontent"/>
              <w:rPr>
                <w:lang w:val="en-IN"/>
              </w:rPr>
            </w:pPr>
            <w:r w:rsidRPr="00425C8F">
              <w:rPr>
                <w:lang w:val="en-IN"/>
              </w:rPr>
              <w:t>Password</w:t>
            </w:r>
          </w:p>
        </w:tc>
        <w:tc>
          <w:tcPr>
            <w:tcW w:w="2340" w:type="dxa"/>
          </w:tcPr>
          <w:p w:rsidR="00CD5C68" w:rsidRPr="00425C8F" w:rsidRDefault="00CD5C68" w:rsidP="00940B20">
            <w:pPr>
              <w:pStyle w:val="Tablecontent"/>
              <w:rPr>
                <w:lang w:val="en-IN"/>
              </w:rPr>
            </w:pPr>
            <w:r w:rsidRPr="00425C8F">
              <w:rPr>
                <w:lang w:val="en-IN"/>
              </w:rPr>
              <w:t>Password of the Channel user</w:t>
            </w:r>
          </w:p>
        </w:tc>
        <w:tc>
          <w:tcPr>
            <w:tcW w:w="1260" w:type="dxa"/>
          </w:tcPr>
          <w:p w:rsidR="00CD5C68" w:rsidRPr="00425C8F" w:rsidRDefault="00CD5C68" w:rsidP="00940B20">
            <w:pPr>
              <w:pStyle w:val="Tablecontent"/>
              <w:rPr>
                <w:lang w:val="en-IN"/>
              </w:rPr>
            </w:pPr>
            <w:r w:rsidRPr="00425C8F">
              <w:rPr>
                <w:lang w:val="en-IN"/>
              </w:rPr>
              <w:t>2468</w:t>
            </w:r>
          </w:p>
        </w:tc>
        <w:tc>
          <w:tcPr>
            <w:tcW w:w="1260" w:type="dxa"/>
          </w:tcPr>
          <w:p w:rsidR="00CD5C68" w:rsidRPr="00425C8F" w:rsidRDefault="00CD5C68" w:rsidP="00940B20">
            <w:pPr>
              <w:pStyle w:val="Tablecontent"/>
              <w:rPr>
                <w:lang w:val="en-IN"/>
              </w:rPr>
            </w:pPr>
            <w:r w:rsidRPr="00425C8F">
              <w:rPr>
                <w:lang w:val="en-IN"/>
              </w:rPr>
              <w:t>A (10)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EXTCODE</w:t>
            </w:r>
          </w:p>
        </w:tc>
        <w:tc>
          <w:tcPr>
            <w:tcW w:w="1620" w:type="dxa"/>
          </w:tcPr>
          <w:p w:rsidR="00CD5C68" w:rsidRPr="00425C8F" w:rsidRDefault="00CD5C68" w:rsidP="00940B20">
            <w:pPr>
              <w:pStyle w:val="Tablecontent"/>
              <w:rPr>
                <w:lang w:val="en-IN"/>
              </w:rPr>
            </w:pPr>
            <w:r w:rsidRPr="00425C8F">
              <w:rPr>
                <w:lang w:val="en-IN"/>
              </w:rPr>
              <w:t>External code of the channel user</w:t>
            </w:r>
          </w:p>
        </w:tc>
        <w:tc>
          <w:tcPr>
            <w:tcW w:w="2340" w:type="dxa"/>
          </w:tcPr>
          <w:p w:rsidR="00CD5C68" w:rsidRPr="00425C8F" w:rsidRDefault="00CD5C68" w:rsidP="00940B20">
            <w:pPr>
              <w:pStyle w:val="Tablecontent"/>
              <w:rPr>
                <w:b/>
                <w:bCs/>
                <w:lang w:val="en-IN"/>
              </w:rPr>
            </w:pPr>
            <w:r w:rsidRPr="00425C8F">
              <w:rPr>
                <w:lang w:val="en-IN"/>
              </w:rPr>
              <w:t xml:space="preserve">Unique external code of the channel user defined in </w:t>
            </w:r>
            <w:r w:rsidR="007C479A" w:rsidRPr="00425C8F">
              <w:rPr>
                <w:lang w:val="en-IN"/>
              </w:rPr>
              <w:t>PreTUPS</w:t>
            </w:r>
            <w:r w:rsidRPr="00425C8F">
              <w:rPr>
                <w:lang w:val="en-IN"/>
              </w:rPr>
              <w:t>.</w:t>
            </w:r>
          </w:p>
        </w:tc>
        <w:tc>
          <w:tcPr>
            <w:tcW w:w="1260" w:type="dxa"/>
          </w:tcPr>
          <w:p w:rsidR="00CD5C68" w:rsidRPr="00425C8F" w:rsidRDefault="00CD5C68" w:rsidP="00940B20">
            <w:pPr>
              <w:pStyle w:val="Tablecontent"/>
              <w:rPr>
                <w:lang w:val="en-IN"/>
              </w:rPr>
            </w:pPr>
            <w:r w:rsidRPr="00425C8F">
              <w:rPr>
                <w:lang w:val="en-IN"/>
              </w:rPr>
              <w:t>123</w:t>
            </w:r>
          </w:p>
        </w:tc>
        <w:tc>
          <w:tcPr>
            <w:tcW w:w="1260" w:type="dxa"/>
          </w:tcPr>
          <w:p w:rsidR="00CD5C68" w:rsidRPr="00425C8F" w:rsidRDefault="00CD5C68" w:rsidP="00940B20">
            <w:pPr>
              <w:pStyle w:val="Tablecontent"/>
              <w:rPr>
                <w:lang w:val="en-IN"/>
              </w:rPr>
            </w:pPr>
            <w:r w:rsidRPr="00425C8F">
              <w:rPr>
                <w:lang w:val="en-IN"/>
              </w:rPr>
              <w:t>A (10)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EXTREFNUM</w:t>
            </w:r>
          </w:p>
        </w:tc>
        <w:tc>
          <w:tcPr>
            <w:tcW w:w="1620" w:type="dxa"/>
          </w:tcPr>
          <w:p w:rsidR="00CD5C68" w:rsidRPr="00425C8F" w:rsidRDefault="00CD5C68" w:rsidP="00940B20">
            <w:pPr>
              <w:pStyle w:val="Tablecontent"/>
              <w:rPr>
                <w:lang w:val="en-IN"/>
              </w:rPr>
            </w:pPr>
            <w:r w:rsidRPr="00425C8F">
              <w:rPr>
                <w:lang w:val="en-IN"/>
              </w:rPr>
              <w:t>External Reference number</w:t>
            </w:r>
          </w:p>
        </w:tc>
        <w:tc>
          <w:tcPr>
            <w:tcW w:w="2340" w:type="dxa"/>
          </w:tcPr>
          <w:p w:rsidR="00CD5C68" w:rsidRPr="00425C8F" w:rsidRDefault="00CD5C68" w:rsidP="00940B20">
            <w:pPr>
              <w:pStyle w:val="Tablecontent"/>
              <w:rPr>
                <w:lang w:val="en-IN"/>
              </w:rPr>
            </w:pPr>
            <w:r w:rsidRPr="00425C8F">
              <w:rPr>
                <w:lang w:val="en-IN"/>
              </w:rPr>
              <w:t>Unique Reference number in the external system.</w:t>
            </w:r>
          </w:p>
        </w:tc>
        <w:tc>
          <w:tcPr>
            <w:tcW w:w="1260" w:type="dxa"/>
          </w:tcPr>
          <w:p w:rsidR="00CD5C68" w:rsidRPr="00425C8F" w:rsidRDefault="00CD5C68" w:rsidP="00940B20">
            <w:pPr>
              <w:pStyle w:val="Tablecontent"/>
              <w:rPr>
                <w:lang w:val="en-IN"/>
              </w:rPr>
            </w:pPr>
            <w:r w:rsidRPr="00425C8F">
              <w:rPr>
                <w:lang w:val="en-IN"/>
              </w:rPr>
              <w:t>12345</w:t>
            </w:r>
          </w:p>
        </w:tc>
        <w:tc>
          <w:tcPr>
            <w:tcW w:w="1260" w:type="dxa"/>
          </w:tcPr>
          <w:p w:rsidR="00CD5C68" w:rsidRPr="00425C8F" w:rsidRDefault="00CD5C68" w:rsidP="00940B20">
            <w:pPr>
              <w:pStyle w:val="Tablecontent"/>
              <w:rPr>
                <w:lang w:val="en-IN"/>
              </w:rPr>
            </w:pPr>
            <w:r w:rsidRPr="00425C8F">
              <w:rPr>
                <w:lang w:val="en-IN"/>
              </w:rPr>
              <w:t>A (20)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9540" w:type="dxa"/>
            <w:gridSpan w:val="6"/>
          </w:tcPr>
          <w:p w:rsidR="00CD5C68" w:rsidRPr="00425C8F" w:rsidRDefault="00CD5C68" w:rsidP="00940B20">
            <w:pPr>
              <w:pStyle w:val="Tablecontent"/>
              <w:rPr>
                <w:b/>
                <w:bCs/>
                <w:lang w:val="en-IN"/>
              </w:rPr>
            </w:pPr>
            <w:r w:rsidRPr="00425C8F">
              <w:rPr>
                <w:b/>
                <w:bCs/>
                <w:lang w:val="en-IN"/>
              </w:rPr>
              <w:t xml:space="preserve">Note: </w:t>
            </w:r>
            <w:r w:rsidRPr="00425C8F">
              <w:rPr>
                <w:lang w:val="en-IN"/>
              </w:rPr>
              <w:t xml:space="preserve">Between MSISDN, LOGINID and EXTCODE value of one of them must be present, </w:t>
            </w:r>
            <w:proofErr w:type="gramStart"/>
            <w:r w:rsidRPr="00425C8F">
              <w:rPr>
                <w:lang w:val="en-IN"/>
              </w:rPr>
              <w:t>either MSISDN</w:t>
            </w:r>
            <w:proofErr w:type="gramEnd"/>
            <w:r w:rsidRPr="00425C8F">
              <w:rPr>
                <w:lang w:val="en-IN"/>
              </w:rPr>
              <w:t>, LOGINID or EXTCODE. All of them can also be present in request</w:t>
            </w:r>
          </w:p>
        </w:tc>
      </w:tr>
      <w:tr w:rsidR="00CD5C68" w:rsidRPr="00425C8F" w:rsidTr="0038621B">
        <w:trPr>
          <w:trHeight w:val="277"/>
        </w:trPr>
        <w:tc>
          <w:tcPr>
            <w:tcW w:w="1620" w:type="dxa"/>
          </w:tcPr>
          <w:p w:rsidR="00CD5C68" w:rsidRPr="00425C8F" w:rsidRDefault="00CD5C68" w:rsidP="00940B20">
            <w:pPr>
              <w:pStyle w:val="Tablecontent"/>
              <w:rPr>
                <w:lang w:val="en-IN"/>
              </w:rPr>
            </w:pPr>
            <w:r w:rsidRPr="00425C8F">
              <w:rPr>
                <w:lang w:val="en-IN"/>
              </w:rPr>
              <w:t>MSISDN2</w:t>
            </w:r>
          </w:p>
        </w:tc>
        <w:tc>
          <w:tcPr>
            <w:tcW w:w="1620" w:type="dxa"/>
          </w:tcPr>
          <w:p w:rsidR="00CD5C68" w:rsidRPr="00425C8F" w:rsidRDefault="00CD5C68" w:rsidP="00940B20">
            <w:pPr>
              <w:pStyle w:val="Tablecontent"/>
              <w:rPr>
                <w:lang w:val="en-IN"/>
              </w:rPr>
            </w:pPr>
            <w:r w:rsidRPr="00425C8F">
              <w:rPr>
                <w:lang w:val="en-IN"/>
              </w:rPr>
              <w:t>Payee MSISDN</w:t>
            </w:r>
          </w:p>
        </w:tc>
        <w:tc>
          <w:tcPr>
            <w:tcW w:w="2340" w:type="dxa"/>
          </w:tcPr>
          <w:p w:rsidR="00CD5C68" w:rsidRPr="00425C8F" w:rsidRDefault="00CD5C68" w:rsidP="00940B20">
            <w:pPr>
              <w:pStyle w:val="Tablecontent"/>
              <w:rPr>
                <w:lang w:val="en-IN"/>
              </w:rPr>
            </w:pPr>
            <w:r w:rsidRPr="00425C8F">
              <w:rPr>
                <w:lang w:val="en-IN"/>
              </w:rPr>
              <w:t>All MSISDN should be in national dial format i.e. with out country code.</w:t>
            </w:r>
          </w:p>
        </w:tc>
        <w:tc>
          <w:tcPr>
            <w:tcW w:w="1260" w:type="dxa"/>
          </w:tcPr>
          <w:p w:rsidR="00CD5C68" w:rsidRPr="00425C8F" w:rsidRDefault="00CD5C68" w:rsidP="00940B20">
            <w:pPr>
              <w:pStyle w:val="Tablecontent"/>
              <w:rPr>
                <w:lang w:val="en-IN"/>
              </w:rPr>
            </w:pPr>
            <w:r w:rsidRPr="00425C8F">
              <w:rPr>
                <w:lang w:val="en-IN"/>
              </w:rPr>
              <w:t>9942222</w:t>
            </w:r>
          </w:p>
        </w:tc>
        <w:tc>
          <w:tcPr>
            <w:tcW w:w="1260" w:type="dxa"/>
          </w:tcPr>
          <w:p w:rsidR="00CD5C68" w:rsidRPr="00425C8F" w:rsidRDefault="00CD5C68" w:rsidP="00940B20">
            <w:pPr>
              <w:pStyle w:val="Tablecontent"/>
              <w:rPr>
                <w:lang w:val="en-IN"/>
              </w:rPr>
            </w:pPr>
            <w:r w:rsidRPr="00425C8F">
              <w:rPr>
                <w:lang w:val="en-IN"/>
              </w:rPr>
              <w:t>N (15)</w:t>
            </w:r>
          </w:p>
        </w:tc>
        <w:tc>
          <w:tcPr>
            <w:tcW w:w="1440" w:type="dxa"/>
          </w:tcPr>
          <w:p w:rsidR="00CD5C68" w:rsidRPr="00425C8F" w:rsidRDefault="00CD5C68" w:rsidP="00940B20">
            <w:pPr>
              <w:pStyle w:val="Tablecontent"/>
              <w:rPr>
                <w:lang w:val="en-IN"/>
              </w:rPr>
            </w:pPr>
            <w:r w:rsidRPr="00425C8F">
              <w:rPr>
                <w:lang w:val="en-IN"/>
              </w:rPr>
              <w:t>M</w:t>
            </w:r>
          </w:p>
        </w:tc>
      </w:tr>
      <w:tr w:rsidR="00CD5C68" w:rsidRPr="00425C8F" w:rsidTr="0038621B">
        <w:trPr>
          <w:trHeight w:val="277"/>
        </w:trPr>
        <w:tc>
          <w:tcPr>
            <w:tcW w:w="1620" w:type="dxa"/>
          </w:tcPr>
          <w:p w:rsidR="00CD5C68" w:rsidRPr="00425C8F" w:rsidRDefault="00CD5C68" w:rsidP="00940B20">
            <w:pPr>
              <w:pStyle w:val="Tablecontent"/>
              <w:rPr>
                <w:lang w:val="en-IN"/>
              </w:rPr>
            </w:pPr>
            <w:r w:rsidRPr="00425C8F">
              <w:rPr>
                <w:lang w:val="en-IN"/>
              </w:rPr>
              <w:t>AMOUNT</w:t>
            </w:r>
          </w:p>
        </w:tc>
        <w:tc>
          <w:tcPr>
            <w:tcW w:w="1620" w:type="dxa"/>
          </w:tcPr>
          <w:p w:rsidR="00CD5C68" w:rsidRPr="00425C8F" w:rsidRDefault="00CD5C68" w:rsidP="00940B20">
            <w:pPr>
              <w:pStyle w:val="Tablecontent"/>
              <w:rPr>
                <w:lang w:val="en-IN"/>
              </w:rPr>
            </w:pPr>
            <w:r w:rsidRPr="00425C8F">
              <w:rPr>
                <w:lang w:val="en-IN"/>
              </w:rPr>
              <w:t>&lt;Amount&gt;</w:t>
            </w:r>
          </w:p>
        </w:tc>
        <w:tc>
          <w:tcPr>
            <w:tcW w:w="2340" w:type="dxa"/>
          </w:tcPr>
          <w:p w:rsidR="00CD5C68" w:rsidRPr="00425C8F" w:rsidRDefault="00CD5C68" w:rsidP="00940B20">
            <w:pPr>
              <w:pStyle w:val="Tablecontent"/>
              <w:rPr>
                <w:lang w:val="en-IN"/>
              </w:rPr>
            </w:pPr>
            <w:r w:rsidRPr="00425C8F">
              <w:rPr>
                <w:lang w:val="en-IN"/>
              </w:rPr>
              <w:t>Amount to be recharge</w:t>
            </w:r>
          </w:p>
          <w:p w:rsidR="00CD5C68" w:rsidRPr="00425C8F" w:rsidRDefault="00CD5C68" w:rsidP="00940B20">
            <w:pPr>
              <w:pStyle w:val="Tablecontent"/>
              <w:rPr>
                <w:lang w:val="en-IN"/>
              </w:rPr>
            </w:pPr>
            <w:r w:rsidRPr="00425C8F">
              <w:rPr>
                <w:lang w:val="en-IN"/>
              </w:rPr>
              <w:t>May be in lowest denomination i.e. in cents, $1 =100 cents</w:t>
            </w:r>
          </w:p>
        </w:tc>
        <w:tc>
          <w:tcPr>
            <w:tcW w:w="1260" w:type="dxa"/>
          </w:tcPr>
          <w:p w:rsidR="00CD5C68" w:rsidRPr="00425C8F" w:rsidRDefault="00CD5C68" w:rsidP="00940B20">
            <w:pPr>
              <w:pStyle w:val="Tablecontent"/>
              <w:rPr>
                <w:lang w:val="en-IN"/>
              </w:rPr>
            </w:pPr>
            <w:r w:rsidRPr="00425C8F">
              <w:rPr>
                <w:lang w:val="en-IN"/>
              </w:rPr>
              <w:t>50055</w:t>
            </w:r>
          </w:p>
          <w:p w:rsidR="00CD5C68" w:rsidRPr="00425C8F" w:rsidRDefault="00CD5C68" w:rsidP="00940B20">
            <w:pPr>
              <w:pStyle w:val="Tablecontent"/>
              <w:rPr>
                <w:lang w:val="en-IN"/>
              </w:rPr>
            </w:pPr>
            <w:r w:rsidRPr="00425C8F">
              <w:rPr>
                <w:lang w:val="en-IN"/>
              </w:rPr>
              <w:t>i.e. 500.55</w:t>
            </w:r>
          </w:p>
        </w:tc>
        <w:tc>
          <w:tcPr>
            <w:tcW w:w="1260" w:type="dxa"/>
          </w:tcPr>
          <w:p w:rsidR="00CD5C68" w:rsidRPr="00425C8F" w:rsidRDefault="00CD5C68" w:rsidP="00940B20">
            <w:pPr>
              <w:pStyle w:val="Tablecontent"/>
              <w:rPr>
                <w:lang w:val="en-IN"/>
              </w:rPr>
            </w:pPr>
            <w:r w:rsidRPr="00425C8F">
              <w:rPr>
                <w:lang w:val="en-IN"/>
              </w:rPr>
              <w:t>N (20)</w:t>
            </w:r>
          </w:p>
        </w:tc>
        <w:tc>
          <w:tcPr>
            <w:tcW w:w="1440" w:type="dxa"/>
          </w:tcPr>
          <w:p w:rsidR="00CD5C68" w:rsidRPr="00425C8F" w:rsidRDefault="00CD5C68" w:rsidP="00940B20">
            <w:pPr>
              <w:pStyle w:val="Tablecontent"/>
              <w:rPr>
                <w:lang w:val="en-IN"/>
              </w:rPr>
            </w:pPr>
            <w:r w:rsidRPr="00425C8F">
              <w:rPr>
                <w:lang w:val="en-IN"/>
              </w:rPr>
              <w:t>M</w:t>
            </w:r>
          </w:p>
        </w:tc>
      </w:tr>
      <w:tr w:rsidR="00CD5C68" w:rsidRPr="00425C8F" w:rsidTr="0038621B">
        <w:trPr>
          <w:trHeight w:val="277"/>
        </w:trPr>
        <w:tc>
          <w:tcPr>
            <w:tcW w:w="1620" w:type="dxa"/>
          </w:tcPr>
          <w:p w:rsidR="00CD5C68" w:rsidRPr="00425C8F" w:rsidRDefault="00CD5C68" w:rsidP="00940B20">
            <w:pPr>
              <w:pStyle w:val="Tablecontent"/>
              <w:rPr>
                <w:lang w:val="en-IN"/>
              </w:rPr>
            </w:pPr>
            <w:r w:rsidRPr="00425C8F">
              <w:rPr>
                <w:lang w:val="en-IN"/>
              </w:rPr>
              <w:t>LANGUAGE1</w:t>
            </w:r>
          </w:p>
        </w:tc>
        <w:tc>
          <w:tcPr>
            <w:tcW w:w="1620" w:type="dxa"/>
          </w:tcPr>
          <w:p w:rsidR="00CD5C68" w:rsidRPr="00425C8F" w:rsidRDefault="00CD5C68" w:rsidP="00940B20">
            <w:pPr>
              <w:pStyle w:val="Tablecontent"/>
              <w:rPr>
                <w:lang w:val="en-IN"/>
              </w:rPr>
            </w:pPr>
            <w:r w:rsidRPr="00425C8F">
              <w:rPr>
                <w:lang w:val="en-IN"/>
              </w:rPr>
              <w:t>&lt;Retailer Language&gt;</w:t>
            </w:r>
          </w:p>
        </w:tc>
        <w:tc>
          <w:tcPr>
            <w:tcW w:w="2340" w:type="dxa"/>
          </w:tcPr>
          <w:p w:rsidR="00CD5C68" w:rsidRPr="00425C8F" w:rsidRDefault="00CD5C68" w:rsidP="00940B20">
            <w:pPr>
              <w:pStyle w:val="Tablecontent"/>
              <w:rPr>
                <w:lang w:val="en-IN"/>
              </w:rPr>
            </w:pPr>
            <w:r w:rsidRPr="00425C8F">
              <w:rPr>
                <w:lang w:val="en-IN"/>
              </w:rPr>
              <w:t>Numeric only, Retailer Language Code</w:t>
            </w:r>
          </w:p>
          <w:p w:rsidR="00CD5C68" w:rsidRPr="00425C8F" w:rsidRDefault="00CD5C68" w:rsidP="00940B20">
            <w:pPr>
              <w:pStyle w:val="Tablecontent"/>
              <w:rPr>
                <w:lang w:val="en-IN"/>
              </w:rPr>
            </w:pPr>
            <w:r w:rsidRPr="00425C8F">
              <w:rPr>
                <w:lang w:val="en-IN"/>
              </w:rPr>
              <w:t xml:space="preserve">This code must be defined in </w:t>
            </w:r>
            <w:r w:rsidR="007C479A" w:rsidRPr="00425C8F">
              <w:rPr>
                <w:lang w:val="en-IN"/>
              </w:rPr>
              <w:t>PreTUPS</w:t>
            </w:r>
            <w:r w:rsidRPr="00425C8F">
              <w:rPr>
                <w:lang w:val="en-IN"/>
              </w:rPr>
              <w:t xml:space="preserve"> system.</w:t>
            </w:r>
          </w:p>
        </w:tc>
        <w:tc>
          <w:tcPr>
            <w:tcW w:w="1260" w:type="dxa"/>
          </w:tcPr>
          <w:p w:rsidR="00CD5C68" w:rsidRPr="00425C8F" w:rsidRDefault="00CD5C68" w:rsidP="00940B20">
            <w:pPr>
              <w:pStyle w:val="Tablecontent"/>
              <w:rPr>
                <w:lang w:val="en-IN"/>
              </w:rPr>
            </w:pPr>
            <w:r w:rsidRPr="00425C8F">
              <w:rPr>
                <w:lang w:val="en-IN"/>
              </w:rPr>
              <w:t>0</w:t>
            </w:r>
          </w:p>
        </w:tc>
        <w:tc>
          <w:tcPr>
            <w:tcW w:w="1260" w:type="dxa"/>
          </w:tcPr>
          <w:p w:rsidR="00CD5C68" w:rsidRPr="00425C8F" w:rsidRDefault="00CD5C68" w:rsidP="00940B20">
            <w:pPr>
              <w:pStyle w:val="Tablecontent"/>
              <w:rPr>
                <w:lang w:val="en-IN"/>
              </w:rPr>
            </w:pPr>
            <w:r w:rsidRPr="00425C8F">
              <w:rPr>
                <w:lang w:val="en-IN"/>
              </w:rPr>
              <w:t>A (10)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38621B">
        <w:trPr>
          <w:trHeight w:val="277"/>
        </w:trPr>
        <w:tc>
          <w:tcPr>
            <w:tcW w:w="1620" w:type="dxa"/>
          </w:tcPr>
          <w:p w:rsidR="00CD5C68" w:rsidRPr="00425C8F" w:rsidRDefault="00CD5C68" w:rsidP="00940B20">
            <w:pPr>
              <w:pStyle w:val="Tablecontent"/>
              <w:rPr>
                <w:lang w:val="en-IN"/>
              </w:rPr>
            </w:pPr>
            <w:r w:rsidRPr="00425C8F">
              <w:rPr>
                <w:lang w:val="en-IN"/>
              </w:rPr>
              <w:t>LANGUAGE2</w:t>
            </w:r>
          </w:p>
        </w:tc>
        <w:tc>
          <w:tcPr>
            <w:tcW w:w="1620" w:type="dxa"/>
          </w:tcPr>
          <w:p w:rsidR="00CD5C68" w:rsidRPr="00425C8F" w:rsidRDefault="00CD5C68" w:rsidP="00940B20">
            <w:pPr>
              <w:pStyle w:val="Tablecontent"/>
              <w:rPr>
                <w:lang w:val="en-IN"/>
              </w:rPr>
            </w:pPr>
            <w:r w:rsidRPr="00425C8F">
              <w:rPr>
                <w:lang w:val="en-IN"/>
              </w:rPr>
              <w:t>&lt; Noticer Langauge&gt;</w:t>
            </w:r>
          </w:p>
        </w:tc>
        <w:tc>
          <w:tcPr>
            <w:tcW w:w="2340" w:type="dxa"/>
          </w:tcPr>
          <w:p w:rsidR="00CD5C68" w:rsidRPr="00425C8F" w:rsidRDefault="00CD5C68" w:rsidP="00940B20">
            <w:pPr>
              <w:pStyle w:val="Tablecontent"/>
              <w:rPr>
                <w:lang w:val="en-IN"/>
              </w:rPr>
            </w:pPr>
            <w:r w:rsidRPr="00425C8F">
              <w:rPr>
                <w:lang w:val="en-IN"/>
              </w:rPr>
              <w:t>Numeric only, Noticer Language Code</w:t>
            </w:r>
          </w:p>
          <w:p w:rsidR="00CD5C68" w:rsidRPr="00425C8F" w:rsidRDefault="00CD5C68" w:rsidP="00940B20">
            <w:pPr>
              <w:pStyle w:val="Tablecontent"/>
              <w:rPr>
                <w:lang w:val="en-IN"/>
              </w:rPr>
            </w:pPr>
            <w:r w:rsidRPr="00425C8F">
              <w:rPr>
                <w:lang w:val="en-IN"/>
              </w:rPr>
              <w:t xml:space="preserve">This code must be defined in </w:t>
            </w:r>
            <w:r w:rsidR="007C479A" w:rsidRPr="00425C8F">
              <w:rPr>
                <w:lang w:val="en-IN"/>
              </w:rPr>
              <w:t>PreTUPS</w:t>
            </w:r>
            <w:r w:rsidRPr="00425C8F">
              <w:rPr>
                <w:lang w:val="en-IN"/>
              </w:rPr>
              <w:t xml:space="preserve"> system.</w:t>
            </w:r>
          </w:p>
        </w:tc>
        <w:tc>
          <w:tcPr>
            <w:tcW w:w="1260" w:type="dxa"/>
          </w:tcPr>
          <w:p w:rsidR="00CD5C68" w:rsidRPr="00425C8F" w:rsidRDefault="00CD5C68" w:rsidP="00940B20">
            <w:pPr>
              <w:pStyle w:val="Tablecontent"/>
              <w:rPr>
                <w:lang w:val="en-IN"/>
              </w:rPr>
            </w:pPr>
            <w:r w:rsidRPr="00425C8F">
              <w:rPr>
                <w:lang w:val="en-IN"/>
              </w:rPr>
              <w:t>0</w:t>
            </w:r>
          </w:p>
        </w:tc>
        <w:tc>
          <w:tcPr>
            <w:tcW w:w="1260" w:type="dxa"/>
          </w:tcPr>
          <w:p w:rsidR="00CD5C68" w:rsidRPr="00425C8F" w:rsidRDefault="00CD5C68" w:rsidP="00940B20">
            <w:pPr>
              <w:pStyle w:val="Tablecontent"/>
              <w:rPr>
                <w:lang w:val="en-IN"/>
              </w:rPr>
            </w:pPr>
            <w:r w:rsidRPr="00425C8F">
              <w:rPr>
                <w:lang w:val="en-IN"/>
              </w:rPr>
              <w:t>A(10)</w:t>
            </w:r>
          </w:p>
        </w:tc>
        <w:tc>
          <w:tcPr>
            <w:tcW w:w="1440" w:type="dxa"/>
          </w:tcPr>
          <w:p w:rsidR="00CD5C68" w:rsidRPr="00425C8F" w:rsidRDefault="00CD5C68" w:rsidP="00940B20">
            <w:pPr>
              <w:pStyle w:val="Tablecontent"/>
              <w:rPr>
                <w:lang w:val="en-IN"/>
              </w:rPr>
            </w:pPr>
            <w:r w:rsidRPr="00425C8F">
              <w:rPr>
                <w:lang w:val="en-IN"/>
              </w:rPr>
              <w:t>O (Tag is mandatory)</w:t>
            </w:r>
          </w:p>
        </w:tc>
      </w:tr>
      <w:tr w:rsidR="00CD5C68" w:rsidRPr="00425C8F" w:rsidTr="0038621B">
        <w:trPr>
          <w:trHeight w:val="277"/>
        </w:trPr>
        <w:tc>
          <w:tcPr>
            <w:tcW w:w="1620" w:type="dxa"/>
          </w:tcPr>
          <w:p w:rsidR="00CD5C68" w:rsidRPr="00425C8F" w:rsidRDefault="00CD5C68" w:rsidP="00940B20">
            <w:pPr>
              <w:pStyle w:val="Tablecontent"/>
              <w:rPr>
                <w:lang w:val="en-IN"/>
              </w:rPr>
            </w:pPr>
            <w:r w:rsidRPr="00425C8F">
              <w:rPr>
                <w:lang w:val="en-IN"/>
              </w:rPr>
              <w:t>SELECTOR</w:t>
            </w:r>
          </w:p>
        </w:tc>
        <w:tc>
          <w:tcPr>
            <w:tcW w:w="1620" w:type="dxa"/>
          </w:tcPr>
          <w:p w:rsidR="00CD5C68" w:rsidRPr="00425C8F" w:rsidRDefault="00CD5C68" w:rsidP="00940B20">
            <w:pPr>
              <w:pStyle w:val="Tablecontent"/>
              <w:rPr>
                <w:lang w:val="en-IN"/>
              </w:rPr>
            </w:pPr>
            <w:r w:rsidRPr="00425C8F">
              <w:rPr>
                <w:lang w:val="en-IN"/>
              </w:rPr>
              <w:t>&lt;Selector&gt;</w:t>
            </w:r>
          </w:p>
        </w:tc>
        <w:tc>
          <w:tcPr>
            <w:tcW w:w="2340" w:type="dxa"/>
          </w:tcPr>
          <w:p w:rsidR="00CD5C68" w:rsidRPr="00425C8F" w:rsidRDefault="00CD5C68" w:rsidP="00940B20">
            <w:pPr>
              <w:pStyle w:val="Tablecontent"/>
              <w:rPr>
                <w:lang w:val="en-IN"/>
              </w:rPr>
            </w:pPr>
            <w:r w:rsidRPr="00425C8F">
              <w:rPr>
                <w:lang w:val="en-IN"/>
              </w:rPr>
              <w:t>Selector should be numeric</w:t>
            </w:r>
          </w:p>
          <w:p w:rsidR="00CD5C68" w:rsidRPr="00425C8F" w:rsidRDefault="00CD5C68" w:rsidP="00940B20">
            <w:pPr>
              <w:pStyle w:val="Tablecontent"/>
              <w:rPr>
                <w:lang w:val="en-IN"/>
              </w:rPr>
            </w:pPr>
            <w:r w:rsidRPr="00425C8F">
              <w:rPr>
                <w:lang w:val="en-IN"/>
              </w:rPr>
              <w:t>1 – CVG</w:t>
            </w:r>
          </w:p>
          <w:p w:rsidR="00CD5C68" w:rsidRPr="00425C8F" w:rsidRDefault="00CD5C68" w:rsidP="00940B20">
            <w:pPr>
              <w:pStyle w:val="Tablecontent"/>
              <w:rPr>
                <w:lang w:val="en-IN"/>
              </w:rPr>
            </w:pPr>
            <w:r w:rsidRPr="00425C8F">
              <w:rPr>
                <w:lang w:val="en-IN"/>
              </w:rPr>
              <w:t>2- C</w:t>
            </w:r>
          </w:p>
          <w:p w:rsidR="00CD5C68" w:rsidRPr="00425C8F" w:rsidRDefault="00CD5C68" w:rsidP="00940B20">
            <w:pPr>
              <w:pStyle w:val="Tablecontent"/>
              <w:rPr>
                <w:lang w:val="en-IN"/>
              </w:rPr>
            </w:pPr>
            <w:r w:rsidRPr="00425C8F">
              <w:rPr>
                <w:lang w:val="en-IN"/>
              </w:rPr>
              <w:t>3- VG</w:t>
            </w:r>
          </w:p>
        </w:tc>
        <w:tc>
          <w:tcPr>
            <w:tcW w:w="1260" w:type="dxa"/>
          </w:tcPr>
          <w:p w:rsidR="00CD5C68" w:rsidRPr="00425C8F" w:rsidRDefault="00CD5C68" w:rsidP="00940B20">
            <w:pPr>
              <w:pStyle w:val="Tablecontent"/>
              <w:rPr>
                <w:lang w:val="en-IN"/>
              </w:rPr>
            </w:pPr>
            <w:r w:rsidRPr="00425C8F">
              <w:rPr>
                <w:lang w:val="en-IN"/>
              </w:rPr>
              <w:t>1</w:t>
            </w:r>
          </w:p>
        </w:tc>
        <w:tc>
          <w:tcPr>
            <w:tcW w:w="1260" w:type="dxa"/>
          </w:tcPr>
          <w:p w:rsidR="00CD5C68" w:rsidRPr="00425C8F" w:rsidRDefault="00CD5C68" w:rsidP="00940B20">
            <w:pPr>
              <w:pStyle w:val="Tablecontent"/>
              <w:rPr>
                <w:lang w:val="en-IN"/>
              </w:rPr>
            </w:pPr>
            <w:r w:rsidRPr="00425C8F">
              <w:rPr>
                <w:lang w:val="en-IN"/>
              </w:rPr>
              <w:t>A(10)</w:t>
            </w:r>
          </w:p>
        </w:tc>
        <w:tc>
          <w:tcPr>
            <w:tcW w:w="1440" w:type="dxa"/>
          </w:tcPr>
          <w:p w:rsidR="00CD5C68" w:rsidRPr="00425C8F" w:rsidRDefault="00CD5C68" w:rsidP="00940B20">
            <w:pPr>
              <w:pStyle w:val="Tablecontent"/>
              <w:rPr>
                <w:lang w:val="en-IN"/>
              </w:rPr>
            </w:pPr>
            <w:r w:rsidRPr="00425C8F">
              <w:rPr>
                <w:lang w:val="en-IN"/>
              </w:rPr>
              <w:t>M</w:t>
            </w:r>
          </w:p>
          <w:p w:rsidR="00CD5C68" w:rsidRPr="00425C8F" w:rsidRDefault="00CD5C68" w:rsidP="00940B20">
            <w:pPr>
              <w:pStyle w:val="Tablecontent"/>
              <w:rPr>
                <w:lang w:val="en-IN"/>
              </w:rPr>
            </w:pPr>
            <w:r w:rsidRPr="00425C8F">
              <w:rPr>
                <w:lang w:val="en-IN"/>
              </w:rPr>
              <w:t>Default value 1</w:t>
            </w:r>
          </w:p>
        </w:tc>
      </w:tr>
      <w:tr w:rsidR="00CD5C68" w:rsidRPr="00425C8F" w:rsidTr="0038621B">
        <w:trPr>
          <w:trHeight w:val="277"/>
        </w:trPr>
        <w:tc>
          <w:tcPr>
            <w:tcW w:w="1620" w:type="dxa"/>
          </w:tcPr>
          <w:p w:rsidR="00CD5C68" w:rsidRPr="00425C8F" w:rsidRDefault="00CD5C68" w:rsidP="00940B20">
            <w:pPr>
              <w:pStyle w:val="Tablecontent"/>
              <w:rPr>
                <w:lang w:val="en-IN"/>
              </w:rPr>
            </w:pPr>
            <w:r w:rsidRPr="00425C8F">
              <w:rPr>
                <w:lang w:val="en-IN"/>
              </w:rPr>
              <w:t>NOTIFICATION_MSISDN</w:t>
            </w:r>
          </w:p>
        </w:tc>
        <w:tc>
          <w:tcPr>
            <w:tcW w:w="1620" w:type="dxa"/>
          </w:tcPr>
          <w:p w:rsidR="00CD5C68" w:rsidRPr="00425C8F" w:rsidRDefault="00CD5C68" w:rsidP="00940B20">
            <w:pPr>
              <w:pStyle w:val="Tablecontent"/>
              <w:rPr>
                <w:lang w:val="en-IN"/>
              </w:rPr>
            </w:pPr>
            <w:r w:rsidRPr="00425C8F">
              <w:rPr>
                <w:lang w:val="en-IN"/>
              </w:rPr>
              <w:t>Notification MSISDN</w:t>
            </w:r>
          </w:p>
        </w:tc>
        <w:tc>
          <w:tcPr>
            <w:tcW w:w="2340" w:type="dxa"/>
          </w:tcPr>
          <w:p w:rsidR="00CD5C68" w:rsidRPr="00425C8F" w:rsidRDefault="00CD5C68" w:rsidP="00940B20">
            <w:pPr>
              <w:pStyle w:val="Tablecontent"/>
              <w:rPr>
                <w:lang w:val="en-IN"/>
              </w:rPr>
            </w:pPr>
            <w:r w:rsidRPr="00425C8F">
              <w:rPr>
                <w:lang w:val="en-IN"/>
              </w:rPr>
              <w:t>981239823</w:t>
            </w:r>
          </w:p>
        </w:tc>
        <w:tc>
          <w:tcPr>
            <w:tcW w:w="1260" w:type="dxa"/>
          </w:tcPr>
          <w:p w:rsidR="00CD5C68" w:rsidRPr="00425C8F" w:rsidRDefault="00CD5C68" w:rsidP="00940B20">
            <w:pPr>
              <w:pStyle w:val="Tablecontent"/>
              <w:rPr>
                <w:lang w:val="en-IN"/>
              </w:rPr>
            </w:pPr>
            <w:r w:rsidRPr="00425C8F">
              <w:rPr>
                <w:lang w:val="en-IN"/>
              </w:rPr>
              <w:t>15</w:t>
            </w:r>
          </w:p>
        </w:tc>
        <w:tc>
          <w:tcPr>
            <w:tcW w:w="1260" w:type="dxa"/>
          </w:tcPr>
          <w:p w:rsidR="00CD5C68" w:rsidRPr="00425C8F" w:rsidRDefault="00CD5C68" w:rsidP="00940B20">
            <w:pPr>
              <w:pStyle w:val="Tablecontent"/>
              <w:rPr>
                <w:lang w:val="en-IN"/>
              </w:rPr>
            </w:pPr>
            <w:r w:rsidRPr="00425C8F">
              <w:rPr>
                <w:lang w:val="en-IN"/>
              </w:rPr>
              <w:t>M</w:t>
            </w:r>
          </w:p>
        </w:tc>
        <w:tc>
          <w:tcPr>
            <w:tcW w:w="1440" w:type="dxa"/>
          </w:tcPr>
          <w:p w:rsidR="00CD5C68" w:rsidRPr="00425C8F" w:rsidRDefault="00CD5C68" w:rsidP="00940B20">
            <w:pPr>
              <w:pStyle w:val="Tablecontent"/>
              <w:rPr>
                <w:lang w:val="en-IN"/>
              </w:rPr>
            </w:pPr>
            <w:r w:rsidRPr="00425C8F">
              <w:rPr>
                <w:lang w:val="en-IN"/>
              </w:rPr>
              <w:t>MSISDN on which notification need to send.</w:t>
            </w:r>
          </w:p>
        </w:tc>
      </w:tr>
    </w:tbl>
    <w:p w:rsidR="00CD5C68" w:rsidRPr="00425C8F" w:rsidRDefault="00CD5C68" w:rsidP="001E6309">
      <w:pPr>
        <w:pStyle w:val="Heading"/>
        <w:rPr>
          <w:color w:val="auto"/>
        </w:rPr>
      </w:pPr>
      <w:r w:rsidRPr="00425C8F">
        <w:rPr>
          <w:color w:val="auto"/>
        </w:rPr>
        <w:t>User/Sender validation login</w:t>
      </w:r>
    </w:p>
    <w:p w:rsidR="00CD5C68" w:rsidRPr="00425C8F" w:rsidRDefault="00CD5C68" w:rsidP="00CD5C68">
      <w:pPr>
        <w:pStyle w:val="ListBullet1"/>
        <w:rPr>
          <w:lang w:val="en-IN"/>
        </w:rPr>
      </w:pPr>
      <w:r w:rsidRPr="00425C8F">
        <w:rPr>
          <w:lang w:val="en-IN"/>
        </w:rPr>
        <w:t>If MSISDN value is available then user will be validated on the basis of the MSISDN and PIN</w:t>
      </w:r>
    </w:p>
    <w:p w:rsidR="00CD5C68" w:rsidRPr="00425C8F" w:rsidRDefault="00CD5C68" w:rsidP="00CD5C68">
      <w:pPr>
        <w:pStyle w:val="ListBullet1"/>
        <w:rPr>
          <w:lang w:val="en-IN"/>
        </w:rPr>
      </w:pPr>
      <w:r w:rsidRPr="00425C8F">
        <w:rPr>
          <w:lang w:val="en-IN"/>
        </w:rPr>
        <w:t>If EXTCODE value is available then user will be validated on the basis of the EXTCODE</w:t>
      </w:r>
    </w:p>
    <w:p w:rsidR="00CD5C68" w:rsidRPr="00425C8F" w:rsidRDefault="00CD5C68" w:rsidP="00CD5C68">
      <w:pPr>
        <w:pStyle w:val="ListBullet1"/>
        <w:rPr>
          <w:lang w:val="en-IN"/>
        </w:rPr>
      </w:pPr>
      <w:r w:rsidRPr="00425C8F">
        <w:rPr>
          <w:lang w:val="en-IN"/>
        </w:rPr>
        <w:t>If LOGINID tag value is available then user will be validated on the basis of the LOGINID and PASSWORD.</w:t>
      </w:r>
    </w:p>
    <w:p w:rsidR="00CD5C68" w:rsidRPr="00425C8F" w:rsidRDefault="00CD5C68" w:rsidP="00CD5C68">
      <w:pPr>
        <w:pStyle w:val="ListBullet1"/>
        <w:rPr>
          <w:lang w:val="en-IN"/>
        </w:rPr>
      </w:pPr>
      <w:r w:rsidRPr="00425C8F">
        <w:rPr>
          <w:lang w:val="en-IN"/>
        </w:rPr>
        <w:t xml:space="preserve">If values of more than one tag is present then user will be validated depending on those values e.g. (MSISDN and EXT code both present in request then user will be validated on the basis of the both) </w:t>
      </w:r>
    </w:p>
    <w:p w:rsidR="00CD5C68" w:rsidRPr="00425C8F" w:rsidRDefault="00CD5C68" w:rsidP="00CD5C68">
      <w:pPr>
        <w:pStyle w:val="ListBullet1"/>
        <w:rPr>
          <w:lang w:val="en-IN"/>
        </w:rPr>
      </w:pPr>
      <w:r w:rsidRPr="00425C8F">
        <w:rPr>
          <w:lang w:val="en-IN"/>
        </w:rPr>
        <w:t>If all the three are available then all will be validated. Between all of them any one would be mandatory.</w:t>
      </w:r>
    </w:p>
    <w:p w:rsidR="00CD5C68" w:rsidRPr="00425C8F" w:rsidRDefault="00CD5C68" w:rsidP="00CD5C68">
      <w:pPr>
        <w:pStyle w:val="ListBullet1"/>
        <w:rPr>
          <w:lang w:val="en-IN"/>
        </w:rPr>
      </w:pPr>
      <w:r w:rsidRPr="00425C8F">
        <w:rPr>
          <w:lang w:val="en-IN"/>
        </w:rPr>
        <w:t>Once the sender is validated, then the appropriate amount would be debited from its account.</w:t>
      </w:r>
    </w:p>
    <w:p w:rsidR="00CD5C68" w:rsidRPr="00425C8F" w:rsidRDefault="00CD5C68" w:rsidP="00CD5C68">
      <w:pPr>
        <w:pStyle w:val="BodyText2"/>
        <w:rPr>
          <w:lang w:val="en-IN"/>
        </w:rPr>
      </w:pPr>
    </w:p>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Response</w:t>
      </w:r>
    </w:p>
    <w:p w:rsidR="00CD5C68" w:rsidRPr="00425C8F" w:rsidRDefault="007C479A" w:rsidP="00CD5C68">
      <w:pPr>
        <w:pStyle w:val="BodyText2"/>
        <w:rPr>
          <w:lang w:val="en-IN"/>
        </w:rPr>
      </w:pPr>
      <w:r w:rsidRPr="00425C8F">
        <w:rPr>
          <w:lang w:val="en-IN"/>
        </w:rPr>
        <w:t>PreTUPS</w:t>
      </w:r>
      <w:r w:rsidR="00CD5C68" w:rsidRPr="00425C8F">
        <w:rPr>
          <w:lang w:val="en-IN"/>
        </w:rPr>
        <w:t xml:space="preserve"> will send following response (acknowledgement) to External transaction server for Credit recharge request:</w:t>
      </w:r>
    </w:p>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XML format:</w:t>
      </w:r>
    </w:p>
    <w:p w:rsidR="00CD5C68" w:rsidRPr="00425C8F" w:rsidRDefault="00CD5C68" w:rsidP="0038621B">
      <w:pPr>
        <w:pStyle w:val="Code"/>
        <w:ind w:left="0"/>
        <w:rPr>
          <w:lang w:val="en-IN"/>
        </w:rPr>
      </w:pPr>
      <w:proofErr w:type="gramStart"/>
      <w:r w:rsidRPr="00425C8F">
        <w:rPr>
          <w:lang w:val="en-IN"/>
        </w:rPr>
        <w:t>&lt;?xml</w:t>
      </w:r>
      <w:proofErr w:type="gramEnd"/>
      <w:r w:rsidRPr="00425C8F">
        <w:rPr>
          <w:lang w:val="en-IN"/>
        </w:rPr>
        <w:t xml:space="preserve"> version="1.0"?&gt;</w:t>
      </w:r>
    </w:p>
    <w:p w:rsidR="00CD5C68" w:rsidRPr="00425C8F" w:rsidRDefault="00CD5C68" w:rsidP="0038621B">
      <w:pPr>
        <w:pStyle w:val="Code"/>
        <w:ind w:left="0"/>
        <w:rPr>
          <w:lang w:val="en-IN"/>
        </w:rPr>
      </w:pPr>
      <w:r w:rsidRPr="00425C8F">
        <w:rPr>
          <w:lang w:val="en-IN"/>
        </w:rPr>
        <w:t xml:space="preserve">&lt;COMMAND&gt; </w:t>
      </w:r>
    </w:p>
    <w:p w:rsidR="00CD5C68" w:rsidRPr="00425C8F" w:rsidRDefault="00CD5C68" w:rsidP="0038621B">
      <w:pPr>
        <w:pStyle w:val="Code"/>
        <w:ind w:left="0"/>
        <w:rPr>
          <w:lang w:val="en-IN"/>
        </w:rPr>
      </w:pPr>
      <w:r w:rsidRPr="00425C8F">
        <w:rPr>
          <w:lang w:val="en-IN"/>
        </w:rPr>
        <w:tab/>
        <w:t xml:space="preserve">&lt;TYPE&gt;EXPSTNRCRESP&lt;/TYPE&gt;    </w:t>
      </w:r>
      <w:r w:rsidRPr="00425C8F">
        <w:rPr>
          <w:lang w:val="en-IN"/>
        </w:rPr>
        <w:tab/>
      </w:r>
      <w:r w:rsidRPr="00425C8F">
        <w:rPr>
          <w:lang w:val="en-IN"/>
        </w:rPr>
        <w:tab/>
      </w:r>
    </w:p>
    <w:p w:rsidR="00CD5C68" w:rsidRPr="00425C8F" w:rsidRDefault="00CD5C68" w:rsidP="0038621B">
      <w:pPr>
        <w:pStyle w:val="Code"/>
        <w:ind w:left="0"/>
        <w:rPr>
          <w:lang w:val="en-IN"/>
        </w:rPr>
      </w:pPr>
      <w:r w:rsidRPr="00425C8F">
        <w:rPr>
          <w:lang w:val="en-IN"/>
        </w:rPr>
        <w:tab/>
        <w:t>&lt;TXNSTATUS&gt;</w:t>
      </w:r>
      <w:r w:rsidRPr="00425C8F">
        <w:rPr>
          <w:i/>
          <w:iCs/>
          <w:lang w:val="en-IN"/>
        </w:rPr>
        <w:t>&lt;Transaction Status&gt;</w:t>
      </w:r>
      <w:r w:rsidR="001A6DBF">
        <w:rPr>
          <w:lang w:val="en-IN"/>
        </w:rPr>
        <w:t>&lt;/</w:t>
      </w:r>
      <w:r w:rsidRPr="00425C8F">
        <w:rPr>
          <w:lang w:val="en-IN"/>
        </w:rPr>
        <w:t>TXNSTATUS&gt;</w:t>
      </w:r>
    </w:p>
    <w:p w:rsidR="00CD5C68" w:rsidRPr="00425C8F" w:rsidRDefault="00CD5C68" w:rsidP="0038621B">
      <w:pPr>
        <w:pStyle w:val="Code"/>
        <w:ind w:left="0" w:firstLine="720"/>
        <w:rPr>
          <w:lang w:val="en-IN"/>
        </w:rPr>
      </w:pPr>
      <w:r w:rsidRPr="00425C8F">
        <w:rPr>
          <w:lang w:val="en-IN"/>
        </w:rPr>
        <w:t>&lt;DATE&gt;&lt;Date and time &gt;&lt;/DATE&gt;</w:t>
      </w:r>
    </w:p>
    <w:p w:rsidR="00CD5C68" w:rsidRPr="00425C8F" w:rsidRDefault="00CD5C68" w:rsidP="0038621B">
      <w:pPr>
        <w:pStyle w:val="Code"/>
        <w:ind w:left="720"/>
        <w:rPr>
          <w:lang w:val="en-IN"/>
        </w:rPr>
      </w:pPr>
      <w:r w:rsidRPr="00425C8F">
        <w:rPr>
          <w:lang w:val="en-IN"/>
        </w:rPr>
        <w:t>&lt;EXTREFNUM&gt;&lt;Unique Reference number in the external system&gt;&lt;/ EXTREFNUM&gt;</w:t>
      </w:r>
    </w:p>
    <w:p w:rsidR="00CD5C68" w:rsidRPr="00425C8F" w:rsidRDefault="00CD5C68" w:rsidP="0038621B">
      <w:pPr>
        <w:pStyle w:val="Code"/>
        <w:ind w:left="0"/>
        <w:rPr>
          <w:lang w:val="en-IN"/>
        </w:rPr>
      </w:pPr>
      <w:r w:rsidRPr="00425C8F">
        <w:rPr>
          <w:lang w:val="en-IN"/>
        </w:rPr>
        <w:tab/>
        <w:t>&lt;TXNID&gt;</w:t>
      </w:r>
      <w:r w:rsidRPr="00425C8F">
        <w:rPr>
          <w:i/>
          <w:iCs/>
          <w:lang w:val="en-IN"/>
        </w:rPr>
        <w:t>&lt;</w:t>
      </w:r>
      <w:r w:rsidR="007C479A" w:rsidRPr="00425C8F">
        <w:rPr>
          <w:i/>
          <w:iCs/>
          <w:lang w:val="en-IN"/>
        </w:rPr>
        <w:t>PreTUPS</w:t>
      </w:r>
      <w:r w:rsidRPr="00425C8F">
        <w:rPr>
          <w:i/>
          <w:iCs/>
          <w:lang w:val="en-IN"/>
        </w:rPr>
        <w:t xml:space="preserve"> Transaction ID&gt;</w:t>
      </w:r>
      <w:r w:rsidR="001A6DBF">
        <w:rPr>
          <w:lang w:val="en-IN"/>
        </w:rPr>
        <w:t>&lt;/</w:t>
      </w:r>
      <w:r w:rsidRPr="00425C8F">
        <w:rPr>
          <w:lang w:val="en-IN"/>
        </w:rPr>
        <w:t>TXNID&gt;</w:t>
      </w:r>
    </w:p>
    <w:p w:rsidR="00CD5C68" w:rsidRPr="00425C8F" w:rsidRDefault="00CD5C68" w:rsidP="0038621B">
      <w:pPr>
        <w:pStyle w:val="Code"/>
        <w:ind w:left="0"/>
        <w:rPr>
          <w:lang w:val="en-IN"/>
        </w:rPr>
      </w:pPr>
      <w:r w:rsidRPr="00425C8F">
        <w:rPr>
          <w:lang w:val="en-IN"/>
        </w:rPr>
        <w:tab/>
        <w:t>&lt;</w:t>
      </w:r>
      <w:r w:rsidR="001A6DBF">
        <w:rPr>
          <w:lang w:val="en-IN"/>
        </w:rPr>
        <w:t>MESSAGE&gt;&lt;Transaction Message&gt;&lt;/</w:t>
      </w:r>
      <w:r w:rsidRPr="00425C8F">
        <w:rPr>
          <w:lang w:val="en-IN"/>
        </w:rPr>
        <w:t>MESSAGE&gt;</w:t>
      </w:r>
    </w:p>
    <w:p w:rsidR="00CD5C68" w:rsidRPr="00425C8F" w:rsidRDefault="00CD5C68" w:rsidP="0038621B">
      <w:pPr>
        <w:pStyle w:val="Code"/>
        <w:ind w:left="0"/>
        <w:rPr>
          <w:lang w:val="en-IN"/>
        </w:rPr>
      </w:pPr>
      <w:r w:rsidRPr="00425C8F">
        <w:rPr>
          <w:lang w:val="en-IN"/>
        </w:rPr>
        <w:t>&lt;/COMMAND&gt;</w:t>
      </w:r>
    </w:p>
    <w:p w:rsidR="00CD5C68" w:rsidRPr="00425C8F" w:rsidRDefault="00CD5C68" w:rsidP="001E6309">
      <w:pPr>
        <w:pStyle w:val="Heading"/>
        <w:rPr>
          <w:color w:val="auto"/>
        </w:rPr>
      </w:pPr>
      <w:r w:rsidRPr="00425C8F">
        <w:rPr>
          <w:color w:val="auto"/>
        </w:rPr>
        <w:t>Field Details</w:t>
      </w:r>
    </w:p>
    <w:tbl>
      <w:tblPr>
        <w:tblW w:w="95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800"/>
        <w:gridCol w:w="2340"/>
        <w:gridCol w:w="1260"/>
        <w:gridCol w:w="1260"/>
        <w:gridCol w:w="1496"/>
      </w:tblGrid>
      <w:tr w:rsidR="00CD5C68" w:rsidRPr="00425C8F" w:rsidTr="007512D3">
        <w:trPr>
          <w:trHeight w:val="277"/>
          <w:tblHeader/>
        </w:trPr>
        <w:tc>
          <w:tcPr>
            <w:tcW w:w="144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800" w:type="dxa"/>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340" w:type="dxa"/>
            <w:shd w:val="clear" w:color="auto" w:fill="E31837"/>
          </w:tcPr>
          <w:p w:rsidR="00CD5C68" w:rsidRPr="00425C8F" w:rsidRDefault="00CD5C68" w:rsidP="00940B20">
            <w:pPr>
              <w:pStyle w:val="TableColumnLabels"/>
              <w:rPr>
                <w:color w:val="auto"/>
                <w:lang w:val="en-IN"/>
              </w:rPr>
            </w:pPr>
            <w:r w:rsidRPr="00425C8F">
              <w:rPr>
                <w:color w:val="auto"/>
                <w:lang w:val="en-IN"/>
              </w:rPr>
              <w:t>Remark   s</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96" w:type="dxa"/>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cantSplit/>
          <w:trHeight w:val="277"/>
        </w:trPr>
        <w:tc>
          <w:tcPr>
            <w:tcW w:w="9596" w:type="dxa"/>
            <w:gridSpan w:val="6"/>
          </w:tcPr>
          <w:p w:rsidR="00CD5C68" w:rsidRPr="00425C8F" w:rsidRDefault="00CD5C68" w:rsidP="00940B20">
            <w:pPr>
              <w:pStyle w:val="Tablecontent"/>
              <w:rPr>
                <w:b/>
                <w:bCs/>
                <w:lang w:val="en-IN"/>
              </w:rPr>
            </w:pP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TYPE</w:t>
            </w:r>
          </w:p>
        </w:tc>
        <w:tc>
          <w:tcPr>
            <w:tcW w:w="1800" w:type="dxa"/>
          </w:tcPr>
          <w:p w:rsidR="00CD5C68" w:rsidRPr="00425C8F" w:rsidRDefault="00CD5C68" w:rsidP="00940B20">
            <w:pPr>
              <w:pStyle w:val="Tablecontent"/>
              <w:rPr>
                <w:lang w:val="en-IN"/>
              </w:rPr>
            </w:pPr>
            <w:r w:rsidRPr="00425C8F">
              <w:rPr>
                <w:lang w:val="en-IN"/>
              </w:rPr>
              <w:t>Response type</w:t>
            </w:r>
          </w:p>
        </w:tc>
        <w:tc>
          <w:tcPr>
            <w:tcW w:w="2340" w:type="dxa"/>
          </w:tcPr>
          <w:p w:rsidR="00CD5C68" w:rsidRPr="00425C8F" w:rsidRDefault="00CD5C68" w:rsidP="00940B20">
            <w:pPr>
              <w:pStyle w:val="Tablecontent"/>
              <w:rPr>
                <w:lang w:val="en-IN"/>
              </w:rPr>
            </w:pPr>
            <w:r w:rsidRPr="00425C8F">
              <w:rPr>
                <w:lang w:val="en-IN"/>
              </w:rPr>
              <w:t>Response Type</w:t>
            </w:r>
          </w:p>
        </w:tc>
        <w:tc>
          <w:tcPr>
            <w:tcW w:w="1260" w:type="dxa"/>
          </w:tcPr>
          <w:p w:rsidR="00CD5C68" w:rsidRPr="00425C8F" w:rsidRDefault="00CD5C68" w:rsidP="00940B20">
            <w:pPr>
              <w:pStyle w:val="Tablecontent"/>
              <w:rPr>
                <w:lang w:val="en-IN"/>
              </w:rPr>
            </w:pPr>
            <w:r w:rsidRPr="00425C8F">
              <w:rPr>
                <w:lang w:val="en-IN"/>
              </w:rPr>
              <w:t>EXPSTNRCRESP</w:t>
            </w:r>
          </w:p>
        </w:tc>
        <w:tc>
          <w:tcPr>
            <w:tcW w:w="1260" w:type="dxa"/>
          </w:tcPr>
          <w:p w:rsidR="00CD5C68" w:rsidRPr="00425C8F" w:rsidRDefault="00CD5C68" w:rsidP="00940B20">
            <w:pPr>
              <w:pStyle w:val="Tablecontent"/>
              <w:rPr>
                <w:lang w:val="en-IN"/>
              </w:rPr>
            </w:pPr>
            <w:r w:rsidRPr="00425C8F">
              <w:rPr>
                <w:lang w:val="en-IN"/>
              </w:rPr>
              <w:t>A (20)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TXNSTATUS</w:t>
            </w:r>
          </w:p>
        </w:tc>
        <w:tc>
          <w:tcPr>
            <w:tcW w:w="1800" w:type="dxa"/>
          </w:tcPr>
          <w:p w:rsidR="00CD5C68" w:rsidRPr="00425C8F" w:rsidRDefault="00CD5C68" w:rsidP="00940B20">
            <w:pPr>
              <w:pStyle w:val="Tablecontent"/>
              <w:rPr>
                <w:lang w:val="en-IN"/>
              </w:rPr>
            </w:pPr>
            <w:r w:rsidRPr="00425C8F">
              <w:rPr>
                <w:lang w:val="en-IN"/>
              </w:rPr>
              <w:t>Transaction Status</w:t>
            </w:r>
          </w:p>
        </w:tc>
        <w:tc>
          <w:tcPr>
            <w:tcW w:w="2340" w:type="dxa"/>
          </w:tcPr>
          <w:p w:rsidR="00CD5C68" w:rsidRPr="00425C8F" w:rsidRDefault="00CD5C68" w:rsidP="00940B20">
            <w:pPr>
              <w:pStyle w:val="Tablecontent"/>
              <w:rPr>
                <w:lang w:val="en-IN"/>
              </w:rPr>
            </w:pPr>
            <w:r w:rsidRPr="00425C8F">
              <w:rPr>
                <w:lang w:val="en-IN"/>
              </w:rPr>
              <w:t>Status of the request</w:t>
            </w:r>
          </w:p>
          <w:p w:rsidR="00CD5C68" w:rsidRPr="00425C8F" w:rsidRDefault="00CD5C68" w:rsidP="00940B20">
            <w:pPr>
              <w:pStyle w:val="TableListBullet1"/>
              <w:jc w:val="left"/>
              <w:rPr>
                <w:lang w:val="en-IN"/>
              </w:rPr>
            </w:pPr>
            <w:r w:rsidRPr="00425C8F">
              <w:rPr>
                <w:lang w:val="en-IN"/>
              </w:rPr>
              <w:t xml:space="preserve">Transaction Status= 200 means Success, </w:t>
            </w:r>
          </w:p>
          <w:p w:rsidR="00CD5C68" w:rsidRPr="00425C8F" w:rsidRDefault="00CD5C68" w:rsidP="00940B20">
            <w:pPr>
              <w:pStyle w:val="TableListBullet1"/>
              <w:jc w:val="left"/>
              <w:rPr>
                <w:lang w:val="en-IN"/>
              </w:rPr>
            </w:pPr>
            <w:r w:rsidRPr="00425C8F">
              <w:rPr>
                <w:lang w:val="en-IN"/>
              </w:rPr>
              <w:t xml:space="preserve">Transaction Status Other than 200 means failed </w:t>
            </w:r>
          </w:p>
        </w:tc>
        <w:tc>
          <w:tcPr>
            <w:tcW w:w="1260" w:type="dxa"/>
          </w:tcPr>
          <w:p w:rsidR="00CD5C68" w:rsidRPr="00425C8F" w:rsidRDefault="00CD5C68" w:rsidP="00940B20">
            <w:pPr>
              <w:pStyle w:val="Tablecontent"/>
              <w:rPr>
                <w:lang w:val="en-IN"/>
              </w:rPr>
            </w:pPr>
            <w:r w:rsidRPr="00425C8F">
              <w:rPr>
                <w:lang w:val="en-IN"/>
              </w:rPr>
              <w:t>200</w:t>
            </w:r>
          </w:p>
        </w:tc>
        <w:tc>
          <w:tcPr>
            <w:tcW w:w="1260" w:type="dxa"/>
          </w:tcPr>
          <w:p w:rsidR="00CD5C68" w:rsidRPr="00425C8F" w:rsidRDefault="00CD5C68" w:rsidP="00940B20">
            <w:pPr>
              <w:pStyle w:val="Tablecontent"/>
              <w:rPr>
                <w:lang w:val="en-IN"/>
              </w:rPr>
            </w:pPr>
            <w:r w:rsidRPr="00425C8F">
              <w:rPr>
                <w:lang w:val="en-IN"/>
              </w:rPr>
              <w:t>N (10)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DATE</w:t>
            </w:r>
          </w:p>
        </w:tc>
        <w:tc>
          <w:tcPr>
            <w:tcW w:w="1800" w:type="dxa"/>
          </w:tcPr>
          <w:p w:rsidR="00CD5C68" w:rsidRPr="00425C8F" w:rsidRDefault="00CD5C68" w:rsidP="00940B20">
            <w:pPr>
              <w:pStyle w:val="Tablecontent"/>
              <w:rPr>
                <w:lang w:val="en-IN"/>
              </w:rPr>
            </w:pPr>
            <w:r w:rsidRPr="00425C8F">
              <w:rPr>
                <w:lang w:val="en-IN"/>
              </w:rPr>
              <w:t>Date and time</w:t>
            </w:r>
          </w:p>
        </w:tc>
        <w:tc>
          <w:tcPr>
            <w:tcW w:w="2340" w:type="dxa"/>
          </w:tcPr>
          <w:p w:rsidR="00CD5C68" w:rsidRPr="00425C8F" w:rsidRDefault="00CD5C68" w:rsidP="00940B20">
            <w:pPr>
              <w:pStyle w:val="Tablecontent"/>
              <w:rPr>
                <w:lang w:val="en-IN"/>
              </w:rPr>
            </w:pPr>
            <w:r w:rsidRPr="00425C8F">
              <w:rPr>
                <w:lang w:val="en-IN"/>
              </w:rPr>
              <w:t xml:space="preserve">Date and time on which response was sent from </w:t>
            </w:r>
            <w:r w:rsidR="007C479A" w:rsidRPr="00425C8F">
              <w:rPr>
                <w:lang w:val="en-IN"/>
              </w:rPr>
              <w:t>PreTUPS</w:t>
            </w:r>
            <w:r w:rsidRPr="00425C8F">
              <w:rPr>
                <w:lang w:val="en-IN"/>
              </w:rPr>
              <w:t>. HH are in 24 Hour format</w:t>
            </w:r>
          </w:p>
        </w:tc>
        <w:tc>
          <w:tcPr>
            <w:tcW w:w="1260" w:type="dxa"/>
          </w:tcPr>
          <w:p w:rsidR="00CD5C68" w:rsidRPr="00425C8F" w:rsidRDefault="00CD5C68" w:rsidP="00940B20">
            <w:pPr>
              <w:pStyle w:val="Tablecontent"/>
              <w:rPr>
                <w:lang w:val="en-IN"/>
              </w:rPr>
            </w:pPr>
            <w:r w:rsidRPr="00425C8F">
              <w:rPr>
                <w:lang w:val="en-IN"/>
              </w:rPr>
              <w:t>DD/MM/YYYY HH24:MI:SS</w:t>
            </w:r>
          </w:p>
        </w:tc>
        <w:tc>
          <w:tcPr>
            <w:tcW w:w="1260" w:type="dxa"/>
          </w:tcPr>
          <w:p w:rsidR="00CD5C68" w:rsidRPr="00425C8F" w:rsidRDefault="00CD5C68" w:rsidP="00940B20">
            <w:pPr>
              <w:pStyle w:val="Tablecontent"/>
              <w:rPr>
                <w:lang w:val="en-IN"/>
              </w:rPr>
            </w:pPr>
            <w:r w:rsidRPr="00425C8F">
              <w:rPr>
                <w:lang w:val="en-IN"/>
              </w:rPr>
              <w:t>D (20)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EXTREFNUM</w:t>
            </w:r>
          </w:p>
        </w:tc>
        <w:tc>
          <w:tcPr>
            <w:tcW w:w="1800" w:type="dxa"/>
          </w:tcPr>
          <w:p w:rsidR="00CD5C68" w:rsidRPr="00425C8F" w:rsidRDefault="00CD5C68" w:rsidP="00940B20">
            <w:pPr>
              <w:pStyle w:val="Tablecontent"/>
              <w:rPr>
                <w:lang w:val="en-IN"/>
              </w:rPr>
            </w:pPr>
            <w:r w:rsidRPr="00425C8F">
              <w:rPr>
                <w:lang w:val="en-IN"/>
              </w:rPr>
              <w:t>External Reference number</w:t>
            </w:r>
          </w:p>
        </w:tc>
        <w:tc>
          <w:tcPr>
            <w:tcW w:w="2340" w:type="dxa"/>
          </w:tcPr>
          <w:p w:rsidR="00CD5C68" w:rsidRPr="00425C8F" w:rsidRDefault="00CD5C68" w:rsidP="00940B20">
            <w:pPr>
              <w:pStyle w:val="Tablecontent"/>
              <w:rPr>
                <w:lang w:val="en-IN"/>
              </w:rPr>
            </w:pPr>
            <w:r w:rsidRPr="00425C8F">
              <w:rPr>
                <w:lang w:val="en-IN"/>
              </w:rPr>
              <w:t>Reference number that was passed by the external system</w:t>
            </w:r>
          </w:p>
        </w:tc>
        <w:tc>
          <w:tcPr>
            <w:tcW w:w="1260" w:type="dxa"/>
          </w:tcPr>
          <w:p w:rsidR="00CD5C68" w:rsidRPr="00425C8F" w:rsidRDefault="00CD5C68" w:rsidP="00940B20">
            <w:pPr>
              <w:pStyle w:val="Tablecontent"/>
              <w:rPr>
                <w:lang w:val="en-IN"/>
              </w:rPr>
            </w:pPr>
            <w:r w:rsidRPr="00425C8F">
              <w:rPr>
                <w:lang w:val="en-IN"/>
              </w:rPr>
              <w:t>12345</w:t>
            </w:r>
          </w:p>
        </w:tc>
        <w:tc>
          <w:tcPr>
            <w:tcW w:w="1260" w:type="dxa"/>
          </w:tcPr>
          <w:p w:rsidR="00CD5C68" w:rsidRPr="00425C8F" w:rsidRDefault="00CD5C68" w:rsidP="00940B20">
            <w:pPr>
              <w:pStyle w:val="Tablecontent"/>
              <w:rPr>
                <w:lang w:val="en-IN"/>
              </w:rPr>
            </w:pPr>
            <w:r w:rsidRPr="00425C8F">
              <w:rPr>
                <w:lang w:val="en-IN"/>
              </w:rPr>
              <w:t>A (20)</w:t>
            </w:r>
          </w:p>
        </w:tc>
        <w:tc>
          <w:tcPr>
            <w:tcW w:w="1496" w:type="dxa"/>
          </w:tcPr>
          <w:p w:rsidR="00CD5C68" w:rsidRPr="00425C8F" w:rsidRDefault="00CD5C68" w:rsidP="00940B20">
            <w:pPr>
              <w:pStyle w:val="Tablecontent"/>
              <w:rPr>
                <w:lang w:val="en-IN"/>
              </w:rPr>
            </w:pPr>
            <w:r w:rsidRPr="00425C8F">
              <w:rPr>
                <w:lang w:val="en-IN"/>
              </w:rPr>
              <w:t>O</w:t>
            </w:r>
          </w:p>
          <w:p w:rsidR="00CD5C68" w:rsidRPr="00425C8F" w:rsidRDefault="00CD5C68" w:rsidP="00940B20">
            <w:pPr>
              <w:pStyle w:val="Tablecontent"/>
              <w:rPr>
                <w:lang w:val="en-IN"/>
              </w:rPr>
            </w:pPr>
            <w:r w:rsidRPr="00425C8F">
              <w:rPr>
                <w:lang w:val="en-IN"/>
              </w:rPr>
              <w:t>(Tag is mandatory</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TXNID</w:t>
            </w:r>
          </w:p>
        </w:tc>
        <w:tc>
          <w:tcPr>
            <w:tcW w:w="1800" w:type="dxa"/>
          </w:tcPr>
          <w:p w:rsidR="00CD5C68" w:rsidRPr="00425C8F" w:rsidRDefault="00CD5C68" w:rsidP="00940B20">
            <w:pPr>
              <w:pStyle w:val="Tablecontent"/>
              <w:rPr>
                <w:lang w:val="en-IN"/>
              </w:rPr>
            </w:pPr>
            <w:r w:rsidRPr="00425C8F">
              <w:rPr>
                <w:lang w:val="en-IN"/>
              </w:rPr>
              <w:t>&lt;Transaction ID&gt;</w:t>
            </w:r>
          </w:p>
        </w:tc>
        <w:tc>
          <w:tcPr>
            <w:tcW w:w="2340" w:type="dxa"/>
          </w:tcPr>
          <w:p w:rsidR="00CD5C68" w:rsidRPr="00425C8F" w:rsidRDefault="007C479A" w:rsidP="00940B20">
            <w:pPr>
              <w:pStyle w:val="Tablecontent"/>
              <w:rPr>
                <w:lang w:val="en-IN"/>
              </w:rPr>
            </w:pPr>
            <w:r w:rsidRPr="00425C8F">
              <w:rPr>
                <w:lang w:val="en-IN"/>
              </w:rPr>
              <w:t>PreTUPS</w:t>
            </w:r>
            <w:r w:rsidR="00CD5C68" w:rsidRPr="00425C8F">
              <w:rPr>
                <w:lang w:val="en-IN"/>
              </w:rPr>
              <w:t xml:space="preserve"> Transaction ID for the Customer Recharge Transaction</w:t>
            </w:r>
          </w:p>
        </w:tc>
        <w:tc>
          <w:tcPr>
            <w:tcW w:w="1260" w:type="dxa"/>
          </w:tcPr>
          <w:p w:rsidR="00CD5C68" w:rsidRPr="00425C8F" w:rsidRDefault="00CD5C68" w:rsidP="00940B20">
            <w:pPr>
              <w:pStyle w:val="Tablecontent"/>
              <w:rPr>
                <w:lang w:val="en-IN"/>
              </w:rPr>
            </w:pPr>
            <w:r w:rsidRPr="00425C8F">
              <w:rPr>
                <w:lang w:val="en-IN"/>
              </w:rPr>
              <w:t>DL/05/000000015</w:t>
            </w:r>
          </w:p>
        </w:tc>
        <w:tc>
          <w:tcPr>
            <w:tcW w:w="1260" w:type="dxa"/>
          </w:tcPr>
          <w:p w:rsidR="00CD5C68" w:rsidRPr="00425C8F" w:rsidRDefault="00CD5C68" w:rsidP="00940B20">
            <w:pPr>
              <w:pStyle w:val="Tablecontent"/>
              <w:rPr>
                <w:lang w:val="en-IN"/>
              </w:rPr>
            </w:pPr>
            <w:r w:rsidRPr="00425C8F">
              <w:rPr>
                <w:lang w:val="en-IN"/>
              </w:rPr>
              <w:t>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MESSAGE</w:t>
            </w:r>
          </w:p>
        </w:tc>
        <w:tc>
          <w:tcPr>
            <w:tcW w:w="1800" w:type="dxa"/>
          </w:tcPr>
          <w:p w:rsidR="00CD5C68" w:rsidRPr="00425C8F" w:rsidRDefault="00CD5C68" w:rsidP="00940B20">
            <w:pPr>
              <w:pStyle w:val="Tablecontent"/>
              <w:rPr>
                <w:lang w:val="en-IN"/>
              </w:rPr>
            </w:pPr>
            <w:r w:rsidRPr="00425C8F">
              <w:rPr>
                <w:lang w:val="en-IN"/>
              </w:rPr>
              <w:t xml:space="preserve">Message that will given in response </w:t>
            </w:r>
          </w:p>
        </w:tc>
        <w:tc>
          <w:tcPr>
            <w:tcW w:w="2340" w:type="dxa"/>
          </w:tcPr>
          <w:p w:rsidR="00CD5C68" w:rsidRPr="00425C8F" w:rsidRDefault="00CD5C68" w:rsidP="00940B20">
            <w:pPr>
              <w:pStyle w:val="Tablecontent"/>
              <w:rPr>
                <w:lang w:val="en-IN"/>
              </w:rPr>
            </w:pPr>
            <w:r w:rsidRPr="00425C8F">
              <w:rPr>
                <w:lang w:val="en-IN"/>
              </w:rPr>
              <w:t>Message</w:t>
            </w:r>
          </w:p>
        </w:tc>
        <w:tc>
          <w:tcPr>
            <w:tcW w:w="1260" w:type="dxa"/>
          </w:tcPr>
          <w:p w:rsidR="00CD5C68" w:rsidRPr="00425C8F" w:rsidRDefault="00CD5C68" w:rsidP="00940B20">
            <w:pPr>
              <w:pStyle w:val="Tablecontent"/>
              <w:rPr>
                <w:lang w:val="en-IN"/>
              </w:rPr>
            </w:pPr>
          </w:p>
        </w:tc>
        <w:tc>
          <w:tcPr>
            <w:tcW w:w="1260" w:type="dxa"/>
          </w:tcPr>
          <w:p w:rsidR="00CD5C68" w:rsidRPr="00425C8F" w:rsidRDefault="00CD5C68" w:rsidP="00940B20">
            <w:pPr>
              <w:pStyle w:val="Tablecontent"/>
              <w:rPr>
                <w:lang w:val="en-IN"/>
              </w:rPr>
            </w:pPr>
            <w:r w:rsidRPr="00425C8F">
              <w:rPr>
                <w:lang w:val="en-IN"/>
              </w:rPr>
              <w:t>A (500)</w:t>
            </w:r>
          </w:p>
        </w:tc>
        <w:tc>
          <w:tcPr>
            <w:tcW w:w="1496" w:type="dxa"/>
          </w:tcPr>
          <w:p w:rsidR="00CD5C68" w:rsidRPr="00425C8F" w:rsidRDefault="00CD5C68" w:rsidP="00940B20">
            <w:pPr>
              <w:pStyle w:val="Tablecontent"/>
              <w:rPr>
                <w:lang w:val="en-IN"/>
              </w:rPr>
            </w:pPr>
            <w:r w:rsidRPr="00425C8F">
              <w:rPr>
                <w:lang w:val="en-IN"/>
              </w:rPr>
              <w:t>O</w:t>
            </w:r>
          </w:p>
          <w:p w:rsidR="00CD5C68" w:rsidRPr="00425C8F" w:rsidRDefault="00CD5C68" w:rsidP="00940B20">
            <w:pPr>
              <w:pStyle w:val="Tablecontent"/>
              <w:rPr>
                <w:lang w:val="en-IN"/>
              </w:rPr>
            </w:pPr>
            <w:r w:rsidRPr="00425C8F">
              <w:rPr>
                <w:lang w:val="en-IN"/>
              </w:rPr>
              <w:t>(Tag is mandatory</w:t>
            </w:r>
          </w:p>
        </w:tc>
      </w:tr>
    </w:tbl>
    <w:p w:rsidR="00CD5C68" w:rsidRPr="00425C8F" w:rsidRDefault="00CD5C68" w:rsidP="00CD5C68">
      <w:pPr>
        <w:pStyle w:val="BodyText2"/>
        <w:rPr>
          <w:highlight w:val="yellow"/>
          <w:lang w:val="en-IN"/>
        </w:rPr>
      </w:pP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If the TXNSTATUS is not 200 then the user would be shown the error message (MESSAGE tag) returned in the response.</w:t>
      </w: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 xml:space="preserve">If due to some resion external system does not received response of the above request then External transaction server can send the recharge status request to </w:t>
      </w:r>
      <w:r w:rsidR="007C479A" w:rsidRPr="00425C8F">
        <w:rPr>
          <w:color w:val="auto"/>
          <w:lang w:val="en-IN"/>
        </w:rPr>
        <w:t>PreTUPS</w:t>
      </w:r>
      <w:r w:rsidRPr="00425C8F">
        <w:rPr>
          <w:color w:val="auto"/>
          <w:lang w:val="en-IN"/>
        </w:rPr>
        <w:t xml:space="preserve"> for checking the final status of the transaction. </w:t>
      </w: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 xml:space="preserve">If transaction status is 200 then </w:t>
      </w:r>
      <w:r w:rsidR="007C479A" w:rsidRPr="00425C8F">
        <w:rPr>
          <w:color w:val="auto"/>
          <w:lang w:val="en-IN"/>
        </w:rPr>
        <w:t>PreTUPS</w:t>
      </w:r>
      <w:r w:rsidRPr="00425C8F">
        <w:rPr>
          <w:color w:val="auto"/>
          <w:lang w:val="en-IN"/>
        </w:rPr>
        <w:t xml:space="preserve"> will send Previous and post balance in the message tag.</w:t>
      </w:r>
    </w:p>
    <w:p w:rsidR="00CD5C68" w:rsidRPr="00425C8F" w:rsidRDefault="00CD5C68" w:rsidP="00CD5C68">
      <w:pPr>
        <w:pStyle w:val="BodyText2"/>
        <w:rPr>
          <w:lang w:val="en-IN"/>
        </w:rPr>
      </w:pPr>
    </w:p>
    <w:p w:rsidR="00B10120" w:rsidRPr="00425C8F" w:rsidRDefault="00B10120" w:rsidP="00CD5C68">
      <w:pPr>
        <w:pStyle w:val="BodyText2"/>
        <w:rPr>
          <w:lang w:val="en-IN"/>
        </w:rPr>
      </w:pPr>
    </w:p>
    <w:p w:rsidR="00CD5C68" w:rsidRPr="00425C8F" w:rsidRDefault="00CD5C68" w:rsidP="00337049">
      <w:pPr>
        <w:pStyle w:val="Heading2"/>
        <w:rPr>
          <w:lang w:val="en-IN"/>
        </w:rPr>
      </w:pPr>
      <w:bookmarkStart w:id="290" w:name="_Toc368313822"/>
      <w:bookmarkStart w:id="291" w:name="_Toc485139709"/>
      <w:r w:rsidRPr="00425C8F">
        <w:rPr>
          <w:lang w:val="en-IN"/>
        </w:rPr>
        <w:t>C2S Transfer (Internet Recharge)</w:t>
      </w:r>
      <w:bookmarkEnd w:id="290"/>
      <w:bookmarkEnd w:id="291"/>
    </w:p>
    <w:p w:rsidR="00CD5C68" w:rsidRPr="00425C8F" w:rsidRDefault="00CD5C68" w:rsidP="00CD5C68">
      <w:pPr>
        <w:pStyle w:val="BodyText2"/>
        <w:rPr>
          <w:lang w:val="en-IN"/>
        </w:rPr>
      </w:pPr>
      <w:r w:rsidRPr="00425C8F">
        <w:rPr>
          <w:lang w:val="en-IN"/>
        </w:rPr>
        <w:t xml:space="preserve">External transaction server will send Customer Recharge request to </w:t>
      </w:r>
      <w:r w:rsidR="007C479A" w:rsidRPr="00425C8F">
        <w:rPr>
          <w:lang w:val="en-IN"/>
        </w:rPr>
        <w:t>PreTUPS</w:t>
      </w:r>
      <w:r w:rsidRPr="00425C8F">
        <w:rPr>
          <w:lang w:val="en-IN"/>
        </w:rPr>
        <w:t xml:space="preserve"> in the following format:</w:t>
      </w:r>
    </w:p>
    <w:p w:rsidR="00CD5C68" w:rsidRPr="00425C8F" w:rsidRDefault="00CD5C68" w:rsidP="001E6309">
      <w:pPr>
        <w:pStyle w:val="Heading"/>
        <w:rPr>
          <w:color w:val="auto"/>
        </w:rPr>
      </w:pPr>
      <w:r w:rsidRPr="00425C8F">
        <w:rPr>
          <w:color w:val="auto"/>
        </w:rPr>
        <w:t>XML format:</w:t>
      </w:r>
    </w:p>
    <w:p w:rsidR="00CD5C68" w:rsidRPr="00425C8F" w:rsidRDefault="00CD5C68" w:rsidP="007B6769">
      <w:pPr>
        <w:pStyle w:val="Code"/>
        <w:ind w:left="0"/>
        <w:rPr>
          <w:lang w:val="en-IN"/>
        </w:rPr>
      </w:pPr>
      <w:proofErr w:type="gramStart"/>
      <w:r w:rsidRPr="00425C8F">
        <w:rPr>
          <w:lang w:val="en-IN"/>
        </w:rPr>
        <w:t>&lt;?xml</w:t>
      </w:r>
      <w:proofErr w:type="gramEnd"/>
      <w:r w:rsidRPr="00425C8F">
        <w:rPr>
          <w:lang w:val="en-IN"/>
        </w:rPr>
        <w:t xml:space="preserve"> version="1.0"?&gt;</w:t>
      </w:r>
    </w:p>
    <w:p w:rsidR="00CD5C68" w:rsidRPr="00425C8F" w:rsidRDefault="00CD5C68" w:rsidP="007B6769">
      <w:pPr>
        <w:pStyle w:val="Code"/>
        <w:ind w:left="0"/>
        <w:rPr>
          <w:lang w:val="en-IN"/>
        </w:rPr>
      </w:pPr>
      <w:r w:rsidRPr="00425C8F">
        <w:rPr>
          <w:lang w:val="en-IN"/>
        </w:rPr>
        <w:t>&lt;COMMAND&gt;</w:t>
      </w:r>
    </w:p>
    <w:p w:rsidR="00CD5C68" w:rsidRPr="00425C8F" w:rsidRDefault="00CD5C68" w:rsidP="007B6769">
      <w:pPr>
        <w:pStyle w:val="Code"/>
        <w:ind w:left="0" w:firstLine="720"/>
        <w:rPr>
          <w:lang w:val="en-IN"/>
        </w:rPr>
      </w:pPr>
      <w:r w:rsidRPr="00425C8F">
        <w:rPr>
          <w:lang w:val="en-IN"/>
        </w:rPr>
        <w:t>&lt;TYPE&gt;</w:t>
      </w:r>
      <w:r w:rsidRPr="00425C8F">
        <w:rPr>
          <w:rFonts w:cs="Courier New"/>
          <w:szCs w:val="20"/>
          <w:lang w:val="en-IN"/>
        </w:rPr>
        <w:t xml:space="preserve"> EXINTRRCREQ</w:t>
      </w:r>
      <w:r w:rsidRPr="00425C8F">
        <w:rPr>
          <w:lang w:val="en-IN"/>
        </w:rPr>
        <w:t xml:space="preserve"> &lt;/TYPE&gt;</w:t>
      </w:r>
    </w:p>
    <w:p w:rsidR="00CD5C68" w:rsidRPr="00425C8F" w:rsidRDefault="00CD5C68" w:rsidP="007B6769">
      <w:pPr>
        <w:pStyle w:val="Code"/>
        <w:ind w:left="0" w:firstLine="720"/>
        <w:rPr>
          <w:lang w:val="en-IN"/>
        </w:rPr>
      </w:pPr>
      <w:r w:rsidRPr="00425C8F">
        <w:rPr>
          <w:lang w:val="en-IN"/>
        </w:rPr>
        <w:t>&lt;DATE&gt;&lt;Date and time &gt;&lt;/DATE&gt;</w:t>
      </w:r>
    </w:p>
    <w:p w:rsidR="00CD5C68" w:rsidRPr="00425C8F" w:rsidRDefault="00CD5C68" w:rsidP="007B6769">
      <w:pPr>
        <w:pStyle w:val="Code"/>
        <w:ind w:left="0"/>
        <w:rPr>
          <w:lang w:val="en-IN"/>
        </w:rPr>
      </w:pPr>
      <w:r w:rsidRPr="00425C8F">
        <w:rPr>
          <w:lang w:val="en-IN"/>
        </w:rPr>
        <w:tab/>
        <w:t>&lt;EXTNWCODE&gt;</w:t>
      </w:r>
      <w:r w:rsidRPr="00425C8F">
        <w:rPr>
          <w:i/>
          <w:iCs/>
          <w:lang w:val="en-IN"/>
        </w:rPr>
        <w:t>&lt;Network External Code&gt;</w:t>
      </w:r>
      <w:r w:rsidRPr="00425C8F">
        <w:rPr>
          <w:lang w:val="en-IN"/>
        </w:rPr>
        <w:t>&lt;/EXTNWCODE&gt;</w:t>
      </w:r>
    </w:p>
    <w:p w:rsidR="00CD5C68" w:rsidRPr="00425C8F" w:rsidRDefault="00CD5C68" w:rsidP="007B6769">
      <w:pPr>
        <w:pStyle w:val="Code"/>
        <w:ind w:left="0"/>
        <w:rPr>
          <w:lang w:val="en-IN"/>
        </w:rPr>
      </w:pPr>
      <w:r w:rsidRPr="00425C8F">
        <w:rPr>
          <w:lang w:val="en-IN"/>
        </w:rPr>
        <w:tab/>
        <w:t>&lt;MSISDN&gt;</w:t>
      </w:r>
      <w:r w:rsidRPr="00425C8F">
        <w:rPr>
          <w:i/>
          <w:iCs/>
          <w:lang w:val="en-IN"/>
        </w:rPr>
        <w:t>&lt;Retailer MSISDN&gt;</w:t>
      </w:r>
      <w:r w:rsidRPr="00425C8F">
        <w:rPr>
          <w:lang w:val="en-IN"/>
        </w:rPr>
        <w:t>&lt;/MSISDN&gt;</w:t>
      </w:r>
    </w:p>
    <w:p w:rsidR="00CD5C68" w:rsidRPr="00425C8F" w:rsidRDefault="00CD5C68" w:rsidP="007B6769">
      <w:pPr>
        <w:pStyle w:val="Code"/>
        <w:ind w:left="0"/>
        <w:rPr>
          <w:lang w:val="en-IN"/>
        </w:rPr>
      </w:pPr>
      <w:r w:rsidRPr="00425C8F">
        <w:rPr>
          <w:lang w:val="en-IN"/>
        </w:rPr>
        <w:tab/>
        <w:t>&lt;PIN&gt;&lt;123456&gt;&lt;/PIN&gt;</w:t>
      </w:r>
    </w:p>
    <w:p w:rsidR="00CD5C68" w:rsidRPr="00425C8F" w:rsidRDefault="00CD5C68" w:rsidP="007B6769">
      <w:pPr>
        <w:pStyle w:val="Code"/>
        <w:ind w:left="0"/>
        <w:rPr>
          <w:lang w:val="en-IN"/>
        </w:rPr>
      </w:pPr>
      <w:r w:rsidRPr="00425C8F">
        <w:rPr>
          <w:lang w:val="en-IN"/>
        </w:rPr>
        <w:tab/>
        <w:t>&lt;LOGINID&gt;&lt;Channel user Login ID&gt;&lt;/LOGINID&gt;</w:t>
      </w:r>
    </w:p>
    <w:p w:rsidR="00CD5C68" w:rsidRPr="00425C8F" w:rsidRDefault="00CD5C68" w:rsidP="007B6769">
      <w:pPr>
        <w:pStyle w:val="Code"/>
        <w:ind w:left="0"/>
        <w:rPr>
          <w:lang w:val="en-IN"/>
        </w:rPr>
      </w:pPr>
      <w:r w:rsidRPr="00425C8F">
        <w:rPr>
          <w:lang w:val="en-IN"/>
        </w:rPr>
        <w:tab/>
        <w:t>&lt;PASSWORD&gt;&lt;Channel User Login Password&gt;&lt;/PASSWORD&gt;</w:t>
      </w:r>
    </w:p>
    <w:p w:rsidR="00CD5C68" w:rsidRPr="00425C8F" w:rsidRDefault="00CD5C68" w:rsidP="007B6769">
      <w:pPr>
        <w:pStyle w:val="Code"/>
        <w:ind w:left="0"/>
        <w:rPr>
          <w:lang w:val="en-IN"/>
        </w:rPr>
      </w:pPr>
      <w:r w:rsidRPr="00425C8F">
        <w:rPr>
          <w:lang w:val="en-IN"/>
        </w:rPr>
        <w:tab/>
        <w:t>&lt;EXTCODE&gt;</w:t>
      </w:r>
      <w:r w:rsidRPr="00425C8F">
        <w:rPr>
          <w:i/>
          <w:iCs/>
          <w:lang w:val="en-IN"/>
        </w:rPr>
        <w:t>&lt;Channel user unique External code&gt;</w:t>
      </w:r>
      <w:r w:rsidRPr="00425C8F">
        <w:rPr>
          <w:lang w:val="en-IN"/>
        </w:rPr>
        <w:t>&lt;/EXTCODE&gt;</w:t>
      </w:r>
    </w:p>
    <w:p w:rsidR="00CD5C68" w:rsidRPr="00425C8F" w:rsidRDefault="00CD5C68" w:rsidP="007B6769">
      <w:pPr>
        <w:pStyle w:val="Code"/>
        <w:ind w:left="720"/>
        <w:rPr>
          <w:lang w:val="en-IN"/>
        </w:rPr>
      </w:pPr>
      <w:r w:rsidRPr="00425C8F">
        <w:rPr>
          <w:lang w:val="en-IN"/>
        </w:rPr>
        <w:t>&lt;EXTREFNUM&gt;&lt;Unique Reference number in the external system&gt;&lt;/EXTREFNUM&gt;</w:t>
      </w:r>
      <w:r w:rsidRPr="00425C8F">
        <w:rPr>
          <w:lang w:val="en-IN"/>
        </w:rPr>
        <w:tab/>
      </w:r>
    </w:p>
    <w:p w:rsidR="00CD5C68" w:rsidRPr="00425C8F" w:rsidRDefault="00CD5C68" w:rsidP="007B6769">
      <w:pPr>
        <w:pStyle w:val="Code"/>
        <w:ind w:left="0"/>
        <w:rPr>
          <w:lang w:val="en-IN"/>
        </w:rPr>
      </w:pPr>
      <w:r w:rsidRPr="00425C8F">
        <w:rPr>
          <w:lang w:val="en-IN"/>
        </w:rPr>
        <w:tab/>
      </w:r>
    </w:p>
    <w:p w:rsidR="006851BE" w:rsidRDefault="00CD5C68" w:rsidP="007B6769">
      <w:pPr>
        <w:pStyle w:val="Code"/>
        <w:ind w:left="0"/>
        <w:rPr>
          <w:lang w:val="en-IN"/>
        </w:rPr>
      </w:pPr>
      <w:r w:rsidRPr="00425C8F">
        <w:rPr>
          <w:lang w:val="en-IN"/>
        </w:rPr>
        <w:tab/>
      </w:r>
      <w:r w:rsidR="006851BE" w:rsidRPr="006851BE">
        <w:rPr>
          <w:lang w:val="en-IN"/>
        </w:rPr>
        <w:t>&lt;MSISDN2&gt;</w:t>
      </w:r>
      <w:r w:rsidR="006851BE">
        <w:rPr>
          <w:lang w:val="en-IN"/>
        </w:rPr>
        <w:t>&lt;Subscriber msisdn&gt;</w:t>
      </w:r>
      <w:r w:rsidR="006851BE" w:rsidRPr="006851BE">
        <w:rPr>
          <w:lang w:val="en-IN"/>
        </w:rPr>
        <w:t>&lt;</w:t>
      </w:r>
      <w:r w:rsidR="006851BE">
        <w:rPr>
          <w:lang w:val="en-IN"/>
        </w:rPr>
        <w:t>/</w:t>
      </w:r>
      <w:r w:rsidR="006851BE" w:rsidRPr="006851BE">
        <w:rPr>
          <w:lang w:val="en-IN"/>
        </w:rPr>
        <w:t>MSISDN2&gt;</w:t>
      </w:r>
    </w:p>
    <w:p w:rsidR="008E0A62" w:rsidRDefault="00CD5C68" w:rsidP="008E0A62">
      <w:pPr>
        <w:pStyle w:val="Code"/>
        <w:ind w:left="0" w:firstLine="720"/>
        <w:rPr>
          <w:lang w:val="en-IN"/>
        </w:rPr>
      </w:pPr>
      <w:r w:rsidRPr="00425C8F">
        <w:rPr>
          <w:lang w:val="en-IN"/>
        </w:rPr>
        <w:t>&lt;AMOUNT&gt;&lt;Amount&gt;&lt;/AMOUNT&gt;</w:t>
      </w:r>
    </w:p>
    <w:p w:rsidR="00CD5C68" w:rsidRPr="00425C8F" w:rsidRDefault="00CD5C68" w:rsidP="007B6769">
      <w:pPr>
        <w:pStyle w:val="Code"/>
        <w:ind w:left="720"/>
        <w:rPr>
          <w:lang w:val="en-IN"/>
        </w:rPr>
      </w:pPr>
      <w:r w:rsidRPr="00425C8F">
        <w:rPr>
          <w:lang w:val="en-IN"/>
        </w:rPr>
        <w:t>&lt;LANGUAGE1&gt;&lt;Retailer Language&gt;&lt;/LANGUAGE1&gt;</w:t>
      </w:r>
    </w:p>
    <w:p w:rsidR="00CD5C68" w:rsidRPr="00425C8F" w:rsidRDefault="00CD5C68" w:rsidP="007B6769">
      <w:pPr>
        <w:pStyle w:val="Code"/>
        <w:ind w:left="720"/>
        <w:rPr>
          <w:lang w:val="en-IN"/>
        </w:rPr>
      </w:pPr>
      <w:r w:rsidRPr="00425C8F">
        <w:rPr>
          <w:lang w:val="en-IN"/>
        </w:rPr>
        <w:t>&lt;LANGUAGE2&gt;&lt;</w:t>
      </w:r>
      <w:r w:rsidR="00B10120" w:rsidRPr="00425C8F">
        <w:rPr>
          <w:lang w:val="en-IN"/>
        </w:rPr>
        <w:t>Receiver</w:t>
      </w:r>
      <w:r w:rsidRPr="00425C8F">
        <w:rPr>
          <w:lang w:val="en-IN"/>
        </w:rPr>
        <w:t xml:space="preserve"> Language&gt;&lt;/LANGUAGE2&gt;</w:t>
      </w:r>
    </w:p>
    <w:p w:rsidR="00CD5C68" w:rsidRPr="00425C8F" w:rsidRDefault="00CD5C68" w:rsidP="007B6769">
      <w:pPr>
        <w:pStyle w:val="Code"/>
        <w:ind w:left="720"/>
        <w:rPr>
          <w:lang w:val="en-IN"/>
        </w:rPr>
      </w:pPr>
      <w:r w:rsidRPr="00425C8F">
        <w:rPr>
          <w:lang w:val="en-IN"/>
        </w:rPr>
        <w:t>&lt;SELECTOR&gt;&lt;Selector&gt;&lt;/SELECTOR&gt;</w:t>
      </w:r>
    </w:p>
    <w:p w:rsidR="00CD5C68" w:rsidRPr="00425C8F" w:rsidRDefault="00CD5C68" w:rsidP="007B6769">
      <w:pPr>
        <w:pStyle w:val="Code"/>
        <w:ind w:left="720"/>
        <w:rPr>
          <w:lang w:val="en-IN"/>
        </w:rPr>
      </w:pPr>
      <w:r w:rsidRPr="00425C8F">
        <w:rPr>
          <w:lang w:val="en-IN"/>
        </w:rPr>
        <w:t>&lt;NOTIFICATION_MSISDN&gt;&lt;Notification MSISDN&gt;&lt;/NOTIFICATION_MSISDN&gt;</w:t>
      </w:r>
    </w:p>
    <w:p w:rsidR="00CD5C68" w:rsidRPr="00425C8F" w:rsidRDefault="00CD5C68" w:rsidP="007B6769">
      <w:pPr>
        <w:pStyle w:val="Code"/>
        <w:ind w:left="0"/>
        <w:rPr>
          <w:lang w:val="en-IN"/>
        </w:rPr>
      </w:pPr>
      <w:r w:rsidRPr="00425C8F">
        <w:rPr>
          <w:lang w:val="en-IN"/>
        </w:rPr>
        <w:t>&lt;/COMMAND&gt;</w:t>
      </w:r>
    </w:p>
    <w:p w:rsidR="00CD5C68" w:rsidRPr="00425C8F" w:rsidRDefault="00CD5C68" w:rsidP="00CD5C68">
      <w:pPr>
        <w:pStyle w:val="BodyText2"/>
        <w:rPr>
          <w:highlight w:val="yellow"/>
          <w:lang w:val="en-IN"/>
        </w:rPr>
      </w:pPr>
    </w:p>
    <w:p w:rsidR="00CD5C68" w:rsidRPr="00425C8F" w:rsidRDefault="00CD5C68" w:rsidP="00B10120">
      <w:pPr>
        <w:pStyle w:val="Head"/>
        <w:rPr>
          <w:lang w:val="en-IN"/>
        </w:rPr>
      </w:pPr>
      <w:r w:rsidRPr="00425C8F">
        <w:rPr>
          <w:lang w:val="en-IN"/>
        </w:rPr>
        <w:t>Field Details</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180"/>
        <w:gridCol w:w="1440"/>
        <w:gridCol w:w="360"/>
        <w:gridCol w:w="1980"/>
        <w:gridCol w:w="180"/>
        <w:gridCol w:w="1080"/>
        <w:gridCol w:w="776"/>
        <w:gridCol w:w="484"/>
        <w:gridCol w:w="360"/>
        <w:gridCol w:w="1080"/>
      </w:tblGrid>
      <w:tr w:rsidR="00CD5C68" w:rsidRPr="00425C8F" w:rsidTr="00B10120">
        <w:trPr>
          <w:trHeight w:val="277"/>
          <w:tblHeader/>
        </w:trPr>
        <w:tc>
          <w:tcPr>
            <w:tcW w:w="162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62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34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26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40" w:type="dxa"/>
            <w:gridSpan w:val="2"/>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TYPE</w:t>
            </w:r>
          </w:p>
        </w:tc>
        <w:tc>
          <w:tcPr>
            <w:tcW w:w="1620" w:type="dxa"/>
            <w:gridSpan w:val="2"/>
          </w:tcPr>
          <w:p w:rsidR="00CD5C68" w:rsidRPr="00425C8F" w:rsidRDefault="00CD5C68" w:rsidP="00940B20">
            <w:pPr>
              <w:pStyle w:val="Tablecontent"/>
              <w:rPr>
                <w:lang w:val="en-IN"/>
              </w:rPr>
            </w:pPr>
            <w:r w:rsidRPr="00425C8F">
              <w:rPr>
                <w:lang w:val="en-IN"/>
              </w:rPr>
              <w:t>Request type</w:t>
            </w:r>
          </w:p>
        </w:tc>
        <w:tc>
          <w:tcPr>
            <w:tcW w:w="2340" w:type="dxa"/>
            <w:gridSpan w:val="2"/>
          </w:tcPr>
          <w:p w:rsidR="00CD5C68" w:rsidRPr="00425C8F" w:rsidRDefault="00CD5C68" w:rsidP="00940B20">
            <w:pPr>
              <w:pStyle w:val="Tablecontent"/>
              <w:rPr>
                <w:lang w:val="en-IN"/>
              </w:rPr>
            </w:pPr>
            <w:r w:rsidRPr="00425C8F">
              <w:rPr>
                <w:lang w:val="en-IN"/>
              </w:rPr>
              <w:t>Request Type, should be sent with each request – fixed</w:t>
            </w:r>
          </w:p>
        </w:tc>
        <w:tc>
          <w:tcPr>
            <w:tcW w:w="1260" w:type="dxa"/>
            <w:gridSpan w:val="2"/>
          </w:tcPr>
          <w:p w:rsidR="00CD5C68" w:rsidRPr="00425C8F" w:rsidRDefault="00CD5C68" w:rsidP="00940B20">
            <w:pPr>
              <w:pStyle w:val="Tablecontent"/>
              <w:rPr>
                <w:lang w:val="en-IN"/>
              </w:rPr>
            </w:pPr>
            <w:r w:rsidRPr="00425C8F">
              <w:rPr>
                <w:lang w:val="en-IN"/>
              </w:rPr>
              <w:t>EXINTRNTRCREQ</w:t>
            </w:r>
          </w:p>
        </w:tc>
        <w:tc>
          <w:tcPr>
            <w:tcW w:w="1260" w:type="dxa"/>
            <w:gridSpan w:val="2"/>
          </w:tcPr>
          <w:p w:rsidR="00CD5C68" w:rsidRPr="00425C8F" w:rsidRDefault="00CD5C68" w:rsidP="00940B20">
            <w:pPr>
              <w:pStyle w:val="Tablecontent"/>
              <w:rPr>
                <w:lang w:val="en-IN"/>
              </w:rPr>
            </w:pPr>
            <w:r w:rsidRPr="00425C8F">
              <w:rPr>
                <w:lang w:val="en-IN"/>
              </w:rPr>
              <w:t>A (20)</w:t>
            </w:r>
          </w:p>
        </w:tc>
        <w:tc>
          <w:tcPr>
            <w:tcW w:w="1440" w:type="dxa"/>
            <w:gridSpan w:val="2"/>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DATE</w:t>
            </w:r>
          </w:p>
        </w:tc>
        <w:tc>
          <w:tcPr>
            <w:tcW w:w="1620" w:type="dxa"/>
            <w:gridSpan w:val="2"/>
          </w:tcPr>
          <w:p w:rsidR="00CD5C68" w:rsidRPr="00425C8F" w:rsidRDefault="00CD5C68" w:rsidP="00940B20">
            <w:pPr>
              <w:pStyle w:val="Tablecontent"/>
              <w:rPr>
                <w:lang w:val="en-IN"/>
              </w:rPr>
            </w:pPr>
            <w:r w:rsidRPr="00425C8F">
              <w:rPr>
                <w:lang w:val="en-IN"/>
              </w:rPr>
              <w:t>Date and time</w:t>
            </w:r>
          </w:p>
        </w:tc>
        <w:tc>
          <w:tcPr>
            <w:tcW w:w="2340" w:type="dxa"/>
            <w:gridSpan w:val="2"/>
          </w:tcPr>
          <w:p w:rsidR="00CD5C68" w:rsidRPr="00425C8F" w:rsidRDefault="00CD5C68" w:rsidP="00940B20">
            <w:pPr>
              <w:pStyle w:val="Tablecontent"/>
              <w:rPr>
                <w:lang w:val="en-IN"/>
              </w:rPr>
            </w:pPr>
            <w:r w:rsidRPr="00425C8F">
              <w:rPr>
                <w:lang w:val="en-IN"/>
              </w:rPr>
              <w:t>Date and time on which request was sent by external system, HH are in 24 Hour Format</w:t>
            </w:r>
          </w:p>
        </w:tc>
        <w:tc>
          <w:tcPr>
            <w:tcW w:w="1260" w:type="dxa"/>
            <w:gridSpan w:val="2"/>
          </w:tcPr>
          <w:p w:rsidR="00CD5C68" w:rsidRPr="00425C8F" w:rsidRDefault="00CD5C68" w:rsidP="00940B20">
            <w:pPr>
              <w:pStyle w:val="Tablecontent"/>
              <w:rPr>
                <w:lang w:val="en-IN"/>
              </w:rPr>
            </w:pPr>
            <w:r w:rsidRPr="00425C8F">
              <w:rPr>
                <w:lang w:val="en-IN"/>
              </w:rPr>
              <w:t>DD/MM/YYYY HH24:MI:SS</w:t>
            </w:r>
          </w:p>
        </w:tc>
        <w:tc>
          <w:tcPr>
            <w:tcW w:w="1260" w:type="dxa"/>
            <w:gridSpan w:val="2"/>
          </w:tcPr>
          <w:p w:rsidR="00CD5C68" w:rsidRPr="00425C8F" w:rsidRDefault="00CD5C68" w:rsidP="00940B20">
            <w:pPr>
              <w:pStyle w:val="Tablecontent"/>
              <w:rPr>
                <w:lang w:val="en-IN"/>
              </w:rPr>
            </w:pPr>
            <w:r w:rsidRPr="00425C8F">
              <w:rPr>
                <w:lang w:val="en-IN"/>
              </w:rPr>
              <w:t>D (20)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EXTNWCODE</w:t>
            </w:r>
          </w:p>
        </w:tc>
        <w:tc>
          <w:tcPr>
            <w:tcW w:w="1620" w:type="dxa"/>
            <w:gridSpan w:val="2"/>
          </w:tcPr>
          <w:p w:rsidR="00CD5C68" w:rsidRPr="00425C8F" w:rsidRDefault="00CD5C68" w:rsidP="00940B20">
            <w:pPr>
              <w:pStyle w:val="Tablecontent"/>
              <w:rPr>
                <w:lang w:val="en-IN"/>
              </w:rPr>
            </w:pPr>
            <w:r w:rsidRPr="00425C8F">
              <w:rPr>
                <w:lang w:val="en-IN"/>
              </w:rPr>
              <w:t xml:space="preserve">Network code </w:t>
            </w:r>
          </w:p>
        </w:tc>
        <w:tc>
          <w:tcPr>
            <w:tcW w:w="2340" w:type="dxa"/>
            <w:gridSpan w:val="2"/>
          </w:tcPr>
          <w:p w:rsidR="00CD5C68" w:rsidRPr="00425C8F" w:rsidRDefault="00CD5C68" w:rsidP="00940B20">
            <w:pPr>
              <w:pStyle w:val="Tablecontent"/>
              <w:rPr>
                <w:lang w:val="en-IN"/>
              </w:rPr>
            </w:pPr>
            <w:r w:rsidRPr="00425C8F">
              <w:rPr>
                <w:lang w:val="en-IN"/>
              </w:rPr>
              <w:t xml:space="preserve">Network code of the Channel User defined in </w:t>
            </w:r>
            <w:r w:rsidR="007C479A" w:rsidRPr="00425C8F">
              <w:rPr>
                <w:lang w:val="en-IN"/>
              </w:rPr>
              <w:t>PreTUPS</w:t>
            </w:r>
            <w:r w:rsidRPr="00425C8F">
              <w:rPr>
                <w:lang w:val="en-IN"/>
              </w:rPr>
              <w:t xml:space="preserve"> as External Network code</w:t>
            </w:r>
          </w:p>
        </w:tc>
        <w:tc>
          <w:tcPr>
            <w:tcW w:w="1260" w:type="dxa"/>
            <w:gridSpan w:val="2"/>
          </w:tcPr>
          <w:p w:rsidR="00CD5C68" w:rsidRPr="00425C8F" w:rsidRDefault="00CD5C68" w:rsidP="00940B20">
            <w:pPr>
              <w:pStyle w:val="Tablecontent"/>
              <w:rPr>
                <w:lang w:val="en-IN"/>
              </w:rPr>
            </w:pPr>
            <w:r w:rsidRPr="00425C8F">
              <w:rPr>
                <w:lang w:val="en-IN"/>
              </w:rPr>
              <w:t>MO</w:t>
            </w:r>
          </w:p>
        </w:tc>
        <w:tc>
          <w:tcPr>
            <w:tcW w:w="1260" w:type="dxa"/>
            <w:gridSpan w:val="2"/>
          </w:tcPr>
          <w:p w:rsidR="00CD5C68" w:rsidRPr="00425C8F" w:rsidRDefault="00CD5C68" w:rsidP="00940B20">
            <w:pPr>
              <w:pStyle w:val="Tablecontent"/>
              <w:rPr>
                <w:lang w:val="en-IN"/>
              </w:rPr>
            </w:pPr>
            <w:r w:rsidRPr="00425C8F">
              <w:rPr>
                <w:lang w:val="en-IN"/>
              </w:rPr>
              <w:t>A (2)</w:t>
            </w:r>
          </w:p>
        </w:tc>
        <w:tc>
          <w:tcPr>
            <w:tcW w:w="1440" w:type="dxa"/>
            <w:gridSpan w:val="2"/>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MSISDN</w:t>
            </w:r>
          </w:p>
        </w:tc>
        <w:tc>
          <w:tcPr>
            <w:tcW w:w="1620" w:type="dxa"/>
            <w:gridSpan w:val="2"/>
          </w:tcPr>
          <w:p w:rsidR="00CD5C68" w:rsidRPr="00425C8F" w:rsidRDefault="00CD5C68" w:rsidP="00940B20">
            <w:pPr>
              <w:pStyle w:val="Tablecontent"/>
              <w:rPr>
                <w:lang w:val="en-IN"/>
              </w:rPr>
            </w:pPr>
            <w:r w:rsidRPr="00425C8F">
              <w:rPr>
                <w:lang w:val="en-IN"/>
              </w:rPr>
              <w:t>Channel user/Subscriber MSISDN</w:t>
            </w:r>
          </w:p>
        </w:tc>
        <w:tc>
          <w:tcPr>
            <w:tcW w:w="2340" w:type="dxa"/>
            <w:gridSpan w:val="2"/>
          </w:tcPr>
          <w:p w:rsidR="00CD5C68" w:rsidRPr="00425C8F" w:rsidRDefault="00CD5C68" w:rsidP="00940B20">
            <w:pPr>
              <w:pStyle w:val="Tablecontent"/>
              <w:rPr>
                <w:lang w:val="en-IN"/>
              </w:rPr>
            </w:pPr>
            <w:r w:rsidRPr="00425C8F">
              <w:rPr>
                <w:lang w:val="en-IN"/>
              </w:rPr>
              <w:t>All MSISDN should be in national dial format i.e. without country code.</w:t>
            </w:r>
          </w:p>
          <w:p w:rsidR="00CD5C68" w:rsidRPr="00425C8F" w:rsidRDefault="00CD5C68" w:rsidP="00940B20">
            <w:pPr>
              <w:pStyle w:val="Tablecontent"/>
              <w:rPr>
                <w:lang w:val="en-IN"/>
              </w:rPr>
            </w:pPr>
            <w:r w:rsidRPr="00425C8F">
              <w:rPr>
                <w:b/>
                <w:bCs/>
                <w:lang w:val="en-IN"/>
              </w:rPr>
              <w:t>When MSISDN is available in request then PIN is mandatory for the request.</w:t>
            </w:r>
          </w:p>
        </w:tc>
        <w:tc>
          <w:tcPr>
            <w:tcW w:w="1260" w:type="dxa"/>
            <w:gridSpan w:val="2"/>
          </w:tcPr>
          <w:p w:rsidR="00CD5C68" w:rsidRPr="00425C8F" w:rsidRDefault="00CD5C68" w:rsidP="00940B20">
            <w:pPr>
              <w:pStyle w:val="Tablecontent"/>
              <w:rPr>
                <w:lang w:val="en-IN"/>
              </w:rPr>
            </w:pPr>
            <w:r w:rsidRPr="00425C8F">
              <w:rPr>
                <w:lang w:val="en-IN"/>
              </w:rPr>
              <w:t>9942222</w:t>
            </w:r>
          </w:p>
        </w:tc>
        <w:tc>
          <w:tcPr>
            <w:tcW w:w="1260" w:type="dxa"/>
            <w:gridSpan w:val="2"/>
          </w:tcPr>
          <w:p w:rsidR="00CD5C68" w:rsidRPr="00425C8F" w:rsidRDefault="00CD5C68" w:rsidP="00940B20">
            <w:pPr>
              <w:pStyle w:val="Tablecontent"/>
              <w:rPr>
                <w:lang w:val="en-IN"/>
              </w:rPr>
            </w:pPr>
            <w:r w:rsidRPr="00425C8F">
              <w:rPr>
                <w:lang w:val="en-IN"/>
              </w:rPr>
              <w:t>N (15)</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PIN</w:t>
            </w:r>
          </w:p>
        </w:tc>
        <w:tc>
          <w:tcPr>
            <w:tcW w:w="1620" w:type="dxa"/>
            <w:gridSpan w:val="2"/>
          </w:tcPr>
          <w:p w:rsidR="00CD5C68" w:rsidRPr="00425C8F" w:rsidRDefault="00CD5C68" w:rsidP="00940B20">
            <w:pPr>
              <w:pStyle w:val="Tablecontent"/>
              <w:rPr>
                <w:lang w:val="en-IN"/>
              </w:rPr>
            </w:pPr>
            <w:r w:rsidRPr="00425C8F">
              <w:rPr>
                <w:lang w:val="en-IN"/>
              </w:rPr>
              <w:t>Channel user/Subscriber PIN</w:t>
            </w:r>
          </w:p>
        </w:tc>
        <w:tc>
          <w:tcPr>
            <w:tcW w:w="2340" w:type="dxa"/>
            <w:gridSpan w:val="2"/>
          </w:tcPr>
          <w:p w:rsidR="00CD5C68" w:rsidRPr="00425C8F" w:rsidRDefault="00CD5C68" w:rsidP="00940B20">
            <w:pPr>
              <w:pStyle w:val="Tablecontent"/>
              <w:rPr>
                <w:lang w:val="en-IN"/>
              </w:rPr>
            </w:pPr>
            <w:r w:rsidRPr="00425C8F">
              <w:rPr>
                <w:lang w:val="en-IN"/>
              </w:rPr>
              <w:t>PIN of the user</w:t>
            </w:r>
          </w:p>
        </w:tc>
        <w:tc>
          <w:tcPr>
            <w:tcW w:w="1260" w:type="dxa"/>
            <w:gridSpan w:val="2"/>
          </w:tcPr>
          <w:p w:rsidR="00CD5C68" w:rsidRPr="00425C8F" w:rsidRDefault="00CD5C68" w:rsidP="00940B20">
            <w:pPr>
              <w:pStyle w:val="Tablecontent"/>
              <w:rPr>
                <w:lang w:val="en-IN"/>
              </w:rPr>
            </w:pPr>
            <w:r w:rsidRPr="00425C8F">
              <w:rPr>
                <w:lang w:val="en-IN"/>
              </w:rPr>
              <w:t>123</w:t>
            </w:r>
          </w:p>
        </w:tc>
        <w:tc>
          <w:tcPr>
            <w:tcW w:w="1260" w:type="dxa"/>
            <w:gridSpan w:val="2"/>
          </w:tcPr>
          <w:p w:rsidR="00CD5C68" w:rsidRPr="00425C8F" w:rsidRDefault="00CD5C68" w:rsidP="00940B20">
            <w:pPr>
              <w:pStyle w:val="Tablecontent"/>
              <w:rPr>
                <w:lang w:val="en-IN"/>
              </w:rPr>
            </w:pPr>
            <w:r w:rsidRPr="00425C8F">
              <w:rPr>
                <w:lang w:val="en-IN"/>
              </w:rPr>
              <w:t>A (10)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LOGINID</w:t>
            </w:r>
          </w:p>
        </w:tc>
        <w:tc>
          <w:tcPr>
            <w:tcW w:w="1620" w:type="dxa"/>
            <w:gridSpan w:val="2"/>
          </w:tcPr>
          <w:p w:rsidR="00CD5C68" w:rsidRPr="00425C8F" w:rsidRDefault="00CD5C68" w:rsidP="00940B20">
            <w:pPr>
              <w:pStyle w:val="Tablecontent"/>
              <w:rPr>
                <w:lang w:val="en-IN"/>
              </w:rPr>
            </w:pPr>
            <w:r w:rsidRPr="00425C8F">
              <w:rPr>
                <w:lang w:val="en-IN"/>
              </w:rPr>
              <w:t>Login ID</w:t>
            </w:r>
          </w:p>
        </w:tc>
        <w:tc>
          <w:tcPr>
            <w:tcW w:w="2340" w:type="dxa"/>
            <w:gridSpan w:val="2"/>
          </w:tcPr>
          <w:p w:rsidR="00CD5C68" w:rsidRPr="00425C8F" w:rsidRDefault="00CD5C68" w:rsidP="00940B20">
            <w:pPr>
              <w:pStyle w:val="Tablecontent"/>
              <w:rPr>
                <w:lang w:val="en-IN"/>
              </w:rPr>
            </w:pPr>
            <w:r w:rsidRPr="00425C8F">
              <w:rPr>
                <w:lang w:val="en-IN"/>
              </w:rPr>
              <w:t>Login ID of the Channel user</w:t>
            </w:r>
          </w:p>
          <w:p w:rsidR="00CD5C68" w:rsidRPr="00425C8F" w:rsidRDefault="00CD5C68" w:rsidP="00940B20">
            <w:pPr>
              <w:pStyle w:val="Tablecontent"/>
              <w:rPr>
                <w:lang w:val="en-IN"/>
              </w:rPr>
            </w:pPr>
            <w:r w:rsidRPr="00425C8F">
              <w:rPr>
                <w:b/>
                <w:bCs/>
                <w:lang w:val="en-IN"/>
              </w:rPr>
              <w:t>When LOGINID is available in request then PASSWORD is mandatory for the request</w:t>
            </w:r>
          </w:p>
        </w:tc>
        <w:tc>
          <w:tcPr>
            <w:tcW w:w="1260" w:type="dxa"/>
            <w:gridSpan w:val="2"/>
          </w:tcPr>
          <w:p w:rsidR="00CD5C68" w:rsidRPr="00425C8F" w:rsidRDefault="00CD5C68" w:rsidP="00940B20">
            <w:pPr>
              <w:pStyle w:val="Tablecontent"/>
              <w:rPr>
                <w:lang w:val="en-IN"/>
              </w:rPr>
            </w:pPr>
            <w:r w:rsidRPr="00425C8F">
              <w:rPr>
                <w:lang w:val="en-IN"/>
              </w:rPr>
              <w:t>Mo_cce</w:t>
            </w:r>
          </w:p>
        </w:tc>
        <w:tc>
          <w:tcPr>
            <w:tcW w:w="1260" w:type="dxa"/>
            <w:gridSpan w:val="2"/>
          </w:tcPr>
          <w:p w:rsidR="00CD5C68" w:rsidRPr="00425C8F" w:rsidRDefault="00CD5C68" w:rsidP="00940B20">
            <w:pPr>
              <w:pStyle w:val="Tablecontent"/>
              <w:rPr>
                <w:lang w:val="en-IN"/>
              </w:rPr>
            </w:pPr>
            <w:r w:rsidRPr="00425C8F">
              <w:rPr>
                <w:lang w:val="en-IN"/>
              </w:rPr>
              <w:t>A (20)</w:t>
            </w:r>
          </w:p>
        </w:tc>
        <w:tc>
          <w:tcPr>
            <w:tcW w:w="1440" w:type="dxa"/>
            <w:gridSpan w:val="2"/>
          </w:tcPr>
          <w:p w:rsidR="00CD5C68" w:rsidRPr="00425C8F" w:rsidRDefault="00CD5C68" w:rsidP="00940B20">
            <w:pPr>
              <w:pStyle w:val="Tablecontent"/>
              <w:rPr>
                <w:lang w:val="en-IN"/>
              </w:rPr>
            </w:pPr>
            <w:r w:rsidRPr="00425C8F">
              <w:rPr>
                <w:lang w:val="en-IN"/>
              </w:rPr>
              <w:t>O</w:t>
            </w:r>
          </w:p>
        </w:tc>
      </w:tr>
      <w:tr w:rsidR="00CD5C68" w:rsidRPr="00425C8F" w:rsidTr="00940B20">
        <w:trPr>
          <w:cantSplit/>
          <w:trHeight w:val="277"/>
        </w:trPr>
        <w:tc>
          <w:tcPr>
            <w:tcW w:w="1620" w:type="dxa"/>
          </w:tcPr>
          <w:p w:rsidR="00CD5C68" w:rsidRPr="00425C8F" w:rsidRDefault="00CD5C68" w:rsidP="00940B20">
            <w:pPr>
              <w:pStyle w:val="Tablecontent"/>
              <w:rPr>
                <w:lang w:val="en-IN"/>
              </w:rPr>
            </w:pPr>
            <w:r w:rsidRPr="00425C8F">
              <w:rPr>
                <w:lang w:val="en-IN"/>
              </w:rPr>
              <w:t>PASSWORD</w:t>
            </w:r>
          </w:p>
        </w:tc>
        <w:tc>
          <w:tcPr>
            <w:tcW w:w="1620" w:type="dxa"/>
            <w:gridSpan w:val="2"/>
          </w:tcPr>
          <w:p w:rsidR="00CD5C68" w:rsidRPr="00425C8F" w:rsidRDefault="00CD5C68" w:rsidP="00940B20">
            <w:pPr>
              <w:pStyle w:val="Tablecontent"/>
              <w:rPr>
                <w:lang w:val="en-IN"/>
              </w:rPr>
            </w:pPr>
            <w:r w:rsidRPr="00425C8F">
              <w:rPr>
                <w:lang w:val="en-IN"/>
              </w:rPr>
              <w:t>Password</w:t>
            </w:r>
          </w:p>
        </w:tc>
        <w:tc>
          <w:tcPr>
            <w:tcW w:w="2340" w:type="dxa"/>
            <w:gridSpan w:val="2"/>
          </w:tcPr>
          <w:p w:rsidR="00CD5C68" w:rsidRPr="00425C8F" w:rsidRDefault="00CD5C68" w:rsidP="00940B20">
            <w:pPr>
              <w:pStyle w:val="Tablecontent"/>
              <w:rPr>
                <w:lang w:val="en-IN"/>
              </w:rPr>
            </w:pPr>
            <w:r w:rsidRPr="00425C8F">
              <w:rPr>
                <w:lang w:val="en-IN"/>
              </w:rPr>
              <w:t>Password of the Channel user</w:t>
            </w:r>
          </w:p>
        </w:tc>
        <w:tc>
          <w:tcPr>
            <w:tcW w:w="1260" w:type="dxa"/>
            <w:gridSpan w:val="2"/>
          </w:tcPr>
          <w:p w:rsidR="00CD5C68" w:rsidRPr="00425C8F" w:rsidRDefault="00CD5C68" w:rsidP="00940B20">
            <w:pPr>
              <w:pStyle w:val="Tablecontent"/>
              <w:rPr>
                <w:lang w:val="en-IN"/>
              </w:rPr>
            </w:pPr>
            <w:r w:rsidRPr="00425C8F">
              <w:rPr>
                <w:lang w:val="en-IN"/>
              </w:rPr>
              <w:t>2468</w:t>
            </w:r>
          </w:p>
        </w:tc>
        <w:tc>
          <w:tcPr>
            <w:tcW w:w="1260" w:type="dxa"/>
            <w:gridSpan w:val="2"/>
          </w:tcPr>
          <w:p w:rsidR="00CD5C68" w:rsidRPr="00425C8F" w:rsidRDefault="00CD5C68" w:rsidP="00940B20">
            <w:pPr>
              <w:pStyle w:val="Tablecontent"/>
              <w:rPr>
                <w:lang w:val="en-IN"/>
              </w:rPr>
            </w:pPr>
            <w:r w:rsidRPr="00425C8F">
              <w:rPr>
                <w:lang w:val="en-IN"/>
              </w:rPr>
              <w:t>A (10)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EXTCODE</w:t>
            </w:r>
          </w:p>
        </w:tc>
        <w:tc>
          <w:tcPr>
            <w:tcW w:w="1620" w:type="dxa"/>
            <w:gridSpan w:val="2"/>
          </w:tcPr>
          <w:p w:rsidR="00CD5C68" w:rsidRPr="00425C8F" w:rsidRDefault="00CD5C68" w:rsidP="00940B20">
            <w:pPr>
              <w:pStyle w:val="Tablecontent"/>
              <w:rPr>
                <w:lang w:val="en-IN"/>
              </w:rPr>
            </w:pPr>
            <w:r w:rsidRPr="00425C8F">
              <w:rPr>
                <w:lang w:val="en-IN"/>
              </w:rPr>
              <w:t>External code of the channel user</w:t>
            </w:r>
          </w:p>
        </w:tc>
        <w:tc>
          <w:tcPr>
            <w:tcW w:w="2340" w:type="dxa"/>
            <w:gridSpan w:val="2"/>
          </w:tcPr>
          <w:p w:rsidR="00CD5C68" w:rsidRPr="00425C8F" w:rsidRDefault="00CD5C68" w:rsidP="00940B20">
            <w:pPr>
              <w:pStyle w:val="Tablecontent"/>
              <w:rPr>
                <w:b/>
                <w:bCs/>
                <w:lang w:val="en-IN"/>
              </w:rPr>
            </w:pPr>
            <w:r w:rsidRPr="00425C8F">
              <w:rPr>
                <w:lang w:val="en-IN"/>
              </w:rPr>
              <w:t xml:space="preserve">Unique external code of the channel user defined in </w:t>
            </w:r>
            <w:r w:rsidR="007C479A" w:rsidRPr="00425C8F">
              <w:rPr>
                <w:lang w:val="en-IN"/>
              </w:rPr>
              <w:t>PreTUPS</w:t>
            </w:r>
            <w:r w:rsidRPr="00425C8F">
              <w:rPr>
                <w:lang w:val="en-IN"/>
              </w:rPr>
              <w:t>.</w:t>
            </w:r>
          </w:p>
        </w:tc>
        <w:tc>
          <w:tcPr>
            <w:tcW w:w="1260" w:type="dxa"/>
            <w:gridSpan w:val="2"/>
          </w:tcPr>
          <w:p w:rsidR="00CD5C68" w:rsidRPr="00425C8F" w:rsidRDefault="00CD5C68" w:rsidP="00940B20">
            <w:pPr>
              <w:pStyle w:val="Tablecontent"/>
              <w:rPr>
                <w:lang w:val="en-IN"/>
              </w:rPr>
            </w:pPr>
            <w:r w:rsidRPr="00425C8F">
              <w:rPr>
                <w:lang w:val="en-IN"/>
              </w:rPr>
              <w:t>123</w:t>
            </w:r>
          </w:p>
        </w:tc>
        <w:tc>
          <w:tcPr>
            <w:tcW w:w="1260" w:type="dxa"/>
            <w:gridSpan w:val="2"/>
          </w:tcPr>
          <w:p w:rsidR="00CD5C68" w:rsidRPr="00425C8F" w:rsidRDefault="00CD5C68" w:rsidP="00940B20">
            <w:pPr>
              <w:pStyle w:val="Tablecontent"/>
              <w:rPr>
                <w:lang w:val="en-IN"/>
              </w:rPr>
            </w:pPr>
            <w:r w:rsidRPr="00425C8F">
              <w:rPr>
                <w:lang w:val="en-IN"/>
              </w:rPr>
              <w:t>A (10)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620" w:type="dxa"/>
          </w:tcPr>
          <w:p w:rsidR="00CD5C68" w:rsidRPr="00425C8F" w:rsidRDefault="00CD5C68" w:rsidP="00940B20">
            <w:pPr>
              <w:pStyle w:val="Tablecontent"/>
              <w:rPr>
                <w:lang w:val="en-IN"/>
              </w:rPr>
            </w:pPr>
            <w:r w:rsidRPr="00425C8F">
              <w:rPr>
                <w:lang w:val="en-IN"/>
              </w:rPr>
              <w:t>EXTREFNUM</w:t>
            </w:r>
          </w:p>
        </w:tc>
        <w:tc>
          <w:tcPr>
            <w:tcW w:w="1620" w:type="dxa"/>
            <w:gridSpan w:val="2"/>
          </w:tcPr>
          <w:p w:rsidR="00CD5C68" w:rsidRPr="00425C8F" w:rsidRDefault="00CD5C68" w:rsidP="00940B20">
            <w:pPr>
              <w:pStyle w:val="Tablecontent"/>
              <w:rPr>
                <w:lang w:val="en-IN"/>
              </w:rPr>
            </w:pPr>
            <w:r w:rsidRPr="00425C8F">
              <w:rPr>
                <w:lang w:val="en-IN"/>
              </w:rPr>
              <w:t>External Reference number</w:t>
            </w:r>
          </w:p>
        </w:tc>
        <w:tc>
          <w:tcPr>
            <w:tcW w:w="2340" w:type="dxa"/>
            <w:gridSpan w:val="2"/>
          </w:tcPr>
          <w:p w:rsidR="00CD5C68" w:rsidRPr="00425C8F" w:rsidRDefault="00CD5C68" w:rsidP="00940B20">
            <w:pPr>
              <w:pStyle w:val="Tablecontent"/>
              <w:rPr>
                <w:lang w:val="en-IN"/>
              </w:rPr>
            </w:pPr>
            <w:r w:rsidRPr="00425C8F">
              <w:rPr>
                <w:lang w:val="en-IN"/>
              </w:rPr>
              <w:t>Unique Reference number in the external system.</w:t>
            </w:r>
          </w:p>
        </w:tc>
        <w:tc>
          <w:tcPr>
            <w:tcW w:w="1260" w:type="dxa"/>
            <w:gridSpan w:val="2"/>
          </w:tcPr>
          <w:p w:rsidR="00CD5C68" w:rsidRPr="00425C8F" w:rsidRDefault="00CD5C68" w:rsidP="00940B20">
            <w:pPr>
              <w:pStyle w:val="Tablecontent"/>
              <w:rPr>
                <w:lang w:val="en-IN"/>
              </w:rPr>
            </w:pPr>
            <w:r w:rsidRPr="00425C8F">
              <w:rPr>
                <w:lang w:val="en-IN"/>
              </w:rPr>
              <w:t>12345</w:t>
            </w:r>
          </w:p>
        </w:tc>
        <w:tc>
          <w:tcPr>
            <w:tcW w:w="1260" w:type="dxa"/>
            <w:gridSpan w:val="2"/>
          </w:tcPr>
          <w:p w:rsidR="00CD5C68" w:rsidRPr="00425C8F" w:rsidRDefault="00CD5C68" w:rsidP="00940B20">
            <w:pPr>
              <w:pStyle w:val="Tablecontent"/>
              <w:rPr>
                <w:lang w:val="en-IN"/>
              </w:rPr>
            </w:pPr>
            <w:r w:rsidRPr="00425C8F">
              <w:rPr>
                <w:lang w:val="en-IN"/>
              </w:rPr>
              <w:t>A (20)</w:t>
            </w:r>
          </w:p>
        </w:tc>
        <w:tc>
          <w:tcPr>
            <w:tcW w:w="1440" w:type="dxa"/>
            <w:gridSpan w:val="2"/>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cantSplit/>
          <w:trHeight w:val="277"/>
        </w:trPr>
        <w:tc>
          <w:tcPr>
            <w:tcW w:w="9540" w:type="dxa"/>
            <w:gridSpan w:val="11"/>
          </w:tcPr>
          <w:p w:rsidR="00CD5C68" w:rsidRPr="00425C8F" w:rsidRDefault="00CD5C68" w:rsidP="00940B20">
            <w:pPr>
              <w:pStyle w:val="Tablecontent"/>
              <w:rPr>
                <w:b/>
                <w:bCs/>
                <w:lang w:val="en-IN"/>
              </w:rPr>
            </w:pPr>
            <w:r w:rsidRPr="00425C8F">
              <w:rPr>
                <w:b/>
                <w:bCs/>
                <w:lang w:val="en-IN"/>
              </w:rPr>
              <w:t xml:space="preserve">Note: </w:t>
            </w:r>
            <w:r w:rsidRPr="00425C8F">
              <w:rPr>
                <w:lang w:val="en-IN"/>
              </w:rPr>
              <w:t xml:space="preserve">Between MSISDN, LOGINID and EXTCODE value of one of them must be present, </w:t>
            </w:r>
            <w:proofErr w:type="gramStart"/>
            <w:r w:rsidRPr="00425C8F">
              <w:rPr>
                <w:lang w:val="en-IN"/>
              </w:rPr>
              <w:t>either MSISDN</w:t>
            </w:r>
            <w:proofErr w:type="gramEnd"/>
            <w:r w:rsidRPr="00425C8F">
              <w:rPr>
                <w:lang w:val="en-IN"/>
              </w:rPr>
              <w:t>, LOGINID or EXTCODE. All of them can also be present in request</w:t>
            </w:r>
          </w:p>
        </w:tc>
      </w:tr>
      <w:tr w:rsidR="00CD5C68" w:rsidRPr="00425C8F" w:rsidTr="00940B20">
        <w:trPr>
          <w:trHeight w:val="277"/>
        </w:trPr>
        <w:tc>
          <w:tcPr>
            <w:tcW w:w="1800" w:type="dxa"/>
            <w:gridSpan w:val="2"/>
          </w:tcPr>
          <w:p w:rsidR="006851BE" w:rsidRDefault="006851BE" w:rsidP="00940B20">
            <w:pPr>
              <w:pStyle w:val="Tablecontent"/>
              <w:rPr>
                <w:lang w:val="en-IN"/>
              </w:rPr>
            </w:pPr>
            <w:r>
              <w:rPr>
                <w:lang w:val="en-IN"/>
              </w:rPr>
              <w:t>MSISDN2</w:t>
            </w:r>
          </w:p>
          <w:p w:rsidR="00CD5C68" w:rsidRPr="00425C8F" w:rsidRDefault="00CD5C68" w:rsidP="00940B20">
            <w:pPr>
              <w:pStyle w:val="Tablecontent"/>
              <w:rPr>
                <w:lang w:val="en-IN"/>
              </w:rPr>
            </w:pPr>
          </w:p>
        </w:tc>
        <w:tc>
          <w:tcPr>
            <w:tcW w:w="1800" w:type="dxa"/>
            <w:gridSpan w:val="2"/>
          </w:tcPr>
          <w:p w:rsidR="006851BE" w:rsidRDefault="006851BE" w:rsidP="00940B20">
            <w:pPr>
              <w:pStyle w:val="Tablecontent"/>
              <w:rPr>
                <w:lang w:val="en-IN"/>
              </w:rPr>
            </w:pPr>
            <w:r>
              <w:rPr>
                <w:lang w:val="en-IN"/>
              </w:rPr>
              <w:t>Subscriber msisdn</w:t>
            </w:r>
          </w:p>
          <w:p w:rsidR="00CD5C68" w:rsidRPr="00425C8F" w:rsidRDefault="00CD5C68" w:rsidP="00940B20">
            <w:pPr>
              <w:pStyle w:val="Tablecontent"/>
              <w:rPr>
                <w:lang w:val="en-IN"/>
              </w:rPr>
            </w:pPr>
          </w:p>
        </w:tc>
        <w:tc>
          <w:tcPr>
            <w:tcW w:w="2160" w:type="dxa"/>
            <w:gridSpan w:val="2"/>
          </w:tcPr>
          <w:p w:rsidR="006851BE" w:rsidRDefault="006851BE" w:rsidP="00940B20">
            <w:pPr>
              <w:pStyle w:val="Tablecontent"/>
              <w:rPr>
                <w:lang w:val="en-IN"/>
              </w:rPr>
            </w:pPr>
            <w:r w:rsidRPr="00425C8F">
              <w:rPr>
                <w:lang w:val="en-IN"/>
              </w:rPr>
              <w:t>All MSISDN should be in national dial format i.e. without country code</w:t>
            </w:r>
          </w:p>
          <w:p w:rsidR="00CD5C68" w:rsidRPr="00425C8F" w:rsidRDefault="00CD5C68" w:rsidP="00940B20">
            <w:pPr>
              <w:pStyle w:val="Tablecontent"/>
              <w:rPr>
                <w:lang w:val="en-IN"/>
              </w:rPr>
            </w:pPr>
          </w:p>
        </w:tc>
        <w:tc>
          <w:tcPr>
            <w:tcW w:w="1856" w:type="dxa"/>
            <w:gridSpan w:val="2"/>
          </w:tcPr>
          <w:p w:rsidR="00CD5C68" w:rsidRPr="00425C8F" w:rsidRDefault="006851BE" w:rsidP="00940B20">
            <w:pPr>
              <w:pStyle w:val="Tablecontent"/>
              <w:rPr>
                <w:lang w:val="en-IN"/>
              </w:rPr>
            </w:pPr>
            <w:r>
              <w:rPr>
                <w:rFonts w:ascii="Courier New" w:hAnsi="Courier New" w:cs="Courier New"/>
                <w:szCs w:val="18"/>
              </w:rPr>
              <w:t>7285285285</w:t>
            </w:r>
          </w:p>
        </w:tc>
        <w:tc>
          <w:tcPr>
            <w:tcW w:w="844" w:type="dxa"/>
            <w:gridSpan w:val="2"/>
          </w:tcPr>
          <w:p w:rsidR="00CD5C68" w:rsidRPr="00425C8F" w:rsidRDefault="00CD5C68" w:rsidP="00940B20">
            <w:pPr>
              <w:pStyle w:val="Tablecontent"/>
              <w:rPr>
                <w:lang w:val="en-IN"/>
              </w:rPr>
            </w:pPr>
            <w:r w:rsidRPr="00425C8F">
              <w:rPr>
                <w:lang w:val="en-IN"/>
              </w:rPr>
              <w:t>N (</w:t>
            </w:r>
            <w:r w:rsidR="006851BE">
              <w:rPr>
                <w:lang w:val="en-IN"/>
              </w:rPr>
              <w:t>10</w:t>
            </w:r>
            <w:r w:rsidRPr="00425C8F">
              <w:rPr>
                <w:lang w:val="en-IN"/>
              </w:rPr>
              <w:t>)</w:t>
            </w:r>
          </w:p>
        </w:tc>
        <w:tc>
          <w:tcPr>
            <w:tcW w:w="108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AMOUNT</w:t>
            </w:r>
          </w:p>
        </w:tc>
        <w:tc>
          <w:tcPr>
            <w:tcW w:w="1800" w:type="dxa"/>
            <w:gridSpan w:val="2"/>
          </w:tcPr>
          <w:p w:rsidR="00CD5C68" w:rsidRPr="00425C8F" w:rsidRDefault="00CD5C68" w:rsidP="00940B20">
            <w:pPr>
              <w:pStyle w:val="Tablecontent"/>
              <w:rPr>
                <w:lang w:val="en-IN"/>
              </w:rPr>
            </w:pPr>
            <w:r w:rsidRPr="00425C8F">
              <w:rPr>
                <w:lang w:val="en-IN"/>
              </w:rPr>
              <w:t>&lt;Amount&gt;</w:t>
            </w:r>
          </w:p>
        </w:tc>
        <w:tc>
          <w:tcPr>
            <w:tcW w:w="2160" w:type="dxa"/>
            <w:gridSpan w:val="2"/>
          </w:tcPr>
          <w:p w:rsidR="00CD5C68" w:rsidRPr="00425C8F" w:rsidRDefault="00CD5C68" w:rsidP="00940B20">
            <w:pPr>
              <w:pStyle w:val="Tablecontent"/>
              <w:rPr>
                <w:lang w:val="en-IN"/>
              </w:rPr>
            </w:pPr>
            <w:r w:rsidRPr="00425C8F">
              <w:rPr>
                <w:lang w:val="en-IN"/>
              </w:rPr>
              <w:t>Amount to be recharge</w:t>
            </w:r>
          </w:p>
          <w:p w:rsidR="00CD5C68" w:rsidRPr="00425C8F" w:rsidRDefault="00CD5C68" w:rsidP="00940B20">
            <w:pPr>
              <w:pStyle w:val="Tablecontent"/>
              <w:rPr>
                <w:lang w:val="en-IN"/>
              </w:rPr>
            </w:pPr>
            <w:r w:rsidRPr="00425C8F">
              <w:rPr>
                <w:lang w:val="en-IN"/>
              </w:rPr>
              <w:t>May be in lowest denomination i.e. in cents, $1 =100 cents</w:t>
            </w:r>
          </w:p>
        </w:tc>
        <w:tc>
          <w:tcPr>
            <w:tcW w:w="1856" w:type="dxa"/>
            <w:gridSpan w:val="2"/>
          </w:tcPr>
          <w:p w:rsidR="00CD5C68" w:rsidRPr="00425C8F" w:rsidRDefault="00CD5C68" w:rsidP="00940B20">
            <w:pPr>
              <w:pStyle w:val="Tablecontent"/>
              <w:rPr>
                <w:lang w:val="en-IN"/>
              </w:rPr>
            </w:pPr>
            <w:r w:rsidRPr="00425C8F">
              <w:rPr>
                <w:lang w:val="en-IN"/>
              </w:rPr>
              <w:t>50055</w:t>
            </w:r>
          </w:p>
          <w:p w:rsidR="00CD5C68" w:rsidRPr="00425C8F" w:rsidRDefault="00CD5C68" w:rsidP="00940B20">
            <w:pPr>
              <w:pStyle w:val="Tablecontent"/>
              <w:rPr>
                <w:lang w:val="en-IN"/>
              </w:rPr>
            </w:pPr>
            <w:r w:rsidRPr="00425C8F">
              <w:rPr>
                <w:lang w:val="en-IN"/>
              </w:rPr>
              <w:t>i.e. 500.55</w:t>
            </w:r>
          </w:p>
        </w:tc>
        <w:tc>
          <w:tcPr>
            <w:tcW w:w="844" w:type="dxa"/>
            <w:gridSpan w:val="2"/>
          </w:tcPr>
          <w:p w:rsidR="00CD5C68" w:rsidRPr="00425C8F" w:rsidRDefault="00CD5C68" w:rsidP="00940B20">
            <w:pPr>
              <w:pStyle w:val="Tablecontent"/>
              <w:rPr>
                <w:lang w:val="en-IN"/>
              </w:rPr>
            </w:pPr>
            <w:r w:rsidRPr="00425C8F">
              <w:rPr>
                <w:lang w:val="en-IN"/>
              </w:rPr>
              <w:t>N (20)</w:t>
            </w:r>
          </w:p>
        </w:tc>
        <w:tc>
          <w:tcPr>
            <w:tcW w:w="1080"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LANGUAGE1</w:t>
            </w:r>
          </w:p>
        </w:tc>
        <w:tc>
          <w:tcPr>
            <w:tcW w:w="1800" w:type="dxa"/>
            <w:gridSpan w:val="2"/>
          </w:tcPr>
          <w:p w:rsidR="00CD5C68" w:rsidRPr="00425C8F" w:rsidRDefault="00CD5C68" w:rsidP="00940B20">
            <w:pPr>
              <w:pStyle w:val="Tablecontent"/>
              <w:rPr>
                <w:lang w:val="en-IN"/>
              </w:rPr>
            </w:pPr>
            <w:r w:rsidRPr="00425C8F">
              <w:rPr>
                <w:lang w:val="en-IN"/>
              </w:rPr>
              <w:t>&lt;Retailer Language&gt;</w:t>
            </w:r>
          </w:p>
        </w:tc>
        <w:tc>
          <w:tcPr>
            <w:tcW w:w="2160" w:type="dxa"/>
            <w:gridSpan w:val="2"/>
          </w:tcPr>
          <w:p w:rsidR="00CD5C68" w:rsidRPr="00425C8F" w:rsidRDefault="00CD5C68" w:rsidP="00940B20">
            <w:pPr>
              <w:pStyle w:val="Tablecontent"/>
              <w:rPr>
                <w:lang w:val="en-IN"/>
              </w:rPr>
            </w:pPr>
            <w:r w:rsidRPr="00425C8F">
              <w:rPr>
                <w:lang w:val="en-IN"/>
              </w:rPr>
              <w:t>Numeric only, Retailer Language Code</w:t>
            </w:r>
          </w:p>
          <w:p w:rsidR="00CD5C68" w:rsidRPr="00425C8F" w:rsidRDefault="00CD5C68" w:rsidP="00940B20">
            <w:pPr>
              <w:pStyle w:val="Tablecontent"/>
              <w:rPr>
                <w:lang w:val="en-IN"/>
              </w:rPr>
            </w:pPr>
            <w:r w:rsidRPr="00425C8F">
              <w:rPr>
                <w:lang w:val="en-IN"/>
              </w:rPr>
              <w:t xml:space="preserve">This code must be defined in </w:t>
            </w:r>
            <w:r w:rsidR="007C479A" w:rsidRPr="00425C8F">
              <w:rPr>
                <w:lang w:val="en-IN"/>
              </w:rPr>
              <w:t>PreTUPS</w:t>
            </w:r>
            <w:r w:rsidRPr="00425C8F">
              <w:rPr>
                <w:lang w:val="en-IN"/>
              </w:rPr>
              <w:t xml:space="preserve"> system.</w:t>
            </w:r>
          </w:p>
        </w:tc>
        <w:tc>
          <w:tcPr>
            <w:tcW w:w="1856" w:type="dxa"/>
            <w:gridSpan w:val="2"/>
          </w:tcPr>
          <w:p w:rsidR="00CD5C68" w:rsidRPr="00425C8F" w:rsidRDefault="00CD5C68" w:rsidP="00940B20">
            <w:pPr>
              <w:pStyle w:val="Tablecontent"/>
              <w:rPr>
                <w:lang w:val="en-IN"/>
              </w:rPr>
            </w:pPr>
            <w:r w:rsidRPr="00425C8F">
              <w:rPr>
                <w:lang w:val="en-IN"/>
              </w:rPr>
              <w:t>0</w:t>
            </w:r>
          </w:p>
        </w:tc>
        <w:tc>
          <w:tcPr>
            <w:tcW w:w="844" w:type="dxa"/>
            <w:gridSpan w:val="2"/>
          </w:tcPr>
          <w:p w:rsidR="00CD5C68" w:rsidRPr="00425C8F" w:rsidRDefault="00CD5C68" w:rsidP="00940B20">
            <w:pPr>
              <w:pStyle w:val="Tablecontent"/>
              <w:rPr>
                <w:lang w:val="en-IN"/>
              </w:rPr>
            </w:pPr>
            <w:r w:rsidRPr="00425C8F">
              <w:rPr>
                <w:lang w:val="en-IN"/>
              </w:rPr>
              <w:t>A (10)</w:t>
            </w:r>
          </w:p>
        </w:tc>
        <w:tc>
          <w:tcPr>
            <w:tcW w:w="108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LANGUAGE2</w:t>
            </w:r>
          </w:p>
        </w:tc>
        <w:tc>
          <w:tcPr>
            <w:tcW w:w="1800" w:type="dxa"/>
            <w:gridSpan w:val="2"/>
          </w:tcPr>
          <w:p w:rsidR="00CD5C68" w:rsidRPr="00425C8F" w:rsidRDefault="00CD5C68" w:rsidP="00940B20">
            <w:pPr>
              <w:pStyle w:val="Tablecontent"/>
              <w:rPr>
                <w:lang w:val="en-IN"/>
              </w:rPr>
            </w:pPr>
            <w:r w:rsidRPr="00425C8F">
              <w:rPr>
                <w:lang w:val="en-IN"/>
              </w:rPr>
              <w:t>&lt; Noticer Langauge&gt;</w:t>
            </w:r>
          </w:p>
        </w:tc>
        <w:tc>
          <w:tcPr>
            <w:tcW w:w="2160" w:type="dxa"/>
            <w:gridSpan w:val="2"/>
          </w:tcPr>
          <w:p w:rsidR="00CD5C68" w:rsidRPr="00425C8F" w:rsidRDefault="00CD5C68" w:rsidP="00940B20">
            <w:pPr>
              <w:pStyle w:val="Tablecontent"/>
              <w:rPr>
                <w:lang w:val="en-IN"/>
              </w:rPr>
            </w:pPr>
            <w:r w:rsidRPr="00425C8F">
              <w:rPr>
                <w:lang w:val="en-IN"/>
              </w:rPr>
              <w:t>Numeric only, Noticer Language Code</w:t>
            </w:r>
          </w:p>
          <w:p w:rsidR="00CD5C68" w:rsidRPr="00425C8F" w:rsidRDefault="00CD5C68" w:rsidP="00940B20">
            <w:pPr>
              <w:pStyle w:val="Tablecontent"/>
              <w:rPr>
                <w:lang w:val="en-IN"/>
              </w:rPr>
            </w:pPr>
            <w:r w:rsidRPr="00425C8F">
              <w:rPr>
                <w:lang w:val="en-IN"/>
              </w:rPr>
              <w:t xml:space="preserve">This code must be defined in </w:t>
            </w:r>
            <w:r w:rsidR="007C479A" w:rsidRPr="00425C8F">
              <w:rPr>
                <w:lang w:val="en-IN"/>
              </w:rPr>
              <w:t>PreTUPS</w:t>
            </w:r>
            <w:r w:rsidRPr="00425C8F">
              <w:rPr>
                <w:lang w:val="en-IN"/>
              </w:rPr>
              <w:t xml:space="preserve"> system.</w:t>
            </w:r>
          </w:p>
        </w:tc>
        <w:tc>
          <w:tcPr>
            <w:tcW w:w="1856" w:type="dxa"/>
            <w:gridSpan w:val="2"/>
          </w:tcPr>
          <w:p w:rsidR="00CD5C68" w:rsidRPr="00425C8F" w:rsidRDefault="00CD5C68" w:rsidP="00940B20">
            <w:pPr>
              <w:pStyle w:val="Tablecontent"/>
              <w:rPr>
                <w:lang w:val="en-IN"/>
              </w:rPr>
            </w:pPr>
            <w:r w:rsidRPr="00425C8F">
              <w:rPr>
                <w:lang w:val="en-IN"/>
              </w:rPr>
              <w:t>0</w:t>
            </w:r>
          </w:p>
        </w:tc>
        <w:tc>
          <w:tcPr>
            <w:tcW w:w="844" w:type="dxa"/>
            <w:gridSpan w:val="2"/>
          </w:tcPr>
          <w:p w:rsidR="00CD5C68" w:rsidRPr="00425C8F" w:rsidRDefault="00CD5C68" w:rsidP="00940B20">
            <w:pPr>
              <w:pStyle w:val="Tablecontent"/>
              <w:rPr>
                <w:lang w:val="en-IN"/>
              </w:rPr>
            </w:pPr>
            <w:r w:rsidRPr="00425C8F">
              <w:rPr>
                <w:lang w:val="en-IN"/>
              </w:rPr>
              <w:t>A(10)</w:t>
            </w:r>
          </w:p>
        </w:tc>
        <w:tc>
          <w:tcPr>
            <w:tcW w:w="1080" w:type="dxa"/>
          </w:tcPr>
          <w:p w:rsidR="00CD5C68" w:rsidRPr="00425C8F" w:rsidRDefault="00CD5C68" w:rsidP="00940B20">
            <w:pPr>
              <w:pStyle w:val="Tablecontent"/>
              <w:rPr>
                <w:lang w:val="en-IN"/>
              </w:rPr>
            </w:pPr>
            <w:r w:rsidRPr="00425C8F">
              <w:rPr>
                <w:lang w:val="en-IN"/>
              </w:rPr>
              <w:t>O (Tag is mandatory)</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SELECTOR</w:t>
            </w:r>
          </w:p>
        </w:tc>
        <w:tc>
          <w:tcPr>
            <w:tcW w:w="1800" w:type="dxa"/>
            <w:gridSpan w:val="2"/>
          </w:tcPr>
          <w:p w:rsidR="00CD5C68" w:rsidRPr="00425C8F" w:rsidRDefault="00CD5C68" w:rsidP="00940B20">
            <w:pPr>
              <w:pStyle w:val="Tablecontent"/>
              <w:rPr>
                <w:lang w:val="en-IN"/>
              </w:rPr>
            </w:pPr>
            <w:r w:rsidRPr="00425C8F">
              <w:rPr>
                <w:lang w:val="en-IN"/>
              </w:rPr>
              <w:t>&lt;Selector&gt;</w:t>
            </w:r>
          </w:p>
        </w:tc>
        <w:tc>
          <w:tcPr>
            <w:tcW w:w="2160" w:type="dxa"/>
            <w:gridSpan w:val="2"/>
          </w:tcPr>
          <w:p w:rsidR="00CD5C68" w:rsidRPr="00425C8F" w:rsidRDefault="00CD5C68" w:rsidP="00940B20">
            <w:pPr>
              <w:pStyle w:val="Tablecontent"/>
              <w:rPr>
                <w:lang w:val="en-IN"/>
              </w:rPr>
            </w:pPr>
            <w:r w:rsidRPr="00425C8F">
              <w:rPr>
                <w:lang w:val="en-IN"/>
              </w:rPr>
              <w:t>Selector should be numeric</w:t>
            </w:r>
          </w:p>
          <w:p w:rsidR="00CD5C68" w:rsidRPr="00425C8F" w:rsidRDefault="00CD5C68" w:rsidP="00940B20">
            <w:pPr>
              <w:pStyle w:val="Tablecontent"/>
              <w:rPr>
                <w:lang w:val="en-IN"/>
              </w:rPr>
            </w:pPr>
            <w:r w:rsidRPr="00425C8F">
              <w:rPr>
                <w:lang w:val="en-IN"/>
              </w:rPr>
              <w:t>1 – CVG</w:t>
            </w:r>
          </w:p>
          <w:p w:rsidR="00CD5C68" w:rsidRPr="00425C8F" w:rsidRDefault="00CD5C68" w:rsidP="00940B20">
            <w:pPr>
              <w:pStyle w:val="Tablecontent"/>
              <w:rPr>
                <w:lang w:val="en-IN"/>
              </w:rPr>
            </w:pPr>
            <w:r w:rsidRPr="00425C8F">
              <w:rPr>
                <w:lang w:val="en-IN"/>
              </w:rPr>
              <w:t>2- C</w:t>
            </w:r>
          </w:p>
          <w:p w:rsidR="00CD5C68" w:rsidRPr="00425C8F" w:rsidRDefault="00CD5C68" w:rsidP="00940B20">
            <w:pPr>
              <w:pStyle w:val="Tablecontent"/>
              <w:rPr>
                <w:lang w:val="en-IN"/>
              </w:rPr>
            </w:pPr>
            <w:r w:rsidRPr="00425C8F">
              <w:rPr>
                <w:lang w:val="en-IN"/>
              </w:rPr>
              <w:t>3- VG</w:t>
            </w:r>
          </w:p>
        </w:tc>
        <w:tc>
          <w:tcPr>
            <w:tcW w:w="1856" w:type="dxa"/>
            <w:gridSpan w:val="2"/>
          </w:tcPr>
          <w:p w:rsidR="00CD5C68" w:rsidRPr="00425C8F" w:rsidRDefault="00CD5C68" w:rsidP="00940B20">
            <w:pPr>
              <w:pStyle w:val="Tablecontent"/>
              <w:rPr>
                <w:lang w:val="en-IN"/>
              </w:rPr>
            </w:pPr>
            <w:r w:rsidRPr="00425C8F">
              <w:rPr>
                <w:lang w:val="en-IN"/>
              </w:rPr>
              <w:t>1</w:t>
            </w:r>
          </w:p>
        </w:tc>
        <w:tc>
          <w:tcPr>
            <w:tcW w:w="844" w:type="dxa"/>
            <w:gridSpan w:val="2"/>
          </w:tcPr>
          <w:p w:rsidR="00CD5C68" w:rsidRPr="00425C8F" w:rsidRDefault="00CD5C68" w:rsidP="00940B20">
            <w:pPr>
              <w:pStyle w:val="Tablecontent"/>
              <w:rPr>
                <w:lang w:val="en-IN"/>
              </w:rPr>
            </w:pPr>
            <w:r w:rsidRPr="00425C8F">
              <w:rPr>
                <w:lang w:val="en-IN"/>
              </w:rPr>
              <w:t>A(10)</w:t>
            </w:r>
          </w:p>
        </w:tc>
        <w:tc>
          <w:tcPr>
            <w:tcW w:w="1080" w:type="dxa"/>
          </w:tcPr>
          <w:p w:rsidR="00CD5C68" w:rsidRPr="00425C8F" w:rsidRDefault="00CD5C68" w:rsidP="00940B20">
            <w:pPr>
              <w:pStyle w:val="Tablecontent"/>
              <w:rPr>
                <w:lang w:val="en-IN"/>
              </w:rPr>
            </w:pPr>
            <w:r w:rsidRPr="00425C8F">
              <w:rPr>
                <w:lang w:val="en-IN"/>
              </w:rPr>
              <w:t>M</w:t>
            </w:r>
          </w:p>
          <w:p w:rsidR="00CD5C68" w:rsidRPr="00425C8F" w:rsidRDefault="00CD5C68" w:rsidP="00940B20">
            <w:pPr>
              <w:pStyle w:val="Tablecontent"/>
              <w:rPr>
                <w:lang w:val="en-IN"/>
              </w:rPr>
            </w:pPr>
            <w:r w:rsidRPr="00425C8F">
              <w:rPr>
                <w:lang w:val="en-IN"/>
              </w:rPr>
              <w:t>Default value 1</w:t>
            </w:r>
          </w:p>
        </w:tc>
      </w:tr>
      <w:tr w:rsidR="00CD5C68" w:rsidRPr="00425C8F" w:rsidTr="00940B20">
        <w:trPr>
          <w:trHeight w:val="277"/>
        </w:trPr>
        <w:tc>
          <w:tcPr>
            <w:tcW w:w="1800" w:type="dxa"/>
            <w:gridSpan w:val="2"/>
          </w:tcPr>
          <w:p w:rsidR="00CD5C68" w:rsidRPr="00425C8F" w:rsidRDefault="00CD5C68" w:rsidP="00940B20">
            <w:pPr>
              <w:pStyle w:val="Tablecontent"/>
              <w:rPr>
                <w:lang w:val="en-IN"/>
              </w:rPr>
            </w:pPr>
            <w:r w:rsidRPr="00425C8F">
              <w:rPr>
                <w:lang w:val="en-IN"/>
              </w:rPr>
              <w:t>NOTIFICATION_MSISDN</w:t>
            </w:r>
          </w:p>
        </w:tc>
        <w:tc>
          <w:tcPr>
            <w:tcW w:w="1800" w:type="dxa"/>
            <w:gridSpan w:val="2"/>
          </w:tcPr>
          <w:p w:rsidR="00CD5C68" w:rsidRPr="00425C8F" w:rsidRDefault="00CD5C68" w:rsidP="00940B20">
            <w:pPr>
              <w:pStyle w:val="Tablecontent"/>
              <w:rPr>
                <w:lang w:val="en-IN"/>
              </w:rPr>
            </w:pPr>
            <w:r w:rsidRPr="00425C8F">
              <w:rPr>
                <w:lang w:val="en-IN"/>
              </w:rPr>
              <w:t>Notification MSISDN</w:t>
            </w:r>
          </w:p>
        </w:tc>
        <w:tc>
          <w:tcPr>
            <w:tcW w:w="2160" w:type="dxa"/>
            <w:gridSpan w:val="2"/>
          </w:tcPr>
          <w:p w:rsidR="00CD5C68" w:rsidRPr="00425C8F" w:rsidRDefault="00CD5C68" w:rsidP="00940B20">
            <w:pPr>
              <w:pStyle w:val="Tablecontent"/>
              <w:rPr>
                <w:lang w:val="en-IN"/>
              </w:rPr>
            </w:pPr>
            <w:r w:rsidRPr="00425C8F">
              <w:rPr>
                <w:lang w:val="en-IN"/>
              </w:rPr>
              <w:t>981239823</w:t>
            </w:r>
          </w:p>
        </w:tc>
        <w:tc>
          <w:tcPr>
            <w:tcW w:w="1856" w:type="dxa"/>
            <w:gridSpan w:val="2"/>
          </w:tcPr>
          <w:p w:rsidR="00CD5C68" w:rsidRPr="00425C8F" w:rsidRDefault="00CD5C68" w:rsidP="00940B20">
            <w:pPr>
              <w:pStyle w:val="Tablecontent"/>
              <w:rPr>
                <w:lang w:val="en-IN"/>
              </w:rPr>
            </w:pPr>
            <w:r w:rsidRPr="00425C8F">
              <w:rPr>
                <w:lang w:val="en-IN"/>
              </w:rPr>
              <w:t>15</w:t>
            </w:r>
          </w:p>
        </w:tc>
        <w:tc>
          <w:tcPr>
            <w:tcW w:w="844" w:type="dxa"/>
            <w:gridSpan w:val="2"/>
          </w:tcPr>
          <w:p w:rsidR="00CD5C68" w:rsidRPr="00425C8F" w:rsidRDefault="00CD5C68" w:rsidP="00940B20">
            <w:pPr>
              <w:pStyle w:val="Tablecontent"/>
              <w:rPr>
                <w:lang w:val="en-IN"/>
              </w:rPr>
            </w:pPr>
            <w:r w:rsidRPr="00425C8F">
              <w:rPr>
                <w:lang w:val="en-IN"/>
              </w:rPr>
              <w:t>M</w:t>
            </w:r>
          </w:p>
        </w:tc>
        <w:tc>
          <w:tcPr>
            <w:tcW w:w="1080" w:type="dxa"/>
          </w:tcPr>
          <w:p w:rsidR="00CD5C68" w:rsidRPr="00425C8F" w:rsidRDefault="00CD5C68" w:rsidP="00940B20">
            <w:pPr>
              <w:pStyle w:val="Tablecontent"/>
              <w:rPr>
                <w:lang w:val="en-IN"/>
              </w:rPr>
            </w:pPr>
            <w:r w:rsidRPr="00425C8F">
              <w:rPr>
                <w:lang w:val="en-IN"/>
              </w:rPr>
              <w:t>MSISDN on which notification need to send.</w:t>
            </w:r>
          </w:p>
        </w:tc>
      </w:tr>
    </w:tbl>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User/Sender validation login</w:t>
      </w:r>
    </w:p>
    <w:p w:rsidR="00CD5C68" w:rsidRPr="00425C8F" w:rsidRDefault="00CD5C68" w:rsidP="00CD5C68">
      <w:pPr>
        <w:pStyle w:val="ListBullet1"/>
        <w:rPr>
          <w:lang w:val="en-IN"/>
        </w:rPr>
      </w:pPr>
      <w:r w:rsidRPr="00425C8F">
        <w:rPr>
          <w:lang w:val="en-IN"/>
        </w:rPr>
        <w:t>If MSISDN value is available then user will be validated on the basis of the MSISDN and PIN</w:t>
      </w:r>
    </w:p>
    <w:p w:rsidR="00CD5C68" w:rsidRPr="00425C8F" w:rsidRDefault="00CD5C68" w:rsidP="00CD5C68">
      <w:pPr>
        <w:pStyle w:val="ListBullet1"/>
        <w:rPr>
          <w:lang w:val="en-IN"/>
        </w:rPr>
      </w:pPr>
      <w:r w:rsidRPr="00425C8F">
        <w:rPr>
          <w:lang w:val="en-IN"/>
        </w:rPr>
        <w:t>If EXTCODE value is available then user will be validated on the basis of the EXTCODE</w:t>
      </w:r>
    </w:p>
    <w:p w:rsidR="00CD5C68" w:rsidRPr="00425C8F" w:rsidRDefault="00CD5C68" w:rsidP="00CD5C68">
      <w:pPr>
        <w:pStyle w:val="ListBullet1"/>
        <w:rPr>
          <w:lang w:val="en-IN"/>
        </w:rPr>
      </w:pPr>
      <w:r w:rsidRPr="00425C8F">
        <w:rPr>
          <w:lang w:val="en-IN"/>
        </w:rPr>
        <w:t>If LOGINID tag value is available then user will be validated on the basis of the LOGINID and PASSWORD.</w:t>
      </w:r>
    </w:p>
    <w:p w:rsidR="00CD5C68" w:rsidRPr="00425C8F" w:rsidRDefault="00CD5C68" w:rsidP="00CD5C68">
      <w:pPr>
        <w:pStyle w:val="ListBullet1"/>
        <w:rPr>
          <w:lang w:val="en-IN"/>
        </w:rPr>
      </w:pPr>
      <w:r w:rsidRPr="00425C8F">
        <w:rPr>
          <w:lang w:val="en-IN"/>
        </w:rPr>
        <w:t xml:space="preserve">If values of more than one tag is present then user will be validated depending on those values e.g. (MSISDN and EXT code both present in request then user will be validated on the basis of the both) </w:t>
      </w:r>
    </w:p>
    <w:p w:rsidR="00CD5C68" w:rsidRPr="00425C8F" w:rsidRDefault="00CD5C68" w:rsidP="00CD5C68">
      <w:pPr>
        <w:pStyle w:val="ListBullet1"/>
        <w:rPr>
          <w:lang w:val="en-IN"/>
        </w:rPr>
      </w:pPr>
      <w:r w:rsidRPr="00425C8F">
        <w:rPr>
          <w:lang w:val="en-IN"/>
        </w:rPr>
        <w:t>If all the three are available then all will be validated. Between all of them any one would be mandatory.</w:t>
      </w:r>
    </w:p>
    <w:p w:rsidR="00CD5C68" w:rsidRPr="00425C8F" w:rsidRDefault="00CD5C68" w:rsidP="00CD5C68">
      <w:pPr>
        <w:pStyle w:val="ListBullet1"/>
        <w:rPr>
          <w:lang w:val="en-IN"/>
        </w:rPr>
      </w:pPr>
      <w:r w:rsidRPr="00425C8F">
        <w:rPr>
          <w:lang w:val="en-IN"/>
        </w:rPr>
        <w:t>Once the sender is validated, then the appropriate amount would be debited from its account.</w:t>
      </w:r>
    </w:p>
    <w:p w:rsidR="00CD5C68" w:rsidRPr="00425C8F" w:rsidRDefault="00CD5C68" w:rsidP="00CD5C68">
      <w:pPr>
        <w:pStyle w:val="BodyText2"/>
        <w:rPr>
          <w:highlight w:val="yellow"/>
          <w:lang w:val="en-IN"/>
        </w:rPr>
      </w:pPr>
    </w:p>
    <w:p w:rsidR="00CD5C68" w:rsidRPr="00425C8F" w:rsidRDefault="00CD5C68" w:rsidP="001E6309">
      <w:pPr>
        <w:pStyle w:val="Heading"/>
        <w:rPr>
          <w:color w:val="auto"/>
        </w:rPr>
      </w:pPr>
      <w:r w:rsidRPr="00425C8F">
        <w:rPr>
          <w:color w:val="auto"/>
        </w:rPr>
        <w:t>Response</w:t>
      </w:r>
    </w:p>
    <w:p w:rsidR="00CD5C68" w:rsidRPr="00425C8F" w:rsidRDefault="007C479A" w:rsidP="00CD5C68">
      <w:pPr>
        <w:pStyle w:val="BodyText2"/>
        <w:rPr>
          <w:lang w:val="en-IN"/>
        </w:rPr>
      </w:pPr>
      <w:r w:rsidRPr="00425C8F">
        <w:rPr>
          <w:lang w:val="en-IN"/>
        </w:rPr>
        <w:t>PreTUPS</w:t>
      </w:r>
      <w:r w:rsidR="00CD5C68" w:rsidRPr="00425C8F">
        <w:rPr>
          <w:lang w:val="en-IN"/>
        </w:rPr>
        <w:t xml:space="preserve"> will send following response (acknowledgement) to External transaction server for Credit recharge request:</w:t>
      </w:r>
    </w:p>
    <w:p w:rsidR="00CD5C68" w:rsidRPr="00425C8F" w:rsidRDefault="00CD5C68" w:rsidP="00CD5C68">
      <w:pPr>
        <w:pStyle w:val="BodyText2"/>
        <w:rPr>
          <w:lang w:val="en-IN"/>
        </w:rPr>
      </w:pPr>
    </w:p>
    <w:p w:rsidR="00CD5C68" w:rsidRPr="00425C8F" w:rsidRDefault="00CD5C68" w:rsidP="001E6309">
      <w:pPr>
        <w:pStyle w:val="Heading"/>
        <w:rPr>
          <w:color w:val="auto"/>
        </w:rPr>
      </w:pPr>
      <w:r w:rsidRPr="00425C8F">
        <w:rPr>
          <w:color w:val="auto"/>
        </w:rPr>
        <w:t>XML format:</w:t>
      </w:r>
    </w:p>
    <w:p w:rsidR="00CD5C68" w:rsidRPr="00425C8F" w:rsidRDefault="00CD5C68" w:rsidP="00B5028A">
      <w:pPr>
        <w:pStyle w:val="Code"/>
        <w:ind w:left="0"/>
        <w:rPr>
          <w:lang w:val="en-IN"/>
        </w:rPr>
      </w:pPr>
      <w:proofErr w:type="gramStart"/>
      <w:r w:rsidRPr="00425C8F">
        <w:rPr>
          <w:lang w:val="en-IN"/>
        </w:rPr>
        <w:t>&lt;?xml</w:t>
      </w:r>
      <w:proofErr w:type="gramEnd"/>
      <w:r w:rsidRPr="00425C8F">
        <w:rPr>
          <w:lang w:val="en-IN"/>
        </w:rPr>
        <w:t xml:space="preserve"> version="1.0"?&gt;</w:t>
      </w:r>
    </w:p>
    <w:p w:rsidR="00CD5C68" w:rsidRPr="00425C8F" w:rsidRDefault="00CD5C68" w:rsidP="00B5028A">
      <w:pPr>
        <w:pStyle w:val="Code"/>
        <w:ind w:left="0"/>
        <w:rPr>
          <w:lang w:val="en-IN"/>
        </w:rPr>
      </w:pPr>
      <w:r w:rsidRPr="00425C8F">
        <w:rPr>
          <w:lang w:val="en-IN"/>
        </w:rPr>
        <w:t xml:space="preserve">&lt;COMMAND&gt; </w:t>
      </w:r>
    </w:p>
    <w:p w:rsidR="00CD5C68" w:rsidRPr="00425C8F" w:rsidRDefault="00CD5C68" w:rsidP="00B5028A">
      <w:pPr>
        <w:pStyle w:val="Code"/>
        <w:ind w:left="0"/>
        <w:rPr>
          <w:lang w:val="en-IN"/>
        </w:rPr>
      </w:pPr>
      <w:r w:rsidRPr="00425C8F">
        <w:rPr>
          <w:lang w:val="en-IN"/>
        </w:rPr>
        <w:tab/>
        <w:t>&lt;TYPE&gt;</w:t>
      </w:r>
      <w:r w:rsidRPr="00425C8F">
        <w:rPr>
          <w:rFonts w:cs="Courier New"/>
          <w:szCs w:val="20"/>
          <w:lang w:val="en-IN"/>
        </w:rPr>
        <w:t xml:space="preserve"> EXINTRRCRESP</w:t>
      </w:r>
      <w:r w:rsidRPr="00425C8F">
        <w:rPr>
          <w:lang w:val="en-IN"/>
        </w:rPr>
        <w:t xml:space="preserve"> &lt;/TYPE&gt;    </w:t>
      </w:r>
      <w:r w:rsidRPr="00425C8F">
        <w:rPr>
          <w:lang w:val="en-IN"/>
        </w:rPr>
        <w:tab/>
      </w:r>
      <w:r w:rsidRPr="00425C8F">
        <w:rPr>
          <w:lang w:val="en-IN"/>
        </w:rPr>
        <w:tab/>
      </w:r>
    </w:p>
    <w:p w:rsidR="00CD5C68" w:rsidRPr="00425C8F" w:rsidRDefault="00CD5C68" w:rsidP="00B5028A">
      <w:pPr>
        <w:pStyle w:val="Code"/>
        <w:ind w:left="0"/>
        <w:rPr>
          <w:lang w:val="en-IN"/>
        </w:rPr>
      </w:pPr>
      <w:r w:rsidRPr="00425C8F">
        <w:rPr>
          <w:lang w:val="en-IN"/>
        </w:rPr>
        <w:tab/>
        <w:t>&lt;TXNSTATUS&gt;</w:t>
      </w:r>
      <w:r w:rsidRPr="00425C8F">
        <w:rPr>
          <w:i/>
          <w:iCs/>
          <w:lang w:val="en-IN"/>
        </w:rPr>
        <w:t>&lt;Transaction Status&gt;</w:t>
      </w:r>
      <w:r w:rsidR="001A6DBF">
        <w:rPr>
          <w:lang w:val="en-IN"/>
        </w:rPr>
        <w:t>&lt;/TXNSTATUS</w:t>
      </w:r>
      <w:r w:rsidRPr="00425C8F">
        <w:rPr>
          <w:lang w:val="en-IN"/>
        </w:rPr>
        <w:t>&gt;</w:t>
      </w:r>
    </w:p>
    <w:p w:rsidR="00CD5C68" w:rsidRPr="00425C8F" w:rsidRDefault="00CD5C68" w:rsidP="00B5028A">
      <w:pPr>
        <w:pStyle w:val="Code"/>
        <w:ind w:left="0" w:firstLine="720"/>
        <w:rPr>
          <w:lang w:val="en-IN"/>
        </w:rPr>
      </w:pPr>
      <w:r w:rsidRPr="00425C8F">
        <w:rPr>
          <w:lang w:val="en-IN"/>
        </w:rPr>
        <w:t>&lt;DATE&gt;&lt;Date and time &gt;&lt;/DATE&gt;</w:t>
      </w:r>
    </w:p>
    <w:p w:rsidR="00CD5C68" w:rsidRPr="00425C8F" w:rsidRDefault="00CD5C68" w:rsidP="00B5028A">
      <w:pPr>
        <w:pStyle w:val="Code"/>
        <w:ind w:left="720"/>
        <w:rPr>
          <w:lang w:val="en-IN"/>
        </w:rPr>
      </w:pPr>
      <w:r w:rsidRPr="00425C8F">
        <w:rPr>
          <w:lang w:val="en-IN"/>
        </w:rPr>
        <w:t>&lt;EXTREFNUM&gt;&lt;Unique Reference number in the external system&gt;&lt;/ EXTREFNUM&gt;</w:t>
      </w:r>
    </w:p>
    <w:p w:rsidR="00CD5C68" w:rsidRPr="00425C8F" w:rsidRDefault="00CD5C68" w:rsidP="00B5028A">
      <w:pPr>
        <w:pStyle w:val="Code"/>
        <w:ind w:left="0"/>
        <w:rPr>
          <w:lang w:val="en-IN"/>
        </w:rPr>
      </w:pPr>
      <w:r w:rsidRPr="00425C8F">
        <w:rPr>
          <w:lang w:val="en-IN"/>
        </w:rPr>
        <w:tab/>
        <w:t>&lt;TXNID&gt;</w:t>
      </w:r>
      <w:r w:rsidRPr="00425C8F">
        <w:rPr>
          <w:i/>
          <w:iCs/>
          <w:lang w:val="en-IN"/>
        </w:rPr>
        <w:t>&lt;</w:t>
      </w:r>
      <w:r w:rsidR="007C479A" w:rsidRPr="00425C8F">
        <w:rPr>
          <w:i/>
          <w:iCs/>
          <w:lang w:val="en-IN"/>
        </w:rPr>
        <w:t>PreTUPS</w:t>
      </w:r>
      <w:r w:rsidRPr="00425C8F">
        <w:rPr>
          <w:i/>
          <w:iCs/>
          <w:lang w:val="en-IN"/>
        </w:rPr>
        <w:t xml:space="preserve"> Transaction ID&gt;</w:t>
      </w:r>
      <w:r w:rsidR="001A6DBF">
        <w:rPr>
          <w:lang w:val="en-IN"/>
        </w:rPr>
        <w:t>&lt;/</w:t>
      </w:r>
      <w:r w:rsidRPr="00425C8F">
        <w:rPr>
          <w:lang w:val="en-IN"/>
        </w:rPr>
        <w:t>TXNID&gt;</w:t>
      </w:r>
    </w:p>
    <w:p w:rsidR="00CD5C68" w:rsidRPr="00425C8F" w:rsidRDefault="00CD5C68" w:rsidP="00B5028A">
      <w:pPr>
        <w:pStyle w:val="Code"/>
        <w:ind w:left="0"/>
        <w:rPr>
          <w:lang w:val="en-IN"/>
        </w:rPr>
      </w:pPr>
      <w:r w:rsidRPr="00425C8F">
        <w:rPr>
          <w:lang w:val="en-IN"/>
        </w:rPr>
        <w:tab/>
        <w:t>&lt;</w:t>
      </w:r>
      <w:r w:rsidR="001A6DBF">
        <w:rPr>
          <w:lang w:val="en-IN"/>
        </w:rPr>
        <w:t>MESSAGE&gt;&lt;Transaction Message&gt;&lt;/</w:t>
      </w:r>
      <w:r w:rsidRPr="00425C8F">
        <w:rPr>
          <w:lang w:val="en-IN"/>
        </w:rPr>
        <w:t>MESSAGE&gt;</w:t>
      </w:r>
    </w:p>
    <w:p w:rsidR="00CD5C68" w:rsidRPr="00425C8F" w:rsidRDefault="00CD5C68" w:rsidP="00B5028A">
      <w:pPr>
        <w:pStyle w:val="Code"/>
        <w:ind w:left="0"/>
        <w:rPr>
          <w:lang w:val="en-IN"/>
        </w:rPr>
      </w:pPr>
      <w:r w:rsidRPr="00425C8F">
        <w:rPr>
          <w:lang w:val="en-IN"/>
        </w:rPr>
        <w:t>&lt;/COMMAND&gt;</w:t>
      </w:r>
    </w:p>
    <w:p w:rsidR="00B5028A" w:rsidRPr="00425C8F" w:rsidRDefault="00B5028A" w:rsidP="00B5028A">
      <w:pPr>
        <w:pStyle w:val="Code"/>
        <w:ind w:left="0"/>
        <w:rPr>
          <w:lang w:val="en-IN"/>
        </w:rPr>
      </w:pPr>
    </w:p>
    <w:p w:rsidR="00CD5C68" w:rsidRPr="00425C8F" w:rsidRDefault="00CD5C68" w:rsidP="00B5028A">
      <w:pPr>
        <w:pStyle w:val="Head"/>
        <w:rPr>
          <w:lang w:val="en-IN"/>
        </w:rPr>
      </w:pPr>
      <w:r w:rsidRPr="00425C8F">
        <w:rPr>
          <w:lang w:val="en-IN"/>
        </w:rPr>
        <w:t>Field Details</w:t>
      </w:r>
    </w:p>
    <w:tbl>
      <w:tblPr>
        <w:tblW w:w="95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800"/>
        <w:gridCol w:w="2340"/>
        <w:gridCol w:w="1260"/>
        <w:gridCol w:w="1260"/>
        <w:gridCol w:w="1496"/>
      </w:tblGrid>
      <w:tr w:rsidR="00CD5C68" w:rsidRPr="00425C8F" w:rsidTr="00B5028A">
        <w:trPr>
          <w:trHeight w:val="277"/>
          <w:tblHeader/>
        </w:trPr>
        <w:tc>
          <w:tcPr>
            <w:tcW w:w="1440" w:type="dxa"/>
            <w:shd w:val="clear" w:color="auto" w:fill="E31837"/>
          </w:tcPr>
          <w:p w:rsidR="00CD5C68" w:rsidRPr="00425C8F" w:rsidRDefault="00CD5C68" w:rsidP="00940B20">
            <w:pPr>
              <w:pStyle w:val="TableColumnLabels"/>
              <w:rPr>
                <w:color w:val="auto"/>
                <w:lang w:val="en-IN"/>
              </w:rPr>
            </w:pPr>
            <w:r w:rsidRPr="00425C8F">
              <w:rPr>
                <w:color w:val="auto"/>
                <w:lang w:val="en-IN"/>
              </w:rPr>
              <w:t>TAG</w:t>
            </w:r>
          </w:p>
        </w:tc>
        <w:tc>
          <w:tcPr>
            <w:tcW w:w="1800" w:type="dxa"/>
            <w:shd w:val="clear" w:color="auto" w:fill="E31837"/>
          </w:tcPr>
          <w:p w:rsidR="00CD5C68" w:rsidRPr="00425C8F" w:rsidRDefault="00CD5C68" w:rsidP="00940B20">
            <w:pPr>
              <w:pStyle w:val="TableColumnLabels"/>
              <w:rPr>
                <w:color w:val="auto"/>
                <w:lang w:val="en-IN"/>
              </w:rPr>
            </w:pPr>
            <w:r w:rsidRPr="00425C8F">
              <w:rPr>
                <w:color w:val="auto"/>
                <w:lang w:val="en-IN"/>
              </w:rPr>
              <w:t>Fields</w:t>
            </w:r>
          </w:p>
        </w:tc>
        <w:tc>
          <w:tcPr>
            <w:tcW w:w="2340" w:type="dxa"/>
            <w:shd w:val="clear" w:color="auto" w:fill="E31837"/>
          </w:tcPr>
          <w:p w:rsidR="00CD5C68" w:rsidRPr="00425C8F" w:rsidRDefault="00CD5C68" w:rsidP="00940B20">
            <w:pPr>
              <w:pStyle w:val="TableColumnLabels"/>
              <w:rPr>
                <w:color w:val="auto"/>
                <w:lang w:val="en-IN"/>
              </w:rPr>
            </w:pPr>
            <w:r w:rsidRPr="00425C8F">
              <w:rPr>
                <w:color w:val="auto"/>
                <w:lang w:val="en-IN"/>
              </w:rPr>
              <w:t>Remarks</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Example</w:t>
            </w:r>
          </w:p>
        </w:tc>
        <w:tc>
          <w:tcPr>
            <w:tcW w:w="1260" w:type="dxa"/>
            <w:shd w:val="clear" w:color="auto" w:fill="E31837"/>
          </w:tcPr>
          <w:p w:rsidR="00CD5C68" w:rsidRPr="00425C8F" w:rsidRDefault="00CD5C68" w:rsidP="00940B20">
            <w:pPr>
              <w:pStyle w:val="TableColumnLabels"/>
              <w:rPr>
                <w:color w:val="auto"/>
                <w:lang w:val="en-IN"/>
              </w:rPr>
            </w:pPr>
            <w:r w:rsidRPr="00425C8F">
              <w:rPr>
                <w:color w:val="auto"/>
                <w:lang w:val="en-IN"/>
              </w:rPr>
              <w:t>Field Type</w:t>
            </w:r>
          </w:p>
        </w:tc>
        <w:tc>
          <w:tcPr>
            <w:tcW w:w="1496" w:type="dxa"/>
            <w:shd w:val="clear" w:color="auto" w:fill="E31837"/>
          </w:tcPr>
          <w:p w:rsidR="00CD5C68" w:rsidRPr="00425C8F" w:rsidRDefault="00CD5C68" w:rsidP="00940B20">
            <w:pPr>
              <w:pStyle w:val="TableColumnLabels"/>
              <w:rPr>
                <w:color w:val="auto"/>
                <w:lang w:val="en-IN"/>
              </w:rPr>
            </w:pPr>
            <w:r w:rsidRPr="00425C8F">
              <w:rPr>
                <w:color w:val="auto"/>
                <w:lang w:val="en-IN"/>
              </w:rPr>
              <w:t>Optional/</w:t>
            </w:r>
          </w:p>
          <w:p w:rsidR="00CD5C68" w:rsidRPr="00425C8F" w:rsidRDefault="00CD5C68" w:rsidP="00940B20">
            <w:pPr>
              <w:pStyle w:val="TableColumnLabels"/>
              <w:rPr>
                <w:color w:val="auto"/>
                <w:lang w:val="en-IN"/>
              </w:rPr>
            </w:pPr>
            <w:r w:rsidRPr="00425C8F">
              <w:rPr>
                <w:color w:val="auto"/>
                <w:lang w:val="en-IN"/>
              </w:rPr>
              <w:t>Mandatory</w:t>
            </w:r>
          </w:p>
        </w:tc>
      </w:tr>
      <w:tr w:rsidR="00CD5C68" w:rsidRPr="00425C8F" w:rsidTr="00940B20">
        <w:trPr>
          <w:cantSplit/>
          <w:trHeight w:val="277"/>
        </w:trPr>
        <w:tc>
          <w:tcPr>
            <w:tcW w:w="9596" w:type="dxa"/>
            <w:gridSpan w:val="6"/>
          </w:tcPr>
          <w:p w:rsidR="00CD5C68" w:rsidRPr="00425C8F" w:rsidRDefault="00CD5C68" w:rsidP="00940B20">
            <w:pPr>
              <w:pStyle w:val="Tablecontent"/>
              <w:rPr>
                <w:b/>
                <w:bCs/>
                <w:lang w:val="en-IN"/>
              </w:rPr>
            </w:pP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TYPE</w:t>
            </w:r>
          </w:p>
        </w:tc>
        <w:tc>
          <w:tcPr>
            <w:tcW w:w="1800" w:type="dxa"/>
          </w:tcPr>
          <w:p w:rsidR="00CD5C68" w:rsidRPr="00425C8F" w:rsidRDefault="00CD5C68" w:rsidP="00940B20">
            <w:pPr>
              <w:pStyle w:val="Tablecontent"/>
              <w:rPr>
                <w:lang w:val="en-IN"/>
              </w:rPr>
            </w:pPr>
            <w:r w:rsidRPr="00425C8F">
              <w:rPr>
                <w:lang w:val="en-IN"/>
              </w:rPr>
              <w:t>Response type</w:t>
            </w:r>
          </w:p>
        </w:tc>
        <w:tc>
          <w:tcPr>
            <w:tcW w:w="2340" w:type="dxa"/>
          </w:tcPr>
          <w:p w:rsidR="00CD5C68" w:rsidRPr="00425C8F" w:rsidRDefault="00CD5C68" w:rsidP="00940B20">
            <w:pPr>
              <w:pStyle w:val="Tablecontent"/>
              <w:rPr>
                <w:lang w:val="en-IN"/>
              </w:rPr>
            </w:pPr>
            <w:r w:rsidRPr="00425C8F">
              <w:rPr>
                <w:lang w:val="en-IN"/>
              </w:rPr>
              <w:t>Response Type</w:t>
            </w:r>
          </w:p>
        </w:tc>
        <w:tc>
          <w:tcPr>
            <w:tcW w:w="1260" w:type="dxa"/>
          </w:tcPr>
          <w:p w:rsidR="00CD5C68" w:rsidRPr="00425C8F" w:rsidRDefault="00CD5C68" w:rsidP="00940B20">
            <w:pPr>
              <w:pStyle w:val="Tablecontent"/>
              <w:rPr>
                <w:lang w:val="en-IN"/>
              </w:rPr>
            </w:pPr>
            <w:r w:rsidRPr="00425C8F">
              <w:rPr>
                <w:lang w:val="en-IN"/>
              </w:rPr>
              <w:t>EXINTRNTRCRESP</w:t>
            </w:r>
          </w:p>
        </w:tc>
        <w:tc>
          <w:tcPr>
            <w:tcW w:w="1260" w:type="dxa"/>
          </w:tcPr>
          <w:p w:rsidR="00CD5C68" w:rsidRPr="00425C8F" w:rsidRDefault="00CD5C68" w:rsidP="00940B20">
            <w:pPr>
              <w:pStyle w:val="Tablecontent"/>
              <w:rPr>
                <w:lang w:val="en-IN"/>
              </w:rPr>
            </w:pPr>
            <w:r w:rsidRPr="00425C8F">
              <w:rPr>
                <w:lang w:val="en-IN"/>
              </w:rPr>
              <w:t>A (20)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TXNSTATUS</w:t>
            </w:r>
          </w:p>
        </w:tc>
        <w:tc>
          <w:tcPr>
            <w:tcW w:w="1800" w:type="dxa"/>
          </w:tcPr>
          <w:p w:rsidR="00CD5C68" w:rsidRPr="00425C8F" w:rsidRDefault="00CD5C68" w:rsidP="00940B20">
            <w:pPr>
              <w:pStyle w:val="Tablecontent"/>
              <w:rPr>
                <w:lang w:val="en-IN"/>
              </w:rPr>
            </w:pPr>
            <w:r w:rsidRPr="00425C8F">
              <w:rPr>
                <w:lang w:val="en-IN"/>
              </w:rPr>
              <w:t>Transaction Status</w:t>
            </w:r>
          </w:p>
        </w:tc>
        <w:tc>
          <w:tcPr>
            <w:tcW w:w="2340" w:type="dxa"/>
          </w:tcPr>
          <w:p w:rsidR="00CD5C68" w:rsidRPr="00425C8F" w:rsidRDefault="00CD5C68" w:rsidP="00940B20">
            <w:pPr>
              <w:pStyle w:val="Tablecontent"/>
              <w:rPr>
                <w:lang w:val="en-IN"/>
              </w:rPr>
            </w:pPr>
            <w:r w:rsidRPr="00425C8F">
              <w:rPr>
                <w:lang w:val="en-IN"/>
              </w:rPr>
              <w:t>Status of the request</w:t>
            </w:r>
          </w:p>
          <w:p w:rsidR="00CD5C68" w:rsidRPr="00425C8F" w:rsidRDefault="00CD5C68" w:rsidP="00940B20">
            <w:pPr>
              <w:pStyle w:val="TableListBullet1"/>
              <w:jc w:val="left"/>
              <w:rPr>
                <w:lang w:val="en-IN"/>
              </w:rPr>
            </w:pPr>
            <w:r w:rsidRPr="00425C8F">
              <w:rPr>
                <w:lang w:val="en-IN"/>
              </w:rPr>
              <w:t xml:space="preserve">Transaction Status= 200 means Success, </w:t>
            </w:r>
          </w:p>
          <w:p w:rsidR="00CD5C68" w:rsidRPr="00425C8F" w:rsidRDefault="00CD5C68" w:rsidP="00940B20">
            <w:pPr>
              <w:pStyle w:val="TableListBullet1"/>
              <w:jc w:val="left"/>
              <w:rPr>
                <w:lang w:val="en-IN"/>
              </w:rPr>
            </w:pPr>
            <w:r w:rsidRPr="00425C8F">
              <w:rPr>
                <w:lang w:val="en-IN"/>
              </w:rPr>
              <w:t xml:space="preserve">Transaction Status Other than 200 means failed </w:t>
            </w:r>
          </w:p>
        </w:tc>
        <w:tc>
          <w:tcPr>
            <w:tcW w:w="1260" w:type="dxa"/>
          </w:tcPr>
          <w:p w:rsidR="00CD5C68" w:rsidRPr="00425C8F" w:rsidRDefault="00CD5C68" w:rsidP="00940B20">
            <w:pPr>
              <w:pStyle w:val="Tablecontent"/>
              <w:rPr>
                <w:lang w:val="en-IN"/>
              </w:rPr>
            </w:pPr>
            <w:r w:rsidRPr="00425C8F">
              <w:rPr>
                <w:lang w:val="en-IN"/>
              </w:rPr>
              <w:t>200</w:t>
            </w:r>
          </w:p>
        </w:tc>
        <w:tc>
          <w:tcPr>
            <w:tcW w:w="1260" w:type="dxa"/>
          </w:tcPr>
          <w:p w:rsidR="00CD5C68" w:rsidRPr="00425C8F" w:rsidRDefault="00CD5C68" w:rsidP="00940B20">
            <w:pPr>
              <w:pStyle w:val="Tablecontent"/>
              <w:rPr>
                <w:lang w:val="en-IN"/>
              </w:rPr>
            </w:pPr>
            <w:r w:rsidRPr="00425C8F">
              <w:rPr>
                <w:lang w:val="en-IN"/>
              </w:rPr>
              <w:t>N (10)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DATE</w:t>
            </w:r>
          </w:p>
        </w:tc>
        <w:tc>
          <w:tcPr>
            <w:tcW w:w="1800" w:type="dxa"/>
          </w:tcPr>
          <w:p w:rsidR="00CD5C68" w:rsidRPr="00425C8F" w:rsidRDefault="00CD5C68" w:rsidP="00940B20">
            <w:pPr>
              <w:pStyle w:val="Tablecontent"/>
              <w:rPr>
                <w:lang w:val="en-IN"/>
              </w:rPr>
            </w:pPr>
            <w:r w:rsidRPr="00425C8F">
              <w:rPr>
                <w:lang w:val="en-IN"/>
              </w:rPr>
              <w:t>Date and time</w:t>
            </w:r>
          </w:p>
        </w:tc>
        <w:tc>
          <w:tcPr>
            <w:tcW w:w="2340" w:type="dxa"/>
          </w:tcPr>
          <w:p w:rsidR="00CD5C68" w:rsidRPr="00425C8F" w:rsidRDefault="00CD5C68" w:rsidP="00940B20">
            <w:pPr>
              <w:pStyle w:val="Tablecontent"/>
              <w:rPr>
                <w:lang w:val="en-IN"/>
              </w:rPr>
            </w:pPr>
            <w:r w:rsidRPr="00425C8F">
              <w:rPr>
                <w:lang w:val="en-IN"/>
              </w:rPr>
              <w:t xml:space="preserve">Date and time on which response was sent from </w:t>
            </w:r>
            <w:r w:rsidR="007C479A" w:rsidRPr="00425C8F">
              <w:rPr>
                <w:lang w:val="en-IN"/>
              </w:rPr>
              <w:t>PreTUPS</w:t>
            </w:r>
            <w:r w:rsidRPr="00425C8F">
              <w:rPr>
                <w:lang w:val="en-IN"/>
              </w:rPr>
              <w:t>. HH are in 24 Hour format</w:t>
            </w:r>
          </w:p>
        </w:tc>
        <w:tc>
          <w:tcPr>
            <w:tcW w:w="1260" w:type="dxa"/>
          </w:tcPr>
          <w:p w:rsidR="00CD5C68" w:rsidRPr="00425C8F" w:rsidRDefault="00CD5C68" w:rsidP="00940B20">
            <w:pPr>
              <w:pStyle w:val="Tablecontent"/>
              <w:rPr>
                <w:lang w:val="en-IN"/>
              </w:rPr>
            </w:pPr>
            <w:r w:rsidRPr="00425C8F">
              <w:rPr>
                <w:lang w:val="en-IN"/>
              </w:rPr>
              <w:t>DD/MM/YYYY HH24:MI:SS</w:t>
            </w:r>
          </w:p>
        </w:tc>
        <w:tc>
          <w:tcPr>
            <w:tcW w:w="1260" w:type="dxa"/>
          </w:tcPr>
          <w:p w:rsidR="00CD5C68" w:rsidRPr="00425C8F" w:rsidRDefault="00CD5C68" w:rsidP="00940B20">
            <w:pPr>
              <w:pStyle w:val="Tablecontent"/>
              <w:rPr>
                <w:lang w:val="en-IN"/>
              </w:rPr>
            </w:pPr>
            <w:r w:rsidRPr="00425C8F">
              <w:rPr>
                <w:lang w:val="en-IN"/>
              </w:rPr>
              <w:t>D (20)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trHeight w:val="277"/>
        </w:trPr>
        <w:tc>
          <w:tcPr>
            <w:tcW w:w="1440" w:type="dxa"/>
          </w:tcPr>
          <w:p w:rsidR="00CD5C68" w:rsidRPr="00425C8F" w:rsidRDefault="00CD5C68" w:rsidP="00940B20">
            <w:pPr>
              <w:pStyle w:val="Tablecontent"/>
              <w:rPr>
                <w:lang w:val="en-IN"/>
              </w:rPr>
            </w:pPr>
            <w:r w:rsidRPr="00425C8F">
              <w:rPr>
                <w:lang w:val="en-IN"/>
              </w:rPr>
              <w:t>EXTREFNUM</w:t>
            </w:r>
          </w:p>
        </w:tc>
        <w:tc>
          <w:tcPr>
            <w:tcW w:w="1800" w:type="dxa"/>
          </w:tcPr>
          <w:p w:rsidR="00CD5C68" w:rsidRPr="00425C8F" w:rsidRDefault="00CD5C68" w:rsidP="00940B20">
            <w:pPr>
              <w:pStyle w:val="Tablecontent"/>
              <w:rPr>
                <w:lang w:val="en-IN"/>
              </w:rPr>
            </w:pPr>
            <w:r w:rsidRPr="00425C8F">
              <w:rPr>
                <w:lang w:val="en-IN"/>
              </w:rPr>
              <w:t>External Reference number</w:t>
            </w:r>
          </w:p>
        </w:tc>
        <w:tc>
          <w:tcPr>
            <w:tcW w:w="2340" w:type="dxa"/>
          </w:tcPr>
          <w:p w:rsidR="00CD5C68" w:rsidRPr="00425C8F" w:rsidRDefault="00CD5C68" w:rsidP="00940B20">
            <w:pPr>
              <w:pStyle w:val="Tablecontent"/>
              <w:rPr>
                <w:lang w:val="en-IN"/>
              </w:rPr>
            </w:pPr>
            <w:r w:rsidRPr="00425C8F">
              <w:rPr>
                <w:lang w:val="en-IN"/>
              </w:rPr>
              <w:t>Reference number that was passed by the external system</w:t>
            </w:r>
          </w:p>
        </w:tc>
        <w:tc>
          <w:tcPr>
            <w:tcW w:w="1260" w:type="dxa"/>
          </w:tcPr>
          <w:p w:rsidR="00CD5C68" w:rsidRPr="00425C8F" w:rsidRDefault="00CD5C68" w:rsidP="00940B20">
            <w:pPr>
              <w:pStyle w:val="Tablecontent"/>
              <w:rPr>
                <w:lang w:val="en-IN"/>
              </w:rPr>
            </w:pPr>
            <w:r w:rsidRPr="00425C8F">
              <w:rPr>
                <w:lang w:val="en-IN"/>
              </w:rPr>
              <w:t>12345</w:t>
            </w:r>
          </w:p>
        </w:tc>
        <w:tc>
          <w:tcPr>
            <w:tcW w:w="1260" w:type="dxa"/>
          </w:tcPr>
          <w:p w:rsidR="00CD5C68" w:rsidRPr="00425C8F" w:rsidRDefault="00CD5C68" w:rsidP="00940B20">
            <w:pPr>
              <w:pStyle w:val="Tablecontent"/>
              <w:rPr>
                <w:lang w:val="en-IN"/>
              </w:rPr>
            </w:pPr>
            <w:r w:rsidRPr="00425C8F">
              <w:rPr>
                <w:lang w:val="en-IN"/>
              </w:rPr>
              <w:t>A (20)</w:t>
            </w:r>
          </w:p>
        </w:tc>
        <w:tc>
          <w:tcPr>
            <w:tcW w:w="1496" w:type="dxa"/>
          </w:tcPr>
          <w:p w:rsidR="00CD5C68" w:rsidRPr="00425C8F" w:rsidRDefault="00CD5C68" w:rsidP="00940B20">
            <w:pPr>
              <w:pStyle w:val="Tablecontent"/>
              <w:rPr>
                <w:lang w:val="en-IN"/>
              </w:rPr>
            </w:pPr>
            <w:r w:rsidRPr="00425C8F">
              <w:rPr>
                <w:lang w:val="en-IN"/>
              </w:rPr>
              <w:t>O</w:t>
            </w:r>
          </w:p>
          <w:p w:rsidR="00CD5C68" w:rsidRPr="00425C8F" w:rsidRDefault="00CD5C68" w:rsidP="00940B20">
            <w:pPr>
              <w:pStyle w:val="Tablecontent"/>
              <w:rPr>
                <w:lang w:val="en-IN"/>
              </w:rPr>
            </w:pPr>
            <w:r w:rsidRPr="00425C8F">
              <w:rPr>
                <w:lang w:val="en-IN"/>
              </w:rPr>
              <w:t>(Tag is mandatory</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TXNID</w:t>
            </w:r>
          </w:p>
        </w:tc>
        <w:tc>
          <w:tcPr>
            <w:tcW w:w="1800" w:type="dxa"/>
          </w:tcPr>
          <w:p w:rsidR="00CD5C68" w:rsidRPr="00425C8F" w:rsidRDefault="00CD5C68" w:rsidP="00940B20">
            <w:pPr>
              <w:pStyle w:val="Tablecontent"/>
              <w:rPr>
                <w:lang w:val="en-IN"/>
              </w:rPr>
            </w:pPr>
            <w:r w:rsidRPr="00425C8F">
              <w:rPr>
                <w:lang w:val="en-IN"/>
              </w:rPr>
              <w:t>&lt;Transaction ID&gt;</w:t>
            </w:r>
          </w:p>
        </w:tc>
        <w:tc>
          <w:tcPr>
            <w:tcW w:w="2340" w:type="dxa"/>
          </w:tcPr>
          <w:p w:rsidR="00CD5C68" w:rsidRPr="00425C8F" w:rsidRDefault="007C479A" w:rsidP="00940B20">
            <w:pPr>
              <w:pStyle w:val="Tablecontent"/>
              <w:rPr>
                <w:lang w:val="en-IN"/>
              </w:rPr>
            </w:pPr>
            <w:r w:rsidRPr="00425C8F">
              <w:rPr>
                <w:lang w:val="en-IN"/>
              </w:rPr>
              <w:t>PreTUPS</w:t>
            </w:r>
            <w:r w:rsidR="00CD5C68" w:rsidRPr="00425C8F">
              <w:rPr>
                <w:lang w:val="en-IN"/>
              </w:rPr>
              <w:t xml:space="preserve"> Transaction ID for the Customer Recharge Transaction</w:t>
            </w:r>
          </w:p>
        </w:tc>
        <w:tc>
          <w:tcPr>
            <w:tcW w:w="1260" w:type="dxa"/>
          </w:tcPr>
          <w:p w:rsidR="00CD5C68" w:rsidRPr="00425C8F" w:rsidRDefault="00CD5C68" w:rsidP="00940B20">
            <w:pPr>
              <w:pStyle w:val="Tablecontent"/>
              <w:rPr>
                <w:lang w:val="en-IN"/>
              </w:rPr>
            </w:pPr>
            <w:r w:rsidRPr="00425C8F">
              <w:rPr>
                <w:lang w:val="en-IN"/>
              </w:rPr>
              <w:t>DL/05/000000015</w:t>
            </w:r>
          </w:p>
        </w:tc>
        <w:tc>
          <w:tcPr>
            <w:tcW w:w="1260" w:type="dxa"/>
          </w:tcPr>
          <w:p w:rsidR="00CD5C68" w:rsidRPr="00425C8F" w:rsidRDefault="00CD5C68" w:rsidP="00940B20">
            <w:pPr>
              <w:pStyle w:val="Tablecontent"/>
              <w:rPr>
                <w:lang w:val="en-IN"/>
              </w:rPr>
            </w:pPr>
            <w:r w:rsidRPr="00425C8F">
              <w:rPr>
                <w:lang w:val="en-IN"/>
              </w:rPr>
              <w:t>20</w:t>
            </w:r>
          </w:p>
        </w:tc>
        <w:tc>
          <w:tcPr>
            <w:tcW w:w="1496" w:type="dxa"/>
          </w:tcPr>
          <w:p w:rsidR="00CD5C68" w:rsidRPr="00425C8F" w:rsidRDefault="00CD5C68" w:rsidP="00940B20">
            <w:pPr>
              <w:pStyle w:val="Tablecontent"/>
              <w:rPr>
                <w:lang w:val="en-IN"/>
              </w:rPr>
            </w:pPr>
            <w:r w:rsidRPr="00425C8F">
              <w:rPr>
                <w:lang w:val="en-IN"/>
              </w:rPr>
              <w:t>M</w:t>
            </w:r>
          </w:p>
        </w:tc>
      </w:tr>
      <w:tr w:rsidR="00CD5C68" w:rsidRPr="00425C8F" w:rsidTr="00940B20">
        <w:trPr>
          <w:cantSplit/>
          <w:trHeight w:val="277"/>
        </w:trPr>
        <w:tc>
          <w:tcPr>
            <w:tcW w:w="1440" w:type="dxa"/>
          </w:tcPr>
          <w:p w:rsidR="00CD5C68" w:rsidRPr="00425C8F" w:rsidRDefault="00CD5C68" w:rsidP="00940B20">
            <w:pPr>
              <w:pStyle w:val="Tablecontent"/>
              <w:rPr>
                <w:lang w:val="en-IN"/>
              </w:rPr>
            </w:pPr>
            <w:r w:rsidRPr="00425C8F">
              <w:rPr>
                <w:lang w:val="en-IN"/>
              </w:rPr>
              <w:t>MESSAGE</w:t>
            </w:r>
          </w:p>
        </w:tc>
        <w:tc>
          <w:tcPr>
            <w:tcW w:w="1800" w:type="dxa"/>
          </w:tcPr>
          <w:p w:rsidR="00CD5C68" w:rsidRPr="00425C8F" w:rsidRDefault="00CD5C68" w:rsidP="00940B20">
            <w:pPr>
              <w:pStyle w:val="Tablecontent"/>
              <w:rPr>
                <w:lang w:val="en-IN"/>
              </w:rPr>
            </w:pPr>
            <w:r w:rsidRPr="00425C8F">
              <w:rPr>
                <w:lang w:val="en-IN"/>
              </w:rPr>
              <w:t xml:space="preserve">Message that will given in response </w:t>
            </w:r>
          </w:p>
        </w:tc>
        <w:tc>
          <w:tcPr>
            <w:tcW w:w="2340" w:type="dxa"/>
          </w:tcPr>
          <w:p w:rsidR="00CD5C68" w:rsidRPr="00425C8F" w:rsidRDefault="00CD5C68" w:rsidP="00940B20">
            <w:pPr>
              <w:pStyle w:val="Tablecontent"/>
              <w:rPr>
                <w:lang w:val="en-IN"/>
              </w:rPr>
            </w:pPr>
            <w:r w:rsidRPr="00425C8F">
              <w:rPr>
                <w:lang w:val="en-IN"/>
              </w:rPr>
              <w:t>Message</w:t>
            </w:r>
          </w:p>
        </w:tc>
        <w:tc>
          <w:tcPr>
            <w:tcW w:w="1260" w:type="dxa"/>
          </w:tcPr>
          <w:p w:rsidR="00CD5C68" w:rsidRPr="00425C8F" w:rsidRDefault="00CD5C68" w:rsidP="00940B20">
            <w:pPr>
              <w:pStyle w:val="Tablecontent"/>
              <w:rPr>
                <w:lang w:val="en-IN"/>
              </w:rPr>
            </w:pPr>
          </w:p>
        </w:tc>
        <w:tc>
          <w:tcPr>
            <w:tcW w:w="1260" w:type="dxa"/>
          </w:tcPr>
          <w:p w:rsidR="00CD5C68" w:rsidRPr="00425C8F" w:rsidRDefault="00CD5C68" w:rsidP="00940B20">
            <w:pPr>
              <w:pStyle w:val="Tablecontent"/>
              <w:rPr>
                <w:lang w:val="en-IN"/>
              </w:rPr>
            </w:pPr>
            <w:r w:rsidRPr="00425C8F">
              <w:rPr>
                <w:lang w:val="en-IN"/>
              </w:rPr>
              <w:t>A (500)</w:t>
            </w:r>
          </w:p>
        </w:tc>
        <w:tc>
          <w:tcPr>
            <w:tcW w:w="1496" w:type="dxa"/>
          </w:tcPr>
          <w:p w:rsidR="00CD5C68" w:rsidRPr="00425C8F" w:rsidRDefault="00CD5C68" w:rsidP="00940B20">
            <w:pPr>
              <w:pStyle w:val="Tablecontent"/>
              <w:rPr>
                <w:lang w:val="en-IN"/>
              </w:rPr>
            </w:pPr>
            <w:r w:rsidRPr="00425C8F">
              <w:rPr>
                <w:lang w:val="en-IN"/>
              </w:rPr>
              <w:t>O</w:t>
            </w:r>
          </w:p>
          <w:p w:rsidR="00CD5C68" w:rsidRPr="00425C8F" w:rsidRDefault="00CD5C68" w:rsidP="00940B20">
            <w:pPr>
              <w:pStyle w:val="Tablecontent"/>
              <w:rPr>
                <w:lang w:val="en-IN"/>
              </w:rPr>
            </w:pPr>
            <w:r w:rsidRPr="00425C8F">
              <w:rPr>
                <w:lang w:val="en-IN"/>
              </w:rPr>
              <w:t>(Tag is mandatory</w:t>
            </w:r>
          </w:p>
        </w:tc>
      </w:tr>
    </w:tbl>
    <w:p w:rsidR="00CD5C68" w:rsidRPr="00425C8F" w:rsidRDefault="00CD5C68" w:rsidP="00CD5C68">
      <w:pPr>
        <w:pStyle w:val="BodyText2"/>
        <w:rPr>
          <w:highlight w:val="yellow"/>
          <w:lang w:val="en-IN"/>
        </w:rPr>
      </w:pP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If the TXNSTATUS is not 200 then the user would be shown the error message (MESSAGE tag) returned in the response.</w:t>
      </w:r>
    </w:p>
    <w:p w:rsidR="00CD5C68" w:rsidRPr="00425C8F" w:rsidRDefault="00CD5C68" w:rsidP="00CD5C68">
      <w:pPr>
        <w:pStyle w:val="BodyText2"/>
        <w:rPr>
          <w:lang w:val="en-IN"/>
        </w:rPr>
      </w:pP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 xml:space="preserve">If due to some resion external system does not received response of the above request then External transaction server can send the recharge status request to </w:t>
      </w:r>
      <w:r w:rsidR="007C479A" w:rsidRPr="00425C8F">
        <w:rPr>
          <w:color w:val="auto"/>
          <w:lang w:val="en-IN"/>
        </w:rPr>
        <w:t>PreTUPS</w:t>
      </w:r>
      <w:r w:rsidRPr="00425C8F">
        <w:rPr>
          <w:color w:val="auto"/>
          <w:lang w:val="en-IN"/>
        </w:rPr>
        <w:t xml:space="preserve"> for checking the final status of the transaction. </w:t>
      </w:r>
    </w:p>
    <w:p w:rsidR="00CD5C68" w:rsidRPr="00425C8F" w:rsidRDefault="00CD5C68" w:rsidP="00CD5C68">
      <w:pPr>
        <w:pStyle w:val="NoteHeading"/>
        <w:tabs>
          <w:tab w:val="num" w:pos="1080"/>
        </w:tabs>
        <w:ind w:left="1080" w:hanging="504"/>
        <w:jc w:val="left"/>
        <w:rPr>
          <w:color w:val="auto"/>
          <w:lang w:val="en-IN"/>
        </w:rPr>
      </w:pPr>
      <w:r w:rsidRPr="00425C8F">
        <w:rPr>
          <w:color w:val="auto"/>
          <w:lang w:val="en-IN"/>
        </w:rPr>
        <w:t xml:space="preserve">If transaction status is 200 then </w:t>
      </w:r>
      <w:r w:rsidR="007C479A" w:rsidRPr="00425C8F">
        <w:rPr>
          <w:color w:val="auto"/>
          <w:lang w:val="en-IN"/>
        </w:rPr>
        <w:t>PreTUPS</w:t>
      </w:r>
      <w:r w:rsidRPr="00425C8F">
        <w:rPr>
          <w:color w:val="auto"/>
          <w:lang w:val="en-IN"/>
        </w:rPr>
        <w:t xml:space="preserve"> will send Previous and post balance in the message tag.  </w:t>
      </w:r>
    </w:p>
    <w:p w:rsidR="00CD5C68" w:rsidRPr="00425C8F" w:rsidRDefault="00CD5C68" w:rsidP="00CD5C68">
      <w:pPr>
        <w:pStyle w:val="BodyText2"/>
        <w:rPr>
          <w:lang w:val="en-IN"/>
        </w:rPr>
      </w:pPr>
    </w:p>
    <w:p w:rsidR="00BF5666" w:rsidRPr="00425C8F" w:rsidRDefault="00BF5666" w:rsidP="00CD5C68">
      <w:pPr>
        <w:pStyle w:val="BodyText2"/>
        <w:rPr>
          <w:lang w:val="en-IN"/>
        </w:rPr>
      </w:pPr>
    </w:p>
    <w:p w:rsidR="00CD5C68" w:rsidRPr="00425C8F" w:rsidRDefault="00CD5C68" w:rsidP="00CD5C68">
      <w:pPr>
        <w:pStyle w:val="BodyText2"/>
        <w:rPr>
          <w:lang w:val="en-IN"/>
        </w:rPr>
      </w:pPr>
    </w:p>
    <w:p w:rsidR="00D40728" w:rsidRPr="00425C8F" w:rsidRDefault="00D40728" w:rsidP="00337049">
      <w:pPr>
        <w:pStyle w:val="Heading2"/>
        <w:rPr>
          <w:lang w:val="en-IN"/>
        </w:rPr>
      </w:pPr>
      <w:bookmarkStart w:id="292" w:name="_Toc485139710"/>
      <w:r w:rsidRPr="00425C8F">
        <w:rPr>
          <w:lang w:val="en-IN"/>
        </w:rPr>
        <w:t>Post paid account Enquiry</w:t>
      </w:r>
      <w:bookmarkEnd w:id="292"/>
    </w:p>
    <w:p w:rsidR="00D40728" w:rsidRPr="00425C8F" w:rsidRDefault="00D40728" w:rsidP="00D40728">
      <w:pPr>
        <w:pStyle w:val="BodyText"/>
      </w:pPr>
      <w:r w:rsidRPr="00425C8F">
        <w:t>A Channel User would be able to make enquiry the a customer’s postpaid account by initiating the Postpaid number enquiry request</w:t>
      </w:r>
    </w:p>
    <w:p w:rsidR="00D40728" w:rsidRPr="00425C8F" w:rsidRDefault="00D40728" w:rsidP="00D40728">
      <w:pPr>
        <w:pStyle w:val="BodyText2"/>
      </w:pPr>
      <w:r w:rsidRPr="00425C8F">
        <w:t>This API would also allow other external systems like website, ATM, Vending M/C, EFT, IVR, IAT etc. to interface with PreTUPS to use the enquiry service</w:t>
      </w:r>
    </w:p>
    <w:p w:rsidR="00D40728" w:rsidRPr="00425C8F" w:rsidRDefault="00D40728" w:rsidP="00D40728">
      <w:pPr>
        <w:pStyle w:val="BodyText2"/>
      </w:pPr>
    </w:p>
    <w:p w:rsidR="00D40728" w:rsidRPr="00425C8F" w:rsidRDefault="00D40728" w:rsidP="001E6309">
      <w:pPr>
        <w:pStyle w:val="Heading"/>
        <w:rPr>
          <w:color w:val="auto"/>
        </w:rPr>
      </w:pPr>
      <w:r w:rsidRPr="00425C8F">
        <w:rPr>
          <w:color w:val="auto"/>
        </w:rPr>
        <w:t>Request Syntax</w:t>
      </w:r>
    </w:p>
    <w:p w:rsidR="00D40728" w:rsidRPr="00425C8F" w:rsidRDefault="00D40728" w:rsidP="00D40728">
      <w:pPr>
        <w:pStyle w:val="Code"/>
        <w:ind w:left="0"/>
      </w:pPr>
      <w:proofErr w:type="gramStart"/>
      <w:r w:rsidRPr="00425C8F">
        <w:t>&lt;?xml</w:t>
      </w:r>
      <w:proofErr w:type="gramEnd"/>
      <w:r w:rsidRPr="00425C8F">
        <w:t xml:space="preserve"> version="1.0"?&gt;&lt;!DOCTYPE COMMAND PUBLIC "-//Ocam//DTD XML Command1.0//EN""xml/command.dtd"&gt;</w:t>
      </w:r>
    </w:p>
    <w:p w:rsidR="00D40728" w:rsidRPr="00425C8F" w:rsidRDefault="00D40728" w:rsidP="00D40728">
      <w:pPr>
        <w:pStyle w:val="Code"/>
        <w:ind w:left="0" w:firstLine="720"/>
        <w:jc w:val="left"/>
      </w:pPr>
      <w:r w:rsidRPr="00425C8F">
        <w:t>&lt;</w:t>
      </w:r>
      <w:r w:rsidRPr="00425C8F">
        <w:rPr>
          <w:b/>
        </w:rPr>
        <w:t>COMMAND</w:t>
      </w:r>
      <w:r w:rsidRPr="00425C8F">
        <w:t>&gt;</w:t>
      </w:r>
    </w:p>
    <w:p w:rsidR="00D40728" w:rsidRPr="00425C8F" w:rsidRDefault="00D40728" w:rsidP="00D40728">
      <w:pPr>
        <w:pStyle w:val="Code"/>
        <w:ind w:left="720" w:firstLine="720"/>
      </w:pPr>
      <w:r w:rsidRPr="00425C8F">
        <w:t>&lt;</w:t>
      </w:r>
      <w:r w:rsidRPr="00425C8F">
        <w:rPr>
          <w:b/>
        </w:rPr>
        <w:t>TYPE</w:t>
      </w:r>
      <w:r w:rsidRPr="00425C8F">
        <w:t>&gt;&lt;Request Type&gt;&lt;/</w:t>
      </w:r>
      <w:r w:rsidRPr="00425C8F">
        <w:rPr>
          <w:b/>
        </w:rPr>
        <w:t>TYPE</w:t>
      </w:r>
      <w:r w:rsidRPr="00425C8F">
        <w:t>&gt;</w:t>
      </w:r>
    </w:p>
    <w:p w:rsidR="00D40728" w:rsidRPr="00425C8F" w:rsidRDefault="00D40728" w:rsidP="00D40728">
      <w:pPr>
        <w:pStyle w:val="Code"/>
        <w:ind w:left="1440"/>
      </w:pPr>
      <w:r w:rsidRPr="00425C8F">
        <w:t>&lt;</w:t>
      </w:r>
      <w:r w:rsidRPr="00425C8F">
        <w:rPr>
          <w:b/>
        </w:rPr>
        <w:t>EXTNWCODE</w:t>
      </w:r>
      <w:r w:rsidRPr="00425C8F">
        <w:t>&gt;</w:t>
      </w:r>
      <w:r w:rsidRPr="00425C8F">
        <w:rPr>
          <w:i/>
          <w:iCs/>
        </w:rPr>
        <w:t>&lt;Network External Code&gt;</w:t>
      </w:r>
      <w:r w:rsidRPr="00425C8F">
        <w:t>&lt;/</w:t>
      </w:r>
      <w:r w:rsidRPr="00425C8F">
        <w:rPr>
          <w:b/>
        </w:rPr>
        <w:t>EXTNWCODE</w:t>
      </w:r>
      <w:r w:rsidRPr="00425C8F">
        <w:t>&gt;</w:t>
      </w:r>
    </w:p>
    <w:p w:rsidR="00D40728" w:rsidRPr="00425C8F" w:rsidRDefault="00D40728" w:rsidP="00D40728">
      <w:pPr>
        <w:pStyle w:val="Code"/>
        <w:ind w:left="1440"/>
      </w:pPr>
      <w:r w:rsidRPr="00425C8F">
        <w:t>&lt;</w:t>
      </w:r>
      <w:r w:rsidRPr="00425C8F">
        <w:rPr>
          <w:b/>
        </w:rPr>
        <w:t>MSISDN</w:t>
      </w:r>
      <w:r w:rsidRPr="00425C8F">
        <w:t>&gt;</w:t>
      </w:r>
      <w:r w:rsidRPr="00425C8F">
        <w:rPr>
          <w:i/>
          <w:iCs/>
        </w:rPr>
        <w:t>&lt;Retailer MSISDN&gt;</w:t>
      </w:r>
      <w:r w:rsidRPr="00425C8F">
        <w:t xml:space="preserve">&lt;/ </w:t>
      </w:r>
      <w:r w:rsidRPr="00425C8F">
        <w:rPr>
          <w:b/>
        </w:rPr>
        <w:t>MSISDN</w:t>
      </w:r>
      <w:r w:rsidRPr="00425C8F">
        <w:t>&gt;</w:t>
      </w:r>
    </w:p>
    <w:p w:rsidR="00D40728" w:rsidRPr="00425C8F" w:rsidRDefault="00D40728" w:rsidP="00D40728">
      <w:pPr>
        <w:pStyle w:val="Code"/>
        <w:ind w:left="1440"/>
      </w:pPr>
      <w:r w:rsidRPr="00425C8F">
        <w:t>&lt;</w:t>
      </w:r>
      <w:r w:rsidRPr="00425C8F">
        <w:rPr>
          <w:b/>
        </w:rPr>
        <w:t>PIN</w:t>
      </w:r>
      <w:r w:rsidRPr="00425C8F">
        <w:t>&gt;&lt; Channel user PIN&gt;&lt;/</w:t>
      </w:r>
      <w:r w:rsidRPr="00425C8F">
        <w:rPr>
          <w:b/>
        </w:rPr>
        <w:t>PIN</w:t>
      </w:r>
      <w:r w:rsidRPr="00425C8F">
        <w:t>&gt;</w:t>
      </w:r>
    </w:p>
    <w:p w:rsidR="00D40728" w:rsidRPr="00425C8F" w:rsidRDefault="00D40728" w:rsidP="00D40728">
      <w:pPr>
        <w:pStyle w:val="Code"/>
        <w:ind w:left="1440"/>
      </w:pPr>
      <w:r w:rsidRPr="00425C8F">
        <w:t>&lt;</w:t>
      </w:r>
      <w:r w:rsidRPr="00425C8F">
        <w:rPr>
          <w:b/>
        </w:rPr>
        <w:t>LOGINID</w:t>
      </w:r>
      <w:r w:rsidRPr="00425C8F">
        <w:t>&gt;&lt;Channel user Login ID&lt;/</w:t>
      </w:r>
      <w:r w:rsidRPr="00425C8F">
        <w:rPr>
          <w:b/>
        </w:rPr>
        <w:t>LOGINID</w:t>
      </w:r>
      <w:r w:rsidRPr="00425C8F">
        <w:t>&gt;</w:t>
      </w:r>
    </w:p>
    <w:p w:rsidR="00D40728" w:rsidRPr="00425C8F" w:rsidRDefault="00D40728" w:rsidP="00D40728">
      <w:pPr>
        <w:pStyle w:val="Code"/>
        <w:ind w:left="1440"/>
      </w:pPr>
      <w:r w:rsidRPr="00425C8F">
        <w:t>&lt;</w:t>
      </w:r>
      <w:r w:rsidRPr="00425C8F">
        <w:rPr>
          <w:b/>
        </w:rPr>
        <w:t>PASSWORD</w:t>
      </w:r>
      <w:r w:rsidRPr="00425C8F">
        <w:t>&gt;&lt;Channel User Login Password&lt;/</w:t>
      </w:r>
      <w:r w:rsidRPr="00425C8F">
        <w:rPr>
          <w:b/>
        </w:rPr>
        <w:t>PASSWORD</w:t>
      </w:r>
      <w:r w:rsidRPr="00425C8F">
        <w:t>&gt;</w:t>
      </w:r>
    </w:p>
    <w:p w:rsidR="00D40728" w:rsidRPr="00425C8F" w:rsidRDefault="00D40728" w:rsidP="00D40728">
      <w:pPr>
        <w:pStyle w:val="Code"/>
        <w:ind w:left="1440"/>
      </w:pPr>
      <w:r w:rsidRPr="00425C8F">
        <w:t>&lt;</w:t>
      </w:r>
      <w:r w:rsidRPr="00425C8F">
        <w:rPr>
          <w:b/>
        </w:rPr>
        <w:t>EXTCODE</w:t>
      </w:r>
      <w:r w:rsidRPr="00425C8F">
        <w:t>&gt;</w:t>
      </w:r>
      <w:r w:rsidRPr="00425C8F">
        <w:rPr>
          <w:i/>
          <w:iCs/>
        </w:rPr>
        <w:t>&lt;</w:t>
      </w:r>
      <w:r w:rsidRPr="00425C8F">
        <w:rPr>
          <w:iCs/>
        </w:rPr>
        <w:t>Channel user unique External code</w:t>
      </w:r>
      <w:r w:rsidRPr="00425C8F">
        <w:rPr>
          <w:i/>
          <w:iCs/>
        </w:rPr>
        <w:t>&gt;</w:t>
      </w:r>
      <w:r w:rsidRPr="00425C8F">
        <w:t>&lt;/</w:t>
      </w:r>
      <w:r w:rsidRPr="00425C8F">
        <w:rPr>
          <w:b/>
        </w:rPr>
        <w:t>EXTCODE</w:t>
      </w:r>
      <w:r w:rsidRPr="00425C8F">
        <w:t>&gt;</w:t>
      </w:r>
    </w:p>
    <w:p w:rsidR="00D40728" w:rsidRPr="00425C8F" w:rsidRDefault="00D40728" w:rsidP="00D40728">
      <w:pPr>
        <w:pStyle w:val="Code"/>
        <w:ind w:left="1440"/>
      </w:pPr>
      <w:r w:rsidRPr="00425C8F">
        <w:t>&lt;</w:t>
      </w:r>
      <w:r w:rsidRPr="00425C8F">
        <w:rPr>
          <w:b/>
        </w:rPr>
        <w:t>EXTREFNUM</w:t>
      </w:r>
      <w:r w:rsidRPr="00425C8F">
        <w:t>&gt;&lt;Unique Reference number in the external system&gt;&lt;/</w:t>
      </w:r>
      <w:r w:rsidRPr="00425C8F">
        <w:rPr>
          <w:b/>
        </w:rPr>
        <w:t>EXTREFNUM</w:t>
      </w:r>
      <w:r w:rsidRPr="00425C8F">
        <w:t>&gt;</w:t>
      </w:r>
      <w:r w:rsidRPr="00425C8F">
        <w:tab/>
      </w:r>
    </w:p>
    <w:p w:rsidR="00D40728" w:rsidRPr="00425C8F" w:rsidRDefault="00D40728" w:rsidP="00D40728">
      <w:pPr>
        <w:pStyle w:val="Code"/>
        <w:ind w:left="1440"/>
      </w:pPr>
      <w:r w:rsidRPr="00425C8F">
        <w:t>&lt;</w:t>
      </w:r>
      <w:r w:rsidRPr="00425C8F">
        <w:rPr>
          <w:b/>
        </w:rPr>
        <w:t>MSISDN2</w:t>
      </w:r>
      <w:r w:rsidRPr="00425C8F">
        <w:t>&gt;&lt;Receiver MSISDN/Account Number&gt;&lt;/</w:t>
      </w:r>
      <w:r w:rsidRPr="00425C8F">
        <w:rPr>
          <w:b/>
        </w:rPr>
        <w:t>MSISDN2</w:t>
      </w:r>
      <w:r w:rsidRPr="00425C8F">
        <w:t>&gt;</w:t>
      </w:r>
    </w:p>
    <w:p w:rsidR="00D40728" w:rsidRPr="00425C8F" w:rsidRDefault="00D40728" w:rsidP="00D40728">
      <w:pPr>
        <w:pStyle w:val="Code"/>
        <w:ind w:left="1620" w:hanging="180"/>
        <w:jc w:val="left"/>
      </w:pPr>
      <w:r w:rsidRPr="00425C8F">
        <w:t>&lt;</w:t>
      </w:r>
      <w:r w:rsidRPr="00425C8F">
        <w:rPr>
          <w:b/>
        </w:rPr>
        <w:t>SELECTOR</w:t>
      </w:r>
      <w:r w:rsidRPr="00425C8F">
        <w:t>&gt;&lt;Selector&gt;&lt;/</w:t>
      </w:r>
      <w:r w:rsidRPr="00425C8F">
        <w:rPr>
          <w:b/>
        </w:rPr>
        <w:t>SELECTOR</w:t>
      </w:r>
      <w:r w:rsidRPr="00425C8F">
        <w:t>&gt;</w:t>
      </w:r>
    </w:p>
    <w:p w:rsidR="00D40728" w:rsidRPr="00425C8F" w:rsidRDefault="00D40728" w:rsidP="00D40728">
      <w:pPr>
        <w:pStyle w:val="Code"/>
        <w:ind w:left="1440"/>
      </w:pPr>
      <w:r w:rsidRPr="00425C8F">
        <w:t>&lt;</w:t>
      </w:r>
      <w:r w:rsidRPr="00425C8F">
        <w:rPr>
          <w:b/>
        </w:rPr>
        <w:t>LANGUAGE1</w:t>
      </w:r>
      <w:r w:rsidRPr="00425C8F">
        <w:t>&gt;&lt;SENDER Language&gt;&lt;/</w:t>
      </w:r>
      <w:r w:rsidRPr="00425C8F">
        <w:rPr>
          <w:b/>
        </w:rPr>
        <w:t>LANGUAGE1</w:t>
      </w:r>
      <w:r w:rsidRPr="00425C8F">
        <w:t>&gt;</w:t>
      </w:r>
    </w:p>
    <w:p w:rsidR="00D40728" w:rsidRPr="00425C8F" w:rsidRDefault="00D40728" w:rsidP="00D40728">
      <w:pPr>
        <w:pStyle w:val="Code"/>
        <w:ind w:left="1440"/>
      </w:pPr>
      <w:r w:rsidRPr="00425C8F">
        <w:t>&lt;</w:t>
      </w:r>
      <w:r w:rsidRPr="00425C8F">
        <w:rPr>
          <w:b/>
        </w:rPr>
        <w:t>LANGUAGE2</w:t>
      </w:r>
      <w:r w:rsidRPr="00425C8F">
        <w:t>&gt;&lt;Receiver Language&gt;&lt;/</w:t>
      </w:r>
      <w:r w:rsidRPr="00425C8F">
        <w:rPr>
          <w:b/>
        </w:rPr>
        <w:t>LANGUAGE2</w:t>
      </w:r>
      <w:r w:rsidRPr="00425C8F">
        <w:t>&gt;</w:t>
      </w:r>
    </w:p>
    <w:p w:rsidR="00D40728" w:rsidRPr="00425C8F" w:rsidRDefault="00D40728" w:rsidP="00D40728">
      <w:pPr>
        <w:pStyle w:val="Code"/>
        <w:ind w:left="180" w:firstLine="540"/>
        <w:jc w:val="left"/>
      </w:pPr>
      <w:r w:rsidRPr="00425C8F">
        <w:t>&lt;</w:t>
      </w:r>
      <w:r w:rsidRPr="00425C8F">
        <w:rPr>
          <w:b/>
        </w:rPr>
        <w:t>/COMMAND</w:t>
      </w:r>
      <w:r w:rsidRPr="00425C8F">
        <w:t>&gt;</w:t>
      </w:r>
    </w:p>
    <w:p w:rsidR="00D40728" w:rsidRPr="00425C8F" w:rsidRDefault="00D40728" w:rsidP="00D40728">
      <w:pPr>
        <w:pStyle w:val="Code"/>
        <w:ind w:left="0"/>
      </w:pPr>
    </w:p>
    <w:p w:rsidR="00D40728" w:rsidRPr="00425C8F" w:rsidRDefault="00D40728" w:rsidP="00D40728">
      <w:pPr>
        <w:pStyle w:val="Head"/>
      </w:pPr>
      <w:r w:rsidRPr="00425C8F">
        <w:t>Fields Detail</w:t>
      </w:r>
    </w:p>
    <w:tbl>
      <w:tblPr>
        <w:tblW w:w="9467"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727"/>
        <w:gridCol w:w="1800"/>
        <w:gridCol w:w="1963"/>
        <w:gridCol w:w="17"/>
        <w:gridCol w:w="1260"/>
        <w:gridCol w:w="1260"/>
        <w:gridCol w:w="1440"/>
      </w:tblGrid>
      <w:tr w:rsidR="00D40728" w:rsidRPr="00425C8F" w:rsidTr="00762089">
        <w:trPr>
          <w:trHeight w:val="277"/>
          <w:tblHeader/>
        </w:trPr>
        <w:tc>
          <w:tcPr>
            <w:tcW w:w="1727" w:type="dxa"/>
            <w:tcBorders>
              <w:top w:val="single" w:sz="4" w:space="0" w:color="000000"/>
              <w:bottom w:val="single" w:sz="6" w:space="0" w:color="000000"/>
            </w:tcBorders>
            <w:shd w:val="clear" w:color="auto" w:fill="E31837"/>
          </w:tcPr>
          <w:p w:rsidR="00D40728" w:rsidRPr="00425C8F" w:rsidRDefault="00D40728" w:rsidP="00762089">
            <w:pPr>
              <w:pStyle w:val="TableColumnLabels"/>
              <w:rPr>
                <w:color w:val="auto"/>
              </w:rPr>
            </w:pPr>
            <w:r w:rsidRPr="00425C8F">
              <w:rPr>
                <w:color w:val="auto"/>
              </w:rPr>
              <w:t>TAG</w:t>
            </w:r>
          </w:p>
        </w:tc>
        <w:tc>
          <w:tcPr>
            <w:tcW w:w="1800" w:type="dxa"/>
            <w:tcBorders>
              <w:top w:val="single" w:sz="4" w:space="0" w:color="000000"/>
              <w:bottom w:val="single" w:sz="6" w:space="0" w:color="000000"/>
            </w:tcBorders>
            <w:shd w:val="clear" w:color="auto" w:fill="E31837"/>
          </w:tcPr>
          <w:p w:rsidR="00D40728" w:rsidRPr="00425C8F" w:rsidRDefault="00D40728" w:rsidP="00762089">
            <w:pPr>
              <w:pStyle w:val="TableColumnLabels"/>
              <w:rPr>
                <w:color w:val="auto"/>
              </w:rPr>
            </w:pPr>
            <w:r w:rsidRPr="00425C8F">
              <w:rPr>
                <w:color w:val="auto"/>
              </w:rPr>
              <w:t>Fields</w:t>
            </w:r>
          </w:p>
        </w:tc>
        <w:tc>
          <w:tcPr>
            <w:tcW w:w="1963" w:type="dxa"/>
            <w:tcBorders>
              <w:top w:val="single" w:sz="4" w:space="0" w:color="000000"/>
              <w:bottom w:val="single" w:sz="6" w:space="0" w:color="000000"/>
            </w:tcBorders>
            <w:shd w:val="clear" w:color="auto" w:fill="E31837"/>
          </w:tcPr>
          <w:p w:rsidR="00D40728" w:rsidRPr="00425C8F" w:rsidRDefault="00D40728" w:rsidP="00762089">
            <w:pPr>
              <w:pStyle w:val="TableColumnLabels"/>
              <w:rPr>
                <w:color w:val="auto"/>
              </w:rPr>
            </w:pPr>
            <w:r w:rsidRPr="00425C8F">
              <w:rPr>
                <w:color w:val="auto"/>
              </w:rPr>
              <w:t>Remarks</w:t>
            </w:r>
          </w:p>
        </w:tc>
        <w:tc>
          <w:tcPr>
            <w:tcW w:w="1277" w:type="dxa"/>
            <w:gridSpan w:val="2"/>
            <w:tcBorders>
              <w:top w:val="single" w:sz="4" w:space="0" w:color="000000"/>
              <w:bottom w:val="single" w:sz="6" w:space="0" w:color="000000"/>
            </w:tcBorders>
            <w:shd w:val="clear" w:color="auto" w:fill="E31837"/>
          </w:tcPr>
          <w:p w:rsidR="00D40728" w:rsidRPr="00425C8F" w:rsidRDefault="00D40728" w:rsidP="00762089">
            <w:pPr>
              <w:pStyle w:val="TableColumnLabels"/>
              <w:rPr>
                <w:color w:val="auto"/>
              </w:rPr>
            </w:pPr>
            <w:r w:rsidRPr="00425C8F">
              <w:rPr>
                <w:color w:val="auto"/>
              </w:rPr>
              <w:t>Example</w:t>
            </w:r>
          </w:p>
        </w:tc>
        <w:tc>
          <w:tcPr>
            <w:tcW w:w="1260" w:type="dxa"/>
            <w:tcBorders>
              <w:top w:val="single" w:sz="4" w:space="0" w:color="000000"/>
              <w:bottom w:val="single" w:sz="6" w:space="0" w:color="000000"/>
            </w:tcBorders>
            <w:shd w:val="clear" w:color="auto" w:fill="E31837"/>
          </w:tcPr>
          <w:p w:rsidR="00D40728" w:rsidRPr="00425C8F" w:rsidRDefault="00D40728" w:rsidP="00762089">
            <w:pPr>
              <w:pStyle w:val="TableColumnLabels"/>
              <w:rPr>
                <w:color w:val="auto"/>
              </w:rPr>
            </w:pPr>
            <w:r w:rsidRPr="00425C8F">
              <w:rPr>
                <w:color w:val="auto"/>
              </w:rPr>
              <w:t>Field Type</w:t>
            </w:r>
          </w:p>
        </w:tc>
        <w:tc>
          <w:tcPr>
            <w:tcW w:w="1440" w:type="dxa"/>
            <w:tcBorders>
              <w:top w:val="single" w:sz="4" w:space="0" w:color="000000"/>
              <w:bottom w:val="single" w:sz="6" w:space="0" w:color="000000"/>
            </w:tcBorders>
            <w:shd w:val="clear" w:color="auto" w:fill="E31837"/>
          </w:tcPr>
          <w:p w:rsidR="00D40728" w:rsidRPr="00425C8F" w:rsidRDefault="00D40728" w:rsidP="00762089">
            <w:pPr>
              <w:pStyle w:val="TableColumnLabels"/>
              <w:rPr>
                <w:color w:val="auto"/>
              </w:rPr>
            </w:pPr>
            <w:r w:rsidRPr="00425C8F">
              <w:rPr>
                <w:color w:val="auto"/>
              </w:rPr>
              <w:t>Optional/</w:t>
            </w:r>
          </w:p>
          <w:p w:rsidR="00D40728" w:rsidRPr="00425C8F" w:rsidRDefault="00D40728" w:rsidP="00762089">
            <w:pPr>
              <w:pStyle w:val="TableColumnLabels"/>
              <w:rPr>
                <w:color w:val="auto"/>
              </w:rPr>
            </w:pPr>
            <w:r w:rsidRPr="00425C8F">
              <w:rPr>
                <w:color w:val="auto"/>
              </w:rPr>
              <w:t>Mandatory</w:t>
            </w:r>
          </w:p>
        </w:tc>
      </w:tr>
      <w:tr w:rsidR="00D40728" w:rsidRPr="00425C8F" w:rsidTr="00762089">
        <w:trPr>
          <w:trHeight w:val="277"/>
        </w:trPr>
        <w:tc>
          <w:tcPr>
            <w:tcW w:w="1727" w:type="dxa"/>
            <w:tcBorders>
              <w:top w:val="single" w:sz="6" w:space="0" w:color="000000"/>
            </w:tcBorders>
          </w:tcPr>
          <w:p w:rsidR="00D40728" w:rsidRPr="00425C8F" w:rsidRDefault="00D40728" w:rsidP="00762089">
            <w:pPr>
              <w:pStyle w:val="Tablecontent"/>
            </w:pPr>
            <w:r w:rsidRPr="00425C8F">
              <w:t>TYPE</w:t>
            </w:r>
          </w:p>
        </w:tc>
        <w:tc>
          <w:tcPr>
            <w:tcW w:w="1800" w:type="dxa"/>
            <w:tcBorders>
              <w:top w:val="single" w:sz="6" w:space="0" w:color="000000"/>
            </w:tcBorders>
          </w:tcPr>
          <w:p w:rsidR="00D40728" w:rsidRPr="00425C8F" w:rsidRDefault="00D40728" w:rsidP="00762089">
            <w:pPr>
              <w:pStyle w:val="Tablecontent"/>
            </w:pPr>
            <w:r w:rsidRPr="00425C8F">
              <w:t>Request type</w:t>
            </w:r>
          </w:p>
        </w:tc>
        <w:tc>
          <w:tcPr>
            <w:tcW w:w="1963" w:type="dxa"/>
            <w:tcBorders>
              <w:top w:val="single" w:sz="6" w:space="0" w:color="000000"/>
            </w:tcBorders>
          </w:tcPr>
          <w:p w:rsidR="00D40728" w:rsidRPr="00425C8F" w:rsidRDefault="00D40728" w:rsidP="00762089">
            <w:pPr>
              <w:pStyle w:val="Tablecontent"/>
              <w:rPr>
                <w:b/>
              </w:rPr>
            </w:pPr>
            <w:r w:rsidRPr="00425C8F">
              <w:t xml:space="preserve">Request Type, should be sent with each request – </w:t>
            </w:r>
            <w:r w:rsidRPr="00425C8F">
              <w:rPr>
                <w:b/>
              </w:rPr>
              <w:t>fixed value</w:t>
            </w:r>
          </w:p>
          <w:p w:rsidR="00D40728" w:rsidRPr="00425C8F" w:rsidRDefault="00D40728" w:rsidP="00762089">
            <w:pPr>
              <w:pStyle w:val="Tablecontent"/>
              <w:rPr>
                <w:b/>
              </w:rPr>
            </w:pPr>
          </w:p>
        </w:tc>
        <w:tc>
          <w:tcPr>
            <w:tcW w:w="1277" w:type="dxa"/>
            <w:gridSpan w:val="2"/>
            <w:tcBorders>
              <w:top w:val="single" w:sz="6" w:space="0" w:color="000000"/>
            </w:tcBorders>
          </w:tcPr>
          <w:p w:rsidR="00D40728" w:rsidRPr="00425C8F" w:rsidRDefault="00D40728" w:rsidP="00762089">
            <w:pPr>
              <w:pStyle w:val="Tablecontent"/>
            </w:pPr>
            <w:r w:rsidRPr="00425C8F">
              <w:t>COLENQREQ</w:t>
            </w:r>
          </w:p>
        </w:tc>
        <w:tc>
          <w:tcPr>
            <w:tcW w:w="1260" w:type="dxa"/>
            <w:tcBorders>
              <w:top w:val="single" w:sz="6" w:space="0" w:color="000000"/>
            </w:tcBorders>
          </w:tcPr>
          <w:p w:rsidR="00D40728" w:rsidRPr="00425C8F" w:rsidRDefault="00D40728" w:rsidP="00762089">
            <w:pPr>
              <w:pStyle w:val="Tablecontent"/>
            </w:pPr>
            <w:r w:rsidRPr="00425C8F">
              <w:t>A (20)</w:t>
            </w:r>
          </w:p>
        </w:tc>
        <w:tc>
          <w:tcPr>
            <w:tcW w:w="1440" w:type="dxa"/>
            <w:tcBorders>
              <w:top w:val="single" w:sz="6" w:space="0" w:color="000000"/>
            </w:tcBorders>
          </w:tcPr>
          <w:p w:rsidR="00D40728" w:rsidRPr="00425C8F" w:rsidRDefault="00D40728" w:rsidP="00762089">
            <w:pPr>
              <w:pStyle w:val="Tablecontent"/>
            </w:pPr>
            <w:r w:rsidRPr="00425C8F">
              <w:t>M</w:t>
            </w:r>
          </w:p>
        </w:tc>
      </w:tr>
      <w:tr w:rsidR="00D40728" w:rsidRPr="00425C8F" w:rsidTr="00762089">
        <w:trPr>
          <w:trHeight w:val="277"/>
        </w:trPr>
        <w:tc>
          <w:tcPr>
            <w:tcW w:w="1727" w:type="dxa"/>
          </w:tcPr>
          <w:p w:rsidR="00D40728" w:rsidRPr="00425C8F" w:rsidRDefault="00D40728" w:rsidP="00762089">
            <w:pPr>
              <w:pStyle w:val="Tablecontent"/>
            </w:pPr>
            <w:r w:rsidRPr="00425C8F">
              <w:t>EXTNWCODE</w:t>
            </w:r>
          </w:p>
        </w:tc>
        <w:tc>
          <w:tcPr>
            <w:tcW w:w="1800" w:type="dxa"/>
          </w:tcPr>
          <w:p w:rsidR="00D40728" w:rsidRPr="00425C8F" w:rsidRDefault="00D40728" w:rsidP="00762089">
            <w:pPr>
              <w:pStyle w:val="Tablecontent"/>
            </w:pPr>
            <w:r w:rsidRPr="00425C8F">
              <w:t xml:space="preserve">Network code </w:t>
            </w:r>
          </w:p>
        </w:tc>
        <w:tc>
          <w:tcPr>
            <w:tcW w:w="1963" w:type="dxa"/>
          </w:tcPr>
          <w:p w:rsidR="00D40728" w:rsidRPr="00425C8F" w:rsidRDefault="00D40728" w:rsidP="00762089">
            <w:pPr>
              <w:pStyle w:val="Tablecontent"/>
            </w:pPr>
            <w:r w:rsidRPr="00425C8F">
              <w:t>Network code of the Channel User defined in PreTUPS as External Network code</w:t>
            </w:r>
          </w:p>
        </w:tc>
        <w:tc>
          <w:tcPr>
            <w:tcW w:w="1277" w:type="dxa"/>
            <w:gridSpan w:val="2"/>
          </w:tcPr>
          <w:p w:rsidR="00D40728" w:rsidRPr="00425C8F" w:rsidRDefault="00D40728" w:rsidP="00762089">
            <w:pPr>
              <w:pStyle w:val="Tablecontent"/>
            </w:pPr>
            <w:r w:rsidRPr="00425C8F">
              <w:t>CP</w:t>
            </w:r>
          </w:p>
        </w:tc>
        <w:tc>
          <w:tcPr>
            <w:tcW w:w="1260" w:type="dxa"/>
          </w:tcPr>
          <w:p w:rsidR="00D40728" w:rsidRPr="00425C8F" w:rsidRDefault="00D40728" w:rsidP="00762089">
            <w:pPr>
              <w:pStyle w:val="Tablecontent"/>
            </w:pPr>
            <w:r w:rsidRPr="00425C8F">
              <w:t>A (2)</w:t>
            </w:r>
          </w:p>
        </w:tc>
        <w:tc>
          <w:tcPr>
            <w:tcW w:w="1440" w:type="dxa"/>
          </w:tcPr>
          <w:p w:rsidR="00D40728" w:rsidRPr="00425C8F" w:rsidRDefault="00D40728" w:rsidP="00762089">
            <w:pPr>
              <w:pStyle w:val="Tablecontent"/>
            </w:pPr>
            <w:r w:rsidRPr="00425C8F">
              <w:t>M</w:t>
            </w:r>
          </w:p>
        </w:tc>
      </w:tr>
      <w:tr w:rsidR="00D40728" w:rsidRPr="00425C8F" w:rsidTr="00762089">
        <w:trPr>
          <w:cantSplit/>
          <w:trHeight w:val="277"/>
        </w:trPr>
        <w:tc>
          <w:tcPr>
            <w:tcW w:w="1727" w:type="dxa"/>
          </w:tcPr>
          <w:p w:rsidR="00D40728" w:rsidRPr="00425C8F" w:rsidRDefault="00D40728" w:rsidP="00762089">
            <w:pPr>
              <w:pStyle w:val="Tablecontent"/>
            </w:pPr>
            <w:r w:rsidRPr="00425C8F">
              <w:t>MSISDN</w:t>
            </w:r>
          </w:p>
        </w:tc>
        <w:tc>
          <w:tcPr>
            <w:tcW w:w="1800" w:type="dxa"/>
          </w:tcPr>
          <w:p w:rsidR="00D40728" w:rsidRPr="00425C8F" w:rsidRDefault="00D40728" w:rsidP="00762089">
            <w:pPr>
              <w:pStyle w:val="Tablecontent"/>
            </w:pPr>
            <w:r w:rsidRPr="00425C8F">
              <w:t>Channel user mobile number</w:t>
            </w:r>
          </w:p>
        </w:tc>
        <w:tc>
          <w:tcPr>
            <w:tcW w:w="1963" w:type="dxa"/>
          </w:tcPr>
          <w:p w:rsidR="00D40728" w:rsidRPr="00425C8F" w:rsidRDefault="00D40728" w:rsidP="00762089">
            <w:pPr>
              <w:pStyle w:val="Tablecontent"/>
            </w:pPr>
            <w:r w:rsidRPr="00425C8F">
              <w:t>Mobile number of the Channel user initiating the bill enquiry request</w:t>
            </w:r>
          </w:p>
          <w:p w:rsidR="00D40728" w:rsidRPr="00425C8F" w:rsidRDefault="00D40728" w:rsidP="00762089">
            <w:pPr>
              <w:pStyle w:val="Tablecontent"/>
              <w:rPr>
                <w:b/>
              </w:rPr>
            </w:pPr>
            <w:r w:rsidRPr="00425C8F">
              <w:rPr>
                <w:b/>
              </w:rPr>
              <w:t>All MSISDN should be in national dial format i.e. without country code.</w:t>
            </w:r>
          </w:p>
          <w:p w:rsidR="00D40728" w:rsidRPr="00425C8F" w:rsidRDefault="00D40728" w:rsidP="00762089">
            <w:pPr>
              <w:pStyle w:val="Tablecontent"/>
              <w:rPr>
                <w:b/>
              </w:rPr>
            </w:pPr>
          </w:p>
        </w:tc>
        <w:tc>
          <w:tcPr>
            <w:tcW w:w="1277" w:type="dxa"/>
            <w:gridSpan w:val="2"/>
          </w:tcPr>
          <w:p w:rsidR="00D40728" w:rsidRPr="00425C8F" w:rsidRDefault="00D40728" w:rsidP="00762089">
            <w:pPr>
              <w:pStyle w:val="Tablecontent"/>
            </w:pPr>
            <w:r w:rsidRPr="00425C8F">
              <w:t>9942222</w:t>
            </w:r>
          </w:p>
        </w:tc>
        <w:tc>
          <w:tcPr>
            <w:tcW w:w="1260" w:type="dxa"/>
          </w:tcPr>
          <w:p w:rsidR="00D40728" w:rsidRPr="00425C8F" w:rsidRDefault="00D40728" w:rsidP="00762089">
            <w:pPr>
              <w:pStyle w:val="Tablecontent"/>
            </w:pPr>
            <w:r w:rsidRPr="00425C8F">
              <w:t>N (15)</w:t>
            </w:r>
          </w:p>
        </w:tc>
        <w:tc>
          <w:tcPr>
            <w:tcW w:w="1440" w:type="dxa"/>
          </w:tcPr>
          <w:p w:rsidR="00D40728" w:rsidRPr="00425C8F" w:rsidRDefault="00D40728" w:rsidP="00762089">
            <w:pPr>
              <w:pStyle w:val="Tablecontent"/>
            </w:pPr>
            <w:r w:rsidRPr="00425C8F">
              <w:t xml:space="preserve">O </w:t>
            </w:r>
          </w:p>
        </w:tc>
      </w:tr>
      <w:tr w:rsidR="00D40728" w:rsidRPr="00425C8F" w:rsidTr="00762089">
        <w:trPr>
          <w:cantSplit/>
          <w:trHeight w:val="277"/>
        </w:trPr>
        <w:tc>
          <w:tcPr>
            <w:tcW w:w="1727" w:type="dxa"/>
          </w:tcPr>
          <w:p w:rsidR="00D40728" w:rsidRPr="00425C8F" w:rsidRDefault="00D40728" w:rsidP="00762089">
            <w:pPr>
              <w:pStyle w:val="Tablecontent"/>
            </w:pPr>
            <w:r w:rsidRPr="00425C8F">
              <w:t>PIN</w:t>
            </w:r>
          </w:p>
        </w:tc>
        <w:tc>
          <w:tcPr>
            <w:tcW w:w="1800" w:type="dxa"/>
          </w:tcPr>
          <w:p w:rsidR="00D40728" w:rsidRPr="00425C8F" w:rsidRDefault="00D40728" w:rsidP="00762089">
            <w:pPr>
              <w:pStyle w:val="Tablecontent"/>
            </w:pPr>
            <w:r w:rsidRPr="00425C8F">
              <w:t>Channel user MSISDN PIN</w:t>
            </w:r>
          </w:p>
        </w:tc>
        <w:tc>
          <w:tcPr>
            <w:tcW w:w="1963" w:type="dxa"/>
          </w:tcPr>
          <w:p w:rsidR="00D40728" w:rsidRPr="00425C8F" w:rsidRDefault="00D40728" w:rsidP="00762089">
            <w:pPr>
              <w:pStyle w:val="Tablecontent"/>
            </w:pPr>
            <w:r w:rsidRPr="00425C8F">
              <w:t>PIN of the user</w:t>
            </w:r>
          </w:p>
          <w:p w:rsidR="00D40728" w:rsidRPr="00425C8F" w:rsidRDefault="00D40728" w:rsidP="00762089">
            <w:pPr>
              <w:pStyle w:val="Tablecontent"/>
              <w:rPr>
                <w:b/>
              </w:rPr>
            </w:pPr>
          </w:p>
        </w:tc>
        <w:tc>
          <w:tcPr>
            <w:tcW w:w="1277" w:type="dxa"/>
            <w:gridSpan w:val="2"/>
          </w:tcPr>
          <w:p w:rsidR="00D40728" w:rsidRPr="00425C8F" w:rsidRDefault="00D40728" w:rsidP="00762089">
            <w:pPr>
              <w:pStyle w:val="Tablecontent"/>
            </w:pPr>
            <w:r w:rsidRPr="00425C8F">
              <w:t>1357</w:t>
            </w:r>
          </w:p>
        </w:tc>
        <w:tc>
          <w:tcPr>
            <w:tcW w:w="1260" w:type="dxa"/>
          </w:tcPr>
          <w:p w:rsidR="00D40728" w:rsidRPr="00425C8F" w:rsidRDefault="00D40728" w:rsidP="00762089">
            <w:pPr>
              <w:pStyle w:val="Tablecontent"/>
            </w:pPr>
            <w:r w:rsidRPr="00425C8F">
              <w:t>A (10)</w:t>
            </w:r>
          </w:p>
        </w:tc>
        <w:tc>
          <w:tcPr>
            <w:tcW w:w="1440" w:type="dxa"/>
          </w:tcPr>
          <w:p w:rsidR="00D40728" w:rsidRPr="00425C8F" w:rsidRDefault="00D40728" w:rsidP="00762089">
            <w:pPr>
              <w:pStyle w:val="Tablecontent"/>
              <w:rPr>
                <w:rFonts w:cs="Arial"/>
              </w:rPr>
            </w:pPr>
            <w:r w:rsidRPr="00425C8F">
              <w:t xml:space="preserve">O </w:t>
            </w:r>
          </w:p>
        </w:tc>
      </w:tr>
      <w:tr w:rsidR="00D40728" w:rsidRPr="00425C8F" w:rsidTr="00762089">
        <w:trPr>
          <w:cantSplit/>
          <w:trHeight w:val="277"/>
        </w:trPr>
        <w:tc>
          <w:tcPr>
            <w:tcW w:w="1727" w:type="dxa"/>
          </w:tcPr>
          <w:p w:rsidR="00D40728" w:rsidRPr="00425C8F" w:rsidRDefault="00D40728" w:rsidP="00762089">
            <w:pPr>
              <w:pStyle w:val="Tablecontent"/>
            </w:pPr>
            <w:r w:rsidRPr="00425C8F">
              <w:t>LOGINID</w:t>
            </w:r>
          </w:p>
        </w:tc>
        <w:tc>
          <w:tcPr>
            <w:tcW w:w="1800" w:type="dxa"/>
          </w:tcPr>
          <w:p w:rsidR="00D40728" w:rsidRPr="00425C8F" w:rsidRDefault="00D40728" w:rsidP="00762089">
            <w:pPr>
              <w:pStyle w:val="Tablecontent"/>
            </w:pPr>
            <w:r w:rsidRPr="00425C8F">
              <w:t>Login ID of the Channel user</w:t>
            </w:r>
          </w:p>
        </w:tc>
        <w:tc>
          <w:tcPr>
            <w:tcW w:w="1963" w:type="dxa"/>
          </w:tcPr>
          <w:p w:rsidR="00D40728" w:rsidRPr="00425C8F" w:rsidRDefault="00D40728" w:rsidP="00762089">
            <w:pPr>
              <w:pStyle w:val="Tablecontent"/>
            </w:pPr>
            <w:r w:rsidRPr="00425C8F">
              <w:t>Login ID of the Channel user initiating the request</w:t>
            </w:r>
          </w:p>
        </w:tc>
        <w:tc>
          <w:tcPr>
            <w:tcW w:w="1277" w:type="dxa"/>
            <w:gridSpan w:val="2"/>
          </w:tcPr>
          <w:p w:rsidR="00D40728" w:rsidRPr="00425C8F" w:rsidRDefault="00D40728" w:rsidP="00762089">
            <w:pPr>
              <w:pStyle w:val="Tablecontent"/>
            </w:pPr>
            <w:r w:rsidRPr="00425C8F">
              <w:t>Cp_posweb</w:t>
            </w:r>
          </w:p>
        </w:tc>
        <w:tc>
          <w:tcPr>
            <w:tcW w:w="1260" w:type="dxa"/>
          </w:tcPr>
          <w:p w:rsidR="00D40728" w:rsidRPr="00425C8F" w:rsidRDefault="00D40728" w:rsidP="00762089">
            <w:pPr>
              <w:pStyle w:val="Tablecontent"/>
            </w:pPr>
            <w:r w:rsidRPr="00425C8F">
              <w:t>A (20)</w:t>
            </w:r>
          </w:p>
        </w:tc>
        <w:tc>
          <w:tcPr>
            <w:tcW w:w="1440" w:type="dxa"/>
          </w:tcPr>
          <w:p w:rsidR="00D40728" w:rsidRPr="00425C8F" w:rsidRDefault="00D40728" w:rsidP="00762089">
            <w:pPr>
              <w:pStyle w:val="Tablecontent"/>
              <w:rPr>
                <w:rFonts w:cs="Arial"/>
              </w:rPr>
            </w:pPr>
            <w:r w:rsidRPr="00425C8F">
              <w:t xml:space="preserve">O </w:t>
            </w:r>
          </w:p>
        </w:tc>
      </w:tr>
      <w:tr w:rsidR="00D40728" w:rsidRPr="00425C8F" w:rsidTr="00762089">
        <w:trPr>
          <w:cantSplit/>
          <w:trHeight w:val="277"/>
        </w:trPr>
        <w:tc>
          <w:tcPr>
            <w:tcW w:w="1727" w:type="dxa"/>
          </w:tcPr>
          <w:p w:rsidR="00D40728" w:rsidRPr="00425C8F" w:rsidRDefault="00D40728" w:rsidP="00762089">
            <w:pPr>
              <w:pStyle w:val="Tablecontent"/>
            </w:pPr>
            <w:r w:rsidRPr="00425C8F">
              <w:t>PASSWORD</w:t>
            </w:r>
          </w:p>
        </w:tc>
        <w:tc>
          <w:tcPr>
            <w:tcW w:w="1800" w:type="dxa"/>
          </w:tcPr>
          <w:p w:rsidR="00D40728" w:rsidRPr="00425C8F" w:rsidRDefault="00D40728" w:rsidP="00762089">
            <w:pPr>
              <w:pStyle w:val="Tablecontent"/>
            </w:pPr>
            <w:r w:rsidRPr="00425C8F">
              <w:t>Password</w:t>
            </w:r>
          </w:p>
        </w:tc>
        <w:tc>
          <w:tcPr>
            <w:tcW w:w="1963" w:type="dxa"/>
          </w:tcPr>
          <w:p w:rsidR="00D40728" w:rsidRPr="00425C8F" w:rsidRDefault="00D40728" w:rsidP="00762089">
            <w:pPr>
              <w:pStyle w:val="Tablecontent"/>
            </w:pPr>
            <w:r w:rsidRPr="00425C8F">
              <w:t>Password of the Channel user</w:t>
            </w:r>
          </w:p>
        </w:tc>
        <w:tc>
          <w:tcPr>
            <w:tcW w:w="1277" w:type="dxa"/>
            <w:gridSpan w:val="2"/>
          </w:tcPr>
          <w:p w:rsidR="00D40728" w:rsidRPr="00425C8F" w:rsidRDefault="00D40728" w:rsidP="00762089">
            <w:pPr>
              <w:pStyle w:val="Tablecontent"/>
            </w:pPr>
            <w:r w:rsidRPr="00425C8F">
              <w:t>afs@12</w:t>
            </w:r>
          </w:p>
        </w:tc>
        <w:tc>
          <w:tcPr>
            <w:tcW w:w="1260" w:type="dxa"/>
          </w:tcPr>
          <w:p w:rsidR="00D40728" w:rsidRPr="00425C8F" w:rsidRDefault="00D40728" w:rsidP="00762089">
            <w:pPr>
              <w:pStyle w:val="Tablecontent"/>
            </w:pPr>
            <w:r w:rsidRPr="00425C8F">
              <w:t>A (10)</w:t>
            </w:r>
          </w:p>
        </w:tc>
        <w:tc>
          <w:tcPr>
            <w:tcW w:w="1440" w:type="dxa"/>
          </w:tcPr>
          <w:p w:rsidR="00D40728" w:rsidRPr="00425C8F" w:rsidRDefault="00D40728" w:rsidP="00762089">
            <w:pPr>
              <w:pStyle w:val="Tablecontent"/>
              <w:rPr>
                <w:rFonts w:cs="Arial"/>
              </w:rPr>
            </w:pPr>
            <w:r w:rsidRPr="00425C8F">
              <w:t xml:space="preserve">O </w:t>
            </w:r>
          </w:p>
        </w:tc>
      </w:tr>
      <w:tr w:rsidR="00D40728" w:rsidRPr="00425C8F" w:rsidTr="00762089">
        <w:trPr>
          <w:cantSplit/>
          <w:trHeight w:val="277"/>
        </w:trPr>
        <w:tc>
          <w:tcPr>
            <w:tcW w:w="1727" w:type="dxa"/>
          </w:tcPr>
          <w:p w:rsidR="00D40728" w:rsidRPr="00425C8F" w:rsidRDefault="00D40728" w:rsidP="00762089">
            <w:pPr>
              <w:pStyle w:val="Tablecontent"/>
            </w:pPr>
            <w:r w:rsidRPr="00425C8F">
              <w:t>EXTCODE</w:t>
            </w:r>
          </w:p>
        </w:tc>
        <w:tc>
          <w:tcPr>
            <w:tcW w:w="1800" w:type="dxa"/>
          </w:tcPr>
          <w:p w:rsidR="00D40728" w:rsidRPr="00425C8F" w:rsidRDefault="00D40728" w:rsidP="00762089">
            <w:pPr>
              <w:pStyle w:val="Tablecontent"/>
            </w:pPr>
            <w:r w:rsidRPr="00425C8F">
              <w:t>External code of the channel user</w:t>
            </w:r>
          </w:p>
        </w:tc>
        <w:tc>
          <w:tcPr>
            <w:tcW w:w="1963" w:type="dxa"/>
          </w:tcPr>
          <w:p w:rsidR="00D40728" w:rsidRPr="00425C8F" w:rsidRDefault="00D40728" w:rsidP="00762089">
            <w:pPr>
              <w:pStyle w:val="Tablecontent"/>
            </w:pPr>
            <w:r w:rsidRPr="00425C8F">
              <w:t>Unique external code of the channel user defined in PreTUPS.</w:t>
            </w:r>
          </w:p>
        </w:tc>
        <w:tc>
          <w:tcPr>
            <w:tcW w:w="1277" w:type="dxa"/>
            <w:gridSpan w:val="2"/>
          </w:tcPr>
          <w:p w:rsidR="00D40728" w:rsidRPr="00425C8F" w:rsidRDefault="00D40728" w:rsidP="00762089">
            <w:pPr>
              <w:pStyle w:val="Tablecontent"/>
            </w:pPr>
            <w:r w:rsidRPr="00425C8F">
              <w:t>123</w:t>
            </w:r>
          </w:p>
        </w:tc>
        <w:tc>
          <w:tcPr>
            <w:tcW w:w="1260" w:type="dxa"/>
          </w:tcPr>
          <w:p w:rsidR="00D40728" w:rsidRPr="00425C8F" w:rsidRDefault="00D40728" w:rsidP="00762089">
            <w:pPr>
              <w:pStyle w:val="Tablecontent"/>
            </w:pPr>
            <w:r w:rsidRPr="00425C8F">
              <w:t>A (10)</w:t>
            </w:r>
          </w:p>
        </w:tc>
        <w:tc>
          <w:tcPr>
            <w:tcW w:w="1440" w:type="dxa"/>
          </w:tcPr>
          <w:p w:rsidR="00D40728" w:rsidRPr="00425C8F" w:rsidRDefault="00D40728" w:rsidP="00762089">
            <w:pPr>
              <w:pStyle w:val="Tablecontent"/>
              <w:rPr>
                <w:rFonts w:cs="Arial"/>
              </w:rPr>
            </w:pPr>
            <w:r w:rsidRPr="00425C8F">
              <w:t xml:space="preserve">O </w:t>
            </w:r>
          </w:p>
        </w:tc>
      </w:tr>
      <w:tr w:rsidR="00D40728" w:rsidRPr="00425C8F" w:rsidTr="00762089">
        <w:trPr>
          <w:trHeight w:val="277"/>
        </w:trPr>
        <w:tc>
          <w:tcPr>
            <w:tcW w:w="1727" w:type="dxa"/>
            <w:tcBorders>
              <w:top w:val="single" w:sz="6" w:space="0" w:color="000000"/>
              <w:bottom w:val="single" w:sz="6" w:space="0" w:color="000000"/>
            </w:tcBorders>
          </w:tcPr>
          <w:p w:rsidR="00D40728" w:rsidRPr="00425C8F" w:rsidRDefault="00D40728" w:rsidP="00762089">
            <w:pPr>
              <w:pStyle w:val="Tablecontent"/>
              <w:rPr>
                <w:rFonts w:cs="Arial"/>
              </w:rPr>
            </w:pPr>
            <w:r w:rsidRPr="00425C8F">
              <w:rPr>
                <w:rFonts w:cs="Arial"/>
              </w:rPr>
              <w:t>EXTREFNUM</w:t>
            </w:r>
          </w:p>
        </w:tc>
        <w:tc>
          <w:tcPr>
            <w:tcW w:w="1800" w:type="dxa"/>
            <w:tcBorders>
              <w:top w:val="single" w:sz="6" w:space="0" w:color="000000"/>
              <w:bottom w:val="single" w:sz="6" w:space="0" w:color="000000"/>
            </w:tcBorders>
          </w:tcPr>
          <w:p w:rsidR="00D40728" w:rsidRPr="00425C8F" w:rsidRDefault="00D40728" w:rsidP="00762089">
            <w:pPr>
              <w:pStyle w:val="Tablecontent"/>
              <w:rPr>
                <w:rFonts w:cs="Arial"/>
              </w:rPr>
            </w:pPr>
            <w:r w:rsidRPr="00425C8F">
              <w:rPr>
                <w:rFonts w:cs="Arial"/>
              </w:rPr>
              <w:t>External reference number.</w:t>
            </w:r>
          </w:p>
        </w:tc>
        <w:tc>
          <w:tcPr>
            <w:tcW w:w="1980" w:type="dxa"/>
            <w:gridSpan w:val="2"/>
            <w:tcBorders>
              <w:top w:val="single" w:sz="6" w:space="0" w:color="000000"/>
              <w:bottom w:val="single" w:sz="6" w:space="0" w:color="000000"/>
            </w:tcBorders>
          </w:tcPr>
          <w:p w:rsidR="00D40728" w:rsidRPr="00425C8F" w:rsidRDefault="00D40728" w:rsidP="00762089">
            <w:pPr>
              <w:rPr>
                <w:rFonts w:ascii="Arial" w:hAnsi="Arial" w:cs="Arial"/>
                <w:sz w:val="18"/>
              </w:rPr>
            </w:pPr>
            <w:r w:rsidRPr="00425C8F">
              <w:rPr>
                <w:rFonts w:ascii="Arial" w:hAnsi="Arial" w:cs="Arial"/>
                <w:sz w:val="18"/>
              </w:rPr>
              <w:t>Unique external reference number for the request.</w:t>
            </w:r>
          </w:p>
          <w:p w:rsidR="00D40728" w:rsidRPr="00425C8F" w:rsidRDefault="00D40728" w:rsidP="00762089">
            <w:pPr>
              <w:rPr>
                <w:rFonts w:ascii="Arial" w:hAnsi="Arial" w:cs="Arial"/>
                <w:sz w:val="18"/>
              </w:rPr>
            </w:pPr>
          </w:p>
          <w:p w:rsidR="00D40728" w:rsidRPr="00425C8F" w:rsidRDefault="00D40728" w:rsidP="00762089">
            <w:pPr>
              <w:rPr>
                <w:rFonts w:ascii="Arial" w:hAnsi="Arial" w:cs="Arial"/>
                <w:b/>
              </w:rPr>
            </w:pPr>
            <w:r w:rsidRPr="00425C8F">
              <w:rPr>
                <w:rFonts w:ascii="Arial" w:hAnsi="Arial" w:cs="Arial"/>
                <w:b/>
                <w:sz w:val="18"/>
              </w:rPr>
              <w:t>Uniqueness check would not be performed in PreTUPS</w:t>
            </w:r>
          </w:p>
        </w:tc>
        <w:tc>
          <w:tcPr>
            <w:tcW w:w="1260" w:type="dxa"/>
            <w:tcBorders>
              <w:top w:val="single" w:sz="6" w:space="0" w:color="000000"/>
              <w:bottom w:val="single" w:sz="6" w:space="0" w:color="000000"/>
            </w:tcBorders>
          </w:tcPr>
          <w:p w:rsidR="00D40728" w:rsidRPr="00425C8F" w:rsidRDefault="00D40728" w:rsidP="00762089">
            <w:pPr>
              <w:pStyle w:val="Tablecontent"/>
              <w:spacing w:before="0"/>
              <w:rPr>
                <w:rFonts w:cs="Arial"/>
              </w:rPr>
            </w:pPr>
            <w:r w:rsidRPr="00425C8F">
              <w:rPr>
                <w:rFonts w:cs="Arial"/>
              </w:rPr>
              <w:t>36427</w:t>
            </w:r>
          </w:p>
        </w:tc>
        <w:tc>
          <w:tcPr>
            <w:tcW w:w="1260" w:type="dxa"/>
            <w:tcBorders>
              <w:top w:val="single" w:sz="6" w:space="0" w:color="000000"/>
              <w:bottom w:val="single" w:sz="6" w:space="0" w:color="000000"/>
            </w:tcBorders>
          </w:tcPr>
          <w:p w:rsidR="00D40728" w:rsidRPr="00425C8F" w:rsidRDefault="00D40728" w:rsidP="00762089">
            <w:pPr>
              <w:rPr>
                <w:rFonts w:ascii="Arial" w:hAnsi="Arial" w:cs="Arial"/>
                <w:sz w:val="18"/>
              </w:rPr>
            </w:pPr>
            <w:r w:rsidRPr="00425C8F">
              <w:rPr>
                <w:rFonts w:ascii="Arial" w:hAnsi="Arial" w:cs="Arial"/>
                <w:sz w:val="18"/>
              </w:rPr>
              <w:t>N (20)</w:t>
            </w:r>
          </w:p>
        </w:tc>
        <w:tc>
          <w:tcPr>
            <w:tcW w:w="1440" w:type="dxa"/>
            <w:tcBorders>
              <w:top w:val="single" w:sz="6" w:space="0" w:color="000000"/>
              <w:bottom w:val="single" w:sz="6" w:space="0" w:color="000000"/>
            </w:tcBorders>
          </w:tcPr>
          <w:p w:rsidR="00D40728" w:rsidRPr="00425C8F" w:rsidRDefault="00D40728" w:rsidP="00762089">
            <w:pPr>
              <w:rPr>
                <w:rFonts w:ascii="Arial" w:hAnsi="Arial" w:cs="Arial"/>
                <w:sz w:val="18"/>
              </w:rPr>
            </w:pPr>
            <w:r w:rsidRPr="00425C8F">
              <w:rPr>
                <w:rFonts w:ascii="Arial" w:hAnsi="Arial" w:cs="Arial"/>
                <w:sz w:val="18"/>
              </w:rPr>
              <w:t xml:space="preserve">O </w:t>
            </w:r>
          </w:p>
        </w:tc>
      </w:tr>
      <w:tr w:rsidR="00D40728" w:rsidRPr="00425C8F" w:rsidTr="00762089">
        <w:trPr>
          <w:trHeight w:val="277"/>
        </w:trPr>
        <w:tc>
          <w:tcPr>
            <w:tcW w:w="1727" w:type="dxa"/>
            <w:tcBorders>
              <w:top w:val="single" w:sz="6" w:space="0" w:color="000000"/>
              <w:bottom w:val="single" w:sz="6" w:space="0" w:color="000000"/>
            </w:tcBorders>
          </w:tcPr>
          <w:p w:rsidR="00D40728" w:rsidRPr="00425C8F" w:rsidRDefault="00D40728" w:rsidP="00762089">
            <w:pPr>
              <w:pStyle w:val="Tablecontent"/>
            </w:pPr>
            <w:r w:rsidRPr="00425C8F">
              <w:t>MSISDN2</w:t>
            </w:r>
          </w:p>
        </w:tc>
        <w:tc>
          <w:tcPr>
            <w:tcW w:w="1800" w:type="dxa"/>
            <w:tcBorders>
              <w:top w:val="single" w:sz="6" w:space="0" w:color="000000"/>
              <w:bottom w:val="single" w:sz="6" w:space="0" w:color="000000"/>
            </w:tcBorders>
          </w:tcPr>
          <w:p w:rsidR="00D40728" w:rsidRPr="00425C8F" w:rsidRDefault="00D40728" w:rsidP="00762089">
            <w:pPr>
              <w:pStyle w:val="Tablecontent"/>
            </w:pPr>
            <w:r w:rsidRPr="00425C8F">
              <w:t>Subscriber mobile number</w:t>
            </w:r>
          </w:p>
        </w:tc>
        <w:tc>
          <w:tcPr>
            <w:tcW w:w="1980" w:type="dxa"/>
            <w:gridSpan w:val="2"/>
            <w:tcBorders>
              <w:top w:val="single" w:sz="6" w:space="0" w:color="000000"/>
              <w:bottom w:val="single" w:sz="6" w:space="0" w:color="000000"/>
            </w:tcBorders>
          </w:tcPr>
          <w:p w:rsidR="00D40728" w:rsidRPr="00425C8F" w:rsidRDefault="00D40728" w:rsidP="00762089">
            <w:pPr>
              <w:pStyle w:val="Tablecontent"/>
            </w:pPr>
            <w:r w:rsidRPr="00425C8F">
              <w:t>Subscriber mobile number or account id  which needs to be enquired</w:t>
            </w:r>
          </w:p>
        </w:tc>
        <w:tc>
          <w:tcPr>
            <w:tcW w:w="1260" w:type="dxa"/>
            <w:tcBorders>
              <w:top w:val="single" w:sz="6" w:space="0" w:color="000000"/>
              <w:bottom w:val="single" w:sz="6" w:space="0" w:color="000000"/>
            </w:tcBorders>
          </w:tcPr>
          <w:p w:rsidR="00D40728" w:rsidRPr="00425C8F" w:rsidRDefault="00D40728" w:rsidP="00762089">
            <w:pPr>
              <w:pStyle w:val="Tablecontent"/>
            </w:pPr>
            <w:r w:rsidRPr="00425C8F">
              <w:t>9942222</w:t>
            </w:r>
          </w:p>
        </w:tc>
        <w:tc>
          <w:tcPr>
            <w:tcW w:w="1260" w:type="dxa"/>
            <w:tcBorders>
              <w:top w:val="single" w:sz="6" w:space="0" w:color="000000"/>
              <w:bottom w:val="single" w:sz="6" w:space="0" w:color="000000"/>
            </w:tcBorders>
          </w:tcPr>
          <w:p w:rsidR="00D40728" w:rsidRPr="00425C8F" w:rsidRDefault="00D40728" w:rsidP="00762089">
            <w:pPr>
              <w:pStyle w:val="Tablecontent"/>
            </w:pPr>
            <w:r w:rsidRPr="00425C8F">
              <w:t>N (15)</w:t>
            </w:r>
          </w:p>
        </w:tc>
        <w:tc>
          <w:tcPr>
            <w:tcW w:w="1440" w:type="dxa"/>
            <w:tcBorders>
              <w:top w:val="single" w:sz="6" w:space="0" w:color="000000"/>
              <w:bottom w:val="single" w:sz="6" w:space="0" w:color="000000"/>
            </w:tcBorders>
          </w:tcPr>
          <w:p w:rsidR="00D40728" w:rsidRPr="00425C8F" w:rsidRDefault="00D40728" w:rsidP="00762089">
            <w:pPr>
              <w:pStyle w:val="Tablecontent"/>
            </w:pPr>
            <w:r w:rsidRPr="00425C8F">
              <w:t>M</w:t>
            </w:r>
          </w:p>
        </w:tc>
      </w:tr>
      <w:tr w:rsidR="00D40728" w:rsidRPr="00425C8F" w:rsidTr="00762089">
        <w:trPr>
          <w:trHeight w:val="277"/>
        </w:trPr>
        <w:tc>
          <w:tcPr>
            <w:tcW w:w="1727" w:type="dxa"/>
            <w:tcBorders>
              <w:top w:val="single" w:sz="6" w:space="0" w:color="000000"/>
            </w:tcBorders>
          </w:tcPr>
          <w:p w:rsidR="00D40728" w:rsidRPr="00425C8F" w:rsidRDefault="00D40728" w:rsidP="00762089">
            <w:pPr>
              <w:pStyle w:val="Tablecontent"/>
            </w:pPr>
            <w:r w:rsidRPr="00425C8F">
              <w:t>LANGUAGE1</w:t>
            </w:r>
          </w:p>
        </w:tc>
        <w:tc>
          <w:tcPr>
            <w:tcW w:w="1800" w:type="dxa"/>
            <w:tcBorders>
              <w:top w:val="single" w:sz="6" w:space="0" w:color="000000"/>
            </w:tcBorders>
          </w:tcPr>
          <w:p w:rsidR="00D40728" w:rsidRPr="00425C8F" w:rsidRDefault="00D40728" w:rsidP="00762089">
            <w:pPr>
              <w:pStyle w:val="Tablecontent"/>
            </w:pPr>
            <w:r w:rsidRPr="00425C8F">
              <w:t>Channel user’s notification language</w:t>
            </w:r>
          </w:p>
        </w:tc>
        <w:tc>
          <w:tcPr>
            <w:tcW w:w="1980" w:type="dxa"/>
            <w:gridSpan w:val="2"/>
            <w:tcBorders>
              <w:top w:val="single" w:sz="6" w:space="0" w:color="000000"/>
            </w:tcBorders>
          </w:tcPr>
          <w:p w:rsidR="00D40728" w:rsidRPr="00425C8F" w:rsidRDefault="00D40728" w:rsidP="00762089">
            <w:pPr>
              <w:pStyle w:val="Tablecontent"/>
            </w:pPr>
            <w:r w:rsidRPr="00425C8F">
              <w:t>Intended notification language code for the Channel user</w:t>
            </w:r>
          </w:p>
          <w:p w:rsidR="00D40728" w:rsidRPr="00425C8F" w:rsidRDefault="00D40728" w:rsidP="00762089">
            <w:pPr>
              <w:pStyle w:val="Tablecontent"/>
              <w:rPr>
                <w:b/>
              </w:rPr>
            </w:pPr>
            <w:r w:rsidRPr="00425C8F">
              <w:rPr>
                <w:b/>
              </w:rPr>
              <w:t>This code must be defined in PreTUPS system.</w:t>
            </w:r>
          </w:p>
        </w:tc>
        <w:tc>
          <w:tcPr>
            <w:tcW w:w="1260" w:type="dxa"/>
            <w:tcBorders>
              <w:top w:val="single" w:sz="6" w:space="0" w:color="000000"/>
            </w:tcBorders>
          </w:tcPr>
          <w:p w:rsidR="00D40728" w:rsidRPr="00425C8F" w:rsidRDefault="00D40728" w:rsidP="00762089">
            <w:pPr>
              <w:pStyle w:val="Tablecontent"/>
            </w:pPr>
            <w:r w:rsidRPr="00425C8F">
              <w:t>0 for English</w:t>
            </w:r>
          </w:p>
          <w:p w:rsidR="00D40728" w:rsidRPr="00425C8F" w:rsidRDefault="00D40728" w:rsidP="00762089">
            <w:pPr>
              <w:pStyle w:val="Tablecontent"/>
            </w:pPr>
            <w:r w:rsidRPr="00425C8F">
              <w:t>1 for Spanish</w:t>
            </w:r>
          </w:p>
        </w:tc>
        <w:tc>
          <w:tcPr>
            <w:tcW w:w="1260" w:type="dxa"/>
            <w:tcBorders>
              <w:top w:val="single" w:sz="6" w:space="0" w:color="000000"/>
            </w:tcBorders>
          </w:tcPr>
          <w:p w:rsidR="00D40728" w:rsidRPr="00425C8F" w:rsidRDefault="00D40728" w:rsidP="00762089">
            <w:pPr>
              <w:pStyle w:val="Tablecontent"/>
            </w:pPr>
            <w:r w:rsidRPr="00425C8F">
              <w:t>N</w:t>
            </w:r>
          </w:p>
        </w:tc>
        <w:tc>
          <w:tcPr>
            <w:tcW w:w="1440" w:type="dxa"/>
            <w:tcBorders>
              <w:top w:val="single" w:sz="6" w:space="0" w:color="000000"/>
            </w:tcBorders>
          </w:tcPr>
          <w:p w:rsidR="00D40728" w:rsidRPr="00425C8F" w:rsidRDefault="00D40728" w:rsidP="00762089">
            <w:pPr>
              <w:pStyle w:val="Tablecontent"/>
            </w:pPr>
            <w:r w:rsidRPr="00425C8F">
              <w:t xml:space="preserve">O </w:t>
            </w:r>
          </w:p>
        </w:tc>
      </w:tr>
      <w:tr w:rsidR="00D40728" w:rsidRPr="00425C8F" w:rsidTr="00762089">
        <w:trPr>
          <w:trHeight w:val="277"/>
        </w:trPr>
        <w:tc>
          <w:tcPr>
            <w:tcW w:w="1727" w:type="dxa"/>
          </w:tcPr>
          <w:p w:rsidR="00D40728" w:rsidRPr="00425C8F" w:rsidRDefault="00D40728" w:rsidP="00762089">
            <w:pPr>
              <w:pStyle w:val="Tablecontent"/>
            </w:pPr>
            <w:r w:rsidRPr="00425C8F">
              <w:t>LANGUAGE2</w:t>
            </w:r>
          </w:p>
        </w:tc>
        <w:tc>
          <w:tcPr>
            <w:tcW w:w="1800" w:type="dxa"/>
          </w:tcPr>
          <w:p w:rsidR="00D40728" w:rsidRPr="00425C8F" w:rsidRDefault="00D40728" w:rsidP="00762089">
            <w:pPr>
              <w:pStyle w:val="Tablecontent"/>
            </w:pPr>
            <w:r w:rsidRPr="00425C8F">
              <w:t>Subscriber’s notification language</w:t>
            </w:r>
          </w:p>
        </w:tc>
        <w:tc>
          <w:tcPr>
            <w:tcW w:w="1980" w:type="dxa"/>
            <w:gridSpan w:val="2"/>
          </w:tcPr>
          <w:p w:rsidR="00D40728" w:rsidRPr="00425C8F" w:rsidRDefault="00D40728" w:rsidP="00762089">
            <w:pPr>
              <w:pStyle w:val="Tablecontent"/>
            </w:pPr>
            <w:r w:rsidRPr="00425C8F">
              <w:t>Intended notification language code for the Channel user</w:t>
            </w:r>
          </w:p>
          <w:p w:rsidR="00D40728" w:rsidRPr="00425C8F" w:rsidRDefault="00D40728" w:rsidP="00762089">
            <w:pPr>
              <w:pStyle w:val="Tablecontent"/>
              <w:rPr>
                <w:b/>
              </w:rPr>
            </w:pPr>
            <w:r w:rsidRPr="00425C8F">
              <w:rPr>
                <w:b/>
              </w:rPr>
              <w:t>This code must be defined in PreTUPS system.</w:t>
            </w:r>
          </w:p>
        </w:tc>
        <w:tc>
          <w:tcPr>
            <w:tcW w:w="1260" w:type="dxa"/>
          </w:tcPr>
          <w:p w:rsidR="00D40728" w:rsidRPr="00425C8F" w:rsidRDefault="00D40728" w:rsidP="00762089">
            <w:pPr>
              <w:pStyle w:val="Tablecontent"/>
            </w:pPr>
            <w:r w:rsidRPr="00425C8F">
              <w:t>0 for English</w:t>
            </w:r>
          </w:p>
          <w:p w:rsidR="00D40728" w:rsidRPr="00425C8F" w:rsidRDefault="00D40728" w:rsidP="00762089">
            <w:pPr>
              <w:pStyle w:val="Tablecontent"/>
            </w:pPr>
            <w:r w:rsidRPr="00425C8F">
              <w:t>1 for Spanish</w:t>
            </w:r>
          </w:p>
        </w:tc>
        <w:tc>
          <w:tcPr>
            <w:tcW w:w="1260" w:type="dxa"/>
          </w:tcPr>
          <w:p w:rsidR="00D40728" w:rsidRPr="00425C8F" w:rsidRDefault="00D40728" w:rsidP="00762089">
            <w:pPr>
              <w:pStyle w:val="Tablecontent"/>
            </w:pPr>
            <w:r w:rsidRPr="00425C8F">
              <w:t>N</w:t>
            </w:r>
          </w:p>
        </w:tc>
        <w:tc>
          <w:tcPr>
            <w:tcW w:w="1440" w:type="dxa"/>
          </w:tcPr>
          <w:p w:rsidR="00D40728" w:rsidRPr="00425C8F" w:rsidRDefault="00D40728" w:rsidP="00762089">
            <w:pPr>
              <w:pStyle w:val="Tablecontent"/>
            </w:pPr>
            <w:r w:rsidRPr="00425C8F">
              <w:t xml:space="preserve">O </w:t>
            </w:r>
          </w:p>
        </w:tc>
      </w:tr>
      <w:tr w:rsidR="00D40728" w:rsidRPr="00425C8F" w:rsidTr="00762089">
        <w:trPr>
          <w:trHeight w:val="277"/>
        </w:trPr>
        <w:tc>
          <w:tcPr>
            <w:tcW w:w="1727" w:type="dxa"/>
          </w:tcPr>
          <w:p w:rsidR="00D40728" w:rsidRPr="00425C8F" w:rsidRDefault="00D40728" w:rsidP="00762089">
            <w:pPr>
              <w:pStyle w:val="Tablecontent"/>
            </w:pPr>
            <w:r w:rsidRPr="00425C8F">
              <w:t>SELECTOR</w:t>
            </w:r>
          </w:p>
        </w:tc>
        <w:tc>
          <w:tcPr>
            <w:tcW w:w="1800" w:type="dxa"/>
          </w:tcPr>
          <w:p w:rsidR="00D40728" w:rsidRPr="00425C8F" w:rsidRDefault="00D40728" w:rsidP="00762089">
            <w:pPr>
              <w:pStyle w:val="Tablecontent"/>
            </w:pPr>
            <w:r w:rsidRPr="00425C8F">
              <w:t>Sub-service value</w:t>
            </w:r>
          </w:p>
        </w:tc>
        <w:tc>
          <w:tcPr>
            <w:tcW w:w="1980" w:type="dxa"/>
            <w:gridSpan w:val="2"/>
          </w:tcPr>
          <w:p w:rsidR="00D40728" w:rsidRPr="00425C8F" w:rsidRDefault="00D40728" w:rsidP="00762089">
            <w:pPr>
              <w:pStyle w:val="Tablecontent"/>
            </w:pPr>
            <w:r w:rsidRPr="00425C8F">
              <w:t>Selector should be numeric. it should be  subservice id</w:t>
            </w:r>
          </w:p>
        </w:tc>
        <w:tc>
          <w:tcPr>
            <w:tcW w:w="1260" w:type="dxa"/>
          </w:tcPr>
          <w:p w:rsidR="00D40728" w:rsidRPr="00425C8F" w:rsidRDefault="00D40728" w:rsidP="00762089">
            <w:pPr>
              <w:pStyle w:val="Tablecontent"/>
            </w:pPr>
            <w:r w:rsidRPr="00425C8F">
              <w:t>1</w:t>
            </w:r>
          </w:p>
        </w:tc>
        <w:tc>
          <w:tcPr>
            <w:tcW w:w="1260" w:type="dxa"/>
          </w:tcPr>
          <w:p w:rsidR="00D40728" w:rsidRPr="00425C8F" w:rsidRDefault="00D40728" w:rsidP="00762089">
            <w:pPr>
              <w:pStyle w:val="Tablecontent"/>
            </w:pPr>
            <w:r w:rsidRPr="00425C8F">
              <w:t>A(10)</w:t>
            </w:r>
          </w:p>
        </w:tc>
        <w:tc>
          <w:tcPr>
            <w:tcW w:w="1440" w:type="dxa"/>
          </w:tcPr>
          <w:p w:rsidR="00D40728" w:rsidRPr="00425C8F" w:rsidRDefault="00D40728" w:rsidP="00762089">
            <w:pPr>
              <w:pStyle w:val="Tablecontent"/>
            </w:pPr>
            <w:r w:rsidRPr="00425C8F">
              <w:t>O</w:t>
            </w:r>
          </w:p>
        </w:tc>
      </w:tr>
    </w:tbl>
    <w:p w:rsidR="00D40728" w:rsidRPr="00425C8F" w:rsidRDefault="00D40728" w:rsidP="00D40728">
      <w:pPr>
        <w:pStyle w:val="BodyText2"/>
      </w:pPr>
    </w:p>
    <w:p w:rsidR="00D40728" w:rsidRPr="00425C8F" w:rsidRDefault="00D40728" w:rsidP="001E6309">
      <w:pPr>
        <w:pStyle w:val="Heading"/>
        <w:rPr>
          <w:color w:val="auto"/>
        </w:rPr>
      </w:pPr>
      <w:r w:rsidRPr="00425C8F">
        <w:rPr>
          <w:color w:val="auto"/>
        </w:rPr>
        <w:t>Business Rules</w:t>
      </w:r>
    </w:p>
    <w:p w:rsidR="00D40728" w:rsidRPr="00425C8F" w:rsidRDefault="00D40728" w:rsidP="00D40728">
      <w:pPr>
        <w:pStyle w:val="ListBullet1"/>
      </w:pPr>
      <w:r w:rsidRPr="00425C8F">
        <w:t>All tags are mandatory to be present in XML. If value is optional and tag must be present.</w:t>
      </w:r>
    </w:p>
    <w:p w:rsidR="00D40728" w:rsidRPr="00425C8F" w:rsidRDefault="00D40728" w:rsidP="00D40728">
      <w:pPr>
        <w:pStyle w:val="ListBullet1"/>
      </w:pPr>
      <w:r w:rsidRPr="00425C8F">
        <w:t>When a request is processed successfully, PreTUPS would notify the Channel user through the response API only, whereas the subscriber to whom the airtime was credited would be notified through SMS(if preference for sending message to customer for this service is enabled)</w:t>
      </w:r>
    </w:p>
    <w:p w:rsidR="00D40728" w:rsidRPr="00425C8F" w:rsidRDefault="00D40728" w:rsidP="00D40728">
      <w:pPr>
        <w:pStyle w:val="ListBullet1"/>
      </w:pPr>
      <w:r w:rsidRPr="00425C8F">
        <w:t>All core business rules related to all type of enquiry remains same.</w:t>
      </w:r>
    </w:p>
    <w:p w:rsidR="00D40728" w:rsidRPr="00425C8F" w:rsidRDefault="00D40728" w:rsidP="00D40728">
      <w:pPr>
        <w:pStyle w:val="BodyText2"/>
        <w:rPr>
          <w:lang w:val="en-IN"/>
        </w:rPr>
      </w:pPr>
    </w:p>
    <w:p w:rsidR="00D40728" w:rsidRPr="00425C8F" w:rsidRDefault="00D40728" w:rsidP="001E6309">
      <w:pPr>
        <w:pStyle w:val="Heading"/>
        <w:rPr>
          <w:color w:val="auto"/>
        </w:rPr>
      </w:pPr>
      <w:r w:rsidRPr="00425C8F">
        <w:rPr>
          <w:color w:val="auto"/>
        </w:rPr>
        <w:t>Response Syntax</w:t>
      </w:r>
    </w:p>
    <w:p w:rsidR="00D40728" w:rsidRPr="00425C8F" w:rsidRDefault="00D40728" w:rsidP="00D40728">
      <w:pPr>
        <w:pStyle w:val="BodyText2"/>
      </w:pPr>
      <w:r w:rsidRPr="00425C8F">
        <w:t>PreTUPS will send following response to the External System against bill enquiry request:</w:t>
      </w:r>
    </w:p>
    <w:p w:rsidR="00D40728" w:rsidRPr="00425C8F" w:rsidRDefault="00D40728" w:rsidP="00D40728">
      <w:pPr>
        <w:pStyle w:val="BodyText2"/>
      </w:pPr>
    </w:p>
    <w:p w:rsidR="00D40728" w:rsidRPr="00425C8F" w:rsidRDefault="00D40728" w:rsidP="00D40728">
      <w:pPr>
        <w:pStyle w:val="BodyText2"/>
        <w:rPr>
          <w:rFonts w:ascii="Courier New" w:hAnsi="Courier New" w:cs="Courier New"/>
          <w:b/>
          <w:szCs w:val="20"/>
        </w:rPr>
      </w:pPr>
      <w:proofErr w:type="gramStart"/>
      <w:r w:rsidRPr="00425C8F">
        <w:rPr>
          <w:rFonts w:ascii="Courier New" w:hAnsi="Courier New" w:cs="Courier New"/>
          <w:b/>
          <w:szCs w:val="20"/>
        </w:rPr>
        <w:t>&lt;?xml</w:t>
      </w:r>
      <w:proofErr w:type="gramEnd"/>
      <w:r w:rsidRPr="00425C8F">
        <w:rPr>
          <w:rFonts w:ascii="Courier New" w:hAnsi="Courier New" w:cs="Courier New"/>
          <w:b/>
          <w:szCs w:val="20"/>
        </w:rPr>
        <w:t xml:space="preserve"> version="1.0"?&gt;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&lt;COMMAND&gt;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 xml:space="preserve">&lt;TYPE&gt; </w:t>
      </w:r>
      <w:r w:rsidRPr="00425C8F">
        <w:rPr>
          <w:rFonts w:ascii="Courier New" w:hAnsi="Courier New" w:cs="Courier New"/>
          <w:szCs w:val="20"/>
        </w:rPr>
        <w:t>&lt;Request Type&gt;</w:t>
      </w:r>
      <w:r w:rsidRPr="00425C8F">
        <w:rPr>
          <w:rFonts w:ascii="Courier New" w:hAnsi="Courier New" w:cs="Courier New"/>
          <w:b/>
          <w:szCs w:val="20"/>
        </w:rPr>
        <w:t>&lt;/TYPE&gt;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 xml:space="preserve">&lt;TXNSTATUS&gt; </w:t>
      </w:r>
      <w:r w:rsidRPr="00425C8F">
        <w:rPr>
          <w:rFonts w:ascii="Courier New" w:hAnsi="Courier New" w:cs="Courier New"/>
          <w:szCs w:val="20"/>
        </w:rPr>
        <w:t>&lt;Transaction Status&gt;</w:t>
      </w:r>
      <w:r w:rsidRPr="00425C8F">
        <w:rPr>
          <w:rFonts w:ascii="Courier New" w:hAnsi="Courier New" w:cs="Courier New"/>
          <w:b/>
          <w:szCs w:val="20"/>
        </w:rPr>
        <w:t>&lt;/TXNSTATUS&gt;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 xml:space="preserve">&lt;TRANSACTIONID&gt; </w:t>
      </w:r>
      <w:r w:rsidRPr="00425C8F">
        <w:rPr>
          <w:rFonts w:ascii="Courier New" w:hAnsi="Courier New" w:cs="Courier New"/>
          <w:szCs w:val="20"/>
        </w:rPr>
        <w:t>&lt;Transaction Id&gt;</w:t>
      </w:r>
      <w:r w:rsidRPr="00425C8F">
        <w:rPr>
          <w:rFonts w:ascii="Courier New" w:hAnsi="Courier New" w:cs="Courier New"/>
          <w:b/>
          <w:szCs w:val="20"/>
        </w:rPr>
        <w:t>&lt;/TRANSACTIONID&gt;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&lt;DATA&gt;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&lt;RECORDTYPE&gt;</w:t>
      </w:r>
      <w:r w:rsidRPr="00425C8F">
        <w:rPr>
          <w:rFonts w:ascii="Courier New" w:hAnsi="Courier New" w:cs="Courier New"/>
          <w:szCs w:val="20"/>
        </w:rPr>
        <w:t>SUMMARY</w:t>
      </w:r>
      <w:r w:rsidRPr="00425C8F">
        <w:rPr>
          <w:rFonts w:ascii="Courier New" w:hAnsi="Courier New" w:cs="Courier New"/>
          <w:b/>
          <w:szCs w:val="20"/>
        </w:rPr>
        <w:t>&lt;/RECORDTYPE&gt;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 xml:space="preserve">&lt;INVOICESIZE&gt; </w:t>
      </w:r>
      <w:r w:rsidRPr="00425C8F">
        <w:rPr>
          <w:rFonts w:ascii="Courier New" w:hAnsi="Courier New" w:cs="Courier New"/>
          <w:szCs w:val="20"/>
        </w:rPr>
        <w:t>&lt;No of Records&gt;</w:t>
      </w:r>
      <w:r w:rsidRPr="00425C8F">
        <w:rPr>
          <w:rFonts w:ascii="Courier New" w:hAnsi="Courier New" w:cs="Courier New"/>
          <w:b/>
          <w:szCs w:val="20"/>
        </w:rPr>
        <w:t>&lt;/INVOICESIZE&gt;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&lt;TOTALPENDINGBALANCE</w:t>
      </w:r>
      <w:r w:rsidRPr="00425C8F">
        <w:rPr>
          <w:rFonts w:ascii="Courier New" w:hAnsi="Courier New" w:cs="Courier New"/>
          <w:szCs w:val="20"/>
        </w:rPr>
        <w:t>&gt;&lt;Total Pending Bill&gt;</w:t>
      </w:r>
      <w:r w:rsidRPr="00425C8F">
        <w:rPr>
          <w:rFonts w:ascii="Courier New" w:hAnsi="Courier New" w:cs="Courier New"/>
          <w:b/>
          <w:szCs w:val="20"/>
        </w:rPr>
        <w:t>&lt;/TOTALPENDINGBALANCE&gt;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&lt;SERVICECODE&gt;</w:t>
      </w:r>
      <w:r w:rsidRPr="00425C8F">
        <w:rPr>
          <w:rFonts w:ascii="Courier New" w:hAnsi="Courier New" w:cs="Courier New"/>
          <w:szCs w:val="20"/>
        </w:rPr>
        <w:t>&lt;Service Code&gt;&lt;/</w:t>
      </w:r>
      <w:r w:rsidRPr="00425C8F">
        <w:rPr>
          <w:rFonts w:ascii="Courier New" w:hAnsi="Courier New" w:cs="Courier New"/>
          <w:b/>
          <w:szCs w:val="20"/>
        </w:rPr>
        <w:t>SERVICECODE&gt;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&lt;SERVICENAME&gt;</w:t>
      </w:r>
      <w:r w:rsidRPr="00425C8F">
        <w:rPr>
          <w:rFonts w:ascii="Courier New" w:hAnsi="Courier New" w:cs="Courier New"/>
          <w:szCs w:val="20"/>
        </w:rPr>
        <w:t>&lt;Service Name&gt;&lt;/</w:t>
      </w:r>
      <w:r w:rsidRPr="00425C8F">
        <w:rPr>
          <w:rFonts w:ascii="Courier New" w:hAnsi="Courier New" w:cs="Courier New"/>
          <w:b/>
          <w:szCs w:val="20"/>
        </w:rPr>
        <w:t>SERVICENAME&gt;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&lt;RECORD&gt;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&lt;INVOICENUM&gt;</w:t>
      </w:r>
      <w:r w:rsidRPr="00425C8F">
        <w:rPr>
          <w:rFonts w:ascii="Courier New" w:hAnsi="Courier New" w:cs="Courier New"/>
          <w:szCs w:val="20"/>
        </w:rPr>
        <w:t>&lt;Invoice Number&gt;&lt;/</w:t>
      </w:r>
      <w:r w:rsidRPr="00425C8F">
        <w:rPr>
          <w:rFonts w:ascii="Courier New" w:hAnsi="Courier New" w:cs="Courier New"/>
          <w:b/>
          <w:szCs w:val="20"/>
        </w:rPr>
        <w:t>INVOICENUM&gt;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&lt;SERVICECODE&gt;</w:t>
      </w:r>
      <w:r w:rsidRPr="00425C8F">
        <w:rPr>
          <w:rFonts w:ascii="Courier New" w:hAnsi="Courier New" w:cs="Courier New"/>
          <w:szCs w:val="20"/>
        </w:rPr>
        <w:t>&lt;Service Code&gt;&lt;/</w:t>
      </w:r>
      <w:r w:rsidRPr="00425C8F">
        <w:rPr>
          <w:rFonts w:ascii="Courier New" w:hAnsi="Courier New" w:cs="Courier New"/>
          <w:b/>
          <w:szCs w:val="20"/>
        </w:rPr>
        <w:t>SERVICECODE&gt;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&lt;SERVICENAME&gt;</w:t>
      </w:r>
      <w:r w:rsidRPr="00425C8F">
        <w:rPr>
          <w:rFonts w:ascii="Courier New" w:hAnsi="Courier New" w:cs="Courier New"/>
          <w:szCs w:val="20"/>
        </w:rPr>
        <w:t>&lt;Service Name&gt;&lt;/</w:t>
      </w:r>
      <w:r w:rsidRPr="00425C8F">
        <w:rPr>
          <w:rFonts w:ascii="Courier New" w:hAnsi="Courier New" w:cs="Courier New"/>
          <w:b/>
          <w:szCs w:val="20"/>
        </w:rPr>
        <w:t>SERVICENAME&gt;</w:t>
      </w:r>
    </w:p>
    <w:p w:rsidR="00D40728" w:rsidRPr="00425C8F" w:rsidRDefault="00D40728" w:rsidP="00D40728">
      <w:pPr>
        <w:pStyle w:val="BodyText2"/>
        <w:jc w:val="left"/>
        <w:rPr>
          <w:rFonts w:ascii="Courier New" w:hAnsi="Courier New" w:cs="Courier New"/>
          <w:b/>
          <w:szCs w:val="20"/>
        </w:rPr>
      </w:pPr>
      <w:r w:rsidRPr="00425C8F">
        <w:rPr>
          <w:rFonts w:ascii="Courier New" w:hAnsi="Courier New" w:cs="Courier New"/>
          <w:b/>
          <w:szCs w:val="20"/>
        </w:rPr>
        <w:t xml:space="preserve">&lt;PERIODPENDINGBALANCE&gt; </w:t>
      </w:r>
      <w:r w:rsidRPr="00425C8F">
        <w:rPr>
          <w:rFonts w:ascii="Courier New" w:hAnsi="Courier New" w:cs="Courier New"/>
          <w:szCs w:val="20"/>
        </w:rPr>
        <w:t xml:space="preserve">&lt;Period Pending balance&gt; </w:t>
      </w:r>
      <w:r w:rsidRPr="00425C8F">
        <w:rPr>
          <w:rFonts w:ascii="Courier New" w:hAnsi="Courier New" w:cs="Courier New"/>
          <w:b/>
          <w:szCs w:val="20"/>
        </w:rPr>
        <w:t>&lt;/PERIODPENDINGBALANCE&gt;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&lt;MINPENDINGBALANCE&gt;</w:t>
      </w:r>
      <w:r w:rsidRPr="00425C8F">
        <w:rPr>
          <w:rFonts w:ascii="Courier New" w:hAnsi="Courier New" w:cs="Courier New"/>
          <w:szCs w:val="20"/>
        </w:rPr>
        <w:t>&lt;Minimum Pending balance&gt;&lt;/</w:t>
      </w:r>
      <w:r w:rsidRPr="00425C8F">
        <w:rPr>
          <w:rFonts w:ascii="Courier New" w:hAnsi="Courier New" w:cs="Courier New"/>
          <w:b/>
          <w:szCs w:val="20"/>
        </w:rPr>
        <w:t>MINPENDINGBALANCE&gt;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&lt;INVOICEDPENDINGBALANCE</w:t>
      </w:r>
      <w:r w:rsidRPr="00425C8F">
        <w:rPr>
          <w:rFonts w:ascii="Courier New" w:hAnsi="Courier New" w:cs="Courier New"/>
          <w:szCs w:val="20"/>
        </w:rPr>
        <w:t>&gt; &lt;Invoice Pending Balance&gt;</w:t>
      </w:r>
      <w:r w:rsidRPr="00425C8F">
        <w:rPr>
          <w:rFonts w:ascii="Courier New" w:hAnsi="Courier New" w:cs="Courier New"/>
          <w:b/>
          <w:szCs w:val="20"/>
        </w:rPr>
        <w:t xml:space="preserve"> </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&lt;/INVOICEDPENDINGBALANCE&gt;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&lt;BILLPERIODSTART</w:t>
      </w:r>
      <w:r w:rsidRPr="00425C8F">
        <w:rPr>
          <w:rFonts w:ascii="Courier New" w:hAnsi="Courier New" w:cs="Courier New"/>
          <w:szCs w:val="20"/>
        </w:rPr>
        <w:t>&gt;&lt;Period From &gt;</w:t>
      </w:r>
      <w:r w:rsidRPr="00425C8F">
        <w:rPr>
          <w:rFonts w:ascii="Courier New" w:hAnsi="Courier New" w:cs="Courier New"/>
          <w:b/>
          <w:szCs w:val="20"/>
        </w:rPr>
        <w:t>&lt;/BILLPERIODSTART&gt;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&lt;BILLPERIODEND</w:t>
      </w:r>
      <w:r w:rsidRPr="00425C8F">
        <w:rPr>
          <w:rFonts w:ascii="Courier New" w:hAnsi="Courier New" w:cs="Courier New"/>
          <w:szCs w:val="20"/>
        </w:rPr>
        <w:t>&gt;&lt;Period To&gt;</w:t>
      </w:r>
      <w:r w:rsidRPr="00425C8F">
        <w:rPr>
          <w:rFonts w:ascii="Courier New" w:hAnsi="Courier New" w:cs="Courier New"/>
          <w:b/>
          <w:szCs w:val="20"/>
        </w:rPr>
        <w:t>&lt;/BILLPERIODEND&gt;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&lt;/RECORD&gt;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&lt;/DATA&gt;</w:t>
      </w:r>
    </w:p>
    <w:p w:rsidR="00D40728" w:rsidRPr="00425C8F" w:rsidRDefault="00D40728" w:rsidP="00D40728">
      <w:pPr>
        <w:pStyle w:val="BodyText2"/>
        <w:rPr>
          <w:rFonts w:ascii="Courier New" w:hAnsi="Courier New" w:cs="Courier New"/>
          <w:b/>
          <w:szCs w:val="20"/>
        </w:rPr>
      </w:pPr>
      <w:r w:rsidRPr="00425C8F">
        <w:rPr>
          <w:rFonts w:ascii="Courier New" w:hAnsi="Courier New" w:cs="Courier New"/>
          <w:b/>
          <w:szCs w:val="20"/>
        </w:rPr>
        <w:t>&lt;/COMMAND&gt;</w:t>
      </w:r>
    </w:p>
    <w:p w:rsidR="00D40728" w:rsidRPr="00425C8F" w:rsidRDefault="00D40728" w:rsidP="00D40728">
      <w:pPr>
        <w:pStyle w:val="BodyText2"/>
        <w:ind w:left="720"/>
        <w:jc w:val="left"/>
      </w:pPr>
    </w:p>
    <w:p w:rsidR="00D40728" w:rsidRPr="00425C8F" w:rsidRDefault="00D40728" w:rsidP="00D40728">
      <w:pPr>
        <w:pStyle w:val="Head"/>
      </w:pPr>
      <w:r w:rsidRPr="00425C8F">
        <w:t>Fields Detail</w:t>
      </w:r>
    </w:p>
    <w:p w:rsidR="00D40728" w:rsidRPr="00425C8F" w:rsidRDefault="00D40728" w:rsidP="00D40728">
      <w:pPr>
        <w:pStyle w:val="Head"/>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620"/>
        <w:gridCol w:w="2340"/>
        <w:gridCol w:w="1620"/>
        <w:gridCol w:w="1260"/>
        <w:gridCol w:w="1316"/>
      </w:tblGrid>
      <w:tr w:rsidR="00D40728" w:rsidRPr="00425C8F" w:rsidTr="00762089">
        <w:trPr>
          <w:trHeight w:val="277"/>
          <w:tblHeader/>
        </w:trPr>
        <w:tc>
          <w:tcPr>
            <w:tcW w:w="1440" w:type="dxa"/>
            <w:tcBorders>
              <w:top w:val="single" w:sz="4" w:space="0" w:color="000000"/>
              <w:bottom w:val="single" w:sz="6" w:space="0" w:color="000000"/>
            </w:tcBorders>
            <w:shd w:val="clear" w:color="auto" w:fill="E31837"/>
          </w:tcPr>
          <w:p w:rsidR="00D40728" w:rsidRPr="00425C8F" w:rsidRDefault="00D40728" w:rsidP="00762089">
            <w:pPr>
              <w:pStyle w:val="TableColumnLabels"/>
              <w:rPr>
                <w:color w:val="auto"/>
              </w:rPr>
            </w:pPr>
            <w:r w:rsidRPr="00425C8F">
              <w:rPr>
                <w:color w:val="auto"/>
              </w:rPr>
              <w:t>TAG</w:t>
            </w:r>
          </w:p>
        </w:tc>
        <w:tc>
          <w:tcPr>
            <w:tcW w:w="1620" w:type="dxa"/>
            <w:tcBorders>
              <w:top w:val="single" w:sz="4" w:space="0" w:color="000000"/>
              <w:bottom w:val="single" w:sz="6" w:space="0" w:color="000000"/>
            </w:tcBorders>
            <w:shd w:val="clear" w:color="auto" w:fill="E31837"/>
          </w:tcPr>
          <w:p w:rsidR="00D40728" w:rsidRPr="00425C8F" w:rsidRDefault="00D40728" w:rsidP="00762089">
            <w:pPr>
              <w:pStyle w:val="TableColumnLabels"/>
              <w:rPr>
                <w:color w:val="auto"/>
              </w:rPr>
            </w:pPr>
            <w:r w:rsidRPr="00425C8F">
              <w:rPr>
                <w:color w:val="auto"/>
              </w:rPr>
              <w:t>Fields</w:t>
            </w:r>
          </w:p>
        </w:tc>
        <w:tc>
          <w:tcPr>
            <w:tcW w:w="2340" w:type="dxa"/>
            <w:tcBorders>
              <w:top w:val="single" w:sz="4" w:space="0" w:color="000000"/>
              <w:bottom w:val="single" w:sz="6" w:space="0" w:color="000000"/>
            </w:tcBorders>
            <w:shd w:val="clear" w:color="auto" w:fill="E31837"/>
          </w:tcPr>
          <w:p w:rsidR="00D40728" w:rsidRPr="00425C8F" w:rsidRDefault="00D40728" w:rsidP="00762089">
            <w:pPr>
              <w:pStyle w:val="TableColumnLabels"/>
              <w:rPr>
                <w:color w:val="auto"/>
              </w:rPr>
            </w:pPr>
            <w:r w:rsidRPr="00425C8F">
              <w:rPr>
                <w:color w:val="auto"/>
              </w:rPr>
              <w:t>Remarks</w:t>
            </w:r>
          </w:p>
        </w:tc>
        <w:tc>
          <w:tcPr>
            <w:tcW w:w="1620" w:type="dxa"/>
            <w:tcBorders>
              <w:top w:val="single" w:sz="4" w:space="0" w:color="000000"/>
              <w:bottom w:val="single" w:sz="6" w:space="0" w:color="000000"/>
            </w:tcBorders>
            <w:shd w:val="clear" w:color="auto" w:fill="E31837"/>
          </w:tcPr>
          <w:p w:rsidR="00D40728" w:rsidRPr="00425C8F" w:rsidRDefault="00D40728" w:rsidP="00762089">
            <w:pPr>
              <w:pStyle w:val="TableColumnLabels"/>
              <w:rPr>
                <w:color w:val="auto"/>
              </w:rPr>
            </w:pPr>
            <w:r w:rsidRPr="00425C8F">
              <w:rPr>
                <w:color w:val="auto"/>
              </w:rPr>
              <w:t>Example</w:t>
            </w:r>
          </w:p>
        </w:tc>
        <w:tc>
          <w:tcPr>
            <w:tcW w:w="1260" w:type="dxa"/>
            <w:tcBorders>
              <w:top w:val="single" w:sz="4" w:space="0" w:color="000000"/>
              <w:bottom w:val="single" w:sz="6" w:space="0" w:color="000000"/>
            </w:tcBorders>
            <w:shd w:val="clear" w:color="auto" w:fill="E31837"/>
          </w:tcPr>
          <w:p w:rsidR="00D40728" w:rsidRPr="00425C8F" w:rsidRDefault="00D40728" w:rsidP="00762089">
            <w:pPr>
              <w:pStyle w:val="TableColumnLabels"/>
              <w:rPr>
                <w:color w:val="auto"/>
              </w:rPr>
            </w:pPr>
            <w:r w:rsidRPr="00425C8F">
              <w:rPr>
                <w:color w:val="auto"/>
              </w:rPr>
              <w:t>Field Type</w:t>
            </w:r>
          </w:p>
        </w:tc>
        <w:tc>
          <w:tcPr>
            <w:tcW w:w="1316" w:type="dxa"/>
            <w:tcBorders>
              <w:top w:val="single" w:sz="4" w:space="0" w:color="000000"/>
              <w:bottom w:val="single" w:sz="6" w:space="0" w:color="000000"/>
            </w:tcBorders>
            <w:shd w:val="clear" w:color="auto" w:fill="E31837"/>
          </w:tcPr>
          <w:p w:rsidR="00D40728" w:rsidRPr="00425C8F" w:rsidRDefault="00D40728" w:rsidP="00762089">
            <w:pPr>
              <w:pStyle w:val="TableColumnLabels"/>
              <w:rPr>
                <w:color w:val="auto"/>
              </w:rPr>
            </w:pPr>
            <w:r w:rsidRPr="00425C8F">
              <w:rPr>
                <w:color w:val="auto"/>
              </w:rPr>
              <w:t>Optional/</w:t>
            </w:r>
          </w:p>
          <w:p w:rsidR="00D40728" w:rsidRPr="00425C8F" w:rsidRDefault="00D40728" w:rsidP="00762089">
            <w:pPr>
              <w:pStyle w:val="TableColumnLabels"/>
              <w:rPr>
                <w:color w:val="auto"/>
              </w:rPr>
            </w:pPr>
            <w:r w:rsidRPr="00425C8F">
              <w:rPr>
                <w:color w:val="auto"/>
              </w:rPr>
              <w:t>Mandatory</w:t>
            </w:r>
          </w:p>
        </w:tc>
      </w:tr>
      <w:tr w:rsidR="00D40728" w:rsidRPr="00425C8F" w:rsidTr="00762089">
        <w:trPr>
          <w:trHeight w:val="277"/>
        </w:trPr>
        <w:tc>
          <w:tcPr>
            <w:tcW w:w="1440" w:type="dxa"/>
            <w:tcBorders>
              <w:top w:val="single" w:sz="6" w:space="0" w:color="000000"/>
            </w:tcBorders>
          </w:tcPr>
          <w:p w:rsidR="00D40728" w:rsidRPr="00425C8F" w:rsidRDefault="00D40728" w:rsidP="00762089">
            <w:pPr>
              <w:pStyle w:val="Tablecontent"/>
            </w:pPr>
            <w:r w:rsidRPr="00425C8F">
              <w:t>TYPE</w:t>
            </w:r>
          </w:p>
        </w:tc>
        <w:tc>
          <w:tcPr>
            <w:tcW w:w="1620" w:type="dxa"/>
            <w:tcBorders>
              <w:top w:val="single" w:sz="6" w:space="0" w:color="000000"/>
            </w:tcBorders>
          </w:tcPr>
          <w:p w:rsidR="00D40728" w:rsidRPr="00425C8F" w:rsidRDefault="00D40728" w:rsidP="00762089">
            <w:pPr>
              <w:pStyle w:val="Tablecontent"/>
            </w:pPr>
            <w:r w:rsidRPr="00425C8F">
              <w:t>Response type</w:t>
            </w:r>
          </w:p>
        </w:tc>
        <w:tc>
          <w:tcPr>
            <w:tcW w:w="2340" w:type="dxa"/>
            <w:tcBorders>
              <w:top w:val="single" w:sz="6" w:space="0" w:color="000000"/>
            </w:tcBorders>
          </w:tcPr>
          <w:p w:rsidR="00D40728" w:rsidRPr="00425C8F" w:rsidRDefault="00D40728" w:rsidP="00762089">
            <w:pPr>
              <w:pStyle w:val="Tablecontent"/>
              <w:rPr>
                <w:b/>
              </w:rPr>
            </w:pPr>
            <w:r w:rsidRPr="00425C8F">
              <w:t xml:space="preserve">Response Type – </w:t>
            </w:r>
            <w:r w:rsidRPr="00425C8F">
              <w:rPr>
                <w:b/>
              </w:rPr>
              <w:t>Fixed value</w:t>
            </w:r>
          </w:p>
          <w:p w:rsidR="00D40728" w:rsidRPr="00425C8F" w:rsidRDefault="00D40728" w:rsidP="00762089">
            <w:pPr>
              <w:pStyle w:val="Tablecontent"/>
              <w:rPr>
                <w:b/>
              </w:rPr>
            </w:pPr>
          </w:p>
        </w:tc>
        <w:tc>
          <w:tcPr>
            <w:tcW w:w="1620" w:type="dxa"/>
            <w:tcBorders>
              <w:top w:val="single" w:sz="6" w:space="0" w:color="000000"/>
            </w:tcBorders>
          </w:tcPr>
          <w:p w:rsidR="00D40728" w:rsidRPr="00425C8F" w:rsidRDefault="00D40728" w:rsidP="00762089">
            <w:pPr>
              <w:pStyle w:val="Tablecontent"/>
            </w:pPr>
            <w:r w:rsidRPr="00425C8F">
              <w:t>EXRCTRFRESP</w:t>
            </w:r>
          </w:p>
        </w:tc>
        <w:tc>
          <w:tcPr>
            <w:tcW w:w="1260" w:type="dxa"/>
            <w:tcBorders>
              <w:top w:val="single" w:sz="6" w:space="0" w:color="000000"/>
            </w:tcBorders>
          </w:tcPr>
          <w:p w:rsidR="00D40728" w:rsidRPr="00425C8F" w:rsidRDefault="00D40728" w:rsidP="00762089">
            <w:pPr>
              <w:pStyle w:val="Tablecontent"/>
            </w:pPr>
            <w:r w:rsidRPr="00425C8F">
              <w:t>A (20)</w:t>
            </w:r>
          </w:p>
        </w:tc>
        <w:tc>
          <w:tcPr>
            <w:tcW w:w="1316" w:type="dxa"/>
            <w:tcBorders>
              <w:top w:val="single" w:sz="6" w:space="0" w:color="000000"/>
            </w:tcBorders>
          </w:tcPr>
          <w:p w:rsidR="00D40728" w:rsidRPr="00425C8F" w:rsidRDefault="00D40728" w:rsidP="00762089">
            <w:pPr>
              <w:pStyle w:val="Tablecontent"/>
            </w:pPr>
            <w:r w:rsidRPr="00425C8F">
              <w:t>M</w:t>
            </w:r>
          </w:p>
        </w:tc>
      </w:tr>
      <w:tr w:rsidR="00D40728" w:rsidRPr="00425C8F" w:rsidTr="00762089">
        <w:trPr>
          <w:trHeight w:val="277"/>
        </w:trPr>
        <w:tc>
          <w:tcPr>
            <w:tcW w:w="1440" w:type="dxa"/>
          </w:tcPr>
          <w:p w:rsidR="00D40728" w:rsidRPr="00425C8F" w:rsidRDefault="00D40728" w:rsidP="00762089">
            <w:pPr>
              <w:pStyle w:val="Tablecontent"/>
              <w:rPr>
                <w:rFonts w:cs="Arial"/>
              </w:rPr>
            </w:pPr>
            <w:r w:rsidRPr="00425C8F">
              <w:rPr>
                <w:rFonts w:cs="Arial"/>
              </w:rPr>
              <w:t>TXNSTATUS</w:t>
            </w:r>
          </w:p>
        </w:tc>
        <w:tc>
          <w:tcPr>
            <w:tcW w:w="1620" w:type="dxa"/>
          </w:tcPr>
          <w:p w:rsidR="00D40728" w:rsidRPr="00425C8F" w:rsidRDefault="00D40728" w:rsidP="00762089">
            <w:pPr>
              <w:pStyle w:val="Tablecontent"/>
              <w:rPr>
                <w:rFonts w:cs="Arial"/>
              </w:rPr>
            </w:pPr>
            <w:r w:rsidRPr="00425C8F">
              <w:rPr>
                <w:rFonts w:cs="Arial"/>
              </w:rPr>
              <w:t>Transaction Status</w:t>
            </w:r>
          </w:p>
        </w:tc>
        <w:tc>
          <w:tcPr>
            <w:tcW w:w="2340" w:type="dxa"/>
          </w:tcPr>
          <w:p w:rsidR="00D40728" w:rsidRPr="00425C8F" w:rsidRDefault="00D40728" w:rsidP="00762089">
            <w:pPr>
              <w:pStyle w:val="Tablecontent"/>
              <w:rPr>
                <w:rFonts w:cs="Arial"/>
              </w:rPr>
            </w:pPr>
            <w:r w:rsidRPr="00425C8F">
              <w:rPr>
                <w:rFonts w:cs="Arial"/>
              </w:rPr>
              <w:t>Status of the enquiry request</w:t>
            </w:r>
          </w:p>
          <w:p w:rsidR="00D40728" w:rsidRPr="00425C8F" w:rsidRDefault="00D40728" w:rsidP="00762089">
            <w:pPr>
              <w:pStyle w:val="TableListBullet1"/>
              <w:jc w:val="left"/>
              <w:rPr>
                <w:rFonts w:cs="Arial"/>
              </w:rPr>
            </w:pPr>
            <w:r w:rsidRPr="00425C8F">
              <w:rPr>
                <w:rFonts w:cs="Arial"/>
              </w:rPr>
              <w:t xml:space="preserve">Transaction Status = 200 means Success, </w:t>
            </w:r>
          </w:p>
          <w:p w:rsidR="00D40728" w:rsidRPr="00425C8F" w:rsidRDefault="00D40728" w:rsidP="00762089">
            <w:pPr>
              <w:pStyle w:val="TableListBullet1"/>
              <w:jc w:val="left"/>
              <w:rPr>
                <w:rFonts w:cs="Arial"/>
              </w:rPr>
            </w:pPr>
            <w:r w:rsidRPr="00425C8F">
              <w:rPr>
                <w:rFonts w:cs="Arial"/>
              </w:rPr>
              <w:t>Transaction Status Other than 200 means failed</w:t>
            </w:r>
          </w:p>
        </w:tc>
        <w:tc>
          <w:tcPr>
            <w:tcW w:w="1620" w:type="dxa"/>
          </w:tcPr>
          <w:p w:rsidR="00D40728" w:rsidRPr="00425C8F" w:rsidRDefault="00D40728" w:rsidP="00762089">
            <w:pPr>
              <w:pStyle w:val="Tablecontent"/>
              <w:rPr>
                <w:rFonts w:cs="Arial"/>
              </w:rPr>
            </w:pPr>
            <w:r w:rsidRPr="00425C8F">
              <w:rPr>
                <w:rFonts w:cs="Arial"/>
              </w:rPr>
              <w:t>200</w:t>
            </w:r>
          </w:p>
        </w:tc>
        <w:tc>
          <w:tcPr>
            <w:tcW w:w="1260" w:type="dxa"/>
          </w:tcPr>
          <w:p w:rsidR="00D40728" w:rsidRPr="00425C8F" w:rsidRDefault="00D40728" w:rsidP="00762089">
            <w:pPr>
              <w:pStyle w:val="Tablecontent"/>
              <w:rPr>
                <w:rFonts w:cs="Arial"/>
              </w:rPr>
            </w:pPr>
            <w:r w:rsidRPr="00425C8F">
              <w:rPr>
                <w:rFonts w:cs="Arial"/>
              </w:rPr>
              <w:t>N (7)</w:t>
            </w:r>
          </w:p>
        </w:tc>
        <w:tc>
          <w:tcPr>
            <w:tcW w:w="1316" w:type="dxa"/>
          </w:tcPr>
          <w:p w:rsidR="00D40728" w:rsidRPr="00425C8F" w:rsidRDefault="00D40728" w:rsidP="00762089">
            <w:pPr>
              <w:pStyle w:val="Tablecontent"/>
              <w:rPr>
                <w:rFonts w:cs="Arial"/>
              </w:rPr>
            </w:pPr>
            <w:r w:rsidRPr="00425C8F">
              <w:rPr>
                <w:rFonts w:cs="Arial"/>
              </w:rPr>
              <w:t>M</w:t>
            </w:r>
          </w:p>
        </w:tc>
      </w:tr>
      <w:tr w:rsidR="00D40728" w:rsidRPr="00425C8F" w:rsidTr="00762089">
        <w:trPr>
          <w:cantSplit/>
          <w:trHeight w:val="277"/>
        </w:trPr>
        <w:tc>
          <w:tcPr>
            <w:tcW w:w="1440" w:type="dxa"/>
          </w:tcPr>
          <w:p w:rsidR="00D40728" w:rsidRPr="00425C8F" w:rsidRDefault="00D40728" w:rsidP="00762089">
            <w:pPr>
              <w:pStyle w:val="Tablecontent"/>
              <w:rPr>
                <w:rFonts w:cs="Arial"/>
              </w:rPr>
            </w:pPr>
            <w:r w:rsidRPr="00425C8F">
              <w:rPr>
                <w:rFonts w:cs="Arial"/>
              </w:rPr>
              <w:t>TRANSACTIONID</w:t>
            </w:r>
          </w:p>
        </w:tc>
        <w:tc>
          <w:tcPr>
            <w:tcW w:w="1620" w:type="dxa"/>
          </w:tcPr>
          <w:p w:rsidR="00D40728" w:rsidRPr="00425C8F" w:rsidRDefault="00D40728" w:rsidP="00762089">
            <w:pPr>
              <w:pStyle w:val="Tablecontent"/>
              <w:rPr>
                <w:rFonts w:cs="Arial"/>
              </w:rPr>
            </w:pPr>
            <w:r w:rsidRPr="00425C8F">
              <w:rPr>
                <w:rFonts w:cs="Arial"/>
              </w:rPr>
              <w:t>Transaction ID</w:t>
            </w:r>
          </w:p>
        </w:tc>
        <w:tc>
          <w:tcPr>
            <w:tcW w:w="2340" w:type="dxa"/>
          </w:tcPr>
          <w:p w:rsidR="00D40728" w:rsidRPr="00425C8F" w:rsidRDefault="00D40728" w:rsidP="00762089">
            <w:pPr>
              <w:pStyle w:val="Tablecontent"/>
              <w:rPr>
                <w:rFonts w:cs="Arial"/>
              </w:rPr>
            </w:pPr>
            <w:r w:rsidRPr="00425C8F">
              <w:rPr>
                <w:rFonts w:cs="Arial"/>
              </w:rPr>
              <w:t>Transaction ID generated in PreTUPS against the bil enquiry request</w:t>
            </w:r>
          </w:p>
        </w:tc>
        <w:tc>
          <w:tcPr>
            <w:tcW w:w="1620" w:type="dxa"/>
          </w:tcPr>
          <w:p w:rsidR="00D40728" w:rsidRPr="00425C8F" w:rsidRDefault="00D40728" w:rsidP="00762089">
            <w:pPr>
              <w:pStyle w:val="Tablecontent"/>
              <w:rPr>
                <w:rFonts w:cs="Arial"/>
              </w:rPr>
            </w:pPr>
            <w:r w:rsidRPr="00425C8F">
              <w:rPr>
                <w:rFonts w:cs="Arial"/>
              </w:rPr>
              <w:t>R130621.1150.210001</w:t>
            </w:r>
          </w:p>
        </w:tc>
        <w:tc>
          <w:tcPr>
            <w:tcW w:w="1260" w:type="dxa"/>
          </w:tcPr>
          <w:p w:rsidR="00D40728" w:rsidRPr="00425C8F" w:rsidRDefault="00D40728" w:rsidP="00762089">
            <w:pPr>
              <w:pStyle w:val="Tablecontent"/>
              <w:rPr>
                <w:rFonts w:cs="Arial"/>
              </w:rPr>
            </w:pPr>
            <w:r w:rsidRPr="00425C8F">
              <w:rPr>
                <w:rFonts w:cs="Arial"/>
              </w:rPr>
              <w:t>N (20)</w:t>
            </w:r>
          </w:p>
        </w:tc>
        <w:tc>
          <w:tcPr>
            <w:tcW w:w="1316" w:type="dxa"/>
          </w:tcPr>
          <w:p w:rsidR="00D40728" w:rsidRPr="00425C8F" w:rsidRDefault="00D40728" w:rsidP="00762089">
            <w:pPr>
              <w:pStyle w:val="Tablecontent"/>
              <w:rPr>
                <w:rFonts w:cs="Arial"/>
              </w:rPr>
            </w:pPr>
            <w:r w:rsidRPr="00425C8F">
              <w:rPr>
                <w:rFonts w:cs="Arial"/>
              </w:rPr>
              <w:t>M</w:t>
            </w:r>
          </w:p>
        </w:tc>
      </w:tr>
      <w:tr w:rsidR="00D40728" w:rsidRPr="00425C8F" w:rsidTr="00762089">
        <w:trPr>
          <w:trHeight w:val="277"/>
        </w:trPr>
        <w:tc>
          <w:tcPr>
            <w:tcW w:w="1440" w:type="dxa"/>
          </w:tcPr>
          <w:p w:rsidR="00D40728" w:rsidRPr="00425C8F" w:rsidRDefault="00D40728" w:rsidP="00762089">
            <w:pPr>
              <w:pStyle w:val="Tablecontent"/>
              <w:rPr>
                <w:rFonts w:cs="Arial"/>
              </w:rPr>
            </w:pPr>
            <w:r w:rsidRPr="00425C8F">
              <w:rPr>
                <w:rFonts w:cs="Arial"/>
              </w:rPr>
              <w:t>ERRORKEY</w:t>
            </w:r>
          </w:p>
        </w:tc>
        <w:tc>
          <w:tcPr>
            <w:tcW w:w="1620" w:type="dxa"/>
          </w:tcPr>
          <w:p w:rsidR="00D40728" w:rsidRPr="00425C8F" w:rsidRDefault="00D40728" w:rsidP="00762089">
            <w:pPr>
              <w:pStyle w:val="Tablecontent"/>
              <w:rPr>
                <w:rFonts w:cs="Arial"/>
              </w:rPr>
            </w:pPr>
            <w:r w:rsidRPr="00425C8F">
              <w:rPr>
                <w:rFonts w:cs="Arial"/>
              </w:rPr>
              <w:t>Error Status</w:t>
            </w:r>
          </w:p>
        </w:tc>
        <w:tc>
          <w:tcPr>
            <w:tcW w:w="2340" w:type="dxa"/>
          </w:tcPr>
          <w:p w:rsidR="00D40728" w:rsidRPr="00425C8F" w:rsidRDefault="00D40728" w:rsidP="00762089">
            <w:pPr>
              <w:pStyle w:val="Tablecontent"/>
              <w:rPr>
                <w:rFonts w:cs="Arial"/>
              </w:rPr>
            </w:pPr>
            <w:r w:rsidRPr="00425C8F">
              <w:rPr>
                <w:rFonts w:cs="Arial"/>
              </w:rPr>
              <w:t>Status of the enquiry request</w:t>
            </w:r>
          </w:p>
          <w:p w:rsidR="00D40728" w:rsidRPr="00425C8F" w:rsidRDefault="00D40728" w:rsidP="00762089">
            <w:pPr>
              <w:pStyle w:val="TableListBullet1"/>
              <w:jc w:val="left"/>
              <w:rPr>
                <w:rFonts w:cs="Arial"/>
              </w:rPr>
            </w:pPr>
            <w:r w:rsidRPr="00425C8F">
              <w:rPr>
                <w:rFonts w:cs="Arial"/>
              </w:rPr>
              <w:t xml:space="preserve">Error Status = 200 means Success, </w:t>
            </w:r>
          </w:p>
          <w:p w:rsidR="00D40728" w:rsidRPr="00425C8F" w:rsidRDefault="00D40728" w:rsidP="00762089">
            <w:pPr>
              <w:pStyle w:val="TableListBullet1"/>
              <w:jc w:val="left"/>
              <w:rPr>
                <w:rFonts w:cs="Arial"/>
              </w:rPr>
            </w:pPr>
            <w:r w:rsidRPr="00425C8F">
              <w:rPr>
                <w:rFonts w:cs="Arial"/>
              </w:rPr>
              <w:t>Transaction Status Other than 200 means failed</w:t>
            </w:r>
          </w:p>
        </w:tc>
        <w:tc>
          <w:tcPr>
            <w:tcW w:w="1620" w:type="dxa"/>
          </w:tcPr>
          <w:p w:rsidR="00D40728" w:rsidRPr="00425C8F" w:rsidRDefault="00D40728" w:rsidP="00762089">
            <w:pPr>
              <w:pStyle w:val="Tablecontent"/>
              <w:rPr>
                <w:rFonts w:cs="Arial"/>
              </w:rPr>
            </w:pPr>
            <w:r w:rsidRPr="00425C8F">
              <w:rPr>
                <w:rFonts w:cs="Arial"/>
              </w:rPr>
              <w:t>200</w:t>
            </w:r>
          </w:p>
        </w:tc>
        <w:tc>
          <w:tcPr>
            <w:tcW w:w="1260" w:type="dxa"/>
          </w:tcPr>
          <w:p w:rsidR="00D40728" w:rsidRPr="00425C8F" w:rsidRDefault="00D40728" w:rsidP="00762089">
            <w:pPr>
              <w:pStyle w:val="Tablecontent"/>
              <w:rPr>
                <w:rFonts w:cs="Arial"/>
              </w:rPr>
            </w:pPr>
            <w:r w:rsidRPr="00425C8F">
              <w:rPr>
                <w:rFonts w:cs="Arial"/>
              </w:rPr>
              <w:t>N (7)</w:t>
            </w:r>
          </w:p>
        </w:tc>
        <w:tc>
          <w:tcPr>
            <w:tcW w:w="1316" w:type="dxa"/>
          </w:tcPr>
          <w:p w:rsidR="00D40728" w:rsidRPr="00425C8F" w:rsidRDefault="00D40728" w:rsidP="00762089">
            <w:pPr>
              <w:pStyle w:val="Tablecontent"/>
              <w:rPr>
                <w:rFonts w:cs="Arial"/>
              </w:rPr>
            </w:pPr>
            <w:r w:rsidRPr="00425C8F">
              <w:rPr>
                <w:rFonts w:cs="Arial"/>
              </w:rPr>
              <w:t>M</w:t>
            </w:r>
          </w:p>
        </w:tc>
      </w:tr>
      <w:tr w:rsidR="00D40728" w:rsidRPr="00425C8F" w:rsidTr="00762089">
        <w:trPr>
          <w:trHeight w:val="277"/>
        </w:trPr>
        <w:tc>
          <w:tcPr>
            <w:tcW w:w="1440" w:type="dxa"/>
          </w:tcPr>
          <w:p w:rsidR="00D40728" w:rsidRPr="00425C8F" w:rsidRDefault="00D40728" w:rsidP="00762089">
            <w:pPr>
              <w:pStyle w:val="Tablecontent"/>
            </w:pPr>
            <w:r w:rsidRPr="00425C8F">
              <w:t>DATE</w:t>
            </w:r>
          </w:p>
        </w:tc>
        <w:tc>
          <w:tcPr>
            <w:tcW w:w="1620" w:type="dxa"/>
          </w:tcPr>
          <w:p w:rsidR="00D40728" w:rsidRPr="00425C8F" w:rsidRDefault="00D40728" w:rsidP="00762089">
            <w:pPr>
              <w:pStyle w:val="Tablecontent"/>
            </w:pPr>
            <w:r w:rsidRPr="00425C8F">
              <w:t>Date and time</w:t>
            </w:r>
          </w:p>
        </w:tc>
        <w:tc>
          <w:tcPr>
            <w:tcW w:w="2340" w:type="dxa"/>
          </w:tcPr>
          <w:p w:rsidR="00D40728" w:rsidRPr="00425C8F" w:rsidRDefault="00D40728" w:rsidP="00762089">
            <w:pPr>
              <w:pStyle w:val="Tablecontent"/>
            </w:pPr>
            <w:r w:rsidRPr="00425C8F">
              <w:t>Date and time on which response was sent from PreTUPS. HH are in 24 Hour format</w:t>
            </w:r>
          </w:p>
        </w:tc>
        <w:tc>
          <w:tcPr>
            <w:tcW w:w="1620" w:type="dxa"/>
          </w:tcPr>
          <w:p w:rsidR="00D40728" w:rsidRPr="00425C8F" w:rsidRDefault="00D40728" w:rsidP="00762089">
            <w:pPr>
              <w:pStyle w:val="Tablecontent"/>
            </w:pPr>
            <w:r w:rsidRPr="00425C8F">
              <w:t>DD-MM-YYYY HH:MM:SS</w:t>
            </w:r>
          </w:p>
        </w:tc>
        <w:tc>
          <w:tcPr>
            <w:tcW w:w="1260" w:type="dxa"/>
          </w:tcPr>
          <w:p w:rsidR="00D40728" w:rsidRPr="00425C8F" w:rsidRDefault="00D40728" w:rsidP="00762089">
            <w:pPr>
              <w:pStyle w:val="Tablecontent"/>
            </w:pPr>
            <w:r w:rsidRPr="00425C8F">
              <w:t>D (20)</w:t>
            </w:r>
          </w:p>
        </w:tc>
        <w:tc>
          <w:tcPr>
            <w:tcW w:w="1316" w:type="dxa"/>
          </w:tcPr>
          <w:p w:rsidR="00D40728" w:rsidRPr="00425C8F" w:rsidRDefault="00D40728" w:rsidP="00762089">
            <w:pPr>
              <w:pStyle w:val="Tablecontent"/>
            </w:pPr>
            <w:r w:rsidRPr="00425C8F">
              <w:t>M</w:t>
            </w:r>
          </w:p>
        </w:tc>
      </w:tr>
      <w:tr w:rsidR="00D40728" w:rsidRPr="00425C8F" w:rsidTr="00762089">
        <w:trPr>
          <w:trHeight w:val="277"/>
        </w:trPr>
        <w:tc>
          <w:tcPr>
            <w:tcW w:w="1440" w:type="dxa"/>
          </w:tcPr>
          <w:p w:rsidR="00D40728" w:rsidRPr="00425C8F" w:rsidRDefault="00D40728" w:rsidP="00762089">
            <w:pPr>
              <w:pStyle w:val="Tablecontent"/>
            </w:pPr>
            <w:r w:rsidRPr="00425C8F">
              <w:t>INVOICESIZE</w:t>
            </w:r>
          </w:p>
        </w:tc>
        <w:tc>
          <w:tcPr>
            <w:tcW w:w="1620" w:type="dxa"/>
          </w:tcPr>
          <w:p w:rsidR="00D40728" w:rsidRPr="00425C8F" w:rsidRDefault="00D40728" w:rsidP="00762089">
            <w:pPr>
              <w:pStyle w:val="Tablecontent"/>
            </w:pPr>
            <w:r w:rsidRPr="00425C8F">
              <w:t xml:space="preserve">No Of Summary Records </w:t>
            </w:r>
          </w:p>
        </w:tc>
        <w:tc>
          <w:tcPr>
            <w:tcW w:w="2340" w:type="dxa"/>
          </w:tcPr>
          <w:p w:rsidR="00D40728" w:rsidRPr="00425C8F" w:rsidRDefault="00D40728" w:rsidP="00762089">
            <w:pPr>
              <w:pStyle w:val="Tablecontent"/>
            </w:pPr>
            <w:r w:rsidRPr="00425C8F">
              <w:t xml:space="preserve">Size of the subscriber pending postpaid  invoice </w:t>
            </w:r>
          </w:p>
        </w:tc>
        <w:tc>
          <w:tcPr>
            <w:tcW w:w="1620" w:type="dxa"/>
          </w:tcPr>
          <w:p w:rsidR="00D40728" w:rsidRPr="00425C8F" w:rsidRDefault="00D40728" w:rsidP="00762089">
            <w:pPr>
              <w:pStyle w:val="Tablecontent"/>
            </w:pPr>
            <w:r w:rsidRPr="00425C8F">
              <w:t>2</w:t>
            </w:r>
          </w:p>
        </w:tc>
        <w:tc>
          <w:tcPr>
            <w:tcW w:w="1260" w:type="dxa"/>
          </w:tcPr>
          <w:p w:rsidR="00D40728" w:rsidRPr="00425C8F" w:rsidRDefault="00D40728" w:rsidP="00762089">
            <w:pPr>
              <w:pStyle w:val="Tablecontent"/>
            </w:pPr>
            <w:r w:rsidRPr="00425C8F">
              <w:t>N</w:t>
            </w:r>
          </w:p>
        </w:tc>
        <w:tc>
          <w:tcPr>
            <w:tcW w:w="1316" w:type="dxa"/>
          </w:tcPr>
          <w:p w:rsidR="00D40728" w:rsidRPr="00425C8F" w:rsidRDefault="00D40728" w:rsidP="00762089">
            <w:pPr>
              <w:pStyle w:val="Tablecontent"/>
            </w:pPr>
            <w:r w:rsidRPr="00425C8F">
              <w:t>M</w:t>
            </w:r>
          </w:p>
        </w:tc>
      </w:tr>
      <w:tr w:rsidR="00D40728" w:rsidRPr="00425C8F" w:rsidTr="00762089">
        <w:trPr>
          <w:trHeight w:val="277"/>
        </w:trPr>
        <w:tc>
          <w:tcPr>
            <w:tcW w:w="1440" w:type="dxa"/>
          </w:tcPr>
          <w:p w:rsidR="00D40728" w:rsidRPr="00425C8F" w:rsidRDefault="00D40728" w:rsidP="00762089">
            <w:pPr>
              <w:pStyle w:val="Tablecontent"/>
            </w:pPr>
            <w:r w:rsidRPr="00425C8F">
              <w:t>TOTALPENDINGBALANCE</w:t>
            </w:r>
          </w:p>
        </w:tc>
        <w:tc>
          <w:tcPr>
            <w:tcW w:w="1620" w:type="dxa"/>
          </w:tcPr>
          <w:p w:rsidR="00D40728" w:rsidRPr="00425C8F" w:rsidRDefault="00D40728" w:rsidP="00762089">
            <w:pPr>
              <w:pStyle w:val="Tablecontent"/>
            </w:pPr>
            <w:r w:rsidRPr="00425C8F">
              <w:t>Total Pending Bill</w:t>
            </w:r>
          </w:p>
        </w:tc>
        <w:tc>
          <w:tcPr>
            <w:tcW w:w="2340" w:type="dxa"/>
          </w:tcPr>
          <w:p w:rsidR="00D40728" w:rsidRPr="00425C8F" w:rsidRDefault="00D40728" w:rsidP="00762089">
            <w:pPr>
              <w:pStyle w:val="Tablecontent"/>
            </w:pPr>
            <w:r w:rsidRPr="00425C8F">
              <w:t>Subscriber Pending bill amount against all invoice number</w:t>
            </w:r>
          </w:p>
        </w:tc>
        <w:tc>
          <w:tcPr>
            <w:tcW w:w="1620" w:type="dxa"/>
          </w:tcPr>
          <w:p w:rsidR="00D40728" w:rsidRPr="00425C8F" w:rsidRDefault="00D40728" w:rsidP="00762089">
            <w:pPr>
              <w:pStyle w:val="Tablecontent"/>
            </w:pPr>
            <w:r w:rsidRPr="00425C8F">
              <w:t>177.97</w:t>
            </w:r>
          </w:p>
        </w:tc>
        <w:tc>
          <w:tcPr>
            <w:tcW w:w="1260" w:type="dxa"/>
          </w:tcPr>
          <w:p w:rsidR="00D40728" w:rsidRPr="00425C8F" w:rsidRDefault="00D40728" w:rsidP="00762089">
            <w:pPr>
              <w:pStyle w:val="Tablecontent"/>
            </w:pPr>
            <w:r w:rsidRPr="00425C8F">
              <w:t>N</w:t>
            </w:r>
          </w:p>
        </w:tc>
        <w:tc>
          <w:tcPr>
            <w:tcW w:w="1316" w:type="dxa"/>
          </w:tcPr>
          <w:p w:rsidR="00D40728" w:rsidRPr="00425C8F" w:rsidRDefault="00D40728" w:rsidP="00762089">
            <w:pPr>
              <w:pStyle w:val="Tablecontent"/>
            </w:pPr>
            <w:r w:rsidRPr="00425C8F">
              <w:t>M</w:t>
            </w:r>
          </w:p>
        </w:tc>
      </w:tr>
      <w:tr w:rsidR="00D40728" w:rsidRPr="00425C8F" w:rsidTr="00762089">
        <w:trPr>
          <w:trHeight w:val="277"/>
        </w:trPr>
        <w:tc>
          <w:tcPr>
            <w:tcW w:w="1440" w:type="dxa"/>
          </w:tcPr>
          <w:p w:rsidR="00D40728" w:rsidRPr="00425C8F" w:rsidRDefault="00D40728" w:rsidP="00762089">
            <w:pPr>
              <w:pStyle w:val="Tablecontent"/>
            </w:pPr>
            <w:r w:rsidRPr="00425C8F">
              <w:t>SERVICECODE</w:t>
            </w:r>
          </w:p>
        </w:tc>
        <w:tc>
          <w:tcPr>
            <w:tcW w:w="1620" w:type="dxa"/>
          </w:tcPr>
          <w:p w:rsidR="00D40728" w:rsidRPr="00425C8F" w:rsidRDefault="00D40728" w:rsidP="00762089">
            <w:pPr>
              <w:pStyle w:val="Tablecontent"/>
            </w:pPr>
            <w:r w:rsidRPr="00425C8F">
              <w:t>Sub Service Code</w:t>
            </w:r>
          </w:p>
        </w:tc>
        <w:tc>
          <w:tcPr>
            <w:tcW w:w="2340" w:type="dxa"/>
          </w:tcPr>
          <w:p w:rsidR="00D40728" w:rsidRPr="00425C8F" w:rsidRDefault="00D40728" w:rsidP="00762089">
            <w:pPr>
              <w:pStyle w:val="Tablecontent"/>
            </w:pPr>
            <w:r w:rsidRPr="00425C8F">
              <w:t xml:space="preserve">Subscriber Sub service Code </w:t>
            </w:r>
          </w:p>
        </w:tc>
        <w:tc>
          <w:tcPr>
            <w:tcW w:w="1620" w:type="dxa"/>
          </w:tcPr>
          <w:p w:rsidR="00D40728" w:rsidRPr="00425C8F" w:rsidRDefault="00D40728" w:rsidP="00762089">
            <w:pPr>
              <w:pStyle w:val="Tablecontent"/>
            </w:pPr>
            <w:r w:rsidRPr="00425C8F">
              <w:t>1</w:t>
            </w:r>
          </w:p>
        </w:tc>
        <w:tc>
          <w:tcPr>
            <w:tcW w:w="1260" w:type="dxa"/>
          </w:tcPr>
          <w:p w:rsidR="00D40728" w:rsidRPr="00425C8F" w:rsidRDefault="00D40728" w:rsidP="00762089">
            <w:pPr>
              <w:pStyle w:val="Tablecontent"/>
            </w:pPr>
            <w:r w:rsidRPr="00425C8F">
              <w:t>N)</w:t>
            </w:r>
          </w:p>
        </w:tc>
        <w:tc>
          <w:tcPr>
            <w:tcW w:w="1316" w:type="dxa"/>
          </w:tcPr>
          <w:p w:rsidR="00D40728" w:rsidRPr="00425C8F" w:rsidRDefault="00D40728" w:rsidP="00762089">
            <w:pPr>
              <w:pStyle w:val="Tablecontent"/>
            </w:pPr>
            <w:r w:rsidRPr="00425C8F">
              <w:t>M</w:t>
            </w:r>
          </w:p>
        </w:tc>
      </w:tr>
      <w:tr w:rsidR="00D40728" w:rsidRPr="00425C8F" w:rsidTr="00762089">
        <w:trPr>
          <w:trHeight w:val="277"/>
        </w:trPr>
        <w:tc>
          <w:tcPr>
            <w:tcW w:w="1440" w:type="dxa"/>
          </w:tcPr>
          <w:p w:rsidR="00D40728" w:rsidRPr="00425C8F" w:rsidRDefault="00D40728" w:rsidP="00762089">
            <w:pPr>
              <w:pStyle w:val="Tablecontent"/>
            </w:pPr>
            <w:r w:rsidRPr="00425C8F">
              <w:t>SERVICENAME</w:t>
            </w:r>
          </w:p>
        </w:tc>
        <w:tc>
          <w:tcPr>
            <w:tcW w:w="1620" w:type="dxa"/>
          </w:tcPr>
          <w:p w:rsidR="00D40728" w:rsidRPr="00425C8F" w:rsidRDefault="00D40728" w:rsidP="00762089">
            <w:pPr>
              <w:pStyle w:val="Tablecontent"/>
            </w:pPr>
            <w:r w:rsidRPr="00425C8F">
              <w:t>Service Name</w:t>
            </w:r>
          </w:p>
        </w:tc>
        <w:tc>
          <w:tcPr>
            <w:tcW w:w="2340" w:type="dxa"/>
          </w:tcPr>
          <w:p w:rsidR="00D40728" w:rsidRPr="00425C8F" w:rsidRDefault="00D40728" w:rsidP="00762089">
            <w:pPr>
              <w:pStyle w:val="Tablecontent"/>
            </w:pPr>
            <w:r w:rsidRPr="00425C8F">
              <w:t>Subscriber Service name for which invoice  pending</w:t>
            </w:r>
          </w:p>
        </w:tc>
        <w:tc>
          <w:tcPr>
            <w:tcW w:w="1620" w:type="dxa"/>
          </w:tcPr>
          <w:p w:rsidR="00D40728" w:rsidRPr="00425C8F" w:rsidRDefault="00D40728" w:rsidP="00762089">
            <w:pPr>
              <w:pStyle w:val="Tablecontent"/>
            </w:pPr>
            <w:r w:rsidRPr="00425C8F">
              <w:t>3play - Telefon</w:t>
            </w:r>
          </w:p>
        </w:tc>
        <w:tc>
          <w:tcPr>
            <w:tcW w:w="1260" w:type="dxa"/>
          </w:tcPr>
          <w:p w:rsidR="00D40728" w:rsidRPr="00425C8F" w:rsidRDefault="00D40728" w:rsidP="00762089">
            <w:pPr>
              <w:pStyle w:val="Tablecontent"/>
            </w:pPr>
            <w:r w:rsidRPr="00425C8F">
              <w:t>A (40)</w:t>
            </w:r>
          </w:p>
        </w:tc>
        <w:tc>
          <w:tcPr>
            <w:tcW w:w="1316" w:type="dxa"/>
          </w:tcPr>
          <w:p w:rsidR="00D40728" w:rsidRPr="00425C8F" w:rsidRDefault="00D40728" w:rsidP="00762089">
            <w:pPr>
              <w:pStyle w:val="Tablecontent"/>
            </w:pPr>
            <w:r w:rsidRPr="00425C8F">
              <w:t>M</w:t>
            </w:r>
          </w:p>
        </w:tc>
      </w:tr>
      <w:tr w:rsidR="00D40728" w:rsidRPr="00425C8F" w:rsidTr="00762089">
        <w:trPr>
          <w:trHeight w:val="277"/>
        </w:trPr>
        <w:tc>
          <w:tcPr>
            <w:tcW w:w="1440" w:type="dxa"/>
          </w:tcPr>
          <w:p w:rsidR="00D40728" w:rsidRPr="00425C8F" w:rsidRDefault="00D40728" w:rsidP="00762089">
            <w:pPr>
              <w:pStyle w:val="Tablecontent"/>
            </w:pPr>
            <w:r w:rsidRPr="00425C8F">
              <w:t>INVOICENUM</w:t>
            </w:r>
          </w:p>
        </w:tc>
        <w:tc>
          <w:tcPr>
            <w:tcW w:w="1620" w:type="dxa"/>
          </w:tcPr>
          <w:p w:rsidR="00D40728" w:rsidRPr="00425C8F" w:rsidRDefault="00D40728" w:rsidP="00762089">
            <w:pPr>
              <w:pStyle w:val="Tablecontent"/>
            </w:pPr>
            <w:r w:rsidRPr="00425C8F">
              <w:t xml:space="preserve">Invoice Number </w:t>
            </w:r>
          </w:p>
        </w:tc>
        <w:tc>
          <w:tcPr>
            <w:tcW w:w="2340" w:type="dxa"/>
          </w:tcPr>
          <w:p w:rsidR="00D40728" w:rsidRPr="00425C8F" w:rsidRDefault="00D40728" w:rsidP="00762089">
            <w:pPr>
              <w:pStyle w:val="Tablecontent"/>
            </w:pPr>
            <w:r w:rsidRPr="00425C8F">
              <w:t xml:space="preserve">Invoice number for that period </w:t>
            </w:r>
          </w:p>
        </w:tc>
        <w:tc>
          <w:tcPr>
            <w:tcW w:w="1620" w:type="dxa"/>
          </w:tcPr>
          <w:p w:rsidR="00D40728" w:rsidRPr="00425C8F" w:rsidRDefault="00D40728" w:rsidP="00762089">
            <w:pPr>
              <w:pStyle w:val="Tablecontent"/>
            </w:pPr>
            <w:r w:rsidRPr="00425C8F">
              <w:t>005004355647</w:t>
            </w:r>
          </w:p>
        </w:tc>
        <w:tc>
          <w:tcPr>
            <w:tcW w:w="1260" w:type="dxa"/>
          </w:tcPr>
          <w:p w:rsidR="00D40728" w:rsidRPr="00425C8F" w:rsidRDefault="00D40728" w:rsidP="00762089">
            <w:pPr>
              <w:pStyle w:val="Tablecontent"/>
            </w:pPr>
            <w:r w:rsidRPr="00425C8F">
              <w:t>A (15)</w:t>
            </w:r>
          </w:p>
        </w:tc>
        <w:tc>
          <w:tcPr>
            <w:tcW w:w="1316" w:type="dxa"/>
          </w:tcPr>
          <w:p w:rsidR="00D40728" w:rsidRPr="00425C8F" w:rsidRDefault="00D40728" w:rsidP="00762089">
            <w:pPr>
              <w:pStyle w:val="Tablecontent"/>
            </w:pPr>
            <w:r w:rsidRPr="00425C8F">
              <w:t>M</w:t>
            </w:r>
          </w:p>
        </w:tc>
      </w:tr>
      <w:tr w:rsidR="00D40728" w:rsidRPr="00425C8F" w:rsidTr="00762089">
        <w:trPr>
          <w:trHeight w:val="277"/>
        </w:trPr>
        <w:tc>
          <w:tcPr>
            <w:tcW w:w="1440" w:type="dxa"/>
          </w:tcPr>
          <w:p w:rsidR="00D40728" w:rsidRPr="00425C8F" w:rsidRDefault="00D40728" w:rsidP="00762089">
            <w:pPr>
              <w:pStyle w:val="Tablecontent"/>
            </w:pPr>
            <w:r w:rsidRPr="00425C8F">
              <w:t>SERVICECODE</w:t>
            </w:r>
          </w:p>
        </w:tc>
        <w:tc>
          <w:tcPr>
            <w:tcW w:w="1620" w:type="dxa"/>
          </w:tcPr>
          <w:p w:rsidR="00D40728" w:rsidRPr="00425C8F" w:rsidRDefault="00D40728" w:rsidP="00762089">
            <w:pPr>
              <w:pStyle w:val="Tablecontent"/>
            </w:pPr>
            <w:r w:rsidRPr="00425C8F">
              <w:t>Sub Service Code</w:t>
            </w:r>
          </w:p>
        </w:tc>
        <w:tc>
          <w:tcPr>
            <w:tcW w:w="2340" w:type="dxa"/>
          </w:tcPr>
          <w:p w:rsidR="00D40728" w:rsidRPr="00425C8F" w:rsidRDefault="00D40728" w:rsidP="00762089">
            <w:pPr>
              <w:pStyle w:val="Tablecontent"/>
            </w:pPr>
            <w:r w:rsidRPr="00425C8F">
              <w:t xml:space="preserve">Subscriber Sub service Code </w:t>
            </w:r>
          </w:p>
        </w:tc>
        <w:tc>
          <w:tcPr>
            <w:tcW w:w="1620" w:type="dxa"/>
          </w:tcPr>
          <w:p w:rsidR="00D40728" w:rsidRPr="00425C8F" w:rsidRDefault="00D40728" w:rsidP="00762089">
            <w:pPr>
              <w:pStyle w:val="Tablecontent"/>
            </w:pPr>
            <w:r w:rsidRPr="00425C8F">
              <w:t>1</w:t>
            </w:r>
          </w:p>
        </w:tc>
        <w:tc>
          <w:tcPr>
            <w:tcW w:w="1260" w:type="dxa"/>
          </w:tcPr>
          <w:p w:rsidR="00D40728" w:rsidRPr="00425C8F" w:rsidRDefault="00D40728" w:rsidP="00762089">
            <w:pPr>
              <w:pStyle w:val="Tablecontent"/>
            </w:pPr>
            <w:r w:rsidRPr="00425C8F">
              <w:t>N)</w:t>
            </w:r>
          </w:p>
        </w:tc>
        <w:tc>
          <w:tcPr>
            <w:tcW w:w="1316" w:type="dxa"/>
          </w:tcPr>
          <w:p w:rsidR="00D40728" w:rsidRPr="00425C8F" w:rsidRDefault="00D40728" w:rsidP="00762089">
            <w:pPr>
              <w:pStyle w:val="Tablecontent"/>
            </w:pPr>
            <w:r w:rsidRPr="00425C8F">
              <w:t>M</w:t>
            </w:r>
          </w:p>
        </w:tc>
      </w:tr>
      <w:tr w:rsidR="00D40728" w:rsidRPr="00425C8F" w:rsidTr="00762089">
        <w:trPr>
          <w:trHeight w:val="277"/>
        </w:trPr>
        <w:tc>
          <w:tcPr>
            <w:tcW w:w="1440" w:type="dxa"/>
          </w:tcPr>
          <w:p w:rsidR="00D40728" w:rsidRPr="00425C8F" w:rsidRDefault="00D40728" w:rsidP="00762089">
            <w:pPr>
              <w:pStyle w:val="Tablecontent"/>
            </w:pPr>
            <w:r w:rsidRPr="00425C8F">
              <w:t>SERVICENAME</w:t>
            </w:r>
          </w:p>
        </w:tc>
        <w:tc>
          <w:tcPr>
            <w:tcW w:w="1620" w:type="dxa"/>
          </w:tcPr>
          <w:p w:rsidR="00D40728" w:rsidRPr="00425C8F" w:rsidRDefault="00D40728" w:rsidP="00762089">
            <w:pPr>
              <w:pStyle w:val="Tablecontent"/>
            </w:pPr>
            <w:r w:rsidRPr="00425C8F">
              <w:t>Service Name</w:t>
            </w:r>
          </w:p>
        </w:tc>
        <w:tc>
          <w:tcPr>
            <w:tcW w:w="2340" w:type="dxa"/>
          </w:tcPr>
          <w:p w:rsidR="00D40728" w:rsidRPr="00425C8F" w:rsidRDefault="00D40728" w:rsidP="00762089">
            <w:pPr>
              <w:pStyle w:val="Tablecontent"/>
            </w:pPr>
            <w:r w:rsidRPr="00425C8F">
              <w:t>Subscriber Service name for which invoice  pending</w:t>
            </w:r>
          </w:p>
        </w:tc>
        <w:tc>
          <w:tcPr>
            <w:tcW w:w="1620" w:type="dxa"/>
          </w:tcPr>
          <w:p w:rsidR="00D40728" w:rsidRPr="00425C8F" w:rsidRDefault="00D40728" w:rsidP="00762089">
            <w:pPr>
              <w:pStyle w:val="Tablecontent"/>
            </w:pPr>
            <w:r w:rsidRPr="00425C8F">
              <w:t>3play - Telefon</w:t>
            </w:r>
          </w:p>
        </w:tc>
        <w:tc>
          <w:tcPr>
            <w:tcW w:w="1260" w:type="dxa"/>
          </w:tcPr>
          <w:p w:rsidR="00D40728" w:rsidRPr="00425C8F" w:rsidRDefault="00D40728" w:rsidP="00762089">
            <w:pPr>
              <w:pStyle w:val="Tablecontent"/>
            </w:pPr>
            <w:r w:rsidRPr="00425C8F">
              <w:t>A (40)</w:t>
            </w:r>
          </w:p>
        </w:tc>
        <w:tc>
          <w:tcPr>
            <w:tcW w:w="1316" w:type="dxa"/>
          </w:tcPr>
          <w:p w:rsidR="00D40728" w:rsidRPr="00425C8F" w:rsidRDefault="00D40728" w:rsidP="00762089">
            <w:pPr>
              <w:pStyle w:val="Tablecontent"/>
            </w:pPr>
            <w:r w:rsidRPr="00425C8F">
              <w:t>M</w:t>
            </w:r>
          </w:p>
        </w:tc>
      </w:tr>
      <w:tr w:rsidR="00D40728" w:rsidRPr="00425C8F" w:rsidTr="00762089">
        <w:trPr>
          <w:trHeight w:val="277"/>
        </w:trPr>
        <w:tc>
          <w:tcPr>
            <w:tcW w:w="1440" w:type="dxa"/>
          </w:tcPr>
          <w:p w:rsidR="00D40728" w:rsidRPr="00425C8F" w:rsidRDefault="00D40728" w:rsidP="00762089">
            <w:pPr>
              <w:pStyle w:val="Tablecontent"/>
            </w:pPr>
            <w:r w:rsidRPr="00425C8F">
              <w:t>PERIODPENDINGBALANCE</w:t>
            </w:r>
          </w:p>
        </w:tc>
        <w:tc>
          <w:tcPr>
            <w:tcW w:w="1620" w:type="dxa"/>
          </w:tcPr>
          <w:p w:rsidR="00D40728" w:rsidRPr="00425C8F" w:rsidRDefault="00D40728" w:rsidP="00762089">
            <w:pPr>
              <w:pStyle w:val="Tablecontent"/>
            </w:pPr>
            <w:r w:rsidRPr="00425C8F">
              <w:t>Period Pending balance</w:t>
            </w:r>
          </w:p>
        </w:tc>
        <w:tc>
          <w:tcPr>
            <w:tcW w:w="2340" w:type="dxa"/>
          </w:tcPr>
          <w:p w:rsidR="00D40728" w:rsidRPr="00425C8F" w:rsidRDefault="00D40728" w:rsidP="00762089">
            <w:pPr>
              <w:pStyle w:val="Tablecontent"/>
            </w:pPr>
            <w:r w:rsidRPr="00425C8F">
              <w:t xml:space="preserve">Subscriber Pending Balance for this invoice  </w:t>
            </w:r>
          </w:p>
        </w:tc>
        <w:tc>
          <w:tcPr>
            <w:tcW w:w="1620" w:type="dxa"/>
          </w:tcPr>
          <w:p w:rsidR="00D40728" w:rsidRPr="00425C8F" w:rsidRDefault="00D40728" w:rsidP="00762089">
            <w:pPr>
              <w:pStyle w:val="Tablecontent"/>
            </w:pPr>
            <w:r w:rsidRPr="00425C8F">
              <w:t>90.0</w:t>
            </w:r>
          </w:p>
        </w:tc>
        <w:tc>
          <w:tcPr>
            <w:tcW w:w="1260" w:type="dxa"/>
          </w:tcPr>
          <w:p w:rsidR="00D40728" w:rsidRPr="00425C8F" w:rsidRDefault="00D40728" w:rsidP="00762089">
            <w:pPr>
              <w:pStyle w:val="Tablecontent"/>
            </w:pPr>
            <w:r w:rsidRPr="00425C8F">
              <w:t>N</w:t>
            </w:r>
          </w:p>
        </w:tc>
        <w:tc>
          <w:tcPr>
            <w:tcW w:w="1316" w:type="dxa"/>
          </w:tcPr>
          <w:p w:rsidR="00D40728" w:rsidRPr="00425C8F" w:rsidRDefault="00D40728" w:rsidP="00762089">
            <w:pPr>
              <w:pStyle w:val="Tablecontent"/>
            </w:pPr>
            <w:r w:rsidRPr="00425C8F">
              <w:t>M</w:t>
            </w:r>
          </w:p>
        </w:tc>
      </w:tr>
      <w:tr w:rsidR="00D40728" w:rsidRPr="00425C8F" w:rsidTr="00762089">
        <w:trPr>
          <w:trHeight w:val="277"/>
        </w:trPr>
        <w:tc>
          <w:tcPr>
            <w:tcW w:w="1440" w:type="dxa"/>
          </w:tcPr>
          <w:p w:rsidR="00D40728" w:rsidRPr="00425C8F" w:rsidRDefault="00D40728" w:rsidP="00762089">
            <w:pPr>
              <w:pStyle w:val="Tablecontent"/>
            </w:pPr>
            <w:r w:rsidRPr="00425C8F">
              <w:t>MINPENDINGBALANCE</w:t>
            </w:r>
          </w:p>
        </w:tc>
        <w:tc>
          <w:tcPr>
            <w:tcW w:w="1620" w:type="dxa"/>
          </w:tcPr>
          <w:p w:rsidR="00D40728" w:rsidRPr="00425C8F" w:rsidRDefault="00D40728" w:rsidP="00762089">
            <w:pPr>
              <w:pStyle w:val="Tablecontent"/>
            </w:pPr>
            <w:r w:rsidRPr="00425C8F">
              <w:t>Minimum Pending balance</w:t>
            </w:r>
          </w:p>
        </w:tc>
        <w:tc>
          <w:tcPr>
            <w:tcW w:w="2340" w:type="dxa"/>
          </w:tcPr>
          <w:p w:rsidR="00D40728" w:rsidRPr="00425C8F" w:rsidRDefault="00D40728" w:rsidP="00762089">
            <w:pPr>
              <w:pStyle w:val="Tablecontent"/>
            </w:pPr>
            <w:r w:rsidRPr="00425C8F">
              <w:t xml:space="preserve">Subscriber Minimum amount to pay </w:t>
            </w:r>
          </w:p>
        </w:tc>
        <w:tc>
          <w:tcPr>
            <w:tcW w:w="1620" w:type="dxa"/>
          </w:tcPr>
          <w:p w:rsidR="00D40728" w:rsidRPr="00425C8F" w:rsidRDefault="00D40728" w:rsidP="00762089">
            <w:pPr>
              <w:pStyle w:val="Tablecontent"/>
            </w:pPr>
            <w:r w:rsidRPr="00425C8F">
              <w:t>100.00</w:t>
            </w:r>
          </w:p>
        </w:tc>
        <w:tc>
          <w:tcPr>
            <w:tcW w:w="1260" w:type="dxa"/>
          </w:tcPr>
          <w:p w:rsidR="00D40728" w:rsidRPr="00425C8F" w:rsidRDefault="00D40728" w:rsidP="00762089">
            <w:pPr>
              <w:pStyle w:val="Tablecontent"/>
            </w:pPr>
            <w:r w:rsidRPr="00425C8F">
              <w:t>N</w:t>
            </w:r>
          </w:p>
        </w:tc>
        <w:tc>
          <w:tcPr>
            <w:tcW w:w="1316" w:type="dxa"/>
          </w:tcPr>
          <w:p w:rsidR="00D40728" w:rsidRPr="00425C8F" w:rsidRDefault="00D40728" w:rsidP="00762089">
            <w:pPr>
              <w:pStyle w:val="Tablecontent"/>
            </w:pPr>
            <w:r w:rsidRPr="00425C8F">
              <w:t>M</w:t>
            </w:r>
          </w:p>
        </w:tc>
      </w:tr>
      <w:tr w:rsidR="00D40728" w:rsidRPr="00425C8F" w:rsidTr="00762089">
        <w:trPr>
          <w:trHeight w:val="277"/>
        </w:trPr>
        <w:tc>
          <w:tcPr>
            <w:tcW w:w="1440" w:type="dxa"/>
          </w:tcPr>
          <w:p w:rsidR="00D40728" w:rsidRPr="00425C8F" w:rsidRDefault="00D40728" w:rsidP="00762089">
            <w:pPr>
              <w:pStyle w:val="Tablecontent"/>
            </w:pPr>
            <w:r w:rsidRPr="00425C8F">
              <w:t>INVOICEDPENDINGBALANCE</w:t>
            </w:r>
          </w:p>
        </w:tc>
        <w:tc>
          <w:tcPr>
            <w:tcW w:w="1620" w:type="dxa"/>
          </w:tcPr>
          <w:p w:rsidR="00D40728" w:rsidRPr="00425C8F" w:rsidRDefault="00D40728" w:rsidP="00762089">
            <w:pPr>
              <w:pStyle w:val="Tablecontent"/>
            </w:pPr>
            <w:r w:rsidRPr="00425C8F">
              <w:t>Invoice  Pending balance</w:t>
            </w:r>
          </w:p>
        </w:tc>
        <w:tc>
          <w:tcPr>
            <w:tcW w:w="2340" w:type="dxa"/>
          </w:tcPr>
          <w:p w:rsidR="00D40728" w:rsidRPr="00425C8F" w:rsidRDefault="00D40728" w:rsidP="00762089">
            <w:pPr>
              <w:pStyle w:val="Tablecontent"/>
            </w:pPr>
            <w:r w:rsidRPr="00425C8F">
              <w:t xml:space="preserve">Subscriber Invoice Balance for this invoice  </w:t>
            </w:r>
          </w:p>
        </w:tc>
        <w:tc>
          <w:tcPr>
            <w:tcW w:w="1620" w:type="dxa"/>
          </w:tcPr>
          <w:p w:rsidR="00D40728" w:rsidRPr="00425C8F" w:rsidRDefault="00D40728" w:rsidP="00762089">
            <w:pPr>
              <w:pStyle w:val="Tablecontent"/>
              <w:spacing w:before="0"/>
              <w:rPr>
                <w:rFonts w:cs="Arial"/>
              </w:rPr>
            </w:pPr>
            <w:r w:rsidRPr="00425C8F">
              <w:rPr>
                <w:rFonts w:cs="Arial"/>
              </w:rPr>
              <w:t>90.0</w:t>
            </w:r>
          </w:p>
        </w:tc>
        <w:tc>
          <w:tcPr>
            <w:tcW w:w="1260" w:type="dxa"/>
          </w:tcPr>
          <w:p w:rsidR="00D40728" w:rsidRPr="00425C8F" w:rsidRDefault="00D40728" w:rsidP="00762089">
            <w:pPr>
              <w:rPr>
                <w:rFonts w:ascii="Arial" w:hAnsi="Arial" w:cs="Arial"/>
                <w:sz w:val="18"/>
              </w:rPr>
            </w:pPr>
            <w:r w:rsidRPr="00425C8F">
              <w:rPr>
                <w:rFonts w:ascii="Arial" w:hAnsi="Arial" w:cs="Arial"/>
                <w:sz w:val="18"/>
              </w:rPr>
              <w:t xml:space="preserve">N </w:t>
            </w:r>
          </w:p>
        </w:tc>
        <w:tc>
          <w:tcPr>
            <w:tcW w:w="1316" w:type="dxa"/>
          </w:tcPr>
          <w:p w:rsidR="00D40728" w:rsidRPr="00425C8F" w:rsidRDefault="00D40728" w:rsidP="00762089">
            <w:pPr>
              <w:rPr>
                <w:rFonts w:ascii="Arial" w:hAnsi="Arial" w:cs="Arial"/>
                <w:sz w:val="18"/>
              </w:rPr>
            </w:pPr>
            <w:r w:rsidRPr="00425C8F">
              <w:rPr>
                <w:rFonts w:ascii="Arial" w:hAnsi="Arial" w:cs="Arial"/>
                <w:sz w:val="18"/>
              </w:rPr>
              <w:t>M</w:t>
            </w:r>
          </w:p>
        </w:tc>
      </w:tr>
      <w:tr w:rsidR="00D40728" w:rsidRPr="00425C8F" w:rsidTr="00762089">
        <w:trPr>
          <w:cantSplit/>
          <w:trHeight w:val="277"/>
        </w:trPr>
        <w:tc>
          <w:tcPr>
            <w:tcW w:w="1440" w:type="dxa"/>
          </w:tcPr>
          <w:p w:rsidR="00D40728" w:rsidRPr="00425C8F" w:rsidRDefault="00D40728" w:rsidP="00762089">
            <w:pPr>
              <w:pStyle w:val="Tablecontent"/>
              <w:rPr>
                <w:rFonts w:cs="Arial"/>
              </w:rPr>
            </w:pPr>
            <w:r w:rsidRPr="00425C8F">
              <w:rPr>
                <w:rFonts w:cs="Arial"/>
              </w:rPr>
              <w:t>BILLPERIODSTART</w:t>
            </w:r>
          </w:p>
        </w:tc>
        <w:tc>
          <w:tcPr>
            <w:tcW w:w="1620" w:type="dxa"/>
          </w:tcPr>
          <w:p w:rsidR="00D40728" w:rsidRPr="00425C8F" w:rsidRDefault="00D40728" w:rsidP="00762089">
            <w:pPr>
              <w:pStyle w:val="Tablecontent"/>
              <w:rPr>
                <w:rFonts w:cs="Arial"/>
              </w:rPr>
            </w:pPr>
            <w:r w:rsidRPr="00425C8F">
              <w:rPr>
                <w:rFonts w:cs="Arial"/>
              </w:rPr>
              <w:t>Bill Period From</w:t>
            </w:r>
          </w:p>
        </w:tc>
        <w:tc>
          <w:tcPr>
            <w:tcW w:w="2340" w:type="dxa"/>
          </w:tcPr>
          <w:p w:rsidR="00D40728" w:rsidRPr="00425C8F" w:rsidRDefault="00D40728" w:rsidP="00762089">
            <w:pPr>
              <w:pStyle w:val="Tablecontent"/>
              <w:rPr>
                <w:rFonts w:cs="Arial"/>
              </w:rPr>
            </w:pPr>
            <w:r w:rsidRPr="00425C8F">
              <w:rPr>
                <w:rFonts w:cs="Arial"/>
              </w:rPr>
              <w:t>Invoice generated Period From</w:t>
            </w:r>
          </w:p>
        </w:tc>
        <w:tc>
          <w:tcPr>
            <w:tcW w:w="1620" w:type="dxa"/>
          </w:tcPr>
          <w:p w:rsidR="00D40728" w:rsidRPr="00425C8F" w:rsidRDefault="00D40728" w:rsidP="00762089">
            <w:pPr>
              <w:pStyle w:val="Tablecontent"/>
              <w:rPr>
                <w:rFonts w:cs="Arial"/>
              </w:rPr>
            </w:pPr>
            <w:r w:rsidRPr="00425C8F">
              <w:rPr>
                <w:rFonts w:cs="Arial"/>
              </w:rPr>
              <w:t>DD/MM/YY</w:t>
            </w:r>
          </w:p>
        </w:tc>
        <w:tc>
          <w:tcPr>
            <w:tcW w:w="1260" w:type="dxa"/>
          </w:tcPr>
          <w:p w:rsidR="00D40728" w:rsidRPr="00425C8F" w:rsidRDefault="00D40728" w:rsidP="00762089">
            <w:pPr>
              <w:pStyle w:val="Tablecontent"/>
              <w:rPr>
                <w:rFonts w:cs="Arial"/>
              </w:rPr>
            </w:pPr>
            <w:r w:rsidRPr="00425C8F">
              <w:rPr>
                <w:rFonts w:cs="Arial"/>
              </w:rPr>
              <w:t>D(10)</w:t>
            </w:r>
          </w:p>
        </w:tc>
        <w:tc>
          <w:tcPr>
            <w:tcW w:w="1316" w:type="dxa"/>
          </w:tcPr>
          <w:p w:rsidR="00D40728" w:rsidRPr="00425C8F" w:rsidRDefault="00D40728" w:rsidP="00762089">
            <w:pPr>
              <w:pStyle w:val="Tablecontent"/>
              <w:rPr>
                <w:rFonts w:cs="Arial"/>
              </w:rPr>
            </w:pPr>
            <w:r w:rsidRPr="00425C8F">
              <w:rPr>
                <w:rFonts w:cs="Arial"/>
              </w:rPr>
              <w:t>M</w:t>
            </w:r>
          </w:p>
        </w:tc>
      </w:tr>
      <w:tr w:rsidR="00D40728" w:rsidRPr="00425C8F" w:rsidTr="00762089">
        <w:trPr>
          <w:cantSplit/>
          <w:trHeight w:val="277"/>
        </w:trPr>
        <w:tc>
          <w:tcPr>
            <w:tcW w:w="1440" w:type="dxa"/>
          </w:tcPr>
          <w:p w:rsidR="00D40728" w:rsidRPr="00425C8F" w:rsidRDefault="00D40728" w:rsidP="00762089">
            <w:pPr>
              <w:pStyle w:val="Tablecontent"/>
              <w:rPr>
                <w:rFonts w:cs="Arial"/>
              </w:rPr>
            </w:pPr>
            <w:r w:rsidRPr="00425C8F">
              <w:rPr>
                <w:rFonts w:cs="Arial"/>
              </w:rPr>
              <w:t>BILLPERIODEND</w:t>
            </w:r>
          </w:p>
        </w:tc>
        <w:tc>
          <w:tcPr>
            <w:tcW w:w="1620" w:type="dxa"/>
          </w:tcPr>
          <w:p w:rsidR="00D40728" w:rsidRPr="00425C8F" w:rsidRDefault="00D40728" w:rsidP="00762089">
            <w:pPr>
              <w:pStyle w:val="Tablecontent"/>
              <w:rPr>
                <w:rFonts w:cs="Arial"/>
              </w:rPr>
            </w:pPr>
            <w:r w:rsidRPr="00425C8F">
              <w:rPr>
                <w:rFonts w:cs="Arial"/>
              </w:rPr>
              <w:t>Bill Period To</w:t>
            </w:r>
          </w:p>
        </w:tc>
        <w:tc>
          <w:tcPr>
            <w:tcW w:w="2340" w:type="dxa"/>
          </w:tcPr>
          <w:p w:rsidR="00D40728" w:rsidRPr="00425C8F" w:rsidRDefault="00D40728" w:rsidP="00762089">
            <w:pPr>
              <w:pStyle w:val="Tablecontent"/>
              <w:rPr>
                <w:rFonts w:cs="Arial"/>
              </w:rPr>
            </w:pPr>
            <w:r w:rsidRPr="00425C8F">
              <w:rPr>
                <w:rFonts w:cs="Arial"/>
              </w:rPr>
              <w:t>Invoice generated Period To</w:t>
            </w:r>
          </w:p>
        </w:tc>
        <w:tc>
          <w:tcPr>
            <w:tcW w:w="1620" w:type="dxa"/>
          </w:tcPr>
          <w:p w:rsidR="00D40728" w:rsidRPr="00425C8F" w:rsidRDefault="00D40728" w:rsidP="00762089">
            <w:pPr>
              <w:pStyle w:val="Tablecontent"/>
              <w:rPr>
                <w:rFonts w:cs="Arial"/>
              </w:rPr>
            </w:pPr>
            <w:r w:rsidRPr="00425C8F">
              <w:rPr>
                <w:rFonts w:cs="Arial"/>
              </w:rPr>
              <w:t>DD/MM/YY</w:t>
            </w:r>
          </w:p>
        </w:tc>
        <w:tc>
          <w:tcPr>
            <w:tcW w:w="1260" w:type="dxa"/>
          </w:tcPr>
          <w:p w:rsidR="00D40728" w:rsidRPr="00425C8F" w:rsidRDefault="00D40728" w:rsidP="00762089">
            <w:pPr>
              <w:pStyle w:val="Tablecontent"/>
              <w:rPr>
                <w:rFonts w:cs="Arial"/>
              </w:rPr>
            </w:pPr>
            <w:r w:rsidRPr="00425C8F">
              <w:rPr>
                <w:rFonts w:cs="Arial"/>
              </w:rPr>
              <w:t>D(10)</w:t>
            </w:r>
          </w:p>
        </w:tc>
        <w:tc>
          <w:tcPr>
            <w:tcW w:w="1316" w:type="dxa"/>
          </w:tcPr>
          <w:p w:rsidR="00D40728" w:rsidRPr="00425C8F" w:rsidRDefault="00D40728" w:rsidP="00762089">
            <w:pPr>
              <w:pStyle w:val="Tablecontent"/>
              <w:rPr>
                <w:rFonts w:cs="Arial"/>
              </w:rPr>
            </w:pPr>
            <w:r w:rsidRPr="00425C8F">
              <w:rPr>
                <w:rFonts w:cs="Arial"/>
              </w:rPr>
              <w:t>M</w:t>
            </w:r>
          </w:p>
        </w:tc>
      </w:tr>
    </w:tbl>
    <w:p w:rsidR="00D40728" w:rsidRPr="00425C8F" w:rsidRDefault="00D40728" w:rsidP="00D40728">
      <w:pPr>
        <w:pStyle w:val="Head"/>
      </w:pPr>
    </w:p>
    <w:p w:rsidR="00D40728" w:rsidRPr="00425C8F" w:rsidRDefault="00D40728" w:rsidP="001E6309">
      <w:pPr>
        <w:pStyle w:val="Heading"/>
        <w:rPr>
          <w:color w:val="auto"/>
        </w:rPr>
      </w:pPr>
      <w:r w:rsidRPr="00425C8F">
        <w:rPr>
          <w:color w:val="auto"/>
        </w:rPr>
        <w:t>Business Rules</w:t>
      </w:r>
    </w:p>
    <w:p w:rsidR="00D40728" w:rsidRPr="00425C8F" w:rsidRDefault="00D40728" w:rsidP="00D40728">
      <w:pPr>
        <w:pStyle w:val="ListBullet1"/>
        <w:rPr>
          <w:lang w:val="en-IN"/>
        </w:rPr>
      </w:pPr>
      <w:r w:rsidRPr="00425C8F">
        <w:rPr>
          <w:lang w:val="en-IN"/>
        </w:rPr>
        <w:t>All tags are mandatory &amp; would be present in XML response.</w:t>
      </w:r>
    </w:p>
    <w:p w:rsidR="00D40728" w:rsidRPr="00425C8F" w:rsidRDefault="00D40728" w:rsidP="00D40728">
      <w:pPr>
        <w:pStyle w:val="BodyText2"/>
        <w:rPr>
          <w:lang w:val="en-IN"/>
        </w:rPr>
      </w:pPr>
    </w:p>
    <w:p w:rsidR="00BF5666" w:rsidRPr="00425C8F" w:rsidRDefault="00BF5666" w:rsidP="00337049">
      <w:pPr>
        <w:pStyle w:val="Heading2"/>
        <w:rPr>
          <w:lang w:val="en-IN"/>
        </w:rPr>
      </w:pPr>
      <w:bookmarkStart w:id="293" w:name="_Toc485139711"/>
      <w:r w:rsidRPr="00425C8F">
        <w:rPr>
          <w:lang w:val="en-IN"/>
        </w:rPr>
        <w:t>Electronic Voucher Recharge (EVR)</w:t>
      </w:r>
      <w:bookmarkEnd w:id="293"/>
    </w:p>
    <w:p w:rsidR="00BF5666" w:rsidRPr="00425C8F" w:rsidRDefault="00BF5666" w:rsidP="00BF5666">
      <w:pPr>
        <w:pStyle w:val="BodyText2"/>
      </w:pPr>
      <w:r w:rsidRPr="00425C8F">
        <w:t>A Channel User would be able to recharge a customer’s account by transferring Credit from its own account to the Customer’s account by using Electronic voucher recharge.</w:t>
      </w:r>
    </w:p>
    <w:p w:rsidR="00BF5666" w:rsidRPr="00425C8F" w:rsidRDefault="0000768E" w:rsidP="001E6309">
      <w:pPr>
        <w:pStyle w:val="Heading"/>
        <w:rPr>
          <w:color w:val="auto"/>
        </w:rPr>
      </w:pPr>
      <w:r w:rsidRPr="00425C8F">
        <w:rPr>
          <w:color w:val="auto"/>
        </w:rPr>
        <w:t>Request Syntax</w:t>
      </w:r>
    </w:p>
    <w:p w:rsidR="00BF5666" w:rsidRPr="00425C8F" w:rsidRDefault="00BF5666" w:rsidP="00BF5666">
      <w:pPr>
        <w:pStyle w:val="Code"/>
        <w:rPr>
          <w:lang w:val="fr-FR"/>
        </w:rPr>
      </w:pPr>
      <w:proofErr w:type="gramStart"/>
      <w:r w:rsidRPr="00425C8F">
        <w:rPr>
          <w:lang w:val="fr-FR"/>
        </w:rPr>
        <w:t>&lt;?xml</w:t>
      </w:r>
      <w:proofErr w:type="gramEnd"/>
      <w:r w:rsidRPr="00425C8F">
        <w:rPr>
          <w:lang w:val="fr-FR"/>
        </w:rPr>
        <w:t xml:space="preserve"> version="1.0"?&gt;</w:t>
      </w:r>
    </w:p>
    <w:p w:rsidR="00BF5666" w:rsidRPr="00425C8F" w:rsidRDefault="00BF5666" w:rsidP="00BF5666">
      <w:pPr>
        <w:pStyle w:val="Code"/>
      </w:pPr>
      <w:proofErr w:type="gramStart"/>
      <w:r w:rsidRPr="00425C8F">
        <w:t>&lt;!DOCTYPE</w:t>
      </w:r>
      <w:proofErr w:type="gramEnd"/>
      <w:r w:rsidRPr="00425C8F">
        <w:t xml:space="preserve"> COMMAND PUBLIC "-//Ocam//DTD XML Command 1.0//EN" "xml/command.dtd"&gt;</w:t>
      </w:r>
    </w:p>
    <w:p w:rsidR="00BF5666" w:rsidRPr="00425C8F" w:rsidRDefault="00BF5666" w:rsidP="00BF5666">
      <w:pPr>
        <w:pStyle w:val="Code"/>
      </w:pPr>
      <w:r w:rsidRPr="00425C8F">
        <w:t>&lt;COMMAND&gt;</w:t>
      </w:r>
    </w:p>
    <w:p w:rsidR="00BF5666" w:rsidRPr="00425C8F" w:rsidRDefault="00BF5666" w:rsidP="00BF5666">
      <w:pPr>
        <w:pStyle w:val="Code"/>
      </w:pPr>
      <w:r w:rsidRPr="00425C8F">
        <w:tab/>
        <w:t>&lt;TYPE&gt;EXEVRTRFREQ&lt;/TYPE&gt;</w:t>
      </w:r>
    </w:p>
    <w:p w:rsidR="00BF5666" w:rsidRPr="00425C8F" w:rsidRDefault="00BF5666" w:rsidP="00BF5666">
      <w:pPr>
        <w:pStyle w:val="Code"/>
      </w:pPr>
      <w:r w:rsidRPr="00425C8F">
        <w:t xml:space="preserve">   &lt;DATE&gt;&lt;Date and time &gt;&lt;/DATE&gt;</w:t>
      </w:r>
    </w:p>
    <w:p w:rsidR="00BF5666" w:rsidRPr="00425C8F" w:rsidRDefault="00BF5666" w:rsidP="00BF5666">
      <w:pPr>
        <w:pStyle w:val="Code"/>
      </w:pPr>
      <w:r w:rsidRPr="00425C8F">
        <w:tab/>
        <w:t>&lt;EXTNWCODE&gt;</w:t>
      </w:r>
      <w:r w:rsidRPr="00425C8F">
        <w:rPr>
          <w:i/>
          <w:iCs/>
        </w:rPr>
        <w:t>&lt;Network External Code&gt;</w:t>
      </w:r>
      <w:r w:rsidRPr="00425C8F">
        <w:t>&lt;/EXTNWCODE&gt;</w:t>
      </w:r>
    </w:p>
    <w:p w:rsidR="00BF5666" w:rsidRPr="00425C8F" w:rsidRDefault="00BF5666" w:rsidP="00BF5666">
      <w:pPr>
        <w:pStyle w:val="Code"/>
      </w:pPr>
      <w:r w:rsidRPr="00425C8F">
        <w:tab/>
        <w:t>&lt;MSISDN&gt;</w:t>
      </w:r>
      <w:r w:rsidRPr="00425C8F">
        <w:rPr>
          <w:i/>
          <w:iCs/>
        </w:rPr>
        <w:t>&lt;Retailer MSISDN&gt;</w:t>
      </w:r>
      <w:r w:rsidRPr="00425C8F">
        <w:t>&lt;/ MSISDN&gt;</w:t>
      </w:r>
    </w:p>
    <w:p w:rsidR="00BF5666" w:rsidRPr="00425C8F" w:rsidRDefault="00BF5666" w:rsidP="00BF5666">
      <w:pPr>
        <w:pStyle w:val="Code"/>
      </w:pPr>
      <w:r w:rsidRPr="00425C8F">
        <w:tab/>
        <w:t>&lt;PIN&gt;&lt;123456&gt;&lt;/PIN&gt;</w:t>
      </w:r>
    </w:p>
    <w:p w:rsidR="00BF5666" w:rsidRPr="00425C8F" w:rsidRDefault="00BF5666" w:rsidP="00BF5666">
      <w:pPr>
        <w:pStyle w:val="Code"/>
      </w:pPr>
      <w:r w:rsidRPr="00425C8F">
        <w:tab/>
        <w:t>&lt;LOGINID&gt;&lt;Channel user Login ID&lt;/LOGINID&gt;</w:t>
      </w:r>
    </w:p>
    <w:p w:rsidR="00BF5666" w:rsidRPr="00425C8F" w:rsidRDefault="00BF5666" w:rsidP="00BF5666">
      <w:pPr>
        <w:pStyle w:val="Code"/>
      </w:pPr>
      <w:r w:rsidRPr="00425C8F">
        <w:tab/>
        <w:t>&lt;PASSWORD&gt;&lt;Channel User Login Password&lt;/PASSWORD&gt;</w:t>
      </w:r>
    </w:p>
    <w:p w:rsidR="00BF5666" w:rsidRPr="00425C8F" w:rsidRDefault="00BF5666" w:rsidP="00BF5666">
      <w:pPr>
        <w:pStyle w:val="Code"/>
      </w:pPr>
      <w:r w:rsidRPr="00425C8F">
        <w:tab/>
        <w:t>&lt;EXTCODE&gt;</w:t>
      </w:r>
      <w:r w:rsidRPr="00425C8F">
        <w:rPr>
          <w:i/>
          <w:iCs/>
        </w:rPr>
        <w:t>&lt;Channel user unique External code&gt;</w:t>
      </w:r>
      <w:r w:rsidRPr="00425C8F">
        <w:t>&lt;/EXTCODE&gt;</w:t>
      </w:r>
    </w:p>
    <w:p w:rsidR="00BF5666" w:rsidRPr="00425C8F" w:rsidRDefault="00BF5666" w:rsidP="00BF5666">
      <w:pPr>
        <w:pStyle w:val="Code"/>
      </w:pPr>
      <w:r w:rsidRPr="00425C8F">
        <w:t xml:space="preserve">   &lt;EXTREFNUM&gt;&lt;Unique Reference number in the external system&gt;&lt;/EXTREFNUM&gt;</w:t>
      </w:r>
      <w:r w:rsidRPr="00425C8F">
        <w:tab/>
      </w:r>
    </w:p>
    <w:p w:rsidR="00BF5666" w:rsidRPr="00425C8F" w:rsidRDefault="00BF5666" w:rsidP="00BF5666">
      <w:pPr>
        <w:pStyle w:val="Code"/>
      </w:pPr>
      <w:r w:rsidRPr="00425C8F">
        <w:tab/>
        <w:t>&lt;MSISDN2&gt;&lt; Payee MSISDN&gt;&lt;/MSISDN2&gt;</w:t>
      </w:r>
    </w:p>
    <w:p w:rsidR="00BF5666" w:rsidRPr="00425C8F" w:rsidRDefault="00BF5666" w:rsidP="00BF5666">
      <w:pPr>
        <w:pStyle w:val="Code"/>
      </w:pPr>
      <w:r w:rsidRPr="00425C8F">
        <w:tab/>
        <w:t>&lt;AMOUNT&gt;&lt;Amount&gt;&lt;/AMOUNT&gt;</w:t>
      </w:r>
    </w:p>
    <w:p w:rsidR="00BF5666" w:rsidRPr="00425C8F" w:rsidRDefault="00BF5666" w:rsidP="00BF5666">
      <w:pPr>
        <w:pStyle w:val="Code"/>
      </w:pPr>
      <w:r w:rsidRPr="00425C8F">
        <w:t xml:space="preserve">   &lt;LANGUAGE1&gt;&lt;Retailer Language&gt;&lt;/LANGUAGE1&gt;</w:t>
      </w:r>
    </w:p>
    <w:p w:rsidR="00BF5666" w:rsidRPr="00425C8F" w:rsidRDefault="00BF5666" w:rsidP="00BF5666">
      <w:pPr>
        <w:pStyle w:val="Code"/>
      </w:pPr>
      <w:r w:rsidRPr="00425C8F">
        <w:t xml:space="preserve">    LANGUAGE2&gt;&lt;Payee Language&gt;&lt;/LANGUAGE2&gt;</w:t>
      </w:r>
    </w:p>
    <w:p w:rsidR="00BF5666" w:rsidRPr="00425C8F" w:rsidRDefault="00BF5666" w:rsidP="00BF5666">
      <w:pPr>
        <w:pStyle w:val="Code"/>
      </w:pPr>
      <w:r w:rsidRPr="00425C8F">
        <w:t xml:space="preserve">   &lt;SELECTOR&gt;&lt;Selector&gt;&lt;/SELECTOR&gt;</w:t>
      </w:r>
    </w:p>
    <w:p w:rsidR="00BF5666" w:rsidRPr="00425C8F" w:rsidRDefault="00BF5666" w:rsidP="00BF5666">
      <w:pPr>
        <w:pStyle w:val="Code"/>
      </w:pPr>
      <w:r w:rsidRPr="00425C8F">
        <w:t>&lt;/COMMAND&gt;</w:t>
      </w:r>
    </w:p>
    <w:p w:rsidR="00BF5666" w:rsidRPr="00425C8F" w:rsidRDefault="00BF5666" w:rsidP="001E6309">
      <w:pPr>
        <w:pStyle w:val="Heading"/>
        <w:rPr>
          <w:color w:val="auto"/>
        </w:rPr>
      </w:pPr>
      <w:r w:rsidRPr="00425C8F">
        <w:rPr>
          <w:color w:val="auto"/>
        </w:rPr>
        <w:t>Field Details</w:t>
      </w: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620"/>
        <w:gridCol w:w="2340"/>
        <w:gridCol w:w="1260"/>
        <w:gridCol w:w="1260"/>
        <w:gridCol w:w="1440"/>
      </w:tblGrid>
      <w:tr w:rsidR="00BF5666" w:rsidRPr="00425C8F" w:rsidTr="00AE147F">
        <w:trPr>
          <w:trHeight w:val="277"/>
          <w:tblHeader/>
        </w:trPr>
        <w:tc>
          <w:tcPr>
            <w:tcW w:w="1620" w:type="dxa"/>
            <w:shd w:val="clear" w:color="auto" w:fill="17365D"/>
          </w:tcPr>
          <w:p w:rsidR="00BF5666" w:rsidRPr="00425C8F" w:rsidRDefault="00BF5666" w:rsidP="00AE147F">
            <w:pPr>
              <w:pStyle w:val="TableColumnLabels"/>
              <w:rPr>
                <w:color w:val="auto"/>
              </w:rPr>
            </w:pPr>
            <w:r w:rsidRPr="00425C8F">
              <w:rPr>
                <w:color w:val="auto"/>
              </w:rPr>
              <w:t>TAG</w:t>
            </w:r>
          </w:p>
        </w:tc>
        <w:tc>
          <w:tcPr>
            <w:tcW w:w="1620" w:type="dxa"/>
            <w:shd w:val="clear" w:color="auto" w:fill="17365D"/>
          </w:tcPr>
          <w:p w:rsidR="00BF5666" w:rsidRPr="00425C8F" w:rsidRDefault="00BF5666" w:rsidP="00AE147F">
            <w:pPr>
              <w:pStyle w:val="TableColumnLabels"/>
              <w:rPr>
                <w:color w:val="auto"/>
              </w:rPr>
            </w:pPr>
            <w:r w:rsidRPr="00425C8F">
              <w:rPr>
                <w:color w:val="auto"/>
              </w:rPr>
              <w:t>Fields</w:t>
            </w:r>
          </w:p>
        </w:tc>
        <w:tc>
          <w:tcPr>
            <w:tcW w:w="2340" w:type="dxa"/>
            <w:shd w:val="clear" w:color="auto" w:fill="17365D"/>
          </w:tcPr>
          <w:p w:rsidR="00BF5666" w:rsidRPr="00425C8F" w:rsidRDefault="00BF5666" w:rsidP="00AE147F">
            <w:pPr>
              <w:pStyle w:val="TableColumnLabels"/>
              <w:rPr>
                <w:color w:val="auto"/>
              </w:rPr>
            </w:pPr>
            <w:r w:rsidRPr="00425C8F">
              <w:rPr>
                <w:color w:val="auto"/>
              </w:rPr>
              <w:t>Remarks</w:t>
            </w:r>
          </w:p>
        </w:tc>
        <w:tc>
          <w:tcPr>
            <w:tcW w:w="1260" w:type="dxa"/>
            <w:shd w:val="clear" w:color="auto" w:fill="17365D"/>
          </w:tcPr>
          <w:p w:rsidR="00BF5666" w:rsidRPr="00425C8F" w:rsidRDefault="00BF5666" w:rsidP="00AE147F">
            <w:pPr>
              <w:pStyle w:val="TableColumnLabels"/>
              <w:rPr>
                <w:color w:val="auto"/>
              </w:rPr>
            </w:pPr>
            <w:r w:rsidRPr="00425C8F">
              <w:rPr>
                <w:color w:val="auto"/>
              </w:rPr>
              <w:t>Example</w:t>
            </w:r>
          </w:p>
        </w:tc>
        <w:tc>
          <w:tcPr>
            <w:tcW w:w="1260" w:type="dxa"/>
            <w:shd w:val="clear" w:color="auto" w:fill="17365D"/>
          </w:tcPr>
          <w:p w:rsidR="00BF5666" w:rsidRPr="00425C8F" w:rsidRDefault="00BF5666" w:rsidP="00AE147F">
            <w:pPr>
              <w:pStyle w:val="TableColumnLabels"/>
              <w:rPr>
                <w:color w:val="auto"/>
              </w:rPr>
            </w:pPr>
            <w:r w:rsidRPr="00425C8F">
              <w:rPr>
                <w:color w:val="auto"/>
              </w:rPr>
              <w:t>Field Type</w:t>
            </w:r>
          </w:p>
        </w:tc>
        <w:tc>
          <w:tcPr>
            <w:tcW w:w="1440" w:type="dxa"/>
            <w:shd w:val="clear" w:color="auto" w:fill="17365D"/>
          </w:tcPr>
          <w:p w:rsidR="00BF5666" w:rsidRPr="00425C8F" w:rsidRDefault="00BF5666" w:rsidP="00AE147F">
            <w:pPr>
              <w:pStyle w:val="TableColumnLabels"/>
              <w:rPr>
                <w:color w:val="auto"/>
              </w:rPr>
            </w:pPr>
            <w:r w:rsidRPr="00425C8F">
              <w:rPr>
                <w:color w:val="auto"/>
              </w:rPr>
              <w:t>Optional/</w:t>
            </w:r>
          </w:p>
          <w:p w:rsidR="00BF5666" w:rsidRPr="00425C8F" w:rsidRDefault="00BF5666" w:rsidP="00AE147F">
            <w:pPr>
              <w:pStyle w:val="TableColumnLabels"/>
              <w:rPr>
                <w:color w:val="auto"/>
              </w:rPr>
            </w:pPr>
            <w:r w:rsidRPr="00425C8F">
              <w:rPr>
                <w:color w:val="auto"/>
              </w:rPr>
              <w:t>Mandatory</w:t>
            </w:r>
          </w:p>
        </w:tc>
      </w:tr>
      <w:tr w:rsidR="00BF5666" w:rsidRPr="00425C8F" w:rsidTr="00AE147F">
        <w:trPr>
          <w:trHeight w:val="277"/>
          <w:tblHeader/>
        </w:trPr>
        <w:tc>
          <w:tcPr>
            <w:tcW w:w="1620" w:type="dxa"/>
            <w:shd w:val="clear" w:color="auto" w:fill="FFFFFF"/>
          </w:tcPr>
          <w:p w:rsidR="00BF5666" w:rsidRPr="00425C8F" w:rsidRDefault="00BF5666" w:rsidP="00AE147F">
            <w:pPr>
              <w:pStyle w:val="Tablecontent"/>
            </w:pPr>
            <w:r w:rsidRPr="00425C8F">
              <w:t>TYPE</w:t>
            </w:r>
          </w:p>
        </w:tc>
        <w:tc>
          <w:tcPr>
            <w:tcW w:w="1620" w:type="dxa"/>
            <w:shd w:val="clear" w:color="auto" w:fill="FFFFFF"/>
          </w:tcPr>
          <w:p w:rsidR="00BF5666" w:rsidRPr="00425C8F" w:rsidRDefault="00BF5666" w:rsidP="00AE147F">
            <w:pPr>
              <w:pStyle w:val="Tablecontent"/>
            </w:pPr>
            <w:r w:rsidRPr="00425C8F">
              <w:t>Request type</w:t>
            </w:r>
          </w:p>
        </w:tc>
        <w:tc>
          <w:tcPr>
            <w:tcW w:w="2340" w:type="dxa"/>
            <w:shd w:val="clear" w:color="auto" w:fill="FFFFFF"/>
          </w:tcPr>
          <w:p w:rsidR="00BF5666" w:rsidRPr="00425C8F" w:rsidRDefault="00BF5666" w:rsidP="00AE147F">
            <w:pPr>
              <w:pStyle w:val="Tablecontent"/>
            </w:pPr>
            <w:r w:rsidRPr="00425C8F">
              <w:t>Request Type, should be sent with each request – fixed</w:t>
            </w:r>
          </w:p>
        </w:tc>
        <w:tc>
          <w:tcPr>
            <w:tcW w:w="1260" w:type="dxa"/>
            <w:shd w:val="clear" w:color="auto" w:fill="FFFFFF"/>
          </w:tcPr>
          <w:p w:rsidR="00BF5666" w:rsidRPr="00425C8F" w:rsidRDefault="00BF5666" w:rsidP="00AE147F">
            <w:pPr>
              <w:pStyle w:val="Tablecontent"/>
            </w:pPr>
            <w:r w:rsidRPr="00425C8F">
              <w:t>EXEVRTRFREQ</w:t>
            </w:r>
          </w:p>
        </w:tc>
        <w:tc>
          <w:tcPr>
            <w:tcW w:w="1260" w:type="dxa"/>
            <w:shd w:val="clear" w:color="auto" w:fill="FFFFFF"/>
          </w:tcPr>
          <w:p w:rsidR="00BF5666" w:rsidRPr="00425C8F" w:rsidRDefault="00BF5666" w:rsidP="00AE147F">
            <w:pPr>
              <w:pStyle w:val="Tablecontent"/>
            </w:pPr>
            <w:r w:rsidRPr="00425C8F">
              <w:t>A (20)</w:t>
            </w:r>
          </w:p>
        </w:tc>
        <w:tc>
          <w:tcPr>
            <w:tcW w:w="1440" w:type="dxa"/>
            <w:shd w:val="clear" w:color="auto" w:fill="FFFFFF"/>
          </w:tcPr>
          <w:p w:rsidR="00BF5666" w:rsidRPr="00425C8F" w:rsidRDefault="00BF5666" w:rsidP="00AE147F">
            <w:pPr>
              <w:pStyle w:val="Tablecontent"/>
            </w:pPr>
            <w:r w:rsidRPr="00425C8F">
              <w:t>M</w:t>
            </w:r>
          </w:p>
        </w:tc>
      </w:tr>
      <w:tr w:rsidR="00BF5666" w:rsidRPr="00425C8F" w:rsidTr="00AE147F">
        <w:trPr>
          <w:trHeight w:val="277"/>
          <w:tblHeader/>
        </w:trPr>
        <w:tc>
          <w:tcPr>
            <w:tcW w:w="1620" w:type="dxa"/>
            <w:shd w:val="clear" w:color="auto" w:fill="FFFFFF"/>
          </w:tcPr>
          <w:p w:rsidR="00BF5666" w:rsidRPr="00425C8F" w:rsidRDefault="00BF5666" w:rsidP="00AE147F">
            <w:pPr>
              <w:pStyle w:val="Tablecontent"/>
            </w:pPr>
            <w:r w:rsidRPr="00425C8F">
              <w:t>DATE</w:t>
            </w:r>
          </w:p>
        </w:tc>
        <w:tc>
          <w:tcPr>
            <w:tcW w:w="1620" w:type="dxa"/>
            <w:shd w:val="clear" w:color="auto" w:fill="FFFFFF"/>
          </w:tcPr>
          <w:p w:rsidR="00BF5666" w:rsidRPr="00425C8F" w:rsidRDefault="00BF5666" w:rsidP="00AE147F">
            <w:pPr>
              <w:pStyle w:val="Tablecontent"/>
            </w:pPr>
            <w:r w:rsidRPr="00425C8F">
              <w:t>Date and time</w:t>
            </w:r>
          </w:p>
        </w:tc>
        <w:tc>
          <w:tcPr>
            <w:tcW w:w="2340" w:type="dxa"/>
            <w:shd w:val="clear" w:color="auto" w:fill="FFFFFF"/>
          </w:tcPr>
          <w:p w:rsidR="00BF5666" w:rsidRPr="00425C8F" w:rsidRDefault="00BF5666" w:rsidP="00AE147F">
            <w:pPr>
              <w:pStyle w:val="Tablecontent"/>
            </w:pPr>
            <w:r w:rsidRPr="00425C8F">
              <w:t>Date and time on which request was sent by external system, HH are in 24 Hour Format</w:t>
            </w:r>
          </w:p>
        </w:tc>
        <w:tc>
          <w:tcPr>
            <w:tcW w:w="1260" w:type="dxa"/>
            <w:shd w:val="clear" w:color="auto" w:fill="FFFFFF"/>
          </w:tcPr>
          <w:p w:rsidR="00BF5666" w:rsidRPr="00425C8F" w:rsidRDefault="00BF5666" w:rsidP="00AE147F">
            <w:pPr>
              <w:pStyle w:val="Tablecontent"/>
            </w:pPr>
            <w:r w:rsidRPr="00425C8F">
              <w:t>DD-MM-YYYY HH:MM:SS</w:t>
            </w:r>
          </w:p>
        </w:tc>
        <w:tc>
          <w:tcPr>
            <w:tcW w:w="1260" w:type="dxa"/>
            <w:shd w:val="clear" w:color="auto" w:fill="FFFFFF"/>
          </w:tcPr>
          <w:p w:rsidR="00BF5666" w:rsidRPr="00425C8F" w:rsidRDefault="00BF5666" w:rsidP="00AE147F">
            <w:pPr>
              <w:pStyle w:val="Tablecontent"/>
            </w:pPr>
            <w:r w:rsidRPr="00425C8F">
              <w:t>D (20)</w:t>
            </w:r>
          </w:p>
        </w:tc>
        <w:tc>
          <w:tcPr>
            <w:tcW w:w="1440" w:type="dxa"/>
            <w:shd w:val="clear" w:color="auto" w:fill="FFFFFF"/>
          </w:tcPr>
          <w:p w:rsidR="00BF5666" w:rsidRPr="00425C8F" w:rsidRDefault="00BF5666" w:rsidP="00AE147F">
            <w:pPr>
              <w:pStyle w:val="Tablecontent"/>
            </w:pPr>
            <w:r w:rsidRPr="00425C8F">
              <w:t>O</w:t>
            </w:r>
          </w:p>
        </w:tc>
      </w:tr>
      <w:tr w:rsidR="00BF5666" w:rsidRPr="00425C8F" w:rsidTr="00AE147F">
        <w:trPr>
          <w:trHeight w:val="277"/>
          <w:tblHeader/>
        </w:trPr>
        <w:tc>
          <w:tcPr>
            <w:tcW w:w="1620" w:type="dxa"/>
            <w:shd w:val="clear" w:color="auto" w:fill="FFFFFF"/>
          </w:tcPr>
          <w:p w:rsidR="00BF5666" w:rsidRPr="00425C8F" w:rsidRDefault="00BF5666" w:rsidP="00AE147F">
            <w:pPr>
              <w:pStyle w:val="Tablecontent"/>
            </w:pPr>
            <w:r w:rsidRPr="00425C8F">
              <w:t>EXTNWCODE</w:t>
            </w:r>
          </w:p>
        </w:tc>
        <w:tc>
          <w:tcPr>
            <w:tcW w:w="1620" w:type="dxa"/>
            <w:shd w:val="clear" w:color="auto" w:fill="FFFFFF"/>
          </w:tcPr>
          <w:p w:rsidR="00BF5666" w:rsidRPr="00425C8F" w:rsidRDefault="00BF5666" w:rsidP="00AE147F">
            <w:pPr>
              <w:pStyle w:val="Tablecontent"/>
            </w:pPr>
            <w:r w:rsidRPr="00425C8F">
              <w:t xml:space="preserve">Network code </w:t>
            </w:r>
          </w:p>
        </w:tc>
        <w:tc>
          <w:tcPr>
            <w:tcW w:w="2340" w:type="dxa"/>
            <w:shd w:val="clear" w:color="auto" w:fill="FFFFFF"/>
          </w:tcPr>
          <w:p w:rsidR="00BF5666" w:rsidRPr="00425C8F" w:rsidRDefault="00BF5666" w:rsidP="00AE147F">
            <w:pPr>
              <w:pStyle w:val="Tablecontent"/>
            </w:pPr>
            <w:r w:rsidRPr="00425C8F">
              <w:t xml:space="preserve">Network code of the Channel User defined in </w:t>
            </w:r>
            <w:r w:rsidR="007C479A" w:rsidRPr="00425C8F">
              <w:t>PreTUPS</w:t>
            </w:r>
            <w:r w:rsidRPr="00425C8F">
              <w:t xml:space="preserve"> as External Network code</w:t>
            </w:r>
          </w:p>
        </w:tc>
        <w:tc>
          <w:tcPr>
            <w:tcW w:w="1260" w:type="dxa"/>
            <w:shd w:val="clear" w:color="auto" w:fill="FFFFFF"/>
          </w:tcPr>
          <w:p w:rsidR="00BF5666" w:rsidRPr="00425C8F" w:rsidRDefault="00BF5666" w:rsidP="00AE147F">
            <w:pPr>
              <w:pStyle w:val="Tablecontent"/>
            </w:pPr>
            <w:r w:rsidRPr="00425C8F">
              <w:t>MO</w:t>
            </w:r>
          </w:p>
        </w:tc>
        <w:tc>
          <w:tcPr>
            <w:tcW w:w="1260" w:type="dxa"/>
            <w:shd w:val="clear" w:color="auto" w:fill="FFFFFF"/>
          </w:tcPr>
          <w:p w:rsidR="00BF5666" w:rsidRPr="00425C8F" w:rsidRDefault="00BF5666" w:rsidP="00AE147F">
            <w:pPr>
              <w:pStyle w:val="Tablecontent"/>
            </w:pPr>
            <w:r w:rsidRPr="00425C8F">
              <w:t>A (2)</w:t>
            </w:r>
          </w:p>
        </w:tc>
        <w:tc>
          <w:tcPr>
            <w:tcW w:w="1440" w:type="dxa"/>
            <w:shd w:val="clear" w:color="auto" w:fill="FFFFFF"/>
          </w:tcPr>
          <w:p w:rsidR="00BF5666" w:rsidRPr="00425C8F" w:rsidRDefault="00BF5666" w:rsidP="00AE147F">
            <w:pPr>
              <w:pStyle w:val="Tablecontent"/>
            </w:pPr>
            <w:r w:rsidRPr="00425C8F">
              <w:t>M</w:t>
            </w:r>
          </w:p>
        </w:tc>
      </w:tr>
      <w:tr w:rsidR="00BF5666" w:rsidRPr="00425C8F" w:rsidTr="00AE147F">
        <w:trPr>
          <w:trHeight w:val="277"/>
          <w:tblHeader/>
        </w:trPr>
        <w:tc>
          <w:tcPr>
            <w:tcW w:w="1620" w:type="dxa"/>
            <w:shd w:val="clear" w:color="auto" w:fill="FFFFFF"/>
          </w:tcPr>
          <w:p w:rsidR="00BF5666" w:rsidRPr="00425C8F" w:rsidRDefault="00BF5666" w:rsidP="00AE147F">
            <w:pPr>
              <w:pStyle w:val="Tablecontent"/>
            </w:pPr>
            <w:r w:rsidRPr="00425C8F">
              <w:t>MSISDN</w:t>
            </w:r>
          </w:p>
        </w:tc>
        <w:tc>
          <w:tcPr>
            <w:tcW w:w="1620" w:type="dxa"/>
            <w:shd w:val="clear" w:color="auto" w:fill="FFFFFF"/>
          </w:tcPr>
          <w:p w:rsidR="00BF5666" w:rsidRPr="00425C8F" w:rsidRDefault="00BF5666" w:rsidP="00AE147F">
            <w:pPr>
              <w:pStyle w:val="Tablecontent"/>
            </w:pPr>
            <w:r w:rsidRPr="00425C8F">
              <w:t>Channel user/Subscriber MSISDN</w:t>
            </w:r>
          </w:p>
        </w:tc>
        <w:tc>
          <w:tcPr>
            <w:tcW w:w="2340" w:type="dxa"/>
            <w:shd w:val="clear" w:color="auto" w:fill="FFFFFF"/>
          </w:tcPr>
          <w:p w:rsidR="00BF5666" w:rsidRPr="00425C8F" w:rsidRDefault="00BF5666" w:rsidP="00AE147F">
            <w:pPr>
              <w:pStyle w:val="Tablecontent"/>
            </w:pPr>
            <w:r w:rsidRPr="00425C8F">
              <w:t>All MSISDN should be in national dial format i.e. with out country code.</w:t>
            </w:r>
          </w:p>
        </w:tc>
        <w:tc>
          <w:tcPr>
            <w:tcW w:w="1260" w:type="dxa"/>
            <w:shd w:val="clear" w:color="auto" w:fill="FFFFFF"/>
          </w:tcPr>
          <w:p w:rsidR="00BF5666" w:rsidRPr="00425C8F" w:rsidRDefault="00BF5666" w:rsidP="00AE147F">
            <w:pPr>
              <w:pStyle w:val="Tablecontent"/>
            </w:pPr>
            <w:r w:rsidRPr="00425C8F">
              <w:t>9942222</w:t>
            </w:r>
          </w:p>
        </w:tc>
        <w:tc>
          <w:tcPr>
            <w:tcW w:w="1260" w:type="dxa"/>
            <w:shd w:val="clear" w:color="auto" w:fill="FFFFFF"/>
          </w:tcPr>
          <w:p w:rsidR="00BF5666" w:rsidRPr="00425C8F" w:rsidRDefault="00BF5666" w:rsidP="00AE147F">
            <w:pPr>
              <w:pStyle w:val="Tablecontent"/>
            </w:pPr>
            <w:r w:rsidRPr="00425C8F">
              <w:t>N (15)</w:t>
            </w:r>
          </w:p>
        </w:tc>
        <w:tc>
          <w:tcPr>
            <w:tcW w:w="1440" w:type="dxa"/>
            <w:shd w:val="clear" w:color="auto" w:fill="FFFFFF"/>
          </w:tcPr>
          <w:p w:rsidR="00BF5666" w:rsidRPr="00425C8F" w:rsidRDefault="00BF5666" w:rsidP="00AE147F">
            <w:pPr>
              <w:pStyle w:val="Tablecontent"/>
            </w:pPr>
            <w:r w:rsidRPr="00425C8F">
              <w:t>O</w:t>
            </w:r>
          </w:p>
        </w:tc>
      </w:tr>
      <w:tr w:rsidR="00BF5666" w:rsidRPr="00425C8F" w:rsidTr="00AE147F">
        <w:trPr>
          <w:trHeight w:val="277"/>
          <w:tblHeader/>
        </w:trPr>
        <w:tc>
          <w:tcPr>
            <w:tcW w:w="1620" w:type="dxa"/>
            <w:shd w:val="clear" w:color="auto" w:fill="FFFFFF"/>
          </w:tcPr>
          <w:p w:rsidR="00BF5666" w:rsidRPr="00425C8F" w:rsidRDefault="00BF5666" w:rsidP="00AE147F">
            <w:pPr>
              <w:pStyle w:val="Tablecontent"/>
            </w:pPr>
            <w:r w:rsidRPr="00425C8F">
              <w:t>PIN</w:t>
            </w:r>
          </w:p>
        </w:tc>
        <w:tc>
          <w:tcPr>
            <w:tcW w:w="1620" w:type="dxa"/>
            <w:shd w:val="clear" w:color="auto" w:fill="FFFFFF"/>
          </w:tcPr>
          <w:p w:rsidR="00BF5666" w:rsidRPr="00425C8F" w:rsidRDefault="00BF5666" w:rsidP="00AE147F">
            <w:pPr>
              <w:pStyle w:val="Tablecontent"/>
            </w:pPr>
            <w:r w:rsidRPr="00425C8F">
              <w:t>Channel user/Subscriber PIN</w:t>
            </w:r>
          </w:p>
        </w:tc>
        <w:tc>
          <w:tcPr>
            <w:tcW w:w="2340" w:type="dxa"/>
            <w:shd w:val="clear" w:color="auto" w:fill="FFFFFF"/>
          </w:tcPr>
          <w:p w:rsidR="00BF5666" w:rsidRPr="00425C8F" w:rsidRDefault="00BF5666" w:rsidP="00AE147F">
            <w:pPr>
              <w:pStyle w:val="Tablecontent"/>
            </w:pPr>
            <w:r w:rsidRPr="00425C8F">
              <w:t>PIN of the user</w:t>
            </w:r>
          </w:p>
        </w:tc>
        <w:tc>
          <w:tcPr>
            <w:tcW w:w="1260" w:type="dxa"/>
            <w:shd w:val="clear" w:color="auto" w:fill="FFFFFF"/>
          </w:tcPr>
          <w:p w:rsidR="00BF5666" w:rsidRPr="00425C8F" w:rsidRDefault="00BF5666" w:rsidP="00AE147F">
            <w:pPr>
              <w:pStyle w:val="Tablecontent"/>
            </w:pPr>
            <w:r w:rsidRPr="00425C8F">
              <w:t>123</w:t>
            </w:r>
          </w:p>
        </w:tc>
        <w:tc>
          <w:tcPr>
            <w:tcW w:w="1260" w:type="dxa"/>
            <w:shd w:val="clear" w:color="auto" w:fill="FFFFFF"/>
          </w:tcPr>
          <w:p w:rsidR="00BF5666" w:rsidRPr="00425C8F" w:rsidRDefault="00BF5666" w:rsidP="00AE147F">
            <w:pPr>
              <w:pStyle w:val="Tablecontent"/>
            </w:pPr>
            <w:r w:rsidRPr="00425C8F">
              <w:t>A (10)</w:t>
            </w:r>
          </w:p>
        </w:tc>
        <w:tc>
          <w:tcPr>
            <w:tcW w:w="1440" w:type="dxa"/>
            <w:shd w:val="clear" w:color="auto" w:fill="FFFFFF"/>
          </w:tcPr>
          <w:p w:rsidR="00BF5666" w:rsidRPr="00425C8F" w:rsidRDefault="00BF5666" w:rsidP="00AE147F">
            <w:pPr>
              <w:pStyle w:val="Tablecontent"/>
            </w:pPr>
            <w:r w:rsidRPr="00425C8F">
              <w:t>O</w:t>
            </w:r>
          </w:p>
        </w:tc>
      </w:tr>
      <w:tr w:rsidR="00BF5666" w:rsidRPr="00425C8F" w:rsidTr="00AE147F">
        <w:trPr>
          <w:trHeight w:val="277"/>
          <w:tblHeader/>
        </w:trPr>
        <w:tc>
          <w:tcPr>
            <w:tcW w:w="1620" w:type="dxa"/>
            <w:shd w:val="clear" w:color="auto" w:fill="FFFFFF"/>
          </w:tcPr>
          <w:p w:rsidR="00BF5666" w:rsidRPr="00425C8F" w:rsidRDefault="00BF5666" w:rsidP="00AE147F">
            <w:pPr>
              <w:pStyle w:val="Tablecontent"/>
            </w:pPr>
            <w:r w:rsidRPr="00425C8F">
              <w:t>LOGINID</w:t>
            </w:r>
          </w:p>
        </w:tc>
        <w:tc>
          <w:tcPr>
            <w:tcW w:w="1620" w:type="dxa"/>
            <w:shd w:val="clear" w:color="auto" w:fill="FFFFFF"/>
          </w:tcPr>
          <w:p w:rsidR="00BF5666" w:rsidRPr="00425C8F" w:rsidRDefault="00BF5666" w:rsidP="00AE147F">
            <w:pPr>
              <w:pStyle w:val="Tablecontent"/>
            </w:pPr>
            <w:r w:rsidRPr="00425C8F">
              <w:t>Login ID</w:t>
            </w:r>
          </w:p>
        </w:tc>
        <w:tc>
          <w:tcPr>
            <w:tcW w:w="2340" w:type="dxa"/>
            <w:shd w:val="clear" w:color="auto" w:fill="FFFFFF"/>
          </w:tcPr>
          <w:p w:rsidR="00BF5666" w:rsidRPr="00425C8F" w:rsidRDefault="00BF5666" w:rsidP="00AE147F">
            <w:pPr>
              <w:pStyle w:val="Tablecontent"/>
            </w:pPr>
            <w:r w:rsidRPr="00425C8F">
              <w:t>Login ID of the Channel user</w:t>
            </w:r>
          </w:p>
        </w:tc>
        <w:tc>
          <w:tcPr>
            <w:tcW w:w="1260" w:type="dxa"/>
            <w:shd w:val="clear" w:color="auto" w:fill="FFFFFF"/>
          </w:tcPr>
          <w:p w:rsidR="00BF5666" w:rsidRPr="00425C8F" w:rsidRDefault="00BF5666" w:rsidP="00AE147F">
            <w:pPr>
              <w:pStyle w:val="Tablecontent"/>
            </w:pPr>
            <w:r w:rsidRPr="00425C8F">
              <w:t>Mo_cce</w:t>
            </w:r>
          </w:p>
        </w:tc>
        <w:tc>
          <w:tcPr>
            <w:tcW w:w="1260" w:type="dxa"/>
            <w:shd w:val="clear" w:color="auto" w:fill="FFFFFF"/>
          </w:tcPr>
          <w:p w:rsidR="00BF5666" w:rsidRPr="00425C8F" w:rsidRDefault="00BF5666" w:rsidP="00AE147F">
            <w:pPr>
              <w:pStyle w:val="Tablecontent"/>
            </w:pPr>
            <w:r w:rsidRPr="00425C8F">
              <w:t>A (20)</w:t>
            </w:r>
          </w:p>
        </w:tc>
        <w:tc>
          <w:tcPr>
            <w:tcW w:w="1440" w:type="dxa"/>
            <w:shd w:val="clear" w:color="auto" w:fill="FFFFFF"/>
          </w:tcPr>
          <w:p w:rsidR="00BF5666" w:rsidRPr="00425C8F" w:rsidRDefault="00BF5666" w:rsidP="00AE147F">
            <w:pPr>
              <w:pStyle w:val="Tablecontent"/>
            </w:pPr>
            <w:r w:rsidRPr="00425C8F">
              <w:t>O</w:t>
            </w:r>
          </w:p>
        </w:tc>
      </w:tr>
      <w:tr w:rsidR="00BF5666" w:rsidRPr="00425C8F" w:rsidTr="00AE147F">
        <w:trPr>
          <w:trHeight w:val="277"/>
          <w:tblHeader/>
        </w:trPr>
        <w:tc>
          <w:tcPr>
            <w:tcW w:w="1620" w:type="dxa"/>
            <w:shd w:val="clear" w:color="auto" w:fill="FFFFFF"/>
          </w:tcPr>
          <w:p w:rsidR="00BF5666" w:rsidRPr="00425C8F" w:rsidRDefault="00BF5666" w:rsidP="00AE147F">
            <w:pPr>
              <w:pStyle w:val="Tablecontent"/>
            </w:pPr>
            <w:r w:rsidRPr="00425C8F">
              <w:t>PASSWORD</w:t>
            </w:r>
          </w:p>
        </w:tc>
        <w:tc>
          <w:tcPr>
            <w:tcW w:w="1620" w:type="dxa"/>
            <w:shd w:val="clear" w:color="auto" w:fill="FFFFFF"/>
          </w:tcPr>
          <w:p w:rsidR="00BF5666" w:rsidRPr="00425C8F" w:rsidRDefault="00BF5666" w:rsidP="00AE147F">
            <w:pPr>
              <w:pStyle w:val="Tablecontent"/>
            </w:pPr>
            <w:r w:rsidRPr="00425C8F">
              <w:t>Password</w:t>
            </w:r>
          </w:p>
        </w:tc>
        <w:tc>
          <w:tcPr>
            <w:tcW w:w="2340" w:type="dxa"/>
            <w:shd w:val="clear" w:color="auto" w:fill="FFFFFF"/>
          </w:tcPr>
          <w:p w:rsidR="00BF5666" w:rsidRPr="00425C8F" w:rsidRDefault="00BF5666" w:rsidP="00AE147F">
            <w:pPr>
              <w:pStyle w:val="Tablecontent"/>
            </w:pPr>
            <w:r w:rsidRPr="00425C8F">
              <w:t>Password of the Channel user</w:t>
            </w:r>
          </w:p>
        </w:tc>
        <w:tc>
          <w:tcPr>
            <w:tcW w:w="1260" w:type="dxa"/>
            <w:shd w:val="clear" w:color="auto" w:fill="FFFFFF"/>
          </w:tcPr>
          <w:p w:rsidR="00BF5666" w:rsidRPr="00425C8F" w:rsidRDefault="00BF5666" w:rsidP="00AE147F">
            <w:pPr>
              <w:pStyle w:val="Tablecontent"/>
            </w:pPr>
            <w:r w:rsidRPr="00425C8F">
              <w:t>2468</w:t>
            </w:r>
          </w:p>
        </w:tc>
        <w:tc>
          <w:tcPr>
            <w:tcW w:w="1260" w:type="dxa"/>
            <w:shd w:val="clear" w:color="auto" w:fill="FFFFFF"/>
          </w:tcPr>
          <w:p w:rsidR="00BF5666" w:rsidRPr="00425C8F" w:rsidRDefault="00BF5666" w:rsidP="00AE147F">
            <w:pPr>
              <w:pStyle w:val="Tablecontent"/>
            </w:pPr>
            <w:r w:rsidRPr="00425C8F">
              <w:t>A (10)</w:t>
            </w:r>
          </w:p>
        </w:tc>
        <w:tc>
          <w:tcPr>
            <w:tcW w:w="1440" w:type="dxa"/>
            <w:shd w:val="clear" w:color="auto" w:fill="FFFFFF"/>
          </w:tcPr>
          <w:p w:rsidR="00BF5666" w:rsidRPr="00425C8F" w:rsidRDefault="00BF5666" w:rsidP="00AE147F">
            <w:pPr>
              <w:pStyle w:val="Tablecontent"/>
            </w:pPr>
            <w:r w:rsidRPr="00425C8F">
              <w:t>O</w:t>
            </w:r>
          </w:p>
        </w:tc>
      </w:tr>
      <w:tr w:rsidR="00BF5666" w:rsidRPr="00425C8F" w:rsidTr="00AE147F">
        <w:trPr>
          <w:trHeight w:val="277"/>
          <w:tblHeader/>
        </w:trPr>
        <w:tc>
          <w:tcPr>
            <w:tcW w:w="1620" w:type="dxa"/>
            <w:shd w:val="clear" w:color="auto" w:fill="FFFFFF"/>
          </w:tcPr>
          <w:p w:rsidR="00BF5666" w:rsidRPr="00425C8F" w:rsidRDefault="00BF5666" w:rsidP="00AE147F">
            <w:pPr>
              <w:pStyle w:val="Tablecontent"/>
            </w:pPr>
            <w:r w:rsidRPr="00425C8F">
              <w:t>EXTCODE</w:t>
            </w:r>
          </w:p>
        </w:tc>
        <w:tc>
          <w:tcPr>
            <w:tcW w:w="1620" w:type="dxa"/>
            <w:shd w:val="clear" w:color="auto" w:fill="FFFFFF"/>
          </w:tcPr>
          <w:p w:rsidR="00BF5666" w:rsidRPr="00425C8F" w:rsidRDefault="00BF5666" w:rsidP="00AE147F">
            <w:pPr>
              <w:pStyle w:val="Tablecontent"/>
            </w:pPr>
            <w:r w:rsidRPr="00425C8F">
              <w:t>External code of the channel user</w:t>
            </w:r>
          </w:p>
        </w:tc>
        <w:tc>
          <w:tcPr>
            <w:tcW w:w="2340" w:type="dxa"/>
            <w:shd w:val="clear" w:color="auto" w:fill="FFFFFF"/>
          </w:tcPr>
          <w:p w:rsidR="00BF5666" w:rsidRPr="00425C8F" w:rsidRDefault="00BF5666" w:rsidP="00AE147F">
            <w:pPr>
              <w:pStyle w:val="Tablecontent"/>
            </w:pPr>
            <w:r w:rsidRPr="00425C8F">
              <w:t xml:space="preserve">Unique external code of the channel user defined in </w:t>
            </w:r>
            <w:r w:rsidR="007C479A" w:rsidRPr="00425C8F">
              <w:t>PreTUPS</w:t>
            </w:r>
            <w:r w:rsidRPr="00425C8F">
              <w:t>.</w:t>
            </w:r>
          </w:p>
          <w:p w:rsidR="00BF5666" w:rsidRPr="00425C8F" w:rsidRDefault="00BF5666" w:rsidP="00AE147F">
            <w:pPr>
              <w:pStyle w:val="Tablecontent"/>
              <w:rPr>
                <w:b/>
                <w:bCs/>
              </w:rPr>
            </w:pPr>
            <w:r w:rsidRPr="00425C8F">
              <w:rPr>
                <w:b/>
                <w:bCs/>
              </w:rPr>
              <w:t xml:space="preserve">Between MSISDN, LOGINID and EXTCODE value of one of them must be present, </w:t>
            </w:r>
            <w:proofErr w:type="gramStart"/>
            <w:r w:rsidRPr="00425C8F">
              <w:rPr>
                <w:b/>
                <w:bCs/>
              </w:rPr>
              <w:t>either MSISDN</w:t>
            </w:r>
            <w:proofErr w:type="gramEnd"/>
            <w:r w:rsidRPr="00425C8F">
              <w:rPr>
                <w:b/>
                <w:bCs/>
              </w:rPr>
              <w:t>, LOGINID or EXTCODE. All of them can also be present in request</w:t>
            </w:r>
          </w:p>
        </w:tc>
        <w:tc>
          <w:tcPr>
            <w:tcW w:w="1260" w:type="dxa"/>
            <w:shd w:val="clear" w:color="auto" w:fill="FFFFFF"/>
          </w:tcPr>
          <w:p w:rsidR="00BF5666" w:rsidRPr="00425C8F" w:rsidRDefault="00BF5666" w:rsidP="00AE147F">
            <w:pPr>
              <w:pStyle w:val="Tablecontent"/>
            </w:pPr>
            <w:r w:rsidRPr="00425C8F">
              <w:t>123</w:t>
            </w:r>
          </w:p>
        </w:tc>
        <w:tc>
          <w:tcPr>
            <w:tcW w:w="1260" w:type="dxa"/>
            <w:shd w:val="clear" w:color="auto" w:fill="FFFFFF"/>
          </w:tcPr>
          <w:p w:rsidR="00BF5666" w:rsidRPr="00425C8F" w:rsidRDefault="00BF5666" w:rsidP="00AE147F">
            <w:pPr>
              <w:pStyle w:val="Tablecontent"/>
            </w:pPr>
            <w:r w:rsidRPr="00425C8F">
              <w:t>A (10)</w:t>
            </w:r>
          </w:p>
        </w:tc>
        <w:tc>
          <w:tcPr>
            <w:tcW w:w="1440" w:type="dxa"/>
            <w:shd w:val="clear" w:color="auto" w:fill="FFFFFF"/>
          </w:tcPr>
          <w:p w:rsidR="00BF5666" w:rsidRPr="00425C8F" w:rsidRDefault="00BF5666" w:rsidP="00AE147F">
            <w:pPr>
              <w:pStyle w:val="Tablecontent"/>
            </w:pPr>
            <w:r w:rsidRPr="00425C8F">
              <w:t>O</w:t>
            </w:r>
          </w:p>
        </w:tc>
      </w:tr>
      <w:tr w:rsidR="00BF5666" w:rsidRPr="00425C8F" w:rsidTr="00AE147F">
        <w:trPr>
          <w:trHeight w:val="277"/>
          <w:tblHeader/>
        </w:trPr>
        <w:tc>
          <w:tcPr>
            <w:tcW w:w="1620" w:type="dxa"/>
            <w:shd w:val="clear" w:color="auto" w:fill="FFFFFF"/>
          </w:tcPr>
          <w:p w:rsidR="00BF5666" w:rsidRPr="00425C8F" w:rsidRDefault="00BF5666" w:rsidP="00AE147F">
            <w:pPr>
              <w:pStyle w:val="Tablecontent"/>
            </w:pPr>
            <w:r w:rsidRPr="00425C8F">
              <w:t>EXTREFNUM</w:t>
            </w:r>
          </w:p>
        </w:tc>
        <w:tc>
          <w:tcPr>
            <w:tcW w:w="1620" w:type="dxa"/>
            <w:shd w:val="clear" w:color="auto" w:fill="FFFFFF"/>
          </w:tcPr>
          <w:p w:rsidR="00BF5666" w:rsidRPr="00425C8F" w:rsidRDefault="00BF5666" w:rsidP="00AE147F">
            <w:pPr>
              <w:pStyle w:val="Tablecontent"/>
            </w:pPr>
            <w:r w:rsidRPr="00425C8F">
              <w:t>External Reference number</w:t>
            </w:r>
          </w:p>
        </w:tc>
        <w:tc>
          <w:tcPr>
            <w:tcW w:w="2340" w:type="dxa"/>
            <w:shd w:val="clear" w:color="auto" w:fill="FFFFFF"/>
          </w:tcPr>
          <w:p w:rsidR="00BF5666" w:rsidRPr="00425C8F" w:rsidRDefault="00BF5666" w:rsidP="00AE147F">
            <w:pPr>
              <w:pStyle w:val="Tablecontent"/>
            </w:pPr>
            <w:r w:rsidRPr="00425C8F">
              <w:t>Unique Reference number in the external system.</w:t>
            </w:r>
          </w:p>
        </w:tc>
        <w:tc>
          <w:tcPr>
            <w:tcW w:w="1260" w:type="dxa"/>
            <w:shd w:val="clear" w:color="auto" w:fill="FFFFFF"/>
          </w:tcPr>
          <w:p w:rsidR="00BF5666" w:rsidRPr="00425C8F" w:rsidRDefault="00BF5666" w:rsidP="00AE147F">
            <w:pPr>
              <w:pStyle w:val="Tablecontent"/>
            </w:pPr>
            <w:r w:rsidRPr="00425C8F">
              <w:t>12345</w:t>
            </w:r>
          </w:p>
        </w:tc>
        <w:tc>
          <w:tcPr>
            <w:tcW w:w="1260" w:type="dxa"/>
            <w:shd w:val="clear" w:color="auto" w:fill="FFFFFF"/>
          </w:tcPr>
          <w:p w:rsidR="00BF5666" w:rsidRPr="00425C8F" w:rsidRDefault="00BF5666" w:rsidP="00AE147F">
            <w:pPr>
              <w:pStyle w:val="Tablecontent"/>
            </w:pPr>
            <w:r w:rsidRPr="00425C8F">
              <w:t>A (20)</w:t>
            </w:r>
          </w:p>
        </w:tc>
        <w:tc>
          <w:tcPr>
            <w:tcW w:w="1440" w:type="dxa"/>
            <w:shd w:val="clear" w:color="auto" w:fill="FFFFFF"/>
          </w:tcPr>
          <w:p w:rsidR="00BF5666" w:rsidRPr="00425C8F" w:rsidRDefault="00BF5666" w:rsidP="00AE147F">
            <w:pPr>
              <w:pStyle w:val="Tablecontent"/>
            </w:pPr>
            <w:r w:rsidRPr="00425C8F">
              <w:t>O</w:t>
            </w:r>
          </w:p>
        </w:tc>
      </w:tr>
      <w:tr w:rsidR="00BF5666" w:rsidRPr="00425C8F" w:rsidTr="00AE147F">
        <w:trPr>
          <w:trHeight w:val="277"/>
          <w:tblHeader/>
        </w:trPr>
        <w:tc>
          <w:tcPr>
            <w:tcW w:w="1620" w:type="dxa"/>
            <w:shd w:val="clear" w:color="auto" w:fill="FFFFFF"/>
          </w:tcPr>
          <w:p w:rsidR="00BF5666" w:rsidRPr="00425C8F" w:rsidRDefault="00BF5666" w:rsidP="00AE147F">
            <w:pPr>
              <w:pStyle w:val="Tablecontent"/>
            </w:pPr>
            <w:r w:rsidRPr="00425C8F">
              <w:t>MSISDN2</w:t>
            </w:r>
          </w:p>
        </w:tc>
        <w:tc>
          <w:tcPr>
            <w:tcW w:w="1620" w:type="dxa"/>
            <w:shd w:val="clear" w:color="auto" w:fill="FFFFFF"/>
          </w:tcPr>
          <w:p w:rsidR="00BF5666" w:rsidRPr="00425C8F" w:rsidRDefault="00BF5666" w:rsidP="00AE147F">
            <w:pPr>
              <w:pStyle w:val="Tablecontent"/>
            </w:pPr>
            <w:r w:rsidRPr="00425C8F">
              <w:t>Payee MSISDN</w:t>
            </w:r>
          </w:p>
        </w:tc>
        <w:tc>
          <w:tcPr>
            <w:tcW w:w="2340" w:type="dxa"/>
            <w:shd w:val="clear" w:color="auto" w:fill="FFFFFF"/>
          </w:tcPr>
          <w:p w:rsidR="00BF5666" w:rsidRPr="00425C8F" w:rsidRDefault="00BF5666" w:rsidP="00AE147F">
            <w:pPr>
              <w:pStyle w:val="Tablecontent"/>
            </w:pPr>
            <w:r w:rsidRPr="00425C8F">
              <w:t>All MSISDN should be in national dial format i.e. with out country code.</w:t>
            </w:r>
          </w:p>
        </w:tc>
        <w:tc>
          <w:tcPr>
            <w:tcW w:w="1260" w:type="dxa"/>
            <w:shd w:val="clear" w:color="auto" w:fill="FFFFFF"/>
          </w:tcPr>
          <w:p w:rsidR="00BF5666" w:rsidRPr="00425C8F" w:rsidRDefault="00BF5666" w:rsidP="00AE147F">
            <w:pPr>
              <w:pStyle w:val="Tablecontent"/>
            </w:pPr>
            <w:r w:rsidRPr="00425C8F">
              <w:t>9942222</w:t>
            </w:r>
          </w:p>
        </w:tc>
        <w:tc>
          <w:tcPr>
            <w:tcW w:w="1260" w:type="dxa"/>
            <w:shd w:val="clear" w:color="auto" w:fill="FFFFFF"/>
          </w:tcPr>
          <w:p w:rsidR="00BF5666" w:rsidRPr="00425C8F" w:rsidRDefault="00BF5666" w:rsidP="00AE147F">
            <w:pPr>
              <w:pStyle w:val="Tablecontent"/>
            </w:pPr>
            <w:r w:rsidRPr="00425C8F">
              <w:t>N (15)</w:t>
            </w:r>
          </w:p>
        </w:tc>
        <w:tc>
          <w:tcPr>
            <w:tcW w:w="1440" w:type="dxa"/>
            <w:shd w:val="clear" w:color="auto" w:fill="FFFFFF"/>
          </w:tcPr>
          <w:p w:rsidR="00BF5666" w:rsidRPr="00425C8F" w:rsidRDefault="00BF5666" w:rsidP="00AE147F">
            <w:pPr>
              <w:pStyle w:val="Tablecontent"/>
            </w:pPr>
            <w:r w:rsidRPr="00425C8F">
              <w:t>M</w:t>
            </w:r>
          </w:p>
        </w:tc>
      </w:tr>
      <w:tr w:rsidR="00BF5666" w:rsidRPr="00425C8F" w:rsidTr="00AE147F">
        <w:trPr>
          <w:trHeight w:val="277"/>
          <w:tblHeader/>
        </w:trPr>
        <w:tc>
          <w:tcPr>
            <w:tcW w:w="1620" w:type="dxa"/>
            <w:shd w:val="clear" w:color="auto" w:fill="FFFFFF"/>
          </w:tcPr>
          <w:p w:rsidR="00BF5666" w:rsidRPr="00425C8F" w:rsidRDefault="00BF5666" w:rsidP="00AE147F">
            <w:pPr>
              <w:pStyle w:val="Tablecontent"/>
            </w:pPr>
            <w:r w:rsidRPr="00425C8F">
              <w:t>AMOUNT</w:t>
            </w:r>
          </w:p>
        </w:tc>
        <w:tc>
          <w:tcPr>
            <w:tcW w:w="1620" w:type="dxa"/>
            <w:shd w:val="clear" w:color="auto" w:fill="FFFFFF"/>
          </w:tcPr>
          <w:p w:rsidR="00BF5666" w:rsidRPr="00425C8F" w:rsidRDefault="00BF5666" w:rsidP="00AE147F">
            <w:pPr>
              <w:pStyle w:val="Tablecontent"/>
            </w:pPr>
            <w:r w:rsidRPr="00425C8F">
              <w:t>&lt;Amount&gt;</w:t>
            </w:r>
          </w:p>
        </w:tc>
        <w:tc>
          <w:tcPr>
            <w:tcW w:w="2340" w:type="dxa"/>
            <w:shd w:val="clear" w:color="auto" w:fill="FFFFFF"/>
          </w:tcPr>
          <w:p w:rsidR="00BF5666" w:rsidRPr="00425C8F" w:rsidRDefault="00BF5666" w:rsidP="00AE147F">
            <w:pPr>
              <w:pStyle w:val="Tablecontent"/>
            </w:pPr>
            <w:r w:rsidRPr="00425C8F">
              <w:t>Numeric Only.</w:t>
            </w:r>
          </w:p>
        </w:tc>
        <w:tc>
          <w:tcPr>
            <w:tcW w:w="1260" w:type="dxa"/>
            <w:shd w:val="clear" w:color="auto" w:fill="FFFFFF"/>
          </w:tcPr>
          <w:p w:rsidR="00BF5666" w:rsidRPr="00425C8F" w:rsidRDefault="00BF5666" w:rsidP="00AE147F">
            <w:pPr>
              <w:pStyle w:val="Tablecontent"/>
            </w:pPr>
            <w:r w:rsidRPr="00425C8F">
              <w:t>100</w:t>
            </w:r>
          </w:p>
        </w:tc>
        <w:tc>
          <w:tcPr>
            <w:tcW w:w="1260" w:type="dxa"/>
            <w:shd w:val="clear" w:color="auto" w:fill="FFFFFF"/>
          </w:tcPr>
          <w:p w:rsidR="00BF5666" w:rsidRPr="00425C8F" w:rsidRDefault="00BF5666" w:rsidP="00AE147F">
            <w:pPr>
              <w:pStyle w:val="Tablecontent"/>
            </w:pPr>
            <w:r w:rsidRPr="00425C8F">
              <w:t>10</w:t>
            </w:r>
          </w:p>
        </w:tc>
        <w:tc>
          <w:tcPr>
            <w:tcW w:w="1440" w:type="dxa"/>
            <w:shd w:val="clear" w:color="auto" w:fill="FFFFFF"/>
          </w:tcPr>
          <w:p w:rsidR="00BF5666" w:rsidRPr="00425C8F" w:rsidRDefault="00BF5666" w:rsidP="00AE147F">
            <w:pPr>
              <w:pStyle w:val="Tablecontent"/>
            </w:pPr>
            <w:r w:rsidRPr="00425C8F">
              <w:t>M</w:t>
            </w:r>
          </w:p>
        </w:tc>
      </w:tr>
      <w:tr w:rsidR="00BF5666" w:rsidRPr="00425C8F" w:rsidTr="00AE147F">
        <w:trPr>
          <w:trHeight w:val="277"/>
          <w:tblHeader/>
        </w:trPr>
        <w:tc>
          <w:tcPr>
            <w:tcW w:w="1620" w:type="dxa"/>
            <w:shd w:val="clear" w:color="auto" w:fill="FFFFFF"/>
          </w:tcPr>
          <w:p w:rsidR="00BF5666" w:rsidRPr="00425C8F" w:rsidRDefault="00BF5666" w:rsidP="00AE147F">
            <w:pPr>
              <w:pStyle w:val="Tablecontent"/>
            </w:pPr>
            <w:r w:rsidRPr="00425C8F">
              <w:t>LANGUAGE1</w:t>
            </w:r>
          </w:p>
        </w:tc>
        <w:tc>
          <w:tcPr>
            <w:tcW w:w="1620" w:type="dxa"/>
            <w:shd w:val="clear" w:color="auto" w:fill="FFFFFF"/>
          </w:tcPr>
          <w:p w:rsidR="00BF5666" w:rsidRPr="00425C8F" w:rsidRDefault="00BF5666" w:rsidP="00AE147F">
            <w:pPr>
              <w:pStyle w:val="Tablecontent"/>
            </w:pPr>
            <w:r w:rsidRPr="00425C8F">
              <w:t>&lt;Retailer Language&gt;</w:t>
            </w:r>
          </w:p>
        </w:tc>
        <w:tc>
          <w:tcPr>
            <w:tcW w:w="2340" w:type="dxa"/>
            <w:shd w:val="clear" w:color="auto" w:fill="FFFFFF"/>
          </w:tcPr>
          <w:p w:rsidR="00BF5666" w:rsidRPr="00425C8F" w:rsidRDefault="00BF5666" w:rsidP="00AE147F">
            <w:pPr>
              <w:pStyle w:val="Tablecontent"/>
            </w:pPr>
            <w:r w:rsidRPr="00425C8F">
              <w:t>Numeric only, Retailer Language Code</w:t>
            </w:r>
          </w:p>
          <w:p w:rsidR="00BF5666" w:rsidRPr="00425C8F" w:rsidRDefault="00BF5666" w:rsidP="00AE147F">
            <w:pPr>
              <w:pStyle w:val="Tablecontent"/>
            </w:pPr>
            <w:r w:rsidRPr="00425C8F">
              <w:t xml:space="preserve">This code must be defined in </w:t>
            </w:r>
            <w:r w:rsidR="007C479A" w:rsidRPr="00425C8F">
              <w:t>PreTUPS</w:t>
            </w:r>
            <w:r w:rsidRPr="00425C8F">
              <w:t xml:space="preserve"> system.</w:t>
            </w:r>
          </w:p>
        </w:tc>
        <w:tc>
          <w:tcPr>
            <w:tcW w:w="1260" w:type="dxa"/>
            <w:shd w:val="clear" w:color="auto" w:fill="FFFFFF"/>
          </w:tcPr>
          <w:p w:rsidR="00BF5666" w:rsidRPr="00425C8F" w:rsidRDefault="00BF5666" w:rsidP="00AE147F">
            <w:pPr>
              <w:pStyle w:val="Tablecontent"/>
            </w:pPr>
            <w:r w:rsidRPr="00425C8F">
              <w:t>0</w:t>
            </w:r>
          </w:p>
        </w:tc>
        <w:tc>
          <w:tcPr>
            <w:tcW w:w="1260" w:type="dxa"/>
            <w:shd w:val="clear" w:color="auto" w:fill="FFFFFF"/>
          </w:tcPr>
          <w:p w:rsidR="00BF5666" w:rsidRPr="00425C8F" w:rsidRDefault="00BF5666" w:rsidP="00AE147F">
            <w:pPr>
              <w:pStyle w:val="Tablecontent"/>
            </w:pPr>
            <w:r w:rsidRPr="00425C8F">
              <w:t>A(10)</w:t>
            </w:r>
          </w:p>
        </w:tc>
        <w:tc>
          <w:tcPr>
            <w:tcW w:w="1440" w:type="dxa"/>
            <w:shd w:val="clear" w:color="auto" w:fill="FFFFFF"/>
          </w:tcPr>
          <w:p w:rsidR="00BF5666" w:rsidRPr="00425C8F" w:rsidRDefault="00BF5666" w:rsidP="00AE147F">
            <w:pPr>
              <w:pStyle w:val="Tablecontent"/>
            </w:pPr>
            <w:r w:rsidRPr="00425C8F">
              <w:t>O (Tag is mandatory)</w:t>
            </w:r>
          </w:p>
        </w:tc>
      </w:tr>
      <w:tr w:rsidR="00BF5666" w:rsidRPr="00425C8F" w:rsidTr="00AE147F">
        <w:trPr>
          <w:trHeight w:val="277"/>
          <w:tblHeader/>
        </w:trPr>
        <w:tc>
          <w:tcPr>
            <w:tcW w:w="1620" w:type="dxa"/>
            <w:shd w:val="clear" w:color="auto" w:fill="FFFFFF"/>
          </w:tcPr>
          <w:p w:rsidR="00BF5666" w:rsidRPr="00425C8F" w:rsidRDefault="00BF5666" w:rsidP="00AE147F">
            <w:pPr>
              <w:pStyle w:val="Tablecontent"/>
            </w:pPr>
            <w:r w:rsidRPr="00425C8F">
              <w:t>LANGUAGE2</w:t>
            </w:r>
          </w:p>
        </w:tc>
        <w:tc>
          <w:tcPr>
            <w:tcW w:w="1620" w:type="dxa"/>
            <w:shd w:val="clear" w:color="auto" w:fill="FFFFFF"/>
          </w:tcPr>
          <w:p w:rsidR="00BF5666" w:rsidRPr="00425C8F" w:rsidRDefault="00BF5666" w:rsidP="00AE147F">
            <w:pPr>
              <w:pStyle w:val="Tablecontent"/>
            </w:pPr>
            <w:r w:rsidRPr="00425C8F">
              <w:t>&lt; Payee Language&gt;</w:t>
            </w:r>
          </w:p>
        </w:tc>
        <w:tc>
          <w:tcPr>
            <w:tcW w:w="2340" w:type="dxa"/>
            <w:shd w:val="clear" w:color="auto" w:fill="FFFFFF"/>
          </w:tcPr>
          <w:p w:rsidR="00BF5666" w:rsidRPr="00425C8F" w:rsidRDefault="00BF5666" w:rsidP="00AE147F">
            <w:pPr>
              <w:pStyle w:val="Tablecontent"/>
            </w:pPr>
            <w:r w:rsidRPr="00425C8F">
              <w:t>Numeric only, Payee Language Code</w:t>
            </w:r>
          </w:p>
          <w:p w:rsidR="00BF5666" w:rsidRPr="00425C8F" w:rsidRDefault="00BF5666" w:rsidP="00AE147F">
            <w:pPr>
              <w:pStyle w:val="Tablecontent"/>
            </w:pPr>
            <w:r w:rsidRPr="00425C8F">
              <w:t xml:space="preserve">This code must be defined in </w:t>
            </w:r>
            <w:r w:rsidR="007C479A" w:rsidRPr="00425C8F">
              <w:t>PreTUPS</w:t>
            </w:r>
            <w:r w:rsidRPr="00425C8F">
              <w:t xml:space="preserve"> system.</w:t>
            </w:r>
          </w:p>
        </w:tc>
        <w:tc>
          <w:tcPr>
            <w:tcW w:w="1260" w:type="dxa"/>
            <w:shd w:val="clear" w:color="auto" w:fill="FFFFFF"/>
          </w:tcPr>
          <w:p w:rsidR="00BF5666" w:rsidRPr="00425C8F" w:rsidRDefault="00BF5666" w:rsidP="00AE147F">
            <w:pPr>
              <w:pStyle w:val="Tablecontent"/>
            </w:pPr>
            <w:r w:rsidRPr="00425C8F">
              <w:t>0</w:t>
            </w:r>
          </w:p>
        </w:tc>
        <w:tc>
          <w:tcPr>
            <w:tcW w:w="1260" w:type="dxa"/>
            <w:shd w:val="clear" w:color="auto" w:fill="FFFFFF"/>
          </w:tcPr>
          <w:p w:rsidR="00BF5666" w:rsidRPr="00425C8F" w:rsidRDefault="00BF5666" w:rsidP="00AE147F">
            <w:pPr>
              <w:pStyle w:val="Tablecontent"/>
            </w:pPr>
            <w:r w:rsidRPr="00425C8F">
              <w:t>A(10)</w:t>
            </w:r>
          </w:p>
        </w:tc>
        <w:tc>
          <w:tcPr>
            <w:tcW w:w="1440" w:type="dxa"/>
            <w:shd w:val="clear" w:color="auto" w:fill="FFFFFF"/>
          </w:tcPr>
          <w:p w:rsidR="00BF5666" w:rsidRPr="00425C8F" w:rsidRDefault="00BF5666" w:rsidP="00AE147F">
            <w:pPr>
              <w:pStyle w:val="Tablecontent"/>
            </w:pPr>
            <w:r w:rsidRPr="00425C8F">
              <w:t>O (Tag is mandatory)</w:t>
            </w:r>
          </w:p>
        </w:tc>
      </w:tr>
      <w:tr w:rsidR="00BF5666" w:rsidRPr="00425C8F" w:rsidTr="00AE147F">
        <w:trPr>
          <w:trHeight w:val="277"/>
          <w:tblHeader/>
        </w:trPr>
        <w:tc>
          <w:tcPr>
            <w:tcW w:w="1620" w:type="dxa"/>
            <w:shd w:val="clear" w:color="auto" w:fill="FFFFFF"/>
          </w:tcPr>
          <w:p w:rsidR="00BF5666" w:rsidRPr="00425C8F" w:rsidRDefault="00BF5666" w:rsidP="00AE147F">
            <w:pPr>
              <w:pStyle w:val="Tablecontent"/>
            </w:pPr>
            <w:r w:rsidRPr="00425C8F">
              <w:t>SELECTOR</w:t>
            </w:r>
          </w:p>
        </w:tc>
        <w:tc>
          <w:tcPr>
            <w:tcW w:w="1620" w:type="dxa"/>
            <w:shd w:val="clear" w:color="auto" w:fill="FFFFFF"/>
          </w:tcPr>
          <w:p w:rsidR="00BF5666" w:rsidRPr="00425C8F" w:rsidRDefault="00BF5666" w:rsidP="00AE147F">
            <w:pPr>
              <w:pStyle w:val="Tablecontent"/>
            </w:pPr>
            <w:r w:rsidRPr="00425C8F">
              <w:t>&lt;Selector&gt;</w:t>
            </w:r>
          </w:p>
        </w:tc>
        <w:tc>
          <w:tcPr>
            <w:tcW w:w="2340" w:type="dxa"/>
            <w:shd w:val="clear" w:color="auto" w:fill="FFFFFF"/>
          </w:tcPr>
          <w:p w:rsidR="00BF5666" w:rsidRPr="00425C8F" w:rsidRDefault="00BF5666" w:rsidP="00AE147F">
            <w:pPr>
              <w:pStyle w:val="Tablecontent"/>
            </w:pPr>
            <w:r w:rsidRPr="00425C8F">
              <w:t>Selector should be numeric</w:t>
            </w:r>
          </w:p>
          <w:p w:rsidR="00BF5666" w:rsidRPr="00425C8F" w:rsidRDefault="00BF5666" w:rsidP="00AE147F">
            <w:pPr>
              <w:pStyle w:val="Tablecontent"/>
            </w:pPr>
            <w:r w:rsidRPr="00425C8F">
              <w:t>1 – CVG</w:t>
            </w:r>
          </w:p>
        </w:tc>
        <w:tc>
          <w:tcPr>
            <w:tcW w:w="1260" w:type="dxa"/>
            <w:shd w:val="clear" w:color="auto" w:fill="FFFFFF"/>
          </w:tcPr>
          <w:p w:rsidR="00BF5666" w:rsidRPr="00425C8F" w:rsidRDefault="00BF5666" w:rsidP="00AE147F">
            <w:pPr>
              <w:pStyle w:val="Tablecontent"/>
            </w:pPr>
            <w:r w:rsidRPr="00425C8F">
              <w:t>1</w:t>
            </w:r>
          </w:p>
        </w:tc>
        <w:tc>
          <w:tcPr>
            <w:tcW w:w="1260" w:type="dxa"/>
            <w:shd w:val="clear" w:color="auto" w:fill="FFFFFF"/>
          </w:tcPr>
          <w:p w:rsidR="00BF5666" w:rsidRPr="00425C8F" w:rsidRDefault="00BF5666" w:rsidP="00AE147F">
            <w:pPr>
              <w:pStyle w:val="Tablecontent"/>
            </w:pPr>
            <w:r w:rsidRPr="00425C8F">
              <w:t>A(10)</w:t>
            </w:r>
          </w:p>
        </w:tc>
        <w:tc>
          <w:tcPr>
            <w:tcW w:w="1440" w:type="dxa"/>
            <w:shd w:val="clear" w:color="auto" w:fill="FFFFFF"/>
          </w:tcPr>
          <w:p w:rsidR="00BF5666" w:rsidRPr="00425C8F" w:rsidRDefault="00BF5666" w:rsidP="00AE147F">
            <w:pPr>
              <w:pStyle w:val="Tablecontent"/>
            </w:pPr>
            <w:r w:rsidRPr="00425C8F">
              <w:t>M</w:t>
            </w:r>
          </w:p>
        </w:tc>
      </w:tr>
    </w:tbl>
    <w:p w:rsidR="00BF5666" w:rsidRPr="00425C8F" w:rsidRDefault="00BF5666" w:rsidP="00BF5666">
      <w:pPr>
        <w:pStyle w:val="BodyText2"/>
        <w:rPr>
          <w:lang w:val="en-IN"/>
        </w:rPr>
      </w:pPr>
    </w:p>
    <w:p w:rsidR="00BF5666" w:rsidRPr="00425C8F" w:rsidRDefault="0000768E" w:rsidP="001E6309">
      <w:pPr>
        <w:pStyle w:val="Heading"/>
        <w:rPr>
          <w:color w:val="auto"/>
        </w:rPr>
      </w:pPr>
      <w:r w:rsidRPr="00425C8F">
        <w:rPr>
          <w:color w:val="auto"/>
        </w:rPr>
        <w:t>Response Syntax</w:t>
      </w:r>
    </w:p>
    <w:p w:rsidR="00BF5666" w:rsidRPr="00425C8F" w:rsidRDefault="007C479A" w:rsidP="00BF5666">
      <w:pPr>
        <w:pStyle w:val="BodyText2"/>
      </w:pPr>
      <w:r w:rsidRPr="00425C8F">
        <w:t>PreTUPS</w:t>
      </w:r>
      <w:r w:rsidR="00BF5666" w:rsidRPr="00425C8F">
        <w:t xml:space="preserve"> will send following response (acknowledgement) to External Interface for Electronic voucher recharge request:</w:t>
      </w:r>
    </w:p>
    <w:p w:rsidR="00BF5666" w:rsidRPr="00425C8F" w:rsidRDefault="00BF5666" w:rsidP="00BF5666">
      <w:pPr>
        <w:pStyle w:val="BodyText2"/>
      </w:pPr>
    </w:p>
    <w:p w:rsidR="00BF5666" w:rsidRPr="00425C8F" w:rsidRDefault="00BF5666" w:rsidP="001E6309">
      <w:pPr>
        <w:pStyle w:val="Heading"/>
        <w:rPr>
          <w:color w:val="auto"/>
        </w:rPr>
      </w:pPr>
      <w:r w:rsidRPr="00425C8F">
        <w:rPr>
          <w:color w:val="auto"/>
        </w:rPr>
        <w:t>Response XML format:</w:t>
      </w:r>
    </w:p>
    <w:p w:rsidR="00BF5666" w:rsidRPr="00425C8F" w:rsidRDefault="00BF5666" w:rsidP="00BF5666">
      <w:pPr>
        <w:pStyle w:val="BodyText2"/>
        <w:rPr>
          <w:lang w:val="fr-FR"/>
        </w:rPr>
      </w:pPr>
    </w:p>
    <w:p w:rsidR="00BF5666" w:rsidRPr="00425C8F" w:rsidRDefault="00BF5666" w:rsidP="00BF5666">
      <w:pPr>
        <w:pStyle w:val="Code"/>
        <w:rPr>
          <w:lang w:val="fr-FR"/>
        </w:rPr>
      </w:pPr>
      <w:proofErr w:type="gramStart"/>
      <w:r w:rsidRPr="00425C8F">
        <w:rPr>
          <w:lang w:val="fr-FR"/>
        </w:rPr>
        <w:t>&lt;?xml</w:t>
      </w:r>
      <w:proofErr w:type="gramEnd"/>
      <w:r w:rsidRPr="00425C8F">
        <w:rPr>
          <w:lang w:val="fr-FR"/>
        </w:rPr>
        <w:t xml:space="preserve"> version="1.0"?&gt;</w:t>
      </w:r>
    </w:p>
    <w:p w:rsidR="00BF5666" w:rsidRPr="00425C8F" w:rsidRDefault="00BF5666" w:rsidP="00BF5666">
      <w:pPr>
        <w:pStyle w:val="Code"/>
      </w:pPr>
      <w:proofErr w:type="gramStart"/>
      <w:r w:rsidRPr="00425C8F">
        <w:t>&lt;!DOCTYPE</w:t>
      </w:r>
      <w:proofErr w:type="gramEnd"/>
      <w:r w:rsidRPr="00425C8F">
        <w:t xml:space="preserve"> COMMAND PUBLIC "-//Ocam//DTD XML Command 1.0//EN" "xml/command.dtd"&gt;</w:t>
      </w:r>
    </w:p>
    <w:p w:rsidR="00BF5666" w:rsidRPr="00425C8F" w:rsidRDefault="00BF5666" w:rsidP="00BF5666">
      <w:pPr>
        <w:pStyle w:val="Code"/>
      </w:pPr>
      <w:r w:rsidRPr="00425C8F">
        <w:t xml:space="preserve">&lt;COMMAND&gt; </w:t>
      </w:r>
    </w:p>
    <w:p w:rsidR="00BF5666" w:rsidRPr="00425C8F" w:rsidRDefault="00BF5666" w:rsidP="00BF5666">
      <w:pPr>
        <w:pStyle w:val="Code"/>
      </w:pPr>
      <w:r w:rsidRPr="00425C8F">
        <w:tab/>
        <w:t xml:space="preserve">&lt;TYPE&gt;EXEVRTRFRESP&lt;/TYPE&gt;    </w:t>
      </w:r>
      <w:r w:rsidRPr="00425C8F">
        <w:tab/>
      </w:r>
      <w:r w:rsidRPr="00425C8F">
        <w:tab/>
      </w:r>
    </w:p>
    <w:p w:rsidR="00BF5666" w:rsidRPr="00425C8F" w:rsidRDefault="00BF5666" w:rsidP="00BF5666">
      <w:pPr>
        <w:pStyle w:val="Code"/>
      </w:pPr>
      <w:r w:rsidRPr="00425C8F">
        <w:tab/>
        <w:t>&lt;TXNSTATUS&gt;</w:t>
      </w:r>
      <w:r w:rsidRPr="00425C8F">
        <w:rPr>
          <w:i/>
          <w:iCs/>
        </w:rPr>
        <w:t>&lt;Transaction Status&gt;</w:t>
      </w:r>
      <w:r w:rsidR="0025395F">
        <w:t>&lt;/TXNSTATUS</w:t>
      </w:r>
      <w:r w:rsidRPr="00425C8F">
        <w:t>&gt;</w:t>
      </w:r>
    </w:p>
    <w:p w:rsidR="00BF5666" w:rsidRPr="00425C8F" w:rsidRDefault="00BF5666" w:rsidP="00BF5666">
      <w:pPr>
        <w:pStyle w:val="Code"/>
        <w:ind w:firstLine="360"/>
      </w:pPr>
      <w:r w:rsidRPr="00425C8F">
        <w:t>&lt;DATE&gt;&lt;Date and time &gt;&lt;/DATE&gt;</w:t>
      </w:r>
    </w:p>
    <w:p w:rsidR="00BF5666" w:rsidRPr="00425C8F" w:rsidRDefault="00BF5666" w:rsidP="00BF5666">
      <w:pPr>
        <w:pStyle w:val="Code"/>
        <w:ind w:firstLine="360"/>
      </w:pPr>
      <w:r w:rsidRPr="00425C8F">
        <w:t>&lt;EXTREFNUM&gt;&lt;Unique Reference number in the external system&gt;&lt;/EXTREFNUM&gt;</w:t>
      </w:r>
    </w:p>
    <w:p w:rsidR="00BF5666" w:rsidRPr="00425C8F" w:rsidRDefault="00BF5666" w:rsidP="00BF5666">
      <w:pPr>
        <w:pStyle w:val="Code"/>
      </w:pPr>
      <w:r w:rsidRPr="00425C8F">
        <w:tab/>
        <w:t>&lt;TXNID&gt;</w:t>
      </w:r>
      <w:r w:rsidRPr="00425C8F">
        <w:rPr>
          <w:i/>
          <w:iCs/>
        </w:rPr>
        <w:t>&lt;</w:t>
      </w:r>
      <w:r w:rsidR="007C479A" w:rsidRPr="00425C8F">
        <w:rPr>
          <w:i/>
          <w:iCs/>
        </w:rPr>
        <w:t>PreTUPS</w:t>
      </w:r>
      <w:r w:rsidRPr="00425C8F">
        <w:rPr>
          <w:i/>
          <w:iCs/>
        </w:rPr>
        <w:t xml:space="preserve"> Transaction ID&gt;</w:t>
      </w:r>
      <w:r w:rsidRPr="00425C8F">
        <w:t>&lt;/TXNID&gt;</w:t>
      </w:r>
    </w:p>
    <w:p w:rsidR="00BF5666" w:rsidRPr="00425C8F" w:rsidRDefault="00BF5666" w:rsidP="00BF5666">
      <w:pPr>
        <w:pStyle w:val="Code"/>
      </w:pPr>
      <w:r w:rsidRPr="00425C8F">
        <w:tab/>
        <w:t>&lt;MESSAGE&gt;&lt;Transaction Message&gt;&lt;/MESSAGE&gt;</w:t>
      </w:r>
    </w:p>
    <w:p w:rsidR="00BF5666" w:rsidRPr="00425C8F" w:rsidRDefault="00BF5666" w:rsidP="00BF5666">
      <w:pPr>
        <w:pStyle w:val="Code"/>
      </w:pPr>
      <w:r w:rsidRPr="00425C8F">
        <w:t>&lt;/COMMAND&gt;</w:t>
      </w:r>
    </w:p>
    <w:p w:rsidR="00BF5666" w:rsidRPr="00425C8F" w:rsidRDefault="00BF5666" w:rsidP="00BF5666">
      <w:pPr>
        <w:pStyle w:val="BodyText2"/>
      </w:pPr>
    </w:p>
    <w:p w:rsidR="00BF5666" w:rsidRPr="00425C8F" w:rsidRDefault="00BF5666" w:rsidP="001E6309">
      <w:pPr>
        <w:pStyle w:val="Heading"/>
        <w:rPr>
          <w:color w:val="auto"/>
        </w:rPr>
      </w:pPr>
      <w:r w:rsidRPr="00425C8F">
        <w:rPr>
          <w:color w:val="auto"/>
        </w:rPr>
        <w:t>Field Details</w:t>
      </w:r>
    </w:p>
    <w:p w:rsidR="00BF5666" w:rsidRPr="00425C8F" w:rsidRDefault="00BF5666" w:rsidP="00BF5666">
      <w:pPr>
        <w:pStyle w:val="BodyText2"/>
        <w:rPr>
          <w:lang w:val="nl-NL"/>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6"/>
        <w:gridCol w:w="1800"/>
        <w:gridCol w:w="2340"/>
        <w:gridCol w:w="1260"/>
        <w:gridCol w:w="1260"/>
        <w:gridCol w:w="1350"/>
      </w:tblGrid>
      <w:tr w:rsidR="00BF5666" w:rsidRPr="00425C8F" w:rsidTr="00AE147F">
        <w:trPr>
          <w:trHeight w:val="277"/>
          <w:tblHeader/>
        </w:trPr>
        <w:tc>
          <w:tcPr>
            <w:tcW w:w="1566" w:type="dxa"/>
            <w:shd w:val="clear" w:color="auto" w:fill="17365D"/>
          </w:tcPr>
          <w:p w:rsidR="00BF5666" w:rsidRPr="00425C8F" w:rsidRDefault="00BF5666" w:rsidP="00AE147F">
            <w:pPr>
              <w:pStyle w:val="TableColumnLabels"/>
              <w:rPr>
                <w:color w:val="auto"/>
              </w:rPr>
            </w:pPr>
            <w:r w:rsidRPr="00425C8F">
              <w:rPr>
                <w:color w:val="auto"/>
              </w:rPr>
              <w:t>TAG</w:t>
            </w:r>
          </w:p>
        </w:tc>
        <w:tc>
          <w:tcPr>
            <w:tcW w:w="1800" w:type="dxa"/>
            <w:shd w:val="clear" w:color="auto" w:fill="17365D"/>
          </w:tcPr>
          <w:p w:rsidR="00BF5666" w:rsidRPr="00425C8F" w:rsidRDefault="00BF5666" w:rsidP="00AE147F">
            <w:pPr>
              <w:pStyle w:val="TableColumnLabels"/>
              <w:rPr>
                <w:color w:val="auto"/>
              </w:rPr>
            </w:pPr>
            <w:r w:rsidRPr="00425C8F">
              <w:rPr>
                <w:color w:val="auto"/>
              </w:rPr>
              <w:t>Fields</w:t>
            </w:r>
          </w:p>
        </w:tc>
        <w:tc>
          <w:tcPr>
            <w:tcW w:w="2340" w:type="dxa"/>
            <w:shd w:val="clear" w:color="auto" w:fill="17365D"/>
          </w:tcPr>
          <w:p w:rsidR="00BF5666" w:rsidRPr="00425C8F" w:rsidRDefault="00BF5666" w:rsidP="00AE147F">
            <w:pPr>
              <w:pStyle w:val="TableColumnLabels"/>
              <w:rPr>
                <w:color w:val="auto"/>
              </w:rPr>
            </w:pPr>
            <w:r w:rsidRPr="00425C8F">
              <w:rPr>
                <w:color w:val="auto"/>
              </w:rPr>
              <w:t>Remarks</w:t>
            </w:r>
          </w:p>
        </w:tc>
        <w:tc>
          <w:tcPr>
            <w:tcW w:w="1260" w:type="dxa"/>
            <w:shd w:val="clear" w:color="auto" w:fill="17365D"/>
          </w:tcPr>
          <w:p w:rsidR="00BF5666" w:rsidRPr="00425C8F" w:rsidRDefault="00BF5666" w:rsidP="00AE147F">
            <w:pPr>
              <w:pStyle w:val="TableColumnLabels"/>
              <w:rPr>
                <w:color w:val="auto"/>
              </w:rPr>
            </w:pPr>
            <w:r w:rsidRPr="00425C8F">
              <w:rPr>
                <w:color w:val="auto"/>
              </w:rPr>
              <w:t>Example</w:t>
            </w:r>
          </w:p>
        </w:tc>
        <w:tc>
          <w:tcPr>
            <w:tcW w:w="1260" w:type="dxa"/>
            <w:shd w:val="clear" w:color="auto" w:fill="17365D"/>
          </w:tcPr>
          <w:p w:rsidR="00BF5666" w:rsidRPr="00425C8F" w:rsidRDefault="00BF5666" w:rsidP="00AE147F">
            <w:pPr>
              <w:pStyle w:val="TableColumnLabels"/>
              <w:rPr>
                <w:color w:val="auto"/>
              </w:rPr>
            </w:pPr>
            <w:r w:rsidRPr="00425C8F">
              <w:rPr>
                <w:color w:val="auto"/>
              </w:rPr>
              <w:t>Field Type</w:t>
            </w:r>
          </w:p>
        </w:tc>
        <w:tc>
          <w:tcPr>
            <w:tcW w:w="1350" w:type="dxa"/>
            <w:shd w:val="clear" w:color="auto" w:fill="17365D"/>
          </w:tcPr>
          <w:p w:rsidR="00BF5666" w:rsidRPr="00425C8F" w:rsidRDefault="00BF5666" w:rsidP="00AE147F">
            <w:pPr>
              <w:pStyle w:val="TableColumnLabels"/>
              <w:rPr>
                <w:color w:val="auto"/>
              </w:rPr>
            </w:pPr>
            <w:r w:rsidRPr="00425C8F">
              <w:rPr>
                <w:color w:val="auto"/>
              </w:rPr>
              <w:t>Optional/</w:t>
            </w:r>
          </w:p>
          <w:p w:rsidR="00BF5666" w:rsidRPr="00425C8F" w:rsidRDefault="00BF5666" w:rsidP="00AE147F">
            <w:pPr>
              <w:pStyle w:val="TableColumnLabels"/>
              <w:rPr>
                <w:color w:val="auto"/>
              </w:rPr>
            </w:pPr>
            <w:r w:rsidRPr="00425C8F">
              <w:rPr>
                <w:color w:val="auto"/>
              </w:rPr>
              <w:t>Mandatory</w:t>
            </w:r>
          </w:p>
        </w:tc>
      </w:tr>
      <w:tr w:rsidR="00BF5666" w:rsidRPr="00425C8F" w:rsidTr="00AE147F">
        <w:trPr>
          <w:trHeight w:val="277"/>
          <w:tblHeader/>
        </w:trPr>
        <w:tc>
          <w:tcPr>
            <w:tcW w:w="1566" w:type="dxa"/>
            <w:shd w:val="clear" w:color="auto" w:fill="FFFFFF"/>
          </w:tcPr>
          <w:p w:rsidR="00BF5666" w:rsidRPr="00425C8F" w:rsidRDefault="00BF5666" w:rsidP="00AE147F">
            <w:pPr>
              <w:pStyle w:val="Tablecontent"/>
            </w:pPr>
            <w:r w:rsidRPr="00425C8F">
              <w:t>TYPE</w:t>
            </w:r>
          </w:p>
        </w:tc>
        <w:tc>
          <w:tcPr>
            <w:tcW w:w="1800" w:type="dxa"/>
            <w:shd w:val="clear" w:color="auto" w:fill="FFFFFF"/>
          </w:tcPr>
          <w:p w:rsidR="00BF5666" w:rsidRPr="00425C8F" w:rsidRDefault="00BF5666" w:rsidP="00AE147F">
            <w:pPr>
              <w:pStyle w:val="Tablecontent"/>
            </w:pPr>
            <w:r w:rsidRPr="00425C8F">
              <w:t>Response type</w:t>
            </w:r>
          </w:p>
        </w:tc>
        <w:tc>
          <w:tcPr>
            <w:tcW w:w="2340" w:type="dxa"/>
            <w:shd w:val="clear" w:color="auto" w:fill="FFFFFF"/>
          </w:tcPr>
          <w:p w:rsidR="00BF5666" w:rsidRPr="00425C8F" w:rsidRDefault="00BF5666" w:rsidP="00AE147F">
            <w:pPr>
              <w:pStyle w:val="Tablecontent"/>
            </w:pPr>
            <w:r w:rsidRPr="00425C8F">
              <w:t>Response Type</w:t>
            </w:r>
          </w:p>
        </w:tc>
        <w:tc>
          <w:tcPr>
            <w:tcW w:w="1260" w:type="dxa"/>
            <w:shd w:val="clear" w:color="auto" w:fill="FFFFFF"/>
          </w:tcPr>
          <w:p w:rsidR="00BF5666" w:rsidRPr="00425C8F" w:rsidRDefault="00BF5666" w:rsidP="00AE147F">
            <w:pPr>
              <w:pStyle w:val="Tablecontent"/>
            </w:pPr>
            <w:r w:rsidRPr="00425C8F">
              <w:t>EXEVRTRFRESP</w:t>
            </w:r>
          </w:p>
        </w:tc>
        <w:tc>
          <w:tcPr>
            <w:tcW w:w="1260" w:type="dxa"/>
            <w:shd w:val="clear" w:color="auto" w:fill="FFFFFF"/>
          </w:tcPr>
          <w:p w:rsidR="00BF5666" w:rsidRPr="00425C8F" w:rsidRDefault="00BF5666" w:rsidP="00AE147F">
            <w:pPr>
              <w:pStyle w:val="Tablecontent"/>
            </w:pPr>
            <w:r w:rsidRPr="00425C8F">
              <w:t>A (20)</w:t>
            </w:r>
          </w:p>
        </w:tc>
        <w:tc>
          <w:tcPr>
            <w:tcW w:w="1350" w:type="dxa"/>
            <w:shd w:val="clear" w:color="auto" w:fill="FFFFFF"/>
          </w:tcPr>
          <w:p w:rsidR="00BF5666" w:rsidRPr="00425C8F" w:rsidRDefault="00BF5666" w:rsidP="00AE147F">
            <w:pPr>
              <w:pStyle w:val="Tablecontent"/>
            </w:pPr>
            <w:r w:rsidRPr="00425C8F">
              <w:t>M</w:t>
            </w:r>
          </w:p>
        </w:tc>
      </w:tr>
      <w:tr w:rsidR="00BF5666" w:rsidRPr="00425C8F" w:rsidTr="00AE147F">
        <w:trPr>
          <w:trHeight w:val="277"/>
          <w:tblHeader/>
        </w:trPr>
        <w:tc>
          <w:tcPr>
            <w:tcW w:w="1566" w:type="dxa"/>
            <w:shd w:val="clear" w:color="auto" w:fill="FFFFFF"/>
          </w:tcPr>
          <w:p w:rsidR="00BF5666" w:rsidRPr="00425C8F" w:rsidRDefault="00BF5666" w:rsidP="00AE147F">
            <w:pPr>
              <w:pStyle w:val="Tablecontent"/>
            </w:pPr>
            <w:r w:rsidRPr="00425C8F">
              <w:t>TXNSTATUS</w:t>
            </w:r>
          </w:p>
        </w:tc>
        <w:tc>
          <w:tcPr>
            <w:tcW w:w="1800" w:type="dxa"/>
            <w:shd w:val="clear" w:color="auto" w:fill="FFFFFF"/>
          </w:tcPr>
          <w:p w:rsidR="00BF5666" w:rsidRPr="00425C8F" w:rsidRDefault="00BF5666" w:rsidP="00AE147F">
            <w:pPr>
              <w:pStyle w:val="Tablecontent"/>
            </w:pPr>
            <w:r w:rsidRPr="00425C8F">
              <w:t>Transaction Status</w:t>
            </w:r>
          </w:p>
        </w:tc>
        <w:tc>
          <w:tcPr>
            <w:tcW w:w="2340" w:type="dxa"/>
            <w:shd w:val="clear" w:color="auto" w:fill="FFFFFF"/>
          </w:tcPr>
          <w:p w:rsidR="00BF5666" w:rsidRPr="00425C8F" w:rsidRDefault="00BF5666" w:rsidP="00AE147F">
            <w:pPr>
              <w:pStyle w:val="Tablecontent"/>
            </w:pPr>
            <w:r w:rsidRPr="00425C8F">
              <w:t>Status of the request</w:t>
            </w:r>
          </w:p>
          <w:p w:rsidR="00BF5666" w:rsidRPr="00425C8F" w:rsidRDefault="00BF5666" w:rsidP="00AE147F">
            <w:pPr>
              <w:pStyle w:val="TableListBullet1"/>
              <w:jc w:val="left"/>
            </w:pPr>
            <w:r w:rsidRPr="00425C8F">
              <w:t xml:space="preserve">Transaction Status= 200 means Success, </w:t>
            </w:r>
          </w:p>
          <w:p w:rsidR="00BF5666" w:rsidRPr="00425C8F" w:rsidRDefault="00BF5666" w:rsidP="00AE147F">
            <w:pPr>
              <w:pStyle w:val="TableListBullet1"/>
              <w:jc w:val="left"/>
            </w:pPr>
            <w:r w:rsidRPr="00425C8F">
              <w:t xml:space="preserve">Transaction Status Other than 200 means failed </w:t>
            </w:r>
          </w:p>
        </w:tc>
        <w:tc>
          <w:tcPr>
            <w:tcW w:w="1260" w:type="dxa"/>
            <w:shd w:val="clear" w:color="auto" w:fill="FFFFFF"/>
          </w:tcPr>
          <w:p w:rsidR="00BF5666" w:rsidRPr="00425C8F" w:rsidRDefault="00BF5666" w:rsidP="00AE147F">
            <w:pPr>
              <w:pStyle w:val="Tablecontent"/>
            </w:pPr>
            <w:r w:rsidRPr="00425C8F">
              <w:t>200</w:t>
            </w:r>
          </w:p>
        </w:tc>
        <w:tc>
          <w:tcPr>
            <w:tcW w:w="1260" w:type="dxa"/>
            <w:shd w:val="clear" w:color="auto" w:fill="FFFFFF"/>
          </w:tcPr>
          <w:p w:rsidR="00BF5666" w:rsidRPr="00425C8F" w:rsidRDefault="00BF5666" w:rsidP="00AE147F">
            <w:pPr>
              <w:pStyle w:val="Tablecontent"/>
            </w:pPr>
            <w:r w:rsidRPr="00425C8F">
              <w:t>N (10)</w:t>
            </w:r>
          </w:p>
        </w:tc>
        <w:tc>
          <w:tcPr>
            <w:tcW w:w="1350" w:type="dxa"/>
            <w:shd w:val="clear" w:color="auto" w:fill="FFFFFF"/>
          </w:tcPr>
          <w:p w:rsidR="00BF5666" w:rsidRPr="00425C8F" w:rsidRDefault="00BF5666" w:rsidP="00AE147F">
            <w:pPr>
              <w:pStyle w:val="Tablecontent"/>
            </w:pPr>
            <w:r w:rsidRPr="00425C8F">
              <w:t>M</w:t>
            </w:r>
          </w:p>
        </w:tc>
      </w:tr>
      <w:tr w:rsidR="00BF5666" w:rsidRPr="00425C8F" w:rsidTr="00AE147F">
        <w:trPr>
          <w:trHeight w:val="277"/>
          <w:tblHeader/>
        </w:trPr>
        <w:tc>
          <w:tcPr>
            <w:tcW w:w="1566" w:type="dxa"/>
            <w:shd w:val="clear" w:color="auto" w:fill="FFFFFF"/>
          </w:tcPr>
          <w:p w:rsidR="00BF5666" w:rsidRPr="00425C8F" w:rsidRDefault="00BF5666" w:rsidP="00AE147F">
            <w:pPr>
              <w:pStyle w:val="Tablecontent"/>
            </w:pPr>
            <w:r w:rsidRPr="00425C8F">
              <w:t>DATE</w:t>
            </w:r>
          </w:p>
        </w:tc>
        <w:tc>
          <w:tcPr>
            <w:tcW w:w="1800" w:type="dxa"/>
            <w:shd w:val="clear" w:color="auto" w:fill="FFFFFF"/>
          </w:tcPr>
          <w:p w:rsidR="00BF5666" w:rsidRPr="00425C8F" w:rsidRDefault="00BF5666" w:rsidP="00AE147F">
            <w:pPr>
              <w:pStyle w:val="Tablecontent"/>
            </w:pPr>
            <w:r w:rsidRPr="00425C8F">
              <w:t>Date and time</w:t>
            </w:r>
          </w:p>
        </w:tc>
        <w:tc>
          <w:tcPr>
            <w:tcW w:w="2340" w:type="dxa"/>
            <w:shd w:val="clear" w:color="auto" w:fill="FFFFFF"/>
          </w:tcPr>
          <w:p w:rsidR="00BF5666" w:rsidRPr="00425C8F" w:rsidRDefault="00BF5666" w:rsidP="00AE147F">
            <w:pPr>
              <w:pStyle w:val="Tablecontent"/>
            </w:pPr>
            <w:r w:rsidRPr="00425C8F">
              <w:t xml:space="preserve">Date and time on which response was sent from </w:t>
            </w:r>
            <w:r w:rsidR="007C479A" w:rsidRPr="00425C8F">
              <w:t>PreTUPS</w:t>
            </w:r>
            <w:r w:rsidRPr="00425C8F">
              <w:t>. HH are in 24 Hour format</w:t>
            </w:r>
          </w:p>
        </w:tc>
        <w:tc>
          <w:tcPr>
            <w:tcW w:w="1260" w:type="dxa"/>
            <w:shd w:val="clear" w:color="auto" w:fill="FFFFFF"/>
          </w:tcPr>
          <w:p w:rsidR="00BF5666" w:rsidRPr="00425C8F" w:rsidRDefault="00BF5666" w:rsidP="00AE147F">
            <w:pPr>
              <w:pStyle w:val="Tablecontent"/>
            </w:pPr>
            <w:r w:rsidRPr="00425C8F">
              <w:t>DD-MM-YYYY HH:MM:SS</w:t>
            </w:r>
          </w:p>
        </w:tc>
        <w:tc>
          <w:tcPr>
            <w:tcW w:w="1260" w:type="dxa"/>
            <w:shd w:val="clear" w:color="auto" w:fill="FFFFFF"/>
          </w:tcPr>
          <w:p w:rsidR="00BF5666" w:rsidRPr="00425C8F" w:rsidRDefault="00BF5666" w:rsidP="00AE147F">
            <w:pPr>
              <w:pStyle w:val="Tablecontent"/>
            </w:pPr>
            <w:r w:rsidRPr="00425C8F">
              <w:t>D (20)</w:t>
            </w:r>
          </w:p>
        </w:tc>
        <w:tc>
          <w:tcPr>
            <w:tcW w:w="1350" w:type="dxa"/>
            <w:shd w:val="clear" w:color="auto" w:fill="FFFFFF"/>
          </w:tcPr>
          <w:p w:rsidR="00BF5666" w:rsidRPr="00425C8F" w:rsidRDefault="00BF5666" w:rsidP="00AE147F">
            <w:pPr>
              <w:pStyle w:val="Tablecontent"/>
            </w:pPr>
            <w:r w:rsidRPr="00425C8F">
              <w:t>M</w:t>
            </w:r>
          </w:p>
        </w:tc>
      </w:tr>
      <w:tr w:rsidR="00BF5666" w:rsidRPr="00425C8F" w:rsidTr="00AE147F">
        <w:trPr>
          <w:trHeight w:val="277"/>
          <w:tblHeader/>
        </w:trPr>
        <w:tc>
          <w:tcPr>
            <w:tcW w:w="1566" w:type="dxa"/>
            <w:shd w:val="clear" w:color="auto" w:fill="FFFFFF"/>
          </w:tcPr>
          <w:p w:rsidR="00BF5666" w:rsidRPr="00425C8F" w:rsidRDefault="00BF5666" w:rsidP="00AE147F">
            <w:pPr>
              <w:pStyle w:val="Tablecontent"/>
            </w:pPr>
            <w:r w:rsidRPr="00425C8F">
              <w:t>EXTREFNUM</w:t>
            </w:r>
          </w:p>
        </w:tc>
        <w:tc>
          <w:tcPr>
            <w:tcW w:w="1800" w:type="dxa"/>
            <w:shd w:val="clear" w:color="auto" w:fill="FFFFFF"/>
          </w:tcPr>
          <w:p w:rsidR="00BF5666" w:rsidRPr="00425C8F" w:rsidRDefault="00BF5666" w:rsidP="00AE147F">
            <w:pPr>
              <w:pStyle w:val="Tablecontent"/>
            </w:pPr>
            <w:r w:rsidRPr="00425C8F">
              <w:t>External Reference number</w:t>
            </w:r>
          </w:p>
        </w:tc>
        <w:tc>
          <w:tcPr>
            <w:tcW w:w="2340" w:type="dxa"/>
            <w:shd w:val="clear" w:color="auto" w:fill="FFFFFF"/>
          </w:tcPr>
          <w:p w:rsidR="00BF5666" w:rsidRPr="00425C8F" w:rsidRDefault="00BF5666" w:rsidP="00AE147F">
            <w:pPr>
              <w:pStyle w:val="Tablecontent"/>
            </w:pPr>
            <w:r w:rsidRPr="00425C8F">
              <w:t>Reference number that was passed by the external system</w:t>
            </w:r>
          </w:p>
        </w:tc>
        <w:tc>
          <w:tcPr>
            <w:tcW w:w="1260" w:type="dxa"/>
            <w:shd w:val="clear" w:color="auto" w:fill="FFFFFF"/>
          </w:tcPr>
          <w:p w:rsidR="00BF5666" w:rsidRPr="00425C8F" w:rsidRDefault="00BF5666" w:rsidP="00AE147F">
            <w:pPr>
              <w:pStyle w:val="Tablecontent"/>
            </w:pPr>
            <w:r w:rsidRPr="00425C8F">
              <w:t>12345</w:t>
            </w:r>
          </w:p>
        </w:tc>
        <w:tc>
          <w:tcPr>
            <w:tcW w:w="1260" w:type="dxa"/>
            <w:shd w:val="clear" w:color="auto" w:fill="FFFFFF"/>
          </w:tcPr>
          <w:p w:rsidR="00BF5666" w:rsidRPr="00425C8F" w:rsidRDefault="00BF5666" w:rsidP="00AE147F">
            <w:pPr>
              <w:pStyle w:val="Tablecontent"/>
            </w:pPr>
            <w:r w:rsidRPr="00425C8F">
              <w:t>A (20)</w:t>
            </w:r>
          </w:p>
        </w:tc>
        <w:tc>
          <w:tcPr>
            <w:tcW w:w="1350" w:type="dxa"/>
            <w:shd w:val="clear" w:color="auto" w:fill="FFFFFF"/>
          </w:tcPr>
          <w:p w:rsidR="00BF5666" w:rsidRPr="00425C8F" w:rsidRDefault="00BF5666" w:rsidP="00AE147F">
            <w:pPr>
              <w:pStyle w:val="Tablecontent"/>
            </w:pPr>
            <w:r w:rsidRPr="00425C8F">
              <w:t>O</w:t>
            </w:r>
          </w:p>
        </w:tc>
      </w:tr>
      <w:tr w:rsidR="00BF5666" w:rsidRPr="00425C8F" w:rsidTr="00AE147F">
        <w:trPr>
          <w:trHeight w:val="277"/>
          <w:tblHeader/>
        </w:trPr>
        <w:tc>
          <w:tcPr>
            <w:tcW w:w="1566" w:type="dxa"/>
            <w:shd w:val="clear" w:color="auto" w:fill="FFFFFF"/>
          </w:tcPr>
          <w:p w:rsidR="00BF5666" w:rsidRPr="00425C8F" w:rsidRDefault="00BF5666" w:rsidP="00AE147F">
            <w:pPr>
              <w:pStyle w:val="Tablecontent"/>
            </w:pPr>
            <w:r w:rsidRPr="00425C8F">
              <w:t>TXNID</w:t>
            </w:r>
          </w:p>
        </w:tc>
        <w:tc>
          <w:tcPr>
            <w:tcW w:w="1800" w:type="dxa"/>
            <w:shd w:val="clear" w:color="auto" w:fill="FFFFFF"/>
          </w:tcPr>
          <w:p w:rsidR="00BF5666" w:rsidRPr="00425C8F" w:rsidRDefault="00BF5666" w:rsidP="00AE147F">
            <w:pPr>
              <w:pStyle w:val="Tablecontent"/>
            </w:pPr>
            <w:r w:rsidRPr="00425C8F">
              <w:t>&lt;Transaction ID&gt;</w:t>
            </w:r>
          </w:p>
        </w:tc>
        <w:tc>
          <w:tcPr>
            <w:tcW w:w="2340" w:type="dxa"/>
            <w:shd w:val="clear" w:color="auto" w:fill="FFFFFF"/>
          </w:tcPr>
          <w:p w:rsidR="00BF5666" w:rsidRPr="00425C8F" w:rsidRDefault="007C479A" w:rsidP="00AE147F">
            <w:pPr>
              <w:pStyle w:val="Tablecontent"/>
            </w:pPr>
            <w:r w:rsidRPr="00425C8F">
              <w:t>PreTUPS</w:t>
            </w:r>
            <w:r w:rsidR="00BF5666" w:rsidRPr="00425C8F">
              <w:t xml:space="preserve"> Transaction ID for the Customer Recharge Transaction</w:t>
            </w:r>
          </w:p>
        </w:tc>
        <w:tc>
          <w:tcPr>
            <w:tcW w:w="1260" w:type="dxa"/>
            <w:shd w:val="clear" w:color="auto" w:fill="FFFFFF"/>
          </w:tcPr>
          <w:p w:rsidR="00BF5666" w:rsidRPr="00425C8F" w:rsidRDefault="00BF5666" w:rsidP="00AE147F">
            <w:pPr>
              <w:pStyle w:val="Tablecontent"/>
            </w:pPr>
            <w:r w:rsidRPr="00425C8F">
              <w:t>DL/05/000000015</w:t>
            </w:r>
          </w:p>
        </w:tc>
        <w:tc>
          <w:tcPr>
            <w:tcW w:w="1260" w:type="dxa"/>
            <w:shd w:val="clear" w:color="auto" w:fill="FFFFFF"/>
          </w:tcPr>
          <w:p w:rsidR="00BF5666" w:rsidRPr="00425C8F" w:rsidRDefault="00BF5666" w:rsidP="00AE147F">
            <w:pPr>
              <w:pStyle w:val="Tablecontent"/>
            </w:pPr>
            <w:r w:rsidRPr="00425C8F">
              <w:t>20</w:t>
            </w:r>
          </w:p>
        </w:tc>
        <w:tc>
          <w:tcPr>
            <w:tcW w:w="1350" w:type="dxa"/>
            <w:shd w:val="clear" w:color="auto" w:fill="FFFFFF"/>
          </w:tcPr>
          <w:p w:rsidR="00BF5666" w:rsidRPr="00425C8F" w:rsidRDefault="00BF5666" w:rsidP="00AE147F">
            <w:pPr>
              <w:pStyle w:val="Tablecontent"/>
            </w:pPr>
            <w:r w:rsidRPr="00425C8F">
              <w:t>M</w:t>
            </w:r>
          </w:p>
        </w:tc>
      </w:tr>
      <w:tr w:rsidR="00BF5666" w:rsidRPr="00425C8F" w:rsidTr="00AE147F">
        <w:trPr>
          <w:trHeight w:val="277"/>
          <w:tblHeader/>
        </w:trPr>
        <w:tc>
          <w:tcPr>
            <w:tcW w:w="1566" w:type="dxa"/>
            <w:shd w:val="clear" w:color="auto" w:fill="FFFFFF"/>
          </w:tcPr>
          <w:p w:rsidR="00BF5666" w:rsidRPr="00425C8F" w:rsidRDefault="00BF5666" w:rsidP="00AE147F">
            <w:pPr>
              <w:pStyle w:val="Tablecontent"/>
            </w:pPr>
            <w:r w:rsidRPr="00425C8F">
              <w:t>MESSAGE</w:t>
            </w:r>
          </w:p>
        </w:tc>
        <w:tc>
          <w:tcPr>
            <w:tcW w:w="1800" w:type="dxa"/>
            <w:shd w:val="clear" w:color="auto" w:fill="FFFFFF"/>
          </w:tcPr>
          <w:p w:rsidR="00BF5666" w:rsidRPr="00425C8F" w:rsidRDefault="00BF5666" w:rsidP="00AE147F">
            <w:pPr>
              <w:pStyle w:val="Tablecontent"/>
            </w:pPr>
            <w:r w:rsidRPr="00425C8F">
              <w:t xml:space="preserve">Message that will given in response </w:t>
            </w:r>
          </w:p>
        </w:tc>
        <w:tc>
          <w:tcPr>
            <w:tcW w:w="2340" w:type="dxa"/>
            <w:shd w:val="clear" w:color="auto" w:fill="FFFFFF"/>
          </w:tcPr>
          <w:p w:rsidR="00BF5666" w:rsidRPr="00425C8F" w:rsidRDefault="00BF5666" w:rsidP="00AE147F">
            <w:pPr>
              <w:pStyle w:val="Tablecontent"/>
            </w:pPr>
            <w:r w:rsidRPr="00425C8F">
              <w:t>Message</w:t>
            </w:r>
          </w:p>
        </w:tc>
        <w:tc>
          <w:tcPr>
            <w:tcW w:w="1260" w:type="dxa"/>
            <w:shd w:val="clear" w:color="auto" w:fill="FFFFFF"/>
          </w:tcPr>
          <w:p w:rsidR="00BF5666" w:rsidRPr="00425C8F" w:rsidRDefault="00BF5666" w:rsidP="00AE147F">
            <w:pPr>
              <w:pStyle w:val="Tablecontent"/>
            </w:pPr>
            <w:r w:rsidRPr="00425C8F">
              <w:t>Your request is accepted for processing</w:t>
            </w:r>
          </w:p>
        </w:tc>
        <w:tc>
          <w:tcPr>
            <w:tcW w:w="1260" w:type="dxa"/>
            <w:shd w:val="clear" w:color="auto" w:fill="FFFFFF"/>
          </w:tcPr>
          <w:p w:rsidR="00BF5666" w:rsidRPr="00425C8F" w:rsidRDefault="00BF5666" w:rsidP="00AE147F">
            <w:pPr>
              <w:pStyle w:val="Tablecontent"/>
            </w:pPr>
            <w:r w:rsidRPr="00425C8F">
              <w:t>A (500)</w:t>
            </w:r>
          </w:p>
        </w:tc>
        <w:tc>
          <w:tcPr>
            <w:tcW w:w="1350" w:type="dxa"/>
            <w:shd w:val="clear" w:color="auto" w:fill="FFFFFF"/>
          </w:tcPr>
          <w:p w:rsidR="00BF5666" w:rsidRPr="00425C8F" w:rsidRDefault="00BF5666" w:rsidP="00AE147F">
            <w:pPr>
              <w:pStyle w:val="Tablecontent"/>
            </w:pPr>
            <w:r w:rsidRPr="00425C8F">
              <w:t>O</w:t>
            </w:r>
          </w:p>
        </w:tc>
      </w:tr>
    </w:tbl>
    <w:p w:rsidR="00BF5666" w:rsidRPr="00425C8F" w:rsidRDefault="00BF5666" w:rsidP="00BF5666">
      <w:pPr>
        <w:pStyle w:val="BodyText2"/>
        <w:rPr>
          <w:lang w:val="nl-NL"/>
        </w:rPr>
      </w:pPr>
    </w:p>
    <w:p w:rsidR="00BF5666" w:rsidRPr="00425C8F" w:rsidRDefault="00BF5666" w:rsidP="00BF5666">
      <w:pPr>
        <w:pStyle w:val="NoteHeading"/>
        <w:tabs>
          <w:tab w:val="num" w:pos="1080"/>
        </w:tabs>
        <w:ind w:left="1080" w:hanging="504"/>
        <w:jc w:val="left"/>
        <w:rPr>
          <w:color w:val="auto"/>
          <w:sz w:val="16"/>
          <w:szCs w:val="16"/>
        </w:rPr>
      </w:pPr>
      <w:r w:rsidRPr="00425C8F">
        <w:rPr>
          <w:color w:val="auto"/>
          <w:sz w:val="16"/>
          <w:szCs w:val="16"/>
        </w:rPr>
        <w:t>If TXNSTATUS is 200 then the following message would be shown to the user: “Your request is accepted for processing”</w:t>
      </w:r>
    </w:p>
    <w:p w:rsidR="00BF5666" w:rsidRPr="00425C8F" w:rsidRDefault="00BF5666" w:rsidP="00BF5666">
      <w:pPr>
        <w:pStyle w:val="NoteHeading"/>
        <w:tabs>
          <w:tab w:val="num" w:pos="1080"/>
        </w:tabs>
        <w:ind w:left="1080" w:hanging="504"/>
        <w:jc w:val="left"/>
        <w:rPr>
          <w:color w:val="auto"/>
          <w:sz w:val="16"/>
          <w:szCs w:val="16"/>
        </w:rPr>
      </w:pPr>
      <w:r w:rsidRPr="00425C8F">
        <w:rPr>
          <w:color w:val="auto"/>
          <w:sz w:val="16"/>
          <w:szCs w:val="16"/>
        </w:rPr>
        <w:t xml:space="preserve">In this case External system needs to send the recharge status request to </w:t>
      </w:r>
      <w:r w:rsidR="007C479A" w:rsidRPr="00425C8F">
        <w:rPr>
          <w:color w:val="auto"/>
          <w:sz w:val="16"/>
          <w:szCs w:val="16"/>
        </w:rPr>
        <w:t>PreTUPS</w:t>
      </w:r>
      <w:r w:rsidRPr="00425C8F">
        <w:rPr>
          <w:color w:val="auto"/>
          <w:sz w:val="16"/>
          <w:szCs w:val="16"/>
        </w:rPr>
        <w:t xml:space="preserve"> for checking the final status of the transaction. This can be achieved by providing a button on the page like “Check recharge status” </w:t>
      </w:r>
    </w:p>
    <w:p w:rsidR="00BF5666" w:rsidRPr="00425C8F" w:rsidRDefault="00BF5666" w:rsidP="00BF5666">
      <w:pPr>
        <w:pStyle w:val="NoteHeading"/>
        <w:tabs>
          <w:tab w:val="num" w:pos="1080"/>
        </w:tabs>
        <w:ind w:left="1080" w:hanging="504"/>
        <w:jc w:val="left"/>
        <w:rPr>
          <w:color w:val="auto"/>
          <w:sz w:val="16"/>
          <w:szCs w:val="16"/>
        </w:rPr>
      </w:pPr>
      <w:r w:rsidRPr="00425C8F">
        <w:rPr>
          <w:color w:val="auto"/>
          <w:sz w:val="16"/>
          <w:szCs w:val="16"/>
        </w:rPr>
        <w:t>If the TXNSTATUS is not 200 then the user would be shown the error message (MESSAGE tag) returned in the response.</w:t>
      </w:r>
    </w:p>
    <w:p w:rsidR="00BF5666" w:rsidRPr="00425C8F" w:rsidRDefault="00BF5666" w:rsidP="00BF5666">
      <w:pPr>
        <w:pStyle w:val="BodyText2"/>
        <w:rPr>
          <w:lang w:val="en-IN"/>
        </w:rPr>
      </w:pPr>
    </w:p>
    <w:p w:rsidR="00BF5666" w:rsidRPr="00425C8F" w:rsidRDefault="00BF5666" w:rsidP="00BF5666">
      <w:pPr>
        <w:pStyle w:val="BodyText2"/>
        <w:rPr>
          <w:lang w:val="en-IN"/>
        </w:rPr>
      </w:pPr>
    </w:p>
    <w:p w:rsidR="00773AA0" w:rsidRPr="00425C8F" w:rsidRDefault="00773AA0" w:rsidP="00773AA0">
      <w:pPr>
        <w:pStyle w:val="BodyText2"/>
      </w:pPr>
      <w:bookmarkStart w:id="294" w:name="_Toc309639034"/>
      <w:bookmarkStart w:id="295" w:name="_Toc368313823"/>
    </w:p>
    <w:p w:rsidR="00773AA0" w:rsidRPr="00425C8F" w:rsidRDefault="00773AA0" w:rsidP="00773AA0">
      <w:pPr>
        <w:pStyle w:val="BodyText2"/>
        <w:rPr>
          <w:lang w:val="en-IN"/>
        </w:rPr>
      </w:pPr>
    </w:p>
    <w:p w:rsidR="00773AA0" w:rsidRPr="00425C8F" w:rsidRDefault="00773AA0" w:rsidP="00773AA0">
      <w:pPr>
        <w:pStyle w:val="BodyText2"/>
        <w:rPr>
          <w:lang w:val="en-IN"/>
        </w:rPr>
      </w:pPr>
    </w:p>
    <w:bookmarkEnd w:id="294"/>
    <w:bookmarkEnd w:id="295"/>
    <w:p w:rsidR="00CD5C68" w:rsidRPr="00425C8F" w:rsidRDefault="00CD5C68" w:rsidP="00CD5C68">
      <w:pPr>
        <w:pStyle w:val="BodyText2"/>
        <w:rPr>
          <w:lang w:val="en-IN"/>
        </w:rPr>
      </w:pPr>
    </w:p>
    <w:p w:rsidR="00CD5C68" w:rsidRPr="00425C8F" w:rsidRDefault="00CD5C68" w:rsidP="00CD5C68">
      <w:pPr>
        <w:pStyle w:val="BodyText2"/>
        <w:rPr>
          <w:lang w:val="en-IN"/>
        </w:rPr>
      </w:pPr>
    </w:p>
    <w:p w:rsidR="00CD5C68" w:rsidRPr="00425C8F" w:rsidRDefault="00CD5C68" w:rsidP="00CD5C68">
      <w:pPr>
        <w:pStyle w:val="BodyText2"/>
        <w:rPr>
          <w:lang w:val="en-IN"/>
        </w:rPr>
      </w:pPr>
    </w:p>
    <w:p w:rsidR="00CD5C68" w:rsidRPr="00425C8F" w:rsidRDefault="00CD5C68" w:rsidP="007175EC">
      <w:pPr>
        <w:pStyle w:val="Head"/>
        <w:rPr>
          <w:lang w:val="en-IN"/>
        </w:rPr>
      </w:pPr>
    </w:p>
    <w:p w:rsidR="00CD5C68" w:rsidRPr="00425C8F" w:rsidRDefault="00CD5C68" w:rsidP="00337049">
      <w:pPr>
        <w:pStyle w:val="Heading2"/>
        <w:rPr>
          <w:lang w:val="en-IN"/>
        </w:rPr>
      </w:pPr>
      <w:bookmarkStart w:id="296" w:name="_Toc368313834"/>
      <w:bookmarkStart w:id="297" w:name="_Toc485139712"/>
      <w:r w:rsidRPr="00425C8F">
        <w:rPr>
          <w:lang w:val="en-IN"/>
        </w:rPr>
        <w:t>Private Recharge (EVD)</w:t>
      </w:r>
      <w:bookmarkEnd w:id="296"/>
      <w:bookmarkEnd w:id="297"/>
    </w:p>
    <w:p w:rsidR="00CD5C68" w:rsidRPr="00425C8F" w:rsidRDefault="00CD5C68" w:rsidP="00CD5C68">
      <w:pPr>
        <w:spacing w:before="60" w:after="60"/>
        <w:jc w:val="both"/>
        <w:rPr>
          <w:rFonts w:ascii="Arial" w:hAnsi="Arial"/>
          <w:sz w:val="20"/>
          <w:highlight w:val="yellow"/>
          <w:lang w:val="en-IN"/>
        </w:rPr>
      </w:pPr>
      <w:r w:rsidRPr="00425C8F">
        <w:rPr>
          <w:rFonts w:ascii="Arial" w:hAnsi="Arial"/>
          <w:sz w:val="20"/>
          <w:highlight w:val="yellow"/>
          <w:lang w:val="en-IN"/>
        </w:rPr>
        <w:t xml:space="preserve">External transaction server will send Electronic Voucher Distribution request to </w:t>
      </w:r>
      <w:r w:rsidR="007C479A" w:rsidRPr="00425C8F">
        <w:rPr>
          <w:rFonts w:ascii="Arial" w:hAnsi="Arial"/>
          <w:sz w:val="20"/>
          <w:highlight w:val="yellow"/>
          <w:lang w:val="en-IN"/>
        </w:rPr>
        <w:t>PreTUPS</w:t>
      </w:r>
      <w:r w:rsidRPr="00425C8F">
        <w:rPr>
          <w:rFonts w:ascii="Arial" w:hAnsi="Arial"/>
          <w:sz w:val="20"/>
          <w:highlight w:val="yellow"/>
          <w:lang w:val="en-IN"/>
        </w:rPr>
        <w:t xml:space="preserve"> in the following format:</w:t>
      </w:r>
    </w:p>
    <w:p w:rsidR="00CD5C68" w:rsidRPr="00425C8F" w:rsidRDefault="00CD5C68" w:rsidP="00CD5C68">
      <w:pPr>
        <w:spacing w:before="60" w:after="60"/>
        <w:jc w:val="both"/>
        <w:rPr>
          <w:rFonts w:ascii="Arial" w:hAnsi="Arial"/>
          <w:sz w:val="20"/>
          <w:highlight w:val="yellow"/>
          <w:lang w:val="en-IN"/>
        </w:rPr>
      </w:pPr>
    </w:p>
    <w:p w:rsidR="00CD5C68" w:rsidRPr="00425C8F" w:rsidRDefault="0000768E" w:rsidP="001E6309">
      <w:pPr>
        <w:pStyle w:val="Heading"/>
        <w:rPr>
          <w:color w:val="auto"/>
          <w:highlight w:val="yellow"/>
        </w:rPr>
      </w:pPr>
      <w:r w:rsidRPr="00425C8F">
        <w:rPr>
          <w:color w:val="auto"/>
          <w:highlight w:val="yellow"/>
        </w:rPr>
        <w:t>Request Syntax</w:t>
      </w:r>
    </w:p>
    <w:p w:rsidR="00CD5C68" w:rsidRPr="00425C8F" w:rsidRDefault="00CD5C68" w:rsidP="00CD5C68">
      <w:pPr>
        <w:pStyle w:val="BodyText2"/>
        <w:rPr>
          <w:highlight w:val="yellow"/>
          <w:lang w:val="en-IN"/>
        </w:rPr>
      </w:pPr>
    </w:p>
    <w:p w:rsidR="00CD5C68" w:rsidRPr="00425C8F" w:rsidRDefault="00CD5C68" w:rsidP="009A27CC">
      <w:pPr>
        <w:pStyle w:val="Code"/>
        <w:ind w:left="0"/>
        <w:rPr>
          <w:highlight w:val="yellow"/>
          <w:lang w:val="en-IN"/>
        </w:rPr>
      </w:pPr>
      <w:proofErr w:type="gramStart"/>
      <w:r w:rsidRPr="00425C8F">
        <w:rPr>
          <w:highlight w:val="yellow"/>
          <w:lang w:val="en-IN"/>
        </w:rPr>
        <w:t>&lt;?xml</w:t>
      </w:r>
      <w:proofErr w:type="gramEnd"/>
      <w:r w:rsidRPr="00425C8F">
        <w:rPr>
          <w:highlight w:val="yellow"/>
          <w:lang w:val="en-IN"/>
        </w:rPr>
        <w:t xml:space="preserve"> version="1.0"?&gt;</w:t>
      </w:r>
    </w:p>
    <w:p w:rsidR="00CD5C68" w:rsidRPr="00425C8F" w:rsidRDefault="00CD5C68" w:rsidP="009A27CC">
      <w:pPr>
        <w:pStyle w:val="Code"/>
        <w:ind w:left="0"/>
        <w:rPr>
          <w:highlight w:val="yellow"/>
          <w:lang w:val="en-IN"/>
        </w:rPr>
      </w:pPr>
      <w:r w:rsidRPr="00425C8F">
        <w:rPr>
          <w:highlight w:val="yellow"/>
          <w:lang w:val="en-IN"/>
        </w:rPr>
        <w:t>&lt;COMMAND&gt;</w:t>
      </w:r>
    </w:p>
    <w:p w:rsidR="00CD5C68" w:rsidRPr="00425C8F" w:rsidRDefault="00CD5C68" w:rsidP="009A27CC">
      <w:pPr>
        <w:pStyle w:val="Code"/>
        <w:ind w:left="0" w:firstLine="720"/>
        <w:rPr>
          <w:highlight w:val="yellow"/>
          <w:lang w:val="en-IN"/>
        </w:rPr>
      </w:pPr>
      <w:r w:rsidRPr="00425C8F">
        <w:rPr>
          <w:highlight w:val="yellow"/>
          <w:lang w:val="en-IN"/>
        </w:rPr>
        <w:t>&lt;TYPE&gt;EXPVEVDREQ&lt;/TYPE&gt;</w:t>
      </w:r>
    </w:p>
    <w:p w:rsidR="00CD5C68" w:rsidRPr="00425C8F" w:rsidRDefault="00CD5C68" w:rsidP="009A27CC">
      <w:pPr>
        <w:pStyle w:val="Code"/>
        <w:ind w:left="0" w:firstLine="720"/>
        <w:rPr>
          <w:highlight w:val="yellow"/>
          <w:lang w:val="en-IN"/>
        </w:rPr>
      </w:pPr>
      <w:r w:rsidRPr="00425C8F">
        <w:rPr>
          <w:highlight w:val="yellow"/>
          <w:lang w:val="en-IN"/>
        </w:rPr>
        <w:t>&lt;DATE&gt;&lt;Date and time &gt;&lt;/DATE&gt;</w:t>
      </w:r>
    </w:p>
    <w:p w:rsidR="00CD5C68" w:rsidRPr="00425C8F" w:rsidRDefault="00CD5C68" w:rsidP="009A27CC">
      <w:pPr>
        <w:pStyle w:val="Code"/>
        <w:ind w:left="0"/>
        <w:rPr>
          <w:highlight w:val="yellow"/>
          <w:lang w:val="en-IN"/>
        </w:rPr>
      </w:pPr>
      <w:r w:rsidRPr="00425C8F">
        <w:rPr>
          <w:highlight w:val="yellow"/>
          <w:lang w:val="en-IN"/>
        </w:rPr>
        <w:tab/>
        <w:t>&lt;EXTNWCODE&gt;</w:t>
      </w:r>
      <w:r w:rsidRPr="00425C8F">
        <w:rPr>
          <w:i/>
          <w:iCs/>
          <w:highlight w:val="yellow"/>
          <w:lang w:val="en-IN"/>
        </w:rPr>
        <w:t>&lt;Network External Code&gt;</w:t>
      </w:r>
      <w:r w:rsidRPr="00425C8F">
        <w:rPr>
          <w:highlight w:val="yellow"/>
          <w:lang w:val="en-IN"/>
        </w:rPr>
        <w:t>&lt;/EXTNWCODE&gt;</w:t>
      </w:r>
    </w:p>
    <w:p w:rsidR="00CD5C68" w:rsidRPr="00425C8F" w:rsidRDefault="00CD5C68" w:rsidP="009A27CC">
      <w:pPr>
        <w:pStyle w:val="Code"/>
        <w:ind w:left="0"/>
        <w:rPr>
          <w:highlight w:val="yellow"/>
          <w:lang w:val="en-IN"/>
        </w:rPr>
      </w:pPr>
      <w:r w:rsidRPr="00425C8F">
        <w:rPr>
          <w:highlight w:val="yellow"/>
          <w:lang w:val="en-IN"/>
        </w:rPr>
        <w:tab/>
        <w:t>&lt;MSISDN&gt;</w:t>
      </w:r>
      <w:r w:rsidRPr="00425C8F">
        <w:rPr>
          <w:i/>
          <w:iCs/>
          <w:highlight w:val="yellow"/>
          <w:lang w:val="en-IN"/>
        </w:rPr>
        <w:t>&lt;Retailer MSISDN&gt;</w:t>
      </w:r>
      <w:r w:rsidRPr="00425C8F">
        <w:rPr>
          <w:highlight w:val="yellow"/>
          <w:lang w:val="en-IN"/>
        </w:rPr>
        <w:t>&lt;/ MSISDN&gt;</w:t>
      </w:r>
    </w:p>
    <w:p w:rsidR="00CD5C68" w:rsidRPr="00425C8F" w:rsidRDefault="00CD5C68" w:rsidP="009A27CC">
      <w:pPr>
        <w:pStyle w:val="Code"/>
        <w:ind w:left="0"/>
        <w:rPr>
          <w:highlight w:val="yellow"/>
          <w:lang w:val="en-IN"/>
        </w:rPr>
      </w:pPr>
      <w:r w:rsidRPr="00425C8F">
        <w:rPr>
          <w:highlight w:val="yellow"/>
          <w:lang w:val="en-IN"/>
        </w:rPr>
        <w:tab/>
        <w:t>&lt;PIN&gt;&lt;123456&gt;&lt;/PIN&gt;</w:t>
      </w:r>
    </w:p>
    <w:p w:rsidR="00CD5C68" w:rsidRPr="00425C8F" w:rsidRDefault="00CD5C68" w:rsidP="009A27CC">
      <w:pPr>
        <w:pStyle w:val="Code"/>
        <w:ind w:left="0"/>
        <w:rPr>
          <w:highlight w:val="yellow"/>
          <w:lang w:val="en-IN"/>
        </w:rPr>
      </w:pPr>
      <w:r w:rsidRPr="00425C8F">
        <w:rPr>
          <w:highlight w:val="yellow"/>
          <w:lang w:val="en-IN"/>
        </w:rPr>
        <w:tab/>
        <w:t>&lt;LOGINID&gt;&lt;Channel user Login ID&lt;/LOGINID&gt;</w:t>
      </w:r>
    </w:p>
    <w:p w:rsidR="00CD5C68" w:rsidRPr="00425C8F" w:rsidRDefault="00CD5C68" w:rsidP="009A27CC">
      <w:pPr>
        <w:pStyle w:val="Code"/>
        <w:ind w:left="0"/>
        <w:rPr>
          <w:highlight w:val="yellow"/>
          <w:lang w:val="en-IN"/>
        </w:rPr>
      </w:pPr>
      <w:r w:rsidRPr="00425C8F">
        <w:rPr>
          <w:highlight w:val="yellow"/>
          <w:lang w:val="en-IN"/>
        </w:rPr>
        <w:tab/>
        <w:t>&lt;PASSWORD&gt;&lt;Channel User Login Password&lt;/PASSWORD&gt;</w:t>
      </w:r>
    </w:p>
    <w:p w:rsidR="00CD5C68" w:rsidRPr="00425C8F" w:rsidRDefault="00CD5C68" w:rsidP="009A27CC">
      <w:pPr>
        <w:pStyle w:val="Code"/>
        <w:ind w:left="0"/>
        <w:rPr>
          <w:highlight w:val="yellow"/>
          <w:lang w:val="en-IN"/>
        </w:rPr>
      </w:pPr>
      <w:r w:rsidRPr="00425C8F">
        <w:rPr>
          <w:highlight w:val="yellow"/>
          <w:lang w:val="en-IN"/>
        </w:rPr>
        <w:tab/>
        <w:t>&lt;EXTCODE&gt;</w:t>
      </w:r>
      <w:r w:rsidRPr="00425C8F">
        <w:rPr>
          <w:i/>
          <w:iCs/>
          <w:highlight w:val="yellow"/>
          <w:lang w:val="en-IN"/>
        </w:rPr>
        <w:t>&lt;Channel user unique External code&gt;</w:t>
      </w:r>
      <w:r w:rsidRPr="00425C8F">
        <w:rPr>
          <w:highlight w:val="yellow"/>
          <w:lang w:val="en-IN"/>
        </w:rPr>
        <w:t>&lt;/EXTCODE&gt;</w:t>
      </w:r>
    </w:p>
    <w:p w:rsidR="00CD5C68" w:rsidRPr="00425C8F" w:rsidRDefault="00CD5C68" w:rsidP="009A27CC">
      <w:pPr>
        <w:pStyle w:val="Code"/>
        <w:ind w:left="720"/>
        <w:rPr>
          <w:highlight w:val="yellow"/>
          <w:lang w:val="en-IN"/>
        </w:rPr>
      </w:pPr>
      <w:r w:rsidRPr="00425C8F">
        <w:rPr>
          <w:highlight w:val="yellow"/>
          <w:lang w:val="en-IN"/>
        </w:rPr>
        <w:t>&lt;EXTREFNUM&gt;&lt;Unique Reference number in the external system&gt;&lt;/EXTREFNUM&gt;</w:t>
      </w:r>
      <w:r w:rsidRPr="00425C8F">
        <w:rPr>
          <w:highlight w:val="yellow"/>
          <w:lang w:val="en-IN"/>
        </w:rPr>
        <w:tab/>
      </w:r>
    </w:p>
    <w:p w:rsidR="00CD5C68" w:rsidRPr="00425C8F" w:rsidRDefault="00CD5C68" w:rsidP="009A27CC">
      <w:pPr>
        <w:pStyle w:val="Code"/>
        <w:ind w:left="0"/>
        <w:rPr>
          <w:highlight w:val="yellow"/>
          <w:lang w:val="en-IN"/>
        </w:rPr>
      </w:pPr>
      <w:r w:rsidRPr="00425C8F">
        <w:rPr>
          <w:highlight w:val="yellow"/>
          <w:lang w:val="en-IN"/>
        </w:rPr>
        <w:tab/>
        <w:t>&lt;AMOUNT&gt;&lt;Amount&gt;&lt;/AMOUNT&gt;</w:t>
      </w:r>
    </w:p>
    <w:p w:rsidR="00CD5C68" w:rsidRPr="00425C8F" w:rsidRDefault="00CD5C68" w:rsidP="009A27CC">
      <w:pPr>
        <w:pStyle w:val="Code"/>
        <w:ind w:left="720"/>
        <w:rPr>
          <w:highlight w:val="yellow"/>
          <w:lang w:val="en-IN"/>
        </w:rPr>
      </w:pPr>
      <w:r w:rsidRPr="00425C8F">
        <w:rPr>
          <w:highlight w:val="yellow"/>
          <w:lang w:val="en-IN"/>
        </w:rPr>
        <w:t>&lt;LANGUAGE1&gt;&lt;Retailer Language&gt;&lt;/LANGUAGE1&gt;</w:t>
      </w:r>
    </w:p>
    <w:p w:rsidR="00CD5C68" w:rsidRPr="00425C8F" w:rsidRDefault="00CD5C68" w:rsidP="009A27CC">
      <w:pPr>
        <w:pStyle w:val="Code"/>
        <w:ind w:left="720"/>
        <w:rPr>
          <w:highlight w:val="yellow"/>
          <w:lang w:val="en-IN"/>
        </w:rPr>
      </w:pPr>
      <w:r w:rsidRPr="00425C8F">
        <w:rPr>
          <w:highlight w:val="yellow"/>
          <w:lang w:val="en-IN"/>
        </w:rPr>
        <w:t>&lt;MSISDN2&gt;&lt; Payee MSISDN&gt;&lt;/MSISDN2&gt;</w:t>
      </w:r>
    </w:p>
    <w:p w:rsidR="00CD5C68" w:rsidRPr="00425C8F" w:rsidRDefault="00CD5C68" w:rsidP="009A27CC">
      <w:pPr>
        <w:pStyle w:val="Code"/>
        <w:ind w:left="720"/>
        <w:rPr>
          <w:highlight w:val="yellow"/>
          <w:lang w:val="en-IN"/>
        </w:rPr>
      </w:pPr>
      <w:r w:rsidRPr="00425C8F">
        <w:rPr>
          <w:highlight w:val="yellow"/>
          <w:lang w:val="en-IN"/>
        </w:rPr>
        <w:t>&lt;LANGUAGE2&gt;&lt;Payee Language&gt;&lt;/LANGUAGE2&gt;</w:t>
      </w:r>
    </w:p>
    <w:p w:rsidR="00CD5C68" w:rsidRPr="00425C8F" w:rsidRDefault="00CD5C68" w:rsidP="009A27CC">
      <w:pPr>
        <w:pStyle w:val="Code"/>
        <w:ind w:left="720"/>
        <w:rPr>
          <w:highlight w:val="yellow"/>
          <w:lang w:val="en-IN"/>
        </w:rPr>
      </w:pPr>
      <w:r w:rsidRPr="00425C8F">
        <w:rPr>
          <w:highlight w:val="yellow"/>
          <w:lang w:val="en-IN"/>
        </w:rPr>
        <w:t>&lt;SELECTOR&gt;&lt;Selector&gt;&lt;/SELECTOR&gt;</w:t>
      </w:r>
    </w:p>
    <w:p w:rsidR="00CD5C68" w:rsidRPr="00425C8F" w:rsidRDefault="00CD5C68" w:rsidP="009A27CC">
      <w:pPr>
        <w:pStyle w:val="Code"/>
        <w:ind w:left="0"/>
        <w:rPr>
          <w:highlight w:val="yellow"/>
          <w:lang w:val="en-IN"/>
        </w:rPr>
      </w:pPr>
      <w:r w:rsidRPr="00425C8F">
        <w:rPr>
          <w:highlight w:val="yellow"/>
          <w:lang w:val="en-IN"/>
        </w:rPr>
        <w:t>&lt;/COMMAND&gt;</w:t>
      </w:r>
    </w:p>
    <w:p w:rsidR="009A27CC" w:rsidRPr="00425C8F" w:rsidRDefault="009A27CC" w:rsidP="00CD5C68">
      <w:pPr>
        <w:pStyle w:val="Code"/>
        <w:rPr>
          <w:highlight w:val="yellow"/>
          <w:lang w:val="en-IN"/>
        </w:rPr>
      </w:pP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620"/>
        <w:gridCol w:w="2340"/>
        <w:gridCol w:w="1260"/>
        <w:gridCol w:w="1260"/>
        <w:gridCol w:w="1440"/>
      </w:tblGrid>
      <w:tr w:rsidR="00CD5C68" w:rsidRPr="00425C8F" w:rsidTr="009A27CC">
        <w:trPr>
          <w:trHeight w:val="277"/>
          <w:tblHeader/>
        </w:trPr>
        <w:tc>
          <w:tcPr>
            <w:tcW w:w="1620" w:type="dxa"/>
            <w:shd w:val="clear" w:color="auto" w:fill="E31837"/>
          </w:tcPr>
          <w:p w:rsidR="00CD5C68" w:rsidRPr="00425C8F" w:rsidRDefault="00CD5C68" w:rsidP="00940B20">
            <w:pPr>
              <w:pStyle w:val="TableColumnLabels"/>
              <w:rPr>
                <w:color w:val="auto"/>
                <w:highlight w:val="yellow"/>
                <w:lang w:val="en-IN"/>
              </w:rPr>
            </w:pPr>
            <w:r w:rsidRPr="00425C8F">
              <w:rPr>
                <w:color w:val="auto"/>
                <w:highlight w:val="yellow"/>
                <w:lang w:val="en-IN"/>
              </w:rPr>
              <w:t>TAG</w:t>
            </w:r>
          </w:p>
        </w:tc>
        <w:tc>
          <w:tcPr>
            <w:tcW w:w="1620" w:type="dxa"/>
            <w:shd w:val="clear" w:color="auto" w:fill="E31837"/>
          </w:tcPr>
          <w:p w:rsidR="00CD5C68" w:rsidRPr="00425C8F" w:rsidRDefault="00CD5C68" w:rsidP="00940B20">
            <w:pPr>
              <w:pStyle w:val="TableColumnLabels"/>
              <w:rPr>
                <w:color w:val="auto"/>
                <w:highlight w:val="yellow"/>
                <w:lang w:val="en-IN"/>
              </w:rPr>
            </w:pPr>
            <w:r w:rsidRPr="00425C8F">
              <w:rPr>
                <w:color w:val="auto"/>
                <w:highlight w:val="yellow"/>
                <w:lang w:val="en-IN"/>
              </w:rPr>
              <w:t>Fields</w:t>
            </w:r>
          </w:p>
        </w:tc>
        <w:tc>
          <w:tcPr>
            <w:tcW w:w="2340" w:type="dxa"/>
            <w:shd w:val="clear" w:color="auto" w:fill="E31837"/>
          </w:tcPr>
          <w:p w:rsidR="00CD5C68" w:rsidRPr="00425C8F" w:rsidRDefault="00CD5C68" w:rsidP="00940B20">
            <w:pPr>
              <w:pStyle w:val="TableColumnLabels"/>
              <w:rPr>
                <w:color w:val="auto"/>
                <w:highlight w:val="yellow"/>
                <w:lang w:val="en-IN"/>
              </w:rPr>
            </w:pPr>
            <w:r w:rsidRPr="00425C8F">
              <w:rPr>
                <w:color w:val="auto"/>
                <w:highlight w:val="yellow"/>
                <w:lang w:val="en-IN"/>
              </w:rPr>
              <w:t>Remarks</w:t>
            </w:r>
          </w:p>
        </w:tc>
        <w:tc>
          <w:tcPr>
            <w:tcW w:w="1260" w:type="dxa"/>
            <w:shd w:val="clear" w:color="auto" w:fill="E31837"/>
          </w:tcPr>
          <w:p w:rsidR="00CD5C68" w:rsidRPr="00425C8F" w:rsidRDefault="00CD5C68" w:rsidP="00940B20">
            <w:pPr>
              <w:pStyle w:val="TableColumnLabels"/>
              <w:rPr>
                <w:color w:val="auto"/>
                <w:highlight w:val="yellow"/>
                <w:lang w:val="en-IN"/>
              </w:rPr>
            </w:pPr>
            <w:r w:rsidRPr="00425C8F">
              <w:rPr>
                <w:color w:val="auto"/>
                <w:highlight w:val="yellow"/>
                <w:lang w:val="en-IN"/>
              </w:rPr>
              <w:t>Example</w:t>
            </w:r>
          </w:p>
        </w:tc>
        <w:tc>
          <w:tcPr>
            <w:tcW w:w="1260" w:type="dxa"/>
            <w:shd w:val="clear" w:color="auto" w:fill="E31837"/>
          </w:tcPr>
          <w:p w:rsidR="00CD5C68" w:rsidRPr="00425C8F" w:rsidRDefault="00CD5C68" w:rsidP="00940B20">
            <w:pPr>
              <w:pStyle w:val="TableColumnLabels"/>
              <w:rPr>
                <w:color w:val="auto"/>
                <w:highlight w:val="yellow"/>
                <w:lang w:val="en-IN"/>
              </w:rPr>
            </w:pPr>
            <w:r w:rsidRPr="00425C8F">
              <w:rPr>
                <w:color w:val="auto"/>
                <w:highlight w:val="yellow"/>
                <w:lang w:val="en-IN"/>
              </w:rPr>
              <w:t>Field Type</w:t>
            </w:r>
          </w:p>
        </w:tc>
        <w:tc>
          <w:tcPr>
            <w:tcW w:w="1440" w:type="dxa"/>
            <w:shd w:val="clear" w:color="auto" w:fill="E31837"/>
          </w:tcPr>
          <w:p w:rsidR="00CD5C68" w:rsidRPr="00425C8F" w:rsidRDefault="00CD5C68" w:rsidP="00940B20">
            <w:pPr>
              <w:pStyle w:val="TableColumnLabels"/>
              <w:rPr>
                <w:color w:val="auto"/>
                <w:highlight w:val="yellow"/>
                <w:lang w:val="en-IN"/>
              </w:rPr>
            </w:pPr>
            <w:r w:rsidRPr="00425C8F">
              <w:rPr>
                <w:color w:val="auto"/>
                <w:highlight w:val="yellow"/>
                <w:lang w:val="en-IN"/>
              </w:rPr>
              <w:t>Optional/</w:t>
            </w:r>
          </w:p>
          <w:p w:rsidR="00CD5C68" w:rsidRPr="00425C8F" w:rsidRDefault="00CD5C68" w:rsidP="00940B20">
            <w:pPr>
              <w:pStyle w:val="TableColumnLabels"/>
              <w:rPr>
                <w:color w:val="auto"/>
                <w:highlight w:val="yellow"/>
                <w:lang w:val="en-IN"/>
              </w:rPr>
            </w:pPr>
            <w:r w:rsidRPr="00425C8F">
              <w:rPr>
                <w:color w:val="auto"/>
                <w:highlight w:val="yellow"/>
                <w:lang w:val="en-IN"/>
              </w:rPr>
              <w:t>Mandatory</w:t>
            </w:r>
          </w:p>
        </w:tc>
      </w:tr>
      <w:tr w:rsidR="00CD5C68" w:rsidRPr="00425C8F" w:rsidTr="00940B20">
        <w:trPr>
          <w:trHeight w:val="277"/>
          <w:tblHeader/>
        </w:trPr>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TYPE</w:t>
            </w:r>
          </w:p>
        </w:tc>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Request type</w:t>
            </w:r>
          </w:p>
        </w:tc>
        <w:tc>
          <w:tcPr>
            <w:tcW w:w="2340" w:type="dxa"/>
            <w:shd w:val="clear" w:color="auto" w:fill="FFFFFF"/>
          </w:tcPr>
          <w:p w:rsidR="00CD5C68" w:rsidRPr="00425C8F" w:rsidRDefault="00CD5C68" w:rsidP="00940B20">
            <w:pPr>
              <w:pStyle w:val="Tablecontent"/>
              <w:rPr>
                <w:highlight w:val="yellow"/>
                <w:lang w:val="en-IN"/>
              </w:rPr>
            </w:pPr>
            <w:r w:rsidRPr="00425C8F">
              <w:rPr>
                <w:highlight w:val="yellow"/>
                <w:lang w:val="en-IN"/>
              </w:rPr>
              <w:t>Request Type, should be sent with each request – fixed</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EXPVEVDREQ</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A (20)</w:t>
            </w:r>
          </w:p>
        </w:tc>
        <w:tc>
          <w:tcPr>
            <w:tcW w:w="1440" w:type="dxa"/>
            <w:shd w:val="clear" w:color="auto" w:fill="FFFFFF"/>
          </w:tcPr>
          <w:p w:rsidR="00CD5C68" w:rsidRPr="00425C8F" w:rsidRDefault="00CD5C68" w:rsidP="00940B20">
            <w:pPr>
              <w:pStyle w:val="Tablecontent"/>
              <w:rPr>
                <w:highlight w:val="yellow"/>
                <w:lang w:val="en-IN"/>
              </w:rPr>
            </w:pPr>
            <w:r w:rsidRPr="00425C8F">
              <w:rPr>
                <w:highlight w:val="yellow"/>
                <w:lang w:val="en-IN"/>
              </w:rPr>
              <w:t>M</w:t>
            </w:r>
          </w:p>
        </w:tc>
      </w:tr>
      <w:tr w:rsidR="00CD5C68" w:rsidRPr="00425C8F" w:rsidTr="00940B20">
        <w:trPr>
          <w:trHeight w:val="277"/>
          <w:tblHeader/>
        </w:trPr>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DATE</w:t>
            </w:r>
          </w:p>
        </w:tc>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Date and time</w:t>
            </w:r>
          </w:p>
        </w:tc>
        <w:tc>
          <w:tcPr>
            <w:tcW w:w="2340" w:type="dxa"/>
            <w:shd w:val="clear" w:color="auto" w:fill="FFFFFF"/>
          </w:tcPr>
          <w:p w:rsidR="00CD5C68" w:rsidRPr="00425C8F" w:rsidRDefault="00CD5C68" w:rsidP="00940B20">
            <w:pPr>
              <w:pStyle w:val="Tablecontent"/>
              <w:rPr>
                <w:highlight w:val="yellow"/>
                <w:lang w:val="en-IN"/>
              </w:rPr>
            </w:pPr>
            <w:r w:rsidRPr="00425C8F">
              <w:rPr>
                <w:highlight w:val="yellow"/>
                <w:lang w:val="en-IN"/>
              </w:rPr>
              <w:t>Date and time on which request was sent by external system, HH are in 24 Hour Format</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DD-MM-YYYY HH:MM:SS</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D (20)</w:t>
            </w:r>
          </w:p>
        </w:tc>
        <w:tc>
          <w:tcPr>
            <w:tcW w:w="1440" w:type="dxa"/>
            <w:shd w:val="clear" w:color="auto" w:fill="FFFFFF"/>
          </w:tcPr>
          <w:p w:rsidR="00CD5C68" w:rsidRPr="00425C8F" w:rsidRDefault="00CD5C68" w:rsidP="00940B20">
            <w:pPr>
              <w:pStyle w:val="Tablecontent"/>
              <w:rPr>
                <w:highlight w:val="yellow"/>
                <w:lang w:val="en-IN"/>
              </w:rPr>
            </w:pPr>
            <w:r w:rsidRPr="00425C8F">
              <w:rPr>
                <w:highlight w:val="yellow"/>
                <w:lang w:val="en-IN"/>
              </w:rPr>
              <w:t>O</w:t>
            </w:r>
          </w:p>
        </w:tc>
      </w:tr>
      <w:tr w:rsidR="00CD5C68" w:rsidRPr="00425C8F" w:rsidTr="00940B20">
        <w:trPr>
          <w:trHeight w:val="277"/>
          <w:tblHeader/>
        </w:trPr>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EXTNWCODE</w:t>
            </w:r>
          </w:p>
        </w:tc>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 xml:space="preserve">Network code </w:t>
            </w:r>
          </w:p>
        </w:tc>
        <w:tc>
          <w:tcPr>
            <w:tcW w:w="2340" w:type="dxa"/>
            <w:shd w:val="clear" w:color="auto" w:fill="FFFFFF"/>
          </w:tcPr>
          <w:p w:rsidR="00CD5C68" w:rsidRPr="00425C8F" w:rsidRDefault="00CD5C68" w:rsidP="00940B20">
            <w:pPr>
              <w:pStyle w:val="Tablecontent"/>
              <w:rPr>
                <w:highlight w:val="yellow"/>
                <w:lang w:val="en-IN"/>
              </w:rPr>
            </w:pPr>
            <w:r w:rsidRPr="00425C8F">
              <w:rPr>
                <w:highlight w:val="yellow"/>
                <w:lang w:val="en-IN"/>
              </w:rPr>
              <w:t xml:space="preserve">Network code of the Channel User defined in </w:t>
            </w:r>
            <w:r w:rsidR="007C479A" w:rsidRPr="00425C8F">
              <w:rPr>
                <w:highlight w:val="yellow"/>
                <w:lang w:val="en-IN"/>
              </w:rPr>
              <w:t>PreTUPS</w:t>
            </w:r>
            <w:r w:rsidRPr="00425C8F">
              <w:rPr>
                <w:highlight w:val="yellow"/>
                <w:lang w:val="en-IN"/>
              </w:rPr>
              <w:t xml:space="preserve"> as External Network code</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MO</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A (2)</w:t>
            </w:r>
          </w:p>
        </w:tc>
        <w:tc>
          <w:tcPr>
            <w:tcW w:w="1440" w:type="dxa"/>
            <w:shd w:val="clear" w:color="auto" w:fill="FFFFFF"/>
          </w:tcPr>
          <w:p w:rsidR="00CD5C68" w:rsidRPr="00425C8F" w:rsidRDefault="00CD5C68" w:rsidP="00940B20">
            <w:pPr>
              <w:pStyle w:val="Tablecontent"/>
              <w:rPr>
                <w:highlight w:val="yellow"/>
                <w:lang w:val="en-IN"/>
              </w:rPr>
            </w:pPr>
            <w:r w:rsidRPr="00425C8F">
              <w:rPr>
                <w:highlight w:val="yellow"/>
                <w:lang w:val="en-IN"/>
              </w:rPr>
              <w:t>M</w:t>
            </w:r>
          </w:p>
        </w:tc>
      </w:tr>
      <w:tr w:rsidR="00CD5C68" w:rsidRPr="00425C8F" w:rsidTr="00940B20">
        <w:trPr>
          <w:trHeight w:val="277"/>
          <w:tblHeader/>
        </w:trPr>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MSISDN</w:t>
            </w:r>
          </w:p>
        </w:tc>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Channel user/Subscriber MSISDN</w:t>
            </w:r>
          </w:p>
        </w:tc>
        <w:tc>
          <w:tcPr>
            <w:tcW w:w="2340" w:type="dxa"/>
            <w:shd w:val="clear" w:color="auto" w:fill="FFFFFF"/>
          </w:tcPr>
          <w:p w:rsidR="00CD5C68" w:rsidRPr="00425C8F" w:rsidRDefault="00CD5C68" w:rsidP="00940B20">
            <w:pPr>
              <w:pStyle w:val="Tablecontent"/>
              <w:rPr>
                <w:highlight w:val="yellow"/>
                <w:lang w:val="en-IN"/>
              </w:rPr>
            </w:pPr>
            <w:r w:rsidRPr="00425C8F">
              <w:rPr>
                <w:highlight w:val="yellow"/>
                <w:lang w:val="en-IN"/>
              </w:rPr>
              <w:t>All MSISDN should be in national dial format i.e. without country code.</w:t>
            </w:r>
          </w:p>
          <w:p w:rsidR="00CD5C68" w:rsidRPr="00425C8F" w:rsidRDefault="00CD5C68" w:rsidP="00940B20">
            <w:pPr>
              <w:pStyle w:val="Tablecontent"/>
              <w:rPr>
                <w:highlight w:val="yellow"/>
                <w:lang w:val="en-IN"/>
              </w:rPr>
            </w:pPr>
            <w:r w:rsidRPr="00425C8F">
              <w:rPr>
                <w:b/>
                <w:bCs/>
                <w:highlight w:val="yellow"/>
                <w:lang w:val="en-IN"/>
              </w:rPr>
              <w:t>When MSISDN is available in request then PIN is mandatory for the request.</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9942222</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N (15)</w:t>
            </w:r>
          </w:p>
        </w:tc>
        <w:tc>
          <w:tcPr>
            <w:tcW w:w="1440" w:type="dxa"/>
            <w:shd w:val="clear" w:color="auto" w:fill="FFFFFF"/>
          </w:tcPr>
          <w:p w:rsidR="00CD5C68" w:rsidRPr="00425C8F" w:rsidRDefault="00CD5C68" w:rsidP="00940B20">
            <w:pPr>
              <w:pStyle w:val="Tablecontent"/>
              <w:rPr>
                <w:highlight w:val="yellow"/>
                <w:lang w:val="en-IN"/>
              </w:rPr>
            </w:pPr>
            <w:r w:rsidRPr="00425C8F">
              <w:rPr>
                <w:highlight w:val="yellow"/>
                <w:lang w:val="en-IN"/>
              </w:rPr>
              <w:t>O</w:t>
            </w:r>
          </w:p>
        </w:tc>
      </w:tr>
      <w:tr w:rsidR="00CD5C68" w:rsidRPr="00425C8F" w:rsidTr="00940B20">
        <w:trPr>
          <w:trHeight w:val="277"/>
          <w:tblHeader/>
        </w:trPr>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PIN</w:t>
            </w:r>
          </w:p>
        </w:tc>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Channel user/Subscriber PIN</w:t>
            </w:r>
          </w:p>
        </w:tc>
        <w:tc>
          <w:tcPr>
            <w:tcW w:w="2340" w:type="dxa"/>
            <w:shd w:val="clear" w:color="auto" w:fill="FFFFFF"/>
          </w:tcPr>
          <w:p w:rsidR="00CD5C68" w:rsidRPr="00425C8F" w:rsidRDefault="00CD5C68" w:rsidP="00940B20">
            <w:pPr>
              <w:pStyle w:val="Tablecontent"/>
              <w:rPr>
                <w:highlight w:val="yellow"/>
                <w:lang w:val="en-IN"/>
              </w:rPr>
            </w:pPr>
            <w:r w:rsidRPr="00425C8F">
              <w:rPr>
                <w:highlight w:val="yellow"/>
                <w:lang w:val="en-IN"/>
              </w:rPr>
              <w:t>PIN of the user</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123</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A (10)</w:t>
            </w:r>
          </w:p>
        </w:tc>
        <w:tc>
          <w:tcPr>
            <w:tcW w:w="1440" w:type="dxa"/>
            <w:shd w:val="clear" w:color="auto" w:fill="FFFFFF"/>
          </w:tcPr>
          <w:p w:rsidR="00CD5C68" w:rsidRPr="00425C8F" w:rsidRDefault="00CD5C68" w:rsidP="00940B20">
            <w:pPr>
              <w:pStyle w:val="Tablecontent"/>
              <w:rPr>
                <w:highlight w:val="yellow"/>
                <w:lang w:val="en-IN"/>
              </w:rPr>
            </w:pPr>
            <w:r w:rsidRPr="00425C8F">
              <w:rPr>
                <w:highlight w:val="yellow"/>
                <w:lang w:val="en-IN"/>
              </w:rPr>
              <w:t>O</w:t>
            </w:r>
          </w:p>
        </w:tc>
      </w:tr>
      <w:tr w:rsidR="00CD5C68" w:rsidRPr="00425C8F" w:rsidTr="00940B20">
        <w:trPr>
          <w:trHeight w:val="277"/>
          <w:tblHeader/>
        </w:trPr>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LOGINID</w:t>
            </w:r>
          </w:p>
        </w:tc>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Login ID</w:t>
            </w:r>
          </w:p>
        </w:tc>
        <w:tc>
          <w:tcPr>
            <w:tcW w:w="2340" w:type="dxa"/>
            <w:shd w:val="clear" w:color="auto" w:fill="FFFFFF"/>
          </w:tcPr>
          <w:p w:rsidR="00CD5C68" w:rsidRPr="00425C8F" w:rsidRDefault="00CD5C68" w:rsidP="00940B20">
            <w:pPr>
              <w:pStyle w:val="Tablecontent"/>
              <w:rPr>
                <w:highlight w:val="yellow"/>
                <w:lang w:val="en-IN"/>
              </w:rPr>
            </w:pPr>
            <w:r w:rsidRPr="00425C8F">
              <w:rPr>
                <w:highlight w:val="yellow"/>
                <w:lang w:val="en-IN"/>
              </w:rPr>
              <w:t>Login ID of the Channel user</w:t>
            </w:r>
          </w:p>
          <w:p w:rsidR="00CD5C68" w:rsidRPr="00425C8F" w:rsidRDefault="00CD5C68" w:rsidP="00940B20">
            <w:pPr>
              <w:pStyle w:val="Tablecontent"/>
              <w:rPr>
                <w:highlight w:val="yellow"/>
                <w:lang w:val="en-IN"/>
              </w:rPr>
            </w:pPr>
            <w:r w:rsidRPr="00425C8F">
              <w:rPr>
                <w:b/>
                <w:bCs/>
                <w:highlight w:val="yellow"/>
                <w:lang w:val="en-IN"/>
              </w:rPr>
              <w:t>When LOGINID is available in request then PASSWORD is mandatory for the request</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Mo_cce</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A (20)</w:t>
            </w:r>
          </w:p>
        </w:tc>
        <w:tc>
          <w:tcPr>
            <w:tcW w:w="1440" w:type="dxa"/>
            <w:shd w:val="clear" w:color="auto" w:fill="FFFFFF"/>
          </w:tcPr>
          <w:p w:rsidR="00CD5C68" w:rsidRPr="00425C8F" w:rsidRDefault="00CD5C68" w:rsidP="00940B20">
            <w:pPr>
              <w:pStyle w:val="Tablecontent"/>
              <w:rPr>
                <w:highlight w:val="yellow"/>
                <w:lang w:val="en-IN"/>
              </w:rPr>
            </w:pPr>
            <w:r w:rsidRPr="00425C8F">
              <w:rPr>
                <w:highlight w:val="yellow"/>
                <w:lang w:val="en-IN"/>
              </w:rPr>
              <w:t>O</w:t>
            </w:r>
          </w:p>
        </w:tc>
      </w:tr>
      <w:tr w:rsidR="00CD5C68" w:rsidRPr="00425C8F" w:rsidTr="00940B20">
        <w:trPr>
          <w:trHeight w:val="277"/>
          <w:tblHeader/>
        </w:trPr>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PASSWORD</w:t>
            </w:r>
          </w:p>
        </w:tc>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Password</w:t>
            </w:r>
          </w:p>
        </w:tc>
        <w:tc>
          <w:tcPr>
            <w:tcW w:w="2340" w:type="dxa"/>
            <w:shd w:val="clear" w:color="auto" w:fill="FFFFFF"/>
          </w:tcPr>
          <w:p w:rsidR="00CD5C68" w:rsidRPr="00425C8F" w:rsidRDefault="00CD5C68" w:rsidP="00940B20">
            <w:pPr>
              <w:pStyle w:val="Tablecontent"/>
              <w:rPr>
                <w:highlight w:val="yellow"/>
                <w:lang w:val="en-IN"/>
              </w:rPr>
            </w:pPr>
            <w:r w:rsidRPr="00425C8F">
              <w:rPr>
                <w:highlight w:val="yellow"/>
                <w:lang w:val="en-IN"/>
              </w:rPr>
              <w:t>Password of the Channel user</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2468</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A (10)</w:t>
            </w:r>
          </w:p>
        </w:tc>
        <w:tc>
          <w:tcPr>
            <w:tcW w:w="1440" w:type="dxa"/>
            <w:shd w:val="clear" w:color="auto" w:fill="FFFFFF"/>
          </w:tcPr>
          <w:p w:rsidR="00CD5C68" w:rsidRPr="00425C8F" w:rsidRDefault="00CD5C68" w:rsidP="00940B20">
            <w:pPr>
              <w:pStyle w:val="Tablecontent"/>
              <w:rPr>
                <w:highlight w:val="yellow"/>
                <w:lang w:val="en-IN"/>
              </w:rPr>
            </w:pPr>
            <w:r w:rsidRPr="00425C8F">
              <w:rPr>
                <w:highlight w:val="yellow"/>
                <w:lang w:val="en-IN"/>
              </w:rPr>
              <w:t>O</w:t>
            </w:r>
          </w:p>
        </w:tc>
      </w:tr>
      <w:tr w:rsidR="00CD5C68" w:rsidRPr="00425C8F" w:rsidTr="00940B20">
        <w:trPr>
          <w:trHeight w:val="277"/>
          <w:tblHeader/>
        </w:trPr>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EXTCODE</w:t>
            </w:r>
          </w:p>
        </w:tc>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External code of the channel user</w:t>
            </w:r>
          </w:p>
        </w:tc>
        <w:tc>
          <w:tcPr>
            <w:tcW w:w="2340" w:type="dxa"/>
            <w:shd w:val="clear" w:color="auto" w:fill="FFFFFF"/>
          </w:tcPr>
          <w:p w:rsidR="00CD5C68" w:rsidRPr="00425C8F" w:rsidRDefault="00CD5C68" w:rsidP="00940B20">
            <w:pPr>
              <w:pStyle w:val="Tablecontent"/>
              <w:rPr>
                <w:highlight w:val="yellow"/>
                <w:lang w:val="en-IN"/>
              </w:rPr>
            </w:pPr>
            <w:r w:rsidRPr="00425C8F">
              <w:rPr>
                <w:highlight w:val="yellow"/>
                <w:lang w:val="en-IN"/>
              </w:rPr>
              <w:t xml:space="preserve">Unique external code of the channel user defined in </w:t>
            </w:r>
            <w:r w:rsidR="007C479A" w:rsidRPr="00425C8F">
              <w:rPr>
                <w:highlight w:val="yellow"/>
                <w:lang w:val="en-IN"/>
              </w:rPr>
              <w:t>PreTUPS</w:t>
            </w:r>
            <w:r w:rsidRPr="00425C8F">
              <w:rPr>
                <w:highlight w:val="yellow"/>
                <w:lang w:val="en-IN"/>
              </w:rPr>
              <w:t>.</w:t>
            </w:r>
          </w:p>
          <w:p w:rsidR="00CD5C68" w:rsidRPr="00425C8F" w:rsidRDefault="00CD5C68" w:rsidP="00940B20">
            <w:pPr>
              <w:pStyle w:val="Tablecontent"/>
              <w:rPr>
                <w:b/>
                <w:bCs/>
                <w:highlight w:val="yellow"/>
                <w:lang w:val="en-IN"/>
              </w:rPr>
            </w:pPr>
            <w:r w:rsidRPr="00425C8F">
              <w:rPr>
                <w:b/>
                <w:bCs/>
                <w:highlight w:val="yellow"/>
                <w:lang w:val="en-IN"/>
              </w:rPr>
              <w:t xml:space="preserve">Between MSISDN, LOGINID and EXTCODE value of one of them must be present, </w:t>
            </w:r>
            <w:proofErr w:type="gramStart"/>
            <w:r w:rsidRPr="00425C8F">
              <w:rPr>
                <w:b/>
                <w:bCs/>
                <w:highlight w:val="yellow"/>
                <w:lang w:val="en-IN"/>
              </w:rPr>
              <w:t>either MSISDN</w:t>
            </w:r>
            <w:proofErr w:type="gramEnd"/>
            <w:r w:rsidRPr="00425C8F">
              <w:rPr>
                <w:b/>
                <w:bCs/>
                <w:highlight w:val="yellow"/>
                <w:lang w:val="en-IN"/>
              </w:rPr>
              <w:t>, LOGINID or EXTCODE. All of them can also be present in request</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123</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A (10)</w:t>
            </w:r>
          </w:p>
        </w:tc>
        <w:tc>
          <w:tcPr>
            <w:tcW w:w="1440" w:type="dxa"/>
            <w:shd w:val="clear" w:color="auto" w:fill="FFFFFF"/>
          </w:tcPr>
          <w:p w:rsidR="00CD5C68" w:rsidRPr="00425C8F" w:rsidRDefault="00CD5C68" w:rsidP="00940B20">
            <w:pPr>
              <w:pStyle w:val="Tablecontent"/>
              <w:rPr>
                <w:highlight w:val="yellow"/>
                <w:lang w:val="en-IN"/>
              </w:rPr>
            </w:pPr>
            <w:r w:rsidRPr="00425C8F">
              <w:rPr>
                <w:highlight w:val="yellow"/>
                <w:lang w:val="en-IN"/>
              </w:rPr>
              <w:t>O</w:t>
            </w:r>
          </w:p>
        </w:tc>
      </w:tr>
      <w:tr w:rsidR="00CD5C68" w:rsidRPr="00425C8F" w:rsidTr="00940B20">
        <w:trPr>
          <w:trHeight w:val="277"/>
          <w:tblHeader/>
        </w:trPr>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EXTREFNUM</w:t>
            </w:r>
          </w:p>
        </w:tc>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External Reference number</w:t>
            </w:r>
          </w:p>
        </w:tc>
        <w:tc>
          <w:tcPr>
            <w:tcW w:w="2340" w:type="dxa"/>
            <w:shd w:val="clear" w:color="auto" w:fill="FFFFFF"/>
          </w:tcPr>
          <w:p w:rsidR="00CD5C68" w:rsidRPr="00425C8F" w:rsidRDefault="00CD5C68" w:rsidP="00940B20">
            <w:pPr>
              <w:pStyle w:val="Tablecontent"/>
              <w:rPr>
                <w:highlight w:val="yellow"/>
                <w:lang w:val="en-IN"/>
              </w:rPr>
            </w:pPr>
            <w:r w:rsidRPr="00425C8F">
              <w:rPr>
                <w:highlight w:val="yellow"/>
                <w:lang w:val="en-IN"/>
              </w:rPr>
              <w:t>Unique Reference number in the external system.</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12345</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A (20)</w:t>
            </w:r>
          </w:p>
        </w:tc>
        <w:tc>
          <w:tcPr>
            <w:tcW w:w="1440" w:type="dxa"/>
            <w:shd w:val="clear" w:color="auto" w:fill="FFFFFF"/>
          </w:tcPr>
          <w:p w:rsidR="00CD5C68" w:rsidRPr="00425C8F" w:rsidRDefault="00CD5C68" w:rsidP="00940B20">
            <w:pPr>
              <w:pStyle w:val="Tablecontent"/>
              <w:rPr>
                <w:highlight w:val="yellow"/>
                <w:lang w:val="en-IN"/>
              </w:rPr>
            </w:pPr>
            <w:r w:rsidRPr="00425C8F">
              <w:rPr>
                <w:highlight w:val="yellow"/>
                <w:lang w:val="en-IN"/>
              </w:rPr>
              <w:t>O</w:t>
            </w:r>
          </w:p>
        </w:tc>
      </w:tr>
      <w:tr w:rsidR="00CD5C68" w:rsidRPr="00425C8F" w:rsidTr="00940B20">
        <w:trPr>
          <w:trHeight w:val="277"/>
          <w:tblHeader/>
        </w:trPr>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AMOUNT</w:t>
            </w:r>
          </w:p>
        </w:tc>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&lt;Amount&gt;</w:t>
            </w:r>
          </w:p>
        </w:tc>
        <w:tc>
          <w:tcPr>
            <w:tcW w:w="2340" w:type="dxa"/>
            <w:shd w:val="clear" w:color="auto" w:fill="FFFFFF"/>
          </w:tcPr>
          <w:p w:rsidR="00CD5C68" w:rsidRPr="00425C8F" w:rsidRDefault="00CD5C68" w:rsidP="00940B20">
            <w:pPr>
              <w:pStyle w:val="Tablecontent"/>
              <w:rPr>
                <w:highlight w:val="yellow"/>
                <w:lang w:val="en-IN"/>
              </w:rPr>
            </w:pPr>
            <w:r w:rsidRPr="00425C8F">
              <w:rPr>
                <w:highlight w:val="yellow"/>
                <w:lang w:val="en-IN"/>
              </w:rPr>
              <w:t>Numeric Only.</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100</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10</w:t>
            </w:r>
          </w:p>
        </w:tc>
        <w:tc>
          <w:tcPr>
            <w:tcW w:w="1440" w:type="dxa"/>
            <w:shd w:val="clear" w:color="auto" w:fill="FFFFFF"/>
          </w:tcPr>
          <w:p w:rsidR="00CD5C68" w:rsidRPr="00425C8F" w:rsidRDefault="00CD5C68" w:rsidP="00940B20">
            <w:pPr>
              <w:pStyle w:val="Tablecontent"/>
              <w:rPr>
                <w:highlight w:val="yellow"/>
                <w:lang w:val="en-IN"/>
              </w:rPr>
            </w:pPr>
            <w:r w:rsidRPr="00425C8F">
              <w:rPr>
                <w:highlight w:val="yellow"/>
                <w:lang w:val="en-IN"/>
              </w:rPr>
              <w:t>M</w:t>
            </w:r>
          </w:p>
        </w:tc>
      </w:tr>
      <w:tr w:rsidR="00CD5C68" w:rsidRPr="00425C8F" w:rsidTr="00940B20">
        <w:trPr>
          <w:trHeight w:val="277"/>
          <w:tblHeader/>
        </w:trPr>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LANGUAGE1</w:t>
            </w:r>
          </w:p>
        </w:tc>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&lt;Retailer Language&gt;</w:t>
            </w:r>
          </w:p>
        </w:tc>
        <w:tc>
          <w:tcPr>
            <w:tcW w:w="2340" w:type="dxa"/>
            <w:shd w:val="clear" w:color="auto" w:fill="FFFFFF"/>
          </w:tcPr>
          <w:p w:rsidR="00CD5C68" w:rsidRPr="00425C8F" w:rsidRDefault="00CD5C68" w:rsidP="00940B20">
            <w:pPr>
              <w:pStyle w:val="Tablecontent"/>
              <w:rPr>
                <w:highlight w:val="yellow"/>
                <w:lang w:val="en-IN"/>
              </w:rPr>
            </w:pPr>
            <w:r w:rsidRPr="00425C8F">
              <w:rPr>
                <w:highlight w:val="yellow"/>
                <w:lang w:val="en-IN"/>
              </w:rPr>
              <w:t>Numeric only, Retailer Language Code</w:t>
            </w:r>
          </w:p>
          <w:p w:rsidR="00CD5C68" w:rsidRPr="00425C8F" w:rsidRDefault="00CD5C68" w:rsidP="00940B20">
            <w:pPr>
              <w:pStyle w:val="Tablecontent"/>
              <w:rPr>
                <w:highlight w:val="yellow"/>
                <w:lang w:val="en-IN"/>
              </w:rPr>
            </w:pPr>
            <w:r w:rsidRPr="00425C8F">
              <w:rPr>
                <w:highlight w:val="yellow"/>
                <w:lang w:val="en-IN"/>
              </w:rPr>
              <w:t xml:space="preserve">This code must be defined in </w:t>
            </w:r>
            <w:r w:rsidR="007C479A" w:rsidRPr="00425C8F">
              <w:rPr>
                <w:highlight w:val="yellow"/>
                <w:lang w:val="en-IN"/>
              </w:rPr>
              <w:t>PreTUPS</w:t>
            </w:r>
            <w:r w:rsidRPr="00425C8F">
              <w:rPr>
                <w:highlight w:val="yellow"/>
                <w:lang w:val="en-IN"/>
              </w:rPr>
              <w:t xml:space="preserve"> system.</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0</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A(10)</w:t>
            </w:r>
          </w:p>
        </w:tc>
        <w:tc>
          <w:tcPr>
            <w:tcW w:w="1440" w:type="dxa"/>
            <w:shd w:val="clear" w:color="auto" w:fill="FFFFFF"/>
          </w:tcPr>
          <w:p w:rsidR="00CD5C68" w:rsidRPr="00425C8F" w:rsidRDefault="00CD5C68" w:rsidP="00940B20">
            <w:pPr>
              <w:pStyle w:val="Tablecontent"/>
              <w:rPr>
                <w:highlight w:val="yellow"/>
                <w:lang w:val="en-IN"/>
              </w:rPr>
            </w:pPr>
            <w:r w:rsidRPr="00425C8F">
              <w:rPr>
                <w:highlight w:val="yellow"/>
                <w:lang w:val="en-IN"/>
              </w:rPr>
              <w:t>O (Tag is mandatory)</w:t>
            </w:r>
          </w:p>
        </w:tc>
      </w:tr>
      <w:tr w:rsidR="00CD5C68" w:rsidRPr="00425C8F" w:rsidTr="00940B20">
        <w:trPr>
          <w:trHeight w:val="277"/>
          <w:tblHeader/>
        </w:trPr>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MSISDN2</w:t>
            </w:r>
          </w:p>
        </w:tc>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Payee MSISDN</w:t>
            </w:r>
          </w:p>
        </w:tc>
        <w:tc>
          <w:tcPr>
            <w:tcW w:w="2340" w:type="dxa"/>
            <w:shd w:val="clear" w:color="auto" w:fill="FFFFFF"/>
          </w:tcPr>
          <w:p w:rsidR="00CD5C68" w:rsidRPr="00425C8F" w:rsidRDefault="00CD5C68" w:rsidP="00940B20">
            <w:pPr>
              <w:pStyle w:val="Tablecontent"/>
              <w:rPr>
                <w:highlight w:val="yellow"/>
                <w:lang w:val="en-IN"/>
              </w:rPr>
            </w:pPr>
            <w:r w:rsidRPr="00425C8F">
              <w:rPr>
                <w:highlight w:val="yellow"/>
                <w:lang w:val="en-IN"/>
              </w:rPr>
              <w:t>All MSISDN should be in national dial format i.e. without country code.</w:t>
            </w:r>
          </w:p>
          <w:p w:rsidR="00CD5C68" w:rsidRPr="00425C8F" w:rsidRDefault="00CD5C68" w:rsidP="00940B20">
            <w:pPr>
              <w:pStyle w:val="Tablecontent"/>
              <w:rPr>
                <w:highlight w:val="yellow"/>
                <w:lang w:val="en-IN"/>
              </w:rPr>
            </w:pPr>
            <w:r w:rsidRPr="00425C8F">
              <w:rPr>
                <w:highlight w:val="yellow"/>
                <w:lang w:val="en-IN"/>
              </w:rPr>
              <w:t>Note: In case of Private Recharge MSISDN2 should be same as MSISDN</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9942222</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N (15)</w:t>
            </w:r>
          </w:p>
        </w:tc>
        <w:tc>
          <w:tcPr>
            <w:tcW w:w="1440" w:type="dxa"/>
            <w:shd w:val="clear" w:color="auto" w:fill="FFFFFF"/>
          </w:tcPr>
          <w:p w:rsidR="00CD5C68" w:rsidRPr="00425C8F" w:rsidRDefault="00CD5C68" w:rsidP="00940B20">
            <w:pPr>
              <w:pStyle w:val="Tablecontent"/>
              <w:rPr>
                <w:highlight w:val="yellow"/>
                <w:lang w:val="en-IN"/>
              </w:rPr>
            </w:pPr>
            <w:r w:rsidRPr="00425C8F">
              <w:rPr>
                <w:highlight w:val="yellow"/>
                <w:lang w:val="en-IN"/>
              </w:rPr>
              <w:t>M</w:t>
            </w:r>
          </w:p>
        </w:tc>
      </w:tr>
      <w:tr w:rsidR="00CD5C68" w:rsidRPr="00425C8F" w:rsidTr="00940B20">
        <w:trPr>
          <w:trHeight w:val="277"/>
          <w:tblHeader/>
        </w:trPr>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LANGUAGE2</w:t>
            </w:r>
          </w:p>
        </w:tc>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&lt; Payee Language&gt;</w:t>
            </w:r>
          </w:p>
        </w:tc>
        <w:tc>
          <w:tcPr>
            <w:tcW w:w="2340" w:type="dxa"/>
            <w:shd w:val="clear" w:color="auto" w:fill="FFFFFF"/>
          </w:tcPr>
          <w:p w:rsidR="00CD5C68" w:rsidRPr="00425C8F" w:rsidRDefault="00CD5C68" w:rsidP="00940B20">
            <w:pPr>
              <w:pStyle w:val="Tablecontent"/>
              <w:rPr>
                <w:highlight w:val="yellow"/>
                <w:lang w:val="en-IN"/>
              </w:rPr>
            </w:pPr>
            <w:r w:rsidRPr="00425C8F">
              <w:rPr>
                <w:highlight w:val="yellow"/>
                <w:lang w:val="en-IN"/>
              </w:rPr>
              <w:t>Numeric only, Payee Language Code</w:t>
            </w:r>
          </w:p>
          <w:p w:rsidR="00CD5C68" w:rsidRPr="00425C8F" w:rsidRDefault="00CD5C68" w:rsidP="00940B20">
            <w:pPr>
              <w:pStyle w:val="Tablecontent"/>
              <w:rPr>
                <w:highlight w:val="yellow"/>
                <w:lang w:val="en-IN"/>
              </w:rPr>
            </w:pPr>
            <w:r w:rsidRPr="00425C8F">
              <w:rPr>
                <w:highlight w:val="yellow"/>
                <w:lang w:val="en-IN"/>
              </w:rPr>
              <w:t xml:space="preserve">This code must be defined in </w:t>
            </w:r>
            <w:r w:rsidR="007C479A" w:rsidRPr="00425C8F">
              <w:rPr>
                <w:highlight w:val="yellow"/>
                <w:lang w:val="en-IN"/>
              </w:rPr>
              <w:t>PreTUPS</w:t>
            </w:r>
            <w:r w:rsidRPr="00425C8F">
              <w:rPr>
                <w:highlight w:val="yellow"/>
                <w:lang w:val="en-IN"/>
              </w:rPr>
              <w:t xml:space="preserve"> system.</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0</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A(10)</w:t>
            </w:r>
          </w:p>
        </w:tc>
        <w:tc>
          <w:tcPr>
            <w:tcW w:w="1440" w:type="dxa"/>
            <w:shd w:val="clear" w:color="auto" w:fill="FFFFFF"/>
          </w:tcPr>
          <w:p w:rsidR="00CD5C68" w:rsidRPr="00425C8F" w:rsidRDefault="00CD5C68" w:rsidP="00940B20">
            <w:pPr>
              <w:pStyle w:val="Tablecontent"/>
              <w:rPr>
                <w:highlight w:val="yellow"/>
                <w:lang w:val="en-IN"/>
              </w:rPr>
            </w:pPr>
            <w:r w:rsidRPr="00425C8F">
              <w:rPr>
                <w:highlight w:val="yellow"/>
                <w:lang w:val="en-IN"/>
              </w:rPr>
              <w:t>O (Tag is mandatory)</w:t>
            </w:r>
          </w:p>
        </w:tc>
      </w:tr>
      <w:tr w:rsidR="00CD5C68" w:rsidRPr="00425C8F" w:rsidTr="00940B20">
        <w:trPr>
          <w:trHeight w:val="277"/>
          <w:tblHeader/>
        </w:trPr>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SELECTOR</w:t>
            </w:r>
          </w:p>
        </w:tc>
        <w:tc>
          <w:tcPr>
            <w:tcW w:w="1620" w:type="dxa"/>
            <w:shd w:val="clear" w:color="auto" w:fill="FFFFFF"/>
          </w:tcPr>
          <w:p w:rsidR="00CD5C68" w:rsidRPr="00425C8F" w:rsidRDefault="00CD5C68" w:rsidP="00940B20">
            <w:pPr>
              <w:pStyle w:val="Tablecontent"/>
              <w:rPr>
                <w:highlight w:val="yellow"/>
                <w:lang w:val="en-IN"/>
              </w:rPr>
            </w:pPr>
            <w:r w:rsidRPr="00425C8F">
              <w:rPr>
                <w:highlight w:val="yellow"/>
                <w:lang w:val="en-IN"/>
              </w:rPr>
              <w:t>&lt;Selector&gt;</w:t>
            </w:r>
          </w:p>
        </w:tc>
        <w:tc>
          <w:tcPr>
            <w:tcW w:w="2340" w:type="dxa"/>
            <w:shd w:val="clear" w:color="auto" w:fill="FFFFFF"/>
          </w:tcPr>
          <w:p w:rsidR="00CD5C68" w:rsidRPr="00425C8F" w:rsidRDefault="00CD5C68" w:rsidP="00940B20">
            <w:pPr>
              <w:pStyle w:val="Tablecontent"/>
              <w:rPr>
                <w:highlight w:val="yellow"/>
                <w:lang w:val="en-IN"/>
              </w:rPr>
            </w:pPr>
            <w:r w:rsidRPr="00425C8F">
              <w:rPr>
                <w:highlight w:val="yellow"/>
                <w:lang w:val="en-IN"/>
              </w:rPr>
              <w:t>Selector should be numeric</w:t>
            </w:r>
          </w:p>
          <w:p w:rsidR="00CD5C68" w:rsidRPr="00425C8F" w:rsidRDefault="00CD5C68" w:rsidP="00940B20">
            <w:pPr>
              <w:pStyle w:val="Tablecontent"/>
              <w:rPr>
                <w:highlight w:val="yellow"/>
                <w:lang w:val="en-IN"/>
              </w:rPr>
            </w:pPr>
            <w:r w:rsidRPr="00425C8F">
              <w:rPr>
                <w:highlight w:val="yellow"/>
                <w:lang w:val="en-IN"/>
              </w:rPr>
              <w:t>1 – CVG</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1</w:t>
            </w:r>
          </w:p>
        </w:tc>
        <w:tc>
          <w:tcPr>
            <w:tcW w:w="1260" w:type="dxa"/>
            <w:shd w:val="clear" w:color="auto" w:fill="FFFFFF"/>
          </w:tcPr>
          <w:p w:rsidR="00CD5C68" w:rsidRPr="00425C8F" w:rsidRDefault="00CD5C68" w:rsidP="00940B20">
            <w:pPr>
              <w:pStyle w:val="Tablecontent"/>
              <w:rPr>
                <w:highlight w:val="yellow"/>
                <w:lang w:val="en-IN"/>
              </w:rPr>
            </w:pPr>
            <w:r w:rsidRPr="00425C8F">
              <w:rPr>
                <w:highlight w:val="yellow"/>
                <w:lang w:val="en-IN"/>
              </w:rPr>
              <w:t>A(10)</w:t>
            </w:r>
          </w:p>
        </w:tc>
        <w:tc>
          <w:tcPr>
            <w:tcW w:w="1440" w:type="dxa"/>
            <w:shd w:val="clear" w:color="auto" w:fill="FFFFFF"/>
          </w:tcPr>
          <w:p w:rsidR="00CD5C68" w:rsidRPr="00425C8F" w:rsidRDefault="00CD5C68" w:rsidP="00940B20">
            <w:pPr>
              <w:pStyle w:val="Tablecontent"/>
              <w:rPr>
                <w:highlight w:val="yellow"/>
                <w:lang w:val="en-IN"/>
              </w:rPr>
            </w:pPr>
            <w:r w:rsidRPr="00425C8F">
              <w:rPr>
                <w:highlight w:val="yellow"/>
                <w:lang w:val="en-IN"/>
              </w:rPr>
              <w:t>M</w:t>
            </w:r>
          </w:p>
        </w:tc>
      </w:tr>
    </w:tbl>
    <w:p w:rsidR="00CD5C68" w:rsidRPr="00425C8F" w:rsidRDefault="00CD5C68" w:rsidP="00CD5C68">
      <w:pPr>
        <w:pStyle w:val="TableColumnLabels"/>
        <w:rPr>
          <w:color w:val="auto"/>
          <w:highlight w:val="yellow"/>
          <w:lang w:val="en-IN"/>
        </w:rPr>
      </w:pPr>
      <w:r w:rsidRPr="00425C8F">
        <w:rPr>
          <w:color w:val="auto"/>
          <w:highlight w:val="yellow"/>
          <w:lang w:val="en-IN"/>
        </w:rPr>
        <w:t>D</w:t>
      </w:r>
    </w:p>
    <w:p w:rsidR="00CD5C68" w:rsidRPr="00425C8F" w:rsidRDefault="00CD5C68" w:rsidP="00CD5C68">
      <w:pPr>
        <w:rPr>
          <w:b/>
          <w:bCs/>
          <w:highlight w:val="yellow"/>
          <w:lang w:val="en-IN"/>
        </w:rPr>
      </w:pPr>
      <w:r w:rsidRPr="00425C8F">
        <w:rPr>
          <w:b/>
          <w:bCs/>
          <w:highlight w:val="yellow"/>
          <w:lang w:val="en-IN"/>
        </w:rPr>
        <w:t>User/Sender validation login</w:t>
      </w:r>
    </w:p>
    <w:p w:rsidR="00CD5C68" w:rsidRPr="00425C8F" w:rsidRDefault="00CD5C68" w:rsidP="00CD5C68">
      <w:pPr>
        <w:rPr>
          <w:b/>
          <w:bCs/>
          <w:highlight w:val="yellow"/>
          <w:lang w:val="en-IN"/>
        </w:rPr>
      </w:pPr>
    </w:p>
    <w:p w:rsidR="00CD5C68" w:rsidRPr="00425C8F" w:rsidRDefault="00CD5C68" w:rsidP="009A27CC">
      <w:pPr>
        <w:pStyle w:val="ListBullet1"/>
        <w:rPr>
          <w:highlight w:val="yellow"/>
          <w:lang w:val="en-IN"/>
        </w:rPr>
      </w:pPr>
      <w:r w:rsidRPr="00425C8F">
        <w:rPr>
          <w:highlight w:val="yellow"/>
          <w:lang w:val="en-IN"/>
        </w:rPr>
        <w:t>If MSISDN value is available then user will be validated on the basis of the MSISDN and PIN</w:t>
      </w:r>
    </w:p>
    <w:p w:rsidR="00CD5C68" w:rsidRPr="00425C8F" w:rsidRDefault="00CD5C68" w:rsidP="009A27CC">
      <w:pPr>
        <w:pStyle w:val="ListBullet1"/>
        <w:rPr>
          <w:highlight w:val="yellow"/>
          <w:lang w:val="en-IN"/>
        </w:rPr>
      </w:pPr>
      <w:r w:rsidRPr="00425C8F">
        <w:rPr>
          <w:highlight w:val="yellow"/>
          <w:lang w:val="en-IN"/>
        </w:rPr>
        <w:t>If EXTCODE value is available then user will be validated on the basis of the EXTCODE</w:t>
      </w:r>
    </w:p>
    <w:p w:rsidR="00CD5C68" w:rsidRPr="00425C8F" w:rsidRDefault="00CD5C68" w:rsidP="009A27CC">
      <w:pPr>
        <w:pStyle w:val="ListBullet1"/>
        <w:rPr>
          <w:highlight w:val="yellow"/>
          <w:lang w:val="en-IN"/>
        </w:rPr>
      </w:pPr>
      <w:r w:rsidRPr="00425C8F">
        <w:rPr>
          <w:highlight w:val="yellow"/>
          <w:lang w:val="en-IN"/>
        </w:rPr>
        <w:t>If LOGINID tag value is available then user will be validated on the basis of the LOGINID and PASSWORD.</w:t>
      </w:r>
    </w:p>
    <w:p w:rsidR="00CD5C68" w:rsidRPr="00425C8F" w:rsidRDefault="00CD5C68" w:rsidP="009A27CC">
      <w:pPr>
        <w:pStyle w:val="ListBullet1"/>
        <w:rPr>
          <w:highlight w:val="yellow"/>
          <w:lang w:val="en-IN"/>
        </w:rPr>
      </w:pPr>
      <w:r w:rsidRPr="00425C8F">
        <w:rPr>
          <w:highlight w:val="yellow"/>
          <w:lang w:val="en-IN"/>
        </w:rPr>
        <w:t xml:space="preserve">If values of more than one tag are present then user will be validated depending on those values e.g. (MSISDN and EXT code both present in request then user will be validated on the basis of the both) </w:t>
      </w:r>
    </w:p>
    <w:p w:rsidR="00CD5C68" w:rsidRPr="00425C8F" w:rsidRDefault="00CD5C68" w:rsidP="009A27CC">
      <w:pPr>
        <w:pStyle w:val="ListBullet1"/>
        <w:rPr>
          <w:highlight w:val="yellow"/>
          <w:lang w:val="en-IN"/>
        </w:rPr>
      </w:pPr>
      <w:r w:rsidRPr="00425C8F">
        <w:rPr>
          <w:highlight w:val="yellow"/>
          <w:lang w:val="en-IN"/>
        </w:rPr>
        <w:t>If all the three are available then all will be validated. Between all of them any one would be mandatory.</w:t>
      </w:r>
    </w:p>
    <w:p w:rsidR="00CD5C68" w:rsidRPr="00425C8F" w:rsidRDefault="00CD5C68" w:rsidP="009A27CC">
      <w:pPr>
        <w:pStyle w:val="ListBullet1"/>
        <w:rPr>
          <w:highlight w:val="yellow"/>
          <w:lang w:val="en-IN"/>
        </w:rPr>
      </w:pPr>
      <w:r w:rsidRPr="00425C8F">
        <w:rPr>
          <w:highlight w:val="yellow"/>
          <w:lang w:val="en-IN"/>
        </w:rPr>
        <w:t>Once the sender is validated, then the appropriate amount would be debited from its account.</w:t>
      </w:r>
    </w:p>
    <w:p w:rsidR="00CD5C68" w:rsidRPr="00425C8F" w:rsidRDefault="00CD5C68" w:rsidP="00CD5C68">
      <w:pPr>
        <w:pStyle w:val="TableColumnLabels"/>
        <w:rPr>
          <w:color w:val="auto"/>
          <w:highlight w:val="yellow"/>
          <w:lang w:val="en-IN"/>
        </w:rPr>
      </w:pPr>
      <w:r w:rsidRPr="00425C8F">
        <w:rPr>
          <w:color w:val="auto"/>
          <w:highlight w:val="yellow"/>
          <w:lang w:val="en-IN"/>
        </w:rPr>
        <w:t>Details:</w:t>
      </w:r>
    </w:p>
    <w:p w:rsidR="00CD5C68" w:rsidRPr="00425C8F" w:rsidRDefault="0000768E" w:rsidP="001E6309">
      <w:pPr>
        <w:pStyle w:val="Heading"/>
        <w:rPr>
          <w:color w:val="auto"/>
          <w:highlight w:val="yellow"/>
        </w:rPr>
      </w:pPr>
      <w:r w:rsidRPr="00425C8F">
        <w:rPr>
          <w:color w:val="auto"/>
          <w:highlight w:val="yellow"/>
        </w:rPr>
        <w:t>Response Syntax</w:t>
      </w:r>
    </w:p>
    <w:p w:rsidR="00CD5C68" w:rsidRPr="00425C8F" w:rsidRDefault="00CD5C68" w:rsidP="00CD5C68">
      <w:pPr>
        <w:pStyle w:val="BodyText2"/>
        <w:rPr>
          <w:highlight w:val="yellow"/>
          <w:lang w:val="en-IN"/>
        </w:rPr>
      </w:pPr>
    </w:p>
    <w:p w:rsidR="00CD5C68" w:rsidRPr="00425C8F" w:rsidRDefault="007C479A" w:rsidP="00CD5C68">
      <w:pPr>
        <w:spacing w:before="60" w:after="60"/>
        <w:jc w:val="both"/>
        <w:rPr>
          <w:rFonts w:ascii="Arial" w:hAnsi="Arial"/>
          <w:sz w:val="20"/>
          <w:highlight w:val="yellow"/>
          <w:lang w:val="en-IN"/>
        </w:rPr>
      </w:pPr>
      <w:r w:rsidRPr="00425C8F">
        <w:rPr>
          <w:rFonts w:ascii="Arial" w:hAnsi="Arial"/>
          <w:sz w:val="20"/>
          <w:highlight w:val="yellow"/>
          <w:lang w:val="en-IN"/>
        </w:rPr>
        <w:t>PreTUPS</w:t>
      </w:r>
      <w:r w:rsidR="00CD5C68" w:rsidRPr="00425C8F">
        <w:rPr>
          <w:rFonts w:ascii="Arial" w:hAnsi="Arial"/>
          <w:sz w:val="20"/>
          <w:highlight w:val="yellow"/>
          <w:lang w:val="en-IN"/>
        </w:rPr>
        <w:t xml:space="preserve"> will send following response (acknowledgement) to External transaction server for request:</w:t>
      </w:r>
    </w:p>
    <w:p w:rsidR="00CD5C68" w:rsidRPr="00425C8F" w:rsidRDefault="00CD5C68" w:rsidP="00CD5C68">
      <w:pPr>
        <w:spacing w:before="60" w:after="60"/>
        <w:jc w:val="both"/>
        <w:rPr>
          <w:rFonts w:ascii="Arial" w:hAnsi="Arial"/>
          <w:sz w:val="20"/>
          <w:highlight w:val="yellow"/>
          <w:lang w:val="en-IN"/>
        </w:rPr>
      </w:pPr>
    </w:p>
    <w:p w:rsidR="00CD5C68" w:rsidRPr="00425C8F" w:rsidRDefault="00CD5C68" w:rsidP="001E6309">
      <w:pPr>
        <w:pStyle w:val="Heading"/>
        <w:rPr>
          <w:color w:val="auto"/>
          <w:highlight w:val="yellow"/>
        </w:rPr>
      </w:pPr>
      <w:r w:rsidRPr="00425C8F">
        <w:rPr>
          <w:color w:val="auto"/>
          <w:highlight w:val="yellow"/>
        </w:rPr>
        <w:t>Response Syntax</w:t>
      </w:r>
    </w:p>
    <w:p w:rsidR="00CD5C68" w:rsidRPr="00425C8F" w:rsidRDefault="00CD5C68" w:rsidP="009A27CC">
      <w:pPr>
        <w:pStyle w:val="Code"/>
        <w:ind w:left="0"/>
        <w:rPr>
          <w:highlight w:val="yellow"/>
          <w:lang w:val="en-IN"/>
        </w:rPr>
      </w:pPr>
      <w:proofErr w:type="gramStart"/>
      <w:r w:rsidRPr="00425C8F">
        <w:rPr>
          <w:highlight w:val="yellow"/>
          <w:lang w:val="en-IN"/>
        </w:rPr>
        <w:t>&lt;?xml</w:t>
      </w:r>
      <w:proofErr w:type="gramEnd"/>
      <w:r w:rsidRPr="00425C8F">
        <w:rPr>
          <w:highlight w:val="yellow"/>
          <w:lang w:val="en-IN"/>
        </w:rPr>
        <w:t xml:space="preserve"> version="1.0"?&gt;</w:t>
      </w:r>
    </w:p>
    <w:p w:rsidR="00CD5C68" w:rsidRPr="00425C8F" w:rsidRDefault="00CD5C68" w:rsidP="009A27CC">
      <w:pPr>
        <w:pStyle w:val="Code"/>
        <w:ind w:left="0"/>
        <w:rPr>
          <w:highlight w:val="yellow"/>
          <w:lang w:val="en-IN"/>
        </w:rPr>
      </w:pPr>
      <w:proofErr w:type="gramStart"/>
      <w:r w:rsidRPr="00425C8F">
        <w:rPr>
          <w:highlight w:val="yellow"/>
          <w:lang w:val="en-IN"/>
        </w:rPr>
        <w:t>&lt;!DOCTYPE</w:t>
      </w:r>
      <w:proofErr w:type="gramEnd"/>
      <w:r w:rsidRPr="00425C8F">
        <w:rPr>
          <w:highlight w:val="yellow"/>
          <w:lang w:val="en-IN"/>
        </w:rPr>
        <w:t xml:space="preserve"> COMMAND PUBLIC "-//Ocam//DTD XML Command 1.0//EN" "xml/command.dtd"&gt;</w:t>
      </w:r>
    </w:p>
    <w:p w:rsidR="00CD5C68" w:rsidRPr="00425C8F" w:rsidRDefault="00CD5C68" w:rsidP="009A27CC">
      <w:pPr>
        <w:pStyle w:val="Code"/>
        <w:ind w:left="0"/>
        <w:rPr>
          <w:highlight w:val="yellow"/>
          <w:lang w:val="en-IN"/>
        </w:rPr>
      </w:pPr>
      <w:r w:rsidRPr="00425C8F">
        <w:rPr>
          <w:highlight w:val="yellow"/>
          <w:lang w:val="en-IN"/>
        </w:rPr>
        <w:t xml:space="preserve">&lt;COMMAND&gt; </w:t>
      </w:r>
    </w:p>
    <w:p w:rsidR="00CD5C68" w:rsidRPr="00425C8F" w:rsidRDefault="00CD5C68" w:rsidP="009A27CC">
      <w:pPr>
        <w:pStyle w:val="Code"/>
        <w:ind w:left="0"/>
        <w:rPr>
          <w:highlight w:val="yellow"/>
          <w:lang w:val="en-IN"/>
        </w:rPr>
      </w:pPr>
      <w:r w:rsidRPr="00425C8F">
        <w:rPr>
          <w:highlight w:val="yellow"/>
          <w:lang w:val="en-IN"/>
        </w:rPr>
        <w:t xml:space="preserve">   &lt;TYPE&gt;EXPVEVDRESP&lt;/TYPE&gt;           </w:t>
      </w:r>
    </w:p>
    <w:p w:rsidR="00CD5C68" w:rsidRPr="00425C8F" w:rsidRDefault="00CD5C68" w:rsidP="009A27CC">
      <w:pPr>
        <w:pStyle w:val="Code"/>
        <w:ind w:left="0"/>
        <w:rPr>
          <w:highlight w:val="yellow"/>
          <w:lang w:val="en-IN"/>
        </w:rPr>
      </w:pPr>
      <w:r w:rsidRPr="00425C8F">
        <w:rPr>
          <w:highlight w:val="yellow"/>
          <w:lang w:val="en-IN"/>
        </w:rPr>
        <w:t>   &lt;TXNSTATUS&gt;</w:t>
      </w:r>
      <w:r w:rsidRPr="00425C8F">
        <w:rPr>
          <w:i/>
          <w:iCs/>
          <w:highlight w:val="yellow"/>
          <w:lang w:val="en-IN"/>
        </w:rPr>
        <w:t>&lt;Transaction Status&gt;</w:t>
      </w:r>
      <w:r w:rsidRPr="00425C8F">
        <w:rPr>
          <w:highlight w:val="yellow"/>
          <w:lang w:val="en-IN"/>
        </w:rPr>
        <w:t>&lt;/TXNSTATUS &gt;</w:t>
      </w:r>
    </w:p>
    <w:p w:rsidR="00CD5C68" w:rsidRPr="00425C8F" w:rsidRDefault="00CD5C68" w:rsidP="009A27CC">
      <w:pPr>
        <w:pStyle w:val="Code"/>
        <w:ind w:left="0" w:firstLine="360"/>
        <w:rPr>
          <w:highlight w:val="yellow"/>
          <w:lang w:val="en-IN"/>
        </w:rPr>
      </w:pPr>
      <w:r w:rsidRPr="00425C8F">
        <w:rPr>
          <w:highlight w:val="yellow"/>
          <w:lang w:val="en-IN"/>
        </w:rPr>
        <w:t>&lt;DATE&gt;&lt;Date and time &gt;&lt;/DATE&gt;</w:t>
      </w:r>
    </w:p>
    <w:p w:rsidR="00CD5C68" w:rsidRPr="00425C8F" w:rsidRDefault="00CD5C68" w:rsidP="009A27CC">
      <w:pPr>
        <w:pStyle w:val="Code"/>
        <w:ind w:left="360"/>
        <w:rPr>
          <w:highlight w:val="yellow"/>
          <w:lang w:val="en-IN"/>
        </w:rPr>
      </w:pPr>
      <w:r w:rsidRPr="00425C8F">
        <w:rPr>
          <w:highlight w:val="yellow"/>
          <w:lang w:val="en-IN"/>
        </w:rPr>
        <w:t>&lt;EXTREFNUM&gt;&lt;Unique Reference number in the external system&gt;&lt;/EXTREFNUM&gt;</w:t>
      </w:r>
    </w:p>
    <w:p w:rsidR="00CD5C68" w:rsidRPr="00425C8F" w:rsidRDefault="00CD5C68" w:rsidP="009A27CC">
      <w:pPr>
        <w:pStyle w:val="Code"/>
        <w:ind w:left="0"/>
        <w:rPr>
          <w:highlight w:val="yellow"/>
          <w:lang w:val="en-IN"/>
        </w:rPr>
      </w:pPr>
      <w:r w:rsidRPr="00425C8F">
        <w:rPr>
          <w:highlight w:val="yellow"/>
          <w:lang w:val="en-IN"/>
        </w:rPr>
        <w:t>   &lt;TXNID&gt;</w:t>
      </w:r>
      <w:r w:rsidRPr="00425C8F">
        <w:rPr>
          <w:i/>
          <w:iCs/>
          <w:highlight w:val="yellow"/>
          <w:lang w:val="en-IN"/>
        </w:rPr>
        <w:t>&lt;</w:t>
      </w:r>
      <w:r w:rsidR="007C479A" w:rsidRPr="00425C8F">
        <w:rPr>
          <w:i/>
          <w:iCs/>
          <w:highlight w:val="yellow"/>
          <w:lang w:val="en-IN"/>
        </w:rPr>
        <w:t>PreTUPS</w:t>
      </w:r>
      <w:r w:rsidRPr="00425C8F">
        <w:rPr>
          <w:i/>
          <w:iCs/>
          <w:highlight w:val="yellow"/>
          <w:lang w:val="en-IN"/>
        </w:rPr>
        <w:t xml:space="preserve"> Transaction ID&gt;</w:t>
      </w:r>
      <w:r w:rsidRPr="00425C8F">
        <w:rPr>
          <w:highlight w:val="yellow"/>
          <w:lang w:val="en-IN"/>
        </w:rPr>
        <w:t>&lt;/TXNID&gt;</w:t>
      </w:r>
    </w:p>
    <w:p w:rsidR="00CD5C68" w:rsidRPr="00425C8F" w:rsidRDefault="00CD5C68" w:rsidP="009A27CC">
      <w:pPr>
        <w:pStyle w:val="Code"/>
        <w:ind w:left="0"/>
        <w:rPr>
          <w:highlight w:val="yellow"/>
          <w:lang w:val="en-IN"/>
        </w:rPr>
      </w:pPr>
      <w:r w:rsidRPr="00425C8F">
        <w:rPr>
          <w:highlight w:val="yellow"/>
          <w:lang w:val="en-IN"/>
        </w:rPr>
        <w:t>   &lt;MESSAGE&gt;&lt;Transaction Message&gt;&lt;/MESSAGE&gt;</w:t>
      </w:r>
    </w:p>
    <w:p w:rsidR="00CD5C68" w:rsidRPr="00425C8F" w:rsidRDefault="00CD5C68" w:rsidP="009A27CC">
      <w:pPr>
        <w:pStyle w:val="Code"/>
        <w:ind w:left="0"/>
        <w:rPr>
          <w:highlight w:val="yellow"/>
          <w:lang w:val="en-IN"/>
        </w:rPr>
      </w:pPr>
      <w:r w:rsidRPr="00425C8F">
        <w:rPr>
          <w:highlight w:val="yellow"/>
          <w:lang w:val="en-IN"/>
        </w:rPr>
        <w:t>&lt;/COMMAND&gt;</w:t>
      </w:r>
    </w:p>
    <w:p w:rsidR="00CD5C68" w:rsidRPr="00425C8F" w:rsidRDefault="00CD5C68" w:rsidP="00CD5C68">
      <w:pPr>
        <w:spacing w:before="60" w:after="60"/>
        <w:jc w:val="both"/>
        <w:rPr>
          <w:rFonts w:ascii="Arial" w:hAnsi="Arial"/>
          <w:sz w:val="20"/>
          <w:highlight w:val="yellow"/>
          <w:lang w:val="en-IN"/>
        </w:rPr>
      </w:pPr>
    </w:p>
    <w:p w:rsidR="00CD5C68" w:rsidRPr="00425C8F" w:rsidRDefault="00CD5C68" w:rsidP="001E6309">
      <w:pPr>
        <w:pStyle w:val="Heading"/>
        <w:rPr>
          <w:color w:val="auto"/>
          <w:highlight w:val="yellow"/>
        </w:rPr>
      </w:pPr>
      <w:r w:rsidRPr="00425C8F">
        <w:rPr>
          <w:color w:val="auto"/>
          <w:highlight w:val="yellow"/>
        </w:rPr>
        <w:t>Field Details</w:t>
      </w:r>
    </w:p>
    <w:tbl>
      <w:tblPr>
        <w:tblW w:w="9600" w:type="dxa"/>
        <w:tblInd w:w="108" w:type="dxa"/>
        <w:tblCellMar>
          <w:left w:w="0" w:type="dxa"/>
          <w:right w:w="0" w:type="dxa"/>
        </w:tblCellMar>
        <w:tblLook w:val="04A0" w:firstRow="1" w:lastRow="0" w:firstColumn="1" w:lastColumn="0" w:noHBand="0" w:noVBand="1"/>
      </w:tblPr>
      <w:tblGrid>
        <w:gridCol w:w="1423"/>
        <w:gridCol w:w="1711"/>
        <w:gridCol w:w="2203"/>
        <w:gridCol w:w="1648"/>
        <w:gridCol w:w="1164"/>
        <w:gridCol w:w="1451"/>
      </w:tblGrid>
      <w:tr w:rsidR="00CD5C68" w:rsidRPr="00425C8F" w:rsidTr="009A27CC">
        <w:trPr>
          <w:trHeight w:val="277"/>
          <w:tblHeader/>
        </w:trPr>
        <w:tc>
          <w:tcPr>
            <w:tcW w:w="1440" w:type="dxa"/>
            <w:tcBorders>
              <w:top w:val="single" w:sz="8" w:space="0" w:color="auto"/>
              <w:left w:val="single" w:sz="8" w:space="0" w:color="auto"/>
              <w:bottom w:val="single" w:sz="8" w:space="0" w:color="auto"/>
              <w:right w:val="single" w:sz="8" w:space="0" w:color="auto"/>
            </w:tcBorders>
            <w:shd w:val="clear" w:color="auto" w:fill="E31837"/>
            <w:tcMar>
              <w:top w:w="0" w:type="dxa"/>
              <w:left w:w="108" w:type="dxa"/>
              <w:bottom w:w="0" w:type="dxa"/>
              <w:right w:w="108" w:type="dxa"/>
            </w:tcMar>
            <w:hideMark/>
          </w:tcPr>
          <w:p w:rsidR="00CD5C68" w:rsidRPr="00425C8F" w:rsidRDefault="00CD5C68" w:rsidP="00940B20">
            <w:pPr>
              <w:pStyle w:val="TableColumnLabels"/>
              <w:rPr>
                <w:color w:val="auto"/>
                <w:highlight w:val="yellow"/>
                <w:lang w:val="en-IN"/>
              </w:rPr>
            </w:pPr>
            <w:r w:rsidRPr="00425C8F">
              <w:rPr>
                <w:color w:val="auto"/>
                <w:highlight w:val="yellow"/>
                <w:lang w:val="en-IN"/>
              </w:rPr>
              <w:t>TAG</w:t>
            </w:r>
          </w:p>
        </w:tc>
        <w:tc>
          <w:tcPr>
            <w:tcW w:w="1800" w:type="dxa"/>
            <w:tcBorders>
              <w:top w:val="single" w:sz="8" w:space="0" w:color="auto"/>
              <w:left w:val="nil"/>
              <w:bottom w:val="single" w:sz="8" w:space="0" w:color="auto"/>
              <w:right w:val="single" w:sz="8" w:space="0" w:color="auto"/>
            </w:tcBorders>
            <w:shd w:val="clear" w:color="auto" w:fill="E31837"/>
            <w:tcMar>
              <w:top w:w="0" w:type="dxa"/>
              <w:left w:w="108" w:type="dxa"/>
              <w:bottom w:w="0" w:type="dxa"/>
              <w:right w:w="108" w:type="dxa"/>
            </w:tcMar>
            <w:hideMark/>
          </w:tcPr>
          <w:p w:rsidR="00CD5C68" w:rsidRPr="00425C8F" w:rsidRDefault="00CD5C68" w:rsidP="00940B20">
            <w:pPr>
              <w:pStyle w:val="TableColumnLabels"/>
              <w:rPr>
                <w:color w:val="auto"/>
                <w:highlight w:val="yellow"/>
                <w:lang w:val="en-IN"/>
              </w:rPr>
            </w:pPr>
            <w:r w:rsidRPr="00425C8F">
              <w:rPr>
                <w:color w:val="auto"/>
                <w:highlight w:val="yellow"/>
                <w:lang w:val="en-IN"/>
              </w:rPr>
              <w:t>Fields</w:t>
            </w:r>
          </w:p>
        </w:tc>
        <w:tc>
          <w:tcPr>
            <w:tcW w:w="2340" w:type="dxa"/>
            <w:tcBorders>
              <w:top w:val="single" w:sz="8" w:space="0" w:color="auto"/>
              <w:left w:val="nil"/>
              <w:bottom w:val="single" w:sz="8" w:space="0" w:color="auto"/>
              <w:right w:val="single" w:sz="8" w:space="0" w:color="auto"/>
            </w:tcBorders>
            <w:shd w:val="clear" w:color="auto" w:fill="E31837"/>
            <w:tcMar>
              <w:top w:w="0" w:type="dxa"/>
              <w:left w:w="108" w:type="dxa"/>
              <w:bottom w:w="0" w:type="dxa"/>
              <w:right w:w="108" w:type="dxa"/>
            </w:tcMar>
            <w:hideMark/>
          </w:tcPr>
          <w:p w:rsidR="00CD5C68" w:rsidRPr="00425C8F" w:rsidRDefault="00CD5C68" w:rsidP="00940B20">
            <w:pPr>
              <w:pStyle w:val="TableColumnLabels"/>
              <w:rPr>
                <w:color w:val="auto"/>
                <w:highlight w:val="yellow"/>
                <w:lang w:val="en-IN"/>
              </w:rPr>
            </w:pPr>
            <w:r w:rsidRPr="00425C8F">
              <w:rPr>
                <w:color w:val="auto"/>
                <w:highlight w:val="yellow"/>
                <w:lang w:val="en-IN"/>
              </w:rPr>
              <w:t>Remarks</w:t>
            </w:r>
          </w:p>
        </w:tc>
        <w:tc>
          <w:tcPr>
            <w:tcW w:w="1260" w:type="dxa"/>
            <w:tcBorders>
              <w:top w:val="single" w:sz="8" w:space="0" w:color="auto"/>
              <w:left w:val="nil"/>
              <w:bottom w:val="single" w:sz="8" w:space="0" w:color="auto"/>
              <w:right w:val="single" w:sz="8" w:space="0" w:color="auto"/>
            </w:tcBorders>
            <w:shd w:val="clear" w:color="auto" w:fill="E31837"/>
            <w:tcMar>
              <w:top w:w="0" w:type="dxa"/>
              <w:left w:w="108" w:type="dxa"/>
              <w:bottom w:w="0" w:type="dxa"/>
              <w:right w:w="108" w:type="dxa"/>
            </w:tcMar>
            <w:hideMark/>
          </w:tcPr>
          <w:p w:rsidR="00CD5C68" w:rsidRPr="00425C8F" w:rsidRDefault="00CD5C68" w:rsidP="00940B20">
            <w:pPr>
              <w:pStyle w:val="TableColumnLabels"/>
              <w:rPr>
                <w:color w:val="auto"/>
                <w:highlight w:val="yellow"/>
                <w:lang w:val="en-IN"/>
              </w:rPr>
            </w:pPr>
            <w:r w:rsidRPr="00425C8F">
              <w:rPr>
                <w:color w:val="auto"/>
                <w:highlight w:val="yellow"/>
                <w:lang w:val="en-IN"/>
              </w:rPr>
              <w:t>Example</w:t>
            </w:r>
          </w:p>
        </w:tc>
        <w:tc>
          <w:tcPr>
            <w:tcW w:w="1260" w:type="dxa"/>
            <w:tcBorders>
              <w:top w:val="single" w:sz="8" w:space="0" w:color="auto"/>
              <w:left w:val="nil"/>
              <w:bottom w:val="single" w:sz="8" w:space="0" w:color="auto"/>
              <w:right w:val="single" w:sz="8" w:space="0" w:color="auto"/>
            </w:tcBorders>
            <w:shd w:val="clear" w:color="auto" w:fill="E31837"/>
            <w:tcMar>
              <w:top w:w="0" w:type="dxa"/>
              <w:left w:w="108" w:type="dxa"/>
              <w:bottom w:w="0" w:type="dxa"/>
              <w:right w:w="108" w:type="dxa"/>
            </w:tcMar>
            <w:hideMark/>
          </w:tcPr>
          <w:p w:rsidR="00CD5C68" w:rsidRPr="00425C8F" w:rsidRDefault="00CD5C68" w:rsidP="00940B20">
            <w:pPr>
              <w:pStyle w:val="TableColumnLabels"/>
              <w:rPr>
                <w:color w:val="auto"/>
                <w:highlight w:val="yellow"/>
                <w:lang w:val="en-IN"/>
              </w:rPr>
            </w:pPr>
            <w:r w:rsidRPr="00425C8F">
              <w:rPr>
                <w:color w:val="auto"/>
                <w:highlight w:val="yellow"/>
                <w:lang w:val="en-IN"/>
              </w:rPr>
              <w:t>Field Type</w:t>
            </w:r>
          </w:p>
        </w:tc>
        <w:tc>
          <w:tcPr>
            <w:tcW w:w="1496" w:type="dxa"/>
            <w:tcBorders>
              <w:top w:val="single" w:sz="8" w:space="0" w:color="auto"/>
              <w:left w:val="nil"/>
              <w:bottom w:val="single" w:sz="8" w:space="0" w:color="auto"/>
              <w:right w:val="single" w:sz="8" w:space="0" w:color="auto"/>
            </w:tcBorders>
            <w:shd w:val="clear" w:color="auto" w:fill="E31837"/>
            <w:tcMar>
              <w:top w:w="0" w:type="dxa"/>
              <w:left w:w="108" w:type="dxa"/>
              <w:bottom w:w="0" w:type="dxa"/>
              <w:right w:w="108" w:type="dxa"/>
            </w:tcMar>
            <w:hideMark/>
          </w:tcPr>
          <w:p w:rsidR="00CD5C68" w:rsidRPr="00425C8F" w:rsidRDefault="00CD5C68" w:rsidP="00940B20">
            <w:pPr>
              <w:pStyle w:val="TableColumnLabels"/>
              <w:rPr>
                <w:rFonts w:eastAsia="Calibri"/>
                <w:color w:val="auto"/>
                <w:szCs w:val="20"/>
                <w:highlight w:val="yellow"/>
                <w:lang w:val="en-IN"/>
              </w:rPr>
            </w:pPr>
            <w:r w:rsidRPr="00425C8F">
              <w:rPr>
                <w:color w:val="auto"/>
                <w:highlight w:val="yellow"/>
                <w:lang w:val="en-IN"/>
              </w:rPr>
              <w:t>Optional/</w:t>
            </w:r>
          </w:p>
          <w:p w:rsidR="00CD5C68" w:rsidRPr="00425C8F" w:rsidRDefault="00CD5C68" w:rsidP="00940B20">
            <w:pPr>
              <w:pStyle w:val="TableColumnLabels"/>
              <w:rPr>
                <w:color w:val="auto"/>
                <w:highlight w:val="yellow"/>
                <w:lang w:val="en-IN"/>
              </w:rPr>
            </w:pPr>
            <w:r w:rsidRPr="00425C8F">
              <w:rPr>
                <w:color w:val="auto"/>
                <w:highlight w:val="yellow"/>
                <w:lang w:val="en-IN"/>
              </w:rPr>
              <w:t>Mandatory</w:t>
            </w:r>
          </w:p>
        </w:tc>
      </w:tr>
      <w:tr w:rsidR="00CD5C68" w:rsidRPr="00425C8F" w:rsidTr="00940B20">
        <w:trPr>
          <w:trHeight w:val="277"/>
        </w:trPr>
        <w:tc>
          <w:tcPr>
            <w:tcW w:w="9596" w:type="dxa"/>
            <w:gridSpan w:val="6"/>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b/>
                <w:bCs/>
                <w:highlight w:val="yellow"/>
                <w:lang w:val="en-IN"/>
              </w:rPr>
            </w:pPr>
            <w:r w:rsidRPr="00425C8F">
              <w:rPr>
                <w:b/>
                <w:bCs/>
                <w:highlight w:val="yellow"/>
                <w:lang w:val="en-IN"/>
              </w:rPr>
              <w:t>Common TAGS</w:t>
            </w:r>
          </w:p>
        </w:tc>
      </w:tr>
      <w:tr w:rsidR="00CD5C68" w:rsidRPr="00425C8F" w:rsidTr="00940B20">
        <w:trPr>
          <w:trHeight w:val="277"/>
        </w:trPr>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TYPE</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Response type</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Response Type</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EXPVEVDRESP</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A (20)</w:t>
            </w:r>
          </w:p>
        </w:tc>
        <w:tc>
          <w:tcPr>
            <w:tcW w:w="1496"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M</w:t>
            </w:r>
          </w:p>
        </w:tc>
      </w:tr>
      <w:tr w:rsidR="00CD5C68" w:rsidRPr="00425C8F" w:rsidTr="00940B20">
        <w:trPr>
          <w:trHeight w:val="277"/>
        </w:trPr>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TXNSTATUS</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Transaction Status</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rFonts w:eastAsia="Calibri"/>
                <w:szCs w:val="18"/>
                <w:highlight w:val="yellow"/>
                <w:lang w:val="en-IN"/>
              </w:rPr>
            </w:pPr>
            <w:r w:rsidRPr="00425C8F">
              <w:rPr>
                <w:highlight w:val="yellow"/>
                <w:lang w:val="en-IN"/>
              </w:rPr>
              <w:t>Status of the request</w:t>
            </w:r>
          </w:p>
          <w:p w:rsidR="00CD5C68" w:rsidRPr="00425C8F" w:rsidRDefault="00CD5C68" w:rsidP="00AA4952">
            <w:pPr>
              <w:pStyle w:val="TableListBullet1"/>
              <w:numPr>
                <w:ilvl w:val="0"/>
                <w:numId w:val="26"/>
              </w:numPr>
              <w:jc w:val="left"/>
              <w:rPr>
                <w:highlight w:val="yellow"/>
                <w:lang w:val="en-IN"/>
              </w:rPr>
            </w:pPr>
            <w:r w:rsidRPr="00425C8F">
              <w:rPr>
                <w:highlight w:val="yellow"/>
                <w:lang w:val="en-IN"/>
              </w:rPr>
              <w:t xml:space="preserve">Transaction Status= 200 means Success, </w:t>
            </w:r>
          </w:p>
          <w:p w:rsidR="00CD5C68" w:rsidRPr="00425C8F" w:rsidRDefault="00CD5C68" w:rsidP="00AA4952">
            <w:pPr>
              <w:pStyle w:val="TableListBullet1"/>
              <w:numPr>
                <w:ilvl w:val="0"/>
                <w:numId w:val="26"/>
              </w:numPr>
              <w:jc w:val="left"/>
              <w:rPr>
                <w:highlight w:val="yellow"/>
                <w:lang w:val="en-IN"/>
              </w:rPr>
            </w:pPr>
            <w:r w:rsidRPr="00425C8F">
              <w:rPr>
                <w:highlight w:val="yellow"/>
                <w:lang w:val="en-IN"/>
              </w:rPr>
              <w:t xml:space="preserve">Transaction Status Other than 200 means failed </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200</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N (10)</w:t>
            </w:r>
          </w:p>
        </w:tc>
        <w:tc>
          <w:tcPr>
            <w:tcW w:w="1496"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M</w:t>
            </w:r>
          </w:p>
        </w:tc>
      </w:tr>
      <w:tr w:rsidR="00CD5C68" w:rsidRPr="00425C8F" w:rsidTr="00940B20">
        <w:trPr>
          <w:trHeight w:val="277"/>
        </w:trPr>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DATE</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Date and time</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 xml:space="preserve">Date and time on which response was sent from </w:t>
            </w:r>
            <w:r w:rsidR="007C479A" w:rsidRPr="00425C8F">
              <w:rPr>
                <w:highlight w:val="yellow"/>
                <w:lang w:val="en-IN"/>
              </w:rPr>
              <w:t>PreTUPS</w:t>
            </w:r>
            <w:r w:rsidRPr="00425C8F">
              <w:rPr>
                <w:highlight w:val="yellow"/>
                <w:lang w:val="en-IN"/>
              </w:rPr>
              <w:t>. HH are in 24 Hour format</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DD-MM-YYYY HH:MM:SS</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D (20)</w:t>
            </w:r>
          </w:p>
        </w:tc>
        <w:tc>
          <w:tcPr>
            <w:tcW w:w="1496"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M</w:t>
            </w:r>
          </w:p>
        </w:tc>
      </w:tr>
      <w:tr w:rsidR="00CD5C68" w:rsidRPr="00425C8F" w:rsidTr="00940B20">
        <w:trPr>
          <w:trHeight w:val="277"/>
        </w:trPr>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EXTREFNUM</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External Reference number</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Reference number that was passed by the external system</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12345</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A (20)</w:t>
            </w:r>
          </w:p>
        </w:tc>
        <w:tc>
          <w:tcPr>
            <w:tcW w:w="1496"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O</w:t>
            </w:r>
          </w:p>
        </w:tc>
      </w:tr>
      <w:tr w:rsidR="00CD5C68" w:rsidRPr="00425C8F" w:rsidTr="00940B20">
        <w:trPr>
          <w:trHeight w:val="277"/>
        </w:trPr>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TXNID</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&lt;Transaction ID&gt;</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7C479A" w:rsidP="00940B20">
            <w:pPr>
              <w:pStyle w:val="Tablecontent"/>
              <w:rPr>
                <w:highlight w:val="yellow"/>
                <w:lang w:val="en-IN"/>
              </w:rPr>
            </w:pPr>
            <w:r w:rsidRPr="00425C8F">
              <w:rPr>
                <w:highlight w:val="yellow"/>
                <w:lang w:val="en-IN"/>
              </w:rPr>
              <w:t>PreTUPS</w:t>
            </w:r>
            <w:r w:rsidR="00CD5C68" w:rsidRPr="00425C8F">
              <w:rPr>
                <w:highlight w:val="yellow"/>
                <w:lang w:val="en-IN"/>
              </w:rPr>
              <w:t xml:space="preserve"> Transaction ID for the Customer Recharge Transaction</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DL/05/000000015</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20</w:t>
            </w:r>
          </w:p>
        </w:tc>
        <w:tc>
          <w:tcPr>
            <w:tcW w:w="1496"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M</w:t>
            </w:r>
          </w:p>
        </w:tc>
      </w:tr>
      <w:tr w:rsidR="00CD5C68" w:rsidRPr="00425C8F" w:rsidTr="00940B20">
        <w:trPr>
          <w:trHeight w:val="277"/>
        </w:trPr>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MESSAGE</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 xml:space="preserve">Message that will given in response </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Message</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Your request is accepted for processing</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A (500)</w:t>
            </w:r>
          </w:p>
        </w:tc>
        <w:tc>
          <w:tcPr>
            <w:tcW w:w="1496" w:type="dxa"/>
            <w:tcBorders>
              <w:top w:val="nil"/>
              <w:left w:val="nil"/>
              <w:bottom w:val="single" w:sz="8" w:space="0" w:color="auto"/>
              <w:right w:val="single" w:sz="8" w:space="0" w:color="auto"/>
            </w:tcBorders>
            <w:tcMar>
              <w:top w:w="0" w:type="dxa"/>
              <w:left w:w="108" w:type="dxa"/>
              <w:bottom w:w="0" w:type="dxa"/>
              <w:right w:w="108" w:type="dxa"/>
            </w:tcMar>
            <w:hideMark/>
          </w:tcPr>
          <w:p w:rsidR="00CD5C68" w:rsidRPr="00425C8F" w:rsidRDefault="00CD5C68" w:rsidP="00940B20">
            <w:pPr>
              <w:pStyle w:val="Tablecontent"/>
              <w:rPr>
                <w:highlight w:val="yellow"/>
                <w:lang w:val="en-IN"/>
              </w:rPr>
            </w:pPr>
            <w:r w:rsidRPr="00425C8F">
              <w:rPr>
                <w:highlight w:val="yellow"/>
                <w:lang w:val="en-IN"/>
              </w:rPr>
              <w:t>O</w:t>
            </w:r>
          </w:p>
        </w:tc>
      </w:tr>
    </w:tbl>
    <w:p w:rsidR="00CD5C68" w:rsidRPr="00425C8F" w:rsidRDefault="00CD5C68" w:rsidP="00CD5C68">
      <w:pPr>
        <w:pStyle w:val="BodyText2"/>
        <w:rPr>
          <w:highlight w:val="yellow"/>
          <w:lang w:val="en-IN"/>
        </w:rPr>
      </w:pPr>
    </w:p>
    <w:p w:rsidR="00CD5C68" w:rsidRPr="00425C8F" w:rsidRDefault="00CD5C68" w:rsidP="00CD5C68">
      <w:pPr>
        <w:pStyle w:val="NoteHeading"/>
        <w:tabs>
          <w:tab w:val="num" w:pos="1080"/>
        </w:tabs>
        <w:ind w:left="1080" w:hanging="504"/>
        <w:jc w:val="left"/>
        <w:rPr>
          <w:color w:val="auto"/>
          <w:highlight w:val="yellow"/>
          <w:lang w:val="en-IN"/>
        </w:rPr>
      </w:pPr>
      <w:r w:rsidRPr="00425C8F">
        <w:rPr>
          <w:color w:val="auto"/>
          <w:highlight w:val="yellow"/>
          <w:lang w:val="en-IN"/>
        </w:rPr>
        <w:t>If TXNSTATUS is 200 then the following message would be shown to the user: “Your request is accepted for processing”</w:t>
      </w:r>
    </w:p>
    <w:p w:rsidR="00CD5C68" w:rsidRPr="00425C8F" w:rsidRDefault="00CD5C68" w:rsidP="00CD5C68">
      <w:pPr>
        <w:pStyle w:val="NoteHeading"/>
        <w:tabs>
          <w:tab w:val="num" w:pos="1080"/>
        </w:tabs>
        <w:ind w:left="1080" w:hanging="504"/>
        <w:jc w:val="left"/>
        <w:rPr>
          <w:rFonts w:ascii="Times New Roman" w:hAnsi="Times New Roman"/>
          <w:color w:val="auto"/>
          <w:sz w:val="24"/>
          <w:highlight w:val="yellow"/>
          <w:lang w:val="en-IN"/>
        </w:rPr>
      </w:pPr>
      <w:r w:rsidRPr="00425C8F">
        <w:rPr>
          <w:color w:val="auto"/>
          <w:highlight w:val="yellow"/>
          <w:lang w:val="en-IN"/>
        </w:rPr>
        <w:t xml:space="preserve">If due to some resion external system does not received response of the above request then External transaction server can send the recharge status request to </w:t>
      </w:r>
      <w:r w:rsidR="007C479A" w:rsidRPr="00425C8F">
        <w:rPr>
          <w:color w:val="auto"/>
          <w:highlight w:val="yellow"/>
          <w:lang w:val="en-IN"/>
        </w:rPr>
        <w:t>PreTUPS</w:t>
      </w:r>
      <w:r w:rsidRPr="00425C8F">
        <w:rPr>
          <w:color w:val="auto"/>
          <w:highlight w:val="yellow"/>
          <w:lang w:val="en-IN"/>
        </w:rPr>
        <w:t xml:space="preserve"> for checking the final status of the transaction. </w:t>
      </w:r>
    </w:p>
    <w:p w:rsidR="00CD5C68" w:rsidRPr="00425C8F" w:rsidRDefault="00CD5C68" w:rsidP="00CD5C68">
      <w:pPr>
        <w:pStyle w:val="NoteHeading"/>
        <w:tabs>
          <w:tab w:val="num" w:pos="1080"/>
        </w:tabs>
        <w:ind w:left="1080" w:hanging="504"/>
        <w:jc w:val="left"/>
        <w:rPr>
          <w:color w:val="auto"/>
          <w:lang w:val="en-IN"/>
        </w:rPr>
      </w:pPr>
      <w:r w:rsidRPr="00425C8F">
        <w:rPr>
          <w:color w:val="auto"/>
          <w:highlight w:val="yellow"/>
          <w:lang w:val="en-IN"/>
        </w:rPr>
        <w:t>If the TXNSTATUS is not 200 then the user would be shown the error message (MESSAGE tag) returned in the response.</w:t>
      </w:r>
    </w:p>
    <w:p w:rsidR="00CD5C68" w:rsidRPr="00425C8F" w:rsidRDefault="00CD5C68" w:rsidP="00CD5C68">
      <w:pPr>
        <w:pStyle w:val="BodyText2"/>
        <w:rPr>
          <w:lang w:val="en-IN"/>
        </w:rPr>
      </w:pPr>
    </w:p>
    <w:p w:rsidR="00154B4A" w:rsidRPr="00425C8F" w:rsidRDefault="00154B4A" w:rsidP="00337049">
      <w:pPr>
        <w:pStyle w:val="Heading2"/>
        <w:rPr>
          <w:lang w:val="en-IN"/>
        </w:rPr>
      </w:pPr>
      <w:bookmarkStart w:id="298" w:name="_Toc310932481"/>
      <w:bookmarkStart w:id="299" w:name="_Toc485139713"/>
      <w:r w:rsidRPr="00425C8F">
        <w:rPr>
          <w:lang w:val="en-IN"/>
        </w:rPr>
        <w:t>External System Enquiry</w:t>
      </w:r>
      <w:bookmarkEnd w:id="298"/>
      <w:bookmarkEnd w:id="299"/>
      <w:r w:rsidRPr="00425C8F">
        <w:rPr>
          <w:lang w:val="en-IN"/>
        </w:rPr>
        <w:t xml:space="preserve"> </w:t>
      </w:r>
    </w:p>
    <w:p w:rsidR="00154B4A" w:rsidRPr="00425C8F" w:rsidRDefault="00154B4A" w:rsidP="00154B4A">
      <w:pPr>
        <w:pStyle w:val="BodyText2"/>
      </w:pPr>
      <w:r w:rsidRPr="00425C8F">
        <w:t>External System would call the API for knowing the information whether subscriber belongs to Operator or not as well as providing the range (min and max) of recharge with respective to service class and service requested by subscriber.</w:t>
      </w:r>
    </w:p>
    <w:p w:rsidR="00154B4A" w:rsidRPr="00425C8F" w:rsidRDefault="00154B4A" w:rsidP="00154B4A">
      <w:pPr>
        <w:pStyle w:val="BodyText2"/>
      </w:pPr>
    </w:p>
    <w:p w:rsidR="00154B4A" w:rsidRPr="00425C8F" w:rsidRDefault="00154B4A" w:rsidP="00154B4A">
      <w:pPr>
        <w:pStyle w:val="BodyText2"/>
      </w:pPr>
      <w:r w:rsidRPr="00425C8F">
        <w:t>The External system will send the following request for Enquiry. The request format and details of request are mentioned below.</w:t>
      </w:r>
    </w:p>
    <w:p w:rsidR="00154B4A" w:rsidRPr="00425C8F" w:rsidRDefault="00154B4A" w:rsidP="00154B4A">
      <w:pPr>
        <w:pStyle w:val="BodyText2"/>
        <w:ind w:left="720"/>
      </w:pPr>
    </w:p>
    <w:p w:rsidR="00154B4A" w:rsidRPr="00425C8F" w:rsidRDefault="00154B4A" w:rsidP="001E6309">
      <w:pPr>
        <w:pStyle w:val="Heading"/>
        <w:rPr>
          <w:color w:val="auto"/>
        </w:rPr>
      </w:pPr>
      <w:r w:rsidRPr="00425C8F">
        <w:rPr>
          <w:color w:val="auto"/>
        </w:rPr>
        <w:t>Request Syntax</w:t>
      </w:r>
    </w:p>
    <w:p w:rsidR="00154B4A" w:rsidRPr="00425C8F" w:rsidRDefault="00154B4A" w:rsidP="00154B4A">
      <w:pPr>
        <w:pStyle w:val="BodyText2"/>
        <w:rPr>
          <w:b/>
          <w:bCs/>
          <w:u w:val="single"/>
        </w:rPr>
      </w:pPr>
      <w:r w:rsidRPr="00425C8F">
        <w:rPr>
          <w:b/>
          <w:bCs/>
          <w:u w:val="single"/>
        </w:rPr>
        <w:t>Request without SELECTOR TAG</w:t>
      </w:r>
    </w:p>
    <w:p w:rsidR="00154B4A" w:rsidRPr="00425C8F" w:rsidRDefault="00154B4A" w:rsidP="00154B4A">
      <w:pPr>
        <w:pStyle w:val="BodyText2"/>
      </w:pPr>
    </w:p>
    <w:p w:rsidR="00154B4A" w:rsidRPr="00425C8F" w:rsidRDefault="00154B4A" w:rsidP="00154B4A">
      <w:pPr>
        <w:pStyle w:val="Code"/>
        <w:jc w:val="left"/>
      </w:pPr>
      <w:proofErr w:type="gramStart"/>
      <w:r w:rsidRPr="00425C8F">
        <w:t>&lt;?xml</w:t>
      </w:r>
      <w:proofErr w:type="gramEnd"/>
      <w:r w:rsidRPr="00425C8F">
        <w:t xml:space="preserve"> version="1.0"?&gt;</w:t>
      </w:r>
    </w:p>
    <w:p w:rsidR="00154B4A" w:rsidRPr="00425C8F" w:rsidRDefault="00154B4A" w:rsidP="00154B4A">
      <w:pPr>
        <w:pStyle w:val="Code"/>
        <w:jc w:val="left"/>
      </w:pPr>
      <w:proofErr w:type="gramStart"/>
      <w:r w:rsidRPr="00425C8F">
        <w:t>&lt;!DOCTYPE</w:t>
      </w:r>
      <w:proofErr w:type="gramEnd"/>
      <w:r w:rsidRPr="00425C8F">
        <w:t xml:space="preserve"> COMMAND PUBLIC "-//Ocam//DTD XML Command1.0//EN""xml/command.dtd"&gt;</w:t>
      </w:r>
    </w:p>
    <w:p w:rsidR="00154B4A" w:rsidRPr="00425C8F" w:rsidRDefault="00154B4A" w:rsidP="00154B4A">
      <w:pPr>
        <w:pStyle w:val="Code"/>
        <w:jc w:val="left"/>
      </w:pPr>
      <w:r w:rsidRPr="00425C8F">
        <w:t>&lt;COMMAND&gt;</w:t>
      </w:r>
    </w:p>
    <w:p w:rsidR="00154B4A" w:rsidRPr="00425C8F" w:rsidRDefault="00154B4A" w:rsidP="00154B4A">
      <w:pPr>
        <w:pStyle w:val="Code"/>
        <w:jc w:val="left"/>
      </w:pPr>
      <w:r w:rsidRPr="00425C8F">
        <w:tab/>
        <w:t>&lt;TYPE&gt;EXTSYSENQREQ&lt;/TYPE&gt;</w:t>
      </w:r>
    </w:p>
    <w:p w:rsidR="00154B4A" w:rsidRPr="00425C8F" w:rsidRDefault="00154B4A" w:rsidP="00154B4A">
      <w:pPr>
        <w:pStyle w:val="Code"/>
        <w:jc w:val="left"/>
      </w:pPr>
      <w:r w:rsidRPr="00425C8F">
        <w:tab/>
        <w:t>&lt;EXTNWCODE&gt;</w:t>
      </w:r>
      <w:r w:rsidRPr="00425C8F">
        <w:rPr>
          <w:b/>
          <w:bCs/>
          <w:i/>
          <w:iCs/>
        </w:rPr>
        <w:t>&lt;Network External Code&gt;</w:t>
      </w:r>
      <w:r w:rsidRPr="00425C8F">
        <w:t>&lt;/EXTNWCODE&gt;</w:t>
      </w:r>
    </w:p>
    <w:p w:rsidR="00154B4A" w:rsidRPr="00425C8F" w:rsidRDefault="00154B4A" w:rsidP="00154B4A">
      <w:pPr>
        <w:pStyle w:val="Code"/>
        <w:jc w:val="left"/>
      </w:pPr>
      <w:r w:rsidRPr="00425C8F">
        <w:tab/>
        <w:t>&lt;</w:t>
      </w:r>
      <w:r w:rsidR="00F1498A">
        <w:t>MSISDN</w:t>
      </w:r>
      <w:r w:rsidR="00F1498A" w:rsidRPr="00425C8F" w:rsidDel="00F1498A">
        <w:t xml:space="preserve"> </w:t>
      </w:r>
      <w:r w:rsidRPr="00425C8F">
        <w:t>&gt;</w:t>
      </w:r>
      <w:r w:rsidRPr="00425C8F">
        <w:rPr>
          <w:b/>
          <w:bCs/>
          <w:i/>
          <w:iCs/>
        </w:rPr>
        <w:t>&lt;Retailer MSISDN&gt;</w:t>
      </w:r>
      <w:r w:rsidR="00C8609D">
        <w:t>&lt;/</w:t>
      </w:r>
      <w:r w:rsidR="00F1498A">
        <w:t>MSISDN</w:t>
      </w:r>
      <w:r w:rsidR="00F1498A" w:rsidRPr="00425C8F" w:rsidDel="00F1498A">
        <w:t xml:space="preserve"> </w:t>
      </w:r>
      <w:r w:rsidRPr="00425C8F">
        <w:t>&gt;</w:t>
      </w:r>
    </w:p>
    <w:p w:rsidR="00154B4A" w:rsidRPr="00425C8F" w:rsidRDefault="00154B4A" w:rsidP="00154B4A">
      <w:pPr>
        <w:pStyle w:val="Code"/>
        <w:ind w:left="1440"/>
        <w:jc w:val="left"/>
      </w:pPr>
      <w:r w:rsidRPr="00425C8F">
        <w:t>&lt;PIN&gt;</w:t>
      </w:r>
      <w:r w:rsidRPr="00425C8F">
        <w:rPr>
          <w:b/>
          <w:bCs/>
          <w:i/>
          <w:iCs/>
        </w:rPr>
        <w:t>&lt;PIN&gt;</w:t>
      </w:r>
      <w:r w:rsidRPr="00425C8F">
        <w:t>&lt;/PIN&gt;</w:t>
      </w:r>
    </w:p>
    <w:p w:rsidR="00154B4A" w:rsidRPr="00425C8F" w:rsidRDefault="00154B4A" w:rsidP="00154B4A">
      <w:pPr>
        <w:pStyle w:val="Code"/>
        <w:jc w:val="left"/>
      </w:pPr>
      <w:r w:rsidRPr="00425C8F">
        <w:tab/>
        <w:t>&lt;EXTCODE&gt;</w:t>
      </w:r>
      <w:r w:rsidRPr="00425C8F">
        <w:rPr>
          <w:b/>
          <w:bCs/>
          <w:i/>
          <w:iCs/>
        </w:rPr>
        <w:t>&lt; Channel user unique External code&gt;</w:t>
      </w:r>
      <w:r w:rsidRPr="00425C8F">
        <w:t>&lt;/EXTCODE&gt;</w:t>
      </w:r>
    </w:p>
    <w:p w:rsidR="00154B4A" w:rsidRPr="00425C8F" w:rsidRDefault="00154B4A" w:rsidP="00154B4A">
      <w:pPr>
        <w:pStyle w:val="Code"/>
        <w:jc w:val="left"/>
      </w:pPr>
      <w:r w:rsidRPr="00425C8F">
        <w:tab/>
        <w:t>&lt;EXTTXNNUMBER&gt;</w:t>
      </w:r>
      <w:r w:rsidRPr="00425C8F">
        <w:rPr>
          <w:b/>
          <w:bCs/>
        </w:rPr>
        <w:t>&lt;Unique transaction number&gt;</w:t>
      </w:r>
      <w:r w:rsidRPr="00425C8F">
        <w:t>&lt;/EXTTXNNUMBER&gt;</w:t>
      </w:r>
    </w:p>
    <w:p w:rsidR="00154B4A" w:rsidRPr="00425C8F" w:rsidRDefault="00154B4A" w:rsidP="00154B4A">
      <w:pPr>
        <w:pStyle w:val="Code"/>
        <w:jc w:val="left"/>
      </w:pPr>
      <w:r w:rsidRPr="00425C8F">
        <w:tab/>
        <w:t>&lt;EXTTXNDATE&gt;</w:t>
      </w:r>
      <w:r w:rsidRPr="00425C8F">
        <w:rPr>
          <w:b/>
          <w:bCs/>
        </w:rPr>
        <w:t>&lt;DD/MM/YYYY&gt;</w:t>
      </w:r>
      <w:r w:rsidRPr="00425C8F">
        <w:t>&lt;/EXTTXNDATE&gt;</w:t>
      </w:r>
    </w:p>
    <w:p w:rsidR="00154B4A" w:rsidRPr="00425C8F" w:rsidRDefault="00154B4A" w:rsidP="00154B4A">
      <w:pPr>
        <w:pStyle w:val="Code"/>
        <w:jc w:val="left"/>
      </w:pPr>
      <w:r w:rsidRPr="00425C8F">
        <w:tab/>
        <w:t>&lt;MSISDN2&gt;Subscriber MSISDN&lt;/MSISDN2&gt;</w:t>
      </w:r>
    </w:p>
    <w:p w:rsidR="00154B4A" w:rsidRPr="00425C8F" w:rsidRDefault="00154B4A" w:rsidP="00154B4A">
      <w:pPr>
        <w:pStyle w:val="Code"/>
        <w:jc w:val="left"/>
      </w:pPr>
      <w:r w:rsidRPr="00425C8F">
        <w:tab/>
        <w:t>&lt;SERVICETYPE&gt;RC&lt;/SERVICETYPE&gt;</w:t>
      </w:r>
    </w:p>
    <w:p w:rsidR="00154B4A" w:rsidRPr="00425C8F" w:rsidRDefault="00154B4A" w:rsidP="00154B4A">
      <w:pPr>
        <w:pStyle w:val="Code"/>
        <w:jc w:val="left"/>
      </w:pPr>
      <w:r w:rsidRPr="00425C8F">
        <w:tab/>
        <w:t>&lt;REMARKS&gt;</w:t>
      </w:r>
      <w:r w:rsidRPr="00425C8F">
        <w:rPr>
          <w:b/>
          <w:bCs/>
          <w:i/>
          <w:iCs/>
        </w:rPr>
        <w:t>&lt;Any free text&gt;</w:t>
      </w:r>
      <w:r w:rsidRPr="00425C8F">
        <w:t>&lt;/REMARKS&gt;</w:t>
      </w:r>
    </w:p>
    <w:p w:rsidR="00154B4A" w:rsidRPr="00425C8F" w:rsidRDefault="00154B4A" w:rsidP="00154B4A">
      <w:pPr>
        <w:pStyle w:val="Code"/>
        <w:jc w:val="left"/>
      </w:pPr>
      <w:r w:rsidRPr="00425C8F">
        <w:t>&lt;/COMMAND&gt;</w:t>
      </w:r>
    </w:p>
    <w:p w:rsidR="00154B4A" w:rsidRPr="00425C8F" w:rsidRDefault="00154B4A" w:rsidP="00154B4A">
      <w:pPr>
        <w:pStyle w:val="BodyText2"/>
        <w:rPr>
          <w:b/>
          <w:bCs/>
          <w:sz w:val="24"/>
          <w:u w:val="single"/>
        </w:rPr>
      </w:pPr>
    </w:p>
    <w:p w:rsidR="00154B4A" w:rsidRPr="00425C8F" w:rsidRDefault="00154B4A" w:rsidP="00154B4A">
      <w:pPr>
        <w:pStyle w:val="BodyText2"/>
        <w:rPr>
          <w:b/>
          <w:bCs/>
          <w:u w:val="single"/>
        </w:rPr>
      </w:pPr>
      <w:r w:rsidRPr="00425C8F">
        <w:rPr>
          <w:b/>
          <w:bCs/>
          <w:u w:val="single"/>
        </w:rPr>
        <w:t>Request with SELECTOR TAG</w:t>
      </w:r>
    </w:p>
    <w:p w:rsidR="00154B4A" w:rsidRPr="00425C8F" w:rsidRDefault="00154B4A" w:rsidP="00154B4A">
      <w:pPr>
        <w:pStyle w:val="BodyText2"/>
        <w:rPr>
          <w:b/>
          <w:bCs/>
          <w:u w:val="single"/>
        </w:rPr>
      </w:pPr>
    </w:p>
    <w:p w:rsidR="00154B4A" w:rsidRPr="00425C8F" w:rsidRDefault="00154B4A" w:rsidP="00154B4A">
      <w:pPr>
        <w:pStyle w:val="Code"/>
        <w:jc w:val="left"/>
      </w:pPr>
      <w:proofErr w:type="gramStart"/>
      <w:r w:rsidRPr="00425C8F">
        <w:t>&lt;?xml</w:t>
      </w:r>
      <w:proofErr w:type="gramEnd"/>
      <w:r w:rsidRPr="00425C8F">
        <w:t xml:space="preserve"> version="1.0"?&gt;</w:t>
      </w:r>
    </w:p>
    <w:p w:rsidR="00154B4A" w:rsidRPr="00425C8F" w:rsidRDefault="00154B4A" w:rsidP="00154B4A">
      <w:pPr>
        <w:pStyle w:val="Code"/>
        <w:jc w:val="left"/>
      </w:pPr>
      <w:proofErr w:type="gramStart"/>
      <w:r w:rsidRPr="00425C8F">
        <w:t>&lt;!DOCTYPE</w:t>
      </w:r>
      <w:proofErr w:type="gramEnd"/>
      <w:r w:rsidRPr="00425C8F">
        <w:t xml:space="preserve"> COMMAND PUBLIC "-//Ocam//DTD XML Command1.0//EN""xml/command.dtd"&gt;</w:t>
      </w:r>
    </w:p>
    <w:p w:rsidR="00154B4A" w:rsidRPr="00425C8F" w:rsidRDefault="00154B4A" w:rsidP="00154B4A">
      <w:pPr>
        <w:pStyle w:val="Code"/>
        <w:jc w:val="left"/>
      </w:pPr>
      <w:r w:rsidRPr="00425C8F">
        <w:t>&lt;COMMAND&gt;</w:t>
      </w:r>
    </w:p>
    <w:p w:rsidR="00154B4A" w:rsidRPr="00425C8F" w:rsidRDefault="00154B4A" w:rsidP="00154B4A">
      <w:pPr>
        <w:pStyle w:val="Code"/>
        <w:jc w:val="left"/>
      </w:pPr>
      <w:r w:rsidRPr="00425C8F">
        <w:tab/>
        <w:t>&lt;TYPE&gt;EXTSYSENQREQ&lt;/TYPE&gt;</w:t>
      </w:r>
    </w:p>
    <w:p w:rsidR="00154B4A" w:rsidRPr="00425C8F" w:rsidRDefault="00154B4A" w:rsidP="00154B4A">
      <w:pPr>
        <w:pStyle w:val="Code"/>
        <w:jc w:val="left"/>
      </w:pPr>
      <w:r w:rsidRPr="00425C8F">
        <w:tab/>
        <w:t>&lt;EXTNWCODE&gt;</w:t>
      </w:r>
      <w:r w:rsidRPr="00425C8F">
        <w:rPr>
          <w:b/>
          <w:bCs/>
          <w:i/>
          <w:iCs/>
        </w:rPr>
        <w:t>&lt;Network External Code&gt;</w:t>
      </w:r>
      <w:r w:rsidRPr="00425C8F">
        <w:t>&lt;/EXTNWCODE&gt;</w:t>
      </w:r>
    </w:p>
    <w:p w:rsidR="00154B4A" w:rsidRPr="00425C8F" w:rsidRDefault="00154B4A" w:rsidP="00154B4A">
      <w:pPr>
        <w:pStyle w:val="Code"/>
        <w:jc w:val="left"/>
      </w:pPr>
      <w:r w:rsidRPr="00425C8F">
        <w:tab/>
        <w:t>&lt;</w:t>
      </w:r>
      <w:r w:rsidR="00F1498A">
        <w:t>MSISDN</w:t>
      </w:r>
      <w:r w:rsidR="00F1498A" w:rsidRPr="00425C8F" w:rsidDel="00F1498A">
        <w:t xml:space="preserve"> </w:t>
      </w:r>
      <w:r w:rsidRPr="00425C8F">
        <w:t>&gt;</w:t>
      </w:r>
      <w:r w:rsidRPr="00425C8F">
        <w:rPr>
          <w:b/>
          <w:bCs/>
          <w:i/>
          <w:iCs/>
        </w:rPr>
        <w:t>&lt;Retailer MSISDN&gt;</w:t>
      </w:r>
      <w:r w:rsidR="00C8609D">
        <w:t>&lt;/</w:t>
      </w:r>
      <w:r w:rsidR="00F1498A">
        <w:t>MSISDN</w:t>
      </w:r>
      <w:r w:rsidR="00F1498A" w:rsidRPr="00425C8F" w:rsidDel="00F1498A">
        <w:t xml:space="preserve"> </w:t>
      </w:r>
      <w:r w:rsidRPr="00425C8F">
        <w:t>&gt;</w:t>
      </w:r>
    </w:p>
    <w:p w:rsidR="00154B4A" w:rsidRPr="00425C8F" w:rsidRDefault="00154B4A" w:rsidP="00154B4A">
      <w:pPr>
        <w:pStyle w:val="Code"/>
        <w:ind w:left="1440"/>
        <w:jc w:val="left"/>
      </w:pPr>
      <w:r w:rsidRPr="00425C8F">
        <w:t>&lt;PIN&gt;</w:t>
      </w:r>
      <w:r w:rsidRPr="00425C8F">
        <w:rPr>
          <w:b/>
          <w:bCs/>
          <w:i/>
          <w:iCs/>
        </w:rPr>
        <w:t>&lt;PIN&gt;</w:t>
      </w:r>
      <w:r w:rsidRPr="00425C8F">
        <w:t>&lt;/PIN&gt;</w:t>
      </w:r>
    </w:p>
    <w:p w:rsidR="00154B4A" w:rsidRPr="00425C8F" w:rsidRDefault="00154B4A" w:rsidP="00154B4A">
      <w:pPr>
        <w:pStyle w:val="Code"/>
        <w:jc w:val="left"/>
      </w:pPr>
      <w:r w:rsidRPr="00425C8F">
        <w:tab/>
        <w:t>&lt;EXTCODE&gt;</w:t>
      </w:r>
      <w:r w:rsidRPr="00425C8F">
        <w:rPr>
          <w:b/>
          <w:bCs/>
          <w:i/>
          <w:iCs/>
        </w:rPr>
        <w:t>&lt; Channel user unique External code&gt;</w:t>
      </w:r>
      <w:r w:rsidRPr="00425C8F">
        <w:t>&lt;/EXTCODE&gt;</w:t>
      </w:r>
    </w:p>
    <w:p w:rsidR="00154B4A" w:rsidRPr="00425C8F" w:rsidRDefault="00154B4A" w:rsidP="00154B4A">
      <w:pPr>
        <w:pStyle w:val="Code"/>
        <w:jc w:val="left"/>
      </w:pPr>
      <w:r w:rsidRPr="00425C8F">
        <w:tab/>
        <w:t>&lt;EXTTXNNUMBER&gt;</w:t>
      </w:r>
      <w:r w:rsidRPr="00425C8F">
        <w:rPr>
          <w:b/>
          <w:bCs/>
        </w:rPr>
        <w:t>&lt;Unique transaction number&gt;</w:t>
      </w:r>
      <w:r w:rsidR="0025395F">
        <w:t>&lt;/</w:t>
      </w:r>
      <w:r w:rsidRPr="00425C8F">
        <w:t>EXTTXNNUMBER&gt;</w:t>
      </w:r>
    </w:p>
    <w:p w:rsidR="00154B4A" w:rsidRPr="00425C8F" w:rsidRDefault="00154B4A" w:rsidP="00154B4A">
      <w:pPr>
        <w:pStyle w:val="Code"/>
        <w:jc w:val="left"/>
      </w:pPr>
      <w:r w:rsidRPr="00425C8F">
        <w:tab/>
        <w:t>&lt;EXTTXNDATE&gt;</w:t>
      </w:r>
      <w:r w:rsidRPr="00425C8F">
        <w:rPr>
          <w:b/>
          <w:bCs/>
        </w:rPr>
        <w:t>&lt;DD/MM/YYYY&gt;</w:t>
      </w:r>
      <w:r w:rsidRPr="00425C8F">
        <w:t>&lt;/EXTTXNDATE&gt;</w:t>
      </w:r>
    </w:p>
    <w:p w:rsidR="00154B4A" w:rsidRPr="00425C8F" w:rsidRDefault="00154B4A" w:rsidP="00154B4A">
      <w:pPr>
        <w:pStyle w:val="Code"/>
        <w:jc w:val="left"/>
      </w:pPr>
      <w:r w:rsidRPr="00425C8F">
        <w:tab/>
        <w:t>&lt;MSISDN2&gt;Subscriber MSISDN&lt;/MSISDN2&gt;</w:t>
      </w:r>
    </w:p>
    <w:p w:rsidR="00154B4A" w:rsidRPr="00425C8F" w:rsidRDefault="00154B4A" w:rsidP="00154B4A">
      <w:pPr>
        <w:pStyle w:val="Code"/>
        <w:jc w:val="left"/>
      </w:pPr>
      <w:r w:rsidRPr="00425C8F">
        <w:tab/>
        <w:t>&lt;SERVICETYPE&gt;RC&lt;/SERVICETYPE&gt;</w:t>
      </w:r>
    </w:p>
    <w:p w:rsidR="00154B4A" w:rsidRPr="00425C8F" w:rsidRDefault="00154B4A" w:rsidP="00154B4A">
      <w:pPr>
        <w:pStyle w:val="Code"/>
        <w:jc w:val="left"/>
      </w:pPr>
      <w:r w:rsidRPr="00425C8F">
        <w:t xml:space="preserve">   &lt;SELECTOR&gt;&lt;Selector&gt;&lt;/SELECTOR&gt;</w:t>
      </w:r>
    </w:p>
    <w:p w:rsidR="00154B4A" w:rsidRPr="00425C8F" w:rsidRDefault="00154B4A" w:rsidP="00154B4A">
      <w:pPr>
        <w:pStyle w:val="Code"/>
        <w:jc w:val="left"/>
      </w:pPr>
      <w:r w:rsidRPr="00425C8F">
        <w:tab/>
        <w:t>&lt;REMARKS&gt;</w:t>
      </w:r>
      <w:r w:rsidRPr="00425C8F">
        <w:rPr>
          <w:b/>
          <w:bCs/>
          <w:i/>
          <w:iCs/>
        </w:rPr>
        <w:t>&lt;Any free text&gt;</w:t>
      </w:r>
      <w:r w:rsidRPr="00425C8F">
        <w:t>&lt;/REMARKS&gt;</w:t>
      </w:r>
    </w:p>
    <w:p w:rsidR="00154B4A" w:rsidRPr="00425C8F" w:rsidRDefault="00154B4A" w:rsidP="00154B4A">
      <w:pPr>
        <w:pStyle w:val="BodyText2"/>
        <w:ind w:left="360" w:firstLine="720"/>
        <w:rPr>
          <w:b/>
          <w:bCs/>
          <w:sz w:val="24"/>
          <w:u w:val="single"/>
        </w:rPr>
      </w:pPr>
      <w:r w:rsidRPr="00425C8F">
        <w:t>&lt;/COMMAND&gt;</w:t>
      </w:r>
    </w:p>
    <w:p w:rsidR="00154B4A" w:rsidRPr="00425C8F" w:rsidRDefault="00154B4A" w:rsidP="00154B4A">
      <w:pPr>
        <w:pStyle w:val="BodyText2"/>
        <w:rPr>
          <w:b/>
          <w:bCs/>
          <w:sz w:val="24"/>
          <w:u w:val="single"/>
        </w:rPr>
      </w:pPr>
    </w:p>
    <w:p w:rsidR="00154B4A" w:rsidRPr="00425C8F" w:rsidRDefault="00154B4A" w:rsidP="001E6309">
      <w:pPr>
        <w:pStyle w:val="Heading"/>
        <w:rPr>
          <w:color w:val="auto"/>
        </w:rPr>
      </w:pPr>
      <w:r w:rsidRPr="00425C8F">
        <w:rPr>
          <w:color w:val="auto"/>
        </w:rPr>
        <w:t>Fields Detail</w:t>
      </w:r>
      <w:r w:rsidR="00AE147F" w:rsidRPr="00425C8F">
        <w:rPr>
          <w:color w:val="auto"/>
        </w:rPr>
        <w:t xml:space="preserve"> </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1890"/>
        <w:gridCol w:w="2340"/>
        <w:gridCol w:w="1440"/>
        <w:gridCol w:w="720"/>
        <w:gridCol w:w="1620"/>
      </w:tblGrid>
      <w:tr w:rsidR="00AE147F" w:rsidRPr="00425C8F" w:rsidTr="00B71BB8">
        <w:trPr>
          <w:trHeight w:val="277"/>
          <w:tblHeader/>
        </w:trPr>
        <w:tc>
          <w:tcPr>
            <w:tcW w:w="1530" w:type="dxa"/>
            <w:shd w:val="clear" w:color="auto" w:fill="E31837"/>
          </w:tcPr>
          <w:p w:rsidR="00AE147F" w:rsidRPr="00425C8F" w:rsidRDefault="00AE147F" w:rsidP="00AE147F">
            <w:pPr>
              <w:pStyle w:val="TableColumnLabels"/>
              <w:rPr>
                <w:color w:val="auto"/>
                <w:lang w:val="en-IN"/>
              </w:rPr>
            </w:pPr>
            <w:r w:rsidRPr="00425C8F">
              <w:rPr>
                <w:color w:val="auto"/>
                <w:lang w:val="en-IN"/>
              </w:rPr>
              <w:t>TAG</w:t>
            </w:r>
          </w:p>
        </w:tc>
        <w:tc>
          <w:tcPr>
            <w:tcW w:w="1890" w:type="dxa"/>
            <w:shd w:val="clear" w:color="auto" w:fill="E31837"/>
          </w:tcPr>
          <w:p w:rsidR="00AE147F" w:rsidRPr="00425C8F" w:rsidRDefault="00AE147F" w:rsidP="00AE147F">
            <w:pPr>
              <w:pStyle w:val="TableColumnLabels"/>
              <w:rPr>
                <w:color w:val="auto"/>
                <w:lang w:val="en-IN"/>
              </w:rPr>
            </w:pPr>
            <w:r w:rsidRPr="00425C8F">
              <w:rPr>
                <w:color w:val="auto"/>
                <w:lang w:val="en-IN"/>
              </w:rPr>
              <w:t>Fields</w:t>
            </w:r>
          </w:p>
        </w:tc>
        <w:tc>
          <w:tcPr>
            <w:tcW w:w="2340" w:type="dxa"/>
            <w:shd w:val="clear" w:color="auto" w:fill="E31837"/>
          </w:tcPr>
          <w:p w:rsidR="00AE147F" w:rsidRPr="00425C8F" w:rsidRDefault="00AE147F" w:rsidP="00AE147F">
            <w:pPr>
              <w:pStyle w:val="TableColumnLabels"/>
              <w:rPr>
                <w:color w:val="auto"/>
                <w:lang w:val="en-IN"/>
              </w:rPr>
            </w:pPr>
            <w:r w:rsidRPr="00425C8F">
              <w:rPr>
                <w:color w:val="auto"/>
                <w:lang w:val="en-IN"/>
              </w:rPr>
              <w:t>Remarks</w:t>
            </w:r>
          </w:p>
        </w:tc>
        <w:tc>
          <w:tcPr>
            <w:tcW w:w="1440" w:type="dxa"/>
            <w:shd w:val="clear" w:color="auto" w:fill="E31837"/>
          </w:tcPr>
          <w:p w:rsidR="00AE147F" w:rsidRPr="00425C8F" w:rsidRDefault="00AE147F" w:rsidP="00AE147F">
            <w:pPr>
              <w:pStyle w:val="TableColumnLabels"/>
              <w:rPr>
                <w:color w:val="auto"/>
                <w:lang w:val="en-IN"/>
              </w:rPr>
            </w:pPr>
            <w:r w:rsidRPr="00425C8F">
              <w:rPr>
                <w:color w:val="auto"/>
                <w:lang w:val="en-IN"/>
              </w:rPr>
              <w:t>Example</w:t>
            </w:r>
          </w:p>
        </w:tc>
        <w:tc>
          <w:tcPr>
            <w:tcW w:w="720" w:type="dxa"/>
            <w:shd w:val="clear" w:color="auto" w:fill="E31837"/>
          </w:tcPr>
          <w:p w:rsidR="00AE147F" w:rsidRPr="00425C8F" w:rsidRDefault="00AE147F" w:rsidP="00AE147F">
            <w:pPr>
              <w:pStyle w:val="TableColumnLabels"/>
              <w:rPr>
                <w:color w:val="auto"/>
                <w:lang w:val="en-IN"/>
              </w:rPr>
            </w:pPr>
            <w:r w:rsidRPr="00425C8F">
              <w:rPr>
                <w:color w:val="auto"/>
                <w:lang w:val="en-IN"/>
              </w:rPr>
              <w:t>Field Type</w:t>
            </w:r>
          </w:p>
        </w:tc>
        <w:tc>
          <w:tcPr>
            <w:tcW w:w="1620" w:type="dxa"/>
            <w:shd w:val="clear" w:color="auto" w:fill="E31837"/>
          </w:tcPr>
          <w:p w:rsidR="00AE147F" w:rsidRPr="00425C8F" w:rsidRDefault="00AE147F" w:rsidP="00AE147F">
            <w:pPr>
              <w:pStyle w:val="TableColumnLabels"/>
              <w:rPr>
                <w:color w:val="auto"/>
                <w:lang w:val="en-IN"/>
              </w:rPr>
            </w:pPr>
            <w:r w:rsidRPr="00425C8F">
              <w:rPr>
                <w:color w:val="auto"/>
                <w:lang w:val="en-IN"/>
              </w:rPr>
              <w:t>Optional/</w:t>
            </w:r>
          </w:p>
          <w:p w:rsidR="00AE147F" w:rsidRPr="00425C8F" w:rsidRDefault="00AE147F" w:rsidP="00AE147F">
            <w:pPr>
              <w:pStyle w:val="TableColumnLabels"/>
              <w:rPr>
                <w:color w:val="auto"/>
                <w:lang w:val="en-IN"/>
              </w:rPr>
            </w:pPr>
            <w:r w:rsidRPr="00425C8F">
              <w:rPr>
                <w:color w:val="auto"/>
                <w:lang w:val="en-IN"/>
              </w:rPr>
              <w:t>Mandatory</w:t>
            </w:r>
          </w:p>
        </w:tc>
      </w:tr>
      <w:tr w:rsidR="00B71BB8" w:rsidRPr="00425C8F" w:rsidTr="00B71BB8">
        <w:trPr>
          <w:trHeight w:val="277"/>
        </w:trPr>
        <w:tc>
          <w:tcPr>
            <w:tcW w:w="1530" w:type="dxa"/>
          </w:tcPr>
          <w:p w:rsidR="00B71BB8" w:rsidRPr="00425C8F" w:rsidRDefault="00B71BB8" w:rsidP="0028705E">
            <w:pPr>
              <w:pStyle w:val="Tablecontent"/>
            </w:pPr>
            <w:r w:rsidRPr="00425C8F">
              <w:t>TYPE</w:t>
            </w:r>
          </w:p>
        </w:tc>
        <w:tc>
          <w:tcPr>
            <w:tcW w:w="1890" w:type="dxa"/>
          </w:tcPr>
          <w:p w:rsidR="00B71BB8" w:rsidRPr="00425C8F" w:rsidRDefault="00B71BB8" w:rsidP="0028705E">
            <w:pPr>
              <w:pStyle w:val="Tablecontent"/>
            </w:pPr>
            <w:r w:rsidRPr="00425C8F">
              <w:t>Request type</w:t>
            </w:r>
          </w:p>
        </w:tc>
        <w:tc>
          <w:tcPr>
            <w:tcW w:w="2340" w:type="dxa"/>
          </w:tcPr>
          <w:p w:rsidR="00B71BB8" w:rsidRPr="00425C8F" w:rsidRDefault="00B71BB8" w:rsidP="0028705E">
            <w:pPr>
              <w:pStyle w:val="Tablecontent"/>
            </w:pPr>
            <w:r w:rsidRPr="00425C8F">
              <w:t>Request Type, should be sent with each request</w:t>
            </w:r>
          </w:p>
        </w:tc>
        <w:tc>
          <w:tcPr>
            <w:tcW w:w="1440" w:type="dxa"/>
          </w:tcPr>
          <w:p w:rsidR="00B71BB8" w:rsidRPr="00425C8F" w:rsidRDefault="00B71BB8" w:rsidP="0028705E">
            <w:pPr>
              <w:pStyle w:val="Tablecontent"/>
            </w:pPr>
            <w:r w:rsidRPr="00425C8F">
              <w:t>EXTSYSENQREQ</w:t>
            </w:r>
          </w:p>
        </w:tc>
        <w:tc>
          <w:tcPr>
            <w:tcW w:w="720" w:type="dxa"/>
          </w:tcPr>
          <w:p w:rsidR="00B71BB8" w:rsidRPr="00425C8F" w:rsidRDefault="00B71BB8" w:rsidP="0028705E">
            <w:pPr>
              <w:pStyle w:val="Tablecontent"/>
            </w:pPr>
            <w:r w:rsidRPr="00425C8F">
              <w:t>C (15)</w:t>
            </w:r>
          </w:p>
        </w:tc>
        <w:tc>
          <w:tcPr>
            <w:tcW w:w="1620" w:type="dxa"/>
          </w:tcPr>
          <w:p w:rsidR="00B71BB8" w:rsidRPr="00425C8F" w:rsidRDefault="00B71BB8" w:rsidP="0028705E">
            <w:pPr>
              <w:pStyle w:val="Tablecontent"/>
            </w:pPr>
            <w:r w:rsidRPr="00425C8F">
              <w:t>M</w:t>
            </w:r>
          </w:p>
        </w:tc>
      </w:tr>
      <w:tr w:rsidR="00B71BB8" w:rsidRPr="00425C8F" w:rsidTr="00B71BB8">
        <w:trPr>
          <w:trHeight w:val="277"/>
        </w:trPr>
        <w:tc>
          <w:tcPr>
            <w:tcW w:w="1530" w:type="dxa"/>
          </w:tcPr>
          <w:p w:rsidR="00B71BB8" w:rsidRPr="00425C8F" w:rsidRDefault="00B71BB8" w:rsidP="0028705E">
            <w:pPr>
              <w:pStyle w:val="Tablecontent"/>
            </w:pPr>
            <w:r w:rsidRPr="00425C8F">
              <w:t>EXTNWCODE</w:t>
            </w:r>
          </w:p>
        </w:tc>
        <w:tc>
          <w:tcPr>
            <w:tcW w:w="1890" w:type="dxa"/>
          </w:tcPr>
          <w:p w:rsidR="00B71BB8" w:rsidRPr="00425C8F" w:rsidRDefault="00B71BB8" w:rsidP="0028705E">
            <w:pPr>
              <w:pStyle w:val="Tablecontent"/>
            </w:pPr>
            <w:r w:rsidRPr="00425C8F">
              <w:t xml:space="preserve">Network code </w:t>
            </w:r>
          </w:p>
        </w:tc>
        <w:tc>
          <w:tcPr>
            <w:tcW w:w="2340" w:type="dxa"/>
          </w:tcPr>
          <w:p w:rsidR="00B71BB8" w:rsidRPr="00425C8F" w:rsidRDefault="00B71BB8" w:rsidP="0028705E">
            <w:pPr>
              <w:pStyle w:val="Tablecontent"/>
            </w:pPr>
            <w:r w:rsidRPr="00425C8F">
              <w:t xml:space="preserve">Network code of the Operator User defined in </w:t>
            </w:r>
            <w:r w:rsidR="007C479A" w:rsidRPr="00425C8F">
              <w:t>PreTUPS</w:t>
            </w:r>
            <w:r w:rsidRPr="00425C8F">
              <w:t xml:space="preserve"> as External Network code</w:t>
            </w:r>
          </w:p>
        </w:tc>
        <w:tc>
          <w:tcPr>
            <w:tcW w:w="1440" w:type="dxa"/>
          </w:tcPr>
          <w:p w:rsidR="00B71BB8" w:rsidRPr="00425C8F" w:rsidRDefault="00B71BB8" w:rsidP="0028705E">
            <w:pPr>
              <w:pStyle w:val="Tablecontent"/>
            </w:pPr>
            <w:r w:rsidRPr="00425C8F">
              <w:t>MD</w:t>
            </w:r>
          </w:p>
        </w:tc>
        <w:tc>
          <w:tcPr>
            <w:tcW w:w="720" w:type="dxa"/>
          </w:tcPr>
          <w:p w:rsidR="00B71BB8" w:rsidRPr="00425C8F" w:rsidRDefault="00B71BB8" w:rsidP="0028705E">
            <w:pPr>
              <w:pStyle w:val="Tablecontent"/>
            </w:pPr>
            <w:r w:rsidRPr="00425C8F">
              <w:t>A (2)</w:t>
            </w:r>
          </w:p>
        </w:tc>
        <w:tc>
          <w:tcPr>
            <w:tcW w:w="1620" w:type="dxa"/>
          </w:tcPr>
          <w:p w:rsidR="00B71BB8" w:rsidRPr="00425C8F" w:rsidRDefault="00B71BB8" w:rsidP="0028705E">
            <w:pPr>
              <w:pStyle w:val="Tablecontent"/>
            </w:pPr>
            <w:r w:rsidRPr="00425C8F">
              <w:t>M</w:t>
            </w:r>
          </w:p>
        </w:tc>
      </w:tr>
      <w:tr w:rsidR="00B71BB8" w:rsidRPr="00425C8F" w:rsidTr="00B71BB8">
        <w:trPr>
          <w:trHeight w:val="277"/>
        </w:trPr>
        <w:tc>
          <w:tcPr>
            <w:tcW w:w="1530" w:type="dxa"/>
          </w:tcPr>
          <w:p w:rsidR="00B71BB8" w:rsidRPr="00425C8F" w:rsidRDefault="007721BF" w:rsidP="0028705E">
            <w:pPr>
              <w:pStyle w:val="Tablecontent"/>
            </w:pPr>
            <w:r>
              <w:t xml:space="preserve">MSISDN </w:t>
            </w:r>
          </w:p>
        </w:tc>
        <w:tc>
          <w:tcPr>
            <w:tcW w:w="1890" w:type="dxa"/>
          </w:tcPr>
          <w:p w:rsidR="00B71BB8" w:rsidRPr="00425C8F" w:rsidRDefault="00B71BB8" w:rsidP="0028705E">
            <w:pPr>
              <w:pStyle w:val="Tablecontent"/>
            </w:pPr>
            <w:r w:rsidRPr="00425C8F">
              <w:t>Channel user MSISDN</w:t>
            </w:r>
          </w:p>
        </w:tc>
        <w:tc>
          <w:tcPr>
            <w:tcW w:w="2340" w:type="dxa"/>
          </w:tcPr>
          <w:p w:rsidR="00B71BB8" w:rsidRPr="00425C8F" w:rsidRDefault="00B71BB8" w:rsidP="0028705E">
            <w:pPr>
              <w:pStyle w:val="Tablecontent"/>
            </w:pPr>
            <w:r w:rsidRPr="00425C8F">
              <w:t>All MSISDN should be in national dial format.</w:t>
            </w:r>
          </w:p>
          <w:p w:rsidR="00B71BB8" w:rsidRPr="00425C8F" w:rsidRDefault="00B71BB8" w:rsidP="0028705E">
            <w:pPr>
              <w:pStyle w:val="Tablecontent"/>
              <w:rPr>
                <w:b/>
                <w:bCs/>
              </w:rPr>
            </w:pPr>
            <w:r w:rsidRPr="00425C8F">
              <w:rPr>
                <w:b/>
                <w:bCs/>
              </w:rPr>
              <w:t>Between MSISDN and EXTCODE one of them must be present, either MSISDN or EXTCODE. Both of them can be present in request</w:t>
            </w:r>
          </w:p>
        </w:tc>
        <w:tc>
          <w:tcPr>
            <w:tcW w:w="1440" w:type="dxa"/>
          </w:tcPr>
          <w:p w:rsidR="00B71BB8" w:rsidRPr="00425C8F" w:rsidRDefault="00B71BB8" w:rsidP="0028705E">
            <w:pPr>
              <w:pStyle w:val="Tablecontent"/>
            </w:pPr>
            <w:r w:rsidRPr="00425C8F">
              <w:t>9942222</w:t>
            </w:r>
          </w:p>
        </w:tc>
        <w:tc>
          <w:tcPr>
            <w:tcW w:w="720" w:type="dxa"/>
          </w:tcPr>
          <w:p w:rsidR="00B71BB8" w:rsidRPr="00425C8F" w:rsidRDefault="00B71BB8" w:rsidP="0028705E">
            <w:pPr>
              <w:pStyle w:val="Tablecontent"/>
            </w:pPr>
            <w:r w:rsidRPr="00425C8F">
              <w:t>N (15)</w:t>
            </w:r>
          </w:p>
        </w:tc>
        <w:tc>
          <w:tcPr>
            <w:tcW w:w="1620" w:type="dxa"/>
          </w:tcPr>
          <w:p w:rsidR="00B71BB8" w:rsidRPr="00425C8F" w:rsidRDefault="00B71BB8" w:rsidP="0028705E">
            <w:pPr>
              <w:pStyle w:val="Tablecontent"/>
            </w:pPr>
            <w:r w:rsidRPr="00425C8F">
              <w:t>M</w:t>
            </w:r>
          </w:p>
        </w:tc>
      </w:tr>
      <w:tr w:rsidR="00B71BB8" w:rsidRPr="00425C8F" w:rsidTr="00B71BB8">
        <w:trPr>
          <w:trHeight w:val="277"/>
        </w:trPr>
        <w:tc>
          <w:tcPr>
            <w:tcW w:w="1530" w:type="dxa"/>
          </w:tcPr>
          <w:p w:rsidR="00B71BB8" w:rsidRPr="00425C8F" w:rsidRDefault="00B71BB8" w:rsidP="0028705E">
            <w:pPr>
              <w:pStyle w:val="Tablecontent"/>
            </w:pPr>
            <w:r w:rsidRPr="00425C8F">
              <w:t>PIN</w:t>
            </w:r>
          </w:p>
        </w:tc>
        <w:tc>
          <w:tcPr>
            <w:tcW w:w="1890" w:type="dxa"/>
          </w:tcPr>
          <w:p w:rsidR="00B71BB8" w:rsidRPr="00425C8F" w:rsidRDefault="00B71BB8" w:rsidP="0028705E">
            <w:pPr>
              <w:pStyle w:val="Tablecontent"/>
            </w:pPr>
            <w:r w:rsidRPr="00425C8F">
              <w:t>Pin of the user</w:t>
            </w:r>
          </w:p>
        </w:tc>
        <w:tc>
          <w:tcPr>
            <w:tcW w:w="2340" w:type="dxa"/>
          </w:tcPr>
          <w:p w:rsidR="00B71BB8" w:rsidRPr="00425C8F" w:rsidRDefault="00B71BB8" w:rsidP="0028705E">
            <w:pPr>
              <w:pStyle w:val="Tablecontent"/>
            </w:pPr>
            <w:r w:rsidRPr="00425C8F">
              <w:t>Pin provided to channel user</w:t>
            </w:r>
          </w:p>
          <w:p w:rsidR="00B71BB8" w:rsidRPr="00425C8F" w:rsidRDefault="00B71BB8" w:rsidP="0028705E">
            <w:pPr>
              <w:pStyle w:val="Tablecontent"/>
              <w:rPr>
                <w:b/>
                <w:bCs/>
              </w:rPr>
            </w:pPr>
            <w:r w:rsidRPr="00425C8F">
              <w:rPr>
                <w:b/>
                <w:bCs/>
              </w:rPr>
              <w:t>It will be used with the MSISDN only</w:t>
            </w:r>
          </w:p>
        </w:tc>
        <w:tc>
          <w:tcPr>
            <w:tcW w:w="1440" w:type="dxa"/>
          </w:tcPr>
          <w:p w:rsidR="00B71BB8" w:rsidRPr="00425C8F" w:rsidRDefault="00B71BB8" w:rsidP="0028705E">
            <w:pPr>
              <w:pStyle w:val="Tablecontent"/>
            </w:pPr>
            <w:r w:rsidRPr="00425C8F">
              <w:t>1357</w:t>
            </w:r>
          </w:p>
        </w:tc>
        <w:tc>
          <w:tcPr>
            <w:tcW w:w="720" w:type="dxa"/>
          </w:tcPr>
          <w:p w:rsidR="00B71BB8" w:rsidRPr="00425C8F" w:rsidRDefault="00B71BB8" w:rsidP="0028705E">
            <w:pPr>
              <w:pStyle w:val="Tablecontent"/>
            </w:pPr>
            <w:r w:rsidRPr="00425C8F">
              <w:t>N (4)</w:t>
            </w:r>
          </w:p>
        </w:tc>
        <w:tc>
          <w:tcPr>
            <w:tcW w:w="1620" w:type="dxa"/>
          </w:tcPr>
          <w:p w:rsidR="00B71BB8" w:rsidRPr="00425C8F" w:rsidRDefault="00B71BB8" w:rsidP="0028705E">
            <w:pPr>
              <w:pStyle w:val="Tablecontent"/>
            </w:pPr>
            <w:r w:rsidRPr="00425C8F">
              <w:t xml:space="preserve">M </w:t>
            </w:r>
          </w:p>
        </w:tc>
      </w:tr>
      <w:tr w:rsidR="00B71BB8" w:rsidRPr="00425C8F" w:rsidTr="00B71BB8">
        <w:trPr>
          <w:cantSplit/>
          <w:trHeight w:val="277"/>
        </w:trPr>
        <w:tc>
          <w:tcPr>
            <w:tcW w:w="1530" w:type="dxa"/>
          </w:tcPr>
          <w:p w:rsidR="00B71BB8" w:rsidRPr="00425C8F" w:rsidRDefault="00B71BB8" w:rsidP="0028705E">
            <w:pPr>
              <w:pStyle w:val="Tablecontent"/>
            </w:pPr>
            <w:r w:rsidRPr="00425C8F">
              <w:t>EXTCODE</w:t>
            </w:r>
          </w:p>
        </w:tc>
        <w:tc>
          <w:tcPr>
            <w:tcW w:w="1890" w:type="dxa"/>
          </w:tcPr>
          <w:p w:rsidR="00B71BB8" w:rsidRPr="00425C8F" w:rsidRDefault="00B71BB8" w:rsidP="0028705E">
            <w:pPr>
              <w:pStyle w:val="Tablecontent"/>
            </w:pPr>
            <w:r w:rsidRPr="00425C8F">
              <w:t>External code of the channel user</w:t>
            </w:r>
          </w:p>
        </w:tc>
        <w:tc>
          <w:tcPr>
            <w:tcW w:w="2340" w:type="dxa"/>
          </w:tcPr>
          <w:p w:rsidR="00B71BB8" w:rsidRPr="00425C8F" w:rsidRDefault="00B71BB8" w:rsidP="0028705E">
            <w:pPr>
              <w:pStyle w:val="Tablecontent"/>
            </w:pPr>
            <w:r w:rsidRPr="00425C8F">
              <w:t xml:space="preserve">Unique external code of the channel user defined in </w:t>
            </w:r>
            <w:r w:rsidR="007C479A" w:rsidRPr="00425C8F">
              <w:t>PreTUPS</w:t>
            </w:r>
            <w:r w:rsidRPr="00425C8F">
              <w:t>.</w:t>
            </w:r>
          </w:p>
          <w:p w:rsidR="00B71BB8" w:rsidRPr="00425C8F" w:rsidRDefault="00B71BB8" w:rsidP="0028705E">
            <w:pPr>
              <w:pStyle w:val="Tablecontent"/>
              <w:rPr>
                <w:b/>
                <w:bCs/>
              </w:rPr>
            </w:pPr>
            <w:r w:rsidRPr="00425C8F">
              <w:rPr>
                <w:b/>
                <w:bCs/>
              </w:rPr>
              <w:t>Between MSISDN and EXTCODE one of them must be present, either MSISDN or EXTCODE. Both of them can be present in request</w:t>
            </w:r>
          </w:p>
        </w:tc>
        <w:tc>
          <w:tcPr>
            <w:tcW w:w="1440" w:type="dxa"/>
          </w:tcPr>
          <w:p w:rsidR="00B71BB8" w:rsidRPr="00425C8F" w:rsidRDefault="00B71BB8" w:rsidP="0028705E">
            <w:pPr>
              <w:pStyle w:val="Tablecontent"/>
            </w:pPr>
            <w:r w:rsidRPr="00425C8F">
              <w:t>123</w:t>
            </w:r>
          </w:p>
        </w:tc>
        <w:tc>
          <w:tcPr>
            <w:tcW w:w="720" w:type="dxa"/>
          </w:tcPr>
          <w:p w:rsidR="00B71BB8" w:rsidRPr="00425C8F" w:rsidRDefault="00B71BB8" w:rsidP="0028705E">
            <w:pPr>
              <w:pStyle w:val="Tablecontent"/>
            </w:pPr>
            <w:r w:rsidRPr="00425C8F">
              <w:t>A (10)</w:t>
            </w:r>
          </w:p>
        </w:tc>
        <w:tc>
          <w:tcPr>
            <w:tcW w:w="1620" w:type="dxa"/>
          </w:tcPr>
          <w:p w:rsidR="00B71BB8" w:rsidRPr="00425C8F" w:rsidRDefault="00B71BB8" w:rsidP="0028705E">
            <w:pPr>
              <w:pStyle w:val="Tablecontent"/>
            </w:pPr>
            <w:r w:rsidRPr="00425C8F">
              <w:t>M</w:t>
            </w:r>
          </w:p>
        </w:tc>
      </w:tr>
      <w:tr w:rsidR="00B71BB8" w:rsidRPr="00425C8F" w:rsidTr="00B71BB8">
        <w:trPr>
          <w:cantSplit/>
          <w:trHeight w:val="277"/>
        </w:trPr>
        <w:tc>
          <w:tcPr>
            <w:tcW w:w="1530" w:type="dxa"/>
          </w:tcPr>
          <w:p w:rsidR="00B71BB8" w:rsidRPr="00425C8F" w:rsidRDefault="00B71BB8" w:rsidP="0028705E">
            <w:pPr>
              <w:pStyle w:val="Tablecontent"/>
            </w:pPr>
            <w:r w:rsidRPr="00425C8F">
              <w:t>EXTTXNNUMBER</w:t>
            </w:r>
          </w:p>
        </w:tc>
        <w:tc>
          <w:tcPr>
            <w:tcW w:w="1890" w:type="dxa"/>
          </w:tcPr>
          <w:p w:rsidR="00B71BB8" w:rsidRPr="00425C8F" w:rsidRDefault="00B71BB8" w:rsidP="0028705E">
            <w:pPr>
              <w:pStyle w:val="Tablecontent"/>
            </w:pPr>
            <w:r w:rsidRPr="00425C8F">
              <w:t>Unique number of the transaction</w:t>
            </w:r>
          </w:p>
        </w:tc>
        <w:tc>
          <w:tcPr>
            <w:tcW w:w="2340" w:type="dxa"/>
          </w:tcPr>
          <w:p w:rsidR="00B71BB8" w:rsidRPr="00425C8F" w:rsidRDefault="00B71BB8" w:rsidP="0028705E">
            <w:pPr>
              <w:pStyle w:val="Tablecontent"/>
            </w:pPr>
            <w:r w:rsidRPr="00425C8F">
              <w:t xml:space="preserve">Unique Transaction number of External System. Used by </w:t>
            </w:r>
            <w:r w:rsidR="007C479A" w:rsidRPr="00425C8F">
              <w:t>PreTUPS</w:t>
            </w:r>
            <w:r w:rsidRPr="00425C8F">
              <w:t xml:space="preserve"> for reference only.</w:t>
            </w:r>
          </w:p>
        </w:tc>
        <w:tc>
          <w:tcPr>
            <w:tcW w:w="1440" w:type="dxa"/>
          </w:tcPr>
          <w:p w:rsidR="00B71BB8" w:rsidRPr="00425C8F" w:rsidRDefault="00B71BB8" w:rsidP="0028705E">
            <w:pPr>
              <w:pStyle w:val="Tablecontent"/>
            </w:pPr>
            <w:r w:rsidRPr="00425C8F">
              <w:t>1234</w:t>
            </w:r>
          </w:p>
        </w:tc>
        <w:tc>
          <w:tcPr>
            <w:tcW w:w="720" w:type="dxa"/>
          </w:tcPr>
          <w:p w:rsidR="00B71BB8" w:rsidRPr="00425C8F" w:rsidRDefault="00B71BB8" w:rsidP="0028705E">
            <w:pPr>
              <w:pStyle w:val="Tablecontent"/>
            </w:pPr>
            <w:r w:rsidRPr="00425C8F">
              <w:t>A (10)</w:t>
            </w:r>
          </w:p>
        </w:tc>
        <w:tc>
          <w:tcPr>
            <w:tcW w:w="1620" w:type="dxa"/>
          </w:tcPr>
          <w:p w:rsidR="00B71BB8" w:rsidRPr="00425C8F" w:rsidRDefault="00B71BB8" w:rsidP="0028705E">
            <w:pPr>
              <w:pStyle w:val="Tablecontent"/>
            </w:pPr>
            <w:r w:rsidRPr="00425C8F">
              <w:t>M</w:t>
            </w:r>
          </w:p>
        </w:tc>
      </w:tr>
      <w:tr w:rsidR="00B71BB8" w:rsidRPr="00425C8F" w:rsidTr="00B71BB8">
        <w:trPr>
          <w:cantSplit/>
          <w:trHeight w:val="277"/>
        </w:trPr>
        <w:tc>
          <w:tcPr>
            <w:tcW w:w="1530" w:type="dxa"/>
          </w:tcPr>
          <w:p w:rsidR="00B71BB8" w:rsidRPr="00425C8F" w:rsidRDefault="00B71BB8" w:rsidP="0028705E">
            <w:pPr>
              <w:pStyle w:val="Tablecontent"/>
            </w:pPr>
            <w:r w:rsidRPr="00425C8F">
              <w:t>EXTTXNDATE</w:t>
            </w:r>
          </w:p>
        </w:tc>
        <w:tc>
          <w:tcPr>
            <w:tcW w:w="1890" w:type="dxa"/>
          </w:tcPr>
          <w:p w:rsidR="00B71BB8" w:rsidRPr="00425C8F" w:rsidRDefault="00B71BB8" w:rsidP="0028705E">
            <w:pPr>
              <w:pStyle w:val="Tablecontent"/>
            </w:pPr>
            <w:r w:rsidRPr="00425C8F">
              <w:t>Transaction Date</w:t>
            </w:r>
          </w:p>
        </w:tc>
        <w:tc>
          <w:tcPr>
            <w:tcW w:w="2340" w:type="dxa"/>
          </w:tcPr>
          <w:p w:rsidR="00B71BB8" w:rsidRPr="00425C8F" w:rsidRDefault="00B71BB8" w:rsidP="00F1498A">
            <w:pPr>
              <w:pStyle w:val="Tablecontent"/>
            </w:pPr>
            <w:r w:rsidRPr="00425C8F">
              <w:t xml:space="preserve">Transaction Date of transaction in External system in format i.e. </w:t>
            </w:r>
            <w:r w:rsidR="00F1498A">
              <w:t xml:space="preserve"> dd/mm/yy</w:t>
            </w:r>
          </w:p>
        </w:tc>
        <w:tc>
          <w:tcPr>
            <w:tcW w:w="1440" w:type="dxa"/>
          </w:tcPr>
          <w:p w:rsidR="00B71BB8" w:rsidRDefault="00B71BB8" w:rsidP="0028705E">
            <w:pPr>
              <w:pStyle w:val="Tablecontent"/>
            </w:pPr>
          </w:p>
          <w:p w:rsidR="00F1498A" w:rsidRPr="00425C8F" w:rsidRDefault="00F1498A" w:rsidP="0028705E">
            <w:pPr>
              <w:pStyle w:val="Tablecontent"/>
            </w:pPr>
            <w:r>
              <w:t>06/09/06</w:t>
            </w:r>
          </w:p>
        </w:tc>
        <w:tc>
          <w:tcPr>
            <w:tcW w:w="720" w:type="dxa"/>
          </w:tcPr>
          <w:p w:rsidR="00B71BB8" w:rsidRPr="00425C8F" w:rsidRDefault="00B71BB8" w:rsidP="0028705E">
            <w:pPr>
              <w:pStyle w:val="Tablecontent"/>
            </w:pPr>
            <w:r w:rsidRPr="00425C8F">
              <w:t>D (10)</w:t>
            </w:r>
          </w:p>
        </w:tc>
        <w:tc>
          <w:tcPr>
            <w:tcW w:w="1620" w:type="dxa"/>
          </w:tcPr>
          <w:p w:rsidR="00B71BB8" w:rsidRPr="00425C8F" w:rsidRDefault="00B71BB8" w:rsidP="0028705E">
            <w:pPr>
              <w:pStyle w:val="Tablecontent"/>
            </w:pPr>
            <w:r w:rsidRPr="00425C8F">
              <w:t>M</w:t>
            </w:r>
          </w:p>
        </w:tc>
      </w:tr>
      <w:tr w:rsidR="00B71BB8" w:rsidRPr="00425C8F" w:rsidTr="00B71BB8">
        <w:trPr>
          <w:cantSplit/>
          <w:trHeight w:val="277"/>
        </w:trPr>
        <w:tc>
          <w:tcPr>
            <w:tcW w:w="1530" w:type="dxa"/>
          </w:tcPr>
          <w:p w:rsidR="00B71BB8" w:rsidRPr="00425C8F" w:rsidRDefault="00B71BB8" w:rsidP="0028705E">
            <w:pPr>
              <w:pStyle w:val="Tablecontent"/>
            </w:pPr>
            <w:r w:rsidRPr="00425C8F">
              <w:t>MSISDN2</w:t>
            </w:r>
          </w:p>
        </w:tc>
        <w:tc>
          <w:tcPr>
            <w:tcW w:w="1890" w:type="dxa"/>
          </w:tcPr>
          <w:p w:rsidR="00B71BB8" w:rsidRPr="00425C8F" w:rsidRDefault="00B71BB8" w:rsidP="0028705E">
            <w:pPr>
              <w:pStyle w:val="Tablecontent"/>
            </w:pPr>
            <w:r w:rsidRPr="00425C8F">
              <w:t>Subscriber MSISDN</w:t>
            </w:r>
          </w:p>
        </w:tc>
        <w:tc>
          <w:tcPr>
            <w:tcW w:w="2340" w:type="dxa"/>
          </w:tcPr>
          <w:p w:rsidR="00B71BB8" w:rsidRPr="00425C8F" w:rsidRDefault="00B71BB8" w:rsidP="0028705E">
            <w:pPr>
              <w:pStyle w:val="Tablecontent"/>
              <w:rPr>
                <w:b/>
                <w:bCs/>
              </w:rPr>
            </w:pPr>
            <w:r w:rsidRPr="00425C8F">
              <w:t>All MSISDN should be in national dial format.</w:t>
            </w:r>
          </w:p>
        </w:tc>
        <w:tc>
          <w:tcPr>
            <w:tcW w:w="1440" w:type="dxa"/>
          </w:tcPr>
          <w:p w:rsidR="00B71BB8" w:rsidRPr="00425C8F" w:rsidRDefault="00B71BB8" w:rsidP="0028705E">
            <w:pPr>
              <w:pStyle w:val="Tablecontent"/>
            </w:pPr>
            <w:r w:rsidRPr="00425C8F">
              <w:t>9942222</w:t>
            </w:r>
          </w:p>
        </w:tc>
        <w:tc>
          <w:tcPr>
            <w:tcW w:w="720" w:type="dxa"/>
          </w:tcPr>
          <w:p w:rsidR="00B71BB8" w:rsidRPr="00425C8F" w:rsidRDefault="00B71BB8" w:rsidP="0028705E">
            <w:pPr>
              <w:pStyle w:val="Tablecontent"/>
            </w:pPr>
            <w:r w:rsidRPr="00425C8F">
              <w:t>N (15)</w:t>
            </w:r>
          </w:p>
        </w:tc>
        <w:tc>
          <w:tcPr>
            <w:tcW w:w="1620" w:type="dxa"/>
          </w:tcPr>
          <w:p w:rsidR="00B71BB8" w:rsidRPr="00425C8F" w:rsidRDefault="00B71BB8" w:rsidP="0028705E">
            <w:pPr>
              <w:pStyle w:val="Tablecontent"/>
            </w:pPr>
            <w:r w:rsidRPr="00425C8F">
              <w:t>M</w:t>
            </w:r>
          </w:p>
        </w:tc>
      </w:tr>
      <w:tr w:rsidR="00B71BB8" w:rsidRPr="00425C8F" w:rsidTr="00B71BB8">
        <w:trPr>
          <w:cantSplit/>
          <w:trHeight w:val="277"/>
        </w:trPr>
        <w:tc>
          <w:tcPr>
            <w:tcW w:w="1530" w:type="dxa"/>
          </w:tcPr>
          <w:p w:rsidR="00B71BB8" w:rsidRPr="00425C8F" w:rsidRDefault="00B71BB8" w:rsidP="0028705E">
            <w:pPr>
              <w:pStyle w:val="Tablecontent"/>
            </w:pPr>
            <w:r w:rsidRPr="00425C8F">
              <w:t>SERVICETYPE</w:t>
            </w:r>
          </w:p>
        </w:tc>
        <w:tc>
          <w:tcPr>
            <w:tcW w:w="1890" w:type="dxa"/>
          </w:tcPr>
          <w:p w:rsidR="00B71BB8" w:rsidRPr="00425C8F" w:rsidRDefault="00B71BB8" w:rsidP="0028705E">
            <w:pPr>
              <w:pStyle w:val="Tablecontent"/>
            </w:pPr>
            <w:r w:rsidRPr="00425C8F">
              <w:t>Requested Service</w:t>
            </w:r>
          </w:p>
        </w:tc>
        <w:tc>
          <w:tcPr>
            <w:tcW w:w="2340" w:type="dxa"/>
          </w:tcPr>
          <w:p w:rsidR="00B71BB8" w:rsidRPr="00425C8F" w:rsidRDefault="00B71BB8" w:rsidP="0028705E">
            <w:pPr>
              <w:pStyle w:val="Tablecontent"/>
            </w:pPr>
            <w:r w:rsidRPr="00425C8F">
              <w:t>Unique Service keyword to identify the service through External gateway. It could be RC ,PPB etc</w:t>
            </w:r>
          </w:p>
        </w:tc>
        <w:tc>
          <w:tcPr>
            <w:tcW w:w="1440" w:type="dxa"/>
          </w:tcPr>
          <w:p w:rsidR="00B71BB8" w:rsidRPr="00425C8F" w:rsidRDefault="00B71BB8" w:rsidP="0028705E">
            <w:pPr>
              <w:pStyle w:val="Tablecontent"/>
            </w:pPr>
            <w:r w:rsidRPr="00425C8F">
              <w:t>RC</w:t>
            </w:r>
          </w:p>
        </w:tc>
        <w:tc>
          <w:tcPr>
            <w:tcW w:w="720" w:type="dxa"/>
          </w:tcPr>
          <w:p w:rsidR="00B71BB8" w:rsidRPr="00425C8F" w:rsidRDefault="00B71BB8" w:rsidP="0028705E">
            <w:pPr>
              <w:pStyle w:val="Tablecontent"/>
            </w:pPr>
            <w:r w:rsidRPr="00425C8F">
              <w:t>C (10)</w:t>
            </w:r>
          </w:p>
        </w:tc>
        <w:tc>
          <w:tcPr>
            <w:tcW w:w="1620" w:type="dxa"/>
          </w:tcPr>
          <w:p w:rsidR="00B71BB8" w:rsidRPr="00425C8F" w:rsidRDefault="00B71BB8" w:rsidP="0028705E">
            <w:pPr>
              <w:pStyle w:val="Tablecontent"/>
            </w:pPr>
            <w:r w:rsidRPr="00425C8F">
              <w:t>M</w:t>
            </w:r>
          </w:p>
        </w:tc>
      </w:tr>
      <w:tr w:rsidR="00B71BB8" w:rsidRPr="00425C8F" w:rsidTr="00B71BB8">
        <w:trPr>
          <w:cantSplit/>
          <w:trHeight w:val="277"/>
        </w:trPr>
        <w:tc>
          <w:tcPr>
            <w:tcW w:w="1530" w:type="dxa"/>
          </w:tcPr>
          <w:p w:rsidR="00B71BB8" w:rsidRPr="00425C8F" w:rsidRDefault="00B71BB8" w:rsidP="0028705E">
            <w:pPr>
              <w:pStyle w:val="Tablecontent"/>
            </w:pPr>
            <w:r w:rsidRPr="00425C8F">
              <w:t>SELECTOR</w:t>
            </w:r>
          </w:p>
        </w:tc>
        <w:tc>
          <w:tcPr>
            <w:tcW w:w="1890" w:type="dxa"/>
          </w:tcPr>
          <w:p w:rsidR="00B71BB8" w:rsidRPr="00425C8F" w:rsidRDefault="00B71BB8" w:rsidP="0028705E">
            <w:pPr>
              <w:pStyle w:val="Tablecontent"/>
            </w:pPr>
            <w:r w:rsidRPr="00425C8F">
              <w:t>&lt;Selector&gt;</w:t>
            </w:r>
          </w:p>
        </w:tc>
        <w:tc>
          <w:tcPr>
            <w:tcW w:w="2340" w:type="dxa"/>
          </w:tcPr>
          <w:p w:rsidR="00B71BB8" w:rsidRPr="00425C8F" w:rsidRDefault="00B71BB8" w:rsidP="0028705E">
            <w:pPr>
              <w:pStyle w:val="Tablecontent"/>
            </w:pPr>
            <w:r w:rsidRPr="00425C8F">
              <w:t>Selector should be numeric</w:t>
            </w:r>
          </w:p>
          <w:p w:rsidR="00B71BB8" w:rsidRPr="00425C8F" w:rsidRDefault="00B71BB8" w:rsidP="0028705E">
            <w:pPr>
              <w:pStyle w:val="Tablecontent"/>
            </w:pPr>
            <w:r w:rsidRPr="00425C8F">
              <w:t>1 – CVG</w:t>
            </w:r>
          </w:p>
          <w:p w:rsidR="00B71BB8" w:rsidRPr="00425C8F" w:rsidRDefault="00B71BB8" w:rsidP="0028705E">
            <w:pPr>
              <w:pStyle w:val="Tablecontent"/>
            </w:pPr>
            <w:r w:rsidRPr="00425C8F">
              <w:t>2 – C</w:t>
            </w:r>
          </w:p>
          <w:p w:rsidR="00B71BB8" w:rsidRPr="00425C8F" w:rsidRDefault="00B71BB8" w:rsidP="0028705E">
            <w:pPr>
              <w:pStyle w:val="Tablecontent"/>
            </w:pPr>
            <w:r w:rsidRPr="00425C8F">
              <w:t>3 – VG</w:t>
            </w:r>
          </w:p>
          <w:p w:rsidR="00B71BB8" w:rsidRPr="00425C8F" w:rsidRDefault="00B71BB8" w:rsidP="0028705E">
            <w:pPr>
              <w:pStyle w:val="Tablecontent"/>
            </w:pPr>
            <w:r w:rsidRPr="00425C8F">
              <w:rPr>
                <w:b/>
                <w:bCs/>
              </w:rPr>
              <w:t xml:space="preserve">Note: </w:t>
            </w:r>
            <w:r w:rsidRPr="00425C8F">
              <w:t>Selector tag is not required if external system sends the request without selector. In this case system default selector will be used for the requested service type.</w:t>
            </w:r>
          </w:p>
          <w:p w:rsidR="00B71BB8" w:rsidRPr="00425C8F" w:rsidRDefault="00B71BB8" w:rsidP="0028705E">
            <w:pPr>
              <w:pStyle w:val="Tablecontent"/>
            </w:pPr>
            <w:r w:rsidRPr="00425C8F">
              <w:t xml:space="preserve">Tag is mandatory only if external system use request with selector tag. </w:t>
            </w:r>
            <w:proofErr w:type="gramStart"/>
            <w:r w:rsidRPr="00425C8F">
              <w:t>default</w:t>
            </w:r>
            <w:proofErr w:type="gramEnd"/>
            <w:r w:rsidRPr="00425C8F">
              <w:t xml:space="preserve"> selector will not be used.</w:t>
            </w:r>
          </w:p>
          <w:p w:rsidR="00B71BB8" w:rsidRPr="00425C8F" w:rsidRDefault="00B71BB8" w:rsidP="0028705E">
            <w:pPr>
              <w:pStyle w:val="Tablecontent"/>
              <w:rPr>
                <w:b/>
                <w:bCs/>
              </w:rPr>
            </w:pPr>
          </w:p>
        </w:tc>
        <w:tc>
          <w:tcPr>
            <w:tcW w:w="1440" w:type="dxa"/>
          </w:tcPr>
          <w:p w:rsidR="00B71BB8" w:rsidRPr="00425C8F" w:rsidRDefault="00B71BB8" w:rsidP="0028705E">
            <w:pPr>
              <w:pStyle w:val="Tablecontent"/>
            </w:pPr>
            <w:r w:rsidRPr="00425C8F">
              <w:t>1</w:t>
            </w:r>
          </w:p>
        </w:tc>
        <w:tc>
          <w:tcPr>
            <w:tcW w:w="720" w:type="dxa"/>
          </w:tcPr>
          <w:p w:rsidR="00B71BB8" w:rsidRPr="00425C8F" w:rsidRDefault="00B71BB8" w:rsidP="0028705E">
            <w:pPr>
              <w:pStyle w:val="Tablecontent"/>
            </w:pPr>
            <w:r w:rsidRPr="00425C8F">
              <w:t>A(10)</w:t>
            </w:r>
          </w:p>
        </w:tc>
        <w:tc>
          <w:tcPr>
            <w:tcW w:w="1620" w:type="dxa"/>
          </w:tcPr>
          <w:p w:rsidR="00B71BB8" w:rsidRPr="00425C8F" w:rsidRDefault="00B71BB8" w:rsidP="0028705E">
            <w:pPr>
              <w:pStyle w:val="Tablecontent"/>
            </w:pPr>
            <w:r w:rsidRPr="00425C8F">
              <w:t>M</w:t>
            </w:r>
          </w:p>
        </w:tc>
      </w:tr>
      <w:tr w:rsidR="00B71BB8" w:rsidRPr="00425C8F" w:rsidTr="00B71BB8">
        <w:trPr>
          <w:cantSplit/>
          <w:trHeight w:val="277"/>
        </w:trPr>
        <w:tc>
          <w:tcPr>
            <w:tcW w:w="1530" w:type="dxa"/>
          </w:tcPr>
          <w:p w:rsidR="00B71BB8" w:rsidRPr="00425C8F" w:rsidRDefault="00B71BB8" w:rsidP="0028705E">
            <w:pPr>
              <w:pStyle w:val="Tablecontent"/>
            </w:pPr>
            <w:r w:rsidRPr="00425C8F">
              <w:t>REMARKS</w:t>
            </w:r>
          </w:p>
        </w:tc>
        <w:tc>
          <w:tcPr>
            <w:tcW w:w="1890" w:type="dxa"/>
          </w:tcPr>
          <w:p w:rsidR="00B71BB8" w:rsidRPr="00425C8F" w:rsidRDefault="00B71BB8" w:rsidP="0028705E">
            <w:pPr>
              <w:pStyle w:val="Tablecontent"/>
            </w:pPr>
            <w:r w:rsidRPr="00425C8F">
              <w:t>Remarks for the transaction</w:t>
            </w:r>
          </w:p>
        </w:tc>
        <w:tc>
          <w:tcPr>
            <w:tcW w:w="2340" w:type="dxa"/>
          </w:tcPr>
          <w:p w:rsidR="00B71BB8" w:rsidRPr="00425C8F" w:rsidRDefault="00B71BB8" w:rsidP="0028705E">
            <w:pPr>
              <w:pStyle w:val="Tablecontent"/>
            </w:pPr>
            <w:r w:rsidRPr="00425C8F">
              <w:t>Remarks to be given for the transaction</w:t>
            </w:r>
          </w:p>
        </w:tc>
        <w:tc>
          <w:tcPr>
            <w:tcW w:w="1440" w:type="dxa"/>
          </w:tcPr>
          <w:p w:rsidR="00B71BB8" w:rsidRPr="00425C8F" w:rsidRDefault="00B71BB8" w:rsidP="0028705E">
            <w:pPr>
              <w:pStyle w:val="Tablecontent"/>
            </w:pPr>
            <w:r w:rsidRPr="00425C8F">
              <w:t xml:space="preserve">External Enquiry </w:t>
            </w:r>
          </w:p>
        </w:tc>
        <w:tc>
          <w:tcPr>
            <w:tcW w:w="720" w:type="dxa"/>
          </w:tcPr>
          <w:p w:rsidR="00B71BB8" w:rsidRPr="00425C8F" w:rsidRDefault="00B71BB8" w:rsidP="0028705E">
            <w:pPr>
              <w:pStyle w:val="Tablecontent"/>
            </w:pPr>
            <w:r w:rsidRPr="00425C8F">
              <w:t>A (100)</w:t>
            </w:r>
          </w:p>
        </w:tc>
        <w:tc>
          <w:tcPr>
            <w:tcW w:w="1620" w:type="dxa"/>
          </w:tcPr>
          <w:p w:rsidR="00B71BB8" w:rsidRPr="00425C8F" w:rsidRDefault="00B71BB8" w:rsidP="0028705E">
            <w:pPr>
              <w:pStyle w:val="Tablecontent"/>
            </w:pPr>
            <w:r w:rsidRPr="00425C8F">
              <w:t>O (Tag is mandatory)</w:t>
            </w:r>
          </w:p>
        </w:tc>
      </w:tr>
    </w:tbl>
    <w:p w:rsidR="00AE147F" w:rsidRPr="00425C8F" w:rsidRDefault="00AE147F" w:rsidP="00AE147F">
      <w:pPr>
        <w:pStyle w:val="BodyText2"/>
      </w:pPr>
    </w:p>
    <w:p w:rsidR="00154B4A" w:rsidRPr="00425C8F" w:rsidRDefault="00154B4A" w:rsidP="00154B4A">
      <w:pPr>
        <w:pStyle w:val="NoteHeading"/>
        <w:tabs>
          <w:tab w:val="num" w:pos="1080"/>
        </w:tabs>
        <w:ind w:left="1080" w:hanging="504"/>
        <w:jc w:val="left"/>
        <w:rPr>
          <w:color w:val="auto"/>
        </w:rPr>
      </w:pPr>
      <w:r w:rsidRPr="00425C8F">
        <w:rPr>
          <w:color w:val="auto"/>
        </w:rPr>
        <w:t>All tags are mandatory to be present in XML. If value is optional and tag must be present.</w:t>
      </w:r>
    </w:p>
    <w:p w:rsidR="00154B4A" w:rsidRPr="00425C8F" w:rsidRDefault="00154B4A" w:rsidP="00154B4A">
      <w:pPr>
        <w:pStyle w:val="NoteHeading"/>
        <w:tabs>
          <w:tab w:val="num" w:pos="1080"/>
        </w:tabs>
        <w:ind w:left="1080" w:hanging="504"/>
        <w:jc w:val="left"/>
        <w:rPr>
          <w:color w:val="auto"/>
        </w:rPr>
      </w:pPr>
      <w:r w:rsidRPr="00425C8F">
        <w:rPr>
          <w:color w:val="auto"/>
        </w:rPr>
        <w:t>The value for TYPE tag is fixed as mentioned in syntax.</w:t>
      </w:r>
    </w:p>
    <w:p w:rsidR="00154B4A" w:rsidRPr="00425C8F" w:rsidRDefault="00154B4A" w:rsidP="00154B4A">
      <w:pPr>
        <w:pStyle w:val="BodyText2"/>
        <w:rPr>
          <w:lang w:val="en-GB"/>
        </w:rPr>
      </w:pPr>
    </w:p>
    <w:p w:rsidR="00154B4A" w:rsidRPr="00425C8F" w:rsidRDefault="00154B4A" w:rsidP="001E6309">
      <w:pPr>
        <w:pStyle w:val="Heading"/>
        <w:rPr>
          <w:color w:val="auto"/>
        </w:rPr>
      </w:pPr>
      <w:r w:rsidRPr="00425C8F">
        <w:rPr>
          <w:color w:val="auto"/>
        </w:rPr>
        <w:t>Response</w:t>
      </w:r>
    </w:p>
    <w:p w:rsidR="00154B4A" w:rsidRPr="00425C8F" w:rsidRDefault="007C479A" w:rsidP="00154B4A">
      <w:pPr>
        <w:pStyle w:val="BodyText2"/>
      </w:pPr>
      <w:r w:rsidRPr="00425C8F">
        <w:t>PreTUPS</w:t>
      </w:r>
      <w:r w:rsidR="00154B4A" w:rsidRPr="00425C8F">
        <w:t xml:space="preserve"> send the acknowledgement to the External system about the Enquiry status. The acknowledgement will be in XML and send as response of the request. The XML response details are mentioned below.</w:t>
      </w:r>
    </w:p>
    <w:p w:rsidR="00154B4A" w:rsidRPr="00425C8F" w:rsidRDefault="00154B4A" w:rsidP="00154B4A">
      <w:pPr>
        <w:pStyle w:val="BodyText2"/>
      </w:pPr>
    </w:p>
    <w:p w:rsidR="00154B4A" w:rsidRPr="00425C8F" w:rsidRDefault="00154B4A" w:rsidP="001E6309">
      <w:pPr>
        <w:pStyle w:val="Heading"/>
        <w:rPr>
          <w:color w:val="auto"/>
        </w:rPr>
      </w:pPr>
      <w:r w:rsidRPr="00425C8F">
        <w:rPr>
          <w:color w:val="auto"/>
        </w:rPr>
        <w:t>Response Syntax</w:t>
      </w:r>
    </w:p>
    <w:p w:rsidR="00154B4A" w:rsidRPr="00425C8F" w:rsidRDefault="00154B4A" w:rsidP="00154B4A">
      <w:pPr>
        <w:pStyle w:val="Code"/>
        <w:jc w:val="left"/>
      </w:pPr>
      <w:proofErr w:type="gramStart"/>
      <w:r w:rsidRPr="00425C8F">
        <w:t>&lt;?xml</w:t>
      </w:r>
      <w:proofErr w:type="gramEnd"/>
      <w:r w:rsidRPr="00425C8F">
        <w:t xml:space="preserve"> version="1.0"?&gt;</w:t>
      </w:r>
    </w:p>
    <w:p w:rsidR="00154B4A" w:rsidRPr="00425C8F" w:rsidRDefault="00154B4A" w:rsidP="00154B4A">
      <w:pPr>
        <w:pStyle w:val="Code"/>
        <w:jc w:val="left"/>
      </w:pPr>
      <w:proofErr w:type="gramStart"/>
      <w:r w:rsidRPr="00425C8F">
        <w:t>&lt;!DOCTYPE</w:t>
      </w:r>
      <w:proofErr w:type="gramEnd"/>
      <w:r w:rsidRPr="00425C8F">
        <w:t xml:space="preserve"> COMMAND PUBLIC "-//Ocam//DTD XML Command1.0//EN""xml/command.dtd"&gt;</w:t>
      </w:r>
    </w:p>
    <w:p w:rsidR="00154B4A" w:rsidRPr="00425C8F" w:rsidRDefault="00154B4A" w:rsidP="00154B4A">
      <w:pPr>
        <w:pStyle w:val="Code"/>
        <w:jc w:val="left"/>
      </w:pPr>
      <w:r w:rsidRPr="00425C8F">
        <w:t xml:space="preserve">&lt;COMMAND&gt; </w:t>
      </w:r>
    </w:p>
    <w:p w:rsidR="00154B4A" w:rsidRPr="00425C8F" w:rsidRDefault="00154B4A" w:rsidP="00154B4A">
      <w:pPr>
        <w:pStyle w:val="Code"/>
        <w:jc w:val="left"/>
      </w:pPr>
      <w:r w:rsidRPr="00425C8F">
        <w:tab/>
        <w:t xml:space="preserve">&lt;TYPE&gt;EXTSYSENQRESP&lt;/TYPE&gt;    </w:t>
      </w:r>
      <w:r w:rsidRPr="00425C8F">
        <w:tab/>
      </w:r>
      <w:r w:rsidRPr="00425C8F">
        <w:tab/>
      </w:r>
    </w:p>
    <w:p w:rsidR="00154B4A" w:rsidRPr="00425C8F" w:rsidRDefault="00154B4A" w:rsidP="00154B4A">
      <w:pPr>
        <w:pStyle w:val="Code"/>
        <w:jc w:val="left"/>
      </w:pPr>
      <w:r w:rsidRPr="00425C8F">
        <w:tab/>
        <w:t>&lt;TXNSTATUS&gt;</w:t>
      </w:r>
      <w:r w:rsidRPr="00425C8F">
        <w:rPr>
          <w:b/>
          <w:bCs/>
          <w:i/>
          <w:iCs/>
        </w:rPr>
        <w:t>&lt;Status of the Enquiry&gt;</w:t>
      </w:r>
      <w:r w:rsidRPr="00425C8F">
        <w:t>&lt;/TXNSTATUS&gt;</w:t>
      </w:r>
    </w:p>
    <w:p w:rsidR="00154B4A" w:rsidRPr="00425C8F" w:rsidRDefault="00154B4A" w:rsidP="00154B4A">
      <w:pPr>
        <w:pStyle w:val="Code"/>
        <w:jc w:val="left"/>
      </w:pPr>
      <w:r w:rsidRPr="00425C8F">
        <w:tab/>
      </w:r>
    </w:p>
    <w:p w:rsidR="00154B4A" w:rsidRPr="00425C8F" w:rsidRDefault="00154B4A" w:rsidP="00154B4A">
      <w:pPr>
        <w:pStyle w:val="Code"/>
        <w:ind w:left="1440"/>
        <w:jc w:val="left"/>
      </w:pPr>
      <w:r w:rsidRPr="00425C8F">
        <w:t>&lt;SLABAMT&gt;Allowed amount for the service in slabs &lt;/SLABAMT&gt;</w:t>
      </w:r>
    </w:p>
    <w:p w:rsidR="00154B4A" w:rsidRPr="00425C8F" w:rsidRDefault="00154B4A" w:rsidP="00154B4A">
      <w:pPr>
        <w:pStyle w:val="Code"/>
        <w:jc w:val="left"/>
      </w:pPr>
      <w:r w:rsidRPr="00425C8F">
        <w:tab/>
        <w:t>&lt;EXTTXNNUMBER&gt;</w:t>
      </w:r>
      <w:r w:rsidRPr="00425C8F">
        <w:rPr>
          <w:b/>
          <w:bCs/>
          <w:i/>
          <w:iCs/>
        </w:rPr>
        <w:t>&lt;Unique transaction number of External system&gt;</w:t>
      </w:r>
      <w:r w:rsidRPr="00425C8F">
        <w:t xml:space="preserve"> &lt;/EXTTXNNUMBER&gt;</w:t>
      </w:r>
    </w:p>
    <w:p w:rsidR="00154B4A" w:rsidRPr="00425C8F" w:rsidRDefault="00154B4A" w:rsidP="00154B4A">
      <w:pPr>
        <w:pStyle w:val="Code"/>
        <w:jc w:val="left"/>
      </w:pPr>
      <w:r w:rsidRPr="00425C8F">
        <w:t>&lt;/COMMAND&gt;</w:t>
      </w:r>
    </w:p>
    <w:p w:rsidR="00154B4A" w:rsidRPr="00425C8F" w:rsidRDefault="00154B4A" w:rsidP="00154B4A">
      <w:pPr>
        <w:pStyle w:val="BodyText2"/>
      </w:pPr>
    </w:p>
    <w:p w:rsidR="00154B4A" w:rsidRPr="00425C8F" w:rsidRDefault="00154B4A" w:rsidP="001E6309">
      <w:pPr>
        <w:pStyle w:val="Heading"/>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B71BB8" w:rsidRPr="00425C8F" w:rsidTr="0028705E">
        <w:trPr>
          <w:trHeight w:val="277"/>
          <w:tblHeader/>
        </w:trPr>
        <w:tc>
          <w:tcPr>
            <w:tcW w:w="1800" w:type="dxa"/>
            <w:shd w:val="clear" w:color="auto" w:fill="E31837"/>
          </w:tcPr>
          <w:p w:rsidR="00B71BB8" w:rsidRPr="00425C8F" w:rsidRDefault="00B71BB8" w:rsidP="0028705E">
            <w:pPr>
              <w:pStyle w:val="TableColumnLabels"/>
              <w:rPr>
                <w:color w:val="auto"/>
                <w:lang w:val="en-IN"/>
              </w:rPr>
            </w:pPr>
            <w:r w:rsidRPr="00425C8F">
              <w:rPr>
                <w:color w:val="auto"/>
                <w:lang w:val="en-IN"/>
              </w:rPr>
              <w:t>TAG</w:t>
            </w:r>
          </w:p>
        </w:tc>
        <w:tc>
          <w:tcPr>
            <w:tcW w:w="1800" w:type="dxa"/>
            <w:shd w:val="clear" w:color="auto" w:fill="E31837"/>
          </w:tcPr>
          <w:p w:rsidR="00B71BB8" w:rsidRPr="00425C8F" w:rsidRDefault="00B71BB8" w:rsidP="0028705E">
            <w:pPr>
              <w:pStyle w:val="TableColumnLabels"/>
              <w:rPr>
                <w:color w:val="auto"/>
                <w:lang w:val="en-IN"/>
              </w:rPr>
            </w:pPr>
            <w:r w:rsidRPr="00425C8F">
              <w:rPr>
                <w:color w:val="auto"/>
                <w:lang w:val="en-IN"/>
              </w:rPr>
              <w:t>Fields</w:t>
            </w:r>
          </w:p>
        </w:tc>
        <w:tc>
          <w:tcPr>
            <w:tcW w:w="1980" w:type="dxa"/>
            <w:shd w:val="clear" w:color="auto" w:fill="E31837"/>
          </w:tcPr>
          <w:p w:rsidR="00B71BB8" w:rsidRPr="00425C8F" w:rsidRDefault="00B71BB8" w:rsidP="0028705E">
            <w:pPr>
              <w:pStyle w:val="TableColumnLabels"/>
              <w:rPr>
                <w:color w:val="auto"/>
                <w:lang w:val="en-IN"/>
              </w:rPr>
            </w:pPr>
            <w:r w:rsidRPr="00425C8F">
              <w:rPr>
                <w:color w:val="auto"/>
                <w:lang w:val="en-IN"/>
              </w:rPr>
              <w:t>Remarks</w:t>
            </w:r>
          </w:p>
        </w:tc>
        <w:tc>
          <w:tcPr>
            <w:tcW w:w="1620" w:type="dxa"/>
            <w:shd w:val="clear" w:color="auto" w:fill="E31837"/>
          </w:tcPr>
          <w:p w:rsidR="00B71BB8" w:rsidRPr="00425C8F" w:rsidRDefault="00B71BB8" w:rsidP="0028705E">
            <w:pPr>
              <w:pStyle w:val="TableColumnLabels"/>
              <w:rPr>
                <w:color w:val="auto"/>
                <w:lang w:val="en-IN"/>
              </w:rPr>
            </w:pPr>
            <w:r w:rsidRPr="00425C8F">
              <w:rPr>
                <w:color w:val="auto"/>
                <w:lang w:val="en-IN"/>
              </w:rPr>
              <w:t>Example</w:t>
            </w:r>
          </w:p>
        </w:tc>
        <w:tc>
          <w:tcPr>
            <w:tcW w:w="720" w:type="dxa"/>
            <w:shd w:val="clear" w:color="auto" w:fill="E31837"/>
          </w:tcPr>
          <w:p w:rsidR="00B71BB8" w:rsidRPr="00425C8F" w:rsidRDefault="00B71BB8" w:rsidP="0028705E">
            <w:pPr>
              <w:pStyle w:val="TableColumnLabels"/>
              <w:rPr>
                <w:color w:val="auto"/>
                <w:lang w:val="en-IN"/>
              </w:rPr>
            </w:pPr>
            <w:r w:rsidRPr="00425C8F">
              <w:rPr>
                <w:color w:val="auto"/>
                <w:lang w:val="en-IN"/>
              </w:rPr>
              <w:t>Field Type</w:t>
            </w:r>
          </w:p>
        </w:tc>
        <w:tc>
          <w:tcPr>
            <w:tcW w:w="1620" w:type="dxa"/>
            <w:shd w:val="clear" w:color="auto" w:fill="E31837"/>
          </w:tcPr>
          <w:p w:rsidR="00B71BB8" w:rsidRPr="00425C8F" w:rsidRDefault="00B71BB8" w:rsidP="0028705E">
            <w:pPr>
              <w:pStyle w:val="TableColumnLabels"/>
              <w:rPr>
                <w:color w:val="auto"/>
                <w:lang w:val="en-IN"/>
              </w:rPr>
            </w:pPr>
            <w:r w:rsidRPr="00425C8F">
              <w:rPr>
                <w:color w:val="auto"/>
                <w:lang w:val="en-IN"/>
              </w:rPr>
              <w:t>Optional/</w:t>
            </w:r>
          </w:p>
          <w:p w:rsidR="00B71BB8" w:rsidRPr="00425C8F" w:rsidRDefault="00B71BB8" w:rsidP="0028705E">
            <w:pPr>
              <w:pStyle w:val="TableColumnLabels"/>
              <w:rPr>
                <w:color w:val="auto"/>
                <w:lang w:val="en-IN"/>
              </w:rPr>
            </w:pPr>
            <w:r w:rsidRPr="00425C8F">
              <w:rPr>
                <w:color w:val="auto"/>
                <w:lang w:val="en-IN"/>
              </w:rPr>
              <w:t>Mandatory</w:t>
            </w:r>
          </w:p>
        </w:tc>
      </w:tr>
      <w:tr w:rsidR="00B71BB8" w:rsidRPr="00425C8F" w:rsidTr="0028705E">
        <w:trPr>
          <w:trHeight w:val="277"/>
        </w:trPr>
        <w:tc>
          <w:tcPr>
            <w:tcW w:w="1800" w:type="dxa"/>
          </w:tcPr>
          <w:p w:rsidR="00B71BB8" w:rsidRPr="00425C8F" w:rsidRDefault="00B71BB8" w:rsidP="0028705E">
            <w:pPr>
              <w:pStyle w:val="Tablecontent"/>
            </w:pPr>
            <w:r w:rsidRPr="00425C8F">
              <w:t>TYPE</w:t>
            </w:r>
          </w:p>
        </w:tc>
        <w:tc>
          <w:tcPr>
            <w:tcW w:w="1800" w:type="dxa"/>
          </w:tcPr>
          <w:p w:rsidR="00B71BB8" w:rsidRPr="00425C8F" w:rsidRDefault="00B71BB8" w:rsidP="0028705E">
            <w:pPr>
              <w:pStyle w:val="Tablecontent"/>
            </w:pPr>
            <w:r w:rsidRPr="00425C8F">
              <w:t>Response type</w:t>
            </w:r>
          </w:p>
        </w:tc>
        <w:tc>
          <w:tcPr>
            <w:tcW w:w="1980" w:type="dxa"/>
          </w:tcPr>
          <w:p w:rsidR="00B71BB8" w:rsidRPr="00425C8F" w:rsidRDefault="00B71BB8" w:rsidP="0028705E">
            <w:pPr>
              <w:pStyle w:val="Tablecontent"/>
            </w:pPr>
            <w:r w:rsidRPr="00425C8F">
              <w:t>Response Type</w:t>
            </w:r>
          </w:p>
        </w:tc>
        <w:tc>
          <w:tcPr>
            <w:tcW w:w="1620" w:type="dxa"/>
          </w:tcPr>
          <w:p w:rsidR="00B71BB8" w:rsidRPr="00425C8F" w:rsidRDefault="00B71BB8" w:rsidP="0028705E">
            <w:pPr>
              <w:pStyle w:val="Tablecontent"/>
            </w:pPr>
            <w:r w:rsidRPr="00425C8F">
              <w:t>EXTSYSENQRSP</w:t>
            </w:r>
          </w:p>
        </w:tc>
        <w:tc>
          <w:tcPr>
            <w:tcW w:w="720" w:type="dxa"/>
          </w:tcPr>
          <w:p w:rsidR="00B71BB8" w:rsidRPr="00425C8F" w:rsidRDefault="00B71BB8" w:rsidP="0028705E">
            <w:pPr>
              <w:pStyle w:val="Tablecontent"/>
            </w:pPr>
            <w:r w:rsidRPr="00425C8F">
              <w:t>C (15)</w:t>
            </w:r>
          </w:p>
        </w:tc>
        <w:tc>
          <w:tcPr>
            <w:tcW w:w="1620" w:type="dxa"/>
          </w:tcPr>
          <w:p w:rsidR="00B71BB8" w:rsidRPr="00425C8F" w:rsidRDefault="00B71BB8" w:rsidP="0028705E">
            <w:pPr>
              <w:pStyle w:val="Tablecontent"/>
            </w:pPr>
            <w:r w:rsidRPr="00425C8F">
              <w:t>M</w:t>
            </w:r>
          </w:p>
        </w:tc>
      </w:tr>
      <w:tr w:rsidR="00B71BB8" w:rsidRPr="00425C8F" w:rsidTr="0028705E">
        <w:trPr>
          <w:trHeight w:val="277"/>
        </w:trPr>
        <w:tc>
          <w:tcPr>
            <w:tcW w:w="1800" w:type="dxa"/>
          </w:tcPr>
          <w:p w:rsidR="00B71BB8" w:rsidRPr="00425C8F" w:rsidRDefault="00B71BB8" w:rsidP="0028705E">
            <w:pPr>
              <w:pStyle w:val="Tablecontent"/>
            </w:pPr>
            <w:r w:rsidRPr="00425C8F">
              <w:t>TXNSTATUS</w:t>
            </w:r>
          </w:p>
        </w:tc>
        <w:tc>
          <w:tcPr>
            <w:tcW w:w="1800" w:type="dxa"/>
          </w:tcPr>
          <w:p w:rsidR="00B71BB8" w:rsidRPr="00425C8F" w:rsidRDefault="00B71BB8" w:rsidP="0028705E">
            <w:pPr>
              <w:pStyle w:val="Tablecontent"/>
            </w:pPr>
            <w:r w:rsidRPr="00425C8F">
              <w:t>Transaction Status</w:t>
            </w:r>
          </w:p>
        </w:tc>
        <w:tc>
          <w:tcPr>
            <w:tcW w:w="1980" w:type="dxa"/>
          </w:tcPr>
          <w:p w:rsidR="00B71BB8" w:rsidRPr="00425C8F" w:rsidRDefault="00B71BB8" w:rsidP="0028705E">
            <w:pPr>
              <w:pStyle w:val="Tablecontent"/>
            </w:pPr>
            <w:r w:rsidRPr="00425C8F">
              <w:t>Status of the External system Enquiry request</w:t>
            </w:r>
          </w:p>
          <w:p w:rsidR="00B71BB8" w:rsidRPr="00425C8F" w:rsidRDefault="00B71BB8" w:rsidP="0028705E">
            <w:pPr>
              <w:pStyle w:val="TableListBullet1"/>
            </w:pPr>
            <w:r w:rsidRPr="00425C8F">
              <w:t xml:space="preserve">Transaction Status = 200 means Success, </w:t>
            </w:r>
          </w:p>
          <w:p w:rsidR="00B71BB8" w:rsidRPr="00425C8F" w:rsidRDefault="00B71BB8" w:rsidP="0028705E">
            <w:pPr>
              <w:pStyle w:val="TableListBullet1"/>
              <w:jc w:val="left"/>
            </w:pPr>
            <w:r w:rsidRPr="00425C8F">
              <w:t>Transaction Status Other than 200 means failed</w:t>
            </w:r>
          </w:p>
        </w:tc>
        <w:tc>
          <w:tcPr>
            <w:tcW w:w="1620" w:type="dxa"/>
          </w:tcPr>
          <w:p w:rsidR="00B71BB8" w:rsidRPr="00425C8F" w:rsidRDefault="00B71BB8" w:rsidP="0028705E">
            <w:pPr>
              <w:pStyle w:val="Tablecontent"/>
            </w:pPr>
            <w:r w:rsidRPr="00425C8F">
              <w:t>200</w:t>
            </w:r>
          </w:p>
        </w:tc>
        <w:tc>
          <w:tcPr>
            <w:tcW w:w="720" w:type="dxa"/>
          </w:tcPr>
          <w:p w:rsidR="00B71BB8" w:rsidRPr="00425C8F" w:rsidRDefault="00B71BB8" w:rsidP="0028705E">
            <w:pPr>
              <w:pStyle w:val="Tablecontent"/>
            </w:pPr>
            <w:r w:rsidRPr="00425C8F">
              <w:t>N (7)</w:t>
            </w:r>
          </w:p>
        </w:tc>
        <w:tc>
          <w:tcPr>
            <w:tcW w:w="1620" w:type="dxa"/>
          </w:tcPr>
          <w:p w:rsidR="00B71BB8" w:rsidRPr="00425C8F" w:rsidRDefault="00B71BB8" w:rsidP="0028705E">
            <w:pPr>
              <w:pStyle w:val="Tablecontent"/>
            </w:pPr>
            <w:r w:rsidRPr="00425C8F">
              <w:t>M</w:t>
            </w:r>
          </w:p>
        </w:tc>
      </w:tr>
      <w:tr w:rsidR="00B71BB8" w:rsidRPr="00425C8F" w:rsidTr="0028705E">
        <w:trPr>
          <w:trHeight w:val="277"/>
        </w:trPr>
        <w:tc>
          <w:tcPr>
            <w:tcW w:w="1800" w:type="dxa"/>
          </w:tcPr>
          <w:p w:rsidR="00B71BB8" w:rsidRPr="00425C8F" w:rsidRDefault="00B71BB8" w:rsidP="0028705E">
            <w:pPr>
              <w:pStyle w:val="Tablecontent"/>
            </w:pPr>
          </w:p>
        </w:tc>
        <w:tc>
          <w:tcPr>
            <w:tcW w:w="1800" w:type="dxa"/>
          </w:tcPr>
          <w:p w:rsidR="00B71BB8" w:rsidRPr="00425C8F" w:rsidRDefault="00B71BB8" w:rsidP="0028705E">
            <w:pPr>
              <w:pStyle w:val="Tablecontent"/>
            </w:pPr>
          </w:p>
        </w:tc>
        <w:tc>
          <w:tcPr>
            <w:tcW w:w="1980" w:type="dxa"/>
          </w:tcPr>
          <w:p w:rsidR="00B71BB8" w:rsidRPr="00425C8F" w:rsidRDefault="00B71BB8" w:rsidP="0028705E">
            <w:pPr>
              <w:pStyle w:val="Tablecontent"/>
            </w:pPr>
          </w:p>
        </w:tc>
        <w:tc>
          <w:tcPr>
            <w:tcW w:w="1620" w:type="dxa"/>
          </w:tcPr>
          <w:p w:rsidR="00B71BB8" w:rsidRPr="00425C8F" w:rsidRDefault="00B71BB8" w:rsidP="0028705E">
            <w:pPr>
              <w:pStyle w:val="Tablecontent"/>
            </w:pPr>
          </w:p>
        </w:tc>
        <w:tc>
          <w:tcPr>
            <w:tcW w:w="720" w:type="dxa"/>
          </w:tcPr>
          <w:p w:rsidR="00B71BB8" w:rsidRPr="00425C8F" w:rsidRDefault="00B71BB8" w:rsidP="0028705E">
            <w:pPr>
              <w:pStyle w:val="Tablecontent"/>
            </w:pPr>
          </w:p>
        </w:tc>
        <w:tc>
          <w:tcPr>
            <w:tcW w:w="1620" w:type="dxa"/>
          </w:tcPr>
          <w:p w:rsidR="00B71BB8" w:rsidRPr="00425C8F" w:rsidRDefault="00B71BB8" w:rsidP="0028705E">
            <w:pPr>
              <w:pStyle w:val="Tablecontent"/>
            </w:pPr>
          </w:p>
        </w:tc>
      </w:tr>
      <w:tr w:rsidR="00B71BB8" w:rsidRPr="00425C8F" w:rsidTr="0028705E">
        <w:trPr>
          <w:trHeight w:val="277"/>
        </w:trPr>
        <w:tc>
          <w:tcPr>
            <w:tcW w:w="1800" w:type="dxa"/>
          </w:tcPr>
          <w:p w:rsidR="00B71BB8" w:rsidRPr="00425C8F" w:rsidRDefault="00B71BB8" w:rsidP="0028705E">
            <w:pPr>
              <w:pStyle w:val="Tablecontent"/>
            </w:pPr>
            <w:r w:rsidRPr="00425C8F">
              <w:t>SLABAMT</w:t>
            </w:r>
          </w:p>
        </w:tc>
        <w:tc>
          <w:tcPr>
            <w:tcW w:w="1800" w:type="dxa"/>
          </w:tcPr>
          <w:p w:rsidR="00B71BB8" w:rsidRPr="00425C8F" w:rsidRDefault="00B71BB8" w:rsidP="0028705E">
            <w:pPr>
              <w:pStyle w:val="Tablecontent"/>
            </w:pPr>
            <w:r w:rsidRPr="00425C8F">
              <w:t>Allowed Amount range for the requested service (in slabs if exist)</w:t>
            </w:r>
          </w:p>
        </w:tc>
        <w:tc>
          <w:tcPr>
            <w:tcW w:w="1980" w:type="dxa"/>
          </w:tcPr>
          <w:p w:rsidR="00B71BB8" w:rsidRPr="00425C8F" w:rsidRDefault="00B71BB8" w:rsidP="0028705E">
            <w:pPr>
              <w:pStyle w:val="Tablecontent"/>
            </w:pPr>
            <w:r w:rsidRPr="00425C8F">
              <w:t>Allowed amount range for the requested service</w:t>
            </w:r>
          </w:p>
          <w:p w:rsidR="00B71BB8" w:rsidRPr="00425C8F" w:rsidRDefault="00B71BB8" w:rsidP="0028705E">
            <w:pPr>
              <w:pStyle w:val="Tablecontent"/>
            </w:pPr>
            <w:r w:rsidRPr="00425C8F">
              <w:t>If multiple slabs exist then multiple slabs would be shown and separated by comma</w:t>
            </w:r>
          </w:p>
        </w:tc>
        <w:tc>
          <w:tcPr>
            <w:tcW w:w="1620" w:type="dxa"/>
          </w:tcPr>
          <w:p w:rsidR="00B71BB8" w:rsidRPr="00425C8F" w:rsidRDefault="00B71BB8" w:rsidP="0028705E">
            <w:pPr>
              <w:pStyle w:val="Tablecontent"/>
            </w:pPr>
            <w:r w:rsidRPr="00425C8F">
              <w:t>10-10000</w:t>
            </w:r>
          </w:p>
          <w:p w:rsidR="00B71BB8" w:rsidRPr="00425C8F" w:rsidRDefault="00B71BB8" w:rsidP="0028705E">
            <w:pPr>
              <w:pStyle w:val="Tablecontent"/>
            </w:pPr>
            <w:r w:rsidRPr="00425C8F">
              <w:t>101-200,201-300</w:t>
            </w:r>
          </w:p>
        </w:tc>
        <w:tc>
          <w:tcPr>
            <w:tcW w:w="720" w:type="dxa"/>
          </w:tcPr>
          <w:p w:rsidR="00B71BB8" w:rsidRPr="00425C8F" w:rsidRDefault="00B71BB8" w:rsidP="0028705E">
            <w:pPr>
              <w:pStyle w:val="Tablecontent"/>
            </w:pPr>
            <w:r w:rsidRPr="00425C8F">
              <w:t>A(50)</w:t>
            </w:r>
          </w:p>
        </w:tc>
        <w:tc>
          <w:tcPr>
            <w:tcW w:w="1620" w:type="dxa"/>
          </w:tcPr>
          <w:p w:rsidR="00B71BB8" w:rsidRPr="00425C8F" w:rsidRDefault="00B71BB8" w:rsidP="0028705E">
            <w:pPr>
              <w:pStyle w:val="Tablecontent"/>
            </w:pPr>
            <w:r w:rsidRPr="00425C8F">
              <w:t>O</w:t>
            </w:r>
          </w:p>
        </w:tc>
      </w:tr>
      <w:tr w:rsidR="00B71BB8" w:rsidRPr="00425C8F" w:rsidTr="0028705E">
        <w:trPr>
          <w:cantSplit/>
          <w:trHeight w:val="277"/>
        </w:trPr>
        <w:tc>
          <w:tcPr>
            <w:tcW w:w="1800" w:type="dxa"/>
          </w:tcPr>
          <w:p w:rsidR="00B71BB8" w:rsidRPr="00425C8F" w:rsidRDefault="00B71BB8" w:rsidP="0028705E">
            <w:pPr>
              <w:pStyle w:val="Tablecontent"/>
            </w:pPr>
            <w:r w:rsidRPr="00425C8F">
              <w:t>EXTTXNNUMBER</w:t>
            </w:r>
          </w:p>
        </w:tc>
        <w:tc>
          <w:tcPr>
            <w:tcW w:w="1800" w:type="dxa"/>
          </w:tcPr>
          <w:p w:rsidR="00B71BB8" w:rsidRPr="00425C8F" w:rsidRDefault="00B71BB8" w:rsidP="0028705E">
            <w:pPr>
              <w:pStyle w:val="Tablecontent"/>
            </w:pPr>
            <w:r w:rsidRPr="00425C8F">
              <w:t>Unique id of the transaction in External transaction system</w:t>
            </w:r>
          </w:p>
        </w:tc>
        <w:tc>
          <w:tcPr>
            <w:tcW w:w="1980" w:type="dxa"/>
          </w:tcPr>
          <w:p w:rsidR="00B71BB8" w:rsidRPr="00425C8F" w:rsidRDefault="00B71BB8" w:rsidP="0028705E">
            <w:pPr>
              <w:pStyle w:val="Tablecontent"/>
            </w:pPr>
            <w:r w:rsidRPr="00425C8F">
              <w:t xml:space="preserve">Unique Transaction number of External System. Used by </w:t>
            </w:r>
            <w:r w:rsidR="007C479A" w:rsidRPr="00425C8F">
              <w:t>PreTUPS</w:t>
            </w:r>
            <w:r w:rsidRPr="00425C8F">
              <w:t xml:space="preserve"> for reference only</w:t>
            </w:r>
            <w:proofErr w:type="gramStart"/>
            <w:r w:rsidRPr="00425C8F">
              <w:t>..</w:t>
            </w:r>
            <w:proofErr w:type="gramEnd"/>
          </w:p>
        </w:tc>
        <w:tc>
          <w:tcPr>
            <w:tcW w:w="1620" w:type="dxa"/>
          </w:tcPr>
          <w:p w:rsidR="00B71BB8" w:rsidRPr="00425C8F" w:rsidRDefault="00B71BB8" w:rsidP="0028705E">
            <w:pPr>
              <w:pStyle w:val="Tablecontent"/>
            </w:pPr>
            <w:r w:rsidRPr="00425C8F">
              <w:t>1234345</w:t>
            </w:r>
          </w:p>
        </w:tc>
        <w:tc>
          <w:tcPr>
            <w:tcW w:w="720" w:type="dxa"/>
          </w:tcPr>
          <w:p w:rsidR="00B71BB8" w:rsidRPr="00425C8F" w:rsidRDefault="00B71BB8" w:rsidP="0028705E">
            <w:pPr>
              <w:pStyle w:val="Tablecontent"/>
            </w:pPr>
            <w:r w:rsidRPr="00425C8F">
              <w:t>A (10)</w:t>
            </w:r>
          </w:p>
        </w:tc>
        <w:tc>
          <w:tcPr>
            <w:tcW w:w="1620" w:type="dxa"/>
          </w:tcPr>
          <w:p w:rsidR="00B71BB8" w:rsidRPr="00425C8F" w:rsidRDefault="00B71BB8" w:rsidP="0028705E">
            <w:pPr>
              <w:pStyle w:val="Tablecontent"/>
            </w:pPr>
            <w:r w:rsidRPr="00425C8F">
              <w:t>M</w:t>
            </w:r>
          </w:p>
        </w:tc>
      </w:tr>
    </w:tbl>
    <w:p w:rsidR="00B71BB8" w:rsidRPr="00425C8F" w:rsidRDefault="00B71BB8" w:rsidP="00B71BB8">
      <w:pPr>
        <w:pStyle w:val="BodyText2"/>
      </w:pPr>
    </w:p>
    <w:p w:rsidR="00154B4A" w:rsidRPr="00425C8F" w:rsidRDefault="00154B4A" w:rsidP="00154B4A">
      <w:pPr>
        <w:pStyle w:val="NoteHeading"/>
        <w:tabs>
          <w:tab w:val="num" w:pos="1080"/>
        </w:tabs>
        <w:ind w:left="1080" w:hanging="504"/>
        <w:jc w:val="left"/>
        <w:rPr>
          <w:color w:val="auto"/>
        </w:rPr>
      </w:pPr>
      <w:r w:rsidRPr="00425C8F">
        <w:rPr>
          <w:color w:val="auto"/>
        </w:rPr>
        <w:t>The value for TYPE tag is fixed as mentioned in syntax.</w:t>
      </w:r>
    </w:p>
    <w:p w:rsidR="00B71BB8" w:rsidRPr="00425C8F" w:rsidRDefault="00B71BB8" w:rsidP="00B71BB8">
      <w:pPr>
        <w:pStyle w:val="BodyText2"/>
      </w:pPr>
    </w:p>
    <w:p w:rsidR="006D326A" w:rsidRPr="00425C8F" w:rsidRDefault="00BD36B5" w:rsidP="00337049">
      <w:pPr>
        <w:pStyle w:val="Heading2"/>
        <w:rPr>
          <w:lang w:val="en-IN"/>
        </w:rPr>
      </w:pPr>
      <w:bookmarkStart w:id="300" w:name="_Toc310932482"/>
      <w:bookmarkStart w:id="301" w:name="_Toc485139714"/>
      <w:r w:rsidRPr="00425C8F">
        <w:rPr>
          <w:lang w:val="en-IN"/>
        </w:rPr>
        <w:t xml:space="preserve">Channel User </w:t>
      </w:r>
      <w:r w:rsidR="006D326A" w:rsidRPr="00425C8F">
        <w:rPr>
          <w:lang w:val="en-IN"/>
        </w:rPr>
        <w:t>Balance Enquiry</w:t>
      </w:r>
      <w:bookmarkEnd w:id="300"/>
      <w:bookmarkEnd w:id="301"/>
      <w:r w:rsidR="006D326A" w:rsidRPr="00425C8F">
        <w:rPr>
          <w:lang w:val="en-IN"/>
        </w:rPr>
        <w:t xml:space="preserve"> </w:t>
      </w:r>
    </w:p>
    <w:p w:rsidR="006D326A" w:rsidRPr="00425C8F" w:rsidRDefault="006D326A" w:rsidP="006D326A">
      <w:pPr>
        <w:pStyle w:val="BodyText2"/>
      </w:pPr>
      <w:r w:rsidRPr="00425C8F">
        <w:t xml:space="preserve">External system will send channel user balance enquiry to </w:t>
      </w:r>
      <w:r w:rsidR="007C479A" w:rsidRPr="00425C8F">
        <w:t>PreTUPS</w:t>
      </w:r>
      <w:r w:rsidRPr="00425C8F">
        <w:t xml:space="preserve"> in the following format:</w:t>
      </w:r>
    </w:p>
    <w:p w:rsidR="006D326A" w:rsidRPr="00425C8F" w:rsidRDefault="006D326A" w:rsidP="001E6309">
      <w:pPr>
        <w:pStyle w:val="Heading"/>
        <w:rPr>
          <w:color w:val="auto"/>
        </w:rPr>
      </w:pPr>
      <w:r w:rsidRPr="00425C8F">
        <w:rPr>
          <w:color w:val="auto"/>
        </w:rPr>
        <w:t>XML Request format</w:t>
      </w:r>
    </w:p>
    <w:p w:rsidR="006D326A" w:rsidRPr="00425C8F" w:rsidRDefault="006D326A" w:rsidP="006D326A">
      <w:pPr>
        <w:pStyle w:val="Code"/>
      </w:pPr>
      <w:proofErr w:type="gramStart"/>
      <w:r w:rsidRPr="00425C8F">
        <w:t>&lt;?xml</w:t>
      </w:r>
      <w:proofErr w:type="gramEnd"/>
      <w:r w:rsidRPr="00425C8F">
        <w:t xml:space="preserve"> version="1.0"?&gt;</w:t>
      </w:r>
    </w:p>
    <w:p w:rsidR="006D326A" w:rsidRPr="00425C8F" w:rsidRDefault="006D326A" w:rsidP="006D326A">
      <w:pPr>
        <w:pStyle w:val="Code"/>
      </w:pPr>
      <w:proofErr w:type="gramStart"/>
      <w:r w:rsidRPr="00425C8F">
        <w:t>&lt;!DOCTYPE</w:t>
      </w:r>
      <w:proofErr w:type="gramEnd"/>
      <w:r w:rsidRPr="00425C8F">
        <w:t xml:space="preserve"> COMMAND PUBLIC "-//Ocam//DTD XML Command 1.0//EN" "xml/command.dtd"&gt;</w:t>
      </w:r>
    </w:p>
    <w:p w:rsidR="006D326A" w:rsidRPr="00425C8F" w:rsidRDefault="006D326A" w:rsidP="006D326A">
      <w:pPr>
        <w:pStyle w:val="Code"/>
      </w:pPr>
      <w:r w:rsidRPr="00425C8F">
        <w:t>&lt;COMMAND&gt;</w:t>
      </w:r>
    </w:p>
    <w:p w:rsidR="006D326A" w:rsidRPr="00425C8F" w:rsidRDefault="006D326A" w:rsidP="006D326A">
      <w:pPr>
        <w:pStyle w:val="Code"/>
      </w:pPr>
      <w:r w:rsidRPr="00425C8F">
        <w:t>&lt;TYPE&gt;EXUSRBALREQ&lt;/TYPE&gt;</w:t>
      </w:r>
    </w:p>
    <w:p w:rsidR="006D326A" w:rsidRPr="00425C8F" w:rsidRDefault="006D326A" w:rsidP="006D326A">
      <w:pPr>
        <w:pStyle w:val="Code"/>
      </w:pPr>
      <w:r w:rsidRPr="00425C8F">
        <w:t>&lt;DATE&gt;&lt;Date and time&gt;&lt;/DATE&gt;</w:t>
      </w:r>
    </w:p>
    <w:p w:rsidR="006D326A" w:rsidRPr="00425C8F" w:rsidRDefault="006D326A" w:rsidP="006D326A">
      <w:pPr>
        <w:pStyle w:val="Code"/>
      </w:pPr>
      <w:r w:rsidRPr="00425C8F">
        <w:t>&lt;EXTNWCODE&gt;&lt;Network External Code&gt;&lt;/EXTNWCODE&gt;</w:t>
      </w:r>
    </w:p>
    <w:p w:rsidR="006D326A" w:rsidRPr="00425C8F" w:rsidRDefault="006D326A" w:rsidP="006D326A">
      <w:pPr>
        <w:pStyle w:val="Code"/>
      </w:pPr>
      <w:r w:rsidRPr="00425C8F">
        <w:t>&lt;MSISDN&gt;&lt;Retailer MSISDN&gt;&lt;/MSISDN&gt;</w:t>
      </w:r>
    </w:p>
    <w:p w:rsidR="006D326A" w:rsidRPr="00425C8F" w:rsidRDefault="006D326A" w:rsidP="006D326A">
      <w:pPr>
        <w:pStyle w:val="Code"/>
      </w:pPr>
      <w:r w:rsidRPr="00425C8F">
        <w:t>&lt;PIN&gt;&lt;Pin&gt;&lt;/PIN&gt;</w:t>
      </w:r>
    </w:p>
    <w:p w:rsidR="006D326A" w:rsidRPr="00425C8F" w:rsidRDefault="006D326A" w:rsidP="006D326A">
      <w:pPr>
        <w:pStyle w:val="Code"/>
      </w:pPr>
      <w:r w:rsidRPr="00425C8F">
        <w:t>&lt;LOGINID&gt;&lt;Channel user Login ID&gt;&lt;/LOGINID&gt;</w:t>
      </w:r>
    </w:p>
    <w:p w:rsidR="006D326A" w:rsidRPr="00425C8F" w:rsidRDefault="006D326A" w:rsidP="006D326A">
      <w:pPr>
        <w:pStyle w:val="Code"/>
      </w:pPr>
      <w:r w:rsidRPr="00425C8F">
        <w:t>&lt;PASSWORD&gt;&lt;Channel User Login Password&lt;/PASSWORD&gt;</w:t>
      </w:r>
    </w:p>
    <w:p w:rsidR="006D326A" w:rsidRPr="00425C8F" w:rsidRDefault="006D326A" w:rsidP="006D326A">
      <w:pPr>
        <w:pStyle w:val="Code"/>
      </w:pPr>
      <w:r w:rsidRPr="00425C8F">
        <w:t>&lt;EXTCODE&gt;&lt; Channel user unique External code&gt;&lt;/EXTCODE&gt;</w:t>
      </w:r>
    </w:p>
    <w:p w:rsidR="00DF5D5B" w:rsidRDefault="00DF5D5B" w:rsidP="006D326A">
      <w:pPr>
        <w:pStyle w:val="Code"/>
      </w:pPr>
    </w:p>
    <w:p w:rsidR="00DF5D5B" w:rsidRDefault="006D326A" w:rsidP="006D326A">
      <w:pPr>
        <w:pStyle w:val="Code"/>
      </w:pPr>
      <w:r w:rsidRPr="00425C8F">
        <w:t>&lt;EXTREFNUM&gt;</w:t>
      </w:r>
    </w:p>
    <w:p w:rsidR="00DF5D5B" w:rsidRDefault="006D326A" w:rsidP="006D326A">
      <w:pPr>
        <w:pStyle w:val="Code"/>
      </w:pPr>
      <w:r w:rsidRPr="00425C8F">
        <w:t>&lt;Reference</w:t>
      </w:r>
      <w:r w:rsidR="00DF5D5B">
        <w:t xml:space="preserve"> </w:t>
      </w:r>
      <w:r w:rsidRPr="00425C8F">
        <w:t>number of transaction request&gt;</w:t>
      </w:r>
    </w:p>
    <w:p w:rsidR="006D326A" w:rsidRDefault="006D326A" w:rsidP="006D326A">
      <w:pPr>
        <w:pStyle w:val="Code"/>
      </w:pPr>
      <w:r w:rsidRPr="00425C8F">
        <w:t>&lt;/EXTREFNUM&gt;</w:t>
      </w:r>
    </w:p>
    <w:p w:rsidR="00540647" w:rsidRPr="00425C8F" w:rsidRDefault="00540647" w:rsidP="006D326A">
      <w:pPr>
        <w:pStyle w:val="Code"/>
      </w:pPr>
      <w:r w:rsidRPr="00540647">
        <w:t>&lt;LANGUAGE1&gt;</w:t>
      </w:r>
      <w:r>
        <w:t>&lt;Language Code&gt;</w:t>
      </w:r>
      <w:r w:rsidRPr="00540647">
        <w:t>&lt;</w:t>
      </w:r>
      <w:r>
        <w:t>/</w:t>
      </w:r>
      <w:r w:rsidRPr="00540647">
        <w:t>LANGUAGE1&gt;</w:t>
      </w:r>
    </w:p>
    <w:p w:rsidR="006D326A" w:rsidRPr="00425C8F" w:rsidRDefault="006D326A" w:rsidP="006D326A">
      <w:pPr>
        <w:pStyle w:val="Code"/>
      </w:pPr>
      <w:r w:rsidRPr="00425C8F">
        <w:t xml:space="preserve">&lt;/COMMAND&gt; </w:t>
      </w:r>
    </w:p>
    <w:p w:rsidR="006D326A" w:rsidRPr="00425C8F" w:rsidRDefault="006D326A" w:rsidP="006D326A">
      <w:pPr>
        <w:pStyle w:val="BodyText2"/>
      </w:pPr>
    </w:p>
    <w:p w:rsidR="006D326A" w:rsidRPr="00425C8F" w:rsidRDefault="006D326A" w:rsidP="001E6309">
      <w:pPr>
        <w:pStyle w:val="Heading"/>
        <w:rPr>
          <w:color w:val="auto"/>
        </w:rPr>
      </w:pPr>
      <w:r w:rsidRPr="00425C8F">
        <w:rPr>
          <w:color w:val="auto"/>
        </w:rPr>
        <w:t>Field Details</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B71BB8" w:rsidRPr="00425C8F" w:rsidTr="0028705E">
        <w:trPr>
          <w:trHeight w:val="277"/>
          <w:tblHeader/>
        </w:trPr>
        <w:tc>
          <w:tcPr>
            <w:tcW w:w="1800" w:type="dxa"/>
            <w:shd w:val="clear" w:color="auto" w:fill="E31837"/>
          </w:tcPr>
          <w:p w:rsidR="00B71BB8" w:rsidRPr="00425C8F" w:rsidRDefault="00B71BB8" w:rsidP="0028705E">
            <w:pPr>
              <w:pStyle w:val="TableColumnLabels"/>
              <w:rPr>
                <w:color w:val="auto"/>
                <w:lang w:val="en-IN"/>
              </w:rPr>
            </w:pPr>
            <w:r w:rsidRPr="00425C8F">
              <w:rPr>
                <w:color w:val="auto"/>
                <w:lang w:val="en-IN"/>
              </w:rPr>
              <w:t>TAG</w:t>
            </w:r>
          </w:p>
        </w:tc>
        <w:tc>
          <w:tcPr>
            <w:tcW w:w="1800" w:type="dxa"/>
            <w:shd w:val="clear" w:color="auto" w:fill="E31837"/>
          </w:tcPr>
          <w:p w:rsidR="00B71BB8" w:rsidRPr="00425C8F" w:rsidRDefault="00B71BB8" w:rsidP="0028705E">
            <w:pPr>
              <w:pStyle w:val="TableColumnLabels"/>
              <w:rPr>
                <w:color w:val="auto"/>
                <w:lang w:val="en-IN"/>
              </w:rPr>
            </w:pPr>
            <w:r w:rsidRPr="00425C8F">
              <w:rPr>
                <w:color w:val="auto"/>
                <w:lang w:val="en-IN"/>
              </w:rPr>
              <w:t>Fields</w:t>
            </w:r>
          </w:p>
        </w:tc>
        <w:tc>
          <w:tcPr>
            <w:tcW w:w="1980" w:type="dxa"/>
            <w:shd w:val="clear" w:color="auto" w:fill="E31837"/>
          </w:tcPr>
          <w:p w:rsidR="00B71BB8" w:rsidRPr="00425C8F" w:rsidRDefault="00B71BB8" w:rsidP="0028705E">
            <w:pPr>
              <w:pStyle w:val="TableColumnLabels"/>
              <w:rPr>
                <w:color w:val="auto"/>
                <w:lang w:val="en-IN"/>
              </w:rPr>
            </w:pPr>
            <w:r w:rsidRPr="00425C8F">
              <w:rPr>
                <w:color w:val="auto"/>
                <w:lang w:val="en-IN"/>
              </w:rPr>
              <w:t>Remarks</w:t>
            </w:r>
          </w:p>
        </w:tc>
        <w:tc>
          <w:tcPr>
            <w:tcW w:w="1620" w:type="dxa"/>
            <w:shd w:val="clear" w:color="auto" w:fill="E31837"/>
          </w:tcPr>
          <w:p w:rsidR="00B71BB8" w:rsidRPr="00425C8F" w:rsidRDefault="00B71BB8" w:rsidP="0028705E">
            <w:pPr>
              <w:pStyle w:val="TableColumnLabels"/>
              <w:rPr>
                <w:color w:val="auto"/>
                <w:lang w:val="en-IN"/>
              </w:rPr>
            </w:pPr>
            <w:r w:rsidRPr="00425C8F">
              <w:rPr>
                <w:color w:val="auto"/>
                <w:lang w:val="en-IN"/>
              </w:rPr>
              <w:t>Example</w:t>
            </w:r>
          </w:p>
        </w:tc>
        <w:tc>
          <w:tcPr>
            <w:tcW w:w="720" w:type="dxa"/>
            <w:shd w:val="clear" w:color="auto" w:fill="E31837"/>
          </w:tcPr>
          <w:p w:rsidR="00B71BB8" w:rsidRPr="00425C8F" w:rsidRDefault="00B71BB8" w:rsidP="0028705E">
            <w:pPr>
              <w:pStyle w:val="TableColumnLabels"/>
              <w:rPr>
                <w:color w:val="auto"/>
                <w:lang w:val="en-IN"/>
              </w:rPr>
            </w:pPr>
            <w:r w:rsidRPr="00425C8F">
              <w:rPr>
                <w:color w:val="auto"/>
                <w:lang w:val="en-IN"/>
              </w:rPr>
              <w:t>Field Type</w:t>
            </w:r>
          </w:p>
        </w:tc>
        <w:tc>
          <w:tcPr>
            <w:tcW w:w="1620" w:type="dxa"/>
            <w:shd w:val="clear" w:color="auto" w:fill="E31837"/>
          </w:tcPr>
          <w:p w:rsidR="00B71BB8" w:rsidRPr="00425C8F" w:rsidRDefault="00B71BB8" w:rsidP="0028705E">
            <w:pPr>
              <w:pStyle w:val="TableColumnLabels"/>
              <w:rPr>
                <w:color w:val="auto"/>
                <w:lang w:val="en-IN"/>
              </w:rPr>
            </w:pPr>
            <w:r w:rsidRPr="00425C8F">
              <w:rPr>
                <w:color w:val="auto"/>
                <w:lang w:val="en-IN"/>
              </w:rPr>
              <w:t>Optional/</w:t>
            </w:r>
          </w:p>
          <w:p w:rsidR="00B71BB8" w:rsidRPr="00425C8F" w:rsidRDefault="00B71BB8" w:rsidP="0028705E">
            <w:pPr>
              <w:pStyle w:val="TableColumnLabels"/>
              <w:rPr>
                <w:color w:val="auto"/>
                <w:lang w:val="en-IN"/>
              </w:rPr>
            </w:pPr>
            <w:r w:rsidRPr="00425C8F">
              <w:rPr>
                <w:color w:val="auto"/>
                <w:lang w:val="en-IN"/>
              </w:rPr>
              <w:t>Mandatory</w:t>
            </w:r>
          </w:p>
        </w:tc>
      </w:tr>
      <w:tr w:rsidR="00B71BB8" w:rsidRPr="00425C8F" w:rsidTr="0028705E">
        <w:trPr>
          <w:trHeight w:val="277"/>
        </w:trPr>
        <w:tc>
          <w:tcPr>
            <w:tcW w:w="1800" w:type="dxa"/>
          </w:tcPr>
          <w:p w:rsidR="00B71BB8" w:rsidRPr="00425C8F" w:rsidRDefault="00B71BB8" w:rsidP="0028705E">
            <w:pPr>
              <w:pStyle w:val="Tablecontent"/>
            </w:pPr>
            <w:r w:rsidRPr="00425C8F">
              <w:t>TYPE</w:t>
            </w:r>
          </w:p>
        </w:tc>
        <w:tc>
          <w:tcPr>
            <w:tcW w:w="1800" w:type="dxa"/>
          </w:tcPr>
          <w:p w:rsidR="00B71BB8" w:rsidRPr="00425C8F" w:rsidRDefault="00B71BB8" w:rsidP="0028705E">
            <w:pPr>
              <w:pStyle w:val="Tablecontent"/>
            </w:pPr>
            <w:r w:rsidRPr="00425C8F">
              <w:t>Request type</w:t>
            </w:r>
          </w:p>
        </w:tc>
        <w:tc>
          <w:tcPr>
            <w:tcW w:w="1980" w:type="dxa"/>
          </w:tcPr>
          <w:p w:rsidR="00B71BB8" w:rsidRPr="00425C8F" w:rsidRDefault="00B71BB8" w:rsidP="0028705E">
            <w:pPr>
              <w:pStyle w:val="Tablecontent"/>
            </w:pPr>
            <w:r w:rsidRPr="00425C8F">
              <w:t>Request Type, should be sent with each request - fixed</w:t>
            </w:r>
          </w:p>
        </w:tc>
        <w:tc>
          <w:tcPr>
            <w:tcW w:w="1620" w:type="dxa"/>
          </w:tcPr>
          <w:p w:rsidR="00B71BB8" w:rsidRPr="00425C8F" w:rsidRDefault="00B71BB8" w:rsidP="0028705E">
            <w:pPr>
              <w:pStyle w:val="Tablecontent"/>
            </w:pPr>
            <w:r w:rsidRPr="00425C8F">
              <w:t>EXUSRBALREQ</w:t>
            </w:r>
          </w:p>
        </w:tc>
        <w:tc>
          <w:tcPr>
            <w:tcW w:w="720" w:type="dxa"/>
          </w:tcPr>
          <w:p w:rsidR="00B71BB8" w:rsidRPr="00425C8F" w:rsidRDefault="00B71BB8" w:rsidP="0028705E">
            <w:pPr>
              <w:pStyle w:val="Tablecontent"/>
            </w:pPr>
            <w:r w:rsidRPr="00425C8F">
              <w:t>A (20)</w:t>
            </w:r>
          </w:p>
        </w:tc>
        <w:tc>
          <w:tcPr>
            <w:tcW w:w="1620" w:type="dxa"/>
          </w:tcPr>
          <w:p w:rsidR="00B71BB8" w:rsidRPr="00425C8F" w:rsidRDefault="00B71BB8" w:rsidP="0028705E">
            <w:pPr>
              <w:pStyle w:val="Tablecontent"/>
            </w:pPr>
            <w:r w:rsidRPr="00425C8F">
              <w:t>M</w:t>
            </w:r>
          </w:p>
        </w:tc>
      </w:tr>
      <w:tr w:rsidR="00B71BB8" w:rsidRPr="00425C8F" w:rsidTr="0028705E">
        <w:trPr>
          <w:trHeight w:val="277"/>
        </w:trPr>
        <w:tc>
          <w:tcPr>
            <w:tcW w:w="1800" w:type="dxa"/>
          </w:tcPr>
          <w:p w:rsidR="00B71BB8" w:rsidRPr="00425C8F" w:rsidRDefault="00B71BB8" w:rsidP="0028705E">
            <w:pPr>
              <w:pStyle w:val="Tablecontent"/>
            </w:pPr>
            <w:r w:rsidRPr="00425C8F">
              <w:t>DATE</w:t>
            </w:r>
          </w:p>
        </w:tc>
        <w:tc>
          <w:tcPr>
            <w:tcW w:w="1800" w:type="dxa"/>
          </w:tcPr>
          <w:p w:rsidR="00B71BB8" w:rsidRPr="00425C8F" w:rsidRDefault="00B71BB8" w:rsidP="0028705E">
            <w:pPr>
              <w:pStyle w:val="Tablecontent"/>
            </w:pPr>
            <w:r w:rsidRPr="00425C8F">
              <w:t>Date and time</w:t>
            </w:r>
          </w:p>
        </w:tc>
        <w:tc>
          <w:tcPr>
            <w:tcW w:w="1980" w:type="dxa"/>
          </w:tcPr>
          <w:p w:rsidR="00B71BB8" w:rsidRPr="00425C8F" w:rsidRDefault="00B71BB8" w:rsidP="0028705E">
            <w:pPr>
              <w:pStyle w:val="Tablecontent"/>
            </w:pPr>
            <w:r w:rsidRPr="00425C8F">
              <w:t>Date and time on which request generated by external transaction server, HH are in 24 Hour Format</w:t>
            </w:r>
          </w:p>
        </w:tc>
        <w:tc>
          <w:tcPr>
            <w:tcW w:w="1620" w:type="dxa"/>
          </w:tcPr>
          <w:p w:rsidR="00B71BB8" w:rsidRPr="00425C8F" w:rsidRDefault="00B71BB8" w:rsidP="0028705E">
            <w:pPr>
              <w:pStyle w:val="Tablecontent"/>
            </w:pPr>
            <w:r w:rsidRPr="00425C8F">
              <w:t>DD/MM/YYYY HH24:MI:SS</w:t>
            </w:r>
          </w:p>
        </w:tc>
        <w:tc>
          <w:tcPr>
            <w:tcW w:w="720" w:type="dxa"/>
          </w:tcPr>
          <w:p w:rsidR="00B71BB8" w:rsidRPr="00425C8F" w:rsidRDefault="00B71BB8" w:rsidP="0028705E">
            <w:pPr>
              <w:pStyle w:val="Tablecontent"/>
            </w:pPr>
            <w:r w:rsidRPr="00425C8F">
              <w:t>D (20)</w:t>
            </w:r>
          </w:p>
        </w:tc>
        <w:tc>
          <w:tcPr>
            <w:tcW w:w="1620" w:type="dxa"/>
          </w:tcPr>
          <w:p w:rsidR="00B71BB8" w:rsidRPr="00425C8F" w:rsidRDefault="00B71BB8" w:rsidP="0028705E">
            <w:pPr>
              <w:pStyle w:val="Tablecontent"/>
            </w:pPr>
            <w:r w:rsidRPr="00425C8F">
              <w:t>O</w:t>
            </w:r>
          </w:p>
          <w:p w:rsidR="00B71BB8" w:rsidRPr="00425C8F" w:rsidRDefault="00B71BB8" w:rsidP="00961228">
            <w:pPr>
              <w:pStyle w:val="Tablecontent"/>
            </w:pPr>
            <w:r w:rsidRPr="00425C8F">
              <w:t>(Tag is</w:t>
            </w:r>
            <w:r w:rsidR="00961228">
              <w:t xml:space="preserve"> Optional</w:t>
            </w:r>
            <w:r w:rsidRPr="00425C8F">
              <w:t>)</w:t>
            </w:r>
          </w:p>
        </w:tc>
      </w:tr>
      <w:tr w:rsidR="00B71BB8" w:rsidRPr="00425C8F" w:rsidTr="0028705E">
        <w:trPr>
          <w:trHeight w:val="277"/>
        </w:trPr>
        <w:tc>
          <w:tcPr>
            <w:tcW w:w="1800" w:type="dxa"/>
          </w:tcPr>
          <w:p w:rsidR="00B71BB8" w:rsidRPr="00425C8F" w:rsidRDefault="00B71BB8" w:rsidP="0028705E">
            <w:pPr>
              <w:pStyle w:val="Tablecontent"/>
            </w:pPr>
            <w:r w:rsidRPr="00425C8F">
              <w:t>EXTNWCODE</w:t>
            </w:r>
          </w:p>
        </w:tc>
        <w:tc>
          <w:tcPr>
            <w:tcW w:w="1800" w:type="dxa"/>
          </w:tcPr>
          <w:p w:rsidR="00B71BB8" w:rsidRPr="00425C8F" w:rsidRDefault="00B71BB8" w:rsidP="0028705E">
            <w:pPr>
              <w:pStyle w:val="Tablecontent"/>
            </w:pPr>
            <w:r w:rsidRPr="00425C8F">
              <w:t xml:space="preserve">Network code </w:t>
            </w:r>
          </w:p>
        </w:tc>
        <w:tc>
          <w:tcPr>
            <w:tcW w:w="1980" w:type="dxa"/>
          </w:tcPr>
          <w:p w:rsidR="00B71BB8" w:rsidRPr="00425C8F" w:rsidRDefault="00B71BB8" w:rsidP="0028705E">
            <w:pPr>
              <w:pStyle w:val="Tablecontent"/>
            </w:pPr>
            <w:r w:rsidRPr="00425C8F">
              <w:t xml:space="preserve">Network code of the Channel User defined in </w:t>
            </w:r>
            <w:r w:rsidR="007C479A" w:rsidRPr="00425C8F">
              <w:t>PreTUPS</w:t>
            </w:r>
            <w:r w:rsidRPr="00425C8F">
              <w:t xml:space="preserve"> as External Network code</w:t>
            </w:r>
          </w:p>
        </w:tc>
        <w:tc>
          <w:tcPr>
            <w:tcW w:w="1620" w:type="dxa"/>
          </w:tcPr>
          <w:p w:rsidR="00B71BB8" w:rsidRPr="00425C8F" w:rsidRDefault="00B71BB8" w:rsidP="0028705E">
            <w:pPr>
              <w:pStyle w:val="Tablecontent"/>
            </w:pPr>
            <w:r w:rsidRPr="00425C8F">
              <w:t>AK</w:t>
            </w:r>
          </w:p>
        </w:tc>
        <w:tc>
          <w:tcPr>
            <w:tcW w:w="720" w:type="dxa"/>
          </w:tcPr>
          <w:p w:rsidR="00B71BB8" w:rsidRPr="00425C8F" w:rsidRDefault="00B71BB8" w:rsidP="0028705E">
            <w:pPr>
              <w:pStyle w:val="Tablecontent"/>
            </w:pPr>
            <w:r w:rsidRPr="00425C8F">
              <w:t>A (2)</w:t>
            </w:r>
          </w:p>
        </w:tc>
        <w:tc>
          <w:tcPr>
            <w:tcW w:w="1620" w:type="dxa"/>
          </w:tcPr>
          <w:p w:rsidR="00B71BB8" w:rsidRPr="00425C8F" w:rsidRDefault="00B71BB8" w:rsidP="0028705E">
            <w:pPr>
              <w:pStyle w:val="Tablecontent"/>
            </w:pPr>
            <w:r w:rsidRPr="00425C8F">
              <w:t>M</w:t>
            </w:r>
          </w:p>
        </w:tc>
      </w:tr>
      <w:tr w:rsidR="00B71BB8" w:rsidRPr="00425C8F" w:rsidTr="0028705E">
        <w:trPr>
          <w:trHeight w:val="277"/>
        </w:trPr>
        <w:tc>
          <w:tcPr>
            <w:tcW w:w="1800" w:type="dxa"/>
          </w:tcPr>
          <w:p w:rsidR="00B71BB8" w:rsidRPr="00425C8F" w:rsidRDefault="00B71BB8" w:rsidP="0028705E">
            <w:pPr>
              <w:pStyle w:val="Tablecontent"/>
            </w:pPr>
            <w:r w:rsidRPr="00425C8F">
              <w:t>MSISDN</w:t>
            </w:r>
          </w:p>
        </w:tc>
        <w:tc>
          <w:tcPr>
            <w:tcW w:w="1800" w:type="dxa"/>
          </w:tcPr>
          <w:p w:rsidR="00B71BB8" w:rsidRPr="00425C8F" w:rsidRDefault="00B71BB8" w:rsidP="0028705E">
            <w:pPr>
              <w:pStyle w:val="Tablecontent"/>
            </w:pPr>
            <w:r w:rsidRPr="00425C8F">
              <w:t>Channel user/Subscriber MSISDN</w:t>
            </w:r>
          </w:p>
        </w:tc>
        <w:tc>
          <w:tcPr>
            <w:tcW w:w="1980" w:type="dxa"/>
          </w:tcPr>
          <w:p w:rsidR="00B71BB8" w:rsidRPr="00425C8F" w:rsidRDefault="00B71BB8" w:rsidP="0028705E">
            <w:pPr>
              <w:pStyle w:val="Tablecontent"/>
            </w:pPr>
            <w:r w:rsidRPr="00425C8F">
              <w:t>All MSISDN should be in national dial format i.e. with out country code.</w:t>
            </w:r>
          </w:p>
        </w:tc>
        <w:tc>
          <w:tcPr>
            <w:tcW w:w="1620" w:type="dxa"/>
          </w:tcPr>
          <w:p w:rsidR="00B71BB8" w:rsidRPr="00425C8F" w:rsidRDefault="00B71BB8" w:rsidP="0028705E">
            <w:pPr>
              <w:pStyle w:val="Tablecontent"/>
            </w:pPr>
            <w:r w:rsidRPr="00425C8F">
              <w:t>9942222</w:t>
            </w:r>
          </w:p>
        </w:tc>
        <w:tc>
          <w:tcPr>
            <w:tcW w:w="720" w:type="dxa"/>
          </w:tcPr>
          <w:p w:rsidR="00B71BB8" w:rsidRPr="00425C8F" w:rsidRDefault="00B71BB8" w:rsidP="0028705E">
            <w:pPr>
              <w:pStyle w:val="Tablecontent"/>
            </w:pPr>
            <w:r w:rsidRPr="00425C8F">
              <w:t>N (15)</w:t>
            </w:r>
          </w:p>
        </w:tc>
        <w:tc>
          <w:tcPr>
            <w:tcW w:w="1620" w:type="dxa"/>
          </w:tcPr>
          <w:p w:rsidR="00B71BB8" w:rsidRPr="00425C8F" w:rsidRDefault="00B71BB8" w:rsidP="0028705E">
            <w:pPr>
              <w:pStyle w:val="Tablecontent"/>
            </w:pPr>
            <w:r w:rsidRPr="00425C8F">
              <w:t>O</w:t>
            </w:r>
          </w:p>
          <w:p w:rsidR="00C91C83" w:rsidRDefault="00B71BB8" w:rsidP="00C91C83">
            <w:pPr>
              <w:pStyle w:val="Tablecontent"/>
            </w:pPr>
            <w:r w:rsidRPr="00425C8F">
              <w:t xml:space="preserve">(Tag is </w:t>
            </w:r>
            <w:r w:rsidR="00C91C83">
              <w:t>-</w:t>
            </w:r>
          </w:p>
          <w:p w:rsidR="00B71BB8" w:rsidRPr="00425C8F" w:rsidRDefault="00C91C83" w:rsidP="00C91C83">
            <w:pPr>
              <w:pStyle w:val="Tablecontent"/>
            </w:pPr>
            <w:r>
              <w:t>Optional</w:t>
            </w:r>
            <w:r w:rsidR="00B71BB8" w:rsidRPr="00425C8F">
              <w:t>)</w:t>
            </w:r>
          </w:p>
        </w:tc>
      </w:tr>
      <w:tr w:rsidR="00B71BB8" w:rsidRPr="00425C8F" w:rsidTr="0028705E">
        <w:trPr>
          <w:cantSplit/>
          <w:trHeight w:val="277"/>
        </w:trPr>
        <w:tc>
          <w:tcPr>
            <w:tcW w:w="1800" w:type="dxa"/>
          </w:tcPr>
          <w:p w:rsidR="00B71BB8" w:rsidRPr="00425C8F" w:rsidRDefault="00B71BB8" w:rsidP="0028705E">
            <w:pPr>
              <w:pStyle w:val="Tablecontent"/>
            </w:pPr>
            <w:r w:rsidRPr="00425C8F">
              <w:t>PIN</w:t>
            </w:r>
          </w:p>
        </w:tc>
        <w:tc>
          <w:tcPr>
            <w:tcW w:w="1800" w:type="dxa"/>
          </w:tcPr>
          <w:p w:rsidR="00B71BB8" w:rsidRPr="00425C8F" w:rsidRDefault="00B71BB8" w:rsidP="0028705E">
            <w:pPr>
              <w:pStyle w:val="Tablecontent"/>
            </w:pPr>
            <w:r w:rsidRPr="00425C8F">
              <w:t>Channel user/Subscriber PIN</w:t>
            </w:r>
          </w:p>
        </w:tc>
        <w:tc>
          <w:tcPr>
            <w:tcW w:w="1980" w:type="dxa"/>
          </w:tcPr>
          <w:p w:rsidR="00B71BB8" w:rsidRPr="00425C8F" w:rsidRDefault="00B71BB8" w:rsidP="0028705E">
            <w:pPr>
              <w:pStyle w:val="Tablecontent"/>
            </w:pPr>
            <w:r w:rsidRPr="00425C8F">
              <w:t>PIN of the user</w:t>
            </w:r>
          </w:p>
        </w:tc>
        <w:tc>
          <w:tcPr>
            <w:tcW w:w="1620" w:type="dxa"/>
          </w:tcPr>
          <w:p w:rsidR="00B71BB8" w:rsidRPr="00425C8F" w:rsidRDefault="00B71BB8" w:rsidP="0028705E">
            <w:pPr>
              <w:pStyle w:val="Tablecontent"/>
            </w:pPr>
            <w:r w:rsidRPr="00425C8F">
              <w:t>123</w:t>
            </w:r>
          </w:p>
        </w:tc>
        <w:tc>
          <w:tcPr>
            <w:tcW w:w="720" w:type="dxa"/>
          </w:tcPr>
          <w:p w:rsidR="00B71BB8" w:rsidRPr="00425C8F" w:rsidRDefault="00B71BB8" w:rsidP="0028705E">
            <w:pPr>
              <w:pStyle w:val="Tablecontent"/>
            </w:pPr>
            <w:r w:rsidRPr="00425C8F">
              <w:t>A (10)</w:t>
            </w:r>
          </w:p>
        </w:tc>
        <w:tc>
          <w:tcPr>
            <w:tcW w:w="1620" w:type="dxa"/>
          </w:tcPr>
          <w:p w:rsidR="00B71BB8" w:rsidRPr="00425C8F" w:rsidRDefault="00B71BB8" w:rsidP="0028705E">
            <w:pPr>
              <w:pStyle w:val="Tablecontent"/>
            </w:pPr>
            <w:r w:rsidRPr="00425C8F">
              <w:t>O</w:t>
            </w:r>
          </w:p>
        </w:tc>
      </w:tr>
      <w:tr w:rsidR="00B71BB8" w:rsidRPr="00425C8F" w:rsidTr="0028705E">
        <w:trPr>
          <w:cantSplit/>
          <w:trHeight w:val="277"/>
        </w:trPr>
        <w:tc>
          <w:tcPr>
            <w:tcW w:w="1800" w:type="dxa"/>
          </w:tcPr>
          <w:p w:rsidR="00B71BB8" w:rsidRPr="00425C8F" w:rsidRDefault="00B71BB8" w:rsidP="0028705E">
            <w:pPr>
              <w:pStyle w:val="Tablecontent"/>
            </w:pPr>
            <w:r w:rsidRPr="00425C8F">
              <w:t>LOGINID</w:t>
            </w:r>
          </w:p>
        </w:tc>
        <w:tc>
          <w:tcPr>
            <w:tcW w:w="1800" w:type="dxa"/>
          </w:tcPr>
          <w:p w:rsidR="00B71BB8" w:rsidRPr="00425C8F" w:rsidRDefault="00B71BB8" w:rsidP="0028705E">
            <w:pPr>
              <w:pStyle w:val="Tablecontent"/>
            </w:pPr>
            <w:r w:rsidRPr="00425C8F">
              <w:t>Login ID</w:t>
            </w:r>
          </w:p>
        </w:tc>
        <w:tc>
          <w:tcPr>
            <w:tcW w:w="1980" w:type="dxa"/>
          </w:tcPr>
          <w:p w:rsidR="00B71BB8" w:rsidRPr="00425C8F" w:rsidRDefault="00B71BB8" w:rsidP="0028705E">
            <w:pPr>
              <w:pStyle w:val="Tablecontent"/>
            </w:pPr>
            <w:r w:rsidRPr="00425C8F">
              <w:t>Login ID of the Channel user</w:t>
            </w:r>
          </w:p>
        </w:tc>
        <w:tc>
          <w:tcPr>
            <w:tcW w:w="1620" w:type="dxa"/>
          </w:tcPr>
          <w:p w:rsidR="00B71BB8" w:rsidRPr="00425C8F" w:rsidRDefault="00B71BB8" w:rsidP="0028705E">
            <w:pPr>
              <w:pStyle w:val="Tablecontent"/>
            </w:pPr>
            <w:r w:rsidRPr="00425C8F">
              <w:t>Mo_cce</w:t>
            </w:r>
          </w:p>
        </w:tc>
        <w:tc>
          <w:tcPr>
            <w:tcW w:w="720" w:type="dxa"/>
          </w:tcPr>
          <w:p w:rsidR="00B71BB8" w:rsidRPr="00425C8F" w:rsidRDefault="00B71BB8" w:rsidP="0028705E">
            <w:pPr>
              <w:pStyle w:val="Tablecontent"/>
            </w:pPr>
            <w:r w:rsidRPr="00425C8F">
              <w:t>A (20)</w:t>
            </w:r>
          </w:p>
        </w:tc>
        <w:tc>
          <w:tcPr>
            <w:tcW w:w="1620" w:type="dxa"/>
          </w:tcPr>
          <w:p w:rsidR="00B71BB8" w:rsidRPr="00425C8F" w:rsidRDefault="00B71BB8" w:rsidP="0028705E">
            <w:pPr>
              <w:pStyle w:val="Tablecontent"/>
            </w:pPr>
            <w:r w:rsidRPr="00425C8F">
              <w:t>O</w:t>
            </w:r>
          </w:p>
          <w:p w:rsidR="001C4CE9" w:rsidRDefault="00B71BB8" w:rsidP="001C4CE9">
            <w:pPr>
              <w:pStyle w:val="Tablecontent"/>
            </w:pPr>
            <w:r w:rsidRPr="00425C8F">
              <w:t>(Tag is</w:t>
            </w:r>
          </w:p>
          <w:p w:rsidR="00B71BB8" w:rsidRPr="00425C8F" w:rsidRDefault="001C4CE9" w:rsidP="001C4CE9">
            <w:pPr>
              <w:pStyle w:val="Tablecontent"/>
            </w:pPr>
            <w:r>
              <w:t>Optional</w:t>
            </w:r>
            <w:r w:rsidR="00B71BB8" w:rsidRPr="00425C8F">
              <w:t>)</w:t>
            </w:r>
          </w:p>
        </w:tc>
      </w:tr>
      <w:tr w:rsidR="00B71BB8" w:rsidRPr="00425C8F" w:rsidTr="0028705E">
        <w:trPr>
          <w:cantSplit/>
          <w:trHeight w:val="277"/>
        </w:trPr>
        <w:tc>
          <w:tcPr>
            <w:tcW w:w="1800" w:type="dxa"/>
          </w:tcPr>
          <w:p w:rsidR="00B71BB8" w:rsidRPr="00425C8F" w:rsidRDefault="00B71BB8" w:rsidP="0028705E">
            <w:pPr>
              <w:pStyle w:val="Tablecontent"/>
            </w:pPr>
            <w:r w:rsidRPr="00425C8F">
              <w:t>PASSWORD</w:t>
            </w:r>
          </w:p>
        </w:tc>
        <w:tc>
          <w:tcPr>
            <w:tcW w:w="1800" w:type="dxa"/>
          </w:tcPr>
          <w:p w:rsidR="00B71BB8" w:rsidRPr="00425C8F" w:rsidRDefault="00B71BB8" w:rsidP="0028705E">
            <w:pPr>
              <w:pStyle w:val="Tablecontent"/>
            </w:pPr>
            <w:r w:rsidRPr="00425C8F">
              <w:t>Password</w:t>
            </w:r>
          </w:p>
        </w:tc>
        <w:tc>
          <w:tcPr>
            <w:tcW w:w="1980" w:type="dxa"/>
          </w:tcPr>
          <w:p w:rsidR="00B71BB8" w:rsidRPr="00425C8F" w:rsidRDefault="00B71BB8" w:rsidP="0028705E">
            <w:pPr>
              <w:pStyle w:val="Tablecontent"/>
            </w:pPr>
            <w:r w:rsidRPr="00425C8F">
              <w:t>Password of the Channel user</w:t>
            </w:r>
          </w:p>
        </w:tc>
        <w:tc>
          <w:tcPr>
            <w:tcW w:w="1620" w:type="dxa"/>
          </w:tcPr>
          <w:p w:rsidR="00B71BB8" w:rsidRPr="00425C8F" w:rsidRDefault="00B71BB8" w:rsidP="0028705E">
            <w:pPr>
              <w:pStyle w:val="Tablecontent"/>
            </w:pPr>
            <w:r w:rsidRPr="00425C8F">
              <w:t>2468</w:t>
            </w:r>
          </w:p>
        </w:tc>
        <w:tc>
          <w:tcPr>
            <w:tcW w:w="720" w:type="dxa"/>
          </w:tcPr>
          <w:p w:rsidR="00B71BB8" w:rsidRPr="00425C8F" w:rsidRDefault="00B71BB8" w:rsidP="0028705E">
            <w:pPr>
              <w:pStyle w:val="Tablecontent"/>
            </w:pPr>
            <w:r w:rsidRPr="00425C8F">
              <w:t>A (10)</w:t>
            </w:r>
          </w:p>
        </w:tc>
        <w:tc>
          <w:tcPr>
            <w:tcW w:w="1620" w:type="dxa"/>
          </w:tcPr>
          <w:p w:rsidR="00B71BB8" w:rsidRPr="00425C8F" w:rsidRDefault="00B71BB8" w:rsidP="0028705E">
            <w:pPr>
              <w:pStyle w:val="Tablecontent"/>
            </w:pPr>
            <w:r w:rsidRPr="00425C8F">
              <w:t>O</w:t>
            </w:r>
          </w:p>
          <w:p w:rsidR="001C4CE9" w:rsidRDefault="00B71BB8" w:rsidP="001C4CE9">
            <w:pPr>
              <w:pStyle w:val="Tablecontent"/>
            </w:pPr>
            <w:r w:rsidRPr="00425C8F">
              <w:t>(Tag is</w:t>
            </w:r>
            <w:r w:rsidR="001C4CE9">
              <w:t xml:space="preserve"> </w:t>
            </w:r>
          </w:p>
          <w:p w:rsidR="00B71BB8" w:rsidRPr="00425C8F" w:rsidRDefault="001C4CE9" w:rsidP="001C4CE9">
            <w:pPr>
              <w:pStyle w:val="Tablecontent"/>
            </w:pPr>
            <w:r>
              <w:t>Optional</w:t>
            </w:r>
            <w:r w:rsidR="00B71BB8" w:rsidRPr="00425C8F">
              <w:t>)</w:t>
            </w:r>
          </w:p>
        </w:tc>
      </w:tr>
      <w:tr w:rsidR="00B71BB8" w:rsidRPr="00425C8F" w:rsidTr="0028705E">
        <w:trPr>
          <w:cantSplit/>
          <w:trHeight w:val="277"/>
        </w:trPr>
        <w:tc>
          <w:tcPr>
            <w:tcW w:w="1800" w:type="dxa"/>
          </w:tcPr>
          <w:p w:rsidR="00B71BB8" w:rsidRPr="00425C8F" w:rsidRDefault="00B71BB8" w:rsidP="0028705E">
            <w:pPr>
              <w:pStyle w:val="Tablecontent"/>
            </w:pPr>
            <w:r w:rsidRPr="00425C8F">
              <w:t>EXTCODE</w:t>
            </w:r>
          </w:p>
        </w:tc>
        <w:tc>
          <w:tcPr>
            <w:tcW w:w="1800" w:type="dxa"/>
          </w:tcPr>
          <w:p w:rsidR="00B71BB8" w:rsidRPr="00425C8F" w:rsidRDefault="00B71BB8" w:rsidP="0028705E">
            <w:pPr>
              <w:pStyle w:val="Tablecontent"/>
            </w:pPr>
            <w:r w:rsidRPr="00425C8F">
              <w:t>External code of the channel user</w:t>
            </w:r>
          </w:p>
        </w:tc>
        <w:tc>
          <w:tcPr>
            <w:tcW w:w="1980" w:type="dxa"/>
          </w:tcPr>
          <w:p w:rsidR="00B71BB8" w:rsidRPr="00425C8F" w:rsidRDefault="00B71BB8" w:rsidP="0028705E">
            <w:pPr>
              <w:pStyle w:val="Tablecontent"/>
            </w:pPr>
            <w:r w:rsidRPr="00425C8F">
              <w:t xml:space="preserve">Unique external code of the channel user defined in </w:t>
            </w:r>
            <w:r w:rsidR="007C479A" w:rsidRPr="00425C8F">
              <w:t>PreTUPS</w:t>
            </w:r>
            <w:r w:rsidRPr="00425C8F">
              <w:t>.</w:t>
            </w:r>
          </w:p>
          <w:p w:rsidR="00B71BB8" w:rsidRPr="00425C8F" w:rsidRDefault="00B71BB8" w:rsidP="0028705E">
            <w:pPr>
              <w:pStyle w:val="Tablecontent"/>
              <w:rPr>
                <w:b/>
                <w:bCs/>
              </w:rPr>
            </w:pPr>
          </w:p>
        </w:tc>
        <w:tc>
          <w:tcPr>
            <w:tcW w:w="1620" w:type="dxa"/>
          </w:tcPr>
          <w:p w:rsidR="00B71BB8" w:rsidRPr="00425C8F" w:rsidRDefault="00B71BB8" w:rsidP="0028705E">
            <w:pPr>
              <w:pStyle w:val="Tablecontent"/>
            </w:pPr>
            <w:r w:rsidRPr="00425C8F">
              <w:t>123</w:t>
            </w:r>
          </w:p>
        </w:tc>
        <w:tc>
          <w:tcPr>
            <w:tcW w:w="720" w:type="dxa"/>
          </w:tcPr>
          <w:p w:rsidR="00B71BB8" w:rsidRPr="00425C8F" w:rsidRDefault="00B71BB8" w:rsidP="0028705E">
            <w:pPr>
              <w:pStyle w:val="Tablecontent"/>
            </w:pPr>
            <w:r w:rsidRPr="00425C8F">
              <w:t>A (10)</w:t>
            </w:r>
          </w:p>
        </w:tc>
        <w:tc>
          <w:tcPr>
            <w:tcW w:w="1620" w:type="dxa"/>
          </w:tcPr>
          <w:p w:rsidR="00B71BB8" w:rsidRPr="00425C8F" w:rsidRDefault="00B71BB8" w:rsidP="0028705E">
            <w:pPr>
              <w:pStyle w:val="Tablecontent"/>
            </w:pPr>
            <w:r w:rsidRPr="00425C8F">
              <w:t>O</w:t>
            </w:r>
          </w:p>
          <w:p w:rsidR="001C4CE9" w:rsidRDefault="00B71BB8" w:rsidP="001C4CE9">
            <w:pPr>
              <w:pStyle w:val="Tablecontent"/>
            </w:pPr>
            <w:r w:rsidRPr="00425C8F">
              <w:t>(Tag is</w:t>
            </w:r>
          </w:p>
          <w:p w:rsidR="00B71BB8" w:rsidRPr="00425C8F" w:rsidRDefault="001C4CE9" w:rsidP="001C4CE9">
            <w:pPr>
              <w:pStyle w:val="Tablecontent"/>
            </w:pPr>
            <w:r>
              <w:t>Optional</w:t>
            </w:r>
            <w:r w:rsidR="00B71BB8" w:rsidRPr="00425C8F">
              <w:t>)</w:t>
            </w:r>
          </w:p>
        </w:tc>
      </w:tr>
      <w:tr w:rsidR="00B71BB8" w:rsidRPr="00425C8F" w:rsidTr="0028705E">
        <w:trPr>
          <w:cantSplit/>
          <w:trHeight w:val="277"/>
        </w:trPr>
        <w:tc>
          <w:tcPr>
            <w:tcW w:w="1800" w:type="dxa"/>
          </w:tcPr>
          <w:p w:rsidR="00B71BB8" w:rsidRPr="00425C8F" w:rsidRDefault="00B71BB8" w:rsidP="0028705E">
            <w:pPr>
              <w:pStyle w:val="Tablecontent"/>
            </w:pPr>
            <w:r w:rsidRPr="00425C8F">
              <w:t>EXTREFNUM</w:t>
            </w:r>
          </w:p>
        </w:tc>
        <w:tc>
          <w:tcPr>
            <w:tcW w:w="1800" w:type="dxa"/>
          </w:tcPr>
          <w:p w:rsidR="00B71BB8" w:rsidRPr="00425C8F" w:rsidRDefault="00B71BB8" w:rsidP="0028705E">
            <w:pPr>
              <w:pStyle w:val="Tablecontent"/>
            </w:pPr>
            <w:r w:rsidRPr="00425C8F">
              <w:t>External Reference number</w:t>
            </w:r>
          </w:p>
        </w:tc>
        <w:tc>
          <w:tcPr>
            <w:tcW w:w="1980" w:type="dxa"/>
          </w:tcPr>
          <w:p w:rsidR="00B71BB8" w:rsidRPr="00425C8F" w:rsidRDefault="00B71BB8" w:rsidP="0028705E">
            <w:pPr>
              <w:pStyle w:val="Tablecontent"/>
            </w:pPr>
            <w:r w:rsidRPr="00425C8F">
              <w:t>Reference number of external system.</w:t>
            </w:r>
          </w:p>
        </w:tc>
        <w:tc>
          <w:tcPr>
            <w:tcW w:w="1620" w:type="dxa"/>
          </w:tcPr>
          <w:p w:rsidR="00B71BB8" w:rsidRPr="00425C8F" w:rsidRDefault="00B71BB8" w:rsidP="0028705E">
            <w:pPr>
              <w:pStyle w:val="Tablecontent"/>
            </w:pPr>
            <w:r w:rsidRPr="00425C8F">
              <w:t>12345</w:t>
            </w:r>
          </w:p>
        </w:tc>
        <w:tc>
          <w:tcPr>
            <w:tcW w:w="720" w:type="dxa"/>
          </w:tcPr>
          <w:p w:rsidR="00B71BB8" w:rsidRPr="00425C8F" w:rsidRDefault="00B71BB8" w:rsidP="0028705E">
            <w:pPr>
              <w:pStyle w:val="Tablecontent"/>
            </w:pPr>
            <w:r w:rsidRPr="00425C8F">
              <w:t>A (20)</w:t>
            </w:r>
          </w:p>
        </w:tc>
        <w:tc>
          <w:tcPr>
            <w:tcW w:w="1620" w:type="dxa"/>
          </w:tcPr>
          <w:p w:rsidR="00B71BB8" w:rsidRPr="00425C8F" w:rsidRDefault="00B71BB8" w:rsidP="0028705E">
            <w:pPr>
              <w:pStyle w:val="Tablecontent"/>
            </w:pPr>
            <w:r w:rsidRPr="00425C8F">
              <w:t>O</w:t>
            </w:r>
          </w:p>
          <w:p w:rsidR="001C4CE9" w:rsidRDefault="00B71BB8" w:rsidP="001C4CE9">
            <w:pPr>
              <w:pStyle w:val="Tablecontent"/>
            </w:pPr>
            <w:r w:rsidRPr="00425C8F">
              <w:t>(Tag is</w:t>
            </w:r>
          </w:p>
          <w:p w:rsidR="00B71BB8" w:rsidRPr="00425C8F" w:rsidRDefault="001C4CE9" w:rsidP="001C4CE9">
            <w:pPr>
              <w:pStyle w:val="Tablecontent"/>
            </w:pPr>
            <w:r>
              <w:t>Optional</w:t>
            </w:r>
            <w:r w:rsidR="00B71BB8" w:rsidRPr="00425C8F">
              <w:t>)</w:t>
            </w:r>
          </w:p>
        </w:tc>
      </w:tr>
      <w:tr w:rsidR="00841B19" w:rsidRPr="00425C8F" w:rsidTr="0028705E">
        <w:trPr>
          <w:cantSplit/>
          <w:trHeight w:val="277"/>
        </w:trPr>
        <w:tc>
          <w:tcPr>
            <w:tcW w:w="1800" w:type="dxa"/>
          </w:tcPr>
          <w:p w:rsidR="00841B19" w:rsidRPr="00425C8F" w:rsidRDefault="00841B19" w:rsidP="0028705E">
            <w:pPr>
              <w:pStyle w:val="Tablecontent"/>
            </w:pPr>
            <w:r w:rsidRPr="00841B19">
              <w:t>&lt;LANGUAGE1&gt;</w:t>
            </w:r>
          </w:p>
        </w:tc>
        <w:tc>
          <w:tcPr>
            <w:tcW w:w="1800" w:type="dxa"/>
          </w:tcPr>
          <w:p w:rsidR="00841B19" w:rsidRPr="00425C8F" w:rsidRDefault="00841B19" w:rsidP="0028705E">
            <w:pPr>
              <w:pStyle w:val="Tablecontent"/>
            </w:pPr>
            <w:r>
              <w:t>Language Code</w:t>
            </w:r>
          </w:p>
        </w:tc>
        <w:tc>
          <w:tcPr>
            <w:tcW w:w="1980" w:type="dxa"/>
          </w:tcPr>
          <w:p w:rsidR="00841B19" w:rsidRPr="00425C8F" w:rsidRDefault="00841B19" w:rsidP="0028705E">
            <w:pPr>
              <w:pStyle w:val="Tablecontent"/>
            </w:pPr>
            <w:r>
              <w:t>Language Code</w:t>
            </w:r>
          </w:p>
        </w:tc>
        <w:tc>
          <w:tcPr>
            <w:tcW w:w="1620" w:type="dxa"/>
          </w:tcPr>
          <w:p w:rsidR="00841B19" w:rsidRPr="00425C8F" w:rsidRDefault="00841B19" w:rsidP="0028705E">
            <w:pPr>
              <w:pStyle w:val="Tablecontent"/>
            </w:pPr>
            <w:r>
              <w:t>1</w:t>
            </w:r>
          </w:p>
        </w:tc>
        <w:tc>
          <w:tcPr>
            <w:tcW w:w="720" w:type="dxa"/>
          </w:tcPr>
          <w:p w:rsidR="00841B19" w:rsidRPr="00425C8F" w:rsidRDefault="00841B19" w:rsidP="0028705E">
            <w:pPr>
              <w:pStyle w:val="Tablecontent"/>
            </w:pPr>
            <w:r>
              <w:t>D(10)</w:t>
            </w:r>
          </w:p>
        </w:tc>
        <w:tc>
          <w:tcPr>
            <w:tcW w:w="1620" w:type="dxa"/>
          </w:tcPr>
          <w:p w:rsidR="00841B19" w:rsidRDefault="00841B19" w:rsidP="0028705E">
            <w:pPr>
              <w:pStyle w:val="Tablecontent"/>
            </w:pPr>
            <w:r>
              <w:t xml:space="preserve">O </w:t>
            </w:r>
          </w:p>
          <w:p w:rsidR="00841B19" w:rsidRPr="00425C8F" w:rsidRDefault="00841B19" w:rsidP="0028705E">
            <w:pPr>
              <w:pStyle w:val="Tablecontent"/>
            </w:pPr>
            <w:r>
              <w:t>(Tag is optional)</w:t>
            </w:r>
          </w:p>
        </w:tc>
      </w:tr>
      <w:tr w:rsidR="00B71BB8" w:rsidRPr="00425C8F" w:rsidTr="0028705E">
        <w:trPr>
          <w:cantSplit/>
          <w:trHeight w:val="277"/>
        </w:trPr>
        <w:tc>
          <w:tcPr>
            <w:tcW w:w="9540" w:type="dxa"/>
            <w:gridSpan w:val="6"/>
          </w:tcPr>
          <w:p w:rsidR="00B71BB8" w:rsidRPr="00425C8F" w:rsidRDefault="00B71BB8" w:rsidP="0028705E">
            <w:pPr>
              <w:pStyle w:val="Tablecontent"/>
            </w:pPr>
            <w:r w:rsidRPr="00425C8F">
              <w:rPr>
                <w:b/>
                <w:bCs/>
              </w:rPr>
              <w:t xml:space="preserve">Note: </w:t>
            </w:r>
            <w:r w:rsidRPr="00425C8F">
              <w:t xml:space="preserve">Between MSISDN, LOGINID and EXTCODE one of them must be present, </w:t>
            </w:r>
            <w:proofErr w:type="gramStart"/>
            <w:r w:rsidRPr="00425C8F">
              <w:t>either MSISDN</w:t>
            </w:r>
            <w:proofErr w:type="gramEnd"/>
            <w:r w:rsidRPr="00425C8F">
              <w:t xml:space="preserve">, LOGINID or EXTCODE. </w:t>
            </w:r>
            <w:r w:rsidR="003D41ED">
              <w:t xml:space="preserve">, If MSISDN is provided then PIN is mandatory </w:t>
            </w:r>
            <w:r w:rsidRPr="00425C8F">
              <w:t>All of them can also be present in request.</w:t>
            </w:r>
          </w:p>
        </w:tc>
      </w:tr>
    </w:tbl>
    <w:p w:rsidR="006D326A" w:rsidRPr="00425C8F" w:rsidRDefault="006D326A" w:rsidP="001E6309">
      <w:pPr>
        <w:pStyle w:val="Heading"/>
        <w:rPr>
          <w:color w:val="auto"/>
        </w:rPr>
      </w:pPr>
    </w:p>
    <w:p w:rsidR="006D326A" w:rsidRPr="00425C8F" w:rsidRDefault="007C479A" w:rsidP="006D326A">
      <w:pPr>
        <w:pStyle w:val="BodyText2"/>
      </w:pPr>
      <w:r w:rsidRPr="00425C8F">
        <w:t>PreTUPS</w:t>
      </w:r>
      <w:r w:rsidR="006D326A" w:rsidRPr="00425C8F">
        <w:t xml:space="preserve"> will send the following response (acknowledgement) to External system for the channel user balance enquiry request.</w:t>
      </w:r>
    </w:p>
    <w:p w:rsidR="006D326A" w:rsidRPr="00425C8F" w:rsidRDefault="006D326A" w:rsidP="006D326A">
      <w:pPr>
        <w:pStyle w:val="BodyText2"/>
      </w:pPr>
    </w:p>
    <w:p w:rsidR="006D326A" w:rsidRPr="00425C8F" w:rsidRDefault="006D326A" w:rsidP="001E6309">
      <w:pPr>
        <w:pStyle w:val="Heading"/>
        <w:rPr>
          <w:color w:val="auto"/>
        </w:rPr>
      </w:pPr>
      <w:r w:rsidRPr="00425C8F">
        <w:rPr>
          <w:color w:val="auto"/>
        </w:rPr>
        <w:t>XML Response format</w:t>
      </w:r>
    </w:p>
    <w:p w:rsidR="006D326A" w:rsidRPr="00425C8F" w:rsidRDefault="006D326A" w:rsidP="006D326A">
      <w:pPr>
        <w:pStyle w:val="Code"/>
      </w:pPr>
      <w:proofErr w:type="gramStart"/>
      <w:r w:rsidRPr="00425C8F">
        <w:t>&lt;?xml</w:t>
      </w:r>
      <w:proofErr w:type="gramEnd"/>
      <w:r w:rsidRPr="00425C8F">
        <w:t xml:space="preserve"> version="1.0"?&gt;</w:t>
      </w:r>
    </w:p>
    <w:p w:rsidR="006D326A" w:rsidRPr="00425C8F" w:rsidRDefault="006D326A" w:rsidP="006D326A">
      <w:pPr>
        <w:pStyle w:val="Code"/>
      </w:pPr>
      <w:r w:rsidRPr="00425C8F">
        <w:t xml:space="preserve">&lt;COMMAND&gt; </w:t>
      </w:r>
    </w:p>
    <w:p w:rsidR="006D326A" w:rsidRPr="00425C8F" w:rsidRDefault="006D326A" w:rsidP="006D326A">
      <w:pPr>
        <w:pStyle w:val="Code"/>
      </w:pPr>
      <w:r w:rsidRPr="00425C8F">
        <w:t xml:space="preserve">&lt;TYPE&gt;EXUSRBALRESP&lt;/TYPE&gt;    </w:t>
      </w:r>
      <w:r w:rsidRPr="00425C8F">
        <w:tab/>
      </w:r>
      <w:r w:rsidRPr="00425C8F">
        <w:tab/>
      </w:r>
    </w:p>
    <w:p w:rsidR="006D326A" w:rsidRPr="00425C8F" w:rsidRDefault="006D326A" w:rsidP="006D326A">
      <w:pPr>
        <w:pStyle w:val="Code"/>
      </w:pPr>
      <w:r w:rsidRPr="00425C8F">
        <w:t>&lt;TXNSTATUS&gt;&lt;Transaction Status&gt;&lt;/TXNSTATUS&gt;</w:t>
      </w:r>
    </w:p>
    <w:p w:rsidR="006D326A" w:rsidRPr="00425C8F" w:rsidRDefault="006D326A" w:rsidP="006D326A">
      <w:pPr>
        <w:pStyle w:val="Code"/>
      </w:pPr>
      <w:r w:rsidRPr="00425C8F">
        <w:t>&lt;DATE&gt;&lt;Date and time&gt;&lt;/DATE&gt;</w:t>
      </w:r>
    </w:p>
    <w:p w:rsidR="000C2066" w:rsidRDefault="006D326A" w:rsidP="006D326A">
      <w:pPr>
        <w:pStyle w:val="Code"/>
      </w:pPr>
      <w:r w:rsidRPr="00425C8F">
        <w:t>&lt;EXTREFNUM&gt;</w:t>
      </w:r>
    </w:p>
    <w:p w:rsidR="0058641F" w:rsidRDefault="006D326A" w:rsidP="006D326A">
      <w:pPr>
        <w:pStyle w:val="Code"/>
      </w:pPr>
      <w:r w:rsidRPr="00425C8F">
        <w:t>&lt;Reference number of transaction request&gt;</w:t>
      </w:r>
    </w:p>
    <w:p w:rsidR="006D326A" w:rsidRPr="00425C8F" w:rsidRDefault="006D326A" w:rsidP="006D326A">
      <w:pPr>
        <w:pStyle w:val="Code"/>
      </w:pPr>
      <w:r w:rsidRPr="00425C8F">
        <w:t>&lt;/EXTREFNUM&gt;</w:t>
      </w:r>
    </w:p>
    <w:p w:rsidR="006D326A" w:rsidRPr="00425C8F" w:rsidRDefault="006D326A" w:rsidP="006D326A">
      <w:pPr>
        <w:pStyle w:val="Code"/>
      </w:pPr>
      <w:r w:rsidRPr="00425C8F">
        <w:t>&lt;RECORD&gt;</w:t>
      </w:r>
      <w:r w:rsidRPr="00425C8F">
        <w:tab/>
      </w:r>
    </w:p>
    <w:p w:rsidR="006D326A" w:rsidRPr="00425C8F" w:rsidRDefault="006D326A" w:rsidP="006D326A">
      <w:pPr>
        <w:pStyle w:val="Code"/>
      </w:pPr>
      <w:r w:rsidRPr="00425C8F">
        <w:t xml:space="preserve">  </w:t>
      </w:r>
      <w:r w:rsidR="000C2066">
        <w:t xml:space="preserve"> </w:t>
      </w:r>
      <w:r w:rsidRPr="00425C8F">
        <w:t>&lt;PRODUCTCODE&gt;&lt;Product Code&gt;&lt;/PRODUCTCODE&gt;</w:t>
      </w:r>
    </w:p>
    <w:p w:rsidR="000C2066" w:rsidRDefault="006D326A" w:rsidP="006D326A">
      <w:pPr>
        <w:pStyle w:val="Code"/>
      </w:pPr>
      <w:r w:rsidRPr="00425C8F">
        <w:t xml:space="preserve">  </w:t>
      </w:r>
      <w:r w:rsidR="000C2066">
        <w:t xml:space="preserve"> </w:t>
      </w:r>
      <w:r w:rsidRPr="00425C8F">
        <w:t>&lt;PRODUCTSHORTNAME&gt;</w:t>
      </w:r>
    </w:p>
    <w:p w:rsidR="000C2066" w:rsidRDefault="000C2066" w:rsidP="006D326A">
      <w:pPr>
        <w:pStyle w:val="Code"/>
      </w:pPr>
      <w:r>
        <w:tab/>
      </w:r>
      <w:r w:rsidR="006D326A" w:rsidRPr="00425C8F">
        <w:t>&lt;Short code of product&gt;</w:t>
      </w:r>
    </w:p>
    <w:p w:rsidR="006D326A" w:rsidRPr="00425C8F" w:rsidRDefault="000C2066" w:rsidP="006D326A">
      <w:pPr>
        <w:pStyle w:val="Code"/>
      </w:pPr>
      <w:r>
        <w:tab/>
      </w:r>
      <w:r w:rsidR="006D326A" w:rsidRPr="00425C8F">
        <w:t>&lt;/PRODUCTSHORTNAME&gt;</w:t>
      </w:r>
    </w:p>
    <w:p w:rsidR="006D326A" w:rsidRPr="00425C8F" w:rsidRDefault="006D326A" w:rsidP="006D326A">
      <w:pPr>
        <w:pStyle w:val="Code"/>
      </w:pPr>
      <w:r w:rsidRPr="00425C8F">
        <w:t xml:space="preserve">  </w:t>
      </w:r>
      <w:r w:rsidR="000C2066">
        <w:tab/>
      </w:r>
      <w:r w:rsidRPr="00425C8F">
        <w:t>&lt;BALANCE&gt;&lt;Balance of product&gt;&lt;/BALANCE&gt;</w:t>
      </w:r>
    </w:p>
    <w:p w:rsidR="006D326A" w:rsidRPr="00425C8F" w:rsidRDefault="006D326A" w:rsidP="006D326A">
      <w:pPr>
        <w:pStyle w:val="Code"/>
      </w:pPr>
      <w:r w:rsidRPr="00425C8F">
        <w:t>&lt;/RECORD&gt;</w:t>
      </w:r>
      <w:r w:rsidRPr="00425C8F">
        <w:tab/>
      </w:r>
    </w:p>
    <w:p w:rsidR="006D326A" w:rsidRPr="00425C8F" w:rsidRDefault="000C2066" w:rsidP="006D326A">
      <w:pPr>
        <w:pStyle w:val="Code"/>
        <w:ind w:left="0"/>
      </w:pPr>
      <w:r>
        <w:t xml:space="preserve">         </w:t>
      </w:r>
      <w:r w:rsidR="006D326A" w:rsidRPr="00425C8F">
        <w:t>&lt;/COMMAND&gt;</w:t>
      </w:r>
    </w:p>
    <w:p w:rsidR="006D326A" w:rsidRPr="00425C8F" w:rsidRDefault="006D326A" w:rsidP="006D326A">
      <w:pPr>
        <w:pStyle w:val="Code"/>
        <w:ind w:left="0"/>
      </w:pPr>
    </w:p>
    <w:p w:rsidR="006D326A" w:rsidRPr="00425C8F" w:rsidRDefault="006D326A" w:rsidP="006D326A">
      <w:pPr>
        <w:pStyle w:val="Code"/>
        <w:ind w:left="0"/>
      </w:pPr>
    </w:p>
    <w:p w:rsidR="006D326A" w:rsidRPr="00425C8F" w:rsidRDefault="006D326A" w:rsidP="001E6309">
      <w:pPr>
        <w:pStyle w:val="Heading"/>
        <w:rPr>
          <w:color w:val="auto"/>
        </w:rPr>
      </w:pPr>
      <w:r w:rsidRPr="00425C8F">
        <w:rPr>
          <w:color w:val="auto"/>
        </w:rPr>
        <w:t>Field Details</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B71BB8" w:rsidRPr="00425C8F" w:rsidTr="0028705E">
        <w:trPr>
          <w:trHeight w:val="277"/>
          <w:tblHeader/>
        </w:trPr>
        <w:tc>
          <w:tcPr>
            <w:tcW w:w="1800" w:type="dxa"/>
            <w:shd w:val="clear" w:color="auto" w:fill="E31837"/>
          </w:tcPr>
          <w:p w:rsidR="00B71BB8" w:rsidRPr="00425C8F" w:rsidRDefault="00B71BB8" w:rsidP="0028705E">
            <w:pPr>
              <w:pStyle w:val="TableColumnLabels"/>
              <w:rPr>
                <w:color w:val="auto"/>
                <w:lang w:val="en-IN"/>
              </w:rPr>
            </w:pPr>
            <w:r w:rsidRPr="00425C8F">
              <w:rPr>
                <w:color w:val="auto"/>
                <w:lang w:val="en-IN"/>
              </w:rPr>
              <w:t>TAG</w:t>
            </w:r>
          </w:p>
        </w:tc>
        <w:tc>
          <w:tcPr>
            <w:tcW w:w="1800" w:type="dxa"/>
            <w:shd w:val="clear" w:color="auto" w:fill="E31837"/>
          </w:tcPr>
          <w:p w:rsidR="00B71BB8" w:rsidRPr="00425C8F" w:rsidRDefault="00B71BB8" w:rsidP="0028705E">
            <w:pPr>
              <w:pStyle w:val="TableColumnLabels"/>
              <w:rPr>
                <w:color w:val="auto"/>
                <w:lang w:val="en-IN"/>
              </w:rPr>
            </w:pPr>
            <w:r w:rsidRPr="00425C8F">
              <w:rPr>
                <w:color w:val="auto"/>
                <w:lang w:val="en-IN"/>
              </w:rPr>
              <w:t>Fields</w:t>
            </w:r>
          </w:p>
        </w:tc>
        <w:tc>
          <w:tcPr>
            <w:tcW w:w="1980" w:type="dxa"/>
            <w:shd w:val="clear" w:color="auto" w:fill="E31837"/>
          </w:tcPr>
          <w:p w:rsidR="00B71BB8" w:rsidRPr="00425C8F" w:rsidRDefault="00B71BB8" w:rsidP="0028705E">
            <w:pPr>
              <w:pStyle w:val="TableColumnLabels"/>
              <w:rPr>
                <w:color w:val="auto"/>
                <w:lang w:val="en-IN"/>
              </w:rPr>
            </w:pPr>
            <w:r w:rsidRPr="00425C8F">
              <w:rPr>
                <w:color w:val="auto"/>
                <w:lang w:val="en-IN"/>
              </w:rPr>
              <w:t>Remarks</w:t>
            </w:r>
          </w:p>
        </w:tc>
        <w:tc>
          <w:tcPr>
            <w:tcW w:w="1620" w:type="dxa"/>
            <w:shd w:val="clear" w:color="auto" w:fill="E31837"/>
          </w:tcPr>
          <w:p w:rsidR="00B71BB8" w:rsidRPr="00425C8F" w:rsidRDefault="00B71BB8" w:rsidP="0028705E">
            <w:pPr>
              <w:pStyle w:val="TableColumnLabels"/>
              <w:rPr>
                <w:color w:val="auto"/>
                <w:lang w:val="en-IN"/>
              </w:rPr>
            </w:pPr>
            <w:r w:rsidRPr="00425C8F">
              <w:rPr>
                <w:color w:val="auto"/>
                <w:lang w:val="en-IN"/>
              </w:rPr>
              <w:t>Example</w:t>
            </w:r>
          </w:p>
        </w:tc>
        <w:tc>
          <w:tcPr>
            <w:tcW w:w="720" w:type="dxa"/>
            <w:shd w:val="clear" w:color="auto" w:fill="E31837"/>
          </w:tcPr>
          <w:p w:rsidR="00B71BB8" w:rsidRPr="00425C8F" w:rsidRDefault="00B71BB8" w:rsidP="0028705E">
            <w:pPr>
              <w:pStyle w:val="TableColumnLabels"/>
              <w:rPr>
                <w:color w:val="auto"/>
                <w:lang w:val="en-IN"/>
              </w:rPr>
            </w:pPr>
            <w:r w:rsidRPr="00425C8F">
              <w:rPr>
                <w:color w:val="auto"/>
                <w:lang w:val="en-IN"/>
              </w:rPr>
              <w:t>Field Type</w:t>
            </w:r>
          </w:p>
        </w:tc>
        <w:tc>
          <w:tcPr>
            <w:tcW w:w="1620" w:type="dxa"/>
            <w:shd w:val="clear" w:color="auto" w:fill="E31837"/>
          </w:tcPr>
          <w:p w:rsidR="00B71BB8" w:rsidRPr="00425C8F" w:rsidRDefault="00B71BB8" w:rsidP="0028705E">
            <w:pPr>
              <w:pStyle w:val="TableColumnLabels"/>
              <w:rPr>
                <w:color w:val="auto"/>
                <w:lang w:val="en-IN"/>
              </w:rPr>
            </w:pPr>
            <w:r w:rsidRPr="00425C8F">
              <w:rPr>
                <w:color w:val="auto"/>
                <w:lang w:val="en-IN"/>
              </w:rPr>
              <w:t>Optional/</w:t>
            </w:r>
          </w:p>
          <w:p w:rsidR="00B71BB8" w:rsidRPr="00425C8F" w:rsidRDefault="00B71BB8" w:rsidP="0028705E">
            <w:pPr>
              <w:pStyle w:val="TableColumnLabels"/>
              <w:rPr>
                <w:color w:val="auto"/>
                <w:lang w:val="en-IN"/>
              </w:rPr>
            </w:pPr>
            <w:r w:rsidRPr="00425C8F">
              <w:rPr>
                <w:color w:val="auto"/>
                <w:lang w:val="en-IN"/>
              </w:rPr>
              <w:t>Mandatory</w:t>
            </w:r>
          </w:p>
        </w:tc>
      </w:tr>
      <w:tr w:rsidR="00B71BB8" w:rsidRPr="00425C8F" w:rsidTr="0028705E">
        <w:trPr>
          <w:trHeight w:val="277"/>
        </w:trPr>
        <w:tc>
          <w:tcPr>
            <w:tcW w:w="1800" w:type="dxa"/>
          </w:tcPr>
          <w:p w:rsidR="00B71BB8" w:rsidRPr="00425C8F" w:rsidRDefault="00B71BB8" w:rsidP="0028705E">
            <w:pPr>
              <w:pStyle w:val="Tablecontent"/>
            </w:pPr>
            <w:r w:rsidRPr="00425C8F">
              <w:t>TYPE</w:t>
            </w:r>
          </w:p>
        </w:tc>
        <w:tc>
          <w:tcPr>
            <w:tcW w:w="1800" w:type="dxa"/>
          </w:tcPr>
          <w:p w:rsidR="00B71BB8" w:rsidRPr="00425C8F" w:rsidRDefault="00B71BB8" w:rsidP="0028705E">
            <w:pPr>
              <w:pStyle w:val="Tablecontent"/>
            </w:pPr>
            <w:r w:rsidRPr="00425C8F">
              <w:t>Response type</w:t>
            </w:r>
          </w:p>
        </w:tc>
        <w:tc>
          <w:tcPr>
            <w:tcW w:w="1980" w:type="dxa"/>
          </w:tcPr>
          <w:p w:rsidR="00B71BB8" w:rsidRPr="00425C8F" w:rsidRDefault="00B71BB8" w:rsidP="0028705E">
            <w:pPr>
              <w:pStyle w:val="Tablecontent"/>
            </w:pPr>
            <w:r w:rsidRPr="00425C8F">
              <w:t>Response Type</w:t>
            </w:r>
          </w:p>
        </w:tc>
        <w:tc>
          <w:tcPr>
            <w:tcW w:w="1620" w:type="dxa"/>
          </w:tcPr>
          <w:p w:rsidR="00B71BB8" w:rsidRPr="00425C8F" w:rsidRDefault="00B71BB8" w:rsidP="0028705E">
            <w:pPr>
              <w:pStyle w:val="Tablecontent"/>
            </w:pPr>
            <w:r w:rsidRPr="00425C8F">
              <w:t>EXUSRBALRESP</w:t>
            </w:r>
          </w:p>
        </w:tc>
        <w:tc>
          <w:tcPr>
            <w:tcW w:w="720" w:type="dxa"/>
          </w:tcPr>
          <w:p w:rsidR="00B71BB8" w:rsidRPr="00425C8F" w:rsidRDefault="00B71BB8" w:rsidP="0028705E">
            <w:pPr>
              <w:pStyle w:val="Tablecontent"/>
            </w:pPr>
            <w:r w:rsidRPr="00425C8F">
              <w:t>A (20)</w:t>
            </w:r>
          </w:p>
        </w:tc>
        <w:tc>
          <w:tcPr>
            <w:tcW w:w="1620" w:type="dxa"/>
          </w:tcPr>
          <w:p w:rsidR="00B71BB8" w:rsidRPr="00425C8F" w:rsidRDefault="00B71BB8" w:rsidP="0028705E">
            <w:pPr>
              <w:pStyle w:val="Tablecontent"/>
            </w:pPr>
            <w:r w:rsidRPr="00425C8F">
              <w:t>M</w:t>
            </w:r>
          </w:p>
        </w:tc>
      </w:tr>
      <w:tr w:rsidR="00B71BB8" w:rsidRPr="00425C8F" w:rsidTr="0028705E">
        <w:trPr>
          <w:trHeight w:val="277"/>
        </w:trPr>
        <w:tc>
          <w:tcPr>
            <w:tcW w:w="1800" w:type="dxa"/>
          </w:tcPr>
          <w:p w:rsidR="00B71BB8" w:rsidRPr="00425C8F" w:rsidRDefault="00B71BB8" w:rsidP="0028705E">
            <w:pPr>
              <w:pStyle w:val="Tablecontent"/>
            </w:pPr>
            <w:r w:rsidRPr="00425C8F">
              <w:t>TXNSTATUS</w:t>
            </w:r>
          </w:p>
        </w:tc>
        <w:tc>
          <w:tcPr>
            <w:tcW w:w="1800" w:type="dxa"/>
          </w:tcPr>
          <w:p w:rsidR="00B71BB8" w:rsidRPr="00425C8F" w:rsidRDefault="00B71BB8" w:rsidP="0028705E">
            <w:pPr>
              <w:pStyle w:val="Tablecontent"/>
            </w:pPr>
            <w:r w:rsidRPr="00425C8F">
              <w:t>Transaction Status</w:t>
            </w:r>
          </w:p>
        </w:tc>
        <w:tc>
          <w:tcPr>
            <w:tcW w:w="1980" w:type="dxa"/>
          </w:tcPr>
          <w:p w:rsidR="00B71BB8" w:rsidRPr="00425C8F" w:rsidRDefault="00B71BB8" w:rsidP="0028705E">
            <w:pPr>
              <w:pStyle w:val="Tablecontent"/>
            </w:pPr>
            <w:r w:rsidRPr="00425C8F">
              <w:t>Status of the request</w:t>
            </w:r>
          </w:p>
          <w:p w:rsidR="00B71BB8" w:rsidRPr="00425C8F" w:rsidRDefault="00B71BB8" w:rsidP="0028705E">
            <w:pPr>
              <w:pStyle w:val="TableListBullet1"/>
              <w:jc w:val="left"/>
            </w:pPr>
            <w:r w:rsidRPr="00425C8F">
              <w:t xml:space="preserve">Transaction Status= 200 means Success, </w:t>
            </w:r>
          </w:p>
          <w:p w:rsidR="00B71BB8" w:rsidRPr="00425C8F" w:rsidRDefault="00B71BB8" w:rsidP="0028705E">
            <w:pPr>
              <w:pStyle w:val="TableListBullet1"/>
              <w:jc w:val="left"/>
            </w:pPr>
            <w:r w:rsidRPr="00425C8F">
              <w:t xml:space="preserve">Transaction Status Other than 200 means failed </w:t>
            </w:r>
          </w:p>
        </w:tc>
        <w:tc>
          <w:tcPr>
            <w:tcW w:w="1620" w:type="dxa"/>
          </w:tcPr>
          <w:p w:rsidR="00B71BB8" w:rsidRPr="00425C8F" w:rsidRDefault="00B71BB8" w:rsidP="0028705E">
            <w:pPr>
              <w:pStyle w:val="Tablecontent"/>
            </w:pPr>
            <w:r w:rsidRPr="00425C8F">
              <w:t>200</w:t>
            </w:r>
          </w:p>
        </w:tc>
        <w:tc>
          <w:tcPr>
            <w:tcW w:w="720" w:type="dxa"/>
          </w:tcPr>
          <w:p w:rsidR="00B71BB8" w:rsidRPr="00425C8F" w:rsidRDefault="00B71BB8" w:rsidP="0028705E">
            <w:pPr>
              <w:pStyle w:val="Tablecontent"/>
            </w:pPr>
            <w:r w:rsidRPr="00425C8F">
              <w:t>N (10)</w:t>
            </w:r>
          </w:p>
        </w:tc>
        <w:tc>
          <w:tcPr>
            <w:tcW w:w="1620" w:type="dxa"/>
          </w:tcPr>
          <w:p w:rsidR="00B71BB8" w:rsidRPr="00425C8F" w:rsidRDefault="00B71BB8" w:rsidP="0028705E">
            <w:pPr>
              <w:pStyle w:val="Tablecontent"/>
            </w:pPr>
            <w:r w:rsidRPr="00425C8F">
              <w:t>M</w:t>
            </w:r>
          </w:p>
        </w:tc>
      </w:tr>
      <w:tr w:rsidR="00B71BB8" w:rsidRPr="00425C8F" w:rsidTr="0028705E">
        <w:trPr>
          <w:trHeight w:val="277"/>
        </w:trPr>
        <w:tc>
          <w:tcPr>
            <w:tcW w:w="1800" w:type="dxa"/>
          </w:tcPr>
          <w:p w:rsidR="00B71BB8" w:rsidRPr="00425C8F" w:rsidRDefault="00B71BB8" w:rsidP="0028705E">
            <w:pPr>
              <w:pStyle w:val="Tablecontent"/>
            </w:pPr>
            <w:r w:rsidRPr="00425C8F">
              <w:t>DATE</w:t>
            </w:r>
          </w:p>
        </w:tc>
        <w:tc>
          <w:tcPr>
            <w:tcW w:w="1800" w:type="dxa"/>
          </w:tcPr>
          <w:p w:rsidR="00B71BB8" w:rsidRPr="00425C8F" w:rsidRDefault="00B71BB8" w:rsidP="0028705E">
            <w:pPr>
              <w:pStyle w:val="Tablecontent"/>
            </w:pPr>
            <w:r w:rsidRPr="00425C8F">
              <w:t>Date and time</w:t>
            </w:r>
          </w:p>
        </w:tc>
        <w:tc>
          <w:tcPr>
            <w:tcW w:w="1980" w:type="dxa"/>
          </w:tcPr>
          <w:p w:rsidR="00B71BB8" w:rsidRPr="00425C8F" w:rsidRDefault="00B71BB8" w:rsidP="0028705E">
            <w:pPr>
              <w:pStyle w:val="Tablecontent"/>
            </w:pPr>
            <w:r w:rsidRPr="00425C8F">
              <w:t xml:space="preserve">Date and time on which </w:t>
            </w:r>
            <w:r w:rsidR="007C479A" w:rsidRPr="00425C8F">
              <w:t>PreTUPS</w:t>
            </w:r>
            <w:r w:rsidRPr="00425C8F">
              <w:t xml:space="preserve"> sent response. HH are in 24 Hour format</w:t>
            </w:r>
          </w:p>
        </w:tc>
        <w:tc>
          <w:tcPr>
            <w:tcW w:w="1620" w:type="dxa"/>
          </w:tcPr>
          <w:p w:rsidR="00B71BB8" w:rsidRPr="00425C8F" w:rsidRDefault="00B71BB8" w:rsidP="0028705E">
            <w:pPr>
              <w:pStyle w:val="Tablecontent"/>
            </w:pPr>
            <w:r w:rsidRPr="00425C8F">
              <w:t>DD/MM/YYYY HH24:MI:SS</w:t>
            </w:r>
          </w:p>
        </w:tc>
        <w:tc>
          <w:tcPr>
            <w:tcW w:w="720" w:type="dxa"/>
          </w:tcPr>
          <w:p w:rsidR="00B71BB8" w:rsidRPr="00425C8F" w:rsidRDefault="00B71BB8" w:rsidP="0028705E">
            <w:pPr>
              <w:pStyle w:val="Tablecontent"/>
            </w:pPr>
            <w:r w:rsidRPr="00425C8F">
              <w:t>D (20)</w:t>
            </w:r>
          </w:p>
        </w:tc>
        <w:tc>
          <w:tcPr>
            <w:tcW w:w="1620" w:type="dxa"/>
          </w:tcPr>
          <w:p w:rsidR="00B71BB8" w:rsidRPr="00425C8F" w:rsidRDefault="00B71BB8" w:rsidP="0028705E">
            <w:pPr>
              <w:pStyle w:val="Tablecontent"/>
            </w:pPr>
            <w:r w:rsidRPr="00425C8F">
              <w:t>M</w:t>
            </w:r>
          </w:p>
        </w:tc>
      </w:tr>
      <w:tr w:rsidR="00B71BB8" w:rsidRPr="00425C8F" w:rsidTr="0028705E">
        <w:trPr>
          <w:trHeight w:val="277"/>
        </w:trPr>
        <w:tc>
          <w:tcPr>
            <w:tcW w:w="1800" w:type="dxa"/>
          </w:tcPr>
          <w:p w:rsidR="00B71BB8" w:rsidRPr="00425C8F" w:rsidRDefault="00B71BB8" w:rsidP="0028705E">
            <w:pPr>
              <w:pStyle w:val="Tablecontent"/>
            </w:pPr>
            <w:r w:rsidRPr="00425C8F">
              <w:t>EXTREFNUM</w:t>
            </w:r>
          </w:p>
        </w:tc>
        <w:tc>
          <w:tcPr>
            <w:tcW w:w="1800" w:type="dxa"/>
          </w:tcPr>
          <w:p w:rsidR="00B71BB8" w:rsidRPr="00425C8F" w:rsidRDefault="00B71BB8" w:rsidP="0028705E">
            <w:pPr>
              <w:pStyle w:val="Tablecontent"/>
            </w:pPr>
            <w:r w:rsidRPr="00425C8F">
              <w:t>External Reference number</w:t>
            </w:r>
          </w:p>
        </w:tc>
        <w:tc>
          <w:tcPr>
            <w:tcW w:w="1980" w:type="dxa"/>
          </w:tcPr>
          <w:p w:rsidR="00B71BB8" w:rsidRPr="00425C8F" w:rsidRDefault="00B71BB8" w:rsidP="0028705E">
            <w:pPr>
              <w:pStyle w:val="Tablecontent"/>
            </w:pPr>
            <w:r w:rsidRPr="00425C8F">
              <w:t>Reference number that was passed by the external transaction server</w:t>
            </w:r>
          </w:p>
        </w:tc>
        <w:tc>
          <w:tcPr>
            <w:tcW w:w="1620" w:type="dxa"/>
          </w:tcPr>
          <w:p w:rsidR="00B71BB8" w:rsidRPr="00425C8F" w:rsidRDefault="00B71BB8" w:rsidP="0028705E">
            <w:pPr>
              <w:pStyle w:val="Tablecontent"/>
            </w:pPr>
            <w:r w:rsidRPr="00425C8F">
              <w:t>12345</w:t>
            </w:r>
          </w:p>
        </w:tc>
        <w:tc>
          <w:tcPr>
            <w:tcW w:w="720" w:type="dxa"/>
          </w:tcPr>
          <w:p w:rsidR="00B71BB8" w:rsidRPr="00425C8F" w:rsidRDefault="00B71BB8" w:rsidP="0028705E">
            <w:pPr>
              <w:pStyle w:val="Tablecontent"/>
            </w:pPr>
            <w:r w:rsidRPr="00425C8F">
              <w:t>A (20)</w:t>
            </w:r>
          </w:p>
        </w:tc>
        <w:tc>
          <w:tcPr>
            <w:tcW w:w="1620" w:type="dxa"/>
          </w:tcPr>
          <w:p w:rsidR="00B71BB8" w:rsidRPr="00425C8F" w:rsidRDefault="00B71BB8" w:rsidP="0028705E">
            <w:pPr>
              <w:pStyle w:val="Tablecontent"/>
            </w:pPr>
            <w:r w:rsidRPr="00425C8F">
              <w:t>O</w:t>
            </w:r>
          </w:p>
          <w:p w:rsidR="00B71BB8" w:rsidRPr="00425C8F" w:rsidRDefault="00B71BB8" w:rsidP="0028705E">
            <w:pPr>
              <w:pStyle w:val="Tablecontent"/>
            </w:pPr>
            <w:r w:rsidRPr="00425C8F">
              <w:t>(Tag is mandatory)</w:t>
            </w:r>
          </w:p>
        </w:tc>
      </w:tr>
      <w:tr w:rsidR="00B71BB8" w:rsidRPr="00425C8F" w:rsidTr="0028705E">
        <w:trPr>
          <w:cantSplit/>
          <w:trHeight w:val="277"/>
        </w:trPr>
        <w:tc>
          <w:tcPr>
            <w:tcW w:w="1800" w:type="dxa"/>
          </w:tcPr>
          <w:p w:rsidR="00B71BB8" w:rsidRPr="00425C8F" w:rsidRDefault="00B71BB8" w:rsidP="0028705E">
            <w:pPr>
              <w:pStyle w:val="Tablecontent"/>
            </w:pPr>
          </w:p>
        </w:tc>
        <w:tc>
          <w:tcPr>
            <w:tcW w:w="1800" w:type="dxa"/>
          </w:tcPr>
          <w:p w:rsidR="00B71BB8" w:rsidRPr="00425C8F" w:rsidRDefault="00B71BB8" w:rsidP="0028705E">
            <w:pPr>
              <w:pStyle w:val="Tablecontent"/>
            </w:pPr>
          </w:p>
        </w:tc>
        <w:tc>
          <w:tcPr>
            <w:tcW w:w="1980" w:type="dxa"/>
          </w:tcPr>
          <w:p w:rsidR="00B71BB8" w:rsidRPr="00425C8F" w:rsidRDefault="00B71BB8" w:rsidP="0028705E">
            <w:pPr>
              <w:pStyle w:val="Tablecontent"/>
            </w:pPr>
          </w:p>
        </w:tc>
        <w:tc>
          <w:tcPr>
            <w:tcW w:w="1620" w:type="dxa"/>
          </w:tcPr>
          <w:p w:rsidR="00B71BB8" w:rsidRPr="00425C8F" w:rsidRDefault="00B71BB8" w:rsidP="0028705E">
            <w:pPr>
              <w:pStyle w:val="Tablecontent"/>
            </w:pPr>
          </w:p>
        </w:tc>
        <w:tc>
          <w:tcPr>
            <w:tcW w:w="720" w:type="dxa"/>
          </w:tcPr>
          <w:p w:rsidR="00B71BB8" w:rsidRPr="00425C8F" w:rsidRDefault="00B71BB8" w:rsidP="0028705E">
            <w:pPr>
              <w:pStyle w:val="Tablecontent"/>
            </w:pPr>
          </w:p>
        </w:tc>
        <w:tc>
          <w:tcPr>
            <w:tcW w:w="1620" w:type="dxa"/>
          </w:tcPr>
          <w:p w:rsidR="00B71BB8" w:rsidRPr="00425C8F" w:rsidRDefault="00B71BB8" w:rsidP="0028705E">
            <w:pPr>
              <w:pStyle w:val="Tablecontent"/>
            </w:pPr>
          </w:p>
        </w:tc>
      </w:tr>
      <w:tr w:rsidR="00B71BB8" w:rsidRPr="00425C8F" w:rsidTr="0028705E">
        <w:trPr>
          <w:cantSplit/>
          <w:trHeight w:val="277"/>
        </w:trPr>
        <w:tc>
          <w:tcPr>
            <w:tcW w:w="9540" w:type="dxa"/>
            <w:gridSpan w:val="6"/>
          </w:tcPr>
          <w:p w:rsidR="00B71BB8" w:rsidRPr="00425C8F" w:rsidRDefault="00B71BB8" w:rsidP="0028705E">
            <w:pPr>
              <w:pStyle w:val="Tablecontent"/>
            </w:pPr>
            <w:r w:rsidRPr="00425C8F">
              <w:t>RECORD Tag to identify a single record. Will be repeated in case of the multiple products for a channel user. In case of the single product then only once sub tags will be present.</w:t>
            </w:r>
          </w:p>
        </w:tc>
      </w:tr>
      <w:tr w:rsidR="00B71BB8" w:rsidRPr="00425C8F" w:rsidTr="0028705E">
        <w:trPr>
          <w:cantSplit/>
          <w:trHeight w:val="277"/>
        </w:trPr>
        <w:tc>
          <w:tcPr>
            <w:tcW w:w="1800" w:type="dxa"/>
          </w:tcPr>
          <w:p w:rsidR="00B71BB8" w:rsidRPr="00425C8F" w:rsidRDefault="00B71BB8" w:rsidP="0028705E">
            <w:pPr>
              <w:pStyle w:val="Tablecontent"/>
            </w:pPr>
            <w:r w:rsidRPr="00425C8F">
              <w:rPr>
                <w:rFonts w:cs="Arial"/>
              </w:rPr>
              <w:t>PRODUCTCODE</w:t>
            </w:r>
          </w:p>
        </w:tc>
        <w:tc>
          <w:tcPr>
            <w:tcW w:w="1800" w:type="dxa"/>
          </w:tcPr>
          <w:p w:rsidR="00B71BB8" w:rsidRPr="00425C8F" w:rsidRDefault="00B71BB8" w:rsidP="0028705E">
            <w:pPr>
              <w:pStyle w:val="Tablecontent"/>
            </w:pPr>
            <w:r w:rsidRPr="00425C8F">
              <w:t>Product code of the product</w:t>
            </w:r>
          </w:p>
        </w:tc>
        <w:tc>
          <w:tcPr>
            <w:tcW w:w="1980" w:type="dxa"/>
          </w:tcPr>
          <w:p w:rsidR="00B71BB8" w:rsidRPr="00425C8F" w:rsidRDefault="00B71BB8" w:rsidP="0028705E">
            <w:pPr>
              <w:pStyle w:val="TableListBullet1"/>
              <w:jc w:val="left"/>
            </w:pPr>
            <w:r w:rsidRPr="00425C8F">
              <w:t>Product code of the product</w:t>
            </w:r>
          </w:p>
        </w:tc>
        <w:tc>
          <w:tcPr>
            <w:tcW w:w="1620" w:type="dxa"/>
          </w:tcPr>
          <w:p w:rsidR="00B71BB8" w:rsidRPr="00425C8F" w:rsidRDefault="00B71BB8" w:rsidP="0028705E">
            <w:pPr>
              <w:pStyle w:val="Tablecontent"/>
            </w:pPr>
          </w:p>
        </w:tc>
        <w:tc>
          <w:tcPr>
            <w:tcW w:w="720" w:type="dxa"/>
          </w:tcPr>
          <w:p w:rsidR="00B71BB8" w:rsidRPr="00425C8F" w:rsidRDefault="00B71BB8" w:rsidP="0028705E">
            <w:pPr>
              <w:pStyle w:val="Tablecontent"/>
            </w:pPr>
            <w:r w:rsidRPr="00425C8F">
              <w:t>N (10)</w:t>
            </w:r>
          </w:p>
        </w:tc>
        <w:tc>
          <w:tcPr>
            <w:tcW w:w="1620" w:type="dxa"/>
          </w:tcPr>
          <w:p w:rsidR="00B71BB8" w:rsidRPr="00425C8F" w:rsidRDefault="00B71BB8" w:rsidP="0028705E">
            <w:pPr>
              <w:pStyle w:val="Tablecontent"/>
            </w:pPr>
            <w:r w:rsidRPr="00425C8F">
              <w:t>M</w:t>
            </w:r>
          </w:p>
        </w:tc>
      </w:tr>
      <w:tr w:rsidR="00B71BB8" w:rsidRPr="00425C8F" w:rsidTr="0028705E">
        <w:trPr>
          <w:cantSplit/>
          <w:trHeight w:val="277"/>
        </w:trPr>
        <w:tc>
          <w:tcPr>
            <w:tcW w:w="1800" w:type="dxa"/>
          </w:tcPr>
          <w:p w:rsidR="00B71BB8" w:rsidRPr="00425C8F" w:rsidRDefault="00B71BB8" w:rsidP="0028705E">
            <w:pPr>
              <w:pStyle w:val="Tablecontent"/>
            </w:pPr>
            <w:r w:rsidRPr="00425C8F">
              <w:rPr>
                <w:rFonts w:cs="Arial"/>
              </w:rPr>
              <w:t>PRODUCTSHORTNAME</w:t>
            </w:r>
          </w:p>
        </w:tc>
        <w:tc>
          <w:tcPr>
            <w:tcW w:w="1800" w:type="dxa"/>
          </w:tcPr>
          <w:p w:rsidR="00B71BB8" w:rsidRPr="00425C8F" w:rsidRDefault="00B71BB8" w:rsidP="0028705E">
            <w:pPr>
              <w:pStyle w:val="Tablecontent"/>
            </w:pPr>
            <w:r w:rsidRPr="00425C8F">
              <w:t>Short name of the product</w:t>
            </w:r>
          </w:p>
        </w:tc>
        <w:tc>
          <w:tcPr>
            <w:tcW w:w="1980" w:type="dxa"/>
          </w:tcPr>
          <w:p w:rsidR="00B71BB8" w:rsidRPr="00425C8F" w:rsidRDefault="00B71BB8" w:rsidP="0028705E">
            <w:pPr>
              <w:pStyle w:val="Tablecontent"/>
            </w:pPr>
            <w:r w:rsidRPr="00425C8F">
              <w:t>Short name of the product</w:t>
            </w:r>
          </w:p>
        </w:tc>
        <w:tc>
          <w:tcPr>
            <w:tcW w:w="1620" w:type="dxa"/>
          </w:tcPr>
          <w:p w:rsidR="00B71BB8" w:rsidRPr="00425C8F" w:rsidRDefault="00B71BB8" w:rsidP="0028705E">
            <w:pPr>
              <w:pStyle w:val="Tablecontent"/>
            </w:pPr>
          </w:p>
        </w:tc>
        <w:tc>
          <w:tcPr>
            <w:tcW w:w="720" w:type="dxa"/>
          </w:tcPr>
          <w:p w:rsidR="00B71BB8" w:rsidRPr="00425C8F" w:rsidRDefault="00B71BB8" w:rsidP="0028705E">
            <w:pPr>
              <w:pStyle w:val="Tablecontent"/>
            </w:pPr>
            <w:r w:rsidRPr="00425C8F">
              <w:t>A (15)</w:t>
            </w:r>
          </w:p>
        </w:tc>
        <w:tc>
          <w:tcPr>
            <w:tcW w:w="1620" w:type="dxa"/>
          </w:tcPr>
          <w:p w:rsidR="00B71BB8" w:rsidRPr="00425C8F" w:rsidRDefault="00B71BB8" w:rsidP="0028705E">
            <w:pPr>
              <w:pStyle w:val="Tablecontent"/>
            </w:pPr>
            <w:r w:rsidRPr="00425C8F">
              <w:t>M</w:t>
            </w:r>
          </w:p>
        </w:tc>
      </w:tr>
      <w:tr w:rsidR="00B71BB8" w:rsidRPr="00425C8F" w:rsidTr="0028705E">
        <w:trPr>
          <w:cantSplit/>
          <w:trHeight w:val="277"/>
        </w:trPr>
        <w:tc>
          <w:tcPr>
            <w:tcW w:w="1800" w:type="dxa"/>
          </w:tcPr>
          <w:p w:rsidR="00B71BB8" w:rsidRPr="00425C8F" w:rsidRDefault="00B71BB8" w:rsidP="0028705E">
            <w:pPr>
              <w:pStyle w:val="Tablecontent"/>
            </w:pPr>
            <w:r w:rsidRPr="00425C8F">
              <w:rPr>
                <w:rFonts w:cs="Arial"/>
              </w:rPr>
              <w:t>BALANCE</w:t>
            </w:r>
          </w:p>
        </w:tc>
        <w:tc>
          <w:tcPr>
            <w:tcW w:w="1800" w:type="dxa"/>
          </w:tcPr>
          <w:p w:rsidR="00B71BB8" w:rsidRPr="00425C8F" w:rsidRDefault="00B71BB8" w:rsidP="0028705E">
            <w:pPr>
              <w:pStyle w:val="Tablecontent"/>
            </w:pPr>
            <w:r w:rsidRPr="00425C8F">
              <w:t>Balance of the product</w:t>
            </w:r>
          </w:p>
        </w:tc>
        <w:tc>
          <w:tcPr>
            <w:tcW w:w="1980" w:type="dxa"/>
          </w:tcPr>
          <w:p w:rsidR="00B71BB8" w:rsidRPr="00425C8F" w:rsidRDefault="00B71BB8" w:rsidP="0028705E">
            <w:pPr>
              <w:pStyle w:val="Tablecontent"/>
            </w:pPr>
            <w:r w:rsidRPr="00425C8F">
              <w:t>Balance of the product in higher denomination of local currency e.g. $</w:t>
            </w:r>
          </w:p>
        </w:tc>
        <w:tc>
          <w:tcPr>
            <w:tcW w:w="1620" w:type="dxa"/>
          </w:tcPr>
          <w:p w:rsidR="00B71BB8" w:rsidRPr="00425C8F" w:rsidRDefault="00B71BB8" w:rsidP="0028705E">
            <w:pPr>
              <w:pStyle w:val="Tablecontent"/>
            </w:pPr>
          </w:p>
        </w:tc>
        <w:tc>
          <w:tcPr>
            <w:tcW w:w="720" w:type="dxa"/>
          </w:tcPr>
          <w:p w:rsidR="00B71BB8" w:rsidRPr="00425C8F" w:rsidRDefault="00B71BB8" w:rsidP="0028705E">
            <w:pPr>
              <w:pStyle w:val="Tablecontent"/>
            </w:pPr>
            <w:r w:rsidRPr="00425C8F">
              <w:t>N (20,2)</w:t>
            </w:r>
          </w:p>
        </w:tc>
        <w:tc>
          <w:tcPr>
            <w:tcW w:w="1620" w:type="dxa"/>
          </w:tcPr>
          <w:p w:rsidR="00B71BB8" w:rsidRPr="00425C8F" w:rsidRDefault="00B71BB8" w:rsidP="0028705E">
            <w:pPr>
              <w:pStyle w:val="Tablecontent"/>
            </w:pPr>
            <w:r w:rsidRPr="00425C8F">
              <w:t>M</w:t>
            </w:r>
          </w:p>
        </w:tc>
      </w:tr>
    </w:tbl>
    <w:p w:rsidR="00B71BB8" w:rsidRPr="00425C8F" w:rsidRDefault="00B71BB8" w:rsidP="00B71BB8">
      <w:pPr>
        <w:pStyle w:val="BodyText2"/>
      </w:pPr>
    </w:p>
    <w:p w:rsidR="006D326A" w:rsidRPr="00425C8F" w:rsidRDefault="006D326A">
      <w:pPr>
        <w:rPr>
          <w:lang w:val="en-IN"/>
        </w:rPr>
      </w:pPr>
    </w:p>
    <w:p w:rsidR="006D326A" w:rsidRPr="00425C8F" w:rsidRDefault="006D326A">
      <w:pPr>
        <w:rPr>
          <w:lang w:val="en-IN"/>
        </w:rPr>
      </w:pPr>
    </w:p>
    <w:p w:rsidR="003754CB" w:rsidRPr="00425C8F" w:rsidRDefault="003754CB" w:rsidP="006D326A"/>
    <w:p w:rsidR="008E0A62" w:rsidRDefault="008E0A62" w:rsidP="008E0A62">
      <w:pPr>
        <w:pStyle w:val="BodyText2"/>
        <w:ind w:left="720"/>
      </w:pPr>
    </w:p>
    <w:p w:rsidR="008E0A62" w:rsidRDefault="008E0A62" w:rsidP="008E0A62">
      <w:pPr>
        <w:pStyle w:val="BodyText2"/>
      </w:pPr>
    </w:p>
    <w:p w:rsidR="008E0A62" w:rsidRDefault="008E0A62" w:rsidP="008E0A62">
      <w:pPr>
        <w:pStyle w:val="BodyText2"/>
      </w:pPr>
    </w:p>
    <w:p w:rsidR="008E0A62" w:rsidRDefault="008E0A62" w:rsidP="008E0A62">
      <w:pPr>
        <w:pStyle w:val="BodyText2"/>
      </w:pPr>
    </w:p>
    <w:p w:rsidR="008E0A62" w:rsidRDefault="006D326A" w:rsidP="00337049">
      <w:pPr>
        <w:pStyle w:val="Heading2"/>
      </w:pPr>
      <w:bookmarkStart w:id="302" w:name="_Toc310932499"/>
      <w:bookmarkStart w:id="303" w:name="_Toc485139715"/>
      <w:r w:rsidRPr="00425C8F">
        <w:t>Change Pin</w:t>
      </w:r>
      <w:bookmarkEnd w:id="302"/>
      <w:bookmarkEnd w:id="303"/>
    </w:p>
    <w:p w:rsidR="006D326A" w:rsidRPr="00425C8F" w:rsidRDefault="006D326A" w:rsidP="006D326A">
      <w:pPr>
        <w:pStyle w:val="BodyText2"/>
      </w:pPr>
    </w:p>
    <w:p w:rsidR="006D326A" w:rsidRPr="00425C8F" w:rsidRDefault="006D326A" w:rsidP="006D326A">
      <w:pPr>
        <w:pStyle w:val="BodyText2"/>
      </w:pPr>
      <w:r w:rsidRPr="00425C8F">
        <w:t xml:space="preserve">External system will send change pin request to </w:t>
      </w:r>
      <w:r w:rsidR="007C479A" w:rsidRPr="00425C8F">
        <w:t>PreTUPS</w:t>
      </w:r>
      <w:r w:rsidRPr="00425C8F">
        <w:t xml:space="preserve"> in the following format:</w:t>
      </w:r>
    </w:p>
    <w:p w:rsidR="006D326A" w:rsidRPr="00425C8F" w:rsidRDefault="0000768E" w:rsidP="001E6309">
      <w:pPr>
        <w:pStyle w:val="Heading"/>
        <w:rPr>
          <w:color w:val="auto"/>
        </w:rPr>
      </w:pPr>
      <w:r w:rsidRPr="00425C8F">
        <w:rPr>
          <w:color w:val="auto"/>
        </w:rPr>
        <w:t>Request Syntax</w:t>
      </w:r>
    </w:p>
    <w:p w:rsidR="006D326A" w:rsidRPr="00425C8F" w:rsidRDefault="006D326A" w:rsidP="006D326A">
      <w:pPr>
        <w:pStyle w:val="BodyText2"/>
      </w:pPr>
    </w:p>
    <w:p w:rsidR="006D326A" w:rsidRPr="00425C8F" w:rsidRDefault="006D326A" w:rsidP="006D326A">
      <w:pPr>
        <w:pStyle w:val="BodyText2"/>
        <w:jc w:val="left"/>
      </w:pPr>
      <w:r w:rsidRPr="00425C8F">
        <w:t>The request format and details of request are mentioned below.</w:t>
      </w:r>
    </w:p>
    <w:p w:rsidR="006D326A" w:rsidRPr="00425C8F" w:rsidRDefault="006D326A" w:rsidP="006D326A">
      <w:pPr>
        <w:pStyle w:val="BodyText2"/>
        <w:jc w:val="left"/>
      </w:pPr>
    </w:p>
    <w:p w:rsidR="006D326A" w:rsidRPr="00425C8F" w:rsidRDefault="006D326A" w:rsidP="006D326A">
      <w:pPr>
        <w:pStyle w:val="BodyText2"/>
        <w:rPr>
          <w:rFonts w:ascii="Arial Narrow" w:hAnsi="Arial Narrow" w:cs="Tahoma"/>
          <w:b/>
          <w:sz w:val="26"/>
          <w:u w:val="single" w:color="E31837"/>
        </w:rPr>
      </w:pPr>
      <w:r w:rsidRPr="00425C8F">
        <w:rPr>
          <w:rFonts w:ascii="Arial Narrow" w:hAnsi="Arial Narrow" w:cs="Tahoma"/>
          <w:b/>
          <w:sz w:val="26"/>
          <w:u w:val="single" w:color="E31837"/>
        </w:rPr>
        <w:t>Request Syntax</w:t>
      </w:r>
    </w:p>
    <w:p w:rsidR="006D326A" w:rsidRPr="00425C8F" w:rsidRDefault="006D326A" w:rsidP="003754CB">
      <w:pPr>
        <w:pStyle w:val="Code"/>
        <w:ind w:left="720"/>
      </w:pPr>
      <w:proofErr w:type="gramStart"/>
      <w:r w:rsidRPr="00425C8F">
        <w:t>&lt;?xml</w:t>
      </w:r>
      <w:proofErr w:type="gramEnd"/>
      <w:r w:rsidRPr="00425C8F">
        <w:t xml:space="preserve"> version="1.0"?&gt;</w:t>
      </w:r>
    </w:p>
    <w:p w:rsidR="006D326A" w:rsidRPr="00425C8F" w:rsidRDefault="006D326A" w:rsidP="003754CB">
      <w:pPr>
        <w:pStyle w:val="Code"/>
        <w:ind w:left="720"/>
      </w:pPr>
      <w:proofErr w:type="gramStart"/>
      <w:r w:rsidRPr="00425C8F">
        <w:t>&lt;!DOCTYPE</w:t>
      </w:r>
      <w:proofErr w:type="gramEnd"/>
      <w:r w:rsidRPr="00425C8F">
        <w:t xml:space="preserve"> COMMAND PUBLIC "-//Ocam//DTD XML Command 1.0//EN" "xml/command.dtd"&gt;</w:t>
      </w:r>
    </w:p>
    <w:p w:rsidR="006D326A" w:rsidRPr="00425C8F" w:rsidRDefault="006D326A" w:rsidP="003754CB">
      <w:pPr>
        <w:pStyle w:val="Code"/>
        <w:ind w:left="720"/>
      </w:pPr>
      <w:r w:rsidRPr="00425C8F">
        <w:t>&lt;COMMAND&gt;</w:t>
      </w:r>
    </w:p>
    <w:p w:rsidR="006D326A" w:rsidRPr="00425C8F" w:rsidRDefault="006D326A" w:rsidP="00AC0784">
      <w:pPr>
        <w:pStyle w:val="Code"/>
        <w:ind w:left="1440"/>
      </w:pPr>
      <w:r w:rsidRPr="00425C8F">
        <w:t>&lt;TYPE&gt;EXC2SCPNREQ&lt;/TYPE&gt;</w:t>
      </w:r>
    </w:p>
    <w:p w:rsidR="006D326A" w:rsidRPr="00425C8F" w:rsidRDefault="006D326A" w:rsidP="00AC0784">
      <w:pPr>
        <w:pStyle w:val="Code"/>
        <w:ind w:left="1440"/>
      </w:pPr>
      <w:r w:rsidRPr="00425C8F">
        <w:t>&lt;DATE&gt;&lt;Date and time&gt;&lt;/DATE&gt;</w:t>
      </w:r>
    </w:p>
    <w:p w:rsidR="006D326A" w:rsidRPr="00425C8F" w:rsidRDefault="006D326A" w:rsidP="00AC0784">
      <w:pPr>
        <w:pStyle w:val="Code"/>
        <w:ind w:left="1440"/>
      </w:pPr>
      <w:r w:rsidRPr="00425C8F">
        <w:t>&lt;EXTNWCODE&gt;&lt;Network External Code&gt;&lt;/EXTNWCODE&gt;</w:t>
      </w:r>
    </w:p>
    <w:p w:rsidR="006D326A" w:rsidRPr="00425C8F" w:rsidRDefault="006D326A" w:rsidP="00AC0784">
      <w:pPr>
        <w:pStyle w:val="Code"/>
        <w:ind w:left="1440"/>
      </w:pPr>
      <w:r w:rsidRPr="00425C8F">
        <w:t>&lt;MSISDN&gt;&lt;Retailer MSISDN&gt;&lt;/MSISDN&gt;</w:t>
      </w:r>
    </w:p>
    <w:p w:rsidR="006D326A" w:rsidRPr="00425C8F" w:rsidRDefault="006D326A" w:rsidP="00AC0784">
      <w:pPr>
        <w:pStyle w:val="Code"/>
        <w:ind w:left="1440"/>
      </w:pPr>
      <w:r w:rsidRPr="00425C8F">
        <w:t>&lt;</w:t>
      </w:r>
      <w:r w:rsidR="002B4FBC">
        <w:t>OLD</w:t>
      </w:r>
      <w:r w:rsidRPr="00425C8F">
        <w:t>PIN&gt;&lt;Pin&gt;&lt;/</w:t>
      </w:r>
      <w:r w:rsidR="002B4FBC">
        <w:t>OLD</w:t>
      </w:r>
      <w:r w:rsidRPr="00425C8F">
        <w:t>PIN&gt;</w:t>
      </w:r>
    </w:p>
    <w:p w:rsidR="006D326A" w:rsidRPr="00425C8F" w:rsidRDefault="008314E1" w:rsidP="00AC0784">
      <w:pPr>
        <w:pStyle w:val="Code"/>
        <w:ind w:left="1440"/>
      </w:pPr>
      <w:r>
        <w:t>&lt; NEWPIN &gt;&lt; NEWPIN &gt;&lt;/NEWPIN</w:t>
      </w:r>
      <w:r w:rsidR="006D326A" w:rsidRPr="00425C8F">
        <w:t>&gt;</w:t>
      </w:r>
    </w:p>
    <w:p w:rsidR="006D326A" w:rsidRPr="00425C8F" w:rsidRDefault="006D326A" w:rsidP="00AC0784">
      <w:pPr>
        <w:pStyle w:val="Code"/>
        <w:ind w:left="1440"/>
      </w:pPr>
      <w:r w:rsidRPr="00425C8F">
        <w:t>&lt;CONFIRMPIN&gt;&lt;CONFIRMPIN&gt;&lt;/CONFIRMPIN&gt;</w:t>
      </w:r>
    </w:p>
    <w:p w:rsidR="006D326A" w:rsidRPr="00425C8F" w:rsidRDefault="006D326A" w:rsidP="00AC0784">
      <w:pPr>
        <w:pStyle w:val="Code"/>
        <w:ind w:left="1440"/>
      </w:pPr>
      <w:r w:rsidRPr="00425C8F">
        <w:t>&lt;LOGINID&gt;&lt;Channel user Login ID&gt;&lt;/LOGINID&gt;</w:t>
      </w:r>
    </w:p>
    <w:p w:rsidR="006D326A" w:rsidRPr="00425C8F" w:rsidRDefault="006D326A" w:rsidP="00AC0784">
      <w:pPr>
        <w:pStyle w:val="Code"/>
        <w:ind w:left="1440"/>
      </w:pPr>
      <w:r w:rsidRPr="00425C8F">
        <w:t>&lt;PASSWORD&gt;&lt;Channel User Login Password&lt;/PASSWORD&gt;</w:t>
      </w:r>
    </w:p>
    <w:p w:rsidR="006D326A" w:rsidRPr="00425C8F" w:rsidRDefault="008314E1" w:rsidP="00AC0784">
      <w:pPr>
        <w:pStyle w:val="Code"/>
        <w:ind w:left="1440"/>
      </w:pPr>
      <w:r>
        <w:t>&lt; LANGUAGE1&gt;&lt; LANGUAGE1&gt;&lt;/</w:t>
      </w:r>
      <w:r w:rsidR="006D326A" w:rsidRPr="00425C8F">
        <w:t>LANGUAGE1&gt;</w:t>
      </w:r>
    </w:p>
    <w:p w:rsidR="006D326A" w:rsidRDefault="006D326A" w:rsidP="00AC0784">
      <w:pPr>
        <w:pStyle w:val="Code"/>
        <w:ind w:left="1440"/>
      </w:pPr>
      <w:r w:rsidRPr="00425C8F">
        <w:t>&lt;EXTREFNUM&gt;&lt;Reference number of transaction request&gt;&lt;/EXTREFNUM&gt;</w:t>
      </w:r>
    </w:p>
    <w:p w:rsidR="002B4FBC" w:rsidRPr="00425C8F" w:rsidRDefault="002B4FBC" w:rsidP="00AC0784">
      <w:pPr>
        <w:pStyle w:val="Code"/>
        <w:ind w:left="1440"/>
      </w:pPr>
      <w:r>
        <w:t>&lt;REMARKS&gt;&lt;Enter Remarks&gt;&lt;/REMARKS&gt;</w:t>
      </w:r>
    </w:p>
    <w:p w:rsidR="006D326A" w:rsidRPr="00425C8F" w:rsidRDefault="006D326A" w:rsidP="003754CB">
      <w:pPr>
        <w:pStyle w:val="Code"/>
        <w:ind w:left="720"/>
      </w:pPr>
      <w:r w:rsidRPr="00425C8F">
        <w:t xml:space="preserve">&lt;/COMMAND&gt; </w:t>
      </w:r>
    </w:p>
    <w:p w:rsidR="006D326A" w:rsidRPr="00425C8F" w:rsidRDefault="006D326A" w:rsidP="001E6309">
      <w:pPr>
        <w:pStyle w:val="Heading"/>
        <w:rPr>
          <w:color w:val="auto"/>
        </w:rPr>
      </w:pPr>
      <w:r w:rsidRPr="00425C8F">
        <w:rPr>
          <w:color w:val="auto"/>
        </w:rPr>
        <w:t>Field Details</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AC0784" w:rsidRPr="00425C8F" w:rsidTr="0028705E">
        <w:trPr>
          <w:trHeight w:val="277"/>
          <w:tblHeader/>
        </w:trPr>
        <w:tc>
          <w:tcPr>
            <w:tcW w:w="1800" w:type="dxa"/>
            <w:shd w:val="clear" w:color="auto" w:fill="E31837"/>
          </w:tcPr>
          <w:p w:rsidR="00AC0784" w:rsidRPr="00425C8F" w:rsidRDefault="00AC0784" w:rsidP="0028705E">
            <w:pPr>
              <w:pStyle w:val="TableColumnLabels"/>
              <w:rPr>
                <w:color w:val="auto"/>
                <w:lang w:val="en-IN"/>
              </w:rPr>
            </w:pPr>
            <w:r w:rsidRPr="00425C8F">
              <w:rPr>
                <w:color w:val="auto"/>
                <w:lang w:val="en-IN"/>
              </w:rPr>
              <w:t>TAG</w:t>
            </w:r>
          </w:p>
        </w:tc>
        <w:tc>
          <w:tcPr>
            <w:tcW w:w="1800" w:type="dxa"/>
            <w:shd w:val="clear" w:color="auto" w:fill="E31837"/>
          </w:tcPr>
          <w:p w:rsidR="00AC0784" w:rsidRPr="00425C8F" w:rsidRDefault="00AC0784" w:rsidP="0028705E">
            <w:pPr>
              <w:pStyle w:val="TableColumnLabels"/>
              <w:rPr>
                <w:color w:val="auto"/>
                <w:lang w:val="en-IN"/>
              </w:rPr>
            </w:pPr>
            <w:r w:rsidRPr="00425C8F">
              <w:rPr>
                <w:color w:val="auto"/>
                <w:lang w:val="en-IN"/>
              </w:rPr>
              <w:t>Fields</w:t>
            </w:r>
          </w:p>
        </w:tc>
        <w:tc>
          <w:tcPr>
            <w:tcW w:w="1980" w:type="dxa"/>
            <w:shd w:val="clear" w:color="auto" w:fill="E31837"/>
          </w:tcPr>
          <w:p w:rsidR="00AC0784" w:rsidRPr="00425C8F" w:rsidRDefault="00AC0784" w:rsidP="0028705E">
            <w:pPr>
              <w:pStyle w:val="TableColumnLabels"/>
              <w:rPr>
                <w:color w:val="auto"/>
                <w:lang w:val="en-IN"/>
              </w:rPr>
            </w:pPr>
            <w:r w:rsidRPr="00425C8F">
              <w:rPr>
                <w:color w:val="auto"/>
                <w:lang w:val="en-IN"/>
              </w:rPr>
              <w:t>Remarks</w:t>
            </w:r>
          </w:p>
        </w:tc>
        <w:tc>
          <w:tcPr>
            <w:tcW w:w="1620" w:type="dxa"/>
            <w:shd w:val="clear" w:color="auto" w:fill="E31837"/>
          </w:tcPr>
          <w:p w:rsidR="00AC0784" w:rsidRPr="00425C8F" w:rsidRDefault="00AC0784" w:rsidP="0028705E">
            <w:pPr>
              <w:pStyle w:val="TableColumnLabels"/>
              <w:rPr>
                <w:color w:val="auto"/>
                <w:lang w:val="en-IN"/>
              </w:rPr>
            </w:pPr>
            <w:r w:rsidRPr="00425C8F">
              <w:rPr>
                <w:color w:val="auto"/>
                <w:lang w:val="en-IN"/>
              </w:rPr>
              <w:t>Example</w:t>
            </w:r>
          </w:p>
        </w:tc>
        <w:tc>
          <w:tcPr>
            <w:tcW w:w="720" w:type="dxa"/>
            <w:shd w:val="clear" w:color="auto" w:fill="E31837"/>
          </w:tcPr>
          <w:p w:rsidR="00AC0784" w:rsidRPr="00425C8F" w:rsidRDefault="00AC0784" w:rsidP="0028705E">
            <w:pPr>
              <w:pStyle w:val="TableColumnLabels"/>
              <w:rPr>
                <w:color w:val="auto"/>
                <w:lang w:val="en-IN"/>
              </w:rPr>
            </w:pPr>
            <w:r w:rsidRPr="00425C8F">
              <w:rPr>
                <w:color w:val="auto"/>
                <w:lang w:val="en-IN"/>
              </w:rPr>
              <w:t>Field Type</w:t>
            </w:r>
          </w:p>
        </w:tc>
        <w:tc>
          <w:tcPr>
            <w:tcW w:w="1620" w:type="dxa"/>
            <w:shd w:val="clear" w:color="auto" w:fill="E31837"/>
          </w:tcPr>
          <w:p w:rsidR="00AC0784" w:rsidRPr="00425C8F" w:rsidRDefault="00AC0784" w:rsidP="0028705E">
            <w:pPr>
              <w:pStyle w:val="TableColumnLabels"/>
              <w:rPr>
                <w:color w:val="auto"/>
                <w:lang w:val="en-IN"/>
              </w:rPr>
            </w:pPr>
            <w:r w:rsidRPr="00425C8F">
              <w:rPr>
                <w:color w:val="auto"/>
                <w:lang w:val="en-IN"/>
              </w:rPr>
              <w:t>Optional/</w:t>
            </w:r>
          </w:p>
          <w:p w:rsidR="00AC0784" w:rsidRPr="00425C8F" w:rsidRDefault="00AC0784" w:rsidP="0028705E">
            <w:pPr>
              <w:pStyle w:val="TableColumnLabels"/>
              <w:rPr>
                <w:color w:val="auto"/>
                <w:lang w:val="en-IN"/>
              </w:rPr>
            </w:pPr>
            <w:r w:rsidRPr="00425C8F">
              <w:rPr>
                <w:color w:val="auto"/>
                <w:lang w:val="en-IN"/>
              </w:rPr>
              <w:t>Mandatory</w:t>
            </w:r>
          </w:p>
        </w:tc>
      </w:tr>
      <w:tr w:rsidR="00AC0784" w:rsidRPr="00425C8F" w:rsidTr="0028705E">
        <w:trPr>
          <w:cantSplit/>
          <w:trHeight w:val="277"/>
        </w:trPr>
        <w:tc>
          <w:tcPr>
            <w:tcW w:w="1800" w:type="dxa"/>
          </w:tcPr>
          <w:p w:rsidR="00AC0784" w:rsidRPr="00425C8F" w:rsidRDefault="00AC0784" w:rsidP="0028705E">
            <w:pPr>
              <w:pStyle w:val="Tablecontent"/>
            </w:pPr>
            <w:r w:rsidRPr="00425C8F">
              <w:t>TYPE</w:t>
            </w:r>
          </w:p>
        </w:tc>
        <w:tc>
          <w:tcPr>
            <w:tcW w:w="1800" w:type="dxa"/>
          </w:tcPr>
          <w:p w:rsidR="00AC0784" w:rsidRPr="00425C8F" w:rsidRDefault="00AC0784" w:rsidP="0028705E">
            <w:pPr>
              <w:pStyle w:val="Tablecontent"/>
            </w:pPr>
            <w:r w:rsidRPr="00425C8F">
              <w:t>Request type</w:t>
            </w:r>
          </w:p>
        </w:tc>
        <w:tc>
          <w:tcPr>
            <w:tcW w:w="1980" w:type="dxa"/>
          </w:tcPr>
          <w:p w:rsidR="00AC0784" w:rsidRPr="00425C8F" w:rsidRDefault="00AC0784" w:rsidP="0028705E">
            <w:pPr>
              <w:pStyle w:val="Tablecontent"/>
            </w:pPr>
            <w:r w:rsidRPr="00425C8F">
              <w:t>Request Type, should be sent with each request - fixed</w:t>
            </w:r>
          </w:p>
        </w:tc>
        <w:tc>
          <w:tcPr>
            <w:tcW w:w="1620" w:type="dxa"/>
          </w:tcPr>
          <w:p w:rsidR="00AC0784" w:rsidRPr="00425C8F" w:rsidRDefault="00AC0784" w:rsidP="0028705E">
            <w:pPr>
              <w:pStyle w:val="Tablecontent"/>
            </w:pPr>
            <w:r w:rsidRPr="00425C8F">
              <w:rPr>
                <w:rFonts w:ascii="Courier New" w:hAnsi="Courier New"/>
                <w:sz w:val="20"/>
              </w:rPr>
              <w:t>EXC2SCPNRE</w:t>
            </w:r>
            <w:r w:rsidRPr="00425C8F">
              <w:t>Q</w:t>
            </w:r>
          </w:p>
        </w:tc>
        <w:tc>
          <w:tcPr>
            <w:tcW w:w="720" w:type="dxa"/>
          </w:tcPr>
          <w:p w:rsidR="00AC0784" w:rsidRPr="00425C8F" w:rsidRDefault="00AC0784" w:rsidP="0028705E">
            <w:pPr>
              <w:pStyle w:val="Tablecontent"/>
            </w:pPr>
            <w:r w:rsidRPr="00425C8F">
              <w:t>A (20)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DATE</w:t>
            </w:r>
          </w:p>
        </w:tc>
        <w:tc>
          <w:tcPr>
            <w:tcW w:w="1800" w:type="dxa"/>
          </w:tcPr>
          <w:p w:rsidR="00AC0784" w:rsidRPr="00425C8F" w:rsidRDefault="00AC0784" w:rsidP="0028705E">
            <w:pPr>
              <w:pStyle w:val="Tablecontent"/>
            </w:pPr>
            <w:r w:rsidRPr="00425C8F">
              <w:t>Date and time</w:t>
            </w:r>
          </w:p>
        </w:tc>
        <w:tc>
          <w:tcPr>
            <w:tcW w:w="1980" w:type="dxa"/>
          </w:tcPr>
          <w:p w:rsidR="00AC0784" w:rsidRPr="00425C8F" w:rsidRDefault="00AC0784" w:rsidP="0028705E">
            <w:pPr>
              <w:pStyle w:val="Tablecontent"/>
            </w:pPr>
            <w:r w:rsidRPr="00425C8F">
              <w:t>Date and time on which request generated by external transaction server, HH are in 24 Hour Format</w:t>
            </w:r>
          </w:p>
        </w:tc>
        <w:tc>
          <w:tcPr>
            <w:tcW w:w="1620" w:type="dxa"/>
          </w:tcPr>
          <w:p w:rsidR="00AC0784" w:rsidRPr="00425C8F" w:rsidRDefault="00AC0784" w:rsidP="0028705E">
            <w:pPr>
              <w:pStyle w:val="Tablecontent"/>
            </w:pPr>
            <w:r w:rsidRPr="00425C8F">
              <w:t>DD/MM/YYYY HH24:MI:SS</w:t>
            </w:r>
          </w:p>
        </w:tc>
        <w:tc>
          <w:tcPr>
            <w:tcW w:w="720" w:type="dxa"/>
          </w:tcPr>
          <w:p w:rsidR="00AC0784" w:rsidRPr="00425C8F" w:rsidRDefault="00AC0784" w:rsidP="0028705E">
            <w:pPr>
              <w:pStyle w:val="Tablecontent"/>
            </w:pPr>
            <w:r w:rsidRPr="00425C8F">
              <w:t>D (20)</w:t>
            </w:r>
          </w:p>
        </w:tc>
        <w:tc>
          <w:tcPr>
            <w:tcW w:w="1620" w:type="dxa"/>
          </w:tcPr>
          <w:p w:rsidR="00AC0784" w:rsidRPr="00425C8F" w:rsidRDefault="00AC0784" w:rsidP="0028705E">
            <w:pPr>
              <w:pStyle w:val="Tablecontent"/>
            </w:pPr>
            <w:r w:rsidRPr="00425C8F">
              <w:t>O</w:t>
            </w:r>
          </w:p>
          <w:p w:rsidR="00AC0784" w:rsidRPr="00425C8F" w:rsidRDefault="00AC0784" w:rsidP="0028705E">
            <w:pPr>
              <w:pStyle w:val="Tablecontent"/>
            </w:pPr>
            <w:r w:rsidRPr="00425C8F">
              <w:t>(Tag is mandatory)</w:t>
            </w:r>
          </w:p>
        </w:tc>
      </w:tr>
      <w:tr w:rsidR="00AC0784" w:rsidRPr="00425C8F" w:rsidTr="0028705E">
        <w:trPr>
          <w:cantSplit/>
          <w:trHeight w:val="277"/>
        </w:trPr>
        <w:tc>
          <w:tcPr>
            <w:tcW w:w="1800" w:type="dxa"/>
          </w:tcPr>
          <w:p w:rsidR="00AC0784" w:rsidRPr="00425C8F" w:rsidRDefault="00AC0784" w:rsidP="0028705E">
            <w:pPr>
              <w:pStyle w:val="Tablecontent"/>
            </w:pPr>
            <w:r w:rsidRPr="00425C8F">
              <w:t>EXTNWCODE</w:t>
            </w:r>
          </w:p>
        </w:tc>
        <w:tc>
          <w:tcPr>
            <w:tcW w:w="1800" w:type="dxa"/>
          </w:tcPr>
          <w:p w:rsidR="00AC0784" w:rsidRPr="00425C8F" w:rsidRDefault="00AC0784" w:rsidP="0028705E">
            <w:pPr>
              <w:pStyle w:val="Tablecontent"/>
            </w:pPr>
            <w:r w:rsidRPr="00425C8F">
              <w:t xml:space="preserve">Network code </w:t>
            </w:r>
          </w:p>
        </w:tc>
        <w:tc>
          <w:tcPr>
            <w:tcW w:w="1980" w:type="dxa"/>
          </w:tcPr>
          <w:p w:rsidR="00AC0784" w:rsidRPr="00425C8F" w:rsidRDefault="00AC0784" w:rsidP="0028705E">
            <w:pPr>
              <w:pStyle w:val="Tablecontent"/>
            </w:pPr>
            <w:r w:rsidRPr="00425C8F">
              <w:t xml:space="preserve">Network code of the Channel User defined in </w:t>
            </w:r>
            <w:r w:rsidR="007C479A" w:rsidRPr="00425C8F">
              <w:t>PreTUPS</w:t>
            </w:r>
            <w:r w:rsidRPr="00425C8F">
              <w:t xml:space="preserve"> as External Network code</w:t>
            </w:r>
          </w:p>
        </w:tc>
        <w:tc>
          <w:tcPr>
            <w:tcW w:w="1620" w:type="dxa"/>
          </w:tcPr>
          <w:p w:rsidR="00AC0784" w:rsidRPr="00425C8F" w:rsidRDefault="00AC0784" w:rsidP="0028705E">
            <w:pPr>
              <w:pStyle w:val="Tablecontent"/>
            </w:pPr>
            <w:r w:rsidRPr="00425C8F">
              <w:t>AK</w:t>
            </w:r>
          </w:p>
        </w:tc>
        <w:tc>
          <w:tcPr>
            <w:tcW w:w="720" w:type="dxa"/>
          </w:tcPr>
          <w:p w:rsidR="00AC0784" w:rsidRPr="00425C8F" w:rsidRDefault="00AC0784" w:rsidP="0028705E">
            <w:pPr>
              <w:pStyle w:val="Tablecontent"/>
            </w:pPr>
            <w:r w:rsidRPr="00425C8F">
              <w:t>A (2)</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MSISDN</w:t>
            </w:r>
          </w:p>
        </w:tc>
        <w:tc>
          <w:tcPr>
            <w:tcW w:w="1800" w:type="dxa"/>
          </w:tcPr>
          <w:p w:rsidR="00AC0784" w:rsidRPr="00425C8F" w:rsidRDefault="00AC0784" w:rsidP="0028705E">
            <w:pPr>
              <w:pStyle w:val="Tablecontent"/>
            </w:pPr>
            <w:r w:rsidRPr="00425C8F">
              <w:t>Channel user/Subscriber MSISDN</w:t>
            </w:r>
          </w:p>
        </w:tc>
        <w:tc>
          <w:tcPr>
            <w:tcW w:w="1980" w:type="dxa"/>
          </w:tcPr>
          <w:p w:rsidR="00AC0784" w:rsidRPr="00425C8F" w:rsidRDefault="00AC0784" w:rsidP="0028705E">
            <w:pPr>
              <w:pStyle w:val="Tablecontent"/>
            </w:pPr>
            <w:r w:rsidRPr="00425C8F">
              <w:t>All MSISDN should be in national dial format i.e. with out country code.</w:t>
            </w:r>
          </w:p>
        </w:tc>
        <w:tc>
          <w:tcPr>
            <w:tcW w:w="1620" w:type="dxa"/>
          </w:tcPr>
          <w:p w:rsidR="00AC0784" w:rsidRPr="00425C8F" w:rsidRDefault="00AC0784" w:rsidP="0028705E">
            <w:pPr>
              <w:pStyle w:val="Tablecontent"/>
            </w:pPr>
            <w:r w:rsidRPr="00425C8F">
              <w:t>9942222</w:t>
            </w:r>
          </w:p>
        </w:tc>
        <w:tc>
          <w:tcPr>
            <w:tcW w:w="720" w:type="dxa"/>
          </w:tcPr>
          <w:p w:rsidR="00AC0784" w:rsidRPr="00425C8F" w:rsidRDefault="00AC0784" w:rsidP="0028705E">
            <w:pPr>
              <w:pStyle w:val="Tablecontent"/>
            </w:pPr>
            <w:r w:rsidRPr="00425C8F">
              <w:t>N (15)</w:t>
            </w:r>
          </w:p>
        </w:tc>
        <w:tc>
          <w:tcPr>
            <w:tcW w:w="1620" w:type="dxa"/>
          </w:tcPr>
          <w:p w:rsidR="00AC0784" w:rsidRPr="00425C8F" w:rsidRDefault="00AC0784" w:rsidP="0028705E">
            <w:pPr>
              <w:pStyle w:val="Tablecontent"/>
            </w:pPr>
            <w:r w:rsidRPr="00425C8F">
              <w:t>O</w:t>
            </w:r>
          </w:p>
          <w:p w:rsidR="00AC0784" w:rsidRPr="00425C8F" w:rsidRDefault="00AC0784" w:rsidP="0028705E">
            <w:pPr>
              <w:pStyle w:val="Tablecontent"/>
            </w:pPr>
            <w:r w:rsidRPr="00425C8F">
              <w:t>(Tag is mandatory)</w:t>
            </w:r>
          </w:p>
        </w:tc>
      </w:tr>
      <w:tr w:rsidR="00AC0784" w:rsidRPr="00425C8F" w:rsidTr="0028705E">
        <w:trPr>
          <w:cantSplit/>
          <w:trHeight w:val="277"/>
        </w:trPr>
        <w:tc>
          <w:tcPr>
            <w:tcW w:w="1800" w:type="dxa"/>
          </w:tcPr>
          <w:p w:rsidR="00AC0784" w:rsidRPr="00425C8F" w:rsidRDefault="002B4FBC" w:rsidP="0028705E">
            <w:pPr>
              <w:pStyle w:val="Tablecontent"/>
            </w:pPr>
            <w:r>
              <w:t>OLD</w:t>
            </w:r>
            <w:r w:rsidR="00AC0784" w:rsidRPr="00425C8F">
              <w:t>PIN</w:t>
            </w:r>
          </w:p>
        </w:tc>
        <w:tc>
          <w:tcPr>
            <w:tcW w:w="1800" w:type="dxa"/>
          </w:tcPr>
          <w:p w:rsidR="00AC0784" w:rsidRPr="00425C8F" w:rsidRDefault="00AC0784" w:rsidP="0028705E">
            <w:pPr>
              <w:pStyle w:val="Tablecontent"/>
            </w:pPr>
            <w:r w:rsidRPr="00425C8F">
              <w:t>Channel user/Subscriber PIN</w:t>
            </w:r>
          </w:p>
        </w:tc>
        <w:tc>
          <w:tcPr>
            <w:tcW w:w="1980" w:type="dxa"/>
          </w:tcPr>
          <w:p w:rsidR="00AC0784" w:rsidRPr="00425C8F" w:rsidRDefault="00AC0784" w:rsidP="0028705E">
            <w:pPr>
              <w:pStyle w:val="Tablecontent"/>
            </w:pPr>
            <w:r w:rsidRPr="00425C8F">
              <w:t>PIN of the user</w:t>
            </w:r>
          </w:p>
        </w:tc>
        <w:tc>
          <w:tcPr>
            <w:tcW w:w="1620" w:type="dxa"/>
          </w:tcPr>
          <w:p w:rsidR="00AC0784" w:rsidRPr="00425C8F" w:rsidRDefault="00AC0784" w:rsidP="0028705E">
            <w:pPr>
              <w:pStyle w:val="Tablecontent"/>
            </w:pPr>
            <w:r w:rsidRPr="00425C8F">
              <w:t>123</w:t>
            </w:r>
          </w:p>
        </w:tc>
        <w:tc>
          <w:tcPr>
            <w:tcW w:w="720" w:type="dxa"/>
          </w:tcPr>
          <w:p w:rsidR="00AC0784" w:rsidRPr="00425C8F" w:rsidRDefault="00AC0784" w:rsidP="0028705E">
            <w:pPr>
              <w:pStyle w:val="Tablecontent"/>
            </w:pPr>
            <w:r w:rsidRPr="00425C8F">
              <w:t>A (10)</w:t>
            </w:r>
          </w:p>
        </w:tc>
        <w:tc>
          <w:tcPr>
            <w:tcW w:w="1620" w:type="dxa"/>
          </w:tcPr>
          <w:p w:rsidR="00AC0784" w:rsidRPr="00425C8F" w:rsidRDefault="002B4FBC" w:rsidP="0028705E">
            <w:pPr>
              <w:pStyle w:val="Tablecontent"/>
            </w:pPr>
            <w:r>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New PIN</w:t>
            </w:r>
          </w:p>
        </w:tc>
        <w:tc>
          <w:tcPr>
            <w:tcW w:w="1800" w:type="dxa"/>
          </w:tcPr>
          <w:p w:rsidR="00AC0784" w:rsidRPr="00425C8F" w:rsidRDefault="00AC0784" w:rsidP="0028705E">
            <w:pPr>
              <w:pStyle w:val="Tablecontent"/>
            </w:pPr>
            <w:r w:rsidRPr="00425C8F">
              <w:t>New PIN of Channel User</w:t>
            </w:r>
          </w:p>
        </w:tc>
        <w:tc>
          <w:tcPr>
            <w:tcW w:w="1980" w:type="dxa"/>
          </w:tcPr>
          <w:p w:rsidR="00AC0784" w:rsidRPr="00425C8F" w:rsidRDefault="00AC0784" w:rsidP="0028705E">
            <w:pPr>
              <w:pStyle w:val="Tablecontent"/>
            </w:pPr>
            <w:r w:rsidRPr="00425C8F">
              <w:t>New PIN of the user</w:t>
            </w:r>
          </w:p>
        </w:tc>
        <w:tc>
          <w:tcPr>
            <w:tcW w:w="1620" w:type="dxa"/>
          </w:tcPr>
          <w:p w:rsidR="00AC0784" w:rsidRPr="00425C8F" w:rsidRDefault="00AC0784" w:rsidP="0028705E">
            <w:pPr>
              <w:pStyle w:val="Tablecontent"/>
            </w:pPr>
            <w:r w:rsidRPr="00425C8F">
              <w:t>351</w:t>
            </w:r>
          </w:p>
        </w:tc>
        <w:tc>
          <w:tcPr>
            <w:tcW w:w="720" w:type="dxa"/>
          </w:tcPr>
          <w:p w:rsidR="00AC0784" w:rsidRPr="00425C8F" w:rsidRDefault="00AC0784" w:rsidP="0028705E">
            <w:pPr>
              <w:pStyle w:val="Tablecontent"/>
            </w:pPr>
            <w:r w:rsidRPr="00425C8F">
              <w:t>A(10)</w:t>
            </w:r>
          </w:p>
        </w:tc>
        <w:tc>
          <w:tcPr>
            <w:tcW w:w="1620" w:type="dxa"/>
          </w:tcPr>
          <w:p w:rsidR="00AC0784" w:rsidRPr="00425C8F" w:rsidRDefault="002B4FBC" w:rsidP="0028705E">
            <w:pPr>
              <w:pStyle w:val="Tablecontent"/>
            </w:pPr>
            <w:r>
              <w:t>M</w:t>
            </w:r>
          </w:p>
        </w:tc>
      </w:tr>
      <w:tr w:rsidR="00AC0784" w:rsidRPr="00425C8F" w:rsidTr="0028705E">
        <w:trPr>
          <w:cantSplit/>
          <w:trHeight w:val="277"/>
        </w:trPr>
        <w:tc>
          <w:tcPr>
            <w:tcW w:w="1800" w:type="dxa"/>
          </w:tcPr>
          <w:p w:rsidR="00AC0784" w:rsidRPr="00425C8F" w:rsidRDefault="00AC0784" w:rsidP="0028705E">
            <w:pPr>
              <w:pStyle w:val="Tablecontent"/>
            </w:pPr>
            <w:r w:rsidRPr="00425C8F">
              <w:rPr>
                <w:rFonts w:ascii="Courier New" w:hAnsi="Courier New"/>
                <w:sz w:val="20"/>
              </w:rPr>
              <w:t>CONFIRM PIN</w:t>
            </w:r>
          </w:p>
        </w:tc>
        <w:tc>
          <w:tcPr>
            <w:tcW w:w="1800" w:type="dxa"/>
          </w:tcPr>
          <w:p w:rsidR="00AC0784" w:rsidRPr="00425C8F" w:rsidRDefault="00AC0784" w:rsidP="0028705E">
            <w:pPr>
              <w:pStyle w:val="Tablecontent"/>
            </w:pPr>
            <w:r w:rsidRPr="00425C8F">
              <w:t xml:space="preserve">Confirm PIN </w:t>
            </w:r>
          </w:p>
        </w:tc>
        <w:tc>
          <w:tcPr>
            <w:tcW w:w="1980" w:type="dxa"/>
          </w:tcPr>
          <w:p w:rsidR="00AC0784" w:rsidRPr="00425C8F" w:rsidRDefault="00AC0784" w:rsidP="0028705E">
            <w:pPr>
              <w:pStyle w:val="Tablecontent"/>
            </w:pPr>
            <w:r w:rsidRPr="00425C8F">
              <w:t>Confirmation of New PIN</w:t>
            </w:r>
          </w:p>
        </w:tc>
        <w:tc>
          <w:tcPr>
            <w:tcW w:w="1620" w:type="dxa"/>
          </w:tcPr>
          <w:p w:rsidR="00AC0784" w:rsidRPr="00425C8F" w:rsidRDefault="00AC0784" w:rsidP="0028705E">
            <w:pPr>
              <w:pStyle w:val="Tablecontent"/>
            </w:pPr>
            <w:r w:rsidRPr="00425C8F">
              <w:t>351</w:t>
            </w:r>
          </w:p>
        </w:tc>
        <w:tc>
          <w:tcPr>
            <w:tcW w:w="720" w:type="dxa"/>
          </w:tcPr>
          <w:p w:rsidR="00AC0784" w:rsidRPr="00425C8F" w:rsidRDefault="00AC0784" w:rsidP="0028705E">
            <w:pPr>
              <w:pStyle w:val="Tablecontent"/>
            </w:pPr>
            <w:r w:rsidRPr="00425C8F">
              <w:t>A(10)</w:t>
            </w:r>
          </w:p>
        </w:tc>
        <w:tc>
          <w:tcPr>
            <w:tcW w:w="1620" w:type="dxa"/>
          </w:tcPr>
          <w:p w:rsidR="00AC0784" w:rsidRPr="00425C8F" w:rsidRDefault="002B4FBC" w:rsidP="0028705E">
            <w:pPr>
              <w:pStyle w:val="Tablecontent"/>
            </w:pPr>
            <w:r>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LOGINID</w:t>
            </w:r>
          </w:p>
        </w:tc>
        <w:tc>
          <w:tcPr>
            <w:tcW w:w="1800" w:type="dxa"/>
          </w:tcPr>
          <w:p w:rsidR="00AC0784" w:rsidRPr="00425C8F" w:rsidRDefault="00AC0784" w:rsidP="0028705E">
            <w:pPr>
              <w:pStyle w:val="Tablecontent"/>
            </w:pPr>
            <w:r w:rsidRPr="00425C8F">
              <w:t>Login ID</w:t>
            </w:r>
          </w:p>
        </w:tc>
        <w:tc>
          <w:tcPr>
            <w:tcW w:w="1980" w:type="dxa"/>
          </w:tcPr>
          <w:p w:rsidR="00AC0784" w:rsidRPr="00425C8F" w:rsidRDefault="00AC0784" w:rsidP="0028705E">
            <w:pPr>
              <w:pStyle w:val="Tablecontent"/>
            </w:pPr>
            <w:r w:rsidRPr="00425C8F">
              <w:t>Login ID of the Channel user</w:t>
            </w:r>
          </w:p>
        </w:tc>
        <w:tc>
          <w:tcPr>
            <w:tcW w:w="1620" w:type="dxa"/>
          </w:tcPr>
          <w:p w:rsidR="00AC0784" w:rsidRPr="00425C8F" w:rsidRDefault="00AC0784" w:rsidP="0028705E">
            <w:pPr>
              <w:pStyle w:val="Tablecontent"/>
            </w:pPr>
            <w:r w:rsidRPr="00425C8F">
              <w:t>Mo_cce</w:t>
            </w:r>
          </w:p>
        </w:tc>
        <w:tc>
          <w:tcPr>
            <w:tcW w:w="720" w:type="dxa"/>
          </w:tcPr>
          <w:p w:rsidR="00AC0784" w:rsidRPr="00425C8F" w:rsidRDefault="00AC0784" w:rsidP="0028705E">
            <w:pPr>
              <w:pStyle w:val="Tablecontent"/>
            </w:pPr>
            <w:r w:rsidRPr="00425C8F">
              <w:t>A (20)</w:t>
            </w:r>
          </w:p>
        </w:tc>
        <w:tc>
          <w:tcPr>
            <w:tcW w:w="1620" w:type="dxa"/>
          </w:tcPr>
          <w:p w:rsidR="00AC0784" w:rsidRPr="00425C8F" w:rsidRDefault="00AC0784" w:rsidP="0028705E">
            <w:pPr>
              <w:pStyle w:val="Tablecontent"/>
            </w:pPr>
            <w:r w:rsidRPr="00425C8F">
              <w:t>O</w:t>
            </w:r>
          </w:p>
          <w:p w:rsidR="00AC0784" w:rsidRPr="00425C8F" w:rsidRDefault="00AC0784" w:rsidP="0028705E">
            <w:pPr>
              <w:pStyle w:val="Tablecontent"/>
            </w:pPr>
            <w:r w:rsidRPr="00425C8F">
              <w:t>(Tag is mandatory)</w:t>
            </w:r>
          </w:p>
        </w:tc>
      </w:tr>
      <w:tr w:rsidR="00AC0784" w:rsidRPr="00425C8F" w:rsidTr="0028705E">
        <w:trPr>
          <w:cantSplit/>
          <w:trHeight w:val="277"/>
        </w:trPr>
        <w:tc>
          <w:tcPr>
            <w:tcW w:w="1800" w:type="dxa"/>
          </w:tcPr>
          <w:p w:rsidR="00AC0784" w:rsidRPr="00425C8F" w:rsidRDefault="00AC0784" w:rsidP="0028705E">
            <w:pPr>
              <w:pStyle w:val="Tablecontent"/>
            </w:pPr>
            <w:r w:rsidRPr="00425C8F">
              <w:t>PASSWORD</w:t>
            </w:r>
          </w:p>
        </w:tc>
        <w:tc>
          <w:tcPr>
            <w:tcW w:w="1800" w:type="dxa"/>
          </w:tcPr>
          <w:p w:rsidR="00AC0784" w:rsidRPr="00425C8F" w:rsidRDefault="00AC0784" w:rsidP="0028705E">
            <w:pPr>
              <w:pStyle w:val="Tablecontent"/>
            </w:pPr>
            <w:r w:rsidRPr="00425C8F">
              <w:t>Password</w:t>
            </w:r>
          </w:p>
        </w:tc>
        <w:tc>
          <w:tcPr>
            <w:tcW w:w="1980" w:type="dxa"/>
          </w:tcPr>
          <w:p w:rsidR="00AC0784" w:rsidRPr="00425C8F" w:rsidRDefault="00AC0784" w:rsidP="0028705E">
            <w:pPr>
              <w:pStyle w:val="Tablecontent"/>
            </w:pPr>
            <w:r w:rsidRPr="00425C8F">
              <w:t>Password of the Channel user</w:t>
            </w:r>
          </w:p>
        </w:tc>
        <w:tc>
          <w:tcPr>
            <w:tcW w:w="1620" w:type="dxa"/>
          </w:tcPr>
          <w:p w:rsidR="00AC0784" w:rsidRPr="00425C8F" w:rsidRDefault="00AC0784" w:rsidP="0028705E">
            <w:pPr>
              <w:pStyle w:val="Tablecontent"/>
            </w:pPr>
            <w:r w:rsidRPr="00425C8F">
              <w:t>2468</w:t>
            </w:r>
          </w:p>
        </w:tc>
        <w:tc>
          <w:tcPr>
            <w:tcW w:w="720" w:type="dxa"/>
          </w:tcPr>
          <w:p w:rsidR="00AC0784" w:rsidRPr="00425C8F" w:rsidRDefault="00AC0784" w:rsidP="0028705E">
            <w:pPr>
              <w:pStyle w:val="Tablecontent"/>
            </w:pPr>
            <w:r w:rsidRPr="00425C8F">
              <w:t>A (10)</w:t>
            </w:r>
          </w:p>
        </w:tc>
        <w:tc>
          <w:tcPr>
            <w:tcW w:w="1620" w:type="dxa"/>
          </w:tcPr>
          <w:p w:rsidR="00AC0784" w:rsidRPr="00425C8F" w:rsidRDefault="00AC0784" w:rsidP="0028705E">
            <w:pPr>
              <w:pStyle w:val="Tablecontent"/>
            </w:pPr>
            <w:r w:rsidRPr="00425C8F">
              <w:t>O</w:t>
            </w:r>
          </w:p>
          <w:p w:rsidR="00AC0784" w:rsidRPr="00425C8F" w:rsidRDefault="00AC0784" w:rsidP="0028705E">
            <w:pPr>
              <w:pStyle w:val="Tablecontent"/>
            </w:pPr>
            <w:r w:rsidRPr="00425C8F">
              <w:t>(Tag is mandatory)</w:t>
            </w:r>
          </w:p>
        </w:tc>
      </w:tr>
      <w:tr w:rsidR="00AC0784" w:rsidRPr="00425C8F" w:rsidTr="0028705E">
        <w:trPr>
          <w:cantSplit/>
          <w:trHeight w:val="277"/>
        </w:trPr>
        <w:tc>
          <w:tcPr>
            <w:tcW w:w="1800" w:type="dxa"/>
          </w:tcPr>
          <w:p w:rsidR="00AC0784" w:rsidRPr="00425C8F" w:rsidRDefault="00AC0784" w:rsidP="0028705E">
            <w:pPr>
              <w:pStyle w:val="Tablecontent"/>
            </w:pPr>
            <w:r w:rsidRPr="00425C8F">
              <w:t>LANGUAGE1</w:t>
            </w:r>
          </w:p>
        </w:tc>
        <w:tc>
          <w:tcPr>
            <w:tcW w:w="1800" w:type="dxa"/>
          </w:tcPr>
          <w:p w:rsidR="00AC0784" w:rsidRPr="00425C8F" w:rsidRDefault="00AC0784" w:rsidP="0028705E">
            <w:pPr>
              <w:pStyle w:val="Tablecontent"/>
            </w:pPr>
            <w:r w:rsidRPr="00425C8F">
              <w:t>&lt;Retailer Language&gt;</w:t>
            </w:r>
          </w:p>
        </w:tc>
        <w:tc>
          <w:tcPr>
            <w:tcW w:w="1980" w:type="dxa"/>
          </w:tcPr>
          <w:p w:rsidR="00AC0784" w:rsidRPr="00425C8F" w:rsidRDefault="00AC0784" w:rsidP="0028705E">
            <w:pPr>
              <w:pStyle w:val="Tablecontent"/>
            </w:pPr>
            <w:r w:rsidRPr="00425C8F">
              <w:t xml:space="preserve">Numeric only, Retailer Language Code This code must be defined in </w:t>
            </w:r>
            <w:r w:rsidR="007C479A" w:rsidRPr="00425C8F">
              <w:t>PreTUPS</w:t>
            </w:r>
            <w:r w:rsidRPr="00425C8F">
              <w:t xml:space="preserve"> system.</w:t>
            </w:r>
          </w:p>
        </w:tc>
        <w:tc>
          <w:tcPr>
            <w:tcW w:w="1620" w:type="dxa"/>
          </w:tcPr>
          <w:p w:rsidR="00AC0784" w:rsidRPr="00425C8F" w:rsidRDefault="00AC0784" w:rsidP="0028705E">
            <w:pPr>
              <w:pStyle w:val="Tablecontent"/>
            </w:pPr>
            <w:r w:rsidRPr="00425C8F">
              <w:t>0</w:t>
            </w:r>
          </w:p>
        </w:tc>
        <w:tc>
          <w:tcPr>
            <w:tcW w:w="720" w:type="dxa"/>
          </w:tcPr>
          <w:p w:rsidR="00AC0784" w:rsidRPr="00425C8F" w:rsidRDefault="00AC0784" w:rsidP="0028705E">
            <w:pPr>
              <w:pStyle w:val="Tablecontent"/>
            </w:pPr>
            <w:r w:rsidRPr="00425C8F">
              <w:t>1</w:t>
            </w:r>
          </w:p>
        </w:tc>
        <w:tc>
          <w:tcPr>
            <w:tcW w:w="1620" w:type="dxa"/>
          </w:tcPr>
          <w:p w:rsidR="00AC0784" w:rsidRPr="00425C8F" w:rsidRDefault="00AC0784" w:rsidP="0028705E">
            <w:pPr>
              <w:pStyle w:val="Tablecontent"/>
            </w:pPr>
            <w:r w:rsidRPr="00425C8F">
              <w:t>O (Tag is mandatory)</w:t>
            </w:r>
          </w:p>
        </w:tc>
      </w:tr>
      <w:tr w:rsidR="00AC0784" w:rsidRPr="00425C8F" w:rsidTr="0028705E">
        <w:trPr>
          <w:cantSplit/>
          <w:trHeight w:val="277"/>
        </w:trPr>
        <w:tc>
          <w:tcPr>
            <w:tcW w:w="1800" w:type="dxa"/>
          </w:tcPr>
          <w:p w:rsidR="00AC0784" w:rsidRPr="00425C8F" w:rsidRDefault="00AC0784" w:rsidP="0028705E">
            <w:pPr>
              <w:pStyle w:val="Tablecontent"/>
            </w:pPr>
            <w:r w:rsidRPr="00425C8F">
              <w:t>EXTREFNUM</w:t>
            </w:r>
          </w:p>
        </w:tc>
        <w:tc>
          <w:tcPr>
            <w:tcW w:w="1800" w:type="dxa"/>
          </w:tcPr>
          <w:p w:rsidR="00AC0784" w:rsidRPr="00425C8F" w:rsidRDefault="00AC0784" w:rsidP="0028705E">
            <w:pPr>
              <w:pStyle w:val="Tablecontent"/>
            </w:pPr>
            <w:r w:rsidRPr="00425C8F">
              <w:t>External Reference number</w:t>
            </w:r>
          </w:p>
        </w:tc>
        <w:tc>
          <w:tcPr>
            <w:tcW w:w="1980" w:type="dxa"/>
          </w:tcPr>
          <w:p w:rsidR="00AC0784" w:rsidRPr="00425C8F" w:rsidRDefault="00AC0784" w:rsidP="0028705E">
            <w:pPr>
              <w:pStyle w:val="Tablecontent"/>
            </w:pPr>
            <w:r w:rsidRPr="00425C8F">
              <w:t>Reference number of external system.</w:t>
            </w:r>
          </w:p>
        </w:tc>
        <w:tc>
          <w:tcPr>
            <w:tcW w:w="1620" w:type="dxa"/>
          </w:tcPr>
          <w:p w:rsidR="00AC0784" w:rsidRPr="00425C8F" w:rsidRDefault="00AC0784" w:rsidP="0028705E">
            <w:pPr>
              <w:pStyle w:val="Tablecontent"/>
            </w:pPr>
            <w:r w:rsidRPr="00425C8F">
              <w:t>12345</w:t>
            </w:r>
          </w:p>
        </w:tc>
        <w:tc>
          <w:tcPr>
            <w:tcW w:w="720" w:type="dxa"/>
          </w:tcPr>
          <w:p w:rsidR="00AC0784" w:rsidRPr="00425C8F" w:rsidRDefault="00AC0784" w:rsidP="0028705E">
            <w:pPr>
              <w:pStyle w:val="Tablecontent"/>
            </w:pPr>
            <w:r w:rsidRPr="00425C8F">
              <w:t>A (20)</w:t>
            </w:r>
          </w:p>
        </w:tc>
        <w:tc>
          <w:tcPr>
            <w:tcW w:w="1620" w:type="dxa"/>
          </w:tcPr>
          <w:p w:rsidR="00AC0784" w:rsidRPr="00425C8F" w:rsidRDefault="00AC0784" w:rsidP="0028705E">
            <w:pPr>
              <w:pStyle w:val="Tablecontent"/>
            </w:pPr>
            <w:r w:rsidRPr="00425C8F">
              <w:t>O</w:t>
            </w:r>
          </w:p>
          <w:p w:rsidR="00AC0784" w:rsidRPr="00425C8F" w:rsidRDefault="00AC0784" w:rsidP="0028705E">
            <w:pPr>
              <w:pStyle w:val="Tablecontent"/>
            </w:pPr>
            <w:r w:rsidRPr="00425C8F">
              <w:t>(Tag is mandatory)</w:t>
            </w:r>
          </w:p>
        </w:tc>
      </w:tr>
      <w:tr w:rsidR="002B4FBC" w:rsidRPr="00425C8F" w:rsidTr="0028705E">
        <w:trPr>
          <w:cantSplit/>
          <w:trHeight w:val="277"/>
        </w:trPr>
        <w:tc>
          <w:tcPr>
            <w:tcW w:w="1800" w:type="dxa"/>
          </w:tcPr>
          <w:p w:rsidR="002B4FBC" w:rsidRPr="00425C8F" w:rsidRDefault="002B4FBC" w:rsidP="0028705E">
            <w:pPr>
              <w:pStyle w:val="Tablecontent"/>
            </w:pPr>
            <w:r>
              <w:t>REMARKS</w:t>
            </w:r>
          </w:p>
        </w:tc>
        <w:tc>
          <w:tcPr>
            <w:tcW w:w="1800" w:type="dxa"/>
          </w:tcPr>
          <w:p w:rsidR="002B4FBC" w:rsidRPr="00425C8F" w:rsidRDefault="002B4FBC" w:rsidP="0028705E">
            <w:pPr>
              <w:pStyle w:val="Tablecontent"/>
            </w:pPr>
            <w:r>
              <w:t>Remarks to be Entered</w:t>
            </w:r>
          </w:p>
        </w:tc>
        <w:tc>
          <w:tcPr>
            <w:tcW w:w="1980" w:type="dxa"/>
          </w:tcPr>
          <w:p w:rsidR="002B4FBC" w:rsidRPr="00425C8F" w:rsidRDefault="002B4FBC" w:rsidP="0028705E">
            <w:pPr>
              <w:pStyle w:val="Tablecontent"/>
            </w:pPr>
            <w:r>
              <w:t>This Tag can be Optional Or mandatory based On Preference</w:t>
            </w:r>
          </w:p>
        </w:tc>
        <w:tc>
          <w:tcPr>
            <w:tcW w:w="1620" w:type="dxa"/>
          </w:tcPr>
          <w:p w:rsidR="002B4FBC" w:rsidRPr="00425C8F" w:rsidRDefault="002B4FBC" w:rsidP="0028705E">
            <w:pPr>
              <w:pStyle w:val="Tablecontent"/>
            </w:pPr>
          </w:p>
        </w:tc>
        <w:tc>
          <w:tcPr>
            <w:tcW w:w="720" w:type="dxa"/>
          </w:tcPr>
          <w:p w:rsidR="002B4FBC" w:rsidRPr="00425C8F" w:rsidRDefault="002B4FBC" w:rsidP="0028705E">
            <w:pPr>
              <w:pStyle w:val="Tablecontent"/>
            </w:pPr>
            <w:r>
              <w:t>A(20)</w:t>
            </w:r>
          </w:p>
        </w:tc>
        <w:tc>
          <w:tcPr>
            <w:tcW w:w="1620" w:type="dxa"/>
          </w:tcPr>
          <w:p w:rsidR="002B4FBC" w:rsidRPr="00425C8F" w:rsidRDefault="002B4FBC" w:rsidP="0028705E">
            <w:pPr>
              <w:pStyle w:val="Tablecontent"/>
            </w:pPr>
            <w:r>
              <w:t>M/O(Based On Preference)</w:t>
            </w:r>
          </w:p>
        </w:tc>
      </w:tr>
      <w:tr w:rsidR="00AC0784" w:rsidRPr="00425C8F" w:rsidTr="0028705E">
        <w:trPr>
          <w:cantSplit/>
          <w:trHeight w:val="277"/>
        </w:trPr>
        <w:tc>
          <w:tcPr>
            <w:tcW w:w="9540" w:type="dxa"/>
            <w:gridSpan w:val="6"/>
          </w:tcPr>
          <w:p w:rsidR="00AC0784" w:rsidRPr="00425C8F" w:rsidRDefault="00AC0784" w:rsidP="0028705E">
            <w:pPr>
              <w:pStyle w:val="Tablecontent"/>
            </w:pPr>
            <w:r w:rsidRPr="00425C8F">
              <w:rPr>
                <w:b/>
                <w:bCs/>
              </w:rPr>
              <w:t xml:space="preserve">Note: </w:t>
            </w:r>
            <w:r w:rsidRPr="00425C8F">
              <w:t xml:space="preserve">Between MSISDN, LOGINID and EXTCODE one of them must be present, </w:t>
            </w:r>
            <w:proofErr w:type="gramStart"/>
            <w:r w:rsidRPr="00425C8F">
              <w:t>either MSISDN</w:t>
            </w:r>
            <w:proofErr w:type="gramEnd"/>
            <w:r w:rsidRPr="00425C8F">
              <w:t>, LOGINID or EXTCODE. All of them can also be present in request.</w:t>
            </w:r>
          </w:p>
        </w:tc>
      </w:tr>
    </w:tbl>
    <w:p w:rsidR="006D326A" w:rsidRPr="00425C8F" w:rsidRDefault="006D326A" w:rsidP="006D326A">
      <w:pPr>
        <w:pStyle w:val="BodyText2"/>
      </w:pPr>
    </w:p>
    <w:p w:rsidR="006D326A" w:rsidRPr="00425C8F" w:rsidRDefault="0000768E" w:rsidP="001E6309">
      <w:pPr>
        <w:pStyle w:val="Heading"/>
        <w:rPr>
          <w:color w:val="auto"/>
        </w:rPr>
      </w:pPr>
      <w:r w:rsidRPr="00425C8F">
        <w:rPr>
          <w:color w:val="auto"/>
        </w:rPr>
        <w:t>Response Syntax</w:t>
      </w:r>
    </w:p>
    <w:p w:rsidR="006D326A" w:rsidRPr="00425C8F" w:rsidRDefault="007C479A" w:rsidP="006D326A">
      <w:pPr>
        <w:pStyle w:val="BodyText2"/>
      </w:pPr>
      <w:r w:rsidRPr="00425C8F">
        <w:t>PreTUPS</w:t>
      </w:r>
      <w:r w:rsidR="006D326A" w:rsidRPr="00425C8F">
        <w:t xml:space="preserve"> send the response to the External system about the change Pin. The response will be in XML and send as response of the request. </w:t>
      </w:r>
    </w:p>
    <w:p w:rsidR="006D326A" w:rsidRPr="00425C8F" w:rsidRDefault="006D326A" w:rsidP="006D326A">
      <w:pPr>
        <w:pStyle w:val="BodyText2"/>
      </w:pPr>
      <w:r w:rsidRPr="00425C8F">
        <w:t>The XML response details are mentioned below.</w:t>
      </w:r>
    </w:p>
    <w:p w:rsidR="006D326A" w:rsidRPr="00425C8F" w:rsidRDefault="006D326A" w:rsidP="006D326A">
      <w:pPr>
        <w:pStyle w:val="BodyText2"/>
      </w:pPr>
    </w:p>
    <w:p w:rsidR="006D326A" w:rsidRPr="00425C8F" w:rsidRDefault="006D326A" w:rsidP="001E6309">
      <w:pPr>
        <w:pStyle w:val="Heading"/>
        <w:rPr>
          <w:color w:val="auto"/>
        </w:rPr>
      </w:pPr>
      <w:r w:rsidRPr="00425C8F">
        <w:rPr>
          <w:color w:val="auto"/>
        </w:rPr>
        <w:t>Response Syntax</w:t>
      </w:r>
    </w:p>
    <w:p w:rsidR="006D326A" w:rsidRPr="00425C8F" w:rsidRDefault="006D326A" w:rsidP="006D326A">
      <w:pPr>
        <w:pStyle w:val="Code"/>
        <w:jc w:val="left"/>
      </w:pPr>
      <w:r w:rsidRPr="00425C8F">
        <w:t xml:space="preserve">&lt;? </w:t>
      </w:r>
      <w:proofErr w:type="gramStart"/>
      <w:r w:rsidRPr="00425C8F">
        <w:t>xml</w:t>
      </w:r>
      <w:proofErr w:type="gramEnd"/>
      <w:r w:rsidRPr="00425C8F">
        <w:t xml:space="preserve"> version="1.0"?&gt;</w:t>
      </w:r>
    </w:p>
    <w:p w:rsidR="006D326A" w:rsidRPr="00425C8F" w:rsidRDefault="006D326A" w:rsidP="006D326A">
      <w:pPr>
        <w:pStyle w:val="Code"/>
        <w:jc w:val="left"/>
      </w:pPr>
      <w:r w:rsidRPr="00425C8F">
        <w:t>&lt;! DOCTYPE COMMAND PUBLIC "-//Ocam//DTD XML Command1.0//EN""xml/command.dtd"&gt;</w:t>
      </w:r>
    </w:p>
    <w:p w:rsidR="006D326A" w:rsidRPr="00425C8F" w:rsidRDefault="006D326A" w:rsidP="006D326A">
      <w:pPr>
        <w:pStyle w:val="Code"/>
        <w:jc w:val="left"/>
      </w:pPr>
      <w:r w:rsidRPr="00425C8F">
        <w:t xml:space="preserve">&lt;COMMAND&gt; </w:t>
      </w:r>
    </w:p>
    <w:p w:rsidR="006D326A" w:rsidRPr="00425C8F" w:rsidRDefault="006D326A" w:rsidP="00AC0784">
      <w:pPr>
        <w:pStyle w:val="Code"/>
        <w:ind w:left="1440"/>
        <w:jc w:val="left"/>
      </w:pPr>
      <w:r w:rsidRPr="00425C8F">
        <w:t xml:space="preserve">&lt;TYPE&gt;EXC2SCPNRESP&lt;/TYPE&gt;    </w:t>
      </w:r>
    </w:p>
    <w:p w:rsidR="006D326A" w:rsidRPr="00425C8F" w:rsidRDefault="006D326A" w:rsidP="00AC0784">
      <w:pPr>
        <w:pStyle w:val="Code"/>
        <w:ind w:left="1440"/>
        <w:jc w:val="left"/>
      </w:pPr>
      <w:r w:rsidRPr="00425C8F">
        <w:tab/>
      </w:r>
      <w:r w:rsidRPr="00425C8F">
        <w:tab/>
      </w:r>
    </w:p>
    <w:p w:rsidR="006D326A" w:rsidRPr="00425C8F" w:rsidRDefault="006D326A" w:rsidP="00AC0784">
      <w:pPr>
        <w:pStyle w:val="Code"/>
        <w:ind w:left="1440"/>
        <w:jc w:val="left"/>
      </w:pPr>
      <w:r w:rsidRPr="00425C8F">
        <w:t>&lt;TXNSTATUS&gt;</w:t>
      </w:r>
      <w:r w:rsidRPr="00425C8F">
        <w:rPr>
          <w:b/>
          <w:bCs/>
          <w:i/>
          <w:iCs/>
        </w:rPr>
        <w:t>&lt;Status of the Enquiry&gt;</w:t>
      </w:r>
      <w:r w:rsidRPr="00425C8F">
        <w:t>&lt;/TXNSTATUS&gt;</w:t>
      </w:r>
    </w:p>
    <w:p w:rsidR="006D326A" w:rsidRPr="00425C8F" w:rsidRDefault="006D326A" w:rsidP="00AC0784">
      <w:pPr>
        <w:pStyle w:val="Code"/>
        <w:ind w:left="1440"/>
        <w:jc w:val="left"/>
      </w:pPr>
      <w:r w:rsidRPr="00425C8F">
        <w:t xml:space="preserve">&lt;MESSAGE&gt; </w:t>
      </w:r>
      <w:r w:rsidR="006B355C" w:rsidRPr="00A83D79">
        <w:t>Pin has changed successfully</w:t>
      </w:r>
      <w:r w:rsidR="006B355C" w:rsidRPr="00425C8F">
        <w:t xml:space="preserve"> </w:t>
      </w:r>
      <w:r w:rsidRPr="00425C8F">
        <w:t>&lt;/MESSAGE&gt;</w:t>
      </w:r>
    </w:p>
    <w:p w:rsidR="006D326A" w:rsidRPr="00425C8F" w:rsidRDefault="006D326A" w:rsidP="006D326A">
      <w:pPr>
        <w:pStyle w:val="Code"/>
        <w:ind w:left="0"/>
        <w:jc w:val="left"/>
      </w:pPr>
      <w:r w:rsidRPr="00425C8F">
        <w:t xml:space="preserve">        &lt;/COMMAND&gt;</w:t>
      </w:r>
    </w:p>
    <w:p w:rsidR="006D326A" w:rsidRPr="00425C8F" w:rsidRDefault="006D326A" w:rsidP="006D326A">
      <w:pPr>
        <w:pStyle w:val="Code"/>
        <w:ind w:left="0"/>
        <w:jc w:val="left"/>
      </w:pPr>
    </w:p>
    <w:p w:rsidR="006D326A" w:rsidRPr="00425C8F" w:rsidRDefault="006D326A" w:rsidP="001E6309">
      <w:pPr>
        <w:pStyle w:val="Heading"/>
        <w:rPr>
          <w:color w:val="auto"/>
        </w:rPr>
      </w:pPr>
      <w:r w:rsidRPr="00425C8F">
        <w:rPr>
          <w:color w:val="auto"/>
        </w:rPr>
        <w:t>Field Details</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AC0784" w:rsidRPr="00425C8F" w:rsidTr="0028705E">
        <w:trPr>
          <w:trHeight w:val="277"/>
          <w:tblHeader/>
        </w:trPr>
        <w:tc>
          <w:tcPr>
            <w:tcW w:w="1800" w:type="dxa"/>
            <w:shd w:val="clear" w:color="auto" w:fill="E31837"/>
          </w:tcPr>
          <w:p w:rsidR="00AC0784" w:rsidRPr="00425C8F" w:rsidRDefault="00AC0784" w:rsidP="0028705E">
            <w:pPr>
              <w:pStyle w:val="TableColumnLabels"/>
              <w:rPr>
                <w:color w:val="auto"/>
                <w:lang w:val="en-IN"/>
              </w:rPr>
            </w:pPr>
            <w:r w:rsidRPr="00425C8F">
              <w:rPr>
                <w:color w:val="auto"/>
                <w:lang w:val="en-IN"/>
              </w:rPr>
              <w:t>TAG</w:t>
            </w:r>
          </w:p>
        </w:tc>
        <w:tc>
          <w:tcPr>
            <w:tcW w:w="1800" w:type="dxa"/>
            <w:shd w:val="clear" w:color="auto" w:fill="E31837"/>
          </w:tcPr>
          <w:p w:rsidR="00AC0784" w:rsidRPr="00425C8F" w:rsidRDefault="00AC0784" w:rsidP="0028705E">
            <w:pPr>
              <w:pStyle w:val="TableColumnLabels"/>
              <w:rPr>
                <w:color w:val="auto"/>
                <w:lang w:val="en-IN"/>
              </w:rPr>
            </w:pPr>
            <w:r w:rsidRPr="00425C8F">
              <w:rPr>
                <w:color w:val="auto"/>
                <w:lang w:val="en-IN"/>
              </w:rPr>
              <w:t>Fields</w:t>
            </w:r>
          </w:p>
        </w:tc>
        <w:tc>
          <w:tcPr>
            <w:tcW w:w="1980" w:type="dxa"/>
            <w:shd w:val="clear" w:color="auto" w:fill="E31837"/>
          </w:tcPr>
          <w:p w:rsidR="00AC0784" w:rsidRPr="00425C8F" w:rsidRDefault="00AC0784" w:rsidP="0028705E">
            <w:pPr>
              <w:pStyle w:val="TableColumnLabels"/>
              <w:rPr>
                <w:color w:val="auto"/>
                <w:lang w:val="en-IN"/>
              </w:rPr>
            </w:pPr>
            <w:r w:rsidRPr="00425C8F">
              <w:rPr>
                <w:color w:val="auto"/>
                <w:lang w:val="en-IN"/>
              </w:rPr>
              <w:t>Remarks</w:t>
            </w:r>
          </w:p>
        </w:tc>
        <w:tc>
          <w:tcPr>
            <w:tcW w:w="1620" w:type="dxa"/>
            <w:shd w:val="clear" w:color="auto" w:fill="E31837"/>
          </w:tcPr>
          <w:p w:rsidR="00AC0784" w:rsidRPr="00425C8F" w:rsidRDefault="00AC0784" w:rsidP="0028705E">
            <w:pPr>
              <w:pStyle w:val="TableColumnLabels"/>
              <w:rPr>
                <w:color w:val="auto"/>
                <w:lang w:val="en-IN"/>
              </w:rPr>
            </w:pPr>
            <w:r w:rsidRPr="00425C8F">
              <w:rPr>
                <w:color w:val="auto"/>
                <w:lang w:val="en-IN"/>
              </w:rPr>
              <w:t>Example</w:t>
            </w:r>
          </w:p>
        </w:tc>
        <w:tc>
          <w:tcPr>
            <w:tcW w:w="720" w:type="dxa"/>
            <w:shd w:val="clear" w:color="auto" w:fill="E31837"/>
          </w:tcPr>
          <w:p w:rsidR="00AC0784" w:rsidRPr="00425C8F" w:rsidRDefault="00AC0784" w:rsidP="0028705E">
            <w:pPr>
              <w:pStyle w:val="TableColumnLabels"/>
              <w:rPr>
                <w:color w:val="auto"/>
                <w:lang w:val="en-IN"/>
              </w:rPr>
            </w:pPr>
            <w:r w:rsidRPr="00425C8F">
              <w:rPr>
                <w:color w:val="auto"/>
                <w:lang w:val="en-IN"/>
              </w:rPr>
              <w:t>Field Type</w:t>
            </w:r>
          </w:p>
        </w:tc>
        <w:tc>
          <w:tcPr>
            <w:tcW w:w="1620" w:type="dxa"/>
            <w:shd w:val="clear" w:color="auto" w:fill="E31837"/>
          </w:tcPr>
          <w:p w:rsidR="00AC0784" w:rsidRPr="00425C8F" w:rsidRDefault="00AC0784" w:rsidP="0028705E">
            <w:pPr>
              <w:pStyle w:val="TableColumnLabels"/>
              <w:rPr>
                <w:color w:val="auto"/>
                <w:lang w:val="en-IN"/>
              </w:rPr>
            </w:pPr>
            <w:r w:rsidRPr="00425C8F">
              <w:rPr>
                <w:color w:val="auto"/>
                <w:lang w:val="en-IN"/>
              </w:rPr>
              <w:t>Optional/</w:t>
            </w:r>
          </w:p>
          <w:p w:rsidR="00AC0784" w:rsidRPr="00425C8F" w:rsidRDefault="00AC0784" w:rsidP="0028705E">
            <w:pPr>
              <w:pStyle w:val="TableColumnLabels"/>
              <w:rPr>
                <w:color w:val="auto"/>
                <w:lang w:val="en-IN"/>
              </w:rPr>
            </w:pPr>
            <w:r w:rsidRPr="00425C8F">
              <w:rPr>
                <w:color w:val="auto"/>
                <w:lang w:val="en-IN"/>
              </w:rPr>
              <w:t>Mandatory</w:t>
            </w:r>
          </w:p>
        </w:tc>
      </w:tr>
      <w:tr w:rsidR="00AC0784" w:rsidRPr="00425C8F" w:rsidTr="0028705E">
        <w:trPr>
          <w:cantSplit/>
          <w:trHeight w:val="277"/>
        </w:trPr>
        <w:tc>
          <w:tcPr>
            <w:tcW w:w="1800" w:type="dxa"/>
          </w:tcPr>
          <w:p w:rsidR="00AC0784" w:rsidRPr="00425C8F" w:rsidRDefault="00AC0784" w:rsidP="0028705E">
            <w:pPr>
              <w:pStyle w:val="Tablecontent"/>
            </w:pPr>
            <w:r w:rsidRPr="00425C8F">
              <w:t>TYPE</w:t>
            </w:r>
          </w:p>
        </w:tc>
        <w:tc>
          <w:tcPr>
            <w:tcW w:w="1800" w:type="dxa"/>
          </w:tcPr>
          <w:p w:rsidR="00AC0784" w:rsidRPr="00425C8F" w:rsidRDefault="00AC0784" w:rsidP="0028705E">
            <w:pPr>
              <w:pStyle w:val="Tablecontent"/>
            </w:pPr>
            <w:r w:rsidRPr="00425C8F">
              <w:t>Response type</w:t>
            </w:r>
          </w:p>
        </w:tc>
        <w:tc>
          <w:tcPr>
            <w:tcW w:w="1980" w:type="dxa"/>
          </w:tcPr>
          <w:p w:rsidR="00AC0784" w:rsidRPr="00425C8F" w:rsidRDefault="00AC0784" w:rsidP="0028705E">
            <w:pPr>
              <w:pStyle w:val="Tablecontent"/>
            </w:pPr>
            <w:r w:rsidRPr="00425C8F">
              <w:t>Response Type</w:t>
            </w:r>
          </w:p>
        </w:tc>
        <w:tc>
          <w:tcPr>
            <w:tcW w:w="1620" w:type="dxa"/>
          </w:tcPr>
          <w:p w:rsidR="00AC0784" w:rsidRPr="00425C8F" w:rsidRDefault="00AC0784" w:rsidP="0028705E">
            <w:pPr>
              <w:pStyle w:val="Tablecontent"/>
            </w:pPr>
            <w:r w:rsidRPr="00425C8F">
              <w:rPr>
                <w:rFonts w:ascii="Courier New" w:hAnsi="Courier New"/>
                <w:sz w:val="20"/>
              </w:rPr>
              <w:t>EXC2SCPNRESP</w:t>
            </w:r>
          </w:p>
        </w:tc>
        <w:tc>
          <w:tcPr>
            <w:tcW w:w="720" w:type="dxa"/>
          </w:tcPr>
          <w:p w:rsidR="00AC0784" w:rsidRPr="00425C8F" w:rsidRDefault="00AC0784" w:rsidP="0028705E">
            <w:pPr>
              <w:pStyle w:val="Tablecontent"/>
            </w:pPr>
            <w:r w:rsidRPr="00425C8F">
              <w:t>C (15)</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DATE</w:t>
            </w:r>
          </w:p>
        </w:tc>
        <w:tc>
          <w:tcPr>
            <w:tcW w:w="1800" w:type="dxa"/>
          </w:tcPr>
          <w:p w:rsidR="00AC0784" w:rsidRPr="00425C8F" w:rsidRDefault="00AC0784" w:rsidP="0028705E">
            <w:pPr>
              <w:pStyle w:val="Tablecontent"/>
            </w:pPr>
            <w:r w:rsidRPr="00425C8F">
              <w:t>Date and time</w:t>
            </w:r>
          </w:p>
        </w:tc>
        <w:tc>
          <w:tcPr>
            <w:tcW w:w="1980" w:type="dxa"/>
          </w:tcPr>
          <w:p w:rsidR="00AC0784" w:rsidRPr="00425C8F" w:rsidRDefault="00AC0784" w:rsidP="0028705E">
            <w:pPr>
              <w:pStyle w:val="Tablecontent"/>
            </w:pPr>
            <w:r w:rsidRPr="00425C8F">
              <w:t xml:space="preserve">Date and time on which </w:t>
            </w:r>
            <w:r w:rsidR="007C479A" w:rsidRPr="00425C8F">
              <w:t>PreTUPS</w:t>
            </w:r>
            <w:r w:rsidRPr="00425C8F">
              <w:t xml:space="preserve"> sent response. HH are in 24 Hour format</w:t>
            </w:r>
          </w:p>
        </w:tc>
        <w:tc>
          <w:tcPr>
            <w:tcW w:w="1620" w:type="dxa"/>
          </w:tcPr>
          <w:p w:rsidR="00AC0784" w:rsidRPr="00425C8F" w:rsidRDefault="00AC0784" w:rsidP="0028705E">
            <w:pPr>
              <w:pStyle w:val="Tablecontent"/>
            </w:pPr>
            <w:r w:rsidRPr="00425C8F">
              <w:t>DD/MM/YYYY HH24:MI:SS</w:t>
            </w:r>
          </w:p>
        </w:tc>
        <w:tc>
          <w:tcPr>
            <w:tcW w:w="720" w:type="dxa"/>
          </w:tcPr>
          <w:p w:rsidR="00AC0784" w:rsidRPr="00425C8F" w:rsidRDefault="00AC0784" w:rsidP="0028705E">
            <w:pPr>
              <w:pStyle w:val="Tablecontent"/>
            </w:pPr>
            <w:r w:rsidRPr="00425C8F">
              <w:t>D (20)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TXNSTATUS</w:t>
            </w:r>
          </w:p>
        </w:tc>
        <w:tc>
          <w:tcPr>
            <w:tcW w:w="1800" w:type="dxa"/>
          </w:tcPr>
          <w:p w:rsidR="00AC0784" w:rsidRPr="00425C8F" w:rsidRDefault="00AC0784" w:rsidP="0028705E">
            <w:pPr>
              <w:pStyle w:val="Tablecontent"/>
            </w:pPr>
            <w:r w:rsidRPr="00425C8F">
              <w:t>Transaction Status</w:t>
            </w:r>
          </w:p>
        </w:tc>
        <w:tc>
          <w:tcPr>
            <w:tcW w:w="1980" w:type="dxa"/>
          </w:tcPr>
          <w:p w:rsidR="00AC0784" w:rsidRPr="00425C8F" w:rsidRDefault="00AC0784" w:rsidP="0028705E">
            <w:pPr>
              <w:pStyle w:val="Tablecontent"/>
            </w:pPr>
            <w:r w:rsidRPr="00425C8F">
              <w:t>Status of the External system Enquiry request</w:t>
            </w:r>
          </w:p>
          <w:p w:rsidR="00AC0784" w:rsidRPr="00425C8F" w:rsidRDefault="00AC0784" w:rsidP="0028705E">
            <w:pPr>
              <w:pStyle w:val="TableListBullet1"/>
            </w:pPr>
            <w:r w:rsidRPr="00425C8F">
              <w:t xml:space="preserve">Transaction Status = 200 means Success, </w:t>
            </w:r>
          </w:p>
          <w:p w:rsidR="00AC0784" w:rsidRPr="00425C8F" w:rsidRDefault="00AC0784" w:rsidP="0028705E">
            <w:pPr>
              <w:pStyle w:val="TableListBullet1"/>
              <w:jc w:val="left"/>
            </w:pPr>
            <w:r w:rsidRPr="00425C8F">
              <w:t>Transaction Status Other than 200 means failed</w:t>
            </w:r>
          </w:p>
        </w:tc>
        <w:tc>
          <w:tcPr>
            <w:tcW w:w="1620" w:type="dxa"/>
          </w:tcPr>
          <w:p w:rsidR="00AC0784" w:rsidRPr="00425C8F" w:rsidRDefault="00AC0784" w:rsidP="0028705E">
            <w:pPr>
              <w:pStyle w:val="Tablecontent"/>
            </w:pPr>
            <w:r w:rsidRPr="00425C8F">
              <w:t>200</w:t>
            </w:r>
          </w:p>
        </w:tc>
        <w:tc>
          <w:tcPr>
            <w:tcW w:w="720" w:type="dxa"/>
          </w:tcPr>
          <w:p w:rsidR="00AC0784" w:rsidRPr="00425C8F" w:rsidRDefault="00AC0784" w:rsidP="0028705E">
            <w:pPr>
              <w:pStyle w:val="Tablecontent"/>
            </w:pPr>
            <w:r w:rsidRPr="00425C8F">
              <w:t>N (7)</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MESSAGE</w:t>
            </w:r>
          </w:p>
        </w:tc>
        <w:tc>
          <w:tcPr>
            <w:tcW w:w="1800" w:type="dxa"/>
          </w:tcPr>
          <w:p w:rsidR="00AC0784" w:rsidRPr="00425C8F" w:rsidRDefault="00AC0784" w:rsidP="0028705E">
            <w:pPr>
              <w:pStyle w:val="Tablecontent"/>
            </w:pPr>
            <w:r w:rsidRPr="00425C8F">
              <w:t>Message regarding the Enquiry requested MSISDN</w:t>
            </w:r>
          </w:p>
        </w:tc>
        <w:tc>
          <w:tcPr>
            <w:tcW w:w="1980" w:type="dxa"/>
          </w:tcPr>
          <w:p w:rsidR="00AC0784" w:rsidRPr="00425C8F" w:rsidRDefault="00AC0784" w:rsidP="0028705E">
            <w:pPr>
              <w:pStyle w:val="Tablecontent"/>
            </w:pPr>
          </w:p>
        </w:tc>
        <w:tc>
          <w:tcPr>
            <w:tcW w:w="1620" w:type="dxa"/>
          </w:tcPr>
          <w:p w:rsidR="00AC0784" w:rsidRPr="00425C8F" w:rsidRDefault="00AC0784" w:rsidP="0028705E">
            <w:pPr>
              <w:pStyle w:val="Tablecontent"/>
            </w:pPr>
            <w:r w:rsidRPr="00425C8F">
              <w:t>PRE / POST</w:t>
            </w:r>
          </w:p>
        </w:tc>
        <w:tc>
          <w:tcPr>
            <w:tcW w:w="720" w:type="dxa"/>
          </w:tcPr>
          <w:p w:rsidR="00AC0784" w:rsidRPr="00425C8F" w:rsidRDefault="00AC0784" w:rsidP="0028705E">
            <w:pPr>
              <w:pStyle w:val="Tablecontent"/>
            </w:pPr>
            <w:r w:rsidRPr="00425C8F">
              <w:t>C(15)</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EXTTXNNUMBER</w:t>
            </w:r>
          </w:p>
        </w:tc>
        <w:tc>
          <w:tcPr>
            <w:tcW w:w="1800" w:type="dxa"/>
          </w:tcPr>
          <w:p w:rsidR="00AC0784" w:rsidRPr="00425C8F" w:rsidRDefault="00AC0784" w:rsidP="0028705E">
            <w:pPr>
              <w:pStyle w:val="Tablecontent"/>
            </w:pPr>
            <w:r w:rsidRPr="00425C8F">
              <w:t>Unique id of the transaction in External transaction system</w:t>
            </w:r>
          </w:p>
        </w:tc>
        <w:tc>
          <w:tcPr>
            <w:tcW w:w="1980" w:type="dxa"/>
          </w:tcPr>
          <w:p w:rsidR="00AC0784" w:rsidRPr="00425C8F" w:rsidRDefault="00AC0784" w:rsidP="0028705E">
            <w:pPr>
              <w:pStyle w:val="Tablecontent"/>
            </w:pPr>
            <w:r w:rsidRPr="00425C8F">
              <w:t xml:space="preserve">Unique Transaction number of External System. Used by </w:t>
            </w:r>
            <w:r w:rsidR="007C479A" w:rsidRPr="00425C8F">
              <w:t>PreTUPS</w:t>
            </w:r>
            <w:r w:rsidRPr="00425C8F">
              <w:t xml:space="preserve"> for reference only</w:t>
            </w:r>
            <w:proofErr w:type="gramStart"/>
            <w:r w:rsidRPr="00425C8F">
              <w:t>..</w:t>
            </w:r>
            <w:proofErr w:type="gramEnd"/>
          </w:p>
        </w:tc>
        <w:tc>
          <w:tcPr>
            <w:tcW w:w="1620" w:type="dxa"/>
          </w:tcPr>
          <w:p w:rsidR="00AC0784" w:rsidRPr="00425C8F" w:rsidRDefault="00AC0784" w:rsidP="0028705E">
            <w:pPr>
              <w:pStyle w:val="Tablecontent"/>
            </w:pPr>
            <w:r w:rsidRPr="00425C8F">
              <w:t>1234345</w:t>
            </w:r>
          </w:p>
        </w:tc>
        <w:tc>
          <w:tcPr>
            <w:tcW w:w="720" w:type="dxa"/>
          </w:tcPr>
          <w:p w:rsidR="00AC0784" w:rsidRPr="00425C8F" w:rsidRDefault="00AC0784" w:rsidP="0028705E">
            <w:pPr>
              <w:pStyle w:val="Tablecontent"/>
            </w:pPr>
            <w:r w:rsidRPr="00425C8F">
              <w:t>A (10)</w:t>
            </w:r>
          </w:p>
        </w:tc>
        <w:tc>
          <w:tcPr>
            <w:tcW w:w="1620" w:type="dxa"/>
          </w:tcPr>
          <w:p w:rsidR="00AC0784" w:rsidRPr="00425C8F" w:rsidRDefault="00AC0784" w:rsidP="0028705E">
            <w:pPr>
              <w:pStyle w:val="Tablecontent"/>
            </w:pPr>
            <w:r w:rsidRPr="00425C8F">
              <w:t>M</w:t>
            </w:r>
          </w:p>
        </w:tc>
      </w:tr>
    </w:tbl>
    <w:p w:rsidR="006D326A" w:rsidRPr="00425C8F" w:rsidRDefault="006D326A" w:rsidP="006D326A">
      <w:pPr>
        <w:pStyle w:val="Code"/>
        <w:ind w:left="0"/>
        <w:jc w:val="left"/>
      </w:pPr>
    </w:p>
    <w:p w:rsidR="00C252D0" w:rsidRPr="00425C8F" w:rsidRDefault="00C252D0" w:rsidP="00C252D0">
      <w:pPr>
        <w:pStyle w:val="BodyText2"/>
      </w:pPr>
      <w:bookmarkStart w:id="304" w:name="_Toc284720134"/>
      <w:bookmarkStart w:id="305" w:name="_Toc309916747"/>
      <w:bookmarkStart w:id="306" w:name="_Toc325459091"/>
      <w:bookmarkStart w:id="307" w:name="_Toc350854534"/>
    </w:p>
    <w:p w:rsidR="00C252D0" w:rsidRPr="00425C8F" w:rsidRDefault="00C252D0" w:rsidP="00C252D0">
      <w:pPr>
        <w:pStyle w:val="BodyText2"/>
        <w:rPr>
          <w:lang w:val="en-IN"/>
        </w:rPr>
      </w:pPr>
    </w:p>
    <w:p w:rsidR="00C252D0" w:rsidRPr="00425C8F" w:rsidRDefault="00C252D0" w:rsidP="00337049">
      <w:pPr>
        <w:pStyle w:val="Heading2"/>
        <w:rPr>
          <w:lang w:val="en-IN"/>
        </w:rPr>
      </w:pPr>
      <w:bookmarkStart w:id="308" w:name="_Toc485139716"/>
      <w:r w:rsidRPr="00425C8F">
        <w:rPr>
          <w:lang w:val="en-IN"/>
        </w:rPr>
        <w:t>Lend Me Balance</w:t>
      </w:r>
      <w:bookmarkEnd w:id="308"/>
    </w:p>
    <w:p w:rsidR="00C252D0" w:rsidRPr="00425C8F" w:rsidRDefault="00C252D0" w:rsidP="00C252D0">
      <w:pPr>
        <w:pStyle w:val="BodyText2"/>
      </w:pPr>
      <w:r w:rsidRPr="00425C8F">
        <w:t>A subscriber can request the operator for balance without paying any amount at that particular time. Whenever the subscriber next performs a top up on his account the outstanding amount as well as the service charges will be deducted from the amount of the top up.</w:t>
      </w:r>
    </w:p>
    <w:p w:rsidR="00C252D0" w:rsidRPr="00425C8F" w:rsidRDefault="00C252D0" w:rsidP="00C252D0">
      <w:pPr>
        <w:pStyle w:val="BodyText2"/>
      </w:pPr>
    </w:p>
    <w:p w:rsidR="00C252D0" w:rsidRPr="00425C8F" w:rsidRDefault="00C252D0" w:rsidP="00C252D0">
      <w:pPr>
        <w:pStyle w:val="BodyText2"/>
        <w:rPr>
          <w:rFonts w:ascii="Arial Narrow" w:hAnsi="Arial Narrow" w:cs="Tahoma"/>
          <w:b/>
          <w:sz w:val="26"/>
          <w:u w:val="single" w:color="E31837"/>
        </w:rPr>
      </w:pPr>
      <w:r w:rsidRPr="00425C8F">
        <w:rPr>
          <w:rFonts w:ascii="Arial Narrow" w:hAnsi="Arial Narrow" w:cs="Tahoma"/>
          <w:b/>
          <w:sz w:val="26"/>
          <w:u w:val="single" w:color="E31837"/>
        </w:rPr>
        <w:t xml:space="preserve">Business Rules   </w:t>
      </w:r>
    </w:p>
    <w:p w:rsidR="00C252D0" w:rsidRPr="00425C8F" w:rsidRDefault="00C252D0" w:rsidP="00C252D0">
      <w:pPr>
        <w:pStyle w:val="BodyText2"/>
        <w:numPr>
          <w:ilvl w:val="0"/>
          <w:numId w:val="31"/>
        </w:numPr>
      </w:pPr>
      <w:r w:rsidRPr="00425C8F">
        <w:t>The user should be a prepaid subscriber in the system and should not be a barred one either.</w:t>
      </w:r>
    </w:p>
    <w:p w:rsidR="00C252D0" w:rsidRPr="00425C8F" w:rsidRDefault="00C252D0" w:rsidP="00C252D0">
      <w:pPr>
        <w:pStyle w:val="BodyText2"/>
        <w:numPr>
          <w:ilvl w:val="0"/>
          <w:numId w:val="31"/>
        </w:numPr>
      </w:pPr>
      <w:r w:rsidRPr="00425C8F">
        <w:t>The user will be allowed only one SOS transfer and he must top up his account in order to use the service again.</w:t>
      </w:r>
    </w:p>
    <w:p w:rsidR="00C252D0" w:rsidRPr="00425C8F" w:rsidRDefault="00C252D0" w:rsidP="00C252D0">
      <w:pPr>
        <w:pStyle w:val="BodyText2"/>
        <w:numPr>
          <w:ilvl w:val="0"/>
          <w:numId w:val="32"/>
        </w:numPr>
      </w:pPr>
      <w:r w:rsidRPr="00425C8F">
        <w:t>Should the user fail to settle his account after a defined number of days; the operator will follow the following methods to  settle:</w:t>
      </w:r>
    </w:p>
    <w:p w:rsidR="00C252D0" w:rsidRPr="00425C8F" w:rsidRDefault="00C252D0" w:rsidP="00C252D0">
      <w:pPr>
        <w:pStyle w:val="BodyText2"/>
        <w:numPr>
          <w:ilvl w:val="0"/>
          <w:numId w:val="33"/>
        </w:numPr>
      </w:pPr>
      <w:r w:rsidRPr="00425C8F">
        <w:t>Settle accounts by means of an offline settlement script.</w:t>
      </w:r>
    </w:p>
    <w:p w:rsidR="00C252D0" w:rsidRPr="00425C8F" w:rsidRDefault="00C252D0" w:rsidP="00C252D0">
      <w:pPr>
        <w:pStyle w:val="BodyText2"/>
        <w:numPr>
          <w:ilvl w:val="0"/>
          <w:numId w:val="33"/>
        </w:numPr>
      </w:pPr>
      <w:r w:rsidRPr="00425C8F">
        <w:t>Settle the accounts from the web my means of forced settlement.</w:t>
      </w:r>
    </w:p>
    <w:p w:rsidR="00C252D0" w:rsidRPr="00425C8F" w:rsidRDefault="00C252D0" w:rsidP="00C252D0">
      <w:pPr>
        <w:pStyle w:val="BodyText2"/>
        <w:numPr>
          <w:ilvl w:val="0"/>
          <w:numId w:val="32"/>
        </w:numPr>
      </w:pPr>
      <w:r w:rsidRPr="00425C8F">
        <w:t>Customers should have below a threshold amount in their account in order to use the service.</w:t>
      </w:r>
    </w:p>
    <w:p w:rsidR="00C252D0" w:rsidRPr="00425C8F" w:rsidRDefault="00C252D0" w:rsidP="00C252D0">
      <w:pPr>
        <w:pStyle w:val="BodyText2"/>
      </w:pPr>
      <w:r w:rsidRPr="00425C8F">
        <w:t>The amount available as a threshold amount would be valid for a fixed number of days which is configurable by the operator user.</w:t>
      </w:r>
    </w:p>
    <w:p w:rsidR="00C252D0" w:rsidRPr="00425C8F" w:rsidRDefault="00C252D0" w:rsidP="00C252D0">
      <w:pPr>
        <w:pStyle w:val="BodyText2"/>
      </w:pPr>
    </w:p>
    <w:p w:rsidR="00C252D0" w:rsidRPr="00425C8F" w:rsidRDefault="00C252D0" w:rsidP="001E6309">
      <w:pPr>
        <w:pStyle w:val="Heading"/>
        <w:rPr>
          <w:color w:val="auto"/>
        </w:rPr>
      </w:pPr>
      <w:r w:rsidRPr="00425C8F">
        <w:rPr>
          <w:color w:val="auto"/>
        </w:rPr>
        <w:t>Request Syntax</w:t>
      </w:r>
    </w:p>
    <w:p w:rsidR="00C252D0" w:rsidRPr="00425C8F" w:rsidRDefault="00C252D0" w:rsidP="00C252D0">
      <w:pPr>
        <w:pStyle w:val="BodyText2"/>
      </w:pPr>
      <w:r w:rsidRPr="00425C8F">
        <w:t>The External system will send the following request for suspend-resume of channel user. The request format and details of request are mentioned below.</w:t>
      </w:r>
    </w:p>
    <w:p w:rsidR="00C252D0" w:rsidRPr="00425C8F" w:rsidRDefault="00C252D0" w:rsidP="00C252D0">
      <w:pPr>
        <w:pStyle w:val="BodyText2"/>
        <w:ind w:left="720"/>
      </w:pPr>
    </w:p>
    <w:p w:rsidR="00C252D0" w:rsidRPr="00425C8F" w:rsidRDefault="00C252D0" w:rsidP="00C252D0">
      <w:pPr>
        <w:pStyle w:val="Code"/>
        <w:jc w:val="left"/>
      </w:pPr>
      <w:proofErr w:type="gramStart"/>
      <w:r w:rsidRPr="00425C8F">
        <w:t>&lt;?xml</w:t>
      </w:r>
      <w:proofErr w:type="gramEnd"/>
      <w:r w:rsidRPr="00425C8F">
        <w:t xml:space="preserve"> version="1.0"?&gt;</w:t>
      </w:r>
    </w:p>
    <w:p w:rsidR="00C252D0" w:rsidRPr="00425C8F" w:rsidRDefault="00C252D0" w:rsidP="00C252D0">
      <w:pPr>
        <w:pStyle w:val="Code"/>
        <w:jc w:val="left"/>
      </w:pPr>
      <w:proofErr w:type="gramStart"/>
      <w:r w:rsidRPr="00425C8F">
        <w:t>&lt;!DOCTYPE</w:t>
      </w:r>
      <w:proofErr w:type="gramEnd"/>
      <w:r w:rsidRPr="00425C8F">
        <w:t xml:space="preserve"> COMMAND PUBLIC "-//Ocam//DTD XML Command1.0//EN""xml/command.dtd"&gt;</w:t>
      </w:r>
    </w:p>
    <w:p w:rsidR="00C252D0" w:rsidRPr="00425C8F" w:rsidRDefault="00C252D0" w:rsidP="00C252D0">
      <w:pPr>
        <w:pStyle w:val="Code"/>
        <w:jc w:val="left"/>
      </w:pPr>
      <w:r w:rsidRPr="00425C8F">
        <w:t>&lt;COMMAND&gt;</w:t>
      </w:r>
    </w:p>
    <w:p w:rsidR="00C252D0" w:rsidRPr="00425C8F" w:rsidRDefault="00C252D0" w:rsidP="00C252D0">
      <w:pPr>
        <w:pStyle w:val="Code"/>
        <w:jc w:val="left"/>
      </w:pPr>
      <w:r w:rsidRPr="00425C8F">
        <w:tab/>
        <w:t>&lt;TYPE&gt;</w:t>
      </w:r>
      <w:r w:rsidRPr="00425C8F">
        <w:rPr>
          <w:rFonts w:ascii="Arial" w:eastAsia="Arial Unicode MS" w:hAnsi="Arial" w:cs="Arial"/>
          <w:szCs w:val="20"/>
        </w:rPr>
        <w:t xml:space="preserve"> </w:t>
      </w:r>
      <w:r w:rsidRPr="00425C8F">
        <w:t>LMBREQ&lt;/TYPE&gt;</w:t>
      </w:r>
    </w:p>
    <w:p w:rsidR="00C252D0" w:rsidRPr="00425C8F" w:rsidRDefault="00C252D0" w:rsidP="00C252D0">
      <w:pPr>
        <w:pStyle w:val="Code"/>
        <w:jc w:val="left"/>
      </w:pPr>
      <w:r w:rsidRPr="00425C8F">
        <w:tab/>
        <w:t>&lt;MSISDN1&gt;7200008800&lt;/MSISDN1&gt;</w:t>
      </w:r>
    </w:p>
    <w:p w:rsidR="00C252D0" w:rsidRPr="00425C8F" w:rsidRDefault="00C252D0" w:rsidP="00C252D0">
      <w:pPr>
        <w:pStyle w:val="Code"/>
        <w:ind w:firstLine="360"/>
        <w:jc w:val="left"/>
      </w:pPr>
      <w:r w:rsidRPr="00425C8F">
        <w:t>&lt;AMOUNT&gt;5&lt;/AMOUNT&gt;</w:t>
      </w:r>
    </w:p>
    <w:p w:rsidR="00C252D0" w:rsidRPr="00425C8F" w:rsidRDefault="00C252D0" w:rsidP="00C252D0">
      <w:pPr>
        <w:pStyle w:val="Code"/>
        <w:ind w:firstLine="360"/>
        <w:jc w:val="left"/>
      </w:pPr>
      <w:r w:rsidRPr="00425C8F">
        <w:t>&lt;LANGUAGE1&gt;0&lt;/LANGUAGE1&gt;</w:t>
      </w:r>
    </w:p>
    <w:p w:rsidR="00C252D0" w:rsidRPr="00425C8F" w:rsidRDefault="00C252D0" w:rsidP="00C252D0">
      <w:pPr>
        <w:pStyle w:val="Code"/>
        <w:ind w:firstLine="360"/>
        <w:jc w:val="left"/>
      </w:pPr>
      <w:r w:rsidRPr="00425C8F">
        <w:t>&lt;LANGUAGE2&gt;1&lt;/LANGUAGE2&gt;</w:t>
      </w:r>
    </w:p>
    <w:p w:rsidR="00C252D0" w:rsidRPr="00425C8F" w:rsidRDefault="00C252D0" w:rsidP="00C252D0">
      <w:pPr>
        <w:pStyle w:val="Code"/>
        <w:ind w:firstLine="360"/>
        <w:jc w:val="left"/>
      </w:pPr>
      <w:r w:rsidRPr="00425C8F">
        <w:t>&lt;CELLID&gt;58555&lt;/CELLID&gt;</w:t>
      </w:r>
    </w:p>
    <w:p w:rsidR="00C252D0" w:rsidRPr="00425C8F" w:rsidRDefault="00C252D0" w:rsidP="00C252D0">
      <w:pPr>
        <w:pStyle w:val="Code"/>
        <w:ind w:firstLine="360"/>
        <w:jc w:val="left"/>
        <w:rPr>
          <w:lang w:val="fr-FR"/>
        </w:rPr>
      </w:pPr>
      <w:r w:rsidRPr="00425C8F">
        <w:t>&lt;SWITCHID&gt;78963&lt;/SWITCHID&gt;</w:t>
      </w:r>
      <w:r w:rsidRPr="00425C8F">
        <w:tab/>
      </w:r>
    </w:p>
    <w:p w:rsidR="00C252D0" w:rsidRPr="00425C8F" w:rsidRDefault="00C252D0" w:rsidP="00C252D0">
      <w:pPr>
        <w:pStyle w:val="Code"/>
        <w:jc w:val="left"/>
      </w:pPr>
      <w:r w:rsidRPr="00425C8F">
        <w:t>&lt;/COMMAND&gt;</w:t>
      </w:r>
    </w:p>
    <w:p w:rsidR="00C252D0" w:rsidRPr="00425C8F" w:rsidRDefault="00C252D0" w:rsidP="00C252D0">
      <w:pPr>
        <w:pStyle w:val="BodyText2"/>
        <w:rPr>
          <w:b/>
          <w:bCs/>
          <w:sz w:val="24"/>
          <w:u w:val="single"/>
        </w:rPr>
      </w:pPr>
    </w:p>
    <w:p w:rsidR="00C252D0" w:rsidRPr="00425C8F" w:rsidRDefault="00C252D0" w:rsidP="00C252D0">
      <w:pPr>
        <w:pStyle w:val="BodyText2"/>
        <w:rPr>
          <w:rFonts w:ascii="Arial Narrow" w:hAnsi="Arial Narrow" w:cs="Tahoma"/>
          <w:b/>
          <w:sz w:val="26"/>
          <w:u w:val="single" w:color="E31837"/>
        </w:rPr>
      </w:pPr>
      <w:r w:rsidRPr="00425C8F">
        <w:rPr>
          <w:rFonts w:ascii="Arial Narrow" w:hAnsi="Arial Narrow" w:cs="Tahoma"/>
          <w:b/>
          <w:sz w:val="26"/>
          <w:u w:val="single" w:color="E31837"/>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C252D0" w:rsidRPr="00425C8F" w:rsidTr="002C3F3C">
        <w:trPr>
          <w:trHeight w:val="277"/>
          <w:tblHeader/>
        </w:trPr>
        <w:tc>
          <w:tcPr>
            <w:tcW w:w="1800" w:type="dxa"/>
            <w:shd w:val="clear" w:color="auto" w:fill="E31837"/>
          </w:tcPr>
          <w:p w:rsidR="00C252D0" w:rsidRPr="00425C8F" w:rsidRDefault="00C252D0" w:rsidP="002C3F3C">
            <w:pPr>
              <w:pStyle w:val="TableColumnLabels"/>
              <w:rPr>
                <w:color w:val="auto"/>
                <w:lang w:val="en-IN"/>
              </w:rPr>
            </w:pPr>
            <w:r w:rsidRPr="00425C8F">
              <w:rPr>
                <w:color w:val="auto"/>
                <w:lang w:val="en-IN"/>
              </w:rPr>
              <w:t>TAG</w:t>
            </w:r>
          </w:p>
        </w:tc>
        <w:tc>
          <w:tcPr>
            <w:tcW w:w="1800" w:type="dxa"/>
            <w:shd w:val="clear" w:color="auto" w:fill="E31837"/>
          </w:tcPr>
          <w:p w:rsidR="00C252D0" w:rsidRPr="00425C8F" w:rsidRDefault="00C252D0" w:rsidP="002C3F3C">
            <w:pPr>
              <w:pStyle w:val="TableColumnLabels"/>
              <w:rPr>
                <w:color w:val="auto"/>
                <w:lang w:val="en-IN"/>
              </w:rPr>
            </w:pPr>
            <w:r w:rsidRPr="00425C8F">
              <w:rPr>
                <w:color w:val="auto"/>
                <w:lang w:val="en-IN"/>
              </w:rPr>
              <w:t>Fields</w:t>
            </w:r>
          </w:p>
        </w:tc>
        <w:tc>
          <w:tcPr>
            <w:tcW w:w="1980" w:type="dxa"/>
            <w:shd w:val="clear" w:color="auto" w:fill="E31837"/>
          </w:tcPr>
          <w:p w:rsidR="00C252D0" w:rsidRPr="00425C8F" w:rsidRDefault="00C252D0" w:rsidP="002C3F3C">
            <w:pPr>
              <w:pStyle w:val="TableColumnLabels"/>
              <w:rPr>
                <w:color w:val="auto"/>
                <w:lang w:val="en-IN"/>
              </w:rPr>
            </w:pPr>
            <w:r w:rsidRPr="00425C8F">
              <w:rPr>
                <w:color w:val="auto"/>
                <w:lang w:val="en-IN"/>
              </w:rPr>
              <w:t>Remarks</w:t>
            </w:r>
          </w:p>
        </w:tc>
        <w:tc>
          <w:tcPr>
            <w:tcW w:w="1620" w:type="dxa"/>
            <w:shd w:val="clear" w:color="auto" w:fill="E31837"/>
          </w:tcPr>
          <w:p w:rsidR="00C252D0" w:rsidRPr="00425C8F" w:rsidRDefault="00C252D0" w:rsidP="002C3F3C">
            <w:pPr>
              <w:pStyle w:val="TableColumnLabels"/>
              <w:rPr>
                <w:color w:val="auto"/>
                <w:lang w:val="en-IN"/>
              </w:rPr>
            </w:pPr>
            <w:r w:rsidRPr="00425C8F">
              <w:rPr>
                <w:color w:val="auto"/>
                <w:lang w:val="en-IN"/>
              </w:rPr>
              <w:t>Example</w:t>
            </w:r>
          </w:p>
        </w:tc>
        <w:tc>
          <w:tcPr>
            <w:tcW w:w="720" w:type="dxa"/>
            <w:shd w:val="clear" w:color="auto" w:fill="E31837"/>
          </w:tcPr>
          <w:p w:rsidR="00C252D0" w:rsidRPr="00425C8F" w:rsidRDefault="00C252D0" w:rsidP="002C3F3C">
            <w:pPr>
              <w:pStyle w:val="TableColumnLabels"/>
              <w:rPr>
                <w:color w:val="auto"/>
                <w:lang w:val="en-IN"/>
              </w:rPr>
            </w:pPr>
            <w:r w:rsidRPr="00425C8F">
              <w:rPr>
                <w:color w:val="auto"/>
                <w:lang w:val="en-IN"/>
              </w:rPr>
              <w:t>Field Type</w:t>
            </w:r>
          </w:p>
        </w:tc>
        <w:tc>
          <w:tcPr>
            <w:tcW w:w="1620" w:type="dxa"/>
            <w:shd w:val="clear" w:color="auto" w:fill="E31837"/>
          </w:tcPr>
          <w:p w:rsidR="00C252D0" w:rsidRPr="00425C8F" w:rsidRDefault="00C252D0" w:rsidP="002C3F3C">
            <w:pPr>
              <w:pStyle w:val="TableColumnLabels"/>
              <w:rPr>
                <w:color w:val="auto"/>
                <w:lang w:val="en-IN"/>
              </w:rPr>
            </w:pPr>
            <w:r w:rsidRPr="00425C8F">
              <w:rPr>
                <w:color w:val="auto"/>
                <w:lang w:val="en-IN"/>
              </w:rPr>
              <w:t>Optional/</w:t>
            </w:r>
          </w:p>
          <w:p w:rsidR="00C252D0" w:rsidRPr="00425C8F" w:rsidRDefault="00C252D0" w:rsidP="002C3F3C">
            <w:pPr>
              <w:pStyle w:val="TableColumnLabels"/>
              <w:rPr>
                <w:color w:val="auto"/>
                <w:lang w:val="en-IN"/>
              </w:rPr>
            </w:pPr>
            <w:r w:rsidRPr="00425C8F">
              <w:rPr>
                <w:color w:val="auto"/>
                <w:lang w:val="en-IN"/>
              </w:rPr>
              <w:t>Mandatory</w:t>
            </w:r>
          </w:p>
        </w:tc>
      </w:tr>
      <w:tr w:rsidR="00C252D0" w:rsidRPr="00425C8F" w:rsidTr="002C3F3C">
        <w:trPr>
          <w:cantSplit/>
          <w:trHeight w:val="277"/>
        </w:trPr>
        <w:tc>
          <w:tcPr>
            <w:tcW w:w="1800" w:type="dxa"/>
          </w:tcPr>
          <w:p w:rsidR="00C252D0" w:rsidRPr="00425C8F" w:rsidRDefault="00C252D0" w:rsidP="002C3F3C">
            <w:pPr>
              <w:pStyle w:val="Tablecontent"/>
            </w:pPr>
            <w:r w:rsidRPr="00425C8F">
              <w:t>TYPE</w:t>
            </w:r>
          </w:p>
        </w:tc>
        <w:tc>
          <w:tcPr>
            <w:tcW w:w="1800" w:type="dxa"/>
          </w:tcPr>
          <w:p w:rsidR="00C252D0" w:rsidRPr="00425C8F" w:rsidRDefault="00C252D0" w:rsidP="002C3F3C">
            <w:pPr>
              <w:pStyle w:val="Tablecontent"/>
            </w:pPr>
            <w:r w:rsidRPr="00425C8F">
              <w:t>Request type</w:t>
            </w:r>
          </w:p>
        </w:tc>
        <w:tc>
          <w:tcPr>
            <w:tcW w:w="1980" w:type="dxa"/>
          </w:tcPr>
          <w:p w:rsidR="00C252D0" w:rsidRPr="00425C8F" w:rsidRDefault="00C252D0" w:rsidP="002C3F3C">
            <w:pPr>
              <w:pStyle w:val="Tablecontent"/>
            </w:pPr>
            <w:r w:rsidRPr="00425C8F">
              <w:t>Request Type, should be sent with each request</w:t>
            </w:r>
          </w:p>
        </w:tc>
        <w:tc>
          <w:tcPr>
            <w:tcW w:w="1620" w:type="dxa"/>
          </w:tcPr>
          <w:p w:rsidR="00C252D0" w:rsidRPr="00425C8F" w:rsidRDefault="00C252D0" w:rsidP="002C3F3C">
            <w:pPr>
              <w:pStyle w:val="Tablecontent"/>
            </w:pPr>
            <w:r w:rsidRPr="00425C8F">
              <w:rPr>
                <w:lang w:val="fr-FR"/>
              </w:rPr>
              <w:t>LMBREQ</w:t>
            </w:r>
          </w:p>
        </w:tc>
        <w:tc>
          <w:tcPr>
            <w:tcW w:w="720" w:type="dxa"/>
          </w:tcPr>
          <w:p w:rsidR="00C252D0" w:rsidRPr="00425C8F" w:rsidRDefault="00C252D0" w:rsidP="002C3F3C">
            <w:pPr>
              <w:pStyle w:val="Tablecontent"/>
            </w:pPr>
            <w:r w:rsidRPr="00425C8F">
              <w:t>A (15)</w:t>
            </w:r>
          </w:p>
        </w:tc>
        <w:tc>
          <w:tcPr>
            <w:tcW w:w="1620" w:type="dxa"/>
          </w:tcPr>
          <w:p w:rsidR="00C252D0" w:rsidRPr="00425C8F" w:rsidRDefault="00C252D0" w:rsidP="002C3F3C">
            <w:pPr>
              <w:pStyle w:val="Tablecontent"/>
            </w:pPr>
            <w:r w:rsidRPr="00425C8F">
              <w:t>M</w:t>
            </w:r>
          </w:p>
        </w:tc>
      </w:tr>
      <w:tr w:rsidR="00C252D0" w:rsidRPr="00425C8F" w:rsidTr="002C3F3C">
        <w:trPr>
          <w:cantSplit/>
          <w:trHeight w:val="277"/>
        </w:trPr>
        <w:tc>
          <w:tcPr>
            <w:tcW w:w="1800" w:type="dxa"/>
          </w:tcPr>
          <w:p w:rsidR="00C252D0" w:rsidRPr="00425C8F" w:rsidRDefault="00C252D0" w:rsidP="002C3F3C">
            <w:pPr>
              <w:pStyle w:val="Tablecontent"/>
            </w:pPr>
            <w:r w:rsidRPr="00425C8F">
              <w:t>MSISDN1</w:t>
            </w:r>
          </w:p>
        </w:tc>
        <w:tc>
          <w:tcPr>
            <w:tcW w:w="1800" w:type="dxa"/>
          </w:tcPr>
          <w:p w:rsidR="00C252D0" w:rsidRPr="00425C8F" w:rsidRDefault="00C252D0" w:rsidP="002C3F3C">
            <w:pPr>
              <w:pStyle w:val="Tablecontent"/>
            </w:pPr>
            <w:r w:rsidRPr="00425C8F">
              <w:t xml:space="preserve">Requestor MSISDN </w:t>
            </w:r>
          </w:p>
        </w:tc>
        <w:tc>
          <w:tcPr>
            <w:tcW w:w="1980" w:type="dxa"/>
          </w:tcPr>
          <w:p w:rsidR="00C252D0" w:rsidRPr="00425C8F" w:rsidRDefault="00C252D0" w:rsidP="002C3F3C">
            <w:pPr>
              <w:pStyle w:val="Tablecontent"/>
            </w:pPr>
            <w:r w:rsidRPr="00425C8F">
              <w:t xml:space="preserve">Mobile number of the request initiator. </w:t>
            </w:r>
          </w:p>
        </w:tc>
        <w:tc>
          <w:tcPr>
            <w:tcW w:w="1620" w:type="dxa"/>
          </w:tcPr>
          <w:p w:rsidR="00C252D0" w:rsidRPr="00425C8F" w:rsidRDefault="00C252D0" w:rsidP="002C3F3C">
            <w:pPr>
              <w:pStyle w:val="Tablecontent"/>
            </w:pPr>
            <w:r w:rsidRPr="00425C8F">
              <w:t>776542445</w:t>
            </w:r>
          </w:p>
        </w:tc>
        <w:tc>
          <w:tcPr>
            <w:tcW w:w="720" w:type="dxa"/>
          </w:tcPr>
          <w:p w:rsidR="00C252D0" w:rsidRPr="00425C8F" w:rsidRDefault="00C252D0" w:rsidP="002C3F3C">
            <w:pPr>
              <w:pStyle w:val="Tablecontent"/>
            </w:pPr>
            <w:r w:rsidRPr="00425C8F">
              <w:t>N (20)</w:t>
            </w:r>
          </w:p>
        </w:tc>
        <w:tc>
          <w:tcPr>
            <w:tcW w:w="1620" w:type="dxa"/>
          </w:tcPr>
          <w:p w:rsidR="00C252D0" w:rsidRPr="00425C8F" w:rsidRDefault="00C252D0" w:rsidP="002C3F3C">
            <w:pPr>
              <w:pStyle w:val="Tablecontent"/>
            </w:pPr>
            <w:r w:rsidRPr="00425C8F">
              <w:t>M</w:t>
            </w:r>
          </w:p>
        </w:tc>
      </w:tr>
      <w:tr w:rsidR="00C252D0" w:rsidRPr="00425C8F" w:rsidTr="002C3F3C">
        <w:trPr>
          <w:cantSplit/>
          <w:trHeight w:val="277"/>
        </w:trPr>
        <w:tc>
          <w:tcPr>
            <w:tcW w:w="1800" w:type="dxa"/>
          </w:tcPr>
          <w:p w:rsidR="00C252D0" w:rsidRPr="00425C8F" w:rsidRDefault="00C252D0" w:rsidP="002C3F3C">
            <w:pPr>
              <w:pStyle w:val="Tablecontent"/>
            </w:pPr>
            <w:r w:rsidRPr="00425C8F">
              <w:t>AMOUNT</w:t>
            </w:r>
          </w:p>
        </w:tc>
        <w:tc>
          <w:tcPr>
            <w:tcW w:w="1800" w:type="dxa"/>
          </w:tcPr>
          <w:p w:rsidR="00C252D0" w:rsidRPr="00425C8F" w:rsidRDefault="00C252D0" w:rsidP="002C3F3C">
            <w:pPr>
              <w:pStyle w:val="Tablecontent"/>
            </w:pPr>
            <w:r w:rsidRPr="00425C8F">
              <w:t>Amount requested</w:t>
            </w:r>
          </w:p>
        </w:tc>
        <w:tc>
          <w:tcPr>
            <w:tcW w:w="1980" w:type="dxa"/>
          </w:tcPr>
          <w:p w:rsidR="00C252D0" w:rsidRPr="00425C8F" w:rsidRDefault="00C252D0" w:rsidP="002C3F3C">
            <w:pPr>
              <w:pStyle w:val="Tablecontent"/>
              <w:rPr>
                <w:bCs/>
              </w:rPr>
            </w:pPr>
            <w:r w:rsidRPr="00425C8F">
              <w:rPr>
                <w:bCs/>
              </w:rPr>
              <w:t>Amount requested by the subscriber</w:t>
            </w:r>
          </w:p>
        </w:tc>
        <w:tc>
          <w:tcPr>
            <w:tcW w:w="1620" w:type="dxa"/>
          </w:tcPr>
          <w:p w:rsidR="00C252D0" w:rsidRPr="00425C8F" w:rsidRDefault="00C252D0" w:rsidP="002C3F3C">
            <w:pPr>
              <w:pStyle w:val="Tablecontent"/>
            </w:pPr>
            <w:r w:rsidRPr="00425C8F">
              <w:t>90</w:t>
            </w:r>
          </w:p>
        </w:tc>
        <w:tc>
          <w:tcPr>
            <w:tcW w:w="720" w:type="dxa"/>
          </w:tcPr>
          <w:p w:rsidR="00C252D0" w:rsidRPr="00425C8F" w:rsidRDefault="00C252D0" w:rsidP="002C3F3C">
            <w:pPr>
              <w:pStyle w:val="Tablecontent"/>
            </w:pPr>
            <w:r w:rsidRPr="00425C8F">
              <w:t>N (10)</w:t>
            </w:r>
          </w:p>
        </w:tc>
        <w:tc>
          <w:tcPr>
            <w:tcW w:w="1620" w:type="dxa"/>
          </w:tcPr>
          <w:p w:rsidR="00C252D0" w:rsidRPr="00425C8F" w:rsidRDefault="00C252D0" w:rsidP="002C3F3C">
            <w:pPr>
              <w:pStyle w:val="Tablecontent"/>
            </w:pPr>
            <w:r w:rsidRPr="00425C8F">
              <w:t>M</w:t>
            </w:r>
          </w:p>
        </w:tc>
      </w:tr>
      <w:tr w:rsidR="00C252D0" w:rsidRPr="00425C8F" w:rsidTr="002C3F3C">
        <w:trPr>
          <w:cantSplit/>
          <w:trHeight w:val="277"/>
        </w:trPr>
        <w:tc>
          <w:tcPr>
            <w:tcW w:w="1800" w:type="dxa"/>
          </w:tcPr>
          <w:p w:rsidR="00C252D0" w:rsidRPr="00425C8F" w:rsidRDefault="00C252D0" w:rsidP="002C3F3C">
            <w:pPr>
              <w:pStyle w:val="Tablecontent"/>
            </w:pPr>
            <w:r w:rsidRPr="00425C8F">
              <w:t>LANGUAGE1</w:t>
            </w:r>
          </w:p>
        </w:tc>
        <w:tc>
          <w:tcPr>
            <w:tcW w:w="1800" w:type="dxa"/>
          </w:tcPr>
          <w:p w:rsidR="00C252D0" w:rsidRPr="00425C8F" w:rsidRDefault="00C252D0" w:rsidP="002C3F3C">
            <w:pPr>
              <w:pStyle w:val="Tablecontent"/>
            </w:pPr>
            <w:r w:rsidRPr="00425C8F">
              <w:t>Language code</w:t>
            </w:r>
          </w:p>
        </w:tc>
        <w:tc>
          <w:tcPr>
            <w:tcW w:w="1980" w:type="dxa"/>
          </w:tcPr>
          <w:p w:rsidR="00C252D0" w:rsidRPr="00425C8F" w:rsidRDefault="00C252D0" w:rsidP="002C3F3C">
            <w:pPr>
              <w:pStyle w:val="Tablecontent"/>
              <w:rPr>
                <w:b/>
                <w:bCs/>
              </w:rPr>
            </w:pPr>
            <w:r w:rsidRPr="00425C8F">
              <w:t>Language</w:t>
            </w:r>
          </w:p>
        </w:tc>
        <w:tc>
          <w:tcPr>
            <w:tcW w:w="1620" w:type="dxa"/>
          </w:tcPr>
          <w:p w:rsidR="00C252D0" w:rsidRPr="00425C8F" w:rsidRDefault="00C252D0" w:rsidP="002C3F3C">
            <w:pPr>
              <w:pStyle w:val="Tablecontent"/>
            </w:pPr>
            <w:r w:rsidRPr="00425C8F">
              <w:t>0</w:t>
            </w:r>
          </w:p>
        </w:tc>
        <w:tc>
          <w:tcPr>
            <w:tcW w:w="720" w:type="dxa"/>
          </w:tcPr>
          <w:p w:rsidR="00C252D0" w:rsidRPr="00425C8F" w:rsidRDefault="00C252D0" w:rsidP="002C3F3C">
            <w:pPr>
              <w:pStyle w:val="Tablecontent"/>
            </w:pPr>
            <w:r w:rsidRPr="00425C8F">
              <w:t>N (10)</w:t>
            </w:r>
          </w:p>
        </w:tc>
        <w:tc>
          <w:tcPr>
            <w:tcW w:w="1620" w:type="dxa"/>
          </w:tcPr>
          <w:p w:rsidR="00C252D0" w:rsidRPr="00425C8F" w:rsidRDefault="00C252D0" w:rsidP="002C3F3C">
            <w:pPr>
              <w:pStyle w:val="Tablecontent"/>
            </w:pPr>
            <w:r w:rsidRPr="00425C8F">
              <w:t>M</w:t>
            </w:r>
          </w:p>
        </w:tc>
      </w:tr>
      <w:tr w:rsidR="00C252D0" w:rsidRPr="00425C8F" w:rsidTr="002C3F3C">
        <w:trPr>
          <w:cantSplit/>
          <w:trHeight w:val="277"/>
        </w:trPr>
        <w:tc>
          <w:tcPr>
            <w:tcW w:w="1800" w:type="dxa"/>
          </w:tcPr>
          <w:p w:rsidR="00C252D0" w:rsidRPr="00425C8F" w:rsidRDefault="00C252D0" w:rsidP="002C3F3C">
            <w:pPr>
              <w:pStyle w:val="Tablecontent"/>
            </w:pPr>
            <w:r w:rsidRPr="00425C8F">
              <w:t>LANGUAGE2</w:t>
            </w:r>
          </w:p>
        </w:tc>
        <w:tc>
          <w:tcPr>
            <w:tcW w:w="1800" w:type="dxa"/>
          </w:tcPr>
          <w:p w:rsidR="00C252D0" w:rsidRPr="00425C8F" w:rsidRDefault="00C252D0" w:rsidP="002C3F3C">
            <w:pPr>
              <w:pStyle w:val="Tablecontent"/>
            </w:pPr>
            <w:r w:rsidRPr="00425C8F">
              <w:t>Language code 2</w:t>
            </w:r>
          </w:p>
        </w:tc>
        <w:tc>
          <w:tcPr>
            <w:tcW w:w="1980" w:type="dxa"/>
          </w:tcPr>
          <w:p w:rsidR="00C252D0" w:rsidRPr="00425C8F" w:rsidRDefault="00C252D0" w:rsidP="002C3F3C">
            <w:pPr>
              <w:pStyle w:val="Tablecontent"/>
            </w:pPr>
            <w:r w:rsidRPr="00425C8F">
              <w:t>Language</w:t>
            </w:r>
          </w:p>
        </w:tc>
        <w:tc>
          <w:tcPr>
            <w:tcW w:w="1620" w:type="dxa"/>
          </w:tcPr>
          <w:p w:rsidR="00C252D0" w:rsidRPr="00425C8F" w:rsidRDefault="00C252D0" w:rsidP="002C3F3C">
            <w:pPr>
              <w:pStyle w:val="Tablecontent"/>
            </w:pPr>
            <w:r w:rsidRPr="00425C8F">
              <w:t>1</w:t>
            </w:r>
          </w:p>
        </w:tc>
        <w:tc>
          <w:tcPr>
            <w:tcW w:w="720" w:type="dxa"/>
          </w:tcPr>
          <w:p w:rsidR="00C252D0" w:rsidRPr="00425C8F" w:rsidRDefault="00C252D0" w:rsidP="002C3F3C">
            <w:pPr>
              <w:pStyle w:val="Tablecontent"/>
            </w:pPr>
            <w:r w:rsidRPr="00425C8F">
              <w:t>N (15)</w:t>
            </w:r>
          </w:p>
        </w:tc>
        <w:tc>
          <w:tcPr>
            <w:tcW w:w="1620" w:type="dxa"/>
          </w:tcPr>
          <w:p w:rsidR="00C252D0" w:rsidRPr="00425C8F" w:rsidRDefault="00C252D0" w:rsidP="002C3F3C">
            <w:pPr>
              <w:pStyle w:val="Tablecontent"/>
            </w:pPr>
            <w:r w:rsidRPr="00425C8F">
              <w:t>M</w:t>
            </w:r>
          </w:p>
        </w:tc>
      </w:tr>
      <w:tr w:rsidR="00C252D0" w:rsidRPr="00425C8F" w:rsidTr="002C3F3C">
        <w:trPr>
          <w:cantSplit/>
          <w:trHeight w:val="277"/>
        </w:trPr>
        <w:tc>
          <w:tcPr>
            <w:tcW w:w="1800" w:type="dxa"/>
          </w:tcPr>
          <w:p w:rsidR="00C252D0" w:rsidRPr="00425C8F" w:rsidRDefault="00C252D0" w:rsidP="002C3F3C">
            <w:pPr>
              <w:pStyle w:val="Tablecontent"/>
            </w:pPr>
            <w:r w:rsidRPr="00425C8F">
              <w:t>CELLID</w:t>
            </w:r>
          </w:p>
        </w:tc>
        <w:tc>
          <w:tcPr>
            <w:tcW w:w="1800" w:type="dxa"/>
          </w:tcPr>
          <w:p w:rsidR="00C252D0" w:rsidRPr="00425C8F" w:rsidRDefault="00C252D0" w:rsidP="002C3F3C">
            <w:pPr>
              <w:pStyle w:val="Tablecontent"/>
            </w:pPr>
            <w:r w:rsidRPr="00425C8F">
              <w:t>Cell ID</w:t>
            </w:r>
          </w:p>
        </w:tc>
        <w:tc>
          <w:tcPr>
            <w:tcW w:w="1980" w:type="dxa"/>
          </w:tcPr>
          <w:p w:rsidR="00C252D0" w:rsidRPr="00425C8F" w:rsidRDefault="00C252D0" w:rsidP="002C3F3C">
            <w:pPr>
              <w:pStyle w:val="Tablecontent"/>
            </w:pPr>
            <w:r w:rsidRPr="00425C8F">
              <w:t>Cell ID</w:t>
            </w:r>
          </w:p>
        </w:tc>
        <w:tc>
          <w:tcPr>
            <w:tcW w:w="1620" w:type="dxa"/>
          </w:tcPr>
          <w:p w:rsidR="00C252D0" w:rsidRPr="00425C8F" w:rsidRDefault="00C252D0" w:rsidP="002C3F3C">
            <w:pPr>
              <w:pStyle w:val="Tablecontent"/>
            </w:pPr>
            <w:r w:rsidRPr="00425C8F">
              <w:t>4355</w:t>
            </w:r>
          </w:p>
        </w:tc>
        <w:tc>
          <w:tcPr>
            <w:tcW w:w="720" w:type="dxa"/>
          </w:tcPr>
          <w:p w:rsidR="00C252D0" w:rsidRPr="00425C8F" w:rsidRDefault="00C252D0" w:rsidP="002C3F3C">
            <w:pPr>
              <w:pStyle w:val="Tablecontent"/>
            </w:pPr>
            <w:r w:rsidRPr="00425C8F">
              <w:t>N(10)</w:t>
            </w:r>
          </w:p>
        </w:tc>
        <w:tc>
          <w:tcPr>
            <w:tcW w:w="1620" w:type="dxa"/>
          </w:tcPr>
          <w:p w:rsidR="00C252D0" w:rsidRPr="00425C8F" w:rsidRDefault="00C252D0" w:rsidP="002C3F3C">
            <w:pPr>
              <w:pStyle w:val="Tablecontent"/>
            </w:pPr>
            <w:r w:rsidRPr="00425C8F">
              <w:t>M</w:t>
            </w:r>
          </w:p>
        </w:tc>
      </w:tr>
    </w:tbl>
    <w:p w:rsidR="00C252D0" w:rsidRPr="00425C8F" w:rsidRDefault="00C252D0" w:rsidP="00C252D0">
      <w:pPr>
        <w:pStyle w:val="BodyText2"/>
      </w:pPr>
    </w:p>
    <w:p w:rsidR="00C252D0" w:rsidRPr="00425C8F" w:rsidRDefault="00C252D0" w:rsidP="00C252D0">
      <w:pPr>
        <w:pStyle w:val="NoteHeading"/>
        <w:tabs>
          <w:tab w:val="num" w:pos="1080"/>
        </w:tabs>
        <w:ind w:left="1080" w:hanging="504"/>
        <w:jc w:val="left"/>
        <w:rPr>
          <w:color w:val="auto"/>
        </w:rPr>
      </w:pPr>
      <w:r w:rsidRPr="00425C8F">
        <w:rPr>
          <w:color w:val="auto"/>
        </w:rPr>
        <w:t>All tags are mandatory to be present in XML. If value is optional then also tag must be present.</w:t>
      </w:r>
    </w:p>
    <w:p w:rsidR="00C252D0" w:rsidRPr="00425C8F" w:rsidRDefault="00C252D0" w:rsidP="00C252D0">
      <w:pPr>
        <w:pStyle w:val="NoteHeading"/>
        <w:tabs>
          <w:tab w:val="num" w:pos="1080"/>
        </w:tabs>
        <w:ind w:left="1080" w:hanging="504"/>
        <w:jc w:val="left"/>
        <w:rPr>
          <w:color w:val="auto"/>
        </w:rPr>
      </w:pPr>
      <w:r w:rsidRPr="00425C8F">
        <w:rPr>
          <w:color w:val="auto"/>
        </w:rPr>
        <w:t>The value for TYPE tag is fixed as mentioned in syntax.</w:t>
      </w:r>
    </w:p>
    <w:p w:rsidR="00C252D0" w:rsidRPr="00425C8F" w:rsidRDefault="00C252D0" w:rsidP="00C252D0">
      <w:pPr>
        <w:pStyle w:val="code0"/>
        <w:spacing w:before="60" w:beforeAutospacing="0" w:after="60" w:afterAutospacing="0"/>
        <w:rPr>
          <w:rFonts w:ascii="Arial" w:eastAsia="Times New Roman" w:hAnsi="Arial" w:cs="Times New Roman"/>
          <w:sz w:val="20"/>
        </w:rPr>
      </w:pPr>
    </w:p>
    <w:p w:rsidR="00C252D0" w:rsidRPr="00425C8F" w:rsidRDefault="00C252D0" w:rsidP="00C252D0">
      <w:pPr>
        <w:pStyle w:val="code0"/>
        <w:spacing w:before="60" w:beforeAutospacing="0" w:after="60" w:afterAutospacing="0"/>
        <w:rPr>
          <w:rFonts w:ascii="Courier New" w:hAnsi="Courier New" w:cs="Courier New"/>
          <w:sz w:val="20"/>
          <w:szCs w:val="20"/>
        </w:rPr>
      </w:pPr>
      <w:r w:rsidRPr="00425C8F">
        <w:rPr>
          <w:rStyle w:val="Strong"/>
          <w:rFonts w:ascii="Arial" w:hAnsi="Arial" w:cs="Arial"/>
          <w:sz w:val="20"/>
          <w:szCs w:val="20"/>
        </w:rPr>
        <w:t>Example of XML for LMB request</w:t>
      </w:r>
    </w:p>
    <w:p w:rsidR="00C252D0" w:rsidRPr="00425C8F" w:rsidRDefault="00C252D0" w:rsidP="00C252D0">
      <w:pPr>
        <w:pStyle w:val="BodyText2"/>
      </w:pPr>
      <w:r w:rsidRPr="00425C8F">
        <w:rPr>
          <w:rFonts w:cs="Arial"/>
          <w:szCs w:val="20"/>
        </w:rPr>
        <w:t>&lt;?xml version="1.0"?&gt;&lt;!DOCTYPE COMMAND PUBLIC"-//Ocam//DTD XML Command 1.0//EN" "xml/command.dtd"&gt;&lt;COMMAND&gt;&lt;TYPE&gt;LMBREQ&lt;/TYPE&gt;&lt;MSISDN1&gt;7200008800&lt;/MSISDN1&gt;&lt;AMOUNT&gt;5&lt;/AMOUNT&gt;&lt;LANGUAGE1&gt;0&lt;/LANGUAGE1&gt;&lt;LANGUAGE2&gt;1&lt;/LANGUAGE2&gt;&lt;CELLID&gt;58555&lt;/CELLID&gt;&lt;SWITCHID&gt;78963&lt;/SWITCHID&gt;&lt;/COMMAND&gt;</w:t>
      </w:r>
    </w:p>
    <w:p w:rsidR="00C252D0" w:rsidRPr="00425C8F" w:rsidRDefault="00C252D0" w:rsidP="001E6309">
      <w:pPr>
        <w:pStyle w:val="Heading"/>
        <w:rPr>
          <w:color w:val="auto"/>
        </w:rPr>
      </w:pPr>
      <w:r w:rsidRPr="00425C8F">
        <w:rPr>
          <w:color w:val="auto"/>
        </w:rPr>
        <w:t>Response Syntax</w:t>
      </w:r>
    </w:p>
    <w:p w:rsidR="00C252D0" w:rsidRPr="00425C8F" w:rsidRDefault="00C252D0" w:rsidP="00C252D0">
      <w:pPr>
        <w:pStyle w:val="BodyText2"/>
      </w:pPr>
      <w:r w:rsidRPr="00425C8F">
        <w:t>PreTUPS send the acknowledgement to the External system about the transaction status. The acknowledgement will be in XML and send as response of the request. The XML response details are mentioned below.</w:t>
      </w:r>
    </w:p>
    <w:p w:rsidR="00C252D0" w:rsidRPr="00425C8F" w:rsidRDefault="00C252D0" w:rsidP="00C252D0">
      <w:pPr>
        <w:pStyle w:val="BodyText2"/>
      </w:pPr>
    </w:p>
    <w:p w:rsidR="00C252D0" w:rsidRPr="00425C8F" w:rsidRDefault="00C252D0" w:rsidP="00C252D0">
      <w:pPr>
        <w:pStyle w:val="Code"/>
        <w:jc w:val="left"/>
      </w:pPr>
      <w:proofErr w:type="gramStart"/>
      <w:r w:rsidRPr="00425C8F">
        <w:t>&lt;?xml</w:t>
      </w:r>
      <w:proofErr w:type="gramEnd"/>
      <w:r w:rsidRPr="00425C8F">
        <w:t xml:space="preserve"> version="1.0"?&gt;</w:t>
      </w:r>
    </w:p>
    <w:p w:rsidR="00C252D0" w:rsidRPr="00425C8F" w:rsidRDefault="00C252D0" w:rsidP="00C252D0">
      <w:pPr>
        <w:pStyle w:val="Code"/>
        <w:jc w:val="left"/>
      </w:pPr>
      <w:proofErr w:type="gramStart"/>
      <w:r w:rsidRPr="00425C8F">
        <w:t>&lt;!DOCTYPE</w:t>
      </w:r>
      <w:proofErr w:type="gramEnd"/>
      <w:r w:rsidRPr="00425C8F">
        <w:t xml:space="preserve"> COMMAND PUBLIC "-//Ocam//DTD XML Command1.0//EN""xml/command.dtd"&gt;</w:t>
      </w:r>
    </w:p>
    <w:p w:rsidR="00C252D0" w:rsidRPr="00425C8F" w:rsidRDefault="00C252D0" w:rsidP="00C252D0">
      <w:pPr>
        <w:pStyle w:val="Code"/>
        <w:jc w:val="left"/>
      </w:pPr>
      <w:r w:rsidRPr="00425C8F">
        <w:t xml:space="preserve">&lt;COMMAND&gt; </w:t>
      </w:r>
    </w:p>
    <w:p w:rsidR="00C252D0" w:rsidRPr="00425C8F" w:rsidRDefault="00C252D0" w:rsidP="00C252D0">
      <w:pPr>
        <w:pStyle w:val="Code"/>
        <w:jc w:val="left"/>
      </w:pPr>
      <w:r w:rsidRPr="00425C8F">
        <w:tab/>
        <w:t>&lt;TYPE&gt;</w:t>
      </w:r>
      <w:r w:rsidRPr="00425C8F">
        <w:rPr>
          <w:lang w:val="fr-FR"/>
        </w:rPr>
        <w:t>SRCUSRREQEX</w:t>
      </w:r>
      <w:r w:rsidRPr="00425C8F">
        <w:t xml:space="preserve">&lt;/TYPE&gt;    </w:t>
      </w:r>
      <w:r w:rsidRPr="00425C8F">
        <w:tab/>
      </w:r>
      <w:r w:rsidRPr="00425C8F">
        <w:tab/>
      </w:r>
    </w:p>
    <w:p w:rsidR="00C252D0" w:rsidRPr="00425C8F" w:rsidRDefault="00C252D0" w:rsidP="00C252D0">
      <w:pPr>
        <w:pStyle w:val="Code"/>
        <w:jc w:val="left"/>
      </w:pPr>
      <w:r w:rsidRPr="00425C8F">
        <w:tab/>
        <w:t>&lt;TXNSTATUS&gt;</w:t>
      </w:r>
      <w:r w:rsidRPr="00425C8F">
        <w:rPr>
          <w:b/>
          <w:bCs/>
          <w:i/>
          <w:iCs/>
        </w:rPr>
        <w:t>&lt;Transaction Status&gt;</w:t>
      </w:r>
      <w:r w:rsidR="008314E1">
        <w:t>&lt;/TXNSTATUS</w:t>
      </w:r>
      <w:r w:rsidRPr="00425C8F">
        <w:t>&gt;</w:t>
      </w:r>
    </w:p>
    <w:p w:rsidR="00C252D0" w:rsidRPr="00425C8F" w:rsidRDefault="00C252D0" w:rsidP="00C252D0">
      <w:pPr>
        <w:pStyle w:val="Code"/>
        <w:jc w:val="left"/>
      </w:pPr>
      <w:r w:rsidRPr="00425C8F">
        <w:t>&lt;/COMMAND&gt;</w:t>
      </w:r>
    </w:p>
    <w:p w:rsidR="00C252D0" w:rsidRPr="00425C8F" w:rsidRDefault="00C252D0" w:rsidP="00C252D0">
      <w:pPr>
        <w:pStyle w:val="BodyText2"/>
      </w:pPr>
    </w:p>
    <w:p w:rsidR="00C252D0" w:rsidRPr="00425C8F" w:rsidRDefault="00C252D0" w:rsidP="00C252D0">
      <w:pPr>
        <w:pStyle w:val="BodyText2"/>
        <w:rPr>
          <w:rFonts w:ascii="Arial Narrow" w:hAnsi="Arial Narrow" w:cs="Tahoma"/>
          <w:b/>
          <w:sz w:val="26"/>
          <w:u w:val="single" w:color="E31837"/>
        </w:rPr>
      </w:pPr>
      <w:r w:rsidRPr="00425C8F">
        <w:rPr>
          <w:rFonts w:ascii="Arial Narrow" w:hAnsi="Arial Narrow" w:cs="Tahoma"/>
          <w:b/>
          <w:sz w:val="26"/>
          <w:u w:val="single" w:color="E31837"/>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C252D0" w:rsidRPr="00425C8F" w:rsidTr="002C3F3C">
        <w:trPr>
          <w:trHeight w:val="277"/>
          <w:tblHeader/>
        </w:trPr>
        <w:tc>
          <w:tcPr>
            <w:tcW w:w="1800" w:type="dxa"/>
            <w:shd w:val="clear" w:color="auto" w:fill="E31837"/>
          </w:tcPr>
          <w:p w:rsidR="00C252D0" w:rsidRPr="00425C8F" w:rsidRDefault="00C252D0" w:rsidP="002C3F3C">
            <w:pPr>
              <w:pStyle w:val="TableColumnLabels"/>
              <w:rPr>
                <w:color w:val="auto"/>
                <w:lang w:val="en-IN"/>
              </w:rPr>
            </w:pPr>
            <w:r w:rsidRPr="00425C8F">
              <w:rPr>
                <w:color w:val="auto"/>
                <w:lang w:val="en-IN"/>
              </w:rPr>
              <w:t>TAG</w:t>
            </w:r>
          </w:p>
        </w:tc>
        <w:tc>
          <w:tcPr>
            <w:tcW w:w="1800" w:type="dxa"/>
            <w:shd w:val="clear" w:color="auto" w:fill="E31837"/>
          </w:tcPr>
          <w:p w:rsidR="00C252D0" w:rsidRPr="00425C8F" w:rsidRDefault="00C252D0" w:rsidP="002C3F3C">
            <w:pPr>
              <w:pStyle w:val="TableColumnLabels"/>
              <w:rPr>
                <w:color w:val="auto"/>
                <w:lang w:val="en-IN"/>
              </w:rPr>
            </w:pPr>
            <w:r w:rsidRPr="00425C8F">
              <w:rPr>
                <w:color w:val="auto"/>
                <w:lang w:val="en-IN"/>
              </w:rPr>
              <w:t>Fields</w:t>
            </w:r>
          </w:p>
        </w:tc>
        <w:tc>
          <w:tcPr>
            <w:tcW w:w="1980" w:type="dxa"/>
            <w:shd w:val="clear" w:color="auto" w:fill="E31837"/>
          </w:tcPr>
          <w:p w:rsidR="00C252D0" w:rsidRPr="00425C8F" w:rsidRDefault="00C252D0" w:rsidP="002C3F3C">
            <w:pPr>
              <w:pStyle w:val="TableColumnLabels"/>
              <w:rPr>
                <w:color w:val="auto"/>
                <w:lang w:val="en-IN"/>
              </w:rPr>
            </w:pPr>
            <w:r w:rsidRPr="00425C8F">
              <w:rPr>
                <w:color w:val="auto"/>
                <w:lang w:val="en-IN"/>
              </w:rPr>
              <w:t>Remarks</w:t>
            </w:r>
          </w:p>
        </w:tc>
        <w:tc>
          <w:tcPr>
            <w:tcW w:w="1620" w:type="dxa"/>
            <w:shd w:val="clear" w:color="auto" w:fill="E31837"/>
          </w:tcPr>
          <w:p w:rsidR="00C252D0" w:rsidRPr="00425C8F" w:rsidRDefault="00C252D0" w:rsidP="002C3F3C">
            <w:pPr>
              <w:pStyle w:val="TableColumnLabels"/>
              <w:rPr>
                <w:color w:val="auto"/>
                <w:lang w:val="en-IN"/>
              </w:rPr>
            </w:pPr>
            <w:r w:rsidRPr="00425C8F">
              <w:rPr>
                <w:color w:val="auto"/>
                <w:lang w:val="en-IN"/>
              </w:rPr>
              <w:t>Example</w:t>
            </w:r>
          </w:p>
        </w:tc>
        <w:tc>
          <w:tcPr>
            <w:tcW w:w="720" w:type="dxa"/>
            <w:shd w:val="clear" w:color="auto" w:fill="E31837"/>
          </w:tcPr>
          <w:p w:rsidR="00C252D0" w:rsidRPr="00425C8F" w:rsidRDefault="00C252D0" w:rsidP="002C3F3C">
            <w:pPr>
              <w:pStyle w:val="TableColumnLabels"/>
              <w:rPr>
                <w:color w:val="auto"/>
                <w:lang w:val="en-IN"/>
              </w:rPr>
            </w:pPr>
            <w:r w:rsidRPr="00425C8F">
              <w:rPr>
                <w:color w:val="auto"/>
                <w:lang w:val="en-IN"/>
              </w:rPr>
              <w:t>Field Type</w:t>
            </w:r>
          </w:p>
        </w:tc>
        <w:tc>
          <w:tcPr>
            <w:tcW w:w="1620" w:type="dxa"/>
            <w:shd w:val="clear" w:color="auto" w:fill="E31837"/>
          </w:tcPr>
          <w:p w:rsidR="00C252D0" w:rsidRPr="00425C8F" w:rsidRDefault="00C252D0" w:rsidP="002C3F3C">
            <w:pPr>
              <w:pStyle w:val="TableColumnLabels"/>
              <w:rPr>
                <w:color w:val="auto"/>
                <w:lang w:val="en-IN"/>
              </w:rPr>
            </w:pPr>
            <w:r w:rsidRPr="00425C8F">
              <w:rPr>
                <w:color w:val="auto"/>
                <w:lang w:val="en-IN"/>
              </w:rPr>
              <w:t>Optional/</w:t>
            </w:r>
          </w:p>
          <w:p w:rsidR="00C252D0" w:rsidRPr="00425C8F" w:rsidRDefault="00C252D0" w:rsidP="002C3F3C">
            <w:pPr>
              <w:pStyle w:val="TableColumnLabels"/>
              <w:rPr>
                <w:color w:val="auto"/>
                <w:lang w:val="en-IN"/>
              </w:rPr>
            </w:pPr>
            <w:r w:rsidRPr="00425C8F">
              <w:rPr>
                <w:color w:val="auto"/>
                <w:lang w:val="en-IN"/>
              </w:rPr>
              <w:t>Mandatory</w:t>
            </w:r>
          </w:p>
        </w:tc>
      </w:tr>
      <w:tr w:rsidR="00C252D0" w:rsidRPr="00425C8F" w:rsidTr="002C3F3C">
        <w:trPr>
          <w:cantSplit/>
          <w:trHeight w:val="277"/>
        </w:trPr>
        <w:tc>
          <w:tcPr>
            <w:tcW w:w="1800" w:type="dxa"/>
          </w:tcPr>
          <w:p w:rsidR="00C252D0" w:rsidRPr="00425C8F" w:rsidRDefault="00C252D0" w:rsidP="002C3F3C">
            <w:pPr>
              <w:pStyle w:val="Tablecontent"/>
            </w:pPr>
            <w:r w:rsidRPr="00425C8F">
              <w:t>TYPE</w:t>
            </w:r>
          </w:p>
        </w:tc>
        <w:tc>
          <w:tcPr>
            <w:tcW w:w="1800" w:type="dxa"/>
          </w:tcPr>
          <w:p w:rsidR="00C252D0" w:rsidRPr="00425C8F" w:rsidRDefault="00C252D0" w:rsidP="002C3F3C">
            <w:pPr>
              <w:pStyle w:val="Tablecontent"/>
            </w:pPr>
            <w:r w:rsidRPr="00425C8F">
              <w:t>Response type</w:t>
            </w:r>
          </w:p>
        </w:tc>
        <w:tc>
          <w:tcPr>
            <w:tcW w:w="1980" w:type="dxa"/>
          </w:tcPr>
          <w:p w:rsidR="00C252D0" w:rsidRPr="00425C8F" w:rsidRDefault="00C252D0" w:rsidP="002C3F3C">
            <w:pPr>
              <w:pStyle w:val="Tablecontent"/>
            </w:pPr>
            <w:r w:rsidRPr="00425C8F">
              <w:t>Response Type</w:t>
            </w:r>
          </w:p>
        </w:tc>
        <w:tc>
          <w:tcPr>
            <w:tcW w:w="1620" w:type="dxa"/>
          </w:tcPr>
          <w:p w:rsidR="00C252D0" w:rsidRPr="00425C8F" w:rsidRDefault="00C252D0" w:rsidP="002C3F3C">
            <w:pPr>
              <w:pStyle w:val="Tablecontent"/>
            </w:pPr>
            <w:r w:rsidRPr="00425C8F">
              <w:rPr>
                <w:lang w:val="fr-FR"/>
              </w:rPr>
              <w:t>LMBRESP</w:t>
            </w:r>
          </w:p>
        </w:tc>
        <w:tc>
          <w:tcPr>
            <w:tcW w:w="720" w:type="dxa"/>
          </w:tcPr>
          <w:p w:rsidR="00C252D0" w:rsidRPr="00425C8F" w:rsidRDefault="00C252D0" w:rsidP="002C3F3C">
            <w:pPr>
              <w:pStyle w:val="Tablecontent"/>
            </w:pPr>
            <w:r w:rsidRPr="00425C8F">
              <w:t>C (15)</w:t>
            </w:r>
          </w:p>
        </w:tc>
        <w:tc>
          <w:tcPr>
            <w:tcW w:w="1620" w:type="dxa"/>
          </w:tcPr>
          <w:p w:rsidR="00C252D0" w:rsidRPr="00425C8F" w:rsidRDefault="00C252D0" w:rsidP="002C3F3C">
            <w:pPr>
              <w:pStyle w:val="Tablecontent"/>
            </w:pPr>
            <w:r w:rsidRPr="00425C8F">
              <w:t>M</w:t>
            </w:r>
          </w:p>
        </w:tc>
      </w:tr>
      <w:tr w:rsidR="00C252D0" w:rsidRPr="00425C8F" w:rsidTr="002C3F3C">
        <w:trPr>
          <w:cantSplit/>
          <w:trHeight w:val="277"/>
        </w:trPr>
        <w:tc>
          <w:tcPr>
            <w:tcW w:w="1800" w:type="dxa"/>
          </w:tcPr>
          <w:p w:rsidR="00C252D0" w:rsidRPr="00425C8F" w:rsidRDefault="00C252D0" w:rsidP="002C3F3C">
            <w:pPr>
              <w:pStyle w:val="Tablecontent"/>
            </w:pPr>
            <w:r w:rsidRPr="00425C8F">
              <w:t>TXNSTATUS</w:t>
            </w:r>
          </w:p>
        </w:tc>
        <w:tc>
          <w:tcPr>
            <w:tcW w:w="1800" w:type="dxa"/>
          </w:tcPr>
          <w:p w:rsidR="00C252D0" w:rsidRPr="00425C8F" w:rsidRDefault="00C252D0" w:rsidP="002C3F3C">
            <w:pPr>
              <w:pStyle w:val="Tablecontent"/>
            </w:pPr>
            <w:r w:rsidRPr="00425C8F">
              <w:t>Transaction Status</w:t>
            </w:r>
          </w:p>
        </w:tc>
        <w:tc>
          <w:tcPr>
            <w:tcW w:w="1980" w:type="dxa"/>
          </w:tcPr>
          <w:p w:rsidR="00C252D0" w:rsidRPr="00425C8F" w:rsidRDefault="00C252D0" w:rsidP="002C3F3C">
            <w:pPr>
              <w:pStyle w:val="Tablecontent"/>
            </w:pPr>
            <w:r w:rsidRPr="00425C8F">
              <w:t>Status of the request</w:t>
            </w:r>
          </w:p>
          <w:p w:rsidR="00C252D0" w:rsidRPr="00425C8F" w:rsidRDefault="00C252D0" w:rsidP="002C3F3C">
            <w:pPr>
              <w:pStyle w:val="TableListBullet1"/>
            </w:pPr>
            <w:r w:rsidRPr="00425C8F">
              <w:t xml:space="preserve">Transaction Status = 200 means Success, </w:t>
            </w:r>
          </w:p>
          <w:p w:rsidR="00C252D0" w:rsidRPr="00425C8F" w:rsidRDefault="00C252D0" w:rsidP="002C3F3C">
            <w:pPr>
              <w:pStyle w:val="TableListBullet1"/>
              <w:jc w:val="left"/>
            </w:pPr>
            <w:r w:rsidRPr="00425C8F">
              <w:t>Transaction Status Other than 200 means failed</w:t>
            </w:r>
          </w:p>
        </w:tc>
        <w:tc>
          <w:tcPr>
            <w:tcW w:w="1620" w:type="dxa"/>
          </w:tcPr>
          <w:p w:rsidR="00C252D0" w:rsidRPr="00425C8F" w:rsidRDefault="00C252D0" w:rsidP="002C3F3C">
            <w:pPr>
              <w:pStyle w:val="Tablecontent"/>
            </w:pPr>
            <w:r w:rsidRPr="00425C8F">
              <w:t>200</w:t>
            </w:r>
          </w:p>
        </w:tc>
        <w:tc>
          <w:tcPr>
            <w:tcW w:w="720" w:type="dxa"/>
          </w:tcPr>
          <w:p w:rsidR="00C252D0" w:rsidRPr="00425C8F" w:rsidRDefault="00C252D0" w:rsidP="002C3F3C">
            <w:pPr>
              <w:pStyle w:val="Tablecontent"/>
            </w:pPr>
            <w:r w:rsidRPr="00425C8F">
              <w:t>N (7)</w:t>
            </w:r>
          </w:p>
        </w:tc>
        <w:tc>
          <w:tcPr>
            <w:tcW w:w="1620" w:type="dxa"/>
          </w:tcPr>
          <w:p w:rsidR="00C252D0" w:rsidRPr="00425C8F" w:rsidRDefault="00C252D0" w:rsidP="002C3F3C">
            <w:pPr>
              <w:pStyle w:val="Tablecontent"/>
            </w:pPr>
            <w:r w:rsidRPr="00425C8F">
              <w:t>M</w:t>
            </w:r>
          </w:p>
        </w:tc>
      </w:tr>
      <w:tr w:rsidR="00C252D0" w:rsidRPr="00425C8F" w:rsidTr="002C3F3C">
        <w:trPr>
          <w:cantSplit/>
          <w:trHeight w:val="277"/>
        </w:trPr>
        <w:tc>
          <w:tcPr>
            <w:tcW w:w="1800" w:type="dxa"/>
          </w:tcPr>
          <w:p w:rsidR="00C252D0" w:rsidRPr="00425C8F" w:rsidRDefault="00C252D0" w:rsidP="002C3F3C">
            <w:pPr>
              <w:pStyle w:val="Tablecontent"/>
            </w:pPr>
            <w:r w:rsidRPr="00425C8F">
              <w:t>NOTIFLANG</w:t>
            </w:r>
          </w:p>
        </w:tc>
        <w:tc>
          <w:tcPr>
            <w:tcW w:w="1800" w:type="dxa"/>
          </w:tcPr>
          <w:p w:rsidR="00C252D0" w:rsidRPr="00425C8F" w:rsidRDefault="00C252D0" w:rsidP="002C3F3C">
            <w:pPr>
              <w:pStyle w:val="Tablecontent"/>
            </w:pPr>
            <w:r w:rsidRPr="00425C8F">
              <w:t>Notification language</w:t>
            </w:r>
          </w:p>
        </w:tc>
        <w:tc>
          <w:tcPr>
            <w:tcW w:w="1980" w:type="dxa"/>
          </w:tcPr>
          <w:p w:rsidR="00C252D0" w:rsidRPr="00425C8F" w:rsidRDefault="00C252D0" w:rsidP="002C3F3C">
            <w:pPr>
              <w:pStyle w:val="Tablecontent"/>
            </w:pPr>
            <w:r w:rsidRPr="00425C8F">
              <w:t xml:space="preserve">The notification language selected </w:t>
            </w:r>
          </w:p>
        </w:tc>
        <w:tc>
          <w:tcPr>
            <w:tcW w:w="1620" w:type="dxa"/>
          </w:tcPr>
          <w:p w:rsidR="00C252D0" w:rsidRPr="00425C8F" w:rsidRDefault="00C252D0" w:rsidP="002C3F3C">
            <w:pPr>
              <w:pStyle w:val="Tablecontent"/>
            </w:pPr>
            <w:r w:rsidRPr="00425C8F">
              <w:t>en</w:t>
            </w:r>
          </w:p>
        </w:tc>
        <w:tc>
          <w:tcPr>
            <w:tcW w:w="720" w:type="dxa"/>
          </w:tcPr>
          <w:p w:rsidR="00C252D0" w:rsidRPr="00425C8F" w:rsidRDefault="00C252D0" w:rsidP="002C3F3C">
            <w:pPr>
              <w:pStyle w:val="Tablecontent"/>
            </w:pPr>
            <w:r w:rsidRPr="00425C8F">
              <w:t>A(10)</w:t>
            </w:r>
          </w:p>
        </w:tc>
        <w:tc>
          <w:tcPr>
            <w:tcW w:w="1620" w:type="dxa"/>
          </w:tcPr>
          <w:p w:rsidR="00C252D0" w:rsidRPr="00425C8F" w:rsidRDefault="00C252D0" w:rsidP="002C3F3C">
            <w:pPr>
              <w:pStyle w:val="Tablecontent"/>
            </w:pPr>
            <w:r w:rsidRPr="00425C8F">
              <w:t>O</w:t>
            </w:r>
          </w:p>
        </w:tc>
      </w:tr>
    </w:tbl>
    <w:p w:rsidR="00C252D0" w:rsidRPr="00425C8F" w:rsidRDefault="00C252D0" w:rsidP="00C252D0">
      <w:pPr>
        <w:pStyle w:val="BodyText2"/>
      </w:pPr>
    </w:p>
    <w:p w:rsidR="00C252D0" w:rsidRPr="00425C8F" w:rsidRDefault="00C252D0" w:rsidP="00C252D0">
      <w:pPr>
        <w:pStyle w:val="NoteHeading"/>
        <w:tabs>
          <w:tab w:val="num" w:pos="1080"/>
        </w:tabs>
        <w:ind w:left="1080" w:hanging="504"/>
        <w:jc w:val="left"/>
        <w:rPr>
          <w:color w:val="auto"/>
        </w:rPr>
      </w:pPr>
      <w:r w:rsidRPr="00425C8F">
        <w:rPr>
          <w:color w:val="auto"/>
        </w:rPr>
        <w:t>The value for TYPE tag is fixed as mentioned in syntax.</w:t>
      </w:r>
    </w:p>
    <w:p w:rsidR="00C252D0" w:rsidRPr="00425C8F" w:rsidRDefault="00C252D0" w:rsidP="00C252D0">
      <w:pPr>
        <w:pStyle w:val="BodyText2"/>
      </w:pPr>
    </w:p>
    <w:p w:rsidR="00C252D0" w:rsidRPr="00425C8F" w:rsidRDefault="00C252D0" w:rsidP="00C252D0">
      <w:pPr>
        <w:pStyle w:val="code0"/>
        <w:spacing w:before="60" w:beforeAutospacing="0" w:after="60" w:afterAutospacing="0"/>
        <w:rPr>
          <w:rStyle w:val="Strong"/>
          <w:rFonts w:ascii="Arial" w:hAnsi="Arial" w:cs="Arial"/>
          <w:sz w:val="20"/>
          <w:szCs w:val="20"/>
        </w:rPr>
      </w:pPr>
      <w:r w:rsidRPr="00425C8F">
        <w:rPr>
          <w:rStyle w:val="Strong"/>
          <w:rFonts w:ascii="Arial" w:hAnsi="Arial" w:cs="Arial"/>
          <w:sz w:val="20"/>
          <w:szCs w:val="20"/>
        </w:rPr>
        <w:t>Example of XML for LMB response</w:t>
      </w:r>
    </w:p>
    <w:p w:rsidR="00C252D0" w:rsidRPr="00425C8F" w:rsidRDefault="00C252D0" w:rsidP="00C252D0">
      <w:pPr>
        <w:pStyle w:val="BodyText2"/>
        <w:rPr>
          <w:rFonts w:ascii="Courier New" w:hAnsi="Courier New"/>
        </w:rPr>
      </w:pPr>
      <w:proofErr w:type="gramStart"/>
      <w:r w:rsidRPr="00425C8F">
        <w:rPr>
          <w:rFonts w:ascii="Courier New" w:hAnsi="Courier New"/>
        </w:rPr>
        <w:t>&lt;?xml</w:t>
      </w:r>
      <w:proofErr w:type="gramEnd"/>
      <w:r w:rsidRPr="00425C8F">
        <w:rPr>
          <w:rFonts w:ascii="Courier New" w:hAnsi="Courier New"/>
        </w:rPr>
        <w:t xml:space="preserve"> version="1.0"?&gt;&lt;COMMAND&gt;&lt;TYPE&gt;LMBRESP&lt;/TYPE&gt;&lt;TXNSTATUS&gt;200&lt;/TXNSTATUS&gt;&lt;NOTIFLANG&gt;&lt;/NOTIFLANG&gt;&lt;/COMMAND&gt;</w:t>
      </w:r>
    </w:p>
    <w:p w:rsidR="00C252D0" w:rsidRPr="00425C8F" w:rsidRDefault="00C252D0" w:rsidP="00C252D0">
      <w:pPr>
        <w:pStyle w:val="BodyText2"/>
      </w:pPr>
    </w:p>
    <w:p w:rsidR="00C252D0" w:rsidRPr="00425C8F" w:rsidRDefault="00C252D0" w:rsidP="00C252D0">
      <w:pPr>
        <w:pStyle w:val="BodyText2"/>
      </w:pPr>
    </w:p>
    <w:p w:rsidR="00816CAA" w:rsidRPr="00425C8F" w:rsidRDefault="00816CAA" w:rsidP="00337049">
      <w:pPr>
        <w:pStyle w:val="Heading2"/>
        <w:rPr>
          <w:lang w:val="en-IN"/>
        </w:rPr>
      </w:pPr>
      <w:bookmarkStart w:id="309" w:name="_Toc485139717"/>
      <w:r w:rsidRPr="00425C8F">
        <w:rPr>
          <w:lang w:val="en-IN"/>
        </w:rPr>
        <w:t>LMB Online Debit</w:t>
      </w:r>
      <w:bookmarkEnd w:id="309"/>
      <w:r w:rsidRPr="00425C8F">
        <w:rPr>
          <w:lang w:val="en-IN"/>
        </w:rPr>
        <w:t xml:space="preserve"> </w:t>
      </w:r>
    </w:p>
    <w:p w:rsidR="00816CAA" w:rsidRPr="00425C8F" w:rsidRDefault="00816CAA" w:rsidP="00816CAA">
      <w:pPr>
        <w:pStyle w:val="BodyText2"/>
        <w:rPr>
          <w:lang w:val="en-IN"/>
        </w:rPr>
      </w:pPr>
    </w:p>
    <w:p w:rsidR="00816CAA" w:rsidRPr="00425C8F" w:rsidRDefault="00816CAA" w:rsidP="00816CAA">
      <w:pPr>
        <w:pStyle w:val="ListParagraph"/>
        <w:ind w:left="0"/>
        <w:rPr>
          <w:rFonts w:ascii="Arial" w:hAnsi="Arial" w:cs="Arial"/>
          <w:sz w:val="20"/>
          <w:szCs w:val="20"/>
          <w:lang w:val="nl-NL"/>
        </w:rPr>
      </w:pPr>
      <w:r w:rsidRPr="00425C8F">
        <w:rPr>
          <w:rFonts w:ascii="Arial" w:hAnsi="Arial" w:cs="Arial"/>
          <w:sz w:val="20"/>
          <w:szCs w:val="20"/>
          <w:lang w:val="nl-NL"/>
        </w:rPr>
        <w:t>Now, pretups system will interact with IN and check for LMB outstanding amount on both IN and pretups, if the recharge amount requested is exactly equal to the LMB outstanding amount then only the settlement will be done.</w:t>
      </w:r>
    </w:p>
    <w:p w:rsidR="00816CAA" w:rsidRPr="00425C8F" w:rsidRDefault="00816CAA" w:rsidP="00816CAA">
      <w:pPr>
        <w:pStyle w:val="ListParagraph"/>
        <w:ind w:left="0"/>
        <w:rPr>
          <w:rFonts w:ascii="Arial" w:hAnsi="Arial"/>
          <w:sz w:val="20"/>
        </w:rPr>
      </w:pPr>
    </w:p>
    <w:p w:rsidR="00816CAA" w:rsidRPr="00425C8F" w:rsidRDefault="00816CAA" w:rsidP="00816CAA">
      <w:pPr>
        <w:pStyle w:val="ListParagraph"/>
        <w:ind w:left="0"/>
        <w:rPr>
          <w:rFonts w:ascii="Arial" w:hAnsi="Arial" w:cs="Arial"/>
          <w:sz w:val="20"/>
          <w:szCs w:val="20"/>
          <w:lang w:val="nl-NL"/>
        </w:rPr>
      </w:pPr>
    </w:p>
    <w:p w:rsidR="00816CAA" w:rsidRPr="00425C8F" w:rsidRDefault="00816CAA" w:rsidP="00816CAA">
      <w:pPr>
        <w:pStyle w:val="BodyText2"/>
        <w:rPr>
          <w:lang w:val="nl-NL"/>
        </w:rPr>
      </w:pPr>
      <w:r w:rsidRPr="00425C8F">
        <w:rPr>
          <w:lang w:val="nl-NL"/>
        </w:rPr>
        <w:t>Design for this feature can be broken into following sections:</w:t>
      </w:r>
    </w:p>
    <w:p w:rsidR="00816CAA" w:rsidRPr="00425C8F" w:rsidRDefault="00816CAA" w:rsidP="00816CAA">
      <w:pPr>
        <w:pStyle w:val="ListParagraph"/>
        <w:numPr>
          <w:ilvl w:val="0"/>
          <w:numId w:val="35"/>
        </w:numPr>
        <w:contextualSpacing/>
        <w:rPr>
          <w:rFonts w:ascii="Arial" w:hAnsi="Arial" w:cs="Arial"/>
          <w:sz w:val="20"/>
          <w:szCs w:val="20"/>
        </w:rPr>
      </w:pPr>
      <w:r w:rsidRPr="00425C8F">
        <w:rPr>
          <w:rFonts w:ascii="Arial" w:hAnsi="Arial" w:cs="Arial"/>
          <w:sz w:val="20"/>
          <w:szCs w:val="20"/>
        </w:rPr>
        <w:t>The recharge request is initiated by a 3</w:t>
      </w:r>
      <w:r w:rsidRPr="00425C8F">
        <w:rPr>
          <w:rFonts w:ascii="Arial" w:hAnsi="Arial" w:cs="Arial"/>
          <w:sz w:val="20"/>
          <w:szCs w:val="20"/>
          <w:vertAlign w:val="superscript"/>
        </w:rPr>
        <w:t>rd</w:t>
      </w:r>
      <w:r w:rsidRPr="00425C8F">
        <w:rPr>
          <w:rFonts w:ascii="Arial" w:hAnsi="Arial" w:cs="Arial"/>
          <w:sz w:val="20"/>
          <w:szCs w:val="20"/>
        </w:rPr>
        <w:t xml:space="preserve"> party and the LMB account settlement request is sent to IN from pretups.</w:t>
      </w:r>
    </w:p>
    <w:p w:rsidR="00816CAA" w:rsidRPr="00425C8F" w:rsidRDefault="00816CAA" w:rsidP="00816CAA">
      <w:pPr>
        <w:pStyle w:val="ListParagraph"/>
        <w:numPr>
          <w:ilvl w:val="0"/>
          <w:numId w:val="35"/>
        </w:numPr>
        <w:contextualSpacing/>
        <w:rPr>
          <w:rFonts w:ascii="Arial" w:hAnsi="Arial" w:cs="Arial"/>
          <w:sz w:val="20"/>
          <w:szCs w:val="20"/>
        </w:rPr>
      </w:pPr>
      <w:r w:rsidRPr="00425C8F">
        <w:rPr>
          <w:rFonts w:ascii="Arial" w:hAnsi="Arial" w:cs="Arial"/>
          <w:sz w:val="20"/>
          <w:szCs w:val="20"/>
        </w:rPr>
        <w:t>The recharge request is initiated by a 3</w:t>
      </w:r>
      <w:r w:rsidRPr="00425C8F">
        <w:rPr>
          <w:rFonts w:ascii="Arial" w:hAnsi="Arial" w:cs="Arial"/>
          <w:sz w:val="20"/>
          <w:szCs w:val="20"/>
          <w:vertAlign w:val="superscript"/>
        </w:rPr>
        <w:t>rd</w:t>
      </w:r>
      <w:r w:rsidRPr="00425C8F">
        <w:rPr>
          <w:rFonts w:ascii="Arial" w:hAnsi="Arial" w:cs="Arial"/>
          <w:sz w:val="20"/>
          <w:szCs w:val="20"/>
        </w:rPr>
        <w:t xml:space="preserve"> party and the LMB account is settled first at IN and then pretups system is intimated to settle at its end.</w:t>
      </w:r>
    </w:p>
    <w:p w:rsidR="00816CAA" w:rsidRPr="00425C8F" w:rsidRDefault="00816CAA" w:rsidP="00816CAA">
      <w:pPr>
        <w:pStyle w:val="ListParagraph"/>
        <w:ind w:left="360"/>
        <w:contextualSpacing/>
        <w:rPr>
          <w:rFonts w:ascii="Arial" w:hAnsi="Arial" w:cs="Arial"/>
          <w:sz w:val="20"/>
          <w:szCs w:val="20"/>
        </w:rPr>
      </w:pPr>
    </w:p>
    <w:p w:rsidR="00816CAA" w:rsidRPr="00425C8F" w:rsidRDefault="00816CAA" w:rsidP="00816CAA">
      <w:pPr>
        <w:pStyle w:val="BodyText2"/>
      </w:pPr>
      <w:r w:rsidRPr="00425C8F">
        <w:t xml:space="preserve">Business Rules: </w:t>
      </w:r>
    </w:p>
    <w:p w:rsidR="00816CAA" w:rsidRPr="00425C8F" w:rsidRDefault="00816CAA" w:rsidP="00816CAA">
      <w:pPr>
        <w:pStyle w:val="ListParagraph"/>
        <w:numPr>
          <w:ilvl w:val="0"/>
          <w:numId w:val="34"/>
        </w:numPr>
        <w:spacing w:after="200" w:line="276" w:lineRule="auto"/>
        <w:contextualSpacing/>
        <w:rPr>
          <w:rFonts w:ascii="Arial" w:hAnsi="Arial" w:cs="Arial"/>
          <w:sz w:val="20"/>
          <w:szCs w:val="20"/>
        </w:rPr>
      </w:pPr>
      <w:r w:rsidRPr="00425C8F">
        <w:rPr>
          <w:rFonts w:ascii="Arial" w:hAnsi="Arial" w:cs="Arial"/>
          <w:sz w:val="20"/>
          <w:szCs w:val="20"/>
        </w:rPr>
        <w:t xml:space="preserve">The request will come as a </w:t>
      </w:r>
      <w:r w:rsidRPr="00425C8F">
        <w:rPr>
          <w:rFonts w:ascii="Arial" w:hAnsi="Arial" w:cs="Arial"/>
          <w:b/>
          <w:sz w:val="20"/>
          <w:szCs w:val="20"/>
        </w:rPr>
        <w:t>plain message</w:t>
      </w:r>
      <w:r w:rsidRPr="00425C8F">
        <w:rPr>
          <w:rFonts w:ascii="Arial" w:hAnsi="Arial" w:cs="Arial"/>
          <w:sz w:val="20"/>
          <w:szCs w:val="20"/>
        </w:rPr>
        <w:t xml:space="preserve"> string from 2 access bearers </w:t>
      </w:r>
    </w:p>
    <w:p w:rsidR="00816CAA" w:rsidRPr="00425C8F" w:rsidRDefault="00816CAA" w:rsidP="00816CAA">
      <w:pPr>
        <w:pStyle w:val="ListParagraph"/>
        <w:numPr>
          <w:ilvl w:val="0"/>
          <w:numId w:val="36"/>
        </w:numPr>
        <w:spacing w:after="200" w:line="276" w:lineRule="auto"/>
        <w:contextualSpacing/>
        <w:rPr>
          <w:rFonts w:ascii="Arial" w:hAnsi="Arial" w:cs="Arial"/>
          <w:sz w:val="20"/>
          <w:szCs w:val="20"/>
        </w:rPr>
      </w:pPr>
      <w:r w:rsidRPr="00425C8F">
        <w:rPr>
          <w:rFonts w:ascii="Arial" w:hAnsi="Arial" w:cs="Arial"/>
          <w:sz w:val="20"/>
          <w:szCs w:val="20"/>
        </w:rPr>
        <w:t>SMSC</w:t>
      </w:r>
    </w:p>
    <w:p w:rsidR="00816CAA" w:rsidRPr="00425C8F" w:rsidRDefault="00816CAA" w:rsidP="00816CAA">
      <w:pPr>
        <w:pStyle w:val="ListParagraph"/>
        <w:numPr>
          <w:ilvl w:val="0"/>
          <w:numId w:val="36"/>
        </w:numPr>
        <w:spacing w:after="200" w:line="276" w:lineRule="auto"/>
        <w:contextualSpacing/>
        <w:rPr>
          <w:rFonts w:ascii="Arial" w:hAnsi="Arial" w:cs="Arial"/>
          <w:sz w:val="20"/>
          <w:szCs w:val="20"/>
        </w:rPr>
      </w:pPr>
      <w:r w:rsidRPr="00425C8F">
        <w:rPr>
          <w:rFonts w:ascii="Arial" w:hAnsi="Arial" w:cs="Arial"/>
          <w:sz w:val="20"/>
          <w:szCs w:val="20"/>
        </w:rPr>
        <w:t>External Gateway</w:t>
      </w:r>
    </w:p>
    <w:p w:rsidR="00816CAA" w:rsidRPr="00425C8F" w:rsidRDefault="00816CAA" w:rsidP="00816CAA">
      <w:pPr>
        <w:pStyle w:val="ListParagraph"/>
        <w:numPr>
          <w:ilvl w:val="0"/>
          <w:numId w:val="34"/>
        </w:numPr>
        <w:spacing w:after="200" w:line="276" w:lineRule="auto"/>
        <w:contextualSpacing/>
        <w:rPr>
          <w:rFonts w:ascii="Arial" w:hAnsi="Arial" w:cs="Arial"/>
          <w:sz w:val="20"/>
          <w:szCs w:val="20"/>
        </w:rPr>
      </w:pPr>
      <w:r w:rsidRPr="00425C8F">
        <w:rPr>
          <w:rFonts w:ascii="Arial" w:hAnsi="Arial" w:cs="Arial"/>
          <w:sz w:val="20"/>
          <w:szCs w:val="20"/>
        </w:rPr>
        <w:t>The LMB outstanding amount at pretups should be exactly equal to the LMB outstanding amount at IN.</w:t>
      </w:r>
    </w:p>
    <w:p w:rsidR="00816CAA" w:rsidRPr="00425C8F" w:rsidRDefault="00816CAA" w:rsidP="00816CAA">
      <w:pPr>
        <w:pStyle w:val="ListParagraph"/>
        <w:numPr>
          <w:ilvl w:val="0"/>
          <w:numId w:val="34"/>
        </w:numPr>
        <w:spacing w:after="200" w:line="276" w:lineRule="auto"/>
        <w:contextualSpacing/>
        <w:rPr>
          <w:rFonts w:ascii="Arial" w:hAnsi="Arial" w:cs="Arial"/>
          <w:sz w:val="20"/>
          <w:szCs w:val="20"/>
        </w:rPr>
      </w:pPr>
      <w:r w:rsidRPr="00425C8F">
        <w:rPr>
          <w:rFonts w:ascii="Arial" w:hAnsi="Arial" w:cs="Arial"/>
          <w:sz w:val="20"/>
          <w:szCs w:val="20"/>
        </w:rPr>
        <w:t>The amount credited into the subscribers account should be equal to or greater than the outstanding LMB amount.</w:t>
      </w:r>
    </w:p>
    <w:p w:rsidR="00816CAA" w:rsidRPr="00425C8F" w:rsidRDefault="00816CAA" w:rsidP="001E6309">
      <w:pPr>
        <w:pStyle w:val="Heading"/>
        <w:rPr>
          <w:color w:val="auto"/>
        </w:rPr>
      </w:pPr>
      <w:r w:rsidRPr="00425C8F">
        <w:rPr>
          <w:color w:val="auto"/>
        </w:rPr>
        <w:t>Request Syntax</w:t>
      </w:r>
    </w:p>
    <w:p w:rsidR="00816CAA" w:rsidRPr="00425C8F" w:rsidRDefault="00816CAA" w:rsidP="00816CAA">
      <w:pPr>
        <w:pStyle w:val="BodyText2"/>
      </w:pPr>
      <w:r w:rsidRPr="00425C8F">
        <w:t>External Gateway will send the following request for LMB debit. The request format and details of request are mentioned below. This should be sent as data part of http request.</w:t>
      </w:r>
    </w:p>
    <w:p w:rsidR="00816CAA" w:rsidRPr="00425C8F" w:rsidRDefault="00816CAA" w:rsidP="00816CAA">
      <w:pPr>
        <w:pStyle w:val="BodyText2"/>
      </w:pPr>
    </w:p>
    <w:p w:rsidR="00816CAA" w:rsidRPr="00425C8F" w:rsidRDefault="00816CAA" w:rsidP="00816CAA">
      <w:pPr>
        <w:pStyle w:val="BodyText2"/>
        <w:rPr>
          <w:b/>
          <w:bCs/>
        </w:rPr>
      </w:pPr>
      <w:r w:rsidRPr="00425C8F">
        <w:rPr>
          <w:b/>
          <w:bCs/>
          <w:u w:val="single"/>
        </w:rPr>
        <w:t>Request Syntax:</w:t>
      </w:r>
    </w:p>
    <w:p w:rsidR="00816CAA" w:rsidRPr="00425C8F" w:rsidRDefault="00816CAA" w:rsidP="00816CAA">
      <w:pPr>
        <w:pStyle w:val="BodyText2"/>
      </w:pPr>
      <w:r w:rsidRPr="00425C8F">
        <w:t>TYPE=LMBDBTREQ&amp;MSISDN=&lt;Subscriber-MSISDn&gt;&amp;LMB_AMT=&lt;LMB_outstanding&gt;&amp;AMT_CREDITED=&lt;Top-up value&gt;&amp;MRP=&lt;Amount requested&gt;</w:t>
      </w:r>
    </w:p>
    <w:p w:rsidR="00816CAA" w:rsidRPr="00425C8F" w:rsidRDefault="00816CAA" w:rsidP="00816CAA">
      <w:pPr>
        <w:pStyle w:val="BodyText2"/>
      </w:pPr>
    </w:p>
    <w:p w:rsidR="00816CAA" w:rsidRPr="00425C8F" w:rsidRDefault="00816CAA" w:rsidP="00816CAA">
      <w:pPr>
        <w:pStyle w:val="BodyText2"/>
        <w:rPr>
          <w:rFonts w:ascii="Arial Narrow" w:hAnsi="Arial Narrow" w:cs="Tahoma"/>
          <w:b/>
          <w:sz w:val="26"/>
          <w:u w:val="single" w:color="E31837"/>
        </w:rPr>
      </w:pPr>
      <w:r w:rsidRPr="00425C8F">
        <w:rPr>
          <w:rFonts w:ascii="Arial Narrow" w:hAnsi="Arial Narrow" w:cs="Tahoma"/>
          <w:b/>
          <w:sz w:val="26"/>
          <w:u w:val="single" w:color="E31837"/>
        </w:rPr>
        <w:t>Field Details</w:t>
      </w:r>
    </w:p>
    <w:p w:rsidR="00816CAA" w:rsidRPr="00425C8F" w:rsidRDefault="00816CAA" w:rsidP="00816CAA">
      <w:pPr>
        <w:pStyle w:val="BodyText2"/>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890"/>
        <w:gridCol w:w="1080"/>
        <w:gridCol w:w="1350"/>
        <w:gridCol w:w="1620"/>
      </w:tblGrid>
      <w:tr w:rsidR="00816CAA" w:rsidRPr="00425C8F" w:rsidTr="00816CAA">
        <w:trPr>
          <w:trHeight w:val="277"/>
          <w:tblHeader/>
        </w:trPr>
        <w:tc>
          <w:tcPr>
            <w:tcW w:w="1800" w:type="dxa"/>
            <w:shd w:val="clear" w:color="auto" w:fill="E31837"/>
          </w:tcPr>
          <w:p w:rsidR="00816CAA" w:rsidRPr="00425C8F" w:rsidRDefault="00816CAA" w:rsidP="002C3F3C">
            <w:pPr>
              <w:pStyle w:val="TableColumnLabels"/>
              <w:rPr>
                <w:color w:val="auto"/>
                <w:lang w:val="en-IN"/>
              </w:rPr>
            </w:pPr>
            <w:r w:rsidRPr="00425C8F">
              <w:rPr>
                <w:color w:val="auto"/>
                <w:lang w:val="en-IN"/>
              </w:rPr>
              <w:t>TAG</w:t>
            </w:r>
          </w:p>
        </w:tc>
        <w:tc>
          <w:tcPr>
            <w:tcW w:w="1800" w:type="dxa"/>
            <w:shd w:val="clear" w:color="auto" w:fill="E31837"/>
          </w:tcPr>
          <w:p w:rsidR="00816CAA" w:rsidRPr="00425C8F" w:rsidRDefault="00816CAA" w:rsidP="002C3F3C">
            <w:pPr>
              <w:pStyle w:val="TableColumnLabels"/>
              <w:rPr>
                <w:color w:val="auto"/>
                <w:lang w:val="en-IN"/>
              </w:rPr>
            </w:pPr>
            <w:r w:rsidRPr="00425C8F">
              <w:rPr>
                <w:color w:val="auto"/>
                <w:lang w:val="en-IN"/>
              </w:rPr>
              <w:t>Fields</w:t>
            </w:r>
          </w:p>
        </w:tc>
        <w:tc>
          <w:tcPr>
            <w:tcW w:w="1890" w:type="dxa"/>
            <w:shd w:val="clear" w:color="auto" w:fill="E31837"/>
          </w:tcPr>
          <w:p w:rsidR="00816CAA" w:rsidRPr="00425C8F" w:rsidRDefault="00816CAA" w:rsidP="002C3F3C">
            <w:pPr>
              <w:pStyle w:val="TableColumnLabels"/>
              <w:rPr>
                <w:color w:val="auto"/>
                <w:lang w:val="en-IN"/>
              </w:rPr>
            </w:pPr>
            <w:r w:rsidRPr="00425C8F">
              <w:rPr>
                <w:color w:val="auto"/>
                <w:lang w:val="en-IN"/>
              </w:rPr>
              <w:t>Remarks</w:t>
            </w:r>
          </w:p>
        </w:tc>
        <w:tc>
          <w:tcPr>
            <w:tcW w:w="1080" w:type="dxa"/>
            <w:shd w:val="clear" w:color="auto" w:fill="E31837"/>
          </w:tcPr>
          <w:p w:rsidR="00816CAA" w:rsidRPr="00425C8F" w:rsidRDefault="00816CAA" w:rsidP="002C3F3C">
            <w:pPr>
              <w:pStyle w:val="TableColumnLabels"/>
              <w:rPr>
                <w:color w:val="auto"/>
                <w:lang w:val="en-IN"/>
              </w:rPr>
            </w:pPr>
            <w:r w:rsidRPr="00425C8F">
              <w:rPr>
                <w:color w:val="auto"/>
                <w:lang w:val="en-IN"/>
              </w:rPr>
              <w:t>Example</w:t>
            </w:r>
          </w:p>
        </w:tc>
        <w:tc>
          <w:tcPr>
            <w:tcW w:w="1350" w:type="dxa"/>
            <w:shd w:val="clear" w:color="auto" w:fill="E31837"/>
          </w:tcPr>
          <w:p w:rsidR="00816CAA" w:rsidRPr="00425C8F" w:rsidRDefault="00816CAA" w:rsidP="002C3F3C">
            <w:pPr>
              <w:pStyle w:val="TableColumnLabels"/>
              <w:rPr>
                <w:color w:val="auto"/>
                <w:lang w:val="en-IN"/>
              </w:rPr>
            </w:pPr>
            <w:r w:rsidRPr="00425C8F">
              <w:rPr>
                <w:color w:val="auto"/>
                <w:lang w:val="en-IN"/>
              </w:rPr>
              <w:t>Field Type</w:t>
            </w:r>
          </w:p>
        </w:tc>
        <w:tc>
          <w:tcPr>
            <w:tcW w:w="1620" w:type="dxa"/>
            <w:shd w:val="clear" w:color="auto" w:fill="E31837"/>
          </w:tcPr>
          <w:p w:rsidR="00816CAA" w:rsidRPr="00425C8F" w:rsidRDefault="00816CAA" w:rsidP="002C3F3C">
            <w:pPr>
              <w:pStyle w:val="TableColumnLabels"/>
              <w:rPr>
                <w:color w:val="auto"/>
                <w:lang w:val="en-IN"/>
              </w:rPr>
            </w:pPr>
            <w:r w:rsidRPr="00425C8F">
              <w:rPr>
                <w:color w:val="auto"/>
                <w:lang w:val="en-IN"/>
              </w:rPr>
              <w:t>Optional/</w:t>
            </w:r>
          </w:p>
          <w:p w:rsidR="00816CAA" w:rsidRPr="00425C8F" w:rsidRDefault="00816CAA" w:rsidP="002C3F3C">
            <w:pPr>
              <w:pStyle w:val="TableColumnLabels"/>
              <w:rPr>
                <w:color w:val="auto"/>
                <w:lang w:val="en-IN"/>
              </w:rPr>
            </w:pPr>
            <w:r w:rsidRPr="00425C8F">
              <w:rPr>
                <w:color w:val="auto"/>
                <w:lang w:val="en-IN"/>
              </w:rPr>
              <w:t>Mandatory</w:t>
            </w:r>
          </w:p>
        </w:tc>
      </w:tr>
      <w:tr w:rsidR="00816CAA" w:rsidRPr="00425C8F" w:rsidTr="00816CAA">
        <w:trPr>
          <w:cantSplit/>
          <w:trHeight w:val="277"/>
        </w:trPr>
        <w:tc>
          <w:tcPr>
            <w:tcW w:w="1800" w:type="dxa"/>
          </w:tcPr>
          <w:p w:rsidR="00816CAA" w:rsidRPr="00425C8F" w:rsidRDefault="00816CAA" w:rsidP="002C3F3C">
            <w:pPr>
              <w:pStyle w:val="Tablecontent"/>
            </w:pPr>
            <w:r w:rsidRPr="00425C8F">
              <w:t>TYPE</w:t>
            </w:r>
          </w:p>
        </w:tc>
        <w:tc>
          <w:tcPr>
            <w:tcW w:w="1800" w:type="dxa"/>
          </w:tcPr>
          <w:p w:rsidR="00816CAA" w:rsidRPr="00425C8F" w:rsidRDefault="00816CAA" w:rsidP="002C3F3C">
            <w:pPr>
              <w:pStyle w:val="Tablecontent"/>
              <w:rPr>
                <w:sz w:val="20"/>
              </w:rPr>
            </w:pPr>
            <w:r w:rsidRPr="00425C8F">
              <w:rPr>
                <w:sz w:val="20"/>
              </w:rPr>
              <w:t>Request Type</w:t>
            </w:r>
          </w:p>
        </w:tc>
        <w:tc>
          <w:tcPr>
            <w:tcW w:w="1890" w:type="dxa"/>
          </w:tcPr>
          <w:p w:rsidR="00816CAA" w:rsidRPr="00425C8F" w:rsidRDefault="00816CAA" w:rsidP="002C3F3C">
            <w:pPr>
              <w:pStyle w:val="Tablecontent"/>
              <w:rPr>
                <w:sz w:val="20"/>
              </w:rPr>
            </w:pPr>
            <w:r w:rsidRPr="00425C8F">
              <w:rPr>
                <w:sz w:val="20"/>
              </w:rPr>
              <w:t>Request Type</w:t>
            </w:r>
          </w:p>
        </w:tc>
        <w:tc>
          <w:tcPr>
            <w:tcW w:w="1080" w:type="dxa"/>
          </w:tcPr>
          <w:p w:rsidR="00816CAA" w:rsidRPr="00425C8F" w:rsidRDefault="00816CAA" w:rsidP="002C3F3C">
            <w:pPr>
              <w:pStyle w:val="Tablecontent"/>
              <w:rPr>
                <w:sz w:val="20"/>
              </w:rPr>
            </w:pPr>
          </w:p>
        </w:tc>
        <w:tc>
          <w:tcPr>
            <w:tcW w:w="1350" w:type="dxa"/>
          </w:tcPr>
          <w:p w:rsidR="00816CAA" w:rsidRPr="00425C8F" w:rsidRDefault="00816CAA" w:rsidP="002C3F3C">
            <w:pPr>
              <w:pStyle w:val="Tablecontent"/>
              <w:rPr>
                <w:sz w:val="20"/>
              </w:rPr>
            </w:pPr>
            <w:r w:rsidRPr="00425C8F">
              <w:rPr>
                <w:sz w:val="20"/>
              </w:rPr>
              <w:t>C(10)</w:t>
            </w:r>
          </w:p>
        </w:tc>
        <w:tc>
          <w:tcPr>
            <w:tcW w:w="1620" w:type="dxa"/>
          </w:tcPr>
          <w:p w:rsidR="00816CAA" w:rsidRPr="00425C8F" w:rsidRDefault="00816CAA" w:rsidP="002C3F3C">
            <w:pPr>
              <w:pStyle w:val="Tablecontent"/>
            </w:pPr>
            <w:r w:rsidRPr="00425C8F">
              <w:t>M</w:t>
            </w:r>
          </w:p>
        </w:tc>
      </w:tr>
      <w:tr w:rsidR="00816CAA" w:rsidRPr="00425C8F" w:rsidTr="00816CAA">
        <w:trPr>
          <w:cantSplit/>
          <w:trHeight w:val="277"/>
        </w:trPr>
        <w:tc>
          <w:tcPr>
            <w:tcW w:w="1800" w:type="dxa"/>
          </w:tcPr>
          <w:p w:rsidR="00816CAA" w:rsidRPr="00425C8F" w:rsidRDefault="00816CAA" w:rsidP="002C3F3C">
            <w:pPr>
              <w:pStyle w:val="Tablecontent"/>
            </w:pPr>
            <w:r w:rsidRPr="00425C8F">
              <w:t xml:space="preserve"> MSISDN</w:t>
            </w:r>
          </w:p>
        </w:tc>
        <w:tc>
          <w:tcPr>
            <w:tcW w:w="1800" w:type="dxa"/>
          </w:tcPr>
          <w:p w:rsidR="00816CAA" w:rsidRPr="00425C8F" w:rsidRDefault="00816CAA" w:rsidP="002C3F3C">
            <w:pPr>
              <w:pStyle w:val="Tablecontent"/>
              <w:rPr>
                <w:sz w:val="20"/>
              </w:rPr>
            </w:pPr>
            <w:r w:rsidRPr="00425C8F">
              <w:rPr>
                <w:sz w:val="20"/>
              </w:rPr>
              <w:t>Subscriber MSISDN</w:t>
            </w:r>
          </w:p>
        </w:tc>
        <w:tc>
          <w:tcPr>
            <w:tcW w:w="1890" w:type="dxa"/>
          </w:tcPr>
          <w:p w:rsidR="00816CAA" w:rsidRPr="00425C8F" w:rsidRDefault="00816CAA" w:rsidP="002C3F3C">
            <w:pPr>
              <w:pStyle w:val="Tablecontent"/>
              <w:rPr>
                <w:sz w:val="20"/>
              </w:rPr>
            </w:pPr>
            <w:r w:rsidRPr="00425C8F">
              <w:rPr>
                <w:sz w:val="20"/>
              </w:rPr>
              <w:t>Subscriber MSISDN</w:t>
            </w:r>
          </w:p>
        </w:tc>
        <w:tc>
          <w:tcPr>
            <w:tcW w:w="1080" w:type="dxa"/>
          </w:tcPr>
          <w:p w:rsidR="00816CAA" w:rsidRPr="00425C8F" w:rsidRDefault="00816CAA" w:rsidP="002C3F3C">
            <w:pPr>
              <w:pStyle w:val="Tablecontent"/>
              <w:rPr>
                <w:sz w:val="20"/>
              </w:rPr>
            </w:pPr>
          </w:p>
        </w:tc>
        <w:tc>
          <w:tcPr>
            <w:tcW w:w="1350" w:type="dxa"/>
          </w:tcPr>
          <w:p w:rsidR="00816CAA" w:rsidRPr="00425C8F" w:rsidRDefault="00816CAA" w:rsidP="002C3F3C">
            <w:pPr>
              <w:pStyle w:val="Tablecontent"/>
              <w:rPr>
                <w:sz w:val="20"/>
              </w:rPr>
            </w:pPr>
            <w:r w:rsidRPr="00425C8F">
              <w:rPr>
                <w:sz w:val="20"/>
              </w:rPr>
              <w:t>Numeric(10)</w:t>
            </w:r>
          </w:p>
        </w:tc>
        <w:tc>
          <w:tcPr>
            <w:tcW w:w="1620" w:type="dxa"/>
          </w:tcPr>
          <w:p w:rsidR="00816CAA" w:rsidRPr="00425C8F" w:rsidRDefault="00816CAA" w:rsidP="002C3F3C">
            <w:pPr>
              <w:pStyle w:val="Tablecontent"/>
            </w:pPr>
            <w:r w:rsidRPr="00425C8F">
              <w:t>M</w:t>
            </w:r>
          </w:p>
        </w:tc>
      </w:tr>
      <w:tr w:rsidR="00816CAA" w:rsidRPr="00425C8F" w:rsidTr="00816CAA">
        <w:trPr>
          <w:cantSplit/>
          <w:trHeight w:val="277"/>
        </w:trPr>
        <w:tc>
          <w:tcPr>
            <w:tcW w:w="1800" w:type="dxa"/>
          </w:tcPr>
          <w:p w:rsidR="00816CAA" w:rsidRPr="00425C8F" w:rsidRDefault="00816CAA" w:rsidP="002C3F3C">
            <w:pPr>
              <w:pStyle w:val="Tablecontent"/>
            </w:pPr>
            <w:r w:rsidRPr="00425C8F">
              <w:t>LMB_AMT</w:t>
            </w:r>
          </w:p>
        </w:tc>
        <w:tc>
          <w:tcPr>
            <w:tcW w:w="1800" w:type="dxa"/>
          </w:tcPr>
          <w:p w:rsidR="00816CAA" w:rsidRPr="00425C8F" w:rsidRDefault="00816CAA" w:rsidP="002C3F3C">
            <w:pPr>
              <w:pStyle w:val="Tablecontent"/>
              <w:rPr>
                <w:sz w:val="20"/>
              </w:rPr>
            </w:pPr>
            <w:r w:rsidRPr="00425C8F">
              <w:rPr>
                <w:sz w:val="20"/>
              </w:rPr>
              <w:t>LMB outstanding amount</w:t>
            </w:r>
          </w:p>
        </w:tc>
        <w:tc>
          <w:tcPr>
            <w:tcW w:w="1890" w:type="dxa"/>
          </w:tcPr>
          <w:p w:rsidR="00816CAA" w:rsidRPr="00425C8F" w:rsidRDefault="00816CAA" w:rsidP="002C3F3C">
            <w:pPr>
              <w:pStyle w:val="Tablecontent"/>
              <w:rPr>
                <w:sz w:val="20"/>
              </w:rPr>
            </w:pPr>
            <w:r w:rsidRPr="00425C8F">
              <w:rPr>
                <w:sz w:val="20"/>
              </w:rPr>
              <w:t>LMB outstanding amount</w:t>
            </w:r>
          </w:p>
        </w:tc>
        <w:tc>
          <w:tcPr>
            <w:tcW w:w="1080" w:type="dxa"/>
          </w:tcPr>
          <w:p w:rsidR="00816CAA" w:rsidRPr="00425C8F" w:rsidRDefault="00816CAA" w:rsidP="002C3F3C">
            <w:pPr>
              <w:pStyle w:val="Tablecontent"/>
              <w:rPr>
                <w:sz w:val="20"/>
              </w:rPr>
            </w:pPr>
          </w:p>
        </w:tc>
        <w:tc>
          <w:tcPr>
            <w:tcW w:w="1350" w:type="dxa"/>
          </w:tcPr>
          <w:p w:rsidR="00816CAA" w:rsidRPr="00425C8F" w:rsidRDefault="00816CAA" w:rsidP="002C3F3C">
            <w:pPr>
              <w:pStyle w:val="Tablecontent"/>
              <w:rPr>
                <w:sz w:val="20"/>
              </w:rPr>
            </w:pPr>
            <w:r w:rsidRPr="00425C8F">
              <w:rPr>
                <w:sz w:val="20"/>
              </w:rPr>
              <w:t>Numeric(5)</w:t>
            </w:r>
          </w:p>
        </w:tc>
        <w:tc>
          <w:tcPr>
            <w:tcW w:w="1620" w:type="dxa"/>
          </w:tcPr>
          <w:p w:rsidR="00816CAA" w:rsidRPr="00425C8F" w:rsidRDefault="00816CAA" w:rsidP="002C3F3C">
            <w:pPr>
              <w:pStyle w:val="Tablecontent"/>
            </w:pPr>
            <w:r w:rsidRPr="00425C8F">
              <w:t>M</w:t>
            </w:r>
          </w:p>
        </w:tc>
      </w:tr>
      <w:tr w:rsidR="00816CAA" w:rsidRPr="00425C8F" w:rsidTr="00816CAA">
        <w:trPr>
          <w:cantSplit/>
          <w:trHeight w:val="277"/>
        </w:trPr>
        <w:tc>
          <w:tcPr>
            <w:tcW w:w="1800" w:type="dxa"/>
          </w:tcPr>
          <w:p w:rsidR="00816CAA" w:rsidRPr="00425C8F" w:rsidRDefault="00816CAA" w:rsidP="002C3F3C">
            <w:pPr>
              <w:pStyle w:val="Tablecontent"/>
            </w:pPr>
            <w:r w:rsidRPr="00425C8F">
              <w:t>AMT_CREDITED</w:t>
            </w:r>
          </w:p>
        </w:tc>
        <w:tc>
          <w:tcPr>
            <w:tcW w:w="1800" w:type="dxa"/>
          </w:tcPr>
          <w:p w:rsidR="00816CAA" w:rsidRPr="00425C8F" w:rsidRDefault="00816CAA" w:rsidP="002C3F3C">
            <w:pPr>
              <w:pStyle w:val="Tablecontent"/>
              <w:rPr>
                <w:sz w:val="20"/>
              </w:rPr>
            </w:pPr>
            <w:r w:rsidRPr="00425C8F">
              <w:rPr>
                <w:sz w:val="20"/>
              </w:rPr>
              <w:t>Amount to credited into user account</w:t>
            </w:r>
          </w:p>
        </w:tc>
        <w:tc>
          <w:tcPr>
            <w:tcW w:w="1890" w:type="dxa"/>
          </w:tcPr>
          <w:p w:rsidR="00816CAA" w:rsidRPr="00425C8F" w:rsidRDefault="00816CAA" w:rsidP="002C3F3C">
            <w:pPr>
              <w:pStyle w:val="Tablecontent"/>
              <w:rPr>
                <w:sz w:val="20"/>
              </w:rPr>
            </w:pPr>
            <w:r w:rsidRPr="00425C8F">
              <w:rPr>
                <w:sz w:val="20"/>
              </w:rPr>
              <w:t>Amount to credited into user account</w:t>
            </w:r>
          </w:p>
        </w:tc>
        <w:tc>
          <w:tcPr>
            <w:tcW w:w="1080" w:type="dxa"/>
          </w:tcPr>
          <w:p w:rsidR="00816CAA" w:rsidRPr="00425C8F" w:rsidRDefault="00816CAA" w:rsidP="002C3F3C">
            <w:pPr>
              <w:pStyle w:val="Tablecontent"/>
              <w:rPr>
                <w:sz w:val="20"/>
              </w:rPr>
            </w:pPr>
          </w:p>
        </w:tc>
        <w:tc>
          <w:tcPr>
            <w:tcW w:w="1350" w:type="dxa"/>
          </w:tcPr>
          <w:p w:rsidR="00816CAA" w:rsidRPr="00425C8F" w:rsidRDefault="00816CAA" w:rsidP="002C3F3C">
            <w:pPr>
              <w:pStyle w:val="Tablecontent"/>
              <w:rPr>
                <w:sz w:val="20"/>
              </w:rPr>
            </w:pPr>
            <w:r w:rsidRPr="00425C8F">
              <w:rPr>
                <w:sz w:val="20"/>
              </w:rPr>
              <w:t>Numeric(5)</w:t>
            </w:r>
          </w:p>
        </w:tc>
        <w:tc>
          <w:tcPr>
            <w:tcW w:w="1620" w:type="dxa"/>
          </w:tcPr>
          <w:p w:rsidR="00816CAA" w:rsidRPr="00425C8F" w:rsidRDefault="00816CAA" w:rsidP="002C3F3C">
            <w:pPr>
              <w:pStyle w:val="Tablecontent"/>
            </w:pPr>
            <w:r w:rsidRPr="00425C8F">
              <w:t>M</w:t>
            </w:r>
          </w:p>
        </w:tc>
      </w:tr>
      <w:tr w:rsidR="00816CAA" w:rsidRPr="00425C8F" w:rsidTr="00816CAA">
        <w:trPr>
          <w:cantSplit/>
          <w:trHeight w:val="277"/>
        </w:trPr>
        <w:tc>
          <w:tcPr>
            <w:tcW w:w="1800" w:type="dxa"/>
          </w:tcPr>
          <w:p w:rsidR="00816CAA" w:rsidRPr="00425C8F" w:rsidRDefault="00816CAA" w:rsidP="002C3F3C">
            <w:pPr>
              <w:pStyle w:val="Tablecontent"/>
            </w:pPr>
            <w:r w:rsidRPr="00425C8F">
              <w:t>MRP</w:t>
            </w:r>
          </w:p>
        </w:tc>
        <w:tc>
          <w:tcPr>
            <w:tcW w:w="1800" w:type="dxa"/>
          </w:tcPr>
          <w:p w:rsidR="00816CAA" w:rsidRPr="00425C8F" w:rsidRDefault="00816CAA" w:rsidP="002C3F3C">
            <w:pPr>
              <w:pStyle w:val="Tablecontent"/>
              <w:rPr>
                <w:sz w:val="20"/>
              </w:rPr>
            </w:pPr>
            <w:r w:rsidRPr="00425C8F">
              <w:rPr>
                <w:sz w:val="20"/>
              </w:rPr>
              <w:t>Amount requested</w:t>
            </w:r>
          </w:p>
        </w:tc>
        <w:tc>
          <w:tcPr>
            <w:tcW w:w="1890" w:type="dxa"/>
          </w:tcPr>
          <w:p w:rsidR="00816CAA" w:rsidRPr="00425C8F" w:rsidRDefault="00816CAA" w:rsidP="002C3F3C">
            <w:pPr>
              <w:pStyle w:val="Tablecontent"/>
              <w:rPr>
                <w:sz w:val="20"/>
              </w:rPr>
            </w:pPr>
            <w:r w:rsidRPr="00425C8F">
              <w:rPr>
                <w:sz w:val="20"/>
              </w:rPr>
              <w:t>Amount requested</w:t>
            </w:r>
          </w:p>
        </w:tc>
        <w:tc>
          <w:tcPr>
            <w:tcW w:w="1080" w:type="dxa"/>
          </w:tcPr>
          <w:p w:rsidR="00816CAA" w:rsidRPr="00425C8F" w:rsidRDefault="00816CAA" w:rsidP="002C3F3C">
            <w:pPr>
              <w:pStyle w:val="Tablecontent"/>
              <w:rPr>
                <w:sz w:val="20"/>
              </w:rPr>
            </w:pPr>
          </w:p>
        </w:tc>
        <w:tc>
          <w:tcPr>
            <w:tcW w:w="1350" w:type="dxa"/>
          </w:tcPr>
          <w:p w:rsidR="00816CAA" w:rsidRPr="00425C8F" w:rsidRDefault="00816CAA" w:rsidP="002C3F3C">
            <w:pPr>
              <w:pStyle w:val="Tablecontent"/>
              <w:rPr>
                <w:sz w:val="20"/>
              </w:rPr>
            </w:pPr>
            <w:r w:rsidRPr="00425C8F">
              <w:rPr>
                <w:sz w:val="20"/>
              </w:rPr>
              <w:t>Numeric(15)</w:t>
            </w:r>
          </w:p>
        </w:tc>
        <w:tc>
          <w:tcPr>
            <w:tcW w:w="1620" w:type="dxa"/>
          </w:tcPr>
          <w:p w:rsidR="00816CAA" w:rsidRPr="00425C8F" w:rsidRDefault="00816CAA" w:rsidP="002C3F3C">
            <w:pPr>
              <w:pStyle w:val="Tablecontent"/>
            </w:pPr>
            <w:r w:rsidRPr="00425C8F">
              <w:t>M</w:t>
            </w:r>
          </w:p>
        </w:tc>
      </w:tr>
    </w:tbl>
    <w:p w:rsidR="00816CAA" w:rsidRPr="00425C8F" w:rsidRDefault="00816CAA" w:rsidP="00816CAA">
      <w:pPr>
        <w:pStyle w:val="BodyText2"/>
      </w:pPr>
    </w:p>
    <w:p w:rsidR="00816CAA" w:rsidRPr="00425C8F" w:rsidRDefault="00816CAA" w:rsidP="00816CAA">
      <w:pPr>
        <w:pStyle w:val="NoteHeading"/>
        <w:tabs>
          <w:tab w:val="num" w:pos="1080"/>
        </w:tabs>
        <w:ind w:left="1080" w:hanging="504"/>
        <w:jc w:val="left"/>
        <w:rPr>
          <w:color w:val="auto"/>
        </w:rPr>
      </w:pPr>
      <w:r w:rsidRPr="00425C8F">
        <w:rPr>
          <w:color w:val="auto"/>
        </w:rPr>
        <w:t>All tags are mandatory to be present in the request. If value is optional then also tag must be present.</w:t>
      </w:r>
    </w:p>
    <w:p w:rsidR="00816CAA" w:rsidRPr="00425C8F" w:rsidRDefault="00816CAA" w:rsidP="00816CAA">
      <w:pPr>
        <w:pStyle w:val="NoteHeading"/>
        <w:tabs>
          <w:tab w:val="num" w:pos="1080"/>
        </w:tabs>
        <w:ind w:left="1080" w:hanging="504"/>
        <w:jc w:val="left"/>
        <w:rPr>
          <w:color w:val="auto"/>
        </w:rPr>
      </w:pPr>
      <w:r w:rsidRPr="00425C8F">
        <w:rPr>
          <w:color w:val="auto"/>
        </w:rPr>
        <w:t>The value for TYPE tag is fixed as mentioned in syntax.</w:t>
      </w:r>
    </w:p>
    <w:p w:rsidR="00816CAA" w:rsidRPr="00425C8F" w:rsidRDefault="00816CAA" w:rsidP="00816CAA">
      <w:pPr>
        <w:pStyle w:val="BodyText2"/>
        <w:tabs>
          <w:tab w:val="left" w:pos="6270"/>
        </w:tabs>
      </w:pPr>
      <w:r w:rsidRPr="00425C8F">
        <w:tab/>
      </w:r>
    </w:p>
    <w:p w:rsidR="00816CAA" w:rsidRPr="00425C8F" w:rsidRDefault="00816CAA" w:rsidP="00816CAA">
      <w:pPr>
        <w:pStyle w:val="code0"/>
        <w:spacing w:before="60" w:beforeAutospacing="0" w:after="60" w:afterAutospacing="0"/>
        <w:rPr>
          <w:rStyle w:val="Strong"/>
          <w:rFonts w:ascii="Arial" w:hAnsi="Arial" w:cs="Arial"/>
          <w:sz w:val="20"/>
          <w:szCs w:val="20"/>
        </w:rPr>
      </w:pPr>
    </w:p>
    <w:p w:rsidR="00816CAA" w:rsidRPr="00425C8F" w:rsidRDefault="00816CAA" w:rsidP="00816CAA">
      <w:pPr>
        <w:pStyle w:val="code0"/>
        <w:spacing w:before="60" w:beforeAutospacing="0" w:after="60" w:afterAutospacing="0"/>
        <w:rPr>
          <w:rStyle w:val="Strong"/>
          <w:rFonts w:ascii="Arial" w:hAnsi="Arial" w:cs="Arial"/>
          <w:sz w:val="20"/>
          <w:szCs w:val="20"/>
        </w:rPr>
      </w:pPr>
      <w:r w:rsidRPr="00425C8F">
        <w:rPr>
          <w:rStyle w:val="Strong"/>
          <w:rFonts w:ascii="Arial" w:hAnsi="Arial" w:cs="Arial"/>
          <w:sz w:val="20"/>
          <w:szCs w:val="20"/>
        </w:rPr>
        <w:t>Example of Plain LMB request</w:t>
      </w:r>
    </w:p>
    <w:p w:rsidR="00816CAA" w:rsidRPr="00425C8F" w:rsidRDefault="00816CAA" w:rsidP="00816CAA">
      <w:pPr>
        <w:pStyle w:val="BodyText2"/>
      </w:pPr>
      <w:r w:rsidRPr="00425C8F">
        <w:t>TYPE=LMBDBTREQ&amp;MSISDN=7200122426&amp;LMB_AMT=2&amp;AMT_CREDITED=1000&amp;MRP=1010</w:t>
      </w:r>
    </w:p>
    <w:p w:rsidR="00816CAA" w:rsidRPr="00425C8F" w:rsidRDefault="00816CAA" w:rsidP="00816CAA">
      <w:pPr>
        <w:pStyle w:val="BodyText2"/>
      </w:pPr>
    </w:p>
    <w:p w:rsidR="00816CAA" w:rsidRPr="00425C8F" w:rsidRDefault="00816CAA" w:rsidP="00816CAA">
      <w:pPr>
        <w:pStyle w:val="BodyText2"/>
      </w:pPr>
    </w:p>
    <w:p w:rsidR="00816CAA" w:rsidRPr="00425C8F" w:rsidRDefault="00816CAA" w:rsidP="001E6309">
      <w:pPr>
        <w:pStyle w:val="Heading"/>
        <w:rPr>
          <w:color w:val="auto"/>
        </w:rPr>
      </w:pPr>
      <w:r w:rsidRPr="00425C8F">
        <w:rPr>
          <w:color w:val="auto"/>
        </w:rPr>
        <w:t>Response Syntax</w:t>
      </w:r>
    </w:p>
    <w:p w:rsidR="00816CAA" w:rsidRPr="00425C8F" w:rsidRDefault="00816CAA" w:rsidP="00816CAA">
      <w:pPr>
        <w:contextualSpacing/>
        <w:rPr>
          <w:rFonts w:ascii="Arial" w:eastAsia="Calibri" w:hAnsi="Arial" w:cs="Arial"/>
          <w:sz w:val="20"/>
          <w:szCs w:val="20"/>
        </w:rPr>
      </w:pPr>
      <w:r w:rsidRPr="00425C8F">
        <w:rPr>
          <w:rFonts w:ascii="Arial" w:eastAsia="Calibri" w:hAnsi="Arial" w:cs="Arial"/>
          <w:sz w:val="20"/>
          <w:szCs w:val="20"/>
        </w:rPr>
        <w:t>PreTUPS will send following response (acknowledgement) to External Gateway for LMB settlement request. The response details are mentioned below.</w:t>
      </w:r>
    </w:p>
    <w:p w:rsidR="00816CAA" w:rsidRPr="00425C8F" w:rsidRDefault="00816CAA" w:rsidP="00816CAA">
      <w:pPr>
        <w:pStyle w:val="ListParagraph"/>
        <w:ind w:left="360"/>
        <w:contextualSpacing/>
        <w:rPr>
          <w:rFonts w:ascii="Arial" w:hAnsi="Arial" w:cs="Arial"/>
          <w:sz w:val="20"/>
          <w:szCs w:val="20"/>
        </w:rPr>
      </w:pPr>
    </w:p>
    <w:p w:rsidR="00816CAA" w:rsidRPr="00425C8F" w:rsidRDefault="00816CAA" w:rsidP="00816CAA">
      <w:pPr>
        <w:pStyle w:val="BodyText2"/>
        <w:rPr>
          <w:b/>
          <w:bCs/>
          <w:u w:val="single"/>
        </w:rPr>
      </w:pPr>
      <w:r w:rsidRPr="00425C8F">
        <w:rPr>
          <w:b/>
          <w:bCs/>
          <w:u w:val="single"/>
        </w:rPr>
        <w:t>Success:</w:t>
      </w:r>
    </w:p>
    <w:p w:rsidR="00816CAA" w:rsidRPr="00425C8F" w:rsidRDefault="00816CAA" w:rsidP="00816CAA">
      <w:pPr>
        <w:pStyle w:val="BodyText2"/>
        <w:jc w:val="left"/>
        <w:rPr>
          <w:b/>
          <w:bCs/>
          <w:u w:val="single"/>
        </w:rPr>
      </w:pPr>
      <w:r w:rsidRPr="00425C8F">
        <w:t>TYPE=LMBRESP</w:t>
      </w:r>
      <w:r w:rsidRPr="00425C8F">
        <w:rPr>
          <w:rFonts w:ascii="Times New Roman" w:hAnsi="Times New Roman"/>
          <w:sz w:val="24"/>
        </w:rPr>
        <w:t>&amp;</w:t>
      </w:r>
      <w:r w:rsidRPr="00425C8F">
        <w:t>MSISDN=&lt;subscriber MSISDN&gt;&amp;DATE-TIME=&lt;date and time of request&gt;&amp;TXNID=&lt;transaction ID&gt;&amp;TXNSTATUS=&lt;Transaction_Status&gt;&amp;DESCRIPTION=&lt;Message&gt;</w:t>
      </w:r>
    </w:p>
    <w:p w:rsidR="00816CAA" w:rsidRPr="00425C8F" w:rsidRDefault="00816CAA" w:rsidP="00816CAA">
      <w:pPr>
        <w:pStyle w:val="BodyText2"/>
        <w:rPr>
          <w:b/>
          <w:bCs/>
          <w:u w:val="single"/>
        </w:rPr>
      </w:pPr>
    </w:p>
    <w:p w:rsidR="00816CAA" w:rsidRPr="00425C8F" w:rsidRDefault="00816CAA" w:rsidP="00816CAA">
      <w:pPr>
        <w:pStyle w:val="BodyText2"/>
        <w:rPr>
          <w:b/>
          <w:bCs/>
          <w:u w:val="single"/>
        </w:rPr>
      </w:pPr>
      <w:r w:rsidRPr="00425C8F">
        <w:rPr>
          <w:b/>
          <w:bCs/>
          <w:u w:val="single"/>
        </w:rPr>
        <w:t>Failure:</w:t>
      </w:r>
    </w:p>
    <w:p w:rsidR="00816CAA" w:rsidRPr="00425C8F" w:rsidRDefault="00816CAA" w:rsidP="00816CAA">
      <w:pPr>
        <w:pStyle w:val="BodyText2"/>
        <w:jc w:val="left"/>
        <w:rPr>
          <w:b/>
          <w:bCs/>
          <w:u w:val="single"/>
        </w:rPr>
      </w:pPr>
      <w:r w:rsidRPr="00425C8F">
        <w:t>TYPE=LMBRESP</w:t>
      </w:r>
      <w:r w:rsidRPr="00425C8F">
        <w:rPr>
          <w:rFonts w:ascii="Times New Roman" w:hAnsi="Times New Roman"/>
          <w:sz w:val="24"/>
        </w:rPr>
        <w:t>&amp;</w:t>
      </w:r>
      <w:r w:rsidRPr="00425C8F">
        <w:t>MSISDN=&lt;subscriber MSISdn&gt;&amp;DATE-TIME=&lt;date and time of request&gt;&amp;TXNID=&lt;transaction ID&gt;&amp;ERROR_CODE=&lt;Transaction_Status&gt;&amp;DESCRIPTION=&lt;Message&gt;</w:t>
      </w:r>
    </w:p>
    <w:p w:rsidR="00816CAA" w:rsidRPr="00425C8F" w:rsidRDefault="00816CAA" w:rsidP="00816CAA">
      <w:pPr>
        <w:pStyle w:val="ListParagraph"/>
        <w:ind w:left="360"/>
        <w:contextualSpacing/>
        <w:rPr>
          <w:rFonts w:ascii="Arial" w:hAnsi="Arial" w:cs="Arial"/>
          <w:sz w:val="20"/>
          <w:szCs w:val="20"/>
        </w:rPr>
      </w:pPr>
    </w:p>
    <w:p w:rsidR="00816CAA" w:rsidRPr="00425C8F" w:rsidRDefault="00816CAA" w:rsidP="00816CAA">
      <w:pPr>
        <w:pStyle w:val="BodyText2"/>
        <w:rPr>
          <w:rFonts w:ascii="Arial Narrow" w:hAnsi="Arial Narrow" w:cs="Tahoma"/>
          <w:b/>
          <w:sz w:val="26"/>
          <w:u w:val="single" w:color="E31837"/>
        </w:rPr>
      </w:pPr>
      <w:r w:rsidRPr="00425C8F">
        <w:rPr>
          <w:rFonts w:ascii="Arial Narrow" w:hAnsi="Arial Narrow" w:cs="Tahoma"/>
          <w:b/>
          <w:sz w:val="26"/>
          <w:u w:val="single" w:color="E31837"/>
        </w:rPr>
        <w:t>Field Details</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890"/>
        <w:gridCol w:w="900"/>
        <w:gridCol w:w="1530"/>
        <w:gridCol w:w="1620"/>
      </w:tblGrid>
      <w:tr w:rsidR="00816CAA" w:rsidRPr="00425C8F" w:rsidTr="00C459A5">
        <w:trPr>
          <w:trHeight w:val="277"/>
          <w:tblHeader/>
        </w:trPr>
        <w:tc>
          <w:tcPr>
            <w:tcW w:w="1800" w:type="dxa"/>
            <w:shd w:val="clear" w:color="auto" w:fill="E31837"/>
          </w:tcPr>
          <w:p w:rsidR="00816CAA" w:rsidRPr="00425C8F" w:rsidRDefault="00816CAA" w:rsidP="002C3F3C">
            <w:pPr>
              <w:pStyle w:val="TableColumnLabels"/>
              <w:rPr>
                <w:color w:val="auto"/>
                <w:lang w:val="en-IN"/>
              </w:rPr>
            </w:pPr>
            <w:r w:rsidRPr="00425C8F">
              <w:rPr>
                <w:color w:val="auto"/>
                <w:lang w:val="en-IN"/>
              </w:rPr>
              <w:t>TAG</w:t>
            </w:r>
          </w:p>
        </w:tc>
        <w:tc>
          <w:tcPr>
            <w:tcW w:w="1800" w:type="dxa"/>
            <w:shd w:val="clear" w:color="auto" w:fill="E31837"/>
          </w:tcPr>
          <w:p w:rsidR="00816CAA" w:rsidRPr="00425C8F" w:rsidRDefault="00816CAA" w:rsidP="002C3F3C">
            <w:pPr>
              <w:pStyle w:val="TableColumnLabels"/>
              <w:rPr>
                <w:color w:val="auto"/>
                <w:lang w:val="en-IN"/>
              </w:rPr>
            </w:pPr>
            <w:r w:rsidRPr="00425C8F">
              <w:rPr>
                <w:color w:val="auto"/>
                <w:lang w:val="en-IN"/>
              </w:rPr>
              <w:t>Fields</w:t>
            </w:r>
          </w:p>
        </w:tc>
        <w:tc>
          <w:tcPr>
            <w:tcW w:w="1890" w:type="dxa"/>
            <w:shd w:val="clear" w:color="auto" w:fill="E31837"/>
          </w:tcPr>
          <w:p w:rsidR="00816CAA" w:rsidRPr="00425C8F" w:rsidRDefault="00816CAA" w:rsidP="002C3F3C">
            <w:pPr>
              <w:pStyle w:val="TableColumnLabels"/>
              <w:rPr>
                <w:color w:val="auto"/>
                <w:lang w:val="en-IN"/>
              </w:rPr>
            </w:pPr>
            <w:r w:rsidRPr="00425C8F">
              <w:rPr>
                <w:color w:val="auto"/>
                <w:lang w:val="en-IN"/>
              </w:rPr>
              <w:t>Remarks</w:t>
            </w:r>
          </w:p>
        </w:tc>
        <w:tc>
          <w:tcPr>
            <w:tcW w:w="900" w:type="dxa"/>
            <w:shd w:val="clear" w:color="auto" w:fill="E31837"/>
          </w:tcPr>
          <w:p w:rsidR="00816CAA" w:rsidRPr="00425C8F" w:rsidRDefault="00816CAA" w:rsidP="002C3F3C">
            <w:pPr>
              <w:pStyle w:val="TableColumnLabels"/>
              <w:rPr>
                <w:color w:val="auto"/>
                <w:lang w:val="en-IN"/>
              </w:rPr>
            </w:pPr>
            <w:r w:rsidRPr="00425C8F">
              <w:rPr>
                <w:color w:val="auto"/>
                <w:lang w:val="en-IN"/>
              </w:rPr>
              <w:t>Example</w:t>
            </w:r>
          </w:p>
        </w:tc>
        <w:tc>
          <w:tcPr>
            <w:tcW w:w="1530" w:type="dxa"/>
            <w:shd w:val="clear" w:color="auto" w:fill="E31837"/>
          </w:tcPr>
          <w:p w:rsidR="00816CAA" w:rsidRPr="00425C8F" w:rsidRDefault="00816CAA" w:rsidP="002C3F3C">
            <w:pPr>
              <w:pStyle w:val="TableColumnLabels"/>
              <w:rPr>
                <w:color w:val="auto"/>
                <w:lang w:val="en-IN"/>
              </w:rPr>
            </w:pPr>
            <w:r w:rsidRPr="00425C8F">
              <w:rPr>
                <w:color w:val="auto"/>
                <w:lang w:val="en-IN"/>
              </w:rPr>
              <w:t>Field Type</w:t>
            </w:r>
          </w:p>
        </w:tc>
        <w:tc>
          <w:tcPr>
            <w:tcW w:w="1620" w:type="dxa"/>
            <w:shd w:val="clear" w:color="auto" w:fill="E31837"/>
          </w:tcPr>
          <w:p w:rsidR="00816CAA" w:rsidRPr="00425C8F" w:rsidRDefault="00816CAA" w:rsidP="002C3F3C">
            <w:pPr>
              <w:pStyle w:val="TableColumnLabels"/>
              <w:rPr>
                <w:color w:val="auto"/>
                <w:lang w:val="en-IN"/>
              </w:rPr>
            </w:pPr>
            <w:r w:rsidRPr="00425C8F">
              <w:rPr>
                <w:color w:val="auto"/>
                <w:lang w:val="en-IN"/>
              </w:rPr>
              <w:t>Optional/</w:t>
            </w:r>
          </w:p>
          <w:p w:rsidR="00816CAA" w:rsidRPr="00425C8F" w:rsidRDefault="00816CAA" w:rsidP="002C3F3C">
            <w:pPr>
              <w:pStyle w:val="TableColumnLabels"/>
              <w:rPr>
                <w:color w:val="auto"/>
                <w:lang w:val="en-IN"/>
              </w:rPr>
            </w:pPr>
            <w:r w:rsidRPr="00425C8F">
              <w:rPr>
                <w:color w:val="auto"/>
                <w:lang w:val="en-IN"/>
              </w:rPr>
              <w:t>Mandatory</w:t>
            </w:r>
          </w:p>
        </w:tc>
      </w:tr>
      <w:tr w:rsidR="00816CAA" w:rsidRPr="00425C8F" w:rsidTr="00C459A5">
        <w:trPr>
          <w:cantSplit/>
          <w:trHeight w:val="277"/>
        </w:trPr>
        <w:tc>
          <w:tcPr>
            <w:tcW w:w="1800" w:type="dxa"/>
          </w:tcPr>
          <w:p w:rsidR="00816CAA" w:rsidRPr="00425C8F" w:rsidRDefault="00816CAA" w:rsidP="002C3F3C">
            <w:pPr>
              <w:pStyle w:val="Tablecontent"/>
              <w:rPr>
                <w:rFonts w:cs="Arial"/>
                <w:sz w:val="20"/>
              </w:rPr>
            </w:pPr>
            <w:r w:rsidRPr="00425C8F">
              <w:rPr>
                <w:rFonts w:cs="Arial"/>
                <w:sz w:val="20"/>
              </w:rPr>
              <w:t>TYPE</w:t>
            </w:r>
          </w:p>
        </w:tc>
        <w:tc>
          <w:tcPr>
            <w:tcW w:w="1800" w:type="dxa"/>
          </w:tcPr>
          <w:p w:rsidR="00816CAA" w:rsidRPr="00425C8F" w:rsidRDefault="00816CAA" w:rsidP="002C3F3C">
            <w:pPr>
              <w:pStyle w:val="Tablecontent"/>
              <w:rPr>
                <w:rFonts w:cs="Arial"/>
                <w:sz w:val="20"/>
              </w:rPr>
            </w:pPr>
            <w:r w:rsidRPr="00425C8F">
              <w:rPr>
                <w:rFonts w:cs="Arial"/>
                <w:sz w:val="20"/>
              </w:rPr>
              <w:t>Request type</w:t>
            </w:r>
          </w:p>
        </w:tc>
        <w:tc>
          <w:tcPr>
            <w:tcW w:w="1890" w:type="dxa"/>
          </w:tcPr>
          <w:p w:rsidR="00816CAA" w:rsidRPr="00425C8F" w:rsidRDefault="00816CAA" w:rsidP="002C3F3C">
            <w:pPr>
              <w:pStyle w:val="Tablecontent"/>
              <w:rPr>
                <w:rFonts w:cs="Arial"/>
                <w:sz w:val="20"/>
              </w:rPr>
            </w:pPr>
            <w:r w:rsidRPr="00425C8F">
              <w:rPr>
                <w:rFonts w:cs="Arial"/>
                <w:sz w:val="20"/>
              </w:rPr>
              <w:t>Request type</w:t>
            </w:r>
          </w:p>
        </w:tc>
        <w:tc>
          <w:tcPr>
            <w:tcW w:w="900" w:type="dxa"/>
          </w:tcPr>
          <w:p w:rsidR="00816CAA" w:rsidRPr="00425C8F" w:rsidRDefault="00816CAA" w:rsidP="002C3F3C">
            <w:pPr>
              <w:pStyle w:val="Tablecontent"/>
              <w:rPr>
                <w:rFonts w:cs="Arial"/>
                <w:sz w:val="20"/>
              </w:rPr>
            </w:pPr>
          </w:p>
        </w:tc>
        <w:tc>
          <w:tcPr>
            <w:tcW w:w="1530" w:type="dxa"/>
          </w:tcPr>
          <w:p w:rsidR="00816CAA" w:rsidRPr="00425C8F" w:rsidRDefault="00816CAA" w:rsidP="002C3F3C">
            <w:pPr>
              <w:pStyle w:val="Tablecontent"/>
              <w:rPr>
                <w:rFonts w:cs="Arial"/>
                <w:sz w:val="20"/>
              </w:rPr>
            </w:pPr>
            <w:r w:rsidRPr="00425C8F">
              <w:rPr>
                <w:rFonts w:cs="Arial"/>
                <w:sz w:val="20"/>
              </w:rPr>
              <w:t>Varchar2(15)</w:t>
            </w:r>
          </w:p>
        </w:tc>
        <w:tc>
          <w:tcPr>
            <w:tcW w:w="1620" w:type="dxa"/>
          </w:tcPr>
          <w:p w:rsidR="00816CAA" w:rsidRPr="00425C8F" w:rsidRDefault="00816CAA" w:rsidP="002C3F3C">
            <w:pPr>
              <w:pStyle w:val="Tablecontent"/>
              <w:rPr>
                <w:rFonts w:cs="Arial"/>
              </w:rPr>
            </w:pPr>
            <w:r w:rsidRPr="00425C8F">
              <w:rPr>
                <w:rFonts w:cs="Arial"/>
              </w:rPr>
              <w:t>M</w:t>
            </w:r>
          </w:p>
        </w:tc>
      </w:tr>
      <w:tr w:rsidR="00816CAA" w:rsidRPr="00425C8F" w:rsidTr="00C459A5">
        <w:trPr>
          <w:cantSplit/>
          <w:trHeight w:val="277"/>
        </w:trPr>
        <w:tc>
          <w:tcPr>
            <w:tcW w:w="1800" w:type="dxa"/>
          </w:tcPr>
          <w:p w:rsidR="00816CAA" w:rsidRPr="00425C8F" w:rsidRDefault="00816CAA" w:rsidP="002C3F3C">
            <w:pPr>
              <w:pStyle w:val="Tablecontent"/>
              <w:rPr>
                <w:rFonts w:cs="Arial"/>
                <w:sz w:val="20"/>
              </w:rPr>
            </w:pPr>
            <w:r w:rsidRPr="00425C8F">
              <w:rPr>
                <w:rFonts w:cs="Arial"/>
                <w:sz w:val="20"/>
              </w:rPr>
              <w:t>MSISDN</w:t>
            </w:r>
          </w:p>
        </w:tc>
        <w:tc>
          <w:tcPr>
            <w:tcW w:w="1800" w:type="dxa"/>
          </w:tcPr>
          <w:p w:rsidR="00816CAA" w:rsidRPr="00425C8F" w:rsidRDefault="00816CAA" w:rsidP="002C3F3C">
            <w:pPr>
              <w:pStyle w:val="Tablecontent"/>
              <w:rPr>
                <w:rFonts w:cs="Arial"/>
                <w:sz w:val="20"/>
              </w:rPr>
            </w:pPr>
            <w:r w:rsidRPr="00425C8F">
              <w:rPr>
                <w:rFonts w:cs="Arial"/>
                <w:sz w:val="20"/>
              </w:rPr>
              <w:t>Subscriber MSISDN</w:t>
            </w:r>
          </w:p>
        </w:tc>
        <w:tc>
          <w:tcPr>
            <w:tcW w:w="1890" w:type="dxa"/>
          </w:tcPr>
          <w:p w:rsidR="00816CAA" w:rsidRPr="00425C8F" w:rsidRDefault="00816CAA" w:rsidP="002C3F3C">
            <w:pPr>
              <w:pStyle w:val="Tablecontent"/>
              <w:rPr>
                <w:rFonts w:cs="Arial"/>
                <w:sz w:val="20"/>
              </w:rPr>
            </w:pPr>
            <w:r w:rsidRPr="00425C8F">
              <w:rPr>
                <w:rFonts w:cs="Arial"/>
                <w:sz w:val="20"/>
              </w:rPr>
              <w:t>Subscriber MSISDN</w:t>
            </w:r>
          </w:p>
        </w:tc>
        <w:tc>
          <w:tcPr>
            <w:tcW w:w="900" w:type="dxa"/>
          </w:tcPr>
          <w:p w:rsidR="00816CAA" w:rsidRPr="00425C8F" w:rsidRDefault="00816CAA" w:rsidP="002C3F3C">
            <w:pPr>
              <w:pStyle w:val="Tablecontent"/>
              <w:rPr>
                <w:rFonts w:cs="Arial"/>
                <w:sz w:val="20"/>
              </w:rPr>
            </w:pPr>
          </w:p>
        </w:tc>
        <w:tc>
          <w:tcPr>
            <w:tcW w:w="1530" w:type="dxa"/>
          </w:tcPr>
          <w:p w:rsidR="00816CAA" w:rsidRPr="00425C8F" w:rsidRDefault="00816CAA" w:rsidP="002C3F3C">
            <w:pPr>
              <w:pStyle w:val="Tablecontent"/>
              <w:rPr>
                <w:rFonts w:cs="Arial"/>
                <w:sz w:val="20"/>
              </w:rPr>
            </w:pPr>
            <w:r w:rsidRPr="00425C8F">
              <w:rPr>
                <w:rFonts w:cs="Arial"/>
                <w:sz w:val="20"/>
              </w:rPr>
              <w:t>Varchar2(15)</w:t>
            </w:r>
          </w:p>
        </w:tc>
        <w:tc>
          <w:tcPr>
            <w:tcW w:w="1620" w:type="dxa"/>
          </w:tcPr>
          <w:p w:rsidR="00816CAA" w:rsidRPr="00425C8F" w:rsidRDefault="00816CAA" w:rsidP="002C3F3C">
            <w:pPr>
              <w:pStyle w:val="Tablecontent"/>
              <w:rPr>
                <w:rFonts w:cs="Arial"/>
              </w:rPr>
            </w:pPr>
            <w:r w:rsidRPr="00425C8F">
              <w:rPr>
                <w:rFonts w:cs="Arial"/>
              </w:rPr>
              <w:t>M</w:t>
            </w:r>
          </w:p>
        </w:tc>
      </w:tr>
      <w:tr w:rsidR="00816CAA" w:rsidRPr="00425C8F" w:rsidTr="00C459A5">
        <w:trPr>
          <w:cantSplit/>
          <w:trHeight w:val="277"/>
        </w:trPr>
        <w:tc>
          <w:tcPr>
            <w:tcW w:w="1800" w:type="dxa"/>
          </w:tcPr>
          <w:p w:rsidR="00816CAA" w:rsidRPr="00425C8F" w:rsidRDefault="00816CAA" w:rsidP="002C3F3C">
            <w:pPr>
              <w:pStyle w:val="Tablecontent"/>
              <w:rPr>
                <w:rFonts w:cs="Arial"/>
                <w:sz w:val="20"/>
              </w:rPr>
            </w:pPr>
            <w:r w:rsidRPr="00425C8F">
              <w:rPr>
                <w:rFonts w:cs="Arial"/>
                <w:sz w:val="20"/>
              </w:rPr>
              <w:t>DATE-TIME</w:t>
            </w:r>
          </w:p>
        </w:tc>
        <w:tc>
          <w:tcPr>
            <w:tcW w:w="1800" w:type="dxa"/>
          </w:tcPr>
          <w:p w:rsidR="00816CAA" w:rsidRPr="00425C8F" w:rsidRDefault="00816CAA" w:rsidP="002C3F3C">
            <w:pPr>
              <w:pStyle w:val="Tablecontent"/>
              <w:rPr>
                <w:rFonts w:cs="Arial"/>
                <w:sz w:val="20"/>
              </w:rPr>
            </w:pPr>
            <w:r w:rsidRPr="00425C8F">
              <w:rPr>
                <w:rFonts w:cs="Arial"/>
                <w:sz w:val="20"/>
              </w:rPr>
              <w:t>Date and time of request execution</w:t>
            </w:r>
          </w:p>
        </w:tc>
        <w:tc>
          <w:tcPr>
            <w:tcW w:w="1890" w:type="dxa"/>
          </w:tcPr>
          <w:p w:rsidR="00816CAA" w:rsidRPr="00425C8F" w:rsidRDefault="00816CAA" w:rsidP="002C3F3C">
            <w:pPr>
              <w:pStyle w:val="Tablecontent"/>
              <w:rPr>
                <w:rFonts w:cs="Arial"/>
                <w:sz w:val="20"/>
              </w:rPr>
            </w:pPr>
            <w:r w:rsidRPr="00425C8F">
              <w:rPr>
                <w:rFonts w:cs="Arial"/>
                <w:sz w:val="20"/>
              </w:rPr>
              <w:t>Date and time of request execution</w:t>
            </w:r>
          </w:p>
        </w:tc>
        <w:tc>
          <w:tcPr>
            <w:tcW w:w="900" w:type="dxa"/>
          </w:tcPr>
          <w:p w:rsidR="00816CAA" w:rsidRPr="00425C8F" w:rsidRDefault="00816CAA" w:rsidP="002C3F3C">
            <w:pPr>
              <w:pStyle w:val="Tablecontent"/>
              <w:rPr>
                <w:rFonts w:cs="Arial"/>
                <w:sz w:val="20"/>
              </w:rPr>
            </w:pPr>
          </w:p>
        </w:tc>
        <w:tc>
          <w:tcPr>
            <w:tcW w:w="1530" w:type="dxa"/>
          </w:tcPr>
          <w:p w:rsidR="00816CAA" w:rsidRPr="00425C8F" w:rsidRDefault="00816CAA" w:rsidP="002C3F3C">
            <w:pPr>
              <w:pStyle w:val="Tablecontent"/>
              <w:rPr>
                <w:rFonts w:cs="Arial"/>
                <w:sz w:val="20"/>
              </w:rPr>
            </w:pPr>
            <w:r w:rsidRPr="00425C8F">
              <w:rPr>
                <w:rFonts w:cs="Arial"/>
                <w:sz w:val="20"/>
              </w:rPr>
              <w:t>Varchar2(15)</w:t>
            </w:r>
          </w:p>
        </w:tc>
        <w:tc>
          <w:tcPr>
            <w:tcW w:w="1620" w:type="dxa"/>
          </w:tcPr>
          <w:p w:rsidR="00816CAA" w:rsidRPr="00425C8F" w:rsidRDefault="00816CAA" w:rsidP="002C3F3C">
            <w:pPr>
              <w:pStyle w:val="Tablecontent"/>
              <w:rPr>
                <w:rFonts w:cs="Arial"/>
              </w:rPr>
            </w:pPr>
            <w:r w:rsidRPr="00425C8F">
              <w:rPr>
                <w:rFonts w:cs="Arial"/>
              </w:rPr>
              <w:t>M</w:t>
            </w:r>
          </w:p>
        </w:tc>
      </w:tr>
      <w:tr w:rsidR="00816CAA" w:rsidRPr="00425C8F" w:rsidTr="00C459A5">
        <w:trPr>
          <w:cantSplit/>
          <w:trHeight w:val="277"/>
        </w:trPr>
        <w:tc>
          <w:tcPr>
            <w:tcW w:w="1800" w:type="dxa"/>
          </w:tcPr>
          <w:p w:rsidR="00816CAA" w:rsidRPr="00425C8F" w:rsidRDefault="00816CAA" w:rsidP="002C3F3C">
            <w:pPr>
              <w:pStyle w:val="Tablecontent"/>
              <w:rPr>
                <w:rFonts w:cs="Arial"/>
                <w:sz w:val="20"/>
              </w:rPr>
            </w:pPr>
            <w:r w:rsidRPr="00425C8F">
              <w:rPr>
                <w:rFonts w:cs="Arial"/>
                <w:sz w:val="20"/>
              </w:rPr>
              <w:t>TXNID</w:t>
            </w:r>
          </w:p>
        </w:tc>
        <w:tc>
          <w:tcPr>
            <w:tcW w:w="1800" w:type="dxa"/>
          </w:tcPr>
          <w:p w:rsidR="00816CAA" w:rsidRPr="00425C8F" w:rsidRDefault="00816CAA" w:rsidP="002C3F3C">
            <w:pPr>
              <w:pStyle w:val="Tablecontent"/>
              <w:rPr>
                <w:rFonts w:cs="Arial"/>
                <w:sz w:val="20"/>
              </w:rPr>
            </w:pPr>
            <w:r w:rsidRPr="00425C8F">
              <w:rPr>
                <w:rFonts w:cs="Arial"/>
                <w:sz w:val="20"/>
              </w:rPr>
              <w:t xml:space="preserve">Transaction id </w:t>
            </w:r>
          </w:p>
        </w:tc>
        <w:tc>
          <w:tcPr>
            <w:tcW w:w="1890" w:type="dxa"/>
          </w:tcPr>
          <w:p w:rsidR="00816CAA" w:rsidRPr="00425C8F" w:rsidRDefault="00816CAA" w:rsidP="002C3F3C">
            <w:pPr>
              <w:pStyle w:val="Tablecontent"/>
              <w:rPr>
                <w:rFonts w:cs="Arial"/>
                <w:sz w:val="20"/>
              </w:rPr>
            </w:pPr>
            <w:r w:rsidRPr="00425C8F">
              <w:rPr>
                <w:rFonts w:cs="Arial"/>
                <w:sz w:val="20"/>
              </w:rPr>
              <w:t xml:space="preserve">Transaction id </w:t>
            </w:r>
          </w:p>
        </w:tc>
        <w:tc>
          <w:tcPr>
            <w:tcW w:w="900" w:type="dxa"/>
          </w:tcPr>
          <w:p w:rsidR="00816CAA" w:rsidRPr="00425C8F" w:rsidRDefault="00816CAA" w:rsidP="002C3F3C">
            <w:pPr>
              <w:pStyle w:val="Tablecontent"/>
              <w:rPr>
                <w:rFonts w:cs="Arial"/>
                <w:sz w:val="20"/>
              </w:rPr>
            </w:pPr>
          </w:p>
        </w:tc>
        <w:tc>
          <w:tcPr>
            <w:tcW w:w="1530" w:type="dxa"/>
          </w:tcPr>
          <w:p w:rsidR="00816CAA" w:rsidRPr="00425C8F" w:rsidRDefault="00816CAA" w:rsidP="002C3F3C">
            <w:pPr>
              <w:pStyle w:val="Tablecontent"/>
              <w:rPr>
                <w:rFonts w:cs="Arial"/>
                <w:sz w:val="20"/>
              </w:rPr>
            </w:pPr>
            <w:r w:rsidRPr="00425C8F">
              <w:rPr>
                <w:rFonts w:cs="Arial"/>
                <w:sz w:val="20"/>
              </w:rPr>
              <w:t>Varchar2(100)</w:t>
            </w:r>
          </w:p>
        </w:tc>
        <w:tc>
          <w:tcPr>
            <w:tcW w:w="1620" w:type="dxa"/>
          </w:tcPr>
          <w:p w:rsidR="00816CAA" w:rsidRPr="00425C8F" w:rsidRDefault="00816CAA" w:rsidP="002C3F3C">
            <w:pPr>
              <w:pStyle w:val="Tablecontent"/>
              <w:rPr>
                <w:rFonts w:cs="Arial"/>
              </w:rPr>
            </w:pPr>
            <w:r w:rsidRPr="00425C8F">
              <w:rPr>
                <w:rFonts w:cs="Arial"/>
              </w:rPr>
              <w:t>M</w:t>
            </w:r>
          </w:p>
        </w:tc>
      </w:tr>
      <w:tr w:rsidR="00816CAA" w:rsidRPr="00425C8F" w:rsidTr="00C459A5">
        <w:trPr>
          <w:cantSplit/>
          <w:trHeight w:val="277"/>
        </w:trPr>
        <w:tc>
          <w:tcPr>
            <w:tcW w:w="1800" w:type="dxa"/>
          </w:tcPr>
          <w:p w:rsidR="00816CAA" w:rsidRPr="00425C8F" w:rsidRDefault="00816CAA" w:rsidP="002C3F3C">
            <w:pPr>
              <w:pStyle w:val="Tablecontent"/>
              <w:rPr>
                <w:rFonts w:cs="Arial"/>
                <w:sz w:val="20"/>
              </w:rPr>
            </w:pPr>
            <w:r w:rsidRPr="00425C8F">
              <w:rPr>
                <w:rFonts w:cs="Arial"/>
                <w:sz w:val="20"/>
              </w:rPr>
              <w:t xml:space="preserve"> Error Code</w:t>
            </w:r>
          </w:p>
        </w:tc>
        <w:tc>
          <w:tcPr>
            <w:tcW w:w="1800" w:type="dxa"/>
          </w:tcPr>
          <w:p w:rsidR="00816CAA" w:rsidRPr="00425C8F" w:rsidRDefault="00816CAA" w:rsidP="002C3F3C">
            <w:pPr>
              <w:pStyle w:val="Tablecontent"/>
              <w:rPr>
                <w:rFonts w:cs="Arial"/>
                <w:sz w:val="20"/>
              </w:rPr>
            </w:pPr>
            <w:r w:rsidRPr="00425C8F">
              <w:rPr>
                <w:rFonts w:cs="Arial"/>
                <w:sz w:val="20"/>
              </w:rPr>
              <w:t>Error code (only if transaction status is not 200)</w:t>
            </w:r>
          </w:p>
        </w:tc>
        <w:tc>
          <w:tcPr>
            <w:tcW w:w="1890" w:type="dxa"/>
          </w:tcPr>
          <w:p w:rsidR="00816CAA" w:rsidRPr="00425C8F" w:rsidRDefault="00816CAA" w:rsidP="002C3F3C">
            <w:pPr>
              <w:pStyle w:val="Tablecontent"/>
              <w:rPr>
                <w:rFonts w:cs="Arial"/>
                <w:sz w:val="20"/>
              </w:rPr>
            </w:pPr>
            <w:r w:rsidRPr="00425C8F">
              <w:rPr>
                <w:rFonts w:cs="Arial"/>
                <w:sz w:val="20"/>
              </w:rPr>
              <w:t>Error code (only if transaction status is not 200)</w:t>
            </w:r>
          </w:p>
        </w:tc>
        <w:tc>
          <w:tcPr>
            <w:tcW w:w="900" w:type="dxa"/>
          </w:tcPr>
          <w:p w:rsidR="00816CAA" w:rsidRPr="00425C8F" w:rsidRDefault="00816CAA" w:rsidP="002C3F3C">
            <w:pPr>
              <w:rPr>
                <w:rFonts w:ascii="Arial" w:hAnsi="Arial" w:cs="Arial"/>
              </w:rPr>
            </w:pPr>
          </w:p>
        </w:tc>
        <w:tc>
          <w:tcPr>
            <w:tcW w:w="1530" w:type="dxa"/>
          </w:tcPr>
          <w:p w:rsidR="00816CAA" w:rsidRPr="00425C8F" w:rsidRDefault="00816CAA" w:rsidP="002C3F3C">
            <w:pPr>
              <w:rPr>
                <w:rFonts w:ascii="Arial" w:hAnsi="Arial" w:cs="Arial"/>
              </w:rPr>
            </w:pPr>
            <w:r w:rsidRPr="00425C8F">
              <w:rPr>
                <w:rFonts w:ascii="Arial" w:hAnsi="Arial" w:cs="Arial"/>
                <w:sz w:val="20"/>
              </w:rPr>
              <w:t>Varchar2(10)</w:t>
            </w:r>
          </w:p>
        </w:tc>
        <w:tc>
          <w:tcPr>
            <w:tcW w:w="1620" w:type="dxa"/>
          </w:tcPr>
          <w:p w:rsidR="00816CAA" w:rsidRPr="00425C8F" w:rsidRDefault="00816CAA" w:rsidP="002C3F3C">
            <w:pPr>
              <w:rPr>
                <w:rFonts w:ascii="Arial" w:hAnsi="Arial" w:cs="Arial"/>
                <w:sz w:val="18"/>
                <w:szCs w:val="18"/>
              </w:rPr>
            </w:pPr>
            <w:r w:rsidRPr="00425C8F">
              <w:rPr>
                <w:rFonts w:ascii="Arial" w:hAnsi="Arial" w:cs="Arial"/>
                <w:sz w:val="18"/>
                <w:szCs w:val="18"/>
              </w:rPr>
              <w:t>M</w:t>
            </w:r>
          </w:p>
        </w:tc>
      </w:tr>
      <w:tr w:rsidR="00816CAA" w:rsidRPr="00425C8F" w:rsidTr="00C459A5">
        <w:trPr>
          <w:cantSplit/>
          <w:trHeight w:val="277"/>
        </w:trPr>
        <w:tc>
          <w:tcPr>
            <w:tcW w:w="1800" w:type="dxa"/>
          </w:tcPr>
          <w:p w:rsidR="00816CAA" w:rsidRPr="00425C8F" w:rsidRDefault="00816CAA" w:rsidP="002C3F3C">
            <w:pPr>
              <w:pStyle w:val="Tablecontent"/>
              <w:rPr>
                <w:rFonts w:cs="Arial"/>
                <w:sz w:val="20"/>
              </w:rPr>
            </w:pPr>
            <w:r w:rsidRPr="00425C8F">
              <w:rPr>
                <w:rFonts w:cs="Arial"/>
                <w:sz w:val="20"/>
              </w:rPr>
              <w:t>Transaction status</w:t>
            </w:r>
          </w:p>
        </w:tc>
        <w:tc>
          <w:tcPr>
            <w:tcW w:w="1800" w:type="dxa"/>
          </w:tcPr>
          <w:p w:rsidR="00816CAA" w:rsidRPr="00425C8F" w:rsidRDefault="00816CAA" w:rsidP="002C3F3C">
            <w:pPr>
              <w:pStyle w:val="Tablecontent"/>
              <w:rPr>
                <w:rFonts w:cs="Arial"/>
                <w:sz w:val="20"/>
              </w:rPr>
            </w:pPr>
            <w:r w:rsidRPr="00425C8F">
              <w:rPr>
                <w:rFonts w:cs="Arial"/>
                <w:sz w:val="20"/>
              </w:rPr>
              <w:t>Transaction status</w:t>
            </w:r>
          </w:p>
        </w:tc>
        <w:tc>
          <w:tcPr>
            <w:tcW w:w="1890" w:type="dxa"/>
          </w:tcPr>
          <w:p w:rsidR="00816CAA" w:rsidRPr="00425C8F" w:rsidRDefault="00816CAA" w:rsidP="002C3F3C">
            <w:pPr>
              <w:pStyle w:val="Tablecontent"/>
              <w:rPr>
                <w:rFonts w:cs="Arial"/>
                <w:sz w:val="20"/>
              </w:rPr>
            </w:pPr>
            <w:r w:rsidRPr="00425C8F">
              <w:rPr>
                <w:rFonts w:cs="Arial"/>
                <w:sz w:val="20"/>
              </w:rPr>
              <w:t>Transaction status</w:t>
            </w:r>
          </w:p>
        </w:tc>
        <w:tc>
          <w:tcPr>
            <w:tcW w:w="900" w:type="dxa"/>
          </w:tcPr>
          <w:p w:rsidR="00816CAA" w:rsidRPr="00425C8F" w:rsidRDefault="00816CAA" w:rsidP="002C3F3C">
            <w:pPr>
              <w:rPr>
                <w:rFonts w:ascii="Arial" w:hAnsi="Arial" w:cs="Arial"/>
              </w:rPr>
            </w:pPr>
          </w:p>
        </w:tc>
        <w:tc>
          <w:tcPr>
            <w:tcW w:w="1530" w:type="dxa"/>
          </w:tcPr>
          <w:p w:rsidR="00816CAA" w:rsidRPr="00425C8F" w:rsidRDefault="00816CAA" w:rsidP="002C3F3C">
            <w:pPr>
              <w:rPr>
                <w:rFonts w:ascii="Arial" w:hAnsi="Arial" w:cs="Arial"/>
              </w:rPr>
            </w:pPr>
            <w:r w:rsidRPr="00425C8F">
              <w:rPr>
                <w:rFonts w:ascii="Arial" w:hAnsi="Arial" w:cs="Arial"/>
                <w:sz w:val="20"/>
              </w:rPr>
              <w:t>Varchar2(10)</w:t>
            </w:r>
          </w:p>
        </w:tc>
        <w:tc>
          <w:tcPr>
            <w:tcW w:w="1620" w:type="dxa"/>
          </w:tcPr>
          <w:p w:rsidR="00816CAA" w:rsidRPr="00425C8F" w:rsidRDefault="00816CAA" w:rsidP="002C3F3C">
            <w:pPr>
              <w:rPr>
                <w:rFonts w:ascii="Arial" w:hAnsi="Arial" w:cs="Arial"/>
                <w:sz w:val="18"/>
                <w:szCs w:val="18"/>
              </w:rPr>
            </w:pPr>
            <w:r w:rsidRPr="00425C8F">
              <w:rPr>
                <w:rFonts w:ascii="Arial" w:hAnsi="Arial" w:cs="Arial"/>
                <w:sz w:val="18"/>
                <w:szCs w:val="18"/>
              </w:rPr>
              <w:t>M</w:t>
            </w:r>
          </w:p>
        </w:tc>
      </w:tr>
      <w:tr w:rsidR="00816CAA" w:rsidRPr="00425C8F" w:rsidTr="00C459A5">
        <w:trPr>
          <w:cantSplit/>
          <w:trHeight w:val="277"/>
        </w:trPr>
        <w:tc>
          <w:tcPr>
            <w:tcW w:w="1800" w:type="dxa"/>
          </w:tcPr>
          <w:p w:rsidR="00816CAA" w:rsidRPr="00425C8F" w:rsidRDefault="00816CAA" w:rsidP="002C3F3C">
            <w:pPr>
              <w:pStyle w:val="Tablecontent"/>
              <w:rPr>
                <w:rFonts w:cs="Arial"/>
                <w:sz w:val="20"/>
              </w:rPr>
            </w:pPr>
            <w:r w:rsidRPr="00425C8F">
              <w:rPr>
                <w:rFonts w:cs="Arial"/>
                <w:sz w:val="20"/>
              </w:rPr>
              <w:t xml:space="preserve"> Description</w:t>
            </w:r>
          </w:p>
        </w:tc>
        <w:tc>
          <w:tcPr>
            <w:tcW w:w="1800" w:type="dxa"/>
          </w:tcPr>
          <w:p w:rsidR="00816CAA" w:rsidRPr="00425C8F" w:rsidRDefault="00816CAA" w:rsidP="002C3F3C">
            <w:pPr>
              <w:pStyle w:val="Tablecontent"/>
              <w:rPr>
                <w:rFonts w:cs="Arial"/>
                <w:sz w:val="20"/>
              </w:rPr>
            </w:pPr>
            <w:r w:rsidRPr="00425C8F">
              <w:rPr>
                <w:rFonts w:cs="Arial"/>
                <w:sz w:val="20"/>
              </w:rPr>
              <w:t xml:space="preserve"> Description</w:t>
            </w:r>
          </w:p>
        </w:tc>
        <w:tc>
          <w:tcPr>
            <w:tcW w:w="1890" w:type="dxa"/>
          </w:tcPr>
          <w:p w:rsidR="00816CAA" w:rsidRPr="00425C8F" w:rsidRDefault="00816CAA" w:rsidP="002C3F3C">
            <w:pPr>
              <w:pStyle w:val="Tablecontent"/>
              <w:rPr>
                <w:rFonts w:cs="Arial"/>
                <w:sz w:val="20"/>
              </w:rPr>
            </w:pPr>
            <w:r w:rsidRPr="00425C8F">
              <w:rPr>
                <w:rFonts w:cs="Arial"/>
                <w:sz w:val="20"/>
              </w:rPr>
              <w:t xml:space="preserve"> Description</w:t>
            </w:r>
          </w:p>
        </w:tc>
        <w:tc>
          <w:tcPr>
            <w:tcW w:w="900" w:type="dxa"/>
          </w:tcPr>
          <w:p w:rsidR="00816CAA" w:rsidRPr="00425C8F" w:rsidRDefault="00816CAA" w:rsidP="002C3F3C">
            <w:pPr>
              <w:rPr>
                <w:rFonts w:ascii="Arial" w:hAnsi="Arial" w:cs="Arial"/>
              </w:rPr>
            </w:pPr>
          </w:p>
        </w:tc>
        <w:tc>
          <w:tcPr>
            <w:tcW w:w="1530" w:type="dxa"/>
          </w:tcPr>
          <w:p w:rsidR="00816CAA" w:rsidRPr="00425C8F" w:rsidRDefault="00816CAA" w:rsidP="002C3F3C">
            <w:pPr>
              <w:rPr>
                <w:rFonts w:ascii="Arial" w:hAnsi="Arial" w:cs="Arial"/>
              </w:rPr>
            </w:pPr>
            <w:r w:rsidRPr="00425C8F">
              <w:rPr>
                <w:rFonts w:ascii="Arial" w:hAnsi="Arial" w:cs="Arial"/>
                <w:sz w:val="20"/>
              </w:rPr>
              <w:t>Varchar2(100)</w:t>
            </w:r>
          </w:p>
        </w:tc>
        <w:tc>
          <w:tcPr>
            <w:tcW w:w="1620" w:type="dxa"/>
          </w:tcPr>
          <w:p w:rsidR="00816CAA" w:rsidRPr="00425C8F" w:rsidRDefault="00816CAA" w:rsidP="002C3F3C">
            <w:pPr>
              <w:rPr>
                <w:rFonts w:ascii="Arial" w:hAnsi="Arial" w:cs="Arial"/>
                <w:sz w:val="18"/>
                <w:szCs w:val="18"/>
              </w:rPr>
            </w:pPr>
            <w:r w:rsidRPr="00425C8F">
              <w:rPr>
                <w:rFonts w:ascii="Arial" w:hAnsi="Arial" w:cs="Arial"/>
                <w:sz w:val="18"/>
                <w:szCs w:val="18"/>
              </w:rPr>
              <w:t>M</w:t>
            </w:r>
          </w:p>
        </w:tc>
      </w:tr>
    </w:tbl>
    <w:p w:rsidR="00816CAA" w:rsidRPr="00425C8F" w:rsidRDefault="00816CAA" w:rsidP="00816CAA">
      <w:pPr>
        <w:pStyle w:val="BodyText2"/>
        <w:rPr>
          <w:rFonts w:ascii="Arial Narrow" w:hAnsi="Arial Narrow" w:cs="Tahoma"/>
          <w:b/>
          <w:sz w:val="26"/>
          <w:u w:val="single" w:color="E31837"/>
        </w:rPr>
      </w:pPr>
    </w:p>
    <w:p w:rsidR="00C459A5" w:rsidRPr="00425C8F" w:rsidRDefault="00C459A5" w:rsidP="00C459A5">
      <w:pPr>
        <w:pStyle w:val="NoteHeading"/>
        <w:tabs>
          <w:tab w:val="num" w:pos="1080"/>
        </w:tabs>
        <w:ind w:left="1080" w:hanging="504"/>
        <w:jc w:val="left"/>
        <w:rPr>
          <w:color w:val="auto"/>
        </w:rPr>
      </w:pPr>
      <w:r w:rsidRPr="00425C8F">
        <w:rPr>
          <w:color w:val="auto"/>
        </w:rPr>
        <w:t>The value for TYPE tag is fixed as mentioned in syntax.</w:t>
      </w:r>
    </w:p>
    <w:p w:rsidR="00C459A5" w:rsidRPr="00425C8F" w:rsidRDefault="00C459A5" w:rsidP="00C459A5">
      <w:pPr>
        <w:pStyle w:val="BodyText2"/>
      </w:pPr>
    </w:p>
    <w:p w:rsidR="00C459A5" w:rsidRPr="00425C8F" w:rsidRDefault="00C459A5" w:rsidP="00C459A5">
      <w:pPr>
        <w:pStyle w:val="BodyText2"/>
      </w:pPr>
    </w:p>
    <w:p w:rsidR="00C459A5" w:rsidRPr="00425C8F" w:rsidRDefault="00C459A5" w:rsidP="00C459A5">
      <w:pPr>
        <w:pStyle w:val="BodyText2"/>
      </w:pPr>
    </w:p>
    <w:p w:rsidR="00C459A5" w:rsidRPr="00425C8F" w:rsidRDefault="00C459A5" w:rsidP="00C459A5">
      <w:pPr>
        <w:pStyle w:val="code0"/>
        <w:spacing w:before="60" w:beforeAutospacing="0" w:after="60" w:afterAutospacing="0"/>
        <w:rPr>
          <w:rStyle w:val="Strong"/>
          <w:rFonts w:ascii="Arial" w:hAnsi="Arial" w:cs="Arial"/>
          <w:sz w:val="20"/>
          <w:szCs w:val="20"/>
        </w:rPr>
      </w:pPr>
      <w:r w:rsidRPr="00425C8F">
        <w:rPr>
          <w:rStyle w:val="Strong"/>
          <w:rFonts w:ascii="Arial" w:hAnsi="Arial" w:cs="Arial"/>
          <w:sz w:val="20"/>
          <w:szCs w:val="20"/>
        </w:rPr>
        <w:t>Example of Plain LMB response (for success)</w:t>
      </w:r>
    </w:p>
    <w:p w:rsidR="00C459A5" w:rsidRPr="00425C8F" w:rsidRDefault="00C459A5" w:rsidP="00C459A5">
      <w:pPr>
        <w:pStyle w:val="ListBullet1"/>
        <w:numPr>
          <w:ilvl w:val="0"/>
          <w:numId w:val="0"/>
        </w:numPr>
        <w:ind w:left="1008"/>
      </w:pPr>
    </w:p>
    <w:p w:rsidR="00C459A5" w:rsidRPr="00425C8F" w:rsidRDefault="00C459A5" w:rsidP="00C459A5">
      <w:pPr>
        <w:pStyle w:val="BodyText2"/>
      </w:pPr>
      <w:r w:rsidRPr="00425C8F">
        <w:t>TYPE=LMBDBTRESP&amp;MSISDN=7200122426&amp;DATE-TIME=10/01/13 13:15:16&amp;TXNID=NGE1301101314100001&amp;TXN_STATUS=200&amp;Description=Success</w:t>
      </w:r>
    </w:p>
    <w:p w:rsidR="00C459A5" w:rsidRPr="00425C8F" w:rsidRDefault="00C459A5" w:rsidP="00C459A5">
      <w:pPr>
        <w:pStyle w:val="BodyText2"/>
      </w:pPr>
    </w:p>
    <w:p w:rsidR="00C459A5" w:rsidRPr="00425C8F" w:rsidRDefault="00C459A5" w:rsidP="00C459A5">
      <w:pPr>
        <w:pStyle w:val="code0"/>
        <w:spacing w:before="60" w:beforeAutospacing="0" w:after="60" w:afterAutospacing="0"/>
        <w:rPr>
          <w:rStyle w:val="Strong"/>
          <w:rFonts w:ascii="Arial" w:hAnsi="Arial" w:cs="Arial"/>
          <w:sz w:val="20"/>
          <w:szCs w:val="20"/>
        </w:rPr>
      </w:pPr>
      <w:r w:rsidRPr="00425C8F">
        <w:rPr>
          <w:rStyle w:val="Strong"/>
          <w:rFonts w:ascii="Arial" w:hAnsi="Arial" w:cs="Arial"/>
          <w:sz w:val="20"/>
          <w:szCs w:val="20"/>
        </w:rPr>
        <w:t>Example of Plain LMB response (for failure)</w:t>
      </w:r>
    </w:p>
    <w:p w:rsidR="00C459A5" w:rsidRPr="00425C8F" w:rsidRDefault="00C459A5" w:rsidP="00C459A5">
      <w:pPr>
        <w:pStyle w:val="BodyText2"/>
      </w:pPr>
    </w:p>
    <w:p w:rsidR="00C459A5" w:rsidRPr="00425C8F" w:rsidRDefault="00C459A5" w:rsidP="00C459A5">
      <w:pPr>
        <w:pStyle w:val="BodyText2"/>
      </w:pPr>
      <w:r w:rsidRPr="00425C8F">
        <w:t>TYPE=LMBDBTRESP&amp;MSISDN=7200122426&amp;DATE-TIME=10/01/13 13:16:16&amp;TXNID=&amp;ERROR_CODE=2002&amp;Description=</w:t>
      </w:r>
      <w:proofErr w:type="gramStart"/>
      <w:r w:rsidRPr="00425C8F">
        <w:t>Your</w:t>
      </w:r>
      <w:proofErr w:type="gramEnd"/>
      <w:r w:rsidRPr="00425C8F">
        <w:t xml:space="preserve"> request cannot be processed at this time, please try again later.</w:t>
      </w:r>
    </w:p>
    <w:p w:rsidR="00C459A5" w:rsidRPr="00425C8F" w:rsidRDefault="00C459A5" w:rsidP="00816CAA">
      <w:pPr>
        <w:pStyle w:val="BodyText2"/>
        <w:rPr>
          <w:rFonts w:ascii="Arial Narrow" w:hAnsi="Arial Narrow" w:cs="Tahoma"/>
          <w:b/>
          <w:sz w:val="26"/>
          <w:u w:val="single" w:color="E31837"/>
        </w:rPr>
      </w:pPr>
    </w:p>
    <w:p w:rsidR="00816CAA" w:rsidRPr="00425C8F" w:rsidRDefault="00816CAA" w:rsidP="00816CAA">
      <w:pPr>
        <w:pStyle w:val="BodyText2"/>
        <w:rPr>
          <w:lang w:val="en-IN"/>
        </w:rPr>
      </w:pPr>
    </w:p>
    <w:p w:rsidR="00E97905" w:rsidRPr="00425C8F" w:rsidRDefault="00E97905" w:rsidP="00337049">
      <w:pPr>
        <w:pStyle w:val="Heading2"/>
        <w:rPr>
          <w:lang w:val="en-IN"/>
        </w:rPr>
      </w:pPr>
      <w:bookmarkStart w:id="310" w:name="_Toc485139718"/>
      <w:r w:rsidRPr="00425C8F">
        <w:rPr>
          <w:lang w:val="en-IN"/>
        </w:rPr>
        <w:t>Add | Modify | Delete Schedule Credit Transfer List</w:t>
      </w:r>
      <w:bookmarkEnd w:id="304"/>
      <w:bookmarkEnd w:id="305"/>
      <w:bookmarkEnd w:id="310"/>
      <w:r w:rsidRPr="00425C8F">
        <w:rPr>
          <w:lang w:val="en-IN"/>
        </w:rPr>
        <w:t xml:space="preserve"> </w:t>
      </w:r>
      <w:bookmarkEnd w:id="306"/>
      <w:bookmarkEnd w:id="307"/>
    </w:p>
    <w:p w:rsidR="00E97905" w:rsidRPr="00425C8F" w:rsidRDefault="00E97905" w:rsidP="00E97905">
      <w:pPr>
        <w:pStyle w:val="BodyText2"/>
      </w:pPr>
      <w:r w:rsidRPr="00425C8F">
        <w:t>The External system will send the following request for adding or modifying or deleting records from Dial A’s Scheduled Credit Transfer list in PreTUPS. The request format and details of request are mentioned below.</w:t>
      </w:r>
    </w:p>
    <w:p w:rsidR="00E97905" w:rsidRPr="00425C8F" w:rsidRDefault="00E97905" w:rsidP="00E97905">
      <w:pPr>
        <w:pStyle w:val="BodyText2"/>
        <w:rPr>
          <w:b/>
          <w:bCs/>
          <w:u w:val="single"/>
        </w:rPr>
      </w:pPr>
    </w:p>
    <w:p w:rsidR="00E97905" w:rsidRPr="00425C8F" w:rsidRDefault="00E97905" w:rsidP="001E6309">
      <w:pPr>
        <w:pStyle w:val="Heading"/>
        <w:rPr>
          <w:color w:val="auto"/>
        </w:rPr>
      </w:pPr>
      <w:r w:rsidRPr="00425C8F">
        <w:rPr>
          <w:color w:val="auto"/>
        </w:rPr>
        <w:t>Request Syntax</w:t>
      </w:r>
    </w:p>
    <w:p w:rsidR="00E97905" w:rsidRPr="00425C8F" w:rsidRDefault="00E97905" w:rsidP="00E97905">
      <w:pPr>
        <w:pStyle w:val="Code"/>
        <w:jc w:val="left"/>
      </w:pPr>
      <w:proofErr w:type="gramStart"/>
      <w:r w:rsidRPr="00425C8F">
        <w:t>&lt;?xml</w:t>
      </w:r>
      <w:proofErr w:type="gramEnd"/>
      <w:r w:rsidRPr="00425C8F">
        <w:t xml:space="preserve"> version="1.0"?&gt;</w:t>
      </w:r>
    </w:p>
    <w:p w:rsidR="00E97905" w:rsidRPr="00425C8F" w:rsidRDefault="00E97905" w:rsidP="00E97905">
      <w:pPr>
        <w:pStyle w:val="Code"/>
        <w:jc w:val="left"/>
      </w:pPr>
      <w:r w:rsidRPr="00425C8F">
        <w:t>&lt;COMMAND&gt;</w:t>
      </w:r>
    </w:p>
    <w:p w:rsidR="00E97905" w:rsidRPr="00425C8F" w:rsidRDefault="00E97905" w:rsidP="00E97905">
      <w:pPr>
        <w:pStyle w:val="Code"/>
        <w:ind w:left="1440"/>
        <w:jc w:val="left"/>
      </w:pPr>
      <w:r w:rsidRPr="00425C8F">
        <w:t>&lt;TYPE&gt;&lt;PSCTAMREQ&gt;&lt;/TYPE&gt;</w:t>
      </w:r>
    </w:p>
    <w:p w:rsidR="00E97905" w:rsidRPr="00425C8F" w:rsidRDefault="00E97905" w:rsidP="00E97905">
      <w:pPr>
        <w:pStyle w:val="Code"/>
        <w:ind w:left="1440"/>
        <w:jc w:val="left"/>
      </w:pPr>
      <w:r w:rsidRPr="00425C8F">
        <w:t>&lt;MSISDN&gt;&lt;Initiating Subscriber MSISDN&gt;&lt;/MSISDN&gt;</w:t>
      </w:r>
    </w:p>
    <w:p w:rsidR="00E97905" w:rsidRPr="00425C8F" w:rsidRDefault="00E97905" w:rsidP="00E97905">
      <w:pPr>
        <w:pStyle w:val="Code"/>
        <w:ind w:left="1440"/>
        <w:jc w:val="left"/>
      </w:pPr>
      <w:r w:rsidRPr="00425C8F">
        <w:t>&lt;PIN&gt;&lt;Subscriber PIN&gt;&lt;/PIN&gt;</w:t>
      </w:r>
    </w:p>
    <w:p w:rsidR="00E97905" w:rsidRPr="00425C8F" w:rsidRDefault="00E97905" w:rsidP="00E97905">
      <w:pPr>
        <w:pStyle w:val="Code"/>
        <w:ind w:left="1440"/>
        <w:jc w:val="left"/>
      </w:pPr>
      <w:r w:rsidRPr="00425C8F">
        <w:t>&lt;PROFILEID&gt;&lt;Initiating Subscriber Service Class&gt;&lt;/PROFILEID&gt;</w:t>
      </w:r>
    </w:p>
    <w:p w:rsidR="00E97905" w:rsidRPr="00425C8F" w:rsidRDefault="00E97905" w:rsidP="00E97905">
      <w:pPr>
        <w:pStyle w:val="Code"/>
        <w:ind w:left="1440"/>
        <w:jc w:val="left"/>
      </w:pPr>
      <w:r w:rsidRPr="00425C8F">
        <w:t>&lt;LISTNAME&gt;&lt;Name of the List&gt;&lt;/LISTNAME&gt;</w:t>
      </w:r>
    </w:p>
    <w:p w:rsidR="00E97905" w:rsidRPr="00425C8F" w:rsidRDefault="00E97905" w:rsidP="00E97905">
      <w:pPr>
        <w:pStyle w:val="Code"/>
        <w:ind w:left="1440"/>
        <w:jc w:val="left"/>
      </w:pPr>
      <w:r w:rsidRPr="00425C8F">
        <w:t>&lt;SCTYPE&gt;&lt;Weekly or Monthly&gt;&lt;/SCTYPE&gt;</w:t>
      </w:r>
    </w:p>
    <w:p w:rsidR="00E97905" w:rsidRPr="00425C8F" w:rsidRDefault="00E97905" w:rsidP="00E97905">
      <w:pPr>
        <w:pStyle w:val="Code"/>
        <w:ind w:left="1440"/>
        <w:jc w:val="left"/>
      </w:pPr>
      <w:r w:rsidRPr="00425C8F">
        <w:t>&lt;NOSC&gt;&lt;Schedule number of execution&gt;&lt;/NOSC&gt;</w:t>
      </w:r>
    </w:p>
    <w:p w:rsidR="00E97905" w:rsidRPr="00425C8F" w:rsidRDefault="00E97905" w:rsidP="00E97905">
      <w:pPr>
        <w:pStyle w:val="Code"/>
        <w:ind w:left="1440"/>
        <w:jc w:val="left"/>
      </w:pPr>
      <w:r w:rsidRPr="00425C8F">
        <w:t>&lt;LISTRECORDS&gt;</w:t>
      </w:r>
    </w:p>
    <w:p w:rsidR="00E97905" w:rsidRPr="00425C8F" w:rsidRDefault="00E97905" w:rsidP="00E97905">
      <w:pPr>
        <w:pStyle w:val="Code"/>
        <w:ind w:left="1440"/>
        <w:jc w:val="left"/>
      </w:pPr>
      <w:r w:rsidRPr="00425C8F">
        <w:t>&lt;LISTRECORD&gt;</w:t>
      </w:r>
    </w:p>
    <w:p w:rsidR="00E97905" w:rsidRPr="00425C8F" w:rsidRDefault="00E97905" w:rsidP="00E97905">
      <w:pPr>
        <w:pStyle w:val="Code"/>
        <w:ind w:left="1440"/>
        <w:jc w:val="left"/>
      </w:pPr>
      <w:r w:rsidRPr="00425C8F">
        <w:t>&lt;MSISDN1&gt;&lt;MSISDN of receiving subscriber&gt;&lt;/MSISDN1&gt;</w:t>
      </w:r>
    </w:p>
    <w:p w:rsidR="00E97905" w:rsidRPr="00425C8F" w:rsidRDefault="00E97905" w:rsidP="00E97905">
      <w:pPr>
        <w:pStyle w:val="Code"/>
        <w:ind w:left="1440"/>
        <w:jc w:val="left"/>
      </w:pPr>
      <w:r w:rsidRPr="00425C8F">
        <w:t>&lt;AMOUNT&gt;&lt;Amount to be set for Credit Transfer&gt;&lt;/AMOUNT&gt;</w:t>
      </w:r>
    </w:p>
    <w:p w:rsidR="00E97905" w:rsidRPr="00425C8F" w:rsidRDefault="00E97905" w:rsidP="00E97905">
      <w:pPr>
        <w:pStyle w:val="Code"/>
        <w:ind w:left="1440"/>
        <w:jc w:val="left"/>
      </w:pPr>
      <w:r w:rsidRPr="00425C8F">
        <w:t>&lt;PROFILEID1&gt;&lt;Subscriber Service Class&gt;&lt;/PROFILEID&gt;</w:t>
      </w:r>
    </w:p>
    <w:p w:rsidR="00E97905" w:rsidRPr="00425C8F" w:rsidRDefault="00E97905" w:rsidP="00E97905">
      <w:pPr>
        <w:pStyle w:val="Code"/>
        <w:ind w:left="1440"/>
        <w:jc w:val="left"/>
      </w:pPr>
      <w:r w:rsidRPr="00425C8F">
        <w:t>&lt;ACTION&gt;&lt;Add or Modify or Delete&gt;&lt;/ACTION&gt;</w:t>
      </w:r>
    </w:p>
    <w:p w:rsidR="00E97905" w:rsidRPr="00425C8F" w:rsidRDefault="00E97905" w:rsidP="00E97905">
      <w:pPr>
        <w:pStyle w:val="Code"/>
        <w:ind w:left="1440"/>
        <w:jc w:val="left"/>
      </w:pPr>
      <w:r w:rsidRPr="00425C8F">
        <w:t>&lt;/LISTRECORD&gt;</w:t>
      </w:r>
    </w:p>
    <w:p w:rsidR="00E97905" w:rsidRPr="00425C8F" w:rsidRDefault="00E97905" w:rsidP="00E97905">
      <w:pPr>
        <w:pStyle w:val="Code"/>
        <w:ind w:left="1440"/>
        <w:jc w:val="left"/>
      </w:pPr>
      <w:r w:rsidRPr="00425C8F">
        <w:t>&lt;LISTRECORD&gt;</w:t>
      </w:r>
    </w:p>
    <w:p w:rsidR="00E97905" w:rsidRPr="00425C8F" w:rsidRDefault="00E97905" w:rsidP="00E97905">
      <w:pPr>
        <w:pStyle w:val="Code"/>
        <w:ind w:left="2160"/>
        <w:jc w:val="left"/>
      </w:pPr>
      <w:r w:rsidRPr="00425C8F">
        <w:t>&lt;MSISDN1&gt;&lt;MSISDN of receiving subscriber&gt;&lt;/MSISDN1&gt;</w:t>
      </w:r>
    </w:p>
    <w:p w:rsidR="00E97905" w:rsidRPr="00425C8F" w:rsidRDefault="00E97905" w:rsidP="00E97905">
      <w:pPr>
        <w:pStyle w:val="Code"/>
        <w:ind w:left="2160"/>
        <w:jc w:val="left"/>
      </w:pPr>
      <w:r w:rsidRPr="00425C8F">
        <w:t>&lt;AMOUNT&gt;&lt;Amount to be set for Credit Transfer&gt;&lt;/AMOUNT&gt;</w:t>
      </w:r>
    </w:p>
    <w:p w:rsidR="00E97905" w:rsidRPr="00425C8F" w:rsidRDefault="00E97905" w:rsidP="00E97905">
      <w:pPr>
        <w:pStyle w:val="Code"/>
        <w:ind w:left="2160"/>
        <w:jc w:val="left"/>
      </w:pPr>
      <w:r w:rsidRPr="00425C8F">
        <w:t>&lt;PROFILEID1&gt;&lt;Subscriber Service Class&gt;&lt;/PROFILEID&gt;</w:t>
      </w:r>
    </w:p>
    <w:p w:rsidR="00E97905" w:rsidRPr="00425C8F" w:rsidRDefault="00E97905" w:rsidP="00E97905">
      <w:pPr>
        <w:pStyle w:val="Code"/>
        <w:ind w:left="2160"/>
        <w:jc w:val="left"/>
      </w:pPr>
      <w:r w:rsidRPr="00425C8F">
        <w:t>&lt;ACTION&gt;&lt;Add or Modify or Delete&gt;&lt;/ACTION&gt;</w:t>
      </w:r>
    </w:p>
    <w:p w:rsidR="00E97905" w:rsidRPr="00425C8F" w:rsidRDefault="00E97905" w:rsidP="00E97905">
      <w:pPr>
        <w:pStyle w:val="Code"/>
        <w:ind w:left="2160"/>
        <w:jc w:val="left"/>
      </w:pPr>
      <w:r w:rsidRPr="00425C8F">
        <w:t>&lt;/LISTRECORD&gt;</w:t>
      </w:r>
    </w:p>
    <w:p w:rsidR="00E97905" w:rsidRPr="00425C8F" w:rsidRDefault="00E97905" w:rsidP="00E97905">
      <w:pPr>
        <w:pStyle w:val="Code"/>
        <w:ind w:left="1440"/>
        <w:jc w:val="left"/>
      </w:pPr>
      <w:r w:rsidRPr="00425C8F">
        <w:t>&lt;/LISTRECORDS&gt;</w:t>
      </w:r>
    </w:p>
    <w:p w:rsidR="00E97905" w:rsidRPr="00425C8F" w:rsidRDefault="00E97905" w:rsidP="00E97905">
      <w:pPr>
        <w:pStyle w:val="Code"/>
        <w:jc w:val="left"/>
      </w:pPr>
      <w:r w:rsidRPr="00425C8F">
        <w:t>&lt;/COMMAND&gt;</w:t>
      </w:r>
    </w:p>
    <w:p w:rsidR="00E97905" w:rsidRPr="00425C8F" w:rsidRDefault="00E97905" w:rsidP="00E97905">
      <w:pPr>
        <w:pStyle w:val="BodyText2"/>
        <w:rPr>
          <w:b/>
          <w:bCs/>
          <w:u w:val="single"/>
        </w:rPr>
      </w:pPr>
    </w:p>
    <w:p w:rsidR="00E97905" w:rsidRPr="00425C8F" w:rsidRDefault="00E97905" w:rsidP="00E97905">
      <w:pPr>
        <w:pStyle w:val="Head"/>
      </w:pPr>
      <w:r w:rsidRPr="00425C8F">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E97905" w:rsidRPr="00425C8F" w:rsidTr="00E97905">
        <w:trPr>
          <w:trHeight w:val="281"/>
          <w:tblHeader/>
        </w:trPr>
        <w:tc>
          <w:tcPr>
            <w:tcW w:w="1350" w:type="dxa"/>
            <w:shd w:val="clear" w:color="auto" w:fill="E31837"/>
          </w:tcPr>
          <w:p w:rsidR="00E97905" w:rsidRPr="00425C8F" w:rsidRDefault="00E97905" w:rsidP="00E97905">
            <w:pPr>
              <w:pStyle w:val="TableColumnLabels"/>
              <w:rPr>
                <w:rFonts w:ascii="Arial" w:hAnsi="Arial" w:cs="Arial"/>
                <w:color w:val="auto"/>
                <w:sz w:val="18"/>
              </w:rPr>
            </w:pPr>
            <w:r w:rsidRPr="00425C8F">
              <w:rPr>
                <w:rFonts w:ascii="Arial" w:hAnsi="Arial" w:cs="Arial"/>
                <w:color w:val="auto"/>
                <w:sz w:val="18"/>
              </w:rPr>
              <w:t>TAG</w:t>
            </w:r>
          </w:p>
        </w:tc>
        <w:tc>
          <w:tcPr>
            <w:tcW w:w="1530" w:type="dxa"/>
            <w:shd w:val="clear" w:color="auto" w:fill="E31837"/>
          </w:tcPr>
          <w:p w:rsidR="00E97905" w:rsidRPr="00425C8F" w:rsidRDefault="00E97905" w:rsidP="00E97905">
            <w:pPr>
              <w:pStyle w:val="TableColumnLabels"/>
              <w:rPr>
                <w:rFonts w:ascii="Arial" w:hAnsi="Arial" w:cs="Arial"/>
                <w:color w:val="auto"/>
                <w:sz w:val="18"/>
              </w:rPr>
            </w:pPr>
            <w:r w:rsidRPr="00425C8F">
              <w:rPr>
                <w:rFonts w:ascii="Arial" w:hAnsi="Arial" w:cs="Arial"/>
                <w:color w:val="auto"/>
                <w:sz w:val="18"/>
              </w:rPr>
              <w:t>Fields</w:t>
            </w:r>
          </w:p>
        </w:tc>
        <w:tc>
          <w:tcPr>
            <w:tcW w:w="1620"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Example</w:t>
            </w:r>
          </w:p>
        </w:tc>
        <w:tc>
          <w:tcPr>
            <w:tcW w:w="1350"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Max Length</w:t>
            </w:r>
          </w:p>
        </w:tc>
        <w:tc>
          <w:tcPr>
            <w:tcW w:w="1620"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Optional/Mandatory</w:t>
            </w:r>
          </w:p>
        </w:tc>
        <w:tc>
          <w:tcPr>
            <w:tcW w:w="2176"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Remarks</w:t>
            </w:r>
          </w:p>
        </w:tc>
      </w:tr>
      <w:tr w:rsidR="00E97905" w:rsidRPr="00425C8F" w:rsidTr="00E97905">
        <w:trPr>
          <w:trHeight w:val="281"/>
        </w:trPr>
        <w:tc>
          <w:tcPr>
            <w:tcW w:w="1350" w:type="dxa"/>
          </w:tcPr>
          <w:p w:rsidR="00E97905" w:rsidRPr="00425C8F" w:rsidRDefault="00E97905" w:rsidP="00E97905">
            <w:pPr>
              <w:pStyle w:val="Tablecontent"/>
            </w:pPr>
            <w:r w:rsidRPr="00425C8F">
              <w:t>TYPE</w:t>
            </w:r>
          </w:p>
        </w:tc>
        <w:tc>
          <w:tcPr>
            <w:tcW w:w="1530" w:type="dxa"/>
          </w:tcPr>
          <w:p w:rsidR="00E97905" w:rsidRPr="00425C8F" w:rsidRDefault="00E97905" w:rsidP="00E97905">
            <w:pPr>
              <w:pStyle w:val="Tablecontent"/>
            </w:pPr>
            <w:r w:rsidRPr="00425C8F">
              <w:t>PSCTAMREQ</w:t>
            </w:r>
          </w:p>
        </w:tc>
        <w:tc>
          <w:tcPr>
            <w:tcW w:w="1620" w:type="dxa"/>
          </w:tcPr>
          <w:p w:rsidR="00E97905" w:rsidRPr="00425C8F" w:rsidRDefault="00E97905" w:rsidP="00E97905">
            <w:pPr>
              <w:pStyle w:val="Tablecontent"/>
            </w:pPr>
            <w:r w:rsidRPr="00425C8F">
              <w:t>PSCTAMREQ</w:t>
            </w:r>
          </w:p>
        </w:tc>
        <w:tc>
          <w:tcPr>
            <w:tcW w:w="1350" w:type="dxa"/>
          </w:tcPr>
          <w:p w:rsidR="00E97905" w:rsidRPr="00425C8F" w:rsidRDefault="00E97905" w:rsidP="00E97905">
            <w:pPr>
              <w:pStyle w:val="Tablecontent"/>
            </w:pPr>
            <w:r w:rsidRPr="00425C8F">
              <w:t>10</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Request Type. Static &amp; fixed value</w:t>
            </w:r>
          </w:p>
        </w:tc>
      </w:tr>
      <w:tr w:rsidR="00E97905" w:rsidRPr="00425C8F" w:rsidTr="00E97905">
        <w:trPr>
          <w:trHeight w:val="1016"/>
        </w:trPr>
        <w:tc>
          <w:tcPr>
            <w:tcW w:w="1350" w:type="dxa"/>
          </w:tcPr>
          <w:p w:rsidR="00E97905" w:rsidRPr="00425C8F" w:rsidRDefault="00E97905" w:rsidP="00E97905">
            <w:pPr>
              <w:pStyle w:val="Tablecontent"/>
            </w:pPr>
            <w:r w:rsidRPr="00425C8F">
              <w:t>MSISDN</w:t>
            </w:r>
          </w:p>
        </w:tc>
        <w:tc>
          <w:tcPr>
            <w:tcW w:w="1530" w:type="dxa"/>
          </w:tcPr>
          <w:p w:rsidR="00E97905" w:rsidRPr="00425C8F" w:rsidRDefault="00E97905" w:rsidP="00E97905">
            <w:pPr>
              <w:pStyle w:val="Tablecontent"/>
            </w:pPr>
            <w:r w:rsidRPr="00425C8F">
              <w:t>Initiator subscriber mobile number</w:t>
            </w:r>
          </w:p>
        </w:tc>
        <w:tc>
          <w:tcPr>
            <w:tcW w:w="1620" w:type="dxa"/>
          </w:tcPr>
          <w:p w:rsidR="00E97905" w:rsidRPr="00425C8F" w:rsidRDefault="00E97905" w:rsidP="00E97905">
            <w:pPr>
              <w:pStyle w:val="Tablecontent"/>
            </w:pPr>
            <w:r w:rsidRPr="00425C8F">
              <w:t>9942222</w:t>
            </w:r>
          </w:p>
        </w:tc>
        <w:tc>
          <w:tcPr>
            <w:tcW w:w="1350" w:type="dxa"/>
          </w:tcPr>
          <w:p w:rsidR="00E97905" w:rsidRPr="00425C8F" w:rsidRDefault="00E97905" w:rsidP="00E97905">
            <w:pPr>
              <w:pStyle w:val="Tablecontent"/>
            </w:pPr>
            <w:r w:rsidRPr="00425C8F">
              <w:t>15</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All MSISDN should be without country code.</w:t>
            </w:r>
          </w:p>
          <w:p w:rsidR="00E97905" w:rsidRPr="00425C8F" w:rsidRDefault="00E97905" w:rsidP="00E97905">
            <w:pPr>
              <w:pStyle w:val="Tablecontent"/>
            </w:pPr>
            <w:r w:rsidRPr="00425C8F">
              <w:t>(National dial format)</w:t>
            </w:r>
          </w:p>
        </w:tc>
      </w:tr>
      <w:tr w:rsidR="00E97905" w:rsidRPr="00425C8F" w:rsidTr="00E97905">
        <w:trPr>
          <w:trHeight w:val="878"/>
        </w:trPr>
        <w:tc>
          <w:tcPr>
            <w:tcW w:w="1350" w:type="dxa"/>
          </w:tcPr>
          <w:p w:rsidR="00E97905" w:rsidRPr="00425C8F" w:rsidRDefault="00E97905" w:rsidP="00E97905">
            <w:pPr>
              <w:pStyle w:val="Tablecontent"/>
            </w:pPr>
            <w:r w:rsidRPr="00425C8F">
              <w:t>PIN</w:t>
            </w:r>
          </w:p>
        </w:tc>
        <w:tc>
          <w:tcPr>
            <w:tcW w:w="1530" w:type="dxa"/>
          </w:tcPr>
          <w:p w:rsidR="00E97905" w:rsidRPr="00425C8F" w:rsidRDefault="00E97905" w:rsidP="00E97905">
            <w:pPr>
              <w:pStyle w:val="Tablecontent"/>
            </w:pPr>
            <w:r w:rsidRPr="00425C8F">
              <w:t>Subscriber PIN as registered in PreTUPS</w:t>
            </w:r>
          </w:p>
        </w:tc>
        <w:tc>
          <w:tcPr>
            <w:tcW w:w="1620" w:type="dxa"/>
          </w:tcPr>
          <w:p w:rsidR="00E97905" w:rsidRPr="00425C8F" w:rsidRDefault="00E97905" w:rsidP="00E97905">
            <w:pPr>
              <w:pStyle w:val="Tablecontent"/>
            </w:pPr>
            <w:r w:rsidRPr="00425C8F">
              <w:t>3946</w:t>
            </w:r>
          </w:p>
        </w:tc>
        <w:tc>
          <w:tcPr>
            <w:tcW w:w="1350" w:type="dxa"/>
          </w:tcPr>
          <w:p w:rsidR="00E97905" w:rsidRPr="00425C8F" w:rsidRDefault="00E97905" w:rsidP="00E97905">
            <w:pPr>
              <w:pStyle w:val="Tablecontent"/>
            </w:pPr>
            <w:r w:rsidRPr="00425C8F">
              <w:t>4 to 6</w:t>
            </w:r>
          </w:p>
        </w:tc>
        <w:tc>
          <w:tcPr>
            <w:tcW w:w="1620" w:type="dxa"/>
          </w:tcPr>
          <w:p w:rsidR="00E97905" w:rsidRPr="00425C8F" w:rsidRDefault="00E97905" w:rsidP="00E97905">
            <w:pPr>
              <w:pStyle w:val="Tablecontent"/>
            </w:pPr>
            <w:r w:rsidRPr="00425C8F">
              <w:t>O</w:t>
            </w:r>
          </w:p>
        </w:tc>
        <w:tc>
          <w:tcPr>
            <w:tcW w:w="2176" w:type="dxa"/>
          </w:tcPr>
          <w:p w:rsidR="00E97905" w:rsidRPr="00425C8F" w:rsidRDefault="00E97905" w:rsidP="00E97905">
            <w:pPr>
              <w:pStyle w:val="Tablecontent"/>
            </w:pPr>
            <w:r w:rsidRPr="00425C8F">
              <w:t xml:space="preserve">Numeric Only. </w:t>
            </w:r>
          </w:p>
        </w:tc>
      </w:tr>
      <w:tr w:rsidR="00E97905" w:rsidRPr="00425C8F" w:rsidTr="00E97905">
        <w:trPr>
          <w:trHeight w:val="878"/>
        </w:trPr>
        <w:tc>
          <w:tcPr>
            <w:tcW w:w="1350" w:type="dxa"/>
          </w:tcPr>
          <w:p w:rsidR="00E97905" w:rsidRPr="00425C8F" w:rsidRDefault="00E97905" w:rsidP="00E97905">
            <w:pPr>
              <w:pStyle w:val="Tablecontent"/>
            </w:pPr>
            <w:r w:rsidRPr="00425C8F">
              <w:t>PROFILEID</w:t>
            </w:r>
          </w:p>
        </w:tc>
        <w:tc>
          <w:tcPr>
            <w:tcW w:w="1530" w:type="dxa"/>
          </w:tcPr>
          <w:p w:rsidR="00E97905" w:rsidRPr="00425C8F" w:rsidRDefault="00E97905" w:rsidP="00E97905">
            <w:pPr>
              <w:pStyle w:val="Tablecontent"/>
            </w:pPr>
            <w:r w:rsidRPr="00425C8F">
              <w:t xml:space="preserve">Service class </w:t>
            </w:r>
            <w:r w:rsidRPr="00425C8F">
              <w:rPr>
                <w:b/>
              </w:rPr>
              <w:t>code</w:t>
            </w:r>
            <w:r w:rsidRPr="00425C8F">
              <w:t xml:space="preserve"> of the initiating P2P subscriber</w:t>
            </w:r>
          </w:p>
        </w:tc>
        <w:tc>
          <w:tcPr>
            <w:tcW w:w="1620" w:type="dxa"/>
          </w:tcPr>
          <w:p w:rsidR="00E97905" w:rsidRPr="00425C8F" w:rsidRDefault="00E97905" w:rsidP="00E97905">
            <w:pPr>
              <w:pStyle w:val="Tablecontent"/>
            </w:pPr>
            <w:r w:rsidRPr="00425C8F">
              <w:t>M2131</w:t>
            </w:r>
          </w:p>
        </w:tc>
        <w:tc>
          <w:tcPr>
            <w:tcW w:w="1350" w:type="dxa"/>
          </w:tcPr>
          <w:p w:rsidR="00E97905" w:rsidRPr="00425C8F" w:rsidRDefault="00E97905" w:rsidP="00E97905">
            <w:pPr>
              <w:pStyle w:val="Tablecontent"/>
            </w:pPr>
            <w:r w:rsidRPr="00425C8F">
              <w:t>20</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Alphanumeric, single word</w:t>
            </w:r>
          </w:p>
          <w:p w:rsidR="00E97905" w:rsidRPr="00425C8F" w:rsidRDefault="00E97905" w:rsidP="00E97905">
            <w:pPr>
              <w:pStyle w:val="Tablecontent"/>
            </w:pPr>
            <w:r w:rsidRPr="00425C8F">
              <w:t>The tag is mandatory, yet the value could be optional in case of a DELET Action</w:t>
            </w:r>
          </w:p>
        </w:tc>
      </w:tr>
      <w:tr w:rsidR="00E97905" w:rsidRPr="00425C8F" w:rsidTr="00E97905">
        <w:trPr>
          <w:trHeight w:val="679"/>
        </w:trPr>
        <w:tc>
          <w:tcPr>
            <w:tcW w:w="1350" w:type="dxa"/>
            <w:tcBorders>
              <w:bottom w:val="single" w:sz="4" w:space="0" w:color="000000"/>
            </w:tcBorders>
          </w:tcPr>
          <w:p w:rsidR="00E97905" w:rsidRPr="00425C8F" w:rsidRDefault="00E97905" w:rsidP="00E97905">
            <w:pPr>
              <w:pStyle w:val="Tablecontent"/>
            </w:pPr>
            <w:r w:rsidRPr="00425C8F">
              <w:t>LISTNAME</w:t>
            </w:r>
          </w:p>
        </w:tc>
        <w:tc>
          <w:tcPr>
            <w:tcW w:w="1530" w:type="dxa"/>
            <w:tcBorders>
              <w:bottom w:val="single" w:sz="4" w:space="0" w:color="000000"/>
            </w:tcBorders>
          </w:tcPr>
          <w:p w:rsidR="00E97905" w:rsidRPr="00425C8F" w:rsidRDefault="00E97905" w:rsidP="00E97905">
            <w:pPr>
              <w:pStyle w:val="Tablecontent"/>
            </w:pPr>
            <w:r w:rsidRPr="00425C8F">
              <w:t xml:space="preserve">Name of the subscriber’s list </w:t>
            </w:r>
          </w:p>
        </w:tc>
        <w:tc>
          <w:tcPr>
            <w:tcW w:w="1620" w:type="dxa"/>
            <w:tcBorders>
              <w:bottom w:val="single" w:sz="4" w:space="0" w:color="000000"/>
            </w:tcBorders>
          </w:tcPr>
          <w:p w:rsidR="00E97905" w:rsidRPr="00425C8F" w:rsidRDefault="00E97905" w:rsidP="00E97905">
            <w:pPr>
              <w:pStyle w:val="Tablecontent"/>
            </w:pPr>
            <w:r w:rsidRPr="00425C8F">
              <w:t>JackList1</w:t>
            </w:r>
          </w:p>
        </w:tc>
        <w:tc>
          <w:tcPr>
            <w:tcW w:w="1350" w:type="dxa"/>
            <w:tcBorders>
              <w:bottom w:val="single" w:sz="4" w:space="0" w:color="000000"/>
            </w:tcBorders>
          </w:tcPr>
          <w:p w:rsidR="00E97905" w:rsidRPr="00425C8F" w:rsidRDefault="00E97905" w:rsidP="00E97905">
            <w:pPr>
              <w:pStyle w:val="Tablecontent"/>
            </w:pPr>
            <w:r w:rsidRPr="00425C8F">
              <w:t>50</w:t>
            </w:r>
          </w:p>
        </w:tc>
        <w:tc>
          <w:tcPr>
            <w:tcW w:w="1620" w:type="dxa"/>
            <w:tcBorders>
              <w:bottom w:val="single" w:sz="4" w:space="0" w:color="000000"/>
            </w:tcBorders>
          </w:tcPr>
          <w:p w:rsidR="00E97905" w:rsidRPr="00425C8F" w:rsidRDefault="00E97905" w:rsidP="00E97905">
            <w:pPr>
              <w:pStyle w:val="Tablecontent"/>
            </w:pPr>
            <w:r w:rsidRPr="00425C8F">
              <w:t>M</w:t>
            </w:r>
          </w:p>
        </w:tc>
        <w:tc>
          <w:tcPr>
            <w:tcW w:w="2176" w:type="dxa"/>
            <w:tcBorders>
              <w:bottom w:val="single" w:sz="4" w:space="0" w:color="000000"/>
            </w:tcBorders>
          </w:tcPr>
          <w:p w:rsidR="00E97905" w:rsidRPr="00425C8F" w:rsidRDefault="00E97905" w:rsidP="00E97905">
            <w:pPr>
              <w:pStyle w:val="Tablecontent"/>
            </w:pPr>
            <w:r w:rsidRPr="00425C8F">
              <w:t>Alphanumeric, single word</w:t>
            </w:r>
          </w:p>
        </w:tc>
      </w:tr>
      <w:tr w:rsidR="00E97905" w:rsidRPr="00425C8F" w:rsidTr="00E97905">
        <w:trPr>
          <w:trHeight w:val="679"/>
        </w:trPr>
        <w:tc>
          <w:tcPr>
            <w:tcW w:w="1350" w:type="dxa"/>
            <w:tcBorders>
              <w:bottom w:val="single" w:sz="4" w:space="0" w:color="000000"/>
            </w:tcBorders>
          </w:tcPr>
          <w:p w:rsidR="00E97905" w:rsidRPr="00425C8F" w:rsidRDefault="00E97905" w:rsidP="00E97905">
            <w:pPr>
              <w:pStyle w:val="Tablecontent"/>
            </w:pPr>
            <w:r w:rsidRPr="00425C8F">
              <w:t>SCTYPE</w:t>
            </w:r>
          </w:p>
        </w:tc>
        <w:tc>
          <w:tcPr>
            <w:tcW w:w="1530" w:type="dxa"/>
            <w:tcBorders>
              <w:bottom w:val="single" w:sz="4" w:space="0" w:color="000000"/>
            </w:tcBorders>
          </w:tcPr>
          <w:p w:rsidR="00E97905" w:rsidRPr="00425C8F" w:rsidRDefault="00E97905" w:rsidP="00E97905">
            <w:pPr>
              <w:pStyle w:val="Tablecontent"/>
            </w:pPr>
            <w:r w:rsidRPr="00425C8F">
              <w:t>Schedule Type – Based on this value, the automatic Credit transfer would be executed</w:t>
            </w:r>
          </w:p>
        </w:tc>
        <w:tc>
          <w:tcPr>
            <w:tcW w:w="1620" w:type="dxa"/>
            <w:tcBorders>
              <w:bottom w:val="single" w:sz="4" w:space="0" w:color="000000"/>
            </w:tcBorders>
          </w:tcPr>
          <w:p w:rsidR="00E97905" w:rsidRPr="00425C8F" w:rsidRDefault="00E97905" w:rsidP="00E97905">
            <w:pPr>
              <w:pStyle w:val="Tablecontent"/>
            </w:pPr>
            <w:r w:rsidRPr="00425C8F">
              <w:t>WK</w:t>
            </w:r>
          </w:p>
        </w:tc>
        <w:tc>
          <w:tcPr>
            <w:tcW w:w="1350" w:type="dxa"/>
            <w:tcBorders>
              <w:bottom w:val="single" w:sz="4" w:space="0" w:color="000000"/>
            </w:tcBorders>
          </w:tcPr>
          <w:p w:rsidR="00E97905" w:rsidRPr="00425C8F" w:rsidRDefault="00E97905" w:rsidP="00E97905">
            <w:pPr>
              <w:pStyle w:val="Tablecontent"/>
            </w:pPr>
            <w:r w:rsidRPr="00425C8F">
              <w:t>4</w:t>
            </w:r>
          </w:p>
        </w:tc>
        <w:tc>
          <w:tcPr>
            <w:tcW w:w="1620" w:type="dxa"/>
            <w:tcBorders>
              <w:bottom w:val="single" w:sz="4" w:space="0" w:color="000000"/>
            </w:tcBorders>
          </w:tcPr>
          <w:p w:rsidR="00E97905" w:rsidRPr="00425C8F" w:rsidRDefault="00E97905" w:rsidP="00E97905">
            <w:pPr>
              <w:pStyle w:val="Tablecontent"/>
            </w:pPr>
            <w:r w:rsidRPr="00425C8F">
              <w:t>M</w:t>
            </w:r>
          </w:p>
        </w:tc>
        <w:tc>
          <w:tcPr>
            <w:tcW w:w="2176" w:type="dxa"/>
            <w:tcBorders>
              <w:bottom w:val="single" w:sz="4" w:space="0" w:color="000000"/>
            </w:tcBorders>
          </w:tcPr>
          <w:p w:rsidR="00E97905" w:rsidRPr="00425C8F" w:rsidRDefault="00E97905" w:rsidP="00E97905">
            <w:pPr>
              <w:pStyle w:val="Tablecontent"/>
            </w:pPr>
            <w:r w:rsidRPr="00425C8F">
              <w:t>Allowed values:</w:t>
            </w:r>
          </w:p>
          <w:p w:rsidR="00E97905" w:rsidRPr="00425C8F" w:rsidRDefault="00E97905" w:rsidP="00E97905">
            <w:pPr>
              <w:pStyle w:val="Tablecontent"/>
            </w:pPr>
            <w:r w:rsidRPr="00425C8F">
              <w:rPr>
                <w:b/>
              </w:rPr>
              <w:t>WK</w:t>
            </w:r>
            <w:r w:rsidRPr="00425C8F">
              <w:t xml:space="preserve"> = Weekly</w:t>
            </w:r>
          </w:p>
          <w:p w:rsidR="00E97905" w:rsidRPr="00425C8F" w:rsidRDefault="00E97905" w:rsidP="00E97905">
            <w:pPr>
              <w:pStyle w:val="Tablecontent"/>
            </w:pPr>
            <w:r w:rsidRPr="00425C8F">
              <w:rPr>
                <w:b/>
              </w:rPr>
              <w:t>MO</w:t>
            </w:r>
            <w:r w:rsidRPr="00425C8F">
              <w:t xml:space="preserve"> = Monthly</w:t>
            </w:r>
          </w:p>
        </w:tc>
      </w:tr>
      <w:tr w:rsidR="00E97905" w:rsidRPr="00425C8F" w:rsidTr="00E97905">
        <w:trPr>
          <w:trHeight w:val="281"/>
        </w:trPr>
        <w:tc>
          <w:tcPr>
            <w:tcW w:w="1350" w:type="dxa"/>
            <w:tcBorders>
              <w:bottom w:val="single" w:sz="4" w:space="0" w:color="000000"/>
            </w:tcBorders>
          </w:tcPr>
          <w:p w:rsidR="00E97905" w:rsidRPr="00425C8F" w:rsidRDefault="00E97905" w:rsidP="00E97905">
            <w:pPr>
              <w:pStyle w:val="Tablecontent"/>
              <w:rPr>
                <w:lang w:val="en-IN"/>
              </w:rPr>
            </w:pPr>
            <w:r w:rsidRPr="00425C8F">
              <w:rPr>
                <w:lang w:val="en-IN"/>
              </w:rPr>
              <w:t>NOSC</w:t>
            </w:r>
          </w:p>
        </w:tc>
        <w:tc>
          <w:tcPr>
            <w:tcW w:w="1530" w:type="dxa"/>
            <w:tcBorders>
              <w:bottom w:val="single" w:sz="4" w:space="0" w:color="000000"/>
            </w:tcBorders>
          </w:tcPr>
          <w:p w:rsidR="00E97905" w:rsidRPr="00425C8F" w:rsidRDefault="00E97905" w:rsidP="00E97905">
            <w:pPr>
              <w:pStyle w:val="Tablecontent"/>
              <w:rPr>
                <w:lang w:val="en-IN"/>
              </w:rPr>
            </w:pPr>
            <w:r w:rsidRPr="00425C8F">
              <w:t>Number of recurring execution for the scheduled credit transfer.</w:t>
            </w:r>
          </w:p>
        </w:tc>
        <w:tc>
          <w:tcPr>
            <w:tcW w:w="1620" w:type="dxa"/>
            <w:tcBorders>
              <w:bottom w:val="single" w:sz="4" w:space="0" w:color="000000"/>
            </w:tcBorders>
          </w:tcPr>
          <w:p w:rsidR="00E97905" w:rsidRPr="00425C8F" w:rsidRDefault="00E97905" w:rsidP="00E97905">
            <w:pPr>
              <w:pStyle w:val="Tablecontent"/>
            </w:pPr>
            <w:r w:rsidRPr="00425C8F">
              <w:t>10</w:t>
            </w:r>
          </w:p>
        </w:tc>
        <w:tc>
          <w:tcPr>
            <w:tcW w:w="1350" w:type="dxa"/>
            <w:tcBorders>
              <w:bottom w:val="single" w:sz="4" w:space="0" w:color="000000"/>
            </w:tcBorders>
          </w:tcPr>
          <w:p w:rsidR="00E97905" w:rsidRPr="00425C8F" w:rsidRDefault="00E97905" w:rsidP="00E97905">
            <w:pPr>
              <w:pStyle w:val="Tablecontent"/>
            </w:pPr>
            <w:r w:rsidRPr="00425C8F">
              <w:t>3</w:t>
            </w:r>
          </w:p>
        </w:tc>
        <w:tc>
          <w:tcPr>
            <w:tcW w:w="1620" w:type="dxa"/>
            <w:tcBorders>
              <w:bottom w:val="single" w:sz="4" w:space="0" w:color="000000"/>
            </w:tcBorders>
          </w:tcPr>
          <w:p w:rsidR="00E97905" w:rsidRPr="00425C8F" w:rsidRDefault="00E97905" w:rsidP="00E97905">
            <w:pPr>
              <w:pStyle w:val="Tablecontent"/>
            </w:pPr>
            <w:r w:rsidRPr="00425C8F">
              <w:t>M</w:t>
            </w:r>
          </w:p>
        </w:tc>
        <w:tc>
          <w:tcPr>
            <w:tcW w:w="2176" w:type="dxa"/>
            <w:tcBorders>
              <w:bottom w:val="single" w:sz="4" w:space="0" w:color="000000"/>
            </w:tcBorders>
          </w:tcPr>
          <w:p w:rsidR="00E97905" w:rsidRPr="00425C8F" w:rsidRDefault="00E97905" w:rsidP="00E97905">
            <w:pPr>
              <w:pStyle w:val="Tablecontent"/>
              <w:rPr>
                <w:b/>
              </w:rPr>
            </w:pPr>
            <w:r w:rsidRPr="00425C8F">
              <w:rPr>
                <w:b/>
              </w:rPr>
              <w:t>Tag is mandatory, yet if value is not specified, then Schedule credit transfer would be configured for infinite number of executions.</w:t>
            </w:r>
          </w:p>
          <w:p w:rsidR="00E97905" w:rsidRPr="00425C8F" w:rsidRDefault="00E97905" w:rsidP="00E97905">
            <w:pPr>
              <w:pStyle w:val="Tablecontent"/>
              <w:rPr>
                <w:b/>
              </w:rPr>
            </w:pPr>
            <w:r w:rsidRPr="00425C8F">
              <w:rPr>
                <w:b/>
              </w:rPr>
              <w:t>In case of DELETE action value is optional though tag would be mandatory</w:t>
            </w:r>
          </w:p>
        </w:tc>
      </w:tr>
      <w:tr w:rsidR="00E97905" w:rsidRPr="00425C8F" w:rsidTr="00E97905">
        <w:trPr>
          <w:trHeight w:val="243"/>
        </w:trPr>
        <w:tc>
          <w:tcPr>
            <w:tcW w:w="1350" w:type="dxa"/>
            <w:shd w:val="clear" w:color="auto" w:fill="FBD9DE"/>
          </w:tcPr>
          <w:p w:rsidR="00E97905" w:rsidRPr="00425C8F" w:rsidRDefault="00E97905" w:rsidP="00E97905">
            <w:pPr>
              <w:pStyle w:val="Tablecontent"/>
              <w:rPr>
                <w:b/>
              </w:rPr>
            </w:pPr>
            <w:r w:rsidRPr="00425C8F">
              <w:rPr>
                <w:b/>
              </w:rPr>
              <w:t>LISTRECORDS</w:t>
            </w:r>
          </w:p>
        </w:tc>
        <w:tc>
          <w:tcPr>
            <w:tcW w:w="8296" w:type="dxa"/>
            <w:gridSpan w:val="5"/>
            <w:shd w:val="clear" w:color="auto" w:fill="FBD9DE"/>
          </w:tcPr>
          <w:p w:rsidR="00E97905" w:rsidRPr="00425C8F" w:rsidRDefault="00E97905" w:rsidP="00E97905">
            <w:pPr>
              <w:pStyle w:val="Tablecontent"/>
            </w:pPr>
            <w:r w:rsidRPr="00425C8F">
              <w:t>Records related to the subscriber list should come under this tag. It’s a mandatory tag. This tag should close at the end of the complete list details</w:t>
            </w:r>
          </w:p>
        </w:tc>
      </w:tr>
      <w:tr w:rsidR="00E97905" w:rsidRPr="00425C8F" w:rsidTr="00E97905">
        <w:trPr>
          <w:trHeight w:val="832"/>
        </w:trPr>
        <w:tc>
          <w:tcPr>
            <w:tcW w:w="1350" w:type="dxa"/>
            <w:shd w:val="clear" w:color="auto" w:fill="FBD9DE"/>
          </w:tcPr>
          <w:p w:rsidR="00E97905" w:rsidRPr="00425C8F" w:rsidRDefault="00E97905" w:rsidP="00E97905">
            <w:pPr>
              <w:pStyle w:val="Tablecontent"/>
              <w:rPr>
                <w:b/>
              </w:rPr>
            </w:pPr>
            <w:r w:rsidRPr="00425C8F">
              <w:rPr>
                <w:b/>
              </w:rPr>
              <w:t>LISTRECORD</w:t>
            </w:r>
          </w:p>
        </w:tc>
        <w:tc>
          <w:tcPr>
            <w:tcW w:w="8296" w:type="dxa"/>
            <w:gridSpan w:val="5"/>
            <w:shd w:val="clear" w:color="auto" w:fill="FBD9DE"/>
          </w:tcPr>
          <w:p w:rsidR="00E97905" w:rsidRPr="00425C8F" w:rsidRDefault="00E97905" w:rsidP="00E97905">
            <w:pPr>
              <w:pStyle w:val="Tablecontent"/>
            </w:pPr>
            <w:r w:rsidRPr="00425C8F">
              <w:t>Individual receiving subscriber details should come under this tag. This tag should be repeated against each receiving subscriber details. The closer of this tag would indicate the completeness of one receiving subscriber details.</w:t>
            </w:r>
          </w:p>
        </w:tc>
      </w:tr>
      <w:tr w:rsidR="00E97905" w:rsidRPr="00425C8F" w:rsidTr="00E97905">
        <w:trPr>
          <w:trHeight w:val="1268"/>
        </w:trPr>
        <w:tc>
          <w:tcPr>
            <w:tcW w:w="1350" w:type="dxa"/>
          </w:tcPr>
          <w:p w:rsidR="00E97905" w:rsidRPr="00425C8F" w:rsidRDefault="00E97905" w:rsidP="00E97905">
            <w:pPr>
              <w:pStyle w:val="Tablecontent"/>
            </w:pPr>
            <w:r w:rsidRPr="00425C8F">
              <w:t>MSISDN1</w:t>
            </w:r>
          </w:p>
        </w:tc>
        <w:tc>
          <w:tcPr>
            <w:tcW w:w="1530" w:type="dxa"/>
          </w:tcPr>
          <w:p w:rsidR="00E97905" w:rsidRPr="00425C8F" w:rsidRDefault="00E97905" w:rsidP="00E97905">
            <w:pPr>
              <w:pStyle w:val="Tablecontent"/>
            </w:pPr>
            <w:r w:rsidRPr="00425C8F">
              <w:t>MSISDN of the receiving subscriber</w:t>
            </w:r>
          </w:p>
        </w:tc>
        <w:tc>
          <w:tcPr>
            <w:tcW w:w="1620" w:type="dxa"/>
          </w:tcPr>
          <w:p w:rsidR="00E97905" w:rsidRPr="00425C8F" w:rsidRDefault="00E97905" w:rsidP="00E97905">
            <w:pPr>
              <w:pStyle w:val="Tablecontent"/>
            </w:pPr>
            <w:r w:rsidRPr="00425C8F">
              <w:t>9942222</w:t>
            </w:r>
          </w:p>
        </w:tc>
        <w:tc>
          <w:tcPr>
            <w:tcW w:w="1350" w:type="dxa"/>
          </w:tcPr>
          <w:p w:rsidR="00E97905" w:rsidRPr="00425C8F" w:rsidRDefault="00E97905" w:rsidP="00E97905">
            <w:pPr>
              <w:pStyle w:val="Tablecontent"/>
            </w:pPr>
            <w:r w:rsidRPr="00425C8F">
              <w:t>15</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All MSISDN should be without country code.</w:t>
            </w:r>
          </w:p>
          <w:p w:rsidR="00E97905" w:rsidRPr="00425C8F" w:rsidRDefault="00E97905" w:rsidP="00E97905">
            <w:pPr>
              <w:pStyle w:val="Tablecontent"/>
            </w:pPr>
            <w:r w:rsidRPr="00425C8F">
              <w:t>(National dial format)</w:t>
            </w:r>
          </w:p>
        </w:tc>
      </w:tr>
      <w:tr w:rsidR="00E97905" w:rsidRPr="00425C8F" w:rsidTr="00E97905">
        <w:trPr>
          <w:trHeight w:val="1268"/>
        </w:trPr>
        <w:tc>
          <w:tcPr>
            <w:tcW w:w="1350" w:type="dxa"/>
          </w:tcPr>
          <w:p w:rsidR="00E97905" w:rsidRPr="00425C8F" w:rsidRDefault="00E97905" w:rsidP="00E97905">
            <w:pPr>
              <w:pStyle w:val="Tablecontent"/>
            </w:pPr>
            <w:r w:rsidRPr="00425C8F">
              <w:t>AMOUNT</w:t>
            </w:r>
          </w:p>
        </w:tc>
        <w:tc>
          <w:tcPr>
            <w:tcW w:w="1530" w:type="dxa"/>
          </w:tcPr>
          <w:p w:rsidR="00E97905" w:rsidRPr="00425C8F" w:rsidRDefault="00E97905" w:rsidP="00E97905">
            <w:pPr>
              <w:pStyle w:val="Tablecontent"/>
            </w:pPr>
            <w:r w:rsidRPr="00425C8F">
              <w:t>Amount to be associated against the above subscriber for scheduled credit transfer</w:t>
            </w:r>
          </w:p>
        </w:tc>
        <w:tc>
          <w:tcPr>
            <w:tcW w:w="1620" w:type="dxa"/>
          </w:tcPr>
          <w:p w:rsidR="00E97905" w:rsidRPr="00425C8F" w:rsidRDefault="00E97905" w:rsidP="00E97905">
            <w:pPr>
              <w:pStyle w:val="Tablecontent"/>
            </w:pPr>
            <w:r w:rsidRPr="00425C8F">
              <w:t>10</w:t>
            </w:r>
          </w:p>
        </w:tc>
        <w:tc>
          <w:tcPr>
            <w:tcW w:w="1350" w:type="dxa"/>
          </w:tcPr>
          <w:p w:rsidR="00E97905" w:rsidRPr="00425C8F" w:rsidRDefault="00E97905" w:rsidP="00E97905">
            <w:pPr>
              <w:pStyle w:val="Tablecontent"/>
            </w:pPr>
            <w:r w:rsidRPr="00425C8F">
              <w:t>4</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Numeric, The tag is mandatory, yet the value could be optional in case of a DELET Action</w:t>
            </w:r>
          </w:p>
        </w:tc>
      </w:tr>
      <w:tr w:rsidR="00E97905" w:rsidRPr="00425C8F" w:rsidTr="00E97905">
        <w:trPr>
          <w:trHeight w:val="1268"/>
        </w:trPr>
        <w:tc>
          <w:tcPr>
            <w:tcW w:w="1350" w:type="dxa"/>
          </w:tcPr>
          <w:p w:rsidR="00E97905" w:rsidRPr="00425C8F" w:rsidRDefault="00E97905" w:rsidP="00E97905">
            <w:pPr>
              <w:pStyle w:val="Tablecontent"/>
            </w:pPr>
            <w:r w:rsidRPr="00425C8F">
              <w:t>PROFILEID1</w:t>
            </w:r>
          </w:p>
        </w:tc>
        <w:tc>
          <w:tcPr>
            <w:tcW w:w="1530" w:type="dxa"/>
          </w:tcPr>
          <w:p w:rsidR="00E97905" w:rsidRPr="00425C8F" w:rsidRDefault="00E97905" w:rsidP="00E97905">
            <w:pPr>
              <w:pStyle w:val="Tablecontent"/>
            </w:pPr>
            <w:r w:rsidRPr="00425C8F">
              <w:t xml:space="preserve">Service class </w:t>
            </w:r>
            <w:r w:rsidRPr="00425C8F">
              <w:rPr>
                <w:b/>
              </w:rPr>
              <w:t>code</w:t>
            </w:r>
            <w:r w:rsidRPr="00425C8F">
              <w:t xml:space="preserve"> of the receiving P2P subscriber</w:t>
            </w:r>
          </w:p>
        </w:tc>
        <w:tc>
          <w:tcPr>
            <w:tcW w:w="1620" w:type="dxa"/>
          </w:tcPr>
          <w:p w:rsidR="00E97905" w:rsidRPr="00425C8F" w:rsidRDefault="00E97905" w:rsidP="00E97905">
            <w:pPr>
              <w:pStyle w:val="Tablecontent"/>
            </w:pPr>
            <w:r w:rsidRPr="00425C8F">
              <w:t>M2131</w:t>
            </w:r>
          </w:p>
        </w:tc>
        <w:tc>
          <w:tcPr>
            <w:tcW w:w="1350" w:type="dxa"/>
          </w:tcPr>
          <w:p w:rsidR="00E97905" w:rsidRPr="00425C8F" w:rsidRDefault="00E97905" w:rsidP="00E97905">
            <w:pPr>
              <w:pStyle w:val="Tablecontent"/>
            </w:pPr>
            <w:r w:rsidRPr="00425C8F">
              <w:t>20</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Alphanumeric, single word</w:t>
            </w:r>
          </w:p>
          <w:p w:rsidR="00E97905" w:rsidRPr="00425C8F" w:rsidRDefault="00E97905" w:rsidP="00E97905">
            <w:pPr>
              <w:pStyle w:val="Tablecontent"/>
            </w:pPr>
            <w:r w:rsidRPr="00425C8F">
              <w:t>The tag is mandatory, yet the value could be optional in case of a DELET Action</w:t>
            </w:r>
          </w:p>
        </w:tc>
      </w:tr>
      <w:tr w:rsidR="00E97905" w:rsidRPr="00425C8F" w:rsidTr="00E97905">
        <w:trPr>
          <w:trHeight w:val="1268"/>
        </w:trPr>
        <w:tc>
          <w:tcPr>
            <w:tcW w:w="1350" w:type="dxa"/>
          </w:tcPr>
          <w:p w:rsidR="00E97905" w:rsidRPr="00425C8F" w:rsidRDefault="00E97905" w:rsidP="00E97905">
            <w:pPr>
              <w:pStyle w:val="Tablecontent"/>
            </w:pPr>
            <w:r w:rsidRPr="00425C8F">
              <w:t>ACTION</w:t>
            </w:r>
          </w:p>
        </w:tc>
        <w:tc>
          <w:tcPr>
            <w:tcW w:w="1530" w:type="dxa"/>
          </w:tcPr>
          <w:p w:rsidR="00E97905" w:rsidRPr="00425C8F" w:rsidRDefault="00E97905" w:rsidP="00E97905">
            <w:pPr>
              <w:pStyle w:val="Tablecontent"/>
            </w:pPr>
            <w:r w:rsidRPr="00425C8F">
              <w:t>Action to be taken against the above specified MSISDN</w:t>
            </w:r>
          </w:p>
        </w:tc>
        <w:tc>
          <w:tcPr>
            <w:tcW w:w="1620" w:type="dxa"/>
          </w:tcPr>
          <w:p w:rsidR="00E97905" w:rsidRPr="00425C8F" w:rsidRDefault="00E97905" w:rsidP="00E97905">
            <w:pPr>
              <w:pStyle w:val="Tablecontent"/>
            </w:pPr>
            <w:r w:rsidRPr="00425C8F">
              <w:t>A</w:t>
            </w:r>
          </w:p>
        </w:tc>
        <w:tc>
          <w:tcPr>
            <w:tcW w:w="1350" w:type="dxa"/>
          </w:tcPr>
          <w:p w:rsidR="00E97905" w:rsidRPr="00425C8F" w:rsidRDefault="00E97905" w:rsidP="00E97905">
            <w:pPr>
              <w:pStyle w:val="Tablecontent"/>
            </w:pPr>
            <w:r w:rsidRPr="00425C8F">
              <w:t>1</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A – Add</w:t>
            </w:r>
          </w:p>
          <w:p w:rsidR="00E97905" w:rsidRPr="00425C8F" w:rsidRDefault="00E97905" w:rsidP="00E97905">
            <w:pPr>
              <w:pStyle w:val="Tablecontent"/>
            </w:pPr>
            <w:r w:rsidRPr="00425C8F">
              <w:t>M – Modify</w:t>
            </w:r>
          </w:p>
          <w:p w:rsidR="00E97905" w:rsidRPr="00425C8F" w:rsidRDefault="00E97905" w:rsidP="00E97905">
            <w:pPr>
              <w:pStyle w:val="Tablecontent"/>
            </w:pPr>
            <w:r w:rsidRPr="00425C8F">
              <w:t>D – Delete</w:t>
            </w:r>
          </w:p>
        </w:tc>
      </w:tr>
    </w:tbl>
    <w:p w:rsidR="00E97905" w:rsidRPr="00425C8F" w:rsidRDefault="00E97905" w:rsidP="00E97905">
      <w:pPr>
        <w:pStyle w:val="BodyText2"/>
      </w:pPr>
    </w:p>
    <w:p w:rsidR="00E97905" w:rsidRPr="00425C8F" w:rsidRDefault="00E97905" w:rsidP="001E6309">
      <w:pPr>
        <w:pStyle w:val="Heading"/>
        <w:rPr>
          <w:color w:val="auto"/>
        </w:rPr>
      </w:pPr>
      <w:r w:rsidRPr="00425C8F">
        <w:rPr>
          <w:color w:val="auto"/>
        </w:rPr>
        <w:t>Business Rules</w:t>
      </w:r>
    </w:p>
    <w:p w:rsidR="00E97905" w:rsidRPr="00425C8F" w:rsidRDefault="00E97905" w:rsidP="00E97905">
      <w:pPr>
        <w:pStyle w:val="ListBullet1"/>
      </w:pPr>
      <w:r w:rsidRPr="00425C8F">
        <w:t>The value for TYPE tag is fixed as mentioned in syntax.</w:t>
      </w:r>
    </w:p>
    <w:p w:rsidR="00E97905" w:rsidRPr="00425C8F" w:rsidRDefault="00E97905" w:rsidP="00E97905">
      <w:pPr>
        <w:pStyle w:val="ListBullet1"/>
      </w:pPr>
      <w:r w:rsidRPr="00425C8F">
        <w:t>Und</w:t>
      </w:r>
      <w:r w:rsidRPr="00425C8F">
        <w:rPr>
          <w:b/>
        </w:rPr>
        <w:t xml:space="preserve">er LISTRECORDS </w:t>
      </w:r>
      <w:r w:rsidRPr="00425C8F">
        <w:t>tag</w:t>
      </w:r>
      <w:r w:rsidRPr="00425C8F">
        <w:rPr>
          <w:b/>
        </w:rPr>
        <w:t xml:space="preserve"> </w:t>
      </w:r>
      <w:r w:rsidRPr="00425C8F">
        <w:t>complete details of the subscriber (Dial A) credit distribution list should be present</w:t>
      </w:r>
    </w:p>
    <w:p w:rsidR="00E97905" w:rsidRPr="00425C8F" w:rsidRDefault="00E97905" w:rsidP="00E97905">
      <w:pPr>
        <w:pStyle w:val="ListBullet1"/>
      </w:pPr>
      <w:r w:rsidRPr="00425C8F">
        <w:rPr>
          <w:b/>
        </w:rPr>
        <w:t>LISTRECORD</w:t>
      </w:r>
      <w:r w:rsidRPr="00425C8F">
        <w:t xml:space="preserve"> tag should be repeated with all individual receiving subscriber MSISDN details</w:t>
      </w:r>
    </w:p>
    <w:p w:rsidR="00E97905" w:rsidRPr="00425C8F" w:rsidRDefault="00E97905" w:rsidP="00E97905">
      <w:pPr>
        <w:pStyle w:val="ListBullet1"/>
      </w:pPr>
      <w:r w:rsidRPr="00425C8F">
        <w:t>The maximum number of MSISDNs that Dial A can save in a particular list would be equal to the value as defined in its associated Service class preference - “</w:t>
      </w:r>
      <w:r w:rsidRPr="00425C8F">
        <w:rPr>
          <w:b/>
          <w:i/>
        </w:rPr>
        <w:t>Daily Success Txn Allowed(P2P)</w:t>
      </w:r>
      <w:r w:rsidRPr="00425C8F">
        <w:t>” in PreTUPS</w:t>
      </w:r>
    </w:p>
    <w:p w:rsidR="00E97905" w:rsidRPr="00425C8F" w:rsidRDefault="00E97905" w:rsidP="00E97905">
      <w:pPr>
        <w:pStyle w:val="ListBullet1"/>
        <w:numPr>
          <w:ilvl w:val="1"/>
          <w:numId w:val="5"/>
        </w:numPr>
      </w:pPr>
      <w:r w:rsidRPr="00425C8F">
        <w:t xml:space="preserve">A registered subscriber (Dials A) would be allowed to save maximum of </w:t>
      </w:r>
      <w:r w:rsidRPr="00425C8F">
        <w:rPr>
          <w:b/>
        </w:rPr>
        <w:t>2</w:t>
      </w:r>
      <w:r w:rsidRPr="00425C8F">
        <w:t xml:space="preserve"> lists. One each for the Schedule Types (</w:t>
      </w:r>
      <w:r w:rsidRPr="00425C8F">
        <w:rPr>
          <w:i/>
        </w:rPr>
        <w:t>Weekly &amp; Monthly</w:t>
      </w:r>
      <w:r w:rsidRPr="00425C8F">
        <w:t xml:space="preserve">). </w:t>
      </w:r>
    </w:p>
    <w:p w:rsidR="00E97905" w:rsidRPr="00425C8F" w:rsidRDefault="00E97905" w:rsidP="00E97905">
      <w:pPr>
        <w:pStyle w:val="ListBullet1"/>
        <w:numPr>
          <w:ilvl w:val="1"/>
          <w:numId w:val="5"/>
        </w:numPr>
      </w:pPr>
      <w:r w:rsidRPr="00425C8F">
        <w:t>Lists created under the same Dial A should have different list names (</w:t>
      </w:r>
      <w:r w:rsidRPr="00425C8F">
        <w:rPr>
          <w:b/>
        </w:rPr>
        <w:t>LISTNAME</w:t>
      </w:r>
      <w:r w:rsidRPr="00425C8F">
        <w:t>)</w:t>
      </w:r>
    </w:p>
    <w:p w:rsidR="00E97905" w:rsidRPr="00425C8F" w:rsidRDefault="00E97905" w:rsidP="00E97905">
      <w:pPr>
        <w:pStyle w:val="ListBullet1"/>
        <w:numPr>
          <w:ilvl w:val="1"/>
          <w:numId w:val="5"/>
        </w:numPr>
      </w:pPr>
      <w:r w:rsidRPr="00425C8F">
        <w:t xml:space="preserve">A MSISDN (Dial B) can be part of any or </w:t>
      </w:r>
      <w:r w:rsidRPr="00425C8F">
        <w:rPr>
          <w:i/>
        </w:rPr>
        <w:t>N</w:t>
      </w:r>
      <w:r w:rsidRPr="00425C8F">
        <w:t xml:space="preserve"> number of saved lists</w:t>
      </w:r>
    </w:p>
    <w:p w:rsidR="00E97905" w:rsidRPr="00425C8F" w:rsidRDefault="00E97905" w:rsidP="00E97905">
      <w:pPr>
        <w:pStyle w:val="ListBullet1"/>
        <w:numPr>
          <w:ilvl w:val="1"/>
          <w:numId w:val="5"/>
        </w:numPr>
      </w:pPr>
      <w:r w:rsidRPr="00425C8F">
        <w:t>Duplicate MSISDN (Dial B) would not be allowed to be part of the same list</w:t>
      </w:r>
    </w:p>
    <w:p w:rsidR="00E97905" w:rsidRPr="00425C8F" w:rsidRDefault="00E97905" w:rsidP="00E97905">
      <w:pPr>
        <w:pStyle w:val="ListBullet1"/>
      </w:pPr>
      <w:r w:rsidRPr="00425C8F">
        <w:t>The cumulative schedule value in a given list should not be more than the value  as defined in Service class preference -  “</w:t>
      </w:r>
      <w:r w:rsidRPr="00425C8F">
        <w:rPr>
          <w:b/>
          <w:i/>
        </w:rPr>
        <w:t>Daily Max Transfer Amount</w:t>
      </w:r>
      <w:r w:rsidRPr="00425C8F">
        <w:rPr>
          <w:i/>
        </w:rPr>
        <w:t>”</w:t>
      </w:r>
      <w:r w:rsidRPr="00425C8F">
        <w:t xml:space="preserve"> of Dial A</w:t>
      </w:r>
    </w:p>
    <w:p w:rsidR="00E97905" w:rsidRPr="00425C8F" w:rsidRDefault="00E97905" w:rsidP="00E97905">
      <w:pPr>
        <w:pStyle w:val="ListBullet1"/>
      </w:pPr>
      <w:r w:rsidRPr="00425C8F">
        <w:t>Though Dial A’s Service class preference - “</w:t>
      </w:r>
      <w:r w:rsidRPr="00425C8F">
        <w:rPr>
          <w:i/>
        </w:rPr>
        <w:t>Daily Success Txn Allowed(P2P</w:t>
      </w:r>
      <w:r w:rsidRPr="00425C8F">
        <w:t xml:space="preserve">)”  value would be validated during list creation, yet External system should make sure that in a single request the maximum number of </w:t>
      </w:r>
      <w:r w:rsidRPr="00425C8F">
        <w:rPr>
          <w:b/>
        </w:rPr>
        <w:t>LISTRECORD</w:t>
      </w:r>
      <w:r w:rsidRPr="00425C8F">
        <w:t xml:space="preserve"> tags, should not be more than 30 at any given point of time.</w:t>
      </w:r>
    </w:p>
    <w:p w:rsidR="00E97905" w:rsidRPr="00425C8F" w:rsidRDefault="00E97905" w:rsidP="00E97905">
      <w:pPr>
        <w:pStyle w:val="ListBullet1"/>
      </w:pPr>
      <w:r w:rsidRPr="00425C8F">
        <w:t>A schedule type would indicate the required duration for auto execution of scheduled credit transfer.</w:t>
      </w:r>
    </w:p>
    <w:p w:rsidR="00E97905" w:rsidRPr="00425C8F" w:rsidRDefault="00E97905" w:rsidP="00E97905">
      <w:pPr>
        <w:pStyle w:val="ListBullet1"/>
      </w:pPr>
      <w:r w:rsidRPr="00425C8F">
        <w:t xml:space="preserve">Scheduled type should be specified under the </w:t>
      </w:r>
      <w:r w:rsidRPr="00425C8F">
        <w:rPr>
          <w:b/>
        </w:rPr>
        <w:t>SCTYPE</w:t>
      </w:r>
      <w:r w:rsidRPr="00425C8F">
        <w:t xml:space="preserve"> tag. Allowed values are:</w:t>
      </w:r>
    </w:p>
    <w:p w:rsidR="00E97905" w:rsidRPr="00425C8F" w:rsidRDefault="00E97905" w:rsidP="00E97905">
      <w:pPr>
        <w:pStyle w:val="ListBullet1"/>
        <w:numPr>
          <w:ilvl w:val="1"/>
          <w:numId w:val="5"/>
        </w:numPr>
      </w:pPr>
      <w:r w:rsidRPr="00425C8F">
        <w:rPr>
          <w:b/>
        </w:rPr>
        <w:t>WK</w:t>
      </w:r>
      <w:r w:rsidRPr="00425C8F">
        <w:t xml:space="preserve"> = Once in a </w:t>
      </w:r>
      <w:r w:rsidRPr="00425C8F">
        <w:rPr>
          <w:b/>
        </w:rPr>
        <w:t>week</w:t>
      </w:r>
      <w:r w:rsidRPr="00425C8F">
        <w:t xml:space="preserve"> execution</w:t>
      </w:r>
    </w:p>
    <w:p w:rsidR="00E97905" w:rsidRPr="00425C8F" w:rsidRDefault="00E97905" w:rsidP="00E97905">
      <w:pPr>
        <w:pStyle w:val="ListBullet1"/>
        <w:numPr>
          <w:ilvl w:val="1"/>
          <w:numId w:val="5"/>
        </w:numPr>
      </w:pPr>
      <w:r w:rsidRPr="00425C8F">
        <w:rPr>
          <w:b/>
        </w:rPr>
        <w:t>MO</w:t>
      </w:r>
      <w:r w:rsidRPr="00425C8F">
        <w:t xml:space="preserve"> = Once in a </w:t>
      </w:r>
      <w:r w:rsidRPr="00425C8F">
        <w:rPr>
          <w:b/>
        </w:rPr>
        <w:t>month</w:t>
      </w:r>
      <w:r w:rsidRPr="00425C8F">
        <w:t xml:space="preserve"> execution</w:t>
      </w:r>
    </w:p>
    <w:p w:rsidR="00E97905" w:rsidRPr="00425C8F" w:rsidRDefault="00E97905" w:rsidP="00E97905">
      <w:pPr>
        <w:pStyle w:val="ListBullet1"/>
      </w:pPr>
      <w:r w:rsidRPr="00425C8F">
        <w:t>For a saved list, the number of scheduled credit transfer that would be executed over regular defined intervals (</w:t>
      </w:r>
      <w:r w:rsidRPr="00425C8F">
        <w:rPr>
          <w:i/>
        </w:rPr>
        <w:t>SCTYPE</w:t>
      </w:r>
      <w:r w:rsidRPr="00425C8F">
        <w:t xml:space="preserve">) would depend on the value provided under the tag </w:t>
      </w:r>
      <w:r w:rsidRPr="00425C8F">
        <w:rPr>
          <w:b/>
        </w:rPr>
        <w:t>NOSC</w:t>
      </w:r>
    </w:p>
    <w:p w:rsidR="00E97905" w:rsidRPr="00425C8F" w:rsidRDefault="00E97905" w:rsidP="00E97905">
      <w:pPr>
        <w:pStyle w:val="ListBullet1"/>
        <w:numPr>
          <w:ilvl w:val="1"/>
          <w:numId w:val="5"/>
        </w:numPr>
      </w:pPr>
      <w:r w:rsidRPr="00425C8F">
        <w:t xml:space="preserve">If no value is provided under </w:t>
      </w:r>
      <w:r w:rsidRPr="00425C8F">
        <w:rPr>
          <w:b/>
        </w:rPr>
        <w:t xml:space="preserve">NOSC, </w:t>
      </w:r>
      <w:r w:rsidRPr="00425C8F">
        <w:t>then the list would be scheduled for infinite number of executions.</w:t>
      </w:r>
    </w:p>
    <w:p w:rsidR="00E97905" w:rsidRPr="00425C8F" w:rsidRDefault="00E97905" w:rsidP="00E97905">
      <w:pPr>
        <w:pStyle w:val="ListBullet1"/>
        <w:numPr>
          <w:ilvl w:val="1"/>
          <w:numId w:val="5"/>
        </w:numPr>
      </w:pPr>
      <w:r w:rsidRPr="00425C8F">
        <w:t xml:space="preserve">Number of execution count would include execution irrespective of the final execution status. </w:t>
      </w:r>
    </w:p>
    <w:p w:rsidR="00E97905" w:rsidRPr="00425C8F" w:rsidRDefault="00E97905" w:rsidP="00E97905">
      <w:pPr>
        <w:pStyle w:val="ListBullet1"/>
        <w:numPr>
          <w:ilvl w:val="1"/>
          <w:numId w:val="5"/>
        </w:numPr>
      </w:pPr>
      <w:r w:rsidRPr="00425C8F">
        <w:t xml:space="preserve">If </w:t>
      </w:r>
      <w:r w:rsidRPr="00425C8F">
        <w:rPr>
          <w:b/>
        </w:rPr>
        <w:t>ACTION</w:t>
      </w:r>
      <w:r w:rsidRPr="00425C8F">
        <w:t xml:space="preserve"> tag contains value as M (</w:t>
      </w:r>
      <w:r w:rsidRPr="00425C8F">
        <w:rPr>
          <w:i/>
        </w:rPr>
        <w:t>Modify</w:t>
      </w:r>
      <w:r w:rsidRPr="00425C8F">
        <w:t xml:space="preserve">), then the number specified under </w:t>
      </w:r>
      <w:r w:rsidRPr="00425C8F">
        <w:rPr>
          <w:b/>
        </w:rPr>
        <w:t>NOSC</w:t>
      </w:r>
      <w:r w:rsidRPr="00425C8F">
        <w:t xml:space="preserve"> tag should me more than the number of existing number of executions that has already happened against the saved list. Or the NOSC tag should contain no value, in-turn treating the expected number of schedules as infinite against the list.</w:t>
      </w:r>
    </w:p>
    <w:p w:rsidR="00E97905" w:rsidRPr="00425C8F" w:rsidRDefault="00E97905" w:rsidP="00E97905">
      <w:pPr>
        <w:pStyle w:val="ListBullet1"/>
      </w:pPr>
      <w:r w:rsidRPr="00425C8F">
        <w:rPr>
          <w:b/>
        </w:rPr>
        <w:t>ACTION</w:t>
      </w:r>
      <w:r w:rsidRPr="00425C8F">
        <w:t xml:space="preserve"> tag should either contain A for adding details or M for modifying existing details or D for deleting details.</w:t>
      </w:r>
    </w:p>
    <w:p w:rsidR="00E97905" w:rsidRPr="00425C8F" w:rsidRDefault="00E97905" w:rsidP="00E97905">
      <w:pPr>
        <w:pStyle w:val="ListBullet1"/>
      </w:pPr>
      <w:r w:rsidRPr="00425C8F">
        <w:t xml:space="preserve">In </w:t>
      </w:r>
      <w:r w:rsidRPr="00425C8F">
        <w:rPr>
          <w:b/>
        </w:rPr>
        <w:t>PROFILEID</w:t>
      </w:r>
      <w:r w:rsidRPr="00425C8F">
        <w:t xml:space="preserve">, the service </w:t>
      </w:r>
      <w:proofErr w:type="gramStart"/>
      <w:r w:rsidRPr="00425C8F">
        <w:t>class code</w:t>
      </w:r>
      <w:proofErr w:type="gramEnd"/>
      <w:r w:rsidRPr="00425C8F">
        <w:t xml:space="preserve"> of Dial A (</w:t>
      </w:r>
      <w:r w:rsidRPr="00425C8F">
        <w:rPr>
          <w:i/>
        </w:rPr>
        <w:t>sender / list owner</w:t>
      </w:r>
      <w:r w:rsidRPr="00425C8F">
        <w:t>) as defined in PreTUPS needs to be specified by the External system.</w:t>
      </w:r>
    </w:p>
    <w:p w:rsidR="00E97905" w:rsidRPr="00425C8F" w:rsidRDefault="00E97905" w:rsidP="00E97905">
      <w:pPr>
        <w:pStyle w:val="ListBullet1"/>
      </w:pPr>
      <w:r w:rsidRPr="00425C8F">
        <w:t xml:space="preserve">In </w:t>
      </w:r>
      <w:r w:rsidRPr="00425C8F">
        <w:rPr>
          <w:b/>
        </w:rPr>
        <w:t xml:space="preserve">PROFILEID1, </w:t>
      </w:r>
      <w:r w:rsidRPr="00425C8F">
        <w:t>service class code of Dial B (</w:t>
      </w:r>
      <w:r w:rsidRPr="00425C8F">
        <w:rPr>
          <w:i/>
        </w:rPr>
        <w:t>receiver / list member</w:t>
      </w:r>
      <w:r w:rsidRPr="00425C8F">
        <w:t>) as defined in PreTUPS needs to be specified by the External system.</w:t>
      </w:r>
    </w:p>
    <w:p w:rsidR="00E97905" w:rsidRPr="00425C8F" w:rsidRDefault="00E97905" w:rsidP="00E97905">
      <w:pPr>
        <w:pStyle w:val="ListBullet1"/>
      </w:pPr>
      <w:r w:rsidRPr="00425C8F">
        <w:t xml:space="preserve">During list </w:t>
      </w:r>
      <w:r w:rsidRPr="00425C8F">
        <w:rPr>
          <w:u w:val="single"/>
        </w:rPr>
        <w:t>Creation/Addition</w:t>
      </w:r>
      <w:r w:rsidRPr="00425C8F">
        <w:t xml:space="preserve"> and </w:t>
      </w:r>
      <w:r w:rsidRPr="00425C8F">
        <w:rPr>
          <w:u w:val="single"/>
        </w:rPr>
        <w:t>Modification</w:t>
      </w:r>
      <w:r w:rsidRPr="00425C8F">
        <w:t xml:space="preserve">, available </w:t>
      </w:r>
      <w:r w:rsidRPr="00425C8F">
        <w:rPr>
          <w:b/>
          <w:u w:val="single"/>
        </w:rPr>
        <w:t>active</w:t>
      </w:r>
      <w:r w:rsidRPr="00425C8F">
        <w:rPr>
          <w:u w:val="single"/>
        </w:rPr>
        <w:t xml:space="preserve"> P2P transfer rules</w:t>
      </w:r>
      <w:r w:rsidRPr="00425C8F">
        <w:t xml:space="preserve"> as defined in PreTUPS between Service class of Dial A (</w:t>
      </w:r>
      <w:r w:rsidRPr="00425C8F">
        <w:rPr>
          <w:i/>
        </w:rPr>
        <w:t>sender / list owner</w:t>
      </w:r>
      <w:r w:rsidRPr="00425C8F">
        <w:t>) &amp; Service class of Dial B (</w:t>
      </w:r>
      <w:r w:rsidRPr="00425C8F">
        <w:rPr>
          <w:i/>
        </w:rPr>
        <w:t>receiver / list member</w:t>
      </w:r>
      <w:r w:rsidRPr="00425C8F">
        <w:t>) would be validated.</w:t>
      </w:r>
    </w:p>
    <w:p w:rsidR="00E97905" w:rsidRPr="00425C8F" w:rsidRDefault="00E97905" w:rsidP="00E97905">
      <w:pPr>
        <w:pStyle w:val="ListBullet1"/>
        <w:numPr>
          <w:ilvl w:val="1"/>
          <w:numId w:val="5"/>
        </w:numPr>
      </w:pPr>
      <w:r w:rsidRPr="00425C8F">
        <w:t>During list creation if active P2P transfer rules are/is not found, then the corresponding Dial B (</w:t>
      </w:r>
      <w:r w:rsidRPr="00425C8F">
        <w:rPr>
          <w:i/>
        </w:rPr>
        <w:t>receiver MSISDN</w:t>
      </w:r>
      <w:r w:rsidRPr="00425C8F">
        <w:t>) would not be saved in the list.</w:t>
      </w:r>
    </w:p>
    <w:p w:rsidR="00E97905" w:rsidRPr="00425C8F" w:rsidRDefault="00E97905" w:rsidP="00E97905">
      <w:pPr>
        <w:pStyle w:val="ListBullet1"/>
        <w:numPr>
          <w:ilvl w:val="1"/>
          <w:numId w:val="5"/>
        </w:numPr>
      </w:pPr>
      <w:r w:rsidRPr="00425C8F">
        <w:t>Only Amount associated with a MSISDN1 (Dial B), can be modified.</w:t>
      </w:r>
    </w:p>
    <w:p w:rsidR="00E97905" w:rsidRPr="00425C8F" w:rsidRDefault="00E97905" w:rsidP="00E97905">
      <w:pPr>
        <w:pStyle w:val="ListBullet1"/>
        <w:numPr>
          <w:ilvl w:val="1"/>
          <w:numId w:val="5"/>
        </w:numPr>
      </w:pPr>
      <w:r w:rsidRPr="00425C8F">
        <w:t>During modification, active P2P transfer rule between Dial A (</w:t>
      </w:r>
      <w:r w:rsidRPr="00425C8F">
        <w:rPr>
          <w:i/>
        </w:rPr>
        <w:t>sender / list owner</w:t>
      </w:r>
      <w:r w:rsidRPr="00425C8F">
        <w:t>) &amp; Dial B (</w:t>
      </w:r>
      <w:r w:rsidRPr="00425C8F">
        <w:rPr>
          <w:i/>
        </w:rPr>
        <w:t>receiver MSISDN</w:t>
      </w:r>
      <w:r w:rsidRPr="00425C8F">
        <w:t xml:space="preserve">) whose associated amount is being modified would only be validated. In other words, during modification Dial A’s complete existing list would not be validated against active P2P transfer rules; rather validation would be only against the involved MSISDNs. </w:t>
      </w:r>
    </w:p>
    <w:p w:rsidR="00E97905" w:rsidRPr="00425C8F" w:rsidRDefault="00E97905" w:rsidP="00E97905">
      <w:pPr>
        <w:pStyle w:val="ListBullet1"/>
        <w:numPr>
          <w:ilvl w:val="2"/>
          <w:numId w:val="5"/>
        </w:numPr>
        <w:rPr>
          <w:i/>
        </w:rPr>
      </w:pPr>
      <w:r w:rsidRPr="00425C8F">
        <w:rPr>
          <w:i/>
          <w:u w:val="single"/>
        </w:rPr>
        <w:t>Example</w:t>
      </w:r>
      <w:r w:rsidRPr="00425C8F">
        <w:rPr>
          <w:i/>
        </w:rPr>
        <w:t xml:space="preserve">: Dial A list contained 10 MSISDNs. As modification request, Dial </w:t>
      </w:r>
      <w:proofErr w:type="gramStart"/>
      <w:r w:rsidRPr="00425C8F">
        <w:rPr>
          <w:i/>
        </w:rPr>
        <w:t>A</w:t>
      </w:r>
      <w:proofErr w:type="gramEnd"/>
      <w:r w:rsidRPr="00425C8F">
        <w:rPr>
          <w:i/>
        </w:rPr>
        <w:t xml:space="preserve"> wants to update only 2 of the MSISDNs. In such case, only the Transfer rule existing between Dial A &amp; the 2 MSISDNs would be validated.  </w:t>
      </w:r>
    </w:p>
    <w:p w:rsidR="00E97905" w:rsidRPr="00425C8F" w:rsidRDefault="00E97905" w:rsidP="00E97905">
      <w:pPr>
        <w:pStyle w:val="ListBullet1"/>
      </w:pPr>
      <w:r w:rsidRPr="00425C8F">
        <w:t xml:space="preserve">During ‘Delete’ action, there is no need to specify the Amount or the Service class of sender &amp; receiver, yet the tags </w:t>
      </w:r>
      <w:r w:rsidRPr="00425C8F">
        <w:rPr>
          <w:b/>
        </w:rPr>
        <w:t>PROFILEID</w:t>
      </w:r>
      <w:r w:rsidRPr="00425C8F">
        <w:t xml:space="preserve">, </w:t>
      </w:r>
      <w:r w:rsidRPr="00425C8F">
        <w:rPr>
          <w:b/>
        </w:rPr>
        <w:t>AMOUNT</w:t>
      </w:r>
      <w:r w:rsidRPr="00425C8F">
        <w:t xml:space="preserve"> &amp; </w:t>
      </w:r>
      <w:r w:rsidRPr="00425C8F">
        <w:rPr>
          <w:b/>
        </w:rPr>
        <w:t>PROFILEID1</w:t>
      </w:r>
      <w:r w:rsidRPr="00425C8F">
        <w:t xml:space="preserve"> would be mandatory to be present as part of the request XML.</w:t>
      </w:r>
    </w:p>
    <w:p w:rsidR="00E97905" w:rsidRPr="00425C8F" w:rsidRDefault="00E97905" w:rsidP="00E97905">
      <w:pPr>
        <w:pStyle w:val="ListBullet1"/>
        <w:numPr>
          <w:ilvl w:val="1"/>
          <w:numId w:val="5"/>
        </w:numPr>
      </w:pPr>
      <w:r w:rsidRPr="00425C8F">
        <w:t>During deletion, P2P transfer rule validation would not be applicable.</w:t>
      </w:r>
    </w:p>
    <w:p w:rsidR="00E97905" w:rsidRPr="00425C8F" w:rsidRDefault="00E97905" w:rsidP="00E97905">
      <w:pPr>
        <w:pStyle w:val="ListBullet1"/>
      </w:pPr>
      <w:r w:rsidRPr="00425C8F">
        <w:t>All tags are mandatory to be present in XML. If value is optional yet tag must be present.</w:t>
      </w:r>
    </w:p>
    <w:p w:rsidR="00E97905" w:rsidRPr="00425C8F" w:rsidRDefault="00E97905" w:rsidP="00E97905">
      <w:pPr>
        <w:pStyle w:val="BodyText2"/>
      </w:pPr>
    </w:p>
    <w:p w:rsidR="00E97905" w:rsidRPr="00425C8F" w:rsidRDefault="0000768E" w:rsidP="001E6309">
      <w:pPr>
        <w:pStyle w:val="Heading"/>
        <w:rPr>
          <w:color w:val="auto"/>
        </w:rPr>
      </w:pPr>
      <w:r w:rsidRPr="00425C8F">
        <w:rPr>
          <w:color w:val="auto"/>
        </w:rPr>
        <w:t>Response Syntax</w:t>
      </w:r>
    </w:p>
    <w:p w:rsidR="00E97905" w:rsidRPr="00425C8F" w:rsidRDefault="00E97905" w:rsidP="00E97905">
      <w:pPr>
        <w:pStyle w:val="BodyText2"/>
      </w:pPr>
      <w:r w:rsidRPr="00425C8F">
        <w:t>PreTUPS will send following response (acknowledgement) to the External System against add or modify or delete request of subscriber’s Scheduled credit transfer list:</w:t>
      </w:r>
    </w:p>
    <w:p w:rsidR="00E97905" w:rsidRPr="00425C8F" w:rsidRDefault="00E97905" w:rsidP="00E97905">
      <w:pPr>
        <w:pStyle w:val="BodyText2"/>
      </w:pPr>
    </w:p>
    <w:p w:rsidR="00E97905" w:rsidRPr="00425C8F" w:rsidRDefault="00E97905" w:rsidP="00E97905">
      <w:pPr>
        <w:pStyle w:val="Code"/>
        <w:ind w:left="0"/>
      </w:pPr>
      <w:proofErr w:type="gramStart"/>
      <w:r w:rsidRPr="00425C8F">
        <w:t>&lt;?xml</w:t>
      </w:r>
      <w:proofErr w:type="gramEnd"/>
      <w:r w:rsidRPr="00425C8F">
        <w:t xml:space="preserve"> version="1.0"?&gt;</w:t>
      </w:r>
    </w:p>
    <w:p w:rsidR="00E97905" w:rsidRPr="00425C8F" w:rsidRDefault="00E97905" w:rsidP="00E97905">
      <w:pPr>
        <w:pStyle w:val="Code"/>
        <w:ind w:left="1440"/>
        <w:jc w:val="left"/>
      </w:pPr>
      <w:r w:rsidRPr="00425C8F">
        <w:t>&lt;COMMAND&gt;</w:t>
      </w:r>
    </w:p>
    <w:p w:rsidR="00E97905" w:rsidRPr="00425C8F" w:rsidRDefault="00E97905" w:rsidP="00E97905">
      <w:pPr>
        <w:pStyle w:val="Code"/>
        <w:ind w:left="1440"/>
        <w:jc w:val="left"/>
      </w:pPr>
      <w:r w:rsidRPr="00425C8F">
        <w:t>&lt;TYPE&gt;&lt;PSCTAMRESP&gt;&lt;/TYPE&gt;</w:t>
      </w:r>
    </w:p>
    <w:p w:rsidR="00E97905" w:rsidRPr="00425C8F" w:rsidRDefault="00E97905" w:rsidP="00E97905">
      <w:pPr>
        <w:pStyle w:val="Code"/>
        <w:ind w:left="1440"/>
        <w:jc w:val="left"/>
      </w:pPr>
      <w:r w:rsidRPr="00425C8F">
        <w:t>&lt;LISTNAME&gt;&lt;Name of the list&gt;&lt;/LISTNAME&gt;</w:t>
      </w:r>
    </w:p>
    <w:p w:rsidR="00E97905" w:rsidRPr="00425C8F" w:rsidRDefault="00E97905" w:rsidP="00E97905">
      <w:pPr>
        <w:pStyle w:val="Code"/>
        <w:ind w:left="1440"/>
        <w:jc w:val="left"/>
      </w:pPr>
      <w:r w:rsidRPr="00425C8F">
        <w:t>&lt;SCTYPE&gt;&lt;Weekly or Monthly&gt;&lt;/SCTYPE&gt;</w:t>
      </w:r>
    </w:p>
    <w:p w:rsidR="00E97905" w:rsidRPr="00425C8F" w:rsidRDefault="00E97905" w:rsidP="00E97905">
      <w:pPr>
        <w:pStyle w:val="Code"/>
        <w:ind w:left="1440"/>
        <w:jc w:val="left"/>
      </w:pPr>
      <w:r w:rsidRPr="00425C8F">
        <w:t>&lt;SCDATE&gt;&lt;Schedule date&gt;&lt;/SCDATE&gt;</w:t>
      </w:r>
    </w:p>
    <w:p w:rsidR="00E97905" w:rsidRPr="00425C8F" w:rsidRDefault="00E97905" w:rsidP="00E97905">
      <w:pPr>
        <w:pStyle w:val="Code"/>
        <w:ind w:left="1440"/>
        <w:jc w:val="left"/>
      </w:pPr>
      <w:r w:rsidRPr="00425C8F">
        <w:t>&lt;NOSC&gt;&lt;Number of executions scheduled&gt;&lt;/NOSC&gt;</w:t>
      </w:r>
    </w:p>
    <w:p w:rsidR="00E97905" w:rsidRPr="00425C8F" w:rsidRDefault="00E97905" w:rsidP="00E97905">
      <w:pPr>
        <w:pStyle w:val="Code"/>
        <w:ind w:left="1440"/>
        <w:jc w:val="left"/>
      </w:pPr>
      <w:r w:rsidRPr="00425C8F">
        <w:t>&lt;LISTSTATUS&gt;&lt;List Action Status&gt;&lt;/LISTSTATUS&gt;</w:t>
      </w:r>
    </w:p>
    <w:p w:rsidR="00E97905" w:rsidRPr="00425C8F" w:rsidRDefault="00E97905" w:rsidP="00E97905">
      <w:pPr>
        <w:pStyle w:val="Code"/>
        <w:ind w:left="1440"/>
        <w:jc w:val="left"/>
      </w:pPr>
      <w:r w:rsidRPr="00425C8F">
        <w:t>&lt;FAILREC&gt;&lt;Comma separated failed MSISDNs&gt;&lt;/FAILREC&gt;</w:t>
      </w:r>
    </w:p>
    <w:p w:rsidR="00E97905" w:rsidRPr="00425C8F" w:rsidRDefault="00E97905" w:rsidP="00E97905">
      <w:pPr>
        <w:pStyle w:val="Code"/>
        <w:ind w:left="1440"/>
        <w:jc w:val="left"/>
      </w:pPr>
      <w:r w:rsidRPr="00425C8F">
        <w:t>&lt;TXNSTATUS&gt;&lt;Transaction Status&gt;&lt;/TXNSTATUS&gt;</w:t>
      </w:r>
    </w:p>
    <w:p w:rsidR="00E97905" w:rsidRPr="00425C8F" w:rsidRDefault="00E97905" w:rsidP="00E97905">
      <w:pPr>
        <w:pStyle w:val="Code"/>
        <w:ind w:left="0" w:firstLine="720"/>
      </w:pPr>
      <w:r w:rsidRPr="00425C8F">
        <w:t>&lt;COMMAND&gt;</w:t>
      </w:r>
    </w:p>
    <w:p w:rsidR="00E97905" w:rsidRPr="00425C8F" w:rsidRDefault="00E97905" w:rsidP="00E97905">
      <w:pPr>
        <w:pStyle w:val="BodyText2"/>
        <w:ind w:left="720"/>
        <w:jc w:val="left"/>
      </w:pPr>
    </w:p>
    <w:p w:rsidR="00E97905" w:rsidRPr="00425C8F" w:rsidRDefault="00E97905" w:rsidP="00E97905">
      <w:pPr>
        <w:pStyle w:val="Head"/>
      </w:pPr>
      <w:r w:rsidRPr="00425C8F">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E97905" w:rsidRPr="00425C8F" w:rsidTr="00E97905">
        <w:trPr>
          <w:trHeight w:val="281"/>
          <w:tblHeader/>
        </w:trPr>
        <w:tc>
          <w:tcPr>
            <w:tcW w:w="1350" w:type="dxa"/>
            <w:shd w:val="clear" w:color="auto" w:fill="E31837"/>
          </w:tcPr>
          <w:p w:rsidR="00E97905" w:rsidRPr="00425C8F" w:rsidRDefault="00E97905" w:rsidP="00E97905">
            <w:pPr>
              <w:pStyle w:val="TableColumnLabels"/>
              <w:rPr>
                <w:rFonts w:ascii="Arial" w:hAnsi="Arial" w:cs="Arial"/>
                <w:color w:val="auto"/>
                <w:sz w:val="18"/>
                <w:lang w:val="en-IN"/>
              </w:rPr>
            </w:pPr>
            <w:r w:rsidRPr="00425C8F">
              <w:rPr>
                <w:rFonts w:ascii="Arial" w:hAnsi="Arial" w:cs="Arial"/>
                <w:color w:val="auto"/>
                <w:sz w:val="18"/>
                <w:lang w:val="en-IN"/>
              </w:rPr>
              <w:t>TAG</w:t>
            </w:r>
          </w:p>
        </w:tc>
        <w:tc>
          <w:tcPr>
            <w:tcW w:w="1530" w:type="dxa"/>
            <w:shd w:val="clear" w:color="auto" w:fill="E31837"/>
          </w:tcPr>
          <w:p w:rsidR="00E97905" w:rsidRPr="00425C8F" w:rsidRDefault="00E97905" w:rsidP="00E97905">
            <w:pPr>
              <w:pStyle w:val="TableColumnLabels"/>
              <w:rPr>
                <w:rFonts w:ascii="Arial" w:hAnsi="Arial" w:cs="Arial"/>
                <w:color w:val="auto"/>
                <w:sz w:val="18"/>
                <w:lang w:val="en-IN"/>
              </w:rPr>
            </w:pPr>
            <w:r w:rsidRPr="00425C8F">
              <w:rPr>
                <w:rFonts w:ascii="Arial" w:hAnsi="Arial" w:cs="Arial"/>
                <w:color w:val="auto"/>
                <w:sz w:val="18"/>
                <w:lang w:val="en-IN"/>
              </w:rPr>
              <w:t>Fields</w:t>
            </w:r>
          </w:p>
        </w:tc>
        <w:tc>
          <w:tcPr>
            <w:tcW w:w="1620" w:type="dxa"/>
            <w:shd w:val="clear" w:color="auto" w:fill="E31837"/>
          </w:tcPr>
          <w:p w:rsidR="00E97905" w:rsidRPr="00425C8F" w:rsidRDefault="00E97905" w:rsidP="00E97905">
            <w:pPr>
              <w:pStyle w:val="TableColumnLabels"/>
              <w:rPr>
                <w:rFonts w:ascii="Arial" w:hAnsi="Arial" w:cs="Arial"/>
                <w:color w:val="auto"/>
                <w:sz w:val="18"/>
                <w:lang w:val="en-IN"/>
              </w:rPr>
            </w:pPr>
            <w:r w:rsidRPr="00425C8F">
              <w:rPr>
                <w:color w:val="auto"/>
                <w:lang w:val="en-IN"/>
              </w:rPr>
              <w:t>Example</w:t>
            </w:r>
          </w:p>
        </w:tc>
        <w:tc>
          <w:tcPr>
            <w:tcW w:w="1350" w:type="dxa"/>
            <w:shd w:val="clear" w:color="auto" w:fill="E31837"/>
          </w:tcPr>
          <w:p w:rsidR="00E97905" w:rsidRPr="00425C8F" w:rsidRDefault="00E97905" w:rsidP="00E97905">
            <w:pPr>
              <w:pStyle w:val="TableColumnLabels"/>
              <w:rPr>
                <w:rFonts w:ascii="Arial" w:hAnsi="Arial" w:cs="Arial"/>
                <w:color w:val="auto"/>
                <w:sz w:val="18"/>
                <w:lang w:val="en-IN"/>
              </w:rPr>
            </w:pPr>
            <w:r w:rsidRPr="00425C8F">
              <w:rPr>
                <w:color w:val="auto"/>
                <w:lang w:val="en-IN"/>
              </w:rPr>
              <w:t>Max Length</w:t>
            </w:r>
          </w:p>
        </w:tc>
        <w:tc>
          <w:tcPr>
            <w:tcW w:w="1620" w:type="dxa"/>
            <w:shd w:val="clear" w:color="auto" w:fill="E31837"/>
          </w:tcPr>
          <w:p w:rsidR="00E97905" w:rsidRPr="00425C8F" w:rsidRDefault="00E97905" w:rsidP="00E97905">
            <w:pPr>
              <w:pStyle w:val="TableColumnLabels"/>
              <w:rPr>
                <w:rFonts w:ascii="Arial" w:hAnsi="Arial" w:cs="Arial"/>
                <w:color w:val="auto"/>
                <w:sz w:val="18"/>
                <w:lang w:val="en-IN"/>
              </w:rPr>
            </w:pPr>
            <w:r w:rsidRPr="00425C8F">
              <w:rPr>
                <w:color w:val="auto"/>
                <w:lang w:val="en-IN"/>
              </w:rPr>
              <w:t>Optional/Mandatory</w:t>
            </w:r>
          </w:p>
        </w:tc>
        <w:tc>
          <w:tcPr>
            <w:tcW w:w="2176" w:type="dxa"/>
            <w:shd w:val="clear" w:color="auto" w:fill="E31837"/>
          </w:tcPr>
          <w:p w:rsidR="00E97905" w:rsidRPr="00425C8F" w:rsidRDefault="00E97905" w:rsidP="00E97905">
            <w:pPr>
              <w:pStyle w:val="TableColumnLabels"/>
              <w:rPr>
                <w:rFonts w:ascii="Arial" w:hAnsi="Arial" w:cs="Arial"/>
                <w:color w:val="auto"/>
                <w:sz w:val="18"/>
                <w:lang w:val="en-IN"/>
              </w:rPr>
            </w:pPr>
            <w:r w:rsidRPr="00425C8F">
              <w:rPr>
                <w:color w:val="auto"/>
                <w:lang w:val="en-IN"/>
              </w:rPr>
              <w:t>Remarks</w:t>
            </w:r>
          </w:p>
        </w:tc>
      </w:tr>
      <w:tr w:rsidR="00E97905" w:rsidRPr="00425C8F" w:rsidTr="00E97905">
        <w:trPr>
          <w:trHeight w:val="281"/>
        </w:trPr>
        <w:tc>
          <w:tcPr>
            <w:tcW w:w="1350" w:type="dxa"/>
          </w:tcPr>
          <w:p w:rsidR="00E97905" w:rsidRPr="00425C8F" w:rsidRDefault="00E97905" w:rsidP="00E97905">
            <w:pPr>
              <w:pStyle w:val="Tablecontent"/>
              <w:rPr>
                <w:lang w:val="en-IN"/>
              </w:rPr>
            </w:pPr>
            <w:r w:rsidRPr="00425C8F">
              <w:rPr>
                <w:lang w:val="en-IN"/>
              </w:rPr>
              <w:t>TYPE</w:t>
            </w:r>
          </w:p>
        </w:tc>
        <w:tc>
          <w:tcPr>
            <w:tcW w:w="1530" w:type="dxa"/>
          </w:tcPr>
          <w:p w:rsidR="00E97905" w:rsidRPr="00425C8F" w:rsidRDefault="00E97905" w:rsidP="00E97905">
            <w:pPr>
              <w:pStyle w:val="Tablecontent"/>
              <w:rPr>
                <w:lang w:val="en-IN"/>
              </w:rPr>
            </w:pPr>
            <w:r w:rsidRPr="00425C8F">
              <w:rPr>
                <w:lang w:val="en-IN"/>
              </w:rPr>
              <w:t>PSCTAMRESP</w:t>
            </w:r>
          </w:p>
        </w:tc>
        <w:tc>
          <w:tcPr>
            <w:tcW w:w="1620" w:type="dxa"/>
          </w:tcPr>
          <w:p w:rsidR="00E97905" w:rsidRPr="00425C8F" w:rsidRDefault="00E97905" w:rsidP="00E97905">
            <w:pPr>
              <w:pStyle w:val="Tablecontent"/>
              <w:rPr>
                <w:lang w:val="en-IN"/>
              </w:rPr>
            </w:pPr>
            <w:r w:rsidRPr="00425C8F">
              <w:rPr>
                <w:lang w:val="en-IN"/>
              </w:rPr>
              <w:t>PSCTAMRESP</w:t>
            </w:r>
          </w:p>
        </w:tc>
        <w:tc>
          <w:tcPr>
            <w:tcW w:w="1350" w:type="dxa"/>
          </w:tcPr>
          <w:p w:rsidR="00E97905" w:rsidRPr="00425C8F" w:rsidRDefault="00E97905" w:rsidP="00E97905">
            <w:pPr>
              <w:pStyle w:val="Tablecontent"/>
              <w:rPr>
                <w:lang w:val="en-IN"/>
              </w:rPr>
            </w:pPr>
            <w:r w:rsidRPr="00425C8F">
              <w:rPr>
                <w:lang w:val="en-IN"/>
              </w:rPr>
              <w:t>10</w:t>
            </w:r>
          </w:p>
        </w:tc>
        <w:tc>
          <w:tcPr>
            <w:tcW w:w="1620" w:type="dxa"/>
          </w:tcPr>
          <w:p w:rsidR="00E97905" w:rsidRPr="00425C8F" w:rsidRDefault="00E97905" w:rsidP="00E97905">
            <w:pPr>
              <w:pStyle w:val="Tablecontent"/>
              <w:rPr>
                <w:lang w:val="en-IN"/>
              </w:rPr>
            </w:pPr>
            <w:r w:rsidRPr="00425C8F">
              <w:rPr>
                <w:lang w:val="en-IN"/>
              </w:rPr>
              <w:t>M</w:t>
            </w:r>
          </w:p>
        </w:tc>
        <w:tc>
          <w:tcPr>
            <w:tcW w:w="2176" w:type="dxa"/>
          </w:tcPr>
          <w:p w:rsidR="00E97905" w:rsidRPr="00425C8F" w:rsidRDefault="00E97905" w:rsidP="00E97905">
            <w:pPr>
              <w:pStyle w:val="Tablecontent"/>
              <w:rPr>
                <w:lang w:val="en-IN"/>
              </w:rPr>
            </w:pPr>
            <w:r w:rsidRPr="00425C8F">
              <w:rPr>
                <w:lang w:val="en-IN"/>
              </w:rPr>
              <w:t>Response Type. Static &amp; fixed value</w:t>
            </w:r>
          </w:p>
        </w:tc>
      </w:tr>
      <w:tr w:rsidR="00E97905" w:rsidRPr="00425C8F" w:rsidTr="00E97905">
        <w:trPr>
          <w:trHeight w:val="281"/>
        </w:trPr>
        <w:tc>
          <w:tcPr>
            <w:tcW w:w="1350" w:type="dxa"/>
          </w:tcPr>
          <w:p w:rsidR="00E97905" w:rsidRPr="00425C8F" w:rsidRDefault="00E97905" w:rsidP="00E97905">
            <w:pPr>
              <w:pStyle w:val="Tablecontent"/>
              <w:rPr>
                <w:lang w:val="en-IN"/>
              </w:rPr>
            </w:pPr>
            <w:r w:rsidRPr="00425C8F">
              <w:rPr>
                <w:lang w:val="en-IN"/>
              </w:rPr>
              <w:t>LISTNAME</w:t>
            </w:r>
          </w:p>
        </w:tc>
        <w:tc>
          <w:tcPr>
            <w:tcW w:w="1530" w:type="dxa"/>
          </w:tcPr>
          <w:p w:rsidR="00E97905" w:rsidRPr="00425C8F" w:rsidRDefault="00E97905" w:rsidP="00E97905">
            <w:pPr>
              <w:pStyle w:val="Tablecontent"/>
              <w:rPr>
                <w:lang w:val="en-IN"/>
              </w:rPr>
            </w:pPr>
            <w:r w:rsidRPr="00425C8F">
              <w:rPr>
                <w:lang w:val="en-IN"/>
              </w:rPr>
              <w:t>Name of the list as specified in the request &amp; saved in PreTUPS</w:t>
            </w:r>
          </w:p>
        </w:tc>
        <w:tc>
          <w:tcPr>
            <w:tcW w:w="1620" w:type="dxa"/>
          </w:tcPr>
          <w:p w:rsidR="00E97905" w:rsidRPr="00425C8F" w:rsidRDefault="00E97905" w:rsidP="00E97905">
            <w:pPr>
              <w:pStyle w:val="Tablecontent"/>
            </w:pPr>
            <w:r w:rsidRPr="00425C8F">
              <w:t>JackList1</w:t>
            </w:r>
          </w:p>
        </w:tc>
        <w:tc>
          <w:tcPr>
            <w:tcW w:w="1350" w:type="dxa"/>
          </w:tcPr>
          <w:p w:rsidR="00E97905" w:rsidRPr="00425C8F" w:rsidRDefault="00E97905" w:rsidP="00E97905">
            <w:pPr>
              <w:pStyle w:val="Tablecontent"/>
            </w:pPr>
            <w:r w:rsidRPr="00425C8F">
              <w:t>50</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Alphanumeric, single word</w:t>
            </w:r>
          </w:p>
        </w:tc>
      </w:tr>
      <w:tr w:rsidR="00E97905" w:rsidRPr="00425C8F" w:rsidTr="00E97905">
        <w:trPr>
          <w:trHeight w:val="281"/>
        </w:trPr>
        <w:tc>
          <w:tcPr>
            <w:tcW w:w="1350" w:type="dxa"/>
          </w:tcPr>
          <w:p w:rsidR="00E97905" w:rsidRPr="00425C8F" w:rsidRDefault="00E97905" w:rsidP="00E97905">
            <w:pPr>
              <w:pStyle w:val="Tablecontent"/>
              <w:rPr>
                <w:lang w:val="en-IN"/>
              </w:rPr>
            </w:pPr>
            <w:r w:rsidRPr="00425C8F">
              <w:rPr>
                <w:lang w:val="en-IN"/>
              </w:rPr>
              <w:t>SCTYPE</w:t>
            </w:r>
          </w:p>
        </w:tc>
        <w:tc>
          <w:tcPr>
            <w:tcW w:w="1530" w:type="dxa"/>
          </w:tcPr>
          <w:p w:rsidR="00E97905" w:rsidRPr="00425C8F" w:rsidRDefault="00E97905" w:rsidP="00E97905">
            <w:pPr>
              <w:pStyle w:val="Tablecontent"/>
              <w:rPr>
                <w:lang w:val="en-IN"/>
              </w:rPr>
            </w:pPr>
            <w:r w:rsidRPr="00425C8F">
              <w:rPr>
                <w:lang w:val="en-IN"/>
              </w:rPr>
              <w:t>List schedule type as specified in request &amp; saved in PreTUPS</w:t>
            </w:r>
          </w:p>
        </w:tc>
        <w:tc>
          <w:tcPr>
            <w:tcW w:w="1620" w:type="dxa"/>
          </w:tcPr>
          <w:p w:rsidR="00E97905" w:rsidRPr="00425C8F" w:rsidRDefault="00E97905" w:rsidP="00E97905">
            <w:pPr>
              <w:pStyle w:val="Tablecontent"/>
            </w:pPr>
            <w:r w:rsidRPr="00425C8F">
              <w:t>WK</w:t>
            </w:r>
          </w:p>
        </w:tc>
        <w:tc>
          <w:tcPr>
            <w:tcW w:w="1350" w:type="dxa"/>
          </w:tcPr>
          <w:p w:rsidR="00E97905" w:rsidRPr="00425C8F" w:rsidRDefault="00E97905" w:rsidP="00E97905">
            <w:pPr>
              <w:pStyle w:val="Tablecontent"/>
            </w:pPr>
            <w:r w:rsidRPr="00425C8F">
              <w:t>4</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Allowed values:</w:t>
            </w:r>
          </w:p>
          <w:p w:rsidR="00E97905" w:rsidRPr="00425C8F" w:rsidRDefault="00E97905" w:rsidP="00E97905">
            <w:pPr>
              <w:pStyle w:val="Tablecontent"/>
            </w:pPr>
            <w:r w:rsidRPr="00425C8F">
              <w:rPr>
                <w:b/>
              </w:rPr>
              <w:t>WK</w:t>
            </w:r>
            <w:r w:rsidRPr="00425C8F">
              <w:t xml:space="preserve"> = Weekly</w:t>
            </w:r>
          </w:p>
          <w:p w:rsidR="00E97905" w:rsidRPr="00425C8F" w:rsidRDefault="00E97905" w:rsidP="00E97905">
            <w:pPr>
              <w:pStyle w:val="Tablecontent"/>
            </w:pPr>
            <w:r w:rsidRPr="00425C8F">
              <w:rPr>
                <w:b/>
              </w:rPr>
              <w:t>MO</w:t>
            </w:r>
            <w:r w:rsidRPr="00425C8F">
              <w:t xml:space="preserve"> = Monthly</w:t>
            </w:r>
          </w:p>
        </w:tc>
      </w:tr>
      <w:tr w:rsidR="00E97905" w:rsidRPr="00425C8F" w:rsidTr="00E97905">
        <w:trPr>
          <w:trHeight w:val="281"/>
        </w:trPr>
        <w:tc>
          <w:tcPr>
            <w:tcW w:w="1350" w:type="dxa"/>
          </w:tcPr>
          <w:p w:rsidR="00E97905" w:rsidRPr="00425C8F" w:rsidRDefault="00E97905" w:rsidP="00E97905">
            <w:pPr>
              <w:pStyle w:val="Tablecontent"/>
              <w:rPr>
                <w:lang w:val="en-IN"/>
              </w:rPr>
            </w:pPr>
            <w:r w:rsidRPr="00425C8F">
              <w:rPr>
                <w:lang w:val="en-IN"/>
              </w:rPr>
              <w:t>SCDATE</w:t>
            </w:r>
          </w:p>
        </w:tc>
        <w:tc>
          <w:tcPr>
            <w:tcW w:w="1530" w:type="dxa"/>
          </w:tcPr>
          <w:p w:rsidR="00E97905" w:rsidRPr="00425C8F" w:rsidRDefault="00E97905" w:rsidP="00E97905">
            <w:pPr>
              <w:pStyle w:val="Tablecontent"/>
              <w:rPr>
                <w:lang w:val="en-IN"/>
              </w:rPr>
            </w:pPr>
            <w:r w:rsidRPr="00425C8F">
              <w:rPr>
                <w:lang w:val="en-IN"/>
              </w:rPr>
              <w:t>Next schedule date in DDMMYY format</w:t>
            </w:r>
          </w:p>
        </w:tc>
        <w:tc>
          <w:tcPr>
            <w:tcW w:w="1620" w:type="dxa"/>
          </w:tcPr>
          <w:p w:rsidR="00E97905" w:rsidRPr="00425C8F" w:rsidRDefault="00E97905" w:rsidP="00E97905">
            <w:pPr>
              <w:pStyle w:val="Tablecontent"/>
            </w:pPr>
            <w:r w:rsidRPr="00425C8F">
              <w:t>210913</w:t>
            </w:r>
          </w:p>
        </w:tc>
        <w:tc>
          <w:tcPr>
            <w:tcW w:w="1350" w:type="dxa"/>
          </w:tcPr>
          <w:p w:rsidR="00E97905" w:rsidRPr="00425C8F" w:rsidRDefault="00E97905" w:rsidP="00E97905">
            <w:pPr>
              <w:pStyle w:val="Tablecontent"/>
            </w:pPr>
            <w:r w:rsidRPr="00425C8F">
              <w:t>8</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Date in DDMMYY format on which the scheduled credit transfer would be executed</w:t>
            </w:r>
          </w:p>
        </w:tc>
      </w:tr>
      <w:tr w:rsidR="00E97905" w:rsidRPr="00425C8F" w:rsidTr="00E97905">
        <w:trPr>
          <w:trHeight w:val="281"/>
        </w:trPr>
        <w:tc>
          <w:tcPr>
            <w:tcW w:w="1350" w:type="dxa"/>
          </w:tcPr>
          <w:p w:rsidR="00E97905" w:rsidRPr="00425C8F" w:rsidRDefault="00E97905" w:rsidP="00E97905">
            <w:pPr>
              <w:pStyle w:val="Tablecontent"/>
              <w:rPr>
                <w:lang w:val="en-IN"/>
              </w:rPr>
            </w:pPr>
            <w:r w:rsidRPr="00425C8F">
              <w:rPr>
                <w:lang w:val="en-IN"/>
              </w:rPr>
              <w:t>NOSC</w:t>
            </w:r>
          </w:p>
        </w:tc>
        <w:tc>
          <w:tcPr>
            <w:tcW w:w="1530" w:type="dxa"/>
          </w:tcPr>
          <w:p w:rsidR="00E97905" w:rsidRPr="00425C8F" w:rsidRDefault="00E97905" w:rsidP="00E97905">
            <w:pPr>
              <w:pStyle w:val="Tablecontent"/>
              <w:rPr>
                <w:lang w:val="en-IN"/>
              </w:rPr>
            </w:pPr>
            <w:r w:rsidRPr="00425C8F">
              <w:rPr>
                <w:lang w:val="en-IN"/>
              </w:rPr>
              <w:t>Number of schedule as specified in request &amp; saved in PreTUPS</w:t>
            </w:r>
          </w:p>
        </w:tc>
        <w:tc>
          <w:tcPr>
            <w:tcW w:w="1620" w:type="dxa"/>
          </w:tcPr>
          <w:p w:rsidR="00E97905" w:rsidRPr="00425C8F" w:rsidRDefault="00E97905" w:rsidP="00E97905">
            <w:pPr>
              <w:pStyle w:val="Tablecontent"/>
            </w:pPr>
            <w:r w:rsidRPr="00425C8F">
              <w:t>10</w:t>
            </w:r>
          </w:p>
        </w:tc>
        <w:tc>
          <w:tcPr>
            <w:tcW w:w="1350" w:type="dxa"/>
          </w:tcPr>
          <w:p w:rsidR="00E97905" w:rsidRPr="00425C8F" w:rsidRDefault="00E97905" w:rsidP="00E97905">
            <w:pPr>
              <w:pStyle w:val="Tablecontent"/>
            </w:pPr>
            <w:r w:rsidRPr="00425C8F">
              <w:t>3</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 xml:space="preserve">Defined number of recurring execution of the scheduled credit transfer. </w:t>
            </w:r>
          </w:p>
          <w:p w:rsidR="00E97905" w:rsidRPr="00425C8F" w:rsidRDefault="00E97905" w:rsidP="00E97905">
            <w:pPr>
              <w:pStyle w:val="Tablecontent"/>
              <w:rPr>
                <w:b/>
              </w:rPr>
            </w:pPr>
            <w:r w:rsidRPr="00425C8F">
              <w:rPr>
                <w:b/>
              </w:rPr>
              <w:t>If value is blank, then it means schedule execution is infinite</w:t>
            </w:r>
          </w:p>
        </w:tc>
      </w:tr>
      <w:tr w:rsidR="00E97905" w:rsidRPr="00425C8F" w:rsidTr="00E97905">
        <w:trPr>
          <w:trHeight w:val="281"/>
        </w:trPr>
        <w:tc>
          <w:tcPr>
            <w:tcW w:w="1350" w:type="dxa"/>
          </w:tcPr>
          <w:p w:rsidR="00E97905" w:rsidRPr="00425C8F" w:rsidRDefault="00E97905" w:rsidP="00E97905">
            <w:pPr>
              <w:pStyle w:val="Tablecontent"/>
              <w:rPr>
                <w:lang w:val="en-IN"/>
              </w:rPr>
            </w:pPr>
            <w:r w:rsidRPr="00425C8F">
              <w:rPr>
                <w:lang w:val="en-IN"/>
              </w:rPr>
              <w:t>LISTSTATUS</w:t>
            </w:r>
          </w:p>
        </w:tc>
        <w:tc>
          <w:tcPr>
            <w:tcW w:w="1530" w:type="dxa"/>
          </w:tcPr>
          <w:p w:rsidR="00E97905" w:rsidRPr="00425C8F" w:rsidRDefault="00E97905" w:rsidP="00E97905">
            <w:pPr>
              <w:pStyle w:val="Tablecontent"/>
              <w:rPr>
                <w:lang w:val="en-IN"/>
              </w:rPr>
            </w:pPr>
            <w:r w:rsidRPr="00425C8F">
              <w:rPr>
                <w:lang w:val="en-IN"/>
              </w:rPr>
              <w:t>Status code denoting whether the intended action was performed successfully or not</w:t>
            </w:r>
          </w:p>
        </w:tc>
        <w:tc>
          <w:tcPr>
            <w:tcW w:w="1620" w:type="dxa"/>
          </w:tcPr>
          <w:p w:rsidR="00E97905" w:rsidRPr="00425C8F" w:rsidRDefault="00E97905" w:rsidP="00E97905">
            <w:pPr>
              <w:pStyle w:val="Tablecontent"/>
              <w:rPr>
                <w:lang w:val="en-IN"/>
              </w:rPr>
            </w:pPr>
            <w:r w:rsidRPr="00425C8F">
              <w:rPr>
                <w:lang w:val="en-IN"/>
              </w:rPr>
              <w:t>SS</w:t>
            </w:r>
          </w:p>
        </w:tc>
        <w:tc>
          <w:tcPr>
            <w:tcW w:w="1350" w:type="dxa"/>
          </w:tcPr>
          <w:p w:rsidR="00E97905" w:rsidRPr="00425C8F" w:rsidRDefault="00E97905" w:rsidP="00E97905">
            <w:pPr>
              <w:pStyle w:val="Tablecontent"/>
              <w:rPr>
                <w:lang w:val="en-IN"/>
              </w:rPr>
            </w:pPr>
            <w:r w:rsidRPr="00425C8F">
              <w:rPr>
                <w:lang w:val="en-IN"/>
              </w:rPr>
              <w:t>2</w:t>
            </w:r>
          </w:p>
        </w:tc>
        <w:tc>
          <w:tcPr>
            <w:tcW w:w="1620" w:type="dxa"/>
          </w:tcPr>
          <w:p w:rsidR="00E97905" w:rsidRPr="00425C8F" w:rsidRDefault="00E97905" w:rsidP="00E97905">
            <w:pPr>
              <w:pStyle w:val="Tablecontent"/>
              <w:rPr>
                <w:lang w:val="en-IN"/>
              </w:rPr>
            </w:pPr>
            <w:r w:rsidRPr="00425C8F">
              <w:rPr>
                <w:lang w:val="en-IN"/>
              </w:rPr>
              <w:t>M</w:t>
            </w:r>
          </w:p>
        </w:tc>
        <w:tc>
          <w:tcPr>
            <w:tcW w:w="2176" w:type="dxa"/>
          </w:tcPr>
          <w:p w:rsidR="00E97905" w:rsidRPr="00425C8F" w:rsidRDefault="00E97905" w:rsidP="00E97905">
            <w:pPr>
              <w:pStyle w:val="Tablecontent"/>
              <w:rPr>
                <w:lang w:val="en-IN"/>
              </w:rPr>
            </w:pPr>
            <w:r w:rsidRPr="00425C8F">
              <w:rPr>
                <w:b/>
                <w:lang w:val="en-IN"/>
              </w:rPr>
              <w:t>SS</w:t>
            </w:r>
            <w:r w:rsidRPr="00425C8F">
              <w:rPr>
                <w:lang w:val="en-IN"/>
              </w:rPr>
              <w:t xml:space="preserve"> = Intended action </w:t>
            </w:r>
            <w:r w:rsidRPr="00425C8F">
              <w:rPr>
                <w:b/>
                <w:lang w:val="en-IN"/>
              </w:rPr>
              <w:t>Completely successful</w:t>
            </w:r>
            <w:r w:rsidRPr="00425C8F">
              <w:rPr>
                <w:lang w:val="en-IN"/>
              </w:rPr>
              <w:t xml:space="preserve"> </w:t>
            </w:r>
          </w:p>
          <w:p w:rsidR="00E97905" w:rsidRPr="00425C8F" w:rsidRDefault="00E97905" w:rsidP="00E97905">
            <w:pPr>
              <w:pStyle w:val="Tablecontent"/>
              <w:rPr>
                <w:lang w:val="en-IN"/>
              </w:rPr>
            </w:pPr>
            <w:r w:rsidRPr="00425C8F">
              <w:rPr>
                <w:b/>
                <w:lang w:val="en-IN"/>
              </w:rPr>
              <w:t>PS</w:t>
            </w:r>
            <w:r w:rsidRPr="00425C8F">
              <w:rPr>
                <w:lang w:val="en-IN"/>
              </w:rPr>
              <w:t xml:space="preserve"> = Intended action </w:t>
            </w:r>
            <w:r w:rsidRPr="00425C8F">
              <w:rPr>
                <w:b/>
                <w:lang w:val="en-IN"/>
              </w:rPr>
              <w:t>Partially successful</w:t>
            </w:r>
            <w:r w:rsidRPr="00425C8F">
              <w:rPr>
                <w:lang w:val="en-IN"/>
              </w:rPr>
              <w:t xml:space="preserve"> </w:t>
            </w:r>
          </w:p>
          <w:p w:rsidR="00E97905" w:rsidRPr="00425C8F" w:rsidRDefault="00E97905" w:rsidP="00E97905">
            <w:pPr>
              <w:pStyle w:val="Tablecontent"/>
              <w:rPr>
                <w:lang w:val="en-IN"/>
              </w:rPr>
            </w:pPr>
            <w:r w:rsidRPr="00425C8F">
              <w:rPr>
                <w:b/>
                <w:lang w:val="en-IN"/>
              </w:rPr>
              <w:t>FA</w:t>
            </w:r>
            <w:r w:rsidRPr="00425C8F">
              <w:rPr>
                <w:lang w:val="en-IN"/>
              </w:rPr>
              <w:t xml:space="preserve"> = Intended action </w:t>
            </w:r>
            <w:r w:rsidRPr="00425C8F">
              <w:rPr>
                <w:b/>
                <w:lang w:val="en-IN"/>
              </w:rPr>
              <w:t>Completely Fail</w:t>
            </w:r>
          </w:p>
        </w:tc>
      </w:tr>
      <w:tr w:rsidR="00E97905" w:rsidRPr="00425C8F" w:rsidTr="00E97905">
        <w:trPr>
          <w:trHeight w:val="281"/>
        </w:trPr>
        <w:tc>
          <w:tcPr>
            <w:tcW w:w="1350" w:type="dxa"/>
          </w:tcPr>
          <w:p w:rsidR="00E97905" w:rsidRPr="00425C8F" w:rsidRDefault="00E97905" w:rsidP="00E97905">
            <w:pPr>
              <w:pStyle w:val="Tablecontent"/>
              <w:rPr>
                <w:lang w:val="en-IN"/>
              </w:rPr>
            </w:pPr>
            <w:r w:rsidRPr="00425C8F">
              <w:rPr>
                <w:lang w:val="en-IN"/>
              </w:rPr>
              <w:t>FAILREC</w:t>
            </w:r>
          </w:p>
        </w:tc>
        <w:tc>
          <w:tcPr>
            <w:tcW w:w="1530" w:type="dxa"/>
          </w:tcPr>
          <w:p w:rsidR="00E97905" w:rsidRPr="00425C8F" w:rsidRDefault="00E97905" w:rsidP="00E97905">
            <w:pPr>
              <w:pStyle w:val="Tablecontent"/>
              <w:rPr>
                <w:lang w:val="en-IN"/>
              </w:rPr>
            </w:pPr>
            <w:r w:rsidRPr="00425C8F">
              <w:rPr>
                <w:lang w:val="en-IN"/>
              </w:rPr>
              <w:t>Comma separated MSISDNs against which record could not be updated/saved in PreTUPS for any reason</w:t>
            </w:r>
          </w:p>
          <w:p w:rsidR="00E97905" w:rsidRPr="00425C8F" w:rsidRDefault="00E97905" w:rsidP="00E97905">
            <w:pPr>
              <w:pStyle w:val="Tablecontent"/>
              <w:rPr>
                <w:b/>
                <w:lang w:val="en-IN"/>
              </w:rPr>
            </w:pPr>
            <w:r w:rsidRPr="00425C8F">
              <w:rPr>
                <w:b/>
                <w:lang w:val="en-IN"/>
              </w:rPr>
              <w:t>Value would be available only in case LISTSTATUS=PS</w:t>
            </w:r>
          </w:p>
        </w:tc>
        <w:tc>
          <w:tcPr>
            <w:tcW w:w="1620" w:type="dxa"/>
          </w:tcPr>
          <w:p w:rsidR="00E97905" w:rsidRPr="00425C8F" w:rsidRDefault="00E97905" w:rsidP="00E97905">
            <w:pPr>
              <w:pStyle w:val="Tablecontent"/>
              <w:rPr>
                <w:lang w:val="en-IN"/>
              </w:rPr>
            </w:pPr>
            <w:r w:rsidRPr="00425C8F">
              <w:rPr>
                <w:lang w:val="en-IN"/>
              </w:rPr>
              <w:t>5511991110, 4411991111</w:t>
            </w:r>
          </w:p>
        </w:tc>
        <w:tc>
          <w:tcPr>
            <w:tcW w:w="1350" w:type="dxa"/>
          </w:tcPr>
          <w:p w:rsidR="00E97905" w:rsidRPr="00425C8F" w:rsidRDefault="00E97905" w:rsidP="00E97905">
            <w:pPr>
              <w:pStyle w:val="Tablecontent"/>
            </w:pPr>
            <w:r w:rsidRPr="00425C8F">
              <w:t>15</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All MSISDN would be without country code.</w:t>
            </w:r>
          </w:p>
          <w:p w:rsidR="00E97905" w:rsidRPr="00425C8F" w:rsidRDefault="00E97905" w:rsidP="00E97905">
            <w:pPr>
              <w:pStyle w:val="Tablecontent"/>
            </w:pPr>
            <w:r w:rsidRPr="00425C8F">
              <w:t>(National dial format)</w:t>
            </w:r>
          </w:p>
          <w:p w:rsidR="00E97905" w:rsidRPr="00425C8F" w:rsidRDefault="00E97905" w:rsidP="00E97905">
            <w:pPr>
              <w:pStyle w:val="Tablecontent"/>
              <w:rPr>
                <w:b/>
              </w:rPr>
            </w:pPr>
            <w:r w:rsidRPr="00425C8F">
              <w:rPr>
                <w:b/>
              </w:rPr>
              <w:t xml:space="preserve">Though the tag is mandatory, yet value would NOT be available in case </w:t>
            </w:r>
            <w:r w:rsidRPr="00425C8F">
              <w:rPr>
                <w:b/>
                <w:lang w:val="en-IN"/>
              </w:rPr>
              <w:t>LISTSTATUS= SS or FA</w:t>
            </w:r>
          </w:p>
        </w:tc>
      </w:tr>
      <w:tr w:rsidR="00E97905" w:rsidRPr="00425C8F" w:rsidTr="00E97905">
        <w:trPr>
          <w:trHeight w:val="925"/>
        </w:trPr>
        <w:tc>
          <w:tcPr>
            <w:tcW w:w="1350" w:type="dxa"/>
          </w:tcPr>
          <w:p w:rsidR="00E97905" w:rsidRPr="00425C8F" w:rsidRDefault="00E97905" w:rsidP="00E97905">
            <w:pPr>
              <w:pStyle w:val="Tablecontent"/>
              <w:rPr>
                <w:lang w:val="en-IN"/>
              </w:rPr>
            </w:pPr>
            <w:r w:rsidRPr="00425C8F">
              <w:rPr>
                <w:lang w:val="en-IN"/>
              </w:rPr>
              <w:t>TXNSTATUS</w:t>
            </w:r>
          </w:p>
        </w:tc>
        <w:tc>
          <w:tcPr>
            <w:tcW w:w="1530" w:type="dxa"/>
          </w:tcPr>
          <w:p w:rsidR="00E97905" w:rsidRPr="00425C8F" w:rsidRDefault="00E97905" w:rsidP="00E97905">
            <w:pPr>
              <w:pStyle w:val="Tablecontent"/>
              <w:rPr>
                <w:lang w:val="en-IN"/>
              </w:rPr>
            </w:pPr>
            <w:r w:rsidRPr="00425C8F">
              <w:rPr>
                <w:lang w:val="en-IN"/>
              </w:rPr>
              <w:t>Request Status</w:t>
            </w:r>
          </w:p>
        </w:tc>
        <w:tc>
          <w:tcPr>
            <w:tcW w:w="1620" w:type="dxa"/>
          </w:tcPr>
          <w:p w:rsidR="00E97905" w:rsidRPr="00425C8F" w:rsidRDefault="00E97905" w:rsidP="00E97905">
            <w:pPr>
              <w:pStyle w:val="Tablecontent"/>
              <w:rPr>
                <w:lang w:val="en-IN"/>
              </w:rPr>
            </w:pPr>
            <w:r w:rsidRPr="00425C8F">
              <w:rPr>
                <w:lang w:val="en-IN"/>
              </w:rPr>
              <w:t>200</w:t>
            </w:r>
          </w:p>
        </w:tc>
        <w:tc>
          <w:tcPr>
            <w:tcW w:w="1350" w:type="dxa"/>
          </w:tcPr>
          <w:p w:rsidR="00E97905" w:rsidRPr="00425C8F" w:rsidRDefault="00E97905" w:rsidP="00E97905">
            <w:pPr>
              <w:pStyle w:val="Tablecontent"/>
              <w:rPr>
                <w:lang w:val="en-IN"/>
              </w:rPr>
            </w:pPr>
            <w:r w:rsidRPr="00425C8F">
              <w:rPr>
                <w:lang w:val="en-IN"/>
              </w:rPr>
              <w:t>5</w:t>
            </w:r>
          </w:p>
        </w:tc>
        <w:tc>
          <w:tcPr>
            <w:tcW w:w="1620" w:type="dxa"/>
          </w:tcPr>
          <w:p w:rsidR="00E97905" w:rsidRPr="00425C8F" w:rsidRDefault="00E97905" w:rsidP="00E97905">
            <w:pPr>
              <w:pStyle w:val="Tablecontent"/>
              <w:rPr>
                <w:lang w:val="en-IN"/>
              </w:rPr>
            </w:pPr>
            <w:r w:rsidRPr="00425C8F">
              <w:rPr>
                <w:lang w:val="en-IN"/>
              </w:rPr>
              <w:t>M</w:t>
            </w:r>
          </w:p>
        </w:tc>
        <w:tc>
          <w:tcPr>
            <w:tcW w:w="2176" w:type="dxa"/>
          </w:tcPr>
          <w:p w:rsidR="00E97905" w:rsidRPr="00425C8F" w:rsidRDefault="00E97905" w:rsidP="00E97905">
            <w:pPr>
              <w:pStyle w:val="Tablecontent"/>
              <w:rPr>
                <w:lang w:val="en-IN"/>
              </w:rPr>
            </w:pPr>
            <w:r w:rsidRPr="00425C8F">
              <w:rPr>
                <w:lang w:val="en-IN"/>
              </w:rPr>
              <w:t>Transaction Status i.e.</w:t>
            </w:r>
          </w:p>
          <w:p w:rsidR="00E97905" w:rsidRPr="00425C8F" w:rsidRDefault="00E97905" w:rsidP="00E97905">
            <w:pPr>
              <w:pStyle w:val="Tablecontent"/>
              <w:rPr>
                <w:lang w:val="en-IN"/>
              </w:rPr>
            </w:pPr>
            <w:r w:rsidRPr="00425C8F">
              <w:rPr>
                <w:lang w:val="en-IN"/>
              </w:rPr>
              <w:t>Transaction OK (200), failed other status</w:t>
            </w:r>
          </w:p>
        </w:tc>
      </w:tr>
    </w:tbl>
    <w:p w:rsidR="00E97905" w:rsidRPr="00425C8F" w:rsidRDefault="00E97905" w:rsidP="001E6309">
      <w:pPr>
        <w:pStyle w:val="Heading"/>
        <w:rPr>
          <w:color w:val="auto"/>
        </w:rPr>
      </w:pPr>
      <w:r w:rsidRPr="00425C8F">
        <w:rPr>
          <w:color w:val="auto"/>
        </w:rPr>
        <w:t>Business Rules</w:t>
      </w:r>
    </w:p>
    <w:p w:rsidR="00E97905" w:rsidRPr="00425C8F" w:rsidRDefault="00E97905" w:rsidP="00E97905">
      <w:pPr>
        <w:pStyle w:val="ListBullet1"/>
      </w:pPr>
      <w:r w:rsidRPr="00425C8F">
        <w:t>The value for TYPE tag is fixed as mentioned in syntax.</w:t>
      </w:r>
    </w:p>
    <w:p w:rsidR="00E97905" w:rsidRPr="00425C8F" w:rsidRDefault="00E97905" w:rsidP="00E97905">
      <w:pPr>
        <w:pStyle w:val="ListBullet1"/>
      </w:pPr>
      <w:r w:rsidRPr="00425C8F">
        <w:t xml:space="preserve">The value of </w:t>
      </w:r>
      <w:r w:rsidRPr="00425C8F">
        <w:rPr>
          <w:b/>
          <w:lang w:val="en-IN"/>
        </w:rPr>
        <w:t>LISTSTATUS</w:t>
      </w:r>
      <w:r w:rsidRPr="00425C8F">
        <w:rPr>
          <w:lang w:val="en-IN"/>
        </w:rPr>
        <w:t xml:space="preserve"> tag could be SS, PS or FA </w:t>
      </w:r>
    </w:p>
    <w:p w:rsidR="00E97905" w:rsidRPr="00425C8F" w:rsidRDefault="00E97905" w:rsidP="00E97905">
      <w:pPr>
        <w:pStyle w:val="ListBullet1"/>
        <w:numPr>
          <w:ilvl w:val="1"/>
          <w:numId w:val="5"/>
        </w:numPr>
      </w:pPr>
      <w:r w:rsidRPr="00425C8F">
        <w:rPr>
          <w:lang w:val="en-IN"/>
        </w:rPr>
        <w:t xml:space="preserve">SS – When specified ACTION is completely successful </w:t>
      </w:r>
    </w:p>
    <w:p w:rsidR="00E97905" w:rsidRPr="00425C8F" w:rsidRDefault="00E97905" w:rsidP="00E97905">
      <w:pPr>
        <w:pStyle w:val="ListBullet1"/>
        <w:numPr>
          <w:ilvl w:val="1"/>
          <w:numId w:val="5"/>
        </w:numPr>
      </w:pPr>
      <w:r w:rsidRPr="00425C8F">
        <w:rPr>
          <w:lang w:val="en-IN"/>
        </w:rPr>
        <w:t>PS - When specified ACTION is partially successful</w:t>
      </w:r>
    </w:p>
    <w:p w:rsidR="00E97905" w:rsidRPr="00425C8F" w:rsidRDefault="00E97905" w:rsidP="00E97905">
      <w:pPr>
        <w:pStyle w:val="ListBullet1"/>
        <w:numPr>
          <w:ilvl w:val="1"/>
          <w:numId w:val="5"/>
        </w:numPr>
      </w:pPr>
      <w:r w:rsidRPr="00425C8F">
        <w:rPr>
          <w:lang w:val="en-IN"/>
        </w:rPr>
        <w:t>FA - When specified ACTION is completely fail</w:t>
      </w:r>
    </w:p>
    <w:p w:rsidR="00E97905" w:rsidRPr="00425C8F" w:rsidRDefault="00E97905" w:rsidP="00E97905">
      <w:pPr>
        <w:pStyle w:val="ListBullet1"/>
      </w:pPr>
      <w:r w:rsidRPr="00425C8F">
        <w:rPr>
          <w:lang w:val="en-IN"/>
        </w:rPr>
        <w:t xml:space="preserve"> If the value of </w:t>
      </w:r>
      <w:r w:rsidRPr="00425C8F">
        <w:rPr>
          <w:b/>
          <w:lang w:val="en-IN"/>
        </w:rPr>
        <w:t>LISTSTATUS = PS</w:t>
      </w:r>
      <w:r w:rsidRPr="00425C8F">
        <w:rPr>
          <w:lang w:val="en-IN"/>
        </w:rPr>
        <w:t xml:space="preserve">, then comma separated mobile numbers against which intended record could not be updated/stored for any reason in PreTUPS would be returned under the </w:t>
      </w:r>
      <w:r w:rsidRPr="00425C8F">
        <w:rPr>
          <w:b/>
          <w:lang w:val="en-IN"/>
        </w:rPr>
        <w:t>FAILREC</w:t>
      </w:r>
      <w:r w:rsidRPr="00425C8F">
        <w:rPr>
          <w:lang w:val="en-IN"/>
        </w:rPr>
        <w:t xml:space="preserve"> tag</w:t>
      </w:r>
    </w:p>
    <w:p w:rsidR="00E97905" w:rsidRPr="00425C8F" w:rsidRDefault="00E97905" w:rsidP="00E97905">
      <w:pPr>
        <w:pStyle w:val="ListBullet1"/>
        <w:numPr>
          <w:ilvl w:val="1"/>
          <w:numId w:val="5"/>
        </w:numPr>
      </w:pPr>
      <w:r w:rsidRPr="00425C8F">
        <w:rPr>
          <w:lang w:val="en-IN"/>
        </w:rPr>
        <w:t>The FAILREC tag would not hold any values in case LISTSTATUS = SS or FA</w:t>
      </w:r>
    </w:p>
    <w:p w:rsidR="00E97905" w:rsidRPr="00425C8F" w:rsidRDefault="00E97905" w:rsidP="00E97905">
      <w:pPr>
        <w:pStyle w:val="ListBullet1"/>
      </w:pPr>
      <w:r w:rsidRPr="00425C8F">
        <w:t>The initiator subscriber (</w:t>
      </w:r>
      <w:r w:rsidRPr="00425C8F">
        <w:rPr>
          <w:i/>
        </w:rPr>
        <w:t>Dial A / List owner</w:t>
      </w:r>
      <w:r w:rsidRPr="00425C8F">
        <w:t>) would receive a SMS notifying the successful/un-successful addition or modification or deletion of his/her Schedule Credit Transfer list.</w:t>
      </w:r>
    </w:p>
    <w:p w:rsidR="00E97905" w:rsidRPr="00425C8F" w:rsidRDefault="00E97905" w:rsidP="00E97905">
      <w:pPr>
        <w:pStyle w:val="BodyText2"/>
      </w:pPr>
    </w:p>
    <w:p w:rsidR="003754CB" w:rsidRPr="00425C8F" w:rsidRDefault="003754CB" w:rsidP="006D326A">
      <w:pPr>
        <w:pStyle w:val="Code"/>
        <w:ind w:left="0"/>
        <w:jc w:val="left"/>
      </w:pPr>
    </w:p>
    <w:p w:rsidR="006D326A" w:rsidRPr="00425C8F" w:rsidRDefault="006D326A" w:rsidP="006D326A">
      <w:pPr>
        <w:pStyle w:val="BodyText2"/>
      </w:pPr>
    </w:p>
    <w:p w:rsidR="00E97905" w:rsidRPr="00425C8F" w:rsidRDefault="00E97905" w:rsidP="00337049">
      <w:pPr>
        <w:pStyle w:val="Heading2"/>
        <w:rPr>
          <w:lang w:val="en-IN"/>
        </w:rPr>
      </w:pPr>
      <w:bookmarkStart w:id="311" w:name="_Toc485139719"/>
      <w:bookmarkStart w:id="312" w:name="_Toc325459092"/>
      <w:bookmarkStart w:id="313" w:name="_Toc350854535"/>
      <w:r w:rsidRPr="00425C8F">
        <w:rPr>
          <w:lang w:val="en-IN"/>
        </w:rPr>
        <w:t>View Subscriber List</w:t>
      </w:r>
      <w:bookmarkEnd w:id="311"/>
      <w:r w:rsidRPr="00425C8F">
        <w:rPr>
          <w:lang w:val="en-IN"/>
        </w:rPr>
        <w:t xml:space="preserve"> </w:t>
      </w:r>
      <w:bookmarkEnd w:id="312"/>
      <w:bookmarkEnd w:id="313"/>
    </w:p>
    <w:p w:rsidR="00E97905" w:rsidRPr="00425C8F" w:rsidRDefault="00E97905" w:rsidP="00E97905">
      <w:pPr>
        <w:pStyle w:val="BodyText2"/>
      </w:pPr>
      <w:r w:rsidRPr="00425C8F">
        <w:t>The External system will send the following request for viewing a subscriber’s scheduled credit transfer list. The request format and details of request are mentioned below.</w:t>
      </w:r>
    </w:p>
    <w:p w:rsidR="00E97905" w:rsidRPr="00425C8F" w:rsidRDefault="00E97905" w:rsidP="00E97905">
      <w:pPr>
        <w:pStyle w:val="BodyText2"/>
        <w:rPr>
          <w:b/>
          <w:bCs/>
          <w:u w:val="single"/>
        </w:rPr>
      </w:pPr>
    </w:p>
    <w:p w:rsidR="00E97905" w:rsidRPr="00425C8F" w:rsidRDefault="00E97905" w:rsidP="001E6309">
      <w:pPr>
        <w:pStyle w:val="Heading"/>
        <w:rPr>
          <w:color w:val="auto"/>
        </w:rPr>
      </w:pPr>
      <w:r w:rsidRPr="00425C8F">
        <w:rPr>
          <w:color w:val="auto"/>
        </w:rPr>
        <w:t>Request Syntax</w:t>
      </w:r>
    </w:p>
    <w:p w:rsidR="00E97905" w:rsidRPr="00425C8F" w:rsidRDefault="00E97905" w:rsidP="00E97905">
      <w:pPr>
        <w:pStyle w:val="Code"/>
        <w:ind w:left="0"/>
      </w:pPr>
      <w:proofErr w:type="gramStart"/>
      <w:r w:rsidRPr="00425C8F">
        <w:t>&lt;?xml</w:t>
      </w:r>
      <w:proofErr w:type="gramEnd"/>
      <w:r w:rsidRPr="00425C8F">
        <w:t xml:space="preserve"> version="1.0"?&gt;</w:t>
      </w:r>
    </w:p>
    <w:p w:rsidR="00E97905" w:rsidRPr="00425C8F" w:rsidRDefault="00E97905" w:rsidP="00E97905">
      <w:pPr>
        <w:pStyle w:val="Code"/>
        <w:ind w:left="0" w:firstLine="720"/>
      </w:pPr>
      <w:r w:rsidRPr="00425C8F">
        <w:t>&lt;COMMAND&gt;</w:t>
      </w:r>
    </w:p>
    <w:p w:rsidR="00E97905" w:rsidRPr="00425C8F" w:rsidRDefault="00E97905" w:rsidP="00E97905">
      <w:pPr>
        <w:pStyle w:val="Code"/>
        <w:ind w:left="1440"/>
        <w:jc w:val="left"/>
      </w:pPr>
      <w:r w:rsidRPr="00425C8F">
        <w:t>&lt;TYPE&gt;PSCTVREQ&lt;/TYPE&gt;</w:t>
      </w:r>
    </w:p>
    <w:p w:rsidR="00E97905" w:rsidRPr="00425C8F" w:rsidRDefault="00E97905" w:rsidP="00E97905">
      <w:pPr>
        <w:pStyle w:val="Code"/>
        <w:ind w:left="1440"/>
        <w:jc w:val="left"/>
      </w:pPr>
      <w:r w:rsidRPr="00425C8F">
        <w:t>&lt;MSISDN&gt;&lt;Initiating Subscriber MSISDN&gt;&lt;/MSISDN&gt;</w:t>
      </w:r>
    </w:p>
    <w:p w:rsidR="00E97905" w:rsidRPr="00425C8F" w:rsidRDefault="00E97905" w:rsidP="00E97905">
      <w:pPr>
        <w:pStyle w:val="Code"/>
        <w:ind w:left="1440"/>
        <w:jc w:val="left"/>
      </w:pPr>
      <w:r w:rsidRPr="00425C8F">
        <w:t>&lt;PIN&gt;&lt;Subscriber PIN&gt;&lt;/PIN&gt;</w:t>
      </w:r>
    </w:p>
    <w:p w:rsidR="00E97905" w:rsidRPr="00425C8F" w:rsidRDefault="00E97905" w:rsidP="00E97905">
      <w:pPr>
        <w:pStyle w:val="Code"/>
        <w:ind w:left="1440"/>
        <w:jc w:val="left"/>
      </w:pPr>
      <w:r w:rsidRPr="00425C8F">
        <w:t>&lt;LISTNAME&gt;&lt;Name of the List&gt;&lt;/LISTNAME&gt;</w:t>
      </w:r>
    </w:p>
    <w:p w:rsidR="00E97905" w:rsidRPr="00425C8F" w:rsidRDefault="00E97905" w:rsidP="00E97905">
      <w:pPr>
        <w:pStyle w:val="Code"/>
        <w:ind w:left="1440"/>
        <w:jc w:val="left"/>
      </w:pPr>
      <w:r w:rsidRPr="00425C8F">
        <w:t>&lt;SCTYPE&gt;&lt;Weekly or Monthly&gt;&lt;/SCTYPE&gt;</w:t>
      </w:r>
    </w:p>
    <w:p w:rsidR="00E97905" w:rsidRPr="00425C8F" w:rsidRDefault="00E97905" w:rsidP="00E97905">
      <w:pPr>
        <w:pStyle w:val="Code"/>
        <w:ind w:left="0" w:firstLine="720"/>
      </w:pPr>
      <w:r w:rsidRPr="00425C8F">
        <w:t>&lt;COMMAND&gt;</w:t>
      </w:r>
    </w:p>
    <w:p w:rsidR="00E97905" w:rsidRPr="00425C8F" w:rsidRDefault="00E97905" w:rsidP="00E97905">
      <w:pPr>
        <w:pStyle w:val="Head"/>
      </w:pPr>
      <w:r w:rsidRPr="00425C8F">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E97905" w:rsidRPr="00425C8F" w:rsidTr="00E97905">
        <w:trPr>
          <w:trHeight w:val="281"/>
          <w:tblHeader/>
        </w:trPr>
        <w:tc>
          <w:tcPr>
            <w:tcW w:w="1350" w:type="dxa"/>
            <w:shd w:val="clear" w:color="auto" w:fill="E31837"/>
          </w:tcPr>
          <w:p w:rsidR="00E97905" w:rsidRPr="00425C8F" w:rsidRDefault="00E97905" w:rsidP="00E97905">
            <w:pPr>
              <w:pStyle w:val="TableColumnLabels"/>
              <w:rPr>
                <w:rFonts w:ascii="Arial" w:hAnsi="Arial" w:cs="Arial"/>
                <w:color w:val="auto"/>
                <w:sz w:val="18"/>
              </w:rPr>
            </w:pPr>
            <w:r w:rsidRPr="00425C8F">
              <w:rPr>
                <w:rFonts w:ascii="Arial" w:hAnsi="Arial" w:cs="Arial"/>
                <w:color w:val="auto"/>
                <w:sz w:val="18"/>
              </w:rPr>
              <w:t>TAG</w:t>
            </w:r>
          </w:p>
        </w:tc>
        <w:tc>
          <w:tcPr>
            <w:tcW w:w="1530" w:type="dxa"/>
            <w:shd w:val="clear" w:color="auto" w:fill="E31837"/>
          </w:tcPr>
          <w:p w:rsidR="00E97905" w:rsidRPr="00425C8F" w:rsidRDefault="00E97905" w:rsidP="00E97905">
            <w:pPr>
              <w:pStyle w:val="TableColumnLabels"/>
              <w:rPr>
                <w:rFonts w:ascii="Arial" w:hAnsi="Arial" w:cs="Arial"/>
                <w:color w:val="auto"/>
                <w:sz w:val="18"/>
              </w:rPr>
            </w:pPr>
            <w:r w:rsidRPr="00425C8F">
              <w:rPr>
                <w:rFonts w:ascii="Arial" w:hAnsi="Arial" w:cs="Arial"/>
                <w:color w:val="auto"/>
                <w:sz w:val="18"/>
              </w:rPr>
              <w:t>Fields</w:t>
            </w:r>
          </w:p>
        </w:tc>
        <w:tc>
          <w:tcPr>
            <w:tcW w:w="1620"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Example</w:t>
            </w:r>
          </w:p>
        </w:tc>
        <w:tc>
          <w:tcPr>
            <w:tcW w:w="1350"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Max Length</w:t>
            </w:r>
          </w:p>
        </w:tc>
        <w:tc>
          <w:tcPr>
            <w:tcW w:w="1620"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Optional/Mandatory</w:t>
            </w:r>
          </w:p>
        </w:tc>
        <w:tc>
          <w:tcPr>
            <w:tcW w:w="2176"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Remarks</w:t>
            </w:r>
          </w:p>
        </w:tc>
      </w:tr>
      <w:tr w:rsidR="00E97905" w:rsidRPr="00425C8F" w:rsidTr="00E97905">
        <w:trPr>
          <w:trHeight w:val="281"/>
        </w:trPr>
        <w:tc>
          <w:tcPr>
            <w:tcW w:w="1350" w:type="dxa"/>
          </w:tcPr>
          <w:p w:rsidR="00E97905" w:rsidRPr="00425C8F" w:rsidRDefault="00E97905" w:rsidP="00E97905">
            <w:pPr>
              <w:pStyle w:val="Tablecontent"/>
              <w:rPr>
                <w:lang w:val="fr-FR"/>
              </w:rPr>
            </w:pPr>
            <w:r w:rsidRPr="00425C8F">
              <w:rPr>
                <w:lang w:val="fr-FR"/>
              </w:rPr>
              <w:t>TYPE</w:t>
            </w:r>
          </w:p>
        </w:tc>
        <w:tc>
          <w:tcPr>
            <w:tcW w:w="1530" w:type="dxa"/>
          </w:tcPr>
          <w:p w:rsidR="00E97905" w:rsidRPr="00425C8F" w:rsidRDefault="00E97905" w:rsidP="00E97905">
            <w:pPr>
              <w:pStyle w:val="Tablecontent"/>
              <w:rPr>
                <w:lang w:val="fr-FR"/>
              </w:rPr>
            </w:pPr>
            <w:r w:rsidRPr="00425C8F">
              <w:t>PSCTVREQ</w:t>
            </w:r>
          </w:p>
        </w:tc>
        <w:tc>
          <w:tcPr>
            <w:tcW w:w="1620" w:type="dxa"/>
          </w:tcPr>
          <w:p w:rsidR="00E97905" w:rsidRPr="00425C8F" w:rsidRDefault="00E97905" w:rsidP="00E97905">
            <w:pPr>
              <w:pStyle w:val="Tablecontent"/>
              <w:rPr>
                <w:lang w:val="fr-FR"/>
              </w:rPr>
            </w:pPr>
            <w:r w:rsidRPr="00425C8F">
              <w:t>PSCTVREQ</w:t>
            </w:r>
          </w:p>
        </w:tc>
        <w:tc>
          <w:tcPr>
            <w:tcW w:w="1350" w:type="dxa"/>
          </w:tcPr>
          <w:p w:rsidR="00E97905" w:rsidRPr="00425C8F" w:rsidRDefault="00E97905" w:rsidP="00E97905">
            <w:pPr>
              <w:pStyle w:val="Tablecontent"/>
            </w:pPr>
            <w:r w:rsidRPr="00425C8F">
              <w:t>10</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Request Type. Static &amp; fixed value</w:t>
            </w:r>
          </w:p>
        </w:tc>
      </w:tr>
      <w:tr w:rsidR="00E97905" w:rsidRPr="00425C8F" w:rsidTr="00E97905">
        <w:trPr>
          <w:trHeight w:val="925"/>
        </w:trPr>
        <w:tc>
          <w:tcPr>
            <w:tcW w:w="1350" w:type="dxa"/>
          </w:tcPr>
          <w:p w:rsidR="00E97905" w:rsidRPr="00425C8F" w:rsidRDefault="00E97905" w:rsidP="00E97905">
            <w:pPr>
              <w:pStyle w:val="Tablecontent"/>
            </w:pPr>
            <w:r w:rsidRPr="00425C8F">
              <w:t>MSISDN</w:t>
            </w:r>
          </w:p>
        </w:tc>
        <w:tc>
          <w:tcPr>
            <w:tcW w:w="1530" w:type="dxa"/>
          </w:tcPr>
          <w:p w:rsidR="00E97905" w:rsidRPr="00425C8F" w:rsidRDefault="00E97905" w:rsidP="00E97905">
            <w:pPr>
              <w:pStyle w:val="Tablecontent"/>
            </w:pPr>
            <w:r w:rsidRPr="00425C8F">
              <w:t>Initiator subscriber mobile number</w:t>
            </w:r>
          </w:p>
        </w:tc>
        <w:tc>
          <w:tcPr>
            <w:tcW w:w="1620" w:type="dxa"/>
          </w:tcPr>
          <w:p w:rsidR="00E97905" w:rsidRPr="00425C8F" w:rsidRDefault="00E97905" w:rsidP="00E97905">
            <w:pPr>
              <w:pStyle w:val="Tablecontent"/>
            </w:pPr>
            <w:r w:rsidRPr="00425C8F">
              <w:t>9942222</w:t>
            </w:r>
          </w:p>
        </w:tc>
        <w:tc>
          <w:tcPr>
            <w:tcW w:w="1350" w:type="dxa"/>
          </w:tcPr>
          <w:p w:rsidR="00E97905" w:rsidRPr="00425C8F" w:rsidRDefault="00E97905" w:rsidP="00E97905">
            <w:pPr>
              <w:pStyle w:val="Tablecontent"/>
            </w:pPr>
            <w:r w:rsidRPr="00425C8F">
              <w:t>15</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All MSISDN should be without country code.</w:t>
            </w:r>
          </w:p>
          <w:p w:rsidR="00E97905" w:rsidRPr="00425C8F" w:rsidRDefault="00E97905" w:rsidP="00E97905">
            <w:pPr>
              <w:pStyle w:val="Tablecontent"/>
            </w:pPr>
            <w:r w:rsidRPr="00425C8F">
              <w:t>(National dial format)</w:t>
            </w:r>
          </w:p>
        </w:tc>
      </w:tr>
      <w:tr w:rsidR="00E97905" w:rsidRPr="00425C8F" w:rsidTr="00E97905">
        <w:trPr>
          <w:trHeight w:val="925"/>
        </w:trPr>
        <w:tc>
          <w:tcPr>
            <w:tcW w:w="1350" w:type="dxa"/>
          </w:tcPr>
          <w:p w:rsidR="00E97905" w:rsidRPr="00425C8F" w:rsidRDefault="00E97905" w:rsidP="00E97905">
            <w:pPr>
              <w:pStyle w:val="Tablecontent"/>
            </w:pPr>
            <w:r w:rsidRPr="00425C8F">
              <w:t>PIN</w:t>
            </w:r>
          </w:p>
        </w:tc>
        <w:tc>
          <w:tcPr>
            <w:tcW w:w="1530" w:type="dxa"/>
          </w:tcPr>
          <w:p w:rsidR="00E97905" w:rsidRPr="00425C8F" w:rsidRDefault="00E97905" w:rsidP="00E97905">
            <w:pPr>
              <w:pStyle w:val="Tablecontent"/>
            </w:pPr>
            <w:r w:rsidRPr="00425C8F">
              <w:t>Subscriber PIN as registered in PreTUPS</w:t>
            </w:r>
          </w:p>
        </w:tc>
        <w:tc>
          <w:tcPr>
            <w:tcW w:w="1620" w:type="dxa"/>
          </w:tcPr>
          <w:p w:rsidR="00E97905" w:rsidRPr="00425C8F" w:rsidRDefault="00E97905" w:rsidP="00E97905">
            <w:pPr>
              <w:pStyle w:val="Tablecontent"/>
            </w:pPr>
            <w:r w:rsidRPr="00425C8F">
              <w:t>3946</w:t>
            </w:r>
          </w:p>
        </w:tc>
        <w:tc>
          <w:tcPr>
            <w:tcW w:w="1350" w:type="dxa"/>
          </w:tcPr>
          <w:p w:rsidR="00E97905" w:rsidRPr="00425C8F" w:rsidRDefault="00E97905" w:rsidP="00E97905">
            <w:pPr>
              <w:pStyle w:val="Tablecontent"/>
            </w:pPr>
            <w:r w:rsidRPr="00425C8F">
              <w:t>4</w:t>
            </w:r>
          </w:p>
        </w:tc>
        <w:tc>
          <w:tcPr>
            <w:tcW w:w="1620" w:type="dxa"/>
          </w:tcPr>
          <w:p w:rsidR="00E97905" w:rsidRPr="00425C8F" w:rsidRDefault="00E97905" w:rsidP="00E97905">
            <w:pPr>
              <w:pStyle w:val="Tablecontent"/>
            </w:pPr>
            <w:r w:rsidRPr="00425C8F">
              <w:t>M</w:t>
            </w:r>
          </w:p>
          <w:p w:rsidR="00E97905" w:rsidRPr="00425C8F" w:rsidRDefault="00E97905" w:rsidP="00E97905"/>
          <w:p w:rsidR="00E97905" w:rsidRPr="00425C8F" w:rsidRDefault="00E97905" w:rsidP="00E97905">
            <w:pPr>
              <w:jc w:val="center"/>
            </w:pPr>
          </w:p>
        </w:tc>
        <w:tc>
          <w:tcPr>
            <w:tcW w:w="2176" w:type="dxa"/>
          </w:tcPr>
          <w:p w:rsidR="00E97905" w:rsidRPr="00425C8F" w:rsidRDefault="00E97905" w:rsidP="00E97905">
            <w:pPr>
              <w:pStyle w:val="Tablecontent"/>
            </w:pPr>
            <w:r w:rsidRPr="00425C8F">
              <w:t xml:space="preserve">Numeric Only. </w:t>
            </w:r>
          </w:p>
        </w:tc>
      </w:tr>
      <w:tr w:rsidR="00E97905" w:rsidRPr="00425C8F" w:rsidTr="00E97905">
        <w:trPr>
          <w:trHeight w:val="925"/>
        </w:trPr>
        <w:tc>
          <w:tcPr>
            <w:tcW w:w="1350" w:type="dxa"/>
          </w:tcPr>
          <w:p w:rsidR="00E97905" w:rsidRPr="00425C8F" w:rsidRDefault="00E97905" w:rsidP="00E97905">
            <w:pPr>
              <w:pStyle w:val="Tablecontent"/>
            </w:pPr>
            <w:r w:rsidRPr="00425C8F">
              <w:t>LISTNAME</w:t>
            </w:r>
          </w:p>
        </w:tc>
        <w:tc>
          <w:tcPr>
            <w:tcW w:w="1530" w:type="dxa"/>
          </w:tcPr>
          <w:p w:rsidR="00E97905" w:rsidRPr="00425C8F" w:rsidRDefault="00E97905" w:rsidP="00E97905">
            <w:pPr>
              <w:pStyle w:val="Tablecontent"/>
            </w:pPr>
            <w:r w:rsidRPr="00425C8F">
              <w:t>Name of the subscriber’s list to be deleted</w:t>
            </w:r>
          </w:p>
        </w:tc>
        <w:tc>
          <w:tcPr>
            <w:tcW w:w="1620" w:type="dxa"/>
          </w:tcPr>
          <w:p w:rsidR="00E97905" w:rsidRPr="00425C8F" w:rsidRDefault="00E97905" w:rsidP="00E97905">
            <w:pPr>
              <w:pStyle w:val="Tablecontent"/>
            </w:pPr>
            <w:r w:rsidRPr="00425C8F">
              <w:t>JackList1</w:t>
            </w:r>
          </w:p>
        </w:tc>
        <w:tc>
          <w:tcPr>
            <w:tcW w:w="1350" w:type="dxa"/>
          </w:tcPr>
          <w:p w:rsidR="00E97905" w:rsidRPr="00425C8F" w:rsidRDefault="00E97905" w:rsidP="00E97905">
            <w:pPr>
              <w:pStyle w:val="Tablecontent"/>
            </w:pPr>
            <w:r w:rsidRPr="00425C8F">
              <w:t>50</w:t>
            </w:r>
          </w:p>
        </w:tc>
        <w:tc>
          <w:tcPr>
            <w:tcW w:w="1620" w:type="dxa"/>
          </w:tcPr>
          <w:p w:rsidR="00E97905" w:rsidRPr="00425C8F" w:rsidRDefault="00E97905" w:rsidP="00E97905">
            <w:pPr>
              <w:pStyle w:val="Tablecontent"/>
            </w:pPr>
            <w:r w:rsidRPr="00425C8F">
              <w:t>O (Tag is mandatory)</w:t>
            </w:r>
          </w:p>
          <w:p w:rsidR="00E97905" w:rsidRPr="00425C8F" w:rsidRDefault="00E97905" w:rsidP="00E97905">
            <w:pPr>
              <w:pStyle w:val="Tablecontent"/>
            </w:pPr>
            <w:r w:rsidRPr="00425C8F">
              <w:t>Mandatory in case SCTYPE is not provided</w:t>
            </w:r>
          </w:p>
        </w:tc>
        <w:tc>
          <w:tcPr>
            <w:tcW w:w="2176" w:type="dxa"/>
          </w:tcPr>
          <w:p w:rsidR="00E97905" w:rsidRPr="00425C8F" w:rsidRDefault="00E97905" w:rsidP="00E97905">
            <w:pPr>
              <w:pStyle w:val="Tablecontent"/>
            </w:pPr>
            <w:r w:rsidRPr="00425C8F">
              <w:t>Alphanumeric, single word</w:t>
            </w:r>
          </w:p>
        </w:tc>
      </w:tr>
      <w:tr w:rsidR="00E97905" w:rsidRPr="00425C8F" w:rsidTr="00E97905">
        <w:trPr>
          <w:trHeight w:val="925"/>
        </w:trPr>
        <w:tc>
          <w:tcPr>
            <w:tcW w:w="1350" w:type="dxa"/>
          </w:tcPr>
          <w:p w:rsidR="00E97905" w:rsidRPr="00425C8F" w:rsidRDefault="00E97905" w:rsidP="00E97905">
            <w:pPr>
              <w:pStyle w:val="Tablecontent"/>
            </w:pPr>
            <w:r w:rsidRPr="00425C8F">
              <w:t>SCTYPE</w:t>
            </w:r>
          </w:p>
        </w:tc>
        <w:tc>
          <w:tcPr>
            <w:tcW w:w="1530" w:type="dxa"/>
          </w:tcPr>
          <w:p w:rsidR="00E97905" w:rsidRPr="00425C8F" w:rsidRDefault="00E97905" w:rsidP="00E97905">
            <w:pPr>
              <w:pStyle w:val="Tablecontent"/>
            </w:pPr>
            <w:r w:rsidRPr="00425C8F">
              <w:t>Associated Schedule Type</w:t>
            </w:r>
          </w:p>
        </w:tc>
        <w:tc>
          <w:tcPr>
            <w:tcW w:w="1620" w:type="dxa"/>
          </w:tcPr>
          <w:p w:rsidR="00E97905" w:rsidRPr="00425C8F" w:rsidRDefault="00E97905" w:rsidP="00E97905">
            <w:pPr>
              <w:pStyle w:val="Tablecontent"/>
            </w:pPr>
            <w:r w:rsidRPr="00425C8F">
              <w:t>WK</w:t>
            </w:r>
          </w:p>
        </w:tc>
        <w:tc>
          <w:tcPr>
            <w:tcW w:w="1350" w:type="dxa"/>
          </w:tcPr>
          <w:p w:rsidR="00E97905" w:rsidRPr="00425C8F" w:rsidRDefault="00E97905" w:rsidP="00E97905">
            <w:pPr>
              <w:pStyle w:val="Tablecontent"/>
            </w:pPr>
            <w:r w:rsidRPr="00425C8F">
              <w:t>4</w:t>
            </w:r>
          </w:p>
        </w:tc>
        <w:tc>
          <w:tcPr>
            <w:tcW w:w="1620" w:type="dxa"/>
          </w:tcPr>
          <w:p w:rsidR="00E97905" w:rsidRPr="00425C8F" w:rsidRDefault="00E97905" w:rsidP="00E97905">
            <w:pPr>
              <w:pStyle w:val="Tablecontent"/>
            </w:pPr>
            <w:r w:rsidRPr="00425C8F">
              <w:t>O (Tag is mandatory)</w:t>
            </w:r>
          </w:p>
          <w:p w:rsidR="00E97905" w:rsidRPr="00425C8F" w:rsidRDefault="00E97905" w:rsidP="00E97905">
            <w:pPr>
              <w:pStyle w:val="Tablecontent"/>
            </w:pPr>
            <w:r w:rsidRPr="00425C8F">
              <w:t>Mandatory in case LISTNAME is not provided</w:t>
            </w:r>
          </w:p>
        </w:tc>
        <w:tc>
          <w:tcPr>
            <w:tcW w:w="2176" w:type="dxa"/>
          </w:tcPr>
          <w:p w:rsidR="00E97905" w:rsidRPr="00425C8F" w:rsidRDefault="00E97905" w:rsidP="00E97905">
            <w:pPr>
              <w:pStyle w:val="Tablecontent"/>
            </w:pPr>
            <w:r w:rsidRPr="00425C8F">
              <w:t>Possible values:</w:t>
            </w:r>
          </w:p>
          <w:p w:rsidR="00E97905" w:rsidRPr="00425C8F" w:rsidRDefault="00E97905" w:rsidP="00E97905">
            <w:pPr>
              <w:pStyle w:val="Tablecontent"/>
            </w:pPr>
            <w:r w:rsidRPr="00425C8F">
              <w:rPr>
                <w:b/>
              </w:rPr>
              <w:t>WK</w:t>
            </w:r>
            <w:r w:rsidRPr="00425C8F">
              <w:t xml:space="preserve"> = Weekly</w:t>
            </w:r>
          </w:p>
          <w:p w:rsidR="00E97905" w:rsidRPr="00425C8F" w:rsidRDefault="00E97905" w:rsidP="00E97905">
            <w:pPr>
              <w:pStyle w:val="Tablecontent"/>
            </w:pPr>
            <w:r w:rsidRPr="00425C8F">
              <w:rPr>
                <w:b/>
              </w:rPr>
              <w:t>MO</w:t>
            </w:r>
            <w:r w:rsidRPr="00425C8F">
              <w:t xml:space="preserve"> = Monthly</w:t>
            </w:r>
          </w:p>
        </w:tc>
      </w:tr>
    </w:tbl>
    <w:p w:rsidR="00E97905" w:rsidRPr="00425C8F" w:rsidRDefault="00E97905" w:rsidP="00E97905">
      <w:pPr>
        <w:pStyle w:val="BodyText2"/>
      </w:pPr>
    </w:p>
    <w:p w:rsidR="00E97905" w:rsidRPr="00425C8F" w:rsidRDefault="00E97905" w:rsidP="001E6309">
      <w:pPr>
        <w:pStyle w:val="Heading"/>
        <w:rPr>
          <w:color w:val="auto"/>
        </w:rPr>
      </w:pPr>
      <w:r w:rsidRPr="00425C8F">
        <w:rPr>
          <w:color w:val="auto"/>
        </w:rPr>
        <w:t>Business Rules</w:t>
      </w:r>
    </w:p>
    <w:p w:rsidR="00E97905" w:rsidRPr="00425C8F" w:rsidRDefault="00E97905" w:rsidP="00E97905">
      <w:pPr>
        <w:pStyle w:val="ListBullet1"/>
      </w:pPr>
      <w:r w:rsidRPr="00425C8F">
        <w:t>The value for TYPE tag is fixed as mentioned in syntax.</w:t>
      </w:r>
    </w:p>
    <w:p w:rsidR="00E97905" w:rsidRPr="00425C8F" w:rsidRDefault="00E97905" w:rsidP="00E97905">
      <w:pPr>
        <w:pStyle w:val="ListBullet1"/>
      </w:pPr>
      <w:r w:rsidRPr="00425C8F">
        <w:t xml:space="preserve">Either </w:t>
      </w:r>
      <w:r w:rsidRPr="00425C8F">
        <w:rPr>
          <w:b/>
        </w:rPr>
        <w:t>LISTNAME</w:t>
      </w:r>
      <w:r w:rsidRPr="00425C8F">
        <w:t xml:space="preserve"> or </w:t>
      </w:r>
      <w:r w:rsidRPr="00425C8F">
        <w:rPr>
          <w:b/>
        </w:rPr>
        <w:t>SCTYPE</w:t>
      </w:r>
      <w:r w:rsidRPr="00425C8F">
        <w:t xml:space="preserve"> can be provided in the request. If values against both the tags are present, then both would be validated &amp; both the values should refer the same list.</w:t>
      </w:r>
    </w:p>
    <w:p w:rsidR="00E97905" w:rsidRPr="00425C8F" w:rsidRDefault="00E97905" w:rsidP="00E97905">
      <w:pPr>
        <w:pStyle w:val="ListBullet1"/>
        <w:numPr>
          <w:ilvl w:val="0"/>
          <w:numId w:val="0"/>
        </w:numPr>
        <w:ind w:left="1008"/>
      </w:pPr>
    </w:p>
    <w:p w:rsidR="00E97905" w:rsidRPr="00425C8F" w:rsidRDefault="00E97905" w:rsidP="001E6309">
      <w:pPr>
        <w:pStyle w:val="Heading"/>
        <w:rPr>
          <w:color w:val="auto"/>
        </w:rPr>
      </w:pPr>
      <w:r w:rsidRPr="00425C8F">
        <w:rPr>
          <w:color w:val="auto"/>
        </w:rPr>
        <w:t>Response Syntax</w:t>
      </w:r>
    </w:p>
    <w:p w:rsidR="00E97905" w:rsidRPr="00425C8F" w:rsidRDefault="00E97905" w:rsidP="00E97905">
      <w:pPr>
        <w:pStyle w:val="BodyText2"/>
        <w:rPr>
          <w:b/>
          <w:u w:val="single"/>
        </w:rPr>
      </w:pPr>
      <w:r w:rsidRPr="00425C8F">
        <w:rPr>
          <w:b/>
          <w:u w:val="single"/>
        </w:rPr>
        <w:t>When List exists</w:t>
      </w:r>
    </w:p>
    <w:p w:rsidR="00E97905" w:rsidRPr="00425C8F" w:rsidRDefault="00E97905" w:rsidP="00E97905">
      <w:pPr>
        <w:pStyle w:val="Code"/>
        <w:ind w:left="0" w:firstLine="720"/>
      </w:pPr>
      <w:r w:rsidRPr="00425C8F">
        <w:t>&lt;</w:t>
      </w:r>
      <w:r w:rsidRPr="00425C8F">
        <w:rPr>
          <w:b/>
        </w:rPr>
        <w:t>COMMAND</w:t>
      </w:r>
      <w:r w:rsidRPr="00425C8F">
        <w:t>&gt;</w:t>
      </w:r>
    </w:p>
    <w:p w:rsidR="00E97905" w:rsidRPr="00425C8F" w:rsidRDefault="00E97905" w:rsidP="00E97905">
      <w:pPr>
        <w:pStyle w:val="Code"/>
        <w:ind w:left="1440"/>
        <w:jc w:val="left"/>
      </w:pPr>
      <w:r w:rsidRPr="00425C8F">
        <w:t>&lt;TYPE&gt;PSCTVRESP&lt;/TYPE&gt;</w:t>
      </w:r>
    </w:p>
    <w:p w:rsidR="00E97905" w:rsidRPr="00425C8F" w:rsidRDefault="00E97905" w:rsidP="00E97905">
      <w:pPr>
        <w:pStyle w:val="Code"/>
        <w:ind w:left="1440"/>
        <w:jc w:val="left"/>
      </w:pPr>
      <w:r w:rsidRPr="00425C8F">
        <w:t>&lt;LISTRECORDS&gt;</w:t>
      </w:r>
    </w:p>
    <w:p w:rsidR="00E97905" w:rsidRPr="00425C8F" w:rsidRDefault="00E97905" w:rsidP="00E97905">
      <w:pPr>
        <w:pStyle w:val="Code"/>
        <w:ind w:left="1440"/>
        <w:jc w:val="left"/>
      </w:pPr>
      <w:r w:rsidRPr="00425C8F">
        <w:t>&lt;LISTNAME&gt;&lt;Name of the List&gt;&lt;/LISTNAME&gt;</w:t>
      </w:r>
    </w:p>
    <w:p w:rsidR="00E97905" w:rsidRPr="00425C8F" w:rsidRDefault="00E97905" w:rsidP="00E97905">
      <w:pPr>
        <w:pStyle w:val="Code"/>
        <w:ind w:left="1440"/>
        <w:jc w:val="left"/>
      </w:pPr>
      <w:r w:rsidRPr="00425C8F">
        <w:t>&lt;SCTYPE&gt;&lt;Weekly or Monthly&gt;&lt;/SCTYPE&gt;</w:t>
      </w:r>
    </w:p>
    <w:p w:rsidR="00E97905" w:rsidRPr="00425C8F" w:rsidRDefault="00E97905" w:rsidP="00E97905">
      <w:pPr>
        <w:pStyle w:val="Code"/>
        <w:ind w:left="1440"/>
        <w:jc w:val="left"/>
      </w:pPr>
      <w:r w:rsidRPr="00425C8F">
        <w:t>&lt;SCDATE&gt;&lt;Schedule date&gt;&lt;/SCDATE&gt;</w:t>
      </w:r>
    </w:p>
    <w:p w:rsidR="00E97905" w:rsidRPr="00425C8F" w:rsidRDefault="00E97905" w:rsidP="00E97905">
      <w:pPr>
        <w:pStyle w:val="Code"/>
        <w:ind w:left="1440"/>
        <w:jc w:val="left"/>
      </w:pPr>
      <w:r w:rsidRPr="00425C8F">
        <w:t>&lt;NOSC&gt;&lt;Number of executions scheduled&gt;&lt;/NOSC&gt;</w:t>
      </w:r>
    </w:p>
    <w:p w:rsidR="00E97905" w:rsidRPr="00425C8F" w:rsidRDefault="00E97905" w:rsidP="00E97905">
      <w:pPr>
        <w:pStyle w:val="Code"/>
        <w:ind w:left="1440"/>
        <w:jc w:val="left"/>
      </w:pPr>
      <w:r w:rsidRPr="00425C8F">
        <w:t>&lt;LISTRECORD&gt;</w:t>
      </w:r>
    </w:p>
    <w:p w:rsidR="00E97905" w:rsidRPr="00425C8F" w:rsidRDefault="00E97905" w:rsidP="00E97905">
      <w:pPr>
        <w:pStyle w:val="Code"/>
        <w:ind w:left="1440"/>
        <w:jc w:val="left"/>
      </w:pPr>
      <w:r w:rsidRPr="00425C8F">
        <w:t>&lt;MSISDN1&gt;&lt;MSISDN of receiving subscriber&gt;&lt;/MSISDN1&gt;</w:t>
      </w:r>
    </w:p>
    <w:p w:rsidR="00E97905" w:rsidRPr="00425C8F" w:rsidRDefault="00E97905" w:rsidP="00E97905">
      <w:pPr>
        <w:pStyle w:val="Code"/>
        <w:ind w:left="1440"/>
        <w:jc w:val="left"/>
      </w:pPr>
      <w:r w:rsidRPr="00425C8F">
        <w:t>&lt;AMOUNT&gt;&lt;Amount to be set for distribution&gt;&lt;/AMOUNT&gt;</w:t>
      </w:r>
    </w:p>
    <w:p w:rsidR="00E97905" w:rsidRPr="00425C8F" w:rsidRDefault="00E97905" w:rsidP="00E97905">
      <w:pPr>
        <w:pStyle w:val="Code"/>
        <w:ind w:left="1440"/>
        <w:jc w:val="left"/>
      </w:pPr>
      <w:r w:rsidRPr="00425C8F">
        <w:t>&lt;/LISTRECORD&gt;</w:t>
      </w:r>
    </w:p>
    <w:p w:rsidR="00E97905" w:rsidRPr="00425C8F" w:rsidRDefault="00E97905" w:rsidP="00E97905">
      <w:pPr>
        <w:pStyle w:val="Code"/>
        <w:ind w:left="1440"/>
        <w:jc w:val="left"/>
      </w:pPr>
      <w:r w:rsidRPr="00425C8F">
        <w:t>&lt;LISTRECORD&gt;</w:t>
      </w:r>
    </w:p>
    <w:p w:rsidR="00E97905" w:rsidRPr="00425C8F" w:rsidRDefault="00E97905" w:rsidP="00E97905">
      <w:pPr>
        <w:pStyle w:val="Code"/>
        <w:ind w:left="1440"/>
        <w:jc w:val="left"/>
      </w:pPr>
      <w:r w:rsidRPr="00425C8F">
        <w:t>&lt;MSISDN1&gt;&lt;MSISDN of receiving subscriber&gt;&lt;/MSISDN1&gt;</w:t>
      </w:r>
    </w:p>
    <w:p w:rsidR="00E97905" w:rsidRPr="00425C8F" w:rsidRDefault="00E97905" w:rsidP="00E97905">
      <w:pPr>
        <w:pStyle w:val="Code"/>
        <w:ind w:left="1440"/>
        <w:jc w:val="left"/>
      </w:pPr>
      <w:r w:rsidRPr="00425C8F">
        <w:t>&lt;AMOUNT&gt;&lt;Amount to be set for distribution&gt;&lt;/AMOUNT&gt;</w:t>
      </w:r>
    </w:p>
    <w:p w:rsidR="00E97905" w:rsidRPr="00425C8F" w:rsidRDefault="00E97905" w:rsidP="00E97905">
      <w:pPr>
        <w:pStyle w:val="Code"/>
        <w:ind w:left="1440"/>
        <w:jc w:val="left"/>
      </w:pPr>
      <w:r w:rsidRPr="00425C8F">
        <w:t>&lt;/LISTRECORD&gt;</w:t>
      </w:r>
    </w:p>
    <w:p w:rsidR="00E97905" w:rsidRPr="00425C8F" w:rsidRDefault="00E97905" w:rsidP="00E97905">
      <w:pPr>
        <w:pStyle w:val="Code"/>
        <w:ind w:left="1440"/>
        <w:jc w:val="left"/>
      </w:pPr>
      <w:r w:rsidRPr="00425C8F">
        <w:t>&lt;/LISTRECORDS&gt;</w:t>
      </w:r>
    </w:p>
    <w:p w:rsidR="00E97905" w:rsidRPr="00425C8F" w:rsidRDefault="00E97905" w:rsidP="00E97905">
      <w:pPr>
        <w:pStyle w:val="Code"/>
        <w:ind w:left="1440"/>
        <w:jc w:val="left"/>
      </w:pPr>
      <w:r w:rsidRPr="00425C8F">
        <w:t>&lt;TXNSTATUS&gt;&lt;Transaction Status&gt;&lt;/TXNSTATUS&gt;</w:t>
      </w:r>
    </w:p>
    <w:p w:rsidR="00E97905" w:rsidRPr="00425C8F" w:rsidRDefault="00E97905" w:rsidP="00E97905">
      <w:pPr>
        <w:pStyle w:val="Code"/>
        <w:ind w:left="0" w:firstLine="720"/>
      </w:pPr>
      <w:r w:rsidRPr="00425C8F">
        <w:t>&lt;/</w:t>
      </w:r>
      <w:r w:rsidRPr="00425C8F">
        <w:rPr>
          <w:b/>
        </w:rPr>
        <w:t>COMMAND</w:t>
      </w:r>
      <w:r w:rsidRPr="00425C8F">
        <w:t>&gt;</w:t>
      </w:r>
    </w:p>
    <w:p w:rsidR="00E97905" w:rsidRPr="00425C8F" w:rsidRDefault="00E97905" w:rsidP="00E97905">
      <w:pPr>
        <w:pStyle w:val="BodyText2"/>
        <w:rPr>
          <w:b/>
          <w:bCs/>
          <w:u w:val="single"/>
        </w:rPr>
      </w:pPr>
    </w:p>
    <w:p w:rsidR="00E97905" w:rsidRPr="00425C8F" w:rsidRDefault="00E97905" w:rsidP="00E97905">
      <w:pPr>
        <w:pStyle w:val="BodyText2"/>
        <w:rPr>
          <w:b/>
          <w:u w:val="single"/>
        </w:rPr>
      </w:pPr>
      <w:r w:rsidRPr="00425C8F">
        <w:rPr>
          <w:b/>
          <w:u w:val="single"/>
        </w:rPr>
        <w:t>When List does not exists</w:t>
      </w:r>
    </w:p>
    <w:p w:rsidR="00E97905" w:rsidRPr="00425C8F" w:rsidRDefault="00E97905" w:rsidP="00E97905">
      <w:pPr>
        <w:pStyle w:val="Code"/>
        <w:ind w:left="0" w:firstLine="720"/>
      </w:pPr>
      <w:r w:rsidRPr="00425C8F">
        <w:t>&lt;</w:t>
      </w:r>
      <w:r w:rsidRPr="00425C8F">
        <w:rPr>
          <w:b/>
        </w:rPr>
        <w:t>COMMAND</w:t>
      </w:r>
      <w:r w:rsidRPr="00425C8F">
        <w:t>&gt;</w:t>
      </w:r>
    </w:p>
    <w:p w:rsidR="00E97905" w:rsidRPr="00425C8F" w:rsidRDefault="00E97905" w:rsidP="00E97905">
      <w:pPr>
        <w:pStyle w:val="Code"/>
        <w:ind w:left="1440"/>
        <w:jc w:val="left"/>
      </w:pPr>
      <w:r w:rsidRPr="00425C8F">
        <w:t>&lt;TYPE&gt;PSCTVRESP&lt;/TYPE&gt;</w:t>
      </w:r>
    </w:p>
    <w:p w:rsidR="00E97905" w:rsidRPr="00425C8F" w:rsidRDefault="00E97905" w:rsidP="00E97905">
      <w:pPr>
        <w:pStyle w:val="Code"/>
        <w:ind w:left="1440"/>
        <w:jc w:val="left"/>
      </w:pPr>
      <w:r w:rsidRPr="00425C8F">
        <w:t>&lt;LISTRECORDS&gt;</w:t>
      </w:r>
    </w:p>
    <w:p w:rsidR="00E97905" w:rsidRPr="00425C8F" w:rsidRDefault="00E97905" w:rsidP="00E97905">
      <w:pPr>
        <w:pStyle w:val="Code"/>
        <w:ind w:left="1440"/>
        <w:jc w:val="left"/>
      </w:pPr>
      <w:r w:rsidRPr="00425C8F">
        <w:t>&lt;LISTNAME&gt;&lt;NA&gt;&lt;/LISTNAME&gt;</w:t>
      </w:r>
    </w:p>
    <w:p w:rsidR="00E97905" w:rsidRPr="00425C8F" w:rsidRDefault="00E97905" w:rsidP="00E97905">
      <w:pPr>
        <w:pStyle w:val="Code"/>
        <w:ind w:left="1440"/>
        <w:jc w:val="left"/>
      </w:pPr>
      <w:r w:rsidRPr="00425C8F">
        <w:t>&lt;SCTYPE&gt;&lt;NA&gt;&lt;/SCTYPE&gt;</w:t>
      </w:r>
    </w:p>
    <w:p w:rsidR="00E97905" w:rsidRPr="00425C8F" w:rsidRDefault="00E97905" w:rsidP="00E97905">
      <w:pPr>
        <w:pStyle w:val="Code"/>
        <w:ind w:left="1440"/>
        <w:jc w:val="left"/>
      </w:pPr>
      <w:r w:rsidRPr="00425C8F">
        <w:t>&lt;SCDATE&gt;&lt;NA&gt;&lt;/SCDATE&gt;</w:t>
      </w:r>
    </w:p>
    <w:p w:rsidR="00E97905" w:rsidRPr="00425C8F" w:rsidRDefault="00E97905" w:rsidP="00E97905">
      <w:pPr>
        <w:pStyle w:val="Code"/>
        <w:ind w:left="1440"/>
        <w:jc w:val="left"/>
      </w:pPr>
      <w:r w:rsidRPr="00425C8F">
        <w:t>&lt;NOSC&gt;&lt;NA&gt;&lt;/NOSC&gt;</w:t>
      </w:r>
    </w:p>
    <w:p w:rsidR="00E97905" w:rsidRPr="00425C8F" w:rsidRDefault="00E97905" w:rsidP="00E97905">
      <w:pPr>
        <w:pStyle w:val="Code"/>
        <w:ind w:left="1440"/>
        <w:jc w:val="left"/>
      </w:pPr>
      <w:r w:rsidRPr="00425C8F">
        <w:t>&lt;/LISTRECORDS&gt;</w:t>
      </w:r>
    </w:p>
    <w:p w:rsidR="00E97905" w:rsidRPr="00425C8F" w:rsidRDefault="00E97905" w:rsidP="00E97905">
      <w:pPr>
        <w:pStyle w:val="Code"/>
        <w:ind w:left="1440"/>
        <w:jc w:val="left"/>
      </w:pPr>
      <w:r w:rsidRPr="00425C8F">
        <w:t>&lt;TXNSTATUS&gt;&lt;Transaction Status&gt;&lt;/TXNSTATUS&gt;</w:t>
      </w:r>
    </w:p>
    <w:p w:rsidR="00E97905" w:rsidRPr="00425C8F" w:rsidRDefault="00E97905" w:rsidP="00E97905">
      <w:pPr>
        <w:pStyle w:val="BodyText2"/>
        <w:ind w:firstLine="720"/>
        <w:rPr>
          <w:rFonts w:ascii="Courier New" w:hAnsi="Courier New"/>
          <w:b/>
        </w:rPr>
      </w:pPr>
      <w:r w:rsidRPr="00425C8F">
        <w:rPr>
          <w:rFonts w:ascii="Courier New" w:hAnsi="Courier New"/>
          <w:b/>
        </w:rPr>
        <w:t>&lt;/COMMAND&gt;</w:t>
      </w:r>
    </w:p>
    <w:p w:rsidR="00E97905" w:rsidRPr="00425C8F" w:rsidRDefault="00E97905" w:rsidP="00E97905">
      <w:pPr>
        <w:pStyle w:val="BodyText2"/>
        <w:rPr>
          <w:b/>
          <w:bCs/>
          <w:u w:val="single"/>
        </w:rPr>
      </w:pPr>
    </w:p>
    <w:p w:rsidR="00E97905" w:rsidRPr="00425C8F" w:rsidRDefault="00E97905" w:rsidP="00E97905">
      <w:pPr>
        <w:pStyle w:val="NoteHeading"/>
        <w:rPr>
          <w:color w:val="auto"/>
        </w:rPr>
      </w:pPr>
      <w:r w:rsidRPr="00425C8F">
        <w:rPr>
          <w:color w:val="auto"/>
        </w:rPr>
        <w:t>In the above response, NA indicates Not Available</w:t>
      </w:r>
    </w:p>
    <w:p w:rsidR="00E97905" w:rsidRPr="00425C8F" w:rsidRDefault="00E97905" w:rsidP="00E97905">
      <w:pPr>
        <w:pStyle w:val="BodyText2"/>
        <w:rPr>
          <w:b/>
          <w:bCs/>
          <w:u w:val="single"/>
        </w:rPr>
      </w:pPr>
    </w:p>
    <w:p w:rsidR="00E97905" w:rsidRPr="00425C8F" w:rsidRDefault="00E97905" w:rsidP="00E97905">
      <w:pPr>
        <w:pStyle w:val="Head"/>
      </w:pPr>
      <w:r w:rsidRPr="00425C8F">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E97905" w:rsidRPr="00425C8F" w:rsidTr="00E97905">
        <w:trPr>
          <w:trHeight w:val="281"/>
          <w:tblHeader/>
        </w:trPr>
        <w:tc>
          <w:tcPr>
            <w:tcW w:w="1350" w:type="dxa"/>
            <w:shd w:val="clear" w:color="auto" w:fill="E31837"/>
          </w:tcPr>
          <w:p w:rsidR="00E97905" w:rsidRPr="00425C8F" w:rsidRDefault="00E97905" w:rsidP="00E97905">
            <w:pPr>
              <w:pStyle w:val="TableColumnLabels"/>
              <w:rPr>
                <w:rFonts w:ascii="Arial" w:hAnsi="Arial" w:cs="Arial"/>
                <w:color w:val="auto"/>
                <w:sz w:val="18"/>
              </w:rPr>
            </w:pPr>
            <w:r w:rsidRPr="00425C8F">
              <w:rPr>
                <w:rFonts w:ascii="Arial" w:hAnsi="Arial" w:cs="Arial"/>
                <w:color w:val="auto"/>
                <w:sz w:val="18"/>
              </w:rPr>
              <w:t>TAG</w:t>
            </w:r>
          </w:p>
        </w:tc>
        <w:tc>
          <w:tcPr>
            <w:tcW w:w="1530" w:type="dxa"/>
            <w:shd w:val="clear" w:color="auto" w:fill="E31837"/>
          </w:tcPr>
          <w:p w:rsidR="00E97905" w:rsidRPr="00425C8F" w:rsidRDefault="00E97905" w:rsidP="00E97905">
            <w:pPr>
              <w:pStyle w:val="TableColumnLabels"/>
              <w:rPr>
                <w:rFonts w:ascii="Arial" w:hAnsi="Arial" w:cs="Arial"/>
                <w:color w:val="auto"/>
                <w:sz w:val="18"/>
              </w:rPr>
            </w:pPr>
            <w:r w:rsidRPr="00425C8F">
              <w:rPr>
                <w:rFonts w:ascii="Arial" w:hAnsi="Arial" w:cs="Arial"/>
                <w:color w:val="auto"/>
                <w:sz w:val="18"/>
              </w:rPr>
              <w:t>Fields</w:t>
            </w:r>
          </w:p>
        </w:tc>
        <w:tc>
          <w:tcPr>
            <w:tcW w:w="1620"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Example</w:t>
            </w:r>
          </w:p>
        </w:tc>
        <w:tc>
          <w:tcPr>
            <w:tcW w:w="1350"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Max Length</w:t>
            </w:r>
          </w:p>
        </w:tc>
        <w:tc>
          <w:tcPr>
            <w:tcW w:w="1620"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Optional/Mandatory</w:t>
            </w:r>
          </w:p>
        </w:tc>
        <w:tc>
          <w:tcPr>
            <w:tcW w:w="2176"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Remarks</w:t>
            </w:r>
          </w:p>
        </w:tc>
      </w:tr>
      <w:tr w:rsidR="00E97905" w:rsidRPr="00425C8F" w:rsidTr="00E97905">
        <w:trPr>
          <w:trHeight w:val="281"/>
        </w:trPr>
        <w:tc>
          <w:tcPr>
            <w:tcW w:w="1350" w:type="dxa"/>
            <w:tcBorders>
              <w:bottom w:val="single" w:sz="4" w:space="0" w:color="000000"/>
            </w:tcBorders>
          </w:tcPr>
          <w:p w:rsidR="00E97905" w:rsidRPr="00425C8F" w:rsidRDefault="00E97905" w:rsidP="00E97905">
            <w:pPr>
              <w:pStyle w:val="Tablecontent"/>
            </w:pPr>
            <w:r w:rsidRPr="00425C8F">
              <w:t>TYPE</w:t>
            </w:r>
          </w:p>
        </w:tc>
        <w:tc>
          <w:tcPr>
            <w:tcW w:w="1530" w:type="dxa"/>
            <w:tcBorders>
              <w:bottom w:val="single" w:sz="4" w:space="0" w:color="000000"/>
            </w:tcBorders>
          </w:tcPr>
          <w:p w:rsidR="00E97905" w:rsidRPr="00425C8F" w:rsidRDefault="00E97905" w:rsidP="00E97905">
            <w:pPr>
              <w:pStyle w:val="Tablecontent"/>
            </w:pPr>
            <w:r w:rsidRPr="00425C8F">
              <w:t>PSCTVRESP</w:t>
            </w:r>
          </w:p>
        </w:tc>
        <w:tc>
          <w:tcPr>
            <w:tcW w:w="1620" w:type="dxa"/>
            <w:tcBorders>
              <w:bottom w:val="single" w:sz="4" w:space="0" w:color="000000"/>
            </w:tcBorders>
          </w:tcPr>
          <w:p w:rsidR="00E97905" w:rsidRPr="00425C8F" w:rsidRDefault="00E97905" w:rsidP="00E97905">
            <w:pPr>
              <w:pStyle w:val="Tablecontent"/>
            </w:pPr>
            <w:r w:rsidRPr="00425C8F">
              <w:t>PSCTVRESP</w:t>
            </w:r>
          </w:p>
        </w:tc>
        <w:tc>
          <w:tcPr>
            <w:tcW w:w="1350" w:type="dxa"/>
            <w:tcBorders>
              <w:bottom w:val="single" w:sz="4" w:space="0" w:color="000000"/>
            </w:tcBorders>
          </w:tcPr>
          <w:p w:rsidR="00E97905" w:rsidRPr="00425C8F" w:rsidRDefault="00E97905" w:rsidP="00E97905">
            <w:pPr>
              <w:pStyle w:val="Tablecontent"/>
            </w:pPr>
            <w:r w:rsidRPr="00425C8F">
              <w:t>10</w:t>
            </w:r>
          </w:p>
        </w:tc>
        <w:tc>
          <w:tcPr>
            <w:tcW w:w="1620" w:type="dxa"/>
            <w:tcBorders>
              <w:bottom w:val="single" w:sz="4" w:space="0" w:color="000000"/>
            </w:tcBorders>
          </w:tcPr>
          <w:p w:rsidR="00E97905" w:rsidRPr="00425C8F" w:rsidRDefault="00E97905" w:rsidP="00E97905">
            <w:pPr>
              <w:pStyle w:val="Tablecontent"/>
            </w:pPr>
            <w:r w:rsidRPr="00425C8F">
              <w:t>M</w:t>
            </w:r>
          </w:p>
        </w:tc>
        <w:tc>
          <w:tcPr>
            <w:tcW w:w="2176" w:type="dxa"/>
            <w:tcBorders>
              <w:bottom w:val="single" w:sz="4" w:space="0" w:color="000000"/>
            </w:tcBorders>
          </w:tcPr>
          <w:p w:rsidR="00E97905" w:rsidRPr="00425C8F" w:rsidRDefault="00E97905" w:rsidP="00E97905">
            <w:pPr>
              <w:pStyle w:val="Tablecontent"/>
            </w:pPr>
            <w:r w:rsidRPr="00425C8F">
              <w:t>Response Type. Static &amp; fixed value</w:t>
            </w:r>
          </w:p>
        </w:tc>
      </w:tr>
      <w:tr w:rsidR="00E97905" w:rsidRPr="00425C8F" w:rsidTr="00E97905">
        <w:trPr>
          <w:trHeight w:val="243"/>
        </w:trPr>
        <w:tc>
          <w:tcPr>
            <w:tcW w:w="1350" w:type="dxa"/>
            <w:shd w:val="clear" w:color="auto" w:fill="FBD9DE"/>
          </w:tcPr>
          <w:p w:rsidR="00E97905" w:rsidRPr="00425C8F" w:rsidRDefault="00E97905" w:rsidP="00E97905">
            <w:pPr>
              <w:pStyle w:val="Tablecontent"/>
              <w:rPr>
                <w:b/>
              </w:rPr>
            </w:pPr>
            <w:r w:rsidRPr="00425C8F">
              <w:rPr>
                <w:b/>
              </w:rPr>
              <w:t>LISTRECORDS</w:t>
            </w:r>
          </w:p>
        </w:tc>
        <w:tc>
          <w:tcPr>
            <w:tcW w:w="8296" w:type="dxa"/>
            <w:gridSpan w:val="5"/>
            <w:shd w:val="clear" w:color="auto" w:fill="FBD9DE"/>
          </w:tcPr>
          <w:p w:rsidR="00E97905" w:rsidRPr="00425C8F" w:rsidRDefault="00E97905" w:rsidP="00E97905">
            <w:pPr>
              <w:pStyle w:val="Tablecontent"/>
            </w:pPr>
            <w:r w:rsidRPr="00425C8F">
              <w:t>All records related to the subscriber list would come under this tag. This tag will close at the end of the complete list details</w:t>
            </w:r>
          </w:p>
        </w:tc>
      </w:tr>
      <w:tr w:rsidR="00E97905" w:rsidRPr="00425C8F" w:rsidTr="00E97905">
        <w:trPr>
          <w:trHeight w:val="679"/>
        </w:trPr>
        <w:tc>
          <w:tcPr>
            <w:tcW w:w="1350" w:type="dxa"/>
            <w:tcBorders>
              <w:bottom w:val="single" w:sz="4" w:space="0" w:color="000000"/>
            </w:tcBorders>
          </w:tcPr>
          <w:p w:rsidR="00E97905" w:rsidRPr="00425C8F" w:rsidRDefault="00E97905" w:rsidP="00E97905">
            <w:pPr>
              <w:pStyle w:val="Tablecontent"/>
            </w:pPr>
            <w:r w:rsidRPr="00425C8F">
              <w:t>LISTNAME</w:t>
            </w:r>
          </w:p>
        </w:tc>
        <w:tc>
          <w:tcPr>
            <w:tcW w:w="1530" w:type="dxa"/>
            <w:tcBorders>
              <w:bottom w:val="single" w:sz="4" w:space="0" w:color="000000"/>
            </w:tcBorders>
          </w:tcPr>
          <w:p w:rsidR="00E97905" w:rsidRPr="00425C8F" w:rsidRDefault="00E97905" w:rsidP="00E97905">
            <w:pPr>
              <w:pStyle w:val="Tablecontent"/>
            </w:pPr>
            <w:r w:rsidRPr="00425C8F">
              <w:t xml:space="preserve">Name of the subscriber’s list </w:t>
            </w:r>
          </w:p>
        </w:tc>
        <w:tc>
          <w:tcPr>
            <w:tcW w:w="1620" w:type="dxa"/>
            <w:tcBorders>
              <w:bottom w:val="single" w:sz="4" w:space="0" w:color="000000"/>
            </w:tcBorders>
          </w:tcPr>
          <w:p w:rsidR="00E97905" w:rsidRPr="00425C8F" w:rsidRDefault="00E97905" w:rsidP="00E97905">
            <w:pPr>
              <w:pStyle w:val="Tablecontent"/>
            </w:pPr>
            <w:r w:rsidRPr="00425C8F">
              <w:t>JackList1</w:t>
            </w:r>
          </w:p>
        </w:tc>
        <w:tc>
          <w:tcPr>
            <w:tcW w:w="1350" w:type="dxa"/>
            <w:tcBorders>
              <w:bottom w:val="single" w:sz="4" w:space="0" w:color="000000"/>
            </w:tcBorders>
          </w:tcPr>
          <w:p w:rsidR="00E97905" w:rsidRPr="00425C8F" w:rsidRDefault="00E97905" w:rsidP="00E97905">
            <w:pPr>
              <w:pStyle w:val="Tablecontent"/>
            </w:pPr>
            <w:r w:rsidRPr="00425C8F">
              <w:t>50</w:t>
            </w:r>
          </w:p>
        </w:tc>
        <w:tc>
          <w:tcPr>
            <w:tcW w:w="1620" w:type="dxa"/>
            <w:tcBorders>
              <w:bottom w:val="single" w:sz="4" w:space="0" w:color="000000"/>
            </w:tcBorders>
          </w:tcPr>
          <w:p w:rsidR="00E97905" w:rsidRPr="00425C8F" w:rsidRDefault="00E97905" w:rsidP="00E97905">
            <w:pPr>
              <w:pStyle w:val="Tablecontent"/>
            </w:pPr>
            <w:r w:rsidRPr="00425C8F">
              <w:t>M</w:t>
            </w:r>
          </w:p>
        </w:tc>
        <w:tc>
          <w:tcPr>
            <w:tcW w:w="2176" w:type="dxa"/>
            <w:tcBorders>
              <w:bottom w:val="single" w:sz="4" w:space="0" w:color="000000"/>
            </w:tcBorders>
          </w:tcPr>
          <w:p w:rsidR="00E97905" w:rsidRPr="00425C8F" w:rsidRDefault="00E97905" w:rsidP="00E97905">
            <w:pPr>
              <w:pStyle w:val="Tablecontent"/>
            </w:pPr>
            <w:r w:rsidRPr="00425C8F">
              <w:t>Alphanumeric, single word</w:t>
            </w:r>
          </w:p>
        </w:tc>
      </w:tr>
      <w:tr w:rsidR="00E97905" w:rsidRPr="00425C8F" w:rsidTr="00E97905">
        <w:trPr>
          <w:trHeight w:val="679"/>
        </w:trPr>
        <w:tc>
          <w:tcPr>
            <w:tcW w:w="1350" w:type="dxa"/>
            <w:tcBorders>
              <w:bottom w:val="single" w:sz="4" w:space="0" w:color="000000"/>
            </w:tcBorders>
          </w:tcPr>
          <w:p w:rsidR="00E97905" w:rsidRPr="00425C8F" w:rsidRDefault="00E97905" w:rsidP="00E97905">
            <w:pPr>
              <w:pStyle w:val="Tablecontent"/>
            </w:pPr>
            <w:r w:rsidRPr="00425C8F">
              <w:t>SCTYPE</w:t>
            </w:r>
          </w:p>
        </w:tc>
        <w:tc>
          <w:tcPr>
            <w:tcW w:w="1530" w:type="dxa"/>
            <w:tcBorders>
              <w:bottom w:val="single" w:sz="4" w:space="0" w:color="000000"/>
            </w:tcBorders>
          </w:tcPr>
          <w:p w:rsidR="00E97905" w:rsidRPr="00425C8F" w:rsidRDefault="00E97905" w:rsidP="00E97905">
            <w:pPr>
              <w:pStyle w:val="Tablecontent"/>
            </w:pPr>
            <w:r w:rsidRPr="00425C8F">
              <w:t>Associated Schedule Type</w:t>
            </w:r>
          </w:p>
        </w:tc>
        <w:tc>
          <w:tcPr>
            <w:tcW w:w="1620" w:type="dxa"/>
            <w:tcBorders>
              <w:bottom w:val="single" w:sz="4" w:space="0" w:color="000000"/>
            </w:tcBorders>
          </w:tcPr>
          <w:p w:rsidR="00E97905" w:rsidRPr="00425C8F" w:rsidRDefault="00E97905" w:rsidP="00E97905">
            <w:pPr>
              <w:pStyle w:val="Tablecontent"/>
            </w:pPr>
            <w:r w:rsidRPr="00425C8F">
              <w:t>WK</w:t>
            </w:r>
          </w:p>
        </w:tc>
        <w:tc>
          <w:tcPr>
            <w:tcW w:w="1350" w:type="dxa"/>
            <w:tcBorders>
              <w:bottom w:val="single" w:sz="4" w:space="0" w:color="000000"/>
            </w:tcBorders>
          </w:tcPr>
          <w:p w:rsidR="00E97905" w:rsidRPr="00425C8F" w:rsidRDefault="00E97905" w:rsidP="00E97905">
            <w:pPr>
              <w:pStyle w:val="Tablecontent"/>
            </w:pPr>
            <w:r w:rsidRPr="00425C8F">
              <w:t>4</w:t>
            </w:r>
          </w:p>
        </w:tc>
        <w:tc>
          <w:tcPr>
            <w:tcW w:w="1620" w:type="dxa"/>
            <w:tcBorders>
              <w:bottom w:val="single" w:sz="4" w:space="0" w:color="000000"/>
            </w:tcBorders>
          </w:tcPr>
          <w:p w:rsidR="00E97905" w:rsidRPr="00425C8F" w:rsidRDefault="00E97905" w:rsidP="00E97905">
            <w:pPr>
              <w:pStyle w:val="Tablecontent"/>
            </w:pPr>
            <w:r w:rsidRPr="00425C8F">
              <w:t>M</w:t>
            </w:r>
          </w:p>
        </w:tc>
        <w:tc>
          <w:tcPr>
            <w:tcW w:w="2176" w:type="dxa"/>
            <w:tcBorders>
              <w:bottom w:val="single" w:sz="4" w:space="0" w:color="000000"/>
            </w:tcBorders>
          </w:tcPr>
          <w:p w:rsidR="00E97905" w:rsidRPr="00425C8F" w:rsidRDefault="00E97905" w:rsidP="00E97905">
            <w:pPr>
              <w:pStyle w:val="Tablecontent"/>
            </w:pPr>
            <w:r w:rsidRPr="00425C8F">
              <w:t>Possible values:</w:t>
            </w:r>
          </w:p>
          <w:p w:rsidR="00E97905" w:rsidRPr="00425C8F" w:rsidRDefault="00E97905" w:rsidP="00E97905">
            <w:pPr>
              <w:pStyle w:val="Tablecontent"/>
            </w:pPr>
            <w:r w:rsidRPr="00425C8F">
              <w:rPr>
                <w:b/>
              </w:rPr>
              <w:t>WK</w:t>
            </w:r>
            <w:r w:rsidRPr="00425C8F">
              <w:t xml:space="preserve"> = Weekly</w:t>
            </w:r>
          </w:p>
          <w:p w:rsidR="00E97905" w:rsidRPr="00425C8F" w:rsidRDefault="00E97905" w:rsidP="00E97905">
            <w:pPr>
              <w:pStyle w:val="Tablecontent"/>
            </w:pPr>
            <w:r w:rsidRPr="00425C8F">
              <w:rPr>
                <w:b/>
              </w:rPr>
              <w:t>MO</w:t>
            </w:r>
            <w:r w:rsidRPr="00425C8F">
              <w:t xml:space="preserve"> = Monthly</w:t>
            </w:r>
          </w:p>
        </w:tc>
      </w:tr>
      <w:tr w:rsidR="00E97905" w:rsidRPr="00425C8F" w:rsidTr="00E97905">
        <w:trPr>
          <w:trHeight w:val="679"/>
        </w:trPr>
        <w:tc>
          <w:tcPr>
            <w:tcW w:w="1350" w:type="dxa"/>
            <w:tcBorders>
              <w:bottom w:val="single" w:sz="4" w:space="0" w:color="000000"/>
            </w:tcBorders>
          </w:tcPr>
          <w:p w:rsidR="00E97905" w:rsidRPr="00425C8F" w:rsidRDefault="00E97905" w:rsidP="00E97905">
            <w:pPr>
              <w:pStyle w:val="Tablecontent"/>
              <w:rPr>
                <w:lang w:val="en-IN"/>
              </w:rPr>
            </w:pPr>
            <w:r w:rsidRPr="00425C8F">
              <w:rPr>
                <w:lang w:val="en-IN"/>
              </w:rPr>
              <w:t>SCDATE</w:t>
            </w:r>
          </w:p>
        </w:tc>
        <w:tc>
          <w:tcPr>
            <w:tcW w:w="1530" w:type="dxa"/>
            <w:tcBorders>
              <w:bottom w:val="single" w:sz="4" w:space="0" w:color="000000"/>
            </w:tcBorders>
          </w:tcPr>
          <w:p w:rsidR="00E97905" w:rsidRPr="00425C8F" w:rsidRDefault="00E97905" w:rsidP="00E97905">
            <w:pPr>
              <w:pStyle w:val="Tablecontent"/>
              <w:rPr>
                <w:lang w:val="en-IN"/>
              </w:rPr>
            </w:pPr>
            <w:r w:rsidRPr="00425C8F">
              <w:rPr>
                <w:lang w:val="en-IN"/>
              </w:rPr>
              <w:t>Next schedule date in DDMMYY format</w:t>
            </w:r>
          </w:p>
        </w:tc>
        <w:tc>
          <w:tcPr>
            <w:tcW w:w="1620" w:type="dxa"/>
            <w:tcBorders>
              <w:bottom w:val="single" w:sz="4" w:space="0" w:color="000000"/>
            </w:tcBorders>
          </w:tcPr>
          <w:p w:rsidR="00E97905" w:rsidRPr="00425C8F" w:rsidRDefault="00E97905" w:rsidP="00E97905">
            <w:pPr>
              <w:pStyle w:val="Tablecontent"/>
            </w:pPr>
            <w:r w:rsidRPr="00425C8F">
              <w:t>210913</w:t>
            </w:r>
          </w:p>
        </w:tc>
        <w:tc>
          <w:tcPr>
            <w:tcW w:w="1350" w:type="dxa"/>
            <w:tcBorders>
              <w:bottom w:val="single" w:sz="4" w:space="0" w:color="000000"/>
            </w:tcBorders>
          </w:tcPr>
          <w:p w:rsidR="00E97905" w:rsidRPr="00425C8F" w:rsidRDefault="00E97905" w:rsidP="00E97905">
            <w:pPr>
              <w:pStyle w:val="Tablecontent"/>
            </w:pPr>
            <w:r w:rsidRPr="00425C8F">
              <w:t>8</w:t>
            </w:r>
          </w:p>
        </w:tc>
        <w:tc>
          <w:tcPr>
            <w:tcW w:w="1620" w:type="dxa"/>
            <w:tcBorders>
              <w:bottom w:val="single" w:sz="4" w:space="0" w:color="000000"/>
            </w:tcBorders>
          </w:tcPr>
          <w:p w:rsidR="00E97905" w:rsidRPr="00425C8F" w:rsidRDefault="00E97905" w:rsidP="00E97905">
            <w:pPr>
              <w:pStyle w:val="Tablecontent"/>
            </w:pPr>
            <w:r w:rsidRPr="00425C8F">
              <w:t>M</w:t>
            </w:r>
          </w:p>
        </w:tc>
        <w:tc>
          <w:tcPr>
            <w:tcW w:w="2176" w:type="dxa"/>
            <w:tcBorders>
              <w:bottom w:val="single" w:sz="4" w:space="0" w:color="000000"/>
            </w:tcBorders>
          </w:tcPr>
          <w:p w:rsidR="00E97905" w:rsidRPr="00425C8F" w:rsidRDefault="00E97905" w:rsidP="00E97905">
            <w:pPr>
              <w:pStyle w:val="Tablecontent"/>
            </w:pPr>
            <w:r w:rsidRPr="00425C8F">
              <w:t>Date in DDMMYY format on which the scheduled credit transfer would be executed</w:t>
            </w:r>
          </w:p>
        </w:tc>
      </w:tr>
      <w:tr w:rsidR="00E97905" w:rsidRPr="00425C8F" w:rsidTr="00E97905">
        <w:trPr>
          <w:trHeight w:val="679"/>
        </w:trPr>
        <w:tc>
          <w:tcPr>
            <w:tcW w:w="1350" w:type="dxa"/>
            <w:tcBorders>
              <w:bottom w:val="single" w:sz="4" w:space="0" w:color="000000"/>
            </w:tcBorders>
          </w:tcPr>
          <w:p w:rsidR="00E97905" w:rsidRPr="00425C8F" w:rsidRDefault="00E97905" w:rsidP="00E97905">
            <w:pPr>
              <w:pStyle w:val="Tablecontent"/>
              <w:rPr>
                <w:lang w:val="en-IN"/>
              </w:rPr>
            </w:pPr>
            <w:r w:rsidRPr="00425C8F">
              <w:rPr>
                <w:lang w:val="en-IN"/>
              </w:rPr>
              <w:t>NOSC</w:t>
            </w:r>
          </w:p>
        </w:tc>
        <w:tc>
          <w:tcPr>
            <w:tcW w:w="1530" w:type="dxa"/>
            <w:tcBorders>
              <w:bottom w:val="single" w:sz="4" w:space="0" w:color="000000"/>
            </w:tcBorders>
          </w:tcPr>
          <w:p w:rsidR="00E97905" w:rsidRPr="00425C8F" w:rsidRDefault="00E97905" w:rsidP="00E97905">
            <w:pPr>
              <w:pStyle w:val="Tablecontent"/>
              <w:rPr>
                <w:lang w:val="en-IN"/>
              </w:rPr>
            </w:pPr>
            <w:r w:rsidRPr="00425C8F">
              <w:t>Number of recurring execution for the scheduled credit transfer.</w:t>
            </w:r>
          </w:p>
        </w:tc>
        <w:tc>
          <w:tcPr>
            <w:tcW w:w="1620" w:type="dxa"/>
            <w:tcBorders>
              <w:bottom w:val="single" w:sz="4" w:space="0" w:color="000000"/>
            </w:tcBorders>
          </w:tcPr>
          <w:p w:rsidR="00E97905" w:rsidRPr="00425C8F" w:rsidRDefault="00E97905" w:rsidP="00E97905">
            <w:pPr>
              <w:pStyle w:val="Tablecontent"/>
            </w:pPr>
            <w:r w:rsidRPr="00425C8F">
              <w:t>10</w:t>
            </w:r>
          </w:p>
        </w:tc>
        <w:tc>
          <w:tcPr>
            <w:tcW w:w="1350" w:type="dxa"/>
            <w:tcBorders>
              <w:bottom w:val="single" w:sz="4" w:space="0" w:color="000000"/>
            </w:tcBorders>
          </w:tcPr>
          <w:p w:rsidR="00E97905" w:rsidRPr="00425C8F" w:rsidRDefault="00E97905" w:rsidP="00E97905">
            <w:pPr>
              <w:pStyle w:val="Tablecontent"/>
            </w:pPr>
            <w:r w:rsidRPr="00425C8F">
              <w:t>3</w:t>
            </w:r>
          </w:p>
        </w:tc>
        <w:tc>
          <w:tcPr>
            <w:tcW w:w="1620" w:type="dxa"/>
            <w:tcBorders>
              <w:bottom w:val="single" w:sz="4" w:space="0" w:color="000000"/>
            </w:tcBorders>
          </w:tcPr>
          <w:p w:rsidR="00E97905" w:rsidRPr="00425C8F" w:rsidRDefault="00E97905" w:rsidP="00E97905">
            <w:pPr>
              <w:pStyle w:val="Tablecontent"/>
            </w:pPr>
            <w:r w:rsidRPr="00425C8F">
              <w:t>M</w:t>
            </w:r>
          </w:p>
        </w:tc>
        <w:tc>
          <w:tcPr>
            <w:tcW w:w="2176" w:type="dxa"/>
            <w:tcBorders>
              <w:bottom w:val="single" w:sz="4" w:space="0" w:color="000000"/>
            </w:tcBorders>
          </w:tcPr>
          <w:p w:rsidR="00E97905" w:rsidRPr="00425C8F" w:rsidRDefault="00E97905" w:rsidP="00E97905">
            <w:pPr>
              <w:pStyle w:val="Tablecontent"/>
              <w:rPr>
                <w:b/>
              </w:rPr>
            </w:pPr>
          </w:p>
        </w:tc>
      </w:tr>
      <w:tr w:rsidR="00E97905" w:rsidRPr="00425C8F" w:rsidTr="00E97905">
        <w:trPr>
          <w:trHeight w:val="832"/>
        </w:trPr>
        <w:tc>
          <w:tcPr>
            <w:tcW w:w="1350" w:type="dxa"/>
            <w:shd w:val="clear" w:color="auto" w:fill="FBD9DE"/>
          </w:tcPr>
          <w:p w:rsidR="00E97905" w:rsidRPr="00425C8F" w:rsidRDefault="00E97905" w:rsidP="00E97905">
            <w:pPr>
              <w:pStyle w:val="Tablecontent"/>
              <w:rPr>
                <w:b/>
              </w:rPr>
            </w:pPr>
            <w:r w:rsidRPr="00425C8F">
              <w:rPr>
                <w:b/>
              </w:rPr>
              <w:t>LISTRECORD</w:t>
            </w:r>
          </w:p>
        </w:tc>
        <w:tc>
          <w:tcPr>
            <w:tcW w:w="8296" w:type="dxa"/>
            <w:gridSpan w:val="5"/>
            <w:shd w:val="clear" w:color="auto" w:fill="FBD9DE"/>
          </w:tcPr>
          <w:p w:rsidR="00E97905" w:rsidRPr="00425C8F" w:rsidRDefault="00E97905" w:rsidP="00E97905">
            <w:pPr>
              <w:pStyle w:val="Tablecontent"/>
            </w:pPr>
            <w:r w:rsidRPr="00425C8F">
              <w:t>Individual records of subscriber details present in the list will come under this tag. This tag would be repeated against each subscriber details present in the list. The closer of this tag would indicate the completeness of one receiving subscriber details. This tag along with the below internal tag would not be present in response, if list is not available against the user</w:t>
            </w:r>
          </w:p>
        </w:tc>
      </w:tr>
      <w:tr w:rsidR="00E97905" w:rsidRPr="00425C8F" w:rsidTr="00E97905">
        <w:trPr>
          <w:trHeight w:val="1268"/>
        </w:trPr>
        <w:tc>
          <w:tcPr>
            <w:tcW w:w="1350" w:type="dxa"/>
          </w:tcPr>
          <w:p w:rsidR="00E97905" w:rsidRPr="00425C8F" w:rsidRDefault="00E97905" w:rsidP="00E97905">
            <w:pPr>
              <w:pStyle w:val="Tablecontent"/>
            </w:pPr>
            <w:r w:rsidRPr="00425C8F">
              <w:t>MSISDN1</w:t>
            </w:r>
          </w:p>
        </w:tc>
        <w:tc>
          <w:tcPr>
            <w:tcW w:w="1530" w:type="dxa"/>
          </w:tcPr>
          <w:p w:rsidR="00E97905" w:rsidRPr="00425C8F" w:rsidRDefault="00E97905" w:rsidP="00E97905">
            <w:pPr>
              <w:pStyle w:val="Tablecontent"/>
            </w:pPr>
            <w:r w:rsidRPr="00425C8F">
              <w:t>MSISDN of the receiving subscriber</w:t>
            </w:r>
          </w:p>
        </w:tc>
        <w:tc>
          <w:tcPr>
            <w:tcW w:w="1620" w:type="dxa"/>
          </w:tcPr>
          <w:p w:rsidR="00E97905" w:rsidRPr="00425C8F" w:rsidRDefault="00E97905" w:rsidP="00E97905">
            <w:pPr>
              <w:pStyle w:val="Tablecontent"/>
            </w:pPr>
            <w:r w:rsidRPr="00425C8F">
              <w:t>9942222</w:t>
            </w:r>
          </w:p>
        </w:tc>
        <w:tc>
          <w:tcPr>
            <w:tcW w:w="1350" w:type="dxa"/>
          </w:tcPr>
          <w:p w:rsidR="00E97905" w:rsidRPr="00425C8F" w:rsidRDefault="00E97905" w:rsidP="00E97905">
            <w:pPr>
              <w:pStyle w:val="Tablecontent"/>
            </w:pPr>
            <w:r w:rsidRPr="00425C8F">
              <w:t>15</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All MSISDN would be without country code.</w:t>
            </w:r>
          </w:p>
          <w:p w:rsidR="00E97905" w:rsidRPr="00425C8F" w:rsidRDefault="00E97905" w:rsidP="00E97905">
            <w:pPr>
              <w:pStyle w:val="Tablecontent"/>
            </w:pPr>
            <w:r w:rsidRPr="00425C8F">
              <w:t>(National dial format)</w:t>
            </w:r>
          </w:p>
        </w:tc>
      </w:tr>
      <w:tr w:rsidR="00E97905" w:rsidRPr="00425C8F" w:rsidTr="00E97905">
        <w:trPr>
          <w:trHeight w:val="1268"/>
        </w:trPr>
        <w:tc>
          <w:tcPr>
            <w:tcW w:w="1350" w:type="dxa"/>
          </w:tcPr>
          <w:p w:rsidR="00E97905" w:rsidRPr="00425C8F" w:rsidRDefault="00E97905" w:rsidP="00E97905">
            <w:pPr>
              <w:pStyle w:val="Tablecontent"/>
            </w:pPr>
            <w:r w:rsidRPr="00425C8F">
              <w:t>AMOUNT</w:t>
            </w:r>
          </w:p>
        </w:tc>
        <w:tc>
          <w:tcPr>
            <w:tcW w:w="1530" w:type="dxa"/>
          </w:tcPr>
          <w:p w:rsidR="00E97905" w:rsidRPr="00425C8F" w:rsidRDefault="00E97905" w:rsidP="00E97905">
            <w:pPr>
              <w:pStyle w:val="Tablecontent"/>
            </w:pPr>
            <w:r w:rsidRPr="00425C8F">
              <w:t>Amount associated against the above subscriber MSISDN for schedule credit transfer</w:t>
            </w:r>
          </w:p>
        </w:tc>
        <w:tc>
          <w:tcPr>
            <w:tcW w:w="1620" w:type="dxa"/>
          </w:tcPr>
          <w:p w:rsidR="00E97905" w:rsidRPr="00425C8F" w:rsidRDefault="00E97905" w:rsidP="00E97905">
            <w:pPr>
              <w:pStyle w:val="Tablecontent"/>
            </w:pPr>
            <w:r w:rsidRPr="00425C8F">
              <w:t>10</w:t>
            </w:r>
          </w:p>
        </w:tc>
        <w:tc>
          <w:tcPr>
            <w:tcW w:w="1350" w:type="dxa"/>
          </w:tcPr>
          <w:p w:rsidR="00E97905" w:rsidRPr="00425C8F" w:rsidRDefault="00E97905" w:rsidP="00E97905">
            <w:pPr>
              <w:pStyle w:val="Tablecontent"/>
            </w:pPr>
            <w:r w:rsidRPr="00425C8F">
              <w:t>4</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Numeric</w:t>
            </w:r>
          </w:p>
        </w:tc>
      </w:tr>
      <w:tr w:rsidR="00E97905" w:rsidRPr="00425C8F" w:rsidTr="00E97905">
        <w:trPr>
          <w:trHeight w:val="925"/>
        </w:trPr>
        <w:tc>
          <w:tcPr>
            <w:tcW w:w="1350" w:type="dxa"/>
          </w:tcPr>
          <w:p w:rsidR="00E97905" w:rsidRPr="00425C8F" w:rsidRDefault="00E97905" w:rsidP="00E97905">
            <w:pPr>
              <w:pStyle w:val="Tablecontent"/>
              <w:rPr>
                <w:lang w:val="en-IN"/>
              </w:rPr>
            </w:pPr>
            <w:r w:rsidRPr="00425C8F">
              <w:rPr>
                <w:lang w:val="en-IN"/>
              </w:rPr>
              <w:t>TXNSTATUS</w:t>
            </w:r>
          </w:p>
        </w:tc>
        <w:tc>
          <w:tcPr>
            <w:tcW w:w="1530" w:type="dxa"/>
          </w:tcPr>
          <w:p w:rsidR="00E97905" w:rsidRPr="00425C8F" w:rsidRDefault="00E97905" w:rsidP="00E97905">
            <w:pPr>
              <w:pStyle w:val="Tablecontent"/>
              <w:rPr>
                <w:lang w:val="en-IN"/>
              </w:rPr>
            </w:pPr>
            <w:r w:rsidRPr="00425C8F">
              <w:rPr>
                <w:lang w:val="en-IN"/>
              </w:rPr>
              <w:t>Request Status</w:t>
            </w:r>
          </w:p>
        </w:tc>
        <w:tc>
          <w:tcPr>
            <w:tcW w:w="1620" w:type="dxa"/>
          </w:tcPr>
          <w:p w:rsidR="00E97905" w:rsidRPr="00425C8F" w:rsidRDefault="00E97905" w:rsidP="00E97905">
            <w:pPr>
              <w:pStyle w:val="Tablecontent"/>
              <w:rPr>
                <w:lang w:val="en-IN"/>
              </w:rPr>
            </w:pPr>
            <w:r w:rsidRPr="00425C8F">
              <w:rPr>
                <w:lang w:val="en-IN"/>
              </w:rPr>
              <w:t>200</w:t>
            </w:r>
          </w:p>
        </w:tc>
        <w:tc>
          <w:tcPr>
            <w:tcW w:w="1350" w:type="dxa"/>
          </w:tcPr>
          <w:p w:rsidR="00E97905" w:rsidRPr="00425C8F" w:rsidRDefault="00E97905" w:rsidP="00E97905">
            <w:pPr>
              <w:pStyle w:val="Tablecontent"/>
              <w:rPr>
                <w:lang w:val="en-IN"/>
              </w:rPr>
            </w:pPr>
            <w:r w:rsidRPr="00425C8F">
              <w:rPr>
                <w:lang w:val="en-IN"/>
              </w:rPr>
              <w:t>5</w:t>
            </w:r>
          </w:p>
        </w:tc>
        <w:tc>
          <w:tcPr>
            <w:tcW w:w="1620" w:type="dxa"/>
          </w:tcPr>
          <w:p w:rsidR="00E97905" w:rsidRPr="00425C8F" w:rsidRDefault="00E97905" w:rsidP="00E97905">
            <w:pPr>
              <w:pStyle w:val="Tablecontent"/>
              <w:rPr>
                <w:lang w:val="en-IN"/>
              </w:rPr>
            </w:pPr>
            <w:r w:rsidRPr="00425C8F">
              <w:rPr>
                <w:lang w:val="en-IN"/>
              </w:rPr>
              <w:t>M</w:t>
            </w:r>
          </w:p>
        </w:tc>
        <w:tc>
          <w:tcPr>
            <w:tcW w:w="2176" w:type="dxa"/>
          </w:tcPr>
          <w:p w:rsidR="00E97905" w:rsidRPr="00425C8F" w:rsidRDefault="00E97905" w:rsidP="00E97905">
            <w:pPr>
              <w:pStyle w:val="Tablecontent"/>
              <w:rPr>
                <w:lang w:val="en-IN"/>
              </w:rPr>
            </w:pPr>
            <w:r w:rsidRPr="00425C8F">
              <w:rPr>
                <w:lang w:val="en-IN"/>
              </w:rPr>
              <w:t>Transaction Status i.e.</w:t>
            </w:r>
          </w:p>
          <w:p w:rsidR="00E97905" w:rsidRPr="00425C8F" w:rsidRDefault="00E97905" w:rsidP="00E97905">
            <w:pPr>
              <w:pStyle w:val="Tablecontent"/>
              <w:rPr>
                <w:lang w:val="en-IN"/>
              </w:rPr>
            </w:pPr>
            <w:r w:rsidRPr="00425C8F">
              <w:rPr>
                <w:lang w:val="en-IN"/>
              </w:rPr>
              <w:t>Transaction OK (200), failed other status</w:t>
            </w:r>
          </w:p>
        </w:tc>
      </w:tr>
    </w:tbl>
    <w:p w:rsidR="00E97905" w:rsidRPr="00425C8F" w:rsidRDefault="00E97905" w:rsidP="00E97905">
      <w:pPr>
        <w:pStyle w:val="BodyText2"/>
        <w:rPr>
          <w:b/>
          <w:bCs/>
          <w:u w:val="single"/>
        </w:rPr>
      </w:pPr>
    </w:p>
    <w:p w:rsidR="00E97905" w:rsidRPr="00425C8F" w:rsidRDefault="00E97905" w:rsidP="001E6309">
      <w:pPr>
        <w:pStyle w:val="Heading"/>
        <w:rPr>
          <w:color w:val="auto"/>
        </w:rPr>
      </w:pPr>
      <w:r w:rsidRPr="00425C8F">
        <w:rPr>
          <w:color w:val="auto"/>
        </w:rPr>
        <w:t>Business Rules</w:t>
      </w:r>
    </w:p>
    <w:p w:rsidR="00E97905" w:rsidRPr="00425C8F" w:rsidRDefault="00E97905" w:rsidP="00E97905">
      <w:pPr>
        <w:pStyle w:val="ListBullet1"/>
      </w:pPr>
      <w:r w:rsidRPr="00425C8F">
        <w:t>The value for TYPE tag is fixed as mentioned in syntax.</w:t>
      </w:r>
    </w:p>
    <w:p w:rsidR="00E97905" w:rsidRPr="00425C8F" w:rsidRDefault="00E97905" w:rsidP="00E97905">
      <w:pPr>
        <w:pStyle w:val="ListBullet1"/>
      </w:pPr>
      <w:r w:rsidRPr="00425C8F">
        <w:t xml:space="preserve">Under </w:t>
      </w:r>
      <w:r w:rsidRPr="00425C8F">
        <w:rPr>
          <w:b/>
        </w:rPr>
        <w:t>LISTRECORDS</w:t>
      </w:r>
      <w:r w:rsidRPr="00425C8F">
        <w:t xml:space="preserve"> tag complete details of the subscriber schedule credit transfer list would be present</w:t>
      </w:r>
    </w:p>
    <w:p w:rsidR="00E97905" w:rsidRPr="00425C8F" w:rsidRDefault="00E97905" w:rsidP="00E97905">
      <w:pPr>
        <w:pStyle w:val="ListBullet1"/>
      </w:pPr>
      <w:r w:rsidRPr="00425C8F">
        <w:rPr>
          <w:b/>
        </w:rPr>
        <w:t>LISTRECORD</w:t>
      </w:r>
      <w:r w:rsidRPr="00425C8F">
        <w:t xml:space="preserve"> tag would be repeated with all individual receiving subscriber MSISDN details as present in the list</w:t>
      </w:r>
    </w:p>
    <w:p w:rsidR="00E97905" w:rsidRPr="00425C8F" w:rsidRDefault="00E97905" w:rsidP="00E97905">
      <w:pPr>
        <w:pStyle w:val="ListBullet1"/>
        <w:numPr>
          <w:ilvl w:val="1"/>
          <w:numId w:val="5"/>
        </w:numPr>
      </w:pPr>
      <w:r w:rsidRPr="00425C8F">
        <w:rPr>
          <w:b/>
        </w:rPr>
        <w:t>This tag along with sub tags would not be available in request, if list does not exist against the user</w:t>
      </w:r>
    </w:p>
    <w:p w:rsidR="00E97905" w:rsidRPr="00425C8F" w:rsidRDefault="00E97905" w:rsidP="00E97905">
      <w:pPr>
        <w:pStyle w:val="ListBullet1"/>
      </w:pPr>
      <w:r w:rsidRPr="00425C8F">
        <w:t xml:space="preserve">There could be a maximum of 30 </w:t>
      </w:r>
      <w:r w:rsidRPr="00425C8F">
        <w:rPr>
          <w:b/>
        </w:rPr>
        <w:t>LISTRECORD</w:t>
      </w:r>
      <w:r w:rsidRPr="00425C8F">
        <w:t xml:space="preserve"> tags, present </w:t>
      </w:r>
      <w:proofErr w:type="gramStart"/>
      <w:r w:rsidRPr="00425C8F">
        <w:t>under</w:t>
      </w:r>
      <w:proofErr w:type="gramEnd"/>
      <w:r w:rsidRPr="00425C8F">
        <w:t xml:space="preserve"> 1 </w:t>
      </w:r>
      <w:r w:rsidRPr="00425C8F">
        <w:rPr>
          <w:b/>
        </w:rPr>
        <w:t>LISTREORDS</w:t>
      </w:r>
      <w:r w:rsidRPr="00425C8F">
        <w:t xml:space="preserve"> tag.</w:t>
      </w:r>
    </w:p>
    <w:p w:rsidR="00E97905" w:rsidRPr="00425C8F" w:rsidRDefault="00E97905" w:rsidP="00E97905">
      <w:pPr>
        <w:pStyle w:val="NoteHeading"/>
        <w:rPr>
          <w:color w:val="auto"/>
        </w:rPr>
      </w:pPr>
      <w:r w:rsidRPr="00425C8F">
        <w:rPr>
          <w:color w:val="auto"/>
        </w:rPr>
        <w:t>This response API would not have the capability to provide the number of dials left to be added and the amount left to be added in the subscriber’s schedule credit transfer list.</w:t>
      </w:r>
    </w:p>
    <w:p w:rsidR="00E97905" w:rsidRPr="00425C8F" w:rsidRDefault="00E97905" w:rsidP="00E97905">
      <w:pPr>
        <w:pStyle w:val="BodyText2"/>
      </w:pPr>
    </w:p>
    <w:p w:rsidR="00E97905" w:rsidRPr="00425C8F" w:rsidRDefault="00E97905" w:rsidP="00337049">
      <w:pPr>
        <w:pStyle w:val="Heading2"/>
        <w:rPr>
          <w:lang w:val="en-IN"/>
        </w:rPr>
      </w:pPr>
      <w:bookmarkStart w:id="314" w:name="_Toc325459093"/>
      <w:bookmarkStart w:id="315" w:name="_Toc350854536"/>
      <w:bookmarkStart w:id="316" w:name="_Toc485139720"/>
      <w:r w:rsidRPr="00425C8F">
        <w:rPr>
          <w:lang w:val="en-IN"/>
        </w:rPr>
        <w:t>Delete Subscriber List – External System XML API</w:t>
      </w:r>
      <w:bookmarkEnd w:id="314"/>
      <w:bookmarkEnd w:id="315"/>
      <w:bookmarkEnd w:id="316"/>
    </w:p>
    <w:p w:rsidR="00E97905" w:rsidRPr="00425C8F" w:rsidRDefault="00E97905" w:rsidP="00E97905">
      <w:pPr>
        <w:pStyle w:val="BodyText2"/>
      </w:pPr>
      <w:r w:rsidRPr="00425C8F">
        <w:t>The External system will send the following request for deleting the complete subscriber’s scheduled credit transfer list in PreTUPS. The request format and details of request are mentioned below.</w:t>
      </w:r>
    </w:p>
    <w:p w:rsidR="00E97905" w:rsidRPr="00425C8F" w:rsidRDefault="00E97905" w:rsidP="00E97905">
      <w:pPr>
        <w:pStyle w:val="BodyText2"/>
        <w:rPr>
          <w:b/>
          <w:bCs/>
          <w:u w:val="single"/>
        </w:rPr>
      </w:pPr>
    </w:p>
    <w:p w:rsidR="00E97905" w:rsidRPr="00425C8F" w:rsidRDefault="00E97905" w:rsidP="001E6309">
      <w:pPr>
        <w:pStyle w:val="Heading"/>
        <w:rPr>
          <w:color w:val="auto"/>
        </w:rPr>
      </w:pPr>
      <w:r w:rsidRPr="00425C8F">
        <w:rPr>
          <w:color w:val="auto"/>
        </w:rPr>
        <w:t>Request Syntax</w:t>
      </w:r>
    </w:p>
    <w:p w:rsidR="00E97905" w:rsidRPr="00425C8F" w:rsidRDefault="00E97905" w:rsidP="00E97905">
      <w:pPr>
        <w:pStyle w:val="Code"/>
        <w:ind w:left="0"/>
      </w:pPr>
      <w:proofErr w:type="gramStart"/>
      <w:r w:rsidRPr="00425C8F">
        <w:t>&lt;?xml</w:t>
      </w:r>
      <w:proofErr w:type="gramEnd"/>
      <w:r w:rsidRPr="00425C8F">
        <w:t xml:space="preserve"> version="1.0"?&gt;</w:t>
      </w:r>
    </w:p>
    <w:p w:rsidR="00E97905" w:rsidRPr="00425C8F" w:rsidRDefault="00E97905" w:rsidP="00E97905">
      <w:pPr>
        <w:pStyle w:val="Code"/>
        <w:ind w:left="0" w:firstLine="720"/>
      </w:pPr>
      <w:r w:rsidRPr="00425C8F">
        <w:t>&lt;</w:t>
      </w:r>
      <w:r w:rsidRPr="00425C8F">
        <w:rPr>
          <w:b/>
        </w:rPr>
        <w:t>COMMAND</w:t>
      </w:r>
      <w:r w:rsidRPr="00425C8F">
        <w:t>&gt;</w:t>
      </w:r>
    </w:p>
    <w:p w:rsidR="00E97905" w:rsidRPr="00425C8F" w:rsidRDefault="00E97905" w:rsidP="00E97905">
      <w:pPr>
        <w:pStyle w:val="Code"/>
        <w:ind w:left="1440"/>
        <w:jc w:val="left"/>
      </w:pPr>
      <w:r w:rsidRPr="00425C8F">
        <w:t>&lt;TYPE&gt;PSCTDREQ&lt;/TYPE&gt;</w:t>
      </w:r>
    </w:p>
    <w:p w:rsidR="00E97905" w:rsidRPr="00425C8F" w:rsidRDefault="00E97905" w:rsidP="00E97905">
      <w:pPr>
        <w:pStyle w:val="Code"/>
        <w:ind w:left="1440"/>
        <w:jc w:val="left"/>
      </w:pPr>
      <w:r w:rsidRPr="00425C8F">
        <w:t>&lt;MSISDN&gt;&lt;Initiating Subscriber MSISDN&gt;&lt;/MSISDN&gt;</w:t>
      </w:r>
    </w:p>
    <w:p w:rsidR="00E97905" w:rsidRPr="00425C8F" w:rsidRDefault="00E97905" w:rsidP="00E97905">
      <w:pPr>
        <w:pStyle w:val="Code"/>
        <w:ind w:left="1440"/>
        <w:jc w:val="left"/>
      </w:pPr>
      <w:r w:rsidRPr="00425C8F">
        <w:t>&lt;PIN&gt;&lt;Subscriber PIN&gt;&lt;/PIN&gt;</w:t>
      </w:r>
    </w:p>
    <w:p w:rsidR="00E97905" w:rsidRPr="00425C8F" w:rsidRDefault="00E97905" w:rsidP="00E97905">
      <w:pPr>
        <w:pStyle w:val="Code"/>
        <w:ind w:left="1440"/>
        <w:jc w:val="left"/>
      </w:pPr>
      <w:r w:rsidRPr="00425C8F">
        <w:t>&lt;LISTNAME&gt;&lt;Name of the List&gt;&lt;/LISTNAME&gt;</w:t>
      </w:r>
    </w:p>
    <w:p w:rsidR="00E97905" w:rsidRPr="00425C8F" w:rsidRDefault="00E97905" w:rsidP="00E97905">
      <w:pPr>
        <w:pStyle w:val="Code"/>
        <w:ind w:left="0" w:firstLine="720"/>
      </w:pPr>
      <w:r w:rsidRPr="00425C8F">
        <w:t>&lt;</w:t>
      </w:r>
      <w:r w:rsidRPr="00425C8F">
        <w:rPr>
          <w:b/>
        </w:rPr>
        <w:t>COMMAND</w:t>
      </w:r>
      <w:r w:rsidRPr="00425C8F">
        <w:t>&gt;</w:t>
      </w:r>
    </w:p>
    <w:p w:rsidR="00E97905" w:rsidRPr="00425C8F" w:rsidRDefault="00E97905" w:rsidP="00E97905">
      <w:pPr>
        <w:pStyle w:val="Code"/>
        <w:ind w:left="0" w:firstLine="720"/>
      </w:pPr>
    </w:p>
    <w:p w:rsidR="00E97905" w:rsidRPr="00425C8F" w:rsidRDefault="00E97905" w:rsidP="00E97905">
      <w:pPr>
        <w:pStyle w:val="BodyText2"/>
        <w:rPr>
          <w:b/>
        </w:rPr>
      </w:pPr>
      <w:r w:rsidRPr="00425C8F">
        <w:rPr>
          <w:b/>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E97905" w:rsidRPr="00425C8F" w:rsidTr="00E97905">
        <w:trPr>
          <w:trHeight w:val="281"/>
          <w:tblHeader/>
        </w:trPr>
        <w:tc>
          <w:tcPr>
            <w:tcW w:w="1350" w:type="dxa"/>
            <w:shd w:val="clear" w:color="auto" w:fill="E31837"/>
          </w:tcPr>
          <w:p w:rsidR="00E97905" w:rsidRPr="00425C8F" w:rsidRDefault="00E97905" w:rsidP="00E97905">
            <w:pPr>
              <w:pStyle w:val="TableColumnLabels"/>
              <w:rPr>
                <w:rFonts w:ascii="Arial" w:hAnsi="Arial" w:cs="Arial"/>
                <w:color w:val="auto"/>
                <w:sz w:val="18"/>
              </w:rPr>
            </w:pPr>
            <w:r w:rsidRPr="00425C8F">
              <w:rPr>
                <w:rFonts w:ascii="Arial" w:hAnsi="Arial" w:cs="Arial"/>
                <w:color w:val="auto"/>
                <w:sz w:val="18"/>
              </w:rPr>
              <w:t>TAG</w:t>
            </w:r>
          </w:p>
        </w:tc>
        <w:tc>
          <w:tcPr>
            <w:tcW w:w="1530" w:type="dxa"/>
            <w:shd w:val="clear" w:color="auto" w:fill="E31837"/>
          </w:tcPr>
          <w:p w:rsidR="00E97905" w:rsidRPr="00425C8F" w:rsidRDefault="00E97905" w:rsidP="00E97905">
            <w:pPr>
              <w:pStyle w:val="TableColumnLabels"/>
              <w:rPr>
                <w:rFonts w:ascii="Arial" w:hAnsi="Arial" w:cs="Arial"/>
                <w:color w:val="auto"/>
                <w:sz w:val="18"/>
              </w:rPr>
            </w:pPr>
            <w:r w:rsidRPr="00425C8F">
              <w:rPr>
                <w:rFonts w:ascii="Arial" w:hAnsi="Arial" w:cs="Arial"/>
                <w:color w:val="auto"/>
                <w:sz w:val="18"/>
              </w:rPr>
              <w:t>Fields</w:t>
            </w:r>
          </w:p>
        </w:tc>
        <w:tc>
          <w:tcPr>
            <w:tcW w:w="1620"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Example</w:t>
            </w:r>
          </w:p>
        </w:tc>
        <w:tc>
          <w:tcPr>
            <w:tcW w:w="1350"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Max Length</w:t>
            </w:r>
          </w:p>
        </w:tc>
        <w:tc>
          <w:tcPr>
            <w:tcW w:w="1620"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Optional/Mandatory</w:t>
            </w:r>
          </w:p>
        </w:tc>
        <w:tc>
          <w:tcPr>
            <w:tcW w:w="2176"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Remarks</w:t>
            </w:r>
          </w:p>
        </w:tc>
      </w:tr>
      <w:tr w:rsidR="00E97905" w:rsidRPr="00425C8F" w:rsidTr="00E97905">
        <w:trPr>
          <w:trHeight w:val="281"/>
        </w:trPr>
        <w:tc>
          <w:tcPr>
            <w:tcW w:w="1350" w:type="dxa"/>
          </w:tcPr>
          <w:p w:rsidR="00E97905" w:rsidRPr="00425C8F" w:rsidRDefault="00E97905" w:rsidP="00E97905">
            <w:pPr>
              <w:pStyle w:val="Tablecontent"/>
              <w:rPr>
                <w:lang w:val="fr-FR"/>
              </w:rPr>
            </w:pPr>
            <w:r w:rsidRPr="00425C8F">
              <w:rPr>
                <w:lang w:val="fr-FR"/>
              </w:rPr>
              <w:t>TYPE</w:t>
            </w:r>
          </w:p>
        </w:tc>
        <w:tc>
          <w:tcPr>
            <w:tcW w:w="1530" w:type="dxa"/>
          </w:tcPr>
          <w:p w:rsidR="00E97905" w:rsidRPr="00425C8F" w:rsidRDefault="00E97905" w:rsidP="00E97905">
            <w:pPr>
              <w:pStyle w:val="Tablecontent"/>
              <w:rPr>
                <w:lang w:val="fr-FR"/>
              </w:rPr>
            </w:pPr>
            <w:r w:rsidRPr="00425C8F">
              <w:t>PSCTDREQ</w:t>
            </w:r>
          </w:p>
        </w:tc>
        <w:tc>
          <w:tcPr>
            <w:tcW w:w="1620" w:type="dxa"/>
          </w:tcPr>
          <w:p w:rsidR="00E97905" w:rsidRPr="00425C8F" w:rsidRDefault="00E97905" w:rsidP="00E97905">
            <w:pPr>
              <w:pStyle w:val="Tablecontent"/>
              <w:rPr>
                <w:lang w:val="fr-FR"/>
              </w:rPr>
            </w:pPr>
            <w:r w:rsidRPr="00425C8F">
              <w:t>PSCTDREQ</w:t>
            </w:r>
          </w:p>
        </w:tc>
        <w:tc>
          <w:tcPr>
            <w:tcW w:w="1350" w:type="dxa"/>
          </w:tcPr>
          <w:p w:rsidR="00E97905" w:rsidRPr="00425C8F" w:rsidRDefault="00E97905" w:rsidP="00E97905">
            <w:pPr>
              <w:pStyle w:val="Tablecontent"/>
            </w:pPr>
            <w:r w:rsidRPr="00425C8F">
              <w:t>10</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Request Type. Static &amp; fixed value</w:t>
            </w:r>
          </w:p>
        </w:tc>
      </w:tr>
      <w:tr w:rsidR="00E97905" w:rsidRPr="00425C8F" w:rsidTr="00E97905">
        <w:trPr>
          <w:trHeight w:val="925"/>
        </w:trPr>
        <w:tc>
          <w:tcPr>
            <w:tcW w:w="1350" w:type="dxa"/>
          </w:tcPr>
          <w:p w:rsidR="00E97905" w:rsidRPr="00425C8F" w:rsidRDefault="00E97905" w:rsidP="00E97905">
            <w:pPr>
              <w:pStyle w:val="Tablecontent"/>
            </w:pPr>
            <w:r w:rsidRPr="00425C8F">
              <w:t>MSISDN</w:t>
            </w:r>
          </w:p>
        </w:tc>
        <w:tc>
          <w:tcPr>
            <w:tcW w:w="1530" w:type="dxa"/>
          </w:tcPr>
          <w:p w:rsidR="00E97905" w:rsidRPr="00425C8F" w:rsidRDefault="00E97905" w:rsidP="00E97905">
            <w:pPr>
              <w:pStyle w:val="Tablecontent"/>
            </w:pPr>
            <w:r w:rsidRPr="00425C8F">
              <w:t>Subscriber mobile number whose schedule credit transfer list needs to be deleted</w:t>
            </w:r>
          </w:p>
        </w:tc>
        <w:tc>
          <w:tcPr>
            <w:tcW w:w="1620" w:type="dxa"/>
          </w:tcPr>
          <w:p w:rsidR="00E97905" w:rsidRPr="00425C8F" w:rsidRDefault="00E97905" w:rsidP="00E97905">
            <w:pPr>
              <w:pStyle w:val="Tablecontent"/>
            </w:pPr>
            <w:r w:rsidRPr="00425C8F">
              <w:t>9942222</w:t>
            </w:r>
          </w:p>
        </w:tc>
        <w:tc>
          <w:tcPr>
            <w:tcW w:w="1350" w:type="dxa"/>
          </w:tcPr>
          <w:p w:rsidR="00E97905" w:rsidRPr="00425C8F" w:rsidRDefault="00E97905" w:rsidP="00E97905">
            <w:pPr>
              <w:pStyle w:val="Tablecontent"/>
            </w:pPr>
            <w:r w:rsidRPr="00425C8F">
              <w:t>15</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All MSISDN should be without country code.</w:t>
            </w:r>
          </w:p>
          <w:p w:rsidR="00E97905" w:rsidRPr="00425C8F" w:rsidRDefault="00E97905" w:rsidP="00E97905">
            <w:pPr>
              <w:pStyle w:val="Tablecontent"/>
            </w:pPr>
            <w:r w:rsidRPr="00425C8F">
              <w:t>(National dial format)</w:t>
            </w:r>
          </w:p>
        </w:tc>
      </w:tr>
      <w:tr w:rsidR="00E97905" w:rsidRPr="00425C8F" w:rsidTr="00E97905">
        <w:trPr>
          <w:trHeight w:val="925"/>
        </w:trPr>
        <w:tc>
          <w:tcPr>
            <w:tcW w:w="1350" w:type="dxa"/>
          </w:tcPr>
          <w:p w:rsidR="00E97905" w:rsidRPr="00425C8F" w:rsidRDefault="00E97905" w:rsidP="00E97905">
            <w:pPr>
              <w:pStyle w:val="Tablecontent"/>
            </w:pPr>
            <w:r w:rsidRPr="00425C8F">
              <w:t>PIN</w:t>
            </w:r>
          </w:p>
        </w:tc>
        <w:tc>
          <w:tcPr>
            <w:tcW w:w="1530" w:type="dxa"/>
          </w:tcPr>
          <w:p w:rsidR="00E97905" w:rsidRPr="00425C8F" w:rsidRDefault="00E97905" w:rsidP="00E97905">
            <w:pPr>
              <w:pStyle w:val="Tablecontent"/>
            </w:pPr>
            <w:r w:rsidRPr="00425C8F">
              <w:t>Subscriber PIN as registered in PreTUPS</w:t>
            </w:r>
          </w:p>
        </w:tc>
        <w:tc>
          <w:tcPr>
            <w:tcW w:w="1620" w:type="dxa"/>
          </w:tcPr>
          <w:p w:rsidR="00E97905" w:rsidRPr="00425C8F" w:rsidRDefault="00E97905" w:rsidP="00E97905">
            <w:pPr>
              <w:pStyle w:val="Tablecontent"/>
            </w:pPr>
            <w:r w:rsidRPr="00425C8F">
              <w:t>3946</w:t>
            </w:r>
          </w:p>
        </w:tc>
        <w:tc>
          <w:tcPr>
            <w:tcW w:w="1350" w:type="dxa"/>
          </w:tcPr>
          <w:p w:rsidR="00E97905" w:rsidRPr="00425C8F" w:rsidRDefault="00E97905" w:rsidP="00E97905">
            <w:pPr>
              <w:pStyle w:val="Tablecontent"/>
            </w:pPr>
            <w:r w:rsidRPr="00425C8F">
              <w:t>4</w:t>
            </w:r>
          </w:p>
        </w:tc>
        <w:tc>
          <w:tcPr>
            <w:tcW w:w="1620" w:type="dxa"/>
          </w:tcPr>
          <w:p w:rsidR="00E97905" w:rsidRPr="00425C8F" w:rsidRDefault="00E97905" w:rsidP="00E97905">
            <w:pPr>
              <w:pStyle w:val="Tablecontent"/>
            </w:pPr>
            <w:r w:rsidRPr="00425C8F">
              <w:t>O</w:t>
            </w:r>
          </w:p>
        </w:tc>
        <w:tc>
          <w:tcPr>
            <w:tcW w:w="2176" w:type="dxa"/>
          </w:tcPr>
          <w:p w:rsidR="00E97905" w:rsidRPr="00425C8F" w:rsidRDefault="00E97905" w:rsidP="00E97905">
            <w:pPr>
              <w:pStyle w:val="Tablecontent"/>
            </w:pPr>
            <w:r w:rsidRPr="00425C8F">
              <w:t xml:space="preserve">Numeric Only. </w:t>
            </w:r>
          </w:p>
        </w:tc>
      </w:tr>
      <w:tr w:rsidR="00E97905" w:rsidRPr="00425C8F" w:rsidTr="00E97905">
        <w:trPr>
          <w:trHeight w:val="925"/>
        </w:trPr>
        <w:tc>
          <w:tcPr>
            <w:tcW w:w="1350" w:type="dxa"/>
          </w:tcPr>
          <w:p w:rsidR="00E97905" w:rsidRPr="00425C8F" w:rsidRDefault="00E97905" w:rsidP="00E97905">
            <w:pPr>
              <w:pStyle w:val="Tablecontent"/>
            </w:pPr>
            <w:r w:rsidRPr="00425C8F">
              <w:t>LISTNAME</w:t>
            </w:r>
          </w:p>
        </w:tc>
        <w:tc>
          <w:tcPr>
            <w:tcW w:w="1530" w:type="dxa"/>
          </w:tcPr>
          <w:p w:rsidR="00E97905" w:rsidRPr="00425C8F" w:rsidRDefault="00E97905" w:rsidP="00E97905">
            <w:pPr>
              <w:pStyle w:val="Tablecontent"/>
            </w:pPr>
            <w:r w:rsidRPr="00425C8F">
              <w:t>Name of the subscriber’s schedule credit transfer list that needs to be deleted completely</w:t>
            </w:r>
          </w:p>
        </w:tc>
        <w:tc>
          <w:tcPr>
            <w:tcW w:w="1620" w:type="dxa"/>
          </w:tcPr>
          <w:p w:rsidR="00E97905" w:rsidRPr="00425C8F" w:rsidRDefault="00E97905" w:rsidP="00E97905">
            <w:pPr>
              <w:pStyle w:val="Tablecontent"/>
            </w:pPr>
            <w:r w:rsidRPr="00425C8F">
              <w:t>JackList1</w:t>
            </w:r>
          </w:p>
        </w:tc>
        <w:tc>
          <w:tcPr>
            <w:tcW w:w="1350" w:type="dxa"/>
          </w:tcPr>
          <w:p w:rsidR="00E97905" w:rsidRPr="00425C8F" w:rsidRDefault="00E97905" w:rsidP="00E97905">
            <w:pPr>
              <w:pStyle w:val="Tablecontent"/>
            </w:pPr>
            <w:r w:rsidRPr="00425C8F">
              <w:t>50</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Alphanumeric, single word</w:t>
            </w:r>
          </w:p>
        </w:tc>
      </w:tr>
    </w:tbl>
    <w:p w:rsidR="00E97905" w:rsidRPr="00425C8F" w:rsidRDefault="00E97905" w:rsidP="00E97905">
      <w:pPr>
        <w:pStyle w:val="BodyText2"/>
      </w:pPr>
    </w:p>
    <w:p w:rsidR="00E97905" w:rsidRPr="00425C8F" w:rsidRDefault="00E97905" w:rsidP="001E6309">
      <w:pPr>
        <w:pStyle w:val="Heading"/>
        <w:rPr>
          <w:color w:val="auto"/>
        </w:rPr>
      </w:pPr>
      <w:r w:rsidRPr="00425C8F">
        <w:rPr>
          <w:color w:val="auto"/>
        </w:rPr>
        <w:t>Business Rules</w:t>
      </w:r>
    </w:p>
    <w:p w:rsidR="00E97905" w:rsidRPr="00425C8F" w:rsidRDefault="00E97905" w:rsidP="00E97905">
      <w:pPr>
        <w:pStyle w:val="ListBullet1"/>
      </w:pPr>
      <w:r w:rsidRPr="00425C8F">
        <w:t>The value for TYPE tag is fixed as mentioned in syntax.</w:t>
      </w:r>
    </w:p>
    <w:p w:rsidR="00E97905" w:rsidRPr="00425C8F" w:rsidRDefault="00E97905" w:rsidP="00E97905">
      <w:pPr>
        <w:pStyle w:val="ListBullet1"/>
      </w:pPr>
      <w:r w:rsidRPr="00425C8F">
        <w:t>The complete list records would get deleted, i.e. no option for partial delete.</w:t>
      </w:r>
    </w:p>
    <w:p w:rsidR="00E97905" w:rsidRPr="00425C8F" w:rsidRDefault="00E97905" w:rsidP="00E97905"/>
    <w:p w:rsidR="00E97905" w:rsidRPr="00425C8F" w:rsidRDefault="00E97905" w:rsidP="001E6309">
      <w:pPr>
        <w:pStyle w:val="Heading"/>
        <w:rPr>
          <w:color w:val="auto"/>
        </w:rPr>
      </w:pPr>
      <w:r w:rsidRPr="00425C8F">
        <w:rPr>
          <w:color w:val="auto"/>
        </w:rPr>
        <w:t>Response Syntax</w:t>
      </w:r>
    </w:p>
    <w:p w:rsidR="00E97905" w:rsidRPr="00425C8F" w:rsidRDefault="00E97905" w:rsidP="00E97905">
      <w:pPr>
        <w:pStyle w:val="Code"/>
        <w:ind w:left="0"/>
      </w:pPr>
      <w:proofErr w:type="gramStart"/>
      <w:r w:rsidRPr="00425C8F">
        <w:t>&lt;?xml</w:t>
      </w:r>
      <w:proofErr w:type="gramEnd"/>
      <w:r w:rsidRPr="00425C8F">
        <w:t xml:space="preserve"> version="1.0"?&gt;</w:t>
      </w:r>
    </w:p>
    <w:p w:rsidR="00E97905" w:rsidRPr="00425C8F" w:rsidRDefault="00E97905" w:rsidP="00E97905">
      <w:pPr>
        <w:pStyle w:val="Code"/>
        <w:ind w:left="0" w:firstLine="720"/>
      </w:pPr>
      <w:r w:rsidRPr="00425C8F">
        <w:t>&lt;</w:t>
      </w:r>
      <w:r w:rsidRPr="00425C8F">
        <w:rPr>
          <w:b/>
        </w:rPr>
        <w:t>COMMAND</w:t>
      </w:r>
      <w:r w:rsidRPr="00425C8F">
        <w:t>&gt;</w:t>
      </w:r>
    </w:p>
    <w:p w:rsidR="00E97905" w:rsidRPr="00425C8F" w:rsidRDefault="00E97905" w:rsidP="00E97905">
      <w:pPr>
        <w:pStyle w:val="Code"/>
        <w:ind w:left="1440"/>
        <w:jc w:val="left"/>
      </w:pPr>
      <w:r w:rsidRPr="00425C8F">
        <w:t>&lt;TYPE&gt;PSCTDRESP&lt;/TYPE&gt;</w:t>
      </w:r>
    </w:p>
    <w:p w:rsidR="00E97905" w:rsidRPr="00425C8F" w:rsidRDefault="00E97905" w:rsidP="00E97905">
      <w:pPr>
        <w:pStyle w:val="Code"/>
        <w:ind w:left="1440"/>
        <w:jc w:val="left"/>
      </w:pPr>
      <w:r w:rsidRPr="00425C8F">
        <w:t>&lt;LISTNAME&gt;&lt;Name of the list that is deleted&gt;&lt;/LISTNAME&gt;</w:t>
      </w:r>
    </w:p>
    <w:p w:rsidR="00E97905" w:rsidRPr="00425C8F" w:rsidRDefault="00E97905" w:rsidP="00E97905">
      <w:pPr>
        <w:pStyle w:val="Code"/>
        <w:ind w:left="1440"/>
        <w:jc w:val="left"/>
      </w:pPr>
      <w:r w:rsidRPr="00425C8F">
        <w:t>&lt;TXNSTATUS&gt;&lt;Transaction Status&gt;&lt;/TXNSTATUS&gt;</w:t>
      </w:r>
    </w:p>
    <w:p w:rsidR="00E97905" w:rsidRPr="00425C8F" w:rsidRDefault="00E97905" w:rsidP="00E97905">
      <w:pPr>
        <w:pStyle w:val="Code"/>
        <w:ind w:left="0" w:firstLine="720"/>
      </w:pPr>
      <w:r w:rsidRPr="00425C8F">
        <w:t>&lt;</w:t>
      </w:r>
      <w:r w:rsidRPr="00425C8F">
        <w:rPr>
          <w:b/>
        </w:rPr>
        <w:t>COMMAND</w:t>
      </w:r>
      <w:r w:rsidRPr="00425C8F">
        <w:t>&gt;</w:t>
      </w:r>
    </w:p>
    <w:p w:rsidR="00E97905" w:rsidRPr="00425C8F" w:rsidRDefault="00E97905" w:rsidP="00E97905">
      <w:pPr>
        <w:pStyle w:val="BodyText2"/>
        <w:ind w:left="720"/>
        <w:jc w:val="left"/>
      </w:pPr>
      <w:r w:rsidRPr="00425C8F">
        <w:tab/>
      </w:r>
    </w:p>
    <w:p w:rsidR="00E97905" w:rsidRPr="00425C8F" w:rsidRDefault="00E97905" w:rsidP="00E97905">
      <w:pPr>
        <w:pStyle w:val="Head"/>
      </w:pPr>
      <w:r w:rsidRPr="00425C8F">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E97905" w:rsidRPr="00425C8F" w:rsidTr="00E97905">
        <w:trPr>
          <w:trHeight w:val="281"/>
          <w:tblHeader/>
        </w:trPr>
        <w:tc>
          <w:tcPr>
            <w:tcW w:w="1350" w:type="dxa"/>
            <w:shd w:val="clear" w:color="auto" w:fill="E31837"/>
          </w:tcPr>
          <w:p w:rsidR="00E97905" w:rsidRPr="00425C8F" w:rsidRDefault="00E97905" w:rsidP="00E97905">
            <w:pPr>
              <w:pStyle w:val="TableColumnLabels"/>
              <w:rPr>
                <w:rFonts w:ascii="Arial" w:hAnsi="Arial" w:cs="Arial"/>
                <w:color w:val="auto"/>
                <w:sz w:val="18"/>
              </w:rPr>
            </w:pPr>
            <w:r w:rsidRPr="00425C8F">
              <w:rPr>
                <w:rFonts w:ascii="Arial" w:hAnsi="Arial" w:cs="Arial"/>
                <w:color w:val="auto"/>
                <w:sz w:val="18"/>
              </w:rPr>
              <w:t>TAG</w:t>
            </w:r>
          </w:p>
        </w:tc>
        <w:tc>
          <w:tcPr>
            <w:tcW w:w="1530" w:type="dxa"/>
            <w:shd w:val="clear" w:color="auto" w:fill="E31837"/>
          </w:tcPr>
          <w:p w:rsidR="00E97905" w:rsidRPr="00425C8F" w:rsidRDefault="00E97905" w:rsidP="00E97905">
            <w:pPr>
              <w:pStyle w:val="TableColumnLabels"/>
              <w:rPr>
                <w:rFonts w:ascii="Arial" w:hAnsi="Arial" w:cs="Arial"/>
                <w:color w:val="auto"/>
                <w:sz w:val="18"/>
              </w:rPr>
            </w:pPr>
            <w:r w:rsidRPr="00425C8F">
              <w:rPr>
                <w:rFonts w:ascii="Arial" w:hAnsi="Arial" w:cs="Arial"/>
                <w:color w:val="auto"/>
                <w:sz w:val="18"/>
              </w:rPr>
              <w:t>Fields</w:t>
            </w:r>
          </w:p>
        </w:tc>
        <w:tc>
          <w:tcPr>
            <w:tcW w:w="1620"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Example</w:t>
            </w:r>
          </w:p>
        </w:tc>
        <w:tc>
          <w:tcPr>
            <w:tcW w:w="1350"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Max Length</w:t>
            </w:r>
          </w:p>
        </w:tc>
        <w:tc>
          <w:tcPr>
            <w:tcW w:w="1620"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Optional/Mandatory</w:t>
            </w:r>
          </w:p>
        </w:tc>
        <w:tc>
          <w:tcPr>
            <w:tcW w:w="2176" w:type="dxa"/>
            <w:shd w:val="clear" w:color="auto" w:fill="E31837"/>
          </w:tcPr>
          <w:p w:rsidR="00E97905" w:rsidRPr="00425C8F" w:rsidRDefault="00E97905" w:rsidP="00E97905">
            <w:pPr>
              <w:pStyle w:val="TableColumnLabels"/>
              <w:rPr>
                <w:rFonts w:ascii="Arial" w:hAnsi="Arial" w:cs="Arial"/>
                <w:color w:val="auto"/>
                <w:sz w:val="18"/>
              </w:rPr>
            </w:pPr>
            <w:r w:rsidRPr="00425C8F">
              <w:rPr>
                <w:color w:val="auto"/>
              </w:rPr>
              <w:t>Remarks</w:t>
            </w:r>
          </w:p>
        </w:tc>
      </w:tr>
      <w:tr w:rsidR="00E97905" w:rsidRPr="00425C8F" w:rsidTr="00E97905">
        <w:trPr>
          <w:trHeight w:val="281"/>
        </w:trPr>
        <w:tc>
          <w:tcPr>
            <w:tcW w:w="1350" w:type="dxa"/>
          </w:tcPr>
          <w:p w:rsidR="00E97905" w:rsidRPr="00425C8F" w:rsidRDefault="00E97905" w:rsidP="00E97905">
            <w:pPr>
              <w:pStyle w:val="Tablecontent"/>
            </w:pPr>
            <w:r w:rsidRPr="00425C8F">
              <w:t>TYPE</w:t>
            </w:r>
          </w:p>
        </w:tc>
        <w:tc>
          <w:tcPr>
            <w:tcW w:w="1530" w:type="dxa"/>
          </w:tcPr>
          <w:p w:rsidR="00E97905" w:rsidRPr="00425C8F" w:rsidRDefault="00E97905" w:rsidP="00E97905">
            <w:pPr>
              <w:pStyle w:val="Tablecontent"/>
            </w:pPr>
            <w:r w:rsidRPr="00425C8F">
              <w:t>PSCTDRESP</w:t>
            </w:r>
          </w:p>
        </w:tc>
        <w:tc>
          <w:tcPr>
            <w:tcW w:w="1620" w:type="dxa"/>
          </w:tcPr>
          <w:p w:rsidR="00E97905" w:rsidRPr="00425C8F" w:rsidRDefault="00E97905" w:rsidP="00E97905">
            <w:pPr>
              <w:pStyle w:val="Tablecontent"/>
              <w:rPr>
                <w:lang w:val="fr-FR"/>
              </w:rPr>
            </w:pPr>
            <w:r w:rsidRPr="00425C8F">
              <w:t>SCLDRESP</w:t>
            </w:r>
          </w:p>
        </w:tc>
        <w:tc>
          <w:tcPr>
            <w:tcW w:w="1350" w:type="dxa"/>
          </w:tcPr>
          <w:p w:rsidR="00E97905" w:rsidRPr="00425C8F" w:rsidRDefault="00E97905" w:rsidP="00E97905">
            <w:pPr>
              <w:pStyle w:val="Tablecontent"/>
            </w:pPr>
            <w:r w:rsidRPr="00425C8F">
              <w:t>10</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Response Type. Static &amp; fixed value</w:t>
            </w:r>
          </w:p>
        </w:tc>
      </w:tr>
      <w:tr w:rsidR="00E97905" w:rsidRPr="00425C8F" w:rsidTr="00E97905">
        <w:trPr>
          <w:trHeight w:val="281"/>
        </w:trPr>
        <w:tc>
          <w:tcPr>
            <w:tcW w:w="1350" w:type="dxa"/>
          </w:tcPr>
          <w:p w:rsidR="00E97905" w:rsidRPr="00425C8F" w:rsidRDefault="00E97905" w:rsidP="00E97905">
            <w:pPr>
              <w:pStyle w:val="Tablecontent"/>
              <w:rPr>
                <w:lang w:val="fr-FR"/>
              </w:rPr>
            </w:pPr>
            <w:r w:rsidRPr="00425C8F">
              <w:rPr>
                <w:lang w:val="fr-FR"/>
              </w:rPr>
              <w:t>LISTNAME</w:t>
            </w:r>
          </w:p>
        </w:tc>
        <w:tc>
          <w:tcPr>
            <w:tcW w:w="1530" w:type="dxa"/>
          </w:tcPr>
          <w:p w:rsidR="00E97905" w:rsidRPr="00425C8F" w:rsidRDefault="00E97905" w:rsidP="00E97905">
            <w:pPr>
              <w:pStyle w:val="Tablecontent"/>
            </w:pPr>
            <w:r w:rsidRPr="00425C8F">
              <w:t>Name of the list that got deleted in PreTUPS</w:t>
            </w:r>
          </w:p>
        </w:tc>
        <w:tc>
          <w:tcPr>
            <w:tcW w:w="1620" w:type="dxa"/>
          </w:tcPr>
          <w:p w:rsidR="00E97905" w:rsidRPr="00425C8F" w:rsidRDefault="00E97905" w:rsidP="00E97905">
            <w:pPr>
              <w:pStyle w:val="Tablecontent"/>
            </w:pPr>
            <w:r w:rsidRPr="00425C8F">
              <w:t>JackList1</w:t>
            </w:r>
          </w:p>
        </w:tc>
        <w:tc>
          <w:tcPr>
            <w:tcW w:w="1350" w:type="dxa"/>
          </w:tcPr>
          <w:p w:rsidR="00E97905" w:rsidRPr="00425C8F" w:rsidRDefault="00E97905" w:rsidP="00E97905">
            <w:pPr>
              <w:pStyle w:val="Tablecontent"/>
            </w:pPr>
            <w:r w:rsidRPr="00425C8F">
              <w:t>50</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Alphanumeric, single word</w:t>
            </w:r>
          </w:p>
        </w:tc>
      </w:tr>
      <w:tr w:rsidR="00E97905" w:rsidRPr="00425C8F" w:rsidTr="00E97905">
        <w:trPr>
          <w:trHeight w:val="925"/>
        </w:trPr>
        <w:tc>
          <w:tcPr>
            <w:tcW w:w="1350" w:type="dxa"/>
          </w:tcPr>
          <w:p w:rsidR="00E97905" w:rsidRPr="00425C8F" w:rsidRDefault="00E97905" w:rsidP="00E97905">
            <w:pPr>
              <w:pStyle w:val="Tablecontent"/>
            </w:pPr>
            <w:r w:rsidRPr="00425C8F">
              <w:t>TXNSTATUS</w:t>
            </w:r>
          </w:p>
        </w:tc>
        <w:tc>
          <w:tcPr>
            <w:tcW w:w="1530" w:type="dxa"/>
          </w:tcPr>
          <w:p w:rsidR="00E97905" w:rsidRPr="00425C8F" w:rsidRDefault="00E97905" w:rsidP="00E97905">
            <w:pPr>
              <w:pStyle w:val="Tablecontent"/>
            </w:pPr>
            <w:r w:rsidRPr="00425C8F">
              <w:t>Request Status</w:t>
            </w:r>
          </w:p>
        </w:tc>
        <w:tc>
          <w:tcPr>
            <w:tcW w:w="1620" w:type="dxa"/>
          </w:tcPr>
          <w:p w:rsidR="00E97905" w:rsidRPr="00425C8F" w:rsidRDefault="00E97905" w:rsidP="00E97905">
            <w:pPr>
              <w:pStyle w:val="Tablecontent"/>
            </w:pPr>
            <w:r w:rsidRPr="00425C8F">
              <w:t>200</w:t>
            </w:r>
          </w:p>
        </w:tc>
        <w:tc>
          <w:tcPr>
            <w:tcW w:w="1350" w:type="dxa"/>
          </w:tcPr>
          <w:p w:rsidR="00E97905" w:rsidRPr="00425C8F" w:rsidRDefault="00E97905" w:rsidP="00E97905">
            <w:pPr>
              <w:pStyle w:val="Tablecontent"/>
            </w:pPr>
            <w:r w:rsidRPr="00425C8F">
              <w:t>5</w:t>
            </w:r>
          </w:p>
        </w:tc>
        <w:tc>
          <w:tcPr>
            <w:tcW w:w="1620" w:type="dxa"/>
          </w:tcPr>
          <w:p w:rsidR="00E97905" w:rsidRPr="00425C8F" w:rsidRDefault="00E97905" w:rsidP="00E97905">
            <w:pPr>
              <w:pStyle w:val="Tablecontent"/>
            </w:pPr>
            <w:r w:rsidRPr="00425C8F">
              <w:t>M</w:t>
            </w:r>
          </w:p>
        </w:tc>
        <w:tc>
          <w:tcPr>
            <w:tcW w:w="2176" w:type="dxa"/>
          </w:tcPr>
          <w:p w:rsidR="00E97905" w:rsidRPr="00425C8F" w:rsidRDefault="00E97905" w:rsidP="00E97905">
            <w:pPr>
              <w:pStyle w:val="Tablecontent"/>
            </w:pPr>
            <w:r w:rsidRPr="00425C8F">
              <w:t>Transaction Status i.e.</w:t>
            </w:r>
          </w:p>
          <w:p w:rsidR="00E97905" w:rsidRPr="00425C8F" w:rsidRDefault="00E97905" w:rsidP="00E97905">
            <w:pPr>
              <w:pStyle w:val="Tablecontent"/>
            </w:pPr>
            <w:r w:rsidRPr="00425C8F">
              <w:t>Transaction OK (200), failed other status</w:t>
            </w:r>
          </w:p>
        </w:tc>
      </w:tr>
    </w:tbl>
    <w:p w:rsidR="00E97905" w:rsidRPr="00425C8F" w:rsidRDefault="00E97905" w:rsidP="00E97905">
      <w:pPr>
        <w:pStyle w:val="BodyText2"/>
      </w:pPr>
    </w:p>
    <w:p w:rsidR="00E97905" w:rsidRPr="00425C8F" w:rsidRDefault="00E97905" w:rsidP="001E6309">
      <w:pPr>
        <w:pStyle w:val="Heading"/>
        <w:rPr>
          <w:color w:val="auto"/>
        </w:rPr>
      </w:pPr>
      <w:r w:rsidRPr="00425C8F">
        <w:rPr>
          <w:color w:val="auto"/>
        </w:rPr>
        <w:t>Business Rules</w:t>
      </w:r>
    </w:p>
    <w:p w:rsidR="00E97905" w:rsidRPr="00425C8F" w:rsidRDefault="00E97905" w:rsidP="00E97905">
      <w:pPr>
        <w:pStyle w:val="ListBullet1"/>
      </w:pPr>
      <w:r w:rsidRPr="00425C8F">
        <w:t>The value for TYPE tag is fixed as mentioned in syntax.</w:t>
      </w:r>
    </w:p>
    <w:p w:rsidR="00E97905" w:rsidRPr="00425C8F" w:rsidRDefault="00E97905" w:rsidP="00E97905">
      <w:pPr>
        <w:pStyle w:val="ListBullet1"/>
      </w:pPr>
      <w:r w:rsidRPr="00425C8F">
        <w:t>The initiator subscriber (List owner) would receive a SMS notifying the successful/un-successful deletion of his/her distribution credit list.</w:t>
      </w:r>
    </w:p>
    <w:p w:rsidR="008E0A62" w:rsidRDefault="008E0A62" w:rsidP="008E0A62">
      <w:pPr>
        <w:pStyle w:val="ListBullet1"/>
        <w:numPr>
          <w:ilvl w:val="0"/>
          <w:numId w:val="0"/>
        </w:numPr>
        <w:ind w:left="648"/>
      </w:pPr>
    </w:p>
    <w:p w:rsidR="005D5DC1" w:rsidRPr="00425C8F" w:rsidRDefault="005D5DC1" w:rsidP="005D5DC1">
      <w:pPr>
        <w:pStyle w:val="BodyText2"/>
      </w:pPr>
    </w:p>
    <w:p w:rsidR="002B017B" w:rsidRPr="00425C8F" w:rsidRDefault="002B017B" w:rsidP="00E97905">
      <w:pPr>
        <w:pStyle w:val="BodyText2"/>
      </w:pPr>
    </w:p>
    <w:p w:rsidR="005D5DC1" w:rsidRPr="00425C8F" w:rsidRDefault="005D5DC1" w:rsidP="00E97905">
      <w:pPr>
        <w:pStyle w:val="BodyText2"/>
      </w:pPr>
    </w:p>
    <w:p w:rsidR="00C37208" w:rsidRPr="00425C8F" w:rsidRDefault="00C37208" w:rsidP="00E97905">
      <w:pPr>
        <w:pStyle w:val="BodyText2"/>
      </w:pPr>
    </w:p>
    <w:p w:rsidR="00C37208" w:rsidRPr="00425C8F" w:rsidRDefault="00C37208" w:rsidP="00337049">
      <w:pPr>
        <w:pStyle w:val="Heading2"/>
        <w:rPr>
          <w:lang w:val="en-IN"/>
        </w:rPr>
      </w:pPr>
      <w:bookmarkStart w:id="317" w:name="_Toc381267302"/>
      <w:bookmarkStart w:id="318" w:name="_Toc485139721"/>
      <w:r w:rsidRPr="00425C8F">
        <w:rPr>
          <w:lang w:val="en-IN"/>
        </w:rPr>
        <w:t xml:space="preserve">Last </w:t>
      </w:r>
      <w:r w:rsidR="001177D9" w:rsidRPr="00425C8F">
        <w:rPr>
          <w:lang w:val="en-IN"/>
        </w:rPr>
        <w:t>X</w:t>
      </w:r>
      <w:r w:rsidRPr="00425C8F">
        <w:rPr>
          <w:lang w:val="en-IN"/>
        </w:rPr>
        <w:t xml:space="preserve"> Transaction Details</w:t>
      </w:r>
      <w:bookmarkEnd w:id="317"/>
      <w:bookmarkEnd w:id="318"/>
      <w:r w:rsidRPr="00425C8F">
        <w:rPr>
          <w:lang w:val="en-IN"/>
        </w:rPr>
        <w:t xml:space="preserve"> </w:t>
      </w:r>
    </w:p>
    <w:p w:rsidR="00C37208" w:rsidRPr="00425C8F" w:rsidRDefault="00C37208" w:rsidP="00C37208">
      <w:pPr>
        <w:pStyle w:val="BodyText2"/>
      </w:pPr>
      <w:r w:rsidRPr="00425C8F">
        <w:t xml:space="preserve">Through External system a Channel user can request to get details about his/her own last </w:t>
      </w:r>
      <w:r w:rsidR="001177D9" w:rsidRPr="00425C8F">
        <w:t>X</w:t>
      </w:r>
      <w:r w:rsidRPr="00425C8F">
        <w:t xml:space="preserve"> transactions made in PreTUPS. The last </w:t>
      </w:r>
      <w:r w:rsidR="001177D9" w:rsidRPr="00425C8F">
        <w:t>X</w:t>
      </w:r>
      <w:r w:rsidRPr="00425C8F">
        <w:t xml:space="preserve"> transaction could be O2C transfer and or C2C transfer and or C2S transfer.</w:t>
      </w:r>
    </w:p>
    <w:p w:rsidR="00C37208" w:rsidRPr="00425C8F" w:rsidRDefault="00C37208" w:rsidP="00C37208">
      <w:pPr>
        <w:pStyle w:val="BodyText2"/>
      </w:pPr>
    </w:p>
    <w:p w:rsidR="00C37208" w:rsidRPr="00425C8F" w:rsidRDefault="00C37208" w:rsidP="00AE4A1D">
      <w:pPr>
        <w:pStyle w:val="BodyText2"/>
        <w:numPr>
          <w:ilvl w:val="0"/>
          <w:numId w:val="39"/>
        </w:numPr>
      </w:pPr>
      <w:r w:rsidRPr="00425C8F">
        <w:t>Upto last 3 days (</w:t>
      </w:r>
      <w:r w:rsidR="001177D9" w:rsidRPr="00425C8F">
        <w:t>starting from current date</w:t>
      </w:r>
      <w:r w:rsidRPr="00425C8F">
        <w:t>) transactions would be returned through this API.</w:t>
      </w:r>
    </w:p>
    <w:p w:rsidR="00C37208" w:rsidRPr="00425C8F" w:rsidRDefault="00C37208" w:rsidP="00C37208">
      <w:pPr>
        <w:pStyle w:val="BodyText2"/>
      </w:pPr>
    </w:p>
    <w:p w:rsidR="00C37208" w:rsidRPr="00425C8F" w:rsidRDefault="00C37208" w:rsidP="00C37208">
      <w:pPr>
        <w:pStyle w:val="BodyText2"/>
      </w:pPr>
      <w:r w:rsidRPr="00425C8F">
        <w:t xml:space="preserve">The request format and details of request are mentioned below. </w:t>
      </w:r>
    </w:p>
    <w:p w:rsidR="00C37208" w:rsidRPr="00425C8F" w:rsidRDefault="00C37208" w:rsidP="00C37208">
      <w:pPr>
        <w:pStyle w:val="BodyText2"/>
      </w:pPr>
    </w:p>
    <w:p w:rsidR="00C37208" w:rsidRPr="00425C8F" w:rsidRDefault="00C37208" w:rsidP="001E6309">
      <w:pPr>
        <w:pStyle w:val="Heading"/>
        <w:rPr>
          <w:color w:val="auto"/>
        </w:rPr>
      </w:pPr>
      <w:bookmarkStart w:id="319" w:name="_Toc364081834"/>
      <w:bookmarkStart w:id="320" w:name="_Toc381267303"/>
      <w:r w:rsidRPr="00425C8F">
        <w:rPr>
          <w:color w:val="auto"/>
        </w:rPr>
        <w:t>Request Syntax</w:t>
      </w:r>
      <w:bookmarkEnd w:id="319"/>
      <w:bookmarkEnd w:id="320"/>
    </w:p>
    <w:p w:rsidR="00C37208" w:rsidRPr="00425C8F" w:rsidRDefault="00C37208" w:rsidP="00C37208">
      <w:pPr>
        <w:pStyle w:val="Code"/>
        <w:ind w:left="0"/>
      </w:pPr>
      <w:proofErr w:type="gramStart"/>
      <w:r w:rsidRPr="00425C8F">
        <w:t>&lt;?xml</w:t>
      </w:r>
      <w:proofErr w:type="gramEnd"/>
      <w:r w:rsidRPr="00425C8F">
        <w:t xml:space="preserve"> version="1.0"?&gt;</w:t>
      </w:r>
    </w:p>
    <w:p w:rsidR="00C37208" w:rsidRPr="00425C8F" w:rsidRDefault="00C37208" w:rsidP="00C37208">
      <w:pPr>
        <w:pStyle w:val="Code"/>
        <w:ind w:left="0" w:firstLine="720"/>
      </w:pPr>
      <w:r w:rsidRPr="00425C8F">
        <w:t>&lt;</w:t>
      </w:r>
      <w:r w:rsidRPr="00425C8F">
        <w:rPr>
          <w:b/>
        </w:rPr>
        <w:t>COMMAND</w:t>
      </w:r>
      <w:r w:rsidRPr="00425C8F">
        <w:t>&gt;</w:t>
      </w:r>
    </w:p>
    <w:p w:rsidR="00C37208" w:rsidRPr="00425C8F" w:rsidRDefault="00C37208" w:rsidP="00C37208">
      <w:pPr>
        <w:pStyle w:val="Code"/>
        <w:ind w:left="720" w:firstLine="720"/>
      </w:pPr>
      <w:r w:rsidRPr="00425C8F">
        <w:t>&lt;</w:t>
      </w:r>
      <w:r w:rsidRPr="00425C8F">
        <w:rPr>
          <w:b/>
        </w:rPr>
        <w:t>TYPE</w:t>
      </w:r>
      <w:r w:rsidRPr="00425C8F">
        <w:t>&gt;EXLST3TRFREQ&lt;/</w:t>
      </w:r>
      <w:r w:rsidRPr="00425C8F">
        <w:rPr>
          <w:b/>
        </w:rPr>
        <w:t>TYPE</w:t>
      </w:r>
      <w:r w:rsidRPr="00425C8F">
        <w:t>&gt;</w:t>
      </w:r>
    </w:p>
    <w:p w:rsidR="00C37208" w:rsidRPr="00425C8F" w:rsidRDefault="00C37208" w:rsidP="00C37208">
      <w:pPr>
        <w:pStyle w:val="Code"/>
        <w:ind w:left="1440"/>
      </w:pPr>
      <w:r w:rsidRPr="00425C8F">
        <w:t>&lt;</w:t>
      </w:r>
      <w:r w:rsidRPr="00425C8F">
        <w:rPr>
          <w:b/>
        </w:rPr>
        <w:t>DATE</w:t>
      </w:r>
      <w:r w:rsidRPr="00425C8F">
        <w:t>&gt;Date and time&lt;/</w:t>
      </w:r>
      <w:r w:rsidRPr="00425C8F">
        <w:rPr>
          <w:b/>
        </w:rPr>
        <w:t>DATE</w:t>
      </w:r>
      <w:r w:rsidRPr="00425C8F">
        <w:t>&gt;</w:t>
      </w:r>
    </w:p>
    <w:p w:rsidR="00C37208" w:rsidRPr="00425C8F" w:rsidRDefault="00C37208" w:rsidP="00C37208">
      <w:pPr>
        <w:pStyle w:val="Code"/>
        <w:ind w:left="1440"/>
      </w:pPr>
      <w:r w:rsidRPr="00425C8F">
        <w:t>&lt;</w:t>
      </w:r>
      <w:r w:rsidRPr="00425C8F">
        <w:rPr>
          <w:b/>
        </w:rPr>
        <w:t>EXTNWCODE</w:t>
      </w:r>
      <w:r w:rsidRPr="00425C8F">
        <w:t>&gt;Network External Code&lt;/</w:t>
      </w:r>
      <w:r w:rsidRPr="00425C8F">
        <w:rPr>
          <w:b/>
        </w:rPr>
        <w:t>EXTNWCODE</w:t>
      </w:r>
      <w:r w:rsidRPr="00425C8F">
        <w:t>&gt;</w:t>
      </w:r>
    </w:p>
    <w:p w:rsidR="00C37208" w:rsidRPr="00425C8F" w:rsidRDefault="00C37208" w:rsidP="00C37208">
      <w:pPr>
        <w:pStyle w:val="Code"/>
        <w:ind w:left="1440"/>
      </w:pPr>
      <w:r w:rsidRPr="00425C8F">
        <w:t>&lt;</w:t>
      </w:r>
      <w:r w:rsidRPr="00425C8F">
        <w:rPr>
          <w:b/>
        </w:rPr>
        <w:t>MSISDN</w:t>
      </w:r>
      <w:r w:rsidRPr="00425C8F">
        <w:t>&gt;Channel user MSISDN&lt;/</w:t>
      </w:r>
      <w:r w:rsidRPr="00425C8F">
        <w:rPr>
          <w:b/>
        </w:rPr>
        <w:t>MSISDN</w:t>
      </w:r>
      <w:r w:rsidRPr="00425C8F">
        <w:t>&gt;</w:t>
      </w:r>
    </w:p>
    <w:p w:rsidR="00C37208" w:rsidRPr="00425C8F" w:rsidRDefault="00C37208" w:rsidP="00C37208">
      <w:pPr>
        <w:pStyle w:val="Code"/>
        <w:ind w:left="1440"/>
      </w:pPr>
      <w:r w:rsidRPr="00425C8F">
        <w:t>&lt;</w:t>
      </w:r>
      <w:r w:rsidRPr="00425C8F">
        <w:rPr>
          <w:b/>
        </w:rPr>
        <w:t>PIN</w:t>
      </w:r>
      <w:r w:rsidRPr="00425C8F">
        <w:t>&gt;Channel user PIN&lt;/</w:t>
      </w:r>
      <w:r w:rsidRPr="00425C8F">
        <w:rPr>
          <w:b/>
        </w:rPr>
        <w:t>PIN</w:t>
      </w:r>
      <w:r w:rsidRPr="00425C8F">
        <w:t>&gt;</w:t>
      </w:r>
    </w:p>
    <w:p w:rsidR="00C37208" w:rsidRPr="00425C8F" w:rsidRDefault="00C37208" w:rsidP="00C37208">
      <w:pPr>
        <w:pStyle w:val="Code"/>
        <w:ind w:left="1440"/>
      </w:pPr>
      <w:r w:rsidRPr="00425C8F">
        <w:t>&lt;</w:t>
      </w:r>
      <w:r w:rsidRPr="00425C8F">
        <w:rPr>
          <w:b/>
        </w:rPr>
        <w:t>LOGINID</w:t>
      </w:r>
      <w:r w:rsidRPr="00425C8F">
        <w:t>&gt;Channel user Login ID&lt;/</w:t>
      </w:r>
      <w:r w:rsidRPr="00425C8F">
        <w:rPr>
          <w:b/>
        </w:rPr>
        <w:t>LOGINID</w:t>
      </w:r>
      <w:r w:rsidRPr="00425C8F">
        <w:t>&gt;</w:t>
      </w:r>
    </w:p>
    <w:p w:rsidR="00C37208" w:rsidRPr="00425C8F" w:rsidRDefault="00C37208" w:rsidP="00C37208">
      <w:pPr>
        <w:pStyle w:val="Code"/>
        <w:ind w:left="1440"/>
      </w:pPr>
      <w:r w:rsidRPr="00425C8F">
        <w:t>&lt;</w:t>
      </w:r>
      <w:r w:rsidRPr="00425C8F">
        <w:rPr>
          <w:b/>
        </w:rPr>
        <w:t>PASSWORD</w:t>
      </w:r>
      <w:r w:rsidRPr="00425C8F">
        <w:t>&gt;Channel User Login Password&lt;/</w:t>
      </w:r>
      <w:r w:rsidRPr="00425C8F">
        <w:rPr>
          <w:b/>
        </w:rPr>
        <w:t>PASSWORD</w:t>
      </w:r>
      <w:r w:rsidRPr="00425C8F">
        <w:t>&gt;</w:t>
      </w:r>
    </w:p>
    <w:p w:rsidR="00C37208" w:rsidRPr="00425C8F" w:rsidRDefault="00C37208" w:rsidP="00C37208">
      <w:pPr>
        <w:pStyle w:val="Code"/>
        <w:ind w:left="1440"/>
      </w:pPr>
      <w:r w:rsidRPr="00425C8F">
        <w:t>&lt;</w:t>
      </w:r>
      <w:r w:rsidRPr="00425C8F">
        <w:rPr>
          <w:b/>
        </w:rPr>
        <w:t>EXTCODE</w:t>
      </w:r>
      <w:r w:rsidRPr="00425C8F">
        <w:t>&gt;Channel user unique External code&lt;/</w:t>
      </w:r>
      <w:r w:rsidRPr="00425C8F">
        <w:rPr>
          <w:b/>
        </w:rPr>
        <w:t>EXTCODE</w:t>
      </w:r>
      <w:r w:rsidRPr="00425C8F">
        <w:t>&gt;</w:t>
      </w:r>
    </w:p>
    <w:p w:rsidR="00590C7F" w:rsidRDefault="00C37208" w:rsidP="00C37208">
      <w:pPr>
        <w:pStyle w:val="Code"/>
        <w:ind w:left="1440"/>
      </w:pPr>
      <w:r w:rsidRPr="00425C8F">
        <w:t>&lt;</w:t>
      </w:r>
      <w:r w:rsidRPr="00425C8F">
        <w:rPr>
          <w:b/>
        </w:rPr>
        <w:t>EXTREFNUM</w:t>
      </w:r>
      <w:r w:rsidRPr="00425C8F">
        <w:t>&gt;</w:t>
      </w:r>
    </w:p>
    <w:p w:rsidR="00C37208" w:rsidRPr="00425C8F" w:rsidRDefault="00C37208" w:rsidP="00C37208">
      <w:pPr>
        <w:pStyle w:val="Code"/>
        <w:ind w:left="1440"/>
      </w:pPr>
      <w:r w:rsidRPr="00425C8F">
        <w:t>Reference number of transaction request&lt;/</w:t>
      </w:r>
      <w:r w:rsidRPr="00425C8F">
        <w:rPr>
          <w:b/>
        </w:rPr>
        <w:t>EXTREFNUM</w:t>
      </w:r>
      <w:r w:rsidRPr="00425C8F">
        <w:t>&gt;</w:t>
      </w:r>
    </w:p>
    <w:p w:rsidR="00C37208" w:rsidRPr="00425C8F" w:rsidRDefault="00C37208" w:rsidP="00C37208">
      <w:pPr>
        <w:pStyle w:val="Code"/>
        <w:ind w:left="1440"/>
      </w:pPr>
      <w:r w:rsidRPr="00425C8F">
        <w:t>&lt;</w:t>
      </w:r>
      <w:r w:rsidRPr="00425C8F">
        <w:rPr>
          <w:b/>
        </w:rPr>
        <w:t>LANGUAGE1</w:t>
      </w:r>
      <w:r w:rsidRPr="00425C8F">
        <w:t>&gt;Retailer Language&lt;/</w:t>
      </w:r>
      <w:r w:rsidRPr="00425C8F">
        <w:rPr>
          <w:b/>
        </w:rPr>
        <w:t>LANGUAGE1</w:t>
      </w:r>
      <w:r w:rsidRPr="00425C8F">
        <w:t>&gt;</w:t>
      </w:r>
    </w:p>
    <w:p w:rsidR="00C37208" w:rsidRPr="00425C8F" w:rsidRDefault="00C37208" w:rsidP="00C37208">
      <w:pPr>
        <w:pStyle w:val="Code"/>
        <w:ind w:left="0" w:firstLine="720"/>
      </w:pPr>
      <w:r w:rsidRPr="00425C8F">
        <w:t>&lt;/</w:t>
      </w:r>
      <w:r w:rsidRPr="00425C8F">
        <w:rPr>
          <w:b/>
        </w:rPr>
        <w:t>COMMAND</w:t>
      </w:r>
      <w:r w:rsidRPr="00425C8F">
        <w:t>&gt;</w:t>
      </w:r>
    </w:p>
    <w:p w:rsidR="00C37208" w:rsidRPr="00425C8F" w:rsidRDefault="00C37208" w:rsidP="00C37208">
      <w:pPr>
        <w:pStyle w:val="BodyText2"/>
      </w:pPr>
    </w:p>
    <w:p w:rsidR="00C37208" w:rsidRPr="00425C8F" w:rsidRDefault="00C37208" w:rsidP="00C37208">
      <w:pPr>
        <w:pStyle w:val="Head"/>
      </w:pPr>
      <w:r w:rsidRPr="00425C8F">
        <w:t>Field Details</w:t>
      </w:r>
    </w:p>
    <w:tbl>
      <w:tblPr>
        <w:tblW w:w="92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1620"/>
        <w:gridCol w:w="1800"/>
        <w:gridCol w:w="1620"/>
        <w:gridCol w:w="1080"/>
        <w:gridCol w:w="1497"/>
      </w:tblGrid>
      <w:tr w:rsidR="00C37208" w:rsidRPr="00425C8F" w:rsidTr="002C3F3C">
        <w:trPr>
          <w:trHeight w:val="277"/>
          <w:tblHeader/>
        </w:trPr>
        <w:tc>
          <w:tcPr>
            <w:tcW w:w="1620" w:type="dxa"/>
            <w:shd w:val="clear" w:color="auto" w:fill="E31837"/>
          </w:tcPr>
          <w:p w:rsidR="00C37208" w:rsidRPr="00425C8F" w:rsidRDefault="00C37208" w:rsidP="002C3F3C">
            <w:pPr>
              <w:pStyle w:val="TableColumnLabels"/>
              <w:rPr>
                <w:color w:val="auto"/>
              </w:rPr>
            </w:pPr>
            <w:r w:rsidRPr="00425C8F">
              <w:rPr>
                <w:color w:val="auto"/>
              </w:rPr>
              <w:t>TAG</w:t>
            </w:r>
          </w:p>
        </w:tc>
        <w:tc>
          <w:tcPr>
            <w:tcW w:w="1620" w:type="dxa"/>
            <w:shd w:val="clear" w:color="auto" w:fill="E31837"/>
          </w:tcPr>
          <w:p w:rsidR="00C37208" w:rsidRPr="00425C8F" w:rsidRDefault="00C37208" w:rsidP="002C3F3C">
            <w:pPr>
              <w:pStyle w:val="TableColumnLabels"/>
              <w:rPr>
                <w:color w:val="auto"/>
              </w:rPr>
            </w:pPr>
            <w:r w:rsidRPr="00425C8F">
              <w:rPr>
                <w:color w:val="auto"/>
              </w:rPr>
              <w:t>Fields</w:t>
            </w:r>
          </w:p>
        </w:tc>
        <w:tc>
          <w:tcPr>
            <w:tcW w:w="1800" w:type="dxa"/>
            <w:shd w:val="clear" w:color="auto" w:fill="E31837"/>
          </w:tcPr>
          <w:p w:rsidR="00C37208" w:rsidRPr="00425C8F" w:rsidRDefault="00C37208" w:rsidP="002C3F3C">
            <w:pPr>
              <w:pStyle w:val="TableColumnLabels"/>
              <w:rPr>
                <w:color w:val="auto"/>
              </w:rPr>
            </w:pPr>
            <w:r w:rsidRPr="00425C8F">
              <w:rPr>
                <w:color w:val="auto"/>
              </w:rPr>
              <w:t>Remarks</w:t>
            </w:r>
          </w:p>
        </w:tc>
        <w:tc>
          <w:tcPr>
            <w:tcW w:w="1620" w:type="dxa"/>
            <w:shd w:val="clear" w:color="auto" w:fill="E31837"/>
          </w:tcPr>
          <w:p w:rsidR="00C37208" w:rsidRPr="00425C8F" w:rsidRDefault="00C37208" w:rsidP="002C3F3C">
            <w:pPr>
              <w:pStyle w:val="TableColumnLabels"/>
              <w:rPr>
                <w:color w:val="auto"/>
              </w:rPr>
            </w:pPr>
            <w:r w:rsidRPr="00425C8F">
              <w:rPr>
                <w:color w:val="auto"/>
              </w:rPr>
              <w:t>Example</w:t>
            </w:r>
          </w:p>
        </w:tc>
        <w:tc>
          <w:tcPr>
            <w:tcW w:w="1080" w:type="dxa"/>
            <w:shd w:val="clear" w:color="auto" w:fill="E31837"/>
          </w:tcPr>
          <w:p w:rsidR="00C37208" w:rsidRPr="00425C8F" w:rsidRDefault="00C37208" w:rsidP="002C3F3C">
            <w:pPr>
              <w:pStyle w:val="TableColumnLabels"/>
              <w:rPr>
                <w:color w:val="auto"/>
              </w:rPr>
            </w:pPr>
            <w:r w:rsidRPr="00425C8F">
              <w:rPr>
                <w:color w:val="auto"/>
              </w:rPr>
              <w:t>Field Type</w:t>
            </w:r>
          </w:p>
        </w:tc>
        <w:tc>
          <w:tcPr>
            <w:tcW w:w="1497" w:type="dxa"/>
            <w:shd w:val="clear" w:color="auto" w:fill="E31837"/>
          </w:tcPr>
          <w:p w:rsidR="00C37208" w:rsidRPr="00425C8F" w:rsidRDefault="00C37208" w:rsidP="002C3F3C">
            <w:pPr>
              <w:pStyle w:val="TableColumnLabels"/>
              <w:rPr>
                <w:color w:val="auto"/>
              </w:rPr>
            </w:pPr>
            <w:r w:rsidRPr="00425C8F">
              <w:rPr>
                <w:color w:val="auto"/>
              </w:rPr>
              <w:t>Optional/</w:t>
            </w:r>
          </w:p>
          <w:p w:rsidR="00C37208" w:rsidRPr="00425C8F" w:rsidRDefault="00C37208" w:rsidP="002C3F3C">
            <w:pPr>
              <w:pStyle w:val="TableColumnLabels"/>
              <w:rPr>
                <w:color w:val="auto"/>
              </w:rPr>
            </w:pPr>
            <w:r w:rsidRPr="00425C8F">
              <w:rPr>
                <w:color w:val="auto"/>
              </w:rPr>
              <w:t>Mandatory</w:t>
            </w:r>
          </w:p>
        </w:tc>
      </w:tr>
      <w:tr w:rsidR="00C37208" w:rsidRPr="00425C8F" w:rsidTr="002C3F3C">
        <w:trPr>
          <w:trHeight w:val="277"/>
        </w:trPr>
        <w:tc>
          <w:tcPr>
            <w:tcW w:w="1620" w:type="dxa"/>
          </w:tcPr>
          <w:p w:rsidR="00C37208" w:rsidRPr="00425C8F" w:rsidRDefault="00C37208" w:rsidP="002C3F3C">
            <w:pPr>
              <w:pStyle w:val="Tablecontent"/>
            </w:pPr>
            <w:r w:rsidRPr="00425C8F">
              <w:t>TYPE</w:t>
            </w:r>
          </w:p>
        </w:tc>
        <w:tc>
          <w:tcPr>
            <w:tcW w:w="1620" w:type="dxa"/>
          </w:tcPr>
          <w:p w:rsidR="00C37208" w:rsidRPr="00425C8F" w:rsidRDefault="00C37208" w:rsidP="002C3F3C">
            <w:pPr>
              <w:pStyle w:val="Tablecontent"/>
            </w:pPr>
            <w:r w:rsidRPr="00425C8F">
              <w:t>Request type</w:t>
            </w:r>
          </w:p>
        </w:tc>
        <w:tc>
          <w:tcPr>
            <w:tcW w:w="1800" w:type="dxa"/>
          </w:tcPr>
          <w:p w:rsidR="00C37208" w:rsidRPr="00425C8F" w:rsidRDefault="00C37208" w:rsidP="002C3F3C">
            <w:pPr>
              <w:pStyle w:val="Tablecontent"/>
            </w:pPr>
            <w:r w:rsidRPr="00425C8F">
              <w:t>Request Type, should be sent with each request - fixed</w:t>
            </w:r>
          </w:p>
        </w:tc>
        <w:tc>
          <w:tcPr>
            <w:tcW w:w="1620" w:type="dxa"/>
          </w:tcPr>
          <w:p w:rsidR="00C37208" w:rsidRPr="00425C8F" w:rsidRDefault="00C37208" w:rsidP="002C3F3C">
            <w:pPr>
              <w:pStyle w:val="Tablecontent"/>
            </w:pPr>
            <w:r w:rsidRPr="00425C8F">
              <w:t>EXLST3TRFREQ</w:t>
            </w:r>
          </w:p>
        </w:tc>
        <w:tc>
          <w:tcPr>
            <w:tcW w:w="1080" w:type="dxa"/>
          </w:tcPr>
          <w:p w:rsidR="00C37208" w:rsidRPr="00425C8F" w:rsidRDefault="00C37208" w:rsidP="002C3F3C">
            <w:pPr>
              <w:pStyle w:val="Tablecontent"/>
            </w:pPr>
            <w:r w:rsidRPr="00425C8F">
              <w:t>A (20)</w:t>
            </w:r>
          </w:p>
        </w:tc>
        <w:tc>
          <w:tcPr>
            <w:tcW w:w="1497" w:type="dxa"/>
          </w:tcPr>
          <w:p w:rsidR="00C37208" w:rsidRPr="00425C8F" w:rsidRDefault="00C37208" w:rsidP="002C3F3C">
            <w:pPr>
              <w:pStyle w:val="Tablecontent"/>
            </w:pPr>
            <w:r w:rsidRPr="00425C8F">
              <w:t>M</w:t>
            </w:r>
          </w:p>
        </w:tc>
      </w:tr>
      <w:tr w:rsidR="00C37208" w:rsidRPr="00425C8F" w:rsidTr="002C3F3C">
        <w:trPr>
          <w:trHeight w:val="277"/>
        </w:trPr>
        <w:tc>
          <w:tcPr>
            <w:tcW w:w="1620" w:type="dxa"/>
          </w:tcPr>
          <w:p w:rsidR="00C37208" w:rsidRPr="00425C8F" w:rsidRDefault="00C37208" w:rsidP="002C3F3C">
            <w:pPr>
              <w:pStyle w:val="Tablecontent"/>
            </w:pPr>
            <w:r w:rsidRPr="00425C8F">
              <w:t>DATE</w:t>
            </w:r>
          </w:p>
        </w:tc>
        <w:tc>
          <w:tcPr>
            <w:tcW w:w="1620" w:type="dxa"/>
          </w:tcPr>
          <w:p w:rsidR="00C37208" w:rsidRPr="00425C8F" w:rsidRDefault="00C37208" w:rsidP="002C3F3C">
            <w:pPr>
              <w:pStyle w:val="Tablecontent"/>
            </w:pPr>
            <w:r w:rsidRPr="00425C8F">
              <w:t>Date and time</w:t>
            </w:r>
          </w:p>
        </w:tc>
        <w:tc>
          <w:tcPr>
            <w:tcW w:w="1800" w:type="dxa"/>
          </w:tcPr>
          <w:p w:rsidR="00C37208" w:rsidRPr="00425C8F" w:rsidRDefault="00C37208" w:rsidP="002C3F3C">
            <w:pPr>
              <w:pStyle w:val="Tablecontent"/>
            </w:pPr>
            <w:r w:rsidRPr="00425C8F">
              <w:t>Date and time on which request generated by external transaction server, HH are in 24 Hour Format</w:t>
            </w:r>
          </w:p>
        </w:tc>
        <w:tc>
          <w:tcPr>
            <w:tcW w:w="1620" w:type="dxa"/>
          </w:tcPr>
          <w:p w:rsidR="00C37208" w:rsidRPr="00425C8F" w:rsidRDefault="00C37208" w:rsidP="002C3F3C">
            <w:pPr>
              <w:pStyle w:val="Tablecontent"/>
            </w:pPr>
            <w:r w:rsidRPr="00425C8F">
              <w:t>DD/MM/YYYY HH24:MI:SS</w:t>
            </w:r>
          </w:p>
        </w:tc>
        <w:tc>
          <w:tcPr>
            <w:tcW w:w="1080" w:type="dxa"/>
          </w:tcPr>
          <w:p w:rsidR="00C37208" w:rsidRPr="00425C8F" w:rsidRDefault="00C37208" w:rsidP="002C3F3C">
            <w:pPr>
              <w:pStyle w:val="Tablecontent"/>
            </w:pPr>
            <w:r w:rsidRPr="00425C8F">
              <w:t>D (20)</w:t>
            </w:r>
          </w:p>
        </w:tc>
        <w:tc>
          <w:tcPr>
            <w:tcW w:w="1497" w:type="dxa"/>
          </w:tcPr>
          <w:p w:rsidR="00C37208" w:rsidRPr="00425C8F" w:rsidRDefault="00C37208" w:rsidP="002C3F3C">
            <w:pPr>
              <w:pStyle w:val="Tablecontent"/>
            </w:pPr>
            <w:r w:rsidRPr="00425C8F">
              <w:t>O</w:t>
            </w:r>
          </w:p>
          <w:p w:rsidR="00C37208" w:rsidRPr="00425C8F" w:rsidRDefault="00C37208" w:rsidP="002C3F3C">
            <w:pPr>
              <w:pStyle w:val="Tablecontent"/>
            </w:pPr>
            <w:r w:rsidRPr="00425C8F">
              <w:t>(Tag is mandatory)</w:t>
            </w:r>
          </w:p>
        </w:tc>
      </w:tr>
      <w:tr w:rsidR="00C37208" w:rsidRPr="00425C8F" w:rsidTr="002C3F3C">
        <w:trPr>
          <w:trHeight w:val="277"/>
        </w:trPr>
        <w:tc>
          <w:tcPr>
            <w:tcW w:w="1620" w:type="dxa"/>
          </w:tcPr>
          <w:p w:rsidR="00C37208" w:rsidRPr="00425C8F" w:rsidRDefault="00C37208" w:rsidP="002C3F3C">
            <w:pPr>
              <w:pStyle w:val="Tablecontent"/>
            </w:pPr>
            <w:r w:rsidRPr="00425C8F">
              <w:t>EXTNWCODE</w:t>
            </w:r>
          </w:p>
        </w:tc>
        <w:tc>
          <w:tcPr>
            <w:tcW w:w="1620" w:type="dxa"/>
          </w:tcPr>
          <w:p w:rsidR="00C37208" w:rsidRPr="00425C8F" w:rsidRDefault="00C37208" w:rsidP="002C3F3C">
            <w:pPr>
              <w:pStyle w:val="Tablecontent"/>
            </w:pPr>
            <w:r w:rsidRPr="00425C8F">
              <w:t xml:space="preserve">Network code </w:t>
            </w:r>
          </w:p>
        </w:tc>
        <w:tc>
          <w:tcPr>
            <w:tcW w:w="1800" w:type="dxa"/>
          </w:tcPr>
          <w:p w:rsidR="00C37208" w:rsidRPr="00425C8F" w:rsidRDefault="00C37208" w:rsidP="002C3F3C">
            <w:pPr>
              <w:pStyle w:val="Tablecontent"/>
            </w:pPr>
            <w:r w:rsidRPr="00425C8F">
              <w:t>Network code of the Channel User defined in PreTUPS as External Network code</w:t>
            </w:r>
          </w:p>
        </w:tc>
        <w:tc>
          <w:tcPr>
            <w:tcW w:w="1620" w:type="dxa"/>
          </w:tcPr>
          <w:p w:rsidR="00C37208" w:rsidRPr="00425C8F" w:rsidRDefault="00C37208" w:rsidP="002C3F3C">
            <w:pPr>
              <w:pStyle w:val="Tablecontent"/>
            </w:pPr>
            <w:r w:rsidRPr="00425C8F">
              <w:t>ET</w:t>
            </w:r>
          </w:p>
        </w:tc>
        <w:tc>
          <w:tcPr>
            <w:tcW w:w="1080" w:type="dxa"/>
          </w:tcPr>
          <w:p w:rsidR="00C37208" w:rsidRPr="00425C8F" w:rsidRDefault="00C37208" w:rsidP="002C3F3C">
            <w:pPr>
              <w:pStyle w:val="Tablecontent"/>
            </w:pPr>
            <w:r w:rsidRPr="00425C8F">
              <w:t>A (2)</w:t>
            </w:r>
          </w:p>
        </w:tc>
        <w:tc>
          <w:tcPr>
            <w:tcW w:w="1497" w:type="dxa"/>
          </w:tcPr>
          <w:p w:rsidR="00C37208" w:rsidRPr="00425C8F" w:rsidRDefault="00C37208" w:rsidP="002C3F3C">
            <w:pPr>
              <w:pStyle w:val="Tablecontent"/>
            </w:pPr>
            <w:r w:rsidRPr="00425C8F">
              <w:t>M</w:t>
            </w:r>
          </w:p>
        </w:tc>
      </w:tr>
      <w:tr w:rsidR="00C37208" w:rsidRPr="00425C8F" w:rsidTr="002C3F3C">
        <w:trPr>
          <w:trHeight w:val="277"/>
        </w:trPr>
        <w:tc>
          <w:tcPr>
            <w:tcW w:w="1620" w:type="dxa"/>
          </w:tcPr>
          <w:p w:rsidR="00C37208" w:rsidRPr="00425C8F" w:rsidRDefault="00C37208" w:rsidP="002C3F3C">
            <w:pPr>
              <w:pStyle w:val="Tablecontent"/>
            </w:pPr>
            <w:r w:rsidRPr="00425C8F">
              <w:t>MSISDN</w:t>
            </w:r>
          </w:p>
        </w:tc>
        <w:tc>
          <w:tcPr>
            <w:tcW w:w="1620" w:type="dxa"/>
          </w:tcPr>
          <w:p w:rsidR="00C37208" w:rsidRPr="00425C8F" w:rsidRDefault="00C37208" w:rsidP="002C3F3C">
            <w:pPr>
              <w:pStyle w:val="Tablecontent"/>
            </w:pPr>
            <w:r w:rsidRPr="00425C8F">
              <w:t>Channel user</w:t>
            </w:r>
          </w:p>
        </w:tc>
        <w:tc>
          <w:tcPr>
            <w:tcW w:w="1800" w:type="dxa"/>
          </w:tcPr>
          <w:p w:rsidR="00C37208" w:rsidRPr="00425C8F" w:rsidRDefault="00C37208" w:rsidP="002C3F3C">
            <w:pPr>
              <w:pStyle w:val="Tablecontent"/>
            </w:pPr>
            <w:r w:rsidRPr="00425C8F">
              <w:t>All MSISDN should be in national dial format i.e. without country code.</w:t>
            </w:r>
          </w:p>
        </w:tc>
        <w:tc>
          <w:tcPr>
            <w:tcW w:w="1620" w:type="dxa"/>
          </w:tcPr>
          <w:p w:rsidR="00C37208" w:rsidRPr="00425C8F" w:rsidRDefault="00C37208" w:rsidP="002C3F3C">
            <w:pPr>
              <w:pStyle w:val="Tablecontent"/>
            </w:pPr>
            <w:r w:rsidRPr="00425C8F">
              <w:t>9942222</w:t>
            </w:r>
          </w:p>
        </w:tc>
        <w:tc>
          <w:tcPr>
            <w:tcW w:w="1080" w:type="dxa"/>
          </w:tcPr>
          <w:p w:rsidR="00C37208" w:rsidRPr="00425C8F" w:rsidRDefault="00C37208" w:rsidP="002C3F3C">
            <w:pPr>
              <w:pStyle w:val="Tablecontent"/>
            </w:pPr>
            <w:r w:rsidRPr="00425C8F">
              <w:t>N (15)</w:t>
            </w:r>
          </w:p>
        </w:tc>
        <w:tc>
          <w:tcPr>
            <w:tcW w:w="1497" w:type="dxa"/>
          </w:tcPr>
          <w:p w:rsidR="00C37208" w:rsidRPr="00425C8F" w:rsidRDefault="00C37208" w:rsidP="002C3F3C">
            <w:pPr>
              <w:pStyle w:val="Tablecontent"/>
            </w:pPr>
            <w:r w:rsidRPr="00425C8F">
              <w:t>O (Tag is mandatory)</w:t>
            </w:r>
          </w:p>
        </w:tc>
      </w:tr>
      <w:tr w:rsidR="00C37208" w:rsidRPr="00425C8F" w:rsidTr="002C3F3C">
        <w:trPr>
          <w:trHeight w:val="277"/>
        </w:trPr>
        <w:tc>
          <w:tcPr>
            <w:tcW w:w="1620" w:type="dxa"/>
          </w:tcPr>
          <w:p w:rsidR="00C37208" w:rsidRPr="00425C8F" w:rsidRDefault="00C37208" w:rsidP="002C3F3C">
            <w:pPr>
              <w:pStyle w:val="Tablecontent"/>
            </w:pPr>
            <w:r w:rsidRPr="00425C8F">
              <w:t>PIN</w:t>
            </w:r>
          </w:p>
        </w:tc>
        <w:tc>
          <w:tcPr>
            <w:tcW w:w="1620" w:type="dxa"/>
          </w:tcPr>
          <w:p w:rsidR="00C37208" w:rsidRPr="00425C8F" w:rsidRDefault="00C37208" w:rsidP="002C3F3C">
            <w:pPr>
              <w:pStyle w:val="Tablecontent"/>
            </w:pPr>
            <w:r w:rsidRPr="00425C8F">
              <w:t>Channel user</w:t>
            </w:r>
          </w:p>
        </w:tc>
        <w:tc>
          <w:tcPr>
            <w:tcW w:w="1800" w:type="dxa"/>
          </w:tcPr>
          <w:p w:rsidR="00C37208" w:rsidRPr="00425C8F" w:rsidRDefault="00C37208" w:rsidP="002C3F3C">
            <w:pPr>
              <w:pStyle w:val="Tablecontent"/>
            </w:pPr>
            <w:r w:rsidRPr="00425C8F">
              <w:t>PIN of the user</w:t>
            </w:r>
          </w:p>
          <w:p w:rsidR="00C37208" w:rsidRPr="00425C8F" w:rsidRDefault="00C37208" w:rsidP="002C3F3C">
            <w:pPr>
              <w:pStyle w:val="Tablecontent"/>
            </w:pPr>
            <w:r w:rsidRPr="00425C8F">
              <w:rPr>
                <w:rFonts w:cs="Arial"/>
                <w:b/>
              </w:rPr>
              <w:t>Mandatory incase MSISDN is provided</w:t>
            </w:r>
          </w:p>
        </w:tc>
        <w:tc>
          <w:tcPr>
            <w:tcW w:w="1620" w:type="dxa"/>
          </w:tcPr>
          <w:p w:rsidR="00C37208" w:rsidRPr="00425C8F" w:rsidRDefault="00C37208" w:rsidP="002C3F3C">
            <w:pPr>
              <w:pStyle w:val="Tablecontent"/>
            </w:pPr>
            <w:r w:rsidRPr="00425C8F">
              <w:t>1357</w:t>
            </w:r>
          </w:p>
        </w:tc>
        <w:tc>
          <w:tcPr>
            <w:tcW w:w="1080" w:type="dxa"/>
          </w:tcPr>
          <w:p w:rsidR="00C37208" w:rsidRPr="00425C8F" w:rsidRDefault="00C37208" w:rsidP="002C3F3C">
            <w:pPr>
              <w:pStyle w:val="Tablecontent"/>
            </w:pPr>
            <w:r w:rsidRPr="00425C8F">
              <w:t>A (10)</w:t>
            </w:r>
          </w:p>
        </w:tc>
        <w:tc>
          <w:tcPr>
            <w:tcW w:w="1497" w:type="dxa"/>
          </w:tcPr>
          <w:p w:rsidR="00C37208" w:rsidRPr="00425C8F" w:rsidRDefault="00C37208" w:rsidP="002C3F3C">
            <w:pPr>
              <w:pStyle w:val="Tablecontent"/>
            </w:pPr>
            <w:r w:rsidRPr="00425C8F">
              <w:t>O (Tag is mandatory)</w:t>
            </w:r>
          </w:p>
        </w:tc>
      </w:tr>
      <w:tr w:rsidR="00C37208" w:rsidRPr="00425C8F" w:rsidTr="002C3F3C">
        <w:trPr>
          <w:trHeight w:val="277"/>
        </w:trPr>
        <w:tc>
          <w:tcPr>
            <w:tcW w:w="1620" w:type="dxa"/>
          </w:tcPr>
          <w:p w:rsidR="00C37208" w:rsidRPr="00425C8F" w:rsidRDefault="00C37208" w:rsidP="002C3F3C">
            <w:pPr>
              <w:pStyle w:val="Tablecontent"/>
            </w:pPr>
            <w:r w:rsidRPr="00425C8F">
              <w:t>LOGINID</w:t>
            </w:r>
          </w:p>
        </w:tc>
        <w:tc>
          <w:tcPr>
            <w:tcW w:w="1620" w:type="dxa"/>
          </w:tcPr>
          <w:p w:rsidR="00C37208" w:rsidRPr="00425C8F" w:rsidRDefault="00C37208" w:rsidP="002C3F3C">
            <w:pPr>
              <w:pStyle w:val="Tablecontent"/>
            </w:pPr>
            <w:r w:rsidRPr="00425C8F">
              <w:t>Login ID</w:t>
            </w:r>
          </w:p>
        </w:tc>
        <w:tc>
          <w:tcPr>
            <w:tcW w:w="1800" w:type="dxa"/>
          </w:tcPr>
          <w:p w:rsidR="00C37208" w:rsidRPr="00425C8F" w:rsidRDefault="00C37208" w:rsidP="002C3F3C">
            <w:pPr>
              <w:pStyle w:val="Tablecontent"/>
            </w:pPr>
            <w:r w:rsidRPr="00425C8F">
              <w:t>Login ID of the Channel user</w:t>
            </w:r>
          </w:p>
        </w:tc>
        <w:tc>
          <w:tcPr>
            <w:tcW w:w="1620" w:type="dxa"/>
          </w:tcPr>
          <w:p w:rsidR="00C37208" w:rsidRPr="00425C8F" w:rsidRDefault="00C37208" w:rsidP="002C3F3C">
            <w:pPr>
              <w:pStyle w:val="Tablecontent"/>
            </w:pPr>
            <w:r w:rsidRPr="00425C8F">
              <w:t>Mo_cce</w:t>
            </w:r>
          </w:p>
        </w:tc>
        <w:tc>
          <w:tcPr>
            <w:tcW w:w="1080" w:type="dxa"/>
          </w:tcPr>
          <w:p w:rsidR="00C37208" w:rsidRPr="00425C8F" w:rsidRDefault="00C37208" w:rsidP="002C3F3C">
            <w:pPr>
              <w:pStyle w:val="Tablecontent"/>
            </w:pPr>
            <w:r w:rsidRPr="00425C8F">
              <w:t>A (20)</w:t>
            </w:r>
          </w:p>
        </w:tc>
        <w:tc>
          <w:tcPr>
            <w:tcW w:w="1497" w:type="dxa"/>
          </w:tcPr>
          <w:p w:rsidR="00C37208" w:rsidRPr="00425C8F" w:rsidRDefault="00C37208" w:rsidP="002C3F3C">
            <w:pPr>
              <w:pStyle w:val="Tablecontent"/>
            </w:pPr>
            <w:r w:rsidRPr="00425C8F">
              <w:t>O (Tag is mandatory)</w:t>
            </w:r>
          </w:p>
        </w:tc>
      </w:tr>
      <w:tr w:rsidR="00C37208" w:rsidRPr="00425C8F" w:rsidTr="002C3F3C">
        <w:trPr>
          <w:trHeight w:val="277"/>
        </w:trPr>
        <w:tc>
          <w:tcPr>
            <w:tcW w:w="1620" w:type="dxa"/>
          </w:tcPr>
          <w:p w:rsidR="00C37208" w:rsidRPr="00425C8F" w:rsidRDefault="00C37208" w:rsidP="002C3F3C">
            <w:pPr>
              <w:pStyle w:val="Tablecontent"/>
            </w:pPr>
            <w:r w:rsidRPr="00425C8F">
              <w:t>PASSWORD</w:t>
            </w:r>
          </w:p>
        </w:tc>
        <w:tc>
          <w:tcPr>
            <w:tcW w:w="1620" w:type="dxa"/>
          </w:tcPr>
          <w:p w:rsidR="00C37208" w:rsidRPr="00425C8F" w:rsidRDefault="00C37208" w:rsidP="002C3F3C">
            <w:pPr>
              <w:pStyle w:val="Tablecontent"/>
            </w:pPr>
            <w:r w:rsidRPr="00425C8F">
              <w:t>Password</w:t>
            </w:r>
          </w:p>
        </w:tc>
        <w:tc>
          <w:tcPr>
            <w:tcW w:w="1800" w:type="dxa"/>
          </w:tcPr>
          <w:p w:rsidR="00C37208" w:rsidRPr="00425C8F" w:rsidRDefault="00C37208" w:rsidP="002C3F3C">
            <w:pPr>
              <w:pStyle w:val="Tablecontent"/>
            </w:pPr>
            <w:r w:rsidRPr="00425C8F">
              <w:t>Password of the Channel user</w:t>
            </w:r>
          </w:p>
          <w:p w:rsidR="00C37208" w:rsidRPr="00425C8F" w:rsidRDefault="00C37208" w:rsidP="002C3F3C">
            <w:pPr>
              <w:pStyle w:val="Tablecontent"/>
            </w:pPr>
            <w:r w:rsidRPr="00425C8F">
              <w:rPr>
                <w:rFonts w:cs="Arial"/>
                <w:b/>
              </w:rPr>
              <w:t>Mandatory incase Login ID is provided</w:t>
            </w:r>
          </w:p>
        </w:tc>
        <w:tc>
          <w:tcPr>
            <w:tcW w:w="1620" w:type="dxa"/>
          </w:tcPr>
          <w:p w:rsidR="00C37208" w:rsidRPr="00425C8F" w:rsidRDefault="00C37208" w:rsidP="002C3F3C">
            <w:pPr>
              <w:pStyle w:val="Tablecontent"/>
            </w:pPr>
            <w:r w:rsidRPr="00425C8F">
              <w:t>2468</w:t>
            </w:r>
          </w:p>
        </w:tc>
        <w:tc>
          <w:tcPr>
            <w:tcW w:w="1080" w:type="dxa"/>
          </w:tcPr>
          <w:p w:rsidR="00C37208" w:rsidRPr="00425C8F" w:rsidRDefault="00C37208" w:rsidP="002C3F3C">
            <w:pPr>
              <w:pStyle w:val="Tablecontent"/>
            </w:pPr>
            <w:r w:rsidRPr="00425C8F">
              <w:t>A (10)</w:t>
            </w:r>
          </w:p>
        </w:tc>
        <w:tc>
          <w:tcPr>
            <w:tcW w:w="1497" w:type="dxa"/>
          </w:tcPr>
          <w:p w:rsidR="00C37208" w:rsidRPr="00425C8F" w:rsidRDefault="00C37208" w:rsidP="002C3F3C">
            <w:pPr>
              <w:pStyle w:val="Tablecontent"/>
            </w:pPr>
            <w:r w:rsidRPr="00425C8F">
              <w:t>O (Tag is mandatory)</w:t>
            </w:r>
          </w:p>
        </w:tc>
      </w:tr>
      <w:tr w:rsidR="00C37208" w:rsidRPr="00425C8F" w:rsidTr="002C3F3C">
        <w:trPr>
          <w:trHeight w:val="277"/>
        </w:trPr>
        <w:tc>
          <w:tcPr>
            <w:tcW w:w="1620" w:type="dxa"/>
            <w:tcBorders>
              <w:bottom w:val="single" w:sz="4" w:space="0" w:color="000000"/>
            </w:tcBorders>
          </w:tcPr>
          <w:p w:rsidR="00C37208" w:rsidRPr="00425C8F" w:rsidRDefault="00C37208" w:rsidP="002C3F3C">
            <w:pPr>
              <w:pStyle w:val="Tablecontent"/>
            </w:pPr>
            <w:r w:rsidRPr="00425C8F">
              <w:t>EXTCODE</w:t>
            </w:r>
          </w:p>
        </w:tc>
        <w:tc>
          <w:tcPr>
            <w:tcW w:w="1620" w:type="dxa"/>
            <w:tcBorders>
              <w:bottom w:val="single" w:sz="4" w:space="0" w:color="000000"/>
            </w:tcBorders>
          </w:tcPr>
          <w:p w:rsidR="00C37208" w:rsidRPr="00425C8F" w:rsidRDefault="00C37208" w:rsidP="002C3F3C">
            <w:pPr>
              <w:pStyle w:val="Tablecontent"/>
            </w:pPr>
            <w:r w:rsidRPr="00425C8F">
              <w:t>External code of the channel user</w:t>
            </w:r>
          </w:p>
        </w:tc>
        <w:tc>
          <w:tcPr>
            <w:tcW w:w="1800" w:type="dxa"/>
            <w:tcBorders>
              <w:bottom w:val="single" w:sz="4" w:space="0" w:color="000000"/>
            </w:tcBorders>
          </w:tcPr>
          <w:p w:rsidR="00C37208" w:rsidRPr="00425C8F" w:rsidRDefault="00C37208" w:rsidP="002C3F3C">
            <w:pPr>
              <w:pStyle w:val="Tablecontent"/>
            </w:pPr>
            <w:r w:rsidRPr="00425C8F">
              <w:t>Unique external code of the channel user defined in PreTUPS.</w:t>
            </w:r>
          </w:p>
        </w:tc>
        <w:tc>
          <w:tcPr>
            <w:tcW w:w="1620" w:type="dxa"/>
            <w:tcBorders>
              <w:bottom w:val="single" w:sz="4" w:space="0" w:color="000000"/>
            </w:tcBorders>
          </w:tcPr>
          <w:p w:rsidR="00C37208" w:rsidRPr="00425C8F" w:rsidRDefault="00C37208" w:rsidP="002C3F3C">
            <w:pPr>
              <w:pStyle w:val="Tablecontent"/>
            </w:pPr>
            <w:r w:rsidRPr="00425C8F">
              <w:t>123</w:t>
            </w:r>
          </w:p>
        </w:tc>
        <w:tc>
          <w:tcPr>
            <w:tcW w:w="1080" w:type="dxa"/>
            <w:tcBorders>
              <w:bottom w:val="single" w:sz="4" w:space="0" w:color="000000"/>
            </w:tcBorders>
          </w:tcPr>
          <w:p w:rsidR="00C37208" w:rsidRPr="00425C8F" w:rsidRDefault="00C37208" w:rsidP="002C3F3C">
            <w:pPr>
              <w:pStyle w:val="Tablecontent"/>
            </w:pPr>
            <w:r w:rsidRPr="00425C8F">
              <w:t>A (10)</w:t>
            </w:r>
          </w:p>
        </w:tc>
        <w:tc>
          <w:tcPr>
            <w:tcW w:w="1497" w:type="dxa"/>
            <w:tcBorders>
              <w:bottom w:val="single" w:sz="4" w:space="0" w:color="000000"/>
            </w:tcBorders>
          </w:tcPr>
          <w:p w:rsidR="00C37208" w:rsidRPr="00425C8F" w:rsidRDefault="00C37208" w:rsidP="002C3F3C">
            <w:pPr>
              <w:pStyle w:val="Tablecontent"/>
            </w:pPr>
            <w:r w:rsidRPr="00425C8F">
              <w:t>O (Tag is mandatory)</w:t>
            </w:r>
          </w:p>
        </w:tc>
      </w:tr>
      <w:tr w:rsidR="00C37208" w:rsidRPr="00425C8F" w:rsidTr="002C3F3C">
        <w:trPr>
          <w:trHeight w:val="277"/>
        </w:trPr>
        <w:tc>
          <w:tcPr>
            <w:tcW w:w="9237" w:type="dxa"/>
            <w:gridSpan w:val="6"/>
            <w:shd w:val="clear" w:color="auto" w:fill="FBC1D6"/>
          </w:tcPr>
          <w:p w:rsidR="00C37208" w:rsidRPr="00425C8F" w:rsidRDefault="00C37208" w:rsidP="002C3F3C">
            <w:pPr>
              <w:pStyle w:val="Tablecontent"/>
              <w:rPr>
                <w:b/>
                <w:bCs/>
              </w:rPr>
            </w:pPr>
            <w:r w:rsidRPr="00425C8F">
              <w:rPr>
                <w:b/>
              </w:rPr>
              <w:t>Between MSISDN, LOGINID and EXTCODE value of one of them must be present. All of them can also be present in request.</w:t>
            </w:r>
          </w:p>
        </w:tc>
      </w:tr>
      <w:tr w:rsidR="00C37208" w:rsidRPr="00425C8F" w:rsidTr="002C3F3C">
        <w:trPr>
          <w:trHeight w:val="277"/>
        </w:trPr>
        <w:tc>
          <w:tcPr>
            <w:tcW w:w="1620" w:type="dxa"/>
          </w:tcPr>
          <w:p w:rsidR="00C37208" w:rsidRPr="00425C8F" w:rsidRDefault="00C37208" w:rsidP="002C3F3C">
            <w:pPr>
              <w:pStyle w:val="Tablecontent"/>
            </w:pPr>
            <w:r w:rsidRPr="00425C8F">
              <w:t>EXTREFNUM</w:t>
            </w:r>
          </w:p>
        </w:tc>
        <w:tc>
          <w:tcPr>
            <w:tcW w:w="1620" w:type="dxa"/>
          </w:tcPr>
          <w:p w:rsidR="00C37208" w:rsidRPr="00425C8F" w:rsidRDefault="00C37208" w:rsidP="002C3F3C">
            <w:pPr>
              <w:pStyle w:val="Tablecontent"/>
            </w:pPr>
            <w:r w:rsidRPr="00425C8F">
              <w:t>External Reference number</w:t>
            </w:r>
          </w:p>
        </w:tc>
        <w:tc>
          <w:tcPr>
            <w:tcW w:w="1800" w:type="dxa"/>
          </w:tcPr>
          <w:p w:rsidR="00C37208" w:rsidRPr="00425C8F" w:rsidRDefault="00C37208" w:rsidP="002C3F3C">
            <w:pPr>
              <w:pStyle w:val="Tablecontent"/>
            </w:pPr>
            <w:r w:rsidRPr="00425C8F">
              <w:t>Reference number of External System.</w:t>
            </w:r>
          </w:p>
        </w:tc>
        <w:tc>
          <w:tcPr>
            <w:tcW w:w="1620" w:type="dxa"/>
          </w:tcPr>
          <w:p w:rsidR="00C37208" w:rsidRPr="00425C8F" w:rsidRDefault="00C37208" w:rsidP="002C3F3C">
            <w:pPr>
              <w:pStyle w:val="Tablecontent"/>
            </w:pPr>
            <w:r w:rsidRPr="00425C8F">
              <w:t>12345</w:t>
            </w:r>
          </w:p>
        </w:tc>
        <w:tc>
          <w:tcPr>
            <w:tcW w:w="1080" w:type="dxa"/>
          </w:tcPr>
          <w:p w:rsidR="00C37208" w:rsidRPr="00425C8F" w:rsidRDefault="00C37208" w:rsidP="002C3F3C">
            <w:pPr>
              <w:pStyle w:val="Tablecontent"/>
            </w:pPr>
            <w:r w:rsidRPr="00425C8F">
              <w:t>A (20)</w:t>
            </w:r>
          </w:p>
        </w:tc>
        <w:tc>
          <w:tcPr>
            <w:tcW w:w="1497" w:type="dxa"/>
          </w:tcPr>
          <w:p w:rsidR="00C37208" w:rsidRPr="00425C8F" w:rsidRDefault="00C37208" w:rsidP="002C3F3C">
            <w:pPr>
              <w:pStyle w:val="Tablecontent"/>
            </w:pPr>
            <w:r w:rsidRPr="00425C8F">
              <w:t>O</w:t>
            </w:r>
          </w:p>
          <w:p w:rsidR="00C37208" w:rsidRPr="00425C8F" w:rsidRDefault="00C37208" w:rsidP="002C3F3C">
            <w:pPr>
              <w:pStyle w:val="Tablecontent"/>
            </w:pPr>
            <w:r w:rsidRPr="00425C8F">
              <w:t>(Tag is mandatory)</w:t>
            </w:r>
          </w:p>
        </w:tc>
      </w:tr>
      <w:tr w:rsidR="00C37208" w:rsidRPr="00425C8F" w:rsidTr="002C3F3C">
        <w:trPr>
          <w:trHeight w:val="277"/>
        </w:trPr>
        <w:tc>
          <w:tcPr>
            <w:tcW w:w="1620" w:type="dxa"/>
          </w:tcPr>
          <w:p w:rsidR="00C37208" w:rsidRPr="00425C8F" w:rsidRDefault="00C37208" w:rsidP="002C3F3C">
            <w:pPr>
              <w:pStyle w:val="Tablecontent"/>
            </w:pPr>
            <w:r w:rsidRPr="00425C8F">
              <w:t>LANGUAGE1</w:t>
            </w:r>
          </w:p>
        </w:tc>
        <w:tc>
          <w:tcPr>
            <w:tcW w:w="1620" w:type="dxa"/>
          </w:tcPr>
          <w:p w:rsidR="00C37208" w:rsidRPr="00425C8F" w:rsidRDefault="00C37208" w:rsidP="002C3F3C">
            <w:pPr>
              <w:pStyle w:val="Tablecontent"/>
            </w:pPr>
            <w:r w:rsidRPr="00425C8F">
              <w:t>&lt;Retailer Language&gt;</w:t>
            </w:r>
          </w:p>
        </w:tc>
        <w:tc>
          <w:tcPr>
            <w:tcW w:w="1800" w:type="dxa"/>
          </w:tcPr>
          <w:p w:rsidR="00C37208" w:rsidRPr="00425C8F" w:rsidRDefault="00C37208" w:rsidP="002C3F3C">
            <w:pPr>
              <w:pStyle w:val="Tablecontent"/>
            </w:pPr>
            <w:r w:rsidRPr="00425C8F">
              <w:t>Numeric only, Retailer Language Code This code must be defined in PreTUPS system.</w:t>
            </w:r>
          </w:p>
        </w:tc>
        <w:tc>
          <w:tcPr>
            <w:tcW w:w="1620" w:type="dxa"/>
          </w:tcPr>
          <w:p w:rsidR="00C37208" w:rsidRPr="00425C8F" w:rsidRDefault="00C37208" w:rsidP="002C3F3C">
            <w:pPr>
              <w:pStyle w:val="Tablecontent"/>
            </w:pPr>
            <w:r w:rsidRPr="00425C8F">
              <w:t>0</w:t>
            </w:r>
          </w:p>
        </w:tc>
        <w:tc>
          <w:tcPr>
            <w:tcW w:w="1080" w:type="dxa"/>
          </w:tcPr>
          <w:p w:rsidR="00C37208" w:rsidRPr="00425C8F" w:rsidRDefault="00C37208" w:rsidP="002C3F3C">
            <w:pPr>
              <w:pStyle w:val="Tablecontent"/>
            </w:pPr>
            <w:r w:rsidRPr="00425C8F">
              <w:t>1</w:t>
            </w:r>
          </w:p>
        </w:tc>
        <w:tc>
          <w:tcPr>
            <w:tcW w:w="1497" w:type="dxa"/>
          </w:tcPr>
          <w:p w:rsidR="00C37208" w:rsidRPr="00425C8F" w:rsidRDefault="00C37208" w:rsidP="002C3F3C">
            <w:pPr>
              <w:pStyle w:val="Tablecontent"/>
            </w:pPr>
            <w:r w:rsidRPr="00425C8F">
              <w:t>M</w:t>
            </w:r>
          </w:p>
        </w:tc>
      </w:tr>
    </w:tbl>
    <w:p w:rsidR="00C37208" w:rsidRPr="00425C8F" w:rsidRDefault="00C37208" w:rsidP="00C37208"/>
    <w:p w:rsidR="00C37208" w:rsidRPr="00425C8F" w:rsidRDefault="00C37208" w:rsidP="001E6309">
      <w:pPr>
        <w:pStyle w:val="Heading"/>
        <w:rPr>
          <w:color w:val="auto"/>
        </w:rPr>
      </w:pPr>
      <w:r w:rsidRPr="00425C8F">
        <w:rPr>
          <w:color w:val="auto"/>
        </w:rPr>
        <w:t>Business Rules</w:t>
      </w:r>
    </w:p>
    <w:p w:rsidR="00C37208" w:rsidRPr="00425C8F" w:rsidRDefault="00C37208" w:rsidP="00AE4A1D">
      <w:pPr>
        <w:pStyle w:val="ListBullet1"/>
        <w:numPr>
          <w:ilvl w:val="0"/>
          <w:numId w:val="40"/>
        </w:numPr>
      </w:pPr>
      <w:r w:rsidRPr="00425C8F">
        <w:t>All tags are mandatory to be present in XML. If value is optional and tag must be present.</w:t>
      </w:r>
    </w:p>
    <w:p w:rsidR="00C37208" w:rsidRPr="00425C8F" w:rsidRDefault="00C37208" w:rsidP="00AE4A1D">
      <w:pPr>
        <w:pStyle w:val="ListBullet1"/>
        <w:numPr>
          <w:ilvl w:val="0"/>
          <w:numId w:val="40"/>
        </w:numPr>
      </w:pPr>
      <w:r w:rsidRPr="00425C8F">
        <w:t>The value for TYPE tag is fixed as mentioned in syntax</w:t>
      </w:r>
    </w:p>
    <w:p w:rsidR="00C37208" w:rsidRPr="00425C8F" w:rsidRDefault="00C37208" w:rsidP="00AE4A1D">
      <w:pPr>
        <w:pStyle w:val="ListBullet1"/>
        <w:numPr>
          <w:ilvl w:val="0"/>
          <w:numId w:val="40"/>
        </w:numPr>
      </w:pPr>
      <w:r w:rsidRPr="00425C8F">
        <w:t>If MSISDN value is available then user will be validated on the basis of the MSISDN and PIN</w:t>
      </w:r>
    </w:p>
    <w:p w:rsidR="00C37208" w:rsidRPr="00425C8F" w:rsidRDefault="00C37208" w:rsidP="00AE4A1D">
      <w:pPr>
        <w:pStyle w:val="ListBullet1"/>
        <w:numPr>
          <w:ilvl w:val="0"/>
          <w:numId w:val="40"/>
        </w:numPr>
      </w:pPr>
      <w:r w:rsidRPr="00425C8F">
        <w:t>If EXTCODE value is available then user will be validated on the basis of the EXTCODE</w:t>
      </w:r>
    </w:p>
    <w:p w:rsidR="00C37208" w:rsidRPr="00425C8F" w:rsidRDefault="00C37208" w:rsidP="00AE4A1D">
      <w:pPr>
        <w:pStyle w:val="ListBullet1"/>
        <w:numPr>
          <w:ilvl w:val="0"/>
          <w:numId w:val="40"/>
        </w:numPr>
      </w:pPr>
      <w:r w:rsidRPr="00425C8F">
        <w:t>If LOGINID tag value is available then user will be validated on the basis of the LOGINID and PASSWORD.</w:t>
      </w:r>
    </w:p>
    <w:p w:rsidR="00C37208" w:rsidRPr="00425C8F" w:rsidRDefault="00C37208" w:rsidP="00AE4A1D">
      <w:pPr>
        <w:pStyle w:val="ListBullet1"/>
        <w:numPr>
          <w:ilvl w:val="0"/>
          <w:numId w:val="40"/>
        </w:numPr>
      </w:pPr>
      <w:r w:rsidRPr="00425C8F">
        <w:t xml:space="preserve">If values of more than one tag is present then user will be validated depending on those values e.g. (MSISDN and EXT code both present in request then user will be validated on the basis of the both) </w:t>
      </w:r>
    </w:p>
    <w:p w:rsidR="00C37208" w:rsidRPr="00425C8F" w:rsidRDefault="00C37208" w:rsidP="00AE4A1D">
      <w:pPr>
        <w:pStyle w:val="ListBullet1"/>
        <w:numPr>
          <w:ilvl w:val="0"/>
          <w:numId w:val="40"/>
        </w:numPr>
      </w:pPr>
      <w:r w:rsidRPr="00425C8F">
        <w:t>If all the three are available then all will be validated. Between all of them any one would be mandatory.</w:t>
      </w:r>
    </w:p>
    <w:p w:rsidR="00C37208" w:rsidRPr="00425C8F" w:rsidRDefault="00C37208" w:rsidP="00C37208">
      <w:pPr>
        <w:pStyle w:val="NoteHeading"/>
        <w:numPr>
          <w:ilvl w:val="0"/>
          <w:numId w:val="0"/>
        </w:numPr>
        <w:ind w:left="1296"/>
        <w:rPr>
          <w:color w:val="auto"/>
        </w:rPr>
      </w:pPr>
    </w:p>
    <w:p w:rsidR="00C37208" w:rsidRPr="00425C8F" w:rsidRDefault="00C37208" w:rsidP="00C37208">
      <w:pPr>
        <w:pStyle w:val="NoteHeading"/>
        <w:rPr>
          <w:color w:val="auto"/>
          <w:lang w:val="en-IN"/>
        </w:rPr>
      </w:pPr>
      <w:r w:rsidRPr="00425C8F">
        <w:rPr>
          <w:color w:val="auto"/>
        </w:rPr>
        <w:t>This type of request would not be treated as a transaction &amp; hence request details would not be recorded in PreTUPS DB. Accordingly no reports or enquiries related to this kind of request would be available in PreTUPS. Yet request like this would have accountability on over all PreTUPS TPS.</w:t>
      </w:r>
    </w:p>
    <w:p w:rsidR="00C37208" w:rsidRPr="00425C8F" w:rsidRDefault="00C37208" w:rsidP="00C37208">
      <w:pPr>
        <w:pStyle w:val="ListBullet1"/>
        <w:numPr>
          <w:ilvl w:val="0"/>
          <w:numId w:val="0"/>
        </w:numPr>
        <w:ind w:left="1008"/>
      </w:pPr>
    </w:p>
    <w:p w:rsidR="00C37208" w:rsidRPr="00425C8F" w:rsidRDefault="00C37208" w:rsidP="001E6309">
      <w:pPr>
        <w:pStyle w:val="Heading"/>
        <w:rPr>
          <w:color w:val="auto"/>
        </w:rPr>
      </w:pPr>
      <w:bookmarkStart w:id="321" w:name="_Toc364081835"/>
      <w:bookmarkStart w:id="322" w:name="_Toc381267304"/>
      <w:r w:rsidRPr="00425C8F">
        <w:rPr>
          <w:color w:val="auto"/>
        </w:rPr>
        <w:t>Response Syntax</w:t>
      </w:r>
      <w:bookmarkEnd w:id="321"/>
      <w:bookmarkEnd w:id="322"/>
    </w:p>
    <w:p w:rsidR="00C37208" w:rsidRPr="00425C8F" w:rsidRDefault="00C37208" w:rsidP="00C37208">
      <w:pPr>
        <w:pStyle w:val="BodyText2"/>
      </w:pPr>
      <w:r w:rsidRPr="00425C8F">
        <w:t>PreTUPS will send the following response (acknowledgement) to External System for Last 5 Transaction request.</w:t>
      </w:r>
    </w:p>
    <w:p w:rsidR="00C37208" w:rsidRPr="00425C8F" w:rsidRDefault="00C37208" w:rsidP="00C37208">
      <w:pPr>
        <w:pStyle w:val="BodyText2"/>
      </w:pPr>
    </w:p>
    <w:p w:rsidR="00C37208" w:rsidRPr="00425C8F" w:rsidRDefault="00C37208" w:rsidP="00C37208">
      <w:pPr>
        <w:pStyle w:val="Code"/>
        <w:ind w:left="0"/>
      </w:pPr>
      <w:proofErr w:type="gramStart"/>
      <w:r w:rsidRPr="00425C8F">
        <w:t>&lt;?xml</w:t>
      </w:r>
      <w:proofErr w:type="gramEnd"/>
      <w:r w:rsidRPr="00425C8F">
        <w:t xml:space="preserve"> version="1.0"?&gt;</w:t>
      </w:r>
    </w:p>
    <w:p w:rsidR="00C37208" w:rsidRPr="00425C8F" w:rsidRDefault="00C37208" w:rsidP="00C37208">
      <w:pPr>
        <w:pStyle w:val="Code"/>
        <w:ind w:left="0" w:firstLine="720"/>
      </w:pPr>
      <w:r w:rsidRPr="00425C8F">
        <w:t>&lt;</w:t>
      </w:r>
      <w:r w:rsidRPr="00425C8F">
        <w:rPr>
          <w:b/>
        </w:rPr>
        <w:t>COMMAND</w:t>
      </w:r>
      <w:r w:rsidRPr="00425C8F">
        <w:t>&gt;</w:t>
      </w:r>
    </w:p>
    <w:p w:rsidR="00C37208" w:rsidRPr="00425C8F" w:rsidRDefault="00C37208" w:rsidP="00C37208">
      <w:pPr>
        <w:pStyle w:val="Code"/>
        <w:ind w:left="720" w:firstLine="720"/>
      </w:pPr>
      <w:r w:rsidRPr="00425C8F">
        <w:t>&lt;</w:t>
      </w:r>
      <w:r w:rsidRPr="00425C8F">
        <w:rPr>
          <w:b/>
        </w:rPr>
        <w:t>TYPE</w:t>
      </w:r>
      <w:r w:rsidRPr="00425C8F">
        <w:t>&gt;EXLST3TRFRESP&lt;/</w:t>
      </w:r>
      <w:r w:rsidRPr="00425C8F">
        <w:rPr>
          <w:b/>
        </w:rPr>
        <w:t>TYPE</w:t>
      </w:r>
      <w:r w:rsidRPr="00425C8F">
        <w:t xml:space="preserve">&gt;    </w:t>
      </w:r>
      <w:r w:rsidRPr="00425C8F">
        <w:tab/>
      </w:r>
      <w:r w:rsidRPr="00425C8F">
        <w:tab/>
      </w:r>
    </w:p>
    <w:p w:rsidR="00C37208" w:rsidRPr="00425C8F" w:rsidRDefault="00C37208" w:rsidP="00C37208">
      <w:pPr>
        <w:pStyle w:val="Code"/>
        <w:ind w:left="1440"/>
      </w:pPr>
      <w:r w:rsidRPr="00425C8F">
        <w:t>&lt;</w:t>
      </w:r>
      <w:r w:rsidRPr="00425C8F">
        <w:rPr>
          <w:b/>
        </w:rPr>
        <w:t>REQSTATUS</w:t>
      </w:r>
      <w:r w:rsidRPr="00425C8F">
        <w:t>&gt;Status of Request&lt;/</w:t>
      </w:r>
      <w:r w:rsidRPr="00425C8F">
        <w:rPr>
          <w:b/>
        </w:rPr>
        <w:t>REQSTATUS</w:t>
      </w:r>
      <w:r w:rsidRPr="00425C8F">
        <w:t>&gt;</w:t>
      </w:r>
    </w:p>
    <w:p w:rsidR="00C37208" w:rsidRPr="00425C8F" w:rsidRDefault="00C37208" w:rsidP="00C37208">
      <w:pPr>
        <w:pStyle w:val="Code"/>
        <w:ind w:left="1440"/>
      </w:pPr>
      <w:r w:rsidRPr="00425C8F">
        <w:t>&lt;</w:t>
      </w:r>
      <w:r w:rsidRPr="00425C8F">
        <w:rPr>
          <w:b/>
        </w:rPr>
        <w:t>DATE</w:t>
      </w:r>
      <w:r w:rsidRPr="00425C8F">
        <w:t>&gt;Date and time&lt;/</w:t>
      </w:r>
      <w:r w:rsidRPr="00425C8F">
        <w:rPr>
          <w:b/>
        </w:rPr>
        <w:t>DATE</w:t>
      </w:r>
      <w:r w:rsidRPr="00425C8F">
        <w:t>&gt;</w:t>
      </w:r>
    </w:p>
    <w:p w:rsidR="00C37208" w:rsidRPr="00425C8F" w:rsidRDefault="00C37208" w:rsidP="00C37208">
      <w:pPr>
        <w:pStyle w:val="Code"/>
        <w:ind w:left="1440"/>
      </w:pPr>
      <w:r w:rsidRPr="00425C8F">
        <w:t>&lt;</w:t>
      </w:r>
      <w:r w:rsidRPr="00425C8F">
        <w:rPr>
          <w:b/>
        </w:rPr>
        <w:t>EXTREFNUM</w:t>
      </w:r>
      <w:r w:rsidRPr="00425C8F">
        <w:t>&gt;Reference number of transaction request&lt;/</w:t>
      </w:r>
      <w:r w:rsidRPr="00425C8F">
        <w:rPr>
          <w:b/>
        </w:rPr>
        <w:t>EXTREFNUM</w:t>
      </w:r>
      <w:r w:rsidRPr="00425C8F">
        <w:t>&gt;</w:t>
      </w:r>
    </w:p>
    <w:p w:rsidR="00C37208" w:rsidRPr="00425C8F" w:rsidRDefault="00C37208" w:rsidP="00C37208">
      <w:pPr>
        <w:pStyle w:val="Code"/>
        <w:ind w:left="1440"/>
      </w:pPr>
      <w:r w:rsidRPr="00425C8F">
        <w:t>&lt;</w:t>
      </w:r>
      <w:r w:rsidRPr="00425C8F">
        <w:rPr>
          <w:b/>
        </w:rPr>
        <w:t>MESSAGE</w:t>
      </w:r>
      <w:r w:rsidRPr="00425C8F">
        <w:t>&gt;Message&lt;/</w:t>
      </w:r>
      <w:r w:rsidRPr="00425C8F">
        <w:rPr>
          <w:b/>
        </w:rPr>
        <w:t>MESSAGE</w:t>
      </w:r>
      <w:r w:rsidRPr="00425C8F">
        <w:t>&gt;</w:t>
      </w:r>
    </w:p>
    <w:p w:rsidR="00C37208" w:rsidRPr="00425C8F" w:rsidRDefault="00C37208" w:rsidP="00C37208">
      <w:pPr>
        <w:pStyle w:val="Code"/>
        <w:ind w:left="1440"/>
        <w:rPr>
          <w:b/>
        </w:rPr>
      </w:pPr>
      <w:r w:rsidRPr="00425C8F">
        <w:t>&lt;</w:t>
      </w:r>
      <w:r w:rsidRPr="00425C8F">
        <w:rPr>
          <w:b/>
        </w:rPr>
        <w:t>TXNDETAILS</w:t>
      </w:r>
      <w:r w:rsidRPr="00425C8F">
        <w:t>&gt;</w:t>
      </w:r>
    </w:p>
    <w:p w:rsidR="00C37208" w:rsidRPr="00425C8F" w:rsidRDefault="00C37208" w:rsidP="00C37208">
      <w:pPr>
        <w:pStyle w:val="Code"/>
        <w:ind w:left="1800" w:firstLine="360"/>
      </w:pPr>
      <w:r w:rsidRPr="00425C8F">
        <w:t>&lt;</w:t>
      </w:r>
      <w:r w:rsidRPr="00425C8F">
        <w:rPr>
          <w:b/>
        </w:rPr>
        <w:t>TXNDETAIL</w:t>
      </w:r>
      <w:r w:rsidRPr="00425C8F">
        <w:t>&gt;</w:t>
      </w:r>
    </w:p>
    <w:p w:rsidR="00C37208" w:rsidRPr="00425C8F" w:rsidRDefault="00C37208" w:rsidP="00C37208">
      <w:pPr>
        <w:pStyle w:val="Code"/>
        <w:ind w:left="2880"/>
      </w:pPr>
      <w:r w:rsidRPr="00425C8F">
        <w:t>&lt;</w:t>
      </w:r>
      <w:r w:rsidRPr="00425C8F">
        <w:rPr>
          <w:b/>
        </w:rPr>
        <w:t>TXNID</w:t>
      </w:r>
      <w:r w:rsidRPr="00425C8F">
        <w:t>&gt;Transaction ID&lt;/</w:t>
      </w:r>
      <w:r w:rsidRPr="00425C8F">
        <w:rPr>
          <w:b/>
        </w:rPr>
        <w:t>TXNID</w:t>
      </w:r>
      <w:r w:rsidRPr="00425C8F">
        <w:t>&gt;</w:t>
      </w:r>
    </w:p>
    <w:p w:rsidR="00C37208" w:rsidRPr="00425C8F" w:rsidRDefault="00C37208" w:rsidP="00C37208">
      <w:pPr>
        <w:pStyle w:val="Code"/>
        <w:ind w:left="2880"/>
      </w:pPr>
      <w:r w:rsidRPr="00425C8F">
        <w:t>&lt;</w:t>
      </w:r>
      <w:r w:rsidRPr="00425C8F">
        <w:rPr>
          <w:b/>
        </w:rPr>
        <w:t>TXNDATETIME</w:t>
      </w:r>
      <w:r w:rsidRPr="00425C8F">
        <w:t>&gt;Transaction Date and Time&lt;/</w:t>
      </w:r>
      <w:r w:rsidRPr="00425C8F">
        <w:rPr>
          <w:b/>
        </w:rPr>
        <w:t>TXNDATETIME</w:t>
      </w:r>
      <w:r w:rsidRPr="00425C8F">
        <w:t>&gt;</w:t>
      </w:r>
    </w:p>
    <w:p w:rsidR="00C37208" w:rsidRPr="00425C8F" w:rsidRDefault="00C37208" w:rsidP="00C37208">
      <w:pPr>
        <w:pStyle w:val="Code"/>
        <w:ind w:left="2880"/>
      </w:pPr>
      <w:r w:rsidRPr="00425C8F">
        <w:t>&lt;</w:t>
      </w:r>
      <w:r w:rsidRPr="00425C8F">
        <w:rPr>
          <w:b/>
        </w:rPr>
        <w:t>TRFTYPE</w:t>
      </w:r>
      <w:r w:rsidRPr="00425C8F">
        <w:t>&gt;Transfer Type&lt;/</w:t>
      </w:r>
      <w:r w:rsidRPr="00425C8F">
        <w:rPr>
          <w:b/>
        </w:rPr>
        <w:t>TRFTYPE</w:t>
      </w:r>
      <w:r w:rsidRPr="00425C8F">
        <w:t>&gt;</w:t>
      </w:r>
    </w:p>
    <w:p w:rsidR="00C37208" w:rsidRPr="00425C8F" w:rsidRDefault="00C37208" w:rsidP="00C37208">
      <w:pPr>
        <w:pStyle w:val="Code"/>
        <w:ind w:left="2880"/>
      </w:pPr>
      <w:r w:rsidRPr="00425C8F">
        <w:t>&lt;</w:t>
      </w:r>
      <w:r w:rsidRPr="00425C8F">
        <w:rPr>
          <w:b/>
        </w:rPr>
        <w:t>TXNSTATUS</w:t>
      </w:r>
      <w:r w:rsidRPr="00425C8F">
        <w:t xml:space="preserve">&gt;Transaction Status of one of the last </w:t>
      </w:r>
      <w:r w:rsidR="001177D9" w:rsidRPr="00425C8F">
        <w:t>X</w:t>
      </w:r>
      <w:r w:rsidRPr="00425C8F">
        <w:t xml:space="preserve"> transactions with transaction id&lt;/</w:t>
      </w:r>
      <w:r w:rsidRPr="00425C8F">
        <w:rPr>
          <w:b/>
        </w:rPr>
        <w:t>TXNSTATUS</w:t>
      </w:r>
      <w:r w:rsidRPr="00425C8F">
        <w:t>&gt;</w:t>
      </w:r>
    </w:p>
    <w:p w:rsidR="00C37208" w:rsidRPr="00425C8F" w:rsidRDefault="00C37208" w:rsidP="00C37208">
      <w:pPr>
        <w:pStyle w:val="Code"/>
        <w:ind w:left="2880"/>
      </w:pPr>
      <w:r w:rsidRPr="00425C8F">
        <w:t>&lt;</w:t>
      </w:r>
      <w:r w:rsidRPr="00425C8F">
        <w:rPr>
          <w:b/>
        </w:rPr>
        <w:t>TXNAMOUNT</w:t>
      </w:r>
      <w:r w:rsidRPr="00425C8F">
        <w:t>&gt;Amount&lt;/</w:t>
      </w:r>
      <w:r w:rsidRPr="00425C8F">
        <w:rPr>
          <w:b/>
        </w:rPr>
        <w:t>TXNAMOUNT</w:t>
      </w:r>
      <w:r w:rsidRPr="00425C8F">
        <w:t>&gt;</w:t>
      </w:r>
    </w:p>
    <w:p w:rsidR="00C37208" w:rsidRPr="00425C8F" w:rsidRDefault="00C37208" w:rsidP="00C37208">
      <w:pPr>
        <w:pStyle w:val="Code"/>
        <w:ind w:left="1800" w:firstLine="360"/>
      </w:pPr>
      <w:r w:rsidRPr="00425C8F">
        <w:t>&lt;/</w:t>
      </w:r>
      <w:r w:rsidRPr="00425C8F">
        <w:rPr>
          <w:b/>
        </w:rPr>
        <w:t>TXNDETAIL</w:t>
      </w:r>
      <w:r w:rsidRPr="00425C8F">
        <w:t>&gt;</w:t>
      </w:r>
    </w:p>
    <w:p w:rsidR="00C37208" w:rsidRPr="00425C8F" w:rsidRDefault="00C37208" w:rsidP="00C37208">
      <w:pPr>
        <w:pStyle w:val="Code"/>
        <w:ind w:left="1800" w:firstLine="360"/>
      </w:pPr>
      <w:r w:rsidRPr="00425C8F">
        <w:t>&lt;</w:t>
      </w:r>
      <w:r w:rsidRPr="00425C8F">
        <w:rPr>
          <w:b/>
        </w:rPr>
        <w:t>TXNDETAIL</w:t>
      </w:r>
      <w:r w:rsidRPr="00425C8F">
        <w:t>&gt;</w:t>
      </w:r>
    </w:p>
    <w:p w:rsidR="00C37208" w:rsidRPr="00425C8F" w:rsidRDefault="00C37208" w:rsidP="00C37208">
      <w:pPr>
        <w:pStyle w:val="Code"/>
        <w:ind w:left="2520" w:firstLine="360"/>
      </w:pPr>
      <w:r w:rsidRPr="00425C8F">
        <w:t>&lt;</w:t>
      </w:r>
      <w:r w:rsidRPr="00425C8F">
        <w:rPr>
          <w:b/>
        </w:rPr>
        <w:t>TXNID</w:t>
      </w:r>
      <w:r w:rsidRPr="00425C8F">
        <w:t>&gt;Transaction ID&lt;/</w:t>
      </w:r>
      <w:r w:rsidRPr="00425C8F">
        <w:rPr>
          <w:b/>
        </w:rPr>
        <w:t>TXNID</w:t>
      </w:r>
      <w:r w:rsidRPr="00425C8F">
        <w:t>&gt;</w:t>
      </w:r>
    </w:p>
    <w:p w:rsidR="00C37208" w:rsidRPr="00425C8F" w:rsidRDefault="00C37208" w:rsidP="00C37208">
      <w:pPr>
        <w:pStyle w:val="Code"/>
        <w:ind w:left="2880"/>
      </w:pPr>
      <w:r w:rsidRPr="00425C8F">
        <w:t>&lt;</w:t>
      </w:r>
      <w:r w:rsidRPr="00425C8F">
        <w:rPr>
          <w:b/>
        </w:rPr>
        <w:t>TXNDATETIME</w:t>
      </w:r>
      <w:r w:rsidRPr="00425C8F">
        <w:t>&gt;Transaction Date and Time&lt;/</w:t>
      </w:r>
      <w:r w:rsidRPr="00425C8F">
        <w:rPr>
          <w:b/>
        </w:rPr>
        <w:t>TXNDATETIME</w:t>
      </w:r>
      <w:r w:rsidRPr="00425C8F">
        <w:t>&gt;</w:t>
      </w:r>
    </w:p>
    <w:p w:rsidR="00C37208" w:rsidRPr="00425C8F" w:rsidRDefault="00C37208" w:rsidP="00C37208">
      <w:pPr>
        <w:pStyle w:val="Code"/>
        <w:ind w:left="2880"/>
      </w:pPr>
      <w:r w:rsidRPr="00425C8F">
        <w:t>&lt;</w:t>
      </w:r>
      <w:r w:rsidRPr="00425C8F">
        <w:rPr>
          <w:b/>
        </w:rPr>
        <w:t>TRFTYPE</w:t>
      </w:r>
      <w:r w:rsidRPr="00425C8F">
        <w:t>&gt;Transfer Type&lt;/</w:t>
      </w:r>
      <w:r w:rsidRPr="00425C8F">
        <w:rPr>
          <w:b/>
        </w:rPr>
        <w:t>TRFTYPE</w:t>
      </w:r>
      <w:r w:rsidRPr="00425C8F">
        <w:t>&gt;</w:t>
      </w:r>
    </w:p>
    <w:p w:rsidR="00C37208" w:rsidRPr="00425C8F" w:rsidRDefault="00C37208" w:rsidP="00C37208">
      <w:pPr>
        <w:pStyle w:val="Code"/>
        <w:ind w:left="2880"/>
      </w:pPr>
      <w:r w:rsidRPr="00425C8F">
        <w:t>&lt;</w:t>
      </w:r>
      <w:r w:rsidRPr="00425C8F">
        <w:rPr>
          <w:b/>
        </w:rPr>
        <w:t>TXNSTATUS</w:t>
      </w:r>
      <w:r w:rsidRPr="00425C8F">
        <w:t xml:space="preserve">&gt;Transaction Status of one of the last </w:t>
      </w:r>
      <w:r w:rsidR="001177D9" w:rsidRPr="00425C8F">
        <w:t>X</w:t>
      </w:r>
      <w:r w:rsidRPr="00425C8F">
        <w:t xml:space="preserve"> transactions with transaction ID&lt;/</w:t>
      </w:r>
      <w:r w:rsidRPr="00425C8F">
        <w:rPr>
          <w:b/>
        </w:rPr>
        <w:t>TXNSTATUS</w:t>
      </w:r>
      <w:r w:rsidRPr="00425C8F">
        <w:t>&gt;</w:t>
      </w:r>
    </w:p>
    <w:p w:rsidR="00C37208" w:rsidRPr="00425C8F" w:rsidRDefault="00C37208" w:rsidP="00C37208">
      <w:pPr>
        <w:pStyle w:val="Code"/>
        <w:ind w:left="2880"/>
      </w:pPr>
      <w:r w:rsidRPr="00425C8F">
        <w:t>&lt;</w:t>
      </w:r>
      <w:r w:rsidRPr="00425C8F">
        <w:rPr>
          <w:b/>
        </w:rPr>
        <w:t>TXNAMOUNT</w:t>
      </w:r>
      <w:r w:rsidRPr="00425C8F">
        <w:t>&gt;Amount&lt;/</w:t>
      </w:r>
      <w:r w:rsidRPr="00425C8F">
        <w:rPr>
          <w:b/>
        </w:rPr>
        <w:t>TXNAMOUNT</w:t>
      </w:r>
      <w:r w:rsidRPr="00425C8F">
        <w:t>&gt;</w:t>
      </w:r>
    </w:p>
    <w:p w:rsidR="00C37208" w:rsidRPr="00425C8F" w:rsidRDefault="00C37208" w:rsidP="00C37208">
      <w:pPr>
        <w:pStyle w:val="Code"/>
        <w:ind w:left="2160"/>
      </w:pPr>
      <w:r w:rsidRPr="00425C8F">
        <w:t>&lt;/</w:t>
      </w:r>
      <w:r w:rsidRPr="00425C8F">
        <w:rPr>
          <w:b/>
        </w:rPr>
        <w:t>TXNDETAIL</w:t>
      </w:r>
      <w:r w:rsidRPr="00425C8F">
        <w:t>&gt;</w:t>
      </w:r>
    </w:p>
    <w:p w:rsidR="00C37208" w:rsidRPr="00425C8F" w:rsidRDefault="00C37208" w:rsidP="00C37208">
      <w:pPr>
        <w:pStyle w:val="Code"/>
        <w:ind w:left="2160"/>
      </w:pPr>
      <w:r w:rsidRPr="00425C8F">
        <w:t>&lt;</w:t>
      </w:r>
      <w:r w:rsidRPr="00425C8F">
        <w:rPr>
          <w:b/>
        </w:rPr>
        <w:t>TXNDETAIL</w:t>
      </w:r>
      <w:r w:rsidRPr="00425C8F">
        <w:t>&gt;</w:t>
      </w:r>
    </w:p>
    <w:p w:rsidR="00C37208" w:rsidRPr="00425C8F" w:rsidRDefault="00C37208" w:rsidP="00C37208">
      <w:pPr>
        <w:pStyle w:val="Code"/>
        <w:ind w:left="2880"/>
      </w:pPr>
      <w:r w:rsidRPr="00425C8F">
        <w:t>&lt;</w:t>
      </w:r>
      <w:r w:rsidRPr="00425C8F">
        <w:rPr>
          <w:b/>
        </w:rPr>
        <w:t>TXNID</w:t>
      </w:r>
      <w:r w:rsidRPr="00425C8F">
        <w:t>&gt;Transaction ID&lt;/</w:t>
      </w:r>
      <w:r w:rsidRPr="00425C8F">
        <w:rPr>
          <w:b/>
        </w:rPr>
        <w:t>TXNID</w:t>
      </w:r>
      <w:r w:rsidRPr="00425C8F">
        <w:t>&gt;</w:t>
      </w:r>
    </w:p>
    <w:p w:rsidR="00C37208" w:rsidRPr="00425C8F" w:rsidRDefault="00C37208" w:rsidP="00C37208">
      <w:pPr>
        <w:pStyle w:val="Code"/>
        <w:ind w:left="2880"/>
      </w:pPr>
      <w:r w:rsidRPr="00425C8F">
        <w:t>&lt;</w:t>
      </w:r>
      <w:r w:rsidRPr="00425C8F">
        <w:rPr>
          <w:b/>
        </w:rPr>
        <w:t>TXNDATETIME</w:t>
      </w:r>
      <w:r w:rsidRPr="00425C8F">
        <w:t>&gt;Transaction Date and Time&lt;/</w:t>
      </w:r>
      <w:r w:rsidRPr="00425C8F">
        <w:rPr>
          <w:b/>
        </w:rPr>
        <w:t>TXNDATETIME</w:t>
      </w:r>
      <w:r w:rsidRPr="00425C8F">
        <w:t>&gt;</w:t>
      </w:r>
    </w:p>
    <w:p w:rsidR="00C37208" w:rsidRPr="00425C8F" w:rsidRDefault="00C37208" w:rsidP="00C37208">
      <w:pPr>
        <w:pStyle w:val="Code"/>
        <w:ind w:left="2880"/>
      </w:pPr>
      <w:r w:rsidRPr="00425C8F">
        <w:t>&lt;</w:t>
      </w:r>
      <w:r w:rsidRPr="00425C8F">
        <w:rPr>
          <w:b/>
        </w:rPr>
        <w:t>TRFTYPE</w:t>
      </w:r>
      <w:r w:rsidRPr="00425C8F">
        <w:t>&gt;Transfer Type&lt;/</w:t>
      </w:r>
      <w:r w:rsidRPr="00425C8F">
        <w:rPr>
          <w:b/>
        </w:rPr>
        <w:t>TRFTYPE</w:t>
      </w:r>
      <w:r w:rsidRPr="00425C8F">
        <w:t>&gt;</w:t>
      </w:r>
    </w:p>
    <w:p w:rsidR="00C37208" w:rsidRPr="00425C8F" w:rsidRDefault="00C37208" w:rsidP="00C37208">
      <w:pPr>
        <w:pStyle w:val="Code"/>
        <w:ind w:left="2880"/>
      </w:pPr>
      <w:r w:rsidRPr="00425C8F">
        <w:t>&lt;</w:t>
      </w:r>
      <w:r w:rsidRPr="00425C8F">
        <w:rPr>
          <w:b/>
        </w:rPr>
        <w:t>TXNSTATUS</w:t>
      </w:r>
      <w:r w:rsidRPr="00425C8F">
        <w:t xml:space="preserve">&gt;Transaction Status of one of the last </w:t>
      </w:r>
      <w:r w:rsidR="001177D9" w:rsidRPr="00425C8F">
        <w:t>X</w:t>
      </w:r>
      <w:r w:rsidRPr="00425C8F">
        <w:t xml:space="preserve"> transactions with transaction id&lt;/</w:t>
      </w:r>
      <w:r w:rsidRPr="00425C8F">
        <w:rPr>
          <w:b/>
        </w:rPr>
        <w:t>TXNSTATUS</w:t>
      </w:r>
      <w:r w:rsidRPr="00425C8F">
        <w:t>&gt;</w:t>
      </w:r>
    </w:p>
    <w:p w:rsidR="00C37208" w:rsidRPr="00425C8F" w:rsidRDefault="00C37208" w:rsidP="00C37208">
      <w:pPr>
        <w:pStyle w:val="Code"/>
        <w:ind w:left="2880"/>
      </w:pPr>
      <w:r w:rsidRPr="00425C8F">
        <w:t>&lt;</w:t>
      </w:r>
      <w:r w:rsidRPr="00425C8F">
        <w:rPr>
          <w:b/>
        </w:rPr>
        <w:t>TXNAMOUNT</w:t>
      </w:r>
      <w:r w:rsidRPr="00425C8F">
        <w:t>&gt;Amount&lt;/</w:t>
      </w:r>
      <w:r w:rsidRPr="00425C8F">
        <w:rPr>
          <w:b/>
        </w:rPr>
        <w:t>TXNAMOUNT</w:t>
      </w:r>
      <w:r w:rsidRPr="00425C8F">
        <w:t>&gt;</w:t>
      </w:r>
    </w:p>
    <w:p w:rsidR="00C37208" w:rsidRPr="00425C8F" w:rsidRDefault="00C37208" w:rsidP="00C37208">
      <w:pPr>
        <w:pStyle w:val="Code"/>
        <w:ind w:left="2160"/>
      </w:pPr>
      <w:r w:rsidRPr="00425C8F">
        <w:t>&lt;/</w:t>
      </w:r>
      <w:r w:rsidRPr="00425C8F">
        <w:rPr>
          <w:b/>
        </w:rPr>
        <w:t>TXNDETAIL</w:t>
      </w:r>
      <w:r w:rsidRPr="00425C8F">
        <w:t>&gt;</w:t>
      </w:r>
    </w:p>
    <w:p w:rsidR="00C37208" w:rsidRPr="00425C8F" w:rsidRDefault="00C37208" w:rsidP="00C37208">
      <w:pPr>
        <w:pStyle w:val="Code"/>
        <w:ind w:left="720" w:firstLine="720"/>
      </w:pPr>
      <w:r w:rsidRPr="00425C8F">
        <w:t>&lt;/</w:t>
      </w:r>
      <w:r w:rsidRPr="00425C8F">
        <w:rPr>
          <w:b/>
        </w:rPr>
        <w:t>TXNDETAILS</w:t>
      </w:r>
      <w:r w:rsidRPr="00425C8F">
        <w:t>&gt;</w:t>
      </w:r>
      <w:r w:rsidRPr="00425C8F">
        <w:tab/>
      </w:r>
    </w:p>
    <w:p w:rsidR="00C37208" w:rsidRPr="00425C8F" w:rsidRDefault="00C37208" w:rsidP="00C37208">
      <w:pPr>
        <w:pStyle w:val="Code"/>
        <w:ind w:left="0"/>
      </w:pPr>
      <w:r w:rsidRPr="00425C8F">
        <w:t xml:space="preserve"> &lt;/</w:t>
      </w:r>
      <w:r w:rsidRPr="00425C8F">
        <w:rPr>
          <w:b/>
        </w:rPr>
        <w:t>COMMAND</w:t>
      </w:r>
      <w:r w:rsidRPr="00425C8F">
        <w:t>&gt;</w:t>
      </w:r>
    </w:p>
    <w:p w:rsidR="00C37208" w:rsidRPr="00425C8F" w:rsidRDefault="00C37208" w:rsidP="00C37208">
      <w:pPr>
        <w:pStyle w:val="Head"/>
      </w:pPr>
    </w:p>
    <w:p w:rsidR="00C37208" w:rsidRPr="00425C8F" w:rsidRDefault="00C37208" w:rsidP="001E6309">
      <w:pPr>
        <w:pStyle w:val="Heading"/>
        <w:rPr>
          <w:color w:val="auto"/>
        </w:rPr>
      </w:pPr>
      <w:r w:rsidRPr="00425C8F">
        <w:rPr>
          <w:color w:val="auto"/>
        </w:rPr>
        <w:t>Field Details</w:t>
      </w:r>
    </w:p>
    <w:p w:rsidR="00C37208" w:rsidRPr="00425C8F" w:rsidRDefault="00C37208" w:rsidP="00C37208">
      <w:pPr>
        <w:pStyle w:val="Head"/>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C37208" w:rsidRPr="00425C8F" w:rsidTr="002C3F3C">
        <w:trPr>
          <w:trHeight w:val="277"/>
          <w:tblHeader/>
        </w:trPr>
        <w:tc>
          <w:tcPr>
            <w:tcW w:w="1800" w:type="dxa"/>
            <w:shd w:val="clear" w:color="auto" w:fill="E31837"/>
          </w:tcPr>
          <w:p w:rsidR="00C37208" w:rsidRPr="00425C8F" w:rsidRDefault="00C37208" w:rsidP="002C3F3C">
            <w:pPr>
              <w:pStyle w:val="TableColumnLabels"/>
              <w:rPr>
                <w:color w:val="auto"/>
              </w:rPr>
            </w:pPr>
            <w:r w:rsidRPr="00425C8F">
              <w:rPr>
                <w:color w:val="auto"/>
              </w:rPr>
              <w:t>TAG</w:t>
            </w:r>
          </w:p>
        </w:tc>
        <w:tc>
          <w:tcPr>
            <w:tcW w:w="1800" w:type="dxa"/>
            <w:shd w:val="clear" w:color="auto" w:fill="E31837"/>
          </w:tcPr>
          <w:p w:rsidR="00C37208" w:rsidRPr="00425C8F" w:rsidRDefault="00C37208" w:rsidP="002C3F3C">
            <w:pPr>
              <w:pStyle w:val="TableColumnLabels"/>
              <w:rPr>
                <w:color w:val="auto"/>
              </w:rPr>
            </w:pPr>
            <w:r w:rsidRPr="00425C8F">
              <w:rPr>
                <w:color w:val="auto"/>
              </w:rPr>
              <w:t>Fields</w:t>
            </w:r>
          </w:p>
        </w:tc>
        <w:tc>
          <w:tcPr>
            <w:tcW w:w="1980" w:type="dxa"/>
            <w:shd w:val="clear" w:color="auto" w:fill="E31837"/>
          </w:tcPr>
          <w:p w:rsidR="00C37208" w:rsidRPr="00425C8F" w:rsidRDefault="00C37208" w:rsidP="002C3F3C">
            <w:pPr>
              <w:pStyle w:val="TableColumnLabels"/>
              <w:rPr>
                <w:color w:val="auto"/>
              </w:rPr>
            </w:pPr>
            <w:r w:rsidRPr="00425C8F">
              <w:rPr>
                <w:color w:val="auto"/>
              </w:rPr>
              <w:t>Remarks</w:t>
            </w:r>
          </w:p>
        </w:tc>
        <w:tc>
          <w:tcPr>
            <w:tcW w:w="1620" w:type="dxa"/>
            <w:shd w:val="clear" w:color="auto" w:fill="E31837"/>
          </w:tcPr>
          <w:p w:rsidR="00C37208" w:rsidRPr="00425C8F" w:rsidRDefault="00C37208" w:rsidP="002C3F3C">
            <w:pPr>
              <w:pStyle w:val="TableColumnLabels"/>
              <w:rPr>
                <w:color w:val="auto"/>
              </w:rPr>
            </w:pPr>
            <w:r w:rsidRPr="00425C8F">
              <w:rPr>
                <w:color w:val="auto"/>
              </w:rPr>
              <w:t>Example</w:t>
            </w:r>
          </w:p>
        </w:tc>
        <w:tc>
          <w:tcPr>
            <w:tcW w:w="720" w:type="dxa"/>
            <w:shd w:val="clear" w:color="auto" w:fill="E31837"/>
          </w:tcPr>
          <w:p w:rsidR="00C37208" w:rsidRPr="00425C8F" w:rsidRDefault="00C37208" w:rsidP="002C3F3C">
            <w:pPr>
              <w:pStyle w:val="TableColumnLabels"/>
              <w:rPr>
                <w:color w:val="auto"/>
              </w:rPr>
            </w:pPr>
            <w:r w:rsidRPr="00425C8F">
              <w:rPr>
                <w:color w:val="auto"/>
              </w:rPr>
              <w:t>Field Type</w:t>
            </w:r>
          </w:p>
        </w:tc>
        <w:tc>
          <w:tcPr>
            <w:tcW w:w="1620" w:type="dxa"/>
            <w:shd w:val="clear" w:color="auto" w:fill="E31837"/>
          </w:tcPr>
          <w:p w:rsidR="00C37208" w:rsidRPr="00425C8F" w:rsidRDefault="00C37208" w:rsidP="002C3F3C">
            <w:pPr>
              <w:pStyle w:val="TableColumnLabels"/>
              <w:rPr>
                <w:color w:val="auto"/>
              </w:rPr>
            </w:pPr>
            <w:r w:rsidRPr="00425C8F">
              <w:rPr>
                <w:color w:val="auto"/>
              </w:rPr>
              <w:t>Optional/</w:t>
            </w:r>
          </w:p>
          <w:p w:rsidR="00C37208" w:rsidRPr="00425C8F" w:rsidRDefault="00C37208" w:rsidP="002C3F3C">
            <w:pPr>
              <w:pStyle w:val="TableColumnLabels"/>
              <w:rPr>
                <w:color w:val="auto"/>
              </w:rPr>
            </w:pPr>
            <w:r w:rsidRPr="00425C8F">
              <w:rPr>
                <w:color w:val="auto"/>
              </w:rPr>
              <w:t>Mandatory</w:t>
            </w:r>
          </w:p>
        </w:tc>
      </w:tr>
      <w:tr w:rsidR="00C37208" w:rsidRPr="00425C8F" w:rsidTr="002C3F3C">
        <w:trPr>
          <w:trHeight w:val="277"/>
        </w:trPr>
        <w:tc>
          <w:tcPr>
            <w:tcW w:w="1800" w:type="dxa"/>
          </w:tcPr>
          <w:p w:rsidR="00C37208" w:rsidRPr="00425C8F" w:rsidRDefault="00C37208" w:rsidP="002C3F3C">
            <w:pPr>
              <w:pStyle w:val="Tablecontent"/>
            </w:pPr>
            <w:r w:rsidRPr="00425C8F">
              <w:t>TYPE</w:t>
            </w:r>
          </w:p>
        </w:tc>
        <w:tc>
          <w:tcPr>
            <w:tcW w:w="1800" w:type="dxa"/>
          </w:tcPr>
          <w:p w:rsidR="00C37208" w:rsidRPr="00425C8F" w:rsidRDefault="00C37208" w:rsidP="002C3F3C">
            <w:pPr>
              <w:pStyle w:val="Tablecontent"/>
            </w:pPr>
            <w:r w:rsidRPr="00425C8F">
              <w:t>Response type</w:t>
            </w:r>
          </w:p>
        </w:tc>
        <w:tc>
          <w:tcPr>
            <w:tcW w:w="1980" w:type="dxa"/>
          </w:tcPr>
          <w:p w:rsidR="00C37208" w:rsidRPr="00425C8F" w:rsidRDefault="00C37208" w:rsidP="002C3F3C">
            <w:pPr>
              <w:pStyle w:val="Tablecontent"/>
            </w:pPr>
            <w:r w:rsidRPr="00425C8F">
              <w:t>Response Type</w:t>
            </w:r>
          </w:p>
        </w:tc>
        <w:tc>
          <w:tcPr>
            <w:tcW w:w="1620" w:type="dxa"/>
          </w:tcPr>
          <w:p w:rsidR="00C37208" w:rsidRPr="00425C8F" w:rsidRDefault="00C37208" w:rsidP="002C3F3C">
            <w:pPr>
              <w:pStyle w:val="Tablecontent"/>
            </w:pPr>
            <w:r w:rsidRPr="00425C8F">
              <w:t>EXLST3TRFRESP</w:t>
            </w:r>
          </w:p>
        </w:tc>
        <w:tc>
          <w:tcPr>
            <w:tcW w:w="720" w:type="dxa"/>
          </w:tcPr>
          <w:p w:rsidR="00C37208" w:rsidRPr="00425C8F" w:rsidRDefault="00C37208" w:rsidP="002C3F3C">
            <w:pPr>
              <w:pStyle w:val="Tablecontent"/>
            </w:pPr>
            <w:r w:rsidRPr="00425C8F">
              <w:t>A (20)</w:t>
            </w:r>
          </w:p>
        </w:tc>
        <w:tc>
          <w:tcPr>
            <w:tcW w:w="1620" w:type="dxa"/>
          </w:tcPr>
          <w:p w:rsidR="00C37208" w:rsidRPr="00425C8F" w:rsidRDefault="00C37208" w:rsidP="002C3F3C">
            <w:pPr>
              <w:pStyle w:val="Tablecontent"/>
            </w:pPr>
            <w:r w:rsidRPr="00425C8F">
              <w:t>M</w:t>
            </w:r>
          </w:p>
        </w:tc>
      </w:tr>
      <w:tr w:rsidR="00C37208" w:rsidRPr="00425C8F" w:rsidTr="002C3F3C">
        <w:trPr>
          <w:trHeight w:val="277"/>
        </w:trPr>
        <w:tc>
          <w:tcPr>
            <w:tcW w:w="1800" w:type="dxa"/>
          </w:tcPr>
          <w:p w:rsidR="00C37208" w:rsidRPr="00425C8F" w:rsidRDefault="00C37208" w:rsidP="002C3F3C">
            <w:pPr>
              <w:pStyle w:val="Tablecontent"/>
            </w:pPr>
            <w:r w:rsidRPr="00425C8F">
              <w:t>REQSTATUS</w:t>
            </w:r>
          </w:p>
        </w:tc>
        <w:tc>
          <w:tcPr>
            <w:tcW w:w="1800" w:type="dxa"/>
          </w:tcPr>
          <w:p w:rsidR="00C37208" w:rsidRPr="00425C8F" w:rsidRDefault="00C37208" w:rsidP="002C3F3C">
            <w:pPr>
              <w:pStyle w:val="Tablecontent"/>
            </w:pPr>
            <w:r w:rsidRPr="00425C8F">
              <w:t>Request Status</w:t>
            </w:r>
          </w:p>
        </w:tc>
        <w:tc>
          <w:tcPr>
            <w:tcW w:w="1980" w:type="dxa"/>
          </w:tcPr>
          <w:p w:rsidR="00C37208" w:rsidRPr="00425C8F" w:rsidRDefault="00C37208" w:rsidP="002C3F3C">
            <w:pPr>
              <w:pStyle w:val="Tablecontent"/>
            </w:pPr>
            <w:r w:rsidRPr="00425C8F">
              <w:t>Status of the request</w:t>
            </w:r>
          </w:p>
          <w:p w:rsidR="00C37208" w:rsidRPr="00425C8F" w:rsidRDefault="00C37208" w:rsidP="002C3F3C">
            <w:pPr>
              <w:pStyle w:val="TableListBullet1"/>
              <w:jc w:val="left"/>
            </w:pPr>
            <w:r w:rsidRPr="00425C8F">
              <w:t xml:space="preserve">Transaction Status= 200 means Success, </w:t>
            </w:r>
          </w:p>
          <w:p w:rsidR="00C37208" w:rsidRPr="00425C8F" w:rsidRDefault="00C37208" w:rsidP="002C3F3C">
            <w:pPr>
              <w:pStyle w:val="TableListBullet1"/>
              <w:jc w:val="left"/>
            </w:pPr>
            <w:r w:rsidRPr="00425C8F">
              <w:t xml:space="preserve">Transaction Status Other than 200 means failed </w:t>
            </w:r>
          </w:p>
        </w:tc>
        <w:tc>
          <w:tcPr>
            <w:tcW w:w="1620" w:type="dxa"/>
          </w:tcPr>
          <w:p w:rsidR="00C37208" w:rsidRPr="00425C8F" w:rsidRDefault="00C37208" w:rsidP="002C3F3C">
            <w:pPr>
              <w:pStyle w:val="Tablecontent"/>
            </w:pPr>
            <w:r w:rsidRPr="00425C8F">
              <w:t>200</w:t>
            </w:r>
          </w:p>
        </w:tc>
        <w:tc>
          <w:tcPr>
            <w:tcW w:w="720" w:type="dxa"/>
          </w:tcPr>
          <w:p w:rsidR="00C37208" w:rsidRPr="00425C8F" w:rsidRDefault="00C37208" w:rsidP="002C3F3C">
            <w:pPr>
              <w:pStyle w:val="Tablecontent"/>
            </w:pPr>
            <w:r w:rsidRPr="00425C8F">
              <w:t>N (10)</w:t>
            </w:r>
          </w:p>
        </w:tc>
        <w:tc>
          <w:tcPr>
            <w:tcW w:w="1620" w:type="dxa"/>
          </w:tcPr>
          <w:p w:rsidR="00C37208" w:rsidRPr="00425C8F" w:rsidRDefault="00C37208" w:rsidP="002C3F3C">
            <w:pPr>
              <w:pStyle w:val="Tablecontent"/>
            </w:pPr>
            <w:r w:rsidRPr="00425C8F">
              <w:t>M</w:t>
            </w:r>
          </w:p>
        </w:tc>
      </w:tr>
      <w:tr w:rsidR="00C37208" w:rsidRPr="00425C8F" w:rsidTr="002C3F3C">
        <w:trPr>
          <w:trHeight w:val="277"/>
        </w:trPr>
        <w:tc>
          <w:tcPr>
            <w:tcW w:w="1800" w:type="dxa"/>
          </w:tcPr>
          <w:p w:rsidR="00C37208" w:rsidRPr="00425C8F" w:rsidRDefault="00C37208" w:rsidP="002C3F3C">
            <w:pPr>
              <w:pStyle w:val="Tablecontent"/>
            </w:pPr>
            <w:r w:rsidRPr="00425C8F">
              <w:t>DATE</w:t>
            </w:r>
          </w:p>
        </w:tc>
        <w:tc>
          <w:tcPr>
            <w:tcW w:w="1800" w:type="dxa"/>
          </w:tcPr>
          <w:p w:rsidR="00C37208" w:rsidRPr="00425C8F" w:rsidRDefault="00C37208" w:rsidP="002C3F3C">
            <w:pPr>
              <w:pStyle w:val="Tablecontent"/>
            </w:pPr>
            <w:r w:rsidRPr="00425C8F">
              <w:t>Date and time</w:t>
            </w:r>
          </w:p>
        </w:tc>
        <w:tc>
          <w:tcPr>
            <w:tcW w:w="1980" w:type="dxa"/>
          </w:tcPr>
          <w:p w:rsidR="00C37208" w:rsidRPr="00425C8F" w:rsidRDefault="00C37208" w:rsidP="002C3F3C">
            <w:pPr>
              <w:pStyle w:val="Tablecontent"/>
            </w:pPr>
            <w:r w:rsidRPr="00425C8F">
              <w:t>Date and time on which PreTUPS sent response. HH are in 24 Hour format</w:t>
            </w:r>
          </w:p>
        </w:tc>
        <w:tc>
          <w:tcPr>
            <w:tcW w:w="1620" w:type="dxa"/>
          </w:tcPr>
          <w:p w:rsidR="00C37208" w:rsidRPr="00425C8F" w:rsidRDefault="00C37208" w:rsidP="002C3F3C">
            <w:pPr>
              <w:pStyle w:val="Tablecontent"/>
            </w:pPr>
            <w:r w:rsidRPr="00425C8F">
              <w:t>DD/MM/YYYY HH24:MI:SS</w:t>
            </w:r>
          </w:p>
        </w:tc>
        <w:tc>
          <w:tcPr>
            <w:tcW w:w="720" w:type="dxa"/>
          </w:tcPr>
          <w:p w:rsidR="00C37208" w:rsidRPr="00425C8F" w:rsidRDefault="00C37208" w:rsidP="002C3F3C">
            <w:pPr>
              <w:pStyle w:val="Tablecontent"/>
            </w:pPr>
            <w:r w:rsidRPr="00425C8F">
              <w:t>D (20)</w:t>
            </w:r>
          </w:p>
        </w:tc>
        <w:tc>
          <w:tcPr>
            <w:tcW w:w="1620" w:type="dxa"/>
          </w:tcPr>
          <w:p w:rsidR="00C37208" w:rsidRPr="00425C8F" w:rsidRDefault="00C37208" w:rsidP="002C3F3C">
            <w:pPr>
              <w:pStyle w:val="Tablecontent"/>
            </w:pPr>
            <w:r w:rsidRPr="00425C8F">
              <w:t>M</w:t>
            </w:r>
          </w:p>
        </w:tc>
      </w:tr>
      <w:tr w:rsidR="00C37208" w:rsidRPr="00425C8F" w:rsidTr="002C3F3C">
        <w:trPr>
          <w:trHeight w:val="277"/>
        </w:trPr>
        <w:tc>
          <w:tcPr>
            <w:tcW w:w="1800" w:type="dxa"/>
          </w:tcPr>
          <w:p w:rsidR="00C37208" w:rsidRPr="00425C8F" w:rsidRDefault="00C37208" w:rsidP="002C3F3C">
            <w:pPr>
              <w:pStyle w:val="Tablecontent"/>
            </w:pPr>
            <w:r w:rsidRPr="00425C8F">
              <w:t>EXTREFNUM</w:t>
            </w:r>
          </w:p>
        </w:tc>
        <w:tc>
          <w:tcPr>
            <w:tcW w:w="1800" w:type="dxa"/>
          </w:tcPr>
          <w:p w:rsidR="00C37208" w:rsidRPr="00425C8F" w:rsidRDefault="00C37208" w:rsidP="002C3F3C">
            <w:pPr>
              <w:pStyle w:val="Tablecontent"/>
            </w:pPr>
            <w:r w:rsidRPr="00425C8F">
              <w:t>External Reference number</w:t>
            </w:r>
          </w:p>
        </w:tc>
        <w:tc>
          <w:tcPr>
            <w:tcW w:w="1980" w:type="dxa"/>
          </w:tcPr>
          <w:p w:rsidR="00C37208" w:rsidRPr="00425C8F" w:rsidRDefault="00C37208" w:rsidP="002C3F3C">
            <w:pPr>
              <w:pStyle w:val="Tablecontent"/>
            </w:pPr>
            <w:r w:rsidRPr="00425C8F">
              <w:t>Reference number that was passed by the external transaction server</w:t>
            </w:r>
          </w:p>
        </w:tc>
        <w:tc>
          <w:tcPr>
            <w:tcW w:w="1620" w:type="dxa"/>
          </w:tcPr>
          <w:p w:rsidR="00C37208" w:rsidRPr="00425C8F" w:rsidRDefault="00C37208" w:rsidP="002C3F3C">
            <w:pPr>
              <w:pStyle w:val="Tablecontent"/>
            </w:pPr>
            <w:r w:rsidRPr="00425C8F">
              <w:t>12345</w:t>
            </w:r>
          </w:p>
        </w:tc>
        <w:tc>
          <w:tcPr>
            <w:tcW w:w="720" w:type="dxa"/>
          </w:tcPr>
          <w:p w:rsidR="00C37208" w:rsidRPr="00425C8F" w:rsidRDefault="00C37208" w:rsidP="002C3F3C">
            <w:pPr>
              <w:pStyle w:val="Tablecontent"/>
            </w:pPr>
            <w:r w:rsidRPr="00425C8F">
              <w:t>A (20)</w:t>
            </w:r>
          </w:p>
        </w:tc>
        <w:tc>
          <w:tcPr>
            <w:tcW w:w="1620" w:type="dxa"/>
          </w:tcPr>
          <w:p w:rsidR="00C37208" w:rsidRPr="00425C8F" w:rsidRDefault="00C37208" w:rsidP="002C3F3C">
            <w:pPr>
              <w:pStyle w:val="Tablecontent"/>
            </w:pPr>
            <w:r w:rsidRPr="00425C8F">
              <w:t>O</w:t>
            </w:r>
          </w:p>
          <w:p w:rsidR="00C37208" w:rsidRPr="00425C8F" w:rsidRDefault="00C37208" w:rsidP="002C3F3C">
            <w:pPr>
              <w:pStyle w:val="Tablecontent"/>
            </w:pPr>
            <w:r w:rsidRPr="00425C8F">
              <w:t>(Tag is mandatory)</w:t>
            </w:r>
          </w:p>
        </w:tc>
      </w:tr>
      <w:tr w:rsidR="00C37208" w:rsidRPr="00425C8F" w:rsidTr="002C3F3C">
        <w:trPr>
          <w:trHeight w:val="277"/>
        </w:trPr>
        <w:tc>
          <w:tcPr>
            <w:tcW w:w="1800" w:type="dxa"/>
            <w:tcBorders>
              <w:bottom w:val="single" w:sz="4" w:space="0" w:color="000000"/>
            </w:tcBorders>
          </w:tcPr>
          <w:p w:rsidR="00C37208" w:rsidRPr="00425C8F" w:rsidRDefault="00C37208" w:rsidP="002C3F3C">
            <w:pPr>
              <w:pStyle w:val="Tablecontent"/>
            </w:pPr>
            <w:r w:rsidRPr="00425C8F">
              <w:t>MESSAGE</w:t>
            </w:r>
          </w:p>
        </w:tc>
        <w:tc>
          <w:tcPr>
            <w:tcW w:w="1800" w:type="dxa"/>
            <w:tcBorders>
              <w:bottom w:val="single" w:sz="4" w:space="0" w:color="000000"/>
            </w:tcBorders>
          </w:tcPr>
          <w:p w:rsidR="00C37208" w:rsidRPr="00425C8F" w:rsidRDefault="00C37208" w:rsidP="002C3F3C">
            <w:pPr>
              <w:pStyle w:val="Tablecontent"/>
            </w:pPr>
            <w:r w:rsidRPr="00425C8F">
              <w:t xml:space="preserve">Message that will given in response </w:t>
            </w:r>
          </w:p>
        </w:tc>
        <w:tc>
          <w:tcPr>
            <w:tcW w:w="1980" w:type="dxa"/>
            <w:tcBorders>
              <w:bottom w:val="single" w:sz="4" w:space="0" w:color="000000"/>
            </w:tcBorders>
          </w:tcPr>
          <w:p w:rsidR="00C37208" w:rsidRPr="00425C8F" w:rsidRDefault="00C37208" w:rsidP="002C3F3C">
            <w:pPr>
              <w:pStyle w:val="Tablecontent"/>
            </w:pPr>
            <w:r w:rsidRPr="00425C8F">
              <w:t>Message</w:t>
            </w:r>
          </w:p>
        </w:tc>
        <w:tc>
          <w:tcPr>
            <w:tcW w:w="1620" w:type="dxa"/>
            <w:tcBorders>
              <w:bottom w:val="single" w:sz="4" w:space="0" w:color="000000"/>
            </w:tcBorders>
          </w:tcPr>
          <w:p w:rsidR="00C37208" w:rsidRPr="00425C8F" w:rsidRDefault="00C37208" w:rsidP="002C3F3C">
            <w:pPr>
              <w:pStyle w:val="Tablecontent"/>
            </w:pPr>
          </w:p>
        </w:tc>
        <w:tc>
          <w:tcPr>
            <w:tcW w:w="720" w:type="dxa"/>
            <w:tcBorders>
              <w:bottom w:val="single" w:sz="4" w:space="0" w:color="000000"/>
            </w:tcBorders>
          </w:tcPr>
          <w:p w:rsidR="00C37208" w:rsidRPr="00425C8F" w:rsidRDefault="00C37208" w:rsidP="002C3F3C">
            <w:pPr>
              <w:pStyle w:val="Tablecontent"/>
            </w:pPr>
            <w:r w:rsidRPr="00425C8F">
              <w:t>A (500)</w:t>
            </w:r>
          </w:p>
        </w:tc>
        <w:tc>
          <w:tcPr>
            <w:tcW w:w="1620" w:type="dxa"/>
            <w:tcBorders>
              <w:bottom w:val="single" w:sz="4" w:space="0" w:color="000000"/>
            </w:tcBorders>
          </w:tcPr>
          <w:p w:rsidR="00C37208" w:rsidRPr="00425C8F" w:rsidRDefault="00C37208" w:rsidP="002C3F3C">
            <w:pPr>
              <w:pStyle w:val="Tablecontent"/>
            </w:pPr>
            <w:r w:rsidRPr="00425C8F">
              <w:t>O</w:t>
            </w:r>
          </w:p>
          <w:p w:rsidR="00C37208" w:rsidRPr="00425C8F" w:rsidRDefault="00C37208" w:rsidP="002C3F3C">
            <w:pPr>
              <w:pStyle w:val="Tablecontent"/>
            </w:pPr>
            <w:r w:rsidRPr="00425C8F">
              <w:t>(Tag is mandatory)</w:t>
            </w:r>
          </w:p>
        </w:tc>
      </w:tr>
      <w:tr w:rsidR="00C37208" w:rsidRPr="00425C8F" w:rsidTr="002C3F3C">
        <w:trPr>
          <w:trHeight w:val="277"/>
        </w:trPr>
        <w:tc>
          <w:tcPr>
            <w:tcW w:w="9540" w:type="dxa"/>
            <w:gridSpan w:val="6"/>
            <w:shd w:val="clear" w:color="auto" w:fill="FBC1D6"/>
          </w:tcPr>
          <w:p w:rsidR="00C37208" w:rsidRPr="00425C8F" w:rsidRDefault="00C37208" w:rsidP="002C3F3C">
            <w:pPr>
              <w:pStyle w:val="Tablecontent"/>
              <w:rPr>
                <w:b/>
              </w:rPr>
            </w:pPr>
            <w:r w:rsidRPr="00425C8F">
              <w:rPr>
                <w:b/>
              </w:rPr>
              <w:t>TXNDETAILS: Tag to identify all 5 transaction details</w:t>
            </w:r>
          </w:p>
        </w:tc>
      </w:tr>
      <w:tr w:rsidR="00C37208" w:rsidRPr="00425C8F" w:rsidTr="002C3F3C">
        <w:trPr>
          <w:trHeight w:val="277"/>
        </w:trPr>
        <w:tc>
          <w:tcPr>
            <w:tcW w:w="9540" w:type="dxa"/>
            <w:gridSpan w:val="6"/>
            <w:shd w:val="clear" w:color="auto" w:fill="FBC1D6"/>
          </w:tcPr>
          <w:p w:rsidR="00C37208" w:rsidRPr="00425C8F" w:rsidRDefault="00C37208" w:rsidP="002C3F3C">
            <w:pPr>
              <w:pStyle w:val="Tablecontent"/>
              <w:rPr>
                <w:b/>
              </w:rPr>
            </w:pPr>
            <w:r w:rsidRPr="00425C8F">
              <w:rPr>
                <w:b/>
              </w:rPr>
              <w:t>TXNDETAIL: Tag to identify a single record.</w:t>
            </w:r>
          </w:p>
        </w:tc>
      </w:tr>
      <w:tr w:rsidR="00C37208" w:rsidRPr="00425C8F" w:rsidTr="002C3F3C">
        <w:trPr>
          <w:trHeight w:val="277"/>
        </w:trPr>
        <w:tc>
          <w:tcPr>
            <w:tcW w:w="1800" w:type="dxa"/>
          </w:tcPr>
          <w:p w:rsidR="00C37208" w:rsidRPr="00425C8F" w:rsidRDefault="00C37208" w:rsidP="002C3F3C">
            <w:pPr>
              <w:pStyle w:val="Tablecontent"/>
            </w:pPr>
            <w:r w:rsidRPr="00425C8F">
              <w:t>TXNID</w:t>
            </w:r>
          </w:p>
        </w:tc>
        <w:tc>
          <w:tcPr>
            <w:tcW w:w="1800" w:type="dxa"/>
          </w:tcPr>
          <w:p w:rsidR="00C37208" w:rsidRPr="00425C8F" w:rsidRDefault="00C37208" w:rsidP="002C3F3C">
            <w:pPr>
              <w:pStyle w:val="Tablecontent"/>
            </w:pPr>
            <w:r w:rsidRPr="00425C8F">
              <w:t>Transaction ID</w:t>
            </w:r>
          </w:p>
        </w:tc>
        <w:tc>
          <w:tcPr>
            <w:tcW w:w="1980" w:type="dxa"/>
          </w:tcPr>
          <w:p w:rsidR="00C37208" w:rsidRPr="00425C8F" w:rsidRDefault="00C37208" w:rsidP="002C3F3C">
            <w:pPr>
              <w:pStyle w:val="TableListBullet1"/>
              <w:jc w:val="left"/>
            </w:pPr>
            <w:r w:rsidRPr="00425C8F">
              <w:t>Unique ID of last transaction made by user</w:t>
            </w:r>
          </w:p>
        </w:tc>
        <w:tc>
          <w:tcPr>
            <w:tcW w:w="1620" w:type="dxa"/>
          </w:tcPr>
          <w:p w:rsidR="00C37208" w:rsidRPr="00425C8F" w:rsidRDefault="00C37208" w:rsidP="002C3F3C">
            <w:pPr>
              <w:pStyle w:val="Tablecontent"/>
            </w:pPr>
            <w:r w:rsidRPr="00425C8F">
              <w:t>C080521.1224.10001</w:t>
            </w:r>
          </w:p>
        </w:tc>
        <w:tc>
          <w:tcPr>
            <w:tcW w:w="720" w:type="dxa"/>
          </w:tcPr>
          <w:p w:rsidR="00C37208" w:rsidRPr="00425C8F" w:rsidRDefault="00C37208" w:rsidP="002C3F3C">
            <w:pPr>
              <w:pStyle w:val="Tablecontent"/>
            </w:pPr>
            <w:r w:rsidRPr="00425C8F">
              <w:t>A(20)</w:t>
            </w:r>
          </w:p>
        </w:tc>
        <w:tc>
          <w:tcPr>
            <w:tcW w:w="1620" w:type="dxa"/>
          </w:tcPr>
          <w:p w:rsidR="00C37208" w:rsidRPr="00425C8F" w:rsidRDefault="00C37208" w:rsidP="002C3F3C">
            <w:pPr>
              <w:pStyle w:val="Tablecontent"/>
            </w:pPr>
            <w:r w:rsidRPr="00425C8F">
              <w:t>O</w:t>
            </w:r>
          </w:p>
          <w:p w:rsidR="00C37208" w:rsidRPr="00425C8F" w:rsidRDefault="00C37208" w:rsidP="002C3F3C">
            <w:pPr>
              <w:pStyle w:val="Tablecontent"/>
            </w:pPr>
            <w:r w:rsidRPr="00425C8F">
              <w:t>(Tag is mandatory)</w:t>
            </w:r>
          </w:p>
        </w:tc>
      </w:tr>
      <w:tr w:rsidR="00C37208" w:rsidRPr="00425C8F" w:rsidTr="002C3F3C">
        <w:trPr>
          <w:trHeight w:val="277"/>
        </w:trPr>
        <w:tc>
          <w:tcPr>
            <w:tcW w:w="1800" w:type="dxa"/>
          </w:tcPr>
          <w:p w:rsidR="00C37208" w:rsidRPr="00425C8F" w:rsidRDefault="00C37208" w:rsidP="002C3F3C">
            <w:pPr>
              <w:pStyle w:val="Tablecontent"/>
            </w:pPr>
            <w:r w:rsidRPr="00425C8F">
              <w:t>TXNDATETIME</w:t>
            </w:r>
          </w:p>
        </w:tc>
        <w:tc>
          <w:tcPr>
            <w:tcW w:w="1800" w:type="dxa"/>
          </w:tcPr>
          <w:p w:rsidR="00C37208" w:rsidRPr="00425C8F" w:rsidRDefault="00C37208" w:rsidP="002C3F3C">
            <w:pPr>
              <w:pStyle w:val="Tablecontent"/>
            </w:pPr>
            <w:r w:rsidRPr="00425C8F">
              <w:t>Date and Time of transaction</w:t>
            </w:r>
          </w:p>
        </w:tc>
        <w:tc>
          <w:tcPr>
            <w:tcW w:w="1980" w:type="dxa"/>
          </w:tcPr>
          <w:p w:rsidR="00C37208" w:rsidRPr="00425C8F" w:rsidRDefault="00C37208" w:rsidP="002C3F3C">
            <w:pPr>
              <w:pStyle w:val="TableListBullet1"/>
              <w:jc w:val="left"/>
            </w:pPr>
            <w:r w:rsidRPr="00425C8F">
              <w:t>Date and time of transaction. HH are in 24 Hour format</w:t>
            </w:r>
          </w:p>
        </w:tc>
        <w:tc>
          <w:tcPr>
            <w:tcW w:w="1620" w:type="dxa"/>
          </w:tcPr>
          <w:p w:rsidR="00C37208" w:rsidRPr="00425C8F" w:rsidRDefault="00C37208" w:rsidP="002C3F3C">
            <w:pPr>
              <w:pStyle w:val="Tablecontent"/>
            </w:pPr>
            <w:r w:rsidRPr="00425C8F">
              <w:t>12/05/08 12:30</w:t>
            </w:r>
          </w:p>
        </w:tc>
        <w:tc>
          <w:tcPr>
            <w:tcW w:w="720" w:type="dxa"/>
          </w:tcPr>
          <w:p w:rsidR="00C37208" w:rsidRPr="00425C8F" w:rsidRDefault="00C37208" w:rsidP="002C3F3C">
            <w:pPr>
              <w:pStyle w:val="Tablecontent"/>
            </w:pPr>
            <w:r w:rsidRPr="00425C8F">
              <w:t>D(20)</w:t>
            </w:r>
          </w:p>
        </w:tc>
        <w:tc>
          <w:tcPr>
            <w:tcW w:w="1620" w:type="dxa"/>
          </w:tcPr>
          <w:p w:rsidR="00C37208" w:rsidRPr="00425C8F" w:rsidRDefault="00C37208" w:rsidP="002C3F3C">
            <w:pPr>
              <w:pStyle w:val="Tablecontent"/>
            </w:pPr>
            <w:r w:rsidRPr="00425C8F">
              <w:t>O</w:t>
            </w:r>
          </w:p>
          <w:p w:rsidR="00C37208" w:rsidRPr="00425C8F" w:rsidRDefault="00C37208" w:rsidP="002C3F3C">
            <w:pPr>
              <w:pStyle w:val="Tablecontent"/>
            </w:pPr>
            <w:r w:rsidRPr="00425C8F">
              <w:t>(Tag is mandatory)</w:t>
            </w:r>
          </w:p>
        </w:tc>
      </w:tr>
      <w:tr w:rsidR="00C37208" w:rsidRPr="00425C8F" w:rsidTr="002C3F3C">
        <w:trPr>
          <w:trHeight w:val="277"/>
        </w:trPr>
        <w:tc>
          <w:tcPr>
            <w:tcW w:w="1800" w:type="dxa"/>
          </w:tcPr>
          <w:p w:rsidR="00C37208" w:rsidRPr="00425C8F" w:rsidRDefault="00C37208" w:rsidP="002C3F3C">
            <w:pPr>
              <w:pStyle w:val="Tablecontent"/>
            </w:pPr>
            <w:r w:rsidRPr="00425C8F">
              <w:t>TRFTYPE</w:t>
            </w:r>
          </w:p>
        </w:tc>
        <w:tc>
          <w:tcPr>
            <w:tcW w:w="1800" w:type="dxa"/>
          </w:tcPr>
          <w:p w:rsidR="00C37208" w:rsidRPr="00425C8F" w:rsidRDefault="00C37208" w:rsidP="002C3F3C">
            <w:pPr>
              <w:pStyle w:val="Tablecontent"/>
            </w:pPr>
            <w:r w:rsidRPr="00425C8F">
              <w:t>TYPE of Transaction</w:t>
            </w:r>
          </w:p>
        </w:tc>
        <w:tc>
          <w:tcPr>
            <w:tcW w:w="1980" w:type="dxa"/>
          </w:tcPr>
          <w:p w:rsidR="00C37208" w:rsidRPr="00425C8F" w:rsidRDefault="00C37208" w:rsidP="002C3F3C">
            <w:pPr>
              <w:pStyle w:val="TableListBullet1"/>
              <w:jc w:val="left"/>
            </w:pPr>
            <w:r w:rsidRPr="00425C8F">
              <w:t>The transaction type could be C2S, C2C &amp; or O2C</w:t>
            </w:r>
          </w:p>
        </w:tc>
        <w:tc>
          <w:tcPr>
            <w:tcW w:w="1620" w:type="dxa"/>
          </w:tcPr>
          <w:p w:rsidR="00C37208" w:rsidRPr="00425C8F" w:rsidRDefault="00C37208" w:rsidP="002C3F3C">
            <w:pPr>
              <w:pStyle w:val="Tablecontent"/>
            </w:pPr>
            <w:r w:rsidRPr="00425C8F">
              <w:t>C2C</w:t>
            </w:r>
          </w:p>
        </w:tc>
        <w:tc>
          <w:tcPr>
            <w:tcW w:w="720" w:type="dxa"/>
          </w:tcPr>
          <w:p w:rsidR="00C37208" w:rsidRPr="00425C8F" w:rsidRDefault="00C37208" w:rsidP="002C3F3C">
            <w:pPr>
              <w:pStyle w:val="Tablecontent"/>
            </w:pPr>
            <w:r w:rsidRPr="00425C8F">
              <w:t>A(20)</w:t>
            </w:r>
          </w:p>
        </w:tc>
        <w:tc>
          <w:tcPr>
            <w:tcW w:w="1620" w:type="dxa"/>
          </w:tcPr>
          <w:p w:rsidR="00C37208" w:rsidRPr="00425C8F" w:rsidRDefault="00C37208" w:rsidP="002C3F3C">
            <w:pPr>
              <w:pStyle w:val="Tablecontent"/>
            </w:pPr>
            <w:r w:rsidRPr="00425C8F">
              <w:t>O</w:t>
            </w:r>
          </w:p>
          <w:p w:rsidR="00C37208" w:rsidRPr="00425C8F" w:rsidRDefault="00C37208" w:rsidP="002C3F3C">
            <w:pPr>
              <w:pStyle w:val="Tablecontent"/>
            </w:pPr>
            <w:r w:rsidRPr="00425C8F">
              <w:t>(Tag is mandatory)</w:t>
            </w:r>
          </w:p>
        </w:tc>
      </w:tr>
      <w:tr w:rsidR="00C37208" w:rsidRPr="00425C8F" w:rsidTr="002C3F3C">
        <w:trPr>
          <w:trHeight w:val="277"/>
        </w:trPr>
        <w:tc>
          <w:tcPr>
            <w:tcW w:w="1800" w:type="dxa"/>
          </w:tcPr>
          <w:p w:rsidR="00C37208" w:rsidRPr="00425C8F" w:rsidRDefault="00C37208" w:rsidP="002C3F3C">
            <w:pPr>
              <w:pStyle w:val="Tablecontent"/>
            </w:pPr>
            <w:r w:rsidRPr="00425C8F">
              <w:t>TXNSTATUS</w:t>
            </w:r>
          </w:p>
        </w:tc>
        <w:tc>
          <w:tcPr>
            <w:tcW w:w="1800" w:type="dxa"/>
          </w:tcPr>
          <w:p w:rsidR="00C37208" w:rsidRPr="00425C8F" w:rsidRDefault="00C37208" w:rsidP="002C3F3C">
            <w:pPr>
              <w:pStyle w:val="Tablecontent"/>
            </w:pPr>
            <w:r w:rsidRPr="00425C8F">
              <w:t>Status of the Transaction</w:t>
            </w:r>
          </w:p>
        </w:tc>
        <w:tc>
          <w:tcPr>
            <w:tcW w:w="1980" w:type="dxa"/>
          </w:tcPr>
          <w:p w:rsidR="00C37208" w:rsidRPr="00425C8F" w:rsidRDefault="00C37208" w:rsidP="002C3F3C">
            <w:pPr>
              <w:pStyle w:val="TableListBullet1"/>
              <w:jc w:val="left"/>
            </w:pPr>
            <w:r w:rsidRPr="00425C8F">
              <w:t>Status of Last transaction</w:t>
            </w:r>
          </w:p>
          <w:p w:rsidR="00C37208" w:rsidRPr="00425C8F" w:rsidRDefault="00C37208" w:rsidP="002C3F3C">
            <w:pPr>
              <w:pStyle w:val="TableListBullet1"/>
              <w:jc w:val="left"/>
            </w:pPr>
            <w:r w:rsidRPr="00425C8F">
              <w:t>200 – Success</w:t>
            </w:r>
          </w:p>
          <w:p w:rsidR="00C37208" w:rsidRPr="00425C8F" w:rsidRDefault="00C37208" w:rsidP="002C3F3C">
            <w:pPr>
              <w:pStyle w:val="TableListBullet1"/>
              <w:jc w:val="left"/>
            </w:pPr>
            <w:r w:rsidRPr="00425C8F">
              <w:t>206 – Fail</w:t>
            </w:r>
          </w:p>
          <w:p w:rsidR="00C37208" w:rsidRPr="00425C8F" w:rsidRDefault="00C37208" w:rsidP="002C3F3C">
            <w:pPr>
              <w:pStyle w:val="TableListBullet1"/>
              <w:jc w:val="left"/>
            </w:pPr>
            <w:r w:rsidRPr="00425C8F">
              <w:t>205 – Under process</w:t>
            </w:r>
          </w:p>
          <w:p w:rsidR="00C37208" w:rsidRPr="00425C8F" w:rsidRDefault="00C37208" w:rsidP="002C3F3C">
            <w:pPr>
              <w:pStyle w:val="TableListBullet1"/>
              <w:jc w:val="left"/>
            </w:pPr>
            <w:r w:rsidRPr="00425C8F">
              <w:t>250 – Ambiguous</w:t>
            </w:r>
          </w:p>
        </w:tc>
        <w:tc>
          <w:tcPr>
            <w:tcW w:w="1620" w:type="dxa"/>
          </w:tcPr>
          <w:p w:rsidR="00C37208" w:rsidRPr="00425C8F" w:rsidRDefault="00C37208" w:rsidP="002C3F3C">
            <w:pPr>
              <w:pStyle w:val="Tablecontent"/>
            </w:pPr>
            <w:r w:rsidRPr="00425C8F">
              <w:t>200</w:t>
            </w:r>
          </w:p>
        </w:tc>
        <w:tc>
          <w:tcPr>
            <w:tcW w:w="720" w:type="dxa"/>
          </w:tcPr>
          <w:p w:rsidR="00C37208" w:rsidRPr="00425C8F" w:rsidRDefault="00C37208" w:rsidP="002C3F3C">
            <w:pPr>
              <w:pStyle w:val="Tablecontent"/>
            </w:pPr>
            <w:r w:rsidRPr="00425C8F">
              <w:t>N(10)</w:t>
            </w:r>
          </w:p>
        </w:tc>
        <w:tc>
          <w:tcPr>
            <w:tcW w:w="1620" w:type="dxa"/>
          </w:tcPr>
          <w:p w:rsidR="00C37208" w:rsidRPr="00425C8F" w:rsidRDefault="00C37208" w:rsidP="002C3F3C">
            <w:pPr>
              <w:pStyle w:val="Tablecontent"/>
            </w:pPr>
            <w:r w:rsidRPr="00425C8F">
              <w:t>O</w:t>
            </w:r>
          </w:p>
          <w:p w:rsidR="00C37208" w:rsidRPr="00425C8F" w:rsidRDefault="00C37208" w:rsidP="002C3F3C">
            <w:pPr>
              <w:pStyle w:val="Tablecontent"/>
              <w:rPr>
                <w:b/>
                <w:bCs/>
              </w:rPr>
            </w:pPr>
            <w:r w:rsidRPr="00425C8F">
              <w:t>(Tag is mandatory)</w:t>
            </w:r>
          </w:p>
        </w:tc>
      </w:tr>
      <w:tr w:rsidR="00C37208" w:rsidRPr="00425C8F" w:rsidTr="002C3F3C">
        <w:trPr>
          <w:trHeight w:val="277"/>
        </w:trPr>
        <w:tc>
          <w:tcPr>
            <w:tcW w:w="1800" w:type="dxa"/>
          </w:tcPr>
          <w:p w:rsidR="00C37208" w:rsidRPr="00425C8F" w:rsidRDefault="00C37208" w:rsidP="002C3F3C">
            <w:pPr>
              <w:pStyle w:val="Tablecontent"/>
            </w:pPr>
            <w:r w:rsidRPr="00425C8F">
              <w:t>TXNAMOUNT</w:t>
            </w:r>
          </w:p>
        </w:tc>
        <w:tc>
          <w:tcPr>
            <w:tcW w:w="1800" w:type="dxa"/>
          </w:tcPr>
          <w:p w:rsidR="00C37208" w:rsidRPr="00425C8F" w:rsidRDefault="00C37208" w:rsidP="002C3F3C">
            <w:pPr>
              <w:pStyle w:val="Tablecontent"/>
            </w:pPr>
            <w:r w:rsidRPr="00425C8F">
              <w:t>Amount of Transaction</w:t>
            </w:r>
          </w:p>
        </w:tc>
        <w:tc>
          <w:tcPr>
            <w:tcW w:w="1980" w:type="dxa"/>
          </w:tcPr>
          <w:p w:rsidR="00C37208" w:rsidRPr="00425C8F" w:rsidRDefault="00C37208" w:rsidP="002C3F3C">
            <w:pPr>
              <w:pStyle w:val="TableListBullet1"/>
              <w:jc w:val="left"/>
            </w:pPr>
            <w:r w:rsidRPr="00425C8F">
              <w:t>Amount of Transaction</w:t>
            </w:r>
          </w:p>
        </w:tc>
        <w:tc>
          <w:tcPr>
            <w:tcW w:w="1620" w:type="dxa"/>
          </w:tcPr>
          <w:p w:rsidR="00C37208" w:rsidRPr="00425C8F" w:rsidRDefault="00C37208" w:rsidP="002C3F3C">
            <w:pPr>
              <w:pStyle w:val="Tablecontent"/>
            </w:pPr>
            <w:r w:rsidRPr="00425C8F">
              <w:t>100</w:t>
            </w:r>
          </w:p>
        </w:tc>
        <w:tc>
          <w:tcPr>
            <w:tcW w:w="720" w:type="dxa"/>
          </w:tcPr>
          <w:p w:rsidR="00C37208" w:rsidRPr="00425C8F" w:rsidRDefault="00C37208" w:rsidP="002C3F3C">
            <w:pPr>
              <w:pStyle w:val="Tablecontent"/>
            </w:pPr>
            <w:r w:rsidRPr="00425C8F">
              <w:t>N(10)</w:t>
            </w:r>
          </w:p>
        </w:tc>
        <w:tc>
          <w:tcPr>
            <w:tcW w:w="1620" w:type="dxa"/>
          </w:tcPr>
          <w:p w:rsidR="00C37208" w:rsidRPr="00425C8F" w:rsidRDefault="00C37208" w:rsidP="002C3F3C">
            <w:pPr>
              <w:pStyle w:val="Tablecontent"/>
            </w:pPr>
            <w:r w:rsidRPr="00425C8F">
              <w:t>O</w:t>
            </w:r>
          </w:p>
          <w:p w:rsidR="00C37208" w:rsidRPr="00425C8F" w:rsidRDefault="00C37208" w:rsidP="002C3F3C">
            <w:pPr>
              <w:pStyle w:val="Tablecontent"/>
            </w:pPr>
            <w:r w:rsidRPr="00425C8F">
              <w:t>(Tag is mandatory)</w:t>
            </w:r>
          </w:p>
        </w:tc>
      </w:tr>
    </w:tbl>
    <w:p w:rsidR="00C37208" w:rsidRPr="00425C8F" w:rsidRDefault="00C37208" w:rsidP="001E6309">
      <w:pPr>
        <w:pStyle w:val="Heading"/>
        <w:rPr>
          <w:color w:val="auto"/>
        </w:rPr>
      </w:pPr>
      <w:r w:rsidRPr="00425C8F">
        <w:rPr>
          <w:color w:val="auto"/>
        </w:rPr>
        <w:t>Business Rules</w:t>
      </w:r>
    </w:p>
    <w:p w:rsidR="00C37208" w:rsidRPr="00425C8F" w:rsidRDefault="00C37208" w:rsidP="00AE4A1D">
      <w:pPr>
        <w:pStyle w:val="ListBullet1"/>
        <w:numPr>
          <w:ilvl w:val="0"/>
          <w:numId w:val="41"/>
        </w:numPr>
        <w:rPr>
          <w:lang w:val="en-IN"/>
        </w:rPr>
      </w:pPr>
      <w:r w:rsidRPr="00425C8F">
        <w:rPr>
          <w:lang w:val="en-IN"/>
        </w:rPr>
        <w:t>All tags are mandatory &amp; would be present in XML response.</w:t>
      </w:r>
    </w:p>
    <w:p w:rsidR="00C37208" w:rsidRPr="00425C8F" w:rsidRDefault="00C37208" w:rsidP="00AE4A1D">
      <w:pPr>
        <w:pStyle w:val="ListBullet1"/>
        <w:numPr>
          <w:ilvl w:val="0"/>
          <w:numId w:val="41"/>
        </w:numPr>
        <w:rPr>
          <w:lang w:val="en-IN"/>
        </w:rPr>
      </w:pPr>
      <w:r w:rsidRPr="00425C8F">
        <w:rPr>
          <w:lang w:val="en-IN"/>
        </w:rPr>
        <w:t xml:space="preserve">The value of TYPE tag would be fixed as </w:t>
      </w:r>
      <w:r w:rsidRPr="00425C8F">
        <w:t>EXLST3TRFRESP.</w:t>
      </w:r>
    </w:p>
    <w:p w:rsidR="00C37208" w:rsidRPr="00425C8F" w:rsidRDefault="00C37208" w:rsidP="00AE4A1D">
      <w:pPr>
        <w:pStyle w:val="ListBullet1"/>
        <w:numPr>
          <w:ilvl w:val="0"/>
          <w:numId w:val="41"/>
        </w:numPr>
        <w:rPr>
          <w:lang w:val="en-IN"/>
        </w:rPr>
      </w:pPr>
      <w:r w:rsidRPr="00425C8F">
        <w:t xml:space="preserve">Last </w:t>
      </w:r>
      <w:r w:rsidR="001177D9" w:rsidRPr="00425C8F">
        <w:t>X</w:t>
      </w:r>
      <w:r w:rsidRPr="00425C8F">
        <w:t xml:space="preserve"> transactions details would as per actual, irrespective of the type of transaction (O2C, C2C or C2S), status of the transaction (Success, Fail, Ambiguous or Under-process), request source (web, EXTGW, SMS/STK, USSD)</w:t>
      </w:r>
    </w:p>
    <w:p w:rsidR="00C37208" w:rsidRPr="00425C8F" w:rsidRDefault="00C37208" w:rsidP="00C37208">
      <w:pPr>
        <w:rPr>
          <w:rFonts w:cs="Arial"/>
        </w:rPr>
      </w:pPr>
    </w:p>
    <w:p w:rsidR="00C37208" w:rsidRPr="00425C8F" w:rsidRDefault="00C37208" w:rsidP="00337049">
      <w:pPr>
        <w:pStyle w:val="Heading2"/>
        <w:rPr>
          <w:lang w:val="en-IN"/>
        </w:rPr>
      </w:pPr>
      <w:bookmarkStart w:id="323" w:name="_Toc284720078"/>
      <w:bookmarkStart w:id="324" w:name="_Toc309916688"/>
      <w:bookmarkStart w:id="325" w:name="_Toc381267308"/>
      <w:bookmarkStart w:id="326" w:name="_Toc485139722"/>
      <w:r w:rsidRPr="00425C8F">
        <w:rPr>
          <w:lang w:val="en-IN"/>
        </w:rPr>
        <w:t>Last Transaction Details</w:t>
      </w:r>
      <w:bookmarkEnd w:id="323"/>
      <w:bookmarkEnd w:id="324"/>
      <w:bookmarkEnd w:id="325"/>
      <w:bookmarkEnd w:id="326"/>
    </w:p>
    <w:p w:rsidR="00C37208" w:rsidRPr="00425C8F" w:rsidRDefault="00C37208" w:rsidP="00C37208">
      <w:pPr>
        <w:pStyle w:val="BodyText20"/>
        <w:rPr>
          <w:rFonts w:ascii="Arial" w:hAnsi="Arial"/>
          <w:b w:val="0"/>
          <w:bCs w:val="0"/>
          <w:color w:val="auto"/>
          <w:sz w:val="20"/>
        </w:rPr>
      </w:pPr>
      <w:r w:rsidRPr="00425C8F">
        <w:rPr>
          <w:rFonts w:ascii="Arial" w:hAnsi="Arial"/>
          <w:b w:val="0"/>
          <w:bCs w:val="0"/>
          <w:color w:val="auto"/>
          <w:sz w:val="20"/>
        </w:rPr>
        <w:t>External system will send last transfer status request to PreTUPS for a subscriber.</w:t>
      </w:r>
      <w:r w:rsidR="001177D9" w:rsidRPr="00425C8F">
        <w:rPr>
          <w:rFonts w:ascii="Arial" w:hAnsi="Arial"/>
          <w:b w:val="0"/>
          <w:bCs w:val="0"/>
          <w:color w:val="auto"/>
          <w:sz w:val="20"/>
        </w:rPr>
        <w:t xml:space="preserve"> </w:t>
      </w:r>
    </w:p>
    <w:p w:rsidR="001177D9" w:rsidRPr="00425C8F" w:rsidRDefault="001177D9" w:rsidP="00AE4A1D">
      <w:pPr>
        <w:pStyle w:val="BodyText2"/>
        <w:numPr>
          <w:ilvl w:val="0"/>
          <w:numId w:val="39"/>
        </w:numPr>
      </w:pPr>
      <w:r w:rsidRPr="00425C8F">
        <w:t>Last 3 days (starting from current date) transactions data would be queried.</w:t>
      </w:r>
    </w:p>
    <w:p w:rsidR="00C37208" w:rsidRPr="00425C8F" w:rsidRDefault="00C37208" w:rsidP="00C37208">
      <w:pPr>
        <w:pStyle w:val="BodyText20"/>
        <w:rPr>
          <w:b w:val="0"/>
          <w:bCs w:val="0"/>
          <w:color w:val="auto"/>
        </w:rPr>
      </w:pPr>
    </w:p>
    <w:p w:rsidR="00C37208" w:rsidRPr="00425C8F" w:rsidRDefault="0000768E" w:rsidP="001E6309">
      <w:pPr>
        <w:pStyle w:val="Heading"/>
        <w:rPr>
          <w:color w:val="auto"/>
        </w:rPr>
      </w:pPr>
      <w:r w:rsidRPr="00425C8F">
        <w:rPr>
          <w:color w:val="auto"/>
        </w:rPr>
        <w:t>Request Syntax</w:t>
      </w:r>
    </w:p>
    <w:p w:rsidR="00C37208" w:rsidRPr="00425C8F" w:rsidRDefault="00C37208" w:rsidP="00C37208">
      <w:pPr>
        <w:pStyle w:val="BodyText2"/>
      </w:pPr>
      <w:r w:rsidRPr="00425C8F">
        <w:t>The External system will send the last transfer status request to PreTUPS. The request format and the details of request are mentioned below.</w:t>
      </w:r>
    </w:p>
    <w:p w:rsidR="00C37208" w:rsidRPr="00425C8F" w:rsidRDefault="00C37208" w:rsidP="00C37208">
      <w:pPr>
        <w:pStyle w:val="BodyText2"/>
        <w:ind w:left="720"/>
      </w:pPr>
    </w:p>
    <w:p w:rsidR="00C37208" w:rsidRPr="00425C8F" w:rsidRDefault="00C37208" w:rsidP="00C37208">
      <w:pPr>
        <w:pStyle w:val="Code"/>
        <w:ind w:left="0"/>
        <w:rPr>
          <w:b/>
        </w:rPr>
      </w:pPr>
      <w:proofErr w:type="gramStart"/>
      <w:r w:rsidRPr="00425C8F">
        <w:rPr>
          <w:b/>
        </w:rPr>
        <w:t>&lt;?xml</w:t>
      </w:r>
      <w:proofErr w:type="gramEnd"/>
      <w:r w:rsidRPr="00425C8F">
        <w:rPr>
          <w:b/>
        </w:rPr>
        <w:t xml:space="preserve"> version="1.0"?&gt;</w:t>
      </w:r>
    </w:p>
    <w:p w:rsidR="00C37208" w:rsidRPr="00425C8F" w:rsidRDefault="00C37208" w:rsidP="00C37208">
      <w:pPr>
        <w:pStyle w:val="Code"/>
        <w:ind w:left="0" w:firstLine="720"/>
      </w:pPr>
      <w:r w:rsidRPr="00425C8F">
        <w:t>&lt;</w:t>
      </w:r>
      <w:r w:rsidRPr="00425C8F">
        <w:rPr>
          <w:b/>
        </w:rPr>
        <w:t>COMMAND</w:t>
      </w:r>
      <w:r w:rsidRPr="00425C8F">
        <w:t>&gt;</w:t>
      </w:r>
    </w:p>
    <w:p w:rsidR="00C37208" w:rsidRPr="00425C8F" w:rsidRDefault="00C37208" w:rsidP="00C37208">
      <w:pPr>
        <w:pStyle w:val="Code"/>
        <w:ind w:left="720" w:firstLine="720"/>
      </w:pPr>
      <w:r w:rsidRPr="00425C8F">
        <w:t>&lt;</w:t>
      </w:r>
      <w:r w:rsidRPr="00425C8F">
        <w:rPr>
          <w:b/>
        </w:rPr>
        <w:t>TYPE</w:t>
      </w:r>
      <w:r w:rsidRPr="00425C8F">
        <w:t>&gt;EXLSTTRFREQ&lt;/</w:t>
      </w:r>
      <w:r w:rsidRPr="00425C8F">
        <w:rPr>
          <w:b/>
        </w:rPr>
        <w:t>TYPE</w:t>
      </w:r>
      <w:r w:rsidRPr="00425C8F">
        <w:t>&gt;</w:t>
      </w:r>
    </w:p>
    <w:p w:rsidR="00C37208" w:rsidRPr="00425C8F" w:rsidRDefault="00C37208" w:rsidP="00C37208">
      <w:pPr>
        <w:pStyle w:val="Code"/>
        <w:ind w:left="720" w:firstLine="720"/>
      </w:pPr>
      <w:r w:rsidRPr="00425C8F">
        <w:t>&lt;</w:t>
      </w:r>
      <w:r w:rsidRPr="00425C8F">
        <w:rPr>
          <w:b/>
        </w:rPr>
        <w:t>DATE</w:t>
      </w:r>
      <w:r w:rsidRPr="00425C8F">
        <w:t>&gt;Current Date &amp; time&lt;/</w:t>
      </w:r>
      <w:r w:rsidRPr="00425C8F">
        <w:rPr>
          <w:b/>
        </w:rPr>
        <w:t>DATE</w:t>
      </w:r>
      <w:r w:rsidRPr="00425C8F">
        <w:t>&gt;</w:t>
      </w:r>
    </w:p>
    <w:p w:rsidR="00C37208" w:rsidRPr="00425C8F" w:rsidRDefault="00C37208" w:rsidP="00C37208">
      <w:pPr>
        <w:pStyle w:val="Code"/>
        <w:ind w:left="720" w:firstLine="720"/>
      </w:pPr>
      <w:r w:rsidRPr="00425C8F">
        <w:t>&lt;</w:t>
      </w:r>
      <w:r w:rsidRPr="00425C8F">
        <w:rPr>
          <w:b/>
        </w:rPr>
        <w:t>EXTNWCODE</w:t>
      </w:r>
      <w:r w:rsidRPr="00425C8F">
        <w:t>&gt;External Network Code&lt;/</w:t>
      </w:r>
      <w:r w:rsidRPr="00425C8F">
        <w:rPr>
          <w:b/>
        </w:rPr>
        <w:t>EXTNWCODE</w:t>
      </w:r>
      <w:r w:rsidRPr="00425C8F">
        <w:t>&gt;</w:t>
      </w:r>
    </w:p>
    <w:p w:rsidR="00C37208" w:rsidRPr="00425C8F" w:rsidRDefault="00C37208" w:rsidP="00C37208">
      <w:pPr>
        <w:pStyle w:val="Code"/>
        <w:ind w:left="1440"/>
      </w:pPr>
      <w:r w:rsidRPr="00425C8F">
        <w:t>&lt;</w:t>
      </w:r>
      <w:r w:rsidRPr="00425C8F">
        <w:rPr>
          <w:b/>
        </w:rPr>
        <w:t>MSISDN</w:t>
      </w:r>
      <w:r w:rsidRPr="00425C8F">
        <w:t>&gt;Primary MSISDN of the Channel user&lt;/</w:t>
      </w:r>
      <w:r w:rsidRPr="00425C8F">
        <w:rPr>
          <w:b/>
        </w:rPr>
        <w:t>MSISDN</w:t>
      </w:r>
      <w:r w:rsidRPr="00425C8F">
        <w:t>&gt;</w:t>
      </w:r>
    </w:p>
    <w:p w:rsidR="00C37208" w:rsidRPr="00425C8F" w:rsidRDefault="00C37208" w:rsidP="00C37208">
      <w:pPr>
        <w:pStyle w:val="Code"/>
        <w:ind w:left="1440"/>
      </w:pPr>
      <w:r w:rsidRPr="00425C8F">
        <w:t>&lt;</w:t>
      </w:r>
      <w:r w:rsidRPr="00425C8F">
        <w:rPr>
          <w:b/>
        </w:rPr>
        <w:t>PIN</w:t>
      </w:r>
      <w:r w:rsidRPr="00425C8F">
        <w:t>&gt;PIN&lt;/</w:t>
      </w:r>
      <w:r w:rsidRPr="00425C8F">
        <w:rPr>
          <w:b/>
        </w:rPr>
        <w:t>PIN</w:t>
      </w:r>
      <w:r w:rsidRPr="00425C8F">
        <w:t>&gt;</w:t>
      </w:r>
    </w:p>
    <w:p w:rsidR="00C37208" w:rsidRPr="00425C8F" w:rsidRDefault="00C37208" w:rsidP="00C37208">
      <w:pPr>
        <w:pStyle w:val="Code"/>
        <w:ind w:left="1440"/>
      </w:pPr>
      <w:r w:rsidRPr="00425C8F">
        <w:t>&lt;</w:t>
      </w:r>
      <w:r w:rsidRPr="00425C8F">
        <w:rPr>
          <w:b/>
        </w:rPr>
        <w:t>LOGINID</w:t>
      </w:r>
      <w:r w:rsidRPr="00425C8F">
        <w:t>&gt;Web login ID of the Channel user&lt;/</w:t>
      </w:r>
      <w:r w:rsidRPr="00425C8F">
        <w:rPr>
          <w:b/>
        </w:rPr>
        <w:t>LOGINID</w:t>
      </w:r>
      <w:r w:rsidRPr="00425C8F">
        <w:t>&gt;</w:t>
      </w:r>
    </w:p>
    <w:p w:rsidR="00C37208" w:rsidRPr="00425C8F" w:rsidRDefault="00C37208" w:rsidP="00C37208">
      <w:pPr>
        <w:pStyle w:val="Code"/>
        <w:ind w:left="1440"/>
      </w:pPr>
      <w:r w:rsidRPr="00425C8F">
        <w:t>&lt;</w:t>
      </w:r>
      <w:r w:rsidRPr="00425C8F">
        <w:rPr>
          <w:b/>
        </w:rPr>
        <w:t>PASSWORD</w:t>
      </w:r>
      <w:r w:rsidRPr="00425C8F">
        <w:t>&gt;Web login password&lt;/</w:t>
      </w:r>
      <w:r w:rsidRPr="00425C8F">
        <w:rPr>
          <w:b/>
        </w:rPr>
        <w:t>PASSWORD</w:t>
      </w:r>
      <w:r w:rsidRPr="00425C8F">
        <w:t>&gt;</w:t>
      </w:r>
    </w:p>
    <w:p w:rsidR="00C37208" w:rsidRPr="00425C8F" w:rsidRDefault="00C37208" w:rsidP="00C37208">
      <w:pPr>
        <w:pStyle w:val="Code"/>
        <w:ind w:left="1440"/>
      </w:pPr>
      <w:r w:rsidRPr="00425C8F">
        <w:t>&lt;</w:t>
      </w:r>
      <w:r w:rsidRPr="00425C8F">
        <w:rPr>
          <w:b/>
        </w:rPr>
        <w:t>EXTCODE</w:t>
      </w:r>
      <w:r w:rsidRPr="00425C8F">
        <w:t>&gt;</w:t>
      </w:r>
      <w:r w:rsidRPr="00425C8F">
        <w:rPr>
          <w:iCs/>
        </w:rPr>
        <w:t>Channel user unique External code</w:t>
      </w:r>
      <w:r w:rsidRPr="00425C8F">
        <w:t>&lt;/</w:t>
      </w:r>
      <w:r w:rsidRPr="00425C8F">
        <w:rPr>
          <w:b/>
        </w:rPr>
        <w:t>EXTCODE</w:t>
      </w:r>
      <w:r w:rsidRPr="00425C8F">
        <w:t>&gt;</w:t>
      </w:r>
    </w:p>
    <w:p w:rsidR="00C37208" w:rsidRPr="00425C8F" w:rsidRDefault="00C37208" w:rsidP="00C37208">
      <w:pPr>
        <w:pStyle w:val="Code"/>
        <w:ind w:left="1440"/>
      </w:pPr>
      <w:r w:rsidRPr="00425C8F">
        <w:t>&lt;</w:t>
      </w:r>
      <w:r w:rsidRPr="00425C8F">
        <w:rPr>
          <w:b/>
        </w:rPr>
        <w:t>EXTREFNUM</w:t>
      </w:r>
      <w:r w:rsidRPr="00425C8F">
        <w:t>&gt;External reference number&lt;/</w:t>
      </w:r>
      <w:r w:rsidRPr="00425C8F">
        <w:rPr>
          <w:b/>
        </w:rPr>
        <w:t>EXTREFNUM</w:t>
      </w:r>
      <w:r w:rsidRPr="00425C8F">
        <w:t>&gt;</w:t>
      </w:r>
    </w:p>
    <w:p w:rsidR="00C37208" w:rsidRPr="00425C8F" w:rsidRDefault="00C37208" w:rsidP="00C37208">
      <w:pPr>
        <w:pStyle w:val="Code"/>
        <w:ind w:left="1440"/>
      </w:pPr>
      <w:r w:rsidRPr="00425C8F">
        <w:t>&lt;</w:t>
      </w:r>
      <w:r w:rsidRPr="00425C8F">
        <w:rPr>
          <w:b/>
        </w:rPr>
        <w:t>LANGUAGE1</w:t>
      </w:r>
      <w:r w:rsidRPr="00425C8F">
        <w:t>&gt;Retailer Language&lt;/</w:t>
      </w:r>
      <w:r w:rsidRPr="00425C8F">
        <w:rPr>
          <w:b/>
        </w:rPr>
        <w:t>LANGUAGE1</w:t>
      </w:r>
      <w:r w:rsidRPr="00425C8F">
        <w:t>&gt;</w:t>
      </w:r>
    </w:p>
    <w:p w:rsidR="00C37208" w:rsidRPr="00425C8F" w:rsidRDefault="00C37208" w:rsidP="00C37208">
      <w:pPr>
        <w:pStyle w:val="Code"/>
        <w:rPr>
          <w:b/>
        </w:rPr>
      </w:pPr>
      <w:r w:rsidRPr="00425C8F">
        <w:t>&lt;/</w:t>
      </w:r>
      <w:r w:rsidRPr="00425C8F">
        <w:rPr>
          <w:b/>
        </w:rPr>
        <w:t>COMMAND</w:t>
      </w:r>
      <w:r w:rsidRPr="00425C8F">
        <w:t>&gt;</w:t>
      </w:r>
    </w:p>
    <w:p w:rsidR="00C37208" w:rsidRPr="00425C8F" w:rsidRDefault="00C37208" w:rsidP="00C37208">
      <w:pPr>
        <w:pStyle w:val="BodyText2"/>
        <w:ind w:left="720"/>
      </w:pPr>
    </w:p>
    <w:p w:rsidR="00C37208" w:rsidRPr="00425C8F" w:rsidRDefault="00C37208" w:rsidP="001E6309">
      <w:pPr>
        <w:pStyle w:val="Heading"/>
        <w:rPr>
          <w:color w:val="auto"/>
        </w:rPr>
      </w:pPr>
      <w:r w:rsidRPr="00425C8F">
        <w:rPr>
          <w:color w:val="auto"/>
        </w:rPr>
        <w:t>Fields Detail</w:t>
      </w:r>
    </w:p>
    <w:tbl>
      <w:tblPr>
        <w:tblW w:w="9467"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710"/>
        <w:gridCol w:w="17"/>
        <w:gridCol w:w="1783"/>
        <w:gridCol w:w="17"/>
        <w:gridCol w:w="1963"/>
        <w:gridCol w:w="17"/>
        <w:gridCol w:w="1243"/>
        <w:gridCol w:w="17"/>
        <w:gridCol w:w="1243"/>
        <w:gridCol w:w="17"/>
        <w:gridCol w:w="1440"/>
      </w:tblGrid>
      <w:tr w:rsidR="00C37208" w:rsidRPr="00425C8F" w:rsidTr="002C3F3C">
        <w:trPr>
          <w:trHeight w:val="277"/>
          <w:tblHeader/>
        </w:trPr>
        <w:tc>
          <w:tcPr>
            <w:tcW w:w="1727" w:type="dxa"/>
            <w:gridSpan w:val="2"/>
            <w:tcBorders>
              <w:top w:val="single" w:sz="4" w:space="0" w:color="000000"/>
              <w:bottom w:val="single" w:sz="6" w:space="0" w:color="000000"/>
            </w:tcBorders>
            <w:shd w:val="clear" w:color="auto" w:fill="E31837"/>
          </w:tcPr>
          <w:p w:rsidR="00C37208" w:rsidRPr="00425C8F" w:rsidRDefault="00C37208" w:rsidP="002C3F3C">
            <w:pPr>
              <w:pStyle w:val="TableColumnLabels"/>
              <w:rPr>
                <w:color w:val="auto"/>
              </w:rPr>
            </w:pPr>
            <w:r w:rsidRPr="00425C8F">
              <w:rPr>
                <w:color w:val="auto"/>
              </w:rPr>
              <w:t>TAG</w:t>
            </w:r>
          </w:p>
        </w:tc>
        <w:tc>
          <w:tcPr>
            <w:tcW w:w="1800" w:type="dxa"/>
            <w:gridSpan w:val="2"/>
            <w:tcBorders>
              <w:top w:val="single" w:sz="4" w:space="0" w:color="000000"/>
              <w:bottom w:val="single" w:sz="6" w:space="0" w:color="000000"/>
            </w:tcBorders>
            <w:shd w:val="clear" w:color="auto" w:fill="E31837"/>
          </w:tcPr>
          <w:p w:rsidR="00C37208" w:rsidRPr="00425C8F" w:rsidRDefault="00C37208" w:rsidP="002C3F3C">
            <w:pPr>
              <w:pStyle w:val="TableColumnLabels"/>
              <w:rPr>
                <w:color w:val="auto"/>
              </w:rPr>
            </w:pPr>
            <w:r w:rsidRPr="00425C8F">
              <w:rPr>
                <w:color w:val="auto"/>
              </w:rPr>
              <w:t>Fields</w:t>
            </w:r>
          </w:p>
        </w:tc>
        <w:tc>
          <w:tcPr>
            <w:tcW w:w="1980" w:type="dxa"/>
            <w:gridSpan w:val="2"/>
            <w:tcBorders>
              <w:top w:val="single" w:sz="4" w:space="0" w:color="000000"/>
              <w:bottom w:val="single" w:sz="6" w:space="0" w:color="000000"/>
            </w:tcBorders>
            <w:shd w:val="clear" w:color="auto" w:fill="E31837"/>
          </w:tcPr>
          <w:p w:rsidR="00C37208" w:rsidRPr="00425C8F" w:rsidRDefault="00C37208" w:rsidP="002C3F3C">
            <w:pPr>
              <w:pStyle w:val="TableColumnLabels"/>
              <w:rPr>
                <w:color w:val="auto"/>
              </w:rPr>
            </w:pPr>
            <w:r w:rsidRPr="00425C8F">
              <w:rPr>
                <w:color w:val="auto"/>
              </w:rPr>
              <w:t>Remarks</w:t>
            </w:r>
          </w:p>
        </w:tc>
        <w:tc>
          <w:tcPr>
            <w:tcW w:w="1260" w:type="dxa"/>
            <w:gridSpan w:val="2"/>
            <w:tcBorders>
              <w:top w:val="single" w:sz="4" w:space="0" w:color="000000"/>
              <w:bottom w:val="single" w:sz="6" w:space="0" w:color="000000"/>
            </w:tcBorders>
            <w:shd w:val="clear" w:color="auto" w:fill="E31837"/>
          </w:tcPr>
          <w:p w:rsidR="00C37208" w:rsidRPr="00425C8F" w:rsidRDefault="00C37208" w:rsidP="002C3F3C">
            <w:pPr>
              <w:pStyle w:val="TableColumnLabels"/>
              <w:rPr>
                <w:color w:val="auto"/>
              </w:rPr>
            </w:pPr>
            <w:r w:rsidRPr="00425C8F">
              <w:rPr>
                <w:color w:val="auto"/>
              </w:rPr>
              <w:t>Example</w:t>
            </w:r>
          </w:p>
        </w:tc>
        <w:tc>
          <w:tcPr>
            <w:tcW w:w="1260" w:type="dxa"/>
            <w:gridSpan w:val="2"/>
            <w:tcBorders>
              <w:top w:val="single" w:sz="4" w:space="0" w:color="000000"/>
              <w:bottom w:val="single" w:sz="6" w:space="0" w:color="000000"/>
            </w:tcBorders>
            <w:shd w:val="clear" w:color="auto" w:fill="E31837"/>
          </w:tcPr>
          <w:p w:rsidR="00C37208" w:rsidRPr="00425C8F" w:rsidRDefault="00C37208" w:rsidP="002C3F3C">
            <w:pPr>
              <w:pStyle w:val="TableColumnLabels"/>
              <w:rPr>
                <w:color w:val="auto"/>
              </w:rPr>
            </w:pPr>
            <w:r w:rsidRPr="00425C8F">
              <w:rPr>
                <w:color w:val="auto"/>
              </w:rPr>
              <w:t>Field Type</w:t>
            </w:r>
          </w:p>
        </w:tc>
        <w:tc>
          <w:tcPr>
            <w:tcW w:w="1440" w:type="dxa"/>
            <w:tcBorders>
              <w:top w:val="single" w:sz="4" w:space="0" w:color="000000"/>
              <w:bottom w:val="single" w:sz="6" w:space="0" w:color="000000"/>
            </w:tcBorders>
            <w:shd w:val="clear" w:color="auto" w:fill="E31837"/>
          </w:tcPr>
          <w:p w:rsidR="00C37208" w:rsidRPr="00425C8F" w:rsidRDefault="00C37208" w:rsidP="002C3F3C">
            <w:pPr>
              <w:pStyle w:val="TableColumnLabels"/>
              <w:rPr>
                <w:color w:val="auto"/>
              </w:rPr>
            </w:pPr>
            <w:r w:rsidRPr="00425C8F">
              <w:rPr>
                <w:color w:val="auto"/>
              </w:rPr>
              <w:t>Optional/</w:t>
            </w:r>
          </w:p>
          <w:p w:rsidR="00C37208" w:rsidRPr="00425C8F" w:rsidRDefault="00C37208" w:rsidP="002C3F3C">
            <w:pPr>
              <w:pStyle w:val="TableColumnLabels"/>
              <w:rPr>
                <w:color w:val="auto"/>
              </w:rPr>
            </w:pPr>
            <w:r w:rsidRPr="00425C8F">
              <w:rPr>
                <w:color w:val="auto"/>
              </w:rPr>
              <w:t>Mandatory</w:t>
            </w:r>
          </w:p>
        </w:tc>
      </w:tr>
      <w:tr w:rsidR="00C37208" w:rsidRPr="00425C8F" w:rsidTr="002C3F3C">
        <w:trPr>
          <w:trHeight w:val="277"/>
        </w:trPr>
        <w:tc>
          <w:tcPr>
            <w:tcW w:w="1727" w:type="dxa"/>
            <w:gridSpan w:val="2"/>
            <w:tcBorders>
              <w:top w:val="single" w:sz="6" w:space="0" w:color="000000"/>
            </w:tcBorders>
          </w:tcPr>
          <w:p w:rsidR="00C37208" w:rsidRPr="00425C8F" w:rsidRDefault="00C37208" w:rsidP="002C3F3C">
            <w:pPr>
              <w:pStyle w:val="Tablecontent"/>
            </w:pPr>
            <w:r w:rsidRPr="00425C8F">
              <w:t>TYPE</w:t>
            </w:r>
          </w:p>
        </w:tc>
        <w:tc>
          <w:tcPr>
            <w:tcW w:w="1800" w:type="dxa"/>
            <w:gridSpan w:val="2"/>
            <w:tcBorders>
              <w:top w:val="single" w:sz="6" w:space="0" w:color="000000"/>
            </w:tcBorders>
          </w:tcPr>
          <w:p w:rsidR="00C37208" w:rsidRPr="00425C8F" w:rsidRDefault="00C37208" w:rsidP="002C3F3C">
            <w:pPr>
              <w:pStyle w:val="Tablecontent"/>
            </w:pPr>
            <w:r w:rsidRPr="00425C8F">
              <w:t>Request type</w:t>
            </w:r>
          </w:p>
        </w:tc>
        <w:tc>
          <w:tcPr>
            <w:tcW w:w="1980" w:type="dxa"/>
            <w:gridSpan w:val="2"/>
            <w:tcBorders>
              <w:top w:val="single" w:sz="6" w:space="0" w:color="000000"/>
            </w:tcBorders>
          </w:tcPr>
          <w:p w:rsidR="00C37208" w:rsidRPr="00425C8F" w:rsidRDefault="00C37208" w:rsidP="002C3F3C">
            <w:pPr>
              <w:pStyle w:val="Tablecontent"/>
              <w:rPr>
                <w:b/>
              </w:rPr>
            </w:pPr>
            <w:r w:rsidRPr="00425C8F">
              <w:t xml:space="preserve">Request Type, should be sent with each request – </w:t>
            </w:r>
            <w:r w:rsidRPr="00425C8F">
              <w:rPr>
                <w:b/>
              </w:rPr>
              <w:t>fixed value</w:t>
            </w:r>
          </w:p>
        </w:tc>
        <w:tc>
          <w:tcPr>
            <w:tcW w:w="1260" w:type="dxa"/>
            <w:gridSpan w:val="2"/>
            <w:tcBorders>
              <w:top w:val="single" w:sz="6" w:space="0" w:color="000000"/>
            </w:tcBorders>
          </w:tcPr>
          <w:p w:rsidR="00C37208" w:rsidRPr="00425C8F" w:rsidRDefault="00C37208" w:rsidP="002C3F3C">
            <w:pPr>
              <w:pStyle w:val="Tablecontent"/>
              <w:rPr>
                <w:b/>
              </w:rPr>
            </w:pPr>
            <w:r w:rsidRPr="00425C8F">
              <w:t>EXUSRBALREQ</w:t>
            </w:r>
          </w:p>
        </w:tc>
        <w:tc>
          <w:tcPr>
            <w:tcW w:w="1260" w:type="dxa"/>
            <w:gridSpan w:val="2"/>
            <w:tcBorders>
              <w:top w:val="single" w:sz="6" w:space="0" w:color="000000"/>
            </w:tcBorders>
          </w:tcPr>
          <w:p w:rsidR="00C37208" w:rsidRPr="00425C8F" w:rsidRDefault="00C37208" w:rsidP="002C3F3C">
            <w:pPr>
              <w:pStyle w:val="Tablecontent"/>
            </w:pPr>
            <w:r w:rsidRPr="00425C8F">
              <w:t>A (20)</w:t>
            </w:r>
          </w:p>
        </w:tc>
        <w:tc>
          <w:tcPr>
            <w:tcW w:w="1440" w:type="dxa"/>
            <w:tcBorders>
              <w:top w:val="single" w:sz="6" w:space="0" w:color="000000"/>
            </w:tcBorders>
          </w:tcPr>
          <w:p w:rsidR="00C37208" w:rsidRPr="00425C8F" w:rsidRDefault="00C37208" w:rsidP="002C3F3C">
            <w:pPr>
              <w:pStyle w:val="Tablecontent"/>
            </w:pPr>
            <w:r w:rsidRPr="00425C8F">
              <w:t>M</w:t>
            </w:r>
          </w:p>
        </w:tc>
      </w:tr>
      <w:tr w:rsidR="00C37208" w:rsidRPr="00425C8F" w:rsidTr="002C3F3C">
        <w:trPr>
          <w:trHeight w:val="277"/>
        </w:trPr>
        <w:tc>
          <w:tcPr>
            <w:tcW w:w="1727" w:type="dxa"/>
            <w:gridSpan w:val="2"/>
          </w:tcPr>
          <w:p w:rsidR="00C37208" w:rsidRPr="00425C8F" w:rsidRDefault="00C37208" w:rsidP="002C3F3C">
            <w:pPr>
              <w:pStyle w:val="Tablecontent"/>
            </w:pPr>
            <w:r w:rsidRPr="00425C8F">
              <w:t>DATE</w:t>
            </w:r>
          </w:p>
        </w:tc>
        <w:tc>
          <w:tcPr>
            <w:tcW w:w="1800" w:type="dxa"/>
            <w:gridSpan w:val="2"/>
          </w:tcPr>
          <w:p w:rsidR="00C37208" w:rsidRPr="00425C8F" w:rsidRDefault="00C37208" w:rsidP="002C3F3C">
            <w:pPr>
              <w:pStyle w:val="Tablecontent"/>
            </w:pPr>
            <w:r w:rsidRPr="00425C8F">
              <w:t>Date and time</w:t>
            </w:r>
          </w:p>
        </w:tc>
        <w:tc>
          <w:tcPr>
            <w:tcW w:w="1980" w:type="dxa"/>
            <w:gridSpan w:val="2"/>
          </w:tcPr>
          <w:p w:rsidR="00C37208" w:rsidRPr="00425C8F" w:rsidRDefault="00C37208" w:rsidP="002C3F3C">
            <w:pPr>
              <w:pStyle w:val="Tablecontent"/>
            </w:pPr>
            <w:r w:rsidRPr="00425C8F">
              <w:t>Date and time on which request was sent by external system, HH are in 24 Hour Format</w:t>
            </w:r>
          </w:p>
        </w:tc>
        <w:tc>
          <w:tcPr>
            <w:tcW w:w="1260" w:type="dxa"/>
            <w:gridSpan w:val="2"/>
          </w:tcPr>
          <w:p w:rsidR="00C37208" w:rsidRPr="00425C8F" w:rsidRDefault="00C37208" w:rsidP="002C3F3C">
            <w:pPr>
              <w:pStyle w:val="Tablecontent"/>
            </w:pPr>
            <w:r w:rsidRPr="00425C8F">
              <w:t>DD/MM/YYYY HH24:MI:SS</w:t>
            </w:r>
          </w:p>
        </w:tc>
        <w:tc>
          <w:tcPr>
            <w:tcW w:w="1260" w:type="dxa"/>
            <w:gridSpan w:val="2"/>
          </w:tcPr>
          <w:p w:rsidR="00C37208" w:rsidRPr="00425C8F" w:rsidRDefault="00C37208" w:rsidP="002C3F3C">
            <w:pPr>
              <w:pStyle w:val="Tablecontent"/>
            </w:pPr>
            <w:r w:rsidRPr="00425C8F">
              <w:t>D (20)</w:t>
            </w:r>
          </w:p>
        </w:tc>
        <w:tc>
          <w:tcPr>
            <w:tcW w:w="1440" w:type="dxa"/>
          </w:tcPr>
          <w:p w:rsidR="00C37208" w:rsidRPr="00425C8F" w:rsidRDefault="00C37208" w:rsidP="002C3F3C">
            <w:pPr>
              <w:pStyle w:val="Tablecontent"/>
            </w:pPr>
            <w:r w:rsidRPr="00425C8F">
              <w:t>O (Tag is mandatory)</w:t>
            </w:r>
          </w:p>
        </w:tc>
      </w:tr>
      <w:tr w:rsidR="00C37208" w:rsidRPr="00425C8F" w:rsidTr="002C3F3C">
        <w:trPr>
          <w:trHeight w:val="277"/>
        </w:trPr>
        <w:tc>
          <w:tcPr>
            <w:tcW w:w="1727" w:type="dxa"/>
            <w:gridSpan w:val="2"/>
          </w:tcPr>
          <w:p w:rsidR="00C37208" w:rsidRPr="00425C8F" w:rsidRDefault="00C37208" w:rsidP="002C3F3C">
            <w:pPr>
              <w:pStyle w:val="Tablecontent"/>
            </w:pPr>
            <w:r w:rsidRPr="00425C8F">
              <w:t>EXTNWCODE</w:t>
            </w:r>
          </w:p>
        </w:tc>
        <w:tc>
          <w:tcPr>
            <w:tcW w:w="1800" w:type="dxa"/>
            <w:gridSpan w:val="2"/>
          </w:tcPr>
          <w:p w:rsidR="00C37208" w:rsidRPr="00425C8F" w:rsidRDefault="00C37208" w:rsidP="002C3F3C">
            <w:pPr>
              <w:pStyle w:val="Tablecontent"/>
            </w:pPr>
            <w:r w:rsidRPr="00425C8F">
              <w:t xml:space="preserve">Network code </w:t>
            </w:r>
          </w:p>
        </w:tc>
        <w:tc>
          <w:tcPr>
            <w:tcW w:w="1980" w:type="dxa"/>
            <w:gridSpan w:val="2"/>
          </w:tcPr>
          <w:p w:rsidR="00C37208" w:rsidRPr="00425C8F" w:rsidRDefault="00C37208" w:rsidP="002C3F3C">
            <w:pPr>
              <w:pStyle w:val="Tablecontent"/>
            </w:pPr>
            <w:r w:rsidRPr="00425C8F">
              <w:t>Network code of the Channel user defined in PreTUPS as External Network code</w:t>
            </w:r>
          </w:p>
        </w:tc>
        <w:tc>
          <w:tcPr>
            <w:tcW w:w="1260" w:type="dxa"/>
            <w:gridSpan w:val="2"/>
          </w:tcPr>
          <w:p w:rsidR="00C37208" w:rsidRPr="00425C8F" w:rsidRDefault="00C37208" w:rsidP="002C3F3C">
            <w:pPr>
              <w:pStyle w:val="Tablecontent"/>
            </w:pPr>
            <w:r w:rsidRPr="00425C8F">
              <w:t>AK</w:t>
            </w:r>
          </w:p>
        </w:tc>
        <w:tc>
          <w:tcPr>
            <w:tcW w:w="1260" w:type="dxa"/>
            <w:gridSpan w:val="2"/>
          </w:tcPr>
          <w:p w:rsidR="00C37208" w:rsidRPr="00425C8F" w:rsidRDefault="00C37208" w:rsidP="002C3F3C">
            <w:pPr>
              <w:pStyle w:val="Tablecontent"/>
            </w:pPr>
            <w:r w:rsidRPr="00425C8F">
              <w:t>A (2)</w:t>
            </w:r>
          </w:p>
        </w:tc>
        <w:tc>
          <w:tcPr>
            <w:tcW w:w="1440" w:type="dxa"/>
          </w:tcPr>
          <w:p w:rsidR="00C37208" w:rsidRPr="00425C8F" w:rsidRDefault="00C37208" w:rsidP="002C3F3C">
            <w:pPr>
              <w:pStyle w:val="Tablecontent"/>
            </w:pPr>
            <w:r w:rsidRPr="00425C8F">
              <w:t>M</w:t>
            </w:r>
          </w:p>
        </w:tc>
      </w:tr>
      <w:tr w:rsidR="00C37208" w:rsidRPr="00425C8F" w:rsidTr="002C3F3C">
        <w:trPr>
          <w:cantSplit/>
          <w:trHeight w:val="277"/>
        </w:trPr>
        <w:tc>
          <w:tcPr>
            <w:tcW w:w="1727" w:type="dxa"/>
            <w:gridSpan w:val="2"/>
          </w:tcPr>
          <w:p w:rsidR="00C37208" w:rsidRPr="00425C8F" w:rsidRDefault="00C37208" w:rsidP="002C3F3C">
            <w:pPr>
              <w:pStyle w:val="Tablecontent"/>
              <w:rPr>
                <w:rFonts w:cs="Arial"/>
              </w:rPr>
            </w:pPr>
            <w:r w:rsidRPr="00425C8F">
              <w:rPr>
                <w:rFonts w:cs="Arial"/>
              </w:rPr>
              <w:t>MSISDN</w:t>
            </w:r>
          </w:p>
        </w:tc>
        <w:tc>
          <w:tcPr>
            <w:tcW w:w="1800" w:type="dxa"/>
            <w:gridSpan w:val="2"/>
          </w:tcPr>
          <w:p w:rsidR="00C37208" w:rsidRPr="00425C8F" w:rsidRDefault="00C37208" w:rsidP="002C3F3C">
            <w:pPr>
              <w:pStyle w:val="Tablecontent"/>
              <w:rPr>
                <w:rFonts w:cs="Arial"/>
              </w:rPr>
            </w:pPr>
            <w:r w:rsidRPr="00425C8F">
              <w:rPr>
                <w:rFonts w:cs="Arial"/>
              </w:rPr>
              <w:t>MSISDN</w:t>
            </w:r>
          </w:p>
        </w:tc>
        <w:tc>
          <w:tcPr>
            <w:tcW w:w="1980" w:type="dxa"/>
            <w:gridSpan w:val="2"/>
          </w:tcPr>
          <w:p w:rsidR="00C37208" w:rsidRPr="00425C8F" w:rsidRDefault="00C37208" w:rsidP="002C3F3C">
            <w:pPr>
              <w:rPr>
                <w:rFonts w:ascii="Arial" w:hAnsi="Arial" w:cs="Arial"/>
                <w:sz w:val="18"/>
              </w:rPr>
            </w:pPr>
            <w:r w:rsidRPr="00425C8F">
              <w:rPr>
                <w:rFonts w:ascii="Arial" w:hAnsi="Arial" w:cs="Arial"/>
                <w:sz w:val="18"/>
              </w:rPr>
              <w:t>Mobile number of the request initiator.</w:t>
            </w:r>
          </w:p>
          <w:p w:rsidR="00C37208" w:rsidRPr="00425C8F" w:rsidRDefault="00C37208" w:rsidP="002C3F3C">
            <w:pPr>
              <w:rPr>
                <w:rFonts w:ascii="Arial" w:hAnsi="Arial" w:cs="Arial"/>
                <w:sz w:val="18"/>
              </w:rPr>
            </w:pPr>
            <w:r w:rsidRPr="00425C8F">
              <w:rPr>
                <w:rFonts w:ascii="Arial" w:hAnsi="Arial" w:cs="Arial"/>
                <w:sz w:val="18"/>
              </w:rPr>
              <w:t>(Channel user)</w:t>
            </w:r>
          </w:p>
        </w:tc>
        <w:tc>
          <w:tcPr>
            <w:tcW w:w="1260" w:type="dxa"/>
            <w:gridSpan w:val="2"/>
          </w:tcPr>
          <w:p w:rsidR="00C37208" w:rsidRPr="00425C8F" w:rsidRDefault="00C37208" w:rsidP="002C3F3C">
            <w:pPr>
              <w:pStyle w:val="Tablecontent"/>
              <w:spacing w:before="0"/>
              <w:rPr>
                <w:rFonts w:cs="Arial"/>
              </w:rPr>
            </w:pPr>
            <w:r w:rsidRPr="00425C8F">
              <w:rPr>
                <w:rFonts w:cs="Arial"/>
              </w:rPr>
              <w:t>9818101010</w:t>
            </w:r>
          </w:p>
        </w:tc>
        <w:tc>
          <w:tcPr>
            <w:tcW w:w="1260" w:type="dxa"/>
            <w:gridSpan w:val="2"/>
          </w:tcPr>
          <w:p w:rsidR="00C37208" w:rsidRPr="00425C8F" w:rsidRDefault="00C37208" w:rsidP="002C3F3C">
            <w:pPr>
              <w:pStyle w:val="Tablecontent"/>
              <w:rPr>
                <w:rFonts w:cs="Arial"/>
              </w:rPr>
            </w:pPr>
            <w:r w:rsidRPr="00425C8F">
              <w:rPr>
                <w:rFonts w:cs="Arial"/>
              </w:rPr>
              <w:t>N(10)</w:t>
            </w:r>
          </w:p>
        </w:tc>
        <w:tc>
          <w:tcPr>
            <w:tcW w:w="1440" w:type="dxa"/>
          </w:tcPr>
          <w:p w:rsidR="00C37208" w:rsidRPr="00425C8F" w:rsidRDefault="00C37208" w:rsidP="002C3F3C">
            <w:pPr>
              <w:pStyle w:val="Tablecontent"/>
            </w:pPr>
            <w:r w:rsidRPr="00425C8F">
              <w:t>O (Tag is mandatory)</w:t>
            </w:r>
          </w:p>
        </w:tc>
      </w:tr>
      <w:tr w:rsidR="00C37208" w:rsidRPr="00425C8F" w:rsidTr="002C3F3C">
        <w:trPr>
          <w:cantSplit/>
          <w:trHeight w:val="277"/>
        </w:trPr>
        <w:tc>
          <w:tcPr>
            <w:tcW w:w="1727" w:type="dxa"/>
            <w:gridSpan w:val="2"/>
          </w:tcPr>
          <w:p w:rsidR="00C37208" w:rsidRPr="00425C8F" w:rsidRDefault="00C37208" w:rsidP="002C3F3C">
            <w:pPr>
              <w:pStyle w:val="Tablecontent"/>
              <w:rPr>
                <w:rFonts w:cs="Arial"/>
              </w:rPr>
            </w:pPr>
            <w:r w:rsidRPr="00425C8F">
              <w:rPr>
                <w:rFonts w:cs="Arial"/>
              </w:rPr>
              <w:t>PIN</w:t>
            </w:r>
          </w:p>
        </w:tc>
        <w:tc>
          <w:tcPr>
            <w:tcW w:w="1800" w:type="dxa"/>
            <w:gridSpan w:val="2"/>
          </w:tcPr>
          <w:p w:rsidR="00C37208" w:rsidRPr="00425C8F" w:rsidRDefault="00C37208" w:rsidP="002C3F3C">
            <w:pPr>
              <w:pStyle w:val="Tablecontent"/>
              <w:rPr>
                <w:rFonts w:cs="Arial"/>
              </w:rPr>
            </w:pPr>
            <w:r w:rsidRPr="00425C8F">
              <w:rPr>
                <w:rFonts w:cs="Arial"/>
              </w:rPr>
              <w:t>MSISDN PIN</w:t>
            </w:r>
          </w:p>
        </w:tc>
        <w:tc>
          <w:tcPr>
            <w:tcW w:w="1980" w:type="dxa"/>
            <w:gridSpan w:val="2"/>
          </w:tcPr>
          <w:p w:rsidR="00C37208" w:rsidRPr="00425C8F" w:rsidRDefault="00C37208" w:rsidP="002C3F3C">
            <w:pPr>
              <w:rPr>
                <w:rFonts w:ascii="Arial" w:hAnsi="Arial" w:cs="Arial"/>
                <w:sz w:val="18"/>
              </w:rPr>
            </w:pPr>
            <w:r w:rsidRPr="00425C8F">
              <w:rPr>
                <w:rFonts w:ascii="Arial" w:hAnsi="Arial" w:cs="Arial"/>
                <w:sz w:val="18"/>
              </w:rPr>
              <w:t>PIN of the request initiator</w:t>
            </w:r>
          </w:p>
          <w:p w:rsidR="00C37208" w:rsidRPr="00425C8F" w:rsidRDefault="00C37208" w:rsidP="002C3F3C">
            <w:pPr>
              <w:rPr>
                <w:rFonts w:ascii="Arial" w:hAnsi="Arial" w:cs="Arial"/>
                <w:b/>
                <w:sz w:val="18"/>
              </w:rPr>
            </w:pPr>
            <w:r w:rsidRPr="00425C8F">
              <w:rPr>
                <w:rFonts w:ascii="Arial" w:hAnsi="Arial" w:cs="Arial"/>
                <w:b/>
                <w:sz w:val="18"/>
              </w:rPr>
              <w:t>Mandatory in case MSISDN in provided</w:t>
            </w:r>
          </w:p>
        </w:tc>
        <w:tc>
          <w:tcPr>
            <w:tcW w:w="1260" w:type="dxa"/>
            <w:gridSpan w:val="2"/>
          </w:tcPr>
          <w:p w:rsidR="00C37208" w:rsidRPr="00425C8F" w:rsidRDefault="00C37208" w:rsidP="002C3F3C">
            <w:pPr>
              <w:pStyle w:val="Tablecontent"/>
              <w:spacing w:before="0"/>
              <w:rPr>
                <w:rFonts w:cs="Arial"/>
              </w:rPr>
            </w:pPr>
            <w:r w:rsidRPr="00425C8F">
              <w:rPr>
                <w:rFonts w:cs="Arial"/>
              </w:rPr>
              <w:t>1357</w:t>
            </w:r>
          </w:p>
        </w:tc>
        <w:tc>
          <w:tcPr>
            <w:tcW w:w="1260" w:type="dxa"/>
            <w:gridSpan w:val="2"/>
          </w:tcPr>
          <w:p w:rsidR="00C37208" w:rsidRPr="00425C8F" w:rsidRDefault="00C37208" w:rsidP="002C3F3C">
            <w:pPr>
              <w:pStyle w:val="Tablecontent"/>
              <w:rPr>
                <w:rFonts w:cs="Arial"/>
              </w:rPr>
            </w:pPr>
            <w:r w:rsidRPr="00425C8F">
              <w:rPr>
                <w:rFonts w:cs="Arial"/>
              </w:rPr>
              <w:t>A(8)</w:t>
            </w:r>
          </w:p>
        </w:tc>
        <w:tc>
          <w:tcPr>
            <w:tcW w:w="1440" w:type="dxa"/>
          </w:tcPr>
          <w:p w:rsidR="00C37208" w:rsidRPr="00425C8F" w:rsidRDefault="00C37208" w:rsidP="002C3F3C">
            <w:pPr>
              <w:pStyle w:val="Tablecontent"/>
            </w:pPr>
            <w:r w:rsidRPr="00425C8F">
              <w:t>O (Tag is mandatory)</w:t>
            </w:r>
          </w:p>
        </w:tc>
      </w:tr>
      <w:tr w:rsidR="00C37208" w:rsidRPr="00425C8F" w:rsidTr="002C3F3C">
        <w:trPr>
          <w:trHeight w:val="277"/>
        </w:trPr>
        <w:tc>
          <w:tcPr>
            <w:tcW w:w="1727" w:type="dxa"/>
            <w:gridSpan w:val="2"/>
          </w:tcPr>
          <w:p w:rsidR="00C37208" w:rsidRPr="00425C8F" w:rsidRDefault="00C37208" w:rsidP="002C3F3C">
            <w:pPr>
              <w:pStyle w:val="Tablecontent"/>
              <w:rPr>
                <w:rFonts w:cs="Arial"/>
              </w:rPr>
            </w:pPr>
            <w:r w:rsidRPr="00425C8F">
              <w:rPr>
                <w:rFonts w:cs="Arial"/>
              </w:rPr>
              <w:t>LOGINID</w:t>
            </w:r>
          </w:p>
        </w:tc>
        <w:tc>
          <w:tcPr>
            <w:tcW w:w="1800" w:type="dxa"/>
            <w:gridSpan w:val="2"/>
          </w:tcPr>
          <w:p w:rsidR="00C37208" w:rsidRPr="00425C8F" w:rsidRDefault="00C37208" w:rsidP="002C3F3C">
            <w:pPr>
              <w:pStyle w:val="Tablecontent"/>
              <w:rPr>
                <w:rFonts w:cs="Arial"/>
              </w:rPr>
            </w:pPr>
            <w:r w:rsidRPr="00425C8F">
              <w:rPr>
                <w:rFonts w:cs="Arial"/>
              </w:rPr>
              <w:t>Web Login ID</w:t>
            </w:r>
          </w:p>
        </w:tc>
        <w:tc>
          <w:tcPr>
            <w:tcW w:w="1980" w:type="dxa"/>
            <w:gridSpan w:val="2"/>
          </w:tcPr>
          <w:p w:rsidR="00C37208" w:rsidRPr="00425C8F" w:rsidRDefault="00C37208" w:rsidP="002C3F3C">
            <w:pPr>
              <w:pStyle w:val="Tablecontent"/>
              <w:rPr>
                <w:rFonts w:cs="Arial"/>
              </w:rPr>
            </w:pPr>
            <w:r w:rsidRPr="00425C8F">
              <w:rPr>
                <w:rFonts w:cs="Arial"/>
              </w:rPr>
              <w:t>Login ID of the request initiator (Channel user)</w:t>
            </w:r>
          </w:p>
        </w:tc>
        <w:tc>
          <w:tcPr>
            <w:tcW w:w="1260" w:type="dxa"/>
            <w:gridSpan w:val="2"/>
          </w:tcPr>
          <w:p w:rsidR="00C37208" w:rsidRPr="00425C8F" w:rsidRDefault="00C37208" w:rsidP="002C3F3C">
            <w:pPr>
              <w:pStyle w:val="Tablecontent"/>
              <w:rPr>
                <w:rFonts w:cs="Arial"/>
              </w:rPr>
            </w:pPr>
            <w:r w:rsidRPr="00425C8F">
              <w:rPr>
                <w:rFonts w:cs="Arial"/>
              </w:rPr>
              <w:t>btchadm</w:t>
            </w:r>
          </w:p>
        </w:tc>
        <w:tc>
          <w:tcPr>
            <w:tcW w:w="1260" w:type="dxa"/>
            <w:gridSpan w:val="2"/>
          </w:tcPr>
          <w:p w:rsidR="00C37208" w:rsidRPr="00425C8F" w:rsidRDefault="00C37208" w:rsidP="002C3F3C">
            <w:pPr>
              <w:pStyle w:val="Tablecontent"/>
              <w:rPr>
                <w:rFonts w:cs="Arial"/>
              </w:rPr>
            </w:pPr>
            <w:r w:rsidRPr="00425C8F">
              <w:rPr>
                <w:rFonts w:cs="Arial"/>
              </w:rPr>
              <w:t>A (20)</w:t>
            </w:r>
          </w:p>
        </w:tc>
        <w:tc>
          <w:tcPr>
            <w:tcW w:w="1440" w:type="dxa"/>
          </w:tcPr>
          <w:p w:rsidR="00C37208" w:rsidRPr="00425C8F" w:rsidRDefault="00C37208" w:rsidP="002C3F3C">
            <w:pPr>
              <w:pStyle w:val="Tablecontent"/>
            </w:pPr>
            <w:r w:rsidRPr="00425C8F">
              <w:t>O (Tag is mandatory)</w:t>
            </w:r>
          </w:p>
        </w:tc>
      </w:tr>
      <w:tr w:rsidR="00C37208" w:rsidRPr="00425C8F" w:rsidTr="002C3F3C">
        <w:trPr>
          <w:cantSplit/>
          <w:trHeight w:val="277"/>
        </w:trPr>
        <w:tc>
          <w:tcPr>
            <w:tcW w:w="1727" w:type="dxa"/>
            <w:gridSpan w:val="2"/>
          </w:tcPr>
          <w:p w:rsidR="00C37208" w:rsidRPr="00425C8F" w:rsidRDefault="00C37208" w:rsidP="002C3F3C">
            <w:pPr>
              <w:pStyle w:val="Tablecontent"/>
              <w:rPr>
                <w:rFonts w:cs="Arial"/>
              </w:rPr>
            </w:pPr>
            <w:r w:rsidRPr="00425C8F">
              <w:rPr>
                <w:rFonts w:cs="Arial"/>
              </w:rPr>
              <w:t>PASSWORD</w:t>
            </w:r>
          </w:p>
        </w:tc>
        <w:tc>
          <w:tcPr>
            <w:tcW w:w="1800" w:type="dxa"/>
            <w:gridSpan w:val="2"/>
          </w:tcPr>
          <w:p w:rsidR="00C37208" w:rsidRPr="00425C8F" w:rsidRDefault="00C37208" w:rsidP="002C3F3C">
            <w:pPr>
              <w:pStyle w:val="Tablecontent"/>
              <w:rPr>
                <w:rFonts w:cs="Arial"/>
              </w:rPr>
            </w:pPr>
            <w:r w:rsidRPr="00425C8F">
              <w:rPr>
                <w:rFonts w:cs="Arial"/>
              </w:rPr>
              <w:t>Web Password</w:t>
            </w:r>
          </w:p>
        </w:tc>
        <w:tc>
          <w:tcPr>
            <w:tcW w:w="1980" w:type="dxa"/>
            <w:gridSpan w:val="2"/>
          </w:tcPr>
          <w:p w:rsidR="00C37208" w:rsidRPr="00425C8F" w:rsidRDefault="00C37208" w:rsidP="002C3F3C">
            <w:pPr>
              <w:pStyle w:val="Tablecontent"/>
              <w:rPr>
                <w:rFonts w:cs="Arial"/>
              </w:rPr>
            </w:pPr>
            <w:r w:rsidRPr="00425C8F">
              <w:rPr>
                <w:rFonts w:cs="Arial"/>
              </w:rPr>
              <w:t>Password of the Operator user</w:t>
            </w:r>
          </w:p>
          <w:p w:rsidR="00C37208" w:rsidRPr="00425C8F" w:rsidRDefault="00C37208" w:rsidP="002C3F3C">
            <w:pPr>
              <w:pStyle w:val="Tablecontent"/>
              <w:rPr>
                <w:rFonts w:cs="Arial"/>
                <w:b/>
              </w:rPr>
            </w:pPr>
            <w:r w:rsidRPr="00425C8F">
              <w:rPr>
                <w:rFonts w:cs="Arial"/>
                <w:b/>
              </w:rPr>
              <w:t>Mandatory incase Login ID is provided</w:t>
            </w:r>
          </w:p>
        </w:tc>
        <w:tc>
          <w:tcPr>
            <w:tcW w:w="1260" w:type="dxa"/>
            <w:gridSpan w:val="2"/>
          </w:tcPr>
          <w:p w:rsidR="00C37208" w:rsidRPr="00425C8F" w:rsidRDefault="00C37208" w:rsidP="002C3F3C">
            <w:pPr>
              <w:pStyle w:val="Tablecontent"/>
              <w:rPr>
                <w:rFonts w:cs="Arial"/>
              </w:rPr>
            </w:pPr>
            <w:r w:rsidRPr="00425C8F">
              <w:rPr>
                <w:rFonts w:cs="Arial"/>
              </w:rPr>
              <w:t>Asdgas46q8d@1</w:t>
            </w:r>
          </w:p>
        </w:tc>
        <w:tc>
          <w:tcPr>
            <w:tcW w:w="1260" w:type="dxa"/>
            <w:gridSpan w:val="2"/>
          </w:tcPr>
          <w:p w:rsidR="00C37208" w:rsidRPr="00425C8F" w:rsidRDefault="00C37208" w:rsidP="002C3F3C">
            <w:pPr>
              <w:pStyle w:val="Tablecontent"/>
              <w:rPr>
                <w:rFonts w:cs="Arial"/>
              </w:rPr>
            </w:pPr>
            <w:r w:rsidRPr="00425C8F">
              <w:rPr>
                <w:rFonts w:cs="Arial"/>
              </w:rPr>
              <w:t>A (8)</w:t>
            </w:r>
          </w:p>
        </w:tc>
        <w:tc>
          <w:tcPr>
            <w:tcW w:w="1440" w:type="dxa"/>
          </w:tcPr>
          <w:p w:rsidR="00C37208" w:rsidRPr="00425C8F" w:rsidRDefault="00C37208" w:rsidP="002C3F3C">
            <w:pPr>
              <w:pStyle w:val="Tablecontent"/>
            </w:pPr>
            <w:r w:rsidRPr="00425C8F">
              <w:t>O (Tag is mandatory)</w:t>
            </w:r>
          </w:p>
        </w:tc>
      </w:tr>
      <w:tr w:rsidR="00C37208" w:rsidRPr="00425C8F" w:rsidTr="002C3F3C">
        <w:trPr>
          <w:cantSplit/>
          <w:trHeight w:val="277"/>
        </w:trPr>
        <w:tc>
          <w:tcPr>
            <w:tcW w:w="1727" w:type="dxa"/>
            <w:gridSpan w:val="2"/>
          </w:tcPr>
          <w:p w:rsidR="00C37208" w:rsidRPr="00425C8F" w:rsidRDefault="00C37208" w:rsidP="002C3F3C">
            <w:pPr>
              <w:pStyle w:val="Tablecontent"/>
              <w:rPr>
                <w:rFonts w:cs="Arial"/>
              </w:rPr>
            </w:pPr>
            <w:r w:rsidRPr="00425C8F">
              <w:rPr>
                <w:rFonts w:cs="Arial"/>
              </w:rPr>
              <w:t>EXTCODE</w:t>
            </w:r>
          </w:p>
        </w:tc>
        <w:tc>
          <w:tcPr>
            <w:tcW w:w="1800" w:type="dxa"/>
            <w:gridSpan w:val="2"/>
          </w:tcPr>
          <w:p w:rsidR="00C37208" w:rsidRPr="00425C8F" w:rsidRDefault="00C37208" w:rsidP="002C3F3C">
            <w:pPr>
              <w:pStyle w:val="Tablecontent"/>
              <w:rPr>
                <w:rFonts w:cs="Arial"/>
              </w:rPr>
            </w:pPr>
            <w:r w:rsidRPr="00425C8F">
              <w:rPr>
                <w:rFonts w:cs="Arial"/>
              </w:rPr>
              <w:t>External code</w:t>
            </w:r>
          </w:p>
        </w:tc>
        <w:tc>
          <w:tcPr>
            <w:tcW w:w="1980" w:type="dxa"/>
            <w:gridSpan w:val="2"/>
          </w:tcPr>
          <w:p w:rsidR="00C37208" w:rsidRPr="00425C8F" w:rsidRDefault="00C37208" w:rsidP="002C3F3C">
            <w:pPr>
              <w:pStyle w:val="Tablecontent"/>
              <w:rPr>
                <w:rFonts w:cs="Arial"/>
              </w:rPr>
            </w:pPr>
            <w:r w:rsidRPr="00425C8F">
              <w:rPr>
                <w:rFonts w:cs="Arial"/>
              </w:rPr>
              <w:t>Channel user’s unique external code as configured in PreTUPS</w:t>
            </w:r>
          </w:p>
        </w:tc>
        <w:tc>
          <w:tcPr>
            <w:tcW w:w="1260" w:type="dxa"/>
            <w:gridSpan w:val="2"/>
          </w:tcPr>
          <w:p w:rsidR="00C37208" w:rsidRPr="00425C8F" w:rsidRDefault="00C37208" w:rsidP="002C3F3C">
            <w:pPr>
              <w:pStyle w:val="Tablecontent"/>
              <w:rPr>
                <w:rFonts w:cs="Arial"/>
              </w:rPr>
            </w:pPr>
            <w:r w:rsidRPr="00425C8F">
              <w:rPr>
                <w:rFonts w:cs="Arial"/>
              </w:rPr>
              <w:t>334114</w:t>
            </w:r>
          </w:p>
        </w:tc>
        <w:tc>
          <w:tcPr>
            <w:tcW w:w="1260" w:type="dxa"/>
            <w:gridSpan w:val="2"/>
          </w:tcPr>
          <w:p w:rsidR="00C37208" w:rsidRPr="00425C8F" w:rsidRDefault="00C37208" w:rsidP="002C3F3C">
            <w:pPr>
              <w:pStyle w:val="Tablecontent"/>
            </w:pPr>
            <w:r w:rsidRPr="00425C8F">
              <w:t>A (10)</w:t>
            </w:r>
          </w:p>
        </w:tc>
        <w:tc>
          <w:tcPr>
            <w:tcW w:w="1440" w:type="dxa"/>
          </w:tcPr>
          <w:p w:rsidR="00C37208" w:rsidRPr="00425C8F" w:rsidRDefault="00C37208" w:rsidP="002C3F3C">
            <w:pPr>
              <w:pStyle w:val="Tablecontent"/>
              <w:rPr>
                <w:rFonts w:cs="Arial"/>
              </w:rPr>
            </w:pPr>
            <w:r w:rsidRPr="00425C8F">
              <w:t>O (Tag is mandatory)</w:t>
            </w:r>
          </w:p>
        </w:tc>
      </w:tr>
      <w:tr w:rsidR="00C37208" w:rsidRPr="00425C8F" w:rsidTr="002C3F3C">
        <w:trPr>
          <w:cantSplit/>
          <w:trHeight w:val="277"/>
        </w:trPr>
        <w:tc>
          <w:tcPr>
            <w:tcW w:w="9467" w:type="dxa"/>
            <w:gridSpan w:val="11"/>
            <w:tcBorders>
              <w:top w:val="single" w:sz="6" w:space="0" w:color="000000"/>
              <w:bottom w:val="single" w:sz="6" w:space="0" w:color="000000"/>
            </w:tcBorders>
            <w:shd w:val="clear" w:color="auto" w:fill="FBC1D6"/>
          </w:tcPr>
          <w:p w:rsidR="00C37208" w:rsidRPr="00425C8F" w:rsidRDefault="00C37208" w:rsidP="002C3F3C">
            <w:pPr>
              <w:pStyle w:val="Tablecontent"/>
            </w:pPr>
            <w:r w:rsidRPr="00425C8F">
              <w:rPr>
                <w:rFonts w:cs="Arial"/>
                <w:b/>
                <w:szCs w:val="18"/>
              </w:rPr>
              <w:t>Between MSISDN, LOGINID &amp; EXTCODE value of one of them must be present. All of them can also be present in the request</w:t>
            </w:r>
          </w:p>
        </w:tc>
      </w:tr>
      <w:tr w:rsidR="00C37208" w:rsidRPr="00425C8F" w:rsidTr="002C3F3C">
        <w:trPr>
          <w:cantSplit/>
          <w:trHeight w:val="277"/>
        </w:trPr>
        <w:tc>
          <w:tcPr>
            <w:tcW w:w="1710" w:type="dxa"/>
            <w:tcBorders>
              <w:top w:val="single" w:sz="6" w:space="0" w:color="000000"/>
              <w:bottom w:val="single" w:sz="6" w:space="0" w:color="000000"/>
            </w:tcBorders>
            <w:shd w:val="clear" w:color="auto" w:fill="auto"/>
          </w:tcPr>
          <w:p w:rsidR="00C37208" w:rsidRPr="00425C8F" w:rsidRDefault="00C37208" w:rsidP="002C3F3C">
            <w:pPr>
              <w:pStyle w:val="Tablecontent"/>
              <w:rPr>
                <w:rFonts w:cs="Arial"/>
              </w:rPr>
            </w:pPr>
            <w:r w:rsidRPr="00425C8F">
              <w:rPr>
                <w:rFonts w:cs="Arial"/>
              </w:rPr>
              <w:t>EXTREFNUM</w:t>
            </w:r>
          </w:p>
        </w:tc>
        <w:tc>
          <w:tcPr>
            <w:tcW w:w="1800" w:type="dxa"/>
            <w:gridSpan w:val="2"/>
            <w:tcBorders>
              <w:top w:val="single" w:sz="6" w:space="0" w:color="000000"/>
              <w:bottom w:val="single" w:sz="6" w:space="0" w:color="000000"/>
            </w:tcBorders>
            <w:shd w:val="clear" w:color="auto" w:fill="auto"/>
          </w:tcPr>
          <w:p w:rsidR="00C37208" w:rsidRPr="00425C8F" w:rsidRDefault="00C37208" w:rsidP="002C3F3C">
            <w:pPr>
              <w:pStyle w:val="Tablecontent"/>
              <w:rPr>
                <w:rFonts w:cs="Arial"/>
              </w:rPr>
            </w:pPr>
            <w:r w:rsidRPr="00425C8F">
              <w:rPr>
                <w:rFonts w:cs="Arial"/>
              </w:rPr>
              <w:t>External Reference number</w:t>
            </w:r>
          </w:p>
        </w:tc>
        <w:tc>
          <w:tcPr>
            <w:tcW w:w="1980" w:type="dxa"/>
            <w:gridSpan w:val="2"/>
            <w:tcBorders>
              <w:top w:val="single" w:sz="6" w:space="0" w:color="000000"/>
              <w:bottom w:val="single" w:sz="6" w:space="0" w:color="000000"/>
            </w:tcBorders>
            <w:shd w:val="clear" w:color="auto" w:fill="auto"/>
          </w:tcPr>
          <w:p w:rsidR="00C37208" w:rsidRPr="00425C8F" w:rsidRDefault="00C37208" w:rsidP="002C3F3C">
            <w:pPr>
              <w:pStyle w:val="Tablecontent"/>
              <w:rPr>
                <w:rFonts w:cs="Arial"/>
              </w:rPr>
            </w:pPr>
            <w:r w:rsidRPr="00425C8F">
              <w:rPr>
                <w:rFonts w:cs="Arial"/>
              </w:rPr>
              <w:t xml:space="preserve">Unique Reference number in the external system against the request </w:t>
            </w:r>
          </w:p>
        </w:tc>
        <w:tc>
          <w:tcPr>
            <w:tcW w:w="1260" w:type="dxa"/>
            <w:gridSpan w:val="2"/>
            <w:tcBorders>
              <w:top w:val="single" w:sz="6" w:space="0" w:color="000000"/>
              <w:bottom w:val="single" w:sz="6" w:space="0" w:color="000000"/>
            </w:tcBorders>
            <w:shd w:val="clear" w:color="auto" w:fill="auto"/>
          </w:tcPr>
          <w:p w:rsidR="00C37208" w:rsidRPr="00425C8F" w:rsidRDefault="00C37208" w:rsidP="002C3F3C">
            <w:pPr>
              <w:pStyle w:val="Tablecontent"/>
              <w:rPr>
                <w:rFonts w:cs="Arial"/>
              </w:rPr>
            </w:pPr>
            <w:r w:rsidRPr="00425C8F">
              <w:rPr>
                <w:rFonts w:cs="Arial"/>
              </w:rPr>
              <w:t>12345</w:t>
            </w:r>
          </w:p>
        </w:tc>
        <w:tc>
          <w:tcPr>
            <w:tcW w:w="1260" w:type="dxa"/>
            <w:gridSpan w:val="2"/>
            <w:tcBorders>
              <w:top w:val="single" w:sz="6" w:space="0" w:color="000000"/>
              <w:bottom w:val="single" w:sz="6" w:space="0" w:color="000000"/>
            </w:tcBorders>
            <w:shd w:val="clear" w:color="auto" w:fill="auto"/>
          </w:tcPr>
          <w:p w:rsidR="00C37208" w:rsidRPr="00425C8F" w:rsidRDefault="00C37208" w:rsidP="002C3F3C">
            <w:pPr>
              <w:pStyle w:val="Tablecontent"/>
              <w:rPr>
                <w:rFonts w:cs="Arial"/>
              </w:rPr>
            </w:pPr>
            <w:r w:rsidRPr="00425C8F">
              <w:rPr>
                <w:rFonts w:cs="Arial"/>
              </w:rPr>
              <w:t>A (20)</w:t>
            </w:r>
          </w:p>
        </w:tc>
        <w:tc>
          <w:tcPr>
            <w:tcW w:w="1457" w:type="dxa"/>
            <w:gridSpan w:val="2"/>
            <w:tcBorders>
              <w:top w:val="single" w:sz="6" w:space="0" w:color="000000"/>
              <w:bottom w:val="single" w:sz="6" w:space="0" w:color="000000"/>
            </w:tcBorders>
            <w:shd w:val="clear" w:color="auto" w:fill="auto"/>
          </w:tcPr>
          <w:p w:rsidR="00C37208" w:rsidRPr="00425C8F" w:rsidRDefault="00C37208" w:rsidP="002C3F3C">
            <w:pPr>
              <w:pStyle w:val="Tablecontent"/>
            </w:pPr>
            <w:r w:rsidRPr="00425C8F">
              <w:t>O (Tag is mandatory)</w:t>
            </w:r>
          </w:p>
        </w:tc>
      </w:tr>
      <w:tr w:rsidR="00C37208" w:rsidRPr="00425C8F" w:rsidTr="002C3F3C">
        <w:trPr>
          <w:cantSplit/>
          <w:trHeight w:val="277"/>
        </w:trPr>
        <w:tc>
          <w:tcPr>
            <w:tcW w:w="1710" w:type="dxa"/>
            <w:tcBorders>
              <w:top w:val="single" w:sz="6" w:space="0" w:color="000000"/>
              <w:bottom w:val="single" w:sz="6" w:space="0" w:color="000000"/>
            </w:tcBorders>
            <w:shd w:val="clear" w:color="auto" w:fill="auto"/>
          </w:tcPr>
          <w:p w:rsidR="00C37208" w:rsidRPr="00425C8F" w:rsidRDefault="00C37208" w:rsidP="002C3F3C">
            <w:pPr>
              <w:pStyle w:val="Tablecontent"/>
            </w:pPr>
            <w:r w:rsidRPr="00425C8F">
              <w:t>LANGUAGE1</w:t>
            </w:r>
          </w:p>
        </w:tc>
        <w:tc>
          <w:tcPr>
            <w:tcW w:w="1800" w:type="dxa"/>
            <w:gridSpan w:val="2"/>
            <w:tcBorders>
              <w:top w:val="single" w:sz="6" w:space="0" w:color="000000"/>
              <w:bottom w:val="single" w:sz="6" w:space="0" w:color="000000"/>
            </w:tcBorders>
            <w:shd w:val="clear" w:color="auto" w:fill="auto"/>
          </w:tcPr>
          <w:p w:rsidR="00C37208" w:rsidRPr="00425C8F" w:rsidRDefault="00C37208" w:rsidP="002C3F3C">
            <w:pPr>
              <w:pStyle w:val="Tablecontent"/>
            </w:pPr>
            <w:r w:rsidRPr="00425C8F">
              <w:t>&lt;Retailer Language&gt;</w:t>
            </w:r>
          </w:p>
        </w:tc>
        <w:tc>
          <w:tcPr>
            <w:tcW w:w="1980" w:type="dxa"/>
            <w:gridSpan w:val="2"/>
            <w:tcBorders>
              <w:top w:val="single" w:sz="6" w:space="0" w:color="000000"/>
              <w:bottom w:val="single" w:sz="6" w:space="0" w:color="000000"/>
            </w:tcBorders>
            <w:shd w:val="clear" w:color="auto" w:fill="auto"/>
          </w:tcPr>
          <w:p w:rsidR="00C37208" w:rsidRPr="00425C8F" w:rsidRDefault="00C37208" w:rsidP="002C3F3C">
            <w:pPr>
              <w:pStyle w:val="Tablecontent"/>
            </w:pPr>
            <w:r w:rsidRPr="00425C8F">
              <w:t>Numeric only, Retailer Language Code This code must be defined in PreTUPS system.</w:t>
            </w:r>
          </w:p>
        </w:tc>
        <w:tc>
          <w:tcPr>
            <w:tcW w:w="1260" w:type="dxa"/>
            <w:gridSpan w:val="2"/>
            <w:tcBorders>
              <w:top w:val="single" w:sz="6" w:space="0" w:color="000000"/>
              <w:bottom w:val="single" w:sz="6" w:space="0" w:color="000000"/>
            </w:tcBorders>
            <w:shd w:val="clear" w:color="auto" w:fill="auto"/>
          </w:tcPr>
          <w:p w:rsidR="00C37208" w:rsidRPr="00425C8F" w:rsidRDefault="00C37208" w:rsidP="002C3F3C">
            <w:pPr>
              <w:pStyle w:val="Tablecontent"/>
            </w:pPr>
            <w:r w:rsidRPr="00425C8F">
              <w:t>0</w:t>
            </w:r>
          </w:p>
        </w:tc>
        <w:tc>
          <w:tcPr>
            <w:tcW w:w="1260" w:type="dxa"/>
            <w:gridSpan w:val="2"/>
            <w:tcBorders>
              <w:top w:val="single" w:sz="6" w:space="0" w:color="000000"/>
              <w:bottom w:val="single" w:sz="6" w:space="0" w:color="000000"/>
            </w:tcBorders>
            <w:shd w:val="clear" w:color="auto" w:fill="auto"/>
          </w:tcPr>
          <w:p w:rsidR="00C37208" w:rsidRPr="00425C8F" w:rsidRDefault="00C37208" w:rsidP="002C3F3C">
            <w:pPr>
              <w:pStyle w:val="Tablecontent"/>
            </w:pPr>
            <w:r w:rsidRPr="00425C8F">
              <w:t>1</w:t>
            </w:r>
          </w:p>
        </w:tc>
        <w:tc>
          <w:tcPr>
            <w:tcW w:w="1457" w:type="dxa"/>
            <w:gridSpan w:val="2"/>
            <w:tcBorders>
              <w:top w:val="single" w:sz="6" w:space="0" w:color="000000"/>
              <w:bottom w:val="single" w:sz="6" w:space="0" w:color="000000"/>
            </w:tcBorders>
            <w:shd w:val="clear" w:color="auto" w:fill="auto"/>
          </w:tcPr>
          <w:p w:rsidR="00C37208" w:rsidRPr="00425C8F" w:rsidRDefault="00C37208" w:rsidP="002C3F3C">
            <w:pPr>
              <w:pStyle w:val="Tablecontent"/>
            </w:pPr>
            <w:r w:rsidRPr="00425C8F">
              <w:t>M</w:t>
            </w:r>
          </w:p>
        </w:tc>
      </w:tr>
    </w:tbl>
    <w:p w:rsidR="00C37208" w:rsidRPr="00425C8F" w:rsidRDefault="00C37208" w:rsidP="00C37208">
      <w:pPr>
        <w:pStyle w:val="Head"/>
        <w:rPr>
          <w:b w:val="0"/>
          <w:bCs w:val="0"/>
          <w:sz w:val="24"/>
          <w:u w:val="single"/>
        </w:rPr>
      </w:pPr>
    </w:p>
    <w:p w:rsidR="00C37208" w:rsidRPr="00425C8F" w:rsidRDefault="00C37208" w:rsidP="00AE4A1D">
      <w:pPr>
        <w:pStyle w:val="NoteHeading"/>
        <w:numPr>
          <w:ilvl w:val="0"/>
          <w:numId w:val="38"/>
        </w:numPr>
        <w:tabs>
          <w:tab w:val="left" w:pos="990"/>
        </w:tabs>
        <w:ind w:left="990" w:hanging="540"/>
        <w:jc w:val="left"/>
        <w:rPr>
          <w:color w:val="auto"/>
        </w:rPr>
      </w:pPr>
      <w:r w:rsidRPr="00425C8F">
        <w:rPr>
          <w:color w:val="auto"/>
        </w:rPr>
        <w:t>All tags are mandatory to be present in XML. If value is optional and tag must be present.</w:t>
      </w:r>
    </w:p>
    <w:p w:rsidR="00C37208" w:rsidRPr="00425C8F" w:rsidRDefault="00C37208" w:rsidP="00AE4A1D">
      <w:pPr>
        <w:pStyle w:val="NoteHeading"/>
        <w:numPr>
          <w:ilvl w:val="0"/>
          <w:numId w:val="38"/>
        </w:numPr>
        <w:tabs>
          <w:tab w:val="left" w:pos="990"/>
        </w:tabs>
        <w:ind w:left="990" w:hanging="540"/>
        <w:jc w:val="left"/>
        <w:rPr>
          <w:color w:val="auto"/>
        </w:rPr>
      </w:pPr>
      <w:r w:rsidRPr="00425C8F">
        <w:rPr>
          <w:color w:val="auto"/>
        </w:rPr>
        <w:t>The value for TYPE tag is fixed as mentioned in syntax.</w:t>
      </w:r>
    </w:p>
    <w:p w:rsidR="00C37208" w:rsidRPr="00425C8F" w:rsidRDefault="00C37208" w:rsidP="00C37208"/>
    <w:p w:rsidR="00C37208" w:rsidRPr="00425C8F" w:rsidRDefault="00C37208" w:rsidP="001E6309">
      <w:pPr>
        <w:pStyle w:val="Heading"/>
        <w:rPr>
          <w:color w:val="auto"/>
        </w:rPr>
      </w:pPr>
      <w:bookmarkStart w:id="327" w:name="_Toc284720080"/>
      <w:bookmarkStart w:id="328" w:name="_Toc309916690"/>
      <w:bookmarkStart w:id="329" w:name="_Toc381267310"/>
      <w:r w:rsidRPr="00425C8F">
        <w:rPr>
          <w:color w:val="auto"/>
        </w:rPr>
        <w:t>Response Syntax</w:t>
      </w:r>
      <w:bookmarkEnd w:id="327"/>
      <w:bookmarkEnd w:id="328"/>
      <w:bookmarkEnd w:id="329"/>
    </w:p>
    <w:p w:rsidR="00C37208" w:rsidRPr="00425C8F" w:rsidRDefault="00C37208" w:rsidP="00C37208">
      <w:pPr>
        <w:pStyle w:val="BodyText2"/>
        <w:jc w:val="left"/>
      </w:pPr>
      <w:r w:rsidRPr="00425C8F">
        <w:t>PreTUPS send the acknowledgement to the External system about the transaction status. The acknowledgement will be in XML and send as response of the request. The XML response details are mentioned below.</w:t>
      </w:r>
    </w:p>
    <w:p w:rsidR="00C37208" w:rsidRPr="00425C8F" w:rsidRDefault="00C37208" w:rsidP="00C37208">
      <w:pPr>
        <w:pStyle w:val="BodyText2"/>
        <w:rPr>
          <w:b/>
          <w:bCs/>
          <w:u w:val="single"/>
        </w:rPr>
      </w:pPr>
    </w:p>
    <w:p w:rsidR="00C37208" w:rsidRPr="00425C8F" w:rsidRDefault="00C37208" w:rsidP="00C37208">
      <w:pPr>
        <w:pStyle w:val="BodyText2"/>
        <w:rPr>
          <w:b/>
          <w:bCs/>
          <w:u w:val="single"/>
        </w:rPr>
      </w:pPr>
      <w:r w:rsidRPr="00425C8F">
        <w:rPr>
          <w:b/>
          <w:bCs/>
          <w:u w:val="single"/>
        </w:rPr>
        <w:t>Response Syntax</w:t>
      </w:r>
    </w:p>
    <w:p w:rsidR="00C37208" w:rsidRPr="00425C8F" w:rsidRDefault="00C37208" w:rsidP="00C37208">
      <w:pPr>
        <w:pStyle w:val="BodyText2"/>
        <w:ind w:left="720"/>
        <w:rPr>
          <w:rFonts w:ascii="Courier New" w:hAnsi="Courier New"/>
          <w:b/>
        </w:rPr>
      </w:pPr>
      <w:proofErr w:type="gramStart"/>
      <w:r w:rsidRPr="00425C8F">
        <w:rPr>
          <w:rFonts w:ascii="Courier New" w:hAnsi="Courier New"/>
          <w:b/>
        </w:rPr>
        <w:t>&lt;?xml</w:t>
      </w:r>
      <w:proofErr w:type="gramEnd"/>
      <w:r w:rsidRPr="00425C8F">
        <w:rPr>
          <w:rFonts w:ascii="Courier New" w:hAnsi="Courier New"/>
          <w:b/>
        </w:rPr>
        <w:t xml:space="preserve"> version="1.0"?&gt;</w:t>
      </w:r>
    </w:p>
    <w:p w:rsidR="00C37208" w:rsidRPr="00425C8F" w:rsidRDefault="00C37208" w:rsidP="00C37208">
      <w:pPr>
        <w:pStyle w:val="BodyText2"/>
        <w:ind w:left="720"/>
        <w:rPr>
          <w:rFonts w:ascii="Courier New" w:hAnsi="Courier New"/>
          <w:b/>
        </w:rPr>
      </w:pPr>
      <w:r w:rsidRPr="00425C8F">
        <w:rPr>
          <w:rFonts w:ascii="Courier New" w:hAnsi="Courier New"/>
          <w:b/>
        </w:rPr>
        <w:t>&lt;COMMAND&gt;</w:t>
      </w:r>
    </w:p>
    <w:p w:rsidR="00C37208" w:rsidRPr="00425C8F" w:rsidRDefault="00C37208" w:rsidP="00C37208">
      <w:pPr>
        <w:pStyle w:val="BodyText2"/>
        <w:ind w:left="1440"/>
        <w:rPr>
          <w:rFonts w:ascii="Courier New" w:hAnsi="Courier New"/>
          <w:b/>
        </w:rPr>
      </w:pPr>
      <w:r w:rsidRPr="00425C8F">
        <w:rPr>
          <w:rFonts w:ascii="Courier New" w:hAnsi="Courier New"/>
          <w:b/>
        </w:rPr>
        <w:t>&lt;TYPE&gt;</w:t>
      </w:r>
      <w:r w:rsidRPr="00425C8F">
        <w:rPr>
          <w:rFonts w:ascii="Courier New" w:hAnsi="Courier New"/>
        </w:rPr>
        <w:t>EXLSTTRFRESP</w:t>
      </w:r>
      <w:r w:rsidRPr="00425C8F">
        <w:rPr>
          <w:rFonts w:ascii="Courier New" w:hAnsi="Courier New"/>
          <w:b/>
        </w:rPr>
        <w:t xml:space="preserve">&lt;/TYPE&gt;    </w:t>
      </w:r>
      <w:r w:rsidRPr="00425C8F">
        <w:rPr>
          <w:rFonts w:ascii="Courier New" w:hAnsi="Courier New"/>
          <w:b/>
        </w:rPr>
        <w:tab/>
      </w:r>
      <w:r w:rsidRPr="00425C8F">
        <w:rPr>
          <w:rFonts w:ascii="Courier New" w:hAnsi="Courier New"/>
          <w:b/>
        </w:rPr>
        <w:tab/>
      </w:r>
    </w:p>
    <w:p w:rsidR="00C37208" w:rsidRPr="00425C8F" w:rsidRDefault="00C37208" w:rsidP="00C37208">
      <w:pPr>
        <w:pStyle w:val="BodyText2"/>
        <w:ind w:left="1440"/>
        <w:rPr>
          <w:rFonts w:ascii="Courier New" w:hAnsi="Courier New"/>
          <w:b/>
        </w:rPr>
      </w:pPr>
      <w:r w:rsidRPr="00425C8F">
        <w:rPr>
          <w:rFonts w:ascii="Courier New" w:hAnsi="Courier New"/>
          <w:b/>
        </w:rPr>
        <w:t>&lt;REQSTATUS&gt;</w:t>
      </w:r>
      <w:r w:rsidRPr="00425C8F">
        <w:rPr>
          <w:rFonts w:ascii="Courier New" w:hAnsi="Courier New"/>
        </w:rPr>
        <w:t>Status of Request</w:t>
      </w:r>
      <w:r w:rsidRPr="00425C8F">
        <w:rPr>
          <w:rFonts w:ascii="Courier New" w:hAnsi="Courier New"/>
          <w:b/>
        </w:rPr>
        <w:t>&lt;/REQSTATUS&gt;</w:t>
      </w:r>
    </w:p>
    <w:p w:rsidR="00C37208" w:rsidRPr="00425C8F" w:rsidRDefault="00C37208" w:rsidP="00C37208">
      <w:pPr>
        <w:pStyle w:val="BodyText2"/>
        <w:ind w:left="1440"/>
        <w:rPr>
          <w:rFonts w:ascii="Courier New" w:hAnsi="Courier New"/>
          <w:b/>
        </w:rPr>
      </w:pPr>
      <w:r w:rsidRPr="00425C8F">
        <w:rPr>
          <w:rFonts w:ascii="Courier New" w:hAnsi="Courier New"/>
          <w:b/>
        </w:rPr>
        <w:t>&lt;DATE&gt;</w:t>
      </w:r>
      <w:r w:rsidRPr="00425C8F">
        <w:rPr>
          <w:rFonts w:ascii="Courier New" w:hAnsi="Courier New"/>
        </w:rPr>
        <w:t>Date and time</w:t>
      </w:r>
      <w:r w:rsidRPr="00425C8F">
        <w:rPr>
          <w:rFonts w:ascii="Courier New" w:hAnsi="Courier New"/>
          <w:b/>
        </w:rPr>
        <w:t>&lt;/DATE&gt;</w:t>
      </w:r>
    </w:p>
    <w:p w:rsidR="00C37208" w:rsidRPr="00425C8F" w:rsidRDefault="00C37208" w:rsidP="00C37208">
      <w:pPr>
        <w:pStyle w:val="BodyText2"/>
        <w:ind w:left="1440"/>
        <w:rPr>
          <w:rFonts w:ascii="Courier New" w:hAnsi="Courier New"/>
          <w:b/>
        </w:rPr>
      </w:pPr>
      <w:r w:rsidRPr="00425C8F">
        <w:rPr>
          <w:rFonts w:ascii="Courier New" w:hAnsi="Courier New"/>
          <w:b/>
        </w:rPr>
        <w:t>&lt;EXTREFNUM&gt;</w:t>
      </w:r>
      <w:r w:rsidRPr="00425C8F">
        <w:rPr>
          <w:rFonts w:ascii="Courier New" w:hAnsi="Courier New"/>
        </w:rPr>
        <w:t>Reference number of transaction request</w:t>
      </w:r>
      <w:r w:rsidRPr="00425C8F">
        <w:rPr>
          <w:rFonts w:ascii="Courier New" w:hAnsi="Courier New"/>
          <w:b/>
        </w:rPr>
        <w:t>&lt;/EXTREFNUM&gt;</w:t>
      </w:r>
    </w:p>
    <w:p w:rsidR="00C37208" w:rsidRPr="00425C8F" w:rsidRDefault="00C37208" w:rsidP="00C37208">
      <w:pPr>
        <w:pStyle w:val="BodyText2"/>
        <w:ind w:left="1440"/>
        <w:rPr>
          <w:rFonts w:ascii="Courier New" w:hAnsi="Courier New"/>
          <w:b/>
        </w:rPr>
      </w:pPr>
      <w:r w:rsidRPr="00425C8F">
        <w:rPr>
          <w:rFonts w:ascii="Courier New" w:hAnsi="Courier New"/>
          <w:b/>
        </w:rPr>
        <w:t>&lt;MESSAGE&gt;</w:t>
      </w:r>
      <w:r w:rsidRPr="00425C8F">
        <w:rPr>
          <w:rFonts w:ascii="Courier New" w:hAnsi="Courier New"/>
        </w:rPr>
        <w:t>Message</w:t>
      </w:r>
      <w:r w:rsidRPr="00425C8F">
        <w:rPr>
          <w:rFonts w:ascii="Courier New" w:hAnsi="Courier New"/>
          <w:b/>
        </w:rPr>
        <w:t>&lt;/MESSAGE&gt;</w:t>
      </w:r>
    </w:p>
    <w:p w:rsidR="00C37208" w:rsidRPr="00425C8F" w:rsidRDefault="00C37208" w:rsidP="00C37208">
      <w:pPr>
        <w:pStyle w:val="BodyText2"/>
        <w:ind w:left="1440"/>
        <w:rPr>
          <w:rFonts w:ascii="Courier New" w:hAnsi="Courier New"/>
          <w:b/>
        </w:rPr>
      </w:pPr>
      <w:r w:rsidRPr="00425C8F">
        <w:rPr>
          <w:rFonts w:ascii="Courier New" w:hAnsi="Courier New"/>
          <w:b/>
        </w:rPr>
        <w:t>&lt;TXNID&gt;</w:t>
      </w:r>
      <w:r w:rsidRPr="00425C8F">
        <w:rPr>
          <w:rFonts w:ascii="Courier New" w:hAnsi="Courier New"/>
        </w:rPr>
        <w:t>Transaction</w:t>
      </w:r>
      <w:r w:rsidRPr="00425C8F">
        <w:rPr>
          <w:rFonts w:ascii="Courier New" w:hAnsi="Courier New"/>
          <w:b/>
        </w:rPr>
        <w:t xml:space="preserve"> </w:t>
      </w:r>
      <w:r w:rsidRPr="00425C8F">
        <w:rPr>
          <w:rFonts w:ascii="Courier New" w:hAnsi="Courier New"/>
        </w:rPr>
        <w:t>ID</w:t>
      </w:r>
      <w:r w:rsidRPr="00425C8F">
        <w:rPr>
          <w:rFonts w:ascii="Courier New" w:hAnsi="Courier New"/>
          <w:b/>
        </w:rPr>
        <w:t>&lt;/TXNID&gt;</w:t>
      </w:r>
    </w:p>
    <w:p w:rsidR="00C37208" w:rsidRPr="00425C8F" w:rsidRDefault="00C37208" w:rsidP="00C37208">
      <w:pPr>
        <w:pStyle w:val="BodyText2"/>
        <w:ind w:left="1440"/>
        <w:rPr>
          <w:rFonts w:ascii="Courier New" w:hAnsi="Courier New"/>
          <w:b/>
        </w:rPr>
      </w:pPr>
      <w:r w:rsidRPr="00425C8F">
        <w:rPr>
          <w:rFonts w:ascii="Courier New" w:hAnsi="Courier New"/>
          <w:b/>
        </w:rPr>
        <w:t>&lt;TXNDATETIME&gt;</w:t>
      </w:r>
      <w:r w:rsidRPr="00425C8F">
        <w:rPr>
          <w:rFonts w:ascii="Courier New" w:hAnsi="Courier New"/>
        </w:rPr>
        <w:t>Transaction</w:t>
      </w:r>
      <w:r w:rsidRPr="00425C8F">
        <w:rPr>
          <w:rFonts w:ascii="Courier New" w:hAnsi="Courier New"/>
          <w:b/>
        </w:rPr>
        <w:t xml:space="preserve"> </w:t>
      </w:r>
      <w:r w:rsidRPr="00425C8F">
        <w:rPr>
          <w:rFonts w:ascii="Courier New" w:hAnsi="Courier New"/>
        </w:rPr>
        <w:t>Date</w:t>
      </w:r>
      <w:r w:rsidRPr="00425C8F">
        <w:rPr>
          <w:rFonts w:ascii="Courier New" w:hAnsi="Courier New"/>
          <w:b/>
        </w:rPr>
        <w:t xml:space="preserve"> </w:t>
      </w:r>
      <w:r w:rsidRPr="00425C8F">
        <w:rPr>
          <w:rFonts w:ascii="Courier New" w:hAnsi="Courier New"/>
        </w:rPr>
        <w:t>and</w:t>
      </w:r>
      <w:r w:rsidRPr="00425C8F">
        <w:rPr>
          <w:rFonts w:ascii="Courier New" w:hAnsi="Courier New"/>
          <w:b/>
        </w:rPr>
        <w:t xml:space="preserve"> </w:t>
      </w:r>
      <w:r w:rsidRPr="00425C8F">
        <w:rPr>
          <w:rFonts w:ascii="Courier New" w:hAnsi="Courier New"/>
        </w:rPr>
        <w:t>Time</w:t>
      </w:r>
      <w:r w:rsidRPr="00425C8F">
        <w:rPr>
          <w:rFonts w:ascii="Courier New" w:hAnsi="Courier New"/>
          <w:b/>
        </w:rPr>
        <w:t>&lt;/TXNDATETIME&gt;</w:t>
      </w:r>
    </w:p>
    <w:p w:rsidR="00C37208" w:rsidRPr="00425C8F" w:rsidRDefault="00C37208" w:rsidP="00C37208">
      <w:pPr>
        <w:pStyle w:val="BodyText2"/>
        <w:ind w:left="1440"/>
        <w:rPr>
          <w:rFonts w:ascii="Courier New" w:hAnsi="Courier New"/>
          <w:b/>
        </w:rPr>
      </w:pPr>
      <w:r w:rsidRPr="00425C8F">
        <w:rPr>
          <w:rFonts w:ascii="Courier New" w:hAnsi="Courier New"/>
          <w:b/>
        </w:rPr>
        <w:t>&lt;TRFTYPE&gt;</w:t>
      </w:r>
      <w:r w:rsidRPr="00425C8F">
        <w:rPr>
          <w:rFonts w:ascii="Courier New" w:hAnsi="Courier New"/>
        </w:rPr>
        <w:t>Transfer</w:t>
      </w:r>
      <w:r w:rsidRPr="00425C8F">
        <w:rPr>
          <w:rFonts w:ascii="Courier New" w:hAnsi="Courier New"/>
          <w:b/>
        </w:rPr>
        <w:t xml:space="preserve"> </w:t>
      </w:r>
      <w:r w:rsidRPr="00425C8F">
        <w:rPr>
          <w:rFonts w:ascii="Courier New" w:hAnsi="Courier New"/>
        </w:rPr>
        <w:t>Type</w:t>
      </w:r>
      <w:r w:rsidRPr="00425C8F">
        <w:rPr>
          <w:rFonts w:ascii="Courier New" w:hAnsi="Courier New"/>
          <w:b/>
        </w:rPr>
        <w:t>&lt;/TRFTYPE&gt;</w:t>
      </w:r>
    </w:p>
    <w:p w:rsidR="00C37208" w:rsidRPr="00425C8F" w:rsidRDefault="00C37208" w:rsidP="00C37208">
      <w:pPr>
        <w:pStyle w:val="BodyText2"/>
        <w:ind w:left="1440"/>
        <w:rPr>
          <w:rFonts w:ascii="Courier New" w:hAnsi="Courier New"/>
          <w:b/>
        </w:rPr>
      </w:pPr>
      <w:r w:rsidRPr="00425C8F">
        <w:rPr>
          <w:rFonts w:ascii="Courier New" w:hAnsi="Courier New"/>
          <w:b/>
        </w:rPr>
        <w:t>&lt;TXNSTATUS&gt;</w:t>
      </w:r>
      <w:r w:rsidRPr="00425C8F">
        <w:rPr>
          <w:rFonts w:ascii="Courier New" w:hAnsi="Courier New"/>
        </w:rPr>
        <w:t>Transaction</w:t>
      </w:r>
      <w:r w:rsidRPr="00425C8F">
        <w:rPr>
          <w:rFonts w:ascii="Courier New" w:hAnsi="Courier New"/>
          <w:b/>
        </w:rPr>
        <w:t xml:space="preserve"> </w:t>
      </w:r>
      <w:r w:rsidRPr="00425C8F">
        <w:rPr>
          <w:rFonts w:ascii="Courier New" w:hAnsi="Courier New"/>
        </w:rPr>
        <w:t>Status</w:t>
      </w:r>
      <w:r w:rsidRPr="00425C8F">
        <w:rPr>
          <w:rFonts w:ascii="Courier New" w:hAnsi="Courier New"/>
          <w:b/>
        </w:rPr>
        <w:t xml:space="preserve"> </w:t>
      </w:r>
      <w:r w:rsidRPr="00425C8F">
        <w:rPr>
          <w:rFonts w:ascii="Courier New" w:hAnsi="Courier New"/>
        </w:rPr>
        <w:t>of</w:t>
      </w:r>
      <w:r w:rsidRPr="00425C8F">
        <w:rPr>
          <w:rFonts w:ascii="Courier New" w:hAnsi="Courier New"/>
          <w:b/>
        </w:rPr>
        <w:t xml:space="preserve"> </w:t>
      </w:r>
      <w:r w:rsidRPr="00425C8F">
        <w:rPr>
          <w:rFonts w:ascii="Courier New" w:hAnsi="Courier New"/>
        </w:rPr>
        <w:t>last</w:t>
      </w:r>
      <w:r w:rsidRPr="00425C8F">
        <w:rPr>
          <w:rFonts w:ascii="Courier New" w:hAnsi="Courier New"/>
          <w:b/>
        </w:rPr>
        <w:t xml:space="preserve"> </w:t>
      </w:r>
      <w:r w:rsidRPr="00425C8F">
        <w:rPr>
          <w:rFonts w:ascii="Courier New" w:hAnsi="Courier New"/>
        </w:rPr>
        <w:t>transactions</w:t>
      </w:r>
      <w:r w:rsidRPr="00425C8F">
        <w:rPr>
          <w:rFonts w:ascii="Courier New" w:hAnsi="Courier New"/>
          <w:b/>
        </w:rPr>
        <w:t>&lt;/TXNSTATUS&gt;</w:t>
      </w:r>
    </w:p>
    <w:p w:rsidR="00C37208" w:rsidRPr="00425C8F" w:rsidRDefault="00C37208" w:rsidP="00C37208">
      <w:pPr>
        <w:pStyle w:val="BodyText2"/>
        <w:ind w:left="1440"/>
        <w:rPr>
          <w:rFonts w:ascii="Courier New" w:hAnsi="Courier New"/>
          <w:b/>
        </w:rPr>
      </w:pPr>
      <w:r w:rsidRPr="00425C8F">
        <w:rPr>
          <w:rFonts w:ascii="Courier New" w:hAnsi="Courier New"/>
          <w:b/>
        </w:rPr>
        <w:t>&lt;RECORD&gt;</w:t>
      </w:r>
    </w:p>
    <w:p w:rsidR="00C37208" w:rsidRPr="00425C8F" w:rsidRDefault="00C37208" w:rsidP="00C37208">
      <w:pPr>
        <w:pStyle w:val="BodyText2"/>
        <w:ind w:left="2160"/>
        <w:rPr>
          <w:rFonts w:ascii="Courier New" w:hAnsi="Courier New"/>
          <w:b/>
        </w:rPr>
      </w:pPr>
      <w:r w:rsidRPr="00425C8F">
        <w:rPr>
          <w:rFonts w:ascii="Courier New" w:hAnsi="Courier New"/>
          <w:b/>
        </w:rPr>
        <w:t>&lt;PRODUCTCODE&gt;</w:t>
      </w:r>
      <w:r w:rsidRPr="00425C8F">
        <w:t>Product code of the product</w:t>
      </w:r>
      <w:r w:rsidRPr="00425C8F">
        <w:rPr>
          <w:rFonts w:ascii="Courier New" w:hAnsi="Courier New"/>
          <w:b/>
        </w:rPr>
        <w:t>&lt;/PRODUCTCODE&gt;</w:t>
      </w:r>
    </w:p>
    <w:p w:rsidR="00C37208" w:rsidRPr="00425C8F" w:rsidRDefault="00C37208" w:rsidP="00C37208">
      <w:pPr>
        <w:pStyle w:val="BodyText2"/>
        <w:ind w:left="2160"/>
        <w:rPr>
          <w:rFonts w:ascii="Courier New" w:hAnsi="Courier New"/>
          <w:b/>
        </w:rPr>
      </w:pPr>
      <w:r w:rsidRPr="00425C8F">
        <w:rPr>
          <w:rFonts w:ascii="Courier New" w:hAnsi="Courier New"/>
          <w:b/>
        </w:rPr>
        <w:t>&lt;PRODUCTSHORTNAME&gt;</w:t>
      </w:r>
      <w:r w:rsidRPr="00425C8F">
        <w:t>Short name of the product</w:t>
      </w:r>
      <w:r w:rsidRPr="00425C8F">
        <w:rPr>
          <w:rFonts w:ascii="Courier New" w:hAnsi="Courier New"/>
          <w:b/>
        </w:rPr>
        <w:t>&lt;/PRODUCTSHORTNAME&gt;</w:t>
      </w:r>
    </w:p>
    <w:p w:rsidR="00C37208" w:rsidRPr="00425C8F" w:rsidRDefault="00C37208" w:rsidP="00C37208">
      <w:pPr>
        <w:pStyle w:val="BodyText2"/>
        <w:ind w:left="2160"/>
        <w:rPr>
          <w:rFonts w:ascii="Courier New" w:hAnsi="Courier New"/>
          <w:b/>
        </w:rPr>
      </w:pPr>
      <w:r w:rsidRPr="00425C8F">
        <w:rPr>
          <w:rFonts w:ascii="Courier New" w:hAnsi="Courier New"/>
          <w:b/>
        </w:rPr>
        <w:t>&lt;BALANCE&gt;</w:t>
      </w:r>
      <w:r w:rsidRPr="00425C8F">
        <w:t>Transfer amount</w:t>
      </w:r>
      <w:r w:rsidRPr="00425C8F">
        <w:rPr>
          <w:rFonts w:ascii="Courier New" w:hAnsi="Courier New"/>
          <w:b/>
        </w:rPr>
        <w:t>&lt;/BALANCE&gt;</w:t>
      </w:r>
    </w:p>
    <w:p w:rsidR="00C37208" w:rsidRPr="00425C8F" w:rsidRDefault="00C37208" w:rsidP="00C37208">
      <w:pPr>
        <w:pStyle w:val="BodyText2"/>
        <w:ind w:left="1440"/>
        <w:rPr>
          <w:rFonts w:ascii="Courier New" w:hAnsi="Courier New"/>
          <w:b/>
        </w:rPr>
      </w:pPr>
      <w:r w:rsidRPr="00425C8F">
        <w:rPr>
          <w:rFonts w:ascii="Courier New" w:hAnsi="Courier New"/>
          <w:b/>
        </w:rPr>
        <w:t>&lt;/RECORD&gt;</w:t>
      </w:r>
      <w:r w:rsidRPr="00425C8F">
        <w:rPr>
          <w:rFonts w:ascii="Courier New" w:hAnsi="Courier New"/>
          <w:b/>
        </w:rPr>
        <w:tab/>
      </w:r>
    </w:p>
    <w:p w:rsidR="00C37208" w:rsidRPr="00425C8F" w:rsidRDefault="00C37208" w:rsidP="00C37208">
      <w:pPr>
        <w:pStyle w:val="BodyText2"/>
        <w:ind w:left="720"/>
        <w:jc w:val="left"/>
        <w:rPr>
          <w:b/>
          <w:bCs/>
          <w:lang w:val="fr-FR"/>
        </w:rPr>
      </w:pPr>
      <w:r w:rsidRPr="00425C8F">
        <w:rPr>
          <w:rFonts w:ascii="Courier New" w:hAnsi="Courier New"/>
          <w:b/>
        </w:rPr>
        <w:t>&lt;/COMMAND&gt;</w:t>
      </w:r>
    </w:p>
    <w:p w:rsidR="00C37208" w:rsidRPr="00425C8F" w:rsidRDefault="00C37208" w:rsidP="00C37208">
      <w:pPr>
        <w:pStyle w:val="BodyText2"/>
        <w:ind w:left="720"/>
        <w:jc w:val="left"/>
        <w:rPr>
          <w:b/>
          <w:bCs/>
          <w:lang w:val="fr-FR"/>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440"/>
        <w:gridCol w:w="2070"/>
        <w:gridCol w:w="1530"/>
        <w:gridCol w:w="810"/>
        <w:gridCol w:w="1890"/>
      </w:tblGrid>
      <w:tr w:rsidR="00C37208" w:rsidRPr="00425C8F" w:rsidTr="00C37208">
        <w:trPr>
          <w:trHeight w:val="277"/>
          <w:tblHeader/>
        </w:trPr>
        <w:tc>
          <w:tcPr>
            <w:tcW w:w="1800" w:type="dxa"/>
            <w:shd w:val="clear" w:color="auto" w:fill="E31837"/>
          </w:tcPr>
          <w:p w:rsidR="00C37208" w:rsidRPr="00425C8F" w:rsidRDefault="00C37208" w:rsidP="002C3F3C">
            <w:pPr>
              <w:pStyle w:val="TableColumnLabels"/>
              <w:rPr>
                <w:color w:val="auto"/>
              </w:rPr>
            </w:pPr>
            <w:r w:rsidRPr="00425C8F">
              <w:rPr>
                <w:color w:val="auto"/>
              </w:rPr>
              <w:t>TAG</w:t>
            </w:r>
          </w:p>
        </w:tc>
        <w:tc>
          <w:tcPr>
            <w:tcW w:w="1440" w:type="dxa"/>
            <w:shd w:val="clear" w:color="auto" w:fill="E31837"/>
          </w:tcPr>
          <w:p w:rsidR="00C37208" w:rsidRPr="00425C8F" w:rsidRDefault="00C37208" w:rsidP="002C3F3C">
            <w:pPr>
              <w:pStyle w:val="TableColumnLabels"/>
              <w:rPr>
                <w:color w:val="auto"/>
              </w:rPr>
            </w:pPr>
            <w:r w:rsidRPr="00425C8F">
              <w:rPr>
                <w:color w:val="auto"/>
              </w:rPr>
              <w:t>Fields</w:t>
            </w:r>
          </w:p>
        </w:tc>
        <w:tc>
          <w:tcPr>
            <w:tcW w:w="2070" w:type="dxa"/>
            <w:shd w:val="clear" w:color="auto" w:fill="E31837"/>
          </w:tcPr>
          <w:p w:rsidR="00C37208" w:rsidRPr="00425C8F" w:rsidRDefault="00C37208" w:rsidP="002C3F3C">
            <w:pPr>
              <w:pStyle w:val="TableColumnLabels"/>
              <w:rPr>
                <w:color w:val="auto"/>
              </w:rPr>
            </w:pPr>
            <w:r w:rsidRPr="00425C8F">
              <w:rPr>
                <w:color w:val="auto"/>
              </w:rPr>
              <w:t>Remarks</w:t>
            </w:r>
          </w:p>
        </w:tc>
        <w:tc>
          <w:tcPr>
            <w:tcW w:w="1530" w:type="dxa"/>
            <w:shd w:val="clear" w:color="auto" w:fill="E31837"/>
          </w:tcPr>
          <w:p w:rsidR="00C37208" w:rsidRPr="00425C8F" w:rsidRDefault="00C37208" w:rsidP="002C3F3C">
            <w:pPr>
              <w:pStyle w:val="TableColumnLabels"/>
              <w:rPr>
                <w:color w:val="auto"/>
              </w:rPr>
            </w:pPr>
            <w:r w:rsidRPr="00425C8F">
              <w:rPr>
                <w:color w:val="auto"/>
              </w:rPr>
              <w:t>Example</w:t>
            </w:r>
          </w:p>
        </w:tc>
        <w:tc>
          <w:tcPr>
            <w:tcW w:w="810" w:type="dxa"/>
            <w:shd w:val="clear" w:color="auto" w:fill="E31837"/>
          </w:tcPr>
          <w:p w:rsidR="00C37208" w:rsidRPr="00425C8F" w:rsidRDefault="00C37208" w:rsidP="002C3F3C">
            <w:pPr>
              <w:pStyle w:val="TableColumnLabels"/>
              <w:rPr>
                <w:color w:val="auto"/>
              </w:rPr>
            </w:pPr>
            <w:r w:rsidRPr="00425C8F">
              <w:rPr>
                <w:color w:val="auto"/>
              </w:rPr>
              <w:t>Field Type</w:t>
            </w:r>
          </w:p>
        </w:tc>
        <w:tc>
          <w:tcPr>
            <w:tcW w:w="1890" w:type="dxa"/>
            <w:shd w:val="clear" w:color="auto" w:fill="E31837"/>
          </w:tcPr>
          <w:p w:rsidR="00C37208" w:rsidRPr="00425C8F" w:rsidRDefault="00C37208" w:rsidP="002C3F3C">
            <w:pPr>
              <w:pStyle w:val="TableColumnLabels"/>
              <w:rPr>
                <w:color w:val="auto"/>
              </w:rPr>
            </w:pPr>
            <w:r w:rsidRPr="00425C8F">
              <w:rPr>
                <w:color w:val="auto"/>
              </w:rPr>
              <w:t>Optional/</w:t>
            </w:r>
          </w:p>
          <w:p w:rsidR="00C37208" w:rsidRPr="00425C8F" w:rsidRDefault="00C37208" w:rsidP="002C3F3C">
            <w:pPr>
              <w:pStyle w:val="TableColumnLabels"/>
              <w:rPr>
                <w:color w:val="auto"/>
              </w:rPr>
            </w:pPr>
            <w:r w:rsidRPr="00425C8F">
              <w:rPr>
                <w:color w:val="auto"/>
              </w:rPr>
              <w:t>Mandatory</w:t>
            </w:r>
          </w:p>
        </w:tc>
      </w:tr>
      <w:tr w:rsidR="00C37208" w:rsidRPr="00425C8F" w:rsidTr="00C37208">
        <w:trPr>
          <w:trHeight w:val="277"/>
        </w:trPr>
        <w:tc>
          <w:tcPr>
            <w:tcW w:w="1800" w:type="dxa"/>
          </w:tcPr>
          <w:p w:rsidR="00C37208" w:rsidRPr="00425C8F" w:rsidRDefault="00C37208" w:rsidP="002C3F3C">
            <w:pPr>
              <w:pStyle w:val="Tablecontent"/>
            </w:pPr>
            <w:r w:rsidRPr="00425C8F">
              <w:t>TYPE</w:t>
            </w:r>
          </w:p>
        </w:tc>
        <w:tc>
          <w:tcPr>
            <w:tcW w:w="1440" w:type="dxa"/>
          </w:tcPr>
          <w:p w:rsidR="00C37208" w:rsidRPr="00425C8F" w:rsidRDefault="00C37208" w:rsidP="002C3F3C">
            <w:pPr>
              <w:pStyle w:val="Tablecontent"/>
            </w:pPr>
            <w:r w:rsidRPr="00425C8F">
              <w:t>Response type</w:t>
            </w:r>
          </w:p>
        </w:tc>
        <w:tc>
          <w:tcPr>
            <w:tcW w:w="2070" w:type="dxa"/>
          </w:tcPr>
          <w:p w:rsidR="00C37208" w:rsidRPr="00425C8F" w:rsidRDefault="00C37208" w:rsidP="002C3F3C">
            <w:pPr>
              <w:pStyle w:val="Tablecontent"/>
            </w:pPr>
            <w:r w:rsidRPr="00425C8F">
              <w:t>Response Type</w:t>
            </w:r>
          </w:p>
        </w:tc>
        <w:tc>
          <w:tcPr>
            <w:tcW w:w="1530" w:type="dxa"/>
          </w:tcPr>
          <w:p w:rsidR="00C37208" w:rsidRPr="00425C8F" w:rsidRDefault="00C37208" w:rsidP="002C3F3C">
            <w:pPr>
              <w:pStyle w:val="Tablecontent"/>
            </w:pPr>
            <w:r w:rsidRPr="00425C8F">
              <w:t>EXLSTTRFRESP</w:t>
            </w:r>
          </w:p>
        </w:tc>
        <w:tc>
          <w:tcPr>
            <w:tcW w:w="810" w:type="dxa"/>
          </w:tcPr>
          <w:p w:rsidR="00C37208" w:rsidRPr="00425C8F" w:rsidRDefault="00C37208" w:rsidP="002C3F3C">
            <w:pPr>
              <w:pStyle w:val="Tablecontent"/>
            </w:pPr>
            <w:r w:rsidRPr="00425C8F">
              <w:t>A (20)</w:t>
            </w:r>
          </w:p>
        </w:tc>
        <w:tc>
          <w:tcPr>
            <w:tcW w:w="1890" w:type="dxa"/>
          </w:tcPr>
          <w:p w:rsidR="00C37208" w:rsidRPr="00425C8F" w:rsidRDefault="00C37208" w:rsidP="002C3F3C">
            <w:pPr>
              <w:pStyle w:val="Tablecontent"/>
            </w:pPr>
            <w:r w:rsidRPr="00425C8F">
              <w:t>M</w:t>
            </w:r>
          </w:p>
        </w:tc>
      </w:tr>
      <w:tr w:rsidR="00C37208" w:rsidRPr="00425C8F" w:rsidTr="00C37208">
        <w:trPr>
          <w:trHeight w:val="277"/>
        </w:trPr>
        <w:tc>
          <w:tcPr>
            <w:tcW w:w="1800" w:type="dxa"/>
          </w:tcPr>
          <w:p w:rsidR="00C37208" w:rsidRPr="00425C8F" w:rsidRDefault="00C37208" w:rsidP="002C3F3C">
            <w:pPr>
              <w:pStyle w:val="Tablecontent"/>
              <w:rPr>
                <w:rFonts w:cs="Arial"/>
              </w:rPr>
            </w:pPr>
            <w:r w:rsidRPr="00425C8F">
              <w:rPr>
                <w:rFonts w:cs="Arial"/>
              </w:rPr>
              <w:t>REQSTATUS</w:t>
            </w:r>
          </w:p>
        </w:tc>
        <w:tc>
          <w:tcPr>
            <w:tcW w:w="1440" w:type="dxa"/>
          </w:tcPr>
          <w:p w:rsidR="00C37208" w:rsidRPr="00425C8F" w:rsidRDefault="00C37208" w:rsidP="002C3F3C">
            <w:pPr>
              <w:pStyle w:val="Tablecontent"/>
              <w:rPr>
                <w:rFonts w:cs="Arial"/>
              </w:rPr>
            </w:pPr>
            <w:r w:rsidRPr="00425C8F">
              <w:rPr>
                <w:rFonts w:cs="Arial"/>
              </w:rPr>
              <w:t>Status of request</w:t>
            </w:r>
          </w:p>
        </w:tc>
        <w:tc>
          <w:tcPr>
            <w:tcW w:w="2070" w:type="dxa"/>
          </w:tcPr>
          <w:p w:rsidR="00C37208" w:rsidRPr="00425C8F" w:rsidRDefault="00C37208" w:rsidP="002C3F3C">
            <w:pPr>
              <w:pStyle w:val="Tablecontent"/>
            </w:pPr>
            <w:r w:rsidRPr="00425C8F">
              <w:t>Status of the Last Transaction Details</w:t>
            </w:r>
          </w:p>
          <w:p w:rsidR="00C37208" w:rsidRPr="00425C8F" w:rsidRDefault="00C37208" w:rsidP="002C3F3C">
            <w:pPr>
              <w:pStyle w:val="Tablecontent"/>
            </w:pPr>
            <w:r w:rsidRPr="00425C8F">
              <w:t>Request</w:t>
            </w:r>
          </w:p>
          <w:p w:rsidR="00C37208" w:rsidRPr="00425C8F" w:rsidRDefault="00C37208" w:rsidP="002C3F3C">
            <w:pPr>
              <w:pStyle w:val="TableListBullet1"/>
              <w:jc w:val="left"/>
              <w:rPr>
                <w:rFonts w:cs="Arial"/>
              </w:rPr>
            </w:pPr>
            <w:r w:rsidRPr="00425C8F">
              <w:rPr>
                <w:rFonts w:cs="Arial"/>
              </w:rPr>
              <w:t xml:space="preserve">Transaction Status = 200 means Success, </w:t>
            </w:r>
          </w:p>
          <w:p w:rsidR="00C37208" w:rsidRPr="00425C8F" w:rsidRDefault="00C37208" w:rsidP="002C3F3C">
            <w:pPr>
              <w:pStyle w:val="TableListBullet1"/>
              <w:jc w:val="left"/>
              <w:rPr>
                <w:rFonts w:cs="Arial"/>
              </w:rPr>
            </w:pPr>
            <w:r w:rsidRPr="00425C8F">
              <w:rPr>
                <w:rFonts w:cs="Arial"/>
              </w:rPr>
              <w:t>Transaction Status Other than 200 means failed</w:t>
            </w:r>
          </w:p>
        </w:tc>
        <w:tc>
          <w:tcPr>
            <w:tcW w:w="1530" w:type="dxa"/>
          </w:tcPr>
          <w:p w:rsidR="00C37208" w:rsidRPr="00425C8F" w:rsidRDefault="00C37208" w:rsidP="002C3F3C">
            <w:pPr>
              <w:pStyle w:val="Tablecontent"/>
              <w:rPr>
                <w:rFonts w:cs="Arial"/>
              </w:rPr>
            </w:pPr>
            <w:r w:rsidRPr="00425C8F">
              <w:rPr>
                <w:rFonts w:cs="Arial"/>
              </w:rPr>
              <w:t>200</w:t>
            </w:r>
          </w:p>
        </w:tc>
        <w:tc>
          <w:tcPr>
            <w:tcW w:w="810" w:type="dxa"/>
          </w:tcPr>
          <w:p w:rsidR="00C37208" w:rsidRPr="00425C8F" w:rsidRDefault="00C37208" w:rsidP="002C3F3C">
            <w:pPr>
              <w:pStyle w:val="Tablecontent"/>
              <w:rPr>
                <w:rFonts w:cs="Arial"/>
              </w:rPr>
            </w:pPr>
            <w:r w:rsidRPr="00425C8F">
              <w:rPr>
                <w:rFonts w:cs="Arial"/>
              </w:rPr>
              <w:t>N (7)</w:t>
            </w:r>
          </w:p>
        </w:tc>
        <w:tc>
          <w:tcPr>
            <w:tcW w:w="1890" w:type="dxa"/>
          </w:tcPr>
          <w:p w:rsidR="00C37208" w:rsidRPr="00425C8F" w:rsidRDefault="00C37208" w:rsidP="002C3F3C">
            <w:pPr>
              <w:pStyle w:val="Tablecontent"/>
              <w:rPr>
                <w:rFonts w:cs="Arial"/>
              </w:rPr>
            </w:pPr>
            <w:r w:rsidRPr="00425C8F">
              <w:rPr>
                <w:rFonts w:cs="Arial"/>
              </w:rPr>
              <w:t>M</w:t>
            </w:r>
          </w:p>
        </w:tc>
      </w:tr>
      <w:tr w:rsidR="00C37208" w:rsidRPr="00425C8F" w:rsidTr="00C37208">
        <w:trPr>
          <w:trHeight w:val="277"/>
        </w:trPr>
        <w:tc>
          <w:tcPr>
            <w:tcW w:w="1800" w:type="dxa"/>
          </w:tcPr>
          <w:p w:rsidR="00C37208" w:rsidRPr="00425C8F" w:rsidRDefault="00C37208" w:rsidP="002C3F3C">
            <w:pPr>
              <w:pStyle w:val="Tablecontent"/>
            </w:pPr>
            <w:r w:rsidRPr="00425C8F">
              <w:t>DATE</w:t>
            </w:r>
          </w:p>
        </w:tc>
        <w:tc>
          <w:tcPr>
            <w:tcW w:w="1440" w:type="dxa"/>
          </w:tcPr>
          <w:p w:rsidR="00C37208" w:rsidRPr="00425C8F" w:rsidRDefault="00C37208" w:rsidP="002C3F3C">
            <w:pPr>
              <w:pStyle w:val="Tablecontent"/>
            </w:pPr>
            <w:r w:rsidRPr="00425C8F">
              <w:t>Date and time</w:t>
            </w:r>
          </w:p>
        </w:tc>
        <w:tc>
          <w:tcPr>
            <w:tcW w:w="2070" w:type="dxa"/>
          </w:tcPr>
          <w:p w:rsidR="00C37208" w:rsidRPr="00425C8F" w:rsidRDefault="00C37208" w:rsidP="002C3F3C">
            <w:pPr>
              <w:pStyle w:val="Tablecontent"/>
            </w:pPr>
            <w:r w:rsidRPr="00425C8F">
              <w:t>Date and time on which PreTUPS sent response. HH are in 24 Hour format</w:t>
            </w:r>
          </w:p>
        </w:tc>
        <w:tc>
          <w:tcPr>
            <w:tcW w:w="1530" w:type="dxa"/>
          </w:tcPr>
          <w:p w:rsidR="00C37208" w:rsidRPr="00425C8F" w:rsidRDefault="00C37208" w:rsidP="002C3F3C">
            <w:pPr>
              <w:pStyle w:val="Tablecontent"/>
            </w:pPr>
            <w:r w:rsidRPr="00425C8F">
              <w:t>DD/MM/YYYY HH24:MI:SS</w:t>
            </w:r>
          </w:p>
        </w:tc>
        <w:tc>
          <w:tcPr>
            <w:tcW w:w="810" w:type="dxa"/>
          </w:tcPr>
          <w:p w:rsidR="00C37208" w:rsidRPr="00425C8F" w:rsidRDefault="00C37208" w:rsidP="002C3F3C">
            <w:pPr>
              <w:pStyle w:val="Tablecontent"/>
            </w:pPr>
            <w:r w:rsidRPr="00425C8F">
              <w:t>D (20)</w:t>
            </w:r>
          </w:p>
        </w:tc>
        <w:tc>
          <w:tcPr>
            <w:tcW w:w="1890" w:type="dxa"/>
          </w:tcPr>
          <w:p w:rsidR="00C37208" w:rsidRPr="00425C8F" w:rsidRDefault="00C37208" w:rsidP="002C3F3C">
            <w:pPr>
              <w:pStyle w:val="Tablecontent"/>
            </w:pPr>
            <w:r w:rsidRPr="00425C8F">
              <w:t>M</w:t>
            </w:r>
          </w:p>
        </w:tc>
      </w:tr>
      <w:tr w:rsidR="00C37208" w:rsidRPr="00425C8F" w:rsidTr="00C37208">
        <w:trPr>
          <w:trHeight w:val="277"/>
        </w:trPr>
        <w:tc>
          <w:tcPr>
            <w:tcW w:w="1800" w:type="dxa"/>
          </w:tcPr>
          <w:p w:rsidR="00C37208" w:rsidRPr="00425C8F" w:rsidRDefault="00C37208" w:rsidP="002C3F3C">
            <w:pPr>
              <w:pStyle w:val="Tablecontent"/>
            </w:pPr>
            <w:r w:rsidRPr="00425C8F">
              <w:t>EXTREFNUM</w:t>
            </w:r>
          </w:p>
        </w:tc>
        <w:tc>
          <w:tcPr>
            <w:tcW w:w="1440" w:type="dxa"/>
          </w:tcPr>
          <w:p w:rsidR="00C37208" w:rsidRPr="00425C8F" w:rsidRDefault="00C37208" w:rsidP="002C3F3C">
            <w:pPr>
              <w:pStyle w:val="Tablecontent"/>
            </w:pPr>
            <w:r w:rsidRPr="00425C8F">
              <w:t>External Reference number</w:t>
            </w:r>
          </w:p>
        </w:tc>
        <w:tc>
          <w:tcPr>
            <w:tcW w:w="2070" w:type="dxa"/>
          </w:tcPr>
          <w:p w:rsidR="00C37208" w:rsidRPr="00425C8F" w:rsidRDefault="00C37208" w:rsidP="002C3F3C">
            <w:pPr>
              <w:pStyle w:val="Tablecontent"/>
            </w:pPr>
            <w:r w:rsidRPr="00425C8F">
              <w:t>Reference number that was passed by the external transaction server</w:t>
            </w:r>
          </w:p>
        </w:tc>
        <w:tc>
          <w:tcPr>
            <w:tcW w:w="1530" w:type="dxa"/>
          </w:tcPr>
          <w:p w:rsidR="00C37208" w:rsidRPr="00425C8F" w:rsidRDefault="00C37208" w:rsidP="002C3F3C">
            <w:pPr>
              <w:pStyle w:val="Tablecontent"/>
            </w:pPr>
            <w:r w:rsidRPr="00425C8F">
              <w:t>12345</w:t>
            </w:r>
          </w:p>
        </w:tc>
        <w:tc>
          <w:tcPr>
            <w:tcW w:w="810" w:type="dxa"/>
          </w:tcPr>
          <w:p w:rsidR="00C37208" w:rsidRPr="00425C8F" w:rsidRDefault="00C37208" w:rsidP="002C3F3C">
            <w:pPr>
              <w:pStyle w:val="Tablecontent"/>
            </w:pPr>
            <w:r w:rsidRPr="00425C8F">
              <w:t>A (20)</w:t>
            </w:r>
          </w:p>
        </w:tc>
        <w:tc>
          <w:tcPr>
            <w:tcW w:w="1890" w:type="dxa"/>
          </w:tcPr>
          <w:p w:rsidR="00C37208" w:rsidRPr="00425C8F" w:rsidRDefault="00C37208" w:rsidP="002C3F3C">
            <w:pPr>
              <w:pStyle w:val="Tablecontent"/>
            </w:pPr>
            <w:r w:rsidRPr="00425C8F">
              <w:t>O (Tag is mandatory)</w:t>
            </w:r>
          </w:p>
        </w:tc>
      </w:tr>
      <w:tr w:rsidR="00C37208" w:rsidRPr="00425C8F" w:rsidTr="00C37208">
        <w:trPr>
          <w:trHeight w:val="277"/>
        </w:trPr>
        <w:tc>
          <w:tcPr>
            <w:tcW w:w="1800" w:type="dxa"/>
          </w:tcPr>
          <w:p w:rsidR="00C37208" w:rsidRPr="00425C8F" w:rsidRDefault="00C37208" w:rsidP="002C3F3C">
            <w:pPr>
              <w:pStyle w:val="Tablecontent"/>
              <w:rPr>
                <w:rFonts w:cs="Arial"/>
              </w:rPr>
            </w:pPr>
            <w:r w:rsidRPr="00425C8F">
              <w:rPr>
                <w:rFonts w:cs="Arial"/>
              </w:rPr>
              <w:t>MESSAGE</w:t>
            </w:r>
          </w:p>
        </w:tc>
        <w:tc>
          <w:tcPr>
            <w:tcW w:w="1440" w:type="dxa"/>
          </w:tcPr>
          <w:p w:rsidR="00C37208" w:rsidRPr="00425C8F" w:rsidRDefault="00C37208" w:rsidP="002C3F3C">
            <w:pPr>
              <w:pStyle w:val="Tablecontent"/>
              <w:rPr>
                <w:rFonts w:cs="Arial"/>
              </w:rPr>
            </w:pPr>
            <w:r w:rsidRPr="00425C8F">
              <w:rPr>
                <w:rFonts w:cs="Arial"/>
              </w:rPr>
              <w:t>Response message</w:t>
            </w:r>
          </w:p>
        </w:tc>
        <w:tc>
          <w:tcPr>
            <w:tcW w:w="2070" w:type="dxa"/>
          </w:tcPr>
          <w:p w:rsidR="00C37208" w:rsidRPr="00425C8F" w:rsidRDefault="00C37208" w:rsidP="002C3F3C">
            <w:pPr>
              <w:pStyle w:val="Tablecontent"/>
              <w:rPr>
                <w:rFonts w:cs="Arial"/>
              </w:rPr>
            </w:pPr>
            <w:r w:rsidRPr="00425C8F">
              <w:rPr>
                <w:rFonts w:cs="Arial"/>
              </w:rPr>
              <w:t xml:space="preserve">Response message against </w:t>
            </w:r>
            <w:r w:rsidRPr="00425C8F">
              <w:t>the Last Transaction Details</w:t>
            </w:r>
            <w:r w:rsidRPr="00425C8F">
              <w:rPr>
                <w:rFonts w:cs="Arial"/>
              </w:rPr>
              <w:t xml:space="preserve"> request</w:t>
            </w:r>
          </w:p>
        </w:tc>
        <w:tc>
          <w:tcPr>
            <w:tcW w:w="1530" w:type="dxa"/>
          </w:tcPr>
          <w:p w:rsidR="00C37208" w:rsidRPr="00425C8F" w:rsidRDefault="00C37208" w:rsidP="002C3F3C">
            <w:pPr>
              <w:pStyle w:val="Tablecontent"/>
              <w:rPr>
                <w:rFonts w:cs="Arial"/>
              </w:rPr>
            </w:pPr>
          </w:p>
        </w:tc>
        <w:tc>
          <w:tcPr>
            <w:tcW w:w="810" w:type="dxa"/>
          </w:tcPr>
          <w:p w:rsidR="00C37208" w:rsidRPr="00425C8F" w:rsidRDefault="00C37208" w:rsidP="002C3F3C">
            <w:pPr>
              <w:pStyle w:val="Tablecontent"/>
              <w:rPr>
                <w:rFonts w:cs="Arial"/>
              </w:rPr>
            </w:pPr>
            <w:r w:rsidRPr="00425C8F">
              <w:rPr>
                <w:rFonts w:cs="Arial"/>
              </w:rPr>
              <w:t>A (250)</w:t>
            </w:r>
          </w:p>
        </w:tc>
        <w:tc>
          <w:tcPr>
            <w:tcW w:w="1890" w:type="dxa"/>
          </w:tcPr>
          <w:p w:rsidR="00C37208" w:rsidRPr="00425C8F" w:rsidRDefault="00C37208" w:rsidP="002C3F3C">
            <w:pPr>
              <w:pStyle w:val="Tablecontent"/>
              <w:rPr>
                <w:rFonts w:cs="Arial"/>
              </w:rPr>
            </w:pPr>
            <w:r w:rsidRPr="00425C8F">
              <w:rPr>
                <w:rFonts w:cs="Arial"/>
              </w:rPr>
              <w:t>O</w:t>
            </w:r>
          </w:p>
        </w:tc>
      </w:tr>
      <w:tr w:rsidR="00C37208" w:rsidRPr="00425C8F" w:rsidTr="00C37208">
        <w:trPr>
          <w:trHeight w:val="277"/>
        </w:trPr>
        <w:tc>
          <w:tcPr>
            <w:tcW w:w="1800" w:type="dxa"/>
          </w:tcPr>
          <w:p w:rsidR="00C37208" w:rsidRPr="00425C8F" w:rsidRDefault="00C37208" w:rsidP="002C3F3C">
            <w:pPr>
              <w:pStyle w:val="Tablecontent"/>
            </w:pPr>
            <w:r w:rsidRPr="00425C8F">
              <w:t>TXNID</w:t>
            </w:r>
          </w:p>
        </w:tc>
        <w:tc>
          <w:tcPr>
            <w:tcW w:w="1440" w:type="dxa"/>
          </w:tcPr>
          <w:p w:rsidR="00C37208" w:rsidRPr="00425C8F" w:rsidRDefault="00C37208" w:rsidP="002C3F3C">
            <w:pPr>
              <w:pStyle w:val="Tablecontent"/>
            </w:pPr>
            <w:r w:rsidRPr="00425C8F">
              <w:t>Transaction ID</w:t>
            </w:r>
          </w:p>
        </w:tc>
        <w:tc>
          <w:tcPr>
            <w:tcW w:w="2070" w:type="dxa"/>
          </w:tcPr>
          <w:p w:rsidR="00C37208" w:rsidRPr="00425C8F" w:rsidRDefault="00C37208" w:rsidP="002C3F3C">
            <w:pPr>
              <w:pStyle w:val="TableListBullet1"/>
              <w:jc w:val="left"/>
            </w:pPr>
            <w:r w:rsidRPr="00425C8F">
              <w:t>Unique ID of last transaction made by user</w:t>
            </w:r>
          </w:p>
        </w:tc>
        <w:tc>
          <w:tcPr>
            <w:tcW w:w="1530" w:type="dxa"/>
          </w:tcPr>
          <w:p w:rsidR="00C37208" w:rsidRPr="00425C8F" w:rsidRDefault="00C37208" w:rsidP="002C3F3C">
            <w:pPr>
              <w:pStyle w:val="Tablecontent"/>
            </w:pPr>
            <w:r w:rsidRPr="00425C8F">
              <w:t>C080521.1224.10001</w:t>
            </w:r>
          </w:p>
        </w:tc>
        <w:tc>
          <w:tcPr>
            <w:tcW w:w="810" w:type="dxa"/>
          </w:tcPr>
          <w:p w:rsidR="00C37208" w:rsidRPr="00425C8F" w:rsidRDefault="00C37208" w:rsidP="002C3F3C">
            <w:pPr>
              <w:pStyle w:val="Tablecontent"/>
            </w:pPr>
            <w:r w:rsidRPr="00425C8F">
              <w:t>A(20)</w:t>
            </w:r>
          </w:p>
        </w:tc>
        <w:tc>
          <w:tcPr>
            <w:tcW w:w="1890" w:type="dxa"/>
          </w:tcPr>
          <w:p w:rsidR="00C37208" w:rsidRPr="00425C8F" w:rsidRDefault="00C37208" w:rsidP="002C3F3C">
            <w:pPr>
              <w:pStyle w:val="Tablecontent"/>
            </w:pPr>
            <w:r w:rsidRPr="00425C8F">
              <w:t>O</w:t>
            </w:r>
          </w:p>
          <w:p w:rsidR="00C37208" w:rsidRPr="00425C8F" w:rsidRDefault="00C37208" w:rsidP="002C3F3C">
            <w:pPr>
              <w:pStyle w:val="Tablecontent"/>
            </w:pPr>
            <w:r w:rsidRPr="00425C8F">
              <w:t>(Tag is mandatory)</w:t>
            </w:r>
          </w:p>
        </w:tc>
      </w:tr>
      <w:tr w:rsidR="00C37208" w:rsidRPr="00425C8F" w:rsidTr="00C37208">
        <w:trPr>
          <w:trHeight w:val="277"/>
        </w:trPr>
        <w:tc>
          <w:tcPr>
            <w:tcW w:w="1800" w:type="dxa"/>
          </w:tcPr>
          <w:p w:rsidR="00C37208" w:rsidRPr="00425C8F" w:rsidRDefault="00C37208" w:rsidP="002C3F3C">
            <w:pPr>
              <w:pStyle w:val="Tablecontent"/>
            </w:pPr>
            <w:r w:rsidRPr="00425C8F">
              <w:t>TXNDATETIME</w:t>
            </w:r>
          </w:p>
        </w:tc>
        <w:tc>
          <w:tcPr>
            <w:tcW w:w="1440" w:type="dxa"/>
          </w:tcPr>
          <w:p w:rsidR="00C37208" w:rsidRPr="00425C8F" w:rsidRDefault="00C37208" w:rsidP="002C3F3C">
            <w:pPr>
              <w:pStyle w:val="Tablecontent"/>
            </w:pPr>
            <w:r w:rsidRPr="00425C8F">
              <w:t>Date and Time of transaction</w:t>
            </w:r>
          </w:p>
        </w:tc>
        <w:tc>
          <w:tcPr>
            <w:tcW w:w="2070" w:type="dxa"/>
          </w:tcPr>
          <w:p w:rsidR="00C37208" w:rsidRPr="00425C8F" w:rsidRDefault="00C37208" w:rsidP="002C3F3C">
            <w:pPr>
              <w:pStyle w:val="TableListBullet1"/>
              <w:jc w:val="left"/>
            </w:pPr>
            <w:r w:rsidRPr="00425C8F">
              <w:t>Date and time of transaction. HH are in 24 Hour format</w:t>
            </w:r>
          </w:p>
        </w:tc>
        <w:tc>
          <w:tcPr>
            <w:tcW w:w="1530" w:type="dxa"/>
          </w:tcPr>
          <w:p w:rsidR="00C37208" w:rsidRPr="00425C8F" w:rsidRDefault="00C37208" w:rsidP="002C3F3C">
            <w:pPr>
              <w:pStyle w:val="Tablecontent"/>
            </w:pPr>
            <w:r w:rsidRPr="00425C8F">
              <w:t>12/05/08 12:30</w:t>
            </w:r>
          </w:p>
        </w:tc>
        <w:tc>
          <w:tcPr>
            <w:tcW w:w="810" w:type="dxa"/>
          </w:tcPr>
          <w:p w:rsidR="00C37208" w:rsidRPr="00425C8F" w:rsidRDefault="00C37208" w:rsidP="002C3F3C">
            <w:pPr>
              <w:pStyle w:val="Tablecontent"/>
            </w:pPr>
            <w:r w:rsidRPr="00425C8F">
              <w:t>D(20)</w:t>
            </w:r>
          </w:p>
        </w:tc>
        <w:tc>
          <w:tcPr>
            <w:tcW w:w="1890" w:type="dxa"/>
          </w:tcPr>
          <w:p w:rsidR="00C37208" w:rsidRPr="00425C8F" w:rsidRDefault="00C37208" w:rsidP="002C3F3C">
            <w:pPr>
              <w:pStyle w:val="Tablecontent"/>
            </w:pPr>
            <w:r w:rsidRPr="00425C8F">
              <w:t>O</w:t>
            </w:r>
          </w:p>
          <w:p w:rsidR="00C37208" w:rsidRPr="00425C8F" w:rsidRDefault="00C37208" w:rsidP="002C3F3C">
            <w:pPr>
              <w:pStyle w:val="Tablecontent"/>
            </w:pPr>
            <w:r w:rsidRPr="00425C8F">
              <w:t>(Tag is mandatory)</w:t>
            </w:r>
          </w:p>
        </w:tc>
      </w:tr>
      <w:tr w:rsidR="00C37208" w:rsidRPr="00425C8F" w:rsidTr="00C37208">
        <w:trPr>
          <w:trHeight w:val="277"/>
        </w:trPr>
        <w:tc>
          <w:tcPr>
            <w:tcW w:w="1800" w:type="dxa"/>
          </w:tcPr>
          <w:p w:rsidR="00C37208" w:rsidRPr="00425C8F" w:rsidRDefault="00C37208" w:rsidP="002C3F3C">
            <w:pPr>
              <w:pStyle w:val="Tablecontent"/>
            </w:pPr>
            <w:r w:rsidRPr="00425C8F">
              <w:t>TRFTYPE</w:t>
            </w:r>
          </w:p>
        </w:tc>
        <w:tc>
          <w:tcPr>
            <w:tcW w:w="1440" w:type="dxa"/>
          </w:tcPr>
          <w:p w:rsidR="00C37208" w:rsidRPr="00425C8F" w:rsidRDefault="00C37208" w:rsidP="002C3F3C">
            <w:pPr>
              <w:pStyle w:val="Tablecontent"/>
            </w:pPr>
            <w:r w:rsidRPr="00425C8F">
              <w:t>TYPE of Transaction</w:t>
            </w:r>
          </w:p>
        </w:tc>
        <w:tc>
          <w:tcPr>
            <w:tcW w:w="2070" w:type="dxa"/>
          </w:tcPr>
          <w:p w:rsidR="00C37208" w:rsidRPr="00425C8F" w:rsidRDefault="00C37208" w:rsidP="002C3F3C">
            <w:pPr>
              <w:pStyle w:val="TableListBullet1"/>
              <w:jc w:val="left"/>
            </w:pPr>
            <w:r w:rsidRPr="00425C8F">
              <w:t>The transaction type could be C2S, C2C &amp; or O2C</w:t>
            </w:r>
          </w:p>
        </w:tc>
        <w:tc>
          <w:tcPr>
            <w:tcW w:w="1530" w:type="dxa"/>
          </w:tcPr>
          <w:p w:rsidR="00C37208" w:rsidRPr="00425C8F" w:rsidRDefault="00C37208" w:rsidP="002C3F3C">
            <w:pPr>
              <w:pStyle w:val="Tablecontent"/>
            </w:pPr>
            <w:r w:rsidRPr="00425C8F">
              <w:t>C2C</w:t>
            </w:r>
          </w:p>
        </w:tc>
        <w:tc>
          <w:tcPr>
            <w:tcW w:w="810" w:type="dxa"/>
          </w:tcPr>
          <w:p w:rsidR="00C37208" w:rsidRPr="00425C8F" w:rsidRDefault="00C37208" w:rsidP="002C3F3C">
            <w:pPr>
              <w:pStyle w:val="Tablecontent"/>
            </w:pPr>
            <w:r w:rsidRPr="00425C8F">
              <w:t>A(20)</w:t>
            </w:r>
          </w:p>
        </w:tc>
        <w:tc>
          <w:tcPr>
            <w:tcW w:w="1890" w:type="dxa"/>
          </w:tcPr>
          <w:p w:rsidR="00C37208" w:rsidRPr="00425C8F" w:rsidRDefault="00C37208" w:rsidP="002C3F3C">
            <w:pPr>
              <w:pStyle w:val="Tablecontent"/>
            </w:pPr>
            <w:r w:rsidRPr="00425C8F">
              <w:t>O</w:t>
            </w:r>
          </w:p>
          <w:p w:rsidR="00C37208" w:rsidRPr="00425C8F" w:rsidRDefault="00C37208" w:rsidP="002C3F3C">
            <w:pPr>
              <w:pStyle w:val="Tablecontent"/>
            </w:pPr>
            <w:r w:rsidRPr="00425C8F">
              <w:t>(Tag is mandatory)</w:t>
            </w:r>
          </w:p>
        </w:tc>
      </w:tr>
      <w:tr w:rsidR="00C37208" w:rsidRPr="00425C8F" w:rsidTr="00C37208">
        <w:trPr>
          <w:trHeight w:val="277"/>
        </w:trPr>
        <w:tc>
          <w:tcPr>
            <w:tcW w:w="1800" w:type="dxa"/>
          </w:tcPr>
          <w:p w:rsidR="00C37208" w:rsidRPr="00425C8F" w:rsidRDefault="00C37208" w:rsidP="002C3F3C">
            <w:pPr>
              <w:pStyle w:val="Tablecontent"/>
            </w:pPr>
            <w:r w:rsidRPr="00425C8F">
              <w:t>TXNSTATUS</w:t>
            </w:r>
          </w:p>
        </w:tc>
        <w:tc>
          <w:tcPr>
            <w:tcW w:w="1440" w:type="dxa"/>
          </w:tcPr>
          <w:p w:rsidR="00C37208" w:rsidRPr="00425C8F" w:rsidRDefault="00C37208" w:rsidP="002C3F3C">
            <w:pPr>
              <w:pStyle w:val="Tablecontent"/>
            </w:pPr>
            <w:r w:rsidRPr="00425C8F">
              <w:t>Status of the Transaction</w:t>
            </w:r>
          </w:p>
        </w:tc>
        <w:tc>
          <w:tcPr>
            <w:tcW w:w="2070" w:type="dxa"/>
          </w:tcPr>
          <w:p w:rsidR="00C37208" w:rsidRPr="00425C8F" w:rsidRDefault="00C37208" w:rsidP="002C3F3C">
            <w:pPr>
              <w:pStyle w:val="TableListBullet1"/>
              <w:jc w:val="left"/>
            </w:pPr>
            <w:r w:rsidRPr="00425C8F">
              <w:t>Status of Last transaction</w:t>
            </w:r>
          </w:p>
          <w:p w:rsidR="00C37208" w:rsidRPr="00425C8F" w:rsidRDefault="00C37208" w:rsidP="002C3F3C">
            <w:pPr>
              <w:pStyle w:val="TableListBullet1"/>
              <w:jc w:val="left"/>
            </w:pPr>
            <w:r w:rsidRPr="00425C8F">
              <w:t>200 – Success</w:t>
            </w:r>
          </w:p>
          <w:p w:rsidR="00C37208" w:rsidRPr="00425C8F" w:rsidRDefault="00C37208" w:rsidP="002C3F3C">
            <w:pPr>
              <w:pStyle w:val="TableListBullet1"/>
              <w:jc w:val="left"/>
            </w:pPr>
            <w:r w:rsidRPr="00425C8F">
              <w:t>206 – Fail</w:t>
            </w:r>
          </w:p>
          <w:p w:rsidR="00C37208" w:rsidRPr="00425C8F" w:rsidRDefault="00C37208" w:rsidP="002C3F3C">
            <w:pPr>
              <w:pStyle w:val="TableListBullet1"/>
              <w:jc w:val="left"/>
            </w:pPr>
            <w:r w:rsidRPr="00425C8F">
              <w:t>205 – Under process</w:t>
            </w:r>
          </w:p>
          <w:p w:rsidR="00C37208" w:rsidRPr="00425C8F" w:rsidRDefault="00C37208" w:rsidP="002C3F3C">
            <w:pPr>
              <w:pStyle w:val="TableListBullet1"/>
              <w:jc w:val="left"/>
            </w:pPr>
            <w:r w:rsidRPr="00425C8F">
              <w:t>250 – Ambiguous</w:t>
            </w:r>
          </w:p>
        </w:tc>
        <w:tc>
          <w:tcPr>
            <w:tcW w:w="1530" w:type="dxa"/>
          </w:tcPr>
          <w:p w:rsidR="00C37208" w:rsidRPr="00425C8F" w:rsidRDefault="00C37208" w:rsidP="002C3F3C">
            <w:pPr>
              <w:pStyle w:val="Tablecontent"/>
            </w:pPr>
            <w:r w:rsidRPr="00425C8F">
              <w:t>200</w:t>
            </w:r>
          </w:p>
        </w:tc>
        <w:tc>
          <w:tcPr>
            <w:tcW w:w="810" w:type="dxa"/>
          </w:tcPr>
          <w:p w:rsidR="00C37208" w:rsidRPr="00425C8F" w:rsidRDefault="00C37208" w:rsidP="002C3F3C">
            <w:pPr>
              <w:pStyle w:val="Tablecontent"/>
            </w:pPr>
            <w:r w:rsidRPr="00425C8F">
              <w:t>N(10)</w:t>
            </w:r>
          </w:p>
        </w:tc>
        <w:tc>
          <w:tcPr>
            <w:tcW w:w="1890" w:type="dxa"/>
          </w:tcPr>
          <w:p w:rsidR="00C37208" w:rsidRPr="00425C8F" w:rsidRDefault="00C37208" w:rsidP="002C3F3C">
            <w:pPr>
              <w:pStyle w:val="Tablecontent"/>
            </w:pPr>
            <w:r w:rsidRPr="00425C8F">
              <w:t>O</w:t>
            </w:r>
          </w:p>
          <w:p w:rsidR="00C37208" w:rsidRPr="00425C8F" w:rsidRDefault="00C37208" w:rsidP="002C3F3C">
            <w:pPr>
              <w:pStyle w:val="Tablecontent"/>
              <w:rPr>
                <w:b/>
                <w:bCs/>
              </w:rPr>
            </w:pPr>
            <w:r w:rsidRPr="00425C8F">
              <w:t>(Tag is mandatory)</w:t>
            </w:r>
          </w:p>
        </w:tc>
      </w:tr>
      <w:tr w:rsidR="00C37208" w:rsidRPr="00425C8F" w:rsidTr="002C3F3C">
        <w:trPr>
          <w:trHeight w:val="277"/>
        </w:trPr>
        <w:tc>
          <w:tcPr>
            <w:tcW w:w="9540" w:type="dxa"/>
            <w:gridSpan w:val="6"/>
            <w:shd w:val="clear" w:color="auto" w:fill="E4B8D8"/>
          </w:tcPr>
          <w:p w:rsidR="00C37208" w:rsidRPr="00425C8F" w:rsidRDefault="00C37208" w:rsidP="002C3F3C">
            <w:pPr>
              <w:pStyle w:val="Tablecontent"/>
            </w:pPr>
            <w:r w:rsidRPr="00425C8F">
              <w:rPr>
                <w:rFonts w:cs="Arial"/>
                <w:b/>
                <w:szCs w:val="18"/>
              </w:rPr>
              <w:t>RECORD Tag to identify a single record. Will be repeated in case of the multiple products for a channel user. In case of the single product then only once sub tags will be present.</w:t>
            </w:r>
          </w:p>
        </w:tc>
      </w:tr>
      <w:tr w:rsidR="00C37208" w:rsidRPr="00425C8F" w:rsidTr="00C37208">
        <w:trPr>
          <w:trHeight w:val="277"/>
        </w:trPr>
        <w:tc>
          <w:tcPr>
            <w:tcW w:w="1800" w:type="dxa"/>
          </w:tcPr>
          <w:p w:rsidR="00C37208" w:rsidRPr="00425C8F" w:rsidRDefault="00C37208" w:rsidP="002C3F3C">
            <w:pPr>
              <w:pStyle w:val="Tablecontent"/>
            </w:pPr>
            <w:r w:rsidRPr="00425C8F">
              <w:t>PRODUCTCODE</w:t>
            </w:r>
          </w:p>
        </w:tc>
        <w:tc>
          <w:tcPr>
            <w:tcW w:w="1440" w:type="dxa"/>
          </w:tcPr>
          <w:p w:rsidR="00C37208" w:rsidRPr="00425C8F" w:rsidRDefault="00C37208" w:rsidP="002C3F3C">
            <w:pPr>
              <w:pStyle w:val="Tablecontent"/>
            </w:pPr>
            <w:r w:rsidRPr="00425C8F">
              <w:t>Product code of the product</w:t>
            </w:r>
          </w:p>
        </w:tc>
        <w:tc>
          <w:tcPr>
            <w:tcW w:w="2070" w:type="dxa"/>
          </w:tcPr>
          <w:p w:rsidR="00C37208" w:rsidRPr="00425C8F" w:rsidRDefault="00C37208" w:rsidP="002C3F3C">
            <w:pPr>
              <w:pStyle w:val="TableListBullet1"/>
              <w:jc w:val="left"/>
            </w:pPr>
            <w:r w:rsidRPr="00425C8F">
              <w:t xml:space="preserve">Product code of the product – </w:t>
            </w:r>
            <w:r w:rsidRPr="00425C8F">
              <w:rPr>
                <w:b/>
              </w:rPr>
              <w:t>Fixed value 101</w:t>
            </w:r>
          </w:p>
        </w:tc>
        <w:tc>
          <w:tcPr>
            <w:tcW w:w="1530" w:type="dxa"/>
          </w:tcPr>
          <w:p w:rsidR="00C37208" w:rsidRPr="00425C8F" w:rsidRDefault="00C37208" w:rsidP="002C3F3C">
            <w:pPr>
              <w:pStyle w:val="Tablecontent"/>
            </w:pPr>
            <w:r w:rsidRPr="00425C8F">
              <w:t>101</w:t>
            </w:r>
          </w:p>
        </w:tc>
        <w:tc>
          <w:tcPr>
            <w:tcW w:w="810" w:type="dxa"/>
          </w:tcPr>
          <w:p w:rsidR="00C37208" w:rsidRPr="00425C8F" w:rsidRDefault="00C37208" w:rsidP="002C3F3C">
            <w:pPr>
              <w:pStyle w:val="Tablecontent"/>
            </w:pPr>
            <w:r w:rsidRPr="00425C8F">
              <w:t>N (10)</w:t>
            </w:r>
          </w:p>
        </w:tc>
        <w:tc>
          <w:tcPr>
            <w:tcW w:w="1890" w:type="dxa"/>
          </w:tcPr>
          <w:p w:rsidR="00C37208" w:rsidRPr="00425C8F" w:rsidRDefault="00C37208" w:rsidP="002C3F3C">
            <w:pPr>
              <w:pStyle w:val="Tablecontent"/>
            </w:pPr>
            <w:r w:rsidRPr="00425C8F">
              <w:t>M</w:t>
            </w:r>
          </w:p>
        </w:tc>
      </w:tr>
      <w:tr w:rsidR="00C37208" w:rsidRPr="00425C8F" w:rsidTr="00C37208">
        <w:trPr>
          <w:trHeight w:val="277"/>
        </w:trPr>
        <w:tc>
          <w:tcPr>
            <w:tcW w:w="1800" w:type="dxa"/>
          </w:tcPr>
          <w:p w:rsidR="00C37208" w:rsidRPr="00425C8F" w:rsidRDefault="00C37208" w:rsidP="002C3F3C">
            <w:pPr>
              <w:pStyle w:val="Tablecontent"/>
            </w:pPr>
            <w:r w:rsidRPr="00425C8F">
              <w:t>PRODUCTSHORTNAME</w:t>
            </w:r>
          </w:p>
        </w:tc>
        <w:tc>
          <w:tcPr>
            <w:tcW w:w="1440" w:type="dxa"/>
          </w:tcPr>
          <w:p w:rsidR="00C37208" w:rsidRPr="00425C8F" w:rsidRDefault="00C37208" w:rsidP="002C3F3C">
            <w:pPr>
              <w:pStyle w:val="Tablecontent"/>
            </w:pPr>
            <w:r w:rsidRPr="00425C8F">
              <w:t>Short name of the product</w:t>
            </w:r>
          </w:p>
        </w:tc>
        <w:tc>
          <w:tcPr>
            <w:tcW w:w="2070" w:type="dxa"/>
          </w:tcPr>
          <w:p w:rsidR="00C37208" w:rsidRPr="00425C8F" w:rsidRDefault="00C37208" w:rsidP="002C3F3C">
            <w:pPr>
              <w:pStyle w:val="TableListBullet1"/>
              <w:jc w:val="left"/>
            </w:pPr>
          </w:p>
        </w:tc>
        <w:tc>
          <w:tcPr>
            <w:tcW w:w="1530" w:type="dxa"/>
          </w:tcPr>
          <w:p w:rsidR="00C37208" w:rsidRPr="00425C8F" w:rsidRDefault="00C37208" w:rsidP="002C3F3C">
            <w:pPr>
              <w:pStyle w:val="Tablecontent"/>
            </w:pPr>
            <w:r w:rsidRPr="00425C8F">
              <w:t>Etopup</w:t>
            </w:r>
          </w:p>
        </w:tc>
        <w:tc>
          <w:tcPr>
            <w:tcW w:w="810" w:type="dxa"/>
          </w:tcPr>
          <w:p w:rsidR="00C37208" w:rsidRPr="00425C8F" w:rsidRDefault="00C37208" w:rsidP="002C3F3C">
            <w:pPr>
              <w:pStyle w:val="Tablecontent"/>
            </w:pPr>
            <w:r w:rsidRPr="00425C8F">
              <w:t>A(30)</w:t>
            </w:r>
          </w:p>
        </w:tc>
        <w:tc>
          <w:tcPr>
            <w:tcW w:w="1890" w:type="dxa"/>
          </w:tcPr>
          <w:p w:rsidR="00C37208" w:rsidRPr="00425C8F" w:rsidRDefault="00C37208" w:rsidP="002C3F3C">
            <w:pPr>
              <w:pStyle w:val="Tablecontent"/>
            </w:pPr>
            <w:r w:rsidRPr="00425C8F">
              <w:t>O</w:t>
            </w:r>
          </w:p>
        </w:tc>
      </w:tr>
      <w:tr w:rsidR="00C37208" w:rsidRPr="00425C8F" w:rsidTr="00C37208">
        <w:trPr>
          <w:trHeight w:val="277"/>
        </w:trPr>
        <w:tc>
          <w:tcPr>
            <w:tcW w:w="1800" w:type="dxa"/>
          </w:tcPr>
          <w:p w:rsidR="00C37208" w:rsidRPr="00425C8F" w:rsidRDefault="00C37208" w:rsidP="002C3F3C">
            <w:pPr>
              <w:pStyle w:val="Tablecontent"/>
            </w:pPr>
            <w:r w:rsidRPr="00425C8F">
              <w:t>BALANCE</w:t>
            </w:r>
          </w:p>
        </w:tc>
        <w:tc>
          <w:tcPr>
            <w:tcW w:w="1440" w:type="dxa"/>
          </w:tcPr>
          <w:p w:rsidR="00C37208" w:rsidRPr="00425C8F" w:rsidRDefault="00C37208" w:rsidP="002C3F3C">
            <w:pPr>
              <w:pStyle w:val="Tablecontent"/>
            </w:pPr>
            <w:r w:rsidRPr="00425C8F">
              <w:t>Transfer amount</w:t>
            </w:r>
          </w:p>
        </w:tc>
        <w:tc>
          <w:tcPr>
            <w:tcW w:w="2070" w:type="dxa"/>
          </w:tcPr>
          <w:p w:rsidR="00C37208" w:rsidRPr="00425C8F" w:rsidRDefault="00C37208" w:rsidP="002C3F3C">
            <w:pPr>
              <w:pStyle w:val="TableListBullet1"/>
              <w:jc w:val="left"/>
            </w:pPr>
            <w:r w:rsidRPr="00425C8F">
              <w:t>Transfer Amount</w:t>
            </w:r>
          </w:p>
        </w:tc>
        <w:tc>
          <w:tcPr>
            <w:tcW w:w="1530" w:type="dxa"/>
          </w:tcPr>
          <w:p w:rsidR="00C37208" w:rsidRPr="00425C8F" w:rsidRDefault="00C37208" w:rsidP="002C3F3C">
            <w:pPr>
              <w:pStyle w:val="Tablecontent"/>
            </w:pPr>
            <w:r w:rsidRPr="00425C8F">
              <w:t>100</w:t>
            </w:r>
          </w:p>
        </w:tc>
        <w:tc>
          <w:tcPr>
            <w:tcW w:w="810" w:type="dxa"/>
          </w:tcPr>
          <w:p w:rsidR="00C37208" w:rsidRPr="00425C8F" w:rsidRDefault="00C37208" w:rsidP="002C3F3C">
            <w:pPr>
              <w:pStyle w:val="Tablecontent"/>
            </w:pPr>
            <w:r w:rsidRPr="00425C8F">
              <w:t>N(10)</w:t>
            </w:r>
          </w:p>
        </w:tc>
        <w:tc>
          <w:tcPr>
            <w:tcW w:w="1890" w:type="dxa"/>
          </w:tcPr>
          <w:p w:rsidR="00C37208" w:rsidRPr="00425C8F" w:rsidRDefault="00C37208" w:rsidP="002C3F3C">
            <w:pPr>
              <w:pStyle w:val="Tablecontent"/>
            </w:pPr>
            <w:r w:rsidRPr="00425C8F">
              <w:t>O</w:t>
            </w:r>
          </w:p>
          <w:p w:rsidR="00C37208" w:rsidRPr="00425C8F" w:rsidRDefault="00C37208" w:rsidP="002C3F3C">
            <w:pPr>
              <w:pStyle w:val="Tablecontent"/>
            </w:pPr>
            <w:r w:rsidRPr="00425C8F">
              <w:t>(Tag is mandatory)</w:t>
            </w:r>
          </w:p>
        </w:tc>
      </w:tr>
    </w:tbl>
    <w:p w:rsidR="00C37208" w:rsidRPr="00425C8F" w:rsidRDefault="00C37208" w:rsidP="00AE4A1D">
      <w:pPr>
        <w:pStyle w:val="NoteHeading"/>
        <w:numPr>
          <w:ilvl w:val="0"/>
          <w:numId w:val="38"/>
        </w:numPr>
        <w:tabs>
          <w:tab w:val="left" w:pos="990"/>
        </w:tabs>
        <w:ind w:left="990" w:hanging="540"/>
        <w:jc w:val="left"/>
        <w:rPr>
          <w:color w:val="auto"/>
        </w:rPr>
      </w:pPr>
      <w:r w:rsidRPr="00425C8F">
        <w:rPr>
          <w:color w:val="auto"/>
        </w:rPr>
        <w:t xml:space="preserve">The Transaction status details explained in appendix. </w:t>
      </w:r>
    </w:p>
    <w:p w:rsidR="00C37208" w:rsidRPr="00425C8F" w:rsidRDefault="00C37208" w:rsidP="00AE4A1D">
      <w:pPr>
        <w:pStyle w:val="NoteHeading"/>
        <w:numPr>
          <w:ilvl w:val="0"/>
          <w:numId w:val="38"/>
        </w:numPr>
        <w:tabs>
          <w:tab w:val="left" w:pos="990"/>
        </w:tabs>
        <w:ind w:left="990" w:hanging="540"/>
        <w:jc w:val="left"/>
        <w:rPr>
          <w:color w:val="auto"/>
        </w:rPr>
      </w:pPr>
      <w:r w:rsidRPr="00425C8F">
        <w:rPr>
          <w:color w:val="auto"/>
        </w:rPr>
        <w:t>The value for TYPE tag is fixed as mentioned in syntax.</w:t>
      </w:r>
    </w:p>
    <w:p w:rsidR="001177D9" w:rsidRPr="00425C8F" w:rsidRDefault="001177D9" w:rsidP="00086E52">
      <w:pPr>
        <w:pStyle w:val="BodyText2"/>
        <w:jc w:val="left"/>
      </w:pPr>
      <w:bookmarkStart w:id="330" w:name="_Toc325459098"/>
    </w:p>
    <w:p w:rsidR="00633175" w:rsidRPr="00425C8F" w:rsidRDefault="00633175" w:rsidP="00337049">
      <w:pPr>
        <w:pStyle w:val="Heading2"/>
      </w:pPr>
      <w:bookmarkStart w:id="331" w:name="_Toc309916603"/>
      <w:bookmarkStart w:id="332" w:name="_Toc379631434"/>
      <w:bookmarkStart w:id="333" w:name="_Toc380482381"/>
      <w:bookmarkStart w:id="334" w:name="_Toc485139723"/>
      <w:r w:rsidRPr="00425C8F">
        <w:t xml:space="preserve">ICCID MSISDN </w:t>
      </w:r>
      <w:bookmarkEnd w:id="331"/>
      <w:r w:rsidRPr="00425C8F">
        <w:t>Mapping</w:t>
      </w:r>
      <w:bookmarkEnd w:id="332"/>
      <w:bookmarkEnd w:id="333"/>
      <w:bookmarkEnd w:id="334"/>
    </w:p>
    <w:p w:rsidR="00633175" w:rsidRPr="00425C8F" w:rsidRDefault="00633175" w:rsidP="00633175">
      <w:pPr>
        <w:pStyle w:val="BodyText2"/>
      </w:pPr>
      <w:r w:rsidRPr="00425C8F">
        <w:t xml:space="preserve">Channel administrator user can send the request for mapping the details of an ICCID or MSISDN. </w:t>
      </w:r>
    </w:p>
    <w:p w:rsidR="00633175" w:rsidRPr="00425C8F" w:rsidRDefault="00633175" w:rsidP="001E6309">
      <w:pPr>
        <w:pStyle w:val="Heading"/>
        <w:rPr>
          <w:color w:val="auto"/>
        </w:rPr>
      </w:pPr>
      <w:bookmarkStart w:id="335" w:name="_Toc309916604"/>
      <w:bookmarkStart w:id="336" w:name="_Toc379631435"/>
      <w:bookmarkStart w:id="337" w:name="_Toc380482382"/>
      <w:r w:rsidRPr="00425C8F">
        <w:rPr>
          <w:color w:val="auto"/>
        </w:rPr>
        <w:t>XML Request Syntax</w:t>
      </w:r>
      <w:bookmarkEnd w:id="335"/>
      <w:bookmarkEnd w:id="336"/>
      <w:bookmarkEnd w:id="337"/>
    </w:p>
    <w:p w:rsidR="00633175" w:rsidRPr="00425C8F" w:rsidRDefault="00633175" w:rsidP="00633175">
      <w:pPr>
        <w:pStyle w:val="BodyText2"/>
      </w:pPr>
      <w:r w:rsidRPr="00425C8F">
        <w:t>The External System will send the following request for ICCID-MSISDN mapping. The request format and details of request are mentioned below.</w:t>
      </w:r>
    </w:p>
    <w:p w:rsidR="00633175" w:rsidRPr="00425C8F" w:rsidRDefault="00633175" w:rsidP="00633175">
      <w:pPr>
        <w:pStyle w:val="BodyText2"/>
      </w:pPr>
    </w:p>
    <w:p w:rsidR="00633175" w:rsidRPr="00425C8F" w:rsidRDefault="00633175" w:rsidP="00633175">
      <w:pPr>
        <w:pStyle w:val="BodyText2"/>
        <w:rPr>
          <w:b/>
          <w:bCs/>
          <w:u w:val="single"/>
        </w:rPr>
      </w:pPr>
      <w:r w:rsidRPr="00425C8F">
        <w:rPr>
          <w:b/>
          <w:bCs/>
          <w:u w:val="single"/>
        </w:rPr>
        <w:t>Request Syntax</w:t>
      </w:r>
    </w:p>
    <w:p w:rsidR="00633175" w:rsidRPr="00425C8F" w:rsidRDefault="00633175" w:rsidP="00633175">
      <w:pPr>
        <w:pStyle w:val="BodyText2"/>
        <w:rPr>
          <w:b/>
          <w:bCs/>
          <w:u w:val="single"/>
        </w:rPr>
      </w:pPr>
    </w:p>
    <w:p w:rsidR="00633175" w:rsidRPr="00425C8F" w:rsidRDefault="00633175" w:rsidP="00633175">
      <w:pPr>
        <w:pStyle w:val="BodyText2"/>
      </w:pPr>
      <w:r w:rsidRPr="00425C8F">
        <w:t>&lt;? Xml version="1.0"? &gt;</w:t>
      </w:r>
    </w:p>
    <w:p w:rsidR="00633175" w:rsidRPr="00425C8F" w:rsidRDefault="00633175" w:rsidP="00633175">
      <w:pPr>
        <w:pStyle w:val="BodyText2"/>
      </w:pPr>
      <w:r w:rsidRPr="00425C8F">
        <w:t>&lt;COMMAND&gt;</w:t>
      </w:r>
    </w:p>
    <w:p w:rsidR="00633175" w:rsidRPr="00425C8F" w:rsidRDefault="00633175" w:rsidP="00633175">
      <w:pPr>
        <w:pStyle w:val="BodyText2"/>
      </w:pPr>
      <w:r w:rsidRPr="00425C8F">
        <w:t>&lt;TYPE&gt;</w:t>
      </w:r>
      <w:r w:rsidRPr="00425C8F">
        <w:rPr>
          <w:b/>
        </w:rPr>
        <w:t>ICCIDMSISDNMAPREQ</w:t>
      </w:r>
      <w:r w:rsidRPr="00425C8F">
        <w:t>&lt;/TYPE&gt;</w:t>
      </w:r>
    </w:p>
    <w:p w:rsidR="00633175" w:rsidRPr="00425C8F" w:rsidRDefault="00633175" w:rsidP="00633175">
      <w:pPr>
        <w:pStyle w:val="BodyText2"/>
      </w:pPr>
      <w:r w:rsidRPr="00425C8F">
        <w:t>&lt;DATE&gt;&lt;Date and time &gt;&lt;/DATE&gt;</w:t>
      </w:r>
    </w:p>
    <w:p w:rsidR="00633175" w:rsidRPr="00425C8F" w:rsidRDefault="00633175" w:rsidP="00633175">
      <w:pPr>
        <w:pStyle w:val="BodyText2"/>
      </w:pPr>
      <w:r w:rsidRPr="00425C8F">
        <w:t>&lt;EXTNWCODE&gt;&lt;Network External Code&gt;&lt;/EXTNWCODE&gt;</w:t>
      </w:r>
    </w:p>
    <w:p w:rsidR="00633175" w:rsidRPr="00425C8F" w:rsidRDefault="00633175" w:rsidP="00633175">
      <w:pPr>
        <w:pStyle w:val="BodyText2"/>
      </w:pPr>
      <w:r w:rsidRPr="00425C8F">
        <w:t>&lt;CATCODE&gt;&lt;Category Code of the Operator user&gt;&lt;/CATCODE&gt;</w:t>
      </w:r>
    </w:p>
    <w:p w:rsidR="00633175" w:rsidRPr="00425C8F" w:rsidRDefault="00633175" w:rsidP="00633175">
      <w:pPr>
        <w:pStyle w:val="BodyText2"/>
      </w:pPr>
      <w:r w:rsidRPr="00425C8F">
        <w:t>&lt;EMPCODE&gt;&lt;Employee Code of the Operator user&gt;&lt;/EMPCODE&gt;</w:t>
      </w:r>
    </w:p>
    <w:p w:rsidR="00633175" w:rsidRPr="00425C8F" w:rsidRDefault="00633175" w:rsidP="00633175">
      <w:pPr>
        <w:pStyle w:val="BodyText2"/>
      </w:pPr>
      <w:r w:rsidRPr="00425C8F">
        <w:t>&lt;LOGINID&gt;&lt;Login ID of the Operator user&gt;&lt;/LOGINID&gt;</w:t>
      </w:r>
    </w:p>
    <w:p w:rsidR="00633175" w:rsidRPr="00425C8F" w:rsidRDefault="00633175" w:rsidP="00633175">
      <w:pPr>
        <w:pStyle w:val="BodyText2"/>
      </w:pPr>
      <w:r w:rsidRPr="00425C8F">
        <w:t>&lt;PASSWORD&gt;&lt;Password of the Operator user&gt;&lt;/PASSWORD&gt;</w:t>
      </w:r>
    </w:p>
    <w:p w:rsidR="00633175" w:rsidRPr="00425C8F" w:rsidRDefault="00633175" w:rsidP="00633175">
      <w:pPr>
        <w:pStyle w:val="BodyText2"/>
        <w:jc w:val="left"/>
      </w:pPr>
      <w:r w:rsidRPr="00425C8F">
        <w:t>&lt;EXTREFNUM&gt;&lt;Unique Reference number in the external system&gt;&lt;/EXTREFNUM&gt;</w:t>
      </w:r>
    </w:p>
    <w:p w:rsidR="00633175" w:rsidRPr="00425C8F" w:rsidRDefault="00633175" w:rsidP="00633175">
      <w:pPr>
        <w:pStyle w:val="BodyText2"/>
      </w:pPr>
      <w:r w:rsidRPr="00425C8F">
        <w:t>&lt;DATA&gt;</w:t>
      </w:r>
    </w:p>
    <w:p w:rsidR="00633175" w:rsidRPr="00425C8F" w:rsidRDefault="00633175" w:rsidP="00633175">
      <w:pPr>
        <w:pStyle w:val="BodyText2"/>
        <w:ind w:left="720"/>
      </w:pPr>
      <w:r w:rsidRPr="00425C8F">
        <w:t>&lt;ICCID&gt;&lt;New ICCID uploaded in the PreTUPS System&gt;&lt;/ICCID&gt;</w:t>
      </w:r>
    </w:p>
    <w:p w:rsidR="00633175" w:rsidRPr="00425C8F" w:rsidRDefault="00633175" w:rsidP="00633175">
      <w:pPr>
        <w:pStyle w:val="BodyText2"/>
        <w:ind w:left="720"/>
      </w:pPr>
      <w:r w:rsidRPr="00425C8F">
        <w:t>&lt;ICCIDCONFIRM&gt;&lt;Confirm new ICCID uploaded in the PreTUPS System&gt;&lt;/ICCIDCONFIRM&gt;</w:t>
      </w:r>
    </w:p>
    <w:p w:rsidR="00633175" w:rsidRPr="00425C8F" w:rsidRDefault="00633175" w:rsidP="00633175">
      <w:pPr>
        <w:pStyle w:val="BodyText2"/>
        <w:ind w:left="720"/>
      </w:pPr>
      <w:r w:rsidRPr="00425C8F">
        <w:t>&lt;MSISDN&gt;&lt;MSISDN uploaded in the PreTUPS System&gt;&lt;/MSISDN&gt;</w:t>
      </w:r>
    </w:p>
    <w:p w:rsidR="00633175" w:rsidRPr="00425C8F" w:rsidRDefault="00633175" w:rsidP="00633175">
      <w:pPr>
        <w:pStyle w:val="BodyText2"/>
      </w:pPr>
      <w:r w:rsidRPr="00425C8F">
        <w:t>&lt;/DATA&gt;</w:t>
      </w:r>
    </w:p>
    <w:p w:rsidR="00633175" w:rsidRPr="00425C8F" w:rsidRDefault="00633175" w:rsidP="00633175">
      <w:pPr>
        <w:pStyle w:val="BodyText2"/>
        <w:rPr>
          <w:b/>
          <w:bCs/>
          <w:u w:val="single"/>
        </w:rPr>
      </w:pPr>
      <w:r w:rsidRPr="00425C8F">
        <w:t>&lt;/COMMAND&gt;</w:t>
      </w:r>
    </w:p>
    <w:p w:rsidR="00633175" w:rsidRPr="00425C8F" w:rsidRDefault="00633175" w:rsidP="00633175">
      <w:pPr>
        <w:pStyle w:val="BodyText2"/>
        <w:rPr>
          <w:b/>
          <w:bCs/>
          <w:u w:val="single"/>
        </w:rPr>
      </w:pPr>
    </w:p>
    <w:p w:rsidR="00633175" w:rsidRPr="00425C8F" w:rsidRDefault="00633175" w:rsidP="00633175">
      <w:pPr>
        <w:pStyle w:val="BodyText2"/>
        <w:rPr>
          <w:b/>
          <w:bCs/>
          <w:u w:val="single"/>
        </w:rPr>
      </w:pPr>
    </w:p>
    <w:p w:rsidR="00633175" w:rsidRPr="00425C8F" w:rsidRDefault="00633175" w:rsidP="00633175">
      <w:pPr>
        <w:pStyle w:val="BodyText2"/>
        <w:rPr>
          <w:b/>
          <w:bCs/>
          <w:sz w:val="24"/>
          <w:u w:val="single"/>
        </w:rPr>
      </w:pPr>
      <w:r w:rsidRPr="00425C8F">
        <w:rPr>
          <w:b/>
          <w:bCs/>
          <w:u w:val="single"/>
        </w:rPr>
        <w:t>Fields Detail</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2"/>
        <w:gridCol w:w="8"/>
        <w:gridCol w:w="1440"/>
        <w:gridCol w:w="21"/>
        <w:gridCol w:w="2679"/>
        <w:gridCol w:w="14"/>
        <w:gridCol w:w="1559"/>
        <w:gridCol w:w="47"/>
        <w:gridCol w:w="900"/>
        <w:gridCol w:w="45"/>
        <w:gridCol w:w="855"/>
      </w:tblGrid>
      <w:tr w:rsidR="00633175" w:rsidRPr="00425C8F" w:rsidTr="00762089">
        <w:trPr>
          <w:trHeight w:val="277"/>
          <w:tblHeader/>
        </w:trPr>
        <w:tc>
          <w:tcPr>
            <w:tcW w:w="1800" w:type="dxa"/>
            <w:gridSpan w:val="2"/>
            <w:shd w:val="clear" w:color="auto" w:fill="E31837"/>
          </w:tcPr>
          <w:p w:rsidR="00633175" w:rsidRPr="00425C8F" w:rsidRDefault="00633175" w:rsidP="00762089">
            <w:pPr>
              <w:pStyle w:val="TableColumnLabels"/>
              <w:ind w:right="764"/>
              <w:rPr>
                <w:rFonts w:ascii="Arial" w:hAnsi="Arial" w:cs="Arial"/>
                <w:color w:val="auto"/>
              </w:rPr>
            </w:pPr>
            <w:r w:rsidRPr="00425C8F">
              <w:rPr>
                <w:rFonts w:ascii="Arial" w:hAnsi="Arial" w:cs="Arial"/>
                <w:color w:val="auto"/>
              </w:rPr>
              <w:t>TAG</w:t>
            </w:r>
          </w:p>
        </w:tc>
        <w:tc>
          <w:tcPr>
            <w:tcW w:w="1440" w:type="dxa"/>
            <w:shd w:val="clear" w:color="auto" w:fill="E31837"/>
          </w:tcPr>
          <w:p w:rsidR="00633175" w:rsidRPr="00425C8F" w:rsidRDefault="00633175" w:rsidP="00762089">
            <w:pPr>
              <w:pStyle w:val="TableColumnLabels"/>
              <w:rPr>
                <w:rFonts w:ascii="Arial" w:hAnsi="Arial" w:cs="Arial"/>
                <w:color w:val="auto"/>
              </w:rPr>
            </w:pPr>
            <w:r w:rsidRPr="00425C8F">
              <w:rPr>
                <w:rFonts w:ascii="Arial" w:hAnsi="Arial" w:cs="Arial"/>
                <w:color w:val="auto"/>
              </w:rPr>
              <w:t>Fields</w:t>
            </w:r>
          </w:p>
        </w:tc>
        <w:tc>
          <w:tcPr>
            <w:tcW w:w="2700" w:type="dxa"/>
            <w:gridSpan w:val="2"/>
            <w:shd w:val="clear" w:color="auto" w:fill="E31837"/>
          </w:tcPr>
          <w:p w:rsidR="00633175" w:rsidRPr="00425C8F" w:rsidRDefault="00633175" w:rsidP="00762089">
            <w:pPr>
              <w:pStyle w:val="TableColumnLabels"/>
              <w:rPr>
                <w:rFonts w:ascii="Arial" w:hAnsi="Arial" w:cs="Arial"/>
                <w:color w:val="auto"/>
              </w:rPr>
            </w:pPr>
            <w:r w:rsidRPr="00425C8F">
              <w:rPr>
                <w:rFonts w:ascii="Arial" w:hAnsi="Arial" w:cs="Arial"/>
                <w:color w:val="auto"/>
              </w:rPr>
              <w:t>Remarks</w:t>
            </w:r>
          </w:p>
        </w:tc>
        <w:tc>
          <w:tcPr>
            <w:tcW w:w="1620" w:type="dxa"/>
            <w:gridSpan w:val="3"/>
            <w:shd w:val="clear" w:color="auto" w:fill="E31837"/>
          </w:tcPr>
          <w:p w:rsidR="00633175" w:rsidRPr="00425C8F" w:rsidRDefault="00633175" w:rsidP="00762089">
            <w:pPr>
              <w:pStyle w:val="TableColumnLabels"/>
              <w:rPr>
                <w:rFonts w:ascii="Arial" w:hAnsi="Arial" w:cs="Arial"/>
                <w:color w:val="auto"/>
              </w:rPr>
            </w:pPr>
            <w:r w:rsidRPr="00425C8F">
              <w:rPr>
                <w:rFonts w:ascii="Arial" w:hAnsi="Arial" w:cs="Arial"/>
                <w:color w:val="auto"/>
              </w:rPr>
              <w:t>Example</w:t>
            </w:r>
          </w:p>
        </w:tc>
        <w:tc>
          <w:tcPr>
            <w:tcW w:w="900" w:type="dxa"/>
            <w:shd w:val="clear" w:color="auto" w:fill="E31837"/>
          </w:tcPr>
          <w:p w:rsidR="00633175" w:rsidRPr="00425C8F" w:rsidRDefault="00633175" w:rsidP="00762089">
            <w:pPr>
              <w:pStyle w:val="TableColumnLabels"/>
              <w:rPr>
                <w:rFonts w:ascii="Arial" w:hAnsi="Arial" w:cs="Arial"/>
                <w:color w:val="auto"/>
              </w:rPr>
            </w:pPr>
            <w:r w:rsidRPr="00425C8F">
              <w:rPr>
                <w:rFonts w:ascii="Arial" w:hAnsi="Arial" w:cs="Arial"/>
                <w:color w:val="auto"/>
              </w:rPr>
              <w:t>Filed Type</w:t>
            </w:r>
          </w:p>
        </w:tc>
        <w:tc>
          <w:tcPr>
            <w:tcW w:w="900" w:type="dxa"/>
            <w:gridSpan w:val="2"/>
            <w:shd w:val="clear" w:color="auto" w:fill="E31837"/>
          </w:tcPr>
          <w:p w:rsidR="00633175" w:rsidRPr="00425C8F" w:rsidRDefault="00633175" w:rsidP="00762089">
            <w:pPr>
              <w:pStyle w:val="TableColumnLabels"/>
              <w:rPr>
                <w:rFonts w:ascii="Arial" w:hAnsi="Arial" w:cs="Arial"/>
                <w:color w:val="auto"/>
              </w:rPr>
            </w:pPr>
            <w:r w:rsidRPr="00425C8F">
              <w:rPr>
                <w:rFonts w:ascii="Arial" w:hAnsi="Arial" w:cs="Arial"/>
                <w:color w:val="auto"/>
              </w:rPr>
              <w:t>Optional/</w:t>
            </w:r>
          </w:p>
          <w:p w:rsidR="00633175" w:rsidRPr="00425C8F" w:rsidRDefault="00633175" w:rsidP="00762089">
            <w:pPr>
              <w:pStyle w:val="TableColumnLabels"/>
              <w:rPr>
                <w:rFonts w:ascii="Arial" w:hAnsi="Arial" w:cs="Arial"/>
                <w:color w:val="auto"/>
              </w:rPr>
            </w:pPr>
            <w:r w:rsidRPr="00425C8F">
              <w:rPr>
                <w:rFonts w:ascii="Arial" w:hAnsi="Arial" w:cs="Arial"/>
                <w:color w:val="auto"/>
              </w:rPr>
              <w:t>Mandatory</w:t>
            </w:r>
          </w:p>
        </w:tc>
      </w:tr>
      <w:tr w:rsidR="00633175" w:rsidRPr="00425C8F" w:rsidTr="00762089">
        <w:trPr>
          <w:cantSplit/>
          <w:trHeight w:val="277"/>
        </w:trPr>
        <w:tc>
          <w:tcPr>
            <w:tcW w:w="9360" w:type="dxa"/>
            <w:gridSpan w:val="11"/>
          </w:tcPr>
          <w:p w:rsidR="00633175" w:rsidRPr="00425C8F" w:rsidRDefault="00633175" w:rsidP="00762089">
            <w:pPr>
              <w:pStyle w:val="Tablecontent"/>
              <w:rPr>
                <w:rFonts w:cs="Arial"/>
                <w:b/>
                <w:bCs/>
              </w:rPr>
            </w:pPr>
            <w:r w:rsidRPr="00425C8F">
              <w:rPr>
                <w:rFonts w:cs="Arial"/>
                <w:b/>
                <w:bCs/>
              </w:rPr>
              <w:t>Common TAGS</w:t>
            </w:r>
          </w:p>
        </w:tc>
      </w:tr>
      <w:tr w:rsidR="00633175" w:rsidRPr="00425C8F" w:rsidTr="00762089">
        <w:trPr>
          <w:trHeight w:val="277"/>
        </w:trPr>
        <w:tc>
          <w:tcPr>
            <w:tcW w:w="1800" w:type="dxa"/>
            <w:gridSpan w:val="2"/>
          </w:tcPr>
          <w:p w:rsidR="00633175" w:rsidRPr="00425C8F" w:rsidRDefault="00633175" w:rsidP="00762089">
            <w:pPr>
              <w:pStyle w:val="Tablecontent"/>
              <w:rPr>
                <w:rFonts w:cs="Arial"/>
              </w:rPr>
            </w:pPr>
            <w:r w:rsidRPr="00425C8F">
              <w:rPr>
                <w:rFonts w:cs="Arial"/>
              </w:rPr>
              <w:t>TYPE</w:t>
            </w:r>
          </w:p>
        </w:tc>
        <w:tc>
          <w:tcPr>
            <w:tcW w:w="1440" w:type="dxa"/>
          </w:tcPr>
          <w:p w:rsidR="00633175" w:rsidRPr="00425C8F" w:rsidRDefault="00633175" w:rsidP="00762089">
            <w:pPr>
              <w:pStyle w:val="Tablecontent"/>
              <w:rPr>
                <w:rFonts w:cs="Arial"/>
              </w:rPr>
            </w:pPr>
            <w:r w:rsidRPr="00425C8F">
              <w:rPr>
                <w:rFonts w:cs="Arial"/>
              </w:rPr>
              <w:t>Request type</w:t>
            </w:r>
          </w:p>
        </w:tc>
        <w:tc>
          <w:tcPr>
            <w:tcW w:w="2700" w:type="dxa"/>
            <w:gridSpan w:val="2"/>
          </w:tcPr>
          <w:p w:rsidR="00633175" w:rsidRPr="00425C8F" w:rsidRDefault="00633175" w:rsidP="00762089">
            <w:pPr>
              <w:pStyle w:val="Tablecontent"/>
              <w:rPr>
                <w:rFonts w:cs="Arial"/>
              </w:rPr>
            </w:pPr>
            <w:r w:rsidRPr="00425C8F">
              <w:rPr>
                <w:rFonts w:cs="Arial"/>
              </w:rPr>
              <w:t>Request Type, should be sent with each request - fixed</w:t>
            </w:r>
          </w:p>
        </w:tc>
        <w:tc>
          <w:tcPr>
            <w:tcW w:w="1620" w:type="dxa"/>
            <w:gridSpan w:val="3"/>
          </w:tcPr>
          <w:p w:rsidR="00633175" w:rsidRPr="00425C8F" w:rsidRDefault="00633175" w:rsidP="00762089">
            <w:pPr>
              <w:pStyle w:val="Tablecontent"/>
              <w:rPr>
                <w:rFonts w:cs="Arial"/>
              </w:rPr>
            </w:pPr>
            <w:r w:rsidRPr="00425C8F">
              <w:t>EXTCNGPWDREQ</w:t>
            </w:r>
          </w:p>
        </w:tc>
        <w:tc>
          <w:tcPr>
            <w:tcW w:w="900" w:type="dxa"/>
          </w:tcPr>
          <w:p w:rsidR="00633175" w:rsidRPr="00425C8F" w:rsidRDefault="00633175" w:rsidP="00762089">
            <w:pPr>
              <w:pStyle w:val="Tablecontent"/>
              <w:rPr>
                <w:rFonts w:cs="Arial"/>
              </w:rPr>
            </w:pPr>
            <w:r w:rsidRPr="00425C8F">
              <w:rPr>
                <w:rFonts w:cs="Arial"/>
              </w:rPr>
              <w:t>A (20)</w:t>
            </w:r>
          </w:p>
        </w:tc>
        <w:tc>
          <w:tcPr>
            <w:tcW w:w="900" w:type="dxa"/>
            <w:gridSpan w:val="2"/>
          </w:tcPr>
          <w:p w:rsidR="00633175" w:rsidRPr="00425C8F" w:rsidRDefault="00633175" w:rsidP="00762089">
            <w:pPr>
              <w:pStyle w:val="Tablecontent"/>
              <w:rPr>
                <w:rFonts w:cs="Arial"/>
              </w:rPr>
            </w:pPr>
            <w:r w:rsidRPr="00425C8F">
              <w:rPr>
                <w:rFonts w:cs="Arial"/>
              </w:rPr>
              <w:t>M</w:t>
            </w:r>
          </w:p>
        </w:tc>
      </w:tr>
      <w:tr w:rsidR="00633175" w:rsidRPr="00425C8F" w:rsidTr="00762089">
        <w:trPr>
          <w:trHeight w:val="277"/>
        </w:trPr>
        <w:tc>
          <w:tcPr>
            <w:tcW w:w="1800" w:type="dxa"/>
            <w:gridSpan w:val="2"/>
          </w:tcPr>
          <w:p w:rsidR="00633175" w:rsidRPr="00425C8F" w:rsidRDefault="00633175" w:rsidP="00762089">
            <w:pPr>
              <w:pStyle w:val="Tablecontent"/>
              <w:rPr>
                <w:rFonts w:cs="Arial"/>
              </w:rPr>
            </w:pPr>
            <w:r w:rsidRPr="00425C8F">
              <w:rPr>
                <w:rFonts w:cs="Arial"/>
              </w:rPr>
              <w:t>DATE</w:t>
            </w:r>
          </w:p>
        </w:tc>
        <w:tc>
          <w:tcPr>
            <w:tcW w:w="1440" w:type="dxa"/>
          </w:tcPr>
          <w:p w:rsidR="00633175" w:rsidRPr="00425C8F" w:rsidRDefault="00633175" w:rsidP="00762089">
            <w:pPr>
              <w:pStyle w:val="Tablecontent"/>
              <w:rPr>
                <w:rFonts w:cs="Arial"/>
              </w:rPr>
            </w:pPr>
            <w:r w:rsidRPr="00425C8F">
              <w:rPr>
                <w:rFonts w:cs="Arial"/>
              </w:rPr>
              <w:t>Date and time</w:t>
            </w:r>
          </w:p>
        </w:tc>
        <w:tc>
          <w:tcPr>
            <w:tcW w:w="2700" w:type="dxa"/>
            <w:gridSpan w:val="2"/>
          </w:tcPr>
          <w:p w:rsidR="00633175" w:rsidRPr="00425C8F" w:rsidRDefault="00633175" w:rsidP="00762089">
            <w:pPr>
              <w:pStyle w:val="Tablecontent"/>
              <w:rPr>
                <w:rFonts w:cs="Arial"/>
              </w:rPr>
            </w:pPr>
            <w:r w:rsidRPr="00425C8F">
              <w:rPr>
                <w:rFonts w:cs="Arial"/>
              </w:rPr>
              <w:t>Date and time on which request generated by external system, HH are in 24 Hour Format</w:t>
            </w:r>
          </w:p>
        </w:tc>
        <w:tc>
          <w:tcPr>
            <w:tcW w:w="1620" w:type="dxa"/>
            <w:gridSpan w:val="3"/>
          </w:tcPr>
          <w:p w:rsidR="00633175" w:rsidRPr="00425C8F" w:rsidRDefault="00633175" w:rsidP="00762089">
            <w:pPr>
              <w:pStyle w:val="Tablecontent"/>
              <w:rPr>
                <w:rFonts w:cs="Arial"/>
              </w:rPr>
            </w:pPr>
            <w:r w:rsidRPr="00425C8F">
              <w:rPr>
                <w:rFonts w:cs="Arial"/>
              </w:rPr>
              <w:t>DD-MM-YYYY HH:MM:SS</w:t>
            </w:r>
          </w:p>
        </w:tc>
        <w:tc>
          <w:tcPr>
            <w:tcW w:w="900" w:type="dxa"/>
          </w:tcPr>
          <w:p w:rsidR="00633175" w:rsidRPr="00425C8F" w:rsidRDefault="00633175" w:rsidP="00762089">
            <w:pPr>
              <w:pStyle w:val="Tablecontent"/>
              <w:rPr>
                <w:rFonts w:cs="Arial"/>
              </w:rPr>
            </w:pPr>
            <w:r w:rsidRPr="00425C8F">
              <w:rPr>
                <w:rFonts w:cs="Arial"/>
              </w:rPr>
              <w:t>D (20)</w:t>
            </w:r>
          </w:p>
        </w:tc>
        <w:tc>
          <w:tcPr>
            <w:tcW w:w="900" w:type="dxa"/>
            <w:gridSpan w:val="2"/>
          </w:tcPr>
          <w:p w:rsidR="00633175" w:rsidRPr="00425C8F" w:rsidRDefault="00633175" w:rsidP="00762089">
            <w:pPr>
              <w:pStyle w:val="Tablecontent"/>
              <w:rPr>
                <w:rFonts w:cs="Arial"/>
              </w:rPr>
            </w:pPr>
            <w:r w:rsidRPr="00425C8F">
              <w:rPr>
                <w:rFonts w:cs="Arial"/>
              </w:rPr>
              <w:t>O</w:t>
            </w:r>
          </w:p>
        </w:tc>
      </w:tr>
      <w:tr w:rsidR="00633175" w:rsidRPr="00425C8F" w:rsidTr="00762089">
        <w:trPr>
          <w:trHeight w:val="277"/>
        </w:trPr>
        <w:tc>
          <w:tcPr>
            <w:tcW w:w="1800" w:type="dxa"/>
            <w:gridSpan w:val="2"/>
          </w:tcPr>
          <w:p w:rsidR="00633175" w:rsidRPr="00425C8F" w:rsidRDefault="00633175" w:rsidP="00762089">
            <w:pPr>
              <w:pStyle w:val="Tablecontent"/>
              <w:rPr>
                <w:rFonts w:cs="Arial"/>
              </w:rPr>
            </w:pPr>
            <w:r w:rsidRPr="00425C8F">
              <w:rPr>
                <w:rFonts w:cs="Arial"/>
              </w:rPr>
              <w:t>EXTNWCODE</w:t>
            </w:r>
          </w:p>
        </w:tc>
        <w:tc>
          <w:tcPr>
            <w:tcW w:w="1440" w:type="dxa"/>
          </w:tcPr>
          <w:p w:rsidR="00633175" w:rsidRPr="00425C8F" w:rsidRDefault="00633175" w:rsidP="00762089">
            <w:pPr>
              <w:pStyle w:val="Tablecontent"/>
              <w:rPr>
                <w:rFonts w:cs="Arial"/>
              </w:rPr>
            </w:pPr>
            <w:r w:rsidRPr="00425C8F">
              <w:rPr>
                <w:rFonts w:cs="Arial"/>
              </w:rPr>
              <w:t xml:space="preserve">Network code </w:t>
            </w:r>
          </w:p>
        </w:tc>
        <w:tc>
          <w:tcPr>
            <w:tcW w:w="2700" w:type="dxa"/>
            <w:gridSpan w:val="2"/>
          </w:tcPr>
          <w:p w:rsidR="00633175" w:rsidRPr="00425C8F" w:rsidRDefault="00633175" w:rsidP="00762089">
            <w:pPr>
              <w:pStyle w:val="Tablecontent"/>
              <w:rPr>
                <w:rFonts w:cs="Arial"/>
              </w:rPr>
            </w:pPr>
            <w:r w:rsidRPr="00425C8F">
              <w:rPr>
                <w:rFonts w:cs="Arial"/>
              </w:rPr>
              <w:t>Network code of the Operator User defined in PreTUPS as External Network code</w:t>
            </w:r>
          </w:p>
        </w:tc>
        <w:tc>
          <w:tcPr>
            <w:tcW w:w="1620" w:type="dxa"/>
            <w:gridSpan w:val="3"/>
          </w:tcPr>
          <w:p w:rsidR="00633175" w:rsidRPr="00425C8F" w:rsidRDefault="00633175" w:rsidP="00762089">
            <w:pPr>
              <w:pStyle w:val="Tablecontent"/>
              <w:rPr>
                <w:rFonts w:cs="Arial"/>
              </w:rPr>
            </w:pPr>
            <w:r w:rsidRPr="00425C8F">
              <w:rPr>
                <w:rFonts w:cs="Arial"/>
              </w:rPr>
              <w:t>MO</w:t>
            </w:r>
          </w:p>
        </w:tc>
        <w:tc>
          <w:tcPr>
            <w:tcW w:w="900" w:type="dxa"/>
          </w:tcPr>
          <w:p w:rsidR="00633175" w:rsidRPr="00425C8F" w:rsidRDefault="00633175" w:rsidP="00762089">
            <w:pPr>
              <w:pStyle w:val="Tablecontent"/>
              <w:rPr>
                <w:rFonts w:cs="Arial"/>
              </w:rPr>
            </w:pPr>
            <w:r w:rsidRPr="00425C8F">
              <w:rPr>
                <w:rFonts w:cs="Arial"/>
              </w:rPr>
              <w:t>A (2)</w:t>
            </w:r>
          </w:p>
        </w:tc>
        <w:tc>
          <w:tcPr>
            <w:tcW w:w="900" w:type="dxa"/>
            <w:gridSpan w:val="2"/>
          </w:tcPr>
          <w:p w:rsidR="00633175" w:rsidRPr="00425C8F" w:rsidRDefault="00633175" w:rsidP="00762089">
            <w:pPr>
              <w:pStyle w:val="Tablecontent"/>
              <w:rPr>
                <w:rFonts w:cs="Arial"/>
              </w:rPr>
            </w:pPr>
            <w:r w:rsidRPr="00425C8F">
              <w:rPr>
                <w:rFonts w:cs="Arial"/>
              </w:rPr>
              <w:t>M</w:t>
            </w:r>
          </w:p>
        </w:tc>
      </w:tr>
      <w:tr w:rsidR="00633175" w:rsidRPr="00425C8F" w:rsidTr="00762089">
        <w:trPr>
          <w:cantSplit/>
          <w:trHeight w:val="277"/>
        </w:trPr>
        <w:tc>
          <w:tcPr>
            <w:tcW w:w="1800" w:type="dxa"/>
            <w:gridSpan w:val="2"/>
          </w:tcPr>
          <w:p w:rsidR="00633175" w:rsidRPr="00425C8F" w:rsidRDefault="00633175" w:rsidP="00762089">
            <w:pPr>
              <w:pStyle w:val="Tablecontent"/>
              <w:rPr>
                <w:rFonts w:cs="Arial"/>
              </w:rPr>
            </w:pPr>
            <w:r w:rsidRPr="00425C8F">
              <w:t>CATCODE</w:t>
            </w:r>
          </w:p>
        </w:tc>
        <w:tc>
          <w:tcPr>
            <w:tcW w:w="1440" w:type="dxa"/>
          </w:tcPr>
          <w:p w:rsidR="00633175" w:rsidRPr="00425C8F" w:rsidRDefault="00633175" w:rsidP="00762089">
            <w:pPr>
              <w:pStyle w:val="Tablecontent"/>
              <w:rPr>
                <w:rFonts w:cs="Arial"/>
              </w:rPr>
            </w:pPr>
            <w:r w:rsidRPr="00425C8F">
              <w:rPr>
                <w:rFonts w:cs="Arial"/>
              </w:rPr>
              <w:t>Category Code</w:t>
            </w:r>
          </w:p>
        </w:tc>
        <w:tc>
          <w:tcPr>
            <w:tcW w:w="2700" w:type="dxa"/>
            <w:gridSpan w:val="2"/>
          </w:tcPr>
          <w:p w:rsidR="00633175" w:rsidRPr="00425C8F" w:rsidRDefault="00633175" w:rsidP="00762089">
            <w:pPr>
              <w:pStyle w:val="Tablecontent"/>
              <w:rPr>
                <w:rFonts w:cs="Arial"/>
              </w:rPr>
            </w:pPr>
            <w:r w:rsidRPr="00425C8F">
              <w:rPr>
                <w:rFonts w:cs="Arial"/>
              </w:rPr>
              <w:t>Category Code of the operator</w:t>
            </w:r>
          </w:p>
        </w:tc>
        <w:tc>
          <w:tcPr>
            <w:tcW w:w="1620" w:type="dxa"/>
            <w:gridSpan w:val="3"/>
          </w:tcPr>
          <w:p w:rsidR="00633175" w:rsidRPr="00425C8F" w:rsidRDefault="00633175" w:rsidP="00762089">
            <w:pPr>
              <w:pStyle w:val="Tablecontent"/>
              <w:rPr>
                <w:rFonts w:cs="Arial"/>
              </w:rPr>
            </w:pPr>
            <w:r w:rsidRPr="00425C8F">
              <w:rPr>
                <w:rFonts w:cs="Arial"/>
              </w:rPr>
              <w:t>AP</w:t>
            </w:r>
          </w:p>
        </w:tc>
        <w:tc>
          <w:tcPr>
            <w:tcW w:w="900" w:type="dxa"/>
          </w:tcPr>
          <w:p w:rsidR="00633175" w:rsidRPr="00425C8F" w:rsidRDefault="00633175" w:rsidP="00762089">
            <w:pPr>
              <w:pStyle w:val="Tablecontent"/>
              <w:rPr>
                <w:rFonts w:cs="Arial"/>
              </w:rPr>
            </w:pPr>
            <w:r w:rsidRPr="00425C8F">
              <w:rPr>
                <w:rFonts w:cs="Arial"/>
              </w:rPr>
              <w:t>A (2)</w:t>
            </w:r>
          </w:p>
        </w:tc>
        <w:tc>
          <w:tcPr>
            <w:tcW w:w="900" w:type="dxa"/>
            <w:gridSpan w:val="2"/>
          </w:tcPr>
          <w:p w:rsidR="00633175" w:rsidRPr="00425C8F" w:rsidRDefault="00633175" w:rsidP="00762089">
            <w:pPr>
              <w:pStyle w:val="Tablecontent"/>
              <w:rPr>
                <w:rFonts w:cs="Arial"/>
              </w:rPr>
            </w:pPr>
            <w:r w:rsidRPr="00425C8F">
              <w:rPr>
                <w:rFonts w:cs="Arial"/>
              </w:rPr>
              <w:t>O</w:t>
            </w:r>
          </w:p>
        </w:tc>
      </w:tr>
      <w:tr w:rsidR="00633175" w:rsidRPr="00425C8F" w:rsidTr="00762089">
        <w:trPr>
          <w:cantSplit/>
          <w:trHeight w:val="277"/>
        </w:trPr>
        <w:tc>
          <w:tcPr>
            <w:tcW w:w="1800" w:type="dxa"/>
            <w:gridSpan w:val="2"/>
          </w:tcPr>
          <w:p w:rsidR="00633175" w:rsidRPr="00425C8F" w:rsidRDefault="00633175" w:rsidP="00762089">
            <w:pPr>
              <w:pStyle w:val="Tablecontent"/>
              <w:rPr>
                <w:rFonts w:cs="Arial"/>
              </w:rPr>
            </w:pPr>
            <w:r w:rsidRPr="00425C8F">
              <w:rPr>
                <w:rFonts w:cs="Arial"/>
              </w:rPr>
              <w:t>EMPCODE</w:t>
            </w:r>
          </w:p>
        </w:tc>
        <w:tc>
          <w:tcPr>
            <w:tcW w:w="1440" w:type="dxa"/>
          </w:tcPr>
          <w:p w:rsidR="00633175" w:rsidRPr="00425C8F" w:rsidRDefault="00633175" w:rsidP="00762089">
            <w:pPr>
              <w:pStyle w:val="Tablecontent"/>
              <w:rPr>
                <w:rFonts w:cs="Arial"/>
              </w:rPr>
            </w:pPr>
            <w:r w:rsidRPr="00425C8F">
              <w:rPr>
                <w:rFonts w:cs="Arial"/>
              </w:rPr>
              <w:t>Employee code</w:t>
            </w:r>
          </w:p>
        </w:tc>
        <w:tc>
          <w:tcPr>
            <w:tcW w:w="2700" w:type="dxa"/>
            <w:gridSpan w:val="2"/>
          </w:tcPr>
          <w:p w:rsidR="00633175" w:rsidRPr="00425C8F" w:rsidRDefault="00633175" w:rsidP="00762089">
            <w:pPr>
              <w:pStyle w:val="Tablecontent"/>
              <w:rPr>
                <w:rFonts w:cs="Arial"/>
              </w:rPr>
            </w:pPr>
            <w:r w:rsidRPr="00425C8F">
              <w:rPr>
                <w:rFonts w:cs="Arial"/>
              </w:rPr>
              <w:t>Employee code of the operator user.</w:t>
            </w:r>
          </w:p>
        </w:tc>
        <w:tc>
          <w:tcPr>
            <w:tcW w:w="1620" w:type="dxa"/>
            <w:gridSpan w:val="3"/>
          </w:tcPr>
          <w:p w:rsidR="00633175" w:rsidRPr="00425C8F" w:rsidRDefault="00633175" w:rsidP="00762089">
            <w:pPr>
              <w:pStyle w:val="Tablecontent"/>
              <w:rPr>
                <w:rFonts w:cs="Arial"/>
              </w:rPr>
            </w:pPr>
            <w:r w:rsidRPr="00425C8F">
              <w:rPr>
                <w:rFonts w:cs="Arial"/>
              </w:rPr>
              <w:t>123</w:t>
            </w:r>
          </w:p>
        </w:tc>
        <w:tc>
          <w:tcPr>
            <w:tcW w:w="900" w:type="dxa"/>
          </w:tcPr>
          <w:p w:rsidR="00633175" w:rsidRPr="00425C8F" w:rsidRDefault="00633175" w:rsidP="00762089">
            <w:pPr>
              <w:pStyle w:val="Tablecontent"/>
              <w:rPr>
                <w:rFonts w:cs="Arial"/>
              </w:rPr>
            </w:pPr>
            <w:r w:rsidRPr="00425C8F">
              <w:rPr>
                <w:rFonts w:cs="Arial"/>
              </w:rPr>
              <w:t>A (10)</w:t>
            </w:r>
          </w:p>
        </w:tc>
        <w:tc>
          <w:tcPr>
            <w:tcW w:w="900" w:type="dxa"/>
            <w:gridSpan w:val="2"/>
          </w:tcPr>
          <w:p w:rsidR="00633175" w:rsidRPr="00425C8F" w:rsidRDefault="00633175" w:rsidP="00762089">
            <w:pPr>
              <w:pStyle w:val="Tablecontent"/>
              <w:rPr>
                <w:rFonts w:cs="Arial"/>
              </w:rPr>
            </w:pPr>
            <w:r w:rsidRPr="00425C8F">
              <w:rPr>
                <w:rFonts w:cs="Arial"/>
              </w:rPr>
              <w:t>M</w:t>
            </w:r>
          </w:p>
        </w:tc>
      </w:tr>
      <w:tr w:rsidR="00633175" w:rsidRPr="00425C8F" w:rsidTr="00762089">
        <w:trPr>
          <w:cantSplit/>
          <w:trHeight w:val="277"/>
        </w:trPr>
        <w:tc>
          <w:tcPr>
            <w:tcW w:w="1800" w:type="dxa"/>
            <w:gridSpan w:val="2"/>
          </w:tcPr>
          <w:p w:rsidR="00633175" w:rsidRPr="00425C8F" w:rsidRDefault="00633175" w:rsidP="00762089">
            <w:pPr>
              <w:pStyle w:val="Tablecontent"/>
              <w:rPr>
                <w:rFonts w:cs="Arial"/>
              </w:rPr>
            </w:pPr>
            <w:r w:rsidRPr="00425C8F">
              <w:rPr>
                <w:rFonts w:cs="Arial"/>
              </w:rPr>
              <w:t>LOGINID</w:t>
            </w:r>
          </w:p>
        </w:tc>
        <w:tc>
          <w:tcPr>
            <w:tcW w:w="1440" w:type="dxa"/>
          </w:tcPr>
          <w:p w:rsidR="00633175" w:rsidRPr="00425C8F" w:rsidRDefault="00633175" w:rsidP="00762089">
            <w:pPr>
              <w:pStyle w:val="Tablecontent"/>
              <w:rPr>
                <w:rFonts w:cs="Arial"/>
              </w:rPr>
            </w:pPr>
            <w:r w:rsidRPr="00425C8F">
              <w:rPr>
                <w:rFonts w:cs="Arial"/>
              </w:rPr>
              <w:t>Login ID</w:t>
            </w:r>
          </w:p>
        </w:tc>
        <w:tc>
          <w:tcPr>
            <w:tcW w:w="2700" w:type="dxa"/>
            <w:gridSpan w:val="2"/>
          </w:tcPr>
          <w:p w:rsidR="00633175" w:rsidRPr="00425C8F" w:rsidRDefault="00633175" w:rsidP="00762089">
            <w:pPr>
              <w:pStyle w:val="Tablecontent"/>
              <w:rPr>
                <w:rFonts w:cs="Arial"/>
              </w:rPr>
            </w:pPr>
            <w:r w:rsidRPr="00425C8F">
              <w:rPr>
                <w:rFonts w:cs="Arial"/>
              </w:rPr>
              <w:t>Login ID of the Operator user</w:t>
            </w:r>
          </w:p>
        </w:tc>
        <w:tc>
          <w:tcPr>
            <w:tcW w:w="1620" w:type="dxa"/>
            <w:gridSpan w:val="3"/>
          </w:tcPr>
          <w:p w:rsidR="00633175" w:rsidRPr="00425C8F" w:rsidRDefault="00633175" w:rsidP="00762089">
            <w:pPr>
              <w:pStyle w:val="Tablecontent"/>
              <w:rPr>
                <w:rFonts w:cs="Arial"/>
              </w:rPr>
            </w:pPr>
            <w:r w:rsidRPr="00425C8F">
              <w:rPr>
                <w:rFonts w:cs="Arial"/>
              </w:rPr>
              <w:t>btchadm</w:t>
            </w:r>
          </w:p>
        </w:tc>
        <w:tc>
          <w:tcPr>
            <w:tcW w:w="900" w:type="dxa"/>
          </w:tcPr>
          <w:p w:rsidR="00633175" w:rsidRPr="00425C8F" w:rsidRDefault="00633175" w:rsidP="00762089">
            <w:pPr>
              <w:pStyle w:val="Tablecontent"/>
              <w:rPr>
                <w:rFonts w:cs="Arial"/>
              </w:rPr>
            </w:pPr>
            <w:r w:rsidRPr="00425C8F">
              <w:rPr>
                <w:rFonts w:cs="Arial"/>
              </w:rPr>
              <w:t>A (20)</w:t>
            </w:r>
          </w:p>
        </w:tc>
        <w:tc>
          <w:tcPr>
            <w:tcW w:w="900" w:type="dxa"/>
            <w:gridSpan w:val="2"/>
            <w:vMerge w:val="restart"/>
          </w:tcPr>
          <w:p w:rsidR="00633175" w:rsidRPr="00425C8F" w:rsidRDefault="00633175" w:rsidP="00762089">
            <w:pPr>
              <w:pStyle w:val="Tablecontent"/>
              <w:rPr>
                <w:rFonts w:cs="Arial"/>
              </w:rPr>
            </w:pPr>
            <w:r w:rsidRPr="00425C8F">
              <w:rPr>
                <w:rFonts w:cs="Arial"/>
              </w:rPr>
              <w:t>M</w:t>
            </w:r>
          </w:p>
        </w:tc>
      </w:tr>
      <w:tr w:rsidR="00633175" w:rsidRPr="00425C8F" w:rsidTr="00762089">
        <w:trPr>
          <w:cantSplit/>
          <w:trHeight w:val="277"/>
        </w:trPr>
        <w:tc>
          <w:tcPr>
            <w:tcW w:w="1800" w:type="dxa"/>
            <w:gridSpan w:val="2"/>
          </w:tcPr>
          <w:p w:rsidR="00633175" w:rsidRPr="00425C8F" w:rsidRDefault="00633175" w:rsidP="00762089">
            <w:pPr>
              <w:pStyle w:val="Tablecontent"/>
              <w:rPr>
                <w:rFonts w:cs="Arial"/>
              </w:rPr>
            </w:pPr>
            <w:r w:rsidRPr="00425C8F">
              <w:rPr>
                <w:rFonts w:cs="Arial"/>
              </w:rPr>
              <w:t>PASSWORD</w:t>
            </w:r>
          </w:p>
        </w:tc>
        <w:tc>
          <w:tcPr>
            <w:tcW w:w="1440" w:type="dxa"/>
          </w:tcPr>
          <w:p w:rsidR="00633175" w:rsidRPr="00425C8F" w:rsidRDefault="00633175" w:rsidP="00762089">
            <w:pPr>
              <w:pStyle w:val="Tablecontent"/>
              <w:rPr>
                <w:rFonts w:cs="Arial"/>
              </w:rPr>
            </w:pPr>
            <w:r w:rsidRPr="00425C8F">
              <w:rPr>
                <w:rFonts w:cs="Arial"/>
              </w:rPr>
              <w:t>Password</w:t>
            </w:r>
          </w:p>
        </w:tc>
        <w:tc>
          <w:tcPr>
            <w:tcW w:w="2700" w:type="dxa"/>
            <w:gridSpan w:val="2"/>
          </w:tcPr>
          <w:p w:rsidR="00633175" w:rsidRPr="00425C8F" w:rsidRDefault="00633175" w:rsidP="00762089">
            <w:pPr>
              <w:pStyle w:val="Tablecontent"/>
              <w:rPr>
                <w:rFonts w:cs="Arial"/>
              </w:rPr>
            </w:pPr>
            <w:r w:rsidRPr="00425C8F">
              <w:rPr>
                <w:rFonts w:cs="Arial"/>
              </w:rPr>
              <w:t>Password of the Operator user</w:t>
            </w:r>
          </w:p>
        </w:tc>
        <w:tc>
          <w:tcPr>
            <w:tcW w:w="1620" w:type="dxa"/>
            <w:gridSpan w:val="3"/>
          </w:tcPr>
          <w:p w:rsidR="00633175" w:rsidRPr="00425C8F" w:rsidRDefault="00633175" w:rsidP="00762089">
            <w:pPr>
              <w:pStyle w:val="Tablecontent"/>
              <w:rPr>
                <w:rFonts w:cs="Arial"/>
              </w:rPr>
            </w:pPr>
            <w:r w:rsidRPr="00425C8F">
              <w:rPr>
                <w:rFonts w:cs="Arial"/>
              </w:rPr>
              <w:t>2468</w:t>
            </w:r>
          </w:p>
        </w:tc>
        <w:tc>
          <w:tcPr>
            <w:tcW w:w="900" w:type="dxa"/>
          </w:tcPr>
          <w:p w:rsidR="00633175" w:rsidRPr="00425C8F" w:rsidRDefault="00633175" w:rsidP="00762089">
            <w:pPr>
              <w:pStyle w:val="Tablecontent"/>
              <w:rPr>
                <w:rFonts w:cs="Arial"/>
              </w:rPr>
            </w:pPr>
            <w:r w:rsidRPr="00425C8F">
              <w:rPr>
                <w:rFonts w:cs="Arial"/>
              </w:rPr>
              <w:t>A (8)</w:t>
            </w:r>
          </w:p>
        </w:tc>
        <w:tc>
          <w:tcPr>
            <w:tcW w:w="900" w:type="dxa"/>
            <w:gridSpan w:val="2"/>
            <w:vMerge/>
          </w:tcPr>
          <w:p w:rsidR="00633175" w:rsidRPr="00425C8F" w:rsidRDefault="00633175" w:rsidP="00762089">
            <w:pPr>
              <w:pStyle w:val="Tablecontent"/>
              <w:rPr>
                <w:rFonts w:cs="Arial"/>
              </w:rPr>
            </w:pPr>
          </w:p>
        </w:tc>
      </w:tr>
      <w:tr w:rsidR="00633175" w:rsidRPr="00425C8F" w:rsidTr="00762089">
        <w:trPr>
          <w:cantSplit/>
          <w:trHeight w:val="277"/>
        </w:trPr>
        <w:tc>
          <w:tcPr>
            <w:tcW w:w="9360" w:type="dxa"/>
            <w:gridSpan w:val="11"/>
          </w:tcPr>
          <w:p w:rsidR="00633175" w:rsidRPr="00425C8F" w:rsidRDefault="00633175" w:rsidP="00762089">
            <w:pPr>
              <w:pStyle w:val="Tablecontent"/>
              <w:rPr>
                <w:rFonts w:cs="Arial"/>
              </w:rPr>
            </w:pPr>
            <w:r w:rsidRPr="00425C8F">
              <w:rPr>
                <w:rFonts w:cs="Arial"/>
                <w:b/>
                <w:bCs/>
                <w:szCs w:val="18"/>
              </w:rPr>
              <w:t xml:space="preserve">Note: </w:t>
            </w:r>
            <w:r w:rsidRPr="00425C8F">
              <w:rPr>
                <w:rFonts w:cs="Arial"/>
                <w:szCs w:val="18"/>
              </w:rPr>
              <w:t>Between EMPCODE and LOGINID value of one of them must be present. All of them can also be present in the request.</w:t>
            </w:r>
          </w:p>
        </w:tc>
      </w:tr>
      <w:tr w:rsidR="00633175" w:rsidRPr="00425C8F" w:rsidTr="00762089">
        <w:trPr>
          <w:trHeight w:val="277"/>
        </w:trPr>
        <w:tc>
          <w:tcPr>
            <w:tcW w:w="1800" w:type="dxa"/>
            <w:gridSpan w:val="2"/>
          </w:tcPr>
          <w:p w:rsidR="00633175" w:rsidRPr="00425C8F" w:rsidRDefault="00633175" w:rsidP="00762089">
            <w:pPr>
              <w:pStyle w:val="Tablecontent"/>
              <w:rPr>
                <w:rFonts w:cs="Arial"/>
              </w:rPr>
            </w:pPr>
            <w:r w:rsidRPr="00425C8F">
              <w:rPr>
                <w:rFonts w:cs="Arial"/>
              </w:rPr>
              <w:t>EXTREFNUM</w:t>
            </w:r>
          </w:p>
        </w:tc>
        <w:tc>
          <w:tcPr>
            <w:tcW w:w="1440" w:type="dxa"/>
          </w:tcPr>
          <w:p w:rsidR="00633175" w:rsidRPr="00425C8F" w:rsidRDefault="00633175" w:rsidP="00762089">
            <w:pPr>
              <w:pStyle w:val="Tablecontent"/>
              <w:rPr>
                <w:rFonts w:cs="Arial"/>
              </w:rPr>
            </w:pPr>
            <w:r w:rsidRPr="00425C8F">
              <w:rPr>
                <w:rFonts w:cs="Arial"/>
              </w:rPr>
              <w:t>External Reference number</w:t>
            </w:r>
          </w:p>
        </w:tc>
        <w:tc>
          <w:tcPr>
            <w:tcW w:w="2700" w:type="dxa"/>
            <w:gridSpan w:val="2"/>
          </w:tcPr>
          <w:p w:rsidR="00633175" w:rsidRPr="00425C8F" w:rsidRDefault="00633175" w:rsidP="00762089">
            <w:pPr>
              <w:pStyle w:val="Tablecontent"/>
              <w:rPr>
                <w:rFonts w:cs="Arial"/>
              </w:rPr>
            </w:pPr>
            <w:r w:rsidRPr="00425C8F">
              <w:rPr>
                <w:rFonts w:cs="Arial"/>
              </w:rPr>
              <w:t>Unique Reference number in the external system.</w:t>
            </w:r>
          </w:p>
        </w:tc>
        <w:tc>
          <w:tcPr>
            <w:tcW w:w="1620" w:type="dxa"/>
            <w:gridSpan w:val="3"/>
          </w:tcPr>
          <w:p w:rsidR="00633175" w:rsidRPr="00425C8F" w:rsidRDefault="00633175" w:rsidP="00762089">
            <w:pPr>
              <w:pStyle w:val="Tablecontent"/>
              <w:rPr>
                <w:rFonts w:cs="Arial"/>
              </w:rPr>
            </w:pPr>
            <w:r w:rsidRPr="00425C8F">
              <w:rPr>
                <w:rFonts w:cs="Arial"/>
              </w:rPr>
              <w:t>12345</w:t>
            </w:r>
          </w:p>
        </w:tc>
        <w:tc>
          <w:tcPr>
            <w:tcW w:w="900" w:type="dxa"/>
          </w:tcPr>
          <w:p w:rsidR="00633175" w:rsidRPr="00425C8F" w:rsidRDefault="00633175" w:rsidP="00762089">
            <w:pPr>
              <w:pStyle w:val="Tablecontent"/>
              <w:rPr>
                <w:rFonts w:cs="Arial"/>
              </w:rPr>
            </w:pPr>
            <w:r w:rsidRPr="00425C8F">
              <w:rPr>
                <w:rFonts w:cs="Arial"/>
              </w:rPr>
              <w:t>A (20)</w:t>
            </w:r>
          </w:p>
        </w:tc>
        <w:tc>
          <w:tcPr>
            <w:tcW w:w="900" w:type="dxa"/>
            <w:gridSpan w:val="2"/>
          </w:tcPr>
          <w:p w:rsidR="00633175" w:rsidRPr="00425C8F" w:rsidRDefault="00633175" w:rsidP="00762089">
            <w:pPr>
              <w:pStyle w:val="Tablecontent"/>
              <w:rPr>
                <w:rFonts w:cs="Arial"/>
              </w:rPr>
            </w:pPr>
            <w:r w:rsidRPr="00425C8F">
              <w:rPr>
                <w:rFonts w:cs="Arial"/>
              </w:rPr>
              <w:t>O</w:t>
            </w:r>
          </w:p>
        </w:tc>
      </w:tr>
      <w:tr w:rsidR="00633175" w:rsidRPr="00425C8F" w:rsidTr="00762089">
        <w:trPr>
          <w:cantSplit/>
          <w:trHeight w:val="277"/>
        </w:trPr>
        <w:tc>
          <w:tcPr>
            <w:tcW w:w="9360" w:type="dxa"/>
            <w:gridSpan w:val="11"/>
          </w:tcPr>
          <w:p w:rsidR="00633175" w:rsidRPr="00425C8F" w:rsidRDefault="00633175" w:rsidP="00762089">
            <w:pPr>
              <w:pStyle w:val="Tablecontent"/>
              <w:rPr>
                <w:rFonts w:cs="Arial"/>
                <w:b/>
                <w:bCs/>
              </w:rPr>
            </w:pPr>
            <w:r w:rsidRPr="00425C8F">
              <w:rPr>
                <w:rFonts w:cs="Arial"/>
                <w:b/>
                <w:bCs/>
              </w:rPr>
              <w:t xml:space="preserve">DATA –Data sub tags will be considered as main request tags </w:t>
            </w:r>
          </w:p>
        </w:tc>
      </w:tr>
      <w:tr w:rsidR="00633175" w:rsidRPr="00425C8F" w:rsidTr="00762089">
        <w:trPr>
          <w:trHeight w:val="277"/>
        </w:trPr>
        <w:tc>
          <w:tcPr>
            <w:tcW w:w="1800" w:type="dxa"/>
            <w:gridSpan w:val="2"/>
          </w:tcPr>
          <w:p w:rsidR="00633175" w:rsidRPr="00425C8F" w:rsidRDefault="00633175" w:rsidP="00762089">
            <w:pPr>
              <w:pStyle w:val="Tablecontent"/>
              <w:rPr>
                <w:rFonts w:cs="Arial"/>
              </w:rPr>
            </w:pPr>
            <w:r w:rsidRPr="00425C8F">
              <w:rPr>
                <w:rFonts w:eastAsia="Arial Unicode MS" w:cs="Arial"/>
                <w:szCs w:val="20"/>
              </w:rPr>
              <w:t>MSISDN</w:t>
            </w:r>
          </w:p>
        </w:tc>
        <w:tc>
          <w:tcPr>
            <w:tcW w:w="1440" w:type="dxa"/>
          </w:tcPr>
          <w:p w:rsidR="00633175" w:rsidRPr="00425C8F" w:rsidRDefault="00633175" w:rsidP="00762089">
            <w:pPr>
              <w:pStyle w:val="Tablecontent"/>
              <w:rPr>
                <w:rFonts w:cs="Arial"/>
              </w:rPr>
            </w:pPr>
            <w:r w:rsidRPr="00425C8F">
              <w:rPr>
                <w:rFonts w:cs="Arial"/>
              </w:rPr>
              <w:t>Channel user MSISDN</w:t>
            </w:r>
          </w:p>
        </w:tc>
        <w:tc>
          <w:tcPr>
            <w:tcW w:w="2700" w:type="dxa"/>
            <w:gridSpan w:val="2"/>
          </w:tcPr>
          <w:p w:rsidR="00633175" w:rsidRPr="00425C8F" w:rsidRDefault="00633175" w:rsidP="00762089">
            <w:pPr>
              <w:pStyle w:val="Tablecontent"/>
              <w:rPr>
                <w:rFonts w:cs="Arial"/>
              </w:rPr>
            </w:pPr>
            <w:r w:rsidRPr="00425C8F">
              <w:rPr>
                <w:rFonts w:cs="Arial"/>
              </w:rPr>
              <w:t>All MSISDN should be in national dial format i.e. without country code.</w:t>
            </w:r>
          </w:p>
        </w:tc>
        <w:tc>
          <w:tcPr>
            <w:tcW w:w="1620" w:type="dxa"/>
            <w:gridSpan w:val="3"/>
          </w:tcPr>
          <w:p w:rsidR="00633175" w:rsidRPr="00425C8F" w:rsidRDefault="00633175" w:rsidP="00762089">
            <w:pPr>
              <w:pStyle w:val="Tablecontent"/>
              <w:rPr>
                <w:rFonts w:cs="Arial"/>
              </w:rPr>
            </w:pPr>
            <w:r w:rsidRPr="00425C8F">
              <w:rPr>
                <w:rFonts w:cs="Arial"/>
              </w:rPr>
              <w:t>9942222</w:t>
            </w:r>
          </w:p>
        </w:tc>
        <w:tc>
          <w:tcPr>
            <w:tcW w:w="900" w:type="dxa"/>
          </w:tcPr>
          <w:p w:rsidR="00633175" w:rsidRPr="00425C8F" w:rsidRDefault="00633175" w:rsidP="00762089">
            <w:pPr>
              <w:pStyle w:val="Tablecontent"/>
              <w:rPr>
                <w:rFonts w:cs="Arial"/>
              </w:rPr>
            </w:pPr>
            <w:r w:rsidRPr="00425C8F">
              <w:rPr>
                <w:rFonts w:cs="Arial"/>
              </w:rPr>
              <w:t>N (15)</w:t>
            </w:r>
          </w:p>
        </w:tc>
        <w:tc>
          <w:tcPr>
            <w:tcW w:w="900" w:type="dxa"/>
            <w:gridSpan w:val="2"/>
          </w:tcPr>
          <w:p w:rsidR="00633175" w:rsidRPr="00425C8F" w:rsidRDefault="00633175" w:rsidP="00762089">
            <w:pPr>
              <w:pStyle w:val="Tablecontent"/>
              <w:rPr>
                <w:rFonts w:cs="Arial"/>
              </w:rPr>
            </w:pPr>
            <w:r w:rsidRPr="00425C8F">
              <w:rPr>
                <w:rFonts w:cs="Arial"/>
              </w:rPr>
              <w:t>M</w:t>
            </w:r>
          </w:p>
        </w:tc>
      </w:tr>
      <w:tr w:rsidR="00633175" w:rsidRPr="00425C8F" w:rsidTr="00762089">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Ex>
        <w:trPr>
          <w:trHeight w:val="277"/>
        </w:trPr>
        <w:tc>
          <w:tcPr>
            <w:tcW w:w="1792" w:type="dxa"/>
            <w:tcMar>
              <w:top w:w="0" w:type="dxa"/>
              <w:left w:w="108" w:type="dxa"/>
              <w:bottom w:w="0" w:type="dxa"/>
              <w:right w:w="108" w:type="dxa"/>
            </w:tcMar>
            <w:hideMark/>
          </w:tcPr>
          <w:p w:rsidR="00633175" w:rsidRPr="00425C8F" w:rsidRDefault="00633175" w:rsidP="00762089">
            <w:pPr>
              <w:pStyle w:val="Tablecontent"/>
              <w:rPr>
                <w:lang w:val="en-IN"/>
              </w:rPr>
            </w:pPr>
            <w:r w:rsidRPr="00425C8F">
              <w:t>ICCID</w:t>
            </w:r>
          </w:p>
        </w:tc>
        <w:tc>
          <w:tcPr>
            <w:tcW w:w="1469" w:type="dxa"/>
            <w:gridSpan w:val="3"/>
            <w:tcMar>
              <w:top w:w="0" w:type="dxa"/>
              <w:left w:w="108" w:type="dxa"/>
              <w:bottom w:w="0" w:type="dxa"/>
              <w:right w:w="108" w:type="dxa"/>
            </w:tcMar>
            <w:hideMark/>
          </w:tcPr>
          <w:p w:rsidR="00633175" w:rsidRPr="00425C8F" w:rsidRDefault="00633175" w:rsidP="00762089">
            <w:pPr>
              <w:pStyle w:val="Tablecontent"/>
              <w:rPr>
                <w:lang w:val="en-IN"/>
              </w:rPr>
            </w:pPr>
            <w:r w:rsidRPr="00425C8F">
              <w:rPr>
                <w:lang w:val="en-IN"/>
              </w:rPr>
              <w:t>New  ICCID</w:t>
            </w:r>
          </w:p>
        </w:tc>
        <w:tc>
          <w:tcPr>
            <w:tcW w:w="2693" w:type="dxa"/>
            <w:gridSpan w:val="2"/>
            <w:tcMar>
              <w:top w:w="0" w:type="dxa"/>
              <w:left w:w="108" w:type="dxa"/>
              <w:bottom w:w="0" w:type="dxa"/>
              <w:right w:w="108" w:type="dxa"/>
            </w:tcMar>
            <w:hideMark/>
          </w:tcPr>
          <w:p w:rsidR="00633175" w:rsidRPr="00425C8F" w:rsidRDefault="00633175" w:rsidP="00762089">
            <w:pPr>
              <w:pStyle w:val="Tablecontent"/>
              <w:rPr>
                <w:lang w:val="en-IN"/>
              </w:rPr>
            </w:pPr>
            <w:proofErr w:type="gramStart"/>
            <w:r w:rsidRPr="00425C8F">
              <w:rPr>
                <w:lang w:val="en-IN"/>
              </w:rPr>
              <w:t>New  ICCID</w:t>
            </w:r>
            <w:proofErr w:type="gramEnd"/>
            <w:r w:rsidRPr="00425C8F">
              <w:rPr>
                <w:lang w:val="en-IN"/>
              </w:rPr>
              <w:t xml:space="preserve"> of the channel user that exists into system.</w:t>
            </w:r>
          </w:p>
        </w:tc>
        <w:tc>
          <w:tcPr>
            <w:tcW w:w="1559" w:type="dxa"/>
            <w:tcMar>
              <w:top w:w="0" w:type="dxa"/>
              <w:left w:w="108" w:type="dxa"/>
              <w:bottom w:w="0" w:type="dxa"/>
              <w:right w:w="108" w:type="dxa"/>
            </w:tcMar>
            <w:hideMark/>
          </w:tcPr>
          <w:p w:rsidR="00633175" w:rsidRPr="00425C8F" w:rsidRDefault="00633175" w:rsidP="00762089">
            <w:pPr>
              <w:pStyle w:val="Tablecontent"/>
              <w:rPr>
                <w:lang w:val="en-IN"/>
              </w:rPr>
            </w:pPr>
            <w:r w:rsidRPr="00425C8F">
              <w:rPr>
                <w:lang w:val="en-IN"/>
              </w:rPr>
              <w:t>1234</w:t>
            </w:r>
          </w:p>
        </w:tc>
        <w:tc>
          <w:tcPr>
            <w:tcW w:w="992" w:type="dxa"/>
            <w:gridSpan w:val="3"/>
            <w:tcMar>
              <w:top w:w="0" w:type="dxa"/>
              <w:left w:w="108" w:type="dxa"/>
              <w:bottom w:w="0" w:type="dxa"/>
              <w:right w:w="108" w:type="dxa"/>
            </w:tcMar>
            <w:hideMark/>
          </w:tcPr>
          <w:p w:rsidR="00633175" w:rsidRPr="00425C8F" w:rsidRDefault="00633175" w:rsidP="00762089">
            <w:pPr>
              <w:pStyle w:val="Tablecontent"/>
              <w:rPr>
                <w:lang w:val="en-IN"/>
              </w:rPr>
            </w:pPr>
            <w:r w:rsidRPr="00425C8F">
              <w:rPr>
                <w:lang w:val="en-IN"/>
              </w:rPr>
              <w:t>A (10)</w:t>
            </w:r>
          </w:p>
        </w:tc>
        <w:tc>
          <w:tcPr>
            <w:tcW w:w="855" w:type="dxa"/>
            <w:tcMar>
              <w:top w:w="0" w:type="dxa"/>
              <w:left w:w="108" w:type="dxa"/>
              <w:bottom w:w="0" w:type="dxa"/>
              <w:right w:w="108" w:type="dxa"/>
            </w:tcMar>
            <w:hideMark/>
          </w:tcPr>
          <w:p w:rsidR="00633175" w:rsidRPr="00425C8F" w:rsidRDefault="00633175" w:rsidP="00762089">
            <w:pPr>
              <w:pStyle w:val="Tablecontent"/>
              <w:rPr>
                <w:lang w:val="en-IN"/>
              </w:rPr>
            </w:pPr>
            <w:r w:rsidRPr="00425C8F">
              <w:rPr>
                <w:lang w:val="en-IN"/>
              </w:rPr>
              <w:t>M</w:t>
            </w:r>
          </w:p>
        </w:tc>
      </w:tr>
      <w:tr w:rsidR="00633175" w:rsidRPr="00425C8F" w:rsidTr="00762089">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Ex>
        <w:trPr>
          <w:trHeight w:val="277"/>
        </w:trPr>
        <w:tc>
          <w:tcPr>
            <w:tcW w:w="1792" w:type="dxa"/>
            <w:tcMar>
              <w:top w:w="0" w:type="dxa"/>
              <w:left w:w="108" w:type="dxa"/>
              <w:bottom w:w="0" w:type="dxa"/>
              <w:right w:w="108" w:type="dxa"/>
            </w:tcMar>
            <w:hideMark/>
          </w:tcPr>
          <w:p w:rsidR="00633175" w:rsidRPr="00425C8F" w:rsidRDefault="00633175" w:rsidP="00762089">
            <w:pPr>
              <w:pStyle w:val="Tablecontent"/>
              <w:rPr>
                <w:lang w:val="en-IN"/>
              </w:rPr>
            </w:pPr>
            <w:r w:rsidRPr="00425C8F">
              <w:t>ICCIDCONFIRM</w:t>
            </w:r>
          </w:p>
        </w:tc>
        <w:tc>
          <w:tcPr>
            <w:tcW w:w="1469" w:type="dxa"/>
            <w:gridSpan w:val="3"/>
            <w:tcMar>
              <w:top w:w="0" w:type="dxa"/>
              <w:left w:w="108" w:type="dxa"/>
              <w:bottom w:w="0" w:type="dxa"/>
              <w:right w:w="108" w:type="dxa"/>
            </w:tcMar>
            <w:hideMark/>
          </w:tcPr>
          <w:p w:rsidR="00633175" w:rsidRPr="00425C8F" w:rsidRDefault="00633175" w:rsidP="00762089">
            <w:pPr>
              <w:pStyle w:val="Tablecontent"/>
              <w:rPr>
                <w:lang w:val="en-IN"/>
              </w:rPr>
            </w:pPr>
            <w:r w:rsidRPr="00425C8F">
              <w:rPr>
                <w:lang w:val="en-IN"/>
              </w:rPr>
              <w:t>Confirm ICCID</w:t>
            </w:r>
          </w:p>
        </w:tc>
        <w:tc>
          <w:tcPr>
            <w:tcW w:w="2693" w:type="dxa"/>
            <w:gridSpan w:val="2"/>
            <w:tcMar>
              <w:top w:w="0" w:type="dxa"/>
              <w:left w:w="108" w:type="dxa"/>
              <w:bottom w:w="0" w:type="dxa"/>
              <w:right w:w="108" w:type="dxa"/>
            </w:tcMar>
            <w:hideMark/>
          </w:tcPr>
          <w:p w:rsidR="00633175" w:rsidRPr="00425C8F" w:rsidRDefault="00633175" w:rsidP="00762089">
            <w:pPr>
              <w:pStyle w:val="Tablecontent"/>
              <w:rPr>
                <w:lang w:val="en-IN"/>
              </w:rPr>
            </w:pPr>
            <w:r w:rsidRPr="00425C8F">
              <w:rPr>
                <w:lang w:val="en-IN"/>
              </w:rPr>
              <w:t>Confirm ICCID of the channel user that exists into system.</w:t>
            </w:r>
          </w:p>
        </w:tc>
        <w:tc>
          <w:tcPr>
            <w:tcW w:w="1559" w:type="dxa"/>
            <w:tcMar>
              <w:top w:w="0" w:type="dxa"/>
              <w:left w:w="108" w:type="dxa"/>
              <w:bottom w:w="0" w:type="dxa"/>
              <w:right w:w="108" w:type="dxa"/>
            </w:tcMar>
            <w:hideMark/>
          </w:tcPr>
          <w:p w:rsidR="00633175" w:rsidRPr="00425C8F" w:rsidRDefault="00633175" w:rsidP="00762089">
            <w:pPr>
              <w:pStyle w:val="Tablecontent"/>
              <w:rPr>
                <w:lang w:val="en-IN"/>
              </w:rPr>
            </w:pPr>
            <w:r w:rsidRPr="00425C8F">
              <w:rPr>
                <w:lang w:val="en-IN"/>
              </w:rPr>
              <w:t>1234</w:t>
            </w:r>
          </w:p>
        </w:tc>
        <w:tc>
          <w:tcPr>
            <w:tcW w:w="992" w:type="dxa"/>
            <w:gridSpan w:val="3"/>
            <w:tcMar>
              <w:top w:w="0" w:type="dxa"/>
              <w:left w:w="108" w:type="dxa"/>
              <w:bottom w:w="0" w:type="dxa"/>
              <w:right w:w="108" w:type="dxa"/>
            </w:tcMar>
            <w:hideMark/>
          </w:tcPr>
          <w:p w:rsidR="00633175" w:rsidRPr="00425C8F" w:rsidRDefault="00633175" w:rsidP="00762089">
            <w:pPr>
              <w:pStyle w:val="Tablecontent"/>
              <w:rPr>
                <w:lang w:val="en-IN"/>
              </w:rPr>
            </w:pPr>
            <w:r w:rsidRPr="00425C8F">
              <w:rPr>
                <w:lang w:val="en-IN"/>
              </w:rPr>
              <w:t>A (10)</w:t>
            </w:r>
          </w:p>
        </w:tc>
        <w:tc>
          <w:tcPr>
            <w:tcW w:w="855" w:type="dxa"/>
            <w:tcMar>
              <w:top w:w="0" w:type="dxa"/>
              <w:left w:w="108" w:type="dxa"/>
              <w:bottom w:w="0" w:type="dxa"/>
              <w:right w:w="108" w:type="dxa"/>
            </w:tcMar>
            <w:hideMark/>
          </w:tcPr>
          <w:p w:rsidR="00633175" w:rsidRPr="00425C8F" w:rsidRDefault="00633175" w:rsidP="00762089">
            <w:pPr>
              <w:pStyle w:val="Tablecontent"/>
              <w:rPr>
                <w:lang w:val="en-IN"/>
              </w:rPr>
            </w:pPr>
            <w:r w:rsidRPr="00425C8F">
              <w:rPr>
                <w:lang w:val="en-IN"/>
              </w:rPr>
              <w:t>M</w:t>
            </w:r>
          </w:p>
        </w:tc>
      </w:tr>
    </w:tbl>
    <w:p w:rsidR="00633175" w:rsidRPr="00425C8F" w:rsidRDefault="00633175" w:rsidP="00633175">
      <w:pPr>
        <w:pStyle w:val="NoteHeading"/>
        <w:numPr>
          <w:ilvl w:val="0"/>
          <w:numId w:val="0"/>
        </w:numPr>
        <w:ind w:left="720"/>
        <w:rPr>
          <w:color w:val="auto"/>
        </w:rPr>
      </w:pPr>
    </w:p>
    <w:p w:rsidR="00633175" w:rsidRPr="00425C8F" w:rsidRDefault="00633175" w:rsidP="00633175">
      <w:pPr>
        <w:pStyle w:val="NoteHeading"/>
        <w:ind w:left="720"/>
        <w:rPr>
          <w:color w:val="auto"/>
        </w:rPr>
      </w:pPr>
      <w:r w:rsidRPr="00425C8F">
        <w:rPr>
          <w:color w:val="auto"/>
        </w:rPr>
        <w:t>Between EMPCODE &amp; LOGINID value of one of them must be present, i.e. EMPCODE or LOGINID.</w:t>
      </w:r>
    </w:p>
    <w:p w:rsidR="00633175" w:rsidRPr="00425C8F" w:rsidRDefault="00633175" w:rsidP="00633175">
      <w:pPr>
        <w:pStyle w:val="NoteHeading"/>
        <w:ind w:left="720"/>
        <w:rPr>
          <w:color w:val="auto"/>
        </w:rPr>
      </w:pPr>
      <w:r w:rsidRPr="00425C8F">
        <w:rPr>
          <w:color w:val="auto"/>
        </w:rPr>
        <w:t>If all the 3 details (</w:t>
      </w:r>
      <w:r w:rsidRPr="00425C8F">
        <w:rPr>
          <w:color w:val="auto"/>
          <w:lang w:val="en-IN"/>
        </w:rPr>
        <w:t>EXTNWCODE</w:t>
      </w:r>
      <w:r w:rsidRPr="00425C8F">
        <w:rPr>
          <w:color w:val="auto"/>
        </w:rPr>
        <w:t>, EMPCODE, &amp; LOGINID) are provided, then values as provided under LOGINID would be treated as valid &amp; accordingly processed.</w:t>
      </w:r>
    </w:p>
    <w:p w:rsidR="00633175" w:rsidRPr="00425C8F" w:rsidRDefault="00633175" w:rsidP="00633175">
      <w:pPr>
        <w:pStyle w:val="BodyText2"/>
      </w:pPr>
    </w:p>
    <w:p w:rsidR="00633175" w:rsidRPr="00425C8F" w:rsidRDefault="00633175" w:rsidP="001E6309">
      <w:pPr>
        <w:pStyle w:val="Heading"/>
        <w:rPr>
          <w:color w:val="auto"/>
        </w:rPr>
      </w:pPr>
      <w:bookmarkStart w:id="338" w:name="_Toc309916605"/>
      <w:bookmarkStart w:id="339" w:name="_Toc379631436"/>
      <w:bookmarkStart w:id="340" w:name="_Toc380482383"/>
      <w:r w:rsidRPr="00425C8F">
        <w:rPr>
          <w:color w:val="auto"/>
        </w:rPr>
        <w:t>XML Response Syntax</w:t>
      </w:r>
      <w:bookmarkEnd w:id="338"/>
      <w:bookmarkEnd w:id="339"/>
      <w:bookmarkEnd w:id="340"/>
    </w:p>
    <w:p w:rsidR="00633175" w:rsidRPr="00425C8F" w:rsidRDefault="00633175" w:rsidP="00633175">
      <w:pPr>
        <w:pStyle w:val="BodyText2"/>
      </w:pPr>
      <w:r w:rsidRPr="00425C8F">
        <w:t>PreTUPS system sends the acknowledgement to the External system about the ICCID MSISDN mapping. The acknowledgement will be in XML and send as response of the request. The XML response details are mentioned below.</w:t>
      </w:r>
    </w:p>
    <w:p w:rsidR="00633175" w:rsidRPr="00425C8F" w:rsidRDefault="00633175" w:rsidP="00633175">
      <w:pPr>
        <w:pStyle w:val="BodyText2"/>
      </w:pPr>
    </w:p>
    <w:p w:rsidR="00633175" w:rsidRPr="00425C8F" w:rsidRDefault="00633175" w:rsidP="00633175">
      <w:pPr>
        <w:pStyle w:val="BodyText2"/>
        <w:rPr>
          <w:b/>
          <w:bCs/>
          <w:u w:val="single"/>
        </w:rPr>
      </w:pPr>
      <w:r w:rsidRPr="00425C8F">
        <w:rPr>
          <w:b/>
          <w:bCs/>
          <w:u w:val="single"/>
        </w:rPr>
        <w:t>Response Syntax</w:t>
      </w:r>
    </w:p>
    <w:p w:rsidR="00633175" w:rsidRPr="00425C8F" w:rsidRDefault="00633175" w:rsidP="00633175">
      <w:pPr>
        <w:pStyle w:val="BodyText2"/>
      </w:pPr>
    </w:p>
    <w:p w:rsidR="00633175" w:rsidRPr="00425C8F" w:rsidRDefault="00633175" w:rsidP="00633175">
      <w:pPr>
        <w:pStyle w:val="BodyText2"/>
        <w:ind w:left="720"/>
      </w:pPr>
      <w:proofErr w:type="gramStart"/>
      <w:r w:rsidRPr="00425C8F">
        <w:t>&lt;?xml</w:t>
      </w:r>
      <w:proofErr w:type="gramEnd"/>
      <w:r w:rsidRPr="00425C8F">
        <w:t xml:space="preserve"> version="1.0"?&gt;</w:t>
      </w:r>
    </w:p>
    <w:p w:rsidR="00633175" w:rsidRPr="00425C8F" w:rsidRDefault="00633175" w:rsidP="00633175">
      <w:pPr>
        <w:pStyle w:val="BodyText2"/>
        <w:ind w:left="720"/>
      </w:pPr>
      <w:r w:rsidRPr="00425C8F">
        <w:t xml:space="preserve">&lt;COMMAND&gt; </w:t>
      </w:r>
    </w:p>
    <w:p w:rsidR="00633175" w:rsidRPr="00425C8F" w:rsidRDefault="00633175" w:rsidP="00633175">
      <w:pPr>
        <w:pStyle w:val="BodyText2"/>
        <w:ind w:left="720"/>
      </w:pPr>
      <w:r w:rsidRPr="00425C8F">
        <w:t>&lt;TYPE&gt;</w:t>
      </w:r>
      <w:r w:rsidRPr="00425C8F">
        <w:rPr>
          <w:b/>
        </w:rPr>
        <w:t>ICCIDMSISDNMAPRESP</w:t>
      </w:r>
      <w:r w:rsidRPr="00425C8F">
        <w:t>&lt;/TYPE&gt;</w:t>
      </w:r>
    </w:p>
    <w:p w:rsidR="00633175" w:rsidRPr="00425C8F" w:rsidRDefault="00633175" w:rsidP="00633175">
      <w:pPr>
        <w:pStyle w:val="BodyText2"/>
        <w:ind w:left="720"/>
      </w:pPr>
      <w:r w:rsidRPr="00425C8F">
        <w:t>&lt;TXNSTATUS&gt;&lt;Transaction Status&gt;&lt;/TXNSTATUS&gt;</w:t>
      </w:r>
    </w:p>
    <w:p w:rsidR="00633175" w:rsidRPr="00425C8F" w:rsidRDefault="00633175" w:rsidP="00633175">
      <w:pPr>
        <w:pStyle w:val="BodyText2"/>
        <w:ind w:left="720"/>
      </w:pPr>
      <w:r w:rsidRPr="00425C8F">
        <w:t>&lt;ERRORKEY&gt;&lt;Error key&gt;&lt;/ERRORKEY&gt;</w:t>
      </w:r>
    </w:p>
    <w:p w:rsidR="00633175" w:rsidRPr="00425C8F" w:rsidRDefault="00633175" w:rsidP="00633175">
      <w:pPr>
        <w:pStyle w:val="BodyText2"/>
        <w:ind w:left="720"/>
      </w:pPr>
      <w:r w:rsidRPr="00425C8F">
        <w:t>&lt;DATE&gt;&lt;Date and time &gt;&lt;/DATE&gt;</w:t>
      </w:r>
    </w:p>
    <w:p w:rsidR="00633175" w:rsidRPr="00425C8F" w:rsidRDefault="00633175" w:rsidP="00633175">
      <w:pPr>
        <w:pStyle w:val="BodyText2"/>
        <w:ind w:left="720"/>
      </w:pPr>
      <w:r w:rsidRPr="00425C8F">
        <w:t>&lt;EXTREFNUM&gt;&lt;Unique Reference number in the external system&gt;&lt;/ EXTREFNUM&gt;</w:t>
      </w:r>
    </w:p>
    <w:p w:rsidR="00633175" w:rsidRPr="00425C8F" w:rsidRDefault="00633175" w:rsidP="00633175">
      <w:pPr>
        <w:pStyle w:val="BodyText2"/>
        <w:ind w:left="720"/>
      </w:pPr>
      <w:r w:rsidRPr="00425C8F">
        <w:t>&lt;/COMMAND&gt;</w:t>
      </w:r>
    </w:p>
    <w:p w:rsidR="00633175" w:rsidRPr="00425C8F" w:rsidRDefault="00633175" w:rsidP="00633175">
      <w:pPr>
        <w:pStyle w:val="BodyText2"/>
      </w:pPr>
    </w:p>
    <w:p w:rsidR="00633175" w:rsidRPr="00425C8F" w:rsidRDefault="00633175" w:rsidP="00633175">
      <w:pPr>
        <w:pStyle w:val="BodyText2"/>
      </w:pPr>
      <w:r w:rsidRPr="00425C8F">
        <w:rPr>
          <w:b/>
          <w:bCs/>
          <w:u w:val="single"/>
        </w:rPr>
        <w:t>Fields Detail</w:t>
      </w:r>
    </w:p>
    <w:tbl>
      <w:tblPr>
        <w:tblW w:w="92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60"/>
        <w:gridCol w:w="1215"/>
        <w:gridCol w:w="42"/>
        <w:gridCol w:w="2652"/>
        <w:gridCol w:w="48"/>
        <w:gridCol w:w="1620"/>
        <w:gridCol w:w="956"/>
        <w:gridCol w:w="69"/>
        <w:gridCol w:w="992"/>
        <w:gridCol w:w="19"/>
      </w:tblGrid>
      <w:tr w:rsidR="00633175" w:rsidRPr="00425C8F" w:rsidTr="00762089">
        <w:trPr>
          <w:gridAfter w:val="1"/>
          <w:wAfter w:w="19" w:type="dxa"/>
          <w:trHeight w:val="277"/>
          <w:tblHeader/>
        </w:trPr>
        <w:tc>
          <w:tcPr>
            <w:tcW w:w="1620" w:type="dxa"/>
            <w:gridSpan w:val="2"/>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TAG</w:t>
            </w:r>
          </w:p>
        </w:tc>
        <w:tc>
          <w:tcPr>
            <w:tcW w:w="1215" w:type="dxa"/>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Fields</w:t>
            </w:r>
          </w:p>
        </w:tc>
        <w:tc>
          <w:tcPr>
            <w:tcW w:w="2694" w:type="dxa"/>
            <w:gridSpan w:val="2"/>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Remarks</w:t>
            </w:r>
          </w:p>
        </w:tc>
        <w:tc>
          <w:tcPr>
            <w:tcW w:w="1668" w:type="dxa"/>
            <w:gridSpan w:val="2"/>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Example</w:t>
            </w:r>
          </w:p>
        </w:tc>
        <w:tc>
          <w:tcPr>
            <w:tcW w:w="956" w:type="dxa"/>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Filed Type</w:t>
            </w:r>
          </w:p>
        </w:tc>
        <w:tc>
          <w:tcPr>
            <w:tcW w:w="1061" w:type="dxa"/>
            <w:gridSpan w:val="2"/>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Optional/</w:t>
            </w:r>
          </w:p>
          <w:p w:rsidR="00633175" w:rsidRPr="00425C8F" w:rsidRDefault="00633175" w:rsidP="00762089">
            <w:pPr>
              <w:pStyle w:val="TableColumnLabels"/>
              <w:rPr>
                <w:color w:val="auto"/>
              </w:rPr>
            </w:pPr>
            <w:r w:rsidRPr="00425C8F">
              <w:rPr>
                <w:color w:val="auto"/>
              </w:rPr>
              <w:t>Mandatory</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7"/>
        </w:trPr>
        <w:tc>
          <w:tcPr>
            <w:tcW w:w="9233" w:type="dxa"/>
            <w:gridSpan w:val="11"/>
          </w:tcPr>
          <w:p w:rsidR="00633175" w:rsidRPr="00425C8F" w:rsidRDefault="00633175" w:rsidP="00762089">
            <w:pPr>
              <w:pStyle w:val="Tablecontent"/>
              <w:rPr>
                <w:rFonts w:cs="Arial"/>
                <w:b/>
                <w:bCs/>
              </w:rPr>
            </w:pPr>
            <w:r w:rsidRPr="00425C8F">
              <w:rPr>
                <w:rFonts w:cs="Arial"/>
                <w:b/>
                <w:bCs/>
              </w:rPr>
              <w:t>Common TAGS</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60" w:type="dxa"/>
          </w:tcPr>
          <w:p w:rsidR="00633175" w:rsidRPr="00425C8F" w:rsidRDefault="00633175" w:rsidP="00762089">
            <w:pPr>
              <w:pStyle w:val="Tablecontent"/>
              <w:rPr>
                <w:rFonts w:cs="Arial"/>
              </w:rPr>
            </w:pPr>
            <w:r w:rsidRPr="00425C8F">
              <w:rPr>
                <w:rFonts w:cs="Arial"/>
              </w:rPr>
              <w:t>TYPE</w:t>
            </w:r>
          </w:p>
        </w:tc>
        <w:tc>
          <w:tcPr>
            <w:tcW w:w="1317" w:type="dxa"/>
            <w:gridSpan w:val="3"/>
          </w:tcPr>
          <w:p w:rsidR="00633175" w:rsidRPr="00425C8F" w:rsidRDefault="00633175" w:rsidP="00762089">
            <w:pPr>
              <w:pStyle w:val="Tablecontent"/>
              <w:rPr>
                <w:rFonts w:cs="Arial"/>
              </w:rPr>
            </w:pPr>
            <w:r w:rsidRPr="00425C8F">
              <w:rPr>
                <w:rFonts w:cs="Arial"/>
              </w:rPr>
              <w:t>Response type</w:t>
            </w:r>
          </w:p>
        </w:tc>
        <w:tc>
          <w:tcPr>
            <w:tcW w:w="2700" w:type="dxa"/>
            <w:gridSpan w:val="2"/>
          </w:tcPr>
          <w:p w:rsidR="00633175" w:rsidRPr="00425C8F" w:rsidRDefault="00633175" w:rsidP="00762089">
            <w:pPr>
              <w:pStyle w:val="Tablecontent"/>
              <w:rPr>
                <w:rFonts w:cs="Arial"/>
              </w:rPr>
            </w:pPr>
            <w:r w:rsidRPr="00425C8F">
              <w:rPr>
                <w:rFonts w:cs="Arial"/>
              </w:rPr>
              <w:t>Response Type, should be sent with each request - fixed</w:t>
            </w:r>
          </w:p>
        </w:tc>
        <w:tc>
          <w:tcPr>
            <w:tcW w:w="1620" w:type="dxa"/>
          </w:tcPr>
          <w:p w:rsidR="00633175" w:rsidRPr="00425C8F" w:rsidRDefault="00633175" w:rsidP="00762089">
            <w:pPr>
              <w:pStyle w:val="Tablecontent"/>
              <w:rPr>
                <w:rFonts w:cs="Arial"/>
              </w:rPr>
            </w:pPr>
            <w:r w:rsidRPr="00425C8F">
              <w:t>UPLOADMNPFILERESP</w:t>
            </w:r>
          </w:p>
        </w:tc>
        <w:tc>
          <w:tcPr>
            <w:tcW w:w="1025" w:type="dxa"/>
            <w:gridSpan w:val="2"/>
          </w:tcPr>
          <w:p w:rsidR="00633175" w:rsidRPr="00425C8F" w:rsidRDefault="00633175" w:rsidP="00762089">
            <w:pPr>
              <w:pStyle w:val="Tablecontent"/>
              <w:rPr>
                <w:rFonts w:cs="Arial"/>
              </w:rPr>
            </w:pPr>
            <w:r w:rsidRPr="00425C8F">
              <w:rPr>
                <w:rFonts w:cs="Arial"/>
              </w:rPr>
              <w:t>A (20)</w:t>
            </w:r>
          </w:p>
        </w:tc>
        <w:tc>
          <w:tcPr>
            <w:tcW w:w="1011" w:type="dxa"/>
            <w:gridSpan w:val="2"/>
          </w:tcPr>
          <w:p w:rsidR="00633175" w:rsidRPr="00425C8F" w:rsidRDefault="00633175" w:rsidP="00762089">
            <w:pPr>
              <w:pStyle w:val="Tablecontent"/>
              <w:rPr>
                <w:rFonts w:cs="Arial"/>
              </w:rPr>
            </w:pPr>
            <w:r w:rsidRPr="00425C8F">
              <w:rPr>
                <w:rFonts w:cs="Arial"/>
              </w:rPr>
              <w:t>M</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60" w:type="dxa"/>
          </w:tcPr>
          <w:p w:rsidR="00633175" w:rsidRPr="00425C8F" w:rsidRDefault="00633175" w:rsidP="00762089">
            <w:pPr>
              <w:pStyle w:val="Tablecontent"/>
              <w:rPr>
                <w:rFonts w:cs="Arial"/>
              </w:rPr>
            </w:pPr>
            <w:r w:rsidRPr="00425C8F">
              <w:rPr>
                <w:rFonts w:cs="Arial"/>
              </w:rPr>
              <w:t>TXNSTATUS</w:t>
            </w:r>
          </w:p>
        </w:tc>
        <w:tc>
          <w:tcPr>
            <w:tcW w:w="1317" w:type="dxa"/>
            <w:gridSpan w:val="3"/>
          </w:tcPr>
          <w:p w:rsidR="00633175" w:rsidRPr="00425C8F" w:rsidRDefault="00633175" w:rsidP="00762089">
            <w:pPr>
              <w:pStyle w:val="Tablecontent"/>
              <w:rPr>
                <w:rFonts w:cs="Arial"/>
              </w:rPr>
            </w:pPr>
            <w:r w:rsidRPr="00425C8F">
              <w:rPr>
                <w:rFonts w:cs="Arial"/>
              </w:rPr>
              <w:t>Transaction Status</w:t>
            </w:r>
          </w:p>
        </w:tc>
        <w:tc>
          <w:tcPr>
            <w:tcW w:w="2700" w:type="dxa"/>
            <w:gridSpan w:val="2"/>
          </w:tcPr>
          <w:p w:rsidR="00633175" w:rsidRPr="00425C8F" w:rsidRDefault="00633175" w:rsidP="00762089">
            <w:pPr>
              <w:pStyle w:val="Tablecontent"/>
              <w:rPr>
                <w:rFonts w:cs="Arial"/>
              </w:rPr>
            </w:pPr>
            <w:r w:rsidRPr="00425C8F">
              <w:rPr>
                <w:rFonts w:cs="Arial"/>
              </w:rPr>
              <w:t>Status of the User registration request</w:t>
            </w:r>
          </w:p>
          <w:p w:rsidR="00633175" w:rsidRPr="00425C8F" w:rsidRDefault="00633175" w:rsidP="00762089">
            <w:pPr>
              <w:pStyle w:val="TableListBullet1"/>
              <w:jc w:val="left"/>
              <w:rPr>
                <w:rFonts w:cs="Arial"/>
              </w:rPr>
            </w:pPr>
            <w:r w:rsidRPr="00425C8F">
              <w:rPr>
                <w:rFonts w:cs="Arial"/>
              </w:rPr>
              <w:t xml:space="preserve">Transaction Status = 200 means Success, </w:t>
            </w:r>
          </w:p>
          <w:p w:rsidR="00633175" w:rsidRPr="00425C8F" w:rsidRDefault="00633175" w:rsidP="00762089">
            <w:pPr>
              <w:pStyle w:val="TableListBullet1"/>
              <w:jc w:val="left"/>
              <w:rPr>
                <w:rFonts w:cs="Arial"/>
              </w:rPr>
            </w:pPr>
            <w:r w:rsidRPr="00425C8F">
              <w:rPr>
                <w:rFonts w:cs="Arial"/>
              </w:rPr>
              <w:t>Transaction Status Other than 200 means failed</w:t>
            </w:r>
          </w:p>
        </w:tc>
        <w:tc>
          <w:tcPr>
            <w:tcW w:w="1620" w:type="dxa"/>
          </w:tcPr>
          <w:p w:rsidR="00633175" w:rsidRPr="00425C8F" w:rsidRDefault="00633175" w:rsidP="00762089">
            <w:pPr>
              <w:pStyle w:val="Tablecontent"/>
              <w:rPr>
                <w:rFonts w:cs="Arial"/>
              </w:rPr>
            </w:pPr>
            <w:r w:rsidRPr="00425C8F">
              <w:rPr>
                <w:rFonts w:cs="Arial"/>
              </w:rPr>
              <w:t>200</w:t>
            </w:r>
          </w:p>
        </w:tc>
        <w:tc>
          <w:tcPr>
            <w:tcW w:w="1025" w:type="dxa"/>
            <w:gridSpan w:val="2"/>
          </w:tcPr>
          <w:p w:rsidR="00633175" w:rsidRPr="00425C8F" w:rsidRDefault="00633175" w:rsidP="00762089">
            <w:pPr>
              <w:pStyle w:val="Tablecontent"/>
              <w:rPr>
                <w:rFonts w:cs="Arial"/>
              </w:rPr>
            </w:pPr>
            <w:r w:rsidRPr="00425C8F">
              <w:rPr>
                <w:rFonts w:cs="Arial"/>
              </w:rPr>
              <w:t>N (7)</w:t>
            </w:r>
          </w:p>
        </w:tc>
        <w:tc>
          <w:tcPr>
            <w:tcW w:w="1011" w:type="dxa"/>
            <w:gridSpan w:val="2"/>
          </w:tcPr>
          <w:p w:rsidR="00633175" w:rsidRPr="00425C8F" w:rsidRDefault="00633175" w:rsidP="00762089">
            <w:pPr>
              <w:pStyle w:val="Tablecontent"/>
              <w:rPr>
                <w:rFonts w:cs="Arial"/>
              </w:rPr>
            </w:pPr>
            <w:r w:rsidRPr="00425C8F">
              <w:rPr>
                <w:rFonts w:cs="Arial"/>
              </w:rPr>
              <w:t>M</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60" w:type="dxa"/>
          </w:tcPr>
          <w:p w:rsidR="00633175" w:rsidRPr="00425C8F" w:rsidRDefault="00633175" w:rsidP="00762089">
            <w:pPr>
              <w:pStyle w:val="Tablecontent"/>
              <w:rPr>
                <w:rFonts w:cs="Arial"/>
              </w:rPr>
            </w:pPr>
            <w:r w:rsidRPr="00425C8F">
              <w:rPr>
                <w:rFonts w:cs="Courier New"/>
                <w:szCs w:val="20"/>
              </w:rPr>
              <w:t>ERROR_KEY</w:t>
            </w:r>
          </w:p>
        </w:tc>
        <w:tc>
          <w:tcPr>
            <w:tcW w:w="1317" w:type="dxa"/>
            <w:gridSpan w:val="3"/>
          </w:tcPr>
          <w:p w:rsidR="00633175" w:rsidRPr="00425C8F" w:rsidRDefault="00633175" w:rsidP="00762089">
            <w:pPr>
              <w:pStyle w:val="Tablecontent"/>
              <w:rPr>
                <w:rFonts w:cs="Arial"/>
              </w:rPr>
            </w:pPr>
            <w:r w:rsidRPr="00425C8F">
              <w:rPr>
                <w:rFonts w:cs="Arial"/>
              </w:rPr>
              <w:t xml:space="preserve">Error key </w:t>
            </w:r>
          </w:p>
        </w:tc>
        <w:tc>
          <w:tcPr>
            <w:tcW w:w="2700" w:type="dxa"/>
            <w:gridSpan w:val="2"/>
          </w:tcPr>
          <w:p w:rsidR="00633175" w:rsidRPr="00425C8F" w:rsidRDefault="00633175" w:rsidP="00762089">
            <w:pPr>
              <w:pStyle w:val="Tablecontent"/>
              <w:rPr>
                <w:rFonts w:cs="Arial"/>
              </w:rPr>
            </w:pPr>
            <w:r w:rsidRPr="00425C8F">
              <w:rPr>
                <w:rFonts w:cs="Arial"/>
              </w:rPr>
              <w:t xml:space="preserve">If any error </w:t>
            </w:r>
          </w:p>
        </w:tc>
        <w:tc>
          <w:tcPr>
            <w:tcW w:w="1620" w:type="dxa"/>
          </w:tcPr>
          <w:p w:rsidR="00633175" w:rsidRPr="00425C8F" w:rsidRDefault="00633175" w:rsidP="00762089">
            <w:pPr>
              <w:pStyle w:val="Tablecontent"/>
              <w:rPr>
                <w:rFonts w:cs="Arial"/>
              </w:rPr>
            </w:pPr>
            <w:r w:rsidRPr="00425C8F">
              <w:rPr>
                <w:rFonts w:cs="Arial"/>
              </w:rPr>
              <w:t>218</w:t>
            </w:r>
          </w:p>
        </w:tc>
        <w:tc>
          <w:tcPr>
            <w:tcW w:w="1025" w:type="dxa"/>
            <w:gridSpan w:val="2"/>
          </w:tcPr>
          <w:p w:rsidR="00633175" w:rsidRPr="00425C8F" w:rsidRDefault="00633175" w:rsidP="00762089">
            <w:pPr>
              <w:pStyle w:val="Tablecontent"/>
              <w:rPr>
                <w:rFonts w:cs="Arial"/>
              </w:rPr>
            </w:pPr>
            <w:r w:rsidRPr="00425C8F">
              <w:rPr>
                <w:rFonts w:cs="Arial"/>
              </w:rPr>
              <w:t>A(10)</w:t>
            </w:r>
          </w:p>
        </w:tc>
        <w:tc>
          <w:tcPr>
            <w:tcW w:w="1011" w:type="dxa"/>
            <w:gridSpan w:val="2"/>
          </w:tcPr>
          <w:p w:rsidR="00633175" w:rsidRPr="00425C8F" w:rsidRDefault="00633175" w:rsidP="00762089">
            <w:pPr>
              <w:pStyle w:val="Tablecontent"/>
              <w:rPr>
                <w:rFonts w:cs="Arial"/>
              </w:rPr>
            </w:pPr>
            <w:r w:rsidRPr="00425C8F">
              <w:rPr>
                <w:rFonts w:cs="Arial"/>
              </w:rPr>
              <w:t>O</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60" w:type="dxa"/>
          </w:tcPr>
          <w:p w:rsidR="00633175" w:rsidRPr="00425C8F" w:rsidRDefault="00633175" w:rsidP="00762089">
            <w:pPr>
              <w:pStyle w:val="Tablecontent"/>
              <w:rPr>
                <w:rFonts w:cs="Arial"/>
              </w:rPr>
            </w:pPr>
            <w:r w:rsidRPr="00425C8F">
              <w:rPr>
                <w:rFonts w:cs="Arial"/>
              </w:rPr>
              <w:t>DATE</w:t>
            </w:r>
          </w:p>
        </w:tc>
        <w:tc>
          <w:tcPr>
            <w:tcW w:w="1317" w:type="dxa"/>
            <w:gridSpan w:val="3"/>
          </w:tcPr>
          <w:p w:rsidR="00633175" w:rsidRPr="00425C8F" w:rsidRDefault="00633175" w:rsidP="00762089">
            <w:pPr>
              <w:pStyle w:val="Tablecontent"/>
              <w:rPr>
                <w:rFonts w:cs="Arial"/>
              </w:rPr>
            </w:pPr>
            <w:r w:rsidRPr="00425C8F">
              <w:rPr>
                <w:rFonts w:cs="Arial"/>
              </w:rPr>
              <w:t>Date and time</w:t>
            </w:r>
          </w:p>
        </w:tc>
        <w:tc>
          <w:tcPr>
            <w:tcW w:w="2700" w:type="dxa"/>
            <w:gridSpan w:val="2"/>
          </w:tcPr>
          <w:p w:rsidR="00633175" w:rsidRPr="00425C8F" w:rsidRDefault="00633175" w:rsidP="00762089">
            <w:pPr>
              <w:pStyle w:val="Tablecontent"/>
              <w:rPr>
                <w:rFonts w:cs="Arial"/>
              </w:rPr>
            </w:pPr>
            <w:r w:rsidRPr="00425C8F">
              <w:rPr>
                <w:rFonts w:cs="Arial"/>
              </w:rPr>
              <w:t>Date and time on which request generated by external system, HH are in 24 Hour Format</w:t>
            </w:r>
          </w:p>
        </w:tc>
        <w:tc>
          <w:tcPr>
            <w:tcW w:w="1620" w:type="dxa"/>
          </w:tcPr>
          <w:p w:rsidR="00633175" w:rsidRPr="00425C8F" w:rsidRDefault="00633175" w:rsidP="00762089">
            <w:pPr>
              <w:pStyle w:val="Tablecontent"/>
              <w:rPr>
                <w:rFonts w:cs="Arial"/>
              </w:rPr>
            </w:pPr>
            <w:r w:rsidRPr="00425C8F">
              <w:rPr>
                <w:rFonts w:cs="Arial"/>
              </w:rPr>
              <w:t>DD-MM-YYYY HH:MM:SS</w:t>
            </w:r>
          </w:p>
        </w:tc>
        <w:tc>
          <w:tcPr>
            <w:tcW w:w="1025" w:type="dxa"/>
            <w:gridSpan w:val="2"/>
          </w:tcPr>
          <w:p w:rsidR="00633175" w:rsidRPr="00425C8F" w:rsidRDefault="00633175" w:rsidP="00762089">
            <w:pPr>
              <w:pStyle w:val="Tablecontent"/>
              <w:rPr>
                <w:rFonts w:cs="Arial"/>
              </w:rPr>
            </w:pPr>
            <w:r w:rsidRPr="00425C8F">
              <w:rPr>
                <w:rFonts w:cs="Arial"/>
              </w:rPr>
              <w:t>D (20)</w:t>
            </w:r>
          </w:p>
        </w:tc>
        <w:tc>
          <w:tcPr>
            <w:tcW w:w="1011" w:type="dxa"/>
            <w:gridSpan w:val="2"/>
          </w:tcPr>
          <w:p w:rsidR="00633175" w:rsidRPr="00425C8F" w:rsidRDefault="00633175" w:rsidP="00762089">
            <w:pPr>
              <w:pStyle w:val="Tablecontent"/>
              <w:rPr>
                <w:rFonts w:cs="Arial"/>
              </w:rPr>
            </w:pPr>
            <w:r w:rsidRPr="00425C8F">
              <w:rPr>
                <w:rFonts w:cs="Arial"/>
              </w:rPr>
              <w:t>M</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60" w:type="dxa"/>
          </w:tcPr>
          <w:p w:rsidR="00633175" w:rsidRPr="00425C8F" w:rsidRDefault="00633175" w:rsidP="00762089">
            <w:pPr>
              <w:pStyle w:val="Tablecontent"/>
              <w:rPr>
                <w:rFonts w:cs="Arial"/>
              </w:rPr>
            </w:pPr>
            <w:r w:rsidRPr="00425C8F">
              <w:rPr>
                <w:rFonts w:cs="Courier New"/>
                <w:szCs w:val="20"/>
                <w:lang w:val="en-IN"/>
              </w:rPr>
              <w:t>EXTREFNUM</w:t>
            </w:r>
          </w:p>
        </w:tc>
        <w:tc>
          <w:tcPr>
            <w:tcW w:w="1317" w:type="dxa"/>
            <w:gridSpan w:val="3"/>
          </w:tcPr>
          <w:p w:rsidR="00633175" w:rsidRPr="00425C8F" w:rsidRDefault="00633175" w:rsidP="00762089">
            <w:pPr>
              <w:pStyle w:val="Tablecontent"/>
              <w:rPr>
                <w:rFonts w:cs="Arial"/>
              </w:rPr>
            </w:pPr>
            <w:r w:rsidRPr="00425C8F">
              <w:rPr>
                <w:rFonts w:cs="Arial"/>
              </w:rPr>
              <w:t xml:space="preserve">External reference code </w:t>
            </w:r>
          </w:p>
        </w:tc>
        <w:tc>
          <w:tcPr>
            <w:tcW w:w="2700" w:type="dxa"/>
            <w:gridSpan w:val="2"/>
          </w:tcPr>
          <w:p w:rsidR="00633175" w:rsidRPr="00425C8F" w:rsidRDefault="00633175" w:rsidP="00762089">
            <w:pPr>
              <w:pStyle w:val="Tablecontent"/>
              <w:rPr>
                <w:rFonts w:cs="Arial"/>
              </w:rPr>
            </w:pPr>
            <w:r w:rsidRPr="00425C8F">
              <w:rPr>
                <w:rFonts w:cs="Arial"/>
              </w:rPr>
              <w:t xml:space="preserve">External reference code </w:t>
            </w:r>
          </w:p>
        </w:tc>
        <w:tc>
          <w:tcPr>
            <w:tcW w:w="1620" w:type="dxa"/>
          </w:tcPr>
          <w:p w:rsidR="00633175" w:rsidRPr="00425C8F" w:rsidRDefault="00633175" w:rsidP="00762089">
            <w:pPr>
              <w:pStyle w:val="Tablecontent"/>
              <w:rPr>
                <w:rFonts w:cs="Arial"/>
              </w:rPr>
            </w:pPr>
          </w:p>
        </w:tc>
        <w:tc>
          <w:tcPr>
            <w:tcW w:w="1025" w:type="dxa"/>
            <w:gridSpan w:val="2"/>
          </w:tcPr>
          <w:p w:rsidR="00633175" w:rsidRPr="00425C8F" w:rsidRDefault="00633175" w:rsidP="00762089">
            <w:pPr>
              <w:pStyle w:val="Tablecontent"/>
              <w:rPr>
                <w:rFonts w:cs="Arial"/>
              </w:rPr>
            </w:pPr>
            <w:r w:rsidRPr="00425C8F">
              <w:rPr>
                <w:rFonts w:cs="Arial"/>
              </w:rPr>
              <w:t>A (2)</w:t>
            </w:r>
          </w:p>
        </w:tc>
        <w:tc>
          <w:tcPr>
            <w:tcW w:w="1011" w:type="dxa"/>
            <w:gridSpan w:val="2"/>
          </w:tcPr>
          <w:p w:rsidR="00633175" w:rsidRPr="00425C8F" w:rsidRDefault="00633175" w:rsidP="00762089">
            <w:pPr>
              <w:pStyle w:val="Tablecontent"/>
              <w:rPr>
                <w:rFonts w:cs="Arial"/>
              </w:rPr>
            </w:pPr>
            <w:r w:rsidRPr="00425C8F">
              <w:rPr>
                <w:rFonts w:cs="Arial"/>
              </w:rPr>
              <w:t>M</w:t>
            </w:r>
          </w:p>
        </w:tc>
      </w:tr>
    </w:tbl>
    <w:p w:rsidR="00633175" w:rsidRPr="00425C8F" w:rsidRDefault="00633175" w:rsidP="00633175">
      <w:pPr>
        <w:pStyle w:val="BodyText2"/>
      </w:pPr>
    </w:p>
    <w:p w:rsidR="00633175" w:rsidRPr="00425C8F" w:rsidRDefault="00633175" w:rsidP="00633175">
      <w:pPr>
        <w:pStyle w:val="NoteHeading"/>
        <w:numPr>
          <w:ilvl w:val="0"/>
          <w:numId w:val="0"/>
        </w:numPr>
        <w:ind w:left="180"/>
        <w:rPr>
          <w:rFonts w:ascii="Times New Roman" w:hAnsi="Times New Roman"/>
          <w:b w:val="0"/>
          <w:bCs/>
          <w:color w:val="auto"/>
          <w:sz w:val="22"/>
        </w:rPr>
      </w:pPr>
      <w:r w:rsidRPr="00425C8F">
        <w:rPr>
          <w:rFonts w:ascii="Times New Roman" w:hAnsi="Times New Roman"/>
          <w:b w:val="0"/>
          <w:bCs/>
          <w:color w:val="auto"/>
          <w:sz w:val="22"/>
        </w:rPr>
        <w:t xml:space="preserve"> </w:t>
      </w:r>
    </w:p>
    <w:p w:rsidR="00633175" w:rsidRPr="00425C8F" w:rsidRDefault="00633175" w:rsidP="001E6309">
      <w:pPr>
        <w:pStyle w:val="Heading"/>
        <w:rPr>
          <w:color w:val="auto"/>
        </w:rPr>
      </w:pPr>
      <w:bookmarkStart w:id="341" w:name="_Toc309916606"/>
      <w:bookmarkStart w:id="342" w:name="_Toc379631437"/>
      <w:bookmarkStart w:id="343" w:name="_Toc380482384"/>
      <w:r w:rsidRPr="00425C8F">
        <w:rPr>
          <w:color w:val="auto"/>
        </w:rPr>
        <w:t>Business Rules</w:t>
      </w:r>
      <w:bookmarkEnd w:id="341"/>
      <w:bookmarkEnd w:id="342"/>
      <w:bookmarkEnd w:id="343"/>
    </w:p>
    <w:p w:rsidR="00633175" w:rsidRPr="00425C8F" w:rsidRDefault="00633175" w:rsidP="00633175">
      <w:pPr>
        <w:pStyle w:val="BodyText2"/>
        <w:numPr>
          <w:ilvl w:val="0"/>
          <w:numId w:val="27"/>
        </w:numPr>
        <w:jc w:val="left"/>
      </w:pPr>
      <w:r w:rsidRPr="00425C8F">
        <w:t>Type tag will identify the type of Enquiry request.</w:t>
      </w:r>
    </w:p>
    <w:p w:rsidR="00633175" w:rsidRPr="00425C8F" w:rsidRDefault="00633175" w:rsidP="00633175">
      <w:pPr>
        <w:pStyle w:val="BodyText2"/>
        <w:numPr>
          <w:ilvl w:val="0"/>
          <w:numId w:val="27"/>
        </w:numPr>
        <w:jc w:val="left"/>
      </w:pPr>
      <w:r w:rsidRPr="00425C8F">
        <w:t>If Customer care user sends the request by both ie ICCID and MSISDN then we will validate ICCID with MSISDN and then if validation passes respective data will be send as response or an error xml will be send.</w:t>
      </w:r>
    </w:p>
    <w:p w:rsidR="00633175" w:rsidRPr="00425C8F" w:rsidRDefault="00633175" w:rsidP="00235C6A">
      <w:pPr>
        <w:pStyle w:val="BodyText2"/>
        <w:numPr>
          <w:ilvl w:val="0"/>
          <w:numId w:val="27"/>
        </w:numPr>
        <w:jc w:val="left"/>
        <w:rPr>
          <w:lang w:val="en-IN"/>
        </w:rPr>
      </w:pPr>
      <w:r w:rsidRPr="00425C8F">
        <w:t>Based on either of the value provided info will be loaded</w:t>
      </w:r>
    </w:p>
    <w:p w:rsidR="00633175" w:rsidRPr="00425C8F" w:rsidRDefault="00633175" w:rsidP="00633175">
      <w:pPr>
        <w:pStyle w:val="BodyText2"/>
        <w:rPr>
          <w:lang w:val="en-IN"/>
        </w:rPr>
      </w:pPr>
    </w:p>
    <w:p w:rsidR="00235C6A" w:rsidRPr="00425C8F" w:rsidRDefault="00235C6A" w:rsidP="00235C6A">
      <w:pPr>
        <w:pStyle w:val="BodyText2"/>
      </w:pPr>
    </w:p>
    <w:p w:rsidR="00235C6A" w:rsidRPr="00425C8F" w:rsidRDefault="00235C6A" w:rsidP="00235C6A">
      <w:pPr>
        <w:pStyle w:val="Code"/>
        <w:ind w:left="0" w:firstLine="720"/>
      </w:pPr>
    </w:p>
    <w:p w:rsidR="00235C6A" w:rsidRPr="00425C8F" w:rsidRDefault="00235C6A" w:rsidP="00235C6A">
      <w:pPr>
        <w:pStyle w:val="BodyText2"/>
        <w:rPr>
          <w:b/>
        </w:rPr>
      </w:pPr>
      <w:r w:rsidRPr="00425C8F">
        <w:rPr>
          <w:b/>
        </w:rPr>
        <w:t>Fields Detail</w:t>
      </w:r>
    </w:p>
    <w:tbl>
      <w:tblPr>
        <w:tblStyle w:val="TableGrid"/>
        <w:tblW w:w="9018" w:type="dxa"/>
        <w:tblLayout w:type="fixed"/>
        <w:tblLook w:val="04A0" w:firstRow="1" w:lastRow="0" w:firstColumn="1" w:lastColumn="0" w:noHBand="0" w:noVBand="1"/>
      </w:tblPr>
      <w:tblGrid>
        <w:gridCol w:w="1798"/>
        <w:gridCol w:w="1120"/>
        <w:gridCol w:w="2410"/>
        <w:gridCol w:w="1463"/>
        <w:gridCol w:w="537"/>
        <w:gridCol w:w="433"/>
        <w:gridCol w:w="1257"/>
      </w:tblGrid>
      <w:tr w:rsidR="00235C6A" w:rsidRPr="00425C8F" w:rsidTr="002C3F3C">
        <w:trPr>
          <w:tblHeader/>
        </w:trPr>
        <w:tc>
          <w:tcPr>
            <w:tcW w:w="1798" w:type="dxa"/>
            <w:shd w:val="clear" w:color="auto" w:fill="E31837"/>
          </w:tcPr>
          <w:p w:rsidR="00235C6A" w:rsidRPr="00425C8F" w:rsidRDefault="00235C6A" w:rsidP="002C3F3C">
            <w:pPr>
              <w:pStyle w:val="TableColumnLabels"/>
              <w:rPr>
                <w:color w:val="auto"/>
              </w:rPr>
            </w:pPr>
            <w:r w:rsidRPr="00425C8F">
              <w:rPr>
                <w:color w:val="auto"/>
              </w:rPr>
              <w:t>TAG</w:t>
            </w:r>
          </w:p>
        </w:tc>
        <w:tc>
          <w:tcPr>
            <w:tcW w:w="1120" w:type="dxa"/>
            <w:shd w:val="clear" w:color="auto" w:fill="E31837"/>
          </w:tcPr>
          <w:p w:rsidR="00235C6A" w:rsidRPr="00425C8F" w:rsidRDefault="00235C6A" w:rsidP="002C3F3C">
            <w:pPr>
              <w:pStyle w:val="TableColumnLabels"/>
              <w:rPr>
                <w:color w:val="auto"/>
              </w:rPr>
            </w:pPr>
            <w:r w:rsidRPr="00425C8F">
              <w:rPr>
                <w:color w:val="auto"/>
              </w:rPr>
              <w:t>Field</w:t>
            </w:r>
          </w:p>
        </w:tc>
        <w:tc>
          <w:tcPr>
            <w:tcW w:w="2410" w:type="dxa"/>
            <w:shd w:val="clear" w:color="auto" w:fill="E31837"/>
          </w:tcPr>
          <w:p w:rsidR="00235C6A" w:rsidRPr="00425C8F" w:rsidRDefault="00235C6A" w:rsidP="002C3F3C">
            <w:pPr>
              <w:pStyle w:val="TableColumnLabels"/>
              <w:rPr>
                <w:color w:val="auto"/>
              </w:rPr>
            </w:pPr>
            <w:r w:rsidRPr="00425C8F">
              <w:rPr>
                <w:color w:val="auto"/>
              </w:rPr>
              <w:t>Remarks</w:t>
            </w:r>
          </w:p>
        </w:tc>
        <w:tc>
          <w:tcPr>
            <w:tcW w:w="1463" w:type="dxa"/>
            <w:shd w:val="clear" w:color="auto" w:fill="E31837"/>
          </w:tcPr>
          <w:p w:rsidR="00235C6A" w:rsidRPr="00425C8F" w:rsidRDefault="00235C6A" w:rsidP="002C3F3C">
            <w:pPr>
              <w:pStyle w:val="TableColumnLabels"/>
              <w:rPr>
                <w:color w:val="auto"/>
              </w:rPr>
            </w:pPr>
            <w:r w:rsidRPr="00425C8F">
              <w:rPr>
                <w:color w:val="auto"/>
              </w:rPr>
              <w:t>Example</w:t>
            </w:r>
          </w:p>
        </w:tc>
        <w:tc>
          <w:tcPr>
            <w:tcW w:w="970" w:type="dxa"/>
            <w:gridSpan w:val="2"/>
            <w:shd w:val="clear" w:color="auto" w:fill="E31837"/>
          </w:tcPr>
          <w:p w:rsidR="00235C6A" w:rsidRPr="00425C8F" w:rsidRDefault="00235C6A" w:rsidP="002C3F3C">
            <w:pPr>
              <w:pStyle w:val="TableColumnLabels"/>
              <w:rPr>
                <w:color w:val="auto"/>
              </w:rPr>
            </w:pPr>
            <w:r w:rsidRPr="00425C8F">
              <w:rPr>
                <w:color w:val="auto"/>
              </w:rPr>
              <w:t>Field Type</w:t>
            </w:r>
          </w:p>
        </w:tc>
        <w:tc>
          <w:tcPr>
            <w:tcW w:w="1257" w:type="dxa"/>
            <w:shd w:val="clear" w:color="auto" w:fill="E31837"/>
          </w:tcPr>
          <w:p w:rsidR="00235C6A" w:rsidRPr="00425C8F" w:rsidRDefault="00235C6A" w:rsidP="002C3F3C">
            <w:pPr>
              <w:pStyle w:val="TableColumnLabels"/>
              <w:rPr>
                <w:color w:val="auto"/>
              </w:rPr>
            </w:pPr>
            <w:r w:rsidRPr="00425C8F">
              <w:rPr>
                <w:color w:val="auto"/>
              </w:rPr>
              <w:t>Optional / Mandatory</w:t>
            </w:r>
          </w:p>
        </w:tc>
      </w:tr>
      <w:tr w:rsidR="00235C6A" w:rsidRPr="00425C8F" w:rsidTr="002C3F3C">
        <w:tc>
          <w:tcPr>
            <w:tcW w:w="1798" w:type="dxa"/>
          </w:tcPr>
          <w:p w:rsidR="00235C6A" w:rsidRPr="00425C8F" w:rsidRDefault="00235C6A" w:rsidP="002C3F3C">
            <w:pPr>
              <w:pStyle w:val="Tablecontent"/>
            </w:pPr>
          </w:p>
        </w:tc>
        <w:tc>
          <w:tcPr>
            <w:tcW w:w="1120" w:type="dxa"/>
          </w:tcPr>
          <w:p w:rsidR="00235C6A" w:rsidRPr="00425C8F" w:rsidRDefault="00235C6A" w:rsidP="002C3F3C">
            <w:pPr>
              <w:pStyle w:val="Tablecontent"/>
            </w:pPr>
          </w:p>
        </w:tc>
        <w:tc>
          <w:tcPr>
            <w:tcW w:w="2410" w:type="dxa"/>
          </w:tcPr>
          <w:p w:rsidR="00235C6A" w:rsidRPr="00425C8F" w:rsidRDefault="00235C6A" w:rsidP="002C3F3C">
            <w:pPr>
              <w:pStyle w:val="Tablecontent"/>
            </w:pPr>
          </w:p>
        </w:tc>
        <w:tc>
          <w:tcPr>
            <w:tcW w:w="1463" w:type="dxa"/>
          </w:tcPr>
          <w:p w:rsidR="00235C6A" w:rsidRPr="00425C8F" w:rsidRDefault="00235C6A" w:rsidP="002C3F3C">
            <w:pPr>
              <w:pStyle w:val="Tablecontent"/>
            </w:pPr>
          </w:p>
        </w:tc>
        <w:tc>
          <w:tcPr>
            <w:tcW w:w="970" w:type="dxa"/>
            <w:gridSpan w:val="2"/>
          </w:tcPr>
          <w:p w:rsidR="00235C6A" w:rsidRPr="00425C8F" w:rsidRDefault="00235C6A" w:rsidP="002C3F3C">
            <w:pPr>
              <w:pStyle w:val="Tablecontent"/>
            </w:pPr>
          </w:p>
        </w:tc>
        <w:tc>
          <w:tcPr>
            <w:tcW w:w="1257" w:type="dxa"/>
          </w:tcPr>
          <w:p w:rsidR="00235C6A" w:rsidRPr="00425C8F" w:rsidRDefault="00235C6A" w:rsidP="002C3F3C">
            <w:pPr>
              <w:pStyle w:val="Tablecontent"/>
            </w:pPr>
          </w:p>
        </w:tc>
      </w:tr>
      <w:tr w:rsidR="00235C6A" w:rsidRPr="00425C8F" w:rsidTr="002C3F3C">
        <w:tc>
          <w:tcPr>
            <w:tcW w:w="1798" w:type="dxa"/>
          </w:tcPr>
          <w:p w:rsidR="00235C6A" w:rsidRPr="00425C8F" w:rsidRDefault="00235C6A" w:rsidP="002C3F3C">
            <w:pPr>
              <w:pStyle w:val="Tablecontent"/>
            </w:pPr>
          </w:p>
        </w:tc>
        <w:tc>
          <w:tcPr>
            <w:tcW w:w="1120" w:type="dxa"/>
          </w:tcPr>
          <w:p w:rsidR="00235C6A" w:rsidRPr="00425C8F" w:rsidRDefault="00235C6A" w:rsidP="002C3F3C">
            <w:pPr>
              <w:pStyle w:val="Tablecontent"/>
            </w:pPr>
          </w:p>
        </w:tc>
        <w:tc>
          <w:tcPr>
            <w:tcW w:w="2410" w:type="dxa"/>
          </w:tcPr>
          <w:p w:rsidR="00235C6A" w:rsidRPr="00425C8F" w:rsidRDefault="00235C6A" w:rsidP="002C3F3C">
            <w:pPr>
              <w:pStyle w:val="Tablecontent"/>
            </w:pPr>
          </w:p>
        </w:tc>
        <w:tc>
          <w:tcPr>
            <w:tcW w:w="1463" w:type="dxa"/>
          </w:tcPr>
          <w:p w:rsidR="00235C6A" w:rsidRPr="00425C8F" w:rsidRDefault="00235C6A" w:rsidP="002C3F3C">
            <w:pPr>
              <w:pStyle w:val="Tablecontent"/>
            </w:pPr>
          </w:p>
        </w:tc>
        <w:tc>
          <w:tcPr>
            <w:tcW w:w="970" w:type="dxa"/>
            <w:gridSpan w:val="2"/>
          </w:tcPr>
          <w:p w:rsidR="00235C6A" w:rsidRPr="00425C8F" w:rsidRDefault="00235C6A" w:rsidP="002C3F3C">
            <w:pPr>
              <w:pStyle w:val="Tablecontent"/>
            </w:pPr>
          </w:p>
        </w:tc>
        <w:tc>
          <w:tcPr>
            <w:tcW w:w="1257" w:type="dxa"/>
          </w:tcPr>
          <w:p w:rsidR="00235C6A" w:rsidRPr="00425C8F" w:rsidRDefault="00235C6A" w:rsidP="002C3F3C">
            <w:pPr>
              <w:pStyle w:val="Tablecontent"/>
            </w:pPr>
          </w:p>
        </w:tc>
      </w:tr>
      <w:tr w:rsidR="00235C6A" w:rsidRPr="00425C8F" w:rsidTr="002C3F3C">
        <w:tc>
          <w:tcPr>
            <w:tcW w:w="1798" w:type="dxa"/>
          </w:tcPr>
          <w:p w:rsidR="00235C6A" w:rsidRPr="00425C8F" w:rsidRDefault="00235C6A" w:rsidP="002C3F3C">
            <w:pPr>
              <w:pStyle w:val="Tablecontent"/>
            </w:pPr>
          </w:p>
        </w:tc>
        <w:tc>
          <w:tcPr>
            <w:tcW w:w="1120" w:type="dxa"/>
          </w:tcPr>
          <w:p w:rsidR="00235C6A" w:rsidRPr="00425C8F" w:rsidRDefault="00235C6A" w:rsidP="002C3F3C">
            <w:pPr>
              <w:pStyle w:val="Tablecontent"/>
            </w:pPr>
          </w:p>
        </w:tc>
        <w:tc>
          <w:tcPr>
            <w:tcW w:w="2410" w:type="dxa"/>
          </w:tcPr>
          <w:p w:rsidR="00235C6A" w:rsidRPr="00425C8F" w:rsidRDefault="00235C6A" w:rsidP="002C3F3C">
            <w:pPr>
              <w:pStyle w:val="Tablecontent"/>
            </w:pPr>
          </w:p>
        </w:tc>
        <w:tc>
          <w:tcPr>
            <w:tcW w:w="1463" w:type="dxa"/>
          </w:tcPr>
          <w:p w:rsidR="00235C6A" w:rsidRPr="00425C8F" w:rsidRDefault="00235C6A" w:rsidP="002C3F3C">
            <w:pPr>
              <w:pStyle w:val="Tablecontent"/>
            </w:pPr>
          </w:p>
        </w:tc>
        <w:tc>
          <w:tcPr>
            <w:tcW w:w="970" w:type="dxa"/>
            <w:gridSpan w:val="2"/>
          </w:tcPr>
          <w:p w:rsidR="00235C6A" w:rsidRPr="00425C8F" w:rsidRDefault="00235C6A" w:rsidP="002C3F3C">
            <w:pPr>
              <w:pStyle w:val="Tablecontent"/>
            </w:pPr>
          </w:p>
        </w:tc>
        <w:tc>
          <w:tcPr>
            <w:tcW w:w="1257" w:type="dxa"/>
          </w:tcPr>
          <w:p w:rsidR="00235C6A" w:rsidRPr="00425C8F" w:rsidRDefault="00235C6A" w:rsidP="002C3F3C">
            <w:pPr>
              <w:pStyle w:val="Tablecontent"/>
            </w:pPr>
          </w:p>
        </w:tc>
      </w:tr>
      <w:tr w:rsidR="00235C6A" w:rsidRPr="00425C8F" w:rsidTr="002C3F3C">
        <w:tc>
          <w:tcPr>
            <w:tcW w:w="1798" w:type="dxa"/>
          </w:tcPr>
          <w:p w:rsidR="00235C6A" w:rsidRPr="00425C8F" w:rsidRDefault="00235C6A" w:rsidP="002C3F3C">
            <w:pPr>
              <w:pStyle w:val="Tablecontent"/>
            </w:pPr>
          </w:p>
        </w:tc>
        <w:tc>
          <w:tcPr>
            <w:tcW w:w="1120" w:type="dxa"/>
          </w:tcPr>
          <w:p w:rsidR="00235C6A" w:rsidRPr="00425C8F" w:rsidRDefault="00235C6A" w:rsidP="002C3F3C">
            <w:pPr>
              <w:pStyle w:val="Tablecontent"/>
            </w:pPr>
          </w:p>
        </w:tc>
        <w:tc>
          <w:tcPr>
            <w:tcW w:w="2410" w:type="dxa"/>
          </w:tcPr>
          <w:p w:rsidR="00235C6A" w:rsidRPr="00425C8F" w:rsidRDefault="00235C6A" w:rsidP="002C3F3C">
            <w:pPr>
              <w:pStyle w:val="Tablecontent"/>
            </w:pPr>
          </w:p>
        </w:tc>
        <w:tc>
          <w:tcPr>
            <w:tcW w:w="1463" w:type="dxa"/>
          </w:tcPr>
          <w:p w:rsidR="00235C6A" w:rsidRPr="00425C8F" w:rsidRDefault="00235C6A" w:rsidP="002C3F3C">
            <w:pPr>
              <w:pStyle w:val="Tablecontent"/>
            </w:pPr>
          </w:p>
        </w:tc>
        <w:tc>
          <w:tcPr>
            <w:tcW w:w="970" w:type="dxa"/>
            <w:gridSpan w:val="2"/>
          </w:tcPr>
          <w:p w:rsidR="00235C6A" w:rsidRPr="00425C8F" w:rsidRDefault="00235C6A" w:rsidP="002C3F3C">
            <w:pPr>
              <w:pStyle w:val="Tablecontent"/>
            </w:pPr>
          </w:p>
        </w:tc>
        <w:tc>
          <w:tcPr>
            <w:tcW w:w="1257" w:type="dxa"/>
          </w:tcPr>
          <w:p w:rsidR="00235C6A" w:rsidRPr="00425C8F" w:rsidRDefault="00235C6A" w:rsidP="002C3F3C">
            <w:pPr>
              <w:pStyle w:val="Tablecontent"/>
            </w:pPr>
          </w:p>
        </w:tc>
      </w:tr>
      <w:tr w:rsidR="00235C6A" w:rsidRPr="00425C8F" w:rsidTr="002C3F3C">
        <w:tc>
          <w:tcPr>
            <w:tcW w:w="1798" w:type="dxa"/>
          </w:tcPr>
          <w:p w:rsidR="00235C6A" w:rsidRPr="00425C8F" w:rsidRDefault="00235C6A" w:rsidP="002C3F3C">
            <w:pPr>
              <w:pStyle w:val="Tablecontent"/>
            </w:pPr>
          </w:p>
        </w:tc>
        <w:tc>
          <w:tcPr>
            <w:tcW w:w="1120" w:type="dxa"/>
          </w:tcPr>
          <w:p w:rsidR="00235C6A" w:rsidRPr="00425C8F" w:rsidRDefault="00235C6A" w:rsidP="002C3F3C">
            <w:pPr>
              <w:pStyle w:val="Tablecontent"/>
            </w:pPr>
          </w:p>
        </w:tc>
        <w:tc>
          <w:tcPr>
            <w:tcW w:w="2410" w:type="dxa"/>
          </w:tcPr>
          <w:p w:rsidR="00235C6A" w:rsidRPr="00425C8F" w:rsidRDefault="00235C6A" w:rsidP="002C3F3C">
            <w:pPr>
              <w:pStyle w:val="Tablecontent"/>
            </w:pPr>
          </w:p>
        </w:tc>
        <w:tc>
          <w:tcPr>
            <w:tcW w:w="1463" w:type="dxa"/>
          </w:tcPr>
          <w:p w:rsidR="00235C6A" w:rsidRPr="00425C8F" w:rsidRDefault="00235C6A" w:rsidP="002C3F3C">
            <w:pPr>
              <w:pStyle w:val="Tablecontent"/>
            </w:pPr>
          </w:p>
        </w:tc>
        <w:tc>
          <w:tcPr>
            <w:tcW w:w="970" w:type="dxa"/>
            <w:gridSpan w:val="2"/>
          </w:tcPr>
          <w:p w:rsidR="00235C6A" w:rsidRPr="00425C8F" w:rsidRDefault="00235C6A" w:rsidP="002C3F3C">
            <w:pPr>
              <w:pStyle w:val="Tablecontent"/>
            </w:pPr>
          </w:p>
        </w:tc>
        <w:tc>
          <w:tcPr>
            <w:tcW w:w="1257" w:type="dxa"/>
          </w:tcPr>
          <w:p w:rsidR="00235C6A" w:rsidRPr="00425C8F" w:rsidRDefault="00235C6A" w:rsidP="002C3F3C">
            <w:pPr>
              <w:pStyle w:val="Tablecontent"/>
              <w:rPr>
                <w:b/>
              </w:rPr>
            </w:pPr>
          </w:p>
        </w:tc>
      </w:tr>
      <w:tr w:rsidR="00235C6A" w:rsidRPr="00425C8F" w:rsidTr="002C3F3C">
        <w:tc>
          <w:tcPr>
            <w:tcW w:w="1798" w:type="dxa"/>
          </w:tcPr>
          <w:p w:rsidR="00235C6A" w:rsidRPr="00425C8F" w:rsidRDefault="00235C6A" w:rsidP="002C3F3C">
            <w:pPr>
              <w:pStyle w:val="Tablecontent"/>
            </w:pPr>
          </w:p>
        </w:tc>
        <w:tc>
          <w:tcPr>
            <w:tcW w:w="1120" w:type="dxa"/>
          </w:tcPr>
          <w:p w:rsidR="00235C6A" w:rsidRPr="00425C8F" w:rsidRDefault="00235C6A" w:rsidP="002C3F3C">
            <w:pPr>
              <w:pStyle w:val="Tablecontent"/>
            </w:pPr>
          </w:p>
        </w:tc>
        <w:tc>
          <w:tcPr>
            <w:tcW w:w="2410" w:type="dxa"/>
          </w:tcPr>
          <w:p w:rsidR="00235C6A" w:rsidRPr="00425C8F" w:rsidRDefault="00235C6A" w:rsidP="002C3F3C">
            <w:pPr>
              <w:pStyle w:val="Tablecontent"/>
            </w:pPr>
          </w:p>
        </w:tc>
        <w:tc>
          <w:tcPr>
            <w:tcW w:w="1463" w:type="dxa"/>
          </w:tcPr>
          <w:p w:rsidR="00235C6A" w:rsidRPr="00425C8F" w:rsidRDefault="00235C6A" w:rsidP="002C3F3C">
            <w:pPr>
              <w:pStyle w:val="Tablecontent"/>
            </w:pPr>
          </w:p>
        </w:tc>
        <w:tc>
          <w:tcPr>
            <w:tcW w:w="970" w:type="dxa"/>
            <w:gridSpan w:val="2"/>
          </w:tcPr>
          <w:p w:rsidR="00235C6A" w:rsidRPr="00425C8F" w:rsidRDefault="00235C6A" w:rsidP="002C3F3C">
            <w:pPr>
              <w:pStyle w:val="Tablecontent"/>
            </w:pPr>
          </w:p>
        </w:tc>
        <w:tc>
          <w:tcPr>
            <w:tcW w:w="1257" w:type="dxa"/>
          </w:tcPr>
          <w:p w:rsidR="00235C6A" w:rsidRPr="00425C8F" w:rsidRDefault="00235C6A" w:rsidP="002C3F3C">
            <w:pPr>
              <w:pStyle w:val="Tablecontent"/>
            </w:pPr>
          </w:p>
        </w:tc>
      </w:tr>
      <w:tr w:rsidR="00235C6A" w:rsidRPr="00425C8F" w:rsidTr="002C3F3C">
        <w:tc>
          <w:tcPr>
            <w:tcW w:w="1798" w:type="dxa"/>
          </w:tcPr>
          <w:p w:rsidR="00235C6A" w:rsidRPr="00425C8F" w:rsidRDefault="00235C6A" w:rsidP="002C3F3C">
            <w:pPr>
              <w:pStyle w:val="Tablecontent"/>
            </w:pPr>
          </w:p>
        </w:tc>
        <w:tc>
          <w:tcPr>
            <w:tcW w:w="1120" w:type="dxa"/>
          </w:tcPr>
          <w:p w:rsidR="00235C6A" w:rsidRPr="00425C8F" w:rsidRDefault="00235C6A" w:rsidP="002C3F3C">
            <w:pPr>
              <w:pStyle w:val="Tablecontent"/>
            </w:pPr>
          </w:p>
        </w:tc>
        <w:tc>
          <w:tcPr>
            <w:tcW w:w="2410" w:type="dxa"/>
          </w:tcPr>
          <w:p w:rsidR="00235C6A" w:rsidRPr="00425C8F" w:rsidRDefault="00235C6A" w:rsidP="002C3F3C">
            <w:pPr>
              <w:pStyle w:val="Tablecontent"/>
            </w:pPr>
          </w:p>
        </w:tc>
        <w:tc>
          <w:tcPr>
            <w:tcW w:w="1463" w:type="dxa"/>
          </w:tcPr>
          <w:p w:rsidR="00235C6A" w:rsidRPr="00425C8F" w:rsidRDefault="00235C6A" w:rsidP="002C3F3C">
            <w:pPr>
              <w:pStyle w:val="Tablecontent"/>
            </w:pPr>
          </w:p>
        </w:tc>
        <w:tc>
          <w:tcPr>
            <w:tcW w:w="970" w:type="dxa"/>
            <w:gridSpan w:val="2"/>
          </w:tcPr>
          <w:p w:rsidR="00235C6A" w:rsidRPr="00425C8F" w:rsidRDefault="00235C6A" w:rsidP="002C3F3C">
            <w:pPr>
              <w:pStyle w:val="Tablecontent"/>
            </w:pPr>
          </w:p>
        </w:tc>
        <w:tc>
          <w:tcPr>
            <w:tcW w:w="1257" w:type="dxa"/>
          </w:tcPr>
          <w:p w:rsidR="00235C6A" w:rsidRPr="00425C8F" w:rsidRDefault="00235C6A" w:rsidP="002C3F3C">
            <w:pPr>
              <w:pStyle w:val="Tablecontent"/>
            </w:pPr>
          </w:p>
        </w:tc>
      </w:tr>
      <w:tr w:rsidR="00235C6A" w:rsidRPr="00425C8F" w:rsidTr="002C3F3C">
        <w:tc>
          <w:tcPr>
            <w:tcW w:w="9018" w:type="dxa"/>
            <w:gridSpan w:val="7"/>
          </w:tcPr>
          <w:p w:rsidR="00235C6A" w:rsidRPr="00425C8F" w:rsidRDefault="00235C6A" w:rsidP="002C3F3C">
            <w:pPr>
              <w:pStyle w:val="Tablecontent"/>
              <w:rPr>
                <w:b/>
              </w:rPr>
            </w:pPr>
          </w:p>
        </w:tc>
      </w:tr>
      <w:tr w:rsidR="00235C6A" w:rsidRPr="00425C8F" w:rsidTr="002C3F3C">
        <w:tc>
          <w:tcPr>
            <w:tcW w:w="1798" w:type="dxa"/>
          </w:tcPr>
          <w:p w:rsidR="00235C6A" w:rsidRPr="00425C8F" w:rsidRDefault="00235C6A" w:rsidP="002C3F3C">
            <w:pPr>
              <w:pStyle w:val="Tablecontent"/>
            </w:pPr>
          </w:p>
        </w:tc>
        <w:tc>
          <w:tcPr>
            <w:tcW w:w="1120" w:type="dxa"/>
          </w:tcPr>
          <w:p w:rsidR="00235C6A" w:rsidRPr="00425C8F" w:rsidRDefault="00235C6A" w:rsidP="002C3F3C">
            <w:pPr>
              <w:pStyle w:val="Tablecontent"/>
            </w:pPr>
          </w:p>
        </w:tc>
        <w:tc>
          <w:tcPr>
            <w:tcW w:w="2410" w:type="dxa"/>
          </w:tcPr>
          <w:p w:rsidR="00235C6A" w:rsidRPr="00425C8F" w:rsidRDefault="00235C6A" w:rsidP="002C3F3C">
            <w:pPr>
              <w:pStyle w:val="Tablecontent"/>
            </w:pPr>
          </w:p>
        </w:tc>
        <w:tc>
          <w:tcPr>
            <w:tcW w:w="1463" w:type="dxa"/>
          </w:tcPr>
          <w:p w:rsidR="00235C6A" w:rsidRPr="00425C8F" w:rsidRDefault="00235C6A" w:rsidP="002C3F3C">
            <w:pPr>
              <w:pStyle w:val="Tablecontent"/>
            </w:pPr>
          </w:p>
        </w:tc>
        <w:tc>
          <w:tcPr>
            <w:tcW w:w="537" w:type="dxa"/>
          </w:tcPr>
          <w:p w:rsidR="00235C6A" w:rsidRPr="00425C8F" w:rsidRDefault="00235C6A" w:rsidP="002C3F3C">
            <w:pPr>
              <w:pStyle w:val="Tablecontent"/>
            </w:pPr>
          </w:p>
        </w:tc>
        <w:tc>
          <w:tcPr>
            <w:tcW w:w="1690" w:type="dxa"/>
            <w:gridSpan w:val="2"/>
          </w:tcPr>
          <w:p w:rsidR="00235C6A" w:rsidRPr="00425C8F" w:rsidRDefault="00235C6A" w:rsidP="002C3F3C">
            <w:pPr>
              <w:pStyle w:val="Tablecontent"/>
            </w:pPr>
          </w:p>
        </w:tc>
      </w:tr>
      <w:tr w:rsidR="00235C6A" w:rsidRPr="00425C8F" w:rsidTr="002C3F3C">
        <w:tc>
          <w:tcPr>
            <w:tcW w:w="9018" w:type="dxa"/>
            <w:gridSpan w:val="7"/>
          </w:tcPr>
          <w:p w:rsidR="00235C6A" w:rsidRPr="00425C8F" w:rsidRDefault="00235C6A" w:rsidP="002C3F3C">
            <w:pPr>
              <w:pStyle w:val="Tablecontent"/>
              <w:rPr>
                <w:b/>
              </w:rPr>
            </w:pPr>
          </w:p>
        </w:tc>
      </w:tr>
      <w:tr w:rsidR="00235C6A" w:rsidRPr="00425C8F" w:rsidTr="002C3F3C">
        <w:tc>
          <w:tcPr>
            <w:tcW w:w="1798" w:type="dxa"/>
          </w:tcPr>
          <w:p w:rsidR="00235C6A" w:rsidRPr="00425C8F" w:rsidRDefault="00235C6A" w:rsidP="002C3F3C">
            <w:pPr>
              <w:pStyle w:val="Tablecontent"/>
            </w:pPr>
          </w:p>
        </w:tc>
        <w:tc>
          <w:tcPr>
            <w:tcW w:w="1120" w:type="dxa"/>
          </w:tcPr>
          <w:p w:rsidR="00235C6A" w:rsidRPr="00425C8F" w:rsidRDefault="00235C6A" w:rsidP="002C3F3C">
            <w:pPr>
              <w:pStyle w:val="Tablecontent"/>
            </w:pPr>
          </w:p>
        </w:tc>
        <w:tc>
          <w:tcPr>
            <w:tcW w:w="2410" w:type="dxa"/>
          </w:tcPr>
          <w:p w:rsidR="00235C6A" w:rsidRPr="00425C8F" w:rsidRDefault="00235C6A" w:rsidP="002C3F3C">
            <w:pPr>
              <w:pStyle w:val="Tablecontent"/>
            </w:pPr>
          </w:p>
        </w:tc>
        <w:tc>
          <w:tcPr>
            <w:tcW w:w="1463" w:type="dxa"/>
          </w:tcPr>
          <w:p w:rsidR="00235C6A" w:rsidRPr="00425C8F" w:rsidRDefault="00235C6A" w:rsidP="002C3F3C">
            <w:pPr>
              <w:pStyle w:val="Tablecontent"/>
            </w:pPr>
          </w:p>
        </w:tc>
        <w:tc>
          <w:tcPr>
            <w:tcW w:w="537" w:type="dxa"/>
          </w:tcPr>
          <w:p w:rsidR="00235C6A" w:rsidRPr="00425C8F" w:rsidRDefault="00235C6A" w:rsidP="002C3F3C">
            <w:pPr>
              <w:pStyle w:val="Tablecontent"/>
            </w:pPr>
          </w:p>
        </w:tc>
        <w:tc>
          <w:tcPr>
            <w:tcW w:w="1690" w:type="dxa"/>
            <w:gridSpan w:val="2"/>
          </w:tcPr>
          <w:p w:rsidR="00235C6A" w:rsidRPr="00425C8F" w:rsidRDefault="00235C6A" w:rsidP="002C3F3C">
            <w:pPr>
              <w:pStyle w:val="Tablecontent"/>
            </w:pPr>
          </w:p>
        </w:tc>
      </w:tr>
      <w:tr w:rsidR="00235C6A" w:rsidRPr="00425C8F" w:rsidTr="002C3F3C">
        <w:tc>
          <w:tcPr>
            <w:tcW w:w="1798" w:type="dxa"/>
          </w:tcPr>
          <w:p w:rsidR="00235C6A" w:rsidRPr="00425C8F" w:rsidRDefault="00235C6A" w:rsidP="002C3F3C">
            <w:pPr>
              <w:pStyle w:val="Tablecontent"/>
            </w:pPr>
          </w:p>
        </w:tc>
        <w:tc>
          <w:tcPr>
            <w:tcW w:w="1120" w:type="dxa"/>
          </w:tcPr>
          <w:p w:rsidR="00235C6A" w:rsidRPr="00425C8F" w:rsidRDefault="00235C6A" w:rsidP="002C3F3C">
            <w:pPr>
              <w:pStyle w:val="Tablecontent"/>
            </w:pPr>
          </w:p>
        </w:tc>
        <w:tc>
          <w:tcPr>
            <w:tcW w:w="2410" w:type="dxa"/>
          </w:tcPr>
          <w:p w:rsidR="00235C6A" w:rsidRPr="00425C8F" w:rsidRDefault="00235C6A" w:rsidP="002C3F3C">
            <w:pPr>
              <w:pStyle w:val="Tablecontent"/>
            </w:pPr>
          </w:p>
        </w:tc>
        <w:tc>
          <w:tcPr>
            <w:tcW w:w="1463" w:type="dxa"/>
          </w:tcPr>
          <w:p w:rsidR="00235C6A" w:rsidRPr="00425C8F" w:rsidRDefault="00235C6A" w:rsidP="002C3F3C">
            <w:pPr>
              <w:pStyle w:val="Tablecontent"/>
            </w:pPr>
          </w:p>
        </w:tc>
        <w:tc>
          <w:tcPr>
            <w:tcW w:w="537" w:type="dxa"/>
          </w:tcPr>
          <w:p w:rsidR="00235C6A" w:rsidRPr="00425C8F" w:rsidRDefault="00235C6A" w:rsidP="002C3F3C">
            <w:pPr>
              <w:pStyle w:val="Tablecontent"/>
            </w:pPr>
          </w:p>
        </w:tc>
        <w:tc>
          <w:tcPr>
            <w:tcW w:w="1690" w:type="dxa"/>
            <w:gridSpan w:val="2"/>
          </w:tcPr>
          <w:p w:rsidR="00235C6A" w:rsidRPr="00425C8F" w:rsidRDefault="00235C6A" w:rsidP="002C3F3C">
            <w:pPr>
              <w:pStyle w:val="Tablecontent"/>
            </w:pPr>
          </w:p>
        </w:tc>
      </w:tr>
    </w:tbl>
    <w:p w:rsidR="00235C6A" w:rsidRPr="00425C8F" w:rsidRDefault="00235C6A" w:rsidP="00235C6A">
      <w:pPr>
        <w:pStyle w:val="BodyText2"/>
      </w:pPr>
    </w:p>
    <w:p w:rsidR="00235C6A" w:rsidRPr="00425C8F" w:rsidRDefault="00235C6A" w:rsidP="00235C6A">
      <w:pPr>
        <w:pStyle w:val="BodyText2"/>
      </w:pPr>
    </w:p>
    <w:p w:rsidR="00235C6A" w:rsidRPr="00425C8F" w:rsidRDefault="00235C6A" w:rsidP="00235C6A">
      <w:pPr>
        <w:pStyle w:val="Code"/>
      </w:pPr>
    </w:p>
    <w:p w:rsidR="00235C6A" w:rsidRPr="00425C8F" w:rsidRDefault="00235C6A" w:rsidP="00235C6A">
      <w:pPr>
        <w:pStyle w:val="BodyText2"/>
        <w:rPr>
          <w:b/>
        </w:rPr>
      </w:pPr>
      <w:r w:rsidRPr="00425C8F">
        <w:rPr>
          <w:b/>
        </w:rPr>
        <w:t>Fields Detail</w:t>
      </w:r>
    </w:p>
    <w:tbl>
      <w:tblPr>
        <w:tblStyle w:val="TableGrid"/>
        <w:tblW w:w="9018" w:type="dxa"/>
        <w:tblLayout w:type="fixed"/>
        <w:tblLook w:val="04A0" w:firstRow="1" w:lastRow="0" w:firstColumn="1" w:lastColumn="0" w:noHBand="0" w:noVBand="1"/>
      </w:tblPr>
      <w:tblGrid>
        <w:gridCol w:w="1638"/>
        <w:gridCol w:w="1170"/>
        <w:gridCol w:w="2430"/>
        <w:gridCol w:w="1620"/>
        <w:gridCol w:w="990"/>
        <w:gridCol w:w="1170"/>
      </w:tblGrid>
      <w:tr w:rsidR="00235C6A" w:rsidRPr="00425C8F" w:rsidTr="002C3F3C">
        <w:trPr>
          <w:tblHeader/>
        </w:trPr>
        <w:tc>
          <w:tcPr>
            <w:tcW w:w="1638" w:type="dxa"/>
            <w:shd w:val="clear" w:color="auto" w:fill="E31837"/>
          </w:tcPr>
          <w:p w:rsidR="00235C6A" w:rsidRPr="00425C8F" w:rsidRDefault="00235C6A" w:rsidP="002C3F3C">
            <w:pPr>
              <w:pStyle w:val="TableColumnLabels"/>
              <w:rPr>
                <w:color w:val="auto"/>
              </w:rPr>
            </w:pPr>
            <w:r w:rsidRPr="00425C8F">
              <w:rPr>
                <w:color w:val="auto"/>
              </w:rPr>
              <w:t>TAG</w:t>
            </w:r>
          </w:p>
        </w:tc>
        <w:tc>
          <w:tcPr>
            <w:tcW w:w="1170" w:type="dxa"/>
            <w:shd w:val="clear" w:color="auto" w:fill="E31837"/>
          </w:tcPr>
          <w:p w:rsidR="00235C6A" w:rsidRPr="00425C8F" w:rsidRDefault="00235C6A" w:rsidP="002C3F3C">
            <w:pPr>
              <w:pStyle w:val="TableColumnLabels"/>
              <w:rPr>
                <w:color w:val="auto"/>
              </w:rPr>
            </w:pPr>
            <w:r w:rsidRPr="00425C8F">
              <w:rPr>
                <w:color w:val="auto"/>
              </w:rPr>
              <w:t>Field</w:t>
            </w:r>
          </w:p>
        </w:tc>
        <w:tc>
          <w:tcPr>
            <w:tcW w:w="2430" w:type="dxa"/>
            <w:shd w:val="clear" w:color="auto" w:fill="E31837"/>
          </w:tcPr>
          <w:p w:rsidR="00235C6A" w:rsidRPr="00425C8F" w:rsidRDefault="00235C6A" w:rsidP="002C3F3C">
            <w:pPr>
              <w:pStyle w:val="TableColumnLabels"/>
              <w:rPr>
                <w:color w:val="auto"/>
              </w:rPr>
            </w:pPr>
            <w:r w:rsidRPr="00425C8F">
              <w:rPr>
                <w:color w:val="auto"/>
              </w:rPr>
              <w:t>Remarks</w:t>
            </w:r>
          </w:p>
        </w:tc>
        <w:tc>
          <w:tcPr>
            <w:tcW w:w="1620" w:type="dxa"/>
            <w:shd w:val="clear" w:color="auto" w:fill="E31837"/>
          </w:tcPr>
          <w:p w:rsidR="00235C6A" w:rsidRPr="00425C8F" w:rsidRDefault="00235C6A" w:rsidP="002C3F3C">
            <w:pPr>
              <w:pStyle w:val="TableColumnLabels"/>
              <w:rPr>
                <w:color w:val="auto"/>
              </w:rPr>
            </w:pPr>
            <w:r w:rsidRPr="00425C8F">
              <w:rPr>
                <w:color w:val="auto"/>
              </w:rPr>
              <w:t>Example</w:t>
            </w:r>
          </w:p>
        </w:tc>
        <w:tc>
          <w:tcPr>
            <w:tcW w:w="990" w:type="dxa"/>
            <w:shd w:val="clear" w:color="auto" w:fill="E31837"/>
          </w:tcPr>
          <w:p w:rsidR="00235C6A" w:rsidRPr="00425C8F" w:rsidRDefault="00235C6A" w:rsidP="002C3F3C">
            <w:pPr>
              <w:pStyle w:val="TableColumnLabels"/>
              <w:rPr>
                <w:color w:val="auto"/>
              </w:rPr>
            </w:pPr>
            <w:r w:rsidRPr="00425C8F">
              <w:rPr>
                <w:color w:val="auto"/>
              </w:rPr>
              <w:t>Field Type</w:t>
            </w:r>
          </w:p>
        </w:tc>
        <w:tc>
          <w:tcPr>
            <w:tcW w:w="1170" w:type="dxa"/>
            <w:shd w:val="clear" w:color="auto" w:fill="E31837"/>
          </w:tcPr>
          <w:p w:rsidR="00235C6A" w:rsidRPr="00425C8F" w:rsidRDefault="00235C6A" w:rsidP="002C3F3C">
            <w:pPr>
              <w:pStyle w:val="TableColumnLabels"/>
              <w:rPr>
                <w:color w:val="auto"/>
              </w:rPr>
            </w:pPr>
            <w:r w:rsidRPr="00425C8F">
              <w:rPr>
                <w:color w:val="auto"/>
              </w:rPr>
              <w:t>Optional / Mandatory</w:t>
            </w:r>
          </w:p>
        </w:tc>
      </w:tr>
      <w:tr w:rsidR="00235C6A" w:rsidRPr="00425C8F" w:rsidTr="002C3F3C">
        <w:tc>
          <w:tcPr>
            <w:tcW w:w="1638" w:type="dxa"/>
          </w:tcPr>
          <w:p w:rsidR="00235C6A" w:rsidRPr="00425C8F" w:rsidRDefault="00235C6A" w:rsidP="002C3F3C">
            <w:pPr>
              <w:pStyle w:val="Tablecontent"/>
            </w:pPr>
          </w:p>
        </w:tc>
        <w:tc>
          <w:tcPr>
            <w:tcW w:w="1170" w:type="dxa"/>
          </w:tcPr>
          <w:p w:rsidR="00235C6A" w:rsidRPr="00425C8F" w:rsidRDefault="00235C6A" w:rsidP="002C3F3C">
            <w:pPr>
              <w:pStyle w:val="Tablecontent"/>
            </w:pPr>
          </w:p>
        </w:tc>
        <w:tc>
          <w:tcPr>
            <w:tcW w:w="2430" w:type="dxa"/>
          </w:tcPr>
          <w:p w:rsidR="00235C6A" w:rsidRPr="00425C8F" w:rsidRDefault="00235C6A" w:rsidP="002C3F3C">
            <w:pPr>
              <w:pStyle w:val="Tablecontent"/>
            </w:pPr>
          </w:p>
        </w:tc>
        <w:tc>
          <w:tcPr>
            <w:tcW w:w="1620" w:type="dxa"/>
          </w:tcPr>
          <w:p w:rsidR="00235C6A" w:rsidRPr="00425C8F" w:rsidRDefault="00235C6A" w:rsidP="002C3F3C">
            <w:pPr>
              <w:pStyle w:val="Tablecontent"/>
            </w:pPr>
          </w:p>
        </w:tc>
        <w:tc>
          <w:tcPr>
            <w:tcW w:w="990" w:type="dxa"/>
          </w:tcPr>
          <w:p w:rsidR="00235C6A" w:rsidRPr="00425C8F" w:rsidRDefault="00235C6A" w:rsidP="002C3F3C">
            <w:pPr>
              <w:pStyle w:val="Tablecontent"/>
            </w:pPr>
          </w:p>
        </w:tc>
        <w:tc>
          <w:tcPr>
            <w:tcW w:w="1170" w:type="dxa"/>
          </w:tcPr>
          <w:p w:rsidR="00235C6A" w:rsidRPr="00425C8F" w:rsidRDefault="00235C6A" w:rsidP="002C3F3C">
            <w:pPr>
              <w:pStyle w:val="Tablecontent"/>
            </w:pPr>
          </w:p>
        </w:tc>
      </w:tr>
      <w:tr w:rsidR="00235C6A" w:rsidRPr="00425C8F" w:rsidTr="002C3F3C">
        <w:tc>
          <w:tcPr>
            <w:tcW w:w="1638" w:type="dxa"/>
          </w:tcPr>
          <w:p w:rsidR="00235C6A" w:rsidRPr="00425C8F" w:rsidRDefault="00235C6A" w:rsidP="002C3F3C">
            <w:pPr>
              <w:pStyle w:val="Tablecontent"/>
            </w:pPr>
          </w:p>
        </w:tc>
        <w:tc>
          <w:tcPr>
            <w:tcW w:w="1170" w:type="dxa"/>
          </w:tcPr>
          <w:p w:rsidR="00235C6A" w:rsidRPr="00425C8F" w:rsidRDefault="00235C6A" w:rsidP="002C3F3C">
            <w:pPr>
              <w:pStyle w:val="Tablecontent"/>
            </w:pPr>
          </w:p>
        </w:tc>
        <w:tc>
          <w:tcPr>
            <w:tcW w:w="2430" w:type="dxa"/>
          </w:tcPr>
          <w:p w:rsidR="00235C6A" w:rsidRPr="00425C8F" w:rsidRDefault="00235C6A" w:rsidP="002C3F3C">
            <w:pPr>
              <w:pStyle w:val="Tablecontent"/>
            </w:pPr>
          </w:p>
        </w:tc>
        <w:tc>
          <w:tcPr>
            <w:tcW w:w="1620" w:type="dxa"/>
          </w:tcPr>
          <w:p w:rsidR="00235C6A" w:rsidRPr="00425C8F" w:rsidRDefault="00235C6A" w:rsidP="002C3F3C">
            <w:pPr>
              <w:pStyle w:val="Tablecontent"/>
            </w:pPr>
          </w:p>
        </w:tc>
        <w:tc>
          <w:tcPr>
            <w:tcW w:w="990" w:type="dxa"/>
          </w:tcPr>
          <w:p w:rsidR="00235C6A" w:rsidRPr="00425C8F" w:rsidRDefault="00235C6A" w:rsidP="002C3F3C">
            <w:pPr>
              <w:pStyle w:val="Tablecontent"/>
            </w:pPr>
          </w:p>
        </w:tc>
        <w:tc>
          <w:tcPr>
            <w:tcW w:w="1170" w:type="dxa"/>
          </w:tcPr>
          <w:p w:rsidR="00235C6A" w:rsidRPr="00425C8F" w:rsidRDefault="00235C6A" w:rsidP="002C3F3C">
            <w:pPr>
              <w:pStyle w:val="Tablecontent"/>
            </w:pPr>
          </w:p>
        </w:tc>
      </w:tr>
      <w:tr w:rsidR="00235C6A" w:rsidRPr="00425C8F" w:rsidTr="002C3F3C">
        <w:tc>
          <w:tcPr>
            <w:tcW w:w="1638" w:type="dxa"/>
          </w:tcPr>
          <w:p w:rsidR="00235C6A" w:rsidRPr="00425C8F" w:rsidRDefault="00235C6A" w:rsidP="002C3F3C">
            <w:pPr>
              <w:pStyle w:val="Tablecontent"/>
            </w:pPr>
          </w:p>
        </w:tc>
        <w:tc>
          <w:tcPr>
            <w:tcW w:w="1170" w:type="dxa"/>
          </w:tcPr>
          <w:p w:rsidR="00235C6A" w:rsidRPr="00425C8F" w:rsidRDefault="00235C6A" w:rsidP="002C3F3C">
            <w:pPr>
              <w:pStyle w:val="Tablecontent"/>
            </w:pPr>
          </w:p>
        </w:tc>
        <w:tc>
          <w:tcPr>
            <w:tcW w:w="2430" w:type="dxa"/>
          </w:tcPr>
          <w:p w:rsidR="00235C6A" w:rsidRPr="00425C8F" w:rsidRDefault="00235C6A" w:rsidP="002C3F3C">
            <w:pPr>
              <w:pStyle w:val="Tablecontent"/>
            </w:pPr>
          </w:p>
        </w:tc>
        <w:tc>
          <w:tcPr>
            <w:tcW w:w="1620" w:type="dxa"/>
          </w:tcPr>
          <w:p w:rsidR="00235C6A" w:rsidRPr="00425C8F" w:rsidRDefault="00235C6A" w:rsidP="002C3F3C">
            <w:pPr>
              <w:pStyle w:val="Tablecontent"/>
            </w:pPr>
          </w:p>
        </w:tc>
        <w:tc>
          <w:tcPr>
            <w:tcW w:w="990" w:type="dxa"/>
          </w:tcPr>
          <w:p w:rsidR="00235C6A" w:rsidRPr="00425C8F" w:rsidRDefault="00235C6A" w:rsidP="002C3F3C">
            <w:pPr>
              <w:pStyle w:val="Tablecontent"/>
            </w:pPr>
          </w:p>
        </w:tc>
        <w:tc>
          <w:tcPr>
            <w:tcW w:w="1170" w:type="dxa"/>
          </w:tcPr>
          <w:p w:rsidR="00235C6A" w:rsidRPr="00425C8F" w:rsidRDefault="00235C6A" w:rsidP="002C3F3C">
            <w:pPr>
              <w:pStyle w:val="Tablecontent"/>
            </w:pPr>
          </w:p>
        </w:tc>
      </w:tr>
      <w:tr w:rsidR="00235C6A" w:rsidRPr="00425C8F" w:rsidTr="002C3F3C">
        <w:tc>
          <w:tcPr>
            <w:tcW w:w="1638" w:type="dxa"/>
          </w:tcPr>
          <w:p w:rsidR="00235C6A" w:rsidRPr="00425C8F" w:rsidRDefault="00235C6A" w:rsidP="002C3F3C">
            <w:pPr>
              <w:pStyle w:val="Tablecontent"/>
            </w:pPr>
          </w:p>
        </w:tc>
        <w:tc>
          <w:tcPr>
            <w:tcW w:w="1170" w:type="dxa"/>
          </w:tcPr>
          <w:p w:rsidR="00235C6A" w:rsidRPr="00425C8F" w:rsidRDefault="00235C6A" w:rsidP="002C3F3C">
            <w:pPr>
              <w:pStyle w:val="Tablecontent"/>
            </w:pPr>
          </w:p>
        </w:tc>
        <w:tc>
          <w:tcPr>
            <w:tcW w:w="2430" w:type="dxa"/>
          </w:tcPr>
          <w:p w:rsidR="00235C6A" w:rsidRPr="00425C8F" w:rsidRDefault="00235C6A" w:rsidP="002C3F3C">
            <w:pPr>
              <w:pStyle w:val="Tablecontent"/>
            </w:pPr>
          </w:p>
        </w:tc>
        <w:tc>
          <w:tcPr>
            <w:tcW w:w="1620" w:type="dxa"/>
          </w:tcPr>
          <w:p w:rsidR="00235C6A" w:rsidRPr="00425C8F" w:rsidRDefault="00235C6A" w:rsidP="002C3F3C">
            <w:pPr>
              <w:pStyle w:val="Tablecontent"/>
            </w:pPr>
          </w:p>
        </w:tc>
        <w:tc>
          <w:tcPr>
            <w:tcW w:w="990" w:type="dxa"/>
          </w:tcPr>
          <w:p w:rsidR="00235C6A" w:rsidRPr="00425C8F" w:rsidRDefault="00235C6A" w:rsidP="002C3F3C">
            <w:pPr>
              <w:pStyle w:val="Tablecontent"/>
            </w:pPr>
          </w:p>
        </w:tc>
        <w:tc>
          <w:tcPr>
            <w:tcW w:w="1170" w:type="dxa"/>
          </w:tcPr>
          <w:p w:rsidR="00235C6A" w:rsidRPr="00425C8F" w:rsidRDefault="00235C6A" w:rsidP="002C3F3C">
            <w:pPr>
              <w:pStyle w:val="Tablecontent"/>
            </w:pPr>
          </w:p>
        </w:tc>
      </w:tr>
    </w:tbl>
    <w:p w:rsidR="00235C6A" w:rsidRPr="00425C8F" w:rsidRDefault="00235C6A" w:rsidP="00235C6A">
      <w:pPr>
        <w:pStyle w:val="BodyText2"/>
      </w:pPr>
    </w:p>
    <w:p w:rsidR="00235C6A" w:rsidRPr="00425C8F" w:rsidRDefault="00235C6A" w:rsidP="00235C6A">
      <w:pPr>
        <w:pStyle w:val="BodyText2"/>
      </w:pPr>
    </w:p>
    <w:p w:rsidR="00235C6A" w:rsidRPr="00425C8F" w:rsidRDefault="00235C6A" w:rsidP="00235C6A">
      <w:pPr>
        <w:pStyle w:val="BodyText2"/>
      </w:pPr>
    </w:p>
    <w:p w:rsidR="00235C6A" w:rsidRPr="00425C8F" w:rsidRDefault="00235C6A" w:rsidP="00235C6A">
      <w:pPr>
        <w:pStyle w:val="ListBullet1"/>
        <w:numPr>
          <w:ilvl w:val="0"/>
          <w:numId w:val="0"/>
        </w:numPr>
        <w:ind w:left="1008"/>
      </w:pPr>
    </w:p>
    <w:p w:rsidR="00235C6A" w:rsidRPr="00425C8F" w:rsidRDefault="00235C6A" w:rsidP="00235C6A">
      <w:pPr>
        <w:pStyle w:val="BodyText2"/>
      </w:pPr>
    </w:p>
    <w:p w:rsidR="00274854" w:rsidRPr="00425C8F" w:rsidRDefault="00274854" w:rsidP="00274854">
      <w:pPr>
        <w:pStyle w:val="BodyText2"/>
      </w:pPr>
    </w:p>
    <w:p w:rsidR="00274854" w:rsidRPr="00425C8F" w:rsidRDefault="00274854" w:rsidP="00274854">
      <w:pPr>
        <w:pStyle w:val="BodyText2"/>
      </w:pPr>
    </w:p>
    <w:p w:rsidR="006568DF" w:rsidRPr="00425C8F" w:rsidRDefault="006568DF" w:rsidP="006568DF">
      <w:pPr>
        <w:pStyle w:val="ListBullet1"/>
        <w:numPr>
          <w:ilvl w:val="0"/>
          <w:numId w:val="0"/>
        </w:numPr>
        <w:ind w:left="1008" w:hanging="360"/>
      </w:pPr>
    </w:p>
    <w:p w:rsidR="008E0A62" w:rsidRDefault="00BD36B5" w:rsidP="00337049">
      <w:pPr>
        <w:pStyle w:val="Heading2"/>
      </w:pPr>
      <w:bookmarkStart w:id="344" w:name="_Toc452027420"/>
      <w:bookmarkStart w:id="345" w:name="_Toc463261063"/>
      <w:bookmarkStart w:id="346" w:name="_Toc463276470"/>
      <w:bookmarkStart w:id="347" w:name="_Toc452027421"/>
      <w:bookmarkStart w:id="348" w:name="_Toc463261064"/>
      <w:bookmarkStart w:id="349" w:name="_Toc463276471"/>
      <w:bookmarkStart w:id="350" w:name="_Toc452027422"/>
      <w:bookmarkStart w:id="351" w:name="_Toc463261065"/>
      <w:bookmarkStart w:id="352" w:name="_Toc463276472"/>
      <w:bookmarkStart w:id="353" w:name="_Toc452027423"/>
      <w:bookmarkStart w:id="354" w:name="_Toc463261066"/>
      <w:bookmarkStart w:id="355" w:name="_Toc463276473"/>
      <w:bookmarkStart w:id="356" w:name="_Toc452027424"/>
      <w:bookmarkStart w:id="357" w:name="_Toc463261067"/>
      <w:bookmarkStart w:id="358" w:name="_Toc463276474"/>
      <w:bookmarkStart w:id="359" w:name="_Toc452027425"/>
      <w:bookmarkStart w:id="360" w:name="_Toc463261068"/>
      <w:bookmarkStart w:id="361" w:name="_Toc463276475"/>
      <w:bookmarkStart w:id="362" w:name="_Toc452027426"/>
      <w:bookmarkStart w:id="363" w:name="_Toc463261069"/>
      <w:bookmarkStart w:id="364" w:name="_Toc463276476"/>
      <w:bookmarkStart w:id="365" w:name="_Toc452027427"/>
      <w:bookmarkStart w:id="366" w:name="_Toc463261070"/>
      <w:bookmarkStart w:id="367" w:name="_Toc463276477"/>
      <w:bookmarkStart w:id="368" w:name="_Toc452027428"/>
      <w:bookmarkStart w:id="369" w:name="_Toc463261071"/>
      <w:bookmarkStart w:id="370" w:name="_Toc463276478"/>
      <w:bookmarkStart w:id="371" w:name="_Toc452027429"/>
      <w:bookmarkStart w:id="372" w:name="_Toc463261072"/>
      <w:bookmarkStart w:id="373" w:name="_Toc463276479"/>
      <w:bookmarkStart w:id="374" w:name="_Toc452027430"/>
      <w:bookmarkStart w:id="375" w:name="_Toc463261073"/>
      <w:bookmarkStart w:id="376" w:name="_Toc463276480"/>
      <w:bookmarkStart w:id="377" w:name="_Toc452027431"/>
      <w:bookmarkStart w:id="378" w:name="_Toc463261074"/>
      <w:bookmarkStart w:id="379" w:name="_Toc463276481"/>
      <w:bookmarkStart w:id="380" w:name="_Toc452027432"/>
      <w:bookmarkStart w:id="381" w:name="_Toc463261075"/>
      <w:bookmarkStart w:id="382" w:name="_Toc463276482"/>
      <w:bookmarkStart w:id="383" w:name="_Toc452027433"/>
      <w:bookmarkStart w:id="384" w:name="_Toc463261076"/>
      <w:bookmarkStart w:id="385" w:name="_Toc463276483"/>
      <w:bookmarkStart w:id="386" w:name="_Toc452027434"/>
      <w:bookmarkStart w:id="387" w:name="_Toc463261077"/>
      <w:bookmarkStart w:id="388" w:name="_Toc463276484"/>
      <w:bookmarkStart w:id="389" w:name="_Toc452027435"/>
      <w:bookmarkStart w:id="390" w:name="_Toc463261078"/>
      <w:bookmarkStart w:id="391" w:name="_Toc463276485"/>
      <w:bookmarkStart w:id="392" w:name="_Toc452027436"/>
      <w:bookmarkStart w:id="393" w:name="_Toc463261079"/>
      <w:bookmarkStart w:id="394" w:name="_Toc463276486"/>
      <w:bookmarkStart w:id="395" w:name="_Toc452027437"/>
      <w:bookmarkStart w:id="396" w:name="_Toc463261080"/>
      <w:bookmarkStart w:id="397" w:name="_Toc463276487"/>
      <w:bookmarkStart w:id="398" w:name="_Toc452027438"/>
      <w:bookmarkStart w:id="399" w:name="_Toc463261081"/>
      <w:bookmarkStart w:id="400" w:name="_Toc463276488"/>
      <w:bookmarkStart w:id="401" w:name="_Toc452027439"/>
      <w:bookmarkStart w:id="402" w:name="_Toc463261082"/>
      <w:bookmarkStart w:id="403" w:name="_Toc463276489"/>
      <w:bookmarkStart w:id="404" w:name="_Toc452027440"/>
      <w:bookmarkStart w:id="405" w:name="_Toc463261083"/>
      <w:bookmarkStart w:id="406" w:name="_Toc463276490"/>
      <w:bookmarkStart w:id="407" w:name="_Toc452027441"/>
      <w:bookmarkStart w:id="408" w:name="_Toc463261084"/>
      <w:bookmarkStart w:id="409" w:name="_Toc463276491"/>
      <w:bookmarkStart w:id="410" w:name="_Toc452027442"/>
      <w:bookmarkStart w:id="411" w:name="_Toc463261085"/>
      <w:bookmarkStart w:id="412" w:name="_Toc463276492"/>
      <w:bookmarkStart w:id="413" w:name="_Toc452027519"/>
      <w:bookmarkStart w:id="414" w:name="_Toc463261162"/>
      <w:bookmarkStart w:id="415" w:name="_Toc463276569"/>
      <w:bookmarkStart w:id="416" w:name="_Toc452027520"/>
      <w:bookmarkStart w:id="417" w:name="_Toc463261163"/>
      <w:bookmarkStart w:id="418" w:name="_Toc463276570"/>
      <w:bookmarkStart w:id="419" w:name="_Toc452027521"/>
      <w:bookmarkStart w:id="420" w:name="_Toc463261164"/>
      <w:bookmarkStart w:id="421" w:name="_Toc463276571"/>
      <w:bookmarkStart w:id="422" w:name="_Toc452027522"/>
      <w:bookmarkStart w:id="423" w:name="_Toc463261165"/>
      <w:bookmarkStart w:id="424" w:name="_Toc463276572"/>
      <w:bookmarkStart w:id="425" w:name="_Toc452027523"/>
      <w:bookmarkStart w:id="426" w:name="_Toc463261166"/>
      <w:bookmarkStart w:id="427" w:name="_Toc463276573"/>
      <w:bookmarkStart w:id="428" w:name="_Toc452027524"/>
      <w:bookmarkStart w:id="429" w:name="_Toc463261167"/>
      <w:bookmarkStart w:id="430" w:name="_Toc463276574"/>
      <w:bookmarkStart w:id="431" w:name="_Toc452027525"/>
      <w:bookmarkStart w:id="432" w:name="_Toc463261168"/>
      <w:bookmarkStart w:id="433" w:name="_Toc463276575"/>
      <w:bookmarkStart w:id="434" w:name="_Toc452027526"/>
      <w:bookmarkStart w:id="435" w:name="_Toc463261169"/>
      <w:bookmarkStart w:id="436" w:name="_Toc463276576"/>
      <w:bookmarkStart w:id="437" w:name="_Toc452027527"/>
      <w:bookmarkStart w:id="438" w:name="_Toc463261170"/>
      <w:bookmarkStart w:id="439" w:name="_Toc463276577"/>
      <w:bookmarkStart w:id="440" w:name="_Toc452027528"/>
      <w:bookmarkStart w:id="441" w:name="_Toc463261171"/>
      <w:bookmarkStart w:id="442" w:name="_Toc463276578"/>
      <w:bookmarkStart w:id="443" w:name="_Toc452027529"/>
      <w:bookmarkStart w:id="444" w:name="_Toc463261172"/>
      <w:bookmarkStart w:id="445" w:name="_Toc463276579"/>
      <w:bookmarkStart w:id="446" w:name="_Toc452027530"/>
      <w:bookmarkStart w:id="447" w:name="_Toc463261173"/>
      <w:bookmarkStart w:id="448" w:name="_Toc463276580"/>
      <w:bookmarkStart w:id="449" w:name="_Toc452027531"/>
      <w:bookmarkStart w:id="450" w:name="_Toc463261174"/>
      <w:bookmarkStart w:id="451" w:name="_Toc463276581"/>
      <w:bookmarkStart w:id="452" w:name="_Toc452027532"/>
      <w:bookmarkStart w:id="453" w:name="_Toc463261175"/>
      <w:bookmarkStart w:id="454" w:name="_Toc463276582"/>
      <w:bookmarkStart w:id="455" w:name="_Toc452027533"/>
      <w:bookmarkStart w:id="456" w:name="_Toc463261176"/>
      <w:bookmarkStart w:id="457" w:name="_Toc463276583"/>
      <w:bookmarkStart w:id="458" w:name="_Toc452027534"/>
      <w:bookmarkStart w:id="459" w:name="_Toc463261177"/>
      <w:bookmarkStart w:id="460" w:name="_Toc463276584"/>
      <w:bookmarkStart w:id="461" w:name="_Toc452027535"/>
      <w:bookmarkStart w:id="462" w:name="_Toc463261178"/>
      <w:bookmarkStart w:id="463" w:name="_Toc463276585"/>
      <w:bookmarkStart w:id="464" w:name="_Toc452027536"/>
      <w:bookmarkStart w:id="465" w:name="_Toc463261179"/>
      <w:bookmarkStart w:id="466" w:name="_Toc463276586"/>
      <w:bookmarkStart w:id="467" w:name="_Toc452027537"/>
      <w:bookmarkStart w:id="468" w:name="_Toc463261180"/>
      <w:bookmarkStart w:id="469" w:name="_Toc463276587"/>
      <w:bookmarkStart w:id="470" w:name="_Toc452027538"/>
      <w:bookmarkStart w:id="471" w:name="_Toc463261181"/>
      <w:bookmarkStart w:id="472" w:name="_Toc463276588"/>
      <w:bookmarkStart w:id="473" w:name="_Toc452027539"/>
      <w:bookmarkStart w:id="474" w:name="_Toc463261182"/>
      <w:bookmarkStart w:id="475" w:name="_Toc463276589"/>
      <w:bookmarkStart w:id="476" w:name="_Toc452027540"/>
      <w:bookmarkStart w:id="477" w:name="_Toc463261183"/>
      <w:bookmarkStart w:id="478" w:name="_Toc463276590"/>
      <w:bookmarkStart w:id="479" w:name="_Toc452027541"/>
      <w:bookmarkStart w:id="480" w:name="_Toc463261184"/>
      <w:bookmarkStart w:id="481" w:name="_Toc463276591"/>
      <w:bookmarkStart w:id="482" w:name="_Toc452027603"/>
      <w:bookmarkStart w:id="483" w:name="_Toc463261246"/>
      <w:bookmarkStart w:id="484" w:name="_Toc463276653"/>
      <w:bookmarkStart w:id="485" w:name="_Toc452027604"/>
      <w:bookmarkStart w:id="486" w:name="_Toc463261247"/>
      <w:bookmarkStart w:id="487" w:name="_Toc463276654"/>
      <w:bookmarkStart w:id="488" w:name="_Toc452027605"/>
      <w:bookmarkStart w:id="489" w:name="_Toc463261248"/>
      <w:bookmarkStart w:id="490" w:name="_Toc463276655"/>
      <w:bookmarkStart w:id="491" w:name="_Toc452027606"/>
      <w:bookmarkStart w:id="492" w:name="_Toc463261249"/>
      <w:bookmarkStart w:id="493" w:name="_Toc463276656"/>
      <w:bookmarkStart w:id="494" w:name="_Toc452027607"/>
      <w:bookmarkStart w:id="495" w:name="_Toc463261250"/>
      <w:bookmarkStart w:id="496" w:name="_Toc463276657"/>
      <w:bookmarkStart w:id="497" w:name="_Toc452027608"/>
      <w:bookmarkStart w:id="498" w:name="_Toc463261251"/>
      <w:bookmarkStart w:id="499" w:name="_Toc463276658"/>
      <w:bookmarkStart w:id="500" w:name="_Toc452027609"/>
      <w:bookmarkStart w:id="501" w:name="_Toc463261252"/>
      <w:bookmarkStart w:id="502" w:name="_Toc463276659"/>
      <w:bookmarkStart w:id="503" w:name="_Toc452027610"/>
      <w:bookmarkStart w:id="504" w:name="_Toc463261253"/>
      <w:bookmarkStart w:id="505" w:name="_Toc463276660"/>
      <w:bookmarkStart w:id="506" w:name="_Toc452027611"/>
      <w:bookmarkStart w:id="507" w:name="_Toc463261254"/>
      <w:bookmarkStart w:id="508" w:name="_Toc463276661"/>
      <w:bookmarkStart w:id="509" w:name="_Toc452027612"/>
      <w:bookmarkStart w:id="510" w:name="_Toc463261255"/>
      <w:bookmarkStart w:id="511" w:name="_Toc463276662"/>
      <w:bookmarkStart w:id="512" w:name="_Toc452027613"/>
      <w:bookmarkStart w:id="513" w:name="_Toc463261256"/>
      <w:bookmarkStart w:id="514" w:name="_Toc463276663"/>
      <w:bookmarkStart w:id="515" w:name="_Toc452027614"/>
      <w:bookmarkStart w:id="516" w:name="_Toc463261257"/>
      <w:bookmarkStart w:id="517" w:name="_Toc463276664"/>
      <w:bookmarkStart w:id="518" w:name="_Toc452027615"/>
      <w:bookmarkStart w:id="519" w:name="_Toc463261258"/>
      <w:bookmarkStart w:id="520" w:name="_Toc463276665"/>
      <w:bookmarkStart w:id="521" w:name="_Toc452027616"/>
      <w:bookmarkStart w:id="522" w:name="_Toc463261259"/>
      <w:bookmarkStart w:id="523" w:name="_Toc463276666"/>
      <w:bookmarkStart w:id="524" w:name="_Toc452027617"/>
      <w:bookmarkStart w:id="525" w:name="_Toc463261260"/>
      <w:bookmarkStart w:id="526" w:name="_Toc463276667"/>
      <w:bookmarkStart w:id="527" w:name="_Toc452027618"/>
      <w:bookmarkStart w:id="528" w:name="_Toc463261261"/>
      <w:bookmarkStart w:id="529" w:name="_Toc463276668"/>
      <w:bookmarkStart w:id="530" w:name="_Toc284720112"/>
      <w:bookmarkStart w:id="531" w:name="_Toc309916722"/>
      <w:bookmarkStart w:id="532" w:name="_Toc368409473"/>
      <w:bookmarkStart w:id="533" w:name="_Toc485139724"/>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r w:rsidRPr="00425C8F">
        <w:t>Set Notification Language</w:t>
      </w:r>
      <w:bookmarkEnd w:id="530"/>
      <w:bookmarkEnd w:id="531"/>
      <w:bookmarkEnd w:id="532"/>
      <w:bookmarkEnd w:id="533"/>
    </w:p>
    <w:p w:rsidR="00BD36B5" w:rsidRPr="00425C8F" w:rsidRDefault="004441D1" w:rsidP="00BD36B5">
      <w:pPr>
        <w:pStyle w:val="BodyText2"/>
      </w:pPr>
      <w:r>
        <w:t xml:space="preserve"> External </w:t>
      </w:r>
      <w:r w:rsidR="00BD36B5" w:rsidRPr="00425C8F">
        <w:t>System can send the Set Notification Language request to PreTUPS for a channel user in the below specified format.</w:t>
      </w:r>
    </w:p>
    <w:p w:rsidR="00BD36B5" w:rsidRPr="00425C8F" w:rsidRDefault="00BD36B5" w:rsidP="00BD36B5">
      <w:pPr>
        <w:pStyle w:val="BodyText2"/>
      </w:pPr>
    </w:p>
    <w:p w:rsidR="00BD36B5" w:rsidRPr="00425C8F" w:rsidRDefault="0000768E" w:rsidP="001E6309">
      <w:pPr>
        <w:pStyle w:val="Heading"/>
        <w:rPr>
          <w:color w:val="auto"/>
        </w:rPr>
      </w:pPr>
      <w:r w:rsidRPr="00425C8F">
        <w:rPr>
          <w:color w:val="auto"/>
        </w:rPr>
        <w:t>Request Syntax</w:t>
      </w:r>
    </w:p>
    <w:p w:rsidR="00BD36B5" w:rsidRPr="00425C8F" w:rsidRDefault="00BD36B5" w:rsidP="00BD36B5">
      <w:pPr>
        <w:pStyle w:val="Code"/>
        <w:ind w:left="0"/>
      </w:pPr>
      <w:proofErr w:type="gramStart"/>
      <w:r w:rsidRPr="00425C8F">
        <w:t>&lt;?xml</w:t>
      </w:r>
      <w:proofErr w:type="gramEnd"/>
      <w:r w:rsidRPr="00425C8F">
        <w:t xml:space="preserve"> version="1.0"?&gt;</w:t>
      </w:r>
    </w:p>
    <w:p w:rsidR="00BD36B5" w:rsidRPr="00425C8F" w:rsidRDefault="00BD36B5" w:rsidP="00BD36B5">
      <w:pPr>
        <w:pStyle w:val="Code"/>
        <w:ind w:left="0" w:firstLine="720"/>
      </w:pPr>
      <w:r w:rsidRPr="00425C8F">
        <w:t>&lt;COMMAND&gt;</w:t>
      </w:r>
    </w:p>
    <w:p w:rsidR="00BD36B5" w:rsidRDefault="00BD36B5" w:rsidP="00BD36B5">
      <w:pPr>
        <w:pStyle w:val="Code"/>
      </w:pPr>
      <w:r w:rsidRPr="00425C8F">
        <w:t>&lt;TYPE&gt;RCNLANGREQ&lt;/TYPE&gt;</w:t>
      </w:r>
    </w:p>
    <w:p w:rsidR="004F2B61" w:rsidRPr="00425C8F" w:rsidRDefault="004F2B61" w:rsidP="00BD36B5">
      <w:pPr>
        <w:pStyle w:val="Code"/>
      </w:pPr>
      <w:r>
        <w:t>&lt;EXTNWCODE&gt;&lt;External network code&gt;</w:t>
      </w:r>
      <w:r w:rsidRPr="004F2B61">
        <w:t>&lt;/EXTNWCODE&gt;</w:t>
      </w:r>
    </w:p>
    <w:p w:rsidR="00BD36B5" w:rsidRPr="00425C8F" w:rsidRDefault="00BD36B5" w:rsidP="00BD36B5">
      <w:pPr>
        <w:pStyle w:val="Code"/>
      </w:pPr>
      <w:r w:rsidRPr="00425C8F">
        <w:t>&lt;MSISDN1&gt;&lt;Retailer MSISDN&gt;&lt;/MSISDN1&gt;</w:t>
      </w:r>
    </w:p>
    <w:p w:rsidR="00BD36B5" w:rsidRPr="00425C8F" w:rsidRDefault="00BD36B5" w:rsidP="00BD36B5">
      <w:pPr>
        <w:pStyle w:val="Code"/>
      </w:pPr>
      <w:r w:rsidRPr="00425C8F">
        <w:t>&lt;PIN&gt;&lt;Retailer PIN&gt;&lt;/PIN&gt;</w:t>
      </w:r>
    </w:p>
    <w:p w:rsidR="00BD36B5" w:rsidRPr="00425C8F" w:rsidRDefault="00BD36B5" w:rsidP="00BD36B5">
      <w:pPr>
        <w:pStyle w:val="Code"/>
      </w:pPr>
      <w:r w:rsidRPr="00425C8F">
        <w:t>&lt;LANGUAGE1&gt;&lt;Language&gt;&lt;/LANGUAGE1&gt;</w:t>
      </w:r>
    </w:p>
    <w:p w:rsidR="00BD36B5" w:rsidRPr="00425C8F" w:rsidRDefault="00BD36B5" w:rsidP="00BD36B5">
      <w:pPr>
        <w:pStyle w:val="Code"/>
        <w:ind w:left="0" w:firstLine="720"/>
      </w:pPr>
      <w:r w:rsidRPr="00425C8F">
        <w:t>&lt;/COMMAND&gt;</w:t>
      </w:r>
    </w:p>
    <w:p w:rsidR="00BD36B5" w:rsidRPr="00425C8F" w:rsidRDefault="00BD36B5" w:rsidP="00BD36B5"/>
    <w:p w:rsidR="00BD36B5" w:rsidRPr="00425C8F" w:rsidRDefault="00BD36B5" w:rsidP="00BD36B5">
      <w:pPr>
        <w:pStyle w:val="BodyText2"/>
        <w:rPr>
          <w:b/>
          <w:u w:val="single"/>
        </w:rPr>
      </w:pPr>
      <w:r w:rsidRPr="00425C8F">
        <w:rPr>
          <w:b/>
          <w:u w:val="single"/>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BD36B5" w:rsidRPr="00425C8F" w:rsidTr="002C3F3C">
        <w:trPr>
          <w:trHeight w:val="281"/>
          <w:tblHeader/>
        </w:trPr>
        <w:tc>
          <w:tcPr>
            <w:tcW w:w="1350" w:type="dxa"/>
            <w:shd w:val="clear" w:color="auto" w:fill="E31837"/>
          </w:tcPr>
          <w:p w:rsidR="00BD36B5" w:rsidRPr="00425C8F" w:rsidRDefault="00BD36B5" w:rsidP="002C3F3C">
            <w:pPr>
              <w:pStyle w:val="TableColumnLabels"/>
              <w:rPr>
                <w:rFonts w:ascii="Arial" w:hAnsi="Arial" w:cs="Arial"/>
                <w:color w:val="auto"/>
                <w:sz w:val="18"/>
              </w:rPr>
            </w:pPr>
            <w:r w:rsidRPr="00425C8F">
              <w:rPr>
                <w:rFonts w:ascii="Arial" w:hAnsi="Arial" w:cs="Arial"/>
                <w:color w:val="auto"/>
                <w:sz w:val="18"/>
              </w:rPr>
              <w:t>TAG</w:t>
            </w:r>
          </w:p>
        </w:tc>
        <w:tc>
          <w:tcPr>
            <w:tcW w:w="1530" w:type="dxa"/>
            <w:shd w:val="clear" w:color="auto" w:fill="E31837"/>
          </w:tcPr>
          <w:p w:rsidR="00BD36B5" w:rsidRPr="00425C8F" w:rsidRDefault="00BD36B5" w:rsidP="002C3F3C">
            <w:pPr>
              <w:pStyle w:val="TableColumnLabels"/>
              <w:rPr>
                <w:rFonts w:ascii="Arial" w:hAnsi="Arial" w:cs="Arial"/>
                <w:color w:val="auto"/>
                <w:sz w:val="18"/>
              </w:rPr>
            </w:pPr>
            <w:r w:rsidRPr="00425C8F">
              <w:rPr>
                <w:rFonts w:ascii="Arial" w:hAnsi="Arial" w:cs="Arial"/>
                <w:color w:val="auto"/>
                <w:sz w:val="18"/>
              </w:rPr>
              <w:t>Fields</w:t>
            </w:r>
          </w:p>
        </w:tc>
        <w:tc>
          <w:tcPr>
            <w:tcW w:w="1620" w:type="dxa"/>
            <w:shd w:val="clear" w:color="auto" w:fill="E31837"/>
          </w:tcPr>
          <w:p w:rsidR="00BD36B5" w:rsidRPr="00425C8F" w:rsidRDefault="00BD36B5" w:rsidP="002C3F3C">
            <w:pPr>
              <w:pStyle w:val="TableColumnLabels"/>
              <w:rPr>
                <w:rFonts w:ascii="Arial" w:hAnsi="Arial" w:cs="Arial"/>
                <w:color w:val="auto"/>
                <w:sz w:val="18"/>
              </w:rPr>
            </w:pPr>
            <w:r w:rsidRPr="00425C8F">
              <w:rPr>
                <w:color w:val="auto"/>
              </w:rPr>
              <w:t>Example</w:t>
            </w:r>
          </w:p>
        </w:tc>
        <w:tc>
          <w:tcPr>
            <w:tcW w:w="1350" w:type="dxa"/>
            <w:shd w:val="clear" w:color="auto" w:fill="E31837"/>
          </w:tcPr>
          <w:p w:rsidR="00BD36B5" w:rsidRPr="00425C8F" w:rsidRDefault="00BD36B5" w:rsidP="002C3F3C">
            <w:pPr>
              <w:pStyle w:val="TableColumnLabels"/>
              <w:rPr>
                <w:rFonts w:ascii="Arial" w:hAnsi="Arial" w:cs="Arial"/>
                <w:color w:val="auto"/>
                <w:sz w:val="18"/>
              </w:rPr>
            </w:pPr>
            <w:r w:rsidRPr="00425C8F">
              <w:rPr>
                <w:color w:val="auto"/>
              </w:rPr>
              <w:t>Max Length</w:t>
            </w:r>
          </w:p>
        </w:tc>
        <w:tc>
          <w:tcPr>
            <w:tcW w:w="1620" w:type="dxa"/>
            <w:shd w:val="clear" w:color="auto" w:fill="E31837"/>
          </w:tcPr>
          <w:p w:rsidR="00BD36B5" w:rsidRPr="00425C8F" w:rsidRDefault="00BD36B5" w:rsidP="002C3F3C">
            <w:pPr>
              <w:pStyle w:val="TableColumnLabels"/>
              <w:rPr>
                <w:rFonts w:ascii="Arial" w:hAnsi="Arial" w:cs="Arial"/>
                <w:color w:val="auto"/>
                <w:sz w:val="18"/>
              </w:rPr>
            </w:pPr>
            <w:r w:rsidRPr="00425C8F">
              <w:rPr>
                <w:color w:val="auto"/>
              </w:rPr>
              <w:t>Optional/Mandatory</w:t>
            </w:r>
          </w:p>
        </w:tc>
        <w:tc>
          <w:tcPr>
            <w:tcW w:w="2176" w:type="dxa"/>
            <w:shd w:val="clear" w:color="auto" w:fill="E31837"/>
          </w:tcPr>
          <w:p w:rsidR="00BD36B5" w:rsidRPr="00425C8F" w:rsidRDefault="00BD36B5" w:rsidP="002C3F3C">
            <w:pPr>
              <w:pStyle w:val="TableColumnLabels"/>
              <w:rPr>
                <w:rFonts w:ascii="Arial" w:hAnsi="Arial" w:cs="Arial"/>
                <w:color w:val="auto"/>
                <w:sz w:val="18"/>
              </w:rPr>
            </w:pPr>
            <w:r w:rsidRPr="00425C8F">
              <w:rPr>
                <w:color w:val="auto"/>
              </w:rPr>
              <w:t>Remarks</w:t>
            </w:r>
          </w:p>
        </w:tc>
      </w:tr>
      <w:tr w:rsidR="00BD36B5" w:rsidRPr="00425C8F" w:rsidTr="002C3F3C">
        <w:trPr>
          <w:trHeight w:val="281"/>
        </w:trPr>
        <w:tc>
          <w:tcPr>
            <w:tcW w:w="1350" w:type="dxa"/>
          </w:tcPr>
          <w:p w:rsidR="00BD36B5" w:rsidRPr="00425C8F" w:rsidRDefault="00BD36B5" w:rsidP="002C3F3C">
            <w:pPr>
              <w:pStyle w:val="Tablecontent"/>
              <w:rPr>
                <w:lang w:val="fr-FR"/>
              </w:rPr>
            </w:pPr>
            <w:r w:rsidRPr="00425C8F">
              <w:rPr>
                <w:lang w:val="fr-FR"/>
              </w:rPr>
              <w:t>Type</w:t>
            </w:r>
          </w:p>
        </w:tc>
        <w:tc>
          <w:tcPr>
            <w:tcW w:w="1530" w:type="dxa"/>
          </w:tcPr>
          <w:p w:rsidR="00BD36B5" w:rsidRPr="00425C8F" w:rsidRDefault="00BD36B5" w:rsidP="002C3F3C">
            <w:pPr>
              <w:pStyle w:val="Tablecontent"/>
              <w:rPr>
                <w:lang w:val="fr-FR"/>
              </w:rPr>
            </w:pPr>
            <w:r w:rsidRPr="00425C8F">
              <w:rPr>
                <w:lang w:val="fr-FR"/>
              </w:rPr>
              <w:t>RCNLANGREQ</w:t>
            </w:r>
          </w:p>
        </w:tc>
        <w:tc>
          <w:tcPr>
            <w:tcW w:w="1620" w:type="dxa"/>
          </w:tcPr>
          <w:p w:rsidR="00BD36B5" w:rsidRPr="00425C8F" w:rsidRDefault="00BD36B5" w:rsidP="002C3F3C">
            <w:pPr>
              <w:pStyle w:val="Tablecontent"/>
              <w:rPr>
                <w:lang w:val="fr-FR"/>
              </w:rPr>
            </w:pPr>
            <w:r w:rsidRPr="00425C8F">
              <w:rPr>
                <w:lang w:val="fr-FR"/>
              </w:rPr>
              <w:t>RCNLANGREQ</w:t>
            </w:r>
          </w:p>
        </w:tc>
        <w:tc>
          <w:tcPr>
            <w:tcW w:w="1350" w:type="dxa"/>
          </w:tcPr>
          <w:p w:rsidR="00BD36B5" w:rsidRPr="00425C8F" w:rsidRDefault="00BD36B5" w:rsidP="002C3F3C">
            <w:pPr>
              <w:pStyle w:val="Tablecontent"/>
            </w:pPr>
            <w:r w:rsidRPr="00425C8F">
              <w:t>10</w:t>
            </w:r>
          </w:p>
        </w:tc>
        <w:tc>
          <w:tcPr>
            <w:tcW w:w="1620" w:type="dxa"/>
          </w:tcPr>
          <w:p w:rsidR="00BD36B5" w:rsidRPr="00425C8F" w:rsidRDefault="00BD36B5" w:rsidP="002C3F3C">
            <w:pPr>
              <w:pStyle w:val="Tablecontent"/>
            </w:pPr>
            <w:r w:rsidRPr="00425C8F">
              <w:t>M</w:t>
            </w:r>
          </w:p>
        </w:tc>
        <w:tc>
          <w:tcPr>
            <w:tcW w:w="2176" w:type="dxa"/>
          </w:tcPr>
          <w:p w:rsidR="00BD36B5" w:rsidRPr="00425C8F" w:rsidRDefault="00BD36B5" w:rsidP="002C3F3C">
            <w:pPr>
              <w:pStyle w:val="Tablecontent"/>
            </w:pPr>
            <w:r w:rsidRPr="00425C8F">
              <w:t>Request Type</w:t>
            </w:r>
          </w:p>
        </w:tc>
      </w:tr>
      <w:tr w:rsidR="00D10183" w:rsidRPr="00425C8F" w:rsidTr="002C3F3C">
        <w:trPr>
          <w:trHeight w:val="281"/>
        </w:trPr>
        <w:tc>
          <w:tcPr>
            <w:tcW w:w="1350" w:type="dxa"/>
          </w:tcPr>
          <w:p w:rsidR="00D10183" w:rsidRPr="00425C8F" w:rsidRDefault="00D10183" w:rsidP="002C3F3C">
            <w:pPr>
              <w:pStyle w:val="Tablecontent"/>
              <w:rPr>
                <w:lang w:val="fr-FR"/>
              </w:rPr>
            </w:pPr>
            <w:r>
              <w:t>&lt;EXTNWCODE&gt;</w:t>
            </w:r>
          </w:p>
        </w:tc>
        <w:tc>
          <w:tcPr>
            <w:tcW w:w="1530" w:type="dxa"/>
          </w:tcPr>
          <w:p w:rsidR="00D10183" w:rsidRPr="00425C8F" w:rsidRDefault="00D10183" w:rsidP="002C3F3C">
            <w:pPr>
              <w:pStyle w:val="Tablecontent"/>
              <w:rPr>
                <w:lang w:val="fr-FR"/>
              </w:rPr>
            </w:pPr>
            <w:r>
              <w:rPr>
                <w:lang w:val="fr-FR"/>
              </w:rPr>
              <w:t>External network code</w:t>
            </w:r>
          </w:p>
        </w:tc>
        <w:tc>
          <w:tcPr>
            <w:tcW w:w="1620" w:type="dxa"/>
          </w:tcPr>
          <w:p w:rsidR="00D10183" w:rsidRPr="00425C8F" w:rsidRDefault="00D10183" w:rsidP="002C3F3C">
            <w:pPr>
              <w:pStyle w:val="Tablecontent"/>
              <w:rPr>
                <w:lang w:val="fr-FR"/>
              </w:rPr>
            </w:pPr>
            <w:r>
              <w:rPr>
                <w:lang w:val="fr-FR"/>
              </w:rPr>
              <w:t>NG</w:t>
            </w:r>
          </w:p>
        </w:tc>
        <w:tc>
          <w:tcPr>
            <w:tcW w:w="1350" w:type="dxa"/>
          </w:tcPr>
          <w:p w:rsidR="00D10183" w:rsidRPr="00425C8F" w:rsidRDefault="00D10183" w:rsidP="002C3F3C">
            <w:pPr>
              <w:pStyle w:val="Tablecontent"/>
            </w:pPr>
            <w:r>
              <w:t>2</w:t>
            </w:r>
          </w:p>
        </w:tc>
        <w:tc>
          <w:tcPr>
            <w:tcW w:w="1620" w:type="dxa"/>
          </w:tcPr>
          <w:p w:rsidR="00D10183" w:rsidRPr="00425C8F" w:rsidRDefault="00D10183" w:rsidP="002C3F3C">
            <w:pPr>
              <w:pStyle w:val="Tablecontent"/>
            </w:pPr>
            <w:r>
              <w:t>M</w:t>
            </w:r>
          </w:p>
        </w:tc>
        <w:tc>
          <w:tcPr>
            <w:tcW w:w="2176" w:type="dxa"/>
          </w:tcPr>
          <w:p w:rsidR="00D10183" w:rsidRPr="00425C8F" w:rsidRDefault="00D10183" w:rsidP="002C3F3C">
            <w:pPr>
              <w:pStyle w:val="Tablecontent"/>
            </w:pPr>
          </w:p>
        </w:tc>
      </w:tr>
      <w:tr w:rsidR="00BD36B5" w:rsidRPr="00425C8F" w:rsidTr="002C3F3C">
        <w:trPr>
          <w:trHeight w:val="1268"/>
        </w:trPr>
        <w:tc>
          <w:tcPr>
            <w:tcW w:w="1350" w:type="dxa"/>
          </w:tcPr>
          <w:p w:rsidR="00BD36B5" w:rsidRPr="00425C8F" w:rsidRDefault="00BD36B5" w:rsidP="002C3F3C">
            <w:pPr>
              <w:pStyle w:val="Tablecontent"/>
            </w:pPr>
            <w:r w:rsidRPr="00425C8F">
              <w:t>MSISDN1</w:t>
            </w:r>
          </w:p>
        </w:tc>
        <w:tc>
          <w:tcPr>
            <w:tcW w:w="1530" w:type="dxa"/>
          </w:tcPr>
          <w:p w:rsidR="00BD36B5" w:rsidRPr="00425C8F" w:rsidRDefault="00BD36B5" w:rsidP="002C3F3C">
            <w:pPr>
              <w:pStyle w:val="Tablecontent"/>
            </w:pPr>
            <w:r w:rsidRPr="00425C8F">
              <w:t>Retailer MSISDN</w:t>
            </w:r>
          </w:p>
        </w:tc>
        <w:tc>
          <w:tcPr>
            <w:tcW w:w="1620" w:type="dxa"/>
          </w:tcPr>
          <w:p w:rsidR="00BD36B5" w:rsidRPr="00425C8F" w:rsidRDefault="00BD36B5" w:rsidP="002C3F3C">
            <w:pPr>
              <w:pStyle w:val="Tablecontent"/>
            </w:pPr>
            <w:r w:rsidRPr="00425C8F">
              <w:t>9942222</w:t>
            </w:r>
          </w:p>
        </w:tc>
        <w:tc>
          <w:tcPr>
            <w:tcW w:w="1350" w:type="dxa"/>
          </w:tcPr>
          <w:p w:rsidR="00BD36B5" w:rsidRPr="00425C8F" w:rsidRDefault="00BD36B5" w:rsidP="002C3F3C">
            <w:pPr>
              <w:pStyle w:val="Tablecontent"/>
            </w:pPr>
            <w:r w:rsidRPr="00425C8F">
              <w:t>15</w:t>
            </w:r>
          </w:p>
        </w:tc>
        <w:tc>
          <w:tcPr>
            <w:tcW w:w="1620" w:type="dxa"/>
          </w:tcPr>
          <w:p w:rsidR="00BD36B5" w:rsidRPr="00425C8F" w:rsidRDefault="00BD36B5" w:rsidP="002C3F3C">
            <w:pPr>
              <w:pStyle w:val="Tablecontent"/>
            </w:pPr>
            <w:r w:rsidRPr="00425C8F">
              <w:t>M</w:t>
            </w:r>
          </w:p>
        </w:tc>
        <w:tc>
          <w:tcPr>
            <w:tcW w:w="2176" w:type="dxa"/>
          </w:tcPr>
          <w:p w:rsidR="00BD36B5" w:rsidRPr="00425C8F" w:rsidRDefault="00BD36B5" w:rsidP="002C3F3C">
            <w:pPr>
              <w:pStyle w:val="Tablecontent"/>
            </w:pPr>
            <w:r w:rsidRPr="00425C8F">
              <w:t>All MSISDN should be without country code.</w:t>
            </w:r>
          </w:p>
          <w:p w:rsidR="00BD36B5" w:rsidRPr="00425C8F" w:rsidRDefault="00BD36B5" w:rsidP="002C3F3C">
            <w:pPr>
              <w:pStyle w:val="Tablecontent"/>
            </w:pPr>
            <w:r w:rsidRPr="00425C8F">
              <w:t>(National dial format.)</w:t>
            </w:r>
          </w:p>
        </w:tc>
      </w:tr>
      <w:tr w:rsidR="00BD36B5" w:rsidRPr="00425C8F" w:rsidTr="002C3F3C">
        <w:trPr>
          <w:trHeight w:val="935"/>
        </w:trPr>
        <w:tc>
          <w:tcPr>
            <w:tcW w:w="1350" w:type="dxa"/>
          </w:tcPr>
          <w:p w:rsidR="00BD36B5" w:rsidRPr="00425C8F" w:rsidRDefault="00BD36B5" w:rsidP="002C3F3C">
            <w:pPr>
              <w:pStyle w:val="Tablecontent"/>
            </w:pPr>
            <w:r w:rsidRPr="00425C8F">
              <w:t>PIN</w:t>
            </w:r>
          </w:p>
        </w:tc>
        <w:tc>
          <w:tcPr>
            <w:tcW w:w="1530" w:type="dxa"/>
          </w:tcPr>
          <w:p w:rsidR="00BD36B5" w:rsidRPr="00425C8F" w:rsidRDefault="00BD36B5" w:rsidP="002C3F3C">
            <w:pPr>
              <w:pStyle w:val="Tablecontent"/>
            </w:pPr>
            <w:r w:rsidRPr="00425C8F">
              <w:t>Retailer PIN</w:t>
            </w:r>
          </w:p>
        </w:tc>
        <w:tc>
          <w:tcPr>
            <w:tcW w:w="1620" w:type="dxa"/>
          </w:tcPr>
          <w:p w:rsidR="00BD36B5" w:rsidRPr="00425C8F" w:rsidRDefault="00BD36B5" w:rsidP="002C3F3C">
            <w:pPr>
              <w:pStyle w:val="Tablecontent"/>
            </w:pPr>
            <w:r w:rsidRPr="00425C8F">
              <w:t>3946</w:t>
            </w:r>
          </w:p>
        </w:tc>
        <w:tc>
          <w:tcPr>
            <w:tcW w:w="1350" w:type="dxa"/>
          </w:tcPr>
          <w:p w:rsidR="00BD36B5" w:rsidRPr="00425C8F" w:rsidRDefault="00BD36B5" w:rsidP="002C3F3C">
            <w:pPr>
              <w:pStyle w:val="Tablecontent"/>
            </w:pPr>
            <w:r w:rsidRPr="00425C8F">
              <w:t>4</w:t>
            </w:r>
          </w:p>
        </w:tc>
        <w:tc>
          <w:tcPr>
            <w:tcW w:w="1620" w:type="dxa"/>
          </w:tcPr>
          <w:p w:rsidR="00BD36B5" w:rsidRPr="00425C8F" w:rsidRDefault="00BD36B5" w:rsidP="002C3F3C">
            <w:pPr>
              <w:pStyle w:val="Tablecontent"/>
            </w:pPr>
            <w:r w:rsidRPr="00425C8F">
              <w:t>M</w:t>
            </w:r>
          </w:p>
        </w:tc>
        <w:tc>
          <w:tcPr>
            <w:tcW w:w="2176" w:type="dxa"/>
          </w:tcPr>
          <w:p w:rsidR="00BD36B5" w:rsidRPr="00425C8F" w:rsidRDefault="00BD36B5" w:rsidP="002C3F3C">
            <w:pPr>
              <w:pStyle w:val="Tablecontent"/>
            </w:pPr>
            <w:r w:rsidRPr="00425C8F">
              <w:t>Numeric Only.</w:t>
            </w:r>
          </w:p>
        </w:tc>
      </w:tr>
      <w:tr w:rsidR="00BD36B5" w:rsidRPr="00425C8F" w:rsidTr="002C3F3C">
        <w:trPr>
          <w:trHeight w:val="1268"/>
        </w:trPr>
        <w:tc>
          <w:tcPr>
            <w:tcW w:w="1350" w:type="dxa"/>
          </w:tcPr>
          <w:p w:rsidR="00BD36B5" w:rsidRPr="00425C8F" w:rsidRDefault="00BD36B5" w:rsidP="002C3F3C">
            <w:pPr>
              <w:pStyle w:val="Tablecontent"/>
              <w:rPr>
                <w:lang w:val="fr-FR"/>
              </w:rPr>
            </w:pPr>
            <w:r w:rsidRPr="00425C8F">
              <w:rPr>
                <w:lang w:val="fr-FR"/>
              </w:rPr>
              <w:t>LANGUAGE1</w:t>
            </w:r>
          </w:p>
        </w:tc>
        <w:tc>
          <w:tcPr>
            <w:tcW w:w="1530" w:type="dxa"/>
          </w:tcPr>
          <w:p w:rsidR="00BD36B5" w:rsidRPr="00425C8F" w:rsidRDefault="00BD36B5" w:rsidP="002C3F3C">
            <w:pPr>
              <w:pStyle w:val="Tablecontent"/>
              <w:rPr>
                <w:lang w:val="fr-FR"/>
              </w:rPr>
            </w:pPr>
            <w:r w:rsidRPr="00425C8F">
              <w:rPr>
                <w:lang w:val="fr-FR"/>
              </w:rPr>
              <w:t>LANG</w:t>
            </w:r>
          </w:p>
        </w:tc>
        <w:tc>
          <w:tcPr>
            <w:tcW w:w="1620" w:type="dxa"/>
          </w:tcPr>
          <w:p w:rsidR="00BD36B5" w:rsidRPr="00425C8F" w:rsidRDefault="00BD36B5" w:rsidP="002C3F3C">
            <w:pPr>
              <w:pStyle w:val="Tablecontent"/>
              <w:rPr>
                <w:lang w:val="fr-FR"/>
              </w:rPr>
            </w:pPr>
            <w:r w:rsidRPr="00425C8F">
              <w:rPr>
                <w:lang w:val="fr-FR"/>
              </w:rPr>
              <w:t>1</w:t>
            </w:r>
          </w:p>
        </w:tc>
        <w:tc>
          <w:tcPr>
            <w:tcW w:w="1350" w:type="dxa"/>
          </w:tcPr>
          <w:p w:rsidR="00BD36B5" w:rsidRPr="00425C8F" w:rsidRDefault="00BD36B5" w:rsidP="002C3F3C">
            <w:pPr>
              <w:pStyle w:val="Tablecontent"/>
              <w:rPr>
                <w:lang w:val="fr-FR"/>
              </w:rPr>
            </w:pPr>
            <w:r w:rsidRPr="00425C8F">
              <w:rPr>
                <w:lang w:val="fr-FR"/>
              </w:rPr>
              <w:t>1</w:t>
            </w:r>
          </w:p>
        </w:tc>
        <w:tc>
          <w:tcPr>
            <w:tcW w:w="1620" w:type="dxa"/>
          </w:tcPr>
          <w:p w:rsidR="00BD36B5" w:rsidRPr="00425C8F" w:rsidRDefault="00BD36B5" w:rsidP="002C3F3C">
            <w:pPr>
              <w:pStyle w:val="Tablecontent"/>
              <w:rPr>
                <w:lang w:val="fr-FR"/>
              </w:rPr>
            </w:pPr>
            <w:r w:rsidRPr="00425C8F">
              <w:rPr>
                <w:lang w:val="fr-FR"/>
              </w:rPr>
              <w:t>M</w:t>
            </w:r>
          </w:p>
        </w:tc>
        <w:tc>
          <w:tcPr>
            <w:tcW w:w="2176" w:type="dxa"/>
          </w:tcPr>
          <w:p w:rsidR="00BD36B5" w:rsidRPr="00425C8F" w:rsidRDefault="00BD36B5" w:rsidP="002C3F3C">
            <w:pPr>
              <w:pStyle w:val="Tablecontent"/>
            </w:pPr>
            <w:r w:rsidRPr="00425C8F">
              <w:t>Language Code</w:t>
            </w:r>
          </w:p>
          <w:p w:rsidR="00BD36B5" w:rsidRPr="00425C8F" w:rsidRDefault="00BD36B5" w:rsidP="002C3F3C">
            <w:pPr>
              <w:pStyle w:val="Tablecontent"/>
            </w:pPr>
            <w:r w:rsidRPr="00425C8F">
              <w:t xml:space="preserve">This code must be defined in PreTUPS system </w:t>
            </w:r>
          </w:p>
          <w:p w:rsidR="00BD36B5" w:rsidRPr="00425C8F" w:rsidRDefault="00BD36B5" w:rsidP="002C3F3C">
            <w:pPr>
              <w:pStyle w:val="Tablecontent"/>
            </w:pPr>
            <w:r w:rsidRPr="00425C8F">
              <w:t>Numeric Only</w:t>
            </w:r>
          </w:p>
        </w:tc>
      </w:tr>
    </w:tbl>
    <w:p w:rsidR="00BD36B5" w:rsidRPr="00425C8F" w:rsidRDefault="00BD36B5" w:rsidP="00BD36B5"/>
    <w:p w:rsidR="00BD36B5" w:rsidRPr="00425C8F" w:rsidRDefault="00BD36B5" w:rsidP="00BD36B5"/>
    <w:p w:rsidR="00BD36B5" w:rsidRPr="00425C8F" w:rsidRDefault="00BD36B5" w:rsidP="00BD36B5">
      <w:pPr>
        <w:pStyle w:val="NoteHeading"/>
        <w:numPr>
          <w:ilvl w:val="0"/>
          <w:numId w:val="38"/>
        </w:numPr>
        <w:tabs>
          <w:tab w:val="left" w:pos="990"/>
        </w:tabs>
        <w:ind w:left="990" w:hanging="540"/>
        <w:jc w:val="left"/>
        <w:rPr>
          <w:color w:val="auto"/>
        </w:rPr>
      </w:pPr>
      <w:r w:rsidRPr="00425C8F">
        <w:rPr>
          <w:color w:val="auto"/>
        </w:rPr>
        <w:t>All tags are mandatory to be present in XML. If value is optional yet tag must be present.</w:t>
      </w:r>
    </w:p>
    <w:p w:rsidR="00BD36B5" w:rsidRPr="00425C8F" w:rsidRDefault="00BD36B5" w:rsidP="00BD36B5"/>
    <w:p w:rsidR="00BD36B5" w:rsidRPr="00425C8F" w:rsidRDefault="0000768E" w:rsidP="001E6309">
      <w:pPr>
        <w:pStyle w:val="Heading"/>
        <w:rPr>
          <w:color w:val="auto"/>
        </w:rPr>
      </w:pPr>
      <w:r w:rsidRPr="00425C8F">
        <w:rPr>
          <w:color w:val="auto"/>
        </w:rPr>
        <w:t>Response Syntax</w:t>
      </w:r>
    </w:p>
    <w:p w:rsidR="00BD36B5" w:rsidRPr="00425C8F" w:rsidRDefault="00BD36B5" w:rsidP="00BD36B5">
      <w:pPr>
        <w:pStyle w:val="BodyText2"/>
      </w:pPr>
      <w:r w:rsidRPr="00425C8F">
        <w:t>PreTUPS will send following response (acknowledgement) to USSD System for Set Notification Language Request. The XML response details are mentioned below.</w:t>
      </w:r>
    </w:p>
    <w:p w:rsidR="00BD36B5" w:rsidRPr="00425C8F" w:rsidRDefault="00BD36B5" w:rsidP="00BD36B5">
      <w:pPr>
        <w:pStyle w:val="BodyText2"/>
      </w:pPr>
    </w:p>
    <w:p w:rsidR="00BD36B5" w:rsidRPr="00425C8F" w:rsidRDefault="00BD36B5" w:rsidP="00BD36B5">
      <w:pPr>
        <w:pStyle w:val="Code"/>
        <w:ind w:left="0"/>
      </w:pPr>
      <w:proofErr w:type="gramStart"/>
      <w:r w:rsidRPr="00425C8F">
        <w:t>&lt;?xml</w:t>
      </w:r>
      <w:proofErr w:type="gramEnd"/>
      <w:r w:rsidRPr="00425C8F">
        <w:t xml:space="preserve"> version="1.0"?&gt;</w:t>
      </w:r>
    </w:p>
    <w:p w:rsidR="00BD36B5" w:rsidRPr="00425C8F" w:rsidRDefault="00BD36B5" w:rsidP="00BD36B5">
      <w:pPr>
        <w:pStyle w:val="Code"/>
        <w:ind w:left="0" w:firstLine="720"/>
      </w:pPr>
      <w:r w:rsidRPr="00425C8F">
        <w:t xml:space="preserve">&lt;COMMAND&gt; </w:t>
      </w:r>
    </w:p>
    <w:p w:rsidR="00BD36B5" w:rsidRPr="00425C8F" w:rsidRDefault="00BD36B5" w:rsidP="00BD36B5">
      <w:pPr>
        <w:pStyle w:val="Code"/>
      </w:pPr>
      <w:r w:rsidRPr="00425C8F">
        <w:t xml:space="preserve">&lt;TYPE&gt;RCLANGRESP&lt;/TYPE&gt;    </w:t>
      </w:r>
      <w:r w:rsidRPr="00425C8F">
        <w:tab/>
      </w:r>
      <w:r w:rsidRPr="00425C8F">
        <w:tab/>
      </w:r>
    </w:p>
    <w:p w:rsidR="00BD36B5" w:rsidRPr="00425C8F" w:rsidRDefault="00BD36B5" w:rsidP="00BD36B5">
      <w:pPr>
        <w:pStyle w:val="Code"/>
      </w:pPr>
      <w:r w:rsidRPr="00425C8F">
        <w:t>&lt;TXNSTATUS&gt;&lt;Transaction Status&gt;&lt;/TXNSTATUS&gt;</w:t>
      </w:r>
    </w:p>
    <w:p w:rsidR="00BD36B5" w:rsidRPr="00425C8F" w:rsidRDefault="00BD36B5" w:rsidP="00BD36B5">
      <w:pPr>
        <w:pStyle w:val="Code"/>
        <w:ind w:left="0" w:firstLine="720"/>
      </w:pPr>
      <w:r w:rsidRPr="00425C8F">
        <w:t>&lt;/COMMAND&gt;</w:t>
      </w:r>
    </w:p>
    <w:p w:rsidR="00BD36B5" w:rsidRPr="00425C8F" w:rsidRDefault="00BD36B5" w:rsidP="00BD36B5"/>
    <w:p w:rsidR="00BD36B5" w:rsidRPr="00425C8F" w:rsidRDefault="00BD36B5" w:rsidP="00BD36B5">
      <w:pPr>
        <w:pStyle w:val="BodyText2"/>
        <w:rPr>
          <w:b/>
          <w:bCs/>
          <w:u w:val="single"/>
        </w:rPr>
      </w:pPr>
      <w:r w:rsidRPr="00425C8F">
        <w:rPr>
          <w:b/>
          <w:bCs/>
          <w:u w:val="single"/>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BD36B5" w:rsidRPr="00425C8F" w:rsidTr="002C3F3C">
        <w:trPr>
          <w:trHeight w:val="281"/>
          <w:tblHeader/>
        </w:trPr>
        <w:tc>
          <w:tcPr>
            <w:tcW w:w="1350" w:type="dxa"/>
            <w:shd w:val="clear" w:color="auto" w:fill="E31837"/>
          </w:tcPr>
          <w:p w:rsidR="00BD36B5" w:rsidRPr="00425C8F" w:rsidRDefault="00BD36B5" w:rsidP="002C3F3C">
            <w:pPr>
              <w:pStyle w:val="TableColumnLabels"/>
              <w:rPr>
                <w:rFonts w:ascii="Arial" w:hAnsi="Arial" w:cs="Arial"/>
                <w:color w:val="auto"/>
                <w:sz w:val="18"/>
              </w:rPr>
            </w:pPr>
            <w:r w:rsidRPr="00425C8F">
              <w:rPr>
                <w:rFonts w:ascii="Arial" w:hAnsi="Arial" w:cs="Arial"/>
                <w:color w:val="auto"/>
                <w:sz w:val="18"/>
              </w:rPr>
              <w:t>TAG</w:t>
            </w:r>
          </w:p>
        </w:tc>
        <w:tc>
          <w:tcPr>
            <w:tcW w:w="1530" w:type="dxa"/>
            <w:shd w:val="clear" w:color="auto" w:fill="E31837"/>
          </w:tcPr>
          <w:p w:rsidR="00BD36B5" w:rsidRPr="00425C8F" w:rsidRDefault="00BD36B5" w:rsidP="002C3F3C">
            <w:pPr>
              <w:pStyle w:val="TableColumnLabels"/>
              <w:rPr>
                <w:rFonts w:ascii="Arial" w:hAnsi="Arial" w:cs="Arial"/>
                <w:color w:val="auto"/>
                <w:sz w:val="18"/>
              </w:rPr>
            </w:pPr>
            <w:r w:rsidRPr="00425C8F">
              <w:rPr>
                <w:rFonts w:ascii="Arial" w:hAnsi="Arial" w:cs="Arial"/>
                <w:color w:val="auto"/>
                <w:sz w:val="18"/>
              </w:rPr>
              <w:t>Fields</w:t>
            </w:r>
          </w:p>
        </w:tc>
        <w:tc>
          <w:tcPr>
            <w:tcW w:w="1620" w:type="dxa"/>
            <w:shd w:val="clear" w:color="auto" w:fill="E31837"/>
          </w:tcPr>
          <w:p w:rsidR="00BD36B5" w:rsidRPr="00425C8F" w:rsidRDefault="00BD36B5" w:rsidP="002C3F3C">
            <w:pPr>
              <w:pStyle w:val="TableColumnLabels"/>
              <w:rPr>
                <w:rFonts w:ascii="Arial" w:hAnsi="Arial" w:cs="Arial"/>
                <w:color w:val="auto"/>
                <w:sz w:val="18"/>
              </w:rPr>
            </w:pPr>
            <w:r w:rsidRPr="00425C8F">
              <w:rPr>
                <w:color w:val="auto"/>
              </w:rPr>
              <w:t>Example</w:t>
            </w:r>
          </w:p>
        </w:tc>
        <w:tc>
          <w:tcPr>
            <w:tcW w:w="1350" w:type="dxa"/>
            <w:shd w:val="clear" w:color="auto" w:fill="E31837"/>
          </w:tcPr>
          <w:p w:rsidR="00BD36B5" w:rsidRPr="00425C8F" w:rsidRDefault="00BD36B5" w:rsidP="002C3F3C">
            <w:pPr>
              <w:pStyle w:val="TableColumnLabels"/>
              <w:rPr>
                <w:rFonts w:ascii="Arial" w:hAnsi="Arial" w:cs="Arial"/>
                <w:color w:val="auto"/>
                <w:sz w:val="18"/>
              </w:rPr>
            </w:pPr>
            <w:r w:rsidRPr="00425C8F">
              <w:rPr>
                <w:color w:val="auto"/>
              </w:rPr>
              <w:t>Max Length</w:t>
            </w:r>
          </w:p>
        </w:tc>
        <w:tc>
          <w:tcPr>
            <w:tcW w:w="1620" w:type="dxa"/>
            <w:shd w:val="clear" w:color="auto" w:fill="E31837"/>
          </w:tcPr>
          <w:p w:rsidR="00BD36B5" w:rsidRPr="00425C8F" w:rsidRDefault="00BD36B5" w:rsidP="002C3F3C">
            <w:pPr>
              <w:pStyle w:val="TableColumnLabels"/>
              <w:rPr>
                <w:rFonts w:ascii="Arial" w:hAnsi="Arial" w:cs="Arial"/>
                <w:color w:val="auto"/>
                <w:sz w:val="18"/>
              </w:rPr>
            </w:pPr>
            <w:r w:rsidRPr="00425C8F">
              <w:rPr>
                <w:color w:val="auto"/>
              </w:rPr>
              <w:t>Optional/Mandatory</w:t>
            </w:r>
          </w:p>
        </w:tc>
        <w:tc>
          <w:tcPr>
            <w:tcW w:w="2176" w:type="dxa"/>
            <w:shd w:val="clear" w:color="auto" w:fill="E31837"/>
          </w:tcPr>
          <w:p w:rsidR="00BD36B5" w:rsidRPr="00425C8F" w:rsidRDefault="00BD36B5" w:rsidP="002C3F3C">
            <w:pPr>
              <w:pStyle w:val="TableColumnLabels"/>
              <w:rPr>
                <w:rFonts w:ascii="Arial" w:hAnsi="Arial" w:cs="Arial"/>
                <w:color w:val="auto"/>
                <w:sz w:val="18"/>
              </w:rPr>
            </w:pPr>
            <w:r w:rsidRPr="00425C8F">
              <w:rPr>
                <w:color w:val="auto"/>
              </w:rPr>
              <w:t>Remarks</w:t>
            </w:r>
          </w:p>
        </w:tc>
      </w:tr>
      <w:tr w:rsidR="00BD36B5" w:rsidRPr="00425C8F" w:rsidTr="002C3F3C">
        <w:trPr>
          <w:trHeight w:val="281"/>
        </w:trPr>
        <w:tc>
          <w:tcPr>
            <w:tcW w:w="1350" w:type="dxa"/>
          </w:tcPr>
          <w:p w:rsidR="00BD36B5" w:rsidRPr="00425C8F" w:rsidRDefault="00BD36B5" w:rsidP="002C3F3C">
            <w:pPr>
              <w:pStyle w:val="Tablecontent"/>
            </w:pPr>
            <w:r w:rsidRPr="00425C8F">
              <w:t>TYPE</w:t>
            </w:r>
          </w:p>
        </w:tc>
        <w:tc>
          <w:tcPr>
            <w:tcW w:w="1530" w:type="dxa"/>
          </w:tcPr>
          <w:p w:rsidR="00BD36B5" w:rsidRPr="00425C8F" w:rsidRDefault="00BD36B5" w:rsidP="002C3F3C">
            <w:pPr>
              <w:pStyle w:val="Tablecontent"/>
            </w:pPr>
            <w:r w:rsidRPr="00425C8F">
              <w:t>RCLANGRESP</w:t>
            </w:r>
          </w:p>
        </w:tc>
        <w:tc>
          <w:tcPr>
            <w:tcW w:w="1620" w:type="dxa"/>
          </w:tcPr>
          <w:p w:rsidR="00BD36B5" w:rsidRPr="00425C8F" w:rsidRDefault="00BD36B5" w:rsidP="002C3F3C">
            <w:pPr>
              <w:pStyle w:val="Tablecontent"/>
              <w:rPr>
                <w:lang w:val="fr-FR"/>
              </w:rPr>
            </w:pPr>
            <w:r w:rsidRPr="00425C8F">
              <w:rPr>
                <w:lang w:val="fr-FR"/>
              </w:rPr>
              <w:t>RCLANGRESP</w:t>
            </w:r>
          </w:p>
        </w:tc>
        <w:tc>
          <w:tcPr>
            <w:tcW w:w="1350" w:type="dxa"/>
          </w:tcPr>
          <w:p w:rsidR="00BD36B5" w:rsidRPr="00425C8F" w:rsidRDefault="00BD36B5" w:rsidP="002C3F3C">
            <w:pPr>
              <w:pStyle w:val="Tablecontent"/>
              <w:rPr>
                <w:lang w:val="fr-FR"/>
              </w:rPr>
            </w:pPr>
            <w:r w:rsidRPr="00425C8F">
              <w:rPr>
                <w:lang w:val="fr-FR"/>
              </w:rPr>
              <w:t>10</w:t>
            </w:r>
          </w:p>
        </w:tc>
        <w:tc>
          <w:tcPr>
            <w:tcW w:w="1620" w:type="dxa"/>
          </w:tcPr>
          <w:p w:rsidR="00BD36B5" w:rsidRPr="00425C8F" w:rsidRDefault="00BD36B5" w:rsidP="002C3F3C">
            <w:pPr>
              <w:pStyle w:val="Tablecontent"/>
              <w:rPr>
                <w:lang w:val="fr-FR"/>
              </w:rPr>
            </w:pPr>
            <w:r w:rsidRPr="00425C8F">
              <w:rPr>
                <w:lang w:val="fr-FR"/>
              </w:rPr>
              <w:t>M</w:t>
            </w:r>
          </w:p>
        </w:tc>
        <w:tc>
          <w:tcPr>
            <w:tcW w:w="2176" w:type="dxa"/>
          </w:tcPr>
          <w:p w:rsidR="00BD36B5" w:rsidRPr="00425C8F" w:rsidRDefault="00BD36B5" w:rsidP="002C3F3C">
            <w:pPr>
              <w:pStyle w:val="Tablecontent"/>
              <w:rPr>
                <w:lang w:val="fr-FR"/>
              </w:rPr>
            </w:pPr>
            <w:r w:rsidRPr="00425C8F">
              <w:rPr>
                <w:lang w:val="fr-FR"/>
              </w:rPr>
              <w:t>Resapons  Type</w:t>
            </w:r>
          </w:p>
        </w:tc>
      </w:tr>
      <w:tr w:rsidR="00BD36B5" w:rsidRPr="00425C8F" w:rsidTr="002C3F3C">
        <w:trPr>
          <w:trHeight w:val="1268"/>
        </w:trPr>
        <w:tc>
          <w:tcPr>
            <w:tcW w:w="1350" w:type="dxa"/>
          </w:tcPr>
          <w:p w:rsidR="00BD36B5" w:rsidRPr="00425C8F" w:rsidRDefault="00BD36B5" w:rsidP="002C3F3C">
            <w:pPr>
              <w:pStyle w:val="Tablecontent"/>
            </w:pPr>
            <w:r w:rsidRPr="00425C8F">
              <w:t>TXNSTATUS</w:t>
            </w:r>
          </w:p>
        </w:tc>
        <w:tc>
          <w:tcPr>
            <w:tcW w:w="1530" w:type="dxa"/>
          </w:tcPr>
          <w:p w:rsidR="00BD36B5" w:rsidRPr="00425C8F" w:rsidRDefault="00BD36B5" w:rsidP="002C3F3C">
            <w:pPr>
              <w:pStyle w:val="Tablecontent"/>
            </w:pPr>
            <w:r w:rsidRPr="00425C8F">
              <w:t>Transaction Status</w:t>
            </w:r>
          </w:p>
        </w:tc>
        <w:tc>
          <w:tcPr>
            <w:tcW w:w="1620" w:type="dxa"/>
          </w:tcPr>
          <w:p w:rsidR="00BD36B5" w:rsidRPr="00425C8F" w:rsidRDefault="00BD36B5" w:rsidP="002C3F3C">
            <w:pPr>
              <w:pStyle w:val="Tablecontent"/>
            </w:pPr>
            <w:r w:rsidRPr="00425C8F">
              <w:t>200</w:t>
            </w:r>
          </w:p>
        </w:tc>
        <w:tc>
          <w:tcPr>
            <w:tcW w:w="1350" w:type="dxa"/>
          </w:tcPr>
          <w:p w:rsidR="00BD36B5" w:rsidRPr="00425C8F" w:rsidRDefault="00BD36B5" w:rsidP="002C3F3C">
            <w:pPr>
              <w:pStyle w:val="Tablecontent"/>
            </w:pPr>
            <w:r w:rsidRPr="00425C8F">
              <w:t>5</w:t>
            </w:r>
          </w:p>
        </w:tc>
        <w:tc>
          <w:tcPr>
            <w:tcW w:w="1620" w:type="dxa"/>
          </w:tcPr>
          <w:p w:rsidR="00BD36B5" w:rsidRPr="00425C8F" w:rsidRDefault="00BD36B5" w:rsidP="002C3F3C">
            <w:pPr>
              <w:pStyle w:val="Tablecontent"/>
            </w:pPr>
            <w:r w:rsidRPr="00425C8F">
              <w:t>M</w:t>
            </w:r>
          </w:p>
        </w:tc>
        <w:tc>
          <w:tcPr>
            <w:tcW w:w="2176" w:type="dxa"/>
          </w:tcPr>
          <w:p w:rsidR="00BD36B5" w:rsidRPr="00425C8F" w:rsidRDefault="00BD36B5" w:rsidP="002C3F3C">
            <w:pPr>
              <w:pStyle w:val="Tablecontent"/>
            </w:pPr>
            <w:r w:rsidRPr="00425C8F">
              <w:t>Final Transaction Status i.e.</w:t>
            </w:r>
          </w:p>
          <w:p w:rsidR="00BD36B5" w:rsidRPr="00425C8F" w:rsidRDefault="00BD36B5" w:rsidP="002C3F3C">
            <w:pPr>
              <w:pStyle w:val="Tablecontent"/>
            </w:pPr>
            <w:r w:rsidRPr="00425C8F">
              <w:t>Transaction OK (200) failed other status</w:t>
            </w:r>
          </w:p>
          <w:p w:rsidR="00BD36B5" w:rsidRPr="00425C8F" w:rsidRDefault="00BD36B5" w:rsidP="002C3F3C">
            <w:pPr>
              <w:pStyle w:val="Tablecontent"/>
            </w:pPr>
          </w:p>
        </w:tc>
      </w:tr>
    </w:tbl>
    <w:p w:rsidR="00BD36B5" w:rsidRPr="00425C8F" w:rsidRDefault="00BD36B5" w:rsidP="00BD36B5"/>
    <w:p w:rsidR="00BD36B5" w:rsidRPr="00425C8F" w:rsidRDefault="00BD36B5" w:rsidP="00BD36B5">
      <w:pPr>
        <w:pStyle w:val="NoteHeading"/>
        <w:numPr>
          <w:ilvl w:val="0"/>
          <w:numId w:val="38"/>
        </w:numPr>
        <w:tabs>
          <w:tab w:val="left" w:pos="990"/>
        </w:tabs>
        <w:ind w:left="990" w:hanging="540"/>
        <w:jc w:val="left"/>
        <w:rPr>
          <w:color w:val="auto"/>
        </w:rPr>
      </w:pPr>
      <w:r w:rsidRPr="00425C8F">
        <w:rPr>
          <w:color w:val="auto"/>
        </w:rPr>
        <w:t>The value for TYPE tag is fixed as mentioned in syntax.</w:t>
      </w:r>
    </w:p>
    <w:p w:rsidR="00BD36B5" w:rsidRPr="00425C8F" w:rsidRDefault="00BD36B5" w:rsidP="00BD36B5">
      <w:pPr>
        <w:pStyle w:val="NoteHeading"/>
        <w:numPr>
          <w:ilvl w:val="0"/>
          <w:numId w:val="38"/>
        </w:numPr>
        <w:tabs>
          <w:tab w:val="left" w:pos="990"/>
        </w:tabs>
        <w:ind w:left="990" w:hanging="540"/>
        <w:jc w:val="left"/>
        <w:rPr>
          <w:color w:val="auto"/>
        </w:rPr>
      </w:pPr>
      <w:r w:rsidRPr="00425C8F">
        <w:rPr>
          <w:color w:val="auto"/>
        </w:rPr>
        <w:t>The final notification would be pushed through SMS to the requester of the notification language change request.</w:t>
      </w:r>
    </w:p>
    <w:p w:rsidR="008561C3" w:rsidRPr="00425C8F" w:rsidRDefault="008561C3" w:rsidP="008561C3"/>
    <w:p w:rsidR="008561C3" w:rsidRPr="00425C8F" w:rsidRDefault="008561C3" w:rsidP="008561C3">
      <w:pPr>
        <w:pStyle w:val="BodyText2"/>
      </w:pPr>
    </w:p>
    <w:p w:rsidR="008561C3" w:rsidRPr="00425C8F" w:rsidRDefault="008561C3" w:rsidP="008561C3">
      <w:pPr>
        <w:pStyle w:val="BodyText2"/>
      </w:pPr>
    </w:p>
    <w:p w:rsidR="008561C3" w:rsidRPr="00425C8F" w:rsidRDefault="008561C3" w:rsidP="008561C3">
      <w:pPr>
        <w:pStyle w:val="BodyText2"/>
      </w:pPr>
    </w:p>
    <w:p w:rsidR="008561C3" w:rsidRPr="00425C8F" w:rsidRDefault="008561C3" w:rsidP="008561C3">
      <w:pPr>
        <w:pStyle w:val="BodyText2"/>
      </w:pPr>
    </w:p>
    <w:p w:rsidR="008561C3" w:rsidRDefault="008561C3" w:rsidP="000E7BEC">
      <w:pPr>
        <w:pStyle w:val="ChapterName"/>
        <w:rPr>
          <w:color w:val="auto"/>
          <w:lang w:val="en-IN"/>
        </w:rPr>
      </w:pPr>
    </w:p>
    <w:p w:rsidR="008E0A62" w:rsidRDefault="008E0A62" w:rsidP="008E0A62">
      <w:pPr>
        <w:pStyle w:val="BodyText"/>
        <w:rPr>
          <w:lang w:val="en-IN"/>
        </w:rPr>
      </w:pPr>
    </w:p>
    <w:p w:rsidR="007047B6" w:rsidRPr="00425C8F" w:rsidRDefault="007047B6" w:rsidP="00337049">
      <w:pPr>
        <w:pStyle w:val="Heading2"/>
      </w:pPr>
      <w:bookmarkStart w:id="534" w:name="_Toc357761224"/>
      <w:bookmarkStart w:id="535" w:name="_Toc359924525"/>
      <w:bookmarkStart w:id="536" w:name="_Toc485139725"/>
      <w:r w:rsidRPr="00425C8F">
        <w:t>User Creation XML API</w:t>
      </w:r>
      <w:bookmarkEnd w:id="534"/>
      <w:bookmarkEnd w:id="535"/>
      <w:bookmarkEnd w:id="536"/>
    </w:p>
    <w:p w:rsidR="007047B6" w:rsidRPr="00425C8F" w:rsidRDefault="007047B6" w:rsidP="007047B6">
      <w:pPr>
        <w:pStyle w:val="BodyText2"/>
      </w:pPr>
      <w:r w:rsidRPr="00425C8F">
        <w:t xml:space="preserve">Using this API, external system would be able to create Channel users in Easy load. </w:t>
      </w:r>
    </w:p>
    <w:p w:rsidR="007047B6" w:rsidRPr="00425C8F" w:rsidRDefault="007047B6" w:rsidP="007047B6">
      <w:pPr>
        <w:pStyle w:val="BodyText2"/>
        <w:rPr>
          <w:b/>
          <w:bCs/>
          <w:u w:val="single"/>
        </w:rPr>
      </w:pPr>
    </w:p>
    <w:p w:rsidR="007047B6" w:rsidRPr="00425C8F" w:rsidRDefault="0000768E" w:rsidP="001E6309">
      <w:pPr>
        <w:pStyle w:val="Heading"/>
        <w:rPr>
          <w:color w:val="auto"/>
        </w:rPr>
      </w:pPr>
      <w:r w:rsidRPr="00425C8F">
        <w:rPr>
          <w:color w:val="auto"/>
        </w:rPr>
        <w:t>Request Syntax</w:t>
      </w:r>
    </w:p>
    <w:p w:rsidR="007047B6" w:rsidRPr="00425C8F" w:rsidRDefault="007047B6" w:rsidP="007047B6">
      <w:pPr>
        <w:pStyle w:val="Code"/>
        <w:ind w:left="0"/>
      </w:pPr>
      <w:proofErr w:type="gramStart"/>
      <w:r w:rsidRPr="00425C8F">
        <w:t>&lt;?xml</w:t>
      </w:r>
      <w:proofErr w:type="gramEnd"/>
      <w:r w:rsidRPr="00425C8F">
        <w:t xml:space="preserve"> version="1.0"?&gt;</w:t>
      </w:r>
    </w:p>
    <w:p w:rsidR="007047B6" w:rsidRPr="00425C8F" w:rsidRDefault="007047B6" w:rsidP="007047B6">
      <w:pPr>
        <w:pStyle w:val="Code"/>
        <w:ind w:left="180"/>
        <w:jc w:val="left"/>
      </w:pPr>
      <w:r w:rsidRPr="00425C8F">
        <w:t>&lt;</w:t>
      </w:r>
      <w:r w:rsidRPr="00425C8F">
        <w:rPr>
          <w:b/>
        </w:rPr>
        <w:t>COMMAND</w:t>
      </w:r>
      <w:r w:rsidRPr="00425C8F">
        <w:t>&gt;</w:t>
      </w:r>
    </w:p>
    <w:p w:rsidR="007047B6" w:rsidRPr="00425C8F" w:rsidRDefault="007047B6" w:rsidP="007047B6">
      <w:pPr>
        <w:pStyle w:val="Code"/>
        <w:ind w:left="180" w:firstLine="180"/>
        <w:jc w:val="left"/>
      </w:pPr>
      <w:r w:rsidRPr="00425C8F">
        <w:t>&lt;</w:t>
      </w:r>
      <w:r w:rsidRPr="00425C8F">
        <w:rPr>
          <w:b/>
        </w:rPr>
        <w:t>TYPE</w:t>
      </w:r>
      <w:r w:rsidRPr="00425C8F">
        <w:t>&gt;&lt;</w:t>
      </w:r>
      <w:r w:rsidR="005D5B93" w:rsidRPr="00425C8F" w:rsidDel="005D5B93">
        <w:t xml:space="preserve"> </w:t>
      </w:r>
      <w:r w:rsidRPr="00425C8F">
        <w:t>&gt;</w:t>
      </w:r>
      <w:r w:rsidR="005D5B93">
        <w:t>&lt;</w:t>
      </w:r>
      <w:r w:rsidR="005D5B93">
        <w:rPr>
          <w:rFonts w:cs="Courier New"/>
          <w:sz w:val="18"/>
          <w:szCs w:val="18"/>
        </w:rPr>
        <w:t>USERADDREQ</w:t>
      </w:r>
      <w:r w:rsidR="005D5B93">
        <w:t>&gt;</w:t>
      </w:r>
      <w:r w:rsidRPr="00425C8F">
        <w:t>&lt;/</w:t>
      </w:r>
      <w:r w:rsidRPr="00425C8F">
        <w:rPr>
          <w:b/>
        </w:rPr>
        <w:t>TYPE</w:t>
      </w:r>
      <w:r w:rsidRPr="00425C8F">
        <w:t>&gt;</w:t>
      </w:r>
    </w:p>
    <w:p w:rsidR="007047B6" w:rsidRPr="00425C8F" w:rsidRDefault="007047B6" w:rsidP="007047B6">
      <w:pPr>
        <w:pStyle w:val="Code"/>
        <w:ind w:left="180" w:firstLine="180"/>
        <w:jc w:val="left"/>
      </w:pPr>
      <w:r w:rsidRPr="00425C8F">
        <w:t>&lt;</w:t>
      </w:r>
      <w:r w:rsidRPr="00425C8F">
        <w:rPr>
          <w:b/>
        </w:rPr>
        <w:t>DATE</w:t>
      </w:r>
      <w:r w:rsidRPr="00425C8F">
        <w:t>&gt;&lt;Current Date &amp; time&gt;&lt;/</w:t>
      </w:r>
      <w:r w:rsidRPr="00425C8F">
        <w:rPr>
          <w:b/>
        </w:rPr>
        <w:t>DATE</w:t>
      </w:r>
      <w:r w:rsidRPr="00425C8F">
        <w:t>&gt;</w:t>
      </w:r>
    </w:p>
    <w:p w:rsidR="007047B6" w:rsidRPr="00425C8F" w:rsidRDefault="007047B6" w:rsidP="007047B6">
      <w:pPr>
        <w:pStyle w:val="Code"/>
        <w:ind w:left="180" w:firstLine="180"/>
        <w:jc w:val="left"/>
      </w:pPr>
      <w:r w:rsidRPr="00425C8F">
        <w:t>&lt;</w:t>
      </w:r>
      <w:r w:rsidRPr="00425C8F">
        <w:rPr>
          <w:b/>
        </w:rPr>
        <w:t>EXTNWCODE</w:t>
      </w:r>
      <w:r w:rsidRPr="00425C8F">
        <w:t>&gt;&lt;External Network Code&gt;&lt;/</w:t>
      </w:r>
      <w:r w:rsidRPr="00425C8F">
        <w:rPr>
          <w:b/>
        </w:rPr>
        <w:t>EXTNWCODE</w:t>
      </w:r>
      <w:r w:rsidRPr="00425C8F">
        <w:t>&gt;</w:t>
      </w:r>
    </w:p>
    <w:p w:rsidR="007047B6" w:rsidRPr="00425C8F" w:rsidRDefault="007047B6" w:rsidP="007047B6">
      <w:pPr>
        <w:pStyle w:val="code0"/>
        <w:spacing w:before="60" w:beforeAutospacing="0" w:after="60" w:afterAutospacing="0"/>
        <w:ind w:left="180" w:firstLine="18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EMPCODE</w:t>
      </w:r>
      <w:r w:rsidRPr="00425C8F">
        <w:rPr>
          <w:rFonts w:ascii="Courier New" w:eastAsia="Times New Roman" w:hAnsi="Courier New" w:cs="Times New Roman"/>
          <w:sz w:val="20"/>
        </w:rPr>
        <w:t>&gt;&lt;Employee Code of the creator&gt;&lt;/</w:t>
      </w:r>
      <w:r w:rsidRPr="00425C8F">
        <w:rPr>
          <w:rFonts w:ascii="Courier New" w:eastAsia="Times New Roman" w:hAnsi="Courier New" w:cs="Times New Roman"/>
          <w:b/>
          <w:sz w:val="20"/>
        </w:rPr>
        <w:t>EMPCODE</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180" w:firstLine="18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LOGINID</w:t>
      </w:r>
      <w:r w:rsidRPr="00425C8F">
        <w:rPr>
          <w:rFonts w:ascii="Courier New" w:eastAsia="Times New Roman" w:hAnsi="Courier New" w:cs="Times New Roman"/>
          <w:sz w:val="20"/>
        </w:rPr>
        <w:t>&gt;&lt;Web login ID of the creator&gt;&lt;/</w:t>
      </w:r>
      <w:r w:rsidRPr="00425C8F">
        <w:rPr>
          <w:rFonts w:ascii="Courier New" w:eastAsia="Times New Roman" w:hAnsi="Courier New" w:cs="Times New Roman"/>
          <w:b/>
          <w:sz w:val="20"/>
        </w:rPr>
        <w:t>LOGINID</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180" w:firstLine="18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PASSWORD</w:t>
      </w:r>
      <w:r w:rsidRPr="00425C8F">
        <w:rPr>
          <w:rFonts w:ascii="Courier New" w:eastAsia="Times New Roman" w:hAnsi="Courier New" w:cs="Times New Roman"/>
          <w:sz w:val="20"/>
        </w:rPr>
        <w:t>&gt;&lt;Web login password of the creator&gt;&lt;/</w:t>
      </w:r>
      <w:r w:rsidRPr="00425C8F">
        <w:rPr>
          <w:rFonts w:ascii="Courier New" w:eastAsia="Times New Roman" w:hAnsi="Courier New" w:cs="Times New Roman"/>
          <w:b/>
          <w:sz w:val="20"/>
        </w:rPr>
        <w:t>PASSWORD</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180" w:firstLine="18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MSISDN</w:t>
      </w:r>
      <w:r w:rsidRPr="00425C8F">
        <w:rPr>
          <w:rFonts w:ascii="Courier New" w:eastAsia="Times New Roman" w:hAnsi="Courier New" w:cs="Times New Roman"/>
          <w:sz w:val="20"/>
        </w:rPr>
        <w:t>&gt;&lt;Primary MSISDN of the creator&gt;&lt;/</w:t>
      </w:r>
      <w:r w:rsidRPr="00425C8F">
        <w:rPr>
          <w:rFonts w:ascii="Courier New" w:eastAsia="Times New Roman" w:hAnsi="Courier New" w:cs="Times New Roman"/>
          <w:b/>
          <w:sz w:val="20"/>
        </w:rPr>
        <w:t>MSISDN</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firstLine="36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PIN</w:t>
      </w:r>
      <w:r w:rsidRPr="00425C8F">
        <w:rPr>
          <w:rFonts w:ascii="Courier New" w:eastAsia="Times New Roman" w:hAnsi="Courier New" w:cs="Times New Roman"/>
          <w:sz w:val="20"/>
        </w:rPr>
        <w:t>&gt;&lt;PIN of the creator&gt;&lt;/</w:t>
      </w:r>
      <w:r w:rsidRPr="00425C8F">
        <w:rPr>
          <w:rFonts w:ascii="Courier New" w:eastAsia="Times New Roman" w:hAnsi="Courier New" w:cs="Times New Roman"/>
          <w:b/>
          <w:sz w:val="20"/>
        </w:rPr>
        <w:t>PIN</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firstLine="36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EXTREFNUM</w:t>
      </w:r>
      <w:r w:rsidRPr="00425C8F">
        <w:rPr>
          <w:rFonts w:ascii="Courier New" w:eastAsia="Times New Roman" w:hAnsi="Courier New" w:cs="Times New Roman"/>
          <w:sz w:val="20"/>
        </w:rPr>
        <w:t>&gt;&lt;External reference number&gt;&lt;/</w:t>
      </w:r>
      <w:r w:rsidRPr="00425C8F">
        <w:rPr>
          <w:rFonts w:ascii="Courier New" w:eastAsia="Times New Roman" w:hAnsi="Courier New" w:cs="Times New Roman"/>
          <w:b/>
          <w:sz w:val="20"/>
        </w:rPr>
        <w:t>EXTREFNUM</w:t>
      </w:r>
      <w:r w:rsidRPr="00425C8F">
        <w:rPr>
          <w:rFonts w:ascii="Courier New" w:eastAsia="Times New Roman" w:hAnsi="Courier New" w:cs="Times New Roman"/>
          <w:sz w:val="20"/>
        </w:rPr>
        <w:t>&gt;</w:t>
      </w:r>
    </w:p>
    <w:p w:rsidR="007047B6" w:rsidRDefault="007047B6" w:rsidP="007047B6">
      <w:pPr>
        <w:pStyle w:val="Code"/>
        <w:ind w:left="180"/>
        <w:jc w:val="left"/>
      </w:pPr>
      <w:r w:rsidRPr="00425C8F">
        <w:t xml:space="preserve"> &lt;</w:t>
      </w:r>
      <w:r w:rsidRPr="00425C8F">
        <w:rPr>
          <w:b/>
        </w:rPr>
        <w:t>DATA</w:t>
      </w:r>
      <w:r w:rsidRPr="00425C8F">
        <w:t>&gt;</w:t>
      </w:r>
    </w:p>
    <w:p w:rsidR="005873B8" w:rsidRPr="00425C8F" w:rsidRDefault="005873B8" w:rsidP="007047B6">
      <w:pPr>
        <w:pStyle w:val="Code"/>
        <w:ind w:left="180"/>
        <w:jc w:val="left"/>
      </w:pPr>
      <w:r>
        <w:tab/>
        <w:t>&lt;GEOGRAPHYCODE&gt;</w:t>
      </w:r>
      <w:r w:rsidRPr="00425C8F">
        <w:t xml:space="preserve">&gt;&lt;User </w:t>
      </w:r>
      <w:r>
        <w:t>geography</w:t>
      </w:r>
      <w:r w:rsidRPr="00425C8F">
        <w:t xml:space="preserve"> code of the new channel user&gt;</w:t>
      </w:r>
      <w:r>
        <w:t>&lt;/GEOGRAPHYCODE&gt;</w:t>
      </w:r>
    </w:p>
    <w:p w:rsidR="007047B6" w:rsidRPr="00425C8F" w:rsidRDefault="007047B6" w:rsidP="007047B6">
      <w:pPr>
        <w:pStyle w:val="code0"/>
        <w:spacing w:before="60" w:beforeAutospacing="0" w:after="60" w:afterAutospacing="0"/>
        <w:ind w:firstLine="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PARENTMSISDN</w:t>
      </w:r>
      <w:r w:rsidRPr="00425C8F">
        <w:rPr>
          <w:rFonts w:ascii="Courier New" w:eastAsia="Times New Roman" w:hAnsi="Courier New" w:cs="Times New Roman"/>
          <w:sz w:val="20"/>
        </w:rPr>
        <w:t>&gt;&lt;Parent MSISDN&gt;&lt;/</w:t>
      </w:r>
      <w:r w:rsidRPr="00425C8F">
        <w:rPr>
          <w:rFonts w:ascii="Courier New" w:eastAsia="Times New Roman" w:hAnsi="Courier New" w:cs="Times New Roman"/>
          <w:b/>
          <w:sz w:val="20"/>
        </w:rPr>
        <w:t>PARENTMSISDN</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PARENTEXTERNALCODE</w:t>
      </w:r>
      <w:r w:rsidRPr="00425C8F">
        <w:rPr>
          <w:rFonts w:ascii="Courier New" w:eastAsia="Times New Roman" w:hAnsi="Courier New" w:cs="Times New Roman"/>
          <w:sz w:val="20"/>
        </w:rPr>
        <w:t>&gt;&lt;Parent external code of the channel user&gt; &lt;/</w:t>
      </w:r>
      <w:r w:rsidRPr="00425C8F">
        <w:rPr>
          <w:rFonts w:ascii="Courier New" w:eastAsia="Times New Roman" w:hAnsi="Courier New" w:cs="Times New Roman"/>
          <w:b/>
          <w:sz w:val="20"/>
        </w:rPr>
        <w:t>PARENTEXTERNALCODE</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USERCATCODE</w:t>
      </w:r>
      <w:r w:rsidRPr="00425C8F">
        <w:rPr>
          <w:rFonts w:ascii="Courier New" w:eastAsia="Times New Roman" w:hAnsi="Courier New" w:cs="Times New Roman"/>
          <w:sz w:val="20"/>
        </w:rPr>
        <w:t>&gt;&lt;User category code of the new operator or channel user&gt;&lt;/</w:t>
      </w:r>
      <w:r w:rsidRPr="00425C8F">
        <w:rPr>
          <w:rFonts w:ascii="Courier New" w:eastAsia="Times New Roman" w:hAnsi="Courier New" w:cs="Times New Roman"/>
          <w:b/>
          <w:sz w:val="20"/>
        </w:rPr>
        <w:t>USERCATCODE</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USERNAME</w:t>
      </w:r>
      <w:r w:rsidRPr="00425C8F">
        <w:rPr>
          <w:rFonts w:ascii="Courier New" w:eastAsia="Times New Roman" w:hAnsi="Courier New" w:cs="Times New Roman"/>
          <w:sz w:val="20"/>
        </w:rPr>
        <w:t>&gt;&lt;User name of the new operator or channel user&gt;&lt;/</w:t>
      </w:r>
      <w:r w:rsidRPr="00425C8F">
        <w:rPr>
          <w:rFonts w:ascii="Courier New" w:eastAsia="Times New Roman" w:hAnsi="Courier New" w:cs="Times New Roman"/>
          <w:b/>
          <w:sz w:val="20"/>
        </w:rPr>
        <w:t>USERNAME</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SHORTNAME</w:t>
      </w:r>
      <w:r w:rsidRPr="00425C8F">
        <w:rPr>
          <w:rFonts w:ascii="Courier New" w:eastAsia="Times New Roman" w:hAnsi="Courier New" w:cs="Times New Roman"/>
          <w:sz w:val="20"/>
        </w:rPr>
        <w:t>&gt;&lt;Short name of the new operator or channel user&gt;&lt;/</w:t>
      </w:r>
      <w:r w:rsidRPr="00425C8F">
        <w:rPr>
          <w:rFonts w:ascii="Courier New" w:eastAsia="Times New Roman" w:hAnsi="Courier New" w:cs="Times New Roman"/>
          <w:b/>
          <w:sz w:val="20"/>
        </w:rPr>
        <w:t>SHORTNAME</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USERNAMEPREFIX</w:t>
      </w:r>
      <w:r w:rsidRPr="00425C8F">
        <w:rPr>
          <w:rFonts w:ascii="Courier New" w:eastAsia="Times New Roman" w:hAnsi="Courier New" w:cs="Times New Roman"/>
          <w:sz w:val="20"/>
        </w:rPr>
        <w:t>&gt;&lt;user name prefix of the new operator or channel user&gt;&lt;/</w:t>
      </w:r>
      <w:r w:rsidRPr="00425C8F">
        <w:rPr>
          <w:rFonts w:ascii="Courier New" w:eastAsia="Times New Roman" w:hAnsi="Courier New" w:cs="Times New Roman"/>
          <w:b/>
          <w:sz w:val="20"/>
        </w:rPr>
        <w:t>USERNAMEPREFIX</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SUBSCRIBERCODE</w:t>
      </w:r>
      <w:r w:rsidRPr="00425C8F">
        <w:rPr>
          <w:rFonts w:ascii="Courier New" w:eastAsia="Times New Roman" w:hAnsi="Courier New" w:cs="Times New Roman"/>
          <w:sz w:val="20"/>
        </w:rPr>
        <w:t>&gt;&lt;Subscriber code of the new operator or channel user&gt;&lt;/</w:t>
      </w:r>
      <w:r w:rsidRPr="00425C8F">
        <w:rPr>
          <w:rFonts w:ascii="Courier New" w:eastAsia="Times New Roman" w:hAnsi="Courier New" w:cs="Times New Roman"/>
          <w:b/>
          <w:sz w:val="20"/>
        </w:rPr>
        <w:t>SUBSCRIBERCODE</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EXTERNALCODE</w:t>
      </w:r>
      <w:r w:rsidRPr="00425C8F">
        <w:rPr>
          <w:rFonts w:ascii="Courier New" w:eastAsia="Times New Roman" w:hAnsi="Courier New" w:cs="Times New Roman"/>
          <w:sz w:val="20"/>
        </w:rPr>
        <w:t>&gt;&lt;External code of the new operator or channel user&gt;&lt;/</w:t>
      </w:r>
      <w:r w:rsidRPr="00425C8F">
        <w:rPr>
          <w:rFonts w:ascii="Courier New" w:eastAsia="Times New Roman" w:hAnsi="Courier New" w:cs="Times New Roman"/>
          <w:b/>
          <w:sz w:val="20"/>
        </w:rPr>
        <w:t>EXTERNALCODE</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CONTACTPERSON</w:t>
      </w:r>
      <w:r w:rsidRPr="00425C8F">
        <w:rPr>
          <w:rFonts w:ascii="Courier New" w:eastAsia="Times New Roman" w:hAnsi="Courier New" w:cs="Times New Roman"/>
          <w:sz w:val="20"/>
        </w:rPr>
        <w:t>&gt;&lt;Contact person name of the new operator or channel user&gt;&lt;/</w:t>
      </w:r>
      <w:r w:rsidRPr="00425C8F">
        <w:rPr>
          <w:rFonts w:ascii="Courier New" w:eastAsia="Times New Roman" w:hAnsi="Courier New" w:cs="Times New Roman"/>
          <w:b/>
          <w:sz w:val="20"/>
        </w:rPr>
        <w:t>CONTACTPERSON</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CONTACTNUMBER</w:t>
      </w:r>
      <w:r w:rsidRPr="00425C8F">
        <w:rPr>
          <w:rFonts w:ascii="Courier New" w:eastAsia="Times New Roman" w:hAnsi="Courier New" w:cs="Times New Roman"/>
          <w:sz w:val="20"/>
        </w:rPr>
        <w:t>&gt;&lt;Contact phone number of the new operator or channel user&gt;&lt;/</w:t>
      </w:r>
      <w:r w:rsidRPr="00425C8F">
        <w:rPr>
          <w:rFonts w:ascii="Courier New" w:eastAsia="Times New Roman" w:hAnsi="Courier New" w:cs="Times New Roman"/>
          <w:b/>
          <w:sz w:val="20"/>
        </w:rPr>
        <w:t>CONTACTNUMBER</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SSN</w:t>
      </w:r>
      <w:r w:rsidRPr="00425C8F">
        <w:rPr>
          <w:rFonts w:ascii="Courier New" w:eastAsia="Times New Roman" w:hAnsi="Courier New" w:cs="Times New Roman"/>
          <w:sz w:val="20"/>
        </w:rPr>
        <w:t>&gt;&lt;SSN of the new operator or channel user&gt;&lt;/</w:t>
      </w:r>
      <w:r w:rsidRPr="00425C8F">
        <w:rPr>
          <w:rFonts w:ascii="Courier New" w:eastAsia="Times New Roman" w:hAnsi="Courier New" w:cs="Times New Roman"/>
          <w:b/>
          <w:sz w:val="20"/>
        </w:rPr>
        <w:t>SSN</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ADDRESS1</w:t>
      </w:r>
      <w:r w:rsidRPr="00425C8F">
        <w:rPr>
          <w:rFonts w:ascii="Courier New" w:eastAsia="Times New Roman" w:hAnsi="Courier New" w:cs="Times New Roman"/>
          <w:sz w:val="20"/>
        </w:rPr>
        <w:t>&gt;&lt;Address line 1 of the new operator or channel user&gt;&lt;/</w:t>
      </w:r>
      <w:r w:rsidRPr="00425C8F">
        <w:rPr>
          <w:rFonts w:ascii="Courier New" w:eastAsia="Times New Roman" w:hAnsi="Courier New" w:cs="Times New Roman"/>
          <w:b/>
          <w:sz w:val="20"/>
        </w:rPr>
        <w:t>ADDRESS1</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ADDRESS2</w:t>
      </w:r>
      <w:r w:rsidRPr="00425C8F">
        <w:rPr>
          <w:rFonts w:ascii="Courier New" w:eastAsia="Times New Roman" w:hAnsi="Courier New" w:cs="Times New Roman"/>
          <w:sz w:val="20"/>
        </w:rPr>
        <w:t>&gt;&lt;Address line 2 of the new operator or channel user&gt;&lt;/</w:t>
      </w:r>
      <w:r w:rsidRPr="00425C8F">
        <w:rPr>
          <w:rFonts w:ascii="Courier New" w:eastAsia="Times New Roman" w:hAnsi="Courier New" w:cs="Times New Roman"/>
          <w:b/>
          <w:sz w:val="20"/>
        </w:rPr>
        <w:t>ADDRESS2</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CITY</w:t>
      </w:r>
      <w:r w:rsidRPr="00425C8F">
        <w:rPr>
          <w:rFonts w:ascii="Courier New" w:eastAsia="Times New Roman" w:hAnsi="Courier New" w:cs="Times New Roman"/>
          <w:sz w:val="20"/>
        </w:rPr>
        <w:t>&gt;&lt;City name of the new operator or channel user&gt;&lt;/</w:t>
      </w:r>
      <w:r w:rsidRPr="00425C8F">
        <w:rPr>
          <w:rFonts w:ascii="Courier New" w:eastAsia="Times New Roman" w:hAnsi="Courier New" w:cs="Times New Roman"/>
          <w:b/>
          <w:sz w:val="20"/>
        </w:rPr>
        <w:t>CITY</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STATE</w:t>
      </w:r>
      <w:r w:rsidRPr="00425C8F">
        <w:rPr>
          <w:rFonts w:ascii="Courier New" w:eastAsia="Times New Roman" w:hAnsi="Courier New" w:cs="Times New Roman"/>
          <w:sz w:val="20"/>
        </w:rPr>
        <w:t>&gt;&lt;State name of the new operator or channel user&gt;&lt;/</w:t>
      </w:r>
      <w:r w:rsidRPr="00425C8F">
        <w:rPr>
          <w:rFonts w:ascii="Courier New" w:eastAsia="Times New Roman" w:hAnsi="Courier New" w:cs="Times New Roman"/>
          <w:b/>
          <w:sz w:val="20"/>
        </w:rPr>
        <w:t>STATE</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COUNTRY</w:t>
      </w:r>
      <w:r w:rsidRPr="00425C8F">
        <w:rPr>
          <w:rFonts w:ascii="Courier New" w:eastAsia="Times New Roman" w:hAnsi="Courier New" w:cs="Times New Roman"/>
          <w:sz w:val="20"/>
        </w:rPr>
        <w:t>&gt;&lt;Country name of the new operator or channel user&gt;&lt;/</w:t>
      </w:r>
      <w:r w:rsidRPr="00425C8F">
        <w:rPr>
          <w:rFonts w:ascii="Courier New" w:eastAsia="Times New Roman" w:hAnsi="Courier New" w:cs="Times New Roman"/>
          <w:b/>
          <w:sz w:val="20"/>
        </w:rPr>
        <w:t>COUNTRY</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EMAILID</w:t>
      </w:r>
      <w:r w:rsidRPr="00425C8F">
        <w:rPr>
          <w:rFonts w:ascii="Courier New" w:eastAsia="Times New Roman" w:hAnsi="Courier New" w:cs="Times New Roman"/>
          <w:sz w:val="20"/>
        </w:rPr>
        <w:t>&gt;&lt;email id of the new operator or channel user&gt;&lt;/</w:t>
      </w:r>
      <w:r w:rsidRPr="00425C8F">
        <w:rPr>
          <w:rFonts w:ascii="Courier New" w:eastAsia="Times New Roman" w:hAnsi="Courier New" w:cs="Times New Roman"/>
          <w:b/>
          <w:sz w:val="20"/>
        </w:rPr>
        <w:t>EMAILID</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WEBLOGINID</w:t>
      </w:r>
      <w:r w:rsidRPr="00425C8F">
        <w:rPr>
          <w:rFonts w:ascii="Courier New" w:eastAsia="Times New Roman" w:hAnsi="Courier New" w:cs="Times New Roman"/>
          <w:sz w:val="20"/>
        </w:rPr>
        <w:t>&gt;&lt;web login id of the new operator or channel user&gt;&lt;/</w:t>
      </w:r>
      <w:r w:rsidRPr="00425C8F">
        <w:rPr>
          <w:rFonts w:ascii="Courier New" w:eastAsia="Times New Roman" w:hAnsi="Courier New" w:cs="Times New Roman"/>
          <w:b/>
          <w:sz w:val="20"/>
        </w:rPr>
        <w:t>WEBLOGINID</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WEBPASSWORD</w:t>
      </w:r>
      <w:r w:rsidRPr="00425C8F">
        <w:rPr>
          <w:rFonts w:ascii="Courier New" w:eastAsia="Times New Roman" w:hAnsi="Courier New" w:cs="Times New Roman"/>
          <w:sz w:val="20"/>
        </w:rPr>
        <w:t>&gt;&lt;web Password of the new operator or channel user&gt;&lt;/</w:t>
      </w:r>
      <w:r w:rsidRPr="00425C8F">
        <w:rPr>
          <w:rFonts w:ascii="Courier New" w:eastAsia="Times New Roman" w:hAnsi="Courier New" w:cs="Times New Roman"/>
          <w:b/>
          <w:sz w:val="20"/>
        </w:rPr>
        <w:t>WEBPASSWORD</w:t>
      </w:r>
      <w:r w:rsidRPr="00425C8F">
        <w:rPr>
          <w:rFonts w:ascii="Courier New" w:eastAsia="Times New Roman" w:hAnsi="Courier New" w:cs="Times New Roman"/>
          <w:sz w:val="20"/>
        </w:rPr>
        <w:t>&gt;</w:t>
      </w:r>
    </w:p>
    <w:p w:rsidR="007047B6" w:rsidRPr="00425C8F" w:rsidRDefault="007047B6" w:rsidP="007047B6">
      <w:pPr>
        <w:pStyle w:val="Code"/>
        <w:ind w:left="720"/>
        <w:jc w:val="left"/>
      </w:pPr>
      <w:r w:rsidRPr="00425C8F">
        <w:t xml:space="preserve"> &lt;</w:t>
      </w:r>
      <w:r w:rsidRPr="00425C8F">
        <w:rPr>
          <w:b/>
        </w:rPr>
        <w:t>MSISDNS</w:t>
      </w:r>
      <w:r w:rsidRPr="00425C8F">
        <w:t>&gt;</w:t>
      </w:r>
    </w:p>
    <w:p w:rsidR="007047B6" w:rsidRPr="00425C8F" w:rsidRDefault="007047B6" w:rsidP="007047B6">
      <w:pPr>
        <w:pStyle w:val="Code"/>
        <w:ind w:left="1800"/>
        <w:jc w:val="left"/>
      </w:pPr>
      <w:r w:rsidRPr="00425C8F">
        <w:t>&lt;</w:t>
      </w:r>
      <w:r w:rsidRPr="00425C8F">
        <w:rPr>
          <w:b/>
        </w:rPr>
        <w:t>MSISDN1</w:t>
      </w:r>
      <w:r w:rsidRPr="00425C8F">
        <w:t>&gt;&lt;User Primary Transaction Mobile Number1&gt;&lt;/</w:t>
      </w:r>
      <w:r w:rsidRPr="00425C8F">
        <w:rPr>
          <w:b/>
        </w:rPr>
        <w:t>MSISDN1</w:t>
      </w:r>
      <w:r w:rsidRPr="00425C8F">
        <w:t>&gt;</w:t>
      </w:r>
    </w:p>
    <w:p w:rsidR="007047B6" w:rsidRPr="00425C8F" w:rsidRDefault="007047B6" w:rsidP="007047B6">
      <w:pPr>
        <w:pStyle w:val="Code"/>
        <w:ind w:left="1800"/>
        <w:jc w:val="left"/>
      </w:pPr>
      <w:r w:rsidRPr="00425C8F">
        <w:t>&lt;</w:t>
      </w:r>
      <w:r w:rsidRPr="00425C8F">
        <w:rPr>
          <w:b/>
        </w:rPr>
        <w:t>MSISDN2</w:t>
      </w:r>
      <w:r w:rsidRPr="00425C8F">
        <w:t>&gt;&lt;User other Transaction Mobile Number 2&gt;&lt;/</w:t>
      </w:r>
      <w:r w:rsidRPr="00425C8F">
        <w:rPr>
          <w:b/>
        </w:rPr>
        <w:t>MSISDN2</w:t>
      </w:r>
      <w:r w:rsidRPr="00425C8F">
        <w:t>&gt;</w:t>
      </w:r>
    </w:p>
    <w:p w:rsidR="007047B6" w:rsidRPr="00425C8F" w:rsidRDefault="007047B6" w:rsidP="007047B6">
      <w:pPr>
        <w:pStyle w:val="Code"/>
        <w:ind w:left="1800"/>
        <w:jc w:val="left"/>
      </w:pPr>
      <w:r w:rsidRPr="00425C8F">
        <w:t>&lt;</w:t>
      </w:r>
      <w:r w:rsidRPr="00425C8F">
        <w:rPr>
          <w:b/>
        </w:rPr>
        <w:t>MSISDN3</w:t>
      </w:r>
      <w:r w:rsidRPr="00425C8F">
        <w:t>&gt;&lt;User other Transaction Mobile Number 3&gt;&lt;/</w:t>
      </w:r>
      <w:r w:rsidRPr="00425C8F">
        <w:rPr>
          <w:b/>
        </w:rPr>
        <w:t>MSISDN3</w:t>
      </w:r>
      <w:r w:rsidRPr="00425C8F">
        <w:t>&gt;</w:t>
      </w:r>
    </w:p>
    <w:p w:rsidR="007047B6" w:rsidRPr="00425C8F" w:rsidRDefault="007047B6" w:rsidP="007047B6">
      <w:pPr>
        <w:pStyle w:val="Code"/>
        <w:ind w:left="720"/>
        <w:jc w:val="left"/>
      </w:pPr>
      <w:r w:rsidRPr="00425C8F">
        <w:t xml:space="preserve"> &lt;</w:t>
      </w:r>
      <w:r w:rsidRPr="00425C8F">
        <w:rPr>
          <w:b/>
        </w:rPr>
        <w:t>/MSISDNS</w:t>
      </w:r>
      <w:r w:rsidRPr="00425C8F">
        <w:t>&gt;</w:t>
      </w:r>
    </w:p>
    <w:p w:rsidR="007047B6" w:rsidRPr="00425C8F" w:rsidRDefault="007047B6" w:rsidP="007047B6">
      <w:pPr>
        <w:pStyle w:val="Code"/>
        <w:ind w:left="180"/>
        <w:jc w:val="left"/>
      </w:pPr>
      <w:r w:rsidRPr="00425C8F">
        <w:t xml:space="preserve">  &lt;</w:t>
      </w:r>
      <w:r w:rsidRPr="00425C8F">
        <w:rPr>
          <w:b/>
        </w:rPr>
        <w:t>/DATA</w:t>
      </w:r>
      <w:r w:rsidRPr="00425C8F">
        <w:t>&gt;</w:t>
      </w:r>
    </w:p>
    <w:p w:rsidR="007047B6" w:rsidRPr="00425C8F" w:rsidRDefault="007047B6" w:rsidP="007047B6">
      <w:pPr>
        <w:pStyle w:val="Code"/>
        <w:ind w:left="180" w:hanging="180"/>
        <w:jc w:val="left"/>
      </w:pPr>
      <w:r w:rsidRPr="00425C8F">
        <w:t>&lt;</w:t>
      </w:r>
      <w:r w:rsidRPr="00425C8F">
        <w:rPr>
          <w:b/>
        </w:rPr>
        <w:t>/COMMAND</w:t>
      </w:r>
      <w:r w:rsidRPr="00425C8F">
        <w:t>&gt;</w:t>
      </w:r>
    </w:p>
    <w:p w:rsidR="007047B6" w:rsidRPr="00425C8F" w:rsidRDefault="007047B6" w:rsidP="007047B6">
      <w:pPr>
        <w:pStyle w:val="Code"/>
        <w:ind w:left="0"/>
      </w:pPr>
    </w:p>
    <w:p w:rsidR="007047B6" w:rsidRPr="00425C8F" w:rsidRDefault="007047B6" w:rsidP="001E6309">
      <w:pPr>
        <w:pStyle w:val="Heading"/>
        <w:rPr>
          <w:color w:val="auto"/>
        </w:rPr>
      </w:pPr>
      <w:r w:rsidRPr="00425C8F">
        <w:rPr>
          <w:color w:val="auto"/>
        </w:rPr>
        <w:t>Fields Detail</w:t>
      </w:r>
    </w:p>
    <w:tbl>
      <w:tblPr>
        <w:tblW w:w="9467"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727"/>
        <w:gridCol w:w="1800"/>
        <w:gridCol w:w="1980"/>
        <w:gridCol w:w="1260"/>
        <w:gridCol w:w="1260"/>
        <w:gridCol w:w="1440"/>
      </w:tblGrid>
      <w:tr w:rsidR="007047B6" w:rsidRPr="00425C8F" w:rsidTr="002C3F3C">
        <w:trPr>
          <w:trHeight w:val="277"/>
          <w:tblHeader/>
        </w:trPr>
        <w:tc>
          <w:tcPr>
            <w:tcW w:w="1727"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TAG</w:t>
            </w:r>
          </w:p>
        </w:tc>
        <w:tc>
          <w:tcPr>
            <w:tcW w:w="180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Fields</w:t>
            </w:r>
          </w:p>
        </w:tc>
        <w:tc>
          <w:tcPr>
            <w:tcW w:w="198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Remarks</w:t>
            </w:r>
          </w:p>
        </w:tc>
        <w:tc>
          <w:tcPr>
            <w:tcW w:w="126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Example</w:t>
            </w:r>
          </w:p>
        </w:tc>
        <w:tc>
          <w:tcPr>
            <w:tcW w:w="126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Field Type</w:t>
            </w:r>
          </w:p>
        </w:tc>
        <w:tc>
          <w:tcPr>
            <w:tcW w:w="144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Optional/</w:t>
            </w:r>
          </w:p>
          <w:p w:rsidR="007047B6" w:rsidRPr="00425C8F" w:rsidRDefault="007047B6" w:rsidP="002C3F3C">
            <w:pPr>
              <w:pStyle w:val="TableColumnLabels"/>
              <w:rPr>
                <w:color w:val="auto"/>
              </w:rPr>
            </w:pPr>
            <w:r w:rsidRPr="00425C8F">
              <w:rPr>
                <w:color w:val="auto"/>
              </w:rPr>
              <w:t>Mandatory</w:t>
            </w:r>
          </w:p>
        </w:tc>
      </w:tr>
      <w:tr w:rsidR="007047B6" w:rsidRPr="00425C8F" w:rsidTr="002C3F3C">
        <w:trPr>
          <w:trHeight w:val="277"/>
        </w:trPr>
        <w:tc>
          <w:tcPr>
            <w:tcW w:w="1727" w:type="dxa"/>
            <w:tcBorders>
              <w:top w:val="single" w:sz="6" w:space="0" w:color="000000"/>
            </w:tcBorders>
          </w:tcPr>
          <w:p w:rsidR="007047B6" w:rsidRPr="00425C8F" w:rsidRDefault="007047B6" w:rsidP="002C3F3C">
            <w:pPr>
              <w:pStyle w:val="Tablecontent"/>
            </w:pPr>
            <w:r w:rsidRPr="00425C8F">
              <w:t>TYPE</w:t>
            </w:r>
          </w:p>
        </w:tc>
        <w:tc>
          <w:tcPr>
            <w:tcW w:w="1800" w:type="dxa"/>
            <w:tcBorders>
              <w:top w:val="single" w:sz="6" w:space="0" w:color="000000"/>
            </w:tcBorders>
          </w:tcPr>
          <w:p w:rsidR="007047B6" w:rsidRPr="00425C8F" w:rsidRDefault="007047B6" w:rsidP="002C3F3C">
            <w:pPr>
              <w:pStyle w:val="Tablecontent"/>
            </w:pPr>
            <w:r w:rsidRPr="00425C8F">
              <w:t>Request type</w:t>
            </w:r>
          </w:p>
        </w:tc>
        <w:tc>
          <w:tcPr>
            <w:tcW w:w="1980" w:type="dxa"/>
            <w:tcBorders>
              <w:top w:val="single" w:sz="6" w:space="0" w:color="000000"/>
            </w:tcBorders>
          </w:tcPr>
          <w:p w:rsidR="007047B6" w:rsidRPr="00425C8F" w:rsidRDefault="007047B6" w:rsidP="002C3F3C">
            <w:pPr>
              <w:pStyle w:val="Tablecontent"/>
              <w:rPr>
                <w:b/>
              </w:rPr>
            </w:pPr>
            <w:r w:rsidRPr="00425C8F">
              <w:t xml:space="preserve">Request Type, should be sent with each request – </w:t>
            </w:r>
            <w:r w:rsidRPr="00425C8F">
              <w:rPr>
                <w:b/>
              </w:rPr>
              <w:t>fixed value</w:t>
            </w:r>
          </w:p>
        </w:tc>
        <w:tc>
          <w:tcPr>
            <w:tcW w:w="1260" w:type="dxa"/>
            <w:tcBorders>
              <w:top w:val="single" w:sz="6" w:space="0" w:color="000000"/>
            </w:tcBorders>
          </w:tcPr>
          <w:p w:rsidR="007047B6" w:rsidRPr="00425C8F" w:rsidRDefault="00197E0F" w:rsidP="002C3F3C">
            <w:pPr>
              <w:pStyle w:val="Tablecontent"/>
              <w:rPr>
                <w:b/>
              </w:rPr>
            </w:pPr>
            <w:r>
              <w:rPr>
                <w:rFonts w:cs="Arial"/>
                <w:b/>
              </w:rPr>
              <w:t xml:space="preserve"> </w:t>
            </w:r>
            <w:r w:rsidRPr="00197E0F">
              <w:rPr>
                <w:rFonts w:cs="Arial"/>
                <w:b/>
              </w:rPr>
              <w:t>USERADDREQ</w:t>
            </w:r>
          </w:p>
        </w:tc>
        <w:tc>
          <w:tcPr>
            <w:tcW w:w="1260" w:type="dxa"/>
            <w:tcBorders>
              <w:top w:val="single" w:sz="6" w:space="0" w:color="000000"/>
            </w:tcBorders>
          </w:tcPr>
          <w:p w:rsidR="007047B6" w:rsidRPr="00425C8F" w:rsidRDefault="007047B6" w:rsidP="002C3F3C">
            <w:pPr>
              <w:pStyle w:val="Tablecontent"/>
            </w:pPr>
            <w:r w:rsidRPr="00425C8F">
              <w:t>A (20)</w:t>
            </w:r>
          </w:p>
        </w:tc>
        <w:tc>
          <w:tcPr>
            <w:tcW w:w="1440" w:type="dxa"/>
            <w:tcBorders>
              <w:top w:val="single" w:sz="6" w:space="0" w:color="000000"/>
            </w:tcBorders>
          </w:tcPr>
          <w:p w:rsidR="007047B6" w:rsidRPr="00425C8F" w:rsidRDefault="007047B6" w:rsidP="002C3F3C">
            <w:pPr>
              <w:pStyle w:val="Tablecontent"/>
            </w:pPr>
            <w:r w:rsidRPr="00425C8F">
              <w:t>M</w:t>
            </w:r>
          </w:p>
        </w:tc>
      </w:tr>
      <w:tr w:rsidR="007047B6" w:rsidRPr="00425C8F" w:rsidTr="002C3F3C">
        <w:trPr>
          <w:trHeight w:val="277"/>
        </w:trPr>
        <w:tc>
          <w:tcPr>
            <w:tcW w:w="1727" w:type="dxa"/>
          </w:tcPr>
          <w:p w:rsidR="007047B6" w:rsidRPr="00425C8F" w:rsidRDefault="007047B6" w:rsidP="002C3F3C">
            <w:pPr>
              <w:pStyle w:val="Tablecontent"/>
            </w:pPr>
            <w:r w:rsidRPr="00425C8F">
              <w:t>DATE</w:t>
            </w:r>
          </w:p>
        </w:tc>
        <w:tc>
          <w:tcPr>
            <w:tcW w:w="1800" w:type="dxa"/>
          </w:tcPr>
          <w:p w:rsidR="007047B6" w:rsidRPr="00425C8F" w:rsidRDefault="007047B6" w:rsidP="002C3F3C">
            <w:pPr>
              <w:pStyle w:val="Tablecontent"/>
            </w:pPr>
            <w:r w:rsidRPr="00425C8F">
              <w:t>Date and time</w:t>
            </w:r>
          </w:p>
        </w:tc>
        <w:tc>
          <w:tcPr>
            <w:tcW w:w="1980" w:type="dxa"/>
          </w:tcPr>
          <w:p w:rsidR="007047B6" w:rsidRPr="00425C8F" w:rsidRDefault="007047B6" w:rsidP="002C3F3C">
            <w:pPr>
              <w:pStyle w:val="Tablecontent"/>
            </w:pPr>
            <w:r w:rsidRPr="00425C8F">
              <w:t>Date and time on which request was sent by external system, HH are in 24 Hour Format</w:t>
            </w:r>
          </w:p>
        </w:tc>
        <w:tc>
          <w:tcPr>
            <w:tcW w:w="1260" w:type="dxa"/>
          </w:tcPr>
          <w:p w:rsidR="007047B6" w:rsidRPr="00425C8F" w:rsidRDefault="007047B6" w:rsidP="002C3F3C">
            <w:pPr>
              <w:pStyle w:val="Tablecontent"/>
            </w:pPr>
            <w:r w:rsidRPr="00425C8F">
              <w:t>DD/MM/YYYY HH24:MI:SS</w:t>
            </w:r>
          </w:p>
        </w:tc>
        <w:tc>
          <w:tcPr>
            <w:tcW w:w="1260" w:type="dxa"/>
          </w:tcPr>
          <w:p w:rsidR="007047B6" w:rsidRPr="00425C8F" w:rsidRDefault="007047B6" w:rsidP="002C3F3C">
            <w:pPr>
              <w:pStyle w:val="Tablecontent"/>
            </w:pPr>
            <w:r w:rsidRPr="00425C8F">
              <w:t>D (20)</w:t>
            </w:r>
          </w:p>
        </w:tc>
        <w:tc>
          <w:tcPr>
            <w:tcW w:w="1440" w:type="dxa"/>
          </w:tcPr>
          <w:p w:rsidR="007047B6" w:rsidRPr="00425C8F" w:rsidRDefault="007047B6" w:rsidP="002C3F3C">
            <w:pPr>
              <w:pStyle w:val="Tablecontent"/>
            </w:pPr>
            <w:r w:rsidRPr="00425C8F">
              <w:t>O (Tag is mandatory)</w:t>
            </w:r>
          </w:p>
        </w:tc>
      </w:tr>
      <w:tr w:rsidR="007047B6" w:rsidRPr="00425C8F" w:rsidTr="002C3F3C">
        <w:trPr>
          <w:trHeight w:val="277"/>
        </w:trPr>
        <w:tc>
          <w:tcPr>
            <w:tcW w:w="1727" w:type="dxa"/>
          </w:tcPr>
          <w:p w:rsidR="007047B6" w:rsidRPr="00425C8F" w:rsidRDefault="007047B6" w:rsidP="002C3F3C">
            <w:pPr>
              <w:pStyle w:val="Tablecontent"/>
            </w:pPr>
            <w:r w:rsidRPr="00425C8F">
              <w:t>EXTNWCODE</w:t>
            </w:r>
          </w:p>
        </w:tc>
        <w:tc>
          <w:tcPr>
            <w:tcW w:w="1800" w:type="dxa"/>
          </w:tcPr>
          <w:p w:rsidR="007047B6" w:rsidRPr="00425C8F" w:rsidRDefault="007047B6" w:rsidP="002C3F3C">
            <w:pPr>
              <w:pStyle w:val="Tablecontent"/>
            </w:pPr>
            <w:r w:rsidRPr="00425C8F">
              <w:t xml:space="preserve">Network code </w:t>
            </w:r>
          </w:p>
        </w:tc>
        <w:tc>
          <w:tcPr>
            <w:tcW w:w="1980" w:type="dxa"/>
          </w:tcPr>
          <w:p w:rsidR="007047B6" w:rsidRPr="00425C8F" w:rsidRDefault="007047B6" w:rsidP="002C3F3C">
            <w:pPr>
              <w:pStyle w:val="Tablecontent"/>
            </w:pPr>
            <w:r w:rsidRPr="00425C8F">
              <w:t>Network code of the Channel user defined in PreTUPS as External Network code</w:t>
            </w:r>
          </w:p>
        </w:tc>
        <w:tc>
          <w:tcPr>
            <w:tcW w:w="1260" w:type="dxa"/>
          </w:tcPr>
          <w:p w:rsidR="007047B6" w:rsidRPr="00425C8F" w:rsidRDefault="007047B6" w:rsidP="002C3F3C">
            <w:pPr>
              <w:pStyle w:val="Tablecontent"/>
            </w:pPr>
            <w:r w:rsidRPr="00425C8F">
              <w:t>AK</w:t>
            </w:r>
          </w:p>
        </w:tc>
        <w:tc>
          <w:tcPr>
            <w:tcW w:w="1260" w:type="dxa"/>
          </w:tcPr>
          <w:p w:rsidR="007047B6" w:rsidRPr="00425C8F" w:rsidRDefault="007047B6" w:rsidP="002C3F3C">
            <w:pPr>
              <w:pStyle w:val="Tablecontent"/>
            </w:pPr>
            <w:r w:rsidRPr="00425C8F">
              <w:t>A (2)</w:t>
            </w:r>
          </w:p>
        </w:tc>
        <w:tc>
          <w:tcPr>
            <w:tcW w:w="1440" w:type="dxa"/>
          </w:tcPr>
          <w:p w:rsidR="007047B6" w:rsidRPr="00425C8F" w:rsidRDefault="007047B6" w:rsidP="002C3F3C">
            <w:pPr>
              <w:pStyle w:val="Tablecontent"/>
            </w:pPr>
            <w:r w:rsidRPr="00425C8F">
              <w:t>M</w:t>
            </w:r>
          </w:p>
        </w:tc>
      </w:tr>
      <w:tr w:rsidR="007047B6" w:rsidRPr="00425C8F" w:rsidTr="002C3F3C">
        <w:trPr>
          <w:cantSplit/>
          <w:trHeight w:val="277"/>
        </w:trPr>
        <w:tc>
          <w:tcPr>
            <w:tcW w:w="1727" w:type="dxa"/>
          </w:tcPr>
          <w:p w:rsidR="007047B6" w:rsidRPr="00425C8F" w:rsidRDefault="007047B6" w:rsidP="002C3F3C">
            <w:pPr>
              <w:pStyle w:val="Tablecontent"/>
            </w:pPr>
            <w:r w:rsidRPr="00425C8F">
              <w:t>EMPCODE</w:t>
            </w:r>
          </w:p>
        </w:tc>
        <w:tc>
          <w:tcPr>
            <w:tcW w:w="1800" w:type="dxa"/>
          </w:tcPr>
          <w:p w:rsidR="007047B6" w:rsidRPr="00425C8F" w:rsidRDefault="007047B6" w:rsidP="002C3F3C">
            <w:pPr>
              <w:pStyle w:val="Tablecontent"/>
            </w:pPr>
            <w:r w:rsidRPr="00425C8F">
              <w:t>Employee code</w:t>
            </w:r>
          </w:p>
        </w:tc>
        <w:tc>
          <w:tcPr>
            <w:tcW w:w="1980" w:type="dxa"/>
          </w:tcPr>
          <w:p w:rsidR="007047B6" w:rsidRPr="00425C8F" w:rsidRDefault="007047B6" w:rsidP="002C3F3C">
            <w:pPr>
              <w:pStyle w:val="Tablecontent"/>
            </w:pPr>
            <w:r w:rsidRPr="00425C8F">
              <w:t>Employee code of the request initiator.</w:t>
            </w:r>
          </w:p>
          <w:p w:rsidR="007047B6" w:rsidRPr="00425C8F" w:rsidRDefault="007047B6" w:rsidP="002C3F3C">
            <w:pPr>
              <w:pStyle w:val="Tablecontent"/>
              <w:rPr>
                <w:b/>
              </w:rPr>
            </w:pPr>
            <w:r w:rsidRPr="00425C8F">
              <w:rPr>
                <w:b/>
              </w:rPr>
              <w:t>Applicable only if the initiator is an Operator user</w:t>
            </w:r>
          </w:p>
        </w:tc>
        <w:tc>
          <w:tcPr>
            <w:tcW w:w="1260" w:type="dxa"/>
          </w:tcPr>
          <w:p w:rsidR="007047B6" w:rsidRPr="00425C8F" w:rsidRDefault="007047B6" w:rsidP="002C3F3C">
            <w:pPr>
              <w:pStyle w:val="Tablecontent"/>
            </w:pPr>
            <w:r w:rsidRPr="00425C8F">
              <w:t>1234</w:t>
            </w:r>
          </w:p>
        </w:tc>
        <w:tc>
          <w:tcPr>
            <w:tcW w:w="1260" w:type="dxa"/>
          </w:tcPr>
          <w:p w:rsidR="007047B6" w:rsidRPr="00425C8F" w:rsidRDefault="007047B6" w:rsidP="002C3F3C">
            <w:pPr>
              <w:pStyle w:val="Tablecontent"/>
            </w:pPr>
            <w:r w:rsidRPr="00425C8F">
              <w:t>N(10)</w:t>
            </w:r>
          </w:p>
        </w:tc>
        <w:tc>
          <w:tcPr>
            <w:tcW w:w="1440" w:type="dxa"/>
          </w:tcPr>
          <w:p w:rsidR="007047B6" w:rsidRPr="00425C8F" w:rsidRDefault="007047B6" w:rsidP="002C3F3C">
            <w:pPr>
              <w:pStyle w:val="Tablecontent"/>
            </w:pPr>
            <w:r w:rsidRPr="00425C8F">
              <w:t>O (Tag is mandatory)</w:t>
            </w:r>
          </w:p>
        </w:tc>
      </w:tr>
      <w:tr w:rsidR="007047B6" w:rsidRPr="00425C8F" w:rsidTr="002C3F3C">
        <w:trPr>
          <w:cantSplit/>
          <w:trHeight w:val="277"/>
        </w:trPr>
        <w:tc>
          <w:tcPr>
            <w:tcW w:w="1727" w:type="dxa"/>
          </w:tcPr>
          <w:p w:rsidR="007047B6" w:rsidRPr="00425C8F" w:rsidRDefault="007047B6" w:rsidP="002C3F3C">
            <w:pPr>
              <w:pStyle w:val="Tablecontent"/>
              <w:rPr>
                <w:rFonts w:cs="Arial"/>
              </w:rPr>
            </w:pPr>
            <w:r w:rsidRPr="00425C8F">
              <w:rPr>
                <w:rFonts w:cs="Arial"/>
              </w:rPr>
              <w:t>LOGINID</w:t>
            </w:r>
          </w:p>
        </w:tc>
        <w:tc>
          <w:tcPr>
            <w:tcW w:w="1800" w:type="dxa"/>
          </w:tcPr>
          <w:p w:rsidR="007047B6" w:rsidRPr="00425C8F" w:rsidRDefault="007047B6" w:rsidP="002C3F3C">
            <w:pPr>
              <w:pStyle w:val="Tablecontent"/>
              <w:rPr>
                <w:rFonts w:cs="Arial"/>
              </w:rPr>
            </w:pPr>
            <w:r w:rsidRPr="00425C8F">
              <w:rPr>
                <w:rFonts w:cs="Arial"/>
              </w:rPr>
              <w:t>Login ID</w:t>
            </w:r>
          </w:p>
        </w:tc>
        <w:tc>
          <w:tcPr>
            <w:tcW w:w="1980" w:type="dxa"/>
          </w:tcPr>
          <w:p w:rsidR="007047B6" w:rsidRPr="00425C8F" w:rsidRDefault="007047B6" w:rsidP="002C3F3C">
            <w:pPr>
              <w:rPr>
                <w:rFonts w:ascii="Arial" w:hAnsi="Arial" w:cs="Arial"/>
              </w:rPr>
            </w:pPr>
            <w:r w:rsidRPr="00425C8F">
              <w:rPr>
                <w:rFonts w:ascii="Arial" w:hAnsi="Arial" w:cs="Arial"/>
                <w:sz w:val="18"/>
              </w:rPr>
              <w:t>Login ID of the request initiator.</w:t>
            </w:r>
          </w:p>
        </w:tc>
        <w:tc>
          <w:tcPr>
            <w:tcW w:w="1260" w:type="dxa"/>
          </w:tcPr>
          <w:p w:rsidR="007047B6" w:rsidRPr="00425C8F" w:rsidRDefault="007047B6" w:rsidP="002C3F3C">
            <w:pPr>
              <w:pStyle w:val="Tablecontent"/>
              <w:spacing w:before="0"/>
              <w:rPr>
                <w:rFonts w:cs="Arial"/>
              </w:rPr>
            </w:pPr>
            <w:r w:rsidRPr="00425C8F">
              <w:rPr>
                <w:rFonts w:cs="Arial"/>
              </w:rPr>
              <w:t xml:space="preserve"> btchadm</w:t>
            </w:r>
          </w:p>
        </w:tc>
        <w:tc>
          <w:tcPr>
            <w:tcW w:w="1260" w:type="dxa"/>
          </w:tcPr>
          <w:p w:rsidR="007047B6" w:rsidRPr="00425C8F" w:rsidRDefault="007047B6" w:rsidP="002C3F3C">
            <w:pPr>
              <w:pStyle w:val="Tablecontent"/>
              <w:rPr>
                <w:rFonts w:cs="Arial"/>
              </w:rPr>
            </w:pPr>
            <w:r w:rsidRPr="00425C8F">
              <w:rPr>
                <w:rFonts w:cs="Arial"/>
              </w:rPr>
              <w:t>A (20)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cantSplit/>
          <w:trHeight w:val="277"/>
        </w:trPr>
        <w:tc>
          <w:tcPr>
            <w:tcW w:w="1727" w:type="dxa"/>
          </w:tcPr>
          <w:p w:rsidR="007047B6" w:rsidRPr="00425C8F" w:rsidRDefault="007047B6" w:rsidP="002C3F3C">
            <w:pPr>
              <w:pStyle w:val="Tablecontent"/>
              <w:rPr>
                <w:rFonts w:cs="Arial"/>
              </w:rPr>
            </w:pPr>
            <w:r w:rsidRPr="00425C8F">
              <w:rPr>
                <w:rFonts w:cs="Arial"/>
              </w:rPr>
              <w:t>PASSWORD</w:t>
            </w:r>
          </w:p>
        </w:tc>
        <w:tc>
          <w:tcPr>
            <w:tcW w:w="1800" w:type="dxa"/>
          </w:tcPr>
          <w:p w:rsidR="007047B6" w:rsidRPr="00425C8F" w:rsidRDefault="007047B6" w:rsidP="002C3F3C">
            <w:pPr>
              <w:pStyle w:val="Tablecontent"/>
              <w:rPr>
                <w:rFonts w:cs="Arial"/>
              </w:rPr>
            </w:pPr>
            <w:r w:rsidRPr="00425C8F">
              <w:rPr>
                <w:rFonts w:cs="Arial"/>
              </w:rPr>
              <w:t>Password</w:t>
            </w:r>
          </w:p>
        </w:tc>
        <w:tc>
          <w:tcPr>
            <w:tcW w:w="1980" w:type="dxa"/>
          </w:tcPr>
          <w:p w:rsidR="007047B6" w:rsidRPr="00425C8F" w:rsidRDefault="007047B6" w:rsidP="002C3F3C">
            <w:pPr>
              <w:rPr>
                <w:rFonts w:ascii="Arial" w:hAnsi="Arial" w:cs="Arial"/>
                <w:sz w:val="18"/>
              </w:rPr>
            </w:pPr>
            <w:r w:rsidRPr="00425C8F">
              <w:rPr>
                <w:rFonts w:ascii="Arial" w:hAnsi="Arial" w:cs="Arial"/>
                <w:sz w:val="18"/>
              </w:rPr>
              <w:t>Password of the request initiator.</w:t>
            </w:r>
          </w:p>
          <w:p w:rsidR="007047B6" w:rsidRPr="00425C8F" w:rsidRDefault="007047B6" w:rsidP="002C3F3C">
            <w:pPr>
              <w:rPr>
                <w:rFonts w:ascii="Arial" w:hAnsi="Arial" w:cs="Arial"/>
              </w:rPr>
            </w:pPr>
            <w:r w:rsidRPr="00425C8F">
              <w:rPr>
                <w:rFonts w:ascii="Arial" w:hAnsi="Arial" w:cs="Arial"/>
                <w:sz w:val="18"/>
              </w:rPr>
              <w:t>Mandatory if login ID is specified</w:t>
            </w:r>
          </w:p>
        </w:tc>
        <w:tc>
          <w:tcPr>
            <w:tcW w:w="1260" w:type="dxa"/>
          </w:tcPr>
          <w:p w:rsidR="007047B6" w:rsidRPr="00425C8F" w:rsidRDefault="007047B6" w:rsidP="002C3F3C">
            <w:pPr>
              <w:pStyle w:val="Tablecontent"/>
              <w:spacing w:before="0"/>
              <w:rPr>
                <w:rFonts w:cs="Arial"/>
              </w:rPr>
            </w:pPr>
            <w:r w:rsidRPr="00425C8F">
              <w:rPr>
                <w:rFonts w:cs="Arial"/>
              </w:rPr>
              <w:t>Passw0rd</w:t>
            </w:r>
          </w:p>
        </w:tc>
        <w:tc>
          <w:tcPr>
            <w:tcW w:w="1260" w:type="dxa"/>
          </w:tcPr>
          <w:p w:rsidR="007047B6" w:rsidRPr="00425C8F" w:rsidRDefault="007047B6" w:rsidP="002C3F3C">
            <w:pPr>
              <w:pStyle w:val="Tablecontent"/>
              <w:rPr>
                <w:rFonts w:cs="Arial"/>
              </w:rPr>
            </w:pPr>
            <w:r w:rsidRPr="00425C8F">
              <w:rPr>
                <w:rFonts w:cs="Arial"/>
              </w:rPr>
              <w:t>A (20)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cantSplit/>
          <w:trHeight w:val="277"/>
        </w:trPr>
        <w:tc>
          <w:tcPr>
            <w:tcW w:w="1727" w:type="dxa"/>
          </w:tcPr>
          <w:p w:rsidR="007047B6" w:rsidRPr="00425C8F" w:rsidRDefault="007047B6" w:rsidP="002C3F3C">
            <w:pPr>
              <w:pStyle w:val="Tablecontent"/>
              <w:rPr>
                <w:rFonts w:cs="Arial"/>
              </w:rPr>
            </w:pPr>
            <w:r w:rsidRPr="00425C8F">
              <w:rPr>
                <w:rFonts w:cs="Arial"/>
              </w:rPr>
              <w:t>MSISDN</w:t>
            </w:r>
          </w:p>
        </w:tc>
        <w:tc>
          <w:tcPr>
            <w:tcW w:w="1800" w:type="dxa"/>
          </w:tcPr>
          <w:p w:rsidR="007047B6" w:rsidRPr="00425C8F" w:rsidRDefault="007047B6" w:rsidP="002C3F3C">
            <w:pPr>
              <w:pStyle w:val="Tablecontent"/>
              <w:rPr>
                <w:rFonts w:cs="Arial"/>
              </w:rPr>
            </w:pPr>
            <w:r w:rsidRPr="00425C8F">
              <w:rPr>
                <w:rFonts w:cs="Arial"/>
              </w:rPr>
              <w:t>MSISDN</w:t>
            </w:r>
          </w:p>
        </w:tc>
        <w:tc>
          <w:tcPr>
            <w:tcW w:w="1980" w:type="dxa"/>
          </w:tcPr>
          <w:p w:rsidR="007047B6" w:rsidRPr="00425C8F" w:rsidRDefault="007047B6" w:rsidP="002C3F3C">
            <w:pPr>
              <w:rPr>
                <w:rFonts w:ascii="Arial" w:hAnsi="Arial" w:cs="Arial"/>
                <w:sz w:val="18"/>
              </w:rPr>
            </w:pPr>
            <w:r w:rsidRPr="00425C8F">
              <w:rPr>
                <w:rFonts w:ascii="Arial" w:hAnsi="Arial" w:cs="Arial"/>
                <w:sz w:val="18"/>
              </w:rPr>
              <w:t>Mobile number of the request initiator.</w:t>
            </w:r>
          </w:p>
          <w:p w:rsidR="007047B6" w:rsidRPr="00425C8F" w:rsidRDefault="007047B6" w:rsidP="002C3F3C">
            <w:pPr>
              <w:rPr>
                <w:rFonts w:ascii="Arial" w:hAnsi="Arial" w:cs="Arial"/>
                <w:b/>
                <w:sz w:val="18"/>
              </w:rPr>
            </w:pPr>
            <w:r w:rsidRPr="00425C8F">
              <w:rPr>
                <w:rFonts w:ascii="Arial" w:hAnsi="Arial" w:cs="Arial"/>
                <w:b/>
                <w:sz w:val="18"/>
              </w:rPr>
              <w:t>Not applicable if the initiator is an Operator user</w:t>
            </w:r>
          </w:p>
        </w:tc>
        <w:tc>
          <w:tcPr>
            <w:tcW w:w="1260" w:type="dxa"/>
          </w:tcPr>
          <w:p w:rsidR="007047B6" w:rsidRPr="00425C8F" w:rsidRDefault="007047B6" w:rsidP="002C3F3C">
            <w:pPr>
              <w:pStyle w:val="Tablecontent"/>
              <w:spacing w:before="0"/>
              <w:rPr>
                <w:rFonts w:cs="Arial"/>
              </w:rPr>
            </w:pPr>
            <w:r w:rsidRPr="00425C8F">
              <w:rPr>
                <w:rFonts w:cs="Arial"/>
              </w:rPr>
              <w:t>9818101010</w:t>
            </w:r>
          </w:p>
        </w:tc>
        <w:tc>
          <w:tcPr>
            <w:tcW w:w="1260" w:type="dxa"/>
          </w:tcPr>
          <w:p w:rsidR="007047B6" w:rsidRPr="00425C8F" w:rsidRDefault="007047B6" w:rsidP="002C3F3C">
            <w:pPr>
              <w:pStyle w:val="Tablecontent"/>
              <w:rPr>
                <w:rFonts w:cs="Arial"/>
              </w:rPr>
            </w:pPr>
            <w:r w:rsidRPr="00425C8F">
              <w:rPr>
                <w:rFonts w:cs="Arial"/>
              </w:rPr>
              <w:t>N(10)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PIN</w:t>
            </w:r>
          </w:p>
        </w:tc>
        <w:tc>
          <w:tcPr>
            <w:tcW w:w="1800" w:type="dxa"/>
          </w:tcPr>
          <w:p w:rsidR="007047B6" w:rsidRPr="00425C8F" w:rsidRDefault="007047B6" w:rsidP="002C3F3C">
            <w:pPr>
              <w:pStyle w:val="Tablecontent"/>
              <w:rPr>
                <w:rFonts w:cs="Arial"/>
              </w:rPr>
            </w:pPr>
            <w:r w:rsidRPr="00425C8F">
              <w:rPr>
                <w:rFonts w:cs="Arial"/>
              </w:rPr>
              <w:t>PIN</w:t>
            </w:r>
          </w:p>
        </w:tc>
        <w:tc>
          <w:tcPr>
            <w:tcW w:w="1980" w:type="dxa"/>
          </w:tcPr>
          <w:p w:rsidR="007047B6" w:rsidRPr="00425C8F" w:rsidRDefault="007047B6" w:rsidP="002C3F3C">
            <w:pPr>
              <w:rPr>
                <w:rFonts w:ascii="Arial" w:hAnsi="Arial" w:cs="Arial"/>
                <w:sz w:val="18"/>
              </w:rPr>
            </w:pPr>
            <w:r w:rsidRPr="00425C8F">
              <w:rPr>
                <w:rFonts w:ascii="Arial" w:hAnsi="Arial" w:cs="Arial"/>
                <w:sz w:val="18"/>
              </w:rPr>
              <w:t>PIN of the request initiator.</w:t>
            </w:r>
          </w:p>
          <w:p w:rsidR="007047B6" w:rsidRPr="00425C8F" w:rsidRDefault="007047B6" w:rsidP="002C3F3C">
            <w:pPr>
              <w:rPr>
                <w:rFonts w:ascii="Arial" w:hAnsi="Arial" w:cs="Arial"/>
                <w:b/>
                <w:sz w:val="18"/>
              </w:rPr>
            </w:pPr>
            <w:r w:rsidRPr="00425C8F">
              <w:rPr>
                <w:rFonts w:ascii="Arial" w:hAnsi="Arial" w:cs="Arial"/>
                <w:b/>
                <w:sz w:val="18"/>
              </w:rPr>
              <w:t>Mandatory if MSISDN is specified</w:t>
            </w:r>
          </w:p>
        </w:tc>
        <w:tc>
          <w:tcPr>
            <w:tcW w:w="1260" w:type="dxa"/>
          </w:tcPr>
          <w:p w:rsidR="007047B6" w:rsidRPr="00425C8F" w:rsidRDefault="007047B6" w:rsidP="002C3F3C">
            <w:pPr>
              <w:pStyle w:val="Tablecontent"/>
              <w:spacing w:before="0"/>
              <w:rPr>
                <w:rFonts w:cs="Arial"/>
              </w:rPr>
            </w:pPr>
            <w:r w:rsidRPr="00425C8F">
              <w:rPr>
                <w:rFonts w:cs="Arial"/>
              </w:rPr>
              <w:t>1357</w:t>
            </w:r>
          </w:p>
        </w:tc>
        <w:tc>
          <w:tcPr>
            <w:tcW w:w="1260" w:type="dxa"/>
          </w:tcPr>
          <w:p w:rsidR="007047B6" w:rsidRPr="00425C8F" w:rsidRDefault="007047B6" w:rsidP="002C3F3C">
            <w:pPr>
              <w:pStyle w:val="Tablecontent"/>
              <w:rPr>
                <w:rFonts w:cs="Arial"/>
              </w:rPr>
            </w:pPr>
            <w:r w:rsidRPr="00425C8F">
              <w:rPr>
                <w:rFonts w:cs="Arial"/>
              </w:rPr>
              <w:t>A(8)</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cantSplit/>
          <w:trHeight w:val="277"/>
        </w:trPr>
        <w:tc>
          <w:tcPr>
            <w:tcW w:w="9467" w:type="dxa"/>
            <w:gridSpan w:val="6"/>
            <w:tcBorders>
              <w:top w:val="single" w:sz="6" w:space="0" w:color="000000"/>
              <w:bottom w:val="single" w:sz="6" w:space="0" w:color="000000"/>
            </w:tcBorders>
            <w:shd w:val="clear" w:color="auto" w:fill="FBC1D6"/>
          </w:tcPr>
          <w:p w:rsidR="007047B6" w:rsidRPr="00425C8F" w:rsidRDefault="007047B6" w:rsidP="002C3F3C">
            <w:pPr>
              <w:pStyle w:val="Tablecontent"/>
              <w:rPr>
                <w:b/>
                <w:bCs/>
              </w:rPr>
            </w:pPr>
            <w:r w:rsidRPr="00425C8F">
              <w:rPr>
                <w:rFonts w:cs="Arial"/>
                <w:b/>
                <w:szCs w:val="18"/>
              </w:rPr>
              <w:t>Between EMPCODE, MSISDN and LOGINID value of one of them must be present. All of them can also be present in the request</w:t>
            </w:r>
          </w:p>
        </w:tc>
      </w:tr>
      <w:tr w:rsidR="007047B6" w:rsidRPr="00425C8F" w:rsidTr="002C3F3C">
        <w:trPr>
          <w:trHeight w:val="277"/>
        </w:trPr>
        <w:tc>
          <w:tcPr>
            <w:tcW w:w="1727"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EXTREFNUM</w:t>
            </w:r>
          </w:p>
        </w:tc>
        <w:tc>
          <w:tcPr>
            <w:tcW w:w="180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External reference number.</w:t>
            </w:r>
          </w:p>
        </w:tc>
        <w:tc>
          <w:tcPr>
            <w:tcW w:w="1980" w:type="dxa"/>
            <w:tcBorders>
              <w:top w:val="single" w:sz="6" w:space="0" w:color="000000"/>
              <w:bottom w:val="single" w:sz="6" w:space="0" w:color="000000"/>
            </w:tcBorders>
          </w:tcPr>
          <w:p w:rsidR="007047B6" w:rsidRPr="00425C8F" w:rsidRDefault="007047B6" w:rsidP="002C3F3C">
            <w:pPr>
              <w:rPr>
                <w:rFonts w:ascii="Arial" w:hAnsi="Arial" w:cs="Arial"/>
              </w:rPr>
            </w:pPr>
            <w:r w:rsidRPr="00425C8F">
              <w:rPr>
                <w:rFonts w:ascii="Arial" w:hAnsi="Arial" w:cs="Arial"/>
                <w:sz w:val="18"/>
              </w:rPr>
              <w:t>External reference number of the request initiator.</w:t>
            </w:r>
          </w:p>
        </w:tc>
        <w:tc>
          <w:tcPr>
            <w:tcW w:w="1260" w:type="dxa"/>
            <w:tcBorders>
              <w:top w:val="single" w:sz="6" w:space="0" w:color="000000"/>
              <w:bottom w:val="single" w:sz="6" w:space="0" w:color="000000"/>
            </w:tcBorders>
          </w:tcPr>
          <w:p w:rsidR="007047B6" w:rsidRPr="00425C8F" w:rsidRDefault="007047B6" w:rsidP="002C3F3C">
            <w:pPr>
              <w:pStyle w:val="Tablecontent"/>
              <w:spacing w:before="0"/>
              <w:rPr>
                <w:rFonts w:cs="Arial"/>
              </w:rPr>
            </w:pPr>
            <w:r w:rsidRPr="00425C8F">
              <w:rPr>
                <w:rFonts w:cs="Arial"/>
              </w:rPr>
              <w:t>1234</w:t>
            </w:r>
          </w:p>
        </w:tc>
        <w:tc>
          <w:tcPr>
            <w:tcW w:w="1260" w:type="dxa"/>
            <w:tcBorders>
              <w:top w:val="single" w:sz="6" w:space="0" w:color="000000"/>
              <w:bottom w:val="single" w:sz="6" w:space="0" w:color="000000"/>
            </w:tcBorders>
          </w:tcPr>
          <w:p w:rsidR="007047B6" w:rsidRPr="00425C8F" w:rsidRDefault="007047B6" w:rsidP="002C3F3C">
            <w:pPr>
              <w:rPr>
                <w:rFonts w:ascii="Arial" w:hAnsi="Arial" w:cs="Arial"/>
                <w:sz w:val="18"/>
              </w:rPr>
            </w:pPr>
            <w:r w:rsidRPr="00425C8F">
              <w:rPr>
                <w:rFonts w:ascii="Arial" w:hAnsi="Arial" w:cs="Arial"/>
                <w:sz w:val="18"/>
              </w:rPr>
              <w:t>A(20)</w:t>
            </w:r>
          </w:p>
        </w:tc>
        <w:tc>
          <w:tcPr>
            <w:tcW w:w="1440" w:type="dxa"/>
            <w:tcBorders>
              <w:top w:val="single" w:sz="6" w:space="0" w:color="000000"/>
              <w:bottom w:val="single" w:sz="6" w:space="0" w:color="000000"/>
            </w:tcBorders>
          </w:tcPr>
          <w:p w:rsidR="007047B6" w:rsidRPr="00425C8F" w:rsidRDefault="00197E0F" w:rsidP="002C3F3C">
            <w:pPr>
              <w:rPr>
                <w:rFonts w:ascii="Arial" w:hAnsi="Arial" w:cs="Arial"/>
                <w:sz w:val="18"/>
              </w:rPr>
            </w:pPr>
            <w:r>
              <w:rPr>
                <w:rFonts w:ascii="Arial" w:hAnsi="Arial" w:cs="Arial"/>
                <w:sz w:val="18"/>
              </w:rPr>
              <w:t>M</w:t>
            </w:r>
            <w:r w:rsidR="007047B6" w:rsidRPr="00425C8F">
              <w:rPr>
                <w:rFonts w:ascii="Arial" w:hAnsi="Arial" w:cs="Arial"/>
                <w:sz w:val="18"/>
              </w:rPr>
              <w:t xml:space="preserve"> (Tag is mandatory)</w:t>
            </w:r>
          </w:p>
        </w:tc>
      </w:tr>
      <w:tr w:rsidR="007047B6" w:rsidRPr="00425C8F" w:rsidTr="002C3F3C">
        <w:trPr>
          <w:trHeight w:val="277"/>
        </w:trPr>
        <w:tc>
          <w:tcPr>
            <w:tcW w:w="9467" w:type="dxa"/>
            <w:gridSpan w:val="6"/>
            <w:tcBorders>
              <w:top w:val="single" w:sz="6" w:space="0" w:color="000000"/>
              <w:bottom w:val="single" w:sz="6" w:space="0" w:color="000000"/>
            </w:tcBorders>
            <w:shd w:val="clear" w:color="auto" w:fill="FBC1D6"/>
          </w:tcPr>
          <w:p w:rsidR="007047B6" w:rsidRPr="00425C8F" w:rsidRDefault="007047B6" w:rsidP="002C3F3C">
            <w:pPr>
              <w:pStyle w:val="Tablecontent"/>
              <w:rPr>
                <w:rFonts w:cs="Arial"/>
                <w:b/>
                <w:szCs w:val="18"/>
              </w:rPr>
            </w:pPr>
            <w:r w:rsidRPr="00425C8F">
              <w:rPr>
                <w:rFonts w:cs="Arial"/>
                <w:b/>
                <w:szCs w:val="18"/>
              </w:rPr>
              <w:t>DATA – Details of the Operator user or Channel user, which needs to be created, should be under this tag</w:t>
            </w:r>
          </w:p>
        </w:tc>
      </w:tr>
      <w:tr w:rsidR="007047B6" w:rsidRPr="00425C8F" w:rsidTr="002C3F3C">
        <w:trPr>
          <w:trHeight w:val="277"/>
        </w:trPr>
        <w:tc>
          <w:tcPr>
            <w:tcW w:w="1727"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sz w:val="20"/>
                <w:szCs w:val="20"/>
              </w:rPr>
              <w:t>PARENTMSISDN</w:t>
            </w:r>
          </w:p>
        </w:tc>
        <w:tc>
          <w:tcPr>
            <w:tcW w:w="180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Parent Login ID</w:t>
            </w:r>
          </w:p>
        </w:tc>
        <w:tc>
          <w:tcPr>
            <w:tcW w:w="198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Login Id of the parent channel user</w:t>
            </w:r>
          </w:p>
          <w:p w:rsidR="007047B6" w:rsidRPr="00425C8F" w:rsidRDefault="007047B6" w:rsidP="002C3F3C">
            <w:pPr>
              <w:pStyle w:val="Tablecontent"/>
              <w:rPr>
                <w:rFonts w:cs="Arial"/>
              </w:rPr>
            </w:pPr>
            <w:r w:rsidRPr="00425C8F">
              <w:rPr>
                <w:rFonts w:cs="Arial"/>
              </w:rPr>
              <w:t>Should be left blank in case of 1</w:t>
            </w:r>
            <w:r w:rsidRPr="00425C8F">
              <w:rPr>
                <w:rFonts w:cs="Arial"/>
                <w:vertAlign w:val="superscript"/>
              </w:rPr>
              <w:t>st</w:t>
            </w:r>
            <w:r w:rsidRPr="00425C8F">
              <w:rPr>
                <w:rFonts w:cs="Arial"/>
              </w:rPr>
              <w:t xml:space="preserve"> level channel users</w:t>
            </w:r>
          </w:p>
          <w:p w:rsidR="007047B6" w:rsidRPr="00425C8F" w:rsidRDefault="007047B6" w:rsidP="002C3F3C">
            <w:pPr>
              <w:pStyle w:val="Tablecontent"/>
              <w:rPr>
                <w:rFonts w:cs="Arial"/>
                <w:b/>
              </w:rPr>
            </w:pPr>
            <w:r w:rsidRPr="00425C8F">
              <w:rPr>
                <w:rFonts w:cs="Arial"/>
                <w:b/>
              </w:rPr>
              <w:t>Should be left blank in case of Operator user creation request</w:t>
            </w:r>
          </w:p>
        </w:tc>
        <w:tc>
          <w:tcPr>
            <w:tcW w:w="126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Dist1</w:t>
            </w:r>
          </w:p>
        </w:tc>
        <w:tc>
          <w:tcPr>
            <w:tcW w:w="126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A (10)</w:t>
            </w:r>
          </w:p>
        </w:tc>
        <w:tc>
          <w:tcPr>
            <w:tcW w:w="144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sz w:val="20"/>
                <w:szCs w:val="20"/>
              </w:rPr>
              <w:t>PARENTEXTERNALCODE</w:t>
            </w:r>
          </w:p>
        </w:tc>
        <w:tc>
          <w:tcPr>
            <w:tcW w:w="180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Parent External code</w:t>
            </w:r>
          </w:p>
        </w:tc>
        <w:tc>
          <w:tcPr>
            <w:tcW w:w="198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External code of the parent channel user</w:t>
            </w:r>
          </w:p>
          <w:p w:rsidR="007047B6" w:rsidRPr="00425C8F" w:rsidRDefault="007047B6" w:rsidP="002C3F3C">
            <w:pPr>
              <w:pStyle w:val="Tablecontent"/>
              <w:rPr>
                <w:rFonts w:cs="Arial"/>
              </w:rPr>
            </w:pPr>
            <w:r w:rsidRPr="00425C8F">
              <w:rPr>
                <w:rFonts w:cs="Arial"/>
              </w:rPr>
              <w:t>Should be left blank in case of 1</w:t>
            </w:r>
            <w:r w:rsidRPr="00425C8F">
              <w:rPr>
                <w:rFonts w:cs="Arial"/>
                <w:vertAlign w:val="superscript"/>
              </w:rPr>
              <w:t>st</w:t>
            </w:r>
            <w:r w:rsidRPr="00425C8F">
              <w:rPr>
                <w:rFonts w:cs="Arial"/>
              </w:rPr>
              <w:t xml:space="preserve"> level channel users</w:t>
            </w:r>
          </w:p>
          <w:p w:rsidR="007047B6" w:rsidRPr="00425C8F" w:rsidRDefault="007047B6" w:rsidP="002C3F3C">
            <w:pPr>
              <w:pStyle w:val="Tablecontent"/>
              <w:rPr>
                <w:rFonts w:cs="Arial"/>
              </w:rPr>
            </w:pPr>
            <w:r w:rsidRPr="00425C8F">
              <w:rPr>
                <w:rFonts w:cs="Arial"/>
                <w:b/>
              </w:rPr>
              <w:t>Should be left blank in case of Operator user creation request</w:t>
            </w:r>
          </w:p>
        </w:tc>
        <w:tc>
          <w:tcPr>
            <w:tcW w:w="126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22434</w:t>
            </w:r>
          </w:p>
        </w:tc>
        <w:tc>
          <w:tcPr>
            <w:tcW w:w="126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A(12)</w:t>
            </w:r>
          </w:p>
        </w:tc>
        <w:tc>
          <w:tcPr>
            <w:tcW w:w="144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9467" w:type="dxa"/>
            <w:gridSpan w:val="6"/>
            <w:tcBorders>
              <w:top w:val="single" w:sz="6" w:space="0" w:color="000000"/>
              <w:bottom w:val="single" w:sz="6" w:space="0" w:color="000000"/>
            </w:tcBorders>
            <w:shd w:val="clear" w:color="auto" w:fill="FBC1D6"/>
          </w:tcPr>
          <w:p w:rsidR="007047B6" w:rsidRPr="00425C8F" w:rsidRDefault="007047B6" w:rsidP="002C3F3C">
            <w:pPr>
              <w:pStyle w:val="Tablecontent"/>
              <w:rPr>
                <w:b/>
              </w:rPr>
            </w:pPr>
            <w:r w:rsidRPr="00425C8F">
              <w:rPr>
                <w:b/>
              </w:rPr>
              <w:t xml:space="preserve">For Channel user creation request, between </w:t>
            </w:r>
            <w:r w:rsidRPr="00425C8F">
              <w:rPr>
                <w:rFonts w:cs="Arial"/>
                <w:b/>
                <w:sz w:val="20"/>
                <w:szCs w:val="20"/>
              </w:rPr>
              <w:t>PARENTMSISDN</w:t>
            </w:r>
            <w:r w:rsidRPr="00425C8F">
              <w:rPr>
                <w:rFonts w:cs="Arial"/>
                <w:b/>
              </w:rPr>
              <w:t xml:space="preserve"> </w:t>
            </w:r>
            <w:r w:rsidRPr="00425C8F">
              <w:rPr>
                <w:b/>
              </w:rPr>
              <w:t xml:space="preserve">and </w:t>
            </w:r>
            <w:r w:rsidRPr="00425C8F">
              <w:rPr>
                <w:rFonts w:cs="Arial"/>
                <w:b/>
                <w:sz w:val="20"/>
                <w:szCs w:val="20"/>
              </w:rPr>
              <w:t>PARENTEXTERNALCODE</w:t>
            </w:r>
            <w:r w:rsidRPr="00425C8F">
              <w:rPr>
                <w:b/>
              </w:rPr>
              <w:t xml:space="preserve"> value of one of them must be present; Both can also be present in the request. </w:t>
            </w:r>
          </w:p>
          <w:p w:rsidR="007047B6" w:rsidRPr="00425C8F" w:rsidRDefault="007047B6" w:rsidP="002C3F3C">
            <w:pPr>
              <w:pStyle w:val="Tablecontent"/>
              <w:rPr>
                <w:b/>
              </w:rPr>
            </w:pPr>
            <w:r w:rsidRPr="00425C8F">
              <w:rPr>
                <w:b/>
              </w:rPr>
              <w:t xml:space="preserve">Value </w:t>
            </w:r>
            <w:r w:rsidRPr="00425C8F">
              <w:rPr>
                <w:rFonts w:cs="Arial"/>
                <w:b/>
              </w:rPr>
              <w:t>should be left blank in case of Operator user creation request</w:t>
            </w:r>
          </w:p>
        </w:tc>
      </w:tr>
      <w:tr w:rsidR="005873B8" w:rsidRPr="00425C8F" w:rsidTr="002C3F3C">
        <w:trPr>
          <w:trHeight w:val="277"/>
        </w:trPr>
        <w:tc>
          <w:tcPr>
            <w:tcW w:w="1727" w:type="dxa"/>
            <w:tcBorders>
              <w:top w:val="single" w:sz="6" w:space="0" w:color="000000"/>
            </w:tcBorders>
          </w:tcPr>
          <w:p w:rsidR="005873B8" w:rsidRPr="00425C8F" w:rsidRDefault="005873B8" w:rsidP="002C3F3C">
            <w:pPr>
              <w:pStyle w:val="Tablecontent"/>
              <w:rPr>
                <w:rFonts w:cs="Arial"/>
              </w:rPr>
            </w:pPr>
            <w:r>
              <w:rPr>
                <w:rFonts w:cs="Arial"/>
              </w:rPr>
              <w:t>GEOGRAPHYCODE</w:t>
            </w:r>
          </w:p>
        </w:tc>
        <w:tc>
          <w:tcPr>
            <w:tcW w:w="1800" w:type="dxa"/>
            <w:tcBorders>
              <w:top w:val="single" w:sz="6" w:space="0" w:color="000000"/>
            </w:tcBorders>
          </w:tcPr>
          <w:p w:rsidR="005873B8" w:rsidRPr="00425C8F" w:rsidRDefault="005873B8" w:rsidP="002C3F3C">
            <w:pPr>
              <w:pStyle w:val="Tablecontent"/>
              <w:rPr>
                <w:rFonts w:cs="Arial"/>
              </w:rPr>
            </w:pPr>
            <w:r>
              <w:rPr>
                <w:rFonts w:cs="Arial"/>
              </w:rPr>
              <w:t>geographycode</w:t>
            </w:r>
          </w:p>
        </w:tc>
        <w:tc>
          <w:tcPr>
            <w:tcW w:w="1980" w:type="dxa"/>
            <w:tcBorders>
              <w:top w:val="single" w:sz="6" w:space="0" w:color="000000"/>
            </w:tcBorders>
          </w:tcPr>
          <w:p w:rsidR="005873B8" w:rsidRPr="00425C8F" w:rsidRDefault="005873B8" w:rsidP="002C3F3C">
            <w:pPr>
              <w:pStyle w:val="Tablecontent"/>
              <w:rPr>
                <w:rFonts w:cs="Arial"/>
              </w:rPr>
            </w:pPr>
            <w:r>
              <w:rPr>
                <w:rFonts w:cs="Arial"/>
              </w:rPr>
              <w:t>Geography code of the new channel user</w:t>
            </w:r>
          </w:p>
        </w:tc>
        <w:tc>
          <w:tcPr>
            <w:tcW w:w="1260" w:type="dxa"/>
            <w:tcBorders>
              <w:top w:val="single" w:sz="6" w:space="0" w:color="000000"/>
            </w:tcBorders>
          </w:tcPr>
          <w:p w:rsidR="005873B8" w:rsidRPr="00425C8F" w:rsidRDefault="005873B8" w:rsidP="002C3F3C">
            <w:pPr>
              <w:pStyle w:val="Tablecontent"/>
              <w:rPr>
                <w:rFonts w:cs="Arial"/>
              </w:rPr>
            </w:pPr>
            <w:r>
              <w:rPr>
                <w:rFonts w:cs="Arial"/>
              </w:rPr>
              <w:t>ZAR</w:t>
            </w:r>
          </w:p>
        </w:tc>
        <w:tc>
          <w:tcPr>
            <w:tcW w:w="1260" w:type="dxa"/>
            <w:tcBorders>
              <w:top w:val="single" w:sz="6" w:space="0" w:color="000000"/>
            </w:tcBorders>
          </w:tcPr>
          <w:p w:rsidR="005873B8" w:rsidRPr="00425C8F" w:rsidRDefault="005873B8" w:rsidP="002C3F3C">
            <w:pPr>
              <w:pStyle w:val="Tablecontent"/>
              <w:rPr>
                <w:rFonts w:cs="Arial"/>
              </w:rPr>
            </w:pPr>
            <w:r>
              <w:rPr>
                <w:rFonts w:cs="Arial"/>
              </w:rPr>
              <w:t>A(10_</w:t>
            </w:r>
          </w:p>
        </w:tc>
        <w:tc>
          <w:tcPr>
            <w:tcW w:w="1440" w:type="dxa"/>
            <w:tcBorders>
              <w:top w:val="single" w:sz="6" w:space="0" w:color="000000"/>
            </w:tcBorders>
          </w:tcPr>
          <w:p w:rsidR="005873B8" w:rsidRPr="00425C8F" w:rsidRDefault="005873B8" w:rsidP="002C3F3C">
            <w:pPr>
              <w:pStyle w:val="Tablecontent"/>
              <w:rPr>
                <w:rFonts w:cs="Arial"/>
              </w:rPr>
            </w:pPr>
            <w:r w:rsidRPr="00425C8F">
              <w:rPr>
                <w:rFonts w:cs="Arial"/>
              </w:rPr>
              <w:t>O (Tag is mandatory)</w:t>
            </w:r>
          </w:p>
        </w:tc>
      </w:tr>
      <w:tr w:rsidR="007047B6" w:rsidRPr="00425C8F" w:rsidTr="002C3F3C">
        <w:trPr>
          <w:trHeight w:val="277"/>
        </w:trPr>
        <w:tc>
          <w:tcPr>
            <w:tcW w:w="1727" w:type="dxa"/>
            <w:tcBorders>
              <w:top w:val="single" w:sz="6" w:space="0" w:color="000000"/>
            </w:tcBorders>
          </w:tcPr>
          <w:p w:rsidR="007047B6" w:rsidRPr="00425C8F" w:rsidRDefault="007047B6" w:rsidP="002C3F3C">
            <w:pPr>
              <w:pStyle w:val="Tablecontent"/>
              <w:rPr>
                <w:rFonts w:cs="Arial"/>
              </w:rPr>
            </w:pPr>
            <w:r w:rsidRPr="00425C8F">
              <w:rPr>
                <w:rFonts w:cs="Arial"/>
              </w:rPr>
              <w:t>USERCATCODE</w:t>
            </w:r>
          </w:p>
        </w:tc>
        <w:tc>
          <w:tcPr>
            <w:tcW w:w="1800" w:type="dxa"/>
            <w:tcBorders>
              <w:top w:val="single" w:sz="6" w:space="0" w:color="000000"/>
            </w:tcBorders>
          </w:tcPr>
          <w:p w:rsidR="007047B6" w:rsidRPr="00425C8F" w:rsidRDefault="007047B6" w:rsidP="002C3F3C">
            <w:pPr>
              <w:pStyle w:val="Tablecontent"/>
              <w:rPr>
                <w:rFonts w:cs="Arial"/>
              </w:rPr>
            </w:pPr>
            <w:r w:rsidRPr="00425C8F">
              <w:rPr>
                <w:rFonts w:cs="Arial"/>
              </w:rPr>
              <w:t>Category code</w:t>
            </w:r>
          </w:p>
        </w:tc>
        <w:tc>
          <w:tcPr>
            <w:tcW w:w="1980" w:type="dxa"/>
            <w:tcBorders>
              <w:top w:val="single" w:sz="6" w:space="0" w:color="000000"/>
            </w:tcBorders>
          </w:tcPr>
          <w:p w:rsidR="007047B6" w:rsidRPr="00425C8F" w:rsidRDefault="007047B6" w:rsidP="002C3F3C">
            <w:pPr>
              <w:pStyle w:val="Tablecontent"/>
              <w:rPr>
                <w:rFonts w:cs="Arial"/>
              </w:rPr>
            </w:pPr>
            <w:r w:rsidRPr="00425C8F">
              <w:rPr>
                <w:rFonts w:cs="Arial"/>
              </w:rPr>
              <w:t>Category code of the new operator or channel user</w:t>
            </w:r>
          </w:p>
        </w:tc>
        <w:tc>
          <w:tcPr>
            <w:tcW w:w="1260" w:type="dxa"/>
            <w:tcBorders>
              <w:top w:val="single" w:sz="6" w:space="0" w:color="000000"/>
            </w:tcBorders>
          </w:tcPr>
          <w:p w:rsidR="007047B6" w:rsidRPr="00425C8F" w:rsidRDefault="007047B6" w:rsidP="002C3F3C">
            <w:pPr>
              <w:pStyle w:val="Tablecontent"/>
              <w:rPr>
                <w:rFonts w:cs="Arial"/>
              </w:rPr>
            </w:pPr>
            <w:r w:rsidRPr="00425C8F">
              <w:rPr>
                <w:rFonts w:cs="Arial"/>
              </w:rPr>
              <w:t>DIST</w:t>
            </w:r>
          </w:p>
        </w:tc>
        <w:tc>
          <w:tcPr>
            <w:tcW w:w="1260" w:type="dxa"/>
            <w:tcBorders>
              <w:top w:val="single" w:sz="6" w:space="0" w:color="000000"/>
            </w:tcBorders>
          </w:tcPr>
          <w:p w:rsidR="007047B6" w:rsidRPr="00425C8F" w:rsidRDefault="007047B6" w:rsidP="002C3F3C">
            <w:pPr>
              <w:pStyle w:val="Tablecontent"/>
              <w:rPr>
                <w:rFonts w:cs="Arial"/>
              </w:rPr>
            </w:pPr>
            <w:r w:rsidRPr="00425C8F">
              <w:rPr>
                <w:rFonts w:cs="Arial"/>
              </w:rPr>
              <w:t>A (10)</w:t>
            </w:r>
          </w:p>
        </w:tc>
        <w:tc>
          <w:tcPr>
            <w:tcW w:w="1440" w:type="dxa"/>
            <w:tcBorders>
              <w:top w:val="single" w:sz="6" w:space="0" w:color="000000"/>
            </w:tcBorders>
          </w:tcPr>
          <w:p w:rsidR="007047B6" w:rsidRPr="00425C8F" w:rsidRDefault="007047B6" w:rsidP="002C3F3C">
            <w:pPr>
              <w:pStyle w:val="Tablecontent"/>
              <w:rPr>
                <w:rFonts w:cs="Arial"/>
              </w:rPr>
            </w:pPr>
            <w:r w:rsidRPr="00425C8F">
              <w:rPr>
                <w:rFonts w:cs="Arial"/>
              </w:rPr>
              <w:t>M</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USERNAME</w:t>
            </w:r>
          </w:p>
        </w:tc>
        <w:tc>
          <w:tcPr>
            <w:tcW w:w="1800" w:type="dxa"/>
          </w:tcPr>
          <w:p w:rsidR="007047B6" w:rsidRPr="00425C8F" w:rsidRDefault="007047B6" w:rsidP="002C3F3C">
            <w:pPr>
              <w:pStyle w:val="Tablecontent"/>
              <w:rPr>
                <w:rFonts w:cs="Arial"/>
              </w:rPr>
            </w:pPr>
            <w:r w:rsidRPr="00425C8F">
              <w:rPr>
                <w:rFonts w:cs="Arial"/>
              </w:rPr>
              <w:t>User name</w:t>
            </w:r>
          </w:p>
        </w:tc>
        <w:tc>
          <w:tcPr>
            <w:tcW w:w="1980" w:type="dxa"/>
          </w:tcPr>
          <w:p w:rsidR="007047B6" w:rsidRPr="00425C8F" w:rsidRDefault="007047B6" w:rsidP="002C3F3C">
            <w:pPr>
              <w:pStyle w:val="Tablecontent"/>
              <w:rPr>
                <w:rFonts w:cs="Arial"/>
              </w:rPr>
            </w:pPr>
            <w:r w:rsidRPr="00425C8F">
              <w:rPr>
                <w:rFonts w:cs="Arial"/>
              </w:rPr>
              <w:t>User name of the new channel user</w:t>
            </w:r>
          </w:p>
        </w:tc>
        <w:tc>
          <w:tcPr>
            <w:tcW w:w="1260" w:type="dxa"/>
          </w:tcPr>
          <w:p w:rsidR="007047B6" w:rsidRPr="00425C8F" w:rsidRDefault="007047B6" w:rsidP="002C3F3C">
            <w:pPr>
              <w:pStyle w:val="Tablecontent"/>
              <w:rPr>
                <w:rFonts w:cs="Arial"/>
              </w:rPr>
            </w:pPr>
            <w:r w:rsidRPr="00425C8F">
              <w:rPr>
                <w:rFonts w:cs="Arial"/>
              </w:rPr>
              <w:t>Alpha Dealer</w:t>
            </w:r>
          </w:p>
        </w:tc>
        <w:tc>
          <w:tcPr>
            <w:tcW w:w="1260" w:type="dxa"/>
          </w:tcPr>
          <w:p w:rsidR="007047B6" w:rsidRPr="00425C8F" w:rsidRDefault="007047B6" w:rsidP="002C3F3C">
            <w:pPr>
              <w:pStyle w:val="Tablecontent"/>
              <w:rPr>
                <w:rFonts w:cs="Arial"/>
              </w:rPr>
            </w:pPr>
            <w:r w:rsidRPr="00425C8F">
              <w:rPr>
                <w:rFonts w:cs="Arial"/>
              </w:rPr>
              <w:t>A (80)</w:t>
            </w:r>
          </w:p>
        </w:tc>
        <w:tc>
          <w:tcPr>
            <w:tcW w:w="1440" w:type="dxa"/>
          </w:tcPr>
          <w:p w:rsidR="007047B6" w:rsidRPr="00425C8F" w:rsidRDefault="007047B6" w:rsidP="002C3F3C">
            <w:pPr>
              <w:pStyle w:val="Tablecontent"/>
              <w:rPr>
                <w:rFonts w:cs="Arial"/>
              </w:rPr>
            </w:pPr>
            <w:r w:rsidRPr="00425C8F">
              <w:rPr>
                <w:rFonts w:cs="Arial"/>
              </w:rPr>
              <w:t>M</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SHORTNAME</w:t>
            </w:r>
          </w:p>
        </w:tc>
        <w:tc>
          <w:tcPr>
            <w:tcW w:w="1800" w:type="dxa"/>
          </w:tcPr>
          <w:p w:rsidR="007047B6" w:rsidRPr="00425C8F" w:rsidRDefault="007047B6" w:rsidP="002C3F3C">
            <w:pPr>
              <w:pStyle w:val="Tablecontent"/>
              <w:rPr>
                <w:rFonts w:cs="Arial"/>
              </w:rPr>
            </w:pPr>
            <w:r w:rsidRPr="00425C8F">
              <w:rPr>
                <w:rFonts w:cs="Arial"/>
              </w:rPr>
              <w:t>Short name</w:t>
            </w:r>
          </w:p>
        </w:tc>
        <w:tc>
          <w:tcPr>
            <w:tcW w:w="1980" w:type="dxa"/>
          </w:tcPr>
          <w:p w:rsidR="007047B6" w:rsidRPr="00425C8F" w:rsidRDefault="007047B6" w:rsidP="002C3F3C">
            <w:pPr>
              <w:pStyle w:val="Tablecontent"/>
              <w:rPr>
                <w:rFonts w:cs="Arial"/>
                <w:b/>
                <w:bCs/>
              </w:rPr>
            </w:pPr>
            <w:r w:rsidRPr="00425C8F">
              <w:rPr>
                <w:rFonts w:cs="Arial"/>
              </w:rPr>
              <w:t>Short name of the new operator or channel user</w:t>
            </w:r>
          </w:p>
        </w:tc>
        <w:tc>
          <w:tcPr>
            <w:tcW w:w="1260" w:type="dxa"/>
          </w:tcPr>
          <w:p w:rsidR="007047B6" w:rsidRPr="00425C8F" w:rsidRDefault="007047B6" w:rsidP="002C3F3C">
            <w:pPr>
              <w:pStyle w:val="Tablecontent"/>
              <w:rPr>
                <w:rFonts w:cs="Arial"/>
              </w:rPr>
            </w:pPr>
            <w:r w:rsidRPr="00425C8F">
              <w:rPr>
                <w:rFonts w:cs="Arial"/>
              </w:rPr>
              <w:t>AD</w:t>
            </w:r>
          </w:p>
        </w:tc>
        <w:tc>
          <w:tcPr>
            <w:tcW w:w="1260" w:type="dxa"/>
          </w:tcPr>
          <w:p w:rsidR="007047B6" w:rsidRPr="00425C8F" w:rsidRDefault="007047B6" w:rsidP="002C3F3C">
            <w:pPr>
              <w:pStyle w:val="Tablecontent"/>
              <w:rPr>
                <w:rFonts w:cs="Arial"/>
              </w:rPr>
            </w:pPr>
            <w:r w:rsidRPr="00425C8F">
              <w:rPr>
                <w:rFonts w:cs="Arial"/>
              </w:rPr>
              <w:t>A (15)</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USERNAMEPREFIX</w:t>
            </w:r>
          </w:p>
        </w:tc>
        <w:tc>
          <w:tcPr>
            <w:tcW w:w="1800" w:type="dxa"/>
          </w:tcPr>
          <w:p w:rsidR="007047B6" w:rsidRPr="00425C8F" w:rsidRDefault="007047B6" w:rsidP="002C3F3C">
            <w:pPr>
              <w:pStyle w:val="Tablecontent"/>
              <w:rPr>
                <w:rFonts w:cs="Arial"/>
              </w:rPr>
            </w:pPr>
            <w:r w:rsidRPr="00425C8F">
              <w:rPr>
                <w:rFonts w:cs="Arial"/>
              </w:rPr>
              <w:t>User name prefix</w:t>
            </w:r>
          </w:p>
        </w:tc>
        <w:tc>
          <w:tcPr>
            <w:tcW w:w="1980" w:type="dxa"/>
          </w:tcPr>
          <w:p w:rsidR="007047B6" w:rsidRPr="00425C8F" w:rsidRDefault="007047B6" w:rsidP="002C3F3C">
            <w:pPr>
              <w:pStyle w:val="Tablecontent"/>
              <w:rPr>
                <w:rFonts w:cs="Arial"/>
                <w:b/>
                <w:bCs/>
              </w:rPr>
            </w:pPr>
            <w:r w:rsidRPr="00425C8F">
              <w:rPr>
                <w:rFonts w:cs="Arial"/>
              </w:rPr>
              <w:t>User name prefix of the new operator or channel user</w:t>
            </w:r>
          </w:p>
        </w:tc>
        <w:tc>
          <w:tcPr>
            <w:tcW w:w="1260" w:type="dxa"/>
          </w:tcPr>
          <w:p w:rsidR="007047B6" w:rsidRPr="00425C8F" w:rsidRDefault="007047B6" w:rsidP="002C3F3C">
            <w:pPr>
              <w:pStyle w:val="Tablecontent"/>
              <w:rPr>
                <w:rFonts w:cs="Arial"/>
              </w:rPr>
            </w:pPr>
            <w:r w:rsidRPr="00425C8F">
              <w:rPr>
                <w:rFonts w:cs="Arial"/>
              </w:rPr>
              <w:t>M/S , Mr, Miss, Mrs</w:t>
            </w:r>
          </w:p>
        </w:tc>
        <w:tc>
          <w:tcPr>
            <w:tcW w:w="1260" w:type="dxa"/>
          </w:tcPr>
          <w:p w:rsidR="007047B6" w:rsidRPr="00425C8F" w:rsidRDefault="007047B6" w:rsidP="002C3F3C">
            <w:pPr>
              <w:pStyle w:val="Tablecontent"/>
              <w:rPr>
                <w:rFonts w:cs="Arial"/>
              </w:rPr>
            </w:pPr>
            <w:r w:rsidRPr="00425C8F">
              <w:rPr>
                <w:rFonts w:cs="Arial"/>
              </w:rPr>
              <w:t>A (10)</w:t>
            </w:r>
          </w:p>
        </w:tc>
        <w:tc>
          <w:tcPr>
            <w:tcW w:w="1440" w:type="dxa"/>
          </w:tcPr>
          <w:p w:rsidR="007047B6" w:rsidRPr="00425C8F" w:rsidRDefault="007047B6" w:rsidP="002C3F3C">
            <w:pPr>
              <w:pStyle w:val="Tablecontent"/>
              <w:rPr>
                <w:rFonts w:cs="Arial"/>
              </w:rPr>
            </w:pPr>
            <w:r w:rsidRPr="00425C8F">
              <w:rPr>
                <w:rFonts w:cs="Arial"/>
              </w:rPr>
              <w:t>M</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SUBSCRIBERCODE</w:t>
            </w:r>
          </w:p>
        </w:tc>
        <w:tc>
          <w:tcPr>
            <w:tcW w:w="1800" w:type="dxa"/>
          </w:tcPr>
          <w:p w:rsidR="007047B6" w:rsidRPr="00425C8F" w:rsidRDefault="007047B6" w:rsidP="002C3F3C">
            <w:pPr>
              <w:pStyle w:val="Tablecontent"/>
              <w:rPr>
                <w:rFonts w:cs="Arial"/>
              </w:rPr>
            </w:pPr>
          </w:p>
        </w:tc>
        <w:tc>
          <w:tcPr>
            <w:tcW w:w="1980" w:type="dxa"/>
          </w:tcPr>
          <w:p w:rsidR="007047B6" w:rsidRPr="00425C8F" w:rsidRDefault="007047B6" w:rsidP="002C3F3C">
            <w:pPr>
              <w:pStyle w:val="Tablecontent"/>
              <w:rPr>
                <w:rFonts w:cs="Arial"/>
                <w:b/>
                <w:bCs/>
              </w:rPr>
            </w:pPr>
            <w:r w:rsidRPr="00425C8F">
              <w:rPr>
                <w:rFonts w:cs="Arial"/>
              </w:rPr>
              <w:t>Code of the new operator or channel user</w:t>
            </w:r>
          </w:p>
        </w:tc>
        <w:tc>
          <w:tcPr>
            <w:tcW w:w="1260" w:type="dxa"/>
          </w:tcPr>
          <w:p w:rsidR="007047B6" w:rsidRPr="00425C8F" w:rsidRDefault="007047B6" w:rsidP="002C3F3C">
            <w:pPr>
              <w:pStyle w:val="Tablecontent"/>
              <w:rPr>
                <w:rFonts w:cs="Arial"/>
              </w:rPr>
            </w:pPr>
            <w:r w:rsidRPr="00425C8F">
              <w:rPr>
                <w:rFonts w:cs="Arial"/>
              </w:rPr>
              <w:t>AD001</w:t>
            </w:r>
          </w:p>
        </w:tc>
        <w:tc>
          <w:tcPr>
            <w:tcW w:w="1260" w:type="dxa"/>
          </w:tcPr>
          <w:p w:rsidR="007047B6" w:rsidRPr="00425C8F" w:rsidRDefault="007047B6" w:rsidP="002C3F3C">
            <w:pPr>
              <w:pStyle w:val="Tablecontent"/>
              <w:rPr>
                <w:rFonts w:cs="Arial"/>
              </w:rPr>
            </w:pPr>
            <w:r w:rsidRPr="00425C8F">
              <w:rPr>
                <w:rFonts w:cs="Arial"/>
              </w:rPr>
              <w:t>A (12)</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EXTERNALCODE</w:t>
            </w:r>
          </w:p>
        </w:tc>
        <w:tc>
          <w:tcPr>
            <w:tcW w:w="1800" w:type="dxa"/>
          </w:tcPr>
          <w:p w:rsidR="007047B6" w:rsidRPr="00425C8F" w:rsidRDefault="007047B6" w:rsidP="002C3F3C">
            <w:pPr>
              <w:pStyle w:val="Tablecontent"/>
              <w:rPr>
                <w:rFonts w:cs="Arial"/>
              </w:rPr>
            </w:pPr>
            <w:r w:rsidRPr="00425C8F">
              <w:rPr>
                <w:rFonts w:cs="Arial"/>
              </w:rPr>
              <w:t>External code</w:t>
            </w:r>
          </w:p>
        </w:tc>
        <w:tc>
          <w:tcPr>
            <w:tcW w:w="1980" w:type="dxa"/>
          </w:tcPr>
          <w:p w:rsidR="007047B6" w:rsidRPr="00425C8F" w:rsidRDefault="007047B6" w:rsidP="002C3F3C">
            <w:pPr>
              <w:pStyle w:val="Tablecontent"/>
              <w:rPr>
                <w:rFonts w:cs="Arial"/>
              </w:rPr>
            </w:pPr>
            <w:r w:rsidRPr="00425C8F">
              <w:rPr>
                <w:rFonts w:cs="Arial"/>
              </w:rPr>
              <w:t>EXTERNAL code of the new operator or channel user. Should be unique value.</w:t>
            </w:r>
          </w:p>
        </w:tc>
        <w:tc>
          <w:tcPr>
            <w:tcW w:w="1260" w:type="dxa"/>
          </w:tcPr>
          <w:p w:rsidR="007047B6" w:rsidRPr="00425C8F" w:rsidRDefault="007047B6" w:rsidP="002C3F3C">
            <w:pPr>
              <w:pStyle w:val="Tablecontent"/>
              <w:rPr>
                <w:rFonts w:cs="Arial"/>
              </w:rPr>
            </w:pPr>
            <w:r w:rsidRPr="00425C8F">
              <w:rPr>
                <w:rFonts w:cs="Arial"/>
              </w:rPr>
              <w:t>AD100001</w:t>
            </w:r>
          </w:p>
        </w:tc>
        <w:tc>
          <w:tcPr>
            <w:tcW w:w="1260" w:type="dxa"/>
          </w:tcPr>
          <w:p w:rsidR="007047B6" w:rsidRPr="00425C8F" w:rsidRDefault="007047B6" w:rsidP="002C3F3C">
            <w:pPr>
              <w:pStyle w:val="Tablecontent"/>
              <w:rPr>
                <w:rFonts w:cs="Arial"/>
              </w:rPr>
            </w:pPr>
            <w:r w:rsidRPr="00425C8F">
              <w:rPr>
                <w:rFonts w:cs="Arial"/>
              </w:rPr>
              <w:t>A (12)</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DIVISION</w:t>
            </w:r>
          </w:p>
        </w:tc>
        <w:tc>
          <w:tcPr>
            <w:tcW w:w="1800" w:type="dxa"/>
          </w:tcPr>
          <w:p w:rsidR="007047B6" w:rsidRPr="00425C8F" w:rsidRDefault="007047B6" w:rsidP="002C3F3C">
            <w:pPr>
              <w:pStyle w:val="Tablecontent"/>
              <w:rPr>
                <w:rFonts w:cs="Arial"/>
              </w:rPr>
            </w:pPr>
            <w:r w:rsidRPr="00425C8F">
              <w:rPr>
                <w:rFonts w:cs="Arial"/>
              </w:rPr>
              <w:t>Division of the Operator user</w:t>
            </w:r>
          </w:p>
        </w:tc>
        <w:tc>
          <w:tcPr>
            <w:tcW w:w="1980" w:type="dxa"/>
          </w:tcPr>
          <w:p w:rsidR="007047B6" w:rsidRPr="00425C8F" w:rsidRDefault="007047B6" w:rsidP="002C3F3C">
            <w:pPr>
              <w:pStyle w:val="Tablecontent"/>
              <w:rPr>
                <w:rFonts w:cs="Arial"/>
              </w:rPr>
            </w:pPr>
            <w:r w:rsidRPr="00425C8F">
              <w:rPr>
                <w:rFonts w:cs="Arial"/>
              </w:rPr>
              <w:t>Division short code of the new Operator user</w:t>
            </w:r>
          </w:p>
        </w:tc>
        <w:tc>
          <w:tcPr>
            <w:tcW w:w="1260" w:type="dxa"/>
          </w:tcPr>
          <w:p w:rsidR="007047B6" w:rsidRPr="00425C8F" w:rsidRDefault="007047B6" w:rsidP="002C3F3C">
            <w:pPr>
              <w:pStyle w:val="Tablecontent"/>
              <w:rPr>
                <w:rFonts w:cs="Arial"/>
              </w:rPr>
            </w:pPr>
            <w:r w:rsidRPr="00425C8F">
              <w:rPr>
                <w:rFonts w:cs="Arial"/>
              </w:rPr>
              <w:t>IT</w:t>
            </w:r>
          </w:p>
        </w:tc>
        <w:tc>
          <w:tcPr>
            <w:tcW w:w="1260" w:type="dxa"/>
          </w:tcPr>
          <w:p w:rsidR="007047B6" w:rsidRPr="00425C8F" w:rsidRDefault="007047B6" w:rsidP="002C3F3C">
            <w:pPr>
              <w:pStyle w:val="Tablecontent"/>
              <w:rPr>
                <w:rFonts w:cs="Arial"/>
              </w:rPr>
            </w:pPr>
          </w:p>
        </w:tc>
        <w:tc>
          <w:tcPr>
            <w:tcW w:w="1440" w:type="dxa"/>
          </w:tcPr>
          <w:p w:rsidR="007047B6" w:rsidRPr="00425C8F" w:rsidRDefault="007047B6" w:rsidP="002C3F3C">
            <w:pPr>
              <w:pStyle w:val="Tablecontent"/>
              <w:rPr>
                <w:rFonts w:cs="Arial"/>
              </w:rPr>
            </w:pPr>
            <w:r w:rsidRPr="00425C8F">
              <w:rPr>
                <w:rFonts w:cs="Arial"/>
              </w:rPr>
              <w:t>M (Only in case of Operator user creation)</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DEPARTMENT</w:t>
            </w:r>
          </w:p>
        </w:tc>
        <w:tc>
          <w:tcPr>
            <w:tcW w:w="1800" w:type="dxa"/>
          </w:tcPr>
          <w:p w:rsidR="007047B6" w:rsidRPr="00425C8F" w:rsidRDefault="007047B6" w:rsidP="002C3F3C">
            <w:pPr>
              <w:pStyle w:val="Tablecontent"/>
              <w:rPr>
                <w:rFonts w:cs="Arial"/>
              </w:rPr>
            </w:pPr>
            <w:r w:rsidRPr="00425C8F">
              <w:rPr>
                <w:rFonts w:cs="Arial"/>
              </w:rPr>
              <w:t>Department of the Operator user</w:t>
            </w:r>
          </w:p>
        </w:tc>
        <w:tc>
          <w:tcPr>
            <w:tcW w:w="1980" w:type="dxa"/>
          </w:tcPr>
          <w:p w:rsidR="007047B6" w:rsidRPr="00425C8F" w:rsidRDefault="007047B6" w:rsidP="002C3F3C">
            <w:pPr>
              <w:pStyle w:val="Tablecontent"/>
              <w:rPr>
                <w:rFonts w:cs="Arial"/>
              </w:rPr>
            </w:pPr>
            <w:r w:rsidRPr="00425C8F">
              <w:rPr>
                <w:rFonts w:cs="Arial"/>
              </w:rPr>
              <w:t>Department short code of the new Operator user</w:t>
            </w:r>
          </w:p>
        </w:tc>
        <w:tc>
          <w:tcPr>
            <w:tcW w:w="1260" w:type="dxa"/>
          </w:tcPr>
          <w:p w:rsidR="007047B6" w:rsidRPr="00425C8F" w:rsidRDefault="007047B6" w:rsidP="002C3F3C">
            <w:pPr>
              <w:pStyle w:val="Tablecontent"/>
              <w:rPr>
                <w:rFonts w:cs="Arial"/>
              </w:rPr>
            </w:pPr>
            <w:r w:rsidRPr="00425C8F">
              <w:rPr>
                <w:rFonts w:cs="Arial"/>
              </w:rPr>
              <w:t>Admin</w:t>
            </w:r>
          </w:p>
        </w:tc>
        <w:tc>
          <w:tcPr>
            <w:tcW w:w="1260" w:type="dxa"/>
          </w:tcPr>
          <w:p w:rsidR="007047B6" w:rsidRPr="00425C8F" w:rsidRDefault="007047B6" w:rsidP="002C3F3C">
            <w:pPr>
              <w:pStyle w:val="Tablecontent"/>
              <w:rPr>
                <w:rFonts w:cs="Arial"/>
              </w:rPr>
            </w:pPr>
          </w:p>
        </w:tc>
        <w:tc>
          <w:tcPr>
            <w:tcW w:w="1440" w:type="dxa"/>
          </w:tcPr>
          <w:p w:rsidR="007047B6" w:rsidRPr="00425C8F" w:rsidRDefault="007047B6" w:rsidP="002C3F3C">
            <w:pPr>
              <w:pStyle w:val="Tablecontent"/>
              <w:rPr>
                <w:rFonts w:cs="Arial"/>
              </w:rPr>
            </w:pPr>
            <w:r w:rsidRPr="00425C8F">
              <w:rPr>
                <w:rFonts w:cs="Arial"/>
              </w:rPr>
              <w:t>M (Only in case of Operator user creation)</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CONTACTPERSON</w:t>
            </w:r>
          </w:p>
        </w:tc>
        <w:tc>
          <w:tcPr>
            <w:tcW w:w="1800" w:type="dxa"/>
          </w:tcPr>
          <w:p w:rsidR="007047B6" w:rsidRPr="00425C8F" w:rsidRDefault="007047B6" w:rsidP="002C3F3C">
            <w:pPr>
              <w:pStyle w:val="Tablecontent"/>
              <w:rPr>
                <w:rFonts w:cs="Arial"/>
              </w:rPr>
            </w:pPr>
            <w:r w:rsidRPr="00425C8F">
              <w:rPr>
                <w:rFonts w:cs="Arial"/>
              </w:rPr>
              <w:t>Contact person</w:t>
            </w:r>
          </w:p>
        </w:tc>
        <w:tc>
          <w:tcPr>
            <w:tcW w:w="1980" w:type="dxa"/>
          </w:tcPr>
          <w:p w:rsidR="007047B6" w:rsidRPr="00425C8F" w:rsidRDefault="007047B6" w:rsidP="002C3F3C">
            <w:pPr>
              <w:pStyle w:val="Tablecontent"/>
              <w:rPr>
                <w:rFonts w:cs="Arial"/>
              </w:rPr>
            </w:pPr>
            <w:r w:rsidRPr="00425C8F">
              <w:rPr>
                <w:rFonts w:cs="Arial"/>
              </w:rPr>
              <w:t>Name of the contact person</w:t>
            </w:r>
          </w:p>
        </w:tc>
        <w:tc>
          <w:tcPr>
            <w:tcW w:w="1260" w:type="dxa"/>
          </w:tcPr>
          <w:p w:rsidR="007047B6" w:rsidRPr="00425C8F" w:rsidRDefault="007047B6" w:rsidP="002C3F3C">
            <w:pPr>
              <w:pStyle w:val="Tablecontent"/>
              <w:rPr>
                <w:rFonts w:cs="Arial"/>
              </w:rPr>
            </w:pPr>
            <w:r w:rsidRPr="00425C8F">
              <w:rPr>
                <w:rFonts w:cs="Arial"/>
              </w:rPr>
              <w:t>David</w:t>
            </w:r>
          </w:p>
        </w:tc>
        <w:tc>
          <w:tcPr>
            <w:tcW w:w="1260" w:type="dxa"/>
          </w:tcPr>
          <w:p w:rsidR="007047B6" w:rsidRPr="00425C8F" w:rsidRDefault="007047B6" w:rsidP="002C3F3C">
            <w:pPr>
              <w:pStyle w:val="Tablecontent"/>
              <w:rPr>
                <w:rFonts w:cs="Arial"/>
              </w:rPr>
            </w:pPr>
            <w:r w:rsidRPr="00425C8F">
              <w:rPr>
                <w:rFonts w:cs="Arial"/>
              </w:rPr>
              <w:t>A (80)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CONTACTNUMBER</w:t>
            </w:r>
          </w:p>
        </w:tc>
        <w:tc>
          <w:tcPr>
            <w:tcW w:w="1800" w:type="dxa"/>
          </w:tcPr>
          <w:p w:rsidR="007047B6" w:rsidRPr="00425C8F" w:rsidRDefault="007047B6" w:rsidP="002C3F3C">
            <w:pPr>
              <w:pStyle w:val="Tablecontent"/>
              <w:rPr>
                <w:rFonts w:cs="Arial"/>
              </w:rPr>
            </w:pPr>
            <w:r w:rsidRPr="00425C8F">
              <w:rPr>
                <w:rFonts w:cs="Arial"/>
              </w:rPr>
              <w:t>Contact number</w:t>
            </w:r>
          </w:p>
        </w:tc>
        <w:tc>
          <w:tcPr>
            <w:tcW w:w="1980" w:type="dxa"/>
          </w:tcPr>
          <w:p w:rsidR="007047B6" w:rsidRPr="00425C8F" w:rsidRDefault="007047B6" w:rsidP="002C3F3C">
            <w:pPr>
              <w:pStyle w:val="Tablecontent"/>
              <w:rPr>
                <w:rFonts w:cs="Arial"/>
              </w:rPr>
            </w:pPr>
            <w:r w:rsidRPr="00425C8F">
              <w:rPr>
                <w:rFonts w:cs="Arial"/>
              </w:rPr>
              <w:t>Phone number of the contact person</w:t>
            </w:r>
          </w:p>
        </w:tc>
        <w:tc>
          <w:tcPr>
            <w:tcW w:w="1260" w:type="dxa"/>
          </w:tcPr>
          <w:p w:rsidR="007047B6" w:rsidRPr="00425C8F" w:rsidRDefault="007047B6" w:rsidP="002C3F3C">
            <w:pPr>
              <w:pStyle w:val="Tablecontent"/>
              <w:rPr>
                <w:rFonts w:cs="Arial"/>
              </w:rPr>
            </w:pPr>
            <w:r w:rsidRPr="00425C8F">
              <w:rPr>
                <w:rFonts w:cs="Arial"/>
              </w:rPr>
              <w:t>9811098110</w:t>
            </w:r>
          </w:p>
        </w:tc>
        <w:tc>
          <w:tcPr>
            <w:tcW w:w="1260" w:type="dxa"/>
          </w:tcPr>
          <w:p w:rsidR="007047B6" w:rsidRPr="00425C8F" w:rsidRDefault="007047B6" w:rsidP="002C3F3C">
            <w:pPr>
              <w:pStyle w:val="Tablecontent"/>
              <w:rPr>
                <w:rFonts w:cs="Arial"/>
              </w:rPr>
            </w:pPr>
            <w:r w:rsidRPr="00425C8F">
              <w:rPr>
                <w:rFonts w:cs="Arial"/>
              </w:rPr>
              <w:t>N(15)</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SSN</w:t>
            </w:r>
          </w:p>
        </w:tc>
        <w:tc>
          <w:tcPr>
            <w:tcW w:w="1800" w:type="dxa"/>
          </w:tcPr>
          <w:p w:rsidR="007047B6" w:rsidRPr="00425C8F" w:rsidRDefault="007047B6" w:rsidP="002C3F3C">
            <w:pPr>
              <w:pStyle w:val="Tablecontent"/>
              <w:rPr>
                <w:rFonts w:cs="Arial"/>
              </w:rPr>
            </w:pPr>
            <w:r w:rsidRPr="00425C8F">
              <w:rPr>
                <w:rFonts w:cs="Arial"/>
              </w:rPr>
              <w:t>Social Security number</w:t>
            </w:r>
          </w:p>
        </w:tc>
        <w:tc>
          <w:tcPr>
            <w:tcW w:w="1980" w:type="dxa"/>
          </w:tcPr>
          <w:p w:rsidR="007047B6" w:rsidRPr="00425C8F" w:rsidRDefault="007047B6" w:rsidP="002C3F3C">
            <w:pPr>
              <w:pStyle w:val="Tablecontent"/>
              <w:rPr>
                <w:rFonts w:cs="Arial"/>
              </w:rPr>
            </w:pPr>
            <w:r w:rsidRPr="00425C8F">
              <w:rPr>
                <w:rFonts w:cs="Arial"/>
              </w:rPr>
              <w:t>Social Security number of the contact person</w:t>
            </w:r>
          </w:p>
        </w:tc>
        <w:tc>
          <w:tcPr>
            <w:tcW w:w="1260" w:type="dxa"/>
          </w:tcPr>
          <w:p w:rsidR="007047B6" w:rsidRPr="00425C8F" w:rsidRDefault="007047B6" w:rsidP="002C3F3C">
            <w:pPr>
              <w:pStyle w:val="Tablecontent"/>
              <w:rPr>
                <w:rFonts w:cs="Arial"/>
              </w:rPr>
            </w:pPr>
            <w:r w:rsidRPr="00425C8F">
              <w:rPr>
                <w:rFonts w:cs="Arial"/>
              </w:rPr>
              <w:t>123456</w:t>
            </w:r>
          </w:p>
        </w:tc>
        <w:tc>
          <w:tcPr>
            <w:tcW w:w="1260" w:type="dxa"/>
          </w:tcPr>
          <w:p w:rsidR="007047B6" w:rsidRPr="00425C8F" w:rsidRDefault="007047B6" w:rsidP="002C3F3C">
            <w:pPr>
              <w:pStyle w:val="Tablecontent"/>
              <w:rPr>
                <w:rFonts w:cs="Arial"/>
              </w:rPr>
            </w:pPr>
            <w:r w:rsidRPr="00425C8F">
              <w:rPr>
                <w:rFonts w:cs="Arial"/>
              </w:rPr>
              <w:t>A (15)</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ADDRESS1</w:t>
            </w:r>
          </w:p>
        </w:tc>
        <w:tc>
          <w:tcPr>
            <w:tcW w:w="1800" w:type="dxa"/>
          </w:tcPr>
          <w:p w:rsidR="007047B6" w:rsidRPr="00425C8F" w:rsidRDefault="007047B6" w:rsidP="002C3F3C">
            <w:pPr>
              <w:pStyle w:val="Tablecontent"/>
              <w:rPr>
                <w:rFonts w:cs="Arial"/>
              </w:rPr>
            </w:pPr>
            <w:r w:rsidRPr="00425C8F">
              <w:rPr>
                <w:rFonts w:cs="Arial"/>
              </w:rPr>
              <w:t>Address1</w:t>
            </w:r>
          </w:p>
        </w:tc>
        <w:tc>
          <w:tcPr>
            <w:tcW w:w="1980" w:type="dxa"/>
          </w:tcPr>
          <w:p w:rsidR="007047B6" w:rsidRPr="00425C8F" w:rsidRDefault="007047B6" w:rsidP="002C3F3C">
            <w:pPr>
              <w:pStyle w:val="Tablecontent"/>
              <w:rPr>
                <w:rFonts w:cs="Arial"/>
              </w:rPr>
            </w:pPr>
            <w:r w:rsidRPr="00425C8F">
              <w:rPr>
                <w:rFonts w:cs="Arial"/>
              </w:rPr>
              <w:t>Address line 1 of the new channel user</w:t>
            </w:r>
          </w:p>
        </w:tc>
        <w:tc>
          <w:tcPr>
            <w:tcW w:w="1260" w:type="dxa"/>
          </w:tcPr>
          <w:p w:rsidR="007047B6" w:rsidRPr="00425C8F" w:rsidRDefault="007047B6" w:rsidP="002C3F3C">
            <w:pPr>
              <w:pStyle w:val="Tablecontent"/>
              <w:rPr>
                <w:rFonts w:cs="Arial"/>
              </w:rPr>
            </w:pPr>
            <w:r w:rsidRPr="00425C8F">
              <w:rPr>
                <w:rFonts w:cs="Arial"/>
              </w:rPr>
              <w:t>Address line 1</w:t>
            </w:r>
          </w:p>
        </w:tc>
        <w:tc>
          <w:tcPr>
            <w:tcW w:w="1260" w:type="dxa"/>
          </w:tcPr>
          <w:p w:rsidR="007047B6" w:rsidRPr="00425C8F" w:rsidRDefault="007047B6" w:rsidP="002C3F3C">
            <w:pPr>
              <w:pStyle w:val="Tablecontent"/>
              <w:rPr>
                <w:rFonts w:cs="Arial"/>
              </w:rPr>
            </w:pPr>
            <w:r w:rsidRPr="00425C8F">
              <w:rPr>
                <w:rFonts w:cs="Arial"/>
              </w:rPr>
              <w:t>A (50)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ADDRESS2</w:t>
            </w:r>
          </w:p>
        </w:tc>
        <w:tc>
          <w:tcPr>
            <w:tcW w:w="1800" w:type="dxa"/>
          </w:tcPr>
          <w:p w:rsidR="007047B6" w:rsidRPr="00425C8F" w:rsidRDefault="007047B6" w:rsidP="002C3F3C">
            <w:pPr>
              <w:pStyle w:val="Tablecontent"/>
              <w:rPr>
                <w:rFonts w:cs="Arial"/>
              </w:rPr>
            </w:pPr>
            <w:r w:rsidRPr="00425C8F">
              <w:rPr>
                <w:rFonts w:cs="Arial"/>
              </w:rPr>
              <w:t>Address2</w:t>
            </w:r>
          </w:p>
        </w:tc>
        <w:tc>
          <w:tcPr>
            <w:tcW w:w="1980" w:type="dxa"/>
          </w:tcPr>
          <w:p w:rsidR="007047B6" w:rsidRPr="00425C8F" w:rsidRDefault="007047B6" w:rsidP="002C3F3C">
            <w:pPr>
              <w:pStyle w:val="Tablecontent"/>
              <w:rPr>
                <w:rFonts w:cs="Arial"/>
              </w:rPr>
            </w:pPr>
            <w:r w:rsidRPr="00425C8F">
              <w:rPr>
                <w:rFonts w:cs="Arial"/>
              </w:rPr>
              <w:t>Address line 2 of the new operator or channel user</w:t>
            </w:r>
          </w:p>
        </w:tc>
        <w:tc>
          <w:tcPr>
            <w:tcW w:w="1260" w:type="dxa"/>
          </w:tcPr>
          <w:p w:rsidR="007047B6" w:rsidRPr="00425C8F" w:rsidRDefault="007047B6" w:rsidP="002C3F3C">
            <w:pPr>
              <w:pStyle w:val="Tablecontent"/>
              <w:rPr>
                <w:rFonts w:cs="Arial"/>
              </w:rPr>
            </w:pPr>
            <w:r w:rsidRPr="00425C8F">
              <w:rPr>
                <w:rFonts w:cs="Arial"/>
              </w:rPr>
              <w:t>Address line 2</w:t>
            </w:r>
          </w:p>
        </w:tc>
        <w:tc>
          <w:tcPr>
            <w:tcW w:w="1260" w:type="dxa"/>
          </w:tcPr>
          <w:p w:rsidR="007047B6" w:rsidRPr="00425C8F" w:rsidRDefault="007047B6" w:rsidP="002C3F3C">
            <w:pPr>
              <w:pStyle w:val="Tablecontent"/>
              <w:rPr>
                <w:rFonts w:cs="Arial"/>
              </w:rPr>
            </w:pPr>
            <w:r w:rsidRPr="00425C8F">
              <w:rPr>
                <w:rFonts w:cs="Arial"/>
              </w:rPr>
              <w:t>A (50)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CITY</w:t>
            </w:r>
          </w:p>
        </w:tc>
        <w:tc>
          <w:tcPr>
            <w:tcW w:w="1800" w:type="dxa"/>
          </w:tcPr>
          <w:p w:rsidR="007047B6" w:rsidRPr="00425C8F" w:rsidRDefault="007047B6" w:rsidP="002C3F3C">
            <w:pPr>
              <w:pStyle w:val="Tablecontent"/>
              <w:rPr>
                <w:rFonts w:cs="Arial"/>
              </w:rPr>
            </w:pPr>
            <w:r w:rsidRPr="00425C8F">
              <w:rPr>
                <w:rFonts w:cs="Arial"/>
              </w:rPr>
              <w:t>City</w:t>
            </w:r>
          </w:p>
        </w:tc>
        <w:tc>
          <w:tcPr>
            <w:tcW w:w="1980" w:type="dxa"/>
          </w:tcPr>
          <w:p w:rsidR="007047B6" w:rsidRPr="00425C8F" w:rsidRDefault="007047B6" w:rsidP="002C3F3C">
            <w:pPr>
              <w:pStyle w:val="Tablecontent"/>
              <w:rPr>
                <w:rFonts w:cs="Arial"/>
              </w:rPr>
            </w:pPr>
            <w:r w:rsidRPr="00425C8F">
              <w:rPr>
                <w:rFonts w:cs="Arial"/>
              </w:rPr>
              <w:t>City of the new operator or channel user</w:t>
            </w:r>
          </w:p>
        </w:tc>
        <w:tc>
          <w:tcPr>
            <w:tcW w:w="1260" w:type="dxa"/>
          </w:tcPr>
          <w:p w:rsidR="007047B6" w:rsidRPr="00425C8F" w:rsidRDefault="007047B6" w:rsidP="002C3F3C">
            <w:pPr>
              <w:pStyle w:val="Tablecontent"/>
              <w:rPr>
                <w:rFonts w:cs="Arial"/>
              </w:rPr>
            </w:pPr>
            <w:r w:rsidRPr="00425C8F">
              <w:rPr>
                <w:rFonts w:cs="Arial"/>
              </w:rPr>
              <w:t>Delhi</w:t>
            </w:r>
          </w:p>
        </w:tc>
        <w:tc>
          <w:tcPr>
            <w:tcW w:w="1260" w:type="dxa"/>
          </w:tcPr>
          <w:p w:rsidR="007047B6" w:rsidRPr="00425C8F" w:rsidRDefault="007047B6" w:rsidP="002C3F3C">
            <w:pPr>
              <w:pStyle w:val="Tablecontent"/>
              <w:rPr>
                <w:rFonts w:cs="Arial"/>
              </w:rPr>
            </w:pPr>
            <w:r w:rsidRPr="00425C8F">
              <w:rPr>
                <w:rFonts w:cs="Arial"/>
              </w:rPr>
              <w:t>A (30)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STATE</w:t>
            </w:r>
          </w:p>
        </w:tc>
        <w:tc>
          <w:tcPr>
            <w:tcW w:w="1800" w:type="dxa"/>
          </w:tcPr>
          <w:p w:rsidR="007047B6" w:rsidRPr="00425C8F" w:rsidRDefault="007047B6" w:rsidP="002C3F3C">
            <w:pPr>
              <w:pStyle w:val="Tablecontent"/>
              <w:rPr>
                <w:rFonts w:cs="Arial"/>
              </w:rPr>
            </w:pPr>
            <w:r w:rsidRPr="00425C8F">
              <w:rPr>
                <w:rFonts w:cs="Arial"/>
              </w:rPr>
              <w:t>State</w:t>
            </w:r>
          </w:p>
        </w:tc>
        <w:tc>
          <w:tcPr>
            <w:tcW w:w="1980" w:type="dxa"/>
          </w:tcPr>
          <w:p w:rsidR="007047B6" w:rsidRPr="00425C8F" w:rsidRDefault="007047B6" w:rsidP="002C3F3C">
            <w:pPr>
              <w:pStyle w:val="Tablecontent"/>
              <w:rPr>
                <w:rFonts w:cs="Arial"/>
              </w:rPr>
            </w:pPr>
            <w:r w:rsidRPr="00425C8F">
              <w:rPr>
                <w:rFonts w:cs="Arial"/>
              </w:rPr>
              <w:t>State of the new operator or channel user</w:t>
            </w:r>
          </w:p>
        </w:tc>
        <w:tc>
          <w:tcPr>
            <w:tcW w:w="1260" w:type="dxa"/>
          </w:tcPr>
          <w:p w:rsidR="007047B6" w:rsidRPr="00425C8F" w:rsidRDefault="007047B6" w:rsidP="002C3F3C">
            <w:pPr>
              <w:pStyle w:val="Tablecontent"/>
              <w:rPr>
                <w:rFonts w:cs="Arial"/>
              </w:rPr>
            </w:pPr>
            <w:r w:rsidRPr="00425C8F">
              <w:rPr>
                <w:rFonts w:cs="Arial"/>
              </w:rPr>
              <w:t>New Delhi</w:t>
            </w:r>
          </w:p>
        </w:tc>
        <w:tc>
          <w:tcPr>
            <w:tcW w:w="1260" w:type="dxa"/>
          </w:tcPr>
          <w:p w:rsidR="007047B6" w:rsidRPr="00425C8F" w:rsidRDefault="007047B6" w:rsidP="002C3F3C">
            <w:pPr>
              <w:pStyle w:val="Tablecontent"/>
              <w:rPr>
                <w:rFonts w:cs="Arial"/>
              </w:rPr>
            </w:pPr>
            <w:r w:rsidRPr="00425C8F">
              <w:rPr>
                <w:rFonts w:cs="Arial"/>
              </w:rPr>
              <w:t>A (30)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COUNTRY</w:t>
            </w:r>
          </w:p>
        </w:tc>
        <w:tc>
          <w:tcPr>
            <w:tcW w:w="1800" w:type="dxa"/>
          </w:tcPr>
          <w:p w:rsidR="007047B6" w:rsidRPr="00425C8F" w:rsidRDefault="007047B6" w:rsidP="002C3F3C">
            <w:pPr>
              <w:pStyle w:val="Tablecontent"/>
              <w:rPr>
                <w:rFonts w:cs="Arial"/>
              </w:rPr>
            </w:pPr>
            <w:r w:rsidRPr="00425C8F">
              <w:rPr>
                <w:rFonts w:cs="Arial"/>
              </w:rPr>
              <w:t>Country</w:t>
            </w:r>
          </w:p>
        </w:tc>
        <w:tc>
          <w:tcPr>
            <w:tcW w:w="1980" w:type="dxa"/>
          </w:tcPr>
          <w:p w:rsidR="007047B6" w:rsidRPr="00425C8F" w:rsidRDefault="007047B6" w:rsidP="002C3F3C">
            <w:pPr>
              <w:pStyle w:val="Tablecontent"/>
              <w:rPr>
                <w:rFonts w:cs="Arial"/>
              </w:rPr>
            </w:pPr>
            <w:r w:rsidRPr="00425C8F">
              <w:rPr>
                <w:rFonts w:cs="Arial"/>
              </w:rPr>
              <w:t>Country of the new operator or channel user</w:t>
            </w:r>
          </w:p>
        </w:tc>
        <w:tc>
          <w:tcPr>
            <w:tcW w:w="1260" w:type="dxa"/>
          </w:tcPr>
          <w:p w:rsidR="007047B6" w:rsidRPr="00425C8F" w:rsidRDefault="007047B6" w:rsidP="002C3F3C">
            <w:pPr>
              <w:pStyle w:val="Tablecontent"/>
              <w:rPr>
                <w:rFonts w:cs="Arial"/>
              </w:rPr>
            </w:pPr>
            <w:r w:rsidRPr="00425C8F">
              <w:rPr>
                <w:rFonts w:cs="Arial"/>
              </w:rPr>
              <w:t>India</w:t>
            </w:r>
          </w:p>
        </w:tc>
        <w:tc>
          <w:tcPr>
            <w:tcW w:w="1260" w:type="dxa"/>
          </w:tcPr>
          <w:p w:rsidR="007047B6" w:rsidRPr="00425C8F" w:rsidRDefault="007047B6" w:rsidP="002C3F3C">
            <w:pPr>
              <w:pStyle w:val="Tablecontent"/>
              <w:rPr>
                <w:rFonts w:cs="Arial"/>
              </w:rPr>
            </w:pPr>
            <w:r w:rsidRPr="00425C8F">
              <w:rPr>
                <w:rFonts w:cs="Arial"/>
              </w:rPr>
              <w:t>A (20)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EMAILID</w:t>
            </w:r>
          </w:p>
        </w:tc>
        <w:tc>
          <w:tcPr>
            <w:tcW w:w="1800" w:type="dxa"/>
          </w:tcPr>
          <w:p w:rsidR="007047B6" w:rsidRPr="00425C8F" w:rsidRDefault="007047B6" w:rsidP="002C3F3C">
            <w:pPr>
              <w:pStyle w:val="Tablecontent"/>
              <w:rPr>
                <w:rFonts w:cs="Arial"/>
              </w:rPr>
            </w:pPr>
            <w:r w:rsidRPr="00425C8F">
              <w:rPr>
                <w:rFonts w:cs="Arial"/>
              </w:rPr>
              <w:t>E-mail id</w:t>
            </w:r>
          </w:p>
        </w:tc>
        <w:tc>
          <w:tcPr>
            <w:tcW w:w="1980" w:type="dxa"/>
          </w:tcPr>
          <w:p w:rsidR="007047B6" w:rsidRPr="00425C8F" w:rsidRDefault="007047B6" w:rsidP="002C3F3C">
            <w:pPr>
              <w:pStyle w:val="Tablecontent"/>
              <w:rPr>
                <w:rFonts w:cs="Arial"/>
              </w:rPr>
            </w:pPr>
            <w:r w:rsidRPr="00425C8F">
              <w:rPr>
                <w:rFonts w:cs="Arial"/>
              </w:rPr>
              <w:t>E-mail id of the new channel user</w:t>
            </w:r>
          </w:p>
        </w:tc>
        <w:tc>
          <w:tcPr>
            <w:tcW w:w="1260" w:type="dxa"/>
          </w:tcPr>
          <w:p w:rsidR="007047B6" w:rsidRPr="00425C8F" w:rsidRDefault="007047B6" w:rsidP="002C3F3C">
            <w:pPr>
              <w:pStyle w:val="Tablecontent"/>
              <w:rPr>
                <w:rFonts w:cs="Arial"/>
              </w:rPr>
            </w:pPr>
            <w:r w:rsidRPr="00425C8F">
              <w:rPr>
                <w:rFonts w:cs="Arial"/>
              </w:rPr>
              <w:t>david@email.com</w:t>
            </w:r>
          </w:p>
        </w:tc>
        <w:tc>
          <w:tcPr>
            <w:tcW w:w="1260" w:type="dxa"/>
          </w:tcPr>
          <w:p w:rsidR="007047B6" w:rsidRPr="00425C8F" w:rsidRDefault="007047B6" w:rsidP="002C3F3C">
            <w:pPr>
              <w:pStyle w:val="Tablecontent"/>
              <w:rPr>
                <w:rFonts w:cs="Arial"/>
              </w:rPr>
            </w:pPr>
            <w:r w:rsidRPr="00425C8F">
              <w:rPr>
                <w:rFonts w:cs="Arial"/>
              </w:rPr>
              <w:t>A (60)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Borders>
              <w:bottom w:val="single" w:sz="6" w:space="0" w:color="000000"/>
            </w:tcBorders>
          </w:tcPr>
          <w:p w:rsidR="007047B6" w:rsidRPr="00425C8F" w:rsidRDefault="007047B6" w:rsidP="002C3F3C">
            <w:pPr>
              <w:pStyle w:val="Tablecontent"/>
              <w:rPr>
                <w:rFonts w:cs="Arial"/>
              </w:rPr>
            </w:pPr>
            <w:r w:rsidRPr="00425C8F">
              <w:rPr>
                <w:rFonts w:cs="Arial"/>
              </w:rPr>
              <w:t>WEBLOGINID</w:t>
            </w:r>
          </w:p>
        </w:tc>
        <w:tc>
          <w:tcPr>
            <w:tcW w:w="1800" w:type="dxa"/>
            <w:tcBorders>
              <w:bottom w:val="single" w:sz="6" w:space="0" w:color="000000"/>
            </w:tcBorders>
          </w:tcPr>
          <w:p w:rsidR="007047B6" w:rsidRPr="00425C8F" w:rsidRDefault="007047B6" w:rsidP="002C3F3C">
            <w:pPr>
              <w:pStyle w:val="Tablecontent"/>
              <w:rPr>
                <w:rFonts w:cs="Arial"/>
              </w:rPr>
            </w:pPr>
            <w:r w:rsidRPr="00425C8F">
              <w:rPr>
                <w:rFonts w:cs="Arial"/>
              </w:rPr>
              <w:t>Login ID</w:t>
            </w:r>
          </w:p>
        </w:tc>
        <w:tc>
          <w:tcPr>
            <w:tcW w:w="1980" w:type="dxa"/>
            <w:tcBorders>
              <w:bottom w:val="single" w:sz="6" w:space="0" w:color="000000"/>
            </w:tcBorders>
          </w:tcPr>
          <w:p w:rsidR="007047B6" w:rsidRPr="00425C8F" w:rsidRDefault="007047B6" w:rsidP="002C3F3C">
            <w:pPr>
              <w:pStyle w:val="Tablecontent"/>
              <w:rPr>
                <w:rFonts w:cs="Arial"/>
              </w:rPr>
            </w:pPr>
            <w:r w:rsidRPr="00425C8F">
              <w:rPr>
                <w:rFonts w:cs="Arial"/>
              </w:rPr>
              <w:t>Web login id of the new operator or channel user.</w:t>
            </w:r>
          </w:p>
          <w:p w:rsidR="007047B6" w:rsidRPr="00425C8F" w:rsidRDefault="007047B6" w:rsidP="002C3F3C">
            <w:pPr>
              <w:pStyle w:val="Tablecontent"/>
              <w:rPr>
                <w:rFonts w:cs="Arial"/>
                <w:b/>
              </w:rPr>
            </w:pPr>
            <w:r w:rsidRPr="00425C8F">
              <w:rPr>
                <w:rFonts w:cs="Arial"/>
                <w:b/>
              </w:rPr>
              <w:t>Mandatory in case of Operator user creation</w:t>
            </w:r>
          </w:p>
          <w:p w:rsidR="007047B6" w:rsidRPr="00425C8F" w:rsidRDefault="007047B6" w:rsidP="002C3F3C">
            <w:pPr>
              <w:pStyle w:val="Tablecontent"/>
              <w:rPr>
                <w:rFonts w:cs="Arial"/>
                <w:b/>
              </w:rPr>
            </w:pPr>
            <w:r w:rsidRPr="00425C8F">
              <w:rPr>
                <w:rFonts w:cs="Arial"/>
                <w:b/>
              </w:rPr>
              <w:t>Not applicable for category, which does not have web access.</w:t>
            </w:r>
          </w:p>
          <w:p w:rsidR="007047B6" w:rsidRPr="00425C8F" w:rsidRDefault="007047B6" w:rsidP="002C3F3C">
            <w:pPr>
              <w:pStyle w:val="Tablecontent"/>
              <w:rPr>
                <w:rFonts w:cs="Arial"/>
                <w:b/>
              </w:rPr>
            </w:pPr>
            <w:r w:rsidRPr="00425C8F">
              <w:rPr>
                <w:rFonts w:cs="Arial"/>
                <w:b/>
              </w:rPr>
              <w:t>System default web password would get associated with the new user during creation.</w:t>
            </w:r>
          </w:p>
        </w:tc>
        <w:tc>
          <w:tcPr>
            <w:tcW w:w="1260" w:type="dxa"/>
            <w:tcBorders>
              <w:bottom w:val="single" w:sz="6" w:space="0" w:color="000000"/>
            </w:tcBorders>
          </w:tcPr>
          <w:p w:rsidR="007047B6" w:rsidRPr="00425C8F" w:rsidRDefault="007047B6" w:rsidP="002C3F3C">
            <w:pPr>
              <w:pStyle w:val="Tablecontent"/>
              <w:rPr>
                <w:rFonts w:cs="Arial"/>
              </w:rPr>
            </w:pPr>
            <w:r w:rsidRPr="00425C8F">
              <w:rPr>
                <w:rFonts w:cs="Arial"/>
              </w:rPr>
              <w:t>Dealer1</w:t>
            </w:r>
          </w:p>
        </w:tc>
        <w:tc>
          <w:tcPr>
            <w:tcW w:w="1260" w:type="dxa"/>
            <w:tcBorders>
              <w:bottom w:val="single" w:sz="6" w:space="0" w:color="000000"/>
            </w:tcBorders>
          </w:tcPr>
          <w:p w:rsidR="007047B6" w:rsidRPr="00425C8F" w:rsidRDefault="007047B6" w:rsidP="002C3F3C">
            <w:pPr>
              <w:pStyle w:val="Tablecontent"/>
              <w:rPr>
                <w:rFonts w:cs="Arial"/>
              </w:rPr>
            </w:pPr>
            <w:r w:rsidRPr="00425C8F">
              <w:rPr>
                <w:rFonts w:cs="Arial"/>
              </w:rPr>
              <w:t>A (20)</w:t>
            </w:r>
          </w:p>
        </w:tc>
        <w:tc>
          <w:tcPr>
            <w:tcW w:w="1440" w:type="dxa"/>
            <w:tcBorders>
              <w:bottom w:val="single" w:sz="6" w:space="0" w:color="000000"/>
            </w:tcBorders>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9467" w:type="dxa"/>
            <w:gridSpan w:val="6"/>
            <w:tcBorders>
              <w:top w:val="single" w:sz="6" w:space="0" w:color="000000"/>
              <w:bottom w:val="single" w:sz="6" w:space="0" w:color="000000"/>
            </w:tcBorders>
            <w:shd w:val="clear" w:color="auto" w:fill="FBC1D6"/>
          </w:tcPr>
          <w:p w:rsidR="007047B6" w:rsidRPr="00425C8F" w:rsidRDefault="007047B6" w:rsidP="002C3F3C">
            <w:pPr>
              <w:pStyle w:val="Tablecontent"/>
              <w:rPr>
                <w:b/>
              </w:rPr>
            </w:pPr>
            <w:r w:rsidRPr="00425C8F">
              <w:rPr>
                <w:b/>
              </w:rPr>
              <w:t>MSISDNs – Channel user Transaction MSISDN details. In-case of Operator user, value of MSISDN1 only needs to be provided</w:t>
            </w:r>
          </w:p>
        </w:tc>
      </w:tr>
      <w:tr w:rsidR="007047B6" w:rsidRPr="00425C8F" w:rsidTr="002C3F3C">
        <w:trPr>
          <w:trHeight w:val="277"/>
        </w:trPr>
        <w:tc>
          <w:tcPr>
            <w:tcW w:w="1727" w:type="dxa"/>
            <w:tcBorders>
              <w:top w:val="single" w:sz="6" w:space="0" w:color="000000"/>
            </w:tcBorders>
          </w:tcPr>
          <w:p w:rsidR="007047B6" w:rsidRPr="00425C8F" w:rsidRDefault="007047B6" w:rsidP="002C3F3C">
            <w:pPr>
              <w:pStyle w:val="Tablecontent"/>
              <w:rPr>
                <w:rFonts w:cs="Arial"/>
                <w:sz w:val="20"/>
                <w:szCs w:val="20"/>
              </w:rPr>
            </w:pPr>
            <w:r w:rsidRPr="00425C8F">
              <w:rPr>
                <w:rFonts w:cs="Arial"/>
              </w:rPr>
              <w:t>MSISDN1</w:t>
            </w:r>
          </w:p>
        </w:tc>
        <w:tc>
          <w:tcPr>
            <w:tcW w:w="1800" w:type="dxa"/>
            <w:tcBorders>
              <w:top w:val="single" w:sz="6" w:space="0" w:color="000000"/>
            </w:tcBorders>
          </w:tcPr>
          <w:p w:rsidR="007047B6" w:rsidRPr="00425C8F" w:rsidRDefault="007047B6" w:rsidP="002C3F3C">
            <w:pPr>
              <w:pStyle w:val="Tablecontent"/>
              <w:rPr>
                <w:rFonts w:cs="Arial"/>
              </w:rPr>
            </w:pPr>
            <w:r w:rsidRPr="00425C8F">
              <w:rPr>
                <w:rFonts w:cs="Arial"/>
              </w:rPr>
              <w:t>Users Primary MSISDN</w:t>
            </w:r>
          </w:p>
        </w:tc>
        <w:tc>
          <w:tcPr>
            <w:tcW w:w="1980" w:type="dxa"/>
            <w:tcBorders>
              <w:top w:val="single" w:sz="6" w:space="0" w:color="000000"/>
            </w:tcBorders>
          </w:tcPr>
          <w:p w:rsidR="007047B6" w:rsidRPr="00425C8F" w:rsidRDefault="007047B6" w:rsidP="002C3F3C">
            <w:pPr>
              <w:pStyle w:val="Tablecontent"/>
              <w:rPr>
                <w:rFonts w:cs="Arial"/>
                <w:bCs/>
              </w:rPr>
            </w:pPr>
            <w:r w:rsidRPr="00425C8F">
              <w:rPr>
                <w:rFonts w:cs="Arial"/>
                <w:bCs/>
              </w:rPr>
              <w:t>User Primary Transaction Mobile Number1</w:t>
            </w:r>
          </w:p>
          <w:p w:rsidR="007047B6" w:rsidRPr="00425C8F" w:rsidRDefault="007047B6" w:rsidP="002C3F3C">
            <w:pPr>
              <w:pStyle w:val="Tablecontent"/>
              <w:rPr>
                <w:rFonts w:cs="Arial"/>
                <w:bCs/>
              </w:rPr>
            </w:pPr>
            <w:r w:rsidRPr="00425C8F">
              <w:rPr>
                <w:rFonts w:cs="Arial"/>
                <w:bCs/>
              </w:rPr>
              <w:t>This is mandatory to define</w:t>
            </w:r>
          </w:p>
          <w:p w:rsidR="007047B6" w:rsidRPr="00425C8F" w:rsidRDefault="007047B6" w:rsidP="002C3F3C">
            <w:pPr>
              <w:pStyle w:val="Tablecontent"/>
              <w:rPr>
                <w:rFonts w:cs="Arial"/>
              </w:rPr>
            </w:pPr>
            <w:r w:rsidRPr="00425C8F">
              <w:rPr>
                <w:rFonts w:cs="Arial"/>
                <w:bCs/>
              </w:rPr>
              <w:t>In-case of Operator user, this number would get associated</w:t>
            </w:r>
          </w:p>
        </w:tc>
        <w:tc>
          <w:tcPr>
            <w:tcW w:w="1260" w:type="dxa"/>
            <w:tcBorders>
              <w:top w:val="single" w:sz="6" w:space="0" w:color="000000"/>
            </w:tcBorders>
          </w:tcPr>
          <w:p w:rsidR="007047B6" w:rsidRPr="00425C8F" w:rsidRDefault="007047B6" w:rsidP="002C3F3C">
            <w:pPr>
              <w:pStyle w:val="Tablecontent"/>
              <w:rPr>
                <w:rFonts w:cs="Arial"/>
              </w:rPr>
            </w:pPr>
            <w:r w:rsidRPr="00425C8F">
              <w:rPr>
                <w:rFonts w:cs="Arial"/>
              </w:rPr>
              <w:t>9910321500</w:t>
            </w:r>
          </w:p>
        </w:tc>
        <w:tc>
          <w:tcPr>
            <w:tcW w:w="1260" w:type="dxa"/>
            <w:tcBorders>
              <w:top w:val="single" w:sz="6" w:space="0" w:color="000000"/>
            </w:tcBorders>
          </w:tcPr>
          <w:p w:rsidR="007047B6" w:rsidRPr="00425C8F" w:rsidRDefault="007047B6" w:rsidP="002C3F3C">
            <w:pPr>
              <w:pStyle w:val="Tablecontent"/>
              <w:rPr>
                <w:rFonts w:cs="Arial"/>
              </w:rPr>
            </w:pPr>
            <w:r w:rsidRPr="00425C8F">
              <w:rPr>
                <w:rFonts w:cs="Arial"/>
              </w:rPr>
              <w:t>N(10)</w:t>
            </w:r>
          </w:p>
        </w:tc>
        <w:tc>
          <w:tcPr>
            <w:tcW w:w="1440" w:type="dxa"/>
            <w:tcBorders>
              <w:top w:val="single" w:sz="6" w:space="0" w:color="000000"/>
            </w:tcBorders>
          </w:tcPr>
          <w:p w:rsidR="007047B6" w:rsidRPr="00425C8F" w:rsidRDefault="007047B6" w:rsidP="002C3F3C">
            <w:pPr>
              <w:pStyle w:val="Tablecontent"/>
              <w:rPr>
                <w:rFonts w:cs="Arial"/>
              </w:rPr>
            </w:pPr>
            <w:r w:rsidRPr="00425C8F">
              <w:rPr>
                <w:rFonts w:cs="Arial"/>
              </w:rPr>
              <w:t>M</w:t>
            </w:r>
          </w:p>
        </w:tc>
      </w:tr>
      <w:tr w:rsidR="007047B6" w:rsidRPr="00425C8F" w:rsidTr="002C3F3C">
        <w:trPr>
          <w:trHeight w:val="277"/>
        </w:trPr>
        <w:tc>
          <w:tcPr>
            <w:tcW w:w="1727" w:type="dxa"/>
          </w:tcPr>
          <w:p w:rsidR="007047B6" w:rsidRPr="00425C8F" w:rsidRDefault="007047B6" w:rsidP="002C3F3C">
            <w:pPr>
              <w:pStyle w:val="Tablecontent"/>
              <w:rPr>
                <w:rFonts w:cs="Arial"/>
                <w:sz w:val="20"/>
                <w:szCs w:val="20"/>
              </w:rPr>
            </w:pPr>
            <w:r w:rsidRPr="00425C8F">
              <w:rPr>
                <w:rFonts w:cs="Arial"/>
              </w:rPr>
              <w:t>MSISDN2</w:t>
            </w:r>
          </w:p>
        </w:tc>
        <w:tc>
          <w:tcPr>
            <w:tcW w:w="1800" w:type="dxa"/>
          </w:tcPr>
          <w:p w:rsidR="007047B6" w:rsidRPr="00425C8F" w:rsidRDefault="007047B6" w:rsidP="002C3F3C">
            <w:pPr>
              <w:pStyle w:val="Tablecontent"/>
              <w:rPr>
                <w:rFonts w:cs="Arial"/>
              </w:rPr>
            </w:pPr>
            <w:r w:rsidRPr="00425C8F">
              <w:rPr>
                <w:rFonts w:cs="Arial"/>
              </w:rPr>
              <w:t>Users Other MSISDN</w:t>
            </w:r>
          </w:p>
        </w:tc>
        <w:tc>
          <w:tcPr>
            <w:tcW w:w="1980" w:type="dxa"/>
          </w:tcPr>
          <w:p w:rsidR="007047B6" w:rsidRPr="00425C8F" w:rsidRDefault="007047B6" w:rsidP="002C3F3C">
            <w:pPr>
              <w:pStyle w:val="Tablecontent"/>
              <w:rPr>
                <w:rFonts w:cs="Arial"/>
                <w:bCs/>
              </w:rPr>
            </w:pPr>
            <w:r w:rsidRPr="00425C8F">
              <w:rPr>
                <w:rFonts w:cs="Arial"/>
                <w:bCs/>
              </w:rPr>
              <w:t>User Other Transaction Mobile Number2</w:t>
            </w:r>
          </w:p>
          <w:p w:rsidR="007047B6" w:rsidRPr="00425C8F" w:rsidRDefault="007047B6" w:rsidP="002C3F3C">
            <w:pPr>
              <w:pStyle w:val="Tablecontent"/>
              <w:rPr>
                <w:rFonts w:cs="Arial"/>
                <w:b/>
                <w:bCs/>
              </w:rPr>
            </w:pPr>
            <w:r w:rsidRPr="00425C8F">
              <w:rPr>
                <w:rFonts w:cs="Arial"/>
                <w:b/>
                <w:bCs/>
              </w:rPr>
              <w:t>Applicable only if multiple mobile number is allowed for the Category</w:t>
            </w:r>
          </w:p>
          <w:p w:rsidR="007047B6" w:rsidRPr="00425C8F" w:rsidRDefault="007047B6" w:rsidP="002C3F3C">
            <w:pPr>
              <w:pStyle w:val="Tablecontent"/>
              <w:rPr>
                <w:rFonts w:cs="Arial"/>
                <w:b/>
              </w:rPr>
            </w:pPr>
            <w:r w:rsidRPr="00425C8F">
              <w:rPr>
                <w:rFonts w:cs="Arial"/>
                <w:b/>
                <w:bCs/>
              </w:rPr>
              <w:t>Not applicable in case of Operator user creation</w:t>
            </w:r>
          </w:p>
        </w:tc>
        <w:tc>
          <w:tcPr>
            <w:tcW w:w="1260" w:type="dxa"/>
          </w:tcPr>
          <w:p w:rsidR="007047B6" w:rsidRPr="00425C8F" w:rsidRDefault="007047B6" w:rsidP="002C3F3C">
            <w:pPr>
              <w:pStyle w:val="Tablecontent"/>
              <w:rPr>
                <w:rFonts w:cs="Arial"/>
              </w:rPr>
            </w:pPr>
            <w:r w:rsidRPr="00425C8F">
              <w:rPr>
                <w:rFonts w:cs="Arial"/>
              </w:rPr>
              <w:t>9910321501</w:t>
            </w:r>
          </w:p>
        </w:tc>
        <w:tc>
          <w:tcPr>
            <w:tcW w:w="1260" w:type="dxa"/>
          </w:tcPr>
          <w:p w:rsidR="007047B6" w:rsidRPr="00425C8F" w:rsidRDefault="007047B6" w:rsidP="002C3F3C">
            <w:pPr>
              <w:pStyle w:val="Tablecontent"/>
              <w:rPr>
                <w:rFonts w:cs="Arial"/>
              </w:rPr>
            </w:pPr>
            <w:r w:rsidRPr="00425C8F">
              <w:rPr>
                <w:rFonts w:cs="Arial"/>
              </w:rPr>
              <w:t>N(10)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sz w:val="20"/>
                <w:szCs w:val="20"/>
              </w:rPr>
            </w:pPr>
            <w:r w:rsidRPr="00425C8F">
              <w:rPr>
                <w:rFonts w:cs="Arial"/>
              </w:rPr>
              <w:t>MSISDN3</w:t>
            </w:r>
          </w:p>
        </w:tc>
        <w:tc>
          <w:tcPr>
            <w:tcW w:w="1800" w:type="dxa"/>
          </w:tcPr>
          <w:p w:rsidR="007047B6" w:rsidRPr="00425C8F" w:rsidRDefault="007047B6" w:rsidP="002C3F3C">
            <w:pPr>
              <w:pStyle w:val="Tablecontent"/>
              <w:rPr>
                <w:rFonts w:cs="Arial"/>
              </w:rPr>
            </w:pPr>
            <w:r w:rsidRPr="00425C8F">
              <w:rPr>
                <w:rFonts w:cs="Arial"/>
              </w:rPr>
              <w:t>Users Other MSISDN</w:t>
            </w:r>
          </w:p>
        </w:tc>
        <w:tc>
          <w:tcPr>
            <w:tcW w:w="1980" w:type="dxa"/>
          </w:tcPr>
          <w:p w:rsidR="007047B6" w:rsidRPr="00425C8F" w:rsidRDefault="007047B6" w:rsidP="002C3F3C">
            <w:pPr>
              <w:pStyle w:val="Tablecontent"/>
              <w:rPr>
                <w:rFonts w:cs="Arial"/>
                <w:bCs/>
              </w:rPr>
            </w:pPr>
            <w:r w:rsidRPr="00425C8F">
              <w:rPr>
                <w:rFonts w:cs="Arial"/>
                <w:bCs/>
              </w:rPr>
              <w:t>User other Transaction Mobile Number3</w:t>
            </w:r>
          </w:p>
          <w:p w:rsidR="007047B6" w:rsidRPr="00425C8F" w:rsidRDefault="007047B6" w:rsidP="002C3F3C">
            <w:pPr>
              <w:pStyle w:val="Tablecontent"/>
              <w:rPr>
                <w:rFonts w:cs="Arial"/>
                <w:b/>
                <w:bCs/>
              </w:rPr>
            </w:pPr>
            <w:r w:rsidRPr="00425C8F">
              <w:rPr>
                <w:rFonts w:cs="Arial"/>
                <w:b/>
                <w:bCs/>
              </w:rPr>
              <w:t>Applicable only if multiple mobile number is allowed for the Category</w:t>
            </w:r>
          </w:p>
          <w:p w:rsidR="007047B6" w:rsidRPr="00425C8F" w:rsidRDefault="007047B6" w:rsidP="002C3F3C">
            <w:pPr>
              <w:pStyle w:val="Tablecontent"/>
              <w:rPr>
                <w:rFonts w:cs="Arial"/>
              </w:rPr>
            </w:pPr>
            <w:r w:rsidRPr="00425C8F">
              <w:rPr>
                <w:rFonts w:cs="Arial"/>
                <w:b/>
                <w:bCs/>
              </w:rPr>
              <w:t>Not applicable in case of Operator user creation</w:t>
            </w:r>
          </w:p>
        </w:tc>
        <w:tc>
          <w:tcPr>
            <w:tcW w:w="1260" w:type="dxa"/>
          </w:tcPr>
          <w:p w:rsidR="007047B6" w:rsidRPr="00425C8F" w:rsidRDefault="007047B6" w:rsidP="002C3F3C">
            <w:pPr>
              <w:pStyle w:val="Tablecontent"/>
              <w:rPr>
                <w:rFonts w:cs="Arial"/>
              </w:rPr>
            </w:pPr>
            <w:r w:rsidRPr="00425C8F">
              <w:rPr>
                <w:rFonts w:cs="Arial"/>
              </w:rPr>
              <w:t>9910321502</w:t>
            </w:r>
          </w:p>
        </w:tc>
        <w:tc>
          <w:tcPr>
            <w:tcW w:w="1260" w:type="dxa"/>
          </w:tcPr>
          <w:p w:rsidR="007047B6" w:rsidRPr="00425C8F" w:rsidRDefault="007047B6" w:rsidP="002C3F3C">
            <w:pPr>
              <w:pStyle w:val="Tablecontent"/>
              <w:rPr>
                <w:rFonts w:cs="Arial"/>
              </w:rPr>
            </w:pPr>
            <w:r w:rsidRPr="00425C8F">
              <w:rPr>
                <w:rFonts w:cs="Arial"/>
              </w:rPr>
              <w:t>N(10)</w:t>
            </w:r>
          </w:p>
        </w:tc>
        <w:tc>
          <w:tcPr>
            <w:tcW w:w="1440" w:type="dxa"/>
          </w:tcPr>
          <w:p w:rsidR="007047B6" w:rsidRPr="00425C8F" w:rsidRDefault="007047B6" w:rsidP="002C3F3C">
            <w:pPr>
              <w:pStyle w:val="Tablecontent"/>
              <w:rPr>
                <w:rFonts w:cs="Arial"/>
              </w:rPr>
            </w:pPr>
            <w:r w:rsidRPr="00425C8F">
              <w:rPr>
                <w:rFonts w:cs="Arial"/>
              </w:rPr>
              <w:t>O (Tag is mandatory)</w:t>
            </w:r>
          </w:p>
        </w:tc>
      </w:tr>
    </w:tbl>
    <w:p w:rsidR="007047B6" w:rsidRPr="00425C8F" w:rsidRDefault="005873B8" w:rsidP="007047B6">
      <w:pPr>
        <w:pStyle w:val="BodyText2"/>
      </w:pPr>
      <w:r>
        <w:rPr>
          <w:rFonts w:cs="Arial"/>
        </w:rPr>
        <w:t>GEOGRAPHYCODE valuse is mandatory if IS_DEFAULT_PROFILE is false</w:t>
      </w:r>
    </w:p>
    <w:p w:rsidR="007047B6" w:rsidRPr="00425C8F" w:rsidRDefault="007047B6" w:rsidP="001E6309">
      <w:pPr>
        <w:pStyle w:val="Heading"/>
        <w:rPr>
          <w:color w:val="auto"/>
        </w:rPr>
      </w:pPr>
      <w:r w:rsidRPr="00425C8F">
        <w:rPr>
          <w:color w:val="auto"/>
        </w:rPr>
        <w:t>Business Rules</w:t>
      </w:r>
    </w:p>
    <w:p w:rsidR="007047B6" w:rsidRPr="00425C8F" w:rsidRDefault="007047B6" w:rsidP="007047B6">
      <w:pPr>
        <w:pStyle w:val="ListBullet1"/>
      </w:pPr>
      <w:r w:rsidRPr="00425C8F">
        <w:t>All tags are mandatory to be present in XML. If value is optional and tag must be present.</w:t>
      </w:r>
    </w:p>
    <w:p w:rsidR="007047B6" w:rsidRPr="00425C8F" w:rsidRDefault="007047B6" w:rsidP="007047B6">
      <w:pPr>
        <w:pStyle w:val="ListBullet1"/>
      </w:pPr>
      <w:r w:rsidRPr="00425C8F">
        <w:t>The value for TYPE tag is fixed as mentioned in syntax.</w:t>
      </w:r>
    </w:p>
    <w:p w:rsidR="007047B6" w:rsidRPr="00425C8F" w:rsidRDefault="007047B6" w:rsidP="007047B6">
      <w:pPr>
        <w:pStyle w:val="ListBullet1"/>
      </w:pPr>
      <w:r w:rsidRPr="00425C8F">
        <w:t>Web login id is optional only for those Category users, which does not have web access.</w:t>
      </w:r>
    </w:p>
    <w:p w:rsidR="007047B6" w:rsidRPr="00425C8F" w:rsidRDefault="007047B6" w:rsidP="007047B6">
      <w:pPr>
        <w:pStyle w:val="ListBullet1"/>
        <w:rPr>
          <w:b/>
        </w:rPr>
      </w:pPr>
      <w:r w:rsidRPr="00425C8F">
        <w:rPr>
          <w:b/>
        </w:rPr>
        <w:t>Web Login ID is mandatory in case of Operator user creation request.</w:t>
      </w:r>
    </w:p>
    <w:p w:rsidR="007047B6" w:rsidRPr="00425C8F" w:rsidRDefault="007047B6" w:rsidP="007047B6">
      <w:pPr>
        <w:pStyle w:val="ListBullet1"/>
      </w:pPr>
      <w:r w:rsidRPr="00425C8F">
        <w:t xml:space="preserve">MSISDN1 tag is mandatory for creation of Operator or Channel user. </w:t>
      </w:r>
    </w:p>
    <w:p w:rsidR="007047B6" w:rsidRPr="00425C8F" w:rsidRDefault="007047B6" w:rsidP="007047B6">
      <w:pPr>
        <w:pStyle w:val="ListBullet1"/>
      </w:pPr>
      <w:r w:rsidRPr="00425C8F">
        <w:t>MSISDN2, MSISDN3 are optional tags &amp; would depend on the number of MSISDNs allowed for the category. Not applicable for Operator user creation</w:t>
      </w:r>
    </w:p>
    <w:p w:rsidR="007047B6" w:rsidRPr="00425C8F" w:rsidRDefault="007047B6" w:rsidP="007047B6">
      <w:pPr>
        <w:pStyle w:val="ListBullet1"/>
        <w:rPr>
          <w:b/>
        </w:rPr>
      </w:pPr>
      <w:r w:rsidRPr="00425C8F">
        <w:t xml:space="preserve">If web access is allowed to the category, and there is no login ID mentioned in the request XML, then web login ID would be same as user’s primary MSISDN after successful creation of the user. </w:t>
      </w:r>
      <w:r w:rsidRPr="00425C8F">
        <w:rPr>
          <w:b/>
        </w:rPr>
        <w:t>This rule would not be applicable for Operator users creation</w:t>
      </w:r>
    </w:p>
    <w:p w:rsidR="007047B6" w:rsidRPr="00425C8F" w:rsidRDefault="007047B6" w:rsidP="007047B6">
      <w:pPr>
        <w:pStyle w:val="ListBullet1"/>
        <w:rPr>
          <w:b/>
        </w:rPr>
      </w:pPr>
      <w:r w:rsidRPr="00425C8F">
        <w:t xml:space="preserve">If parent is the owner of the category, then parent information should be left blank in the request XML. </w:t>
      </w:r>
      <w:r w:rsidRPr="00425C8F">
        <w:rPr>
          <w:b/>
        </w:rPr>
        <w:t>Parent info should also be left blank in-case of Operator user creation</w:t>
      </w:r>
    </w:p>
    <w:p w:rsidR="007047B6" w:rsidRPr="00425C8F" w:rsidRDefault="007047B6" w:rsidP="007047B6">
      <w:pPr>
        <w:pStyle w:val="ListBullet1"/>
      </w:pPr>
      <w:r w:rsidRPr="00425C8F">
        <w:t xml:space="preserve">The default group roll of the Category (where the user is being created) would automatically get associated with the new user. This would be applicable incase web is allowed for the category. </w:t>
      </w:r>
      <w:r w:rsidRPr="00425C8F">
        <w:rPr>
          <w:b/>
        </w:rPr>
        <w:t>Same would be applicable for Operator user creation</w:t>
      </w:r>
    </w:p>
    <w:p w:rsidR="007047B6" w:rsidRPr="00425C8F" w:rsidRDefault="007047B6" w:rsidP="007047B6">
      <w:pPr>
        <w:pStyle w:val="ListBullet1"/>
      </w:pPr>
      <w:r w:rsidRPr="00425C8F">
        <w:t>Newly created Channel user would needs to be approved by Operator user using the available web GUI &amp; the following attributes needs to be associated with the Channel user</w:t>
      </w:r>
    </w:p>
    <w:p w:rsidR="007047B6" w:rsidRPr="00425C8F" w:rsidRDefault="007047B6" w:rsidP="007047B6">
      <w:pPr>
        <w:pStyle w:val="ListBullet1"/>
        <w:numPr>
          <w:ilvl w:val="1"/>
          <w:numId w:val="5"/>
        </w:numPr>
      </w:pPr>
      <w:r w:rsidRPr="00425C8F">
        <w:t>Transfer Control Profile</w:t>
      </w:r>
    </w:p>
    <w:p w:rsidR="007047B6" w:rsidRPr="00425C8F" w:rsidRDefault="007047B6" w:rsidP="007047B6">
      <w:pPr>
        <w:pStyle w:val="ListBullet1"/>
        <w:numPr>
          <w:ilvl w:val="1"/>
          <w:numId w:val="5"/>
        </w:numPr>
      </w:pPr>
      <w:r w:rsidRPr="00425C8F">
        <w:t>Commission Profile</w:t>
      </w:r>
    </w:p>
    <w:p w:rsidR="007047B6" w:rsidRPr="00425C8F" w:rsidRDefault="007047B6" w:rsidP="007047B6">
      <w:pPr>
        <w:pStyle w:val="ListBullet1"/>
        <w:numPr>
          <w:ilvl w:val="1"/>
          <w:numId w:val="5"/>
        </w:numPr>
      </w:pPr>
      <w:r w:rsidRPr="00425C8F">
        <w:t>Grade</w:t>
      </w:r>
    </w:p>
    <w:p w:rsidR="007047B6" w:rsidRPr="00425C8F" w:rsidRDefault="007047B6" w:rsidP="007047B6">
      <w:pPr>
        <w:pStyle w:val="ListBullet1"/>
      </w:pPr>
      <w:r w:rsidRPr="00425C8F">
        <w:t>All Category services will automatically get associated with the newly created Channel user. Not applicable for Operator user creation</w:t>
      </w:r>
    </w:p>
    <w:p w:rsidR="007047B6" w:rsidRPr="00425C8F" w:rsidRDefault="007047B6" w:rsidP="007047B6">
      <w:pPr>
        <w:pStyle w:val="ListBullet1"/>
      </w:pPr>
      <w:r w:rsidRPr="00425C8F">
        <w:t>Newly created Channel user would be automatically assigned with system defined default Mobile number PIN &amp; web login password (if applicable).</w:t>
      </w:r>
    </w:p>
    <w:p w:rsidR="007047B6" w:rsidRPr="00425C8F" w:rsidRDefault="007047B6" w:rsidP="007047B6">
      <w:pPr>
        <w:pStyle w:val="ListBullet1"/>
      </w:pPr>
      <w:r w:rsidRPr="00425C8F">
        <w:t>Newly created Operator user would be automatically assigned with system defined default web login password.</w:t>
      </w:r>
    </w:p>
    <w:p w:rsidR="007047B6" w:rsidRPr="00425C8F" w:rsidRDefault="007047B6" w:rsidP="007047B6">
      <w:pPr>
        <w:pStyle w:val="ListBullet1"/>
      </w:pPr>
      <w:r w:rsidRPr="00425C8F">
        <w:t>All other business rules as currently applicable for Operator &amp; Channel user creation remain same.</w:t>
      </w:r>
    </w:p>
    <w:p w:rsidR="007047B6" w:rsidRPr="00425C8F" w:rsidRDefault="007047B6" w:rsidP="007047B6">
      <w:pPr>
        <w:pStyle w:val="BodyText2"/>
      </w:pPr>
    </w:p>
    <w:p w:rsidR="007047B6" w:rsidRPr="00425C8F" w:rsidRDefault="007047B6" w:rsidP="007047B6">
      <w:pPr>
        <w:pStyle w:val="NoteHeading"/>
        <w:rPr>
          <w:color w:val="auto"/>
        </w:rPr>
      </w:pPr>
      <w:r w:rsidRPr="00425C8F">
        <w:rPr>
          <w:color w:val="auto"/>
        </w:rPr>
        <w:t>Category code, Division &amp; Department short code would be provided by Mahindra Comviva during the deployment of this CR. Post delivery, it would be the responsibility of Operator to maintain/manage the list out of the EL system.</w:t>
      </w:r>
    </w:p>
    <w:p w:rsidR="007047B6" w:rsidRPr="00425C8F" w:rsidRDefault="007047B6" w:rsidP="007047B6">
      <w:pPr>
        <w:pStyle w:val="NoteHeading"/>
        <w:rPr>
          <w:color w:val="auto"/>
        </w:rPr>
      </w:pPr>
      <w:r w:rsidRPr="00425C8F">
        <w:rPr>
          <w:color w:val="auto"/>
        </w:rPr>
        <w:t>Since there can be only one superadmin account in EL, hence further superadmins cannot be created using this API</w:t>
      </w:r>
    </w:p>
    <w:p w:rsidR="007047B6" w:rsidRPr="00425C8F" w:rsidRDefault="007047B6" w:rsidP="007047B6">
      <w:pPr>
        <w:pStyle w:val="BodyText2"/>
      </w:pPr>
    </w:p>
    <w:p w:rsidR="007047B6" w:rsidRPr="00425C8F" w:rsidRDefault="0000768E" w:rsidP="001E6309">
      <w:pPr>
        <w:pStyle w:val="Heading"/>
        <w:rPr>
          <w:color w:val="auto"/>
        </w:rPr>
      </w:pPr>
      <w:r w:rsidRPr="00425C8F">
        <w:rPr>
          <w:color w:val="auto"/>
        </w:rPr>
        <w:t>Response Syntax</w:t>
      </w:r>
    </w:p>
    <w:p w:rsidR="007047B6" w:rsidRPr="00425C8F" w:rsidRDefault="007047B6" w:rsidP="007047B6">
      <w:pPr>
        <w:pStyle w:val="BodyText2"/>
      </w:pPr>
      <w:r w:rsidRPr="00425C8F">
        <w:t>PreTUPS will send following response (acknowledgement) to the External System against User creation request:</w:t>
      </w:r>
    </w:p>
    <w:p w:rsidR="007047B6" w:rsidRPr="00425C8F" w:rsidRDefault="007047B6" w:rsidP="007047B6">
      <w:pPr>
        <w:pStyle w:val="BodyText2"/>
      </w:pPr>
    </w:p>
    <w:p w:rsidR="007047B6" w:rsidRPr="00425C8F" w:rsidRDefault="007047B6" w:rsidP="007047B6">
      <w:pPr>
        <w:pStyle w:val="Code"/>
        <w:ind w:left="0"/>
      </w:pPr>
      <w:proofErr w:type="gramStart"/>
      <w:r w:rsidRPr="00425C8F">
        <w:t>&lt;?xml</w:t>
      </w:r>
      <w:proofErr w:type="gramEnd"/>
      <w:r w:rsidRPr="00425C8F">
        <w:t xml:space="preserve"> version="1.0"?&gt;</w:t>
      </w:r>
    </w:p>
    <w:p w:rsidR="007047B6" w:rsidRPr="00425C8F" w:rsidRDefault="007047B6" w:rsidP="007047B6">
      <w:pPr>
        <w:pStyle w:val="Code"/>
        <w:ind w:left="0" w:firstLine="720"/>
      </w:pPr>
      <w:r w:rsidRPr="00425C8F">
        <w:t>&lt;</w:t>
      </w:r>
      <w:r w:rsidRPr="00425C8F">
        <w:rPr>
          <w:b/>
        </w:rPr>
        <w:t>COMMAND</w:t>
      </w:r>
      <w:r w:rsidRPr="00425C8F">
        <w:t>&gt;</w:t>
      </w:r>
    </w:p>
    <w:p w:rsidR="007047B6" w:rsidRPr="00425C8F" w:rsidRDefault="007047B6" w:rsidP="007047B6">
      <w:pPr>
        <w:pStyle w:val="Code"/>
        <w:jc w:val="left"/>
      </w:pPr>
      <w:r w:rsidRPr="00425C8F">
        <w:t>&lt;</w:t>
      </w:r>
      <w:r w:rsidRPr="00425C8F">
        <w:rPr>
          <w:b/>
        </w:rPr>
        <w:t>TYPE</w:t>
      </w:r>
      <w:r w:rsidRPr="00425C8F">
        <w:t>&gt;</w:t>
      </w:r>
      <w:proofErr w:type="gramStart"/>
      <w:r w:rsidRPr="00425C8F">
        <w:t>&lt;</w:t>
      </w:r>
      <w:r w:rsidR="005D5B93" w:rsidRPr="00425C8F" w:rsidDel="005D5B93">
        <w:t xml:space="preserve"> </w:t>
      </w:r>
      <w:r w:rsidR="005D5B93">
        <w:t xml:space="preserve"> </w:t>
      </w:r>
      <w:r w:rsidR="005D5B93" w:rsidRPr="005D5B93">
        <w:t>USERADDRESP</w:t>
      </w:r>
      <w:proofErr w:type="gramEnd"/>
      <w:r w:rsidR="005D5B93" w:rsidRPr="005D5B93">
        <w:t xml:space="preserve"> </w:t>
      </w:r>
      <w:r w:rsidRPr="00425C8F">
        <w:t>&gt;&lt;/</w:t>
      </w:r>
      <w:r w:rsidRPr="00425C8F">
        <w:rPr>
          <w:b/>
        </w:rPr>
        <w:t>TYPE</w:t>
      </w:r>
      <w:r w:rsidRPr="00425C8F">
        <w:t>&gt;</w:t>
      </w:r>
    </w:p>
    <w:p w:rsidR="007047B6" w:rsidRPr="00425C8F" w:rsidRDefault="007047B6" w:rsidP="007047B6">
      <w:pPr>
        <w:pStyle w:val="Code"/>
        <w:jc w:val="left"/>
      </w:pPr>
      <w:r w:rsidRPr="00425C8F">
        <w:t>&lt;</w:t>
      </w:r>
      <w:r w:rsidRPr="00425C8F">
        <w:rPr>
          <w:b/>
        </w:rPr>
        <w:t>USERID</w:t>
      </w:r>
      <w:r w:rsidRPr="00425C8F">
        <w:t>&gt;&lt;PreTUPS internal User ID&gt;&lt;/</w:t>
      </w:r>
      <w:r w:rsidRPr="00425C8F">
        <w:rPr>
          <w:b/>
        </w:rPr>
        <w:t>USERID</w:t>
      </w:r>
      <w:r w:rsidRPr="00425C8F">
        <w:t>&gt;</w:t>
      </w:r>
    </w:p>
    <w:p w:rsidR="007047B6" w:rsidRPr="00425C8F" w:rsidRDefault="007047B6" w:rsidP="007047B6">
      <w:pPr>
        <w:pStyle w:val="Code"/>
        <w:jc w:val="left"/>
      </w:pPr>
      <w:r w:rsidRPr="00425C8F">
        <w:t>&lt;</w:t>
      </w:r>
      <w:r w:rsidRPr="00425C8F">
        <w:rPr>
          <w:b/>
        </w:rPr>
        <w:t>EXTERNALCODE</w:t>
      </w:r>
      <w:r w:rsidRPr="00425C8F">
        <w:t>&gt;&lt;External code of the new operator or channel user&gt;&lt;/</w:t>
      </w:r>
      <w:r w:rsidRPr="00425C8F">
        <w:rPr>
          <w:b/>
        </w:rPr>
        <w:t>EXTERNALCODE</w:t>
      </w:r>
      <w:r w:rsidRPr="00425C8F">
        <w:t>&gt;</w:t>
      </w:r>
    </w:p>
    <w:p w:rsidR="007047B6" w:rsidRPr="00425C8F" w:rsidRDefault="007047B6" w:rsidP="007047B6">
      <w:pPr>
        <w:pStyle w:val="Code"/>
        <w:jc w:val="left"/>
      </w:pPr>
    </w:p>
    <w:p w:rsidR="007047B6" w:rsidRPr="00425C8F" w:rsidRDefault="007047B6" w:rsidP="007047B6">
      <w:pPr>
        <w:pStyle w:val="Code"/>
        <w:jc w:val="left"/>
      </w:pPr>
      <w:r w:rsidRPr="00425C8F">
        <w:t>&lt;</w:t>
      </w:r>
      <w:r w:rsidRPr="00425C8F">
        <w:rPr>
          <w:b/>
        </w:rPr>
        <w:t>MSISDN</w:t>
      </w:r>
      <w:r w:rsidRPr="00425C8F">
        <w:t>&gt;&lt;Primary MSISDN of the new operator or Channel user&gt;&lt;/</w:t>
      </w:r>
      <w:r w:rsidRPr="00425C8F">
        <w:rPr>
          <w:b/>
        </w:rPr>
        <w:t>MSISDN</w:t>
      </w:r>
      <w:r w:rsidRPr="00425C8F">
        <w:t>&gt;</w:t>
      </w:r>
    </w:p>
    <w:p w:rsidR="007047B6" w:rsidRPr="00425C8F" w:rsidRDefault="007047B6" w:rsidP="007047B6">
      <w:pPr>
        <w:pStyle w:val="Code"/>
        <w:jc w:val="left"/>
      </w:pPr>
      <w:r w:rsidRPr="00425C8F">
        <w:t>&lt;</w:t>
      </w:r>
      <w:r w:rsidRPr="00425C8F">
        <w:rPr>
          <w:b/>
        </w:rPr>
        <w:t>TXNSTATUS</w:t>
      </w:r>
      <w:r w:rsidRPr="00425C8F">
        <w:t>&gt;&lt;Transaction Status&gt;&lt;/</w:t>
      </w:r>
      <w:r w:rsidRPr="00425C8F">
        <w:rPr>
          <w:b/>
        </w:rPr>
        <w:t>TXNSTATUS</w:t>
      </w:r>
      <w:r w:rsidRPr="00425C8F">
        <w:t>&gt;</w:t>
      </w:r>
    </w:p>
    <w:p w:rsidR="007047B6" w:rsidRPr="00425C8F" w:rsidRDefault="007047B6" w:rsidP="007047B6">
      <w:pPr>
        <w:pStyle w:val="Code"/>
        <w:ind w:left="360" w:firstLine="720"/>
      </w:pPr>
      <w:r w:rsidRPr="00425C8F">
        <w:t>&lt;</w:t>
      </w:r>
      <w:r w:rsidRPr="00425C8F">
        <w:rPr>
          <w:b/>
        </w:rPr>
        <w:t>MESSAGE</w:t>
      </w:r>
      <w:r w:rsidRPr="00425C8F">
        <w:t>&gt;&lt;Error or success Message&gt;&lt;/</w:t>
      </w:r>
      <w:r w:rsidRPr="00425C8F">
        <w:rPr>
          <w:b/>
        </w:rPr>
        <w:t>MESSAGE</w:t>
      </w:r>
      <w:r w:rsidRPr="00425C8F">
        <w:t>&gt;</w:t>
      </w:r>
    </w:p>
    <w:p w:rsidR="007047B6" w:rsidRPr="00425C8F" w:rsidRDefault="007047B6" w:rsidP="007047B6">
      <w:pPr>
        <w:pStyle w:val="Code"/>
        <w:ind w:left="0"/>
      </w:pPr>
      <w:r w:rsidRPr="00425C8F">
        <w:tab/>
        <w:t>&lt;/</w:t>
      </w:r>
      <w:r w:rsidRPr="00425C8F">
        <w:rPr>
          <w:b/>
        </w:rPr>
        <w:t>COMMAND</w:t>
      </w:r>
      <w:r w:rsidRPr="00425C8F">
        <w:t>&gt;</w:t>
      </w:r>
    </w:p>
    <w:p w:rsidR="007047B6" w:rsidRPr="00425C8F" w:rsidRDefault="007047B6" w:rsidP="007047B6">
      <w:pPr>
        <w:pStyle w:val="BodyText2"/>
        <w:ind w:left="720"/>
        <w:jc w:val="left"/>
      </w:pPr>
    </w:p>
    <w:p w:rsidR="007047B6" w:rsidRPr="00425C8F" w:rsidRDefault="007047B6" w:rsidP="007047B6">
      <w:pPr>
        <w:pStyle w:val="Head"/>
      </w:pPr>
      <w:r w:rsidRPr="00425C8F">
        <w:t>Fields Detail</w:t>
      </w: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800"/>
        <w:gridCol w:w="2340"/>
        <w:gridCol w:w="1260"/>
        <w:gridCol w:w="1260"/>
        <w:gridCol w:w="1496"/>
      </w:tblGrid>
      <w:tr w:rsidR="007047B6" w:rsidRPr="00425C8F" w:rsidTr="002C3F3C">
        <w:trPr>
          <w:trHeight w:val="277"/>
          <w:tblHeader/>
        </w:trPr>
        <w:tc>
          <w:tcPr>
            <w:tcW w:w="144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TAG</w:t>
            </w:r>
          </w:p>
        </w:tc>
        <w:tc>
          <w:tcPr>
            <w:tcW w:w="180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Fields</w:t>
            </w:r>
          </w:p>
        </w:tc>
        <w:tc>
          <w:tcPr>
            <w:tcW w:w="234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Remarks</w:t>
            </w:r>
          </w:p>
        </w:tc>
        <w:tc>
          <w:tcPr>
            <w:tcW w:w="126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Example</w:t>
            </w:r>
          </w:p>
        </w:tc>
        <w:tc>
          <w:tcPr>
            <w:tcW w:w="126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Field Type</w:t>
            </w:r>
          </w:p>
        </w:tc>
        <w:tc>
          <w:tcPr>
            <w:tcW w:w="1496"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Optional/</w:t>
            </w:r>
          </w:p>
          <w:p w:rsidR="007047B6" w:rsidRPr="00425C8F" w:rsidRDefault="007047B6" w:rsidP="002C3F3C">
            <w:pPr>
              <w:pStyle w:val="TableColumnLabels"/>
              <w:rPr>
                <w:color w:val="auto"/>
              </w:rPr>
            </w:pPr>
            <w:r w:rsidRPr="00425C8F">
              <w:rPr>
                <w:color w:val="auto"/>
              </w:rPr>
              <w:t>Mandatory</w:t>
            </w:r>
          </w:p>
        </w:tc>
      </w:tr>
      <w:tr w:rsidR="007047B6" w:rsidRPr="00425C8F" w:rsidTr="002C3F3C">
        <w:trPr>
          <w:trHeight w:val="277"/>
        </w:trPr>
        <w:tc>
          <w:tcPr>
            <w:tcW w:w="1440" w:type="dxa"/>
            <w:tcBorders>
              <w:top w:val="single" w:sz="6" w:space="0" w:color="000000"/>
            </w:tcBorders>
          </w:tcPr>
          <w:p w:rsidR="007047B6" w:rsidRPr="00425C8F" w:rsidRDefault="007047B6" w:rsidP="002C3F3C">
            <w:pPr>
              <w:pStyle w:val="Tablecontent"/>
            </w:pPr>
            <w:r w:rsidRPr="00425C8F">
              <w:t>TYPE</w:t>
            </w:r>
          </w:p>
        </w:tc>
        <w:tc>
          <w:tcPr>
            <w:tcW w:w="1800" w:type="dxa"/>
            <w:tcBorders>
              <w:top w:val="single" w:sz="6" w:space="0" w:color="000000"/>
            </w:tcBorders>
          </w:tcPr>
          <w:p w:rsidR="007047B6" w:rsidRPr="00425C8F" w:rsidRDefault="007047B6" w:rsidP="002C3F3C">
            <w:pPr>
              <w:pStyle w:val="Tablecontent"/>
            </w:pPr>
            <w:r w:rsidRPr="00425C8F">
              <w:t>Response type</w:t>
            </w:r>
          </w:p>
        </w:tc>
        <w:tc>
          <w:tcPr>
            <w:tcW w:w="2340" w:type="dxa"/>
            <w:tcBorders>
              <w:top w:val="single" w:sz="6" w:space="0" w:color="000000"/>
            </w:tcBorders>
          </w:tcPr>
          <w:p w:rsidR="007047B6" w:rsidRPr="00425C8F" w:rsidRDefault="007047B6" w:rsidP="002C3F3C">
            <w:pPr>
              <w:pStyle w:val="Tablecontent"/>
              <w:rPr>
                <w:b/>
              </w:rPr>
            </w:pPr>
            <w:r w:rsidRPr="00425C8F">
              <w:t xml:space="preserve">Response Type – </w:t>
            </w:r>
            <w:r w:rsidRPr="00425C8F">
              <w:rPr>
                <w:b/>
              </w:rPr>
              <w:t>Fixed value</w:t>
            </w:r>
          </w:p>
        </w:tc>
        <w:tc>
          <w:tcPr>
            <w:tcW w:w="1260" w:type="dxa"/>
            <w:tcBorders>
              <w:top w:val="single" w:sz="6" w:space="0" w:color="000000"/>
            </w:tcBorders>
          </w:tcPr>
          <w:p w:rsidR="007047B6" w:rsidRPr="00425C8F" w:rsidRDefault="007047B6" w:rsidP="002C3F3C">
            <w:pPr>
              <w:pStyle w:val="Tablecontent"/>
            </w:pPr>
            <w:r w:rsidRPr="00425C8F">
              <w:t>USRREGRESP</w:t>
            </w:r>
          </w:p>
        </w:tc>
        <w:tc>
          <w:tcPr>
            <w:tcW w:w="1260" w:type="dxa"/>
            <w:tcBorders>
              <w:top w:val="single" w:sz="6" w:space="0" w:color="000000"/>
            </w:tcBorders>
          </w:tcPr>
          <w:p w:rsidR="007047B6" w:rsidRPr="00425C8F" w:rsidRDefault="007047B6" w:rsidP="002C3F3C">
            <w:pPr>
              <w:pStyle w:val="Tablecontent"/>
            </w:pPr>
            <w:r w:rsidRPr="00425C8F">
              <w:t>A (20)</w:t>
            </w:r>
          </w:p>
        </w:tc>
        <w:tc>
          <w:tcPr>
            <w:tcW w:w="1496" w:type="dxa"/>
            <w:tcBorders>
              <w:top w:val="single" w:sz="6" w:space="0" w:color="000000"/>
            </w:tcBorders>
          </w:tcPr>
          <w:p w:rsidR="007047B6" w:rsidRPr="00425C8F" w:rsidRDefault="007047B6" w:rsidP="002C3F3C">
            <w:pPr>
              <w:pStyle w:val="Tablecontent"/>
            </w:pPr>
            <w:r w:rsidRPr="00425C8F">
              <w:t>M</w:t>
            </w:r>
          </w:p>
        </w:tc>
      </w:tr>
      <w:tr w:rsidR="007047B6" w:rsidRPr="00425C8F" w:rsidTr="002C3F3C">
        <w:trPr>
          <w:trHeight w:val="277"/>
        </w:trPr>
        <w:tc>
          <w:tcPr>
            <w:tcW w:w="1440" w:type="dxa"/>
          </w:tcPr>
          <w:p w:rsidR="007047B6" w:rsidRPr="00425C8F" w:rsidRDefault="007047B6" w:rsidP="002C3F3C">
            <w:pPr>
              <w:pStyle w:val="Tablecontent"/>
              <w:rPr>
                <w:rFonts w:cs="Arial"/>
              </w:rPr>
            </w:pPr>
            <w:r w:rsidRPr="00425C8F">
              <w:rPr>
                <w:rFonts w:cs="Arial"/>
              </w:rPr>
              <w:t>USERID</w:t>
            </w:r>
          </w:p>
        </w:tc>
        <w:tc>
          <w:tcPr>
            <w:tcW w:w="1800" w:type="dxa"/>
          </w:tcPr>
          <w:p w:rsidR="007047B6" w:rsidRPr="00425C8F" w:rsidRDefault="007047B6" w:rsidP="002C3F3C">
            <w:pPr>
              <w:pStyle w:val="Tablecontent"/>
              <w:rPr>
                <w:rFonts w:cs="Arial"/>
              </w:rPr>
            </w:pPr>
            <w:r w:rsidRPr="00425C8F">
              <w:rPr>
                <w:rFonts w:cs="Arial"/>
              </w:rPr>
              <w:t>PreTUPS user ID</w:t>
            </w:r>
          </w:p>
        </w:tc>
        <w:tc>
          <w:tcPr>
            <w:tcW w:w="2340" w:type="dxa"/>
          </w:tcPr>
          <w:p w:rsidR="007047B6" w:rsidRPr="00425C8F" w:rsidRDefault="007047B6" w:rsidP="002C3F3C">
            <w:pPr>
              <w:pStyle w:val="Tablecontent"/>
              <w:rPr>
                <w:rFonts w:cs="Arial"/>
              </w:rPr>
            </w:pPr>
            <w:r w:rsidRPr="00425C8F">
              <w:rPr>
                <w:rFonts w:cs="Arial"/>
              </w:rPr>
              <w:t>PreTUPS internal User ID generated during user registration</w:t>
            </w:r>
          </w:p>
        </w:tc>
        <w:tc>
          <w:tcPr>
            <w:tcW w:w="1260" w:type="dxa"/>
          </w:tcPr>
          <w:p w:rsidR="007047B6" w:rsidRPr="00425C8F" w:rsidRDefault="007047B6" w:rsidP="002C3F3C">
            <w:pPr>
              <w:pStyle w:val="Tablecontent"/>
              <w:rPr>
                <w:rFonts w:cs="Arial"/>
              </w:rPr>
            </w:pPr>
            <w:r w:rsidRPr="00425C8F">
              <w:rPr>
                <w:rFonts w:cs="Arial"/>
              </w:rPr>
              <w:t>SADL0000000034</w:t>
            </w:r>
          </w:p>
        </w:tc>
        <w:tc>
          <w:tcPr>
            <w:tcW w:w="1260" w:type="dxa"/>
          </w:tcPr>
          <w:p w:rsidR="007047B6" w:rsidRPr="00425C8F" w:rsidRDefault="007047B6" w:rsidP="002C3F3C">
            <w:pPr>
              <w:pStyle w:val="Tablecontent"/>
              <w:rPr>
                <w:rFonts w:cs="Arial"/>
              </w:rPr>
            </w:pPr>
            <w:r w:rsidRPr="00425C8F">
              <w:rPr>
                <w:rFonts w:cs="Arial"/>
              </w:rPr>
              <w:t>A (15)</w:t>
            </w:r>
          </w:p>
        </w:tc>
        <w:tc>
          <w:tcPr>
            <w:tcW w:w="1496" w:type="dxa"/>
          </w:tcPr>
          <w:p w:rsidR="007047B6" w:rsidRPr="00425C8F" w:rsidRDefault="007047B6" w:rsidP="002C3F3C">
            <w:pPr>
              <w:pStyle w:val="Tablecontent"/>
              <w:rPr>
                <w:rFonts w:cs="Arial"/>
              </w:rPr>
            </w:pPr>
            <w:r w:rsidRPr="00425C8F">
              <w:rPr>
                <w:rFonts w:cs="Arial"/>
              </w:rPr>
              <w:t>M</w:t>
            </w:r>
          </w:p>
        </w:tc>
      </w:tr>
      <w:tr w:rsidR="007047B6" w:rsidRPr="00425C8F" w:rsidTr="002C3F3C">
        <w:trPr>
          <w:trHeight w:val="277"/>
        </w:trPr>
        <w:tc>
          <w:tcPr>
            <w:tcW w:w="1440" w:type="dxa"/>
          </w:tcPr>
          <w:p w:rsidR="007047B6" w:rsidRPr="00425C8F" w:rsidRDefault="007047B6" w:rsidP="002C3F3C">
            <w:pPr>
              <w:pStyle w:val="Tablecontent"/>
              <w:rPr>
                <w:rFonts w:cs="Arial"/>
              </w:rPr>
            </w:pPr>
            <w:r w:rsidRPr="00425C8F">
              <w:rPr>
                <w:rFonts w:cs="Arial"/>
              </w:rPr>
              <w:t>EXTERNALCODE</w:t>
            </w:r>
          </w:p>
        </w:tc>
        <w:tc>
          <w:tcPr>
            <w:tcW w:w="1800" w:type="dxa"/>
          </w:tcPr>
          <w:p w:rsidR="007047B6" w:rsidRPr="00425C8F" w:rsidRDefault="007047B6" w:rsidP="002C3F3C">
            <w:pPr>
              <w:pStyle w:val="Tablecontent"/>
              <w:rPr>
                <w:rFonts w:cs="Arial"/>
              </w:rPr>
            </w:pPr>
            <w:r w:rsidRPr="00425C8F">
              <w:rPr>
                <w:rFonts w:cs="Arial"/>
              </w:rPr>
              <w:t>External code</w:t>
            </w:r>
          </w:p>
        </w:tc>
        <w:tc>
          <w:tcPr>
            <w:tcW w:w="2340" w:type="dxa"/>
          </w:tcPr>
          <w:p w:rsidR="007047B6" w:rsidRPr="00425C8F" w:rsidRDefault="007047B6" w:rsidP="002C3F3C">
            <w:pPr>
              <w:pStyle w:val="Tablecontent"/>
              <w:rPr>
                <w:rFonts w:cs="Arial"/>
              </w:rPr>
            </w:pPr>
            <w:r w:rsidRPr="00425C8F">
              <w:rPr>
                <w:rFonts w:cs="Arial"/>
              </w:rPr>
              <w:t>EXTERNAL code of the operator or channel user registered</w:t>
            </w:r>
          </w:p>
        </w:tc>
        <w:tc>
          <w:tcPr>
            <w:tcW w:w="1260" w:type="dxa"/>
          </w:tcPr>
          <w:p w:rsidR="007047B6" w:rsidRPr="00425C8F" w:rsidRDefault="007047B6" w:rsidP="002C3F3C">
            <w:pPr>
              <w:pStyle w:val="Tablecontent"/>
              <w:rPr>
                <w:rFonts w:cs="Arial"/>
              </w:rPr>
            </w:pPr>
            <w:r w:rsidRPr="00425C8F">
              <w:rPr>
                <w:rFonts w:cs="Arial"/>
              </w:rPr>
              <w:t>AD100001</w:t>
            </w:r>
          </w:p>
        </w:tc>
        <w:tc>
          <w:tcPr>
            <w:tcW w:w="1260" w:type="dxa"/>
          </w:tcPr>
          <w:p w:rsidR="007047B6" w:rsidRPr="00425C8F" w:rsidRDefault="007047B6" w:rsidP="002C3F3C">
            <w:pPr>
              <w:pStyle w:val="Tablecontent"/>
              <w:rPr>
                <w:rFonts w:cs="Arial"/>
              </w:rPr>
            </w:pPr>
            <w:r w:rsidRPr="00425C8F">
              <w:rPr>
                <w:rFonts w:cs="Arial"/>
              </w:rPr>
              <w:t>A (10)</w:t>
            </w:r>
          </w:p>
        </w:tc>
        <w:tc>
          <w:tcPr>
            <w:tcW w:w="1496" w:type="dxa"/>
          </w:tcPr>
          <w:p w:rsidR="007047B6" w:rsidRPr="00425C8F" w:rsidRDefault="007047B6" w:rsidP="002C3F3C">
            <w:pPr>
              <w:pStyle w:val="Tablecontent"/>
              <w:rPr>
                <w:rFonts w:cs="Arial"/>
              </w:rPr>
            </w:pPr>
            <w:r w:rsidRPr="00425C8F">
              <w:rPr>
                <w:rFonts w:cs="Arial"/>
              </w:rPr>
              <w:t>M</w:t>
            </w:r>
          </w:p>
        </w:tc>
      </w:tr>
      <w:tr w:rsidR="007047B6" w:rsidRPr="00425C8F" w:rsidTr="002C3F3C">
        <w:trPr>
          <w:trHeight w:val="277"/>
        </w:trPr>
        <w:tc>
          <w:tcPr>
            <w:tcW w:w="1440" w:type="dxa"/>
          </w:tcPr>
          <w:p w:rsidR="007047B6" w:rsidRPr="00425C8F" w:rsidRDefault="007047B6" w:rsidP="002C3F3C">
            <w:pPr>
              <w:pStyle w:val="Tablecontent"/>
              <w:rPr>
                <w:rFonts w:cs="Arial"/>
              </w:rPr>
            </w:pPr>
          </w:p>
        </w:tc>
        <w:tc>
          <w:tcPr>
            <w:tcW w:w="1800" w:type="dxa"/>
          </w:tcPr>
          <w:p w:rsidR="007047B6" w:rsidRPr="00425C8F" w:rsidRDefault="007047B6" w:rsidP="002C3F3C">
            <w:pPr>
              <w:pStyle w:val="Tablecontent"/>
              <w:rPr>
                <w:rFonts w:cs="Arial"/>
              </w:rPr>
            </w:pPr>
          </w:p>
        </w:tc>
        <w:tc>
          <w:tcPr>
            <w:tcW w:w="2340" w:type="dxa"/>
          </w:tcPr>
          <w:p w:rsidR="007047B6" w:rsidRPr="00425C8F" w:rsidRDefault="007047B6" w:rsidP="002C3F3C">
            <w:pPr>
              <w:pStyle w:val="Tablecontent"/>
              <w:rPr>
                <w:rFonts w:cs="Arial"/>
              </w:rPr>
            </w:pPr>
          </w:p>
        </w:tc>
        <w:tc>
          <w:tcPr>
            <w:tcW w:w="1260" w:type="dxa"/>
          </w:tcPr>
          <w:p w:rsidR="007047B6" w:rsidRPr="00425C8F" w:rsidRDefault="007047B6" w:rsidP="002C3F3C">
            <w:pPr>
              <w:pStyle w:val="Tablecontent"/>
              <w:rPr>
                <w:rFonts w:cs="Arial"/>
              </w:rPr>
            </w:pPr>
          </w:p>
        </w:tc>
        <w:tc>
          <w:tcPr>
            <w:tcW w:w="1260" w:type="dxa"/>
          </w:tcPr>
          <w:p w:rsidR="007047B6" w:rsidRPr="00425C8F" w:rsidRDefault="007047B6" w:rsidP="002C3F3C">
            <w:pPr>
              <w:pStyle w:val="Tablecontent"/>
              <w:rPr>
                <w:rFonts w:cs="Arial"/>
              </w:rPr>
            </w:pPr>
          </w:p>
        </w:tc>
        <w:tc>
          <w:tcPr>
            <w:tcW w:w="1496" w:type="dxa"/>
          </w:tcPr>
          <w:p w:rsidR="007047B6" w:rsidRPr="00425C8F" w:rsidRDefault="007047B6" w:rsidP="002C3F3C">
            <w:pPr>
              <w:pStyle w:val="Tablecontent"/>
              <w:rPr>
                <w:rFonts w:cs="Arial"/>
              </w:rPr>
            </w:pPr>
          </w:p>
        </w:tc>
      </w:tr>
      <w:tr w:rsidR="007047B6" w:rsidRPr="00425C8F" w:rsidTr="002C3F3C">
        <w:trPr>
          <w:trHeight w:val="277"/>
        </w:trPr>
        <w:tc>
          <w:tcPr>
            <w:tcW w:w="1440" w:type="dxa"/>
          </w:tcPr>
          <w:p w:rsidR="007047B6" w:rsidRPr="00425C8F" w:rsidRDefault="007047B6" w:rsidP="002C3F3C">
            <w:pPr>
              <w:pStyle w:val="Tablecontent"/>
              <w:rPr>
                <w:rFonts w:cs="Arial"/>
              </w:rPr>
            </w:pPr>
            <w:r w:rsidRPr="00425C8F">
              <w:rPr>
                <w:rFonts w:cs="Arial"/>
              </w:rPr>
              <w:t>MSISDN</w:t>
            </w:r>
          </w:p>
        </w:tc>
        <w:tc>
          <w:tcPr>
            <w:tcW w:w="1800" w:type="dxa"/>
          </w:tcPr>
          <w:p w:rsidR="007047B6" w:rsidRPr="00425C8F" w:rsidRDefault="007047B6" w:rsidP="002C3F3C">
            <w:pPr>
              <w:pStyle w:val="Tablecontent"/>
              <w:rPr>
                <w:rFonts w:cs="Arial"/>
              </w:rPr>
            </w:pPr>
            <w:r w:rsidRPr="00425C8F">
              <w:rPr>
                <w:rFonts w:cs="Arial"/>
              </w:rPr>
              <w:t>Mobile number</w:t>
            </w:r>
          </w:p>
        </w:tc>
        <w:tc>
          <w:tcPr>
            <w:tcW w:w="2340" w:type="dxa"/>
          </w:tcPr>
          <w:p w:rsidR="007047B6" w:rsidRPr="00425C8F" w:rsidRDefault="007047B6" w:rsidP="002C3F3C">
            <w:pPr>
              <w:pStyle w:val="Tablecontent"/>
              <w:rPr>
                <w:rFonts w:cs="Arial"/>
              </w:rPr>
            </w:pPr>
            <w:r w:rsidRPr="00425C8F">
              <w:rPr>
                <w:rFonts w:cs="Arial"/>
              </w:rPr>
              <w:t>Primary Transaction MSISDN of the new Operator or Channel user</w:t>
            </w:r>
          </w:p>
        </w:tc>
        <w:tc>
          <w:tcPr>
            <w:tcW w:w="1260" w:type="dxa"/>
          </w:tcPr>
          <w:p w:rsidR="007047B6" w:rsidRPr="00425C8F" w:rsidRDefault="007047B6" w:rsidP="002C3F3C">
            <w:pPr>
              <w:pStyle w:val="Tablecontent"/>
              <w:rPr>
                <w:rFonts w:cs="Arial"/>
              </w:rPr>
            </w:pPr>
            <w:r w:rsidRPr="00425C8F">
              <w:rPr>
                <w:rFonts w:cs="Arial"/>
              </w:rPr>
              <w:t>9810333333</w:t>
            </w:r>
          </w:p>
        </w:tc>
        <w:tc>
          <w:tcPr>
            <w:tcW w:w="1260" w:type="dxa"/>
          </w:tcPr>
          <w:p w:rsidR="007047B6" w:rsidRPr="00425C8F" w:rsidRDefault="007047B6" w:rsidP="002C3F3C">
            <w:pPr>
              <w:pStyle w:val="Tablecontent"/>
              <w:rPr>
                <w:rFonts w:cs="Arial"/>
              </w:rPr>
            </w:pPr>
            <w:r w:rsidRPr="00425C8F">
              <w:rPr>
                <w:rFonts w:cs="Arial"/>
              </w:rPr>
              <w:t>N(15)</w:t>
            </w:r>
          </w:p>
        </w:tc>
        <w:tc>
          <w:tcPr>
            <w:tcW w:w="1496" w:type="dxa"/>
          </w:tcPr>
          <w:p w:rsidR="007047B6" w:rsidRPr="00425C8F" w:rsidRDefault="007047B6" w:rsidP="002C3F3C">
            <w:pPr>
              <w:pStyle w:val="Tablecontent"/>
              <w:rPr>
                <w:rFonts w:cs="Arial"/>
              </w:rPr>
            </w:pPr>
            <w:r w:rsidRPr="00425C8F">
              <w:rPr>
                <w:rFonts w:cs="Arial"/>
              </w:rPr>
              <w:t>M</w:t>
            </w:r>
          </w:p>
        </w:tc>
      </w:tr>
      <w:tr w:rsidR="007047B6" w:rsidRPr="00425C8F" w:rsidTr="002C3F3C">
        <w:trPr>
          <w:cantSplit/>
          <w:trHeight w:val="277"/>
        </w:trPr>
        <w:tc>
          <w:tcPr>
            <w:tcW w:w="1440" w:type="dxa"/>
          </w:tcPr>
          <w:p w:rsidR="007047B6" w:rsidRPr="00425C8F" w:rsidRDefault="007047B6" w:rsidP="002C3F3C">
            <w:pPr>
              <w:pStyle w:val="Tablecontent"/>
              <w:rPr>
                <w:rFonts w:cs="Arial"/>
              </w:rPr>
            </w:pPr>
            <w:r w:rsidRPr="00425C8F">
              <w:rPr>
                <w:rFonts w:cs="Arial"/>
              </w:rPr>
              <w:t>TXNSTATUS</w:t>
            </w:r>
          </w:p>
        </w:tc>
        <w:tc>
          <w:tcPr>
            <w:tcW w:w="1800" w:type="dxa"/>
          </w:tcPr>
          <w:p w:rsidR="007047B6" w:rsidRPr="00425C8F" w:rsidRDefault="007047B6" w:rsidP="002C3F3C">
            <w:pPr>
              <w:pStyle w:val="Tablecontent"/>
              <w:rPr>
                <w:rFonts w:cs="Arial"/>
              </w:rPr>
            </w:pPr>
            <w:r w:rsidRPr="00425C8F">
              <w:rPr>
                <w:rFonts w:cs="Arial"/>
              </w:rPr>
              <w:t>Transaction Status</w:t>
            </w:r>
          </w:p>
        </w:tc>
        <w:tc>
          <w:tcPr>
            <w:tcW w:w="2340" w:type="dxa"/>
          </w:tcPr>
          <w:p w:rsidR="007047B6" w:rsidRPr="00425C8F" w:rsidRDefault="007047B6" w:rsidP="002C3F3C">
            <w:pPr>
              <w:pStyle w:val="Tablecontent"/>
              <w:rPr>
                <w:rFonts w:cs="Arial"/>
              </w:rPr>
            </w:pPr>
            <w:r w:rsidRPr="00425C8F">
              <w:rPr>
                <w:rFonts w:cs="Arial"/>
              </w:rPr>
              <w:t>Status of the User registration request</w:t>
            </w:r>
          </w:p>
          <w:p w:rsidR="007047B6" w:rsidRPr="00425C8F" w:rsidRDefault="007047B6" w:rsidP="002C3F3C">
            <w:pPr>
              <w:pStyle w:val="TableListBullet1"/>
              <w:jc w:val="left"/>
              <w:rPr>
                <w:rFonts w:cs="Arial"/>
              </w:rPr>
            </w:pPr>
            <w:r w:rsidRPr="00425C8F">
              <w:rPr>
                <w:rFonts w:cs="Arial"/>
              </w:rPr>
              <w:t xml:space="preserve">Transaction Status = 200 means Success, </w:t>
            </w:r>
          </w:p>
          <w:p w:rsidR="007047B6" w:rsidRPr="00425C8F" w:rsidRDefault="007047B6" w:rsidP="002C3F3C">
            <w:pPr>
              <w:pStyle w:val="TableListBullet1"/>
              <w:jc w:val="left"/>
              <w:rPr>
                <w:rFonts w:cs="Arial"/>
              </w:rPr>
            </w:pPr>
            <w:r w:rsidRPr="00425C8F">
              <w:rPr>
                <w:rFonts w:cs="Arial"/>
              </w:rPr>
              <w:t>Transaction Status Other than 200 means failed</w:t>
            </w:r>
          </w:p>
        </w:tc>
        <w:tc>
          <w:tcPr>
            <w:tcW w:w="1260" w:type="dxa"/>
          </w:tcPr>
          <w:p w:rsidR="007047B6" w:rsidRPr="00425C8F" w:rsidRDefault="007047B6" w:rsidP="002C3F3C">
            <w:pPr>
              <w:pStyle w:val="Tablecontent"/>
              <w:rPr>
                <w:rFonts w:cs="Arial"/>
              </w:rPr>
            </w:pPr>
            <w:r w:rsidRPr="00425C8F">
              <w:rPr>
                <w:rFonts w:cs="Arial"/>
              </w:rPr>
              <w:t>200</w:t>
            </w:r>
          </w:p>
        </w:tc>
        <w:tc>
          <w:tcPr>
            <w:tcW w:w="1260" w:type="dxa"/>
          </w:tcPr>
          <w:p w:rsidR="007047B6" w:rsidRPr="00425C8F" w:rsidRDefault="007047B6" w:rsidP="002C3F3C">
            <w:pPr>
              <w:pStyle w:val="Tablecontent"/>
              <w:rPr>
                <w:rFonts w:cs="Arial"/>
              </w:rPr>
            </w:pPr>
            <w:r w:rsidRPr="00425C8F">
              <w:rPr>
                <w:rFonts w:cs="Arial"/>
              </w:rPr>
              <w:t>N (7)</w:t>
            </w:r>
          </w:p>
        </w:tc>
        <w:tc>
          <w:tcPr>
            <w:tcW w:w="1496" w:type="dxa"/>
          </w:tcPr>
          <w:p w:rsidR="007047B6" w:rsidRPr="00425C8F" w:rsidRDefault="007047B6" w:rsidP="002C3F3C">
            <w:pPr>
              <w:pStyle w:val="Tablecontent"/>
              <w:rPr>
                <w:rFonts w:cs="Arial"/>
              </w:rPr>
            </w:pPr>
            <w:r w:rsidRPr="00425C8F">
              <w:rPr>
                <w:rFonts w:cs="Arial"/>
              </w:rPr>
              <w:t>M</w:t>
            </w:r>
          </w:p>
        </w:tc>
      </w:tr>
      <w:tr w:rsidR="007047B6" w:rsidRPr="00425C8F" w:rsidTr="002C3F3C">
        <w:trPr>
          <w:cantSplit/>
          <w:trHeight w:val="277"/>
        </w:trPr>
        <w:tc>
          <w:tcPr>
            <w:tcW w:w="1440" w:type="dxa"/>
          </w:tcPr>
          <w:p w:rsidR="007047B6" w:rsidRPr="00425C8F" w:rsidRDefault="007047B6" w:rsidP="002C3F3C">
            <w:pPr>
              <w:pStyle w:val="Tablecontent"/>
              <w:rPr>
                <w:rFonts w:cs="Arial"/>
              </w:rPr>
            </w:pPr>
            <w:r w:rsidRPr="00425C8F">
              <w:rPr>
                <w:rFonts w:cs="Arial"/>
              </w:rPr>
              <w:t>MESSAGE</w:t>
            </w:r>
          </w:p>
        </w:tc>
        <w:tc>
          <w:tcPr>
            <w:tcW w:w="1800" w:type="dxa"/>
          </w:tcPr>
          <w:p w:rsidR="007047B6" w:rsidRPr="00425C8F" w:rsidRDefault="007047B6" w:rsidP="002C3F3C">
            <w:pPr>
              <w:pStyle w:val="Tablecontent"/>
              <w:rPr>
                <w:rFonts w:cs="Arial"/>
              </w:rPr>
            </w:pPr>
            <w:r w:rsidRPr="00425C8F">
              <w:rPr>
                <w:rFonts w:cs="Arial"/>
              </w:rPr>
              <w:t>Response message</w:t>
            </w:r>
          </w:p>
        </w:tc>
        <w:tc>
          <w:tcPr>
            <w:tcW w:w="2340" w:type="dxa"/>
          </w:tcPr>
          <w:p w:rsidR="007047B6" w:rsidRPr="00425C8F" w:rsidRDefault="007047B6" w:rsidP="002C3F3C">
            <w:pPr>
              <w:pStyle w:val="Tablecontent"/>
              <w:rPr>
                <w:rFonts w:cs="Arial"/>
              </w:rPr>
            </w:pPr>
            <w:r w:rsidRPr="00425C8F">
              <w:rPr>
                <w:rFonts w:cs="Arial"/>
              </w:rPr>
              <w:t>Response message against user creation request</w:t>
            </w:r>
          </w:p>
        </w:tc>
        <w:tc>
          <w:tcPr>
            <w:tcW w:w="1260" w:type="dxa"/>
          </w:tcPr>
          <w:p w:rsidR="007047B6" w:rsidRPr="00425C8F" w:rsidRDefault="007047B6" w:rsidP="002C3F3C">
            <w:pPr>
              <w:pStyle w:val="Tablecontent"/>
              <w:rPr>
                <w:rFonts w:cs="Arial"/>
              </w:rPr>
            </w:pPr>
            <w:r w:rsidRPr="00425C8F">
              <w:rPr>
                <w:rFonts w:cs="Arial"/>
              </w:rPr>
              <w:t>Message test</w:t>
            </w:r>
          </w:p>
        </w:tc>
        <w:tc>
          <w:tcPr>
            <w:tcW w:w="1260" w:type="dxa"/>
          </w:tcPr>
          <w:p w:rsidR="007047B6" w:rsidRPr="00425C8F" w:rsidRDefault="007047B6" w:rsidP="002C3F3C">
            <w:pPr>
              <w:pStyle w:val="Tablecontent"/>
              <w:rPr>
                <w:rFonts w:cs="Arial"/>
              </w:rPr>
            </w:pPr>
            <w:r w:rsidRPr="00425C8F">
              <w:rPr>
                <w:rFonts w:cs="Arial"/>
              </w:rPr>
              <w:t>A (250)</w:t>
            </w:r>
          </w:p>
        </w:tc>
        <w:tc>
          <w:tcPr>
            <w:tcW w:w="1496" w:type="dxa"/>
          </w:tcPr>
          <w:p w:rsidR="007047B6" w:rsidRPr="00425C8F" w:rsidRDefault="007047B6" w:rsidP="002C3F3C">
            <w:pPr>
              <w:pStyle w:val="Tablecontent"/>
              <w:rPr>
                <w:rFonts w:cs="Arial"/>
              </w:rPr>
            </w:pPr>
            <w:r w:rsidRPr="00425C8F">
              <w:rPr>
                <w:rFonts w:cs="Arial"/>
              </w:rPr>
              <w:t>O</w:t>
            </w:r>
          </w:p>
        </w:tc>
      </w:tr>
    </w:tbl>
    <w:p w:rsidR="007047B6" w:rsidRPr="00425C8F" w:rsidRDefault="007047B6" w:rsidP="007047B6">
      <w:pPr>
        <w:pStyle w:val="Head"/>
      </w:pPr>
    </w:p>
    <w:p w:rsidR="007047B6" w:rsidRPr="00425C8F" w:rsidRDefault="007047B6" w:rsidP="007047B6">
      <w:pPr>
        <w:pStyle w:val="NoteHeading"/>
        <w:rPr>
          <w:color w:val="auto"/>
        </w:rPr>
      </w:pPr>
      <w:r w:rsidRPr="00425C8F">
        <w:rPr>
          <w:color w:val="auto"/>
        </w:rPr>
        <w:t>The value of TYPE tag is fixed, as mentioned above</w:t>
      </w:r>
    </w:p>
    <w:p w:rsidR="007047B6" w:rsidRPr="00425C8F" w:rsidRDefault="007047B6" w:rsidP="007047B6">
      <w:pPr>
        <w:pStyle w:val="NoteHeading"/>
        <w:rPr>
          <w:color w:val="auto"/>
        </w:rPr>
      </w:pPr>
      <w:r w:rsidRPr="00425C8F">
        <w:rPr>
          <w:color w:val="auto"/>
        </w:rPr>
        <w:t>Upon successful creation, PreTUPS would send a SMS notification to the newly created Operator or Channel user’s primary MSISDN</w:t>
      </w:r>
    </w:p>
    <w:p w:rsidR="007047B6" w:rsidRPr="00425C8F" w:rsidRDefault="007047B6" w:rsidP="007047B6">
      <w:pPr>
        <w:pStyle w:val="BodyText2"/>
      </w:pPr>
    </w:p>
    <w:p w:rsidR="007047B6" w:rsidRPr="00425C8F" w:rsidRDefault="007047B6" w:rsidP="007047B6"/>
    <w:p w:rsidR="007047B6" w:rsidRPr="00425C8F" w:rsidRDefault="007047B6" w:rsidP="00337049">
      <w:pPr>
        <w:pStyle w:val="Heading2"/>
      </w:pPr>
      <w:bookmarkStart w:id="537" w:name="_Toc359924528"/>
      <w:bookmarkStart w:id="538" w:name="_Toc485139726"/>
      <w:r w:rsidRPr="00425C8F">
        <w:t>User Modification XML API</w:t>
      </w:r>
      <w:bookmarkEnd w:id="537"/>
      <w:bookmarkEnd w:id="538"/>
    </w:p>
    <w:p w:rsidR="007047B6" w:rsidRPr="00425C8F" w:rsidRDefault="007047B6" w:rsidP="007047B6">
      <w:pPr>
        <w:pStyle w:val="BodyText2"/>
      </w:pPr>
      <w:r w:rsidRPr="00425C8F">
        <w:t xml:space="preserve">Using this API, external system would be able to send </w:t>
      </w:r>
      <w:del w:id="539" w:author="shaina.sahni" w:date="2017-10-25T10:52:00Z">
        <w:r w:rsidRPr="00425C8F" w:rsidDel="006E0422">
          <w:delText xml:space="preserve">Operator or </w:delText>
        </w:r>
      </w:del>
      <w:r w:rsidRPr="00425C8F">
        <w:t xml:space="preserve">Channel user’s modification request to Easy load. </w:t>
      </w:r>
    </w:p>
    <w:p w:rsidR="007047B6" w:rsidRPr="00425C8F" w:rsidRDefault="007047B6" w:rsidP="007047B6">
      <w:pPr>
        <w:pStyle w:val="BodyText2"/>
        <w:rPr>
          <w:b/>
          <w:bCs/>
          <w:u w:val="single"/>
        </w:rPr>
      </w:pPr>
    </w:p>
    <w:p w:rsidR="007047B6" w:rsidRPr="00425C8F" w:rsidRDefault="0000768E" w:rsidP="001E6309">
      <w:pPr>
        <w:pStyle w:val="Heading"/>
        <w:rPr>
          <w:color w:val="auto"/>
        </w:rPr>
      </w:pPr>
      <w:r w:rsidRPr="00425C8F">
        <w:rPr>
          <w:color w:val="auto"/>
        </w:rPr>
        <w:t>Request Syntax</w:t>
      </w:r>
    </w:p>
    <w:p w:rsidR="007047B6" w:rsidRPr="00425C8F" w:rsidRDefault="007047B6" w:rsidP="007047B6">
      <w:pPr>
        <w:pStyle w:val="Code"/>
        <w:ind w:left="0"/>
      </w:pPr>
      <w:proofErr w:type="gramStart"/>
      <w:r w:rsidRPr="00425C8F">
        <w:t>&lt;?xml</w:t>
      </w:r>
      <w:proofErr w:type="gramEnd"/>
      <w:r w:rsidRPr="00425C8F">
        <w:t xml:space="preserve"> version="1.0"?&gt;</w:t>
      </w:r>
    </w:p>
    <w:p w:rsidR="007047B6" w:rsidRPr="00425C8F" w:rsidRDefault="007047B6" w:rsidP="007047B6">
      <w:pPr>
        <w:pStyle w:val="Code"/>
        <w:ind w:left="180"/>
        <w:jc w:val="left"/>
      </w:pPr>
      <w:r w:rsidRPr="00425C8F">
        <w:t>&lt;</w:t>
      </w:r>
      <w:r w:rsidRPr="00425C8F">
        <w:rPr>
          <w:b/>
        </w:rPr>
        <w:t>COMMAND</w:t>
      </w:r>
      <w:r w:rsidRPr="00425C8F">
        <w:t>&gt;</w:t>
      </w:r>
    </w:p>
    <w:p w:rsidR="007047B6" w:rsidRPr="00425C8F" w:rsidRDefault="007047B6" w:rsidP="007047B6">
      <w:pPr>
        <w:pStyle w:val="Code"/>
        <w:ind w:left="360"/>
        <w:jc w:val="left"/>
      </w:pPr>
      <w:r w:rsidRPr="00425C8F">
        <w:t>&lt;</w:t>
      </w:r>
      <w:r w:rsidRPr="00425C8F">
        <w:rPr>
          <w:b/>
        </w:rPr>
        <w:t>TYPE</w:t>
      </w:r>
      <w:proofErr w:type="gramStart"/>
      <w:r w:rsidRPr="00425C8F">
        <w:t>&gt;</w:t>
      </w:r>
      <w:r w:rsidR="00F61FBB" w:rsidRPr="00425C8F" w:rsidDel="00F61FBB">
        <w:t xml:space="preserve"> </w:t>
      </w:r>
      <w:r w:rsidR="00F61FBB" w:rsidRPr="00F61FBB">
        <w:t xml:space="preserve"> USERMODREQ</w:t>
      </w:r>
      <w:proofErr w:type="gramEnd"/>
      <w:r w:rsidR="00F61FBB" w:rsidRPr="00F61FBB">
        <w:t xml:space="preserve"> </w:t>
      </w:r>
      <w:r w:rsidRPr="00425C8F">
        <w:t>&lt;/</w:t>
      </w:r>
      <w:r w:rsidRPr="00425C8F">
        <w:rPr>
          <w:b/>
        </w:rPr>
        <w:t>TYPE</w:t>
      </w:r>
      <w:r w:rsidRPr="00425C8F">
        <w:t>&gt;</w:t>
      </w:r>
    </w:p>
    <w:p w:rsidR="007047B6" w:rsidRPr="00425C8F" w:rsidRDefault="007047B6" w:rsidP="007047B6">
      <w:pPr>
        <w:pStyle w:val="Code"/>
        <w:ind w:left="360"/>
        <w:jc w:val="left"/>
      </w:pPr>
      <w:r w:rsidRPr="00425C8F">
        <w:t>&lt;</w:t>
      </w:r>
      <w:r w:rsidRPr="00425C8F">
        <w:rPr>
          <w:b/>
        </w:rPr>
        <w:t>DATE</w:t>
      </w:r>
      <w:r w:rsidRPr="00425C8F">
        <w:t>&gt;&lt;Current Date &amp; Time&gt;&lt;/</w:t>
      </w:r>
      <w:r w:rsidRPr="00425C8F">
        <w:rPr>
          <w:b/>
        </w:rPr>
        <w:t>DATE</w:t>
      </w:r>
      <w:r w:rsidRPr="00425C8F">
        <w:t>&gt;</w:t>
      </w:r>
    </w:p>
    <w:p w:rsidR="007047B6" w:rsidRPr="00425C8F" w:rsidRDefault="007047B6" w:rsidP="007047B6">
      <w:pPr>
        <w:pStyle w:val="Code"/>
        <w:ind w:left="360"/>
        <w:jc w:val="left"/>
      </w:pPr>
      <w:r w:rsidRPr="00425C8F">
        <w:t>&lt;</w:t>
      </w:r>
      <w:r w:rsidRPr="00425C8F">
        <w:rPr>
          <w:b/>
        </w:rPr>
        <w:t>EXTNWCODE</w:t>
      </w:r>
      <w:r w:rsidRPr="00425C8F">
        <w:t>&gt;&lt;External Network Code&gt;&lt;/</w:t>
      </w:r>
      <w:r w:rsidRPr="00425C8F">
        <w:rPr>
          <w:b/>
        </w:rPr>
        <w:t>EXTNWCODE</w:t>
      </w:r>
      <w:r w:rsidRPr="00425C8F">
        <w:t>&gt;</w:t>
      </w:r>
    </w:p>
    <w:p w:rsidR="007047B6" w:rsidRPr="00425C8F" w:rsidRDefault="007047B6" w:rsidP="007047B6">
      <w:pPr>
        <w:pStyle w:val="code0"/>
        <w:spacing w:before="60" w:beforeAutospacing="0" w:after="60" w:afterAutospacing="0"/>
        <w:ind w:left="36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EMPCODE</w:t>
      </w:r>
      <w:r w:rsidRPr="00425C8F">
        <w:rPr>
          <w:rFonts w:ascii="Courier New" w:eastAsia="Times New Roman" w:hAnsi="Courier New" w:cs="Times New Roman"/>
          <w:sz w:val="20"/>
        </w:rPr>
        <w:t>&gt;&lt;Employee Code&gt;&lt;/</w:t>
      </w:r>
      <w:r w:rsidRPr="00425C8F">
        <w:rPr>
          <w:rFonts w:ascii="Courier New" w:eastAsia="Times New Roman" w:hAnsi="Courier New" w:cs="Times New Roman"/>
          <w:b/>
          <w:sz w:val="20"/>
        </w:rPr>
        <w:t>EMPCODE</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36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LOGINID</w:t>
      </w:r>
      <w:r w:rsidRPr="00425C8F">
        <w:rPr>
          <w:rFonts w:ascii="Courier New" w:eastAsia="Times New Roman" w:hAnsi="Courier New" w:cs="Times New Roman"/>
          <w:sz w:val="20"/>
        </w:rPr>
        <w:t>&gt;&lt;Web login ID&gt;&lt;/</w:t>
      </w:r>
      <w:r w:rsidRPr="00425C8F">
        <w:rPr>
          <w:rFonts w:ascii="Courier New" w:eastAsia="Times New Roman" w:hAnsi="Courier New" w:cs="Times New Roman"/>
          <w:b/>
          <w:sz w:val="20"/>
        </w:rPr>
        <w:t>LOGINID</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36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PASSWORD</w:t>
      </w:r>
      <w:r w:rsidRPr="00425C8F">
        <w:rPr>
          <w:rFonts w:ascii="Courier New" w:eastAsia="Times New Roman" w:hAnsi="Courier New" w:cs="Times New Roman"/>
          <w:sz w:val="20"/>
        </w:rPr>
        <w:t>&gt;&lt;Web login password&gt;&lt;/</w:t>
      </w:r>
      <w:r w:rsidRPr="00425C8F">
        <w:rPr>
          <w:rFonts w:ascii="Courier New" w:eastAsia="Times New Roman" w:hAnsi="Courier New" w:cs="Times New Roman"/>
          <w:b/>
          <w:sz w:val="20"/>
        </w:rPr>
        <w:t>PASSWORD</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36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MSISDN</w:t>
      </w:r>
      <w:r w:rsidRPr="00425C8F">
        <w:rPr>
          <w:rFonts w:ascii="Courier New" w:eastAsia="Times New Roman" w:hAnsi="Courier New" w:cs="Times New Roman"/>
          <w:sz w:val="20"/>
        </w:rPr>
        <w:t>&gt;&lt;Primary MSISDN&gt;&lt;/</w:t>
      </w:r>
      <w:r w:rsidRPr="00425C8F">
        <w:rPr>
          <w:rFonts w:ascii="Courier New" w:eastAsia="Times New Roman" w:hAnsi="Courier New" w:cs="Times New Roman"/>
          <w:b/>
          <w:sz w:val="20"/>
        </w:rPr>
        <w:t>MSISDN</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36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PIN</w:t>
      </w:r>
      <w:r w:rsidRPr="00425C8F">
        <w:rPr>
          <w:rFonts w:ascii="Courier New" w:eastAsia="Times New Roman" w:hAnsi="Courier New" w:cs="Times New Roman"/>
          <w:sz w:val="20"/>
        </w:rPr>
        <w:t>&gt;&lt;PIN&gt;&lt;/</w:t>
      </w:r>
      <w:r w:rsidRPr="00425C8F">
        <w:rPr>
          <w:rFonts w:ascii="Courier New" w:eastAsia="Times New Roman" w:hAnsi="Courier New" w:cs="Times New Roman"/>
          <w:b/>
          <w:sz w:val="20"/>
        </w:rPr>
        <w:t>PIN</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36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EXTREFNUM</w:t>
      </w:r>
      <w:r w:rsidRPr="00425C8F">
        <w:rPr>
          <w:rFonts w:ascii="Courier New" w:eastAsia="Times New Roman" w:hAnsi="Courier New" w:cs="Times New Roman"/>
          <w:sz w:val="20"/>
        </w:rPr>
        <w:t>&gt;&lt;External reference number&gt;&lt;/</w:t>
      </w:r>
      <w:r w:rsidRPr="00425C8F">
        <w:rPr>
          <w:rFonts w:ascii="Courier New" w:eastAsia="Times New Roman" w:hAnsi="Courier New" w:cs="Times New Roman"/>
          <w:b/>
          <w:sz w:val="20"/>
        </w:rPr>
        <w:t>EXTREFNUM</w:t>
      </w:r>
      <w:r w:rsidRPr="00425C8F">
        <w:rPr>
          <w:rFonts w:ascii="Courier New" w:eastAsia="Times New Roman" w:hAnsi="Courier New" w:cs="Times New Roman"/>
          <w:sz w:val="20"/>
        </w:rPr>
        <w:t>&gt;</w:t>
      </w:r>
    </w:p>
    <w:p w:rsidR="007047B6" w:rsidRPr="00425C8F" w:rsidRDefault="007047B6" w:rsidP="007047B6">
      <w:pPr>
        <w:pStyle w:val="Code"/>
        <w:ind w:left="180" w:firstLine="180"/>
        <w:jc w:val="left"/>
      </w:pPr>
      <w:r w:rsidRPr="00425C8F">
        <w:t>&lt;</w:t>
      </w:r>
      <w:r w:rsidRPr="00425C8F">
        <w:rPr>
          <w:b/>
        </w:rPr>
        <w:t>DATA</w:t>
      </w:r>
      <w:r w:rsidRPr="00425C8F">
        <w:t>&gt;</w:t>
      </w:r>
    </w:p>
    <w:p w:rsidR="007047B6" w:rsidRPr="00425C8F" w:rsidRDefault="007047B6" w:rsidP="007047B6">
      <w:pPr>
        <w:pStyle w:val="Code"/>
        <w:ind w:left="0" w:firstLine="720"/>
        <w:jc w:val="left"/>
      </w:pPr>
      <w:r w:rsidRPr="00425C8F">
        <w:t>&lt;</w:t>
      </w:r>
      <w:r w:rsidRPr="00425C8F">
        <w:rPr>
          <w:b/>
        </w:rPr>
        <w:t>USERMSISDN</w:t>
      </w:r>
      <w:r w:rsidRPr="00425C8F">
        <w:t>&gt;&lt;User’s primary MSISDN&gt;&lt;/</w:t>
      </w:r>
      <w:r w:rsidRPr="00425C8F">
        <w:rPr>
          <w:b/>
        </w:rPr>
        <w:t>USERMSISDN</w:t>
      </w:r>
      <w:r w:rsidRPr="00425C8F">
        <w:t>&gt;</w:t>
      </w:r>
    </w:p>
    <w:p w:rsidR="007047B6" w:rsidRPr="00425C8F" w:rsidRDefault="007047B6" w:rsidP="007047B6">
      <w:pPr>
        <w:pStyle w:val="Code"/>
        <w:ind w:left="720"/>
        <w:jc w:val="left"/>
      </w:pPr>
      <w:r w:rsidRPr="00425C8F">
        <w:t>&lt;</w:t>
      </w:r>
      <w:r w:rsidRPr="00425C8F">
        <w:rPr>
          <w:b/>
        </w:rPr>
        <w:t>EXTERNALCODE</w:t>
      </w:r>
      <w:r w:rsidRPr="00425C8F">
        <w:t xml:space="preserve">&gt;&lt;External code of the </w:t>
      </w:r>
      <w:del w:id="540" w:author="shaina.sahni" w:date="2017-10-26T11:40:00Z">
        <w:r w:rsidRPr="00425C8F" w:rsidDel="0029095B">
          <w:delText xml:space="preserve">operator or </w:delText>
        </w:r>
      </w:del>
      <w:r w:rsidRPr="00425C8F">
        <w:t>channel user&gt;&lt;/</w:t>
      </w:r>
      <w:r w:rsidRPr="00425C8F">
        <w:rPr>
          <w:b/>
        </w:rPr>
        <w:t>EXTERNALCODE</w:t>
      </w:r>
      <w:r w:rsidRPr="00425C8F">
        <w:t>&gt;</w:t>
      </w:r>
    </w:p>
    <w:p w:rsidR="007047B6" w:rsidRPr="00425C8F" w:rsidRDefault="007047B6" w:rsidP="007047B6">
      <w:pPr>
        <w:pStyle w:val="Code"/>
        <w:ind w:left="720"/>
        <w:jc w:val="left"/>
      </w:pPr>
      <w:r w:rsidRPr="00425C8F">
        <w:t>&lt;</w:t>
      </w:r>
      <w:r w:rsidRPr="00425C8F">
        <w:rPr>
          <w:b/>
        </w:rPr>
        <w:t>NEWEXTERNALCODE</w:t>
      </w:r>
      <w:r w:rsidRPr="00425C8F">
        <w:t xml:space="preserve">&gt;&lt;New External code of the </w:t>
      </w:r>
      <w:del w:id="541" w:author="shaina.sahni" w:date="2017-10-26T11:40:00Z">
        <w:r w:rsidRPr="00425C8F" w:rsidDel="0029095B">
          <w:delText xml:space="preserve">operator or </w:delText>
        </w:r>
      </w:del>
      <w:r w:rsidRPr="00425C8F">
        <w:t>channel user&gt;&lt;/</w:t>
      </w:r>
      <w:r w:rsidRPr="00425C8F">
        <w:rPr>
          <w:b/>
        </w:rPr>
        <w:t>NEWEXTERNALCODE</w:t>
      </w:r>
      <w:r w:rsidRPr="00425C8F">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USERNAME</w:t>
      </w:r>
      <w:r w:rsidRPr="00425C8F">
        <w:rPr>
          <w:rFonts w:ascii="Courier New" w:eastAsia="Times New Roman" w:hAnsi="Courier New" w:cs="Times New Roman"/>
          <w:sz w:val="20"/>
        </w:rPr>
        <w:t xml:space="preserve">&gt;&lt;user name of the </w:t>
      </w:r>
      <w:del w:id="542" w:author="shaina.sahni" w:date="2017-10-26T11:40:00Z">
        <w:r w:rsidRPr="00425C8F" w:rsidDel="0029095B">
          <w:rPr>
            <w:rFonts w:ascii="Courier New" w:eastAsia="Times New Roman" w:hAnsi="Courier New" w:cs="Times New Roman"/>
            <w:sz w:val="20"/>
          </w:rPr>
          <w:delText xml:space="preserve">operator or </w:delText>
        </w:r>
      </w:del>
      <w:r w:rsidRPr="00425C8F">
        <w:rPr>
          <w:rFonts w:ascii="Courier New" w:eastAsia="Times New Roman" w:hAnsi="Courier New" w:cs="Times New Roman"/>
          <w:sz w:val="20"/>
        </w:rPr>
        <w:t>channel user&gt;&lt;/</w:t>
      </w:r>
      <w:r w:rsidRPr="00425C8F">
        <w:rPr>
          <w:rFonts w:ascii="Courier New" w:eastAsia="Times New Roman" w:hAnsi="Courier New" w:cs="Times New Roman"/>
          <w:b/>
          <w:sz w:val="20"/>
        </w:rPr>
        <w:t>USERNAME</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SHORTNAME</w:t>
      </w:r>
      <w:r w:rsidRPr="00425C8F">
        <w:rPr>
          <w:rFonts w:ascii="Courier New" w:eastAsia="Times New Roman" w:hAnsi="Courier New" w:cs="Times New Roman"/>
          <w:sz w:val="20"/>
        </w:rPr>
        <w:t xml:space="preserve">&gt;&lt;Short name of the </w:t>
      </w:r>
      <w:del w:id="543" w:author="shaina.sahni" w:date="2017-10-26T11:41:00Z">
        <w:r w:rsidRPr="00425C8F" w:rsidDel="0029095B">
          <w:rPr>
            <w:rFonts w:ascii="Courier New" w:eastAsia="Times New Roman" w:hAnsi="Courier New" w:cs="Times New Roman"/>
            <w:sz w:val="20"/>
          </w:rPr>
          <w:delText xml:space="preserve">operator or </w:delText>
        </w:r>
      </w:del>
      <w:r w:rsidRPr="00425C8F">
        <w:rPr>
          <w:rFonts w:ascii="Courier New" w:eastAsia="Times New Roman" w:hAnsi="Courier New" w:cs="Times New Roman"/>
          <w:sz w:val="20"/>
        </w:rPr>
        <w:t>channel user&gt;&lt;/</w:t>
      </w:r>
      <w:r w:rsidRPr="00425C8F">
        <w:rPr>
          <w:rFonts w:ascii="Courier New" w:eastAsia="Times New Roman" w:hAnsi="Courier New" w:cs="Times New Roman"/>
          <w:b/>
          <w:sz w:val="20"/>
        </w:rPr>
        <w:t>SHORTNAME</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USERNAMEPREFIX</w:t>
      </w:r>
      <w:r w:rsidRPr="00425C8F">
        <w:rPr>
          <w:rFonts w:ascii="Courier New" w:eastAsia="Times New Roman" w:hAnsi="Courier New" w:cs="Times New Roman"/>
          <w:sz w:val="20"/>
        </w:rPr>
        <w:t xml:space="preserve">&gt;&lt;user name prefix of the </w:t>
      </w:r>
      <w:del w:id="544" w:author="shaina.sahni" w:date="2017-10-26T11:41:00Z">
        <w:r w:rsidRPr="00425C8F" w:rsidDel="0029095B">
          <w:rPr>
            <w:rFonts w:ascii="Courier New" w:eastAsia="Times New Roman" w:hAnsi="Courier New" w:cs="Times New Roman"/>
            <w:sz w:val="20"/>
          </w:rPr>
          <w:delText xml:space="preserve">operator or </w:delText>
        </w:r>
      </w:del>
      <w:r w:rsidRPr="00425C8F">
        <w:rPr>
          <w:rFonts w:ascii="Courier New" w:eastAsia="Times New Roman" w:hAnsi="Courier New" w:cs="Times New Roman"/>
          <w:sz w:val="20"/>
        </w:rPr>
        <w:t>channel user&gt;&lt;/</w:t>
      </w:r>
      <w:r w:rsidRPr="00425C8F">
        <w:rPr>
          <w:rFonts w:ascii="Courier New" w:eastAsia="Times New Roman" w:hAnsi="Courier New" w:cs="Times New Roman"/>
          <w:b/>
          <w:sz w:val="20"/>
        </w:rPr>
        <w:t>USERNAMEPREFIX</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SUBSCRIBERCODE</w:t>
      </w:r>
      <w:r w:rsidRPr="00425C8F">
        <w:rPr>
          <w:rFonts w:ascii="Courier New" w:eastAsia="Times New Roman" w:hAnsi="Courier New" w:cs="Times New Roman"/>
          <w:sz w:val="20"/>
        </w:rPr>
        <w:t xml:space="preserve">&gt;&lt;Subscriber code of the </w:t>
      </w:r>
      <w:del w:id="545" w:author="shaina.sahni" w:date="2017-10-26T11:41:00Z">
        <w:r w:rsidRPr="00425C8F" w:rsidDel="0029095B">
          <w:rPr>
            <w:rFonts w:ascii="Courier New" w:eastAsia="Times New Roman" w:hAnsi="Courier New" w:cs="Times New Roman"/>
            <w:sz w:val="20"/>
          </w:rPr>
          <w:delText xml:space="preserve">operator or </w:delText>
        </w:r>
      </w:del>
      <w:r w:rsidRPr="00425C8F">
        <w:rPr>
          <w:rFonts w:ascii="Courier New" w:eastAsia="Times New Roman" w:hAnsi="Courier New" w:cs="Times New Roman"/>
          <w:sz w:val="20"/>
        </w:rPr>
        <w:t>channel user&gt;&lt;/</w:t>
      </w:r>
      <w:r w:rsidRPr="00425C8F">
        <w:rPr>
          <w:rFonts w:ascii="Courier New" w:eastAsia="Times New Roman" w:hAnsi="Courier New" w:cs="Times New Roman"/>
          <w:b/>
          <w:sz w:val="20"/>
        </w:rPr>
        <w:t>SUBSCRIBERCODE</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CONTACTPERSON</w:t>
      </w:r>
      <w:r w:rsidRPr="00425C8F">
        <w:rPr>
          <w:rFonts w:ascii="Courier New" w:eastAsia="Times New Roman" w:hAnsi="Courier New" w:cs="Times New Roman"/>
          <w:sz w:val="20"/>
        </w:rPr>
        <w:t xml:space="preserve">&gt;&lt;Contact person name of the </w:t>
      </w:r>
      <w:del w:id="546" w:author="shaina.sahni" w:date="2017-10-26T11:41:00Z">
        <w:r w:rsidRPr="00425C8F" w:rsidDel="0029095B">
          <w:rPr>
            <w:rFonts w:ascii="Courier New" w:eastAsia="Times New Roman" w:hAnsi="Courier New" w:cs="Times New Roman"/>
            <w:sz w:val="20"/>
          </w:rPr>
          <w:delText xml:space="preserve">operator or </w:delText>
        </w:r>
      </w:del>
      <w:r w:rsidRPr="00425C8F">
        <w:rPr>
          <w:rFonts w:ascii="Courier New" w:eastAsia="Times New Roman" w:hAnsi="Courier New" w:cs="Times New Roman"/>
          <w:sz w:val="20"/>
        </w:rPr>
        <w:t>channel user&gt;&lt;/</w:t>
      </w:r>
      <w:r w:rsidRPr="00425C8F">
        <w:rPr>
          <w:rFonts w:ascii="Courier New" w:eastAsia="Times New Roman" w:hAnsi="Courier New" w:cs="Times New Roman"/>
          <w:b/>
          <w:sz w:val="20"/>
        </w:rPr>
        <w:t>CONTACTPERSON</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CONTACTNUMBER</w:t>
      </w:r>
      <w:r w:rsidRPr="00425C8F">
        <w:rPr>
          <w:rFonts w:ascii="Courier New" w:eastAsia="Times New Roman" w:hAnsi="Courier New" w:cs="Times New Roman"/>
          <w:sz w:val="20"/>
        </w:rPr>
        <w:t xml:space="preserve">&gt;&lt;Contact phone number of the </w:t>
      </w:r>
      <w:del w:id="547" w:author="shaina.sahni" w:date="2017-10-26T11:41:00Z">
        <w:r w:rsidRPr="00425C8F" w:rsidDel="0029095B">
          <w:rPr>
            <w:rFonts w:ascii="Courier New" w:eastAsia="Times New Roman" w:hAnsi="Courier New" w:cs="Times New Roman"/>
            <w:sz w:val="20"/>
          </w:rPr>
          <w:delText xml:space="preserve">operator or </w:delText>
        </w:r>
      </w:del>
      <w:r w:rsidRPr="00425C8F">
        <w:rPr>
          <w:rFonts w:ascii="Courier New" w:eastAsia="Times New Roman" w:hAnsi="Courier New" w:cs="Times New Roman"/>
          <w:sz w:val="20"/>
        </w:rPr>
        <w:t>channel user&gt;&lt;/</w:t>
      </w:r>
      <w:r w:rsidRPr="00425C8F">
        <w:rPr>
          <w:rFonts w:ascii="Courier New" w:eastAsia="Times New Roman" w:hAnsi="Courier New" w:cs="Times New Roman"/>
          <w:b/>
          <w:sz w:val="20"/>
        </w:rPr>
        <w:t>CONTACTNUMBER</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SSN</w:t>
      </w:r>
      <w:r w:rsidRPr="00425C8F">
        <w:rPr>
          <w:rFonts w:ascii="Courier New" w:eastAsia="Times New Roman" w:hAnsi="Courier New" w:cs="Times New Roman"/>
          <w:sz w:val="20"/>
        </w:rPr>
        <w:t xml:space="preserve">&gt;&lt;SSN of the </w:t>
      </w:r>
      <w:del w:id="548" w:author="shaina.sahni" w:date="2017-10-26T11:41:00Z">
        <w:r w:rsidRPr="00425C8F" w:rsidDel="0029095B">
          <w:rPr>
            <w:rFonts w:ascii="Courier New" w:eastAsia="Times New Roman" w:hAnsi="Courier New" w:cs="Times New Roman"/>
            <w:sz w:val="20"/>
          </w:rPr>
          <w:delText xml:space="preserve">operator or </w:delText>
        </w:r>
      </w:del>
      <w:r w:rsidRPr="00425C8F">
        <w:rPr>
          <w:rFonts w:ascii="Courier New" w:eastAsia="Times New Roman" w:hAnsi="Courier New" w:cs="Times New Roman"/>
          <w:sz w:val="20"/>
        </w:rPr>
        <w:t>channel user&gt;&lt;/</w:t>
      </w:r>
      <w:r w:rsidRPr="00425C8F">
        <w:rPr>
          <w:rFonts w:ascii="Courier New" w:eastAsia="Times New Roman" w:hAnsi="Courier New" w:cs="Times New Roman"/>
          <w:b/>
          <w:sz w:val="20"/>
        </w:rPr>
        <w:t>SSN</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ADDRESS1</w:t>
      </w:r>
      <w:r w:rsidRPr="00425C8F">
        <w:rPr>
          <w:rFonts w:ascii="Courier New" w:eastAsia="Times New Roman" w:hAnsi="Courier New" w:cs="Times New Roman"/>
          <w:sz w:val="20"/>
        </w:rPr>
        <w:t xml:space="preserve">&gt;&lt;Address line 1 of the </w:t>
      </w:r>
      <w:del w:id="549" w:author="shaina.sahni" w:date="2017-10-26T11:41:00Z">
        <w:r w:rsidRPr="00425C8F" w:rsidDel="0029095B">
          <w:rPr>
            <w:rFonts w:ascii="Courier New" w:eastAsia="Times New Roman" w:hAnsi="Courier New" w:cs="Times New Roman"/>
            <w:sz w:val="20"/>
          </w:rPr>
          <w:delText xml:space="preserve">operator or </w:delText>
        </w:r>
      </w:del>
      <w:r w:rsidRPr="00425C8F">
        <w:rPr>
          <w:rFonts w:ascii="Courier New" w:eastAsia="Times New Roman" w:hAnsi="Courier New" w:cs="Times New Roman"/>
          <w:sz w:val="20"/>
        </w:rPr>
        <w:t>channel user&gt;&lt;/</w:t>
      </w:r>
      <w:r w:rsidRPr="00425C8F">
        <w:rPr>
          <w:rFonts w:ascii="Courier New" w:eastAsia="Times New Roman" w:hAnsi="Courier New" w:cs="Times New Roman"/>
          <w:b/>
          <w:sz w:val="20"/>
        </w:rPr>
        <w:t>ADDRESS1</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ADDRESS2</w:t>
      </w:r>
      <w:r w:rsidRPr="00425C8F">
        <w:rPr>
          <w:rFonts w:ascii="Courier New" w:eastAsia="Times New Roman" w:hAnsi="Courier New" w:cs="Times New Roman"/>
          <w:sz w:val="20"/>
        </w:rPr>
        <w:t xml:space="preserve">&gt;&lt;Address line 2 of the </w:t>
      </w:r>
      <w:del w:id="550" w:author="shaina.sahni" w:date="2017-10-26T11:41:00Z">
        <w:r w:rsidRPr="00425C8F" w:rsidDel="0029095B">
          <w:rPr>
            <w:rFonts w:ascii="Courier New" w:eastAsia="Times New Roman" w:hAnsi="Courier New" w:cs="Times New Roman"/>
            <w:sz w:val="20"/>
          </w:rPr>
          <w:delText xml:space="preserve">operator or </w:delText>
        </w:r>
      </w:del>
      <w:r w:rsidRPr="00425C8F">
        <w:rPr>
          <w:rFonts w:ascii="Courier New" w:eastAsia="Times New Roman" w:hAnsi="Courier New" w:cs="Times New Roman"/>
          <w:sz w:val="20"/>
        </w:rPr>
        <w:t>channel user&gt;&lt;/</w:t>
      </w:r>
      <w:r w:rsidRPr="00425C8F">
        <w:rPr>
          <w:rFonts w:ascii="Courier New" w:eastAsia="Times New Roman" w:hAnsi="Courier New" w:cs="Times New Roman"/>
          <w:b/>
          <w:sz w:val="20"/>
        </w:rPr>
        <w:t>ADDRESS2</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CITY</w:t>
      </w:r>
      <w:r w:rsidRPr="00425C8F">
        <w:rPr>
          <w:rFonts w:ascii="Courier New" w:eastAsia="Times New Roman" w:hAnsi="Courier New" w:cs="Times New Roman"/>
          <w:sz w:val="20"/>
        </w:rPr>
        <w:t xml:space="preserve">&gt;&lt;City name of the </w:t>
      </w:r>
      <w:del w:id="551" w:author="shaina.sahni" w:date="2017-10-26T11:41:00Z">
        <w:r w:rsidRPr="00425C8F" w:rsidDel="0029095B">
          <w:rPr>
            <w:rFonts w:ascii="Courier New" w:eastAsia="Times New Roman" w:hAnsi="Courier New" w:cs="Times New Roman"/>
            <w:sz w:val="20"/>
          </w:rPr>
          <w:delText xml:space="preserve">operator or </w:delText>
        </w:r>
      </w:del>
      <w:r w:rsidRPr="00425C8F">
        <w:rPr>
          <w:rFonts w:ascii="Courier New" w:eastAsia="Times New Roman" w:hAnsi="Courier New" w:cs="Times New Roman"/>
          <w:sz w:val="20"/>
        </w:rPr>
        <w:t>channel user&gt;&lt;/</w:t>
      </w:r>
      <w:r w:rsidRPr="00425C8F">
        <w:rPr>
          <w:rFonts w:ascii="Courier New" w:eastAsia="Times New Roman" w:hAnsi="Courier New" w:cs="Times New Roman"/>
          <w:b/>
          <w:sz w:val="20"/>
        </w:rPr>
        <w:t>CITY</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STATE</w:t>
      </w:r>
      <w:r w:rsidRPr="00425C8F">
        <w:rPr>
          <w:rFonts w:ascii="Courier New" w:eastAsia="Times New Roman" w:hAnsi="Courier New" w:cs="Times New Roman"/>
          <w:sz w:val="20"/>
        </w:rPr>
        <w:t xml:space="preserve">&gt;&lt;State name of the </w:t>
      </w:r>
      <w:del w:id="552" w:author="shaina.sahni" w:date="2017-10-26T11:41:00Z">
        <w:r w:rsidRPr="00425C8F" w:rsidDel="0029095B">
          <w:rPr>
            <w:rFonts w:ascii="Courier New" w:eastAsia="Times New Roman" w:hAnsi="Courier New" w:cs="Times New Roman"/>
            <w:sz w:val="20"/>
          </w:rPr>
          <w:delText xml:space="preserve">operator or </w:delText>
        </w:r>
      </w:del>
      <w:r w:rsidRPr="00425C8F">
        <w:rPr>
          <w:rFonts w:ascii="Courier New" w:eastAsia="Times New Roman" w:hAnsi="Courier New" w:cs="Times New Roman"/>
          <w:sz w:val="20"/>
        </w:rPr>
        <w:t>channel user&gt;&lt;/</w:t>
      </w:r>
      <w:r w:rsidRPr="00425C8F">
        <w:rPr>
          <w:rFonts w:ascii="Courier New" w:eastAsia="Times New Roman" w:hAnsi="Courier New" w:cs="Times New Roman"/>
          <w:b/>
          <w:sz w:val="20"/>
        </w:rPr>
        <w:t>STATE</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COUNTRY</w:t>
      </w:r>
      <w:r w:rsidRPr="00425C8F">
        <w:rPr>
          <w:rFonts w:ascii="Courier New" w:eastAsia="Times New Roman" w:hAnsi="Courier New" w:cs="Times New Roman"/>
          <w:sz w:val="20"/>
        </w:rPr>
        <w:t xml:space="preserve">&gt;&lt;Country name of the </w:t>
      </w:r>
      <w:del w:id="553" w:author="shaina.sahni" w:date="2017-10-26T11:41:00Z">
        <w:r w:rsidRPr="00425C8F" w:rsidDel="0029095B">
          <w:rPr>
            <w:rFonts w:ascii="Courier New" w:eastAsia="Times New Roman" w:hAnsi="Courier New" w:cs="Times New Roman"/>
            <w:sz w:val="20"/>
          </w:rPr>
          <w:delText xml:space="preserve">operator or </w:delText>
        </w:r>
      </w:del>
      <w:r w:rsidRPr="00425C8F">
        <w:rPr>
          <w:rFonts w:ascii="Courier New" w:eastAsia="Times New Roman" w:hAnsi="Courier New" w:cs="Times New Roman"/>
          <w:sz w:val="20"/>
        </w:rPr>
        <w:t>channel user&gt;&lt;/</w:t>
      </w:r>
      <w:r w:rsidRPr="00425C8F">
        <w:rPr>
          <w:rFonts w:ascii="Courier New" w:eastAsia="Times New Roman" w:hAnsi="Courier New" w:cs="Times New Roman"/>
          <w:b/>
          <w:sz w:val="20"/>
        </w:rPr>
        <w:t>COUNTRY</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EMAILID</w:t>
      </w:r>
      <w:r w:rsidRPr="00425C8F">
        <w:rPr>
          <w:rFonts w:ascii="Courier New" w:eastAsia="Times New Roman" w:hAnsi="Courier New" w:cs="Times New Roman"/>
          <w:sz w:val="20"/>
        </w:rPr>
        <w:t xml:space="preserve">&gt;&lt;email id of the </w:t>
      </w:r>
      <w:del w:id="554" w:author="shaina.sahni" w:date="2017-10-26T11:41:00Z">
        <w:r w:rsidRPr="00425C8F" w:rsidDel="0029095B">
          <w:rPr>
            <w:rFonts w:ascii="Courier New" w:eastAsia="Times New Roman" w:hAnsi="Courier New" w:cs="Times New Roman"/>
            <w:sz w:val="20"/>
          </w:rPr>
          <w:delText xml:space="preserve">operator or </w:delText>
        </w:r>
      </w:del>
      <w:r w:rsidRPr="00425C8F">
        <w:rPr>
          <w:rFonts w:ascii="Courier New" w:eastAsia="Times New Roman" w:hAnsi="Courier New" w:cs="Times New Roman"/>
          <w:sz w:val="20"/>
        </w:rPr>
        <w:t>channel user&gt;&lt;/</w:t>
      </w:r>
      <w:r w:rsidRPr="00425C8F">
        <w:rPr>
          <w:rFonts w:ascii="Courier New" w:eastAsia="Times New Roman" w:hAnsi="Courier New" w:cs="Times New Roman"/>
          <w:b/>
          <w:sz w:val="20"/>
        </w:rPr>
        <w:t>EMAILID</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WEBLOGINID</w:t>
      </w:r>
      <w:r w:rsidRPr="00425C8F">
        <w:rPr>
          <w:rFonts w:ascii="Courier New" w:eastAsia="Times New Roman" w:hAnsi="Courier New" w:cs="Times New Roman"/>
          <w:sz w:val="20"/>
        </w:rPr>
        <w:t xml:space="preserve">&gt;&lt;web login id of the </w:t>
      </w:r>
      <w:del w:id="555" w:author="shaina.sahni" w:date="2017-10-26T11:41:00Z">
        <w:r w:rsidRPr="00425C8F" w:rsidDel="0029095B">
          <w:rPr>
            <w:rFonts w:ascii="Courier New" w:eastAsia="Times New Roman" w:hAnsi="Courier New" w:cs="Times New Roman"/>
            <w:sz w:val="20"/>
          </w:rPr>
          <w:delText xml:space="preserve">operator or </w:delText>
        </w:r>
      </w:del>
      <w:r w:rsidRPr="00425C8F">
        <w:rPr>
          <w:rFonts w:ascii="Courier New" w:eastAsia="Times New Roman" w:hAnsi="Courier New" w:cs="Times New Roman"/>
          <w:sz w:val="20"/>
        </w:rPr>
        <w:t>channel user&gt;&lt;/</w:t>
      </w:r>
      <w:r w:rsidRPr="00425C8F">
        <w:rPr>
          <w:rFonts w:ascii="Courier New" w:eastAsia="Times New Roman" w:hAnsi="Courier New" w:cs="Times New Roman"/>
          <w:b/>
          <w:sz w:val="20"/>
        </w:rPr>
        <w:t>WEBLOGINID</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72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WEBPASSWORD</w:t>
      </w:r>
      <w:r w:rsidRPr="00425C8F">
        <w:rPr>
          <w:rFonts w:ascii="Courier New" w:eastAsia="Times New Roman" w:hAnsi="Courier New" w:cs="Times New Roman"/>
          <w:sz w:val="20"/>
        </w:rPr>
        <w:t xml:space="preserve">&gt;&lt;web Password of the </w:t>
      </w:r>
      <w:del w:id="556" w:author="shaina.sahni" w:date="2017-10-26T11:41:00Z">
        <w:r w:rsidRPr="00425C8F" w:rsidDel="0029095B">
          <w:rPr>
            <w:rFonts w:ascii="Courier New" w:eastAsia="Times New Roman" w:hAnsi="Courier New" w:cs="Times New Roman"/>
            <w:sz w:val="20"/>
          </w:rPr>
          <w:delText xml:space="preserve">operator or </w:delText>
        </w:r>
      </w:del>
      <w:r w:rsidRPr="00425C8F">
        <w:rPr>
          <w:rFonts w:ascii="Courier New" w:eastAsia="Times New Roman" w:hAnsi="Courier New" w:cs="Times New Roman"/>
          <w:sz w:val="20"/>
        </w:rPr>
        <w:t>channel user&gt;&lt;/</w:t>
      </w:r>
      <w:r w:rsidRPr="00425C8F">
        <w:rPr>
          <w:rFonts w:ascii="Courier New" w:eastAsia="Times New Roman" w:hAnsi="Courier New" w:cs="Times New Roman"/>
          <w:b/>
          <w:sz w:val="20"/>
        </w:rPr>
        <w:t>WEBPASSWORD</w:t>
      </w:r>
      <w:r w:rsidRPr="00425C8F">
        <w:rPr>
          <w:rFonts w:ascii="Courier New" w:eastAsia="Times New Roman" w:hAnsi="Courier New" w:cs="Times New Roman"/>
          <w:sz w:val="20"/>
        </w:rPr>
        <w:t>&gt;</w:t>
      </w:r>
    </w:p>
    <w:p w:rsidR="007047B6" w:rsidRPr="00425C8F" w:rsidRDefault="007047B6" w:rsidP="007047B6">
      <w:pPr>
        <w:pStyle w:val="Code"/>
        <w:ind w:left="720" w:firstLine="720"/>
        <w:jc w:val="left"/>
      </w:pPr>
      <w:r w:rsidRPr="00425C8F">
        <w:t>&lt;</w:t>
      </w:r>
      <w:r w:rsidRPr="00425C8F">
        <w:rPr>
          <w:b/>
        </w:rPr>
        <w:t>MSISDNS</w:t>
      </w:r>
      <w:r w:rsidRPr="00425C8F">
        <w:t>&gt;</w:t>
      </w:r>
    </w:p>
    <w:p w:rsidR="007047B6" w:rsidRPr="00425C8F" w:rsidRDefault="007047B6" w:rsidP="007047B6">
      <w:pPr>
        <w:pStyle w:val="Code"/>
        <w:ind w:left="1800"/>
        <w:jc w:val="left"/>
      </w:pPr>
      <w:r w:rsidRPr="00425C8F">
        <w:t>&lt;</w:t>
      </w:r>
      <w:r w:rsidRPr="00425C8F">
        <w:rPr>
          <w:b/>
        </w:rPr>
        <w:t>MSISDN1</w:t>
      </w:r>
      <w:r w:rsidRPr="00425C8F">
        <w:t>&gt;&lt;User Primary Transaction Mobile Number1&gt;&lt;/</w:t>
      </w:r>
      <w:r w:rsidRPr="00425C8F">
        <w:rPr>
          <w:b/>
        </w:rPr>
        <w:t>MSISDN1</w:t>
      </w:r>
      <w:r w:rsidRPr="00425C8F">
        <w:t>&gt;</w:t>
      </w:r>
    </w:p>
    <w:p w:rsidR="007047B6" w:rsidRPr="00425C8F" w:rsidRDefault="007047B6" w:rsidP="007047B6">
      <w:pPr>
        <w:pStyle w:val="Code"/>
        <w:ind w:left="1800"/>
        <w:jc w:val="left"/>
      </w:pPr>
      <w:r w:rsidRPr="00425C8F">
        <w:t>&lt;</w:t>
      </w:r>
      <w:r w:rsidRPr="00425C8F">
        <w:rPr>
          <w:b/>
        </w:rPr>
        <w:t>MSISDN2</w:t>
      </w:r>
      <w:r w:rsidRPr="00425C8F">
        <w:t>&gt;&lt;User other Transaction Mobile Number 2&gt;&lt;/</w:t>
      </w:r>
      <w:r w:rsidRPr="00425C8F">
        <w:rPr>
          <w:b/>
        </w:rPr>
        <w:t>MSISDN2</w:t>
      </w:r>
      <w:r w:rsidRPr="00425C8F">
        <w:t>&gt;</w:t>
      </w:r>
    </w:p>
    <w:p w:rsidR="007047B6" w:rsidRPr="00425C8F" w:rsidRDefault="007047B6" w:rsidP="007047B6">
      <w:pPr>
        <w:pStyle w:val="Code"/>
        <w:ind w:left="1800"/>
        <w:jc w:val="left"/>
      </w:pPr>
      <w:r w:rsidRPr="00425C8F">
        <w:t>&lt;</w:t>
      </w:r>
      <w:r w:rsidRPr="00425C8F">
        <w:rPr>
          <w:b/>
        </w:rPr>
        <w:t>MSISDN3</w:t>
      </w:r>
      <w:r w:rsidRPr="00425C8F">
        <w:t>&gt;&lt;User other Transaction Mobile Number 3&gt;&lt;/</w:t>
      </w:r>
      <w:r w:rsidRPr="00425C8F">
        <w:rPr>
          <w:b/>
        </w:rPr>
        <w:t>MSISDN3</w:t>
      </w:r>
      <w:r w:rsidRPr="00425C8F">
        <w:t>&gt;</w:t>
      </w:r>
    </w:p>
    <w:p w:rsidR="007047B6" w:rsidRPr="00425C8F" w:rsidRDefault="007047B6" w:rsidP="007047B6">
      <w:pPr>
        <w:pStyle w:val="Code"/>
        <w:ind w:left="720"/>
        <w:jc w:val="left"/>
      </w:pPr>
      <w:r w:rsidRPr="00425C8F">
        <w:t xml:space="preserve">   </w:t>
      </w:r>
      <w:r w:rsidRPr="00425C8F">
        <w:tab/>
        <w:t>&lt;/</w:t>
      </w:r>
      <w:r w:rsidRPr="00425C8F">
        <w:rPr>
          <w:b/>
        </w:rPr>
        <w:t>MSISDNS</w:t>
      </w:r>
      <w:r w:rsidRPr="00425C8F">
        <w:t>&gt;</w:t>
      </w:r>
    </w:p>
    <w:p w:rsidR="007047B6" w:rsidRPr="00425C8F" w:rsidRDefault="007047B6" w:rsidP="007047B6">
      <w:pPr>
        <w:pStyle w:val="Code"/>
        <w:ind w:left="180" w:firstLine="540"/>
        <w:jc w:val="left"/>
      </w:pPr>
      <w:r w:rsidRPr="00425C8F">
        <w:t>&lt;/</w:t>
      </w:r>
      <w:r w:rsidRPr="00425C8F">
        <w:rPr>
          <w:b/>
        </w:rPr>
        <w:t>DATA</w:t>
      </w:r>
      <w:r w:rsidRPr="00425C8F">
        <w:t>&gt;</w:t>
      </w:r>
    </w:p>
    <w:p w:rsidR="007047B6" w:rsidRPr="00425C8F" w:rsidRDefault="007047B6" w:rsidP="007047B6">
      <w:pPr>
        <w:pStyle w:val="Code"/>
        <w:ind w:left="180" w:hanging="180"/>
        <w:jc w:val="left"/>
      </w:pPr>
      <w:r w:rsidRPr="00425C8F">
        <w:t>&lt;/</w:t>
      </w:r>
      <w:r w:rsidRPr="00425C8F">
        <w:rPr>
          <w:b/>
        </w:rPr>
        <w:t>COMMAND</w:t>
      </w:r>
      <w:r w:rsidRPr="00425C8F">
        <w:t>&gt;</w:t>
      </w:r>
    </w:p>
    <w:p w:rsidR="007047B6" w:rsidRPr="00425C8F" w:rsidRDefault="007047B6" w:rsidP="007047B6">
      <w:pPr>
        <w:pStyle w:val="BodyText2"/>
        <w:rPr>
          <w:rFonts w:ascii="Courier New" w:hAnsi="Courier New"/>
        </w:rPr>
      </w:pPr>
    </w:p>
    <w:p w:rsidR="007047B6" w:rsidRPr="00425C8F" w:rsidRDefault="007047B6" w:rsidP="007047B6">
      <w:pPr>
        <w:pStyle w:val="Head"/>
      </w:pPr>
      <w:r w:rsidRPr="00425C8F">
        <w:t>Fields Detail</w:t>
      </w:r>
    </w:p>
    <w:tbl>
      <w:tblPr>
        <w:tblW w:w="9467"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727"/>
        <w:gridCol w:w="1800"/>
        <w:gridCol w:w="1980"/>
        <w:gridCol w:w="1260"/>
        <w:gridCol w:w="1260"/>
        <w:gridCol w:w="1440"/>
      </w:tblGrid>
      <w:tr w:rsidR="007047B6" w:rsidRPr="00425C8F" w:rsidTr="002C3F3C">
        <w:trPr>
          <w:trHeight w:val="277"/>
          <w:tblHeader/>
        </w:trPr>
        <w:tc>
          <w:tcPr>
            <w:tcW w:w="1727"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TAG</w:t>
            </w:r>
          </w:p>
        </w:tc>
        <w:tc>
          <w:tcPr>
            <w:tcW w:w="180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Fields</w:t>
            </w:r>
          </w:p>
        </w:tc>
        <w:tc>
          <w:tcPr>
            <w:tcW w:w="198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Remarks</w:t>
            </w:r>
          </w:p>
        </w:tc>
        <w:tc>
          <w:tcPr>
            <w:tcW w:w="126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Example</w:t>
            </w:r>
          </w:p>
        </w:tc>
        <w:tc>
          <w:tcPr>
            <w:tcW w:w="126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Field Type</w:t>
            </w:r>
          </w:p>
        </w:tc>
        <w:tc>
          <w:tcPr>
            <w:tcW w:w="144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Optional/</w:t>
            </w:r>
          </w:p>
          <w:p w:rsidR="007047B6" w:rsidRPr="00425C8F" w:rsidRDefault="007047B6" w:rsidP="002C3F3C">
            <w:pPr>
              <w:pStyle w:val="TableColumnLabels"/>
              <w:rPr>
                <w:color w:val="auto"/>
              </w:rPr>
            </w:pPr>
            <w:r w:rsidRPr="00425C8F">
              <w:rPr>
                <w:color w:val="auto"/>
              </w:rPr>
              <w:t>Mandatory</w:t>
            </w:r>
          </w:p>
        </w:tc>
      </w:tr>
      <w:tr w:rsidR="007047B6" w:rsidRPr="00425C8F" w:rsidTr="002C3F3C">
        <w:trPr>
          <w:trHeight w:val="277"/>
        </w:trPr>
        <w:tc>
          <w:tcPr>
            <w:tcW w:w="1727" w:type="dxa"/>
            <w:tcBorders>
              <w:top w:val="single" w:sz="6" w:space="0" w:color="000000"/>
            </w:tcBorders>
          </w:tcPr>
          <w:p w:rsidR="007047B6" w:rsidRPr="00425C8F" w:rsidRDefault="007047B6" w:rsidP="002C3F3C">
            <w:pPr>
              <w:pStyle w:val="Tablecontent"/>
            </w:pPr>
            <w:r w:rsidRPr="00425C8F">
              <w:t>TYPE</w:t>
            </w:r>
          </w:p>
        </w:tc>
        <w:tc>
          <w:tcPr>
            <w:tcW w:w="1800" w:type="dxa"/>
            <w:tcBorders>
              <w:top w:val="single" w:sz="6" w:space="0" w:color="000000"/>
            </w:tcBorders>
          </w:tcPr>
          <w:p w:rsidR="007047B6" w:rsidRPr="00425C8F" w:rsidRDefault="007047B6" w:rsidP="002C3F3C">
            <w:pPr>
              <w:pStyle w:val="Tablecontent"/>
            </w:pPr>
            <w:r w:rsidRPr="00425C8F">
              <w:t>Request type</w:t>
            </w:r>
          </w:p>
        </w:tc>
        <w:tc>
          <w:tcPr>
            <w:tcW w:w="1980" w:type="dxa"/>
            <w:tcBorders>
              <w:top w:val="single" w:sz="6" w:space="0" w:color="000000"/>
            </w:tcBorders>
          </w:tcPr>
          <w:p w:rsidR="007047B6" w:rsidRPr="00425C8F" w:rsidRDefault="007047B6" w:rsidP="002C3F3C">
            <w:pPr>
              <w:pStyle w:val="Tablecontent"/>
              <w:rPr>
                <w:b/>
              </w:rPr>
            </w:pPr>
            <w:r w:rsidRPr="00425C8F">
              <w:t xml:space="preserve">Request Type, should be sent with each request – </w:t>
            </w:r>
            <w:r w:rsidRPr="00425C8F">
              <w:rPr>
                <w:b/>
              </w:rPr>
              <w:t>fixed value</w:t>
            </w:r>
          </w:p>
        </w:tc>
        <w:tc>
          <w:tcPr>
            <w:tcW w:w="1260" w:type="dxa"/>
            <w:tcBorders>
              <w:top w:val="single" w:sz="6" w:space="0" w:color="000000"/>
            </w:tcBorders>
          </w:tcPr>
          <w:p w:rsidR="007047B6" w:rsidRPr="00425C8F" w:rsidRDefault="007047B6" w:rsidP="002C3F3C">
            <w:pPr>
              <w:pStyle w:val="Tablecontent"/>
              <w:rPr>
                <w:b/>
              </w:rPr>
            </w:pPr>
            <w:r w:rsidRPr="00425C8F">
              <w:rPr>
                <w:rFonts w:cs="Arial"/>
                <w:b/>
              </w:rPr>
              <w:t>USRMODREQ</w:t>
            </w:r>
          </w:p>
        </w:tc>
        <w:tc>
          <w:tcPr>
            <w:tcW w:w="1260" w:type="dxa"/>
            <w:tcBorders>
              <w:top w:val="single" w:sz="6" w:space="0" w:color="000000"/>
            </w:tcBorders>
          </w:tcPr>
          <w:p w:rsidR="007047B6" w:rsidRPr="00425C8F" w:rsidRDefault="007047B6" w:rsidP="002C3F3C">
            <w:pPr>
              <w:pStyle w:val="Tablecontent"/>
            </w:pPr>
            <w:r w:rsidRPr="00425C8F">
              <w:t>A (20)</w:t>
            </w:r>
          </w:p>
        </w:tc>
        <w:tc>
          <w:tcPr>
            <w:tcW w:w="1440" w:type="dxa"/>
            <w:tcBorders>
              <w:top w:val="single" w:sz="6" w:space="0" w:color="000000"/>
            </w:tcBorders>
          </w:tcPr>
          <w:p w:rsidR="007047B6" w:rsidRPr="00425C8F" w:rsidRDefault="007047B6" w:rsidP="002C3F3C">
            <w:pPr>
              <w:pStyle w:val="Tablecontent"/>
            </w:pPr>
            <w:r w:rsidRPr="00425C8F">
              <w:t>M</w:t>
            </w:r>
          </w:p>
        </w:tc>
      </w:tr>
      <w:tr w:rsidR="007047B6" w:rsidRPr="00425C8F" w:rsidTr="002C3F3C">
        <w:trPr>
          <w:trHeight w:val="277"/>
        </w:trPr>
        <w:tc>
          <w:tcPr>
            <w:tcW w:w="1727" w:type="dxa"/>
          </w:tcPr>
          <w:p w:rsidR="007047B6" w:rsidRPr="00425C8F" w:rsidRDefault="007047B6" w:rsidP="002C3F3C">
            <w:pPr>
              <w:pStyle w:val="Tablecontent"/>
            </w:pPr>
            <w:r w:rsidRPr="00425C8F">
              <w:t>DATE</w:t>
            </w:r>
          </w:p>
        </w:tc>
        <w:tc>
          <w:tcPr>
            <w:tcW w:w="1800" w:type="dxa"/>
          </w:tcPr>
          <w:p w:rsidR="007047B6" w:rsidRPr="00425C8F" w:rsidRDefault="007047B6" w:rsidP="002C3F3C">
            <w:pPr>
              <w:pStyle w:val="Tablecontent"/>
            </w:pPr>
            <w:r w:rsidRPr="00425C8F">
              <w:t>Date and time</w:t>
            </w:r>
          </w:p>
        </w:tc>
        <w:tc>
          <w:tcPr>
            <w:tcW w:w="1980" w:type="dxa"/>
          </w:tcPr>
          <w:p w:rsidR="007047B6" w:rsidRPr="00425C8F" w:rsidRDefault="007047B6" w:rsidP="002C3F3C">
            <w:pPr>
              <w:pStyle w:val="Tablecontent"/>
            </w:pPr>
            <w:r w:rsidRPr="00425C8F">
              <w:t>Date and time on which request was sent by external system, HH are in 24 Hour Format</w:t>
            </w:r>
          </w:p>
        </w:tc>
        <w:tc>
          <w:tcPr>
            <w:tcW w:w="1260" w:type="dxa"/>
          </w:tcPr>
          <w:p w:rsidR="007047B6" w:rsidRPr="00425C8F" w:rsidRDefault="007047B6" w:rsidP="002C3F3C">
            <w:pPr>
              <w:pStyle w:val="Tablecontent"/>
            </w:pPr>
            <w:r w:rsidRPr="00425C8F">
              <w:t>DD/MM/YYYY HH24:MI:SS</w:t>
            </w:r>
          </w:p>
        </w:tc>
        <w:tc>
          <w:tcPr>
            <w:tcW w:w="1260" w:type="dxa"/>
          </w:tcPr>
          <w:p w:rsidR="007047B6" w:rsidRPr="00425C8F" w:rsidRDefault="007047B6" w:rsidP="002C3F3C">
            <w:pPr>
              <w:pStyle w:val="Tablecontent"/>
            </w:pPr>
            <w:r w:rsidRPr="00425C8F">
              <w:t>D (20)</w:t>
            </w:r>
          </w:p>
        </w:tc>
        <w:tc>
          <w:tcPr>
            <w:tcW w:w="1440" w:type="dxa"/>
          </w:tcPr>
          <w:p w:rsidR="007047B6" w:rsidRPr="00425C8F" w:rsidRDefault="007047B6" w:rsidP="002C3F3C">
            <w:pPr>
              <w:pStyle w:val="Tablecontent"/>
            </w:pPr>
            <w:r w:rsidRPr="00425C8F">
              <w:t>O (Tag is mandatory)</w:t>
            </w:r>
          </w:p>
        </w:tc>
      </w:tr>
      <w:tr w:rsidR="007047B6" w:rsidRPr="00425C8F" w:rsidTr="002C3F3C">
        <w:trPr>
          <w:trHeight w:val="277"/>
        </w:trPr>
        <w:tc>
          <w:tcPr>
            <w:tcW w:w="1727" w:type="dxa"/>
          </w:tcPr>
          <w:p w:rsidR="007047B6" w:rsidRPr="00425C8F" w:rsidRDefault="007047B6" w:rsidP="002C3F3C">
            <w:pPr>
              <w:pStyle w:val="Tablecontent"/>
            </w:pPr>
            <w:r w:rsidRPr="00425C8F">
              <w:t>EXTNWCODE</w:t>
            </w:r>
          </w:p>
        </w:tc>
        <w:tc>
          <w:tcPr>
            <w:tcW w:w="1800" w:type="dxa"/>
          </w:tcPr>
          <w:p w:rsidR="007047B6" w:rsidRPr="00425C8F" w:rsidRDefault="007047B6" w:rsidP="002C3F3C">
            <w:pPr>
              <w:pStyle w:val="Tablecontent"/>
            </w:pPr>
            <w:r w:rsidRPr="00425C8F">
              <w:t xml:space="preserve">Network code </w:t>
            </w:r>
          </w:p>
        </w:tc>
        <w:tc>
          <w:tcPr>
            <w:tcW w:w="1980" w:type="dxa"/>
          </w:tcPr>
          <w:p w:rsidR="007047B6" w:rsidRPr="00425C8F" w:rsidRDefault="007047B6" w:rsidP="002C3F3C">
            <w:pPr>
              <w:pStyle w:val="Tablecontent"/>
            </w:pPr>
            <w:r w:rsidRPr="00425C8F">
              <w:t>Network code of the Channel user defined in PreTUPS as External Network code</w:t>
            </w:r>
          </w:p>
        </w:tc>
        <w:tc>
          <w:tcPr>
            <w:tcW w:w="1260" w:type="dxa"/>
          </w:tcPr>
          <w:p w:rsidR="007047B6" w:rsidRPr="00425C8F" w:rsidRDefault="007047B6" w:rsidP="002C3F3C">
            <w:pPr>
              <w:pStyle w:val="Tablecontent"/>
            </w:pPr>
            <w:r w:rsidRPr="00425C8F">
              <w:t>AK</w:t>
            </w:r>
          </w:p>
        </w:tc>
        <w:tc>
          <w:tcPr>
            <w:tcW w:w="1260" w:type="dxa"/>
          </w:tcPr>
          <w:p w:rsidR="007047B6" w:rsidRPr="00425C8F" w:rsidRDefault="007047B6" w:rsidP="002C3F3C">
            <w:pPr>
              <w:pStyle w:val="Tablecontent"/>
            </w:pPr>
            <w:r w:rsidRPr="00425C8F">
              <w:t>A (2)</w:t>
            </w:r>
          </w:p>
        </w:tc>
        <w:tc>
          <w:tcPr>
            <w:tcW w:w="1440" w:type="dxa"/>
          </w:tcPr>
          <w:p w:rsidR="007047B6" w:rsidRPr="00425C8F" w:rsidRDefault="007047B6" w:rsidP="002C3F3C">
            <w:pPr>
              <w:pStyle w:val="Tablecontent"/>
            </w:pPr>
            <w:r w:rsidRPr="00425C8F">
              <w:t>M</w:t>
            </w:r>
          </w:p>
        </w:tc>
      </w:tr>
      <w:tr w:rsidR="007047B6" w:rsidRPr="00425C8F" w:rsidTr="002C3F3C">
        <w:trPr>
          <w:cantSplit/>
          <w:trHeight w:val="277"/>
        </w:trPr>
        <w:tc>
          <w:tcPr>
            <w:tcW w:w="1727" w:type="dxa"/>
          </w:tcPr>
          <w:p w:rsidR="007047B6" w:rsidRPr="00425C8F" w:rsidRDefault="007047B6" w:rsidP="002C3F3C">
            <w:pPr>
              <w:pStyle w:val="Tablecontent"/>
            </w:pPr>
            <w:r w:rsidRPr="00425C8F">
              <w:t>EMPCODE</w:t>
            </w:r>
          </w:p>
        </w:tc>
        <w:tc>
          <w:tcPr>
            <w:tcW w:w="1800" w:type="dxa"/>
          </w:tcPr>
          <w:p w:rsidR="007047B6" w:rsidRPr="00425C8F" w:rsidRDefault="007047B6" w:rsidP="002C3F3C">
            <w:pPr>
              <w:pStyle w:val="Tablecontent"/>
            </w:pPr>
            <w:r w:rsidRPr="00425C8F">
              <w:t>Employee code</w:t>
            </w:r>
          </w:p>
        </w:tc>
        <w:tc>
          <w:tcPr>
            <w:tcW w:w="1980" w:type="dxa"/>
          </w:tcPr>
          <w:p w:rsidR="007047B6" w:rsidRPr="00425C8F" w:rsidRDefault="007047B6" w:rsidP="002C3F3C">
            <w:pPr>
              <w:pStyle w:val="Tablecontent"/>
            </w:pPr>
            <w:r w:rsidRPr="00425C8F">
              <w:t>Employee code of the request initiator.</w:t>
            </w:r>
          </w:p>
          <w:p w:rsidR="007047B6" w:rsidRPr="00425C8F" w:rsidRDefault="007047B6" w:rsidP="002C3F3C">
            <w:pPr>
              <w:pStyle w:val="Tablecontent"/>
              <w:rPr>
                <w:b/>
              </w:rPr>
            </w:pPr>
            <w:r w:rsidRPr="00425C8F">
              <w:rPr>
                <w:b/>
              </w:rPr>
              <w:t>Applicable only if the initiator is an Operator user</w:t>
            </w:r>
          </w:p>
        </w:tc>
        <w:tc>
          <w:tcPr>
            <w:tcW w:w="1260" w:type="dxa"/>
          </w:tcPr>
          <w:p w:rsidR="007047B6" w:rsidRPr="00425C8F" w:rsidRDefault="007047B6" w:rsidP="002C3F3C">
            <w:pPr>
              <w:pStyle w:val="Tablecontent"/>
            </w:pPr>
            <w:r w:rsidRPr="00425C8F">
              <w:t>1234</w:t>
            </w:r>
          </w:p>
        </w:tc>
        <w:tc>
          <w:tcPr>
            <w:tcW w:w="1260" w:type="dxa"/>
          </w:tcPr>
          <w:p w:rsidR="007047B6" w:rsidRPr="00425C8F" w:rsidRDefault="007047B6" w:rsidP="002C3F3C">
            <w:pPr>
              <w:pStyle w:val="Tablecontent"/>
            </w:pPr>
            <w:r w:rsidRPr="00425C8F">
              <w:t>N(10)</w:t>
            </w:r>
          </w:p>
        </w:tc>
        <w:tc>
          <w:tcPr>
            <w:tcW w:w="1440" w:type="dxa"/>
          </w:tcPr>
          <w:p w:rsidR="007047B6" w:rsidRPr="00425C8F" w:rsidRDefault="007047B6" w:rsidP="002C3F3C">
            <w:pPr>
              <w:pStyle w:val="Tablecontent"/>
            </w:pPr>
            <w:r w:rsidRPr="00425C8F">
              <w:t>O (Tag is mandatory)</w:t>
            </w:r>
          </w:p>
        </w:tc>
      </w:tr>
      <w:tr w:rsidR="007047B6" w:rsidRPr="00425C8F" w:rsidTr="002C3F3C">
        <w:trPr>
          <w:cantSplit/>
          <w:trHeight w:val="277"/>
        </w:trPr>
        <w:tc>
          <w:tcPr>
            <w:tcW w:w="1727" w:type="dxa"/>
          </w:tcPr>
          <w:p w:rsidR="007047B6" w:rsidRPr="00425C8F" w:rsidRDefault="007047B6" w:rsidP="002C3F3C">
            <w:pPr>
              <w:pStyle w:val="Tablecontent"/>
              <w:rPr>
                <w:rFonts w:cs="Arial"/>
              </w:rPr>
            </w:pPr>
            <w:r w:rsidRPr="00425C8F">
              <w:rPr>
                <w:rFonts w:cs="Arial"/>
              </w:rPr>
              <w:t>LOGINID</w:t>
            </w:r>
          </w:p>
        </w:tc>
        <w:tc>
          <w:tcPr>
            <w:tcW w:w="1800" w:type="dxa"/>
          </w:tcPr>
          <w:p w:rsidR="007047B6" w:rsidRPr="00425C8F" w:rsidRDefault="007047B6" w:rsidP="002C3F3C">
            <w:pPr>
              <w:pStyle w:val="Tablecontent"/>
              <w:rPr>
                <w:rFonts w:cs="Arial"/>
              </w:rPr>
            </w:pPr>
            <w:r w:rsidRPr="00425C8F">
              <w:rPr>
                <w:rFonts w:cs="Arial"/>
              </w:rPr>
              <w:t>Login ID</w:t>
            </w:r>
          </w:p>
        </w:tc>
        <w:tc>
          <w:tcPr>
            <w:tcW w:w="1980" w:type="dxa"/>
          </w:tcPr>
          <w:p w:rsidR="007047B6" w:rsidRPr="00425C8F" w:rsidRDefault="007047B6" w:rsidP="002C3F3C">
            <w:pPr>
              <w:rPr>
                <w:rFonts w:ascii="Arial" w:hAnsi="Arial" w:cs="Arial"/>
              </w:rPr>
            </w:pPr>
            <w:r w:rsidRPr="00425C8F">
              <w:rPr>
                <w:rFonts w:ascii="Arial" w:hAnsi="Arial" w:cs="Arial"/>
                <w:sz w:val="18"/>
              </w:rPr>
              <w:t>Login ID of the request initiator.</w:t>
            </w:r>
          </w:p>
        </w:tc>
        <w:tc>
          <w:tcPr>
            <w:tcW w:w="1260" w:type="dxa"/>
          </w:tcPr>
          <w:p w:rsidR="007047B6" w:rsidRPr="00425C8F" w:rsidRDefault="007047B6" w:rsidP="002C3F3C">
            <w:pPr>
              <w:pStyle w:val="Tablecontent"/>
              <w:spacing w:before="0"/>
              <w:rPr>
                <w:rFonts w:cs="Arial"/>
              </w:rPr>
            </w:pPr>
            <w:r w:rsidRPr="00425C8F">
              <w:rPr>
                <w:rFonts w:cs="Arial"/>
              </w:rPr>
              <w:t xml:space="preserve"> Btchadm</w:t>
            </w:r>
          </w:p>
        </w:tc>
        <w:tc>
          <w:tcPr>
            <w:tcW w:w="1260" w:type="dxa"/>
          </w:tcPr>
          <w:p w:rsidR="007047B6" w:rsidRPr="00425C8F" w:rsidRDefault="007047B6" w:rsidP="002C3F3C">
            <w:pPr>
              <w:pStyle w:val="Tablecontent"/>
              <w:rPr>
                <w:rFonts w:cs="Arial"/>
              </w:rPr>
            </w:pPr>
            <w:r w:rsidRPr="00425C8F">
              <w:rPr>
                <w:rFonts w:cs="Arial"/>
              </w:rPr>
              <w:t>A (20)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cantSplit/>
          <w:trHeight w:val="277"/>
        </w:trPr>
        <w:tc>
          <w:tcPr>
            <w:tcW w:w="1727" w:type="dxa"/>
          </w:tcPr>
          <w:p w:rsidR="007047B6" w:rsidRPr="00425C8F" w:rsidRDefault="007047B6" w:rsidP="002C3F3C">
            <w:pPr>
              <w:pStyle w:val="Tablecontent"/>
              <w:rPr>
                <w:rFonts w:cs="Arial"/>
              </w:rPr>
            </w:pPr>
            <w:r w:rsidRPr="00425C8F">
              <w:rPr>
                <w:rFonts w:cs="Arial"/>
              </w:rPr>
              <w:t>PASSWORD</w:t>
            </w:r>
          </w:p>
        </w:tc>
        <w:tc>
          <w:tcPr>
            <w:tcW w:w="1800" w:type="dxa"/>
          </w:tcPr>
          <w:p w:rsidR="007047B6" w:rsidRPr="00425C8F" w:rsidRDefault="007047B6" w:rsidP="002C3F3C">
            <w:pPr>
              <w:pStyle w:val="Tablecontent"/>
              <w:rPr>
                <w:rFonts w:cs="Arial"/>
              </w:rPr>
            </w:pPr>
            <w:r w:rsidRPr="00425C8F">
              <w:rPr>
                <w:rFonts w:cs="Arial"/>
              </w:rPr>
              <w:t>Password</w:t>
            </w:r>
          </w:p>
        </w:tc>
        <w:tc>
          <w:tcPr>
            <w:tcW w:w="1980" w:type="dxa"/>
          </w:tcPr>
          <w:p w:rsidR="007047B6" w:rsidRPr="00425C8F" w:rsidRDefault="007047B6" w:rsidP="002C3F3C">
            <w:pPr>
              <w:rPr>
                <w:rFonts w:ascii="Arial" w:hAnsi="Arial" w:cs="Arial"/>
                <w:sz w:val="18"/>
              </w:rPr>
            </w:pPr>
            <w:r w:rsidRPr="00425C8F">
              <w:rPr>
                <w:rFonts w:ascii="Arial" w:hAnsi="Arial" w:cs="Arial"/>
                <w:sz w:val="18"/>
              </w:rPr>
              <w:t>Password of the request initiator.</w:t>
            </w:r>
          </w:p>
          <w:p w:rsidR="007047B6" w:rsidRPr="00425C8F" w:rsidRDefault="007047B6" w:rsidP="002C3F3C">
            <w:pPr>
              <w:rPr>
                <w:rFonts w:ascii="Arial" w:hAnsi="Arial" w:cs="Arial"/>
                <w:b/>
              </w:rPr>
            </w:pPr>
            <w:r w:rsidRPr="00425C8F">
              <w:rPr>
                <w:rFonts w:ascii="Arial" w:hAnsi="Arial" w:cs="Arial"/>
                <w:b/>
                <w:sz w:val="18"/>
              </w:rPr>
              <w:t>Mandatory if login ID is specified</w:t>
            </w:r>
          </w:p>
        </w:tc>
        <w:tc>
          <w:tcPr>
            <w:tcW w:w="1260" w:type="dxa"/>
          </w:tcPr>
          <w:p w:rsidR="007047B6" w:rsidRPr="00425C8F" w:rsidRDefault="007047B6" w:rsidP="002C3F3C">
            <w:pPr>
              <w:pStyle w:val="Tablecontent"/>
              <w:spacing w:before="0"/>
              <w:rPr>
                <w:rFonts w:cs="Arial"/>
              </w:rPr>
            </w:pPr>
            <w:r w:rsidRPr="00425C8F">
              <w:rPr>
                <w:rFonts w:cs="Arial"/>
              </w:rPr>
              <w:t>Passw0rd</w:t>
            </w:r>
          </w:p>
        </w:tc>
        <w:tc>
          <w:tcPr>
            <w:tcW w:w="1260" w:type="dxa"/>
          </w:tcPr>
          <w:p w:rsidR="007047B6" w:rsidRPr="00425C8F" w:rsidRDefault="007047B6" w:rsidP="002C3F3C">
            <w:pPr>
              <w:pStyle w:val="Tablecontent"/>
              <w:rPr>
                <w:rFonts w:cs="Arial"/>
              </w:rPr>
            </w:pPr>
            <w:r w:rsidRPr="00425C8F">
              <w:rPr>
                <w:rFonts w:cs="Arial"/>
              </w:rPr>
              <w:t>A (20)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cantSplit/>
          <w:trHeight w:val="277"/>
        </w:trPr>
        <w:tc>
          <w:tcPr>
            <w:tcW w:w="1727" w:type="dxa"/>
          </w:tcPr>
          <w:p w:rsidR="007047B6" w:rsidRPr="00425C8F" w:rsidRDefault="007047B6" w:rsidP="002C3F3C">
            <w:pPr>
              <w:pStyle w:val="Tablecontent"/>
              <w:rPr>
                <w:rFonts w:cs="Arial"/>
              </w:rPr>
            </w:pPr>
            <w:r w:rsidRPr="00425C8F">
              <w:rPr>
                <w:rFonts w:cs="Arial"/>
              </w:rPr>
              <w:t>MSISDN</w:t>
            </w:r>
          </w:p>
        </w:tc>
        <w:tc>
          <w:tcPr>
            <w:tcW w:w="1800" w:type="dxa"/>
          </w:tcPr>
          <w:p w:rsidR="007047B6" w:rsidRPr="00425C8F" w:rsidRDefault="007047B6" w:rsidP="002C3F3C">
            <w:pPr>
              <w:pStyle w:val="Tablecontent"/>
              <w:rPr>
                <w:rFonts w:cs="Arial"/>
              </w:rPr>
            </w:pPr>
            <w:r w:rsidRPr="00425C8F">
              <w:rPr>
                <w:rFonts w:cs="Arial"/>
              </w:rPr>
              <w:t>MSISDN</w:t>
            </w:r>
          </w:p>
        </w:tc>
        <w:tc>
          <w:tcPr>
            <w:tcW w:w="1980" w:type="dxa"/>
          </w:tcPr>
          <w:p w:rsidR="007047B6" w:rsidRPr="00425C8F" w:rsidRDefault="007047B6" w:rsidP="002C3F3C">
            <w:pPr>
              <w:rPr>
                <w:rFonts w:ascii="Arial" w:hAnsi="Arial" w:cs="Arial"/>
                <w:sz w:val="18"/>
              </w:rPr>
            </w:pPr>
            <w:r w:rsidRPr="00425C8F">
              <w:rPr>
                <w:rFonts w:ascii="Arial" w:hAnsi="Arial" w:cs="Arial"/>
                <w:sz w:val="18"/>
              </w:rPr>
              <w:t>Mobile number of the request initiator.</w:t>
            </w:r>
          </w:p>
          <w:p w:rsidR="007047B6" w:rsidRPr="00425C8F" w:rsidRDefault="007047B6" w:rsidP="002C3F3C">
            <w:pPr>
              <w:rPr>
                <w:rFonts w:ascii="Arial" w:hAnsi="Arial" w:cs="Arial"/>
                <w:sz w:val="18"/>
              </w:rPr>
            </w:pPr>
          </w:p>
          <w:p w:rsidR="007047B6" w:rsidRPr="00425C8F" w:rsidRDefault="007047B6" w:rsidP="002C3F3C">
            <w:pPr>
              <w:rPr>
                <w:rFonts w:ascii="Arial" w:hAnsi="Arial" w:cs="Arial"/>
                <w:b/>
                <w:sz w:val="18"/>
              </w:rPr>
            </w:pPr>
            <w:r w:rsidRPr="00425C8F">
              <w:rPr>
                <w:rFonts w:ascii="Arial" w:hAnsi="Arial" w:cs="Arial"/>
                <w:b/>
                <w:sz w:val="18"/>
              </w:rPr>
              <w:t>Not applicable if the initiator is an Operator user</w:t>
            </w:r>
          </w:p>
        </w:tc>
        <w:tc>
          <w:tcPr>
            <w:tcW w:w="1260" w:type="dxa"/>
          </w:tcPr>
          <w:p w:rsidR="007047B6" w:rsidRPr="00425C8F" w:rsidRDefault="007047B6" w:rsidP="002C3F3C">
            <w:pPr>
              <w:pStyle w:val="Tablecontent"/>
              <w:spacing w:before="0"/>
              <w:rPr>
                <w:rFonts w:cs="Arial"/>
              </w:rPr>
            </w:pPr>
            <w:r w:rsidRPr="00425C8F">
              <w:rPr>
                <w:rFonts w:cs="Arial"/>
              </w:rPr>
              <w:t>9818101010</w:t>
            </w:r>
          </w:p>
        </w:tc>
        <w:tc>
          <w:tcPr>
            <w:tcW w:w="1260" w:type="dxa"/>
          </w:tcPr>
          <w:p w:rsidR="007047B6" w:rsidRPr="00425C8F" w:rsidRDefault="007047B6" w:rsidP="002C3F3C">
            <w:pPr>
              <w:pStyle w:val="Tablecontent"/>
              <w:rPr>
                <w:rFonts w:cs="Arial"/>
              </w:rPr>
            </w:pPr>
            <w:r w:rsidRPr="00425C8F">
              <w:rPr>
                <w:rFonts w:cs="Arial"/>
              </w:rPr>
              <w:t>N(10)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PIN</w:t>
            </w:r>
          </w:p>
        </w:tc>
        <w:tc>
          <w:tcPr>
            <w:tcW w:w="1800" w:type="dxa"/>
          </w:tcPr>
          <w:p w:rsidR="007047B6" w:rsidRPr="00425C8F" w:rsidRDefault="007047B6" w:rsidP="002C3F3C">
            <w:pPr>
              <w:pStyle w:val="Tablecontent"/>
              <w:rPr>
                <w:rFonts w:cs="Arial"/>
              </w:rPr>
            </w:pPr>
            <w:r w:rsidRPr="00425C8F">
              <w:rPr>
                <w:rFonts w:cs="Arial"/>
              </w:rPr>
              <w:t>PIN</w:t>
            </w:r>
          </w:p>
        </w:tc>
        <w:tc>
          <w:tcPr>
            <w:tcW w:w="1980" w:type="dxa"/>
          </w:tcPr>
          <w:p w:rsidR="007047B6" w:rsidRPr="00425C8F" w:rsidRDefault="007047B6" w:rsidP="002C3F3C">
            <w:pPr>
              <w:rPr>
                <w:rFonts w:ascii="Arial" w:hAnsi="Arial" w:cs="Arial"/>
                <w:sz w:val="18"/>
              </w:rPr>
            </w:pPr>
            <w:r w:rsidRPr="00425C8F">
              <w:rPr>
                <w:rFonts w:ascii="Arial" w:hAnsi="Arial" w:cs="Arial"/>
                <w:sz w:val="18"/>
              </w:rPr>
              <w:t>PIN of the request initiator.</w:t>
            </w:r>
          </w:p>
          <w:p w:rsidR="007047B6" w:rsidRPr="00425C8F" w:rsidRDefault="007047B6" w:rsidP="002C3F3C">
            <w:pPr>
              <w:rPr>
                <w:rFonts w:ascii="Arial" w:hAnsi="Arial" w:cs="Arial"/>
                <w:b/>
                <w:sz w:val="18"/>
              </w:rPr>
            </w:pPr>
            <w:r w:rsidRPr="00425C8F">
              <w:rPr>
                <w:rFonts w:ascii="Arial" w:hAnsi="Arial" w:cs="Arial"/>
                <w:b/>
                <w:sz w:val="18"/>
              </w:rPr>
              <w:t>Mandatory if MSISDN is specified</w:t>
            </w:r>
          </w:p>
        </w:tc>
        <w:tc>
          <w:tcPr>
            <w:tcW w:w="1260" w:type="dxa"/>
          </w:tcPr>
          <w:p w:rsidR="007047B6" w:rsidRPr="00425C8F" w:rsidRDefault="007047B6" w:rsidP="002C3F3C">
            <w:pPr>
              <w:pStyle w:val="Tablecontent"/>
              <w:spacing w:before="0"/>
              <w:rPr>
                <w:rFonts w:cs="Arial"/>
              </w:rPr>
            </w:pPr>
            <w:r w:rsidRPr="00425C8F">
              <w:rPr>
                <w:rFonts w:cs="Arial"/>
              </w:rPr>
              <w:t>1357</w:t>
            </w:r>
          </w:p>
        </w:tc>
        <w:tc>
          <w:tcPr>
            <w:tcW w:w="1260" w:type="dxa"/>
          </w:tcPr>
          <w:p w:rsidR="007047B6" w:rsidRPr="00425C8F" w:rsidRDefault="007047B6" w:rsidP="002C3F3C">
            <w:pPr>
              <w:pStyle w:val="Tablecontent"/>
              <w:rPr>
                <w:rFonts w:cs="Arial"/>
              </w:rPr>
            </w:pPr>
            <w:r w:rsidRPr="00425C8F">
              <w:rPr>
                <w:rFonts w:cs="Arial"/>
              </w:rPr>
              <w:t>A(8)</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cantSplit/>
          <w:trHeight w:val="277"/>
        </w:trPr>
        <w:tc>
          <w:tcPr>
            <w:tcW w:w="9467" w:type="dxa"/>
            <w:gridSpan w:val="6"/>
            <w:tcBorders>
              <w:top w:val="single" w:sz="6" w:space="0" w:color="000000"/>
              <w:bottom w:val="single" w:sz="6" w:space="0" w:color="000000"/>
            </w:tcBorders>
            <w:shd w:val="clear" w:color="auto" w:fill="FBC1D6"/>
          </w:tcPr>
          <w:p w:rsidR="007047B6" w:rsidRPr="00425C8F" w:rsidRDefault="007047B6" w:rsidP="002C3F3C">
            <w:pPr>
              <w:pStyle w:val="Tablecontent"/>
              <w:rPr>
                <w:b/>
                <w:bCs/>
              </w:rPr>
            </w:pPr>
            <w:r w:rsidRPr="00425C8F">
              <w:rPr>
                <w:rFonts w:cs="Arial"/>
                <w:b/>
                <w:szCs w:val="18"/>
              </w:rPr>
              <w:t>Between EMPCODE, MSISDN and LOGINID value of one of them must be present. All of them can also be present in the request</w:t>
            </w:r>
          </w:p>
        </w:tc>
      </w:tr>
      <w:tr w:rsidR="007047B6" w:rsidRPr="00425C8F" w:rsidTr="002C3F3C">
        <w:trPr>
          <w:trHeight w:val="277"/>
        </w:trPr>
        <w:tc>
          <w:tcPr>
            <w:tcW w:w="1727"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EXTREFNUM</w:t>
            </w:r>
          </w:p>
        </w:tc>
        <w:tc>
          <w:tcPr>
            <w:tcW w:w="180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External reference number.</w:t>
            </w:r>
          </w:p>
        </w:tc>
        <w:tc>
          <w:tcPr>
            <w:tcW w:w="1980" w:type="dxa"/>
            <w:tcBorders>
              <w:top w:val="single" w:sz="6" w:space="0" w:color="000000"/>
              <w:bottom w:val="single" w:sz="6" w:space="0" w:color="000000"/>
            </w:tcBorders>
          </w:tcPr>
          <w:p w:rsidR="007047B6" w:rsidRPr="00425C8F" w:rsidRDefault="007047B6" w:rsidP="002C3F3C">
            <w:pPr>
              <w:rPr>
                <w:rFonts w:ascii="Arial" w:hAnsi="Arial" w:cs="Arial"/>
              </w:rPr>
            </w:pPr>
            <w:r w:rsidRPr="00425C8F">
              <w:rPr>
                <w:rFonts w:ascii="Arial" w:hAnsi="Arial" w:cs="Arial"/>
                <w:sz w:val="18"/>
              </w:rPr>
              <w:t>External reference number of the request initiator.</w:t>
            </w:r>
          </w:p>
        </w:tc>
        <w:tc>
          <w:tcPr>
            <w:tcW w:w="1260" w:type="dxa"/>
            <w:tcBorders>
              <w:top w:val="single" w:sz="6" w:space="0" w:color="000000"/>
              <w:bottom w:val="single" w:sz="6" w:space="0" w:color="000000"/>
            </w:tcBorders>
          </w:tcPr>
          <w:p w:rsidR="007047B6" w:rsidRPr="00425C8F" w:rsidRDefault="007047B6" w:rsidP="002C3F3C">
            <w:pPr>
              <w:pStyle w:val="Tablecontent"/>
              <w:spacing w:before="0"/>
              <w:rPr>
                <w:rFonts w:cs="Arial"/>
              </w:rPr>
            </w:pPr>
            <w:r w:rsidRPr="00425C8F">
              <w:rPr>
                <w:rFonts w:cs="Arial"/>
              </w:rPr>
              <w:t>1234</w:t>
            </w:r>
          </w:p>
        </w:tc>
        <w:tc>
          <w:tcPr>
            <w:tcW w:w="1260" w:type="dxa"/>
            <w:tcBorders>
              <w:top w:val="single" w:sz="6" w:space="0" w:color="000000"/>
              <w:bottom w:val="single" w:sz="6" w:space="0" w:color="000000"/>
            </w:tcBorders>
          </w:tcPr>
          <w:p w:rsidR="007047B6" w:rsidRPr="00425C8F" w:rsidRDefault="007047B6" w:rsidP="002C3F3C">
            <w:pPr>
              <w:rPr>
                <w:rFonts w:ascii="Arial" w:hAnsi="Arial" w:cs="Arial"/>
                <w:sz w:val="18"/>
              </w:rPr>
            </w:pPr>
            <w:r w:rsidRPr="00425C8F">
              <w:rPr>
                <w:rFonts w:ascii="Arial" w:hAnsi="Arial" w:cs="Arial"/>
                <w:sz w:val="18"/>
              </w:rPr>
              <w:t>A(20)</w:t>
            </w:r>
          </w:p>
        </w:tc>
        <w:tc>
          <w:tcPr>
            <w:tcW w:w="1440" w:type="dxa"/>
            <w:tcBorders>
              <w:top w:val="single" w:sz="6" w:space="0" w:color="000000"/>
              <w:bottom w:val="single" w:sz="6" w:space="0" w:color="000000"/>
            </w:tcBorders>
          </w:tcPr>
          <w:p w:rsidR="007047B6" w:rsidRPr="00425C8F" w:rsidRDefault="007047B6" w:rsidP="002C3F3C">
            <w:pPr>
              <w:rPr>
                <w:rFonts w:ascii="Arial" w:hAnsi="Arial" w:cs="Arial"/>
                <w:sz w:val="18"/>
              </w:rPr>
            </w:pPr>
            <w:r w:rsidRPr="00425C8F">
              <w:rPr>
                <w:rFonts w:ascii="Arial" w:hAnsi="Arial" w:cs="Arial"/>
                <w:sz w:val="18"/>
              </w:rPr>
              <w:t>O (Tag is mandatory)</w:t>
            </w:r>
          </w:p>
        </w:tc>
      </w:tr>
      <w:tr w:rsidR="007047B6" w:rsidRPr="00425C8F" w:rsidTr="002C3F3C">
        <w:trPr>
          <w:trHeight w:val="277"/>
        </w:trPr>
        <w:tc>
          <w:tcPr>
            <w:tcW w:w="9467" w:type="dxa"/>
            <w:gridSpan w:val="6"/>
            <w:tcBorders>
              <w:top w:val="single" w:sz="6" w:space="0" w:color="000000"/>
              <w:bottom w:val="single" w:sz="6" w:space="0" w:color="000000"/>
            </w:tcBorders>
            <w:shd w:val="clear" w:color="auto" w:fill="FBC1D6"/>
          </w:tcPr>
          <w:p w:rsidR="007047B6" w:rsidRPr="00425C8F" w:rsidRDefault="007047B6" w:rsidP="006E0422">
            <w:pPr>
              <w:pStyle w:val="Tablecontent"/>
              <w:rPr>
                <w:rFonts w:cs="Arial"/>
                <w:b/>
                <w:szCs w:val="18"/>
              </w:rPr>
            </w:pPr>
            <w:r w:rsidRPr="00425C8F">
              <w:rPr>
                <w:rFonts w:cs="Arial"/>
                <w:b/>
                <w:szCs w:val="18"/>
              </w:rPr>
              <w:t xml:space="preserve">DATA – Details of the </w:t>
            </w:r>
            <w:del w:id="557" w:author="shaina.sahni" w:date="2017-10-25T10:54:00Z">
              <w:r w:rsidRPr="00425C8F" w:rsidDel="006E0422">
                <w:rPr>
                  <w:rFonts w:cs="Arial"/>
                  <w:b/>
                  <w:szCs w:val="18"/>
                </w:rPr>
                <w:delText xml:space="preserve">Operator or </w:delText>
              </w:r>
            </w:del>
            <w:r w:rsidRPr="00425C8F">
              <w:rPr>
                <w:rFonts w:cs="Arial"/>
                <w:b/>
                <w:szCs w:val="18"/>
              </w:rPr>
              <w:t>Channel user which needs to be modified, should be under this tag</w:t>
            </w:r>
          </w:p>
        </w:tc>
      </w:tr>
      <w:tr w:rsidR="007047B6" w:rsidRPr="00425C8F" w:rsidTr="002C3F3C">
        <w:trPr>
          <w:trHeight w:val="277"/>
        </w:trPr>
        <w:tc>
          <w:tcPr>
            <w:tcW w:w="1727"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sz w:val="20"/>
                <w:szCs w:val="20"/>
              </w:rPr>
              <w:t>USERMSISDN</w:t>
            </w:r>
          </w:p>
        </w:tc>
        <w:tc>
          <w:tcPr>
            <w:tcW w:w="180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MSISDN of the operator or Channel user</w:t>
            </w:r>
          </w:p>
        </w:tc>
        <w:tc>
          <w:tcPr>
            <w:tcW w:w="1980" w:type="dxa"/>
            <w:tcBorders>
              <w:top w:val="single" w:sz="6" w:space="0" w:color="000000"/>
              <w:bottom w:val="single" w:sz="6" w:space="0" w:color="000000"/>
            </w:tcBorders>
          </w:tcPr>
          <w:p w:rsidR="007047B6" w:rsidRPr="00425C8F" w:rsidRDefault="007047B6" w:rsidP="006E0422">
            <w:pPr>
              <w:pStyle w:val="Tablecontent"/>
              <w:rPr>
                <w:rFonts w:cs="Arial"/>
              </w:rPr>
            </w:pPr>
            <w:r w:rsidRPr="00425C8F">
              <w:rPr>
                <w:rFonts w:cs="Arial"/>
              </w:rPr>
              <w:t xml:space="preserve">MSISDN of the </w:t>
            </w:r>
            <w:del w:id="558" w:author="shaina.sahni" w:date="2017-10-25T10:54:00Z">
              <w:r w:rsidRPr="00425C8F" w:rsidDel="006E0422">
                <w:rPr>
                  <w:rFonts w:cs="Arial"/>
                </w:rPr>
                <w:delText xml:space="preserve">Operator or </w:delText>
              </w:r>
            </w:del>
            <w:r w:rsidRPr="00425C8F">
              <w:rPr>
                <w:rFonts w:cs="Arial"/>
              </w:rPr>
              <w:t>Channel user who needs to be modified</w:t>
            </w:r>
          </w:p>
        </w:tc>
        <w:tc>
          <w:tcPr>
            <w:tcW w:w="126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9818123456</w:t>
            </w:r>
          </w:p>
        </w:tc>
        <w:tc>
          <w:tcPr>
            <w:tcW w:w="126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A (10)</w:t>
            </w:r>
          </w:p>
        </w:tc>
        <w:tc>
          <w:tcPr>
            <w:tcW w:w="144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M (in-case of Channel user)</w:t>
            </w:r>
          </w:p>
        </w:tc>
      </w:tr>
      <w:tr w:rsidR="007047B6" w:rsidRPr="00425C8F" w:rsidTr="002C3F3C">
        <w:trPr>
          <w:trHeight w:val="277"/>
        </w:trPr>
        <w:tc>
          <w:tcPr>
            <w:tcW w:w="1727" w:type="dxa"/>
            <w:tcBorders>
              <w:top w:val="single" w:sz="6" w:space="0" w:color="000000"/>
              <w:bottom w:val="single" w:sz="6" w:space="0" w:color="000000"/>
            </w:tcBorders>
          </w:tcPr>
          <w:p w:rsidR="007047B6" w:rsidRPr="00425C8F" w:rsidRDefault="007047B6" w:rsidP="002C3F3C">
            <w:pPr>
              <w:pStyle w:val="Tablecontent"/>
              <w:rPr>
                <w:rFonts w:cs="Arial"/>
                <w:sz w:val="20"/>
                <w:szCs w:val="20"/>
              </w:rPr>
            </w:pPr>
            <w:r w:rsidRPr="00425C8F">
              <w:rPr>
                <w:rFonts w:cs="Arial"/>
                <w:sz w:val="20"/>
                <w:szCs w:val="20"/>
              </w:rPr>
              <w:t>USRLOGINID</w:t>
            </w:r>
          </w:p>
        </w:tc>
        <w:tc>
          <w:tcPr>
            <w:tcW w:w="180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Login ID of the operator or Channel user</w:t>
            </w:r>
          </w:p>
        </w:tc>
        <w:tc>
          <w:tcPr>
            <w:tcW w:w="1980" w:type="dxa"/>
            <w:tcBorders>
              <w:top w:val="single" w:sz="6" w:space="0" w:color="000000"/>
              <w:bottom w:val="single" w:sz="6" w:space="0" w:color="000000"/>
            </w:tcBorders>
          </w:tcPr>
          <w:p w:rsidR="007047B6" w:rsidRPr="00425C8F" w:rsidRDefault="007047B6" w:rsidP="006E0422">
            <w:pPr>
              <w:pStyle w:val="Tablecontent"/>
              <w:rPr>
                <w:rFonts w:cs="Arial"/>
              </w:rPr>
            </w:pPr>
            <w:r w:rsidRPr="00425C8F">
              <w:rPr>
                <w:rFonts w:cs="Arial"/>
              </w:rPr>
              <w:t xml:space="preserve">MSISDN of the </w:t>
            </w:r>
            <w:del w:id="559" w:author="shaina.sahni" w:date="2017-10-25T10:54:00Z">
              <w:r w:rsidRPr="00425C8F" w:rsidDel="006E0422">
                <w:rPr>
                  <w:rFonts w:cs="Arial"/>
                </w:rPr>
                <w:delText xml:space="preserve">Operator or </w:delText>
              </w:r>
            </w:del>
            <w:r w:rsidRPr="00425C8F">
              <w:rPr>
                <w:rFonts w:cs="Arial"/>
              </w:rPr>
              <w:t>Channel user who needs to be modified</w:t>
            </w:r>
          </w:p>
        </w:tc>
        <w:tc>
          <w:tcPr>
            <w:tcW w:w="126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btchadm</w:t>
            </w:r>
          </w:p>
        </w:tc>
        <w:tc>
          <w:tcPr>
            <w:tcW w:w="126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A (10)</w:t>
            </w:r>
          </w:p>
        </w:tc>
        <w:tc>
          <w:tcPr>
            <w:tcW w:w="144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M (In-case of Operator user)</w:t>
            </w:r>
          </w:p>
        </w:tc>
      </w:tr>
      <w:tr w:rsidR="007047B6" w:rsidRPr="00425C8F" w:rsidTr="002C3F3C">
        <w:trPr>
          <w:trHeight w:val="277"/>
        </w:trPr>
        <w:tc>
          <w:tcPr>
            <w:tcW w:w="1727"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sz w:val="20"/>
                <w:szCs w:val="20"/>
              </w:rPr>
              <w:t>EXTERNALCODE</w:t>
            </w:r>
          </w:p>
        </w:tc>
        <w:tc>
          <w:tcPr>
            <w:tcW w:w="180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Existing external code of the Channel user</w:t>
            </w:r>
          </w:p>
        </w:tc>
        <w:tc>
          <w:tcPr>
            <w:tcW w:w="198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Existing external code of the Channel user who needs to be modified</w:t>
            </w:r>
          </w:p>
        </w:tc>
        <w:tc>
          <w:tcPr>
            <w:tcW w:w="126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AD100011</w:t>
            </w:r>
          </w:p>
        </w:tc>
        <w:tc>
          <w:tcPr>
            <w:tcW w:w="126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A(12)</w:t>
            </w:r>
          </w:p>
        </w:tc>
        <w:tc>
          <w:tcPr>
            <w:tcW w:w="144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9467" w:type="dxa"/>
            <w:gridSpan w:val="6"/>
            <w:tcBorders>
              <w:top w:val="single" w:sz="6" w:space="0" w:color="000000"/>
              <w:bottom w:val="single" w:sz="6" w:space="0" w:color="000000"/>
            </w:tcBorders>
            <w:shd w:val="clear" w:color="auto" w:fill="FBC1D6"/>
          </w:tcPr>
          <w:p w:rsidR="007047B6" w:rsidRPr="00425C8F" w:rsidRDefault="007047B6" w:rsidP="006E0422">
            <w:pPr>
              <w:pStyle w:val="Tablecontent"/>
              <w:rPr>
                <w:rFonts w:cs="Arial"/>
                <w:b/>
              </w:rPr>
            </w:pPr>
            <w:r w:rsidRPr="00425C8F">
              <w:rPr>
                <w:rFonts w:cs="Arial"/>
                <w:b/>
              </w:rPr>
              <w:t xml:space="preserve">Between USERMSISDN, </w:t>
            </w:r>
            <w:r w:rsidRPr="00425C8F">
              <w:rPr>
                <w:rFonts w:cs="Arial"/>
                <w:b/>
                <w:sz w:val="20"/>
                <w:szCs w:val="20"/>
              </w:rPr>
              <w:t>USRLOGINID</w:t>
            </w:r>
            <w:r w:rsidRPr="00425C8F">
              <w:rPr>
                <w:rFonts w:cs="Arial"/>
                <w:sz w:val="20"/>
                <w:szCs w:val="20"/>
              </w:rPr>
              <w:t xml:space="preserve"> </w:t>
            </w:r>
            <w:r w:rsidRPr="00425C8F">
              <w:rPr>
                <w:rFonts w:cs="Arial"/>
                <w:b/>
              </w:rPr>
              <w:t xml:space="preserve">&amp; </w:t>
            </w:r>
            <w:r w:rsidRPr="00425C8F">
              <w:rPr>
                <w:rFonts w:cs="Arial"/>
                <w:b/>
                <w:sz w:val="20"/>
                <w:szCs w:val="20"/>
              </w:rPr>
              <w:t>EXTERNALCODE one of them must be present</w:t>
            </w:r>
            <w:del w:id="560" w:author="shaina.sahni" w:date="2017-10-25T10:54:00Z">
              <w:r w:rsidRPr="00425C8F" w:rsidDel="006E0422">
                <w:rPr>
                  <w:rFonts w:cs="Arial"/>
                  <w:b/>
                  <w:sz w:val="20"/>
                  <w:szCs w:val="20"/>
                </w:rPr>
                <w:delText>. In-case of Operator user modification, USERLOGINID is mandatory to specify</w:delText>
              </w:r>
            </w:del>
          </w:p>
        </w:tc>
      </w:tr>
      <w:tr w:rsidR="007047B6" w:rsidRPr="00425C8F" w:rsidTr="002C3F3C">
        <w:trPr>
          <w:trHeight w:val="277"/>
        </w:trPr>
        <w:tc>
          <w:tcPr>
            <w:tcW w:w="1727" w:type="dxa"/>
            <w:tcBorders>
              <w:top w:val="single" w:sz="6" w:space="0" w:color="000000"/>
            </w:tcBorders>
          </w:tcPr>
          <w:p w:rsidR="007047B6" w:rsidRPr="00425C8F" w:rsidRDefault="007047B6" w:rsidP="002C3F3C">
            <w:pPr>
              <w:pStyle w:val="Tablecontent"/>
              <w:rPr>
                <w:rFonts w:cs="Arial"/>
              </w:rPr>
            </w:pPr>
            <w:r w:rsidRPr="00425C8F">
              <w:rPr>
                <w:rFonts w:cs="Arial"/>
              </w:rPr>
              <w:t>NEWEXTERNALCODE</w:t>
            </w:r>
          </w:p>
        </w:tc>
        <w:tc>
          <w:tcPr>
            <w:tcW w:w="1800" w:type="dxa"/>
            <w:tcBorders>
              <w:top w:val="single" w:sz="6" w:space="0" w:color="000000"/>
            </w:tcBorders>
          </w:tcPr>
          <w:p w:rsidR="007047B6" w:rsidRPr="00425C8F" w:rsidRDefault="007047B6" w:rsidP="002C3F3C">
            <w:pPr>
              <w:pStyle w:val="Tablecontent"/>
              <w:rPr>
                <w:rFonts w:cs="Arial"/>
              </w:rPr>
            </w:pPr>
            <w:r w:rsidRPr="00425C8F">
              <w:rPr>
                <w:rFonts w:cs="Arial"/>
              </w:rPr>
              <w:t>New External code</w:t>
            </w:r>
          </w:p>
        </w:tc>
        <w:tc>
          <w:tcPr>
            <w:tcW w:w="1980" w:type="dxa"/>
            <w:tcBorders>
              <w:top w:val="single" w:sz="6" w:space="0" w:color="000000"/>
            </w:tcBorders>
          </w:tcPr>
          <w:p w:rsidR="007047B6" w:rsidRPr="00425C8F" w:rsidRDefault="007047B6" w:rsidP="002C3F3C">
            <w:pPr>
              <w:pStyle w:val="Tablecontent"/>
              <w:rPr>
                <w:rFonts w:cs="Arial"/>
              </w:rPr>
            </w:pPr>
            <w:r w:rsidRPr="00425C8F">
              <w:rPr>
                <w:rFonts w:cs="Arial"/>
              </w:rPr>
              <w:t xml:space="preserve">New external code of the </w:t>
            </w:r>
            <w:del w:id="561" w:author="shaina.sahni" w:date="2017-10-25T10:54:00Z">
              <w:r w:rsidRPr="00425C8F" w:rsidDel="006E0422">
                <w:rPr>
                  <w:rFonts w:cs="Arial"/>
                </w:rPr>
                <w:delText xml:space="preserve">operator or </w:delText>
              </w:r>
            </w:del>
            <w:r w:rsidRPr="00425C8F">
              <w:rPr>
                <w:rFonts w:cs="Arial"/>
              </w:rPr>
              <w:t xml:space="preserve">channel user. Should be unique value. </w:t>
            </w:r>
          </w:p>
          <w:p w:rsidR="007047B6" w:rsidRPr="00425C8F" w:rsidRDefault="007047B6" w:rsidP="002C3F3C">
            <w:pPr>
              <w:pStyle w:val="Tablecontent"/>
              <w:rPr>
                <w:rFonts w:cs="Arial"/>
              </w:rPr>
            </w:pPr>
            <w:r w:rsidRPr="00425C8F">
              <w:rPr>
                <w:rFonts w:cs="Arial"/>
              </w:rPr>
              <w:t xml:space="preserve">PreTUPS would not validate the uniqueness of external code </w:t>
            </w:r>
          </w:p>
        </w:tc>
        <w:tc>
          <w:tcPr>
            <w:tcW w:w="1260" w:type="dxa"/>
            <w:tcBorders>
              <w:top w:val="single" w:sz="6" w:space="0" w:color="000000"/>
            </w:tcBorders>
          </w:tcPr>
          <w:p w:rsidR="007047B6" w:rsidRPr="00425C8F" w:rsidRDefault="007047B6" w:rsidP="002C3F3C">
            <w:pPr>
              <w:pStyle w:val="Tablecontent"/>
              <w:rPr>
                <w:rFonts w:cs="Arial"/>
              </w:rPr>
            </w:pPr>
            <w:r w:rsidRPr="00425C8F">
              <w:rPr>
                <w:rFonts w:cs="Arial"/>
              </w:rPr>
              <w:t>AD100001</w:t>
            </w:r>
          </w:p>
        </w:tc>
        <w:tc>
          <w:tcPr>
            <w:tcW w:w="1260" w:type="dxa"/>
            <w:tcBorders>
              <w:top w:val="single" w:sz="6" w:space="0" w:color="000000"/>
            </w:tcBorders>
          </w:tcPr>
          <w:p w:rsidR="007047B6" w:rsidRPr="00425C8F" w:rsidRDefault="007047B6" w:rsidP="002C3F3C">
            <w:pPr>
              <w:pStyle w:val="Tablecontent"/>
              <w:rPr>
                <w:rFonts w:cs="Arial"/>
              </w:rPr>
            </w:pPr>
            <w:r w:rsidRPr="00425C8F">
              <w:rPr>
                <w:rFonts w:cs="Arial"/>
              </w:rPr>
              <w:t>A (12)</w:t>
            </w:r>
          </w:p>
        </w:tc>
        <w:tc>
          <w:tcPr>
            <w:tcW w:w="1440" w:type="dxa"/>
            <w:tcBorders>
              <w:top w:val="single" w:sz="6" w:space="0" w:color="000000"/>
            </w:tcBorders>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USERNAME</w:t>
            </w:r>
          </w:p>
        </w:tc>
        <w:tc>
          <w:tcPr>
            <w:tcW w:w="1800" w:type="dxa"/>
          </w:tcPr>
          <w:p w:rsidR="007047B6" w:rsidRPr="00425C8F" w:rsidRDefault="007047B6" w:rsidP="002C3F3C">
            <w:pPr>
              <w:pStyle w:val="Tablecontent"/>
              <w:rPr>
                <w:rFonts w:cs="Arial"/>
              </w:rPr>
            </w:pPr>
            <w:r w:rsidRPr="00425C8F">
              <w:rPr>
                <w:rFonts w:cs="Arial"/>
              </w:rPr>
              <w:t>User name</w:t>
            </w:r>
          </w:p>
        </w:tc>
        <w:tc>
          <w:tcPr>
            <w:tcW w:w="1980" w:type="dxa"/>
          </w:tcPr>
          <w:p w:rsidR="007047B6" w:rsidRPr="00425C8F" w:rsidRDefault="007047B6" w:rsidP="002C3F3C">
            <w:pPr>
              <w:pStyle w:val="Tablecontent"/>
              <w:rPr>
                <w:rFonts w:cs="Arial"/>
              </w:rPr>
            </w:pPr>
            <w:r w:rsidRPr="00425C8F">
              <w:rPr>
                <w:rFonts w:cs="Arial"/>
              </w:rPr>
              <w:t>User name of the Operator or channel user</w:t>
            </w:r>
          </w:p>
        </w:tc>
        <w:tc>
          <w:tcPr>
            <w:tcW w:w="1260" w:type="dxa"/>
          </w:tcPr>
          <w:p w:rsidR="007047B6" w:rsidRPr="00425C8F" w:rsidRDefault="007047B6" w:rsidP="002C3F3C">
            <w:pPr>
              <w:pStyle w:val="Tablecontent"/>
              <w:rPr>
                <w:rFonts w:cs="Arial"/>
              </w:rPr>
            </w:pPr>
            <w:r w:rsidRPr="00425C8F">
              <w:rPr>
                <w:rFonts w:cs="Arial"/>
              </w:rPr>
              <w:t>Alpha Dealer</w:t>
            </w:r>
          </w:p>
        </w:tc>
        <w:tc>
          <w:tcPr>
            <w:tcW w:w="1260" w:type="dxa"/>
          </w:tcPr>
          <w:p w:rsidR="007047B6" w:rsidRPr="00425C8F" w:rsidRDefault="007047B6" w:rsidP="002C3F3C">
            <w:pPr>
              <w:pStyle w:val="Tablecontent"/>
              <w:rPr>
                <w:rFonts w:cs="Arial"/>
              </w:rPr>
            </w:pPr>
            <w:r w:rsidRPr="00425C8F">
              <w:rPr>
                <w:rFonts w:cs="Arial"/>
              </w:rPr>
              <w:t>A (80)</w:t>
            </w:r>
          </w:p>
        </w:tc>
        <w:tc>
          <w:tcPr>
            <w:tcW w:w="1440" w:type="dxa"/>
          </w:tcPr>
          <w:p w:rsidR="007047B6" w:rsidRPr="00425C8F" w:rsidRDefault="007047B6" w:rsidP="002C3F3C">
            <w:pPr>
              <w:pStyle w:val="Tablecontent"/>
              <w:rPr>
                <w:rFonts w:cs="Arial"/>
              </w:rPr>
            </w:pPr>
            <w:r w:rsidRPr="00425C8F">
              <w:rPr>
                <w:rFonts w:cs="Arial"/>
              </w:rPr>
              <w:t>M</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SHORTNAME</w:t>
            </w:r>
          </w:p>
        </w:tc>
        <w:tc>
          <w:tcPr>
            <w:tcW w:w="1800" w:type="dxa"/>
          </w:tcPr>
          <w:p w:rsidR="007047B6" w:rsidRPr="00425C8F" w:rsidRDefault="007047B6" w:rsidP="002C3F3C">
            <w:pPr>
              <w:pStyle w:val="Tablecontent"/>
              <w:rPr>
                <w:rFonts w:cs="Arial"/>
              </w:rPr>
            </w:pPr>
            <w:r w:rsidRPr="00425C8F">
              <w:rPr>
                <w:rFonts w:cs="Arial"/>
              </w:rPr>
              <w:t>Short name</w:t>
            </w:r>
          </w:p>
        </w:tc>
        <w:tc>
          <w:tcPr>
            <w:tcW w:w="1980" w:type="dxa"/>
          </w:tcPr>
          <w:p w:rsidR="007047B6" w:rsidRPr="00425C8F" w:rsidRDefault="007047B6" w:rsidP="006E0422">
            <w:pPr>
              <w:pStyle w:val="Tablecontent"/>
              <w:rPr>
                <w:rFonts w:cs="Arial"/>
                <w:b/>
                <w:bCs/>
              </w:rPr>
            </w:pPr>
            <w:r w:rsidRPr="00425C8F">
              <w:rPr>
                <w:rFonts w:cs="Arial"/>
              </w:rPr>
              <w:t xml:space="preserve">Short name of the </w:t>
            </w:r>
            <w:del w:id="562" w:author="shaina.sahni" w:date="2017-10-25T10:53:00Z">
              <w:r w:rsidRPr="00425C8F" w:rsidDel="006E0422">
                <w:rPr>
                  <w:rFonts w:cs="Arial"/>
                </w:rPr>
                <w:delText xml:space="preserve">operator or </w:delText>
              </w:r>
            </w:del>
            <w:r w:rsidRPr="00425C8F">
              <w:rPr>
                <w:rFonts w:cs="Arial"/>
              </w:rPr>
              <w:t>channel user</w:t>
            </w:r>
          </w:p>
        </w:tc>
        <w:tc>
          <w:tcPr>
            <w:tcW w:w="1260" w:type="dxa"/>
          </w:tcPr>
          <w:p w:rsidR="007047B6" w:rsidRPr="00425C8F" w:rsidRDefault="007047B6" w:rsidP="002C3F3C">
            <w:pPr>
              <w:pStyle w:val="Tablecontent"/>
              <w:rPr>
                <w:rFonts w:cs="Arial"/>
              </w:rPr>
            </w:pPr>
            <w:r w:rsidRPr="00425C8F">
              <w:rPr>
                <w:rFonts w:cs="Arial"/>
              </w:rPr>
              <w:t>AD</w:t>
            </w:r>
          </w:p>
        </w:tc>
        <w:tc>
          <w:tcPr>
            <w:tcW w:w="1260" w:type="dxa"/>
          </w:tcPr>
          <w:p w:rsidR="007047B6" w:rsidRPr="00425C8F" w:rsidRDefault="007047B6" w:rsidP="002C3F3C">
            <w:pPr>
              <w:pStyle w:val="Tablecontent"/>
              <w:rPr>
                <w:rFonts w:cs="Arial"/>
              </w:rPr>
            </w:pPr>
            <w:r w:rsidRPr="00425C8F">
              <w:rPr>
                <w:rFonts w:cs="Arial"/>
              </w:rPr>
              <w:t>A (15)</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USERNAMEPREFIX</w:t>
            </w:r>
          </w:p>
        </w:tc>
        <w:tc>
          <w:tcPr>
            <w:tcW w:w="1800" w:type="dxa"/>
          </w:tcPr>
          <w:p w:rsidR="007047B6" w:rsidRPr="00425C8F" w:rsidRDefault="007047B6" w:rsidP="002C3F3C">
            <w:pPr>
              <w:pStyle w:val="Tablecontent"/>
              <w:rPr>
                <w:rFonts w:cs="Arial"/>
              </w:rPr>
            </w:pPr>
            <w:r w:rsidRPr="00425C8F">
              <w:rPr>
                <w:rFonts w:cs="Arial"/>
              </w:rPr>
              <w:t>User name prefix</w:t>
            </w:r>
          </w:p>
        </w:tc>
        <w:tc>
          <w:tcPr>
            <w:tcW w:w="1980" w:type="dxa"/>
          </w:tcPr>
          <w:p w:rsidR="007047B6" w:rsidRPr="00425C8F" w:rsidRDefault="007047B6" w:rsidP="006E0422">
            <w:pPr>
              <w:pStyle w:val="Tablecontent"/>
              <w:rPr>
                <w:rFonts w:cs="Arial"/>
                <w:b/>
                <w:bCs/>
              </w:rPr>
            </w:pPr>
            <w:r w:rsidRPr="00425C8F">
              <w:rPr>
                <w:rFonts w:cs="Arial"/>
              </w:rPr>
              <w:t xml:space="preserve">User name prefix of the </w:t>
            </w:r>
            <w:del w:id="563" w:author="shaina.sahni" w:date="2017-10-25T10:53:00Z">
              <w:r w:rsidRPr="00425C8F" w:rsidDel="006E0422">
                <w:rPr>
                  <w:rFonts w:cs="Arial"/>
                </w:rPr>
                <w:delText xml:space="preserve">operator or </w:delText>
              </w:r>
            </w:del>
            <w:r w:rsidRPr="00425C8F">
              <w:rPr>
                <w:rFonts w:cs="Arial"/>
              </w:rPr>
              <w:t>channel user</w:t>
            </w:r>
          </w:p>
        </w:tc>
        <w:tc>
          <w:tcPr>
            <w:tcW w:w="1260" w:type="dxa"/>
          </w:tcPr>
          <w:p w:rsidR="007047B6" w:rsidRPr="00425C8F" w:rsidRDefault="007047B6" w:rsidP="002C3F3C">
            <w:pPr>
              <w:pStyle w:val="Tablecontent"/>
              <w:rPr>
                <w:rFonts w:cs="Arial"/>
              </w:rPr>
            </w:pPr>
            <w:r w:rsidRPr="00425C8F">
              <w:rPr>
                <w:rFonts w:cs="Arial"/>
              </w:rPr>
              <w:t>M/S , Mr, Miss, Mrs</w:t>
            </w:r>
          </w:p>
        </w:tc>
        <w:tc>
          <w:tcPr>
            <w:tcW w:w="1260" w:type="dxa"/>
          </w:tcPr>
          <w:p w:rsidR="007047B6" w:rsidRPr="00425C8F" w:rsidRDefault="007047B6" w:rsidP="002C3F3C">
            <w:pPr>
              <w:pStyle w:val="Tablecontent"/>
              <w:rPr>
                <w:rFonts w:cs="Arial"/>
              </w:rPr>
            </w:pPr>
            <w:r w:rsidRPr="00425C8F">
              <w:rPr>
                <w:rFonts w:cs="Arial"/>
              </w:rPr>
              <w:t>A (10)</w:t>
            </w:r>
          </w:p>
        </w:tc>
        <w:tc>
          <w:tcPr>
            <w:tcW w:w="1440" w:type="dxa"/>
          </w:tcPr>
          <w:p w:rsidR="007047B6" w:rsidRPr="00425C8F" w:rsidRDefault="007047B6" w:rsidP="002C3F3C">
            <w:pPr>
              <w:pStyle w:val="Tablecontent"/>
              <w:rPr>
                <w:rFonts w:cs="Arial"/>
              </w:rPr>
            </w:pPr>
            <w:r w:rsidRPr="00425C8F">
              <w:rPr>
                <w:rFonts w:cs="Arial"/>
              </w:rPr>
              <w:t>M</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SUBSCRIBERCODE</w:t>
            </w:r>
          </w:p>
        </w:tc>
        <w:tc>
          <w:tcPr>
            <w:tcW w:w="1800" w:type="dxa"/>
          </w:tcPr>
          <w:p w:rsidR="007047B6" w:rsidRPr="00425C8F" w:rsidRDefault="007047B6" w:rsidP="002C3F3C">
            <w:pPr>
              <w:pStyle w:val="Tablecontent"/>
              <w:rPr>
                <w:rFonts w:cs="Arial"/>
              </w:rPr>
            </w:pPr>
          </w:p>
        </w:tc>
        <w:tc>
          <w:tcPr>
            <w:tcW w:w="1980" w:type="dxa"/>
          </w:tcPr>
          <w:p w:rsidR="007047B6" w:rsidRPr="00425C8F" w:rsidRDefault="007047B6" w:rsidP="006E0422">
            <w:pPr>
              <w:pStyle w:val="Tablecontent"/>
              <w:rPr>
                <w:rFonts w:cs="Arial"/>
                <w:b/>
                <w:bCs/>
              </w:rPr>
            </w:pPr>
            <w:r w:rsidRPr="00425C8F">
              <w:rPr>
                <w:rFonts w:cs="Arial"/>
              </w:rPr>
              <w:t xml:space="preserve">Code of the </w:t>
            </w:r>
            <w:del w:id="564" w:author="shaina.sahni" w:date="2017-10-25T10:53:00Z">
              <w:r w:rsidRPr="00425C8F" w:rsidDel="006E0422">
                <w:rPr>
                  <w:rFonts w:cs="Arial"/>
                </w:rPr>
                <w:delText xml:space="preserve">Operator or </w:delText>
              </w:r>
            </w:del>
            <w:r w:rsidRPr="00425C8F">
              <w:rPr>
                <w:rFonts w:cs="Arial"/>
              </w:rPr>
              <w:t>channel user</w:t>
            </w:r>
          </w:p>
        </w:tc>
        <w:tc>
          <w:tcPr>
            <w:tcW w:w="1260" w:type="dxa"/>
          </w:tcPr>
          <w:p w:rsidR="007047B6" w:rsidRPr="00425C8F" w:rsidRDefault="007047B6" w:rsidP="002C3F3C">
            <w:pPr>
              <w:pStyle w:val="Tablecontent"/>
              <w:rPr>
                <w:rFonts w:cs="Arial"/>
              </w:rPr>
            </w:pPr>
            <w:r w:rsidRPr="00425C8F">
              <w:rPr>
                <w:rFonts w:cs="Arial"/>
              </w:rPr>
              <w:t>AD001</w:t>
            </w:r>
          </w:p>
        </w:tc>
        <w:tc>
          <w:tcPr>
            <w:tcW w:w="1260" w:type="dxa"/>
          </w:tcPr>
          <w:p w:rsidR="007047B6" w:rsidRPr="00425C8F" w:rsidRDefault="007047B6" w:rsidP="002C3F3C">
            <w:pPr>
              <w:pStyle w:val="Tablecontent"/>
              <w:rPr>
                <w:rFonts w:cs="Arial"/>
              </w:rPr>
            </w:pPr>
            <w:r w:rsidRPr="00425C8F">
              <w:rPr>
                <w:rFonts w:cs="Arial"/>
              </w:rPr>
              <w:t>A (12)</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Del="006E0422" w:rsidTr="002C3F3C">
        <w:trPr>
          <w:trHeight w:val="277"/>
          <w:del w:id="565" w:author="shaina.sahni" w:date="2017-10-25T10:53:00Z"/>
        </w:trPr>
        <w:tc>
          <w:tcPr>
            <w:tcW w:w="1727" w:type="dxa"/>
          </w:tcPr>
          <w:p w:rsidR="007047B6" w:rsidRPr="00425C8F" w:rsidDel="006E0422" w:rsidRDefault="007047B6" w:rsidP="002C3F3C">
            <w:pPr>
              <w:pStyle w:val="Tablecontent"/>
              <w:rPr>
                <w:del w:id="566" w:author="shaina.sahni" w:date="2017-10-25T10:53:00Z"/>
                <w:rFonts w:cs="Arial"/>
              </w:rPr>
            </w:pPr>
            <w:del w:id="567" w:author="shaina.sahni" w:date="2017-10-25T10:53:00Z">
              <w:r w:rsidRPr="00425C8F" w:rsidDel="006E0422">
                <w:rPr>
                  <w:rFonts w:cs="Arial"/>
                </w:rPr>
                <w:delText>DIVISION</w:delText>
              </w:r>
            </w:del>
          </w:p>
        </w:tc>
        <w:tc>
          <w:tcPr>
            <w:tcW w:w="1800" w:type="dxa"/>
          </w:tcPr>
          <w:p w:rsidR="007047B6" w:rsidRPr="00425C8F" w:rsidDel="006E0422" w:rsidRDefault="007047B6" w:rsidP="002C3F3C">
            <w:pPr>
              <w:pStyle w:val="Tablecontent"/>
              <w:rPr>
                <w:del w:id="568" w:author="shaina.sahni" w:date="2017-10-25T10:53:00Z"/>
                <w:rFonts w:cs="Arial"/>
              </w:rPr>
            </w:pPr>
            <w:del w:id="569" w:author="shaina.sahni" w:date="2017-10-25T10:53:00Z">
              <w:r w:rsidRPr="00425C8F" w:rsidDel="006E0422">
                <w:rPr>
                  <w:rFonts w:cs="Arial"/>
                </w:rPr>
                <w:delText>Division of the Operator user</w:delText>
              </w:r>
            </w:del>
          </w:p>
        </w:tc>
        <w:tc>
          <w:tcPr>
            <w:tcW w:w="1980" w:type="dxa"/>
          </w:tcPr>
          <w:p w:rsidR="007047B6" w:rsidRPr="00425C8F" w:rsidDel="006E0422" w:rsidRDefault="007047B6" w:rsidP="002C3F3C">
            <w:pPr>
              <w:pStyle w:val="Tablecontent"/>
              <w:rPr>
                <w:del w:id="570" w:author="shaina.sahni" w:date="2017-10-25T10:53:00Z"/>
                <w:rFonts w:cs="Arial"/>
              </w:rPr>
            </w:pPr>
            <w:del w:id="571" w:author="shaina.sahni" w:date="2017-10-25T10:53:00Z">
              <w:r w:rsidRPr="00425C8F" w:rsidDel="006E0422">
                <w:rPr>
                  <w:rFonts w:cs="Arial"/>
                </w:rPr>
                <w:delText>Division short code of the Operator user</w:delText>
              </w:r>
            </w:del>
          </w:p>
        </w:tc>
        <w:tc>
          <w:tcPr>
            <w:tcW w:w="1260" w:type="dxa"/>
          </w:tcPr>
          <w:p w:rsidR="007047B6" w:rsidRPr="00425C8F" w:rsidDel="006E0422" w:rsidRDefault="007047B6" w:rsidP="002C3F3C">
            <w:pPr>
              <w:pStyle w:val="Tablecontent"/>
              <w:rPr>
                <w:del w:id="572" w:author="shaina.sahni" w:date="2017-10-25T10:53:00Z"/>
                <w:rFonts w:cs="Arial"/>
              </w:rPr>
            </w:pPr>
            <w:del w:id="573" w:author="shaina.sahni" w:date="2017-10-25T10:53:00Z">
              <w:r w:rsidRPr="00425C8F" w:rsidDel="006E0422">
                <w:rPr>
                  <w:rFonts w:cs="Arial"/>
                </w:rPr>
                <w:delText>IT</w:delText>
              </w:r>
            </w:del>
          </w:p>
        </w:tc>
        <w:tc>
          <w:tcPr>
            <w:tcW w:w="1260" w:type="dxa"/>
          </w:tcPr>
          <w:p w:rsidR="007047B6" w:rsidRPr="00425C8F" w:rsidDel="006E0422" w:rsidRDefault="007047B6" w:rsidP="002C3F3C">
            <w:pPr>
              <w:pStyle w:val="Tablecontent"/>
              <w:rPr>
                <w:del w:id="574" w:author="shaina.sahni" w:date="2017-10-25T10:53:00Z"/>
                <w:rFonts w:cs="Arial"/>
              </w:rPr>
            </w:pPr>
            <w:del w:id="575" w:author="shaina.sahni" w:date="2017-10-25T10:53:00Z">
              <w:r w:rsidRPr="00425C8F" w:rsidDel="006E0422">
                <w:rPr>
                  <w:rFonts w:cs="Arial"/>
                </w:rPr>
                <w:delText>A (10)</w:delText>
              </w:r>
            </w:del>
          </w:p>
        </w:tc>
        <w:tc>
          <w:tcPr>
            <w:tcW w:w="1440" w:type="dxa"/>
          </w:tcPr>
          <w:p w:rsidR="007047B6" w:rsidRPr="00425C8F" w:rsidDel="006E0422" w:rsidRDefault="007047B6" w:rsidP="002C3F3C">
            <w:pPr>
              <w:pStyle w:val="Tablecontent"/>
              <w:rPr>
                <w:del w:id="576" w:author="shaina.sahni" w:date="2017-10-25T10:53:00Z"/>
                <w:rFonts w:cs="Arial"/>
              </w:rPr>
            </w:pPr>
            <w:del w:id="577" w:author="shaina.sahni" w:date="2017-10-25T10:53:00Z">
              <w:r w:rsidRPr="00425C8F" w:rsidDel="006E0422">
                <w:rPr>
                  <w:rFonts w:cs="Arial"/>
                </w:rPr>
                <w:delText>M (Only in case of Operator user modification)</w:delText>
              </w:r>
            </w:del>
          </w:p>
        </w:tc>
      </w:tr>
      <w:tr w:rsidR="007047B6" w:rsidRPr="00425C8F" w:rsidDel="006E0422" w:rsidTr="002C3F3C">
        <w:trPr>
          <w:trHeight w:val="277"/>
          <w:del w:id="578" w:author="shaina.sahni" w:date="2017-10-25T10:53:00Z"/>
        </w:trPr>
        <w:tc>
          <w:tcPr>
            <w:tcW w:w="1727" w:type="dxa"/>
          </w:tcPr>
          <w:p w:rsidR="007047B6" w:rsidRPr="00425C8F" w:rsidDel="006E0422" w:rsidRDefault="007047B6" w:rsidP="002C3F3C">
            <w:pPr>
              <w:pStyle w:val="Tablecontent"/>
              <w:rPr>
                <w:del w:id="579" w:author="shaina.sahni" w:date="2017-10-25T10:53:00Z"/>
                <w:rFonts w:cs="Arial"/>
              </w:rPr>
            </w:pPr>
            <w:del w:id="580" w:author="shaina.sahni" w:date="2017-10-25T10:53:00Z">
              <w:r w:rsidRPr="00425C8F" w:rsidDel="006E0422">
                <w:rPr>
                  <w:rFonts w:cs="Arial"/>
                </w:rPr>
                <w:delText>DEPARTMENT</w:delText>
              </w:r>
            </w:del>
          </w:p>
        </w:tc>
        <w:tc>
          <w:tcPr>
            <w:tcW w:w="1800" w:type="dxa"/>
          </w:tcPr>
          <w:p w:rsidR="007047B6" w:rsidRPr="00425C8F" w:rsidDel="006E0422" w:rsidRDefault="007047B6" w:rsidP="002C3F3C">
            <w:pPr>
              <w:pStyle w:val="Tablecontent"/>
              <w:rPr>
                <w:del w:id="581" w:author="shaina.sahni" w:date="2017-10-25T10:53:00Z"/>
                <w:rFonts w:cs="Arial"/>
              </w:rPr>
            </w:pPr>
            <w:del w:id="582" w:author="shaina.sahni" w:date="2017-10-25T10:53:00Z">
              <w:r w:rsidRPr="00425C8F" w:rsidDel="006E0422">
                <w:rPr>
                  <w:rFonts w:cs="Arial"/>
                </w:rPr>
                <w:delText>Department of the Operator user</w:delText>
              </w:r>
            </w:del>
          </w:p>
        </w:tc>
        <w:tc>
          <w:tcPr>
            <w:tcW w:w="1980" w:type="dxa"/>
          </w:tcPr>
          <w:p w:rsidR="007047B6" w:rsidRPr="00425C8F" w:rsidDel="006E0422" w:rsidRDefault="007047B6" w:rsidP="002C3F3C">
            <w:pPr>
              <w:pStyle w:val="Tablecontent"/>
              <w:rPr>
                <w:del w:id="583" w:author="shaina.sahni" w:date="2017-10-25T10:53:00Z"/>
                <w:rFonts w:cs="Arial"/>
              </w:rPr>
            </w:pPr>
            <w:del w:id="584" w:author="shaina.sahni" w:date="2017-10-25T10:53:00Z">
              <w:r w:rsidRPr="00425C8F" w:rsidDel="006E0422">
                <w:rPr>
                  <w:rFonts w:cs="Arial"/>
                </w:rPr>
                <w:delText>Department short code of the Operator user</w:delText>
              </w:r>
            </w:del>
          </w:p>
        </w:tc>
        <w:tc>
          <w:tcPr>
            <w:tcW w:w="1260" w:type="dxa"/>
          </w:tcPr>
          <w:p w:rsidR="007047B6" w:rsidRPr="00425C8F" w:rsidDel="006E0422" w:rsidRDefault="007047B6" w:rsidP="002C3F3C">
            <w:pPr>
              <w:pStyle w:val="Tablecontent"/>
              <w:rPr>
                <w:del w:id="585" w:author="shaina.sahni" w:date="2017-10-25T10:53:00Z"/>
                <w:rFonts w:cs="Arial"/>
              </w:rPr>
            </w:pPr>
            <w:del w:id="586" w:author="shaina.sahni" w:date="2017-10-25T10:53:00Z">
              <w:r w:rsidRPr="00425C8F" w:rsidDel="006E0422">
                <w:rPr>
                  <w:rFonts w:cs="Arial"/>
                </w:rPr>
                <w:delText>Admin</w:delText>
              </w:r>
            </w:del>
          </w:p>
        </w:tc>
        <w:tc>
          <w:tcPr>
            <w:tcW w:w="1260" w:type="dxa"/>
          </w:tcPr>
          <w:p w:rsidR="007047B6" w:rsidRPr="00425C8F" w:rsidDel="006E0422" w:rsidRDefault="007047B6" w:rsidP="002C3F3C">
            <w:pPr>
              <w:pStyle w:val="Tablecontent"/>
              <w:rPr>
                <w:del w:id="587" w:author="shaina.sahni" w:date="2017-10-25T10:53:00Z"/>
                <w:rFonts w:cs="Arial"/>
              </w:rPr>
            </w:pPr>
            <w:del w:id="588" w:author="shaina.sahni" w:date="2017-10-25T10:53:00Z">
              <w:r w:rsidRPr="00425C8F" w:rsidDel="006E0422">
                <w:rPr>
                  <w:rFonts w:cs="Arial"/>
                </w:rPr>
                <w:delText>A (10)</w:delText>
              </w:r>
            </w:del>
          </w:p>
        </w:tc>
        <w:tc>
          <w:tcPr>
            <w:tcW w:w="1440" w:type="dxa"/>
          </w:tcPr>
          <w:p w:rsidR="007047B6" w:rsidRPr="00425C8F" w:rsidDel="006E0422" w:rsidRDefault="007047B6" w:rsidP="002C3F3C">
            <w:pPr>
              <w:pStyle w:val="Tablecontent"/>
              <w:rPr>
                <w:del w:id="589" w:author="shaina.sahni" w:date="2017-10-25T10:53:00Z"/>
                <w:rFonts w:cs="Arial"/>
              </w:rPr>
            </w:pPr>
            <w:del w:id="590" w:author="shaina.sahni" w:date="2017-10-25T10:53:00Z">
              <w:r w:rsidRPr="00425C8F" w:rsidDel="006E0422">
                <w:rPr>
                  <w:rFonts w:cs="Arial"/>
                </w:rPr>
                <w:delText>M (Only in case of Operator user modification)</w:delText>
              </w:r>
            </w:del>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CONTACTPERSON</w:t>
            </w:r>
          </w:p>
        </w:tc>
        <w:tc>
          <w:tcPr>
            <w:tcW w:w="1800" w:type="dxa"/>
          </w:tcPr>
          <w:p w:rsidR="007047B6" w:rsidRPr="00425C8F" w:rsidRDefault="007047B6" w:rsidP="002C3F3C">
            <w:pPr>
              <w:pStyle w:val="Tablecontent"/>
              <w:rPr>
                <w:rFonts w:cs="Arial"/>
              </w:rPr>
            </w:pPr>
            <w:r w:rsidRPr="00425C8F">
              <w:rPr>
                <w:rFonts w:cs="Arial"/>
              </w:rPr>
              <w:t>Contact person</w:t>
            </w:r>
          </w:p>
        </w:tc>
        <w:tc>
          <w:tcPr>
            <w:tcW w:w="1980" w:type="dxa"/>
          </w:tcPr>
          <w:p w:rsidR="007047B6" w:rsidRPr="00425C8F" w:rsidRDefault="007047B6" w:rsidP="002C3F3C">
            <w:pPr>
              <w:pStyle w:val="Tablecontent"/>
              <w:rPr>
                <w:rFonts w:cs="Arial"/>
              </w:rPr>
            </w:pPr>
            <w:r w:rsidRPr="00425C8F">
              <w:rPr>
                <w:rFonts w:cs="Arial"/>
              </w:rPr>
              <w:t>Name of the contact person</w:t>
            </w:r>
          </w:p>
        </w:tc>
        <w:tc>
          <w:tcPr>
            <w:tcW w:w="1260" w:type="dxa"/>
          </w:tcPr>
          <w:p w:rsidR="007047B6" w:rsidRPr="00425C8F" w:rsidRDefault="007047B6" w:rsidP="002C3F3C">
            <w:pPr>
              <w:pStyle w:val="Tablecontent"/>
              <w:rPr>
                <w:rFonts w:cs="Arial"/>
              </w:rPr>
            </w:pPr>
            <w:r w:rsidRPr="00425C8F">
              <w:rPr>
                <w:rFonts w:cs="Arial"/>
              </w:rPr>
              <w:t>David</w:t>
            </w:r>
          </w:p>
        </w:tc>
        <w:tc>
          <w:tcPr>
            <w:tcW w:w="1260" w:type="dxa"/>
          </w:tcPr>
          <w:p w:rsidR="007047B6" w:rsidRPr="00425C8F" w:rsidRDefault="007047B6" w:rsidP="002C3F3C">
            <w:pPr>
              <w:pStyle w:val="Tablecontent"/>
              <w:rPr>
                <w:rFonts w:cs="Arial"/>
              </w:rPr>
            </w:pPr>
            <w:r w:rsidRPr="00425C8F">
              <w:rPr>
                <w:rFonts w:cs="Arial"/>
              </w:rPr>
              <w:t>A (80)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CONTACTNUMBER</w:t>
            </w:r>
          </w:p>
        </w:tc>
        <w:tc>
          <w:tcPr>
            <w:tcW w:w="1800" w:type="dxa"/>
          </w:tcPr>
          <w:p w:rsidR="007047B6" w:rsidRPr="00425C8F" w:rsidRDefault="007047B6" w:rsidP="002C3F3C">
            <w:pPr>
              <w:pStyle w:val="Tablecontent"/>
              <w:rPr>
                <w:rFonts w:cs="Arial"/>
              </w:rPr>
            </w:pPr>
            <w:r w:rsidRPr="00425C8F">
              <w:rPr>
                <w:rFonts w:cs="Arial"/>
              </w:rPr>
              <w:t>Contact number</w:t>
            </w:r>
          </w:p>
        </w:tc>
        <w:tc>
          <w:tcPr>
            <w:tcW w:w="1980" w:type="dxa"/>
          </w:tcPr>
          <w:p w:rsidR="007047B6" w:rsidRPr="00425C8F" w:rsidRDefault="007047B6" w:rsidP="002C3F3C">
            <w:pPr>
              <w:pStyle w:val="Tablecontent"/>
              <w:rPr>
                <w:rFonts w:cs="Arial"/>
              </w:rPr>
            </w:pPr>
            <w:r w:rsidRPr="00425C8F">
              <w:rPr>
                <w:rFonts w:cs="Arial"/>
              </w:rPr>
              <w:t>Phone number of the contact person</w:t>
            </w:r>
          </w:p>
        </w:tc>
        <w:tc>
          <w:tcPr>
            <w:tcW w:w="1260" w:type="dxa"/>
          </w:tcPr>
          <w:p w:rsidR="007047B6" w:rsidRPr="00425C8F" w:rsidRDefault="007047B6" w:rsidP="002C3F3C">
            <w:pPr>
              <w:pStyle w:val="Tablecontent"/>
              <w:rPr>
                <w:rFonts w:cs="Arial"/>
              </w:rPr>
            </w:pPr>
            <w:r w:rsidRPr="00425C8F">
              <w:rPr>
                <w:rFonts w:cs="Arial"/>
              </w:rPr>
              <w:t>9811098110</w:t>
            </w:r>
          </w:p>
        </w:tc>
        <w:tc>
          <w:tcPr>
            <w:tcW w:w="1260" w:type="dxa"/>
          </w:tcPr>
          <w:p w:rsidR="007047B6" w:rsidRPr="00425C8F" w:rsidRDefault="007047B6" w:rsidP="002C3F3C">
            <w:pPr>
              <w:pStyle w:val="Tablecontent"/>
              <w:rPr>
                <w:rFonts w:cs="Arial"/>
              </w:rPr>
            </w:pPr>
            <w:r w:rsidRPr="00425C8F">
              <w:rPr>
                <w:rFonts w:cs="Arial"/>
              </w:rPr>
              <w:t>N(15)</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SSN</w:t>
            </w:r>
          </w:p>
        </w:tc>
        <w:tc>
          <w:tcPr>
            <w:tcW w:w="1800" w:type="dxa"/>
          </w:tcPr>
          <w:p w:rsidR="007047B6" w:rsidRPr="00425C8F" w:rsidRDefault="007047B6" w:rsidP="002C3F3C">
            <w:pPr>
              <w:pStyle w:val="Tablecontent"/>
              <w:rPr>
                <w:rFonts w:cs="Arial"/>
              </w:rPr>
            </w:pPr>
            <w:r w:rsidRPr="00425C8F">
              <w:rPr>
                <w:rFonts w:cs="Arial"/>
              </w:rPr>
              <w:t>Social Security number</w:t>
            </w:r>
          </w:p>
        </w:tc>
        <w:tc>
          <w:tcPr>
            <w:tcW w:w="1980" w:type="dxa"/>
          </w:tcPr>
          <w:p w:rsidR="007047B6" w:rsidRPr="00425C8F" w:rsidRDefault="007047B6" w:rsidP="002C3F3C">
            <w:pPr>
              <w:pStyle w:val="Tablecontent"/>
              <w:rPr>
                <w:rFonts w:cs="Arial"/>
              </w:rPr>
            </w:pPr>
            <w:r w:rsidRPr="00425C8F">
              <w:rPr>
                <w:rFonts w:cs="Arial"/>
              </w:rPr>
              <w:t>Social Security number of the contact person</w:t>
            </w:r>
          </w:p>
        </w:tc>
        <w:tc>
          <w:tcPr>
            <w:tcW w:w="1260" w:type="dxa"/>
          </w:tcPr>
          <w:p w:rsidR="007047B6" w:rsidRPr="00425C8F" w:rsidRDefault="007047B6" w:rsidP="002C3F3C">
            <w:pPr>
              <w:pStyle w:val="Tablecontent"/>
              <w:rPr>
                <w:rFonts w:cs="Arial"/>
              </w:rPr>
            </w:pPr>
            <w:r w:rsidRPr="00425C8F">
              <w:rPr>
                <w:rFonts w:cs="Arial"/>
              </w:rPr>
              <w:t>123456</w:t>
            </w:r>
          </w:p>
        </w:tc>
        <w:tc>
          <w:tcPr>
            <w:tcW w:w="1260" w:type="dxa"/>
          </w:tcPr>
          <w:p w:rsidR="007047B6" w:rsidRPr="00425C8F" w:rsidRDefault="007047B6" w:rsidP="002C3F3C">
            <w:pPr>
              <w:pStyle w:val="Tablecontent"/>
              <w:rPr>
                <w:rFonts w:cs="Arial"/>
              </w:rPr>
            </w:pPr>
            <w:r w:rsidRPr="00425C8F">
              <w:rPr>
                <w:rFonts w:cs="Arial"/>
              </w:rPr>
              <w:t>A (15)</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ADDRESS1</w:t>
            </w:r>
          </w:p>
        </w:tc>
        <w:tc>
          <w:tcPr>
            <w:tcW w:w="1800" w:type="dxa"/>
          </w:tcPr>
          <w:p w:rsidR="007047B6" w:rsidRPr="00425C8F" w:rsidRDefault="007047B6" w:rsidP="002C3F3C">
            <w:pPr>
              <w:pStyle w:val="Tablecontent"/>
              <w:rPr>
                <w:rFonts w:cs="Arial"/>
              </w:rPr>
            </w:pPr>
            <w:r w:rsidRPr="00425C8F">
              <w:rPr>
                <w:rFonts w:cs="Arial"/>
              </w:rPr>
              <w:t>Address1</w:t>
            </w:r>
          </w:p>
        </w:tc>
        <w:tc>
          <w:tcPr>
            <w:tcW w:w="1980" w:type="dxa"/>
          </w:tcPr>
          <w:p w:rsidR="007047B6" w:rsidRPr="00425C8F" w:rsidRDefault="007047B6" w:rsidP="006E0422">
            <w:pPr>
              <w:pStyle w:val="Tablecontent"/>
              <w:rPr>
                <w:rFonts w:cs="Arial"/>
              </w:rPr>
            </w:pPr>
            <w:r w:rsidRPr="00425C8F">
              <w:rPr>
                <w:rFonts w:cs="Arial"/>
              </w:rPr>
              <w:t xml:space="preserve">Address line 1 of the </w:t>
            </w:r>
            <w:del w:id="591" w:author="shaina.sahni" w:date="2017-10-25T10:53:00Z">
              <w:r w:rsidRPr="00425C8F" w:rsidDel="006E0422">
                <w:rPr>
                  <w:rFonts w:cs="Arial"/>
                </w:rPr>
                <w:delText xml:space="preserve">operator or </w:delText>
              </w:r>
            </w:del>
            <w:r w:rsidRPr="00425C8F">
              <w:rPr>
                <w:rFonts w:cs="Arial"/>
              </w:rPr>
              <w:t>channel user</w:t>
            </w:r>
          </w:p>
        </w:tc>
        <w:tc>
          <w:tcPr>
            <w:tcW w:w="1260" w:type="dxa"/>
          </w:tcPr>
          <w:p w:rsidR="007047B6" w:rsidRPr="00425C8F" w:rsidRDefault="007047B6" w:rsidP="002C3F3C">
            <w:pPr>
              <w:pStyle w:val="Tablecontent"/>
              <w:rPr>
                <w:rFonts w:cs="Arial"/>
              </w:rPr>
            </w:pPr>
            <w:r w:rsidRPr="00425C8F">
              <w:rPr>
                <w:rFonts w:cs="Arial"/>
              </w:rPr>
              <w:t>Address line 1</w:t>
            </w:r>
          </w:p>
        </w:tc>
        <w:tc>
          <w:tcPr>
            <w:tcW w:w="1260" w:type="dxa"/>
          </w:tcPr>
          <w:p w:rsidR="007047B6" w:rsidRPr="00425C8F" w:rsidRDefault="007047B6" w:rsidP="002C3F3C">
            <w:pPr>
              <w:pStyle w:val="Tablecontent"/>
              <w:rPr>
                <w:rFonts w:cs="Arial"/>
              </w:rPr>
            </w:pPr>
            <w:r w:rsidRPr="00425C8F">
              <w:rPr>
                <w:rFonts w:cs="Arial"/>
              </w:rPr>
              <w:t>A (50)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ADDRESS2</w:t>
            </w:r>
          </w:p>
        </w:tc>
        <w:tc>
          <w:tcPr>
            <w:tcW w:w="1800" w:type="dxa"/>
          </w:tcPr>
          <w:p w:rsidR="007047B6" w:rsidRPr="00425C8F" w:rsidRDefault="007047B6" w:rsidP="002C3F3C">
            <w:pPr>
              <w:pStyle w:val="Tablecontent"/>
              <w:rPr>
                <w:rFonts w:cs="Arial"/>
              </w:rPr>
            </w:pPr>
            <w:r w:rsidRPr="00425C8F">
              <w:rPr>
                <w:rFonts w:cs="Arial"/>
              </w:rPr>
              <w:t>Address2</w:t>
            </w:r>
          </w:p>
        </w:tc>
        <w:tc>
          <w:tcPr>
            <w:tcW w:w="1980" w:type="dxa"/>
          </w:tcPr>
          <w:p w:rsidR="007047B6" w:rsidRPr="00425C8F" w:rsidRDefault="007047B6" w:rsidP="006E0422">
            <w:pPr>
              <w:pStyle w:val="Tablecontent"/>
              <w:rPr>
                <w:rFonts w:cs="Arial"/>
              </w:rPr>
            </w:pPr>
            <w:r w:rsidRPr="00425C8F">
              <w:rPr>
                <w:rFonts w:cs="Arial"/>
              </w:rPr>
              <w:t xml:space="preserve">Address line 2 of the </w:t>
            </w:r>
            <w:del w:id="592" w:author="shaina.sahni" w:date="2017-10-25T10:53:00Z">
              <w:r w:rsidRPr="00425C8F" w:rsidDel="006E0422">
                <w:rPr>
                  <w:rFonts w:cs="Arial"/>
                </w:rPr>
                <w:delText xml:space="preserve">operator or </w:delText>
              </w:r>
            </w:del>
            <w:r w:rsidRPr="00425C8F">
              <w:rPr>
                <w:rFonts w:cs="Arial"/>
              </w:rPr>
              <w:t>channel user</w:t>
            </w:r>
          </w:p>
        </w:tc>
        <w:tc>
          <w:tcPr>
            <w:tcW w:w="1260" w:type="dxa"/>
          </w:tcPr>
          <w:p w:rsidR="007047B6" w:rsidRPr="00425C8F" w:rsidRDefault="007047B6" w:rsidP="002C3F3C">
            <w:pPr>
              <w:pStyle w:val="Tablecontent"/>
              <w:rPr>
                <w:rFonts w:cs="Arial"/>
              </w:rPr>
            </w:pPr>
            <w:r w:rsidRPr="00425C8F">
              <w:rPr>
                <w:rFonts w:cs="Arial"/>
              </w:rPr>
              <w:t>Address line 2</w:t>
            </w:r>
          </w:p>
        </w:tc>
        <w:tc>
          <w:tcPr>
            <w:tcW w:w="1260" w:type="dxa"/>
          </w:tcPr>
          <w:p w:rsidR="007047B6" w:rsidRPr="00425C8F" w:rsidRDefault="007047B6" w:rsidP="002C3F3C">
            <w:pPr>
              <w:pStyle w:val="Tablecontent"/>
              <w:rPr>
                <w:rFonts w:cs="Arial"/>
              </w:rPr>
            </w:pPr>
            <w:r w:rsidRPr="00425C8F">
              <w:rPr>
                <w:rFonts w:cs="Arial"/>
              </w:rPr>
              <w:t>A (50)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CITY</w:t>
            </w:r>
          </w:p>
        </w:tc>
        <w:tc>
          <w:tcPr>
            <w:tcW w:w="1800" w:type="dxa"/>
          </w:tcPr>
          <w:p w:rsidR="007047B6" w:rsidRPr="00425C8F" w:rsidRDefault="007047B6" w:rsidP="002C3F3C">
            <w:pPr>
              <w:pStyle w:val="Tablecontent"/>
              <w:rPr>
                <w:rFonts w:cs="Arial"/>
              </w:rPr>
            </w:pPr>
            <w:r w:rsidRPr="00425C8F">
              <w:rPr>
                <w:rFonts w:cs="Arial"/>
              </w:rPr>
              <w:t>City</w:t>
            </w:r>
          </w:p>
        </w:tc>
        <w:tc>
          <w:tcPr>
            <w:tcW w:w="1980" w:type="dxa"/>
          </w:tcPr>
          <w:p w:rsidR="007047B6" w:rsidRPr="00425C8F" w:rsidRDefault="007047B6" w:rsidP="006E0422">
            <w:pPr>
              <w:pStyle w:val="Tablecontent"/>
              <w:rPr>
                <w:rFonts w:cs="Arial"/>
              </w:rPr>
            </w:pPr>
            <w:r w:rsidRPr="00425C8F">
              <w:rPr>
                <w:rFonts w:cs="Arial"/>
              </w:rPr>
              <w:t xml:space="preserve">City of the </w:t>
            </w:r>
            <w:del w:id="593" w:author="shaina.sahni" w:date="2017-10-25T10:53:00Z">
              <w:r w:rsidRPr="00425C8F" w:rsidDel="006E0422">
                <w:rPr>
                  <w:rFonts w:cs="Arial"/>
                </w:rPr>
                <w:delText xml:space="preserve">operator or </w:delText>
              </w:r>
            </w:del>
            <w:r w:rsidRPr="00425C8F">
              <w:rPr>
                <w:rFonts w:cs="Arial"/>
              </w:rPr>
              <w:t>channel user</w:t>
            </w:r>
          </w:p>
        </w:tc>
        <w:tc>
          <w:tcPr>
            <w:tcW w:w="1260" w:type="dxa"/>
          </w:tcPr>
          <w:p w:rsidR="007047B6" w:rsidRPr="00425C8F" w:rsidRDefault="007047B6" w:rsidP="002C3F3C">
            <w:pPr>
              <w:pStyle w:val="Tablecontent"/>
              <w:rPr>
                <w:rFonts w:cs="Arial"/>
              </w:rPr>
            </w:pPr>
            <w:r w:rsidRPr="00425C8F">
              <w:rPr>
                <w:rFonts w:cs="Arial"/>
              </w:rPr>
              <w:t>Delhi</w:t>
            </w:r>
          </w:p>
        </w:tc>
        <w:tc>
          <w:tcPr>
            <w:tcW w:w="1260" w:type="dxa"/>
          </w:tcPr>
          <w:p w:rsidR="007047B6" w:rsidRPr="00425C8F" w:rsidRDefault="007047B6" w:rsidP="002C3F3C">
            <w:pPr>
              <w:pStyle w:val="Tablecontent"/>
              <w:rPr>
                <w:rFonts w:cs="Arial"/>
              </w:rPr>
            </w:pPr>
            <w:r w:rsidRPr="00425C8F">
              <w:rPr>
                <w:rFonts w:cs="Arial"/>
              </w:rPr>
              <w:t>A (30)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STATE</w:t>
            </w:r>
          </w:p>
        </w:tc>
        <w:tc>
          <w:tcPr>
            <w:tcW w:w="1800" w:type="dxa"/>
          </w:tcPr>
          <w:p w:rsidR="007047B6" w:rsidRPr="00425C8F" w:rsidRDefault="007047B6" w:rsidP="002C3F3C">
            <w:pPr>
              <w:pStyle w:val="Tablecontent"/>
              <w:rPr>
                <w:rFonts w:cs="Arial"/>
              </w:rPr>
            </w:pPr>
            <w:r w:rsidRPr="00425C8F">
              <w:rPr>
                <w:rFonts w:cs="Arial"/>
              </w:rPr>
              <w:t>State</w:t>
            </w:r>
          </w:p>
        </w:tc>
        <w:tc>
          <w:tcPr>
            <w:tcW w:w="1980" w:type="dxa"/>
          </w:tcPr>
          <w:p w:rsidR="007047B6" w:rsidRPr="00425C8F" w:rsidRDefault="007047B6" w:rsidP="006E0422">
            <w:pPr>
              <w:pStyle w:val="Tablecontent"/>
              <w:rPr>
                <w:rFonts w:cs="Arial"/>
              </w:rPr>
            </w:pPr>
            <w:r w:rsidRPr="00425C8F">
              <w:rPr>
                <w:rFonts w:cs="Arial"/>
              </w:rPr>
              <w:t>State of the</w:t>
            </w:r>
            <w:del w:id="594" w:author="shaina.sahni" w:date="2017-10-25T10:53:00Z">
              <w:r w:rsidRPr="00425C8F" w:rsidDel="006E0422">
                <w:rPr>
                  <w:rFonts w:cs="Arial"/>
                </w:rPr>
                <w:delText xml:space="preserve"> operator or</w:delText>
              </w:r>
            </w:del>
            <w:r w:rsidRPr="00425C8F">
              <w:rPr>
                <w:rFonts w:cs="Arial"/>
              </w:rPr>
              <w:t xml:space="preserve"> channel user</w:t>
            </w:r>
          </w:p>
        </w:tc>
        <w:tc>
          <w:tcPr>
            <w:tcW w:w="1260" w:type="dxa"/>
          </w:tcPr>
          <w:p w:rsidR="007047B6" w:rsidRPr="00425C8F" w:rsidRDefault="007047B6" w:rsidP="002C3F3C">
            <w:pPr>
              <w:pStyle w:val="Tablecontent"/>
              <w:rPr>
                <w:rFonts w:cs="Arial"/>
              </w:rPr>
            </w:pPr>
            <w:r w:rsidRPr="00425C8F">
              <w:rPr>
                <w:rFonts w:cs="Arial"/>
              </w:rPr>
              <w:t>New Delhi</w:t>
            </w:r>
          </w:p>
        </w:tc>
        <w:tc>
          <w:tcPr>
            <w:tcW w:w="1260" w:type="dxa"/>
          </w:tcPr>
          <w:p w:rsidR="007047B6" w:rsidRPr="00425C8F" w:rsidRDefault="007047B6" w:rsidP="002C3F3C">
            <w:pPr>
              <w:pStyle w:val="Tablecontent"/>
              <w:rPr>
                <w:rFonts w:cs="Arial"/>
              </w:rPr>
            </w:pPr>
            <w:r w:rsidRPr="00425C8F">
              <w:rPr>
                <w:rFonts w:cs="Arial"/>
              </w:rPr>
              <w:t>A (30)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COUNTRY</w:t>
            </w:r>
          </w:p>
        </w:tc>
        <w:tc>
          <w:tcPr>
            <w:tcW w:w="1800" w:type="dxa"/>
          </w:tcPr>
          <w:p w:rsidR="007047B6" w:rsidRPr="00425C8F" w:rsidRDefault="007047B6" w:rsidP="002C3F3C">
            <w:pPr>
              <w:pStyle w:val="Tablecontent"/>
              <w:rPr>
                <w:rFonts w:cs="Arial"/>
              </w:rPr>
            </w:pPr>
            <w:r w:rsidRPr="00425C8F">
              <w:rPr>
                <w:rFonts w:cs="Arial"/>
              </w:rPr>
              <w:t>Country</w:t>
            </w:r>
          </w:p>
        </w:tc>
        <w:tc>
          <w:tcPr>
            <w:tcW w:w="1980" w:type="dxa"/>
          </w:tcPr>
          <w:p w:rsidR="007047B6" w:rsidRPr="00425C8F" w:rsidRDefault="007047B6" w:rsidP="006E0422">
            <w:pPr>
              <w:pStyle w:val="Tablecontent"/>
              <w:rPr>
                <w:rFonts w:cs="Arial"/>
              </w:rPr>
            </w:pPr>
            <w:r w:rsidRPr="00425C8F">
              <w:rPr>
                <w:rFonts w:cs="Arial"/>
              </w:rPr>
              <w:t xml:space="preserve">Country of the </w:t>
            </w:r>
            <w:del w:id="595" w:author="shaina.sahni" w:date="2017-10-25T10:53:00Z">
              <w:r w:rsidRPr="00425C8F" w:rsidDel="006E0422">
                <w:rPr>
                  <w:rFonts w:cs="Arial"/>
                </w:rPr>
                <w:delText xml:space="preserve">operator or </w:delText>
              </w:r>
            </w:del>
            <w:r w:rsidRPr="00425C8F">
              <w:rPr>
                <w:rFonts w:cs="Arial"/>
              </w:rPr>
              <w:t>channel user</w:t>
            </w:r>
          </w:p>
        </w:tc>
        <w:tc>
          <w:tcPr>
            <w:tcW w:w="1260" w:type="dxa"/>
          </w:tcPr>
          <w:p w:rsidR="007047B6" w:rsidRPr="00425C8F" w:rsidRDefault="007047B6" w:rsidP="002C3F3C">
            <w:pPr>
              <w:pStyle w:val="Tablecontent"/>
              <w:rPr>
                <w:rFonts w:cs="Arial"/>
              </w:rPr>
            </w:pPr>
            <w:r w:rsidRPr="00425C8F">
              <w:rPr>
                <w:rFonts w:cs="Arial"/>
              </w:rPr>
              <w:t>India</w:t>
            </w:r>
          </w:p>
        </w:tc>
        <w:tc>
          <w:tcPr>
            <w:tcW w:w="1260" w:type="dxa"/>
          </w:tcPr>
          <w:p w:rsidR="007047B6" w:rsidRPr="00425C8F" w:rsidRDefault="007047B6" w:rsidP="002C3F3C">
            <w:pPr>
              <w:pStyle w:val="Tablecontent"/>
              <w:rPr>
                <w:rFonts w:cs="Arial"/>
              </w:rPr>
            </w:pPr>
            <w:r w:rsidRPr="00425C8F">
              <w:rPr>
                <w:rFonts w:cs="Arial"/>
              </w:rPr>
              <w:t>A (20)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rPr>
            </w:pPr>
            <w:r w:rsidRPr="00425C8F">
              <w:rPr>
                <w:rFonts w:cs="Arial"/>
              </w:rPr>
              <w:t>EMAILID</w:t>
            </w:r>
          </w:p>
        </w:tc>
        <w:tc>
          <w:tcPr>
            <w:tcW w:w="1800" w:type="dxa"/>
          </w:tcPr>
          <w:p w:rsidR="007047B6" w:rsidRPr="00425C8F" w:rsidRDefault="007047B6" w:rsidP="002C3F3C">
            <w:pPr>
              <w:pStyle w:val="Tablecontent"/>
              <w:rPr>
                <w:rFonts w:cs="Arial"/>
              </w:rPr>
            </w:pPr>
            <w:r w:rsidRPr="00425C8F">
              <w:rPr>
                <w:rFonts w:cs="Arial"/>
              </w:rPr>
              <w:t>E-mail id</w:t>
            </w:r>
          </w:p>
        </w:tc>
        <w:tc>
          <w:tcPr>
            <w:tcW w:w="1980" w:type="dxa"/>
          </w:tcPr>
          <w:p w:rsidR="007047B6" w:rsidRPr="00425C8F" w:rsidRDefault="007047B6" w:rsidP="006E0422">
            <w:pPr>
              <w:pStyle w:val="Tablecontent"/>
              <w:rPr>
                <w:rFonts w:cs="Arial"/>
              </w:rPr>
            </w:pPr>
            <w:r w:rsidRPr="00425C8F">
              <w:rPr>
                <w:rFonts w:cs="Arial"/>
              </w:rPr>
              <w:t xml:space="preserve">E-mail id of the </w:t>
            </w:r>
            <w:del w:id="596" w:author="shaina.sahni" w:date="2017-10-25T10:53:00Z">
              <w:r w:rsidRPr="00425C8F" w:rsidDel="006E0422">
                <w:rPr>
                  <w:rFonts w:cs="Arial"/>
                </w:rPr>
                <w:delText xml:space="preserve">operator or </w:delText>
              </w:r>
            </w:del>
            <w:r w:rsidRPr="00425C8F">
              <w:rPr>
                <w:rFonts w:cs="Arial"/>
              </w:rPr>
              <w:t>channel user</w:t>
            </w:r>
          </w:p>
        </w:tc>
        <w:tc>
          <w:tcPr>
            <w:tcW w:w="1260" w:type="dxa"/>
          </w:tcPr>
          <w:p w:rsidR="007047B6" w:rsidRPr="00425C8F" w:rsidRDefault="007047B6" w:rsidP="002C3F3C">
            <w:pPr>
              <w:pStyle w:val="Tablecontent"/>
              <w:rPr>
                <w:rFonts w:cs="Arial"/>
              </w:rPr>
            </w:pPr>
            <w:r w:rsidRPr="00425C8F">
              <w:rPr>
                <w:rFonts w:cs="Arial"/>
              </w:rPr>
              <w:t>david@email.com</w:t>
            </w:r>
          </w:p>
        </w:tc>
        <w:tc>
          <w:tcPr>
            <w:tcW w:w="1260" w:type="dxa"/>
          </w:tcPr>
          <w:p w:rsidR="007047B6" w:rsidRPr="00425C8F" w:rsidRDefault="007047B6" w:rsidP="002C3F3C">
            <w:pPr>
              <w:pStyle w:val="Tablecontent"/>
              <w:rPr>
                <w:rFonts w:cs="Arial"/>
              </w:rPr>
            </w:pPr>
            <w:r w:rsidRPr="00425C8F">
              <w:rPr>
                <w:rFonts w:cs="Arial"/>
              </w:rPr>
              <w:t>A (60)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Borders>
              <w:bottom w:val="single" w:sz="6" w:space="0" w:color="000000"/>
            </w:tcBorders>
          </w:tcPr>
          <w:p w:rsidR="007047B6" w:rsidRPr="00425C8F" w:rsidRDefault="007047B6" w:rsidP="002C3F3C">
            <w:pPr>
              <w:pStyle w:val="Tablecontent"/>
              <w:rPr>
                <w:rFonts w:cs="Arial"/>
              </w:rPr>
            </w:pPr>
            <w:r w:rsidRPr="00425C8F">
              <w:rPr>
                <w:rFonts w:cs="Arial"/>
              </w:rPr>
              <w:t>WEBLOGINID</w:t>
            </w:r>
          </w:p>
        </w:tc>
        <w:tc>
          <w:tcPr>
            <w:tcW w:w="1800" w:type="dxa"/>
            <w:tcBorders>
              <w:bottom w:val="single" w:sz="6" w:space="0" w:color="000000"/>
            </w:tcBorders>
          </w:tcPr>
          <w:p w:rsidR="007047B6" w:rsidRPr="00425C8F" w:rsidRDefault="007047B6" w:rsidP="002C3F3C">
            <w:pPr>
              <w:pStyle w:val="Tablecontent"/>
              <w:rPr>
                <w:rFonts w:cs="Arial"/>
              </w:rPr>
            </w:pPr>
            <w:r w:rsidRPr="00425C8F">
              <w:rPr>
                <w:rFonts w:cs="Arial"/>
              </w:rPr>
              <w:t>Login ID</w:t>
            </w:r>
          </w:p>
        </w:tc>
        <w:tc>
          <w:tcPr>
            <w:tcW w:w="1980" w:type="dxa"/>
            <w:tcBorders>
              <w:bottom w:val="single" w:sz="6" w:space="0" w:color="000000"/>
            </w:tcBorders>
          </w:tcPr>
          <w:p w:rsidR="007047B6" w:rsidRPr="00425C8F" w:rsidRDefault="007047B6" w:rsidP="002C3F3C">
            <w:pPr>
              <w:pStyle w:val="Tablecontent"/>
              <w:rPr>
                <w:rFonts w:cs="Arial"/>
              </w:rPr>
            </w:pPr>
            <w:r w:rsidRPr="00425C8F">
              <w:rPr>
                <w:rFonts w:cs="Arial"/>
              </w:rPr>
              <w:t xml:space="preserve">Web login id of the </w:t>
            </w:r>
            <w:del w:id="597" w:author="shaina.sahni" w:date="2017-10-25T10:53:00Z">
              <w:r w:rsidRPr="00425C8F" w:rsidDel="006E0422">
                <w:rPr>
                  <w:rFonts w:cs="Arial"/>
                </w:rPr>
                <w:delText xml:space="preserve">operator or </w:delText>
              </w:r>
            </w:del>
            <w:r w:rsidRPr="00425C8F">
              <w:rPr>
                <w:rFonts w:cs="Arial"/>
              </w:rPr>
              <w:t>channel user.</w:t>
            </w:r>
          </w:p>
          <w:p w:rsidR="007047B6" w:rsidRPr="00425C8F" w:rsidRDefault="007047B6" w:rsidP="002C3F3C">
            <w:pPr>
              <w:pStyle w:val="Tablecontent"/>
              <w:rPr>
                <w:rFonts w:cs="Arial"/>
                <w:b/>
              </w:rPr>
            </w:pPr>
            <w:r w:rsidRPr="00425C8F">
              <w:rPr>
                <w:rFonts w:cs="Arial"/>
                <w:b/>
              </w:rPr>
              <w:t>Not applicable for category, which does not have web access.</w:t>
            </w:r>
          </w:p>
          <w:p w:rsidR="007047B6" w:rsidRPr="00425C8F" w:rsidRDefault="007047B6" w:rsidP="002C3F3C">
            <w:pPr>
              <w:pStyle w:val="Tablecontent"/>
              <w:rPr>
                <w:rFonts w:cs="Arial"/>
                <w:b/>
              </w:rPr>
            </w:pPr>
            <w:r w:rsidRPr="00425C8F">
              <w:rPr>
                <w:rFonts w:cs="Arial"/>
                <w:b/>
              </w:rPr>
              <w:t>In case it’s blank in the request, previous will be set as new.</w:t>
            </w:r>
          </w:p>
        </w:tc>
        <w:tc>
          <w:tcPr>
            <w:tcW w:w="1260" w:type="dxa"/>
            <w:tcBorders>
              <w:bottom w:val="single" w:sz="6" w:space="0" w:color="000000"/>
            </w:tcBorders>
          </w:tcPr>
          <w:p w:rsidR="007047B6" w:rsidRPr="00425C8F" w:rsidRDefault="007047B6" w:rsidP="002C3F3C">
            <w:pPr>
              <w:pStyle w:val="Tablecontent"/>
              <w:rPr>
                <w:rFonts w:cs="Arial"/>
              </w:rPr>
            </w:pPr>
            <w:r w:rsidRPr="00425C8F">
              <w:rPr>
                <w:rFonts w:cs="Arial"/>
              </w:rPr>
              <w:t>Dealer1</w:t>
            </w:r>
          </w:p>
        </w:tc>
        <w:tc>
          <w:tcPr>
            <w:tcW w:w="1260" w:type="dxa"/>
            <w:tcBorders>
              <w:bottom w:val="single" w:sz="6" w:space="0" w:color="000000"/>
            </w:tcBorders>
          </w:tcPr>
          <w:p w:rsidR="007047B6" w:rsidRPr="00425C8F" w:rsidRDefault="007047B6" w:rsidP="002C3F3C">
            <w:pPr>
              <w:pStyle w:val="Tablecontent"/>
              <w:rPr>
                <w:rFonts w:cs="Arial"/>
              </w:rPr>
            </w:pPr>
            <w:r w:rsidRPr="00425C8F">
              <w:rPr>
                <w:rFonts w:cs="Arial"/>
              </w:rPr>
              <w:t>A (20)</w:t>
            </w:r>
          </w:p>
        </w:tc>
        <w:tc>
          <w:tcPr>
            <w:tcW w:w="1440" w:type="dxa"/>
            <w:tcBorders>
              <w:bottom w:val="single" w:sz="6" w:space="0" w:color="000000"/>
            </w:tcBorders>
          </w:tcPr>
          <w:p w:rsidR="007047B6" w:rsidRPr="00425C8F" w:rsidRDefault="007047B6" w:rsidP="002C3F3C">
            <w:pPr>
              <w:pStyle w:val="Tablecontent"/>
              <w:rPr>
                <w:rFonts w:cs="Arial"/>
              </w:rPr>
            </w:pPr>
            <w:r w:rsidRPr="00425C8F">
              <w:rPr>
                <w:rFonts w:cs="Arial"/>
              </w:rPr>
              <w:t>O (Tag is mandatory)</w:t>
            </w:r>
          </w:p>
        </w:tc>
      </w:tr>
      <w:tr w:rsidR="00E12CCA" w:rsidRPr="00425C8F" w:rsidTr="002C3F3C">
        <w:trPr>
          <w:trHeight w:val="277"/>
          <w:ins w:id="598" w:author="Harshad Maheshwari" w:date="2017-08-10T15:58:00Z"/>
        </w:trPr>
        <w:tc>
          <w:tcPr>
            <w:tcW w:w="1727" w:type="dxa"/>
            <w:tcBorders>
              <w:bottom w:val="single" w:sz="6" w:space="0" w:color="000000"/>
            </w:tcBorders>
          </w:tcPr>
          <w:p w:rsidR="00206698" w:rsidRDefault="00E12CCA">
            <w:pPr>
              <w:pStyle w:val="Tablecontent"/>
              <w:jc w:val="center"/>
              <w:rPr>
                <w:ins w:id="599" w:author="Harshad Maheshwari" w:date="2017-08-10T15:58:00Z"/>
                <w:rFonts w:cs="Arial"/>
                <w:color w:val="000080"/>
                <w:lang w:val="en-GB"/>
              </w:rPr>
              <w:pPrChange w:id="600" w:author="Harshad Maheshwari" w:date="2017-08-10T15:58:00Z">
                <w:pPr>
                  <w:pStyle w:val="Tablecontent"/>
                </w:pPr>
              </w:pPrChange>
            </w:pPr>
            <w:ins w:id="601" w:author="Harshad Maheshwari" w:date="2017-08-10T15:58:00Z">
              <w:r>
                <w:rPr>
                  <w:rFonts w:cs="Arial"/>
                </w:rPr>
                <w:t>WEBPASSWORD</w:t>
              </w:r>
            </w:ins>
          </w:p>
        </w:tc>
        <w:tc>
          <w:tcPr>
            <w:tcW w:w="1800" w:type="dxa"/>
            <w:tcBorders>
              <w:bottom w:val="single" w:sz="6" w:space="0" w:color="000000"/>
            </w:tcBorders>
          </w:tcPr>
          <w:p w:rsidR="00E12CCA" w:rsidRPr="00425C8F" w:rsidRDefault="00E12CCA" w:rsidP="002C3F3C">
            <w:pPr>
              <w:pStyle w:val="Tablecontent"/>
              <w:rPr>
                <w:ins w:id="602" w:author="Harshad Maheshwari" w:date="2017-08-10T15:58:00Z"/>
                <w:rFonts w:cs="Arial"/>
              </w:rPr>
            </w:pPr>
            <w:ins w:id="603" w:author="Harshad Maheshwari" w:date="2017-08-10T15:58:00Z">
              <w:r>
                <w:rPr>
                  <w:rFonts w:cs="Arial"/>
                </w:rPr>
                <w:t xml:space="preserve">Password </w:t>
              </w:r>
            </w:ins>
          </w:p>
        </w:tc>
        <w:tc>
          <w:tcPr>
            <w:tcW w:w="1980" w:type="dxa"/>
            <w:tcBorders>
              <w:bottom w:val="single" w:sz="6" w:space="0" w:color="000000"/>
            </w:tcBorders>
          </w:tcPr>
          <w:p w:rsidR="00E12CCA" w:rsidRPr="00425C8F" w:rsidRDefault="00E12CCA" w:rsidP="002C3F3C">
            <w:pPr>
              <w:pStyle w:val="Tablecontent"/>
              <w:rPr>
                <w:ins w:id="604" w:author="Harshad Maheshwari" w:date="2017-08-10T15:58:00Z"/>
                <w:rFonts w:cs="Arial"/>
              </w:rPr>
            </w:pPr>
            <w:ins w:id="605" w:author="Harshad Maheshwari" w:date="2017-08-10T15:58:00Z">
              <w:r>
                <w:rPr>
                  <w:rFonts w:cs="Arial"/>
                </w:rPr>
                <w:t>Password of channel user</w:t>
              </w:r>
            </w:ins>
          </w:p>
        </w:tc>
        <w:tc>
          <w:tcPr>
            <w:tcW w:w="1260" w:type="dxa"/>
            <w:tcBorders>
              <w:bottom w:val="single" w:sz="6" w:space="0" w:color="000000"/>
            </w:tcBorders>
          </w:tcPr>
          <w:p w:rsidR="00E12CCA" w:rsidRPr="00425C8F" w:rsidRDefault="00E12CCA" w:rsidP="002C3F3C">
            <w:pPr>
              <w:pStyle w:val="Tablecontent"/>
              <w:rPr>
                <w:ins w:id="606" w:author="Harshad Maheshwari" w:date="2017-08-10T15:58:00Z"/>
                <w:rFonts w:cs="Arial"/>
              </w:rPr>
            </w:pPr>
            <w:ins w:id="607" w:author="Harshad Maheshwari" w:date="2017-08-10T15:58:00Z">
              <w:r>
                <w:rPr>
                  <w:rFonts w:cs="Arial"/>
                </w:rPr>
                <w:t>1357</w:t>
              </w:r>
            </w:ins>
          </w:p>
        </w:tc>
        <w:tc>
          <w:tcPr>
            <w:tcW w:w="1260" w:type="dxa"/>
            <w:tcBorders>
              <w:bottom w:val="single" w:sz="6" w:space="0" w:color="000000"/>
            </w:tcBorders>
          </w:tcPr>
          <w:p w:rsidR="00E12CCA" w:rsidRPr="00425C8F" w:rsidRDefault="00E12CCA" w:rsidP="002C3F3C">
            <w:pPr>
              <w:pStyle w:val="Tablecontent"/>
              <w:rPr>
                <w:ins w:id="608" w:author="Harshad Maheshwari" w:date="2017-08-10T15:58:00Z"/>
                <w:rFonts w:cs="Arial"/>
              </w:rPr>
            </w:pPr>
            <w:ins w:id="609" w:author="Harshad Maheshwari" w:date="2017-08-10T15:58:00Z">
              <w:r>
                <w:rPr>
                  <w:rFonts w:cs="Arial"/>
                </w:rPr>
                <w:t>A(</w:t>
              </w:r>
            </w:ins>
            <w:ins w:id="610" w:author="Harshad Maheshwari" w:date="2017-08-10T16:00:00Z">
              <w:r>
                <w:rPr>
                  <w:rFonts w:cs="Arial"/>
                </w:rPr>
                <w:t>1</w:t>
              </w:r>
            </w:ins>
            <w:ins w:id="611" w:author="Harshad Maheshwari" w:date="2017-08-10T15:58:00Z">
              <w:r>
                <w:rPr>
                  <w:rFonts w:cs="Arial"/>
                </w:rPr>
                <w:t>0)</w:t>
              </w:r>
            </w:ins>
          </w:p>
        </w:tc>
        <w:tc>
          <w:tcPr>
            <w:tcW w:w="1440" w:type="dxa"/>
            <w:tcBorders>
              <w:bottom w:val="single" w:sz="6" w:space="0" w:color="000000"/>
            </w:tcBorders>
          </w:tcPr>
          <w:p w:rsidR="00E12CCA" w:rsidRPr="00425C8F" w:rsidRDefault="00E12CCA" w:rsidP="002C3F3C">
            <w:pPr>
              <w:pStyle w:val="Tablecontent"/>
              <w:rPr>
                <w:ins w:id="612" w:author="Harshad Maheshwari" w:date="2017-08-10T15:58:00Z"/>
                <w:rFonts w:cs="Arial"/>
              </w:rPr>
            </w:pPr>
            <w:ins w:id="613" w:author="Harshad Maheshwari" w:date="2017-08-10T16:00:00Z">
              <w:r>
                <w:rPr>
                  <w:rFonts w:cs="Arial"/>
                </w:rPr>
                <w:t>O</w:t>
              </w:r>
            </w:ins>
          </w:p>
        </w:tc>
      </w:tr>
      <w:tr w:rsidR="007047B6" w:rsidRPr="00425C8F" w:rsidTr="002C3F3C">
        <w:trPr>
          <w:trHeight w:val="277"/>
        </w:trPr>
        <w:tc>
          <w:tcPr>
            <w:tcW w:w="9467" w:type="dxa"/>
            <w:gridSpan w:val="6"/>
            <w:tcBorders>
              <w:top w:val="single" w:sz="6" w:space="0" w:color="000000"/>
              <w:bottom w:val="single" w:sz="6" w:space="0" w:color="000000"/>
            </w:tcBorders>
            <w:shd w:val="clear" w:color="auto" w:fill="FBC1D6"/>
          </w:tcPr>
          <w:p w:rsidR="007047B6" w:rsidRPr="00425C8F" w:rsidRDefault="007047B6" w:rsidP="0029095B">
            <w:pPr>
              <w:pStyle w:val="Tablecontent"/>
              <w:rPr>
                <w:b/>
              </w:rPr>
            </w:pPr>
            <w:r w:rsidRPr="00425C8F">
              <w:rPr>
                <w:b/>
              </w:rPr>
              <w:t xml:space="preserve">MSISDNs – Channel user Transaction MSISDN details. </w:t>
            </w:r>
            <w:del w:id="614" w:author="shaina.sahni" w:date="2017-10-26T11:40:00Z">
              <w:r w:rsidRPr="00425C8F" w:rsidDel="0029095B">
                <w:rPr>
                  <w:b/>
                </w:rPr>
                <w:delText>. In-case of Operator user, value of MSISDN1 only needs to be provided</w:delText>
              </w:r>
            </w:del>
          </w:p>
        </w:tc>
      </w:tr>
      <w:tr w:rsidR="007047B6" w:rsidRPr="00425C8F" w:rsidTr="002C3F3C">
        <w:trPr>
          <w:trHeight w:val="277"/>
        </w:trPr>
        <w:tc>
          <w:tcPr>
            <w:tcW w:w="1727" w:type="dxa"/>
            <w:tcBorders>
              <w:top w:val="single" w:sz="6" w:space="0" w:color="000000"/>
            </w:tcBorders>
          </w:tcPr>
          <w:p w:rsidR="007047B6" w:rsidRPr="00425C8F" w:rsidRDefault="007047B6" w:rsidP="002C3F3C">
            <w:pPr>
              <w:pStyle w:val="Tablecontent"/>
              <w:rPr>
                <w:rFonts w:cs="Arial"/>
                <w:sz w:val="20"/>
                <w:szCs w:val="20"/>
              </w:rPr>
            </w:pPr>
            <w:r w:rsidRPr="00425C8F">
              <w:rPr>
                <w:rFonts w:cs="Arial"/>
              </w:rPr>
              <w:t>MSISDN1</w:t>
            </w:r>
          </w:p>
        </w:tc>
        <w:tc>
          <w:tcPr>
            <w:tcW w:w="1800" w:type="dxa"/>
            <w:tcBorders>
              <w:top w:val="single" w:sz="6" w:space="0" w:color="000000"/>
            </w:tcBorders>
          </w:tcPr>
          <w:p w:rsidR="007047B6" w:rsidRPr="00425C8F" w:rsidRDefault="007047B6" w:rsidP="002C3F3C">
            <w:pPr>
              <w:pStyle w:val="Tablecontent"/>
              <w:rPr>
                <w:rFonts w:cs="Arial"/>
              </w:rPr>
            </w:pPr>
            <w:r w:rsidRPr="00425C8F">
              <w:rPr>
                <w:rFonts w:cs="Arial"/>
              </w:rPr>
              <w:t>Users Primary MSISDN</w:t>
            </w:r>
          </w:p>
        </w:tc>
        <w:tc>
          <w:tcPr>
            <w:tcW w:w="1980" w:type="dxa"/>
            <w:tcBorders>
              <w:top w:val="single" w:sz="6" w:space="0" w:color="000000"/>
            </w:tcBorders>
          </w:tcPr>
          <w:p w:rsidR="007047B6" w:rsidRPr="00425C8F" w:rsidRDefault="007047B6" w:rsidP="002C3F3C">
            <w:pPr>
              <w:pStyle w:val="Tablecontent"/>
              <w:rPr>
                <w:rFonts w:cs="Arial"/>
                <w:bCs/>
              </w:rPr>
            </w:pPr>
            <w:r w:rsidRPr="00425C8F">
              <w:rPr>
                <w:rFonts w:cs="Arial"/>
                <w:bCs/>
              </w:rPr>
              <w:t>User Primary Transaction Mobile Number1</w:t>
            </w:r>
          </w:p>
          <w:p w:rsidR="007047B6" w:rsidRPr="00425C8F" w:rsidRDefault="007047B6" w:rsidP="002C3F3C">
            <w:pPr>
              <w:pStyle w:val="Tablecontent"/>
              <w:rPr>
                <w:rFonts w:cs="Arial"/>
              </w:rPr>
            </w:pPr>
            <w:r w:rsidRPr="00425C8F">
              <w:rPr>
                <w:rFonts w:cs="Arial"/>
                <w:b/>
              </w:rPr>
              <w:t>In case it’s blank in the request, previous will be set as new.</w:t>
            </w:r>
          </w:p>
        </w:tc>
        <w:tc>
          <w:tcPr>
            <w:tcW w:w="1260" w:type="dxa"/>
            <w:tcBorders>
              <w:top w:val="single" w:sz="6" w:space="0" w:color="000000"/>
            </w:tcBorders>
          </w:tcPr>
          <w:p w:rsidR="007047B6" w:rsidRPr="00425C8F" w:rsidRDefault="007047B6" w:rsidP="002C3F3C">
            <w:pPr>
              <w:pStyle w:val="Tablecontent"/>
              <w:rPr>
                <w:rFonts w:cs="Arial"/>
              </w:rPr>
            </w:pPr>
            <w:r w:rsidRPr="00425C8F">
              <w:rPr>
                <w:rFonts w:cs="Arial"/>
              </w:rPr>
              <w:t>9910321500</w:t>
            </w:r>
          </w:p>
        </w:tc>
        <w:tc>
          <w:tcPr>
            <w:tcW w:w="1260" w:type="dxa"/>
            <w:tcBorders>
              <w:top w:val="single" w:sz="6" w:space="0" w:color="000000"/>
            </w:tcBorders>
          </w:tcPr>
          <w:p w:rsidR="007047B6" w:rsidRPr="00425C8F" w:rsidRDefault="007047B6" w:rsidP="002C3F3C">
            <w:pPr>
              <w:pStyle w:val="Tablecontent"/>
              <w:rPr>
                <w:rFonts w:cs="Arial"/>
              </w:rPr>
            </w:pPr>
            <w:r w:rsidRPr="00425C8F">
              <w:rPr>
                <w:rFonts w:cs="Arial"/>
              </w:rPr>
              <w:t>N(10)</w:t>
            </w:r>
          </w:p>
        </w:tc>
        <w:tc>
          <w:tcPr>
            <w:tcW w:w="1440" w:type="dxa"/>
            <w:tcBorders>
              <w:top w:val="single" w:sz="6" w:space="0" w:color="000000"/>
            </w:tcBorders>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sz w:val="20"/>
                <w:szCs w:val="20"/>
              </w:rPr>
            </w:pPr>
            <w:r w:rsidRPr="00425C8F">
              <w:rPr>
                <w:rFonts w:cs="Arial"/>
              </w:rPr>
              <w:t>MSISDN2</w:t>
            </w:r>
          </w:p>
        </w:tc>
        <w:tc>
          <w:tcPr>
            <w:tcW w:w="1800" w:type="dxa"/>
          </w:tcPr>
          <w:p w:rsidR="007047B6" w:rsidRPr="00425C8F" w:rsidRDefault="007047B6" w:rsidP="002C3F3C">
            <w:pPr>
              <w:pStyle w:val="Tablecontent"/>
              <w:rPr>
                <w:rFonts w:cs="Arial"/>
              </w:rPr>
            </w:pPr>
            <w:r w:rsidRPr="00425C8F">
              <w:rPr>
                <w:rFonts w:cs="Arial"/>
              </w:rPr>
              <w:t>Users Other MSISDN</w:t>
            </w:r>
          </w:p>
        </w:tc>
        <w:tc>
          <w:tcPr>
            <w:tcW w:w="1980" w:type="dxa"/>
          </w:tcPr>
          <w:p w:rsidR="007047B6" w:rsidRPr="00425C8F" w:rsidRDefault="007047B6" w:rsidP="002C3F3C">
            <w:pPr>
              <w:pStyle w:val="Tablecontent"/>
              <w:rPr>
                <w:rFonts w:cs="Arial"/>
                <w:bCs/>
              </w:rPr>
            </w:pPr>
            <w:r w:rsidRPr="00425C8F">
              <w:rPr>
                <w:rFonts w:cs="Arial"/>
                <w:bCs/>
              </w:rPr>
              <w:t>User Other Transaction Mobile Number2</w:t>
            </w:r>
          </w:p>
          <w:p w:rsidR="007047B6" w:rsidRPr="00425C8F" w:rsidRDefault="007047B6" w:rsidP="002C3F3C">
            <w:pPr>
              <w:pStyle w:val="Tablecontent"/>
              <w:rPr>
                <w:rFonts w:cs="Arial"/>
                <w:b/>
                <w:bCs/>
              </w:rPr>
            </w:pPr>
            <w:r w:rsidRPr="00425C8F">
              <w:rPr>
                <w:rFonts w:cs="Arial"/>
                <w:b/>
                <w:bCs/>
              </w:rPr>
              <w:t>Applicable only if multiple mobile number is allowed for the Category</w:t>
            </w:r>
          </w:p>
          <w:p w:rsidR="007047B6" w:rsidRPr="00425C8F" w:rsidRDefault="007047B6" w:rsidP="002C3F3C">
            <w:pPr>
              <w:pStyle w:val="Tablecontent"/>
              <w:rPr>
                <w:rFonts w:cs="Arial"/>
                <w:b/>
              </w:rPr>
            </w:pPr>
            <w:r w:rsidRPr="00425C8F">
              <w:rPr>
                <w:rFonts w:cs="Arial"/>
                <w:b/>
                <w:bCs/>
              </w:rPr>
              <w:t>Not applicable in case of Operator user modification</w:t>
            </w:r>
          </w:p>
        </w:tc>
        <w:tc>
          <w:tcPr>
            <w:tcW w:w="1260" w:type="dxa"/>
          </w:tcPr>
          <w:p w:rsidR="007047B6" w:rsidRPr="00425C8F" w:rsidRDefault="007047B6" w:rsidP="002C3F3C">
            <w:pPr>
              <w:pStyle w:val="Tablecontent"/>
              <w:rPr>
                <w:rFonts w:cs="Arial"/>
              </w:rPr>
            </w:pPr>
            <w:r w:rsidRPr="00425C8F">
              <w:rPr>
                <w:rFonts w:cs="Arial"/>
              </w:rPr>
              <w:t>9910321501</w:t>
            </w:r>
          </w:p>
        </w:tc>
        <w:tc>
          <w:tcPr>
            <w:tcW w:w="1260" w:type="dxa"/>
          </w:tcPr>
          <w:p w:rsidR="007047B6" w:rsidRPr="00425C8F" w:rsidRDefault="007047B6" w:rsidP="002C3F3C">
            <w:pPr>
              <w:pStyle w:val="Tablecontent"/>
              <w:rPr>
                <w:rFonts w:cs="Arial"/>
              </w:rPr>
            </w:pPr>
            <w:r w:rsidRPr="00425C8F">
              <w:rPr>
                <w:rFonts w:cs="Arial"/>
              </w:rPr>
              <w:t>N(10)</w:t>
            </w:r>
          </w:p>
        </w:tc>
        <w:tc>
          <w:tcPr>
            <w:tcW w:w="1440" w:type="dxa"/>
          </w:tcPr>
          <w:p w:rsidR="007047B6" w:rsidRPr="00425C8F" w:rsidRDefault="007047B6" w:rsidP="002C3F3C">
            <w:pPr>
              <w:pStyle w:val="Tablecontent"/>
              <w:rPr>
                <w:rFonts w:cs="Arial"/>
              </w:rPr>
            </w:pPr>
            <w:r w:rsidRPr="00425C8F">
              <w:rPr>
                <w:rFonts w:cs="Arial"/>
              </w:rPr>
              <w:t>O (Tag is mandatory)</w:t>
            </w:r>
          </w:p>
        </w:tc>
      </w:tr>
      <w:tr w:rsidR="007047B6" w:rsidRPr="00425C8F" w:rsidTr="002C3F3C">
        <w:trPr>
          <w:trHeight w:val="277"/>
        </w:trPr>
        <w:tc>
          <w:tcPr>
            <w:tcW w:w="1727" w:type="dxa"/>
          </w:tcPr>
          <w:p w:rsidR="007047B6" w:rsidRPr="00425C8F" w:rsidRDefault="007047B6" w:rsidP="002C3F3C">
            <w:pPr>
              <w:pStyle w:val="Tablecontent"/>
              <w:rPr>
                <w:rFonts w:cs="Arial"/>
                <w:sz w:val="20"/>
                <w:szCs w:val="20"/>
              </w:rPr>
            </w:pPr>
            <w:r w:rsidRPr="00425C8F">
              <w:rPr>
                <w:rFonts w:cs="Arial"/>
              </w:rPr>
              <w:t>MSISDN3</w:t>
            </w:r>
          </w:p>
        </w:tc>
        <w:tc>
          <w:tcPr>
            <w:tcW w:w="1800" w:type="dxa"/>
          </w:tcPr>
          <w:p w:rsidR="007047B6" w:rsidRPr="00425C8F" w:rsidRDefault="007047B6" w:rsidP="002C3F3C">
            <w:pPr>
              <w:pStyle w:val="Tablecontent"/>
              <w:rPr>
                <w:rFonts w:cs="Arial"/>
              </w:rPr>
            </w:pPr>
            <w:r w:rsidRPr="00425C8F">
              <w:rPr>
                <w:rFonts w:cs="Arial"/>
              </w:rPr>
              <w:t>Users Other MSISDN</w:t>
            </w:r>
          </w:p>
        </w:tc>
        <w:tc>
          <w:tcPr>
            <w:tcW w:w="1980" w:type="dxa"/>
          </w:tcPr>
          <w:p w:rsidR="007047B6" w:rsidRPr="00425C8F" w:rsidRDefault="007047B6" w:rsidP="002C3F3C">
            <w:pPr>
              <w:pStyle w:val="Tablecontent"/>
              <w:rPr>
                <w:rFonts w:cs="Arial"/>
                <w:bCs/>
              </w:rPr>
            </w:pPr>
            <w:r w:rsidRPr="00425C8F">
              <w:rPr>
                <w:rFonts w:cs="Arial"/>
                <w:bCs/>
              </w:rPr>
              <w:t>User other Transaction Mobile Number3</w:t>
            </w:r>
          </w:p>
          <w:p w:rsidR="007047B6" w:rsidRPr="00425C8F" w:rsidRDefault="007047B6" w:rsidP="002C3F3C">
            <w:pPr>
              <w:pStyle w:val="Tablecontent"/>
              <w:rPr>
                <w:rFonts w:cs="Arial"/>
                <w:b/>
                <w:bCs/>
              </w:rPr>
            </w:pPr>
            <w:r w:rsidRPr="00425C8F">
              <w:rPr>
                <w:rFonts w:cs="Arial"/>
                <w:b/>
                <w:bCs/>
              </w:rPr>
              <w:t>Applicable only if multiple mobile number is allowed for the Category</w:t>
            </w:r>
          </w:p>
          <w:p w:rsidR="007047B6" w:rsidRPr="00425C8F" w:rsidRDefault="007047B6" w:rsidP="002C3F3C">
            <w:pPr>
              <w:pStyle w:val="Tablecontent"/>
              <w:rPr>
                <w:rFonts w:cs="Arial"/>
              </w:rPr>
            </w:pPr>
            <w:del w:id="615" w:author="shaina.sahni" w:date="2017-10-25T10:53:00Z">
              <w:r w:rsidRPr="00425C8F" w:rsidDel="006E0422">
                <w:rPr>
                  <w:rFonts w:cs="Arial"/>
                  <w:b/>
                  <w:bCs/>
                </w:rPr>
                <w:delText>Not applicable in case of Operator user modification</w:delText>
              </w:r>
            </w:del>
          </w:p>
        </w:tc>
        <w:tc>
          <w:tcPr>
            <w:tcW w:w="1260" w:type="dxa"/>
          </w:tcPr>
          <w:p w:rsidR="007047B6" w:rsidRPr="00425C8F" w:rsidRDefault="007047B6" w:rsidP="002C3F3C">
            <w:pPr>
              <w:pStyle w:val="Tablecontent"/>
              <w:rPr>
                <w:rFonts w:cs="Arial"/>
              </w:rPr>
            </w:pPr>
            <w:r w:rsidRPr="00425C8F">
              <w:rPr>
                <w:rFonts w:cs="Arial"/>
              </w:rPr>
              <w:t>9910321502</w:t>
            </w:r>
          </w:p>
        </w:tc>
        <w:tc>
          <w:tcPr>
            <w:tcW w:w="1260" w:type="dxa"/>
          </w:tcPr>
          <w:p w:rsidR="007047B6" w:rsidRPr="00425C8F" w:rsidRDefault="007047B6" w:rsidP="002C3F3C">
            <w:pPr>
              <w:pStyle w:val="Tablecontent"/>
              <w:rPr>
                <w:rFonts w:cs="Arial"/>
              </w:rPr>
            </w:pPr>
            <w:r w:rsidRPr="00425C8F">
              <w:rPr>
                <w:rFonts w:cs="Arial"/>
              </w:rPr>
              <w:t>N(10)</w:t>
            </w:r>
          </w:p>
        </w:tc>
        <w:tc>
          <w:tcPr>
            <w:tcW w:w="1440" w:type="dxa"/>
          </w:tcPr>
          <w:p w:rsidR="007047B6" w:rsidRPr="00425C8F" w:rsidRDefault="007047B6" w:rsidP="002C3F3C">
            <w:pPr>
              <w:pStyle w:val="Tablecontent"/>
              <w:rPr>
                <w:rFonts w:cs="Arial"/>
              </w:rPr>
            </w:pPr>
            <w:r w:rsidRPr="00425C8F">
              <w:rPr>
                <w:rFonts w:cs="Arial"/>
              </w:rPr>
              <w:t>O (Tag is mandatory)</w:t>
            </w:r>
          </w:p>
        </w:tc>
      </w:tr>
    </w:tbl>
    <w:p w:rsidR="007047B6" w:rsidRPr="00425C8F" w:rsidRDefault="007047B6" w:rsidP="007047B6">
      <w:pPr>
        <w:pStyle w:val="BodyText2"/>
      </w:pPr>
    </w:p>
    <w:p w:rsidR="007047B6" w:rsidRPr="00425C8F" w:rsidRDefault="007047B6" w:rsidP="001E6309">
      <w:pPr>
        <w:pStyle w:val="Heading"/>
        <w:rPr>
          <w:color w:val="auto"/>
        </w:rPr>
      </w:pPr>
      <w:r w:rsidRPr="00425C8F">
        <w:rPr>
          <w:color w:val="auto"/>
        </w:rPr>
        <w:t>Business Rules</w:t>
      </w:r>
    </w:p>
    <w:p w:rsidR="007047B6" w:rsidRPr="00425C8F" w:rsidRDefault="007047B6" w:rsidP="007047B6">
      <w:pPr>
        <w:pStyle w:val="ListBullet1"/>
      </w:pPr>
      <w:r w:rsidRPr="00425C8F">
        <w:t>All tags are mandatory to be present in XML. If value is optional and tag must be present.</w:t>
      </w:r>
    </w:p>
    <w:p w:rsidR="007047B6" w:rsidRPr="00425C8F" w:rsidRDefault="007047B6" w:rsidP="007047B6">
      <w:pPr>
        <w:pStyle w:val="ListBullet1"/>
      </w:pPr>
      <w:r w:rsidRPr="00425C8F">
        <w:t>The value for TYPE tag is fixed as mentioned in syntax.</w:t>
      </w:r>
    </w:p>
    <w:p w:rsidR="007047B6" w:rsidRPr="00425C8F" w:rsidRDefault="007047B6" w:rsidP="007047B6">
      <w:pPr>
        <w:pStyle w:val="ListBullet1"/>
      </w:pPr>
      <w:r w:rsidRPr="00425C8F">
        <w:t>In case of non receiving of mandatory field(s), request will be rejected with appropriate error code.</w:t>
      </w:r>
    </w:p>
    <w:p w:rsidR="007047B6" w:rsidRPr="00425C8F" w:rsidRDefault="007047B6" w:rsidP="007047B6">
      <w:pPr>
        <w:pStyle w:val="ListBullet1"/>
      </w:pPr>
      <w:r w:rsidRPr="00425C8F">
        <w:t>The request data will be treated as the final, i.e. if address1 is defined previously but in user modification request its value is not present, then the user will be updated with the blank address1 after the modification.</w:t>
      </w:r>
    </w:p>
    <w:p w:rsidR="007047B6" w:rsidRPr="00425C8F" w:rsidRDefault="007047B6" w:rsidP="007047B6">
      <w:pPr>
        <w:pStyle w:val="ListBullet1"/>
      </w:pPr>
      <w:r w:rsidRPr="00425C8F">
        <w:t>MSISDN1 tag is mandatory, MSISDN2, MSISDN3 are optional tags &amp; would depend on the number of MSISDNs allowed for the category.</w:t>
      </w:r>
    </w:p>
    <w:p w:rsidR="007047B6" w:rsidRPr="00425C8F" w:rsidRDefault="007047B6" w:rsidP="007047B6">
      <w:pPr>
        <w:pStyle w:val="ListBullet1"/>
      </w:pPr>
      <w:r w:rsidRPr="00425C8F">
        <w:t>If any MSISDN(s) is changed, then system defined default PIN will get assigned to new MSISDNs, else associated PIN would remain unchanged.</w:t>
      </w:r>
    </w:p>
    <w:p w:rsidR="007047B6" w:rsidRPr="00425C8F" w:rsidRDefault="007047B6" w:rsidP="007047B6">
      <w:pPr>
        <w:pStyle w:val="ListBullet1"/>
      </w:pPr>
      <w:r w:rsidRPr="00425C8F">
        <w:t>If web login ID is changed, then system defined default web password will get assigned to new login id, else associated web password against the web login ID would remain unchanged.</w:t>
      </w:r>
    </w:p>
    <w:p w:rsidR="007047B6" w:rsidRPr="00425C8F" w:rsidRDefault="007047B6" w:rsidP="007047B6">
      <w:pPr>
        <w:pStyle w:val="ListBullet1"/>
      </w:pPr>
      <w:r w:rsidRPr="00425C8F">
        <w:t xml:space="preserve">All other business rules as currently applicable for </w:t>
      </w:r>
      <w:del w:id="616" w:author="shaina.sahni" w:date="2017-10-26T11:40:00Z">
        <w:r w:rsidRPr="00425C8F" w:rsidDel="0029095B">
          <w:delText xml:space="preserve">Operator &amp; </w:delText>
        </w:r>
      </w:del>
      <w:r w:rsidRPr="00425C8F">
        <w:t>Channel user modification remain same.</w:t>
      </w:r>
    </w:p>
    <w:p w:rsidR="007047B6" w:rsidRPr="00425C8F" w:rsidRDefault="007047B6" w:rsidP="007047B6">
      <w:pPr>
        <w:pStyle w:val="BodyText2"/>
      </w:pPr>
    </w:p>
    <w:p w:rsidR="007047B6" w:rsidRPr="00425C8F" w:rsidRDefault="0000768E" w:rsidP="001E6309">
      <w:pPr>
        <w:pStyle w:val="Heading"/>
        <w:rPr>
          <w:color w:val="auto"/>
        </w:rPr>
      </w:pPr>
      <w:r w:rsidRPr="00425C8F">
        <w:rPr>
          <w:color w:val="auto"/>
        </w:rPr>
        <w:t>Response Syntax</w:t>
      </w:r>
    </w:p>
    <w:p w:rsidR="007047B6" w:rsidRPr="00425C8F" w:rsidRDefault="007047B6" w:rsidP="007047B6">
      <w:pPr>
        <w:pStyle w:val="BodyText2"/>
      </w:pPr>
      <w:r w:rsidRPr="00425C8F">
        <w:t>PreTUPS will send following response (acknowledgement) to the External System against User modification request:</w:t>
      </w:r>
    </w:p>
    <w:p w:rsidR="007047B6" w:rsidRPr="00425C8F" w:rsidRDefault="007047B6" w:rsidP="007047B6">
      <w:pPr>
        <w:pStyle w:val="BodyText2"/>
      </w:pPr>
    </w:p>
    <w:p w:rsidR="007047B6" w:rsidRPr="00425C8F" w:rsidRDefault="007047B6" w:rsidP="007047B6">
      <w:pPr>
        <w:pStyle w:val="Code"/>
        <w:ind w:left="0"/>
      </w:pPr>
      <w:proofErr w:type="gramStart"/>
      <w:r w:rsidRPr="00425C8F">
        <w:t>&lt;?xml</w:t>
      </w:r>
      <w:proofErr w:type="gramEnd"/>
      <w:r w:rsidRPr="00425C8F">
        <w:t xml:space="preserve"> version="1.0"?&gt;</w:t>
      </w:r>
    </w:p>
    <w:p w:rsidR="007047B6" w:rsidRPr="00425C8F" w:rsidRDefault="007047B6" w:rsidP="007047B6">
      <w:pPr>
        <w:pStyle w:val="Code"/>
        <w:ind w:left="0" w:firstLine="720"/>
      </w:pPr>
      <w:r w:rsidRPr="00425C8F">
        <w:t>&lt;</w:t>
      </w:r>
      <w:r w:rsidRPr="00425C8F">
        <w:rPr>
          <w:b/>
        </w:rPr>
        <w:t>COMMAND</w:t>
      </w:r>
      <w:r w:rsidRPr="00425C8F">
        <w:t>&gt;</w:t>
      </w:r>
    </w:p>
    <w:p w:rsidR="007047B6" w:rsidRPr="00425C8F" w:rsidRDefault="007047B6" w:rsidP="007047B6">
      <w:pPr>
        <w:pStyle w:val="Code"/>
        <w:jc w:val="left"/>
      </w:pPr>
      <w:r w:rsidRPr="00425C8F">
        <w:t>&lt;</w:t>
      </w:r>
      <w:r w:rsidRPr="00425C8F">
        <w:rPr>
          <w:b/>
        </w:rPr>
        <w:t>TYPE</w:t>
      </w:r>
      <w:r w:rsidRPr="00425C8F">
        <w:t>&gt;</w:t>
      </w:r>
      <w:proofErr w:type="gramStart"/>
      <w:r w:rsidRPr="00425C8F">
        <w:t>&lt;</w:t>
      </w:r>
      <w:r w:rsidR="00F61FBB" w:rsidRPr="00425C8F" w:rsidDel="00F61FBB">
        <w:t xml:space="preserve"> </w:t>
      </w:r>
      <w:r w:rsidR="00F61FBB">
        <w:t xml:space="preserve"> </w:t>
      </w:r>
      <w:r w:rsidR="00F61FBB" w:rsidRPr="00F61FBB">
        <w:t>USERMODRESP</w:t>
      </w:r>
      <w:proofErr w:type="gramEnd"/>
      <w:r w:rsidR="00F61FBB" w:rsidRPr="00F61FBB">
        <w:t xml:space="preserve"> </w:t>
      </w:r>
      <w:r w:rsidRPr="00425C8F">
        <w:t>&gt;&lt;/</w:t>
      </w:r>
      <w:r w:rsidRPr="00425C8F">
        <w:rPr>
          <w:b/>
        </w:rPr>
        <w:t>TYPE</w:t>
      </w:r>
      <w:r w:rsidRPr="00425C8F">
        <w:t>&gt;</w:t>
      </w:r>
    </w:p>
    <w:p w:rsidR="007047B6" w:rsidRPr="00425C8F" w:rsidRDefault="007047B6" w:rsidP="007047B6">
      <w:pPr>
        <w:pStyle w:val="Code"/>
        <w:jc w:val="left"/>
      </w:pPr>
      <w:r w:rsidRPr="00425C8F">
        <w:t>&lt;</w:t>
      </w:r>
      <w:r w:rsidRPr="00425C8F">
        <w:rPr>
          <w:b/>
        </w:rPr>
        <w:t>USERID</w:t>
      </w:r>
      <w:r w:rsidRPr="00425C8F">
        <w:t>&gt;&lt;PreTUPS internal User ID&gt;&lt;/</w:t>
      </w:r>
      <w:r w:rsidRPr="00425C8F">
        <w:rPr>
          <w:b/>
        </w:rPr>
        <w:t>USERID</w:t>
      </w:r>
      <w:r w:rsidRPr="00425C8F">
        <w:t>&gt;</w:t>
      </w:r>
    </w:p>
    <w:p w:rsidR="007047B6" w:rsidRPr="00425C8F" w:rsidRDefault="007047B6" w:rsidP="007047B6">
      <w:pPr>
        <w:pStyle w:val="Code"/>
        <w:jc w:val="left"/>
      </w:pPr>
      <w:r w:rsidRPr="00425C8F">
        <w:t>&lt;</w:t>
      </w:r>
      <w:r w:rsidRPr="00425C8F">
        <w:rPr>
          <w:b/>
        </w:rPr>
        <w:t>EXTERNALCODE</w:t>
      </w:r>
      <w:r w:rsidRPr="00425C8F">
        <w:t>&gt;&lt;External code of the Operator or channel user&gt;&lt;/</w:t>
      </w:r>
      <w:r w:rsidRPr="00425C8F">
        <w:rPr>
          <w:b/>
        </w:rPr>
        <w:t>EXTERNALCODE</w:t>
      </w:r>
      <w:r w:rsidRPr="00425C8F">
        <w:t>&gt;</w:t>
      </w:r>
    </w:p>
    <w:p w:rsidR="007047B6" w:rsidRPr="00425C8F" w:rsidRDefault="007047B6" w:rsidP="007047B6">
      <w:pPr>
        <w:pStyle w:val="Code"/>
        <w:jc w:val="left"/>
      </w:pPr>
      <w:r w:rsidRPr="00425C8F">
        <w:t>&lt;</w:t>
      </w:r>
      <w:r w:rsidRPr="00425C8F">
        <w:rPr>
          <w:b/>
        </w:rPr>
        <w:t>TXNSTATUS</w:t>
      </w:r>
      <w:r w:rsidRPr="00425C8F">
        <w:t>&gt;&lt;Transaction Status&gt;&lt;/</w:t>
      </w:r>
      <w:r w:rsidRPr="00425C8F">
        <w:rPr>
          <w:b/>
        </w:rPr>
        <w:t>TXNSTATUS</w:t>
      </w:r>
      <w:r w:rsidRPr="00425C8F">
        <w:t>&gt;</w:t>
      </w:r>
    </w:p>
    <w:p w:rsidR="007047B6" w:rsidRPr="00425C8F" w:rsidRDefault="007047B6" w:rsidP="007047B6">
      <w:pPr>
        <w:pStyle w:val="Code"/>
        <w:ind w:left="360" w:firstLine="720"/>
      </w:pPr>
      <w:r w:rsidRPr="00425C8F">
        <w:t>&lt;</w:t>
      </w:r>
      <w:r w:rsidRPr="00425C8F">
        <w:rPr>
          <w:b/>
        </w:rPr>
        <w:t>MESSAGE</w:t>
      </w:r>
      <w:r w:rsidRPr="00425C8F">
        <w:t>&gt;&lt;Error or success Message&gt;&lt;/</w:t>
      </w:r>
      <w:r w:rsidRPr="00425C8F">
        <w:rPr>
          <w:b/>
        </w:rPr>
        <w:t>MESSAGE</w:t>
      </w:r>
      <w:r w:rsidRPr="00425C8F">
        <w:t>&gt;</w:t>
      </w:r>
    </w:p>
    <w:p w:rsidR="007047B6" w:rsidRPr="00425C8F" w:rsidRDefault="007047B6" w:rsidP="007047B6">
      <w:pPr>
        <w:pStyle w:val="Code"/>
        <w:ind w:left="0"/>
      </w:pPr>
      <w:r w:rsidRPr="00425C8F">
        <w:tab/>
        <w:t>&lt;/</w:t>
      </w:r>
      <w:r w:rsidRPr="00425C8F">
        <w:rPr>
          <w:b/>
        </w:rPr>
        <w:t>COMMAND</w:t>
      </w:r>
      <w:r w:rsidRPr="00425C8F">
        <w:t>&gt;</w:t>
      </w:r>
    </w:p>
    <w:p w:rsidR="007047B6" w:rsidRPr="00425C8F" w:rsidRDefault="007047B6" w:rsidP="007047B6">
      <w:pPr>
        <w:pStyle w:val="BodyText2"/>
        <w:ind w:left="720"/>
        <w:jc w:val="left"/>
      </w:pPr>
    </w:p>
    <w:p w:rsidR="007047B6" w:rsidRPr="00425C8F" w:rsidRDefault="007047B6" w:rsidP="007047B6">
      <w:pPr>
        <w:pStyle w:val="Head"/>
      </w:pPr>
      <w:r w:rsidRPr="00425C8F">
        <w:t>Fields Detail</w:t>
      </w: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800"/>
        <w:gridCol w:w="2340"/>
        <w:gridCol w:w="1260"/>
        <w:gridCol w:w="1260"/>
        <w:gridCol w:w="1496"/>
      </w:tblGrid>
      <w:tr w:rsidR="007047B6" w:rsidRPr="00425C8F" w:rsidTr="002C3F3C">
        <w:trPr>
          <w:trHeight w:val="277"/>
          <w:tblHeader/>
        </w:trPr>
        <w:tc>
          <w:tcPr>
            <w:tcW w:w="144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TAG</w:t>
            </w:r>
          </w:p>
        </w:tc>
        <w:tc>
          <w:tcPr>
            <w:tcW w:w="180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Fields</w:t>
            </w:r>
          </w:p>
        </w:tc>
        <w:tc>
          <w:tcPr>
            <w:tcW w:w="234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Remarks</w:t>
            </w:r>
          </w:p>
        </w:tc>
        <w:tc>
          <w:tcPr>
            <w:tcW w:w="126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Example</w:t>
            </w:r>
          </w:p>
        </w:tc>
        <w:tc>
          <w:tcPr>
            <w:tcW w:w="126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Field Type</w:t>
            </w:r>
          </w:p>
        </w:tc>
        <w:tc>
          <w:tcPr>
            <w:tcW w:w="1496"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Optional/</w:t>
            </w:r>
          </w:p>
          <w:p w:rsidR="007047B6" w:rsidRPr="00425C8F" w:rsidRDefault="007047B6" w:rsidP="002C3F3C">
            <w:pPr>
              <w:pStyle w:val="TableColumnLabels"/>
              <w:rPr>
                <w:color w:val="auto"/>
              </w:rPr>
            </w:pPr>
            <w:r w:rsidRPr="00425C8F">
              <w:rPr>
                <w:color w:val="auto"/>
              </w:rPr>
              <w:t>Mandatory</w:t>
            </w:r>
          </w:p>
        </w:tc>
      </w:tr>
      <w:tr w:rsidR="007047B6" w:rsidRPr="00425C8F" w:rsidTr="002C3F3C">
        <w:trPr>
          <w:trHeight w:val="277"/>
        </w:trPr>
        <w:tc>
          <w:tcPr>
            <w:tcW w:w="1440" w:type="dxa"/>
            <w:tcBorders>
              <w:top w:val="single" w:sz="6" w:space="0" w:color="000000"/>
            </w:tcBorders>
          </w:tcPr>
          <w:p w:rsidR="007047B6" w:rsidRPr="00425C8F" w:rsidRDefault="007047B6" w:rsidP="002C3F3C">
            <w:pPr>
              <w:pStyle w:val="Tablecontent"/>
            </w:pPr>
            <w:r w:rsidRPr="00425C8F">
              <w:t>TYPE</w:t>
            </w:r>
          </w:p>
        </w:tc>
        <w:tc>
          <w:tcPr>
            <w:tcW w:w="1800" w:type="dxa"/>
            <w:tcBorders>
              <w:top w:val="single" w:sz="6" w:space="0" w:color="000000"/>
            </w:tcBorders>
          </w:tcPr>
          <w:p w:rsidR="007047B6" w:rsidRPr="00425C8F" w:rsidRDefault="007047B6" w:rsidP="002C3F3C">
            <w:pPr>
              <w:pStyle w:val="Tablecontent"/>
            </w:pPr>
            <w:r w:rsidRPr="00425C8F">
              <w:t>Response type</w:t>
            </w:r>
          </w:p>
        </w:tc>
        <w:tc>
          <w:tcPr>
            <w:tcW w:w="2340" w:type="dxa"/>
            <w:tcBorders>
              <w:top w:val="single" w:sz="6" w:space="0" w:color="000000"/>
            </w:tcBorders>
          </w:tcPr>
          <w:p w:rsidR="007047B6" w:rsidRPr="00425C8F" w:rsidRDefault="007047B6" w:rsidP="002C3F3C">
            <w:pPr>
              <w:pStyle w:val="Tablecontent"/>
              <w:rPr>
                <w:b/>
              </w:rPr>
            </w:pPr>
            <w:r w:rsidRPr="00425C8F">
              <w:t xml:space="preserve">Response Type – </w:t>
            </w:r>
            <w:r w:rsidRPr="00425C8F">
              <w:rPr>
                <w:b/>
              </w:rPr>
              <w:t>Fixed value</w:t>
            </w:r>
          </w:p>
        </w:tc>
        <w:tc>
          <w:tcPr>
            <w:tcW w:w="1260" w:type="dxa"/>
            <w:tcBorders>
              <w:top w:val="single" w:sz="6" w:space="0" w:color="000000"/>
            </w:tcBorders>
          </w:tcPr>
          <w:p w:rsidR="007047B6" w:rsidRPr="00425C8F" w:rsidRDefault="007047B6" w:rsidP="002C3F3C">
            <w:pPr>
              <w:pStyle w:val="Tablecontent"/>
              <w:rPr>
                <w:rFonts w:cs="Arial"/>
              </w:rPr>
            </w:pPr>
            <w:r w:rsidRPr="00425C8F">
              <w:rPr>
                <w:rFonts w:cs="Arial"/>
              </w:rPr>
              <w:t>USRMODRESP</w:t>
            </w:r>
          </w:p>
        </w:tc>
        <w:tc>
          <w:tcPr>
            <w:tcW w:w="1260" w:type="dxa"/>
            <w:tcBorders>
              <w:top w:val="single" w:sz="6" w:space="0" w:color="000000"/>
            </w:tcBorders>
          </w:tcPr>
          <w:p w:rsidR="007047B6" w:rsidRPr="00425C8F" w:rsidRDefault="007047B6" w:rsidP="002C3F3C">
            <w:pPr>
              <w:pStyle w:val="Tablecontent"/>
            </w:pPr>
            <w:r w:rsidRPr="00425C8F">
              <w:t>A (20)</w:t>
            </w:r>
          </w:p>
        </w:tc>
        <w:tc>
          <w:tcPr>
            <w:tcW w:w="1496" w:type="dxa"/>
            <w:tcBorders>
              <w:top w:val="single" w:sz="6" w:space="0" w:color="000000"/>
            </w:tcBorders>
          </w:tcPr>
          <w:p w:rsidR="007047B6" w:rsidRPr="00425C8F" w:rsidRDefault="007047B6" w:rsidP="002C3F3C">
            <w:pPr>
              <w:pStyle w:val="Tablecontent"/>
            </w:pPr>
            <w:r w:rsidRPr="00425C8F">
              <w:t>M</w:t>
            </w:r>
          </w:p>
        </w:tc>
      </w:tr>
      <w:tr w:rsidR="007047B6" w:rsidRPr="00425C8F" w:rsidTr="002C3F3C">
        <w:trPr>
          <w:trHeight w:val="277"/>
        </w:trPr>
        <w:tc>
          <w:tcPr>
            <w:tcW w:w="1440" w:type="dxa"/>
          </w:tcPr>
          <w:p w:rsidR="007047B6" w:rsidRPr="00425C8F" w:rsidRDefault="007047B6" w:rsidP="002C3F3C">
            <w:pPr>
              <w:pStyle w:val="Tablecontent"/>
              <w:rPr>
                <w:rFonts w:cs="Arial"/>
              </w:rPr>
            </w:pPr>
            <w:r w:rsidRPr="00425C8F">
              <w:rPr>
                <w:rFonts w:cs="Arial"/>
              </w:rPr>
              <w:t>USERID</w:t>
            </w:r>
          </w:p>
        </w:tc>
        <w:tc>
          <w:tcPr>
            <w:tcW w:w="1800" w:type="dxa"/>
          </w:tcPr>
          <w:p w:rsidR="007047B6" w:rsidRPr="00425C8F" w:rsidRDefault="007047B6" w:rsidP="002C3F3C">
            <w:pPr>
              <w:pStyle w:val="Tablecontent"/>
              <w:rPr>
                <w:rFonts w:cs="Arial"/>
              </w:rPr>
            </w:pPr>
            <w:r w:rsidRPr="00425C8F">
              <w:rPr>
                <w:rFonts w:cs="Arial"/>
              </w:rPr>
              <w:t>PreTUPS user ID</w:t>
            </w:r>
          </w:p>
        </w:tc>
        <w:tc>
          <w:tcPr>
            <w:tcW w:w="2340" w:type="dxa"/>
          </w:tcPr>
          <w:p w:rsidR="007047B6" w:rsidRPr="00425C8F" w:rsidRDefault="007047B6" w:rsidP="002C3F3C">
            <w:pPr>
              <w:pStyle w:val="Tablecontent"/>
              <w:rPr>
                <w:rFonts w:cs="Arial"/>
              </w:rPr>
            </w:pPr>
            <w:r w:rsidRPr="00425C8F">
              <w:rPr>
                <w:rFonts w:cs="Arial"/>
              </w:rPr>
              <w:t>PreTUPS internal User ID of the modified user</w:t>
            </w:r>
          </w:p>
        </w:tc>
        <w:tc>
          <w:tcPr>
            <w:tcW w:w="1260" w:type="dxa"/>
          </w:tcPr>
          <w:p w:rsidR="007047B6" w:rsidRPr="00425C8F" w:rsidRDefault="007047B6" w:rsidP="002C3F3C">
            <w:pPr>
              <w:pStyle w:val="Tablecontent"/>
              <w:rPr>
                <w:rFonts w:cs="Arial"/>
              </w:rPr>
            </w:pPr>
            <w:r w:rsidRPr="00425C8F">
              <w:rPr>
                <w:rFonts w:cs="Arial"/>
              </w:rPr>
              <w:t>SADL0000000034</w:t>
            </w:r>
          </w:p>
        </w:tc>
        <w:tc>
          <w:tcPr>
            <w:tcW w:w="1260" w:type="dxa"/>
          </w:tcPr>
          <w:p w:rsidR="007047B6" w:rsidRPr="00425C8F" w:rsidRDefault="007047B6" w:rsidP="002C3F3C">
            <w:pPr>
              <w:pStyle w:val="Tablecontent"/>
              <w:rPr>
                <w:rFonts w:cs="Arial"/>
              </w:rPr>
            </w:pPr>
            <w:r w:rsidRPr="00425C8F">
              <w:rPr>
                <w:rFonts w:cs="Arial"/>
              </w:rPr>
              <w:t>A (15)</w:t>
            </w:r>
          </w:p>
        </w:tc>
        <w:tc>
          <w:tcPr>
            <w:tcW w:w="1496" w:type="dxa"/>
          </w:tcPr>
          <w:p w:rsidR="007047B6" w:rsidRPr="00425C8F" w:rsidRDefault="007047B6" w:rsidP="002C3F3C">
            <w:pPr>
              <w:pStyle w:val="Tablecontent"/>
              <w:rPr>
                <w:rFonts w:cs="Arial"/>
              </w:rPr>
            </w:pPr>
            <w:r w:rsidRPr="00425C8F">
              <w:rPr>
                <w:rFonts w:cs="Arial"/>
              </w:rPr>
              <w:t>M</w:t>
            </w:r>
          </w:p>
        </w:tc>
      </w:tr>
      <w:tr w:rsidR="007047B6" w:rsidRPr="00425C8F" w:rsidTr="002C3F3C">
        <w:trPr>
          <w:trHeight w:val="277"/>
        </w:trPr>
        <w:tc>
          <w:tcPr>
            <w:tcW w:w="1440" w:type="dxa"/>
          </w:tcPr>
          <w:p w:rsidR="007047B6" w:rsidRPr="00425C8F" w:rsidRDefault="007047B6" w:rsidP="002C3F3C">
            <w:pPr>
              <w:pStyle w:val="Tablecontent"/>
              <w:rPr>
                <w:rFonts w:cs="Arial"/>
              </w:rPr>
            </w:pPr>
            <w:r w:rsidRPr="00425C8F">
              <w:rPr>
                <w:rFonts w:cs="Arial"/>
              </w:rPr>
              <w:t>EXTERNALCODE</w:t>
            </w:r>
          </w:p>
        </w:tc>
        <w:tc>
          <w:tcPr>
            <w:tcW w:w="1800" w:type="dxa"/>
          </w:tcPr>
          <w:p w:rsidR="007047B6" w:rsidRPr="00425C8F" w:rsidRDefault="007047B6" w:rsidP="002C3F3C">
            <w:pPr>
              <w:pStyle w:val="Tablecontent"/>
              <w:rPr>
                <w:rFonts w:cs="Arial"/>
              </w:rPr>
            </w:pPr>
            <w:r w:rsidRPr="00425C8F">
              <w:rPr>
                <w:rFonts w:cs="Arial"/>
              </w:rPr>
              <w:t>External code</w:t>
            </w:r>
          </w:p>
        </w:tc>
        <w:tc>
          <w:tcPr>
            <w:tcW w:w="2340" w:type="dxa"/>
          </w:tcPr>
          <w:p w:rsidR="007047B6" w:rsidRPr="00425C8F" w:rsidRDefault="007047B6" w:rsidP="0029095B">
            <w:pPr>
              <w:pStyle w:val="Tablecontent"/>
              <w:rPr>
                <w:rFonts w:cs="Arial"/>
              </w:rPr>
            </w:pPr>
            <w:r w:rsidRPr="00425C8F">
              <w:rPr>
                <w:rFonts w:cs="Arial"/>
              </w:rPr>
              <w:t xml:space="preserve">EXTERNAL code of the </w:t>
            </w:r>
            <w:del w:id="617" w:author="shaina.sahni" w:date="2017-10-26T11:40:00Z">
              <w:r w:rsidRPr="00425C8F" w:rsidDel="0029095B">
                <w:rPr>
                  <w:rFonts w:cs="Arial"/>
                </w:rPr>
                <w:delText xml:space="preserve">operator or </w:delText>
              </w:r>
            </w:del>
            <w:r w:rsidRPr="00425C8F">
              <w:rPr>
                <w:rFonts w:cs="Arial"/>
              </w:rPr>
              <w:t>channel user modified</w:t>
            </w:r>
          </w:p>
        </w:tc>
        <w:tc>
          <w:tcPr>
            <w:tcW w:w="1260" w:type="dxa"/>
          </w:tcPr>
          <w:p w:rsidR="007047B6" w:rsidRPr="00425C8F" w:rsidRDefault="007047B6" w:rsidP="002C3F3C">
            <w:pPr>
              <w:pStyle w:val="Tablecontent"/>
              <w:rPr>
                <w:rFonts w:cs="Arial"/>
              </w:rPr>
            </w:pPr>
            <w:r w:rsidRPr="00425C8F">
              <w:rPr>
                <w:rFonts w:cs="Arial"/>
              </w:rPr>
              <w:t>AD100001</w:t>
            </w:r>
          </w:p>
        </w:tc>
        <w:tc>
          <w:tcPr>
            <w:tcW w:w="1260" w:type="dxa"/>
          </w:tcPr>
          <w:p w:rsidR="007047B6" w:rsidRPr="00425C8F" w:rsidRDefault="007047B6" w:rsidP="002C3F3C">
            <w:pPr>
              <w:pStyle w:val="Tablecontent"/>
              <w:rPr>
                <w:rFonts w:cs="Arial"/>
              </w:rPr>
            </w:pPr>
            <w:r w:rsidRPr="00425C8F">
              <w:rPr>
                <w:rFonts w:cs="Arial"/>
              </w:rPr>
              <w:t>A (10)</w:t>
            </w:r>
          </w:p>
        </w:tc>
        <w:tc>
          <w:tcPr>
            <w:tcW w:w="1496" w:type="dxa"/>
          </w:tcPr>
          <w:p w:rsidR="007047B6" w:rsidRPr="00425C8F" w:rsidRDefault="007047B6" w:rsidP="002C3F3C">
            <w:pPr>
              <w:pStyle w:val="Tablecontent"/>
              <w:rPr>
                <w:rFonts w:cs="Arial"/>
              </w:rPr>
            </w:pPr>
            <w:r w:rsidRPr="00425C8F">
              <w:rPr>
                <w:rFonts w:cs="Arial"/>
              </w:rPr>
              <w:t>M</w:t>
            </w:r>
          </w:p>
        </w:tc>
      </w:tr>
      <w:tr w:rsidR="007047B6" w:rsidRPr="00425C8F" w:rsidTr="002C3F3C">
        <w:trPr>
          <w:trHeight w:val="277"/>
        </w:trPr>
        <w:tc>
          <w:tcPr>
            <w:tcW w:w="1440" w:type="dxa"/>
          </w:tcPr>
          <w:p w:rsidR="007047B6" w:rsidRPr="00425C8F" w:rsidRDefault="007047B6" w:rsidP="002C3F3C">
            <w:pPr>
              <w:pStyle w:val="Tablecontent"/>
              <w:rPr>
                <w:rFonts w:cs="Arial"/>
              </w:rPr>
            </w:pPr>
          </w:p>
        </w:tc>
        <w:tc>
          <w:tcPr>
            <w:tcW w:w="1800" w:type="dxa"/>
          </w:tcPr>
          <w:p w:rsidR="007047B6" w:rsidRPr="00425C8F" w:rsidRDefault="007047B6" w:rsidP="002C3F3C">
            <w:pPr>
              <w:pStyle w:val="Tablecontent"/>
              <w:rPr>
                <w:rFonts w:cs="Arial"/>
              </w:rPr>
            </w:pPr>
          </w:p>
        </w:tc>
        <w:tc>
          <w:tcPr>
            <w:tcW w:w="2340" w:type="dxa"/>
          </w:tcPr>
          <w:p w:rsidR="007047B6" w:rsidRPr="00425C8F" w:rsidRDefault="007047B6" w:rsidP="002C3F3C">
            <w:pPr>
              <w:pStyle w:val="Tablecontent"/>
              <w:rPr>
                <w:rFonts w:cs="Arial"/>
              </w:rPr>
            </w:pPr>
          </w:p>
        </w:tc>
        <w:tc>
          <w:tcPr>
            <w:tcW w:w="1260" w:type="dxa"/>
          </w:tcPr>
          <w:p w:rsidR="007047B6" w:rsidRPr="00425C8F" w:rsidRDefault="007047B6" w:rsidP="002C3F3C">
            <w:pPr>
              <w:pStyle w:val="Tablecontent"/>
              <w:rPr>
                <w:rFonts w:cs="Arial"/>
              </w:rPr>
            </w:pPr>
          </w:p>
        </w:tc>
        <w:tc>
          <w:tcPr>
            <w:tcW w:w="1260" w:type="dxa"/>
          </w:tcPr>
          <w:p w:rsidR="007047B6" w:rsidRPr="00425C8F" w:rsidRDefault="007047B6" w:rsidP="002C3F3C">
            <w:pPr>
              <w:pStyle w:val="Tablecontent"/>
              <w:rPr>
                <w:rFonts w:cs="Arial"/>
              </w:rPr>
            </w:pPr>
          </w:p>
        </w:tc>
        <w:tc>
          <w:tcPr>
            <w:tcW w:w="1496" w:type="dxa"/>
          </w:tcPr>
          <w:p w:rsidR="007047B6" w:rsidRPr="00425C8F" w:rsidRDefault="007047B6" w:rsidP="002C3F3C">
            <w:pPr>
              <w:pStyle w:val="Tablecontent"/>
              <w:rPr>
                <w:rFonts w:cs="Arial"/>
              </w:rPr>
            </w:pPr>
          </w:p>
        </w:tc>
      </w:tr>
      <w:tr w:rsidR="007047B6" w:rsidRPr="00425C8F" w:rsidTr="002C3F3C">
        <w:trPr>
          <w:trHeight w:val="277"/>
        </w:trPr>
        <w:tc>
          <w:tcPr>
            <w:tcW w:w="1440" w:type="dxa"/>
          </w:tcPr>
          <w:p w:rsidR="007047B6" w:rsidRPr="00425C8F" w:rsidRDefault="007047B6" w:rsidP="002C3F3C">
            <w:pPr>
              <w:pStyle w:val="Tablecontent"/>
              <w:rPr>
                <w:rFonts w:cs="Arial"/>
              </w:rPr>
            </w:pPr>
          </w:p>
        </w:tc>
        <w:tc>
          <w:tcPr>
            <w:tcW w:w="1800" w:type="dxa"/>
          </w:tcPr>
          <w:p w:rsidR="007047B6" w:rsidRPr="00425C8F" w:rsidRDefault="007047B6" w:rsidP="002C3F3C">
            <w:pPr>
              <w:pStyle w:val="Tablecontent"/>
              <w:rPr>
                <w:rFonts w:cs="Arial"/>
              </w:rPr>
            </w:pPr>
          </w:p>
        </w:tc>
        <w:tc>
          <w:tcPr>
            <w:tcW w:w="2340" w:type="dxa"/>
          </w:tcPr>
          <w:p w:rsidR="007047B6" w:rsidRPr="00425C8F" w:rsidRDefault="007047B6" w:rsidP="002C3F3C">
            <w:pPr>
              <w:pStyle w:val="Tablecontent"/>
              <w:rPr>
                <w:rFonts w:cs="Arial"/>
              </w:rPr>
            </w:pPr>
          </w:p>
        </w:tc>
        <w:tc>
          <w:tcPr>
            <w:tcW w:w="1260" w:type="dxa"/>
          </w:tcPr>
          <w:p w:rsidR="007047B6" w:rsidRPr="00425C8F" w:rsidRDefault="007047B6" w:rsidP="002C3F3C">
            <w:pPr>
              <w:pStyle w:val="Tablecontent"/>
              <w:rPr>
                <w:rFonts w:cs="Arial"/>
              </w:rPr>
            </w:pPr>
          </w:p>
        </w:tc>
        <w:tc>
          <w:tcPr>
            <w:tcW w:w="1260" w:type="dxa"/>
          </w:tcPr>
          <w:p w:rsidR="007047B6" w:rsidRPr="00425C8F" w:rsidRDefault="007047B6" w:rsidP="002C3F3C">
            <w:pPr>
              <w:pStyle w:val="Tablecontent"/>
              <w:rPr>
                <w:rFonts w:cs="Arial"/>
              </w:rPr>
            </w:pPr>
          </w:p>
        </w:tc>
        <w:tc>
          <w:tcPr>
            <w:tcW w:w="1496" w:type="dxa"/>
          </w:tcPr>
          <w:p w:rsidR="007047B6" w:rsidRPr="00425C8F" w:rsidRDefault="007047B6" w:rsidP="002C3F3C">
            <w:pPr>
              <w:pStyle w:val="Tablecontent"/>
              <w:rPr>
                <w:rFonts w:cs="Arial"/>
              </w:rPr>
            </w:pPr>
          </w:p>
        </w:tc>
      </w:tr>
      <w:tr w:rsidR="007047B6" w:rsidRPr="00425C8F" w:rsidTr="002C3F3C">
        <w:trPr>
          <w:cantSplit/>
          <w:trHeight w:val="277"/>
        </w:trPr>
        <w:tc>
          <w:tcPr>
            <w:tcW w:w="1440" w:type="dxa"/>
          </w:tcPr>
          <w:p w:rsidR="007047B6" w:rsidRPr="00425C8F" w:rsidRDefault="007047B6" w:rsidP="002C3F3C">
            <w:pPr>
              <w:pStyle w:val="Tablecontent"/>
              <w:rPr>
                <w:rFonts w:cs="Arial"/>
              </w:rPr>
            </w:pPr>
            <w:r w:rsidRPr="00425C8F">
              <w:rPr>
                <w:rFonts w:cs="Arial"/>
              </w:rPr>
              <w:t>TXNSTATUS</w:t>
            </w:r>
          </w:p>
        </w:tc>
        <w:tc>
          <w:tcPr>
            <w:tcW w:w="1800" w:type="dxa"/>
          </w:tcPr>
          <w:p w:rsidR="007047B6" w:rsidRPr="00425C8F" w:rsidRDefault="007047B6" w:rsidP="002C3F3C">
            <w:pPr>
              <w:pStyle w:val="Tablecontent"/>
              <w:rPr>
                <w:rFonts w:cs="Arial"/>
              </w:rPr>
            </w:pPr>
            <w:r w:rsidRPr="00425C8F">
              <w:rPr>
                <w:rFonts w:cs="Arial"/>
              </w:rPr>
              <w:t>Transaction Status</w:t>
            </w:r>
          </w:p>
        </w:tc>
        <w:tc>
          <w:tcPr>
            <w:tcW w:w="2340" w:type="dxa"/>
          </w:tcPr>
          <w:p w:rsidR="007047B6" w:rsidRPr="00425C8F" w:rsidRDefault="007047B6" w:rsidP="002C3F3C">
            <w:pPr>
              <w:pStyle w:val="Tablecontent"/>
              <w:rPr>
                <w:rFonts w:cs="Arial"/>
              </w:rPr>
            </w:pPr>
            <w:r w:rsidRPr="00425C8F">
              <w:rPr>
                <w:rFonts w:cs="Arial"/>
              </w:rPr>
              <w:t>Status of the User modification request</w:t>
            </w:r>
          </w:p>
          <w:p w:rsidR="007047B6" w:rsidRPr="00425C8F" w:rsidRDefault="007047B6" w:rsidP="002C3F3C">
            <w:pPr>
              <w:pStyle w:val="TableListBullet1"/>
              <w:jc w:val="left"/>
              <w:rPr>
                <w:rFonts w:cs="Arial"/>
              </w:rPr>
            </w:pPr>
            <w:r w:rsidRPr="00425C8F">
              <w:rPr>
                <w:rFonts w:cs="Arial"/>
              </w:rPr>
              <w:t xml:space="preserve">Transaction Status = 200 means Success, </w:t>
            </w:r>
          </w:p>
          <w:p w:rsidR="007047B6" w:rsidRPr="00425C8F" w:rsidRDefault="007047B6" w:rsidP="002C3F3C">
            <w:pPr>
              <w:pStyle w:val="TableListBullet1"/>
              <w:jc w:val="left"/>
              <w:rPr>
                <w:rFonts w:cs="Arial"/>
              </w:rPr>
            </w:pPr>
            <w:r w:rsidRPr="00425C8F">
              <w:rPr>
                <w:rFonts w:cs="Arial"/>
              </w:rPr>
              <w:t>Transaction Status Other than 200 means failed</w:t>
            </w:r>
          </w:p>
        </w:tc>
        <w:tc>
          <w:tcPr>
            <w:tcW w:w="1260" w:type="dxa"/>
          </w:tcPr>
          <w:p w:rsidR="007047B6" w:rsidRPr="00425C8F" w:rsidRDefault="007047B6" w:rsidP="002C3F3C">
            <w:pPr>
              <w:pStyle w:val="Tablecontent"/>
              <w:rPr>
                <w:rFonts w:cs="Arial"/>
              </w:rPr>
            </w:pPr>
            <w:r w:rsidRPr="00425C8F">
              <w:rPr>
                <w:rFonts w:cs="Arial"/>
              </w:rPr>
              <w:t>200</w:t>
            </w:r>
          </w:p>
        </w:tc>
        <w:tc>
          <w:tcPr>
            <w:tcW w:w="1260" w:type="dxa"/>
          </w:tcPr>
          <w:p w:rsidR="007047B6" w:rsidRPr="00425C8F" w:rsidRDefault="007047B6" w:rsidP="002C3F3C">
            <w:pPr>
              <w:pStyle w:val="Tablecontent"/>
              <w:rPr>
                <w:rFonts w:cs="Arial"/>
              </w:rPr>
            </w:pPr>
            <w:r w:rsidRPr="00425C8F">
              <w:rPr>
                <w:rFonts w:cs="Arial"/>
              </w:rPr>
              <w:t>N (7)</w:t>
            </w:r>
          </w:p>
        </w:tc>
        <w:tc>
          <w:tcPr>
            <w:tcW w:w="1496" w:type="dxa"/>
          </w:tcPr>
          <w:p w:rsidR="007047B6" w:rsidRPr="00425C8F" w:rsidRDefault="007047B6" w:rsidP="002C3F3C">
            <w:pPr>
              <w:pStyle w:val="Tablecontent"/>
              <w:rPr>
                <w:rFonts w:cs="Arial"/>
              </w:rPr>
            </w:pPr>
            <w:r w:rsidRPr="00425C8F">
              <w:rPr>
                <w:rFonts w:cs="Arial"/>
              </w:rPr>
              <w:t>M</w:t>
            </w:r>
          </w:p>
        </w:tc>
      </w:tr>
      <w:tr w:rsidR="007047B6" w:rsidRPr="00425C8F" w:rsidTr="002C3F3C">
        <w:trPr>
          <w:cantSplit/>
          <w:trHeight w:val="277"/>
        </w:trPr>
        <w:tc>
          <w:tcPr>
            <w:tcW w:w="1440" w:type="dxa"/>
          </w:tcPr>
          <w:p w:rsidR="007047B6" w:rsidRPr="00425C8F" w:rsidRDefault="007047B6" w:rsidP="002C3F3C">
            <w:pPr>
              <w:pStyle w:val="Tablecontent"/>
              <w:rPr>
                <w:rFonts w:cs="Arial"/>
              </w:rPr>
            </w:pPr>
            <w:r w:rsidRPr="00425C8F">
              <w:rPr>
                <w:rFonts w:cs="Arial"/>
              </w:rPr>
              <w:t>MESSAGE</w:t>
            </w:r>
          </w:p>
        </w:tc>
        <w:tc>
          <w:tcPr>
            <w:tcW w:w="1800" w:type="dxa"/>
          </w:tcPr>
          <w:p w:rsidR="007047B6" w:rsidRPr="00425C8F" w:rsidRDefault="007047B6" w:rsidP="002C3F3C">
            <w:pPr>
              <w:pStyle w:val="Tablecontent"/>
              <w:rPr>
                <w:rFonts w:cs="Arial"/>
              </w:rPr>
            </w:pPr>
            <w:r w:rsidRPr="00425C8F">
              <w:rPr>
                <w:rFonts w:cs="Arial"/>
              </w:rPr>
              <w:t>Response message</w:t>
            </w:r>
          </w:p>
        </w:tc>
        <w:tc>
          <w:tcPr>
            <w:tcW w:w="2340" w:type="dxa"/>
          </w:tcPr>
          <w:p w:rsidR="007047B6" w:rsidRPr="00425C8F" w:rsidRDefault="007047B6" w:rsidP="002C3F3C">
            <w:pPr>
              <w:pStyle w:val="Tablecontent"/>
              <w:rPr>
                <w:rFonts w:cs="Arial"/>
              </w:rPr>
            </w:pPr>
            <w:r w:rsidRPr="00425C8F">
              <w:rPr>
                <w:rFonts w:cs="Arial"/>
              </w:rPr>
              <w:t>Response message against user modification request</w:t>
            </w:r>
          </w:p>
        </w:tc>
        <w:tc>
          <w:tcPr>
            <w:tcW w:w="1260" w:type="dxa"/>
          </w:tcPr>
          <w:p w:rsidR="007047B6" w:rsidRPr="00425C8F" w:rsidRDefault="007047B6" w:rsidP="002C3F3C">
            <w:pPr>
              <w:pStyle w:val="Tablecontent"/>
              <w:rPr>
                <w:rFonts w:cs="Arial"/>
              </w:rPr>
            </w:pPr>
            <w:r w:rsidRPr="00425C8F">
              <w:rPr>
                <w:rFonts w:cs="Arial"/>
              </w:rPr>
              <w:t>Message test</w:t>
            </w:r>
          </w:p>
        </w:tc>
        <w:tc>
          <w:tcPr>
            <w:tcW w:w="1260" w:type="dxa"/>
          </w:tcPr>
          <w:p w:rsidR="007047B6" w:rsidRPr="00425C8F" w:rsidRDefault="007047B6" w:rsidP="002C3F3C">
            <w:pPr>
              <w:pStyle w:val="Tablecontent"/>
              <w:rPr>
                <w:rFonts w:cs="Arial"/>
              </w:rPr>
            </w:pPr>
            <w:r w:rsidRPr="00425C8F">
              <w:rPr>
                <w:rFonts w:cs="Arial"/>
              </w:rPr>
              <w:t>A (250)</w:t>
            </w:r>
          </w:p>
        </w:tc>
        <w:tc>
          <w:tcPr>
            <w:tcW w:w="1496" w:type="dxa"/>
          </w:tcPr>
          <w:p w:rsidR="007047B6" w:rsidRPr="00425C8F" w:rsidRDefault="007047B6" w:rsidP="002C3F3C">
            <w:pPr>
              <w:pStyle w:val="Tablecontent"/>
              <w:rPr>
                <w:rFonts w:cs="Arial"/>
              </w:rPr>
            </w:pPr>
            <w:r w:rsidRPr="00425C8F">
              <w:rPr>
                <w:rFonts w:cs="Arial"/>
              </w:rPr>
              <w:t>O</w:t>
            </w:r>
          </w:p>
        </w:tc>
      </w:tr>
    </w:tbl>
    <w:p w:rsidR="007047B6" w:rsidRPr="00425C8F" w:rsidRDefault="007047B6" w:rsidP="007047B6">
      <w:pPr>
        <w:pStyle w:val="Head"/>
      </w:pPr>
    </w:p>
    <w:p w:rsidR="007047B6" w:rsidRPr="00425C8F" w:rsidRDefault="007047B6" w:rsidP="007047B6">
      <w:pPr>
        <w:pStyle w:val="NoteHeading"/>
        <w:rPr>
          <w:color w:val="auto"/>
        </w:rPr>
      </w:pPr>
      <w:r w:rsidRPr="00425C8F">
        <w:rPr>
          <w:color w:val="auto"/>
        </w:rPr>
        <w:t>The value of TYPE tag is fixed, as mentioned above</w:t>
      </w:r>
    </w:p>
    <w:p w:rsidR="007047B6" w:rsidRPr="00425C8F" w:rsidRDefault="007047B6" w:rsidP="007047B6">
      <w:pPr>
        <w:pStyle w:val="NoteHeading"/>
        <w:rPr>
          <w:color w:val="auto"/>
        </w:rPr>
      </w:pPr>
      <w:r w:rsidRPr="00425C8F">
        <w:rPr>
          <w:color w:val="auto"/>
        </w:rPr>
        <w:t>Notification related to user modification, remains same as currently applicable</w:t>
      </w:r>
    </w:p>
    <w:p w:rsidR="007047B6" w:rsidRPr="00425C8F" w:rsidRDefault="007047B6" w:rsidP="007047B6">
      <w:pPr>
        <w:pStyle w:val="BodyText2"/>
      </w:pPr>
    </w:p>
    <w:p w:rsidR="007047B6" w:rsidRPr="00425C8F" w:rsidRDefault="007047B6" w:rsidP="007047B6">
      <w:pPr>
        <w:pStyle w:val="BodyText2"/>
      </w:pPr>
    </w:p>
    <w:p w:rsidR="007047B6" w:rsidRPr="00425C8F" w:rsidRDefault="007047B6" w:rsidP="007047B6">
      <w:pPr>
        <w:pStyle w:val="BodyText2"/>
      </w:pPr>
    </w:p>
    <w:p w:rsidR="007047B6" w:rsidRPr="00425C8F" w:rsidRDefault="007047B6" w:rsidP="00337049">
      <w:pPr>
        <w:pStyle w:val="Heading2"/>
      </w:pPr>
      <w:bookmarkStart w:id="618" w:name="_Toc359924537"/>
      <w:bookmarkStart w:id="619" w:name="_Toc485139727"/>
      <w:r w:rsidRPr="00425C8F">
        <w:t>Associate | De-associate Group Role to User XML API</w:t>
      </w:r>
      <w:bookmarkEnd w:id="618"/>
      <w:bookmarkEnd w:id="619"/>
    </w:p>
    <w:p w:rsidR="007047B6" w:rsidRPr="00425C8F" w:rsidRDefault="007047B6" w:rsidP="007047B6">
      <w:pPr>
        <w:pStyle w:val="BodyText2"/>
      </w:pPr>
      <w:r w:rsidRPr="00425C8F">
        <w:t>Using this API, external system would be able to associate or update or delete web based group roles to an Operator or Channel user of the Easy load system.</w:t>
      </w:r>
    </w:p>
    <w:p w:rsidR="007047B6" w:rsidRPr="00425C8F" w:rsidRDefault="007047B6" w:rsidP="007047B6">
      <w:pPr>
        <w:pStyle w:val="BodyText2"/>
      </w:pPr>
    </w:p>
    <w:p w:rsidR="007047B6" w:rsidRPr="00425C8F" w:rsidRDefault="007047B6" w:rsidP="007047B6">
      <w:pPr>
        <w:pStyle w:val="NoteHeading"/>
        <w:rPr>
          <w:color w:val="auto"/>
        </w:rPr>
      </w:pPr>
      <w:r w:rsidRPr="00425C8F">
        <w:rPr>
          <w:color w:val="auto"/>
        </w:rPr>
        <w:t>This API would be applicable for association/de-association of group roles only &amp; not system roles.</w:t>
      </w:r>
    </w:p>
    <w:p w:rsidR="007047B6" w:rsidRPr="00425C8F" w:rsidRDefault="007047B6" w:rsidP="007047B6">
      <w:pPr>
        <w:pStyle w:val="BodyText2"/>
      </w:pPr>
    </w:p>
    <w:p w:rsidR="007047B6" w:rsidRPr="00425C8F" w:rsidRDefault="0000768E" w:rsidP="001E6309">
      <w:pPr>
        <w:pStyle w:val="Heading"/>
        <w:rPr>
          <w:color w:val="auto"/>
        </w:rPr>
      </w:pPr>
      <w:r w:rsidRPr="00425C8F">
        <w:rPr>
          <w:color w:val="auto"/>
        </w:rPr>
        <w:t>Request Syntax</w:t>
      </w:r>
    </w:p>
    <w:p w:rsidR="007047B6" w:rsidRPr="00425C8F" w:rsidRDefault="007047B6" w:rsidP="007047B6">
      <w:pPr>
        <w:pStyle w:val="Code"/>
        <w:ind w:left="0"/>
        <w:rPr>
          <w:b/>
        </w:rPr>
      </w:pPr>
      <w:proofErr w:type="gramStart"/>
      <w:r w:rsidRPr="00425C8F">
        <w:rPr>
          <w:b/>
        </w:rPr>
        <w:t>&lt;?xml</w:t>
      </w:r>
      <w:proofErr w:type="gramEnd"/>
      <w:r w:rsidRPr="00425C8F">
        <w:rPr>
          <w:b/>
        </w:rPr>
        <w:t xml:space="preserve"> version="1.0"?&gt;</w:t>
      </w:r>
    </w:p>
    <w:p w:rsidR="007047B6" w:rsidRPr="00425C8F" w:rsidRDefault="007047B6" w:rsidP="007047B6">
      <w:pPr>
        <w:pStyle w:val="Code"/>
        <w:ind w:left="0" w:firstLine="540"/>
      </w:pPr>
      <w:r w:rsidRPr="00425C8F">
        <w:t>&lt;</w:t>
      </w:r>
      <w:r w:rsidRPr="00425C8F">
        <w:rPr>
          <w:b/>
        </w:rPr>
        <w:t>COMMAND</w:t>
      </w:r>
      <w:r w:rsidRPr="00425C8F">
        <w:t>&gt;</w:t>
      </w:r>
    </w:p>
    <w:p w:rsidR="007047B6" w:rsidRPr="00425C8F" w:rsidRDefault="007047B6" w:rsidP="007047B6">
      <w:pPr>
        <w:pStyle w:val="Code"/>
        <w:ind w:left="540" w:firstLine="180"/>
        <w:jc w:val="left"/>
      </w:pPr>
      <w:r w:rsidRPr="00425C8F">
        <w:t>&lt;</w:t>
      </w:r>
      <w:r w:rsidRPr="00425C8F">
        <w:rPr>
          <w:b/>
        </w:rPr>
        <w:t>TYPE</w:t>
      </w:r>
      <w:r w:rsidRPr="00425C8F">
        <w:t>&gt;&lt;USRGRAREQ&gt;&lt;/</w:t>
      </w:r>
      <w:r w:rsidRPr="00425C8F">
        <w:rPr>
          <w:b/>
        </w:rPr>
        <w:t>TYPE</w:t>
      </w:r>
      <w:r w:rsidRPr="00425C8F">
        <w:t>&gt;</w:t>
      </w:r>
    </w:p>
    <w:p w:rsidR="007047B6" w:rsidRPr="00425C8F" w:rsidRDefault="007047B6" w:rsidP="007047B6">
      <w:pPr>
        <w:pStyle w:val="Code"/>
        <w:ind w:left="540" w:firstLine="180"/>
        <w:jc w:val="left"/>
      </w:pPr>
      <w:r w:rsidRPr="00425C8F">
        <w:t>&lt;</w:t>
      </w:r>
      <w:r w:rsidRPr="00425C8F">
        <w:rPr>
          <w:b/>
        </w:rPr>
        <w:t>DATE</w:t>
      </w:r>
      <w:r w:rsidRPr="00425C8F">
        <w:t>&gt;&lt;Current Date &amp; time&gt;&lt;/</w:t>
      </w:r>
      <w:r w:rsidRPr="00425C8F">
        <w:rPr>
          <w:b/>
        </w:rPr>
        <w:t>DATE</w:t>
      </w:r>
      <w:r w:rsidRPr="00425C8F">
        <w:t>&gt;</w:t>
      </w:r>
    </w:p>
    <w:p w:rsidR="007047B6" w:rsidRPr="00425C8F" w:rsidRDefault="007047B6" w:rsidP="007047B6">
      <w:pPr>
        <w:pStyle w:val="Code"/>
        <w:ind w:left="540" w:firstLine="180"/>
        <w:jc w:val="left"/>
      </w:pPr>
      <w:r w:rsidRPr="00425C8F">
        <w:t>&lt;</w:t>
      </w:r>
      <w:r w:rsidRPr="00425C8F">
        <w:rPr>
          <w:b/>
        </w:rPr>
        <w:t>EXTNWCODE</w:t>
      </w:r>
      <w:r w:rsidRPr="00425C8F">
        <w:t>&gt;&lt;External Network Code&gt;&lt;/</w:t>
      </w:r>
      <w:r w:rsidRPr="00425C8F">
        <w:rPr>
          <w:b/>
        </w:rPr>
        <w:t>EXTNWCODE</w:t>
      </w:r>
      <w:r w:rsidRPr="00425C8F">
        <w:t>&gt;</w:t>
      </w:r>
    </w:p>
    <w:p w:rsidR="007047B6" w:rsidRPr="00425C8F" w:rsidRDefault="007047B6" w:rsidP="007047B6">
      <w:pPr>
        <w:pStyle w:val="code0"/>
        <w:spacing w:before="60" w:beforeAutospacing="0" w:after="60" w:afterAutospacing="0"/>
        <w:ind w:left="540" w:firstLine="18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EMPCODE</w:t>
      </w:r>
      <w:r w:rsidRPr="00425C8F">
        <w:rPr>
          <w:rFonts w:ascii="Courier New" w:eastAsia="Times New Roman" w:hAnsi="Courier New" w:cs="Times New Roman"/>
          <w:sz w:val="20"/>
        </w:rPr>
        <w:t>&gt;&lt;Employee Code&gt;&lt;/</w:t>
      </w:r>
      <w:r w:rsidRPr="00425C8F">
        <w:rPr>
          <w:rFonts w:ascii="Courier New" w:eastAsia="Times New Roman" w:hAnsi="Courier New" w:cs="Times New Roman"/>
          <w:b/>
          <w:sz w:val="20"/>
        </w:rPr>
        <w:t>EMPCODE</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540" w:firstLine="18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LOGINID</w:t>
      </w:r>
      <w:r w:rsidRPr="00425C8F">
        <w:rPr>
          <w:rFonts w:ascii="Courier New" w:eastAsia="Times New Roman" w:hAnsi="Courier New" w:cs="Times New Roman"/>
          <w:sz w:val="20"/>
        </w:rPr>
        <w:t>&gt;&lt;Web login ID of the requestor&gt;&lt;/</w:t>
      </w:r>
      <w:r w:rsidRPr="00425C8F">
        <w:rPr>
          <w:rFonts w:ascii="Courier New" w:eastAsia="Times New Roman" w:hAnsi="Courier New" w:cs="Times New Roman"/>
          <w:b/>
          <w:sz w:val="20"/>
        </w:rPr>
        <w:t>LOGINID</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540" w:firstLine="18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PASSWORD</w:t>
      </w:r>
      <w:r w:rsidRPr="00425C8F">
        <w:rPr>
          <w:rFonts w:ascii="Courier New" w:eastAsia="Times New Roman" w:hAnsi="Courier New" w:cs="Times New Roman"/>
          <w:sz w:val="20"/>
        </w:rPr>
        <w:t>&gt;&lt;Web login password of the requestor&gt;&lt;/</w:t>
      </w:r>
      <w:r w:rsidRPr="00425C8F">
        <w:rPr>
          <w:rFonts w:ascii="Courier New" w:eastAsia="Times New Roman" w:hAnsi="Courier New" w:cs="Times New Roman"/>
          <w:b/>
          <w:sz w:val="20"/>
        </w:rPr>
        <w:t>PASSWORD</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540" w:firstLine="18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MSISDN</w:t>
      </w:r>
      <w:r w:rsidRPr="00425C8F">
        <w:rPr>
          <w:rFonts w:ascii="Courier New" w:eastAsia="Times New Roman" w:hAnsi="Courier New" w:cs="Times New Roman"/>
          <w:sz w:val="20"/>
        </w:rPr>
        <w:t>&gt;&lt;Primary MSISDN of the requestor&gt;&lt;/</w:t>
      </w:r>
      <w:r w:rsidRPr="00425C8F">
        <w:rPr>
          <w:rFonts w:ascii="Courier New" w:eastAsia="Times New Roman" w:hAnsi="Courier New" w:cs="Times New Roman"/>
          <w:b/>
          <w:sz w:val="20"/>
        </w:rPr>
        <w:t>MSISDN</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360" w:firstLine="36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PIN</w:t>
      </w:r>
      <w:r w:rsidRPr="00425C8F">
        <w:rPr>
          <w:rFonts w:ascii="Courier New" w:eastAsia="Times New Roman" w:hAnsi="Courier New" w:cs="Times New Roman"/>
          <w:sz w:val="20"/>
        </w:rPr>
        <w:t>&gt;&lt;PIN of the requestor&gt;&lt;/</w:t>
      </w:r>
      <w:r w:rsidRPr="00425C8F">
        <w:rPr>
          <w:rFonts w:ascii="Courier New" w:eastAsia="Times New Roman" w:hAnsi="Courier New" w:cs="Times New Roman"/>
          <w:b/>
          <w:sz w:val="20"/>
        </w:rPr>
        <w:t>PIN</w:t>
      </w:r>
      <w:r w:rsidRPr="00425C8F">
        <w:rPr>
          <w:rFonts w:ascii="Courier New" w:eastAsia="Times New Roman" w:hAnsi="Courier New" w:cs="Times New Roman"/>
          <w:sz w:val="20"/>
        </w:rPr>
        <w:t>&gt;</w:t>
      </w:r>
    </w:p>
    <w:p w:rsidR="007047B6" w:rsidRPr="00425C8F" w:rsidRDefault="007047B6" w:rsidP="007047B6">
      <w:pPr>
        <w:pStyle w:val="code0"/>
        <w:spacing w:before="60" w:beforeAutospacing="0" w:after="60" w:afterAutospacing="0"/>
        <w:ind w:left="360" w:firstLine="360"/>
        <w:rPr>
          <w:rFonts w:ascii="Courier New" w:eastAsia="Times New Roman" w:hAnsi="Courier New" w:cs="Times New Roman"/>
          <w:sz w:val="20"/>
        </w:rPr>
      </w:pPr>
      <w:r w:rsidRPr="00425C8F">
        <w:rPr>
          <w:rFonts w:ascii="Courier New" w:eastAsia="Times New Roman" w:hAnsi="Courier New" w:cs="Times New Roman"/>
          <w:sz w:val="20"/>
        </w:rPr>
        <w:t>&lt;</w:t>
      </w:r>
      <w:r w:rsidRPr="00425C8F">
        <w:rPr>
          <w:rFonts w:ascii="Courier New" w:eastAsia="Times New Roman" w:hAnsi="Courier New" w:cs="Times New Roman"/>
          <w:b/>
          <w:sz w:val="20"/>
        </w:rPr>
        <w:t>EXTREFNUM</w:t>
      </w:r>
      <w:r w:rsidRPr="00425C8F">
        <w:rPr>
          <w:rFonts w:ascii="Courier New" w:eastAsia="Times New Roman" w:hAnsi="Courier New" w:cs="Times New Roman"/>
          <w:sz w:val="20"/>
        </w:rPr>
        <w:t>&gt;&lt;External reference number&gt;&lt;/</w:t>
      </w:r>
      <w:r w:rsidRPr="00425C8F">
        <w:rPr>
          <w:rFonts w:ascii="Courier New" w:eastAsia="Times New Roman" w:hAnsi="Courier New" w:cs="Times New Roman"/>
          <w:b/>
          <w:sz w:val="20"/>
        </w:rPr>
        <w:t>EXTREFNUM</w:t>
      </w:r>
      <w:r w:rsidRPr="00425C8F">
        <w:rPr>
          <w:rFonts w:ascii="Courier New" w:eastAsia="Times New Roman" w:hAnsi="Courier New" w:cs="Times New Roman"/>
          <w:sz w:val="20"/>
        </w:rPr>
        <w:t>&gt;</w:t>
      </w:r>
    </w:p>
    <w:p w:rsidR="007047B6" w:rsidRPr="00425C8F" w:rsidRDefault="007047B6" w:rsidP="007047B6">
      <w:pPr>
        <w:pStyle w:val="Code"/>
        <w:ind w:left="180" w:firstLine="540"/>
        <w:jc w:val="left"/>
      </w:pPr>
      <w:r w:rsidRPr="00425C8F">
        <w:t>&lt;</w:t>
      </w:r>
      <w:r w:rsidRPr="00425C8F">
        <w:rPr>
          <w:b/>
        </w:rPr>
        <w:t>DATA</w:t>
      </w:r>
      <w:r w:rsidRPr="00425C8F">
        <w:t>&gt;</w:t>
      </w:r>
    </w:p>
    <w:p w:rsidR="007047B6" w:rsidRPr="00425C8F" w:rsidRDefault="007047B6" w:rsidP="007047B6">
      <w:pPr>
        <w:pStyle w:val="Code"/>
        <w:jc w:val="left"/>
      </w:pPr>
      <w:r w:rsidRPr="00425C8F">
        <w:t>&lt;</w:t>
      </w:r>
      <w:r w:rsidRPr="00425C8F">
        <w:rPr>
          <w:b/>
        </w:rPr>
        <w:t>UMSISDN</w:t>
      </w:r>
      <w:r w:rsidRPr="00425C8F">
        <w:t>&gt;&lt;User MSISDN&gt;&lt;/</w:t>
      </w:r>
      <w:r w:rsidRPr="00425C8F">
        <w:rPr>
          <w:b/>
        </w:rPr>
        <w:t>UMSISDN</w:t>
      </w:r>
      <w:r w:rsidRPr="00425C8F">
        <w:t>&gt;</w:t>
      </w:r>
      <w:r w:rsidRPr="00425C8F">
        <w:tab/>
      </w:r>
    </w:p>
    <w:p w:rsidR="007047B6" w:rsidRPr="00425C8F" w:rsidRDefault="007047B6" w:rsidP="007047B6">
      <w:pPr>
        <w:pStyle w:val="Code"/>
        <w:ind w:left="540" w:firstLine="540"/>
        <w:jc w:val="left"/>
      </w:pPr>
      <w:r w:rsidRPr="00425C8F">
        <w:t>&lt;</w:t>
      </w:r>
      <w:r w:rsidRPr="00425C8F">
        <w:rPr>
          <w:b/>
        </w:rPr>
        <w:t>ULOGINID</w:t>
      </w:r>
      <w:r w:rsidRPr="00425C8F">
        <w:t>&gt;&lt;User Login ID&gt;&lt;/</w:t>
      </w:r>
      <w:r w:rsidRPr="00425C8F">
        <w:rPr>
          <w:b/>
        </w:rPr>
        <w:t>ULOGINID</w:t>
      </w:r>
      <w:r w:rsidRPr="00425C8F">
        <w:t>&gt;</w:t>
      </w:r>
    </w:p>
    <w:p w:rsidR="007047B6" w:rsidRPr="00425C8F" w:rsidRDefault="007047B6" w:rsidP="007047B6">
      <w:pPr>
        <w:pStyle w:val="Code"/>
        <w:ind w:left="540" w:firstLine="540"/>
        <w:jc w:val="left"/>
      </w:pPr>
      <w:r w:rsidRPr="00425C8F">
        <w:t>&lt;</w:t>
      </w:r>
      <w:r w:rsidRPr="00425C8F">
        <w:rPr>
          <w:b/>
        </w:rPr>
        <w:t>UEXTCODE</w:t>
      </w:r>
      <w:r w:rsidRPr="00425C8F">
        <w:t>&gt;&lt;User External code&gt;&lt;/</w:t>
      </w:r>
      <w:r w:rsidRPr="00425C8F">
        <w:rPr>
          <w:b/>
        </w:rPr>
        <w:t>UEXTCODE</w:t>
      </w:r>
      <w:r w:rsidRPr="00425C8F">
        <w:t>&gt;</w:t>
      </w:r>
    </w:p>
    <w:p w:rsidR="007047B6" w:rsidRPr="00425C8F" w:rsidRDefault="007047B6" w:rsidP="007047B6">
      <w:pPr>
        <w:pStyle w:val="Code"/>
        <w:ind w:left="540" w:firstLine="540"/>
        <w:jc w:val="left"/>
      </w:pPr>
      <w:r w:rsidRPr="00425C8F">
        <w:t>&lt;</w:t>
      </w:r>
      <w:r w:rsidRPr="00425C8F">
        <w:rPr>
          <w:b/>
        </w:rPr>
        <w:t>GROLCODE</w:t>
      </w:r>
      <w:r w:rsidRPr="00425C8F">
        <w:t>&gt;&lt;Group role code&gt;&lt;/</w:t>
      </w:r>
      <w:r w:rsidRPr="00425C8F">
        <w:rPr>
          <w:b/>
        </w:rPr>
        <w:t>GROLCODE</w:t>
      </w:r>
      <w:r w:rsidRPr="00425C8F">
        <w:t>&gt;</w:t>
      </w:r>
    </w:p>
    <w:p w:rsidR="007047B6" w:rsidRPr="00425C8F" w:rsidRDefault="007047B6" w:rsidP="007047B6">
      <w:pPr>
        <w:pStyle w:val="Code"/>
        <w:ind w:left="540" w:firstLine="540"/>
        <w:jc w:val="left"/>
      </w:pPr>
      <w:r w:rsidRPr="00425C8F">
        <w:t>&lt;</w:t>
      </w:r>
      <w:r w:rsidRPr="00425C8F">
        <w:rPr>
          <w:b/>
        </w:rPr>
        <w:t>ACTION</w:t>
      </w:r>
      <w:r w:rsidRPr="00425C8F">
        <w:t>&gt;&lt;U or D&gt;&lt;/</w:t>
      </w:r>
      <w:r w:rsidRPr="00425C8F">
        <w:rPr>
          <w:b/>
        </w:rPr>
        <w:t>ACTION</w:t>
      </w:r>
      <w:r w:rsidRPr="00425C8F">
        <w:t>&gt;</w:t>
      </w:r>
    </w:p>
    <w:p w:rsidR="007047B6" w:rsidRPr="00425C8F" w:rsidRDefault="007047B6" w:rsidP="007047B6">
      <w:pPr>
        <w:pStyle w:val="Code"/>
        <w:ind w:left="180" w:firstLine="540"/>
        <w:jc w:val="left"/>
        <w:rPr>
          <w:b/>
        </w:rPr>
      </w:pPr>
      <w:r w:rsidRPr="00425C8F">
        <w:t>&lt;/</w:t>
      </w:r>
      <w:r w:rsidRPr="00425C8F">
        <w:rPr>
          <w:b/>
        </w:rPr>
        <w:t>DATA</w:t>
      </w:r>
      <w:r w:rsidRPr="00425C8F">
        <w:t>&gt;</w:t>
      </w:r>
    </w:p>
    <w:p w:rsidR="007047B6" w:rsidRPr="00425C8F" w:rsidRDefault="007047B6" w:rsidP="007047B6">
      <w:pPr>
        <w:pStyle w:val="Code"/>
        <w:ind w:left="0" w:firstLine="180"/>
      </w:pPr>
      <w:r w:rsidRPr="00425C8F">
        <w:t>&lt;/</w:t>
      </w:r>
      <w:r w:rsidRPr="00425C8F">
        <w:rPr>
          <w:b/>
        </w:rPr>
        <w:t>COMMAND</w:t>
      </w:r>
      <w:r w:rsidRPr="00425C8F">
        <w:t>&gt;</w:t>
      </w:r>
    </w:p>
    <w:p w:rsidR="007047B6" w:rsidRPr="00425C8F" w:rsidRDefault="007047B6" w:rsidP="007047B6">
      <w:pPr>
        <w:pStyle w:val="Code"/>
        <w:ind w:left="1440"/>
      </w:pPr>
    </w:p>
    <w:p w:rsidR="007047B6" w:rsidRPr="00425C8F" w:rsidRDefault="007047B6" w:rsidP="007047B6">
      <w:pPr>
        <w:pStyle w:val="Head"/>
      </w:pPr>
      <w:r w:rsidRPr="00425C8F">
        <w:t>Fields Detail</w:t>
      </w: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800"/>
        <w:gridCol w:w="2340"/>
        <w:gridCol w:w="1260"/>
        <w:gridCol w:w="1260"/>
        <w:gridCol w:w="1496"/>
      </w:tblGrid>
      <w:tr w:rsidR="007047B6" w:rsidRPr="00425C8F" w:rsidTr="002C3F3C">
        <w:trPr>
          <w:trHeight w:val="277"/>
          <w:tblHeader/>
        </w:trPr>
        <w:tc>
          <w:tcPr>
            <w:tcW w:w="144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TAG</w:t>
            </w:r>
          </w:p>
        </w:tc>
        <w:tc>
          <w:tcPr>
            <w:tcW w:w="180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Fields</w:t>
            </w:r>
          </w:p>
        </w:tc>
        <w:tc>
          <w:tcPr>
            <w:tcW w:w="234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Remarks</w:t>
            </w:r>
          </w:p>
        </w:tc>
        <w:tc>
          <w:tcPr>
            <w:tcW w:w="126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Example</w:t>
            </w:r>
          </w:p>
        </w:tc>
        <w:tc>
          <w:tcPr>
            <w:tcW w:w="126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Field Type</w:t>
            </w:r>
          </w:p>
        </w:tc>
        <w:tc>
          <w:tcPr>
            <w:tcW w:w="1496"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Optional/</w:t>
            </w:r>
          </w:p>
          <w:p w:rsidR="007047B6" w:rsidRPr="00425C8F" w:rsidRDefault="007047B6" w:rsidP="002C3F3C">
            <w:pPr>
              <w:pStyle w:val="TableColumnLabels"/>
              <w:rPr>
                <w:color w:val="auto"/>
              </w:rPr>
            </w:pPr>
            <w:r w:rsidRPr="00425C8F">
              <w:rPr>
                <w:color w:val="auto"/>
              </w:rPr>
              <w:t>Mandatory</w:t>
            </w:r>
          </w:p>
        </w:tc>
      </w:tr>
      <w:tr w:rsidR="007047B6" w:rsidRPr="00425C8F" w:rsidTr="002C3F3C">
        <w:trPr>
          <w:trHeight w:val="277"/>
        </w:trPr>
        <w:tc>
          <w:tcPr>
            <w:tcW w:w="1440" w:type="dxa"/>
            <w:tcBorders>
              <w:top w:val="single" w:sz="6" w:space="0" w:color="000000"/>
            </w:tcBorders>
          </w:tcPr>
          <w:p w:rsidR="007047B6" w:rsidRPr="00425C8F" w:rsidRDefault="007047B6" w:rsidP="002C3F3C">
            <w:pPr>
              <w:pStyle w:val="Tablecontent"/>
            </w:pPr>
            <w:r w:rsidRPr="00425C8F">
              <w:t>TYPE</w:t>
            </w:r>
          </w:p>
        </w:tc>
        <w:tc>
          <w:tcPr>
            <w:tcW w:w="1800" w:type="dxa"/>
            <w:tcBorders>
              <w:top w:val="single" w:sz="6" w:space="0" w:color="000000"/>
            </w:tcBorders>
          </w:tcPr>
          <w:p w:rsidR="007047B6" w:rsidRPr="00425C8F" w:rsidRDefault="007047B6" w:rsidP="002C3F3C">
            <w:pPr>
              <w:pStyle w:val="Tablecontent"/>
            </w:pPr>
            <w:r w:rsidRPr="00425C8F">
              <w:t>Request type</w:t>
            </w:r>
          </w:p>
        </w:tc>
        <w:tc>
          <w:tcPr>
            <w:tcW w:w="2340" w:type="dxa"/>
            <w:tcBorders>
              <w:top w:val="single" w:sz="6" w:space="0" w:color="000000"/>
            </w:tcBorders>
          </w:tcPr>
          <w:p w:rsidR="007047B6" w:rsidRPr="00425C8F" w:rsidRDefault="007047B6" w:rsidP="002C3F3C">
            <w:pPr>
              <w:pStyle w:val="Tablecontent"/>
              <w:rPr>
                <w:b/>
              </w:rPr>
            </w:pPr>
            <w:r w:rsidRPr="00425C8F">
              <w:t xml:space="preserve">Request Type – </w:t>
            </w:r>
            <w:r w:rsidRPr="00425C8F">
              <w:rPr>
                <w:b/>
              </w:rPr>
              <w:t>Fixed value</w:t>
            </w:r>
          </w:p>
        </w:tc>
        <w:tc>
          <w:tcPr>
            <w:tcW w:w="1260" w:type="dxa"/>
            <w:tcBorders>
              <w:top w:val="single" w:sz="6" w:space="0" w:color="000000"/>
            </w:tcBorders>
          </w:tcPr>
          <w:p w:rsidR="007047B6" w:rsidRPr="00425C8F" w:rsidRDefault="007047B6" w:rsidP="002C3F3C">
            <w:pPr>
              <w:pStyle w:val="Tablecontent"/>
            </w:pPr>
            <w:r w:rsidRPr="00425C8F">
              <w:t>USRGRAREQ</w:t>
            </w:r>
          </w:p>
        </w:tc>
        <w:tc>
          <w:tcPr>
            <w:tcW w:w="1260" w:type="dxa"/>
            <w:tcBorders>
              <w:top w:val="single" w:sz="6" w:space="0" w:color="000000"/>
            </w:tcBorders>
          </w:tcPr>
          <w:p w:rsidR="007047B6" w:rsidRPr="00425C8F" w:rsidRDefault="007047B6" w:rsidP="002C3F3C">
            <w:pPr>
              <w:pStyle w:val="Tablecontent"/>
            </w:pPr>
            <w:r w:rsidRPr="00425C8F">
              <w:t>A (20)</w:t>
            </w:r>
          </w:p>
        </w:tc>
        <w:tc>
          <w:tcPr>
            <w:tcW w:w="1496" w:type="dxa"/>
            <w:tcBorders>
              <w:top w:val="single" w:sz="6" w:space="0" w:color="000000"/>
            </w:tcBorders>
          </w:tcPr>
          <w:p w:rsidR="007047B6" w:rsidRPr="00425C8F" w:rsidRDefault="007047B6" w:rsidP="002C3F3C">
            <w:pPr>
              <w:pStyle w:val="Tablecontent"/>
            </w:pPr>
            <w:r w:rsidRPr="00425C8F">
              <w:t>M</w:t>
            </w:r>
          </w:p>
        </w:tc>
      </w:tr>
      <w:tr w:rsidR="007047B6" w:rsidRPr="00425C8F" w:rsidTr="002C3F3C">
        <w:trPr>
          <w:trHeight w:val="277"/>
        </w:trPr>
        <w:tc>
          <w:tcPr>
            <w:tcW w:w="1440" w:type="dxa"/>
          </w:tcPr>
          <w:p w:rsidR="007047B6" w:rsidRPr="00425C8F" w:rsidRDefault="007047B6" w:rsidP="002C3F3C">
            <w:pPr>
              <w:pStyle w:val="Tablecontent"/>
              <w:rPr>
                <w:rFonts w:cs="Arial"/>
              </w:rPr>
            </w:pPr>
            <w:r w:rsidRPr="00425C8F">
              <w:rPr>
                <w:rFonts w:cs="Arial"/>
              </w:rPr>
              <w:t>DATE</w:t>
            </w:r>
          </w:p>
        </w:tc>
        <w:tc>
          <w:tcPr>
            <w:tcW w:w="1800" w:type="dxa"/>
          </w:tcPr>
          <w:p w:rsidR="007047B6" w:rsidRPr="00425C8F" w:rsidRDefault="007047B6" w:rsidP="002C3F3C">
            <w:pPr>
              <w:pStyle w:val="Tablecontent"/>
            </w:pPr>
            <w:r w:rsidRPr="00425C8F">
              <w:t>Date and time</w:t>
            </w:r>
          </w:p>
        </w:tc>
        <w:tc>
          <w:tcPr>
            <w:tcW w:w="2340" w:type="dxa"/>
          </w:tcPr>
          <w:p w:rsidR="007047B6" w:rsidRPr="00425C8F" w:rsidRDefault="007047B6" w:rsidP="002C3F3C">
            <w:pPr>
              <w:pStyle w:val="Tablecontent"/>
            </w:pPr>
            <w:r w:rsidRPr="00425C8F">
              <w:t>Date and time on which request was sent by external system, HH are in 24 Hour Format</w:t>
            </w:r>
          </w:p>
        </w:tc>
        <w:tc>
          <w:tcPr>
            <w:tcW w:w="1260" w:type="dxa"/>
          </w:tcPr>
          <w:p w:rsidR="007047B6" w:rsidRPr="00425C8F" w:rsidRDefault="007047B6" w:rsidP="002C3F3C">
            <w:pPr>
              <w:pStyle w:val="Tablecontent"/>
            </w:pPr>
            <w:r w:rsidRPr="00425C8F">
              <w:t>DD/MM/YYYY HH24:MI:SS</w:t>
            </w:r>
          </w:p>
        </w:tc>
        <w:tc>
          <w:tcPr>
            <w:tcW w:w="1260" w:type="dxa"/>
          </w:tcPr>
          <w:p w:rsidR="007047B6" w:rsidRPr="00425C8F" w:rsidRDefault="007047B6" w:rsidP="002C3F3C">
            <w:pPr>
              <w:pStyle w:val="Tablecontent"/>
            </w:pPr>
            <w:r w:rsidRPr="00425C8F">
              <w:t>D (20)</w:t>
            </w:r>
          </w:p>
        </w:tc>
        <w:tc>
          <w:tcPr>
            <w:tcW w:w="1496" w:type="dxa"/>
          </w:tcPr>
          <w:p w:rsidR="007047B6" w:rsidRPr="00425C8F" w:rsidRDefault="007047B6" w:rsidP="002C3F3C">
            <w:pPr>
              <w:pStyle w:val="Tablecontent"/>
            </w:pPr>
            <w:r w:rsidRPr="00425C8F">
              <w:t>O (Tag is mandatory)</w:t>
            </w:r>
          </w:p>
        </w:tc>
      </w:tr>
      <w:tr w:rsidR="007047B6" w:rsidRPr="00425C8F" w:rsidTr="002C3F3C">
        <w:trPr>
          <w:trHeight w:val="277"/>
        </w:trPr>
        <w:tc>
          <w:tcPr>
            <w:tcW w:w="1440" w:type="dxa"/>
          </w:tcPr>
          <w:p w:rsidR="007047B6" w:rsidRPr="00425C8F" w:rsidRDefault="007047B6" w:rsidP="002C3F3C">
            <w:pPr>
              <w:pStyle w:val="Tablecontent"/>
            </w:pPr>
            <w:r w:rsidRPr="00425C8F">
              <w:t>EXTNWCODE</w:t>
            </w:r>
          </w:p>
        </w:tc>
        <w:tc>
          <w:tcPr>
            <w:tcW w:w="1800" w:type="dxa"/>
          </w:tcPr>
          <w:p w:rsidR="007047B6" w:rsidRPr="00425C8F" w:rsidRDefault="007047B6" w:rsidP="002C3F3C">
            <w:pPr>
              <w:pStyle w:val="Tablecontent"/>
            </w:pPr>
            <w:r w:rsidRPr="00425C8F">
              <w:t xml:space="preserve">Network code </w:t>
            </w:r>
          </w:p>
        </w:tc>
        <w:tc>
          <w:tcPr>
            <w:tcW w:w="2340" w:type="dxa"/>
          </w:tcPr>
          <w:p w:rsidR="007047B6" w:rsidRPr="00425C8F" w:rsidRDefault="007047B6" w:rsidP="002C3F3C">
            <w:pPr>
              <w:pStyle w:val="Tablecontent"/>
            </w:pPr>
            <w:r w:rsidRPr="00425C8F">
              <w:t>Network code of the Operator or Channel user defined in PreTUPS as External Network code</w:t>
            </w:r>
          </w:p>
        </w:tc>
        <w:tc>
          <w:tcPr>
            <w:tcW w:w="1260" w:type="dxa"/>
          </w:tcPr>
          <w:p w:rsidR="007047B6" w:rsidRPr="00425C8F" w:rsidRDefault="007047B6" w:rsidP="002C3F3C">
            <w:pPr>
              <w:pStyle w:val="Tablecontent"/>
            </w:pPr>
            <w:r w:rsidRPr="00425C8F">
              <w:t>AK</w:t>
            </w:r>
          </w:p>
        </w:tc>
        <w:tc>
          <w:tcPr>
            <w:tcW w:w="1260" w:type="dxa"/>
          </w:tcPr>
          <w:p w:rsidR="007047B6" w:rsidRPr="00425C8F" w:rsidRDefault="007047B6" w:rsidP="002C3F3C">
            <w:pPr>
              <w:pStyle w:val="Tablecontent"/>
            </w:pPr>
            <w:r w:rsidRPr="00425C8F">
              <w:t>A (2)</w:t>
            </w:r>
          </w:p>
        </w:tc>
        <w:tc>
          <w:tcPr>
            <w:tcW w:w="1496" w:type="dxa"/>
          </w:tcPr>
          <w:p w:rsidR="007047B6" w:rsidRPr="00425C8F" w:rsidRDefault="007047B6" w:rsidP="002C3F3C">
            <w:pPr>
              <w:pStyle w:val="Tablecontent"/>
            </w:pPr>
            <w:r w:rsidRPr="00425C8F">
              <w:t>M</w:t>
            </w:r>
          </w:p>
        </w:tc>
      </w:tr>
      <w:tr w:rsidR="007047B6" w:rsidRPr="00425C8F" w:rsidTr="002C3F3C">
        <w:trPr>
          <w:trHeight w:val="277"/>
        </w:trPr>
        <w:tc>
          <w:tcPr>
            <w:tcW w:w="1440" w:type="dxa"/>
          </w:tcPr>
          <w:p w:rsidR="007047B6" w:rsidRPr="00425C8F" w:rsidRDefault="007047B6" w:rsidP="002C3F3C">
            <w:pPr>
              <w:pStyle w:val="Tablecontent"/>
            </w:pPr>
            <w:r w:rsidRPr="00425C8F">
              <w:t>EMPCODE</w:t>
            </w:r>
          </w:p>
        </w:tc>
        <w:tc>
          <w:tcPr>
            <w:tcW w:w="1800" w:type="dxa"/>
          </w:tcPr>
          <w:p w:rsidR="007047B6" w:rsidRPr="00425C8F" w:rsidRDefault="007047B6" w:rsidP="002C3F3C">
            <w:pPr>
              <w:pStyle w:val="Tablecontent"/>
            </w:pPr>
            <w:r w:rsidRPr="00425C8F">
              <w:t>Employee code</w:t>
            </w:r>
          </w:p>
        </w:tc>
        <w:tc>
          <w:tcPr>
            <w:tcW w:w="2340" w:type="dxa"/>
          </w:tcPr>
          <w:p w:rsidR="007047B6" w:rsidRPr="00425C8F" w:rsidRDefault="007047B6" w:rsidP="002C3F3C">
            <w:pPr>
              <w:pStyle w:val="Tablecontent"/>
            </w:pPr>
            <w:r w:rsidRPr="00425C8F">
              <w:t>Employee code of the request initiator.</w:t>
            </w:r>
          </w:p>
          <w:p w:rsidR="007047B6" w:rsidRPr="00425C8F" w:rsidRDefault="007047B6" w:rsidP="002C3F3C">
            <w:pPr>
              <w:pStyle w:val="Tablecontent"/>
              <w:rPr>
                <w:b/>
              </w:rPr>
            </w:pPr>
            <w:r w:rsidRPr="00425C8F">
              <w:rPr>
                <w:b/>
              </w:rPr>
              <w:t>Applicable only if the initiator is an Operator user</w:t>
            </w:r>
          </w:p>
        </w:tc>
        <w:tc>
          <w:tcPr>
            <w:tcW w:w="1260" w:type="dxa"/>
          </w:tcPr>
          <w:p w:rsidR="007047B6" w:rsidRPr="00425C8F" w:rsidRDefault="007047B6" w:rsidP="002C3F3C">
            <w:pPr>
              <w:pStyle w:val="Tablecontent"/>
            </w:pPr>
            <w:r w:rsidRPr="00425C8F">
              <w:t>1234</w:t>
            </w:r>
          </w:p>
        </w:tc>
        <w:tc>
          <w:tcPr>
            <w:tcW w:w="1260" w:type="dxa"/>
          </w:tcPr>
          <w:p w:rsidR="007047B6" w:rsidRPr="00425C8F" w:rsidRDefault="007047B6" w:rsidP="002C3F3C">
            <w:pPr>
              <w:pStyle w:val="Tablecontent"/>
            </w:pPr>
            <w:r w:rsidRPr="00425C8F">
              <w:t>N(10)</w:t>
            </w:r>
          </w:p>
        </w:tc>
        <w:tc>
          <w:tcPr>
            <w:tcW w:w="1496" w:type="dxa"/>
          </w:tcPr>
          <w:p w:rsidR="007047B6" w:rsidRPr="00425C8F" w:rsidRDefault="007047B6" w:rsidP="002C3F3C">
            <w:pPr>
              <w:pStyle w:val="Tablecontent"/>
            </w:pPr>
            <w:r w:rsidRPr="00425C8F">
              <w:t>O (Tag is mandatory)</w:t>
            </w:r>
          </w:p>
        </w:tc>
      </w:tr>
      <w:tr w:rsidR="007047B6" w:rsidRPr="00425C8F" w:rsidTr="002C3F3C">
        <w:trPr>
          <w:trHeight w:val="277"/>
        </w:trPr>
        <w:tc>
          <w:tcPr>
            <w:tcW w:w="1440" w:type="dxa"/>
          </w:tcPr>
          <w:p w:rsidR="007047B6" w:rsidRPr="00425C8F" w:rsidRDefault="007047B6" w:rsidP="002C3F3C">
            <w:pPr>
              <w:pStyle w:val="Tablecontent"/>
              <w:rPr>
                <w:rFonts w:cs="Arial"/>
              </w:rPr>
            </w:pPr>
            <w:r w:rsidRPr="00425C8F">
              <w:rPr>
                <w:rFonts w:cs="Arial"/>
              </w:rPr>
              <w:t>LOGINID</w:t>
            </w:r>
          </w:p>
        </w:tc>
        <w:tc>
          <w:tcPr>
            <w:tcW w:w="1800" w:type="dxa"/>
          </w:tcPr>
          <w:p w:rsidR="007047B6" w:rsidRPr="00425C8F" w:rsidRDefault="007047B6" w:rsidP="002C3F3C">
            <w:pPr>
              <w:pStyle w:val="Tablecontent"/>
              <w:rPr>
                <w:rFonts w:cs="Arial"/>
              </w:rPr>
            </w:pPr>
            <w:r w:rsidRPr="00425C8F">
              <w:rPr>
                <w:rFonts w:cs="Arial"/>
              </w:rPr>
              <w:t>Web Login ID</w:t>
            </w:r>
          </w:p>
        </w:tc>
        <w:tc>
          <w:tcPr>
            <w:tcW w:w="2340" w:type="dxa"/>
          </w:tcPr>
          <w:p w:rsidR="007047B6" w:rsidRPr="00425C8F" w:rsidRDefault="007047B6" w:rsidP="002C3F3C">
            <w:pPr>
              <w:pStyle w:val="Tablecontent"/>
              <w:rPr>
                <w:rFonts w:cs="Arial"/>
              </w:rPr>
            </w:pPr>
            <w:r w:rsidRPr="00425C8F">
              <w:rPr>
                <w:rFonts w:cs="Arial"/>
              </w:rPr>
              <w:t>Login ID of the requestor user</w:t>
            </w:r>
          </w:p>
        </w:tc>
        <w:tc>
          <w:tcPr>
            <w:tcW w:w="1260" w:type="dxa"/>
          </w:tcPr>
          <w:p w:rsidR="007047B6" w:rsidRPr="00425C8F" w:rsidRDefault="007047B6" w:rsidP="002C3F3C">
            <w:pPr>
              <w:pStyle w:val="Tablecontent"/>
              <w:rPr>
                <w:rFonts w:cs="Arial"/>
              </w:rPr>
            </w:pPr>
            <w:r w:rsidRPr="00425C8F">
              <w:rPr>
                <w:rFonts w:cs="Arial"/>
              </w:rPr>
              <w:t>Btchadm</w:t>
            </w:r>
          </w:p>
        </w:tc>
        <w:tc>
          <w:tcPr>
            <w:tcW w:w="1260" w:type="dxa"/>
          </w:tcPr>
          <w:p w:rsidR="007047B6" w:rsidRPr="00425C8F" w:rsidRDefault="007047B6" w:rsidP="002C3F3C">
            <w:pPr>
              <w:pStyle w:val="Tablecontent"/>
              <w:rPr>
                <w:rFonts w:cs="Arial"/>
              </w:rPr>
            </w:pPr>
            <w:r w:rsidRPr="00425C8F">
              <w:rPr>
                <w:rFonts w:cs="Arial"/>
              </w:rPr>
              <w:t>A (20)</w:t>
            </w:r>
          </w:p>
        </w:tc>
        <w:tc>
          <w:tcPr>
            <w:tcW w:w="1496" w:type="dxa"/>
          </w:tcPr>
          <w:p w:rsidR="007047B6" w:rsidRPr="00425C8F" w:rsidRDefault="007047B6" w:rsidP="002C3F3C">
            <w:pPr>
              <w:pStyle w:val="Tablecontent"/>
            </w:pPr>
            <w:r w:rsidRPr="00425C8F">
              <w:t>O (Tag is mandatory)</w:t>
            </w:r>
          </w:p>
        </w:tc>
      </w:tr>
      <w:tr w:rsidR="007047B6" w:rsidRPr="00425C8F" w:rsidTr="002C3F3C">
        <w:trPr>
          <w:trHeight w:val="277"/>
        </w:trPr>
        <w:tc>
          <w:tcPr>
            <w:tcW w:w="1440" w:type="dxa"/>
          </w:tcPr>
          <w:p w:rsidR="007047B6" w:rsidRPr="00425C8F" w:rsidRDefault="007047B6" w:rsidP="002C3F3C">
            <w:pPr>
              <w:pStyle w:val="Tablecontent"/>
              <w:rPr>
                <w:rFonts w:cs="Arial"/>
              </w:rPr>
            </w:pPr>
            <w:r w:rsidRPr="00425C8F">
              <w:rPr>
                <w:rFonts w:cs="Arial"/>
              </w:rPr>
              <w:t>PASSWORD</w:t>
            </w:r>
          </w:p>
        </w:tc>
        <w:tc>
          <w:tcPr>
            <w:tcW w:w="1800" w:type="dxa"/>
          </w:tcPr>
          <w:p w:rsidR="007047B6" w:rsidRPr="00425C8F" w:rsidRDefault="007047B6" w:rsidP="002C3F3C">
            <w:pPr>
              <w:pStyle w:val="Tablecontent"/>
              <w:rPr>
                <w:rFonts w:cs="Arial"/>
              </w:rPr>
            </w:pPr>
            <w:r w:rsidRPr="00425C8F">
              <w:rPr>
                <w:rFonts w:cs="Arial"/>
              </w:rPr>
              <w:t>Web Password</w:t>
            </w:r>
          </w:p>
        </w:tc>
        <w:tc>
          <w:tcPr>
            <w:tcW w:w="2340" w:type="dxa"/>
          </w:tcPr>
          <w:p w:rsidR="007047B6" w:rsidRPr="00425C8F" w:rsidRDefault="007047B6" w:rsidP="002C3F3C">
            <w:pPr>
              <w:pStyle w:val="Tablecontent"/>
              <w:rPr>
                <w:rFonts w:cs="Arial"/>
              </w:rPr>
            </w:pPr>
            <w:r w:rsidRPr="00425C8F">
              <w:rPr>
                <w:rFonts w:cs="Arial"/>
              </w:rPr>
              <w:t>Password of the requestor user</w:t>
            </w:r>
          </w:p>
          <w:p w:rsidR="007047B6" w:rsidRPr="00425C8F" w:rsidRDefault="007047B6" w:rsidP="002C3F3C">
            <w:pPr>
              <w:pStyle w:val="Tablecontent"/>
              <w:rPr>
                <w:rFonts w:cs="Arial"/>
                <w:b/>
              </w:rPr>
            </w:pPr>
            <w:r w:rsidRPr="00425C8F">
              <w:rPr>
                <w:rFonts w:cs="Arial"/>
                <w:b/>
              </w:rPr>
              <w:t>Mandatory incase Login ID is provided</w:t>
            </w:r>
          </w:p>
        </w:tc>
        <w:tc>
          <w:tcPr>
            <w:tcW w:w="1260" w:type="dxa"/>
          </w:tcPr>
          <w:p w:rsidR="007047B6" w:rsidRPr="00425C8F" w:rsidRDefault="007047B6" w:rsidP="002C3F3C">
            <w:pPr>
              <w:pStyle w:val="Tablecontent"/>
              <w:rPr>
                <w:rFonts w:cs="Arial"/>
              </w:rPr>
            </w:pPr>
            <w:r w:rsidRPr="00425C8F">
              <w:rPr>
                <w:rFonts w:cs="Arial"/>
              </w:rPr>
              <w:t>dist@12</w:t>
            </w:r>
          </w:p>
        </w:tc>
        <w:tc>
          <w:tcPr>
            <w:tcW w:w="1260" w:type="dxa"/>
          </w:tcPr>
          <w:p w:rsidR="007047B6" w:rsidRPr="00425C8F" w:rsidRDefault="007047B6" w:rsidP="002C3F3C">
            <w:pPr>
              <w:pStyle w:val="Tablecontent"/>
              <w:rPr>
                <w:rFonts w:cs="Arial"/>
              </w:rPr>
            </w:pPr>
            <w:r w:rsidRPr="00425C8F">
              <w:rPr>
                <w:rFonts w:cs="Arial"/>
              </w:rPr>
              <w:t>A (8)</w:t>
            </w:r>
          </w:p>
        </w:tc>
        <w:tc>
          <w:tcPr>
            <w:tcW w:w="1496" w:type="dxa"/>
          </w:tcPr>
          <w:p w:rsidR="007047B6" w:rsidRPr="00425C8F" w:rsidRDefault="007047B6" w:rsidP="002C3F3C">
            <w:pPr>
              <w:pStyle w:val="Tablecontent"/>
            </w:pPr>
            <w:r w:rsidRPr="00425C8F">
              <w:t>O (Tag is mandatory)</w:t>
            </w:r>
          </w:p>
        </w:tc>
      </w:tr>
      <w:tr w:rsidR="007047B6" w:rsidRPr="00425C8F" w:rsidTr="002C3F3C">
        <w:trPr>
          <w:trHeight w:val="277"/>
        </w:trPr>
        <w:tc>
          <w:tcPr>
            <w:tcW w:w="1440" w:type="dxa"/>
          </w:tcPr>
          <w:p w:rsidR="007047B6" w:rsidRPr="00425C8F" w:rsidRDefault="007047B6" w:rsidP="002C3F3C">
            <w:pPr>
              <w:pStyle w:val="Tablecontent"/>
              <w:rPr>
                <w:rFonts w:cs="Arial"/>
              </w:rPr>
            </w:pPr>
            <w:r w:rsidRPr="00425C8F">
              <w:rPr>
                <w:rFonts w:cs="Arial"/>
              </w:rPr>
              <w:t>MSISDN</w:t>
            </w:r>
          </w:p>
        </w:tc>
        <w:tc>
          <w:tcPr>
            <w:tcW w:w="1800" w:type="dxa"/>
          </w:tcPr>
          <w:p w:rsidR="007047B6" w:rsidRPr="00425C8F" w:rsidRDefault="007047B6" w:rsidP="002C3F3C">
            <w:pPr>
              <w:pStyle w:val="Tablecontent"/>
              <w:rPr>
                <w:rFonts w:cs="Arial"/>
              </w:rPr>
            </w:pPr>
            <w:r w:rsidRPr="00425C8F">
              <w:rPr>
                <w:rFonts w:cs="Arial"/>
              </w:rPr>
              <w:t>MSISDN</w:t>
            </w:r>
          </w:p>
        </w:tc>
        <w:tc>
          <w:tcPr>
            <w:tcW w:w="2340" w:type="dxa"/>
          </w:tcPr>
          <w:p w:rsidR="007047B6" w:rsidRPr="00425C8F" w:rsidRDefault="007047B6" w:rsidP="002C3F3C">
            <w:pPr>
              <w:rPr>
                <w:rFonts w:ascii="Arial" w:hAnsi="Arial" w:cs="Arial"/>
                <w:sz w:val="18"/>
              </w:rPr>
            </w:pPr>
            <w:r w:rsidRPr="00425C8F">
              <w:rPr>
                <w:rFonts w:ascii="Arial" w:hAnsi="Arial" w:cs="Arial"/>
                <w:sz w:val="18"/>
              </w:rPr>
              <w:t>Mobile number of the request initiator.</w:t>
            </w:r>
          </w:p>
        </w:tc>
        <w:tc>
          <w:tcPr>
            <w:tcW w:w="1260" w:type="dxa"/>
          </w:tcPr>
          <w:p w:rsidR="007047B6" w:rsidRPr="00425C8F" w:rsidRDefault="007047B6" w:rsidP="002C3F3C">
            <w:pPr>
              <w:pStyle w:val="Tablecontent"/>
              <w:spacing w:before="0"/>
              <w:rPr>
                <w:rFonts w:cs="Arial"/>
              </w:rPr>
            </w:pPr>
            <w:r w:rsidRPr="00425C8F">
              <w:rPr>
                <w:rFonts w:cs="Arial"/>
              </w:rPr>
              <w:t>9818101010</w:t>
            </w:r>
          </w:p>
        </w:tc>
        <w:tc>
          <w:tcPr>
            <w:tcW w:w="1260" w:type="dxa"/>
          </w:tcPr>
          <w:p w:rsidR="007047B6" w:rsidRPr="00425C8F" w:rsidRDefault="007047B6" w:rsidP="002C3F3C">
            <w:pPr>
              <w:pStyle w:val="Tablecontent"/>
              <w:rPr>
                <w:rFonts w:cs="Arial"/>
              </w:rPr>
            </w:pPr>
            <w:r w:rsidRPr="00425C8F">
              <w:rPr>
                <w:rFonts w:cs="Arial"/>
              </w:rPr>
              <w:t>N(10)</w:t>
            </w:r>
          </w:p>
        </w:tc>
        <w:tc>
          <w:tcPr>
            <w:tcW w:w="1496" w:type="dxa"/>
          </w:tcPr>
          <w:p w:rsidR="007047B6" w:rsidRPr="00425C8F" w:rsidRDefault="007047B6" w:rsidP="002C3F3C">
            <w:pPr>
              <w:pStyle w:val="Tablecontent"/>
            </w:pPr>
            <w:r w:rsidRPr="00425C8F">
              <w:t>O (Tag is mandatory)</w:t>
            </w:r>
          </w:p>
        </w:tc>
      </w:tr>
      <w:tr w:rsidR="007047B6" w:rsidRPr="00425C8F" w:rsidTr="002C3F3C">
        <w:trPr>
          <w:trHeight w:val="277"/>
        </w:trPr>
        <w:tc>
          <w:tcPr>
            <w:tcW w:w="1440" w:type="dxa"/>
            <w:tcBorders>
              <w:bottom w:val="single" w:sz="6" w:space="0" w:color="000000"/>
            </w:tcBorders>
          </w:tcPr>
          <w:p w:rsidR="007047B6" w:rsidRPr="00425C8F" w:rsidRDefault="007047B6" w:rsidP="002C3F3C">
            <w:pPr>
              <w:pStyle w:val="Tablecontent"/>
              <w:rPr>
                <w:rFonts w:cs="Arial"/>
              </w:rPr>
            </w:pPr>
            <w:r w:rsidRPr="00425C8F">
              <w:rPr>
                <w:rFonts w:cs="Arial"/>
              </w:rPr>
              <w:t>PIN</w:t>
            </w:r>
          </w:p>
        </w:tc>
        <w:tc>
          <w:tcPr>
            <w:tcW w:w="1800" w:type="dxa"/>
            <w:tcBorders>
              <w:bottom w:val="single" w:sz="6" w:space="0" w:color="000000"/>
            </w:tcBorders>
          </w:tcPr>
          <w:p w:rsidR="007047B6" w:rsidRPr="00425C8F" w:rsidRDefault="007047B6" w:rsidP="002C3F3C">
            <w:pPr>
              <w:pStyle w:val="Tablecontent"/>
              <w:rPr>
                <w:rFonts w:cs="Arial"/>
              </w:rPr>
            </w:pPr>
            <w:r w:rsidRPr="00425C8F">
              <w:rPr>
                <w:rFonts w:cs="Arial"/>
              </w:rPr>
              <w:t>MSISDN PIN</w:t>
            </w:r>
          </w:p>
        </w:tc>
        <w:tc>
          <w:tcPr>
            <w:tcW w:w="2340" w:type="dxa"/>
            <w:tcBorders>
              <w:bottom w:val="single" w:sz="6" w:space="0" w:color="000000"/>
            </w:tcBorders>
          </w:tcPr>
          <w:p w:rsidR="007047B6" w:rsidRPr="00425C8F" w:rsidRDefault="007047B6" w:rsidP="002C3F3C">
            <w:pPr>
              <w:rPr>
                <w:rFonts w:ascii="Arial" w:hAnsi="Arial" w:cs="Arial"/>
                <w:sz w:val="18"/>
              </w:rPr>
            </w:pPr>
            <w:r w:rsidRPr="00425C8F">
              <w:rPr>
                <w:rFonts w:ascii="Arial" w:hAnsi="Arial" w:cs="Arial"/>
                <w:sz w:val="18"/>
              </w:rPr>
              <w:t>PIN of the request initiator</w:t>
            </w:r>
          </w:p>
          <w:p w:rsidR="007047B6" w:rsidRPr="00425C8F" w:rsidRDefault="007047B6" w:rsidP="002C3F3C">
            <w:pPr>
              <w:rPr>
                <w:rFonts w:ascii="Arial" w:hAnsi="Arial" w:cs="Arial"/>
                <w:b/>
                <w:sz w:val="18"/>
              </w:rPr>
            </w:pPr>
            <w:r w:rsidRPr="00425C8F">
              <w:rPr>
                <w:rFonts w:ascii="Arial" w:hAnsi="Arial" w:cs="Arial"/>
                <w:b/>
                <w:sz w:val="18"/>
              </w:rPr>
              <w:t>Mandatory in case MSISDN in provided</w:t>
            </w:r>
          </w:p>
        </w:tc>
        <w:tc>
          <w:tcPr>
            <w:tcW w:w="1260" w:type="dxa"/>
            <w:tcBorders>
              <w:bottom w:val="single" w:sz="6" w:space="0" w:color="000000"/>
            </w:tcBorders>
          </w:tcPr>
          <w:p w:rsidR="007047B6" w:rsidRPr="00425C8F" w:rsidRDefault="007047B6" w:rsidP="002C3F3C">
            <w:pPr>
              <w:pStyle w:val="Tablecontent"/>
              <w:spacing w:before="0"/>
              <w:rPr>
                <w:rFonts w:cs="Arial"/>
              </w:rPr>
            </w:pPr>
            <w:r w:rsidRPr="00425C8F">
              <w:rPr>
                <w:rFonts w:cs="Arial"/>
              </w:rPr>
              <w:t>1357</w:t>
            </w:r>
          </w:p>
        </w:tc>
        <w:tc>
          <w:tcPr>
            <w:tcW w:w="1260" w:type="dxa"/>
            <w:tcBorders>
              <w:bottom w:val="single" w:sz="6" w:space="0" w:color="000000"/>
            </w:tcBorders>
          </w:tcPr>
          <w:p w:rsidR="007047B6" w:rsidRPr="00425C8F" w:rsidRDefault="007047B6" w:rsidP="002C3F3C">
            <w:pPr>
              <w:pStyle w:val="Tablecontent"/>
              <w:rPr>
                <w:rFonts w:cs="Arial"/>
              </w:rPr>
            </w:pPr>
            <w:r w:rsidRPr="00425C8F">
              <w:rPr>
                <w:rFonts w:cs="Arial"/>
              </w:rPr>
              <w:t>A(8)</w:t>
            </w:r>
          </w:p>
        </w:tc>
        <w:tc>
          <w:tcPr>
            <w:tcW w:w="1496" w:type="dxa"/>
            <w:tcBorders>
              <w:bottom w:val="single" w:sz="6" w:space="0" w:color="000000"/>
            </w:tcBorders>
          </w:tcPr>
          <w:p w:rsidR="007047B6" w:rsidRPr="00425C8F" w:rsidRDefault="007047B6" w:rsidP="002C3F3C">
            <w:pPr>
              <w:pStyle w:val="Tablecontent"/>
            </w:pPr>
            <w:r w:rsidRPr="00425C8F">
              <w:t>O (Tag is mandatory)</w:t>
            </w:r>
          </w:p>
        </w:tc>
      </w:tr>
      <w:tr w:rsidR="007047B6" w:rsidRPr="00425C8F" w:rsidTr="002C3F3C">
        <w:trPr>
          <w:trHeight w:val="277"/>
        </w:trPr>
        <w:tc>
          <w:tcPr>
            <w:tcW w:w="9596" w:type="dxa"/>
            <w:gridSpan w:val="6"/>
            <w:tcBorders>
              <w:top w:val="single" w:sz="6" w:space="0" w:color="000000"/>
              <w:bottom w:val="single" w:sz="6" w:space="0" w:color="000000"/>
            </w:tcBorders>
            <w:shd w:val="clear" w:color="auto" w:fill="FBC1D6"/>
          </w:tcPr>
          <w:p w:rsidR="007047B6" w:rsidRPr="00425C8F" w:rsidRDefault="007047B6" w:rsidP="002C3F3C">
            <w:pPr>
              <w:pStyle w:val="Tablecontent"/>
            </w:pPr>
            <w:r w:rsidRPr="00425C8F">
              <w:rPr>
                <w:rFonts w:cs="Arial"/>
                <w:b/>
                <w:szCs w:val="18"/>
              </w:rPr>
              <w:t>Between EMPCODE, MSISDN and LOGINID value of one of them must be present. All of them can also be present in the request. In-case the requestor is Operator user, EMPCODE or LOGINID has to be provided.</w:t>
            </w:r>
          </w:p>
        </w:tc>
      </w:tr>
      <w:tr w:rsidR="007047B6" w:rsidRPr="00425C8F" w:rsidTr="002C3F3C">
        <w:trPr>
          <w:trHeight w:val="277"/>
        </w:trPr>
        <w:tc>
          <w:tcPr>
            <w:tcW w:w="144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EXTREFNUM</w:t>
            </w:r>
          </w:p>
        </w:tc>
        <w:tc>
          <w:tcPr>
            <w:tcW w:w="180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External Reference number</w:t>
            </w:r>
          </w:p>
        </w:tc>
        <w:tc>
          <w:tcPr>
            <w:tcW w:w="234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Unique Reference number in the external system.</w:t>
            </w:r>
          </w:p>
        </w:tc>
        <w:tc>
          <w:tcPr>
            <w:tcW w:w="126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12345</w:t>
            </w:r>
          </w:p>
        </w:tc>
        <w:tc>
          <w:tcPr>
            <w:tcW w:w="1260" w:type="dxa"/>
            <w:tcBorders>
              <w:top w:val="single" w:sz="6" w:space="0" w:color="000000"/>
              <w:bottom w:val="single" w:sz="6" w:space="0" w:color="000000"/>
            </w:tcBorders>
          </w:tcPr>
          <w:p w:rsidR="007047B6" w:rsidRPr="00425C8F" w:rsidRDefault="007047B6" w:rsidP="002C3F3C">
            <w:pPr>
              <w:pStyle w:val="Tablecontent"/>
              <w:rPr>
                <w:rFonts w:cs="Arial"/>
              </w:rPr>
            </w:pPr>
            <w:r w:rsidRPr="00425C8F">
              <w:rPr>
                <w:rFonts w:cs="Arial"/>
              </w:rPr>
              <w:t>A (20)</w:t>
            </w:r>
          </w:p>
        </w:tc>
        <w:tc>
          <w:tcPr>
            <w:tcW w:w="1496" w:type="dxa"/>
            <w:tcBorders>
              <w:top w:val="single" w:sz="6" w:space="0" w:color="000000"/>
              <w:bottom w:val="single" w:sz="6" w:space="0" w:color="000000"/>
            </w:tcBorders>
          </w:tcPr>
          <w:p w:rsidR="007047B6" w:rsidRPr="00425C8F" w:rsidRDefault="007047B6" w:rsidP="002C3F3C">
            <w:pPr>
              <w:pStyle w:val="Tablecontent"/>
            </w:pPr>
            <w:r w:rsidRPr="00425C8F">
              <w:t>O (Tag is mandatory)</w:t>
            </w:r>
          </w:p>
        </w:tc>
      </w:tr>
      <w:tr w:rsidR="007047B6" w:rsidRPr="00425C8F" w:rsidTr="002C3F3C">
        <w:trPr>
          <w:trHeight w:val="277"/>
        </w:trPr>
        <w:tc>
          <w:tcPr>
            <w:tcW w:w="9596" w:type="dxa"/>
            <w:gridSpan w:val="6"/>
            <w:tcBorders>
              <w:top w:val="single" w:sz="6" w:space="0" w:color="000000"/>
              <w:bottom w:val="single" w:sz="6" w:space="0" w:color="000000"/>
            </w:tcBorders>
            <w:shd w:val="clear" w:color="auto" w:fill="FBC1D6"/>
          </w:tcPr>
          <w:p w:rsidR="007047B6" w:rsidRPr="00425C8F" w:rsidRDefault="007047B6" w:rsidP="002C3F3C">
            <w:pPr>
              <w:pStyle w:val="Tablecontent"/>
            </w:pPr>
            <w:r w:rsidRPr="00425C8F">
              <w:rPr>
                <w:rFonts w:cs="Arial"/>
                <w:b/>
                <w:szCs w:val="18"/>
              </w:rPr>
              <w:t>DATA – Details of the Operator or Channel user to whom group role needs to be associated</w:t>
            </w:r>
          </w:p>
        </w:tc>
      </w:tr>
      <w:tr w:rsidR="007047B6" w:rsidRPr="00425C8F" w:rsidTr="002C3F3C">
        <w:trPr>
          <w:trHeight w:val="277"/>
        </w:trPr>
        <w:tc>
          <w:tcPr>
            <w:tcW w:w="1440" w:type="dxa"/>
            <w:tcBorders>
              <w:top w:val="single" w:sz="6" w:space="0" w:color="000000"/>
            </w:tcBorders>
          </w:tcPr>
          <w:p w:rsidR="007047B6" w:rsidRPr="00425C8F" w:rsidRDefault="007047B6" w:rsidP="002C3F3C">
            <w:pPr>
              <w:pStyle w:val="Tablecontent"/>
              <w:rPr>
                <w:rFonts w:cs="Arial"/>
              </w:rPr>
            </w:pPr>
            <w:r w:rsidRPr="00425C8F">
              <w:rPr>
                <w:rFonts w:cs="Arial"/>
              </w:rPr>
              <w:t>UMSISDN</w:t>
            </w:r>
          </w:p>
        </w:tc>
        <w:tc>
          <w:tcPr>
            <w:tcW w:w="1800" w:type="dxa"/>
            <w:tcBorders>
              <w:top w:val="single" w:sz="6" w:space="0" w:color="000000"/>
            </w:tcBorders>
          </w:tcPr>
          <w:p w:rsidR="007047B6" w:rsidRPr="00425C8F" w:rsidRDefault="007047B6" w:rsidP="002C3F3C">
            <w:pPr>
              <w:pStyle w:val="Tablecontent"/>
              <w:rPr>
                <w:rFonts w:cs="Arial"/>
              </w:rPr>
            </w:pPr>
            <w:r w:rsidRPr="00425C8F">
              <w:rPr>
                <w:rFonts w:cs="Arial"/>
              </w:rPr>
              <w:t>Channel user MSISDN</w:t>
            </w:r>
          </w:p>
        </w:tc>
        <w:tc>
          <w:tcPr>
            <w:tcW w:w="2340" w:type="dxa"/>
            <w:tcBorders>
              <w:top w:val="single" w:sz="6" w:space="0" w:color="000000"/>
            </w:tcBorders>
          </w:tcPr>
          <w:p w:rsidR="007047B6" w:rsidRPr="00425C8F" w:rsidRDefault="007047B6" w:rsidP="002C3F3C">
            <w:pPr>
              <w:pStyle w:val="Tablecontent"/>
              <w:rPr>
                <w:rFonts w:cs="Arial"/>
              </w:rPr>
            </w:pPr>
            <w:r w:rsidRPr="00425C8F">
              <w:rPr>
                <w:rFonts w:cs="Arial"/>
              </w:rPr>
              <w:t>All MSISDN should be in national dial format i.e. without country code.</w:t>
            </w:r>
          </w:p>
          <w:p w:rsidR="007047B6" w:rsidRPr="00425C8F" w:rsidRDefault="007047B6" w:rsidP="002C3F3C">
            <w:pPr>
              <w:pStyle w:val="Tablecontent"/>
              <w:rPr>
                <w:rFonts w:cs="Arial"/>
                <w:b/>
              </w:rPr>
            </w:pPr>
            <w:r w:rsidRPr="00425C8F">
              <w:rPr>
                <w:rFonts w:cs="Arial"/>
                <w:b/>
              </w:rPr>
              <w:t>Not applicable for request against Operator user</w:t>
            </w:r>
          </w:p>
        </w:tc>
        <w:tc>
          <w:tcPr>
            <w:tcW w:w="1260" w:type="dxa"/>
            <w:tcBorders>
              <w:top w:val="single" w:sz="6" w:space="0" w:color="000000"/>
            </w:tcBorders>
          </w:tcPr>
          <w:p w:rsidR="007047B6" w:rsidRPr="00425C8F" w:rsidRDefault="007047B6" w:rsidP="002C3F3C">
            <w:pPr>
              <w:pStyle w:val="Tablecontent"/>
              <w:rPr>
                <w:rFonts w:cs="Arial"/>
              </w:rPr>
            </w:pPr>
            <w:r w:rsidRPr="00425C8F">
              <w:rPr>
                <w:rFonts w:cs="Arial"/>
              </w:rPr>
              <w:t>9942222</w:t>
            </w:r>
          </w:p>
        </w:tc>
        <w:tc>
          <w:tcPr>
            <w:tcW w:w="1260" w:type="dxa"/>
            <w:tcBorders>
              <w:top w:val="single" w:sz="6" w:space="0" w:color="000000"/>
            </w:tcBorders>
          </w:tcPr>
          <w:p w:rsidR="007047B6" w:rsidRPr="00425C8F" w:rsidRDefault="007047B6" w:rsidP="002C3F3C">
            <w:pPr>
              <w:pStyle w:val="Tablecontent"/>
              <w:rPr>
                <w:rFonts w:cs="Arial"/>
              </w:rPr>
            </w:pPr>
            <w:r w:rsidRPr="00425C8F">
              <w:rPr>
                <w:rFonts w:cs="Arial"/>
              </w:rPr>
              <w:t>N (15)</w:t>
            </w:r>
          </w:p>
        </w:tc>
        <w:tc>
          <w:tcPr>
            <w:tcW w:w="1496" w:type="dxa"/>
            <w:tcBorders>
              <w:top w:val="single" w:sz="6" w:space="0" w:color="000000"/>
            </w:tcBorders>
          </w:tcPr>
          <w:p w:rsidR="007047B6" w:rsidRPr="00425C8F" w:rsidRDefault="007047B6" w:rsidP="002C3F3C">
            <w:pPr>
              <w:pStyle w:val="Tablecontent"/>
              <w:rPr>
                <w:rFonts w:cs="Arial"/>
              </w:rPr>
            </w:pPr>
            <w:r w:rsidRPr="00425C8F">
              <w:t>O (Tag is mandatory)</w:t>
            </w:r>
          </w:p>
        </w:tc>
      </w:tr>
      <w:tr w:rsidR="007047B6" w:rsidRPr="00425C8F" w:rsidTr="002C3F3C">
        <w:trPr>
          <w:trHeight w:val="277"/>
        </w:trPr>
        <w:tc>
          <w:tcPr>
            <w:tcW w:w="1440" w:type="dxa"/>
          </w:tcPr>
          <w:p w:rsidR="007047B6" w:rsidRPr="00425C8F" w:rsidRDefault="007047B6" w:rsidP="002C3F3C">
            <w:pPr>
              <w:pStyle w:val="Tablecontent"/>
              <w:rPr>
                <w:rFonts w:cs="Arial"/>
              </w:rPr>
            </w:pPr>
            <w:r w:rsidRPr="00425C8F">
              <w:rPr>
                <w:rFonts w:cs="Arial"/>
              </w:rPr>
              <w:t>ULOGINID</w:t>
            </w:r>
          </w:p>
        </w:tc>
        <w:tc>
          <w:tcPr>
            <w:tcW w:w="1800" w:type="dxa"/>
          </w:tcPr>
          <w:p w:rsidR="007047B6" w:rsidRPr="00425C8F" w:rsidRDefault="007047B6" w:rsidP="002C3F3C">
            <w:pPr>
              <w:pStyle w:val="Tablecontent"/>
              <w:rPr>
                <w:rFonts w:cs="Arial"/>
              </w:rPr>
            </w:pPr>
            <w:r w:rsidRPr="00425C8F">
              <w:rPr>
                <w:rFonts w:cs="Arial"/>
              </w:rPr>
              <w:t>Login id of the Operator or Channel user</w:t>
            </w:r>
          </w:p>
        </w:tc>
        <w:tc>
          <w:tcPr>
            <w:tcW w:w="2340" w:type="dxa"/>
          </w:tcPr>
          <w:p w:rsidR="007047B6" w:rsidRPr="00425C8F" w:rsidRDefault="007047B6" w:rsidP="002C3F3C">
            <w:pPr>
              <w:pStyle w:val="Tablecontent"/>
              <w:rPr>
                <w:rFonts w:cs="Arial"/>
              </w:rPr>
            </w:pPr>
            <w:r w:rsidRPr="00425C8F">
              <w:rPr>
                <w:rFonts w:cs="Arial"/>
              </w:rPr>
              <w:t>Unique LoginID of the Operator or Channel user defined in the PreTUPS system.</w:t>
            </w:r>
          </w:p>
          <w:p w:rsidR="007047B6" w:rsidRPr="00425C8F" w:rsidRDefault="007047B6" w:rsidP="002C3F3C">
            <w:pPr>
              <w:pStyle w:val="Tablecontent"/>
              <w:rPr>
                <w:rFonts w:cs="Arial"/>
                <w:b/>
              </w:rPr>
            </w:pPr>
            <w:r w:rsidRPr="00425C8F">
              <w:rPr>
                <w:rFonts w:cs="Arial"/>
                <w:b/>
              </w:rPr>
              <w:t>This is mandatory to specify in-case request is for an Operator user</w:t>
            </w:r>
          </w:p>
        </w:tc>
        <w:tc>
          <w:tcPr>
            <w:tcW w:w="1260" w:type="dxa"/>
          </w:tcPr>
          <w:p w:rsidR="007047B6" w:rsidRPr="00425C8F" w:rsidRDefault="007047B6" w:rsidP="002C3F3C">
            <w:pPr>
              <w:pStyle w:val="Tablecontent"/>
              <w:rPr>
                <w:rFonts w:cs="Arial"/>
              </w:rPr>
            </w:pPr>
            <w:r w:rsidRPr="00425C8F">
              <w:rPr>
                <w:rFonts w:cs="Arial"/>
              </w:rPr>
              <w:t>Mo_ws1</w:t>
            </w:r>
          </w:p>
        </w:tc>
        <w:tc>
          <w:tcPr>
            <w:tcW w:w="1260" w:type="dxa"/>
          </w:tcPr>
          <w:p w:rsidR="007047B6" w:rsidRPr="00425C8F" w:rsidRDefault="007047B6" w:rsidP="002C3F3C">
            <w:pPr>
              <w:pStyle w:val="Tablecontent"/>
              <w:rPr>
                <w:rFonts w:cs="Arial"/>
              </w:rPr>
            </w:pPr>
            <w:r w:rsidRPr="00425C8F">
              <w:rPr>
                <w:rFonts w:cs="Arial"/>
              </w:rPr>
              <w:t>A (20)</w:t>
            </w:r>
          </w:p>
        </w:tc>
        <w:tc>
          <w:tcPr>
            <w:tcW w:w="1496" w:type="dxa"/>
          </w:tcPr>
          <w:p w:rsidR="007047B6" w:rsidRPr="00425C8F" w:rsidRDefault="007047B6" w:rsidP="002C3F3C">
            <w:pPr>
              <w:pStyle w:val="Tablecontent"/>
              <w:rPr>
                <w:rFonts w:cs="Arial"/>
              </w:rPr>
            </w:pPr>
            <w:r w:rsidRPr="00425C8F">
              <w:t>O (Tag is mandatory)</w:t>
            </w:r>
          </w:p>
        </w:tc>
      </w:tr>
      <w:tr w:rsidR="007047B6" w:rsidRPr="00425C8F" w:rsidTr="002C3F3C">
        <w:trPr>
          <w:trHeight w:val="277"/>
        </w:trPr>
        <w:tc>
          <w:tcPr>
            <w:tcW w:w="1440" w:type="dxa"/>
          </w:tcPr>
          <w:p w:rsidR="007047B6" w:rsidRPr="00425C8F" w:rsidRDefault="007047B6" w:rsidP="002C3F3C">
            <w:pPr>
              <w:pStyle w:val="Tablecontent"/>
              <w:rPr>
                <w:rFonts w:cs="Arial"/>
              </w:rPr>
            </w:pPr>
            <w:r w:rsidRPr="00425C8F">
              <w:rPr>
                <w:rFonts w:cs="Arial"/>
              </w:rPr>
              <w:t>UEXTCODE</w:t>
            </w:r>
          </w:p>
        </w:tc>
        <w:tc>
          <w:tcPr>
            <w:tcW w:w="1800" w:type="dxa"/>
          </w:tcPr>
          <w:p w:rsidR="007047B6" w:rsidRPr="00425C8F" w:rsidRDefault="007047B6" w:rsidP="002C3F3C">
            <w:pPr>
              <w:pStyle w:val="Tablecontent"/>
              <w:rPr>
                <w:rFonts w:cs="Arial"/>
              </w:rPr>
            </w:pPr>
            <w:r w:rsidRPr="00425C8F">
              <w:rPr>
                <w:rFonts w:cs="Arial"/>
              </w:rPr>
              <w:t>External code</w:t>
            </w:r>
          </w:p>
        </w:tc>
        <w:tc>
          <w:tcPr>
            <w:tcW w:w="2340" w:type="dxa"/>
          </w:tcPr>
          <w:p w:rsidR="007047B6" w:rsidRPr="00425C8F" w:rsidRDefault="007047B6" w:rsidP="002C3F3C">
            <w:pPr>
              <w:pStyle w:val="Tablecontent"/>
              <w:rPr>
                <w:rFonts w:cs="Arial"/>
              </w:rPr>
            </w:pPr>
            <w:r w:rsidRPr="00425C8F">
              <w:rPr>
                <w:rFonts w:cs="Arial"/>
              </w:rPr>
              <w:t>EXTERNAL code of the channel user as defined in PreTUPS.</w:t>
            </w:r>
          </w:p>
          <w:p w:rsidR="007047B6" w:rsidRPr="00425C8F" w:rsidRDefault="007047B6" w:rsidP="002C3F3C">
            <w:pPr>
              <w:pStyle w:val="Tablecontent"/>
              <w:rPr>
                <w:rFonts w:cs="Arial"/>
              </w:rPr>
            </w:pPr>
            <w:r w:rsidRPr="00425C8F">
              <w:rPr>
                <w:rFonts w:cs="Arial"/>
                <w:b/>
              </w:rPr>
              <w:t>Not applicable for request against Operator user</w:t>
            </w:r>
          </w:p>
        </w:tc>
        <w:tc>
          <w:tcPr>
            <w:tcW w:w="1260" w:type="dxa"/>
          </w:tcPr>
          <w:p w:rsidR="007047B6" w:rsidRPr="00425C8F" w:rsidRDefault="007047B6" w:rsidP="002C3F3C">
            <w:pPr>
              <w:pStyle w:val="Tablecontent"/>
              <w:rPr>
                <w:rFonts w:cs="Arial"/>
              </w:rPr>
            </w:pPr>
            <w:r w:rsidRPr="00425C8F">
              <w:rPr>
                <w:rFonts w:cs="Arial"/>
              </w:rPr>
              <w:t>AD100001</w:t>
            </w:r>
          </w:p>
        </w:tc>
        <w:tc>
          <w:tcPr>
            <w:tcW w:w="1260" w:type="dxa"/>
          </w:tcPr>
          <w:p w:rsidR="007047B6" w:rsidRPr="00425C8F" w:rsidRDefault="007047B6" w:rsidP="002C3F3C">
            <w:pPr>
              <w:pStyle w:val="Tablecontent"/>
              <w:rPr>
                <w:rFonts w:cs="Arial"/>
              </w:rPr>
            </w:pPr>
            <w:r w:rsidRPr="00425C8F">
              <w:rPr>
                <w:rFonts w:cs="Arial"/>
              </w:rPr>
              <w:t>A (12)</w:t>
            </w:r>
          </w:p>
        </w:tc>
        <w:tc>
          <w:tcPr>
            <w:tcW w:w="1496" w:type="dxa"/>
          </w:tcPr>
          <w:p w:rsidR="007047B6" w:rsidRPr="00425C8F" w:rsidRDefault="007047B6" w:rsidP="002C3F3C">
            <w:pPr>
              <w:pStyle w:val="Tablecontent"/>
              <w:rPr>
                <w:rFonts w:cs="Arial"/>
              </w:rPr>
            </w:pPr>
            <w:r w:rsidRPr="00425C8F">
              <w:t>O (Tag is mandatory)</w:t>
            </w:r>
          </w:p>
        </w:tc>
      </w:tr>
      <w:tr w:rsidR="007047B6" w:rsidRPr="00425C8F" w:rsidTr="002C3F3C">
        <w:trPr>
          <w:trHeight w:val="277"/>
        </w:trPr>
        <w:tc>
          <w:tcPr>
            <w:tcW w:w="9596" w:type="dxa"/>
            <w:gridSpan w:val="6"/>
            <w:tcBorders>
              <w:top w:val="single" w:sz="6" w:space="0" w:color="000000"/>
              <w:bottom w:val="single" w:sz="6" w:space="0" w:color="000000"/>
            </w:tcBorders>
            <w:shd w:val="clear" w:color="auto" w:fill="FBC1D6"/>
          </w:tcPr>
          <w:p w:rsidR="007047B6" w:rsidRPr="00425C8F" w:rsidRDefault="007047B6" w:rsidP="002C3F3C">
            <w:pPr>
              <w:pStyle w:val="Tablecontent"/>
              <w:rPr>
                <w:rFonts w:cs="Arial"/>
                <w:b/>
                <w:szCs w:val="18"/>
              </w:rPr>
            </w:pPr>
            <w:r w:rsidRPr="00425C8F">
              <w:rPr>
                <w:rFonts w:cs="Arial"/>
                <w:b/>
                <w:szCs w:val="18"/>
              </w:rPr>
              <w:t xml:space="preserve">Between UMSISDN, ULOGINID &amp; UEXTCODE, value of one of them must be present. All of them can also be present in the request in-case of request against a Channel user. </w:t>
            </w:r>
          </w:p>
          <w:p w:rsidR="007047B6" w:rsidRPr="00425C8F" w:rsidRDefault="007047B6" w:rsidP="002C3F3C">
            <w:pPr>
              <w:pStyle w:val="Tablecontent"/>
            </w:pPr>
            <w:r w:rsidRPr="00425C8F">
              <w:rPr>
                <w:rFonts w:cs="Arial"/>
                <w:b/>
                <w:szCs w:val="18"/>
              </w:rPr>
              <w:t xml:space="preserve">In-case of request against an Operator user, only value provided under tag </w:t>
            </w:r>
            <w:r w:rsidRPr="00425C8F">
              <w:rPr>
                <w:rFonts w:cs="Arial"/>
                <w:b/>
              </w:rPr>
              <w:t>ULOGINID would be considered.</w:t>
            </w:r>
          </w:p>
        </w:tc>
      </w:tr>
      <w:tr w:rsidR="007047B6" w:rsidRPr="00425C8F" w:rsidTr="002C3F3C">
        <w:trPr>
          <w:trHeight w:val="277"/>
        </w:trPr>
        <w:tc>
          <w:tcPr>
            <w:tcW w:w="1440" w:type="dxa"/>
          </w:tcPr>
          <w:p w:rsidR="007047B6" w:rsidRPr="00425C8F" w:rsidRDefault="007047B6" w:rsidP="002C3F3C">
            <w:pPr>
              <w:pStyle w:val="Tablecontent"/>
              <w:rPr>
                <w:rFonts w:cs="Arial"/>
              </w:rPr>
            </w:pPr>
            <w:r w:rsidRPr="00425C8F">
              <w:rPr>
                <w:rFonts w:cs="Arial"/>
              </w:rPr>
              <w:t>GROLCODE</w:t>
            </w:r>
          </w:p>
        </w:tc>
        <w:tc>
          <w:tcPr>
            <w:tcW w:w="1800" w:type="dxa"/>
          </w:tcPr>
          <w:p w:rsidR="007047B6" w:rsidRPr="00425C8F" w:rsidRDefault="007047B6" w:rsidP="002C3F3C">
            <w:pPr>
              <w:pStyle w:val="Tablecontent"/>
              <w:rPr>
                <w:rFonts w:cs="Arial"/>
              </w:rPr>
            </w:pPr>
            <w:r w:rsidRPr="00425C8F">
              <w:rPr>
                <w:rFonts w:cs="Arial"/>
              </w:rPr>
              <w:t>Group role code</w:t>
            </w:r>
          </w:p>
        </w:tc>
        <w:tc>
          <w:tcPr>
            <w:tcW w:w="2340" w:type="dxa"/>
          </w:tcPr>
          <w:p w:rsidR="007047B6" w:rsidRPr="00425C8F" w:rsidRDefault="007047B6" w:rsidP="002C3F3C">
            <w:pPr>
              <w:pStyle w:val="Tablecontent"/>
              <w:rPr>
                <w:rFonts w:cs="Arial"/>
              </w:rPr>
            </w:pPr>
            <w:r w:rsidRPr="00425C8F">
              <w:rPr>
                <w:rFonts w:cs="Arial"/>
              </w:rPr>
              <w:t>Code of the group role, which needs to be associated with the Channel user</w:t>
            </w:r>
          </w:p>
        </w:tc>
        <w:tc>
          <w:tcPr>
            <w:tcW w:w="1260" w:type="dxa"/>
          </w:tcPr>
          <w:p w:rsidR="007047B6" w:rsidRPr="00425C8F" w:rsidRDefault="007047B6" w:rsidP="002C3F3C">
            <w:pPr>
              <w:pStyle w:val="Tablecontent"/>
              <w:rPr>
                <w:rFonts w:cs="Arial"/>
              </w:rPr>
            </w:pPr>
            <w:r w:rsidRPr="00425C8F">
              <w:rPr>
                <w:rFonts w:cs="Arial"/>
              </w:rPr>
              <w:t>DISTBAS</w:t>
            </w:r>
          </w:p>
        </w:tc>
        <w:tc>
          <w:tcPr>
            <w:tcW w:w="1260" w:type="dxa"/>
          </w:tcPr>
          <w:p w:rsidR="007047B6" w:rsidRPr="00425C8F" w:rsidRDefault="007047B6" w:rsidP="002C3F3C">
            <w:pPr>
              <w:pStyle w:val="Tablecontent"/>
              <w:rPr>
                <w:rFonts w:cs="Arial"/>
              </w:rPr>
            </w:pPr>
            <w:r w:rsidRPr="00425C8F">
              <w:rPr>
                <w:rFonts w:cs="Arial"/>
              </w:rPr>
              <w:t>A (10)</w:t>
            </w:r>
          </w:p>
        </w:tc>
        <w:tc>
          <w:tcPr>
            <w:tcW w:w="1496" w:type="dxa"/>
          </w:tcPr>
          <w:p w:rsidR="007047B6" w:rsidRPr="00425C8F" w:rsidRDefault="007047B6" w:rsidP="002C3F3C">
            <w:pPr>
              <w:pStyle w:val="Tablecontent"/>
            </w:pPr>
            <w:r w:rsidRPr="00425C8F">
              <w:t>M</w:t>
            </w:r>
          </w:p>
        </w:tc>
      </w:tr>
      <w:tr w:rsidR="007047B6" w:rsidRPr="00425C8F" w:rsidTr="002C3F3C">
        <w:trPr>
          <w:trHeight w:val="277"/>
        </w:trPr>
        <w:tc>
          <w:tcPr>
            <w:tcW w:w="1440" w:type="dxa"/>
          </w:tcPr>
          <w:p w:rsidR="007047B6" w:rsidRPr="00425C8F" w:rsidRDefault="007047B6" w:rsidP="002C3F3C">
            <w:pPr>
              <w:pStyle w:val="Tablecontent"/>
              <w:rPr>
                <w:rFonts w:cs="Arial"/>
              </w:rPr>
            </w:pPr>
            <w:r w:rsidRPr="00425C8F">
              <w:rPr>
                <w:rFonts w:cs="Arial"/>
              </w:rPr>
              <w:t>ACTION</w:t>
            </w:r>
          </w:p>
        </w:tc>
        <w:tc>
          <w:tcPr>
            <w:tcW w:w="1800" w:type="dxa"/>
          </w:tcPr>
          <w:p w:rsidR="007047B6" w:rsidRPr="00425C8F" w:rsidRDefault="007047B6" w:rsidP="002C3F3C">
            <w:pPr>
              <w:pStyle w:val="Tablecontent"/>
              <w:rPr>
                <w:rFonts w:cs="Arial"/>
              </w:rPr>
            </w:pPr>
            <w:r w:rsidRPr="00425C8F">
              <w:rPr>
                <w:rFonts w:cs="Arial"/>
              </w:rPr>
              <w:t>Value in this tag would determine whether the group roles needs to be added or updated or removed from the Operator or Channel user</w:t>
            </w:r>
          </w:p>
        </w:tc>
        <w:tc>
          <w:tcPr>
            <w:tcW w:w="2340" w:type="dxa"/>
          </w:tcPr>
          <w:p w:rsidR="007047B6" w:rsidRPr="00425C8F" w:rsidRDefault="007047B6" w:rsidP="002C3F3C">
            <w:pPr>
              <w:pStyle w:val="Tablecontent"/>
              <w:rPr>
                <w:rFonts w:cs="Arial"/>
                <w:b/>
              </w:rPr>
            </w:pPr>
            <w:r w:rsidRPr="00425C8F">
              <w:rPr>
                <w:rFonts w:cs="Arial"/>
              </w:rPr>
              <w:t xml:space="preserve">For </w:t>
            </w:r>
            <w:r w:rsidRPr="00425C8F">
              <w:rPr>
                <w:rFonts w:cs="Arial"/>
                <w:b/>
              </w:rPr>
              <w:t xml:space="preserve">Associate or Update </w:t>
            </w:r>
            <w:r w:rsidRPr="00425C8F">
              <w:rPr>
                <w:rFonts w:cs="Arial"/>
              </w:rPr>
              <w:t>value should be</w:t>
            </w:r>
            <w:r w:rsidRPr="00425C8F">
              <w:rPr>
                <w:rFonts w:cs="Arial"/>
                <w:b/>
              </w:rPr>
              <w:t xml:space="preserve"> U</w:t>
            </w:r>
          </w:p>
          <w:p w:rsidR="007047B6" w:rsidRPr="00425C8F" w:rsidRDefault="007047B6" w:rsidP="002C3F3C">
            <w:pPr>
              <w:pStyle w:val="Tablecontent"/>
              <w:rPr>
                <w:rFonts w:cs="Arial"/>
                <w:b/>
              </w:rPr>
            </w:pPr>
            <w:r w:rsidRPr="00425C8F">
              <w:rPr>
                <w:rFonts w:cs="Arial"/>
              </w:rPr>
              <w:t xml:space="preserve">For </w:t>
            </w:r>
            <w:r w:rsidRPr="00425C8F">
              <w:rPr>
                <w:rFonts w:cs="Arial"/>
                <w:b/>
              </w:rPr>
              <w:t xml:space="preserve">De-associate </w:t>
            </w:r>
            <w:r w:rsidRPr="00425C8F">
              <w:rPr>
                <w:rFonts w:cs="Arial"/>
              </w:rPr>
              <w:t>value should be</w:t>
            </w:r>
            <w:r w:rsidRPr="00425C8F">
              <w:rPr>
                <w:rFonts w:cs="Arial"/>
                <w:b/>
              </w:rPr>
              <w:t xml:space="preserve"> D</w:t>
            </w:r>
          </w:p>
          <w:p w:rsidR="007047B6" w:rsidRPr="00425C8F" w:rsidRDefault="007047B6" w:rsidP="002C3F3C">
            <w:pPr>
              <w:pStyle w:val="Tablecontent"/>
              <w:rPr>
                <w:rFonts w:cs="Arial"/>
                <w:b/>
              </w:rPr>
            </w:pPr>
            <w:r w:rsidRPr="00425C8F">
              <w:rPr>
                <w:rFonts w:cs="Arial"/>
                <w:b/>
              </w:rPr>
              <w:t>Either A or U or D needs to be sent in the request</w:t>
            </w:r>
          </w:p>
        </w:tc>
        <w:tc>
          <w:tcPr>
            <w:tcW w:w="1260" w:type="dxa"/>
          </w:tcPr>
          <w:p w:rsidR="007047B6" w:rsidRPr="00425C8F" w:rsidRDefault="007047B6" w:rsidP="002C3F3C">
            <w:pPr>
              <w:pStyle w:val="Tablecontent"/>
              <w:rPr>
                <w:rFonts w:cs="Arial"/>
              </w:rPr>
            </w:pPr>
            <w:r w:rsidRPr="00425C8F">
              <w:rPr>
                <w:rFonts w:cs="Arial"/>
              </w:rPr>
              <w:t>A</w:t>
            </w:r>
          </w:p>
        </w:tc>
        <w:tc>
          <w:tcPr>
            <w:tcW w:w="1260" w:type="dxa"/>
          </w:tcPr>
          <w:p w:rsidR="007047B6" w:rsidRPr="00425C8F" w:rsidRDefault="007047B6" w:rsidP="002C3F3C">
            <w:pPr>
              <w:pStyle w:val="Tablecontent"/>
              <w:rPr>
                <w:rFonts w:cs="Arial"/>
              </w:rPr>
            </w:pPr>
            <w:r w:rsidRPr="00425C8F">
              <w:rPr>
                <w:rFonts w:cs="Arial"/>
              </w:rPr>
              <w:t>A (1)</w:t>
            </w:r>
          </w:p>
        </w:tc>
        <w:tc>
          <w:tcPr>
            <w:tcW w:w="1496" w:type="dxa"/>
          </w:tcPr>
          <w:p w:rsidR="007047B6" w:rsidRPr="00425C8F" w:rsidRDefault="007047B6" w:rsidP="002C3F3C">
            <w:pPr>
              <w:pStyle w:val="Tablecontent"/>
              <w:rPr>
                <w:rFonts w:cs="Arial"/>
              </w:rPr>
            </w:pPr>
            <w:r w:rsidRPr="00425C8F">
              <w:rPr>
                <w:rFonts w:cs="Arial"/>
              </w:rPr>
              <w:t>M</w:t>
            </w:r>
          </w:p>
        </w:tc>
      </w:tr>
    </w:tbl>
    <w:p w:rsidR="007047B6" w:rsidRPr="00425C8F" w:rsidRDefault="007047B6" w:rsidP="007047B6">
      <w:pPr>
        <w:pStyle w:val="BodyText2"/>
      </w:pPr>
    </w:p>
    <w:p w:rsidR="007047B6" w:rsidRPr="00425C8F" w:rsidRDefault="007047B6" w:rsidP="001E6309">
      <w:pPr>
        <w:pStyle w:val="Heading"/>
        <w:rPr>
          <w:color w:val="auto"/>
        </w:rPr>
      </w:pPr>
      <w:r w:rsidRPr="00425C8F">
        <w:rPr>
          <w:color w:val="auto"/>
        </w:rPr>
        <w:t>Business Rules</w:t>
      </w:r>
    </w:p>
    <w:p w:rsidR="007047B6" w:rsidRPr="00425C8F" w:rsidRDefault="007047B6" w:rsidP="007047B6">
      <w:pPr>
        <w:pStyle w:val="ListBullet1"/>
      </w:pPr>
      <w:r w:rsidRPr="00425C8F">
        <w:t>All tags are mandatory to be present in XML. If value is optional and tag must be present.</w:t>
      </w:r>
    </w:p>
    <w:p w:rsidR="007047B6" w:rsidRPr="00425C8F" w:rsidRDefault="007047B6" w:rsidP="007047B6">
      <w:pPr>
        <w:pStyle w:val="ListBullet1"/>
      </w:pPr>
      <w:r w:rsidRPr="00425C8F">
        <w:t>The value for TYPE tag is fixed as mentioned in syntax</w:t>
      </w:r>
    </w:p>
    <w:p w:rsidR="007047B6" w:rsidRPr="00425C8F" w:rsidRDefault="007047B6" w:rsidP="007047B6">
      <w:pPr>
        <w:pStyle w:val="ListBullet1"/>
      </w:pPr>
      <w:r w:rsidRPr="00425C8F">
        <w:t xml:space="preserve">If no value is provided under the tag </w:t>
      </w:r>
      <w:r w:rsidRPr="00425C8F">
        <w:rPr>
          <w:rFonts w:cs="Arial"/>
        </w:rPr>
        <w:t>GROLCODE, then the request would not be treated as valid &amp; there would not be any update on the corresponding user’s current existing group role</w:t>
      </w:r>
    </w:p>
    <w:p w:rsidR="007047B6" w:rsidRPr="00425C8F" w:rsidRDefault="007047B6" w:rsidP="007047B6">
      <w:pPr>
        <w:pStyle w:val="ListBullet1"/>
      </w:pPr>
      <w:r w:rsidRPr="00425C8F">
        <w:t>To associate a user with Group role or update the group role currently associated with the Operator or Channel user, the value of the ACTION tag should be U</w:t>
      </w:r>
    </w:p>
    <w:p w:rsidR="007047B6" w:rsidRPr="00425C8F" w:rsidRDefault="007047B6" w:rsidP="007047B6">
      <w:pPr>
        <w:pStyle w:val="ListBullet1"/>
      </w:pPr>
      <w:r w:rsidRPr="00425C8F">
        <w:t>To remove associated group role from the Operator or Channel user, value of the ACTION tag should be D &amp; the passed group role code, should be the one that is currently associated with the user. In other words, existing associated group role code has to be passed in the request if the same needs to be de-associated</w:t>
      </w:r>
    </w:p>
    <w:p w:rsidR="007047B6" w:rsidRPr="00425C8F" w:rsidRDefault="007047B6" w:rsidP="007047B6">
      <w:pPr>
        <w:pStyle w:val="ListBullet1"/>
      </w:pPr>
      <w:r w:rsidRPr="00425C8F">
        <w:rPr>
          <w:rFonts w:cs="Arial"/>
        </w:rPr>
        <w:t>The group role as sent in the request should be valid &amp; exist for the corresponding Operator or Channel user’s category</w:t>
      </w:r>
    </w:p>
    <w:p w:rsidR="007047B6" w:rsidRPr="00425C8F" w:rsidRDefault="007047B6" w:rsidP="007047B6">
      <w:pPr>
        <w:pStyle w:val="ListBullet1"/>
      </w:pPr>
      <w:r w:rsidRPr="00425C8F">
        <w:t>All business rules related to Group role management remains same as existing</w:t>
      </w:r>
    </w:p>
    <w:p w:rsidR="007047B6" w:rsidRPr="00425C8F" w:rsidRDefault="007047B6" w:rsidP="007047B6">
      <w:pPr>
        <w:pStyle w:val="BodyText2"/>
      </w:pPr>
    </w:p>
    <w:p w:rsidR="007047B6" w:rsidRPr="00425C8F" w:rsidRDefault="007047B6" w:rsidP="007047B6">
      <w:pPr>
        <w:pStyle w:val="NoteHeading"/>
        <w:rPr>
          <w:color w:val="auto"/>
        </w:rPr>
      </w:pPr>
      <w:r w:rsidRPr="00425C8F">
        <w:rPr>
          <w:color w:val="auto"/>
        </w:rPr>
        <w:t xml:space="preserve">List of available Group role codes along with corresponding Categories would be provided by Comviva during deployment. Post that </w:t>
      </w:r>
      <w:r w:rsidR="00101505" w:rsidRPr="00425C8F">
        <w:rPr>
          <w:color w:val="auto"/>
        </w:rPr>
        <w:t>Operator</w:t>
      </w:r>
      <w:r w:rsidRPr="00425C8F">
        <w:rPr>
          <w:color w:val="auto"/>
        </w:rPr>
        <w:t xml:space="preserve"> on their own, has to explicitly maintain this group role code – category mapping list offline.</w:t>
      </w:r>
    </w:p>
    <w:p w:rsidR="007047B6" w:rsidRPr="00425C8F" w:rsidRDefault="007047B6" w:rsidP="007047B6">
      <w:pPr>
        <w:pStyle w:val="NoteHeading"/>
        <w:rPr>
          <w:color w:val="auto"/>
        </w:rPr>
      </w:pPr>
      <w:r w:rsidRPr="00425C8F">
        <w:rPr>
          <w:color w:val="auto"/>
        </w:rPr>
        <w:t xml:space="preserve">In other words, </w:t>
      </w:r>
      <w:r w:rsidR="00101505" w:rsidRPr="00425C8F">
        <w:rPr>
          <w:color w:val="auto"/>
        </w:rPr>
        <w:t xml:space="preserve">PreTUPS </w:t>
      </w:r>
      <w:r w:rsidRPr="00425C8F">
        <w:rPr>
          <w:color w:val="auto"/>
        </w:rPr>
        <w:t xml:space="preserve">would not be responsible to provide group role code &amp; category mapping to </w:t>
      </w:r>
      <w:r w:rsidR="00101505" w:rsidRPr="00425C8F">
        <w:rPr>
          <w:color w:val="auto"/>
        </w:rPr>
        <w:t xml:space="preserve">Operator </w:t>
      </w:r>
      <w:r w:rsidRPr="00425C8F">
        <w:rPr>
          <w:color w:val="auto"/>
        </w:rPr>
        <w:t>from time to time</w:t>
      </w:r>
    </w:p>
    <w:p w:rsidR="007047B6" w:rsidRPr="00425C8F" w:rsidRDefault="007047B6" w:rsidP="007047B6">
      <w:pPr>
        <w:pStyle w:val="BodyText2"/>
      </w:pPr>
    </w:p>
    <w:p w:rsidR="007047B6" w:rsidRPr="00425C8F" w:rsidRDefault="007047B6" w:rsidP="001E6309">
      <w:pPr>
        <w:pStyle w:val="Heading"/>
        <w:rPr>
          <w:color w:val="auto"/>
        </w:rPr>
      </w:pPr>
      <w:bookmarkStart w:id="620" w:name="_Toc359924539"/>
      <w:r w:rsidRPr="00425C8F">
        <w:rPr>
          <w:color w:val="auto"/>
        </w:rPr>
        <w:t>Response Syntax</w:t>
      </w:r>
      <w:bookmarkEnd w:id="620"/>
    </w:p>
    <w:p w:rsidR="007047B6" w:rsidRPr="00425C8F" w:rsidRDefault="007047B6" w:rsidP="007047B6">
      <w:pPr>
        <w:pStyle w:val="BodyText2"/>
      </w:pPr>
      <w:r w:rsidRPr="00425C8F">
        <w:t>PreTUPS will send following response (acknowledgement) to the External System against association/de-association of Operator or Channel user’s group role request:</w:t>
      </w:r>
    </w:p>
    <w:p w:rsidR="007047B6" w:rsidRPr="00425C8F" w:rsidRDefault="007047B6" w:rsidP="007047B6">
      <w:pPr>
        <w:pStyle w:val="BodyText2"/>
      </w:pPr>
    </w:p>
    <w:p w:rsidR="007047B6" w:rsidRPr="00425C8F" w:rsidRDefault="007047B6" w:rsidP="007047B6">
      <w:pPr>
        <w:pStyle w:val="Code"/>
        <w:ind w:left="0"/>
      </w:pPr>
      <w:proofErr w:type="gramStart"/>
      <w:r w:rsidRPr="00425C8F">
        <w:t>&lt;?xml</w:t>
      </w:r>
      <w:proofErr w:type="gramEnd"/>
      <w:r w:rsidRPr="00425C8F">
        <w:t xml:space="preserve"> version="1.0"?&gt;</w:t>
      </w:r>
    </w:p>
    <w:p w:rsidR="007047B6" w:rsidRPr="00425C8F" w:rsidRDefault="007047B6" w:rsidP="007047B6">
      <w:pPr>
        <w:pStyle w:val="Code"/>
        <w:ind w:left="0" w:firstLine="720"/>
      </w:pPr>
      <w:r w:rsidRPr="00425C8F">
        <w:t>&lt;</w:t>
      </w:r>
      <w:r w:rsidRPr="00425C8F">
        <w:rPr>
          <w:b/>
        </w:rPr>
        <w:t>COMMAND</w:t>
      </w:r>
      <w:r w:rsidRPr="00425C8F">
        <w:t>&gt;</w:t>
      </w:r>
    </w:p>
    <w:p w:rsidR="007047B6" w:rsidRPr="00425C8F" w:rsidRDefault="007047B6" w:rsidP="007047B6">
      <w:pPr>
        <w:pStyle w:val="Code"/>
        <w:jc w:val="left"/>
      </w:pPr>
      <w:r w:rsidRPr="00425C8F">
        <w:t>&lt;</w:t>
      </w:r>
      <w:r w:rsidRPr="00425C8F">
        <w:rPr>
          <w:b/>
        </w:rPr>
        <w:t>TYPE</w:t>
      </w:r>
      <w:r w:rsidRPr="00425C8F">
        <w:t>&gt;&lt;USRGRARESP&gt;&lt;/</w:t>
      </w:r>
      <w:r w:rsidRPr="00425C8F">
        <w:rPr>
          <w:b/>
        </w:rPr>
        <w:t>TYPE</w:t>
      </w:r>
      <w:r w:rsidRPr="00425C8F">
        <w:t>&gt;</w:t>
      </w:r>
    </w:p>
    <w:p w:rsidR="007047B6" w:rsidRPr="00425C8F" w:rsidRDefault="007047B6" w:rsidP="007047B6">
      <w:pPr>
        <w:pStyle w:val="Code"/>
        <w:jc w:val="left"/>
      </w:pPr>
      <w:r w:rsidRPr="00425C8F">
        <w:t>&lt;</w:t>
      </w:r>
      <w:r w:rsidRPr="00425C8F">
        <w:rPr>
          <w:b/>
        </w:rPr>
        <w:t>MSISDN</w:t>
      </w:r>
      <w:r w:rsidRPr="00425C8F">
        <w:t>&gt;&lt;MSISDN of the Channel user&gt;&lt;/</w:t>
      </w:r>
      <w:r w:rsidRPr="00425C8F">
        <w:rPr>
          <w:b/>
        </w:rPr>
        <w:t>MSISDN</w:t>
      </w:r>
      <w:r w:rsidRPr="00425C8F">
        <w:t>&gt;</w:t>
      </w:r>
    </w:p>
    <w:p w:rsidR="007047B6" w:rsidRPr="00425C8F" w:rsidRDefault="007047B6" w:rsidP="007047B6">
      <w:pPr>
        <w:pStyle w:val="Code"/>
        <w:jc w:val="left"/>
      </w:pPr>
      <w:r w:rsidRPr="00425C8F">
        <w:t>&lt;</w:t>
      </w:r>
      <w:r w:rsidRPr="00425C8F">
        <w:rPr>
          <w:b/>
        </w:rPr>
        <w:t>LOGINID</w:t>
      </w:r>
      <w:r w:rsidRPr="00425C8F">
        <w:t>&gt;&lt;Login ID of the Operator or Channel user&gt;&lt;/</w:t>
      </w:r>
      <w:r w:rsidRPr="00425C8F">
        <w:rPr>
          <w:b/>
        </w:rPr>
        <w:t>LOGINID</w:t>
      </w:r>
      <w:r w:rsidRPr="00425C8F">
        <w:t>&gt;</w:t>
      </w:r>
    </w:p>
    <w:p w:rsidR="007047B6" w:rsidRPr="00425C8F" w:rsidRDefault="007047B6" w:rsidP="007047B6">
      <w:pPr>
        <w:pStyle w:val="Code"/>
        <w:ind w:left="540" w:firstLine="540"/>
        <w:jc w:val="left"/>
        <w:rPr>
          <w:b/>
        </w:rPr>
      </w:pPr>
      <w:r w:rsidRPr="00425C8F">
        <w:rPr>
          <w:b/>
        </w:rPr>
        <w:t>&lt;GROLCODE&gt;&lt;</w:t>
      </w:r>
      <w:r w:rsidRPr="00425C8F">
        <w:t>Group role code&gt;</w:t>
      </w:r>
      <w:r w:rsidRPr="00425C8F">
        <w:rPr>
          <w:b/>
        </w:rPr>
        <w:t>&lt;/GROLCODE&gt;</w:t>
      </w:r>
    </w:p>
    <w:p w:rsidR="007047B6" w:rsidRPr="00425C8F" w:rsidRDefault="007047B6" w:rsidP="007047B6">
      <w:pPr>
        <w:pStyle w:val="Code"/>
        <w:ind w:left="540" w:firstLine="540"/>
        <w:jc w:val="left"/>
        <w:rPr>
          <w:b/>
        </w:rPr>
      </w:pPr>
      <w:r w:rsidRPr="00425C8F">
        <w:rPr>
          <w:b/>
        </w:rPr>
        <w:t>&lt;ACTION&gt;&lt;</w:t>
      </w:r>
      <w:r w:rsidRPr="00425C8F">
        <w:t>U or D&gt;</w:t>
      </w:r>
      <w:r w:rsidRPr="00425C8F">
        <w:rPr>
          <w:b/>
        </w:rPr>
        <w:t>&lt;/ACTION&gt;</w:t>
      </w:r>
    </w:p>
    <w:p w:rsidR="007047B6" w:rsidRPr="00425C8F" w:rsidRDefault="007047B6" w:rsidP="007047B6">
      <w:pPr>
        <w:pStyle w:val="Code"/>
        <w:jc w:val="left"/>
      </w:pPr>
      <w:r w:rsidRPr="00425C8F">
        <w:t>&lt;</w:t>
      </w:r>
      <w:r w:rsidRPr="00425C8F">
        <w:rPr>
          <w:b/>
        </w:rPr>
        <w:t>TXNSTATUS</w:t>
      </w:r>
      <w:r w:rsidRPr="00425C8F">
        <w:t>&gt;&lt;Transaction Status&gt;&lt;/</w:t>
      </w:r>
      <w:r w:rsidRPr="00425C8F">
        <w:rPr>
          <w:b/>
        </w:rPr>
        <w:t>TXNSTATUS</w:t>
      </w:r>
      <w:r w:rsidRPr="00425C8F">
        <w:t>&gt;</w:t>
      </w:r>
    </w:p>
    <w:p w:rsidR="007047B6" w:rsidRPr="00425C8F" w:rsidRDefault="007047B6" w:rsidP="007047B6">
      <w:pPr>
        <w:pStyle w:val="Code"/>
        <w:ind w:left="360" w:firstLine="720"/>
      </w:pPr>
      <w:r w:rsidRPr="00425C8F">
        <w:t>&lt;</w:t>
      </w:r>
      <w:r w:rsidRPr="00425C8F">
        <w:rPr>
          <w:b/>
        </w:rPr>
        <w:t>MESSAGE</w:t>
      </w:r>
      <w:r w:rsidRPr="00425C8F">
        <w:t>&gt;&lt;Error or success Message&gt;&lt;/</w:t>
      </w:r>
      <w:r w:rsidRPr="00425C8F">
        <w:rPr>
          <w:b/>
        </w:rPr>
        <w:t>MESSAGE</w:t>
      </w:r>
      <w:r w:rsidRPr="00425C8F">
        <w:t>&gt;</w:t>
      </w:r>
    </w:p>
    <w:p w:rsidR="007047B6" w:rsidRPr="00425C8F" w:rsidRDefault="007047B6" w:rsidP="007047B6">
      <w:pPr>
        <w:pStyle w:val="Code"/>
        <w:ind w:left="0"/>
      </w:pPr>
      <w:r w:rsidRPr="00425C8F">
        <w:tab/>
        <w:t>&lt;/</w:t>
      </w:r>
      <w:r w:rsidRPr="00425C8F">
        <w:rPr>
          <w:b/>
        </w:rPr>
        <w:t>COMMAND</w:t>
      </w:r>
      <w:r w:rsidRPr="00425C8F">
        <w:t>&gt;</w:t>
      </w:r>
    </w:p>
    <w:p w:rsidR="007047B6" w:rsidRPr="00425C8F" w:rsidRDefault="007047B6" w:rsidP="007047B6">
      <w:pPr>
        <w:pStyle w:val="BodyText2"/>
      </w:pPr>
    </w:p>
    <w:p w:rsidR="007047B6" w:rsidRPr="00425C8F" w:rsidRDefault="007047B6" w:rsidP="007047B6">
      <w:pPr>
        <w:pStyle w:val="Head"/>
      </w:pPr>
      <w:r w:rsidRPr="00425C8F">
        <w:t>Fields Detail</w:t>
      </w: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800"/>
        <w:gridCol w:w="2340"/>
        <w:gridCol w:w="1260"/>
        <w:gridCol w:w="1260"/>
        <w:gridCol w:w="1496"/>
      </w:tblGrid>
      <w:tr w:rsidR="007047B6" w:rsidRPr="00425C8F" w:rsidTr="002C3F3C">
        <w:trPr>
          <w:trHeight w:val="277"/>
          <w:tblHeader/>
        </w:trPr>
        <w:tc>
          <w:tcPr>
            <w:tcW w:w="144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TAG</w:t>
            </w:r>
          </w:p>
        </w:tc>
        <w:tc>
          <w:tcPr>
            <w:tcW w:w="180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Fields</w:t>
            </w:r>
          </w:p>
        </w:tc>
        <w:tc>
          <w:tcPr>
            <w:tcW w:w="234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Remarks</w:t>
            </w:r>
          </w:p>
        </w:tc>
        <w:tc>
          <w:tcPr>
            <w:tcW w:w="126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Example</w:t>
            </w:r>
          </w:p>
        </w:tc>
        <w:tc>
          <w:tcPr>
            <w:tcW w:w="1260"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Field Type</w:t>
            </w:r>
          </w:p>
        </w:tc>
        <w:tc>
          <w:tcPr>
            <w:tcW w:w="1496" w:type="dxa"/>
            <w:tcBorders>
              <w:top w:val="single" w:sz="4" w:space="0" w:color="000000"/>
              <w:bottom w:val="single" w:sz="6" w:space="0" w:color="000000"/>
            </w:tcBorders>
            <w:shd w:val="clear" w:color="auto" w:fill="E31837"/>
          </w:tcPr>
          <w:p w:rsidR="007047B6" w:rsidRPr="00425C8F" w:rsidRDefault="007047B6" w:rsidP="002C3F3C">
            <w:pPr>
              <w:pStyle w:val="TableColumnLabels"/>
              <w:rPr>
                <w:color w:val="auto"/>
              </w:rPr>
            </w:pPr>
            <w:r w:rsidRPr="00425C8F">
              <w:rPr>
                <w:color w:val="auto"/>
              </w:rPr>
              <w:t>Optional/</w:t>
            </w:r>
          </w:p>
          <w:p w:rsidR="007047B6" w:rsidRPr="00425C8F" w:rsidRDefault="007047B6" w:rsidP="002C3F3C">
            <w:pPr>
              <w:pStyle w:val="TableColumnLabels"/>
              <w:rPr>
                <w:color w:val="auto"/>
              </w:rPr>
            </w:pPr>
            <w:r w:rsidRPr="00425C8F">
              <w:rPr>
                <w:color w:val="auto"/>
              </w:rPr>
              <w:t>Mandatory</w:t>
            </w:r>
          </w:p>
        </w:tc>
      </w:tr>
      <w:tr w:rsidR="007047B6" w:rsidRPr="00425C8F" w:rsidTr="002C3F3C">
        <w:trPr>
          <w:trHeight w:val="277"/>
        </w:trPr>
        <w:tc>
          <w:tcPr>
            <w:tcW w:w="1440" w:type="dxa"/>
            <w:tcBorders>
              <w:top w:val="single" w:sz="6" w:space="0" w:color="000000"/>
            </w:tcBorders>
          </w:tcPr>
          <w:p w:rsidR="007047B6" w:rsidRPr="00425C8F" w:rsidRDefault="007047B6" w:rsidP="002C3F3C">
            <w:pPr>
              <w:pStyle w:val="Tablecontent"/>
            </w:pPr>
            <w:r w:rsidRPr="00425C8F">
              <w:t>TYPE</w:t>
            </w:r>
          </w:p>
        </w:tc>
        <w:tc>
          <w:tcPr>
            <w:tcW w:w="1800" w:type="dxa"/>
            <w:tcBorders>
              <w:top w:val="single" w:sz="6" w:space="0" w:color="000000"/>
            </w:tcBorders>
          </w:tcPr>
          <w:p w:rsidR="007047B6" w:rsidRPr="00425C8F" w:rsidRDefault="007047B6" w:rsidP="002C3F3C">
            <w:pPr>
              <w:pStyle w:val="Tablecontent"/>
            </w:pPr>
            <w:r w:rsidRPr="00425C8F">
              <w:t>Response type</w:t>
            </w:r>
          </w:p>
        </w:tc>
        <w:tc>
          <w:tcPr>
            <w:tcW w:w="2340" w:type="dxa"/>
            <w:tcBorders>
              <w:top w:val="single" w:sz="6" w:space="0" w:color="000000"/>
            </w:tcBorders>
          </w:tcPr>
          <w:p w:rsidR="007047B6" w:rsidRPr="00425C8F" w:rsidRDefault="007047B6" w:rsidP="002C3F3C">
            <w:pPr>
              <w:pStyle w:val="Tablecontent"/>
              <w:rPr>
                <w:b/>
              </w:rPr>
            </w:pPr>
            <w:r w:rsidRPr="00425C8F">
              <w:t xml:space="preserve">Response Type – </w:t>
            </w:r>
            <w:r w:rsidRPr="00425C8F">
              <w:rPr>
                <w:b/>
              </w:rPr>
              <w:t>Fixed value</w:t>
            </w:r>
          </w:p>
        </w:tc>
        <w:tc>
          <w:tcPr>
            <w:tcW w:w="1260" w:type="dxa"/>
            <w:tcBorders>
              <w:top w:val="single" w:sz="6" w:space="0" w:color="000000"/>
            </w:tcBorders>
          </w:tcPr>
          <w:p w:rsidR="007047B6" w:rsidRPr="00425C8F" w:rsidRDefault="007047B6" w:rsidP="002C3F3C">
            <w:pPr>
              <w:pStyle w:val="Tablecontent"/>
            </w:pPr>
            <w:r w:rsidRPr="00425C8F">
              <w:rPr>
                <w:rFonts w:cs="Arial"/>
              </w:rPr>
              <w:t>USRGRARESP</w:t>
            </w:r>
          </w:p>
        </w:tc>
        <w:tc>
          <w:tcPr>
            <w:tcW w:w="1260" w:type="dxa"/>
            <w:tcBorders>
              <w:top w:val="single" w:sz="6" w:space="0" w:color="000000"/>
            </w:tcBorders>
          </w:tcPr>
          <w:p w:rsidR="007047B6" w:rsidRPr="00425C8F" w:rsidRDefault="007047B6" w:rsidP="002C3F3C">
            <w:pPr>
              <w:pStyle w:val="Tablecontent"/>
            </w:pPr>
            <w:r w:rsidRPr="00425C8F">
              <w:t>A (20)</w:t>
            </w:r>
          </w:p>
        </w:tc>
        <w:tc>
          <w:tcPr>
            <w:tcW w:w="1496" w:type="dxa"/>
            <w:tcBorders>
              <w:top w:val="single" w:sz="6" w:space="0" w:color="000000"/>
            </w:tcBorders>
          </w:tcPr>
          <w:p w:rsidR="007047B6" w:rsidRPr="00425C8F" w:rsidRDefault="007047B6" w:rsidP="002C3F3C">
            <w:pPr>
              <w:pStyle w:val="Tablecontent"/>
            </w:pPr>
            <w:r w:rsidRPr="00425C8F">
              <w:t>M</w:t>
            </w:r>
          </w:p>
        </w:tc>
      </w:tr>
      <w:tr w:rsidR="007047B6" w:rsidRPr="00425C8F" w:rsidTr="002C3F3C">
        <w:trPr>
          <w:trHeight w:val="277"/>
        </w:trPr>
        <w:tc>
          <w:tcPr>
            <w:tcW w:w="1440" w:type="dxa"/>
          </w:tcPr>
          <w:p w:rsidR="007047B6" w:rsidRPr="00425C8F" w:rsidRDefault="007047B6" w:rsidP="002C3F3C">
            <w:pPr>
              <w:pStyle w:val="Tablecontent"/>
              <w:rPr>
                <w:rFonts w:cs="Arial"/>
              </w:rPr>
            </w:pPr>
            <w:r w:rsidRPr="00425C8F">
              <w:rPr>
                <w:rFonts w:cs="Arial"/>
              </w:rPr>
              <w:t>MSISDN</w:t>
            </w:r>
          </w:p>
        </w:tc>
        <w:tc>
          <w:tcPr>
            <w:tcW w:w="1800" w:type="dxa"/>
          </w:tcPr>
          <w:p w:rsidR="007047B6" w:rsidRPr="00425C8F" w:rsidRDefault="007047B6" w:rsidP="002C3F3C">
            <w:pPr>
              <w:pStyle w:val="Tablecontent"/>
              <w:rPr>
                <w:rFonts w:cs="Arial"/>
              </w:rPr>
            </w:pPr>
            <w:r w:rsidRPr="00425C8F">
              <w:rPr>
                <w:rFonts w:cs="Arial"/>
              </w:rPr>
              <w:t>MSISDN  of the Channel user, as per the request</w:t>
            </w:r>
          </w:p>
        </w:tc>
        <w:tc>
          <w:tcPr>
            <w:tcW w:w="2340" w:type="dxa"/>
          </w:tcPr>
          <w:p w:rsidR="007047B6" w:rsidRPr="00425C8F" w:rsidRDefault="007047B6" w:rsidP="002C3F3C">
            <w:pPr>
              <w:pStyle w:val="Tablecontent"/>
              <w:rPr>
                <w:rFonts w:cs="Arial"/>
              </w:rPr>
            </w:pPr>
            <w:r w:rsidRPr="00425C8F">
              <w:rPr>
                <w:rFonts w:cs="Arial"/>
              </w:rPr>
              <w:t>MSISDN of the Channel user whose group role has been associated or de-associated</w:t>
            </w:r>
          </w:p>
          <w:p w:rsidR="007047B6" w:rsidRPr="00425C8F" w:rsidRDefault="007047B6" w:rsidP="002C3F3C">
            <w:pPr>
              <w:pStyle w:val="Tablecontent"/>
              <w:rPr>
                <w:rFonts w:cs="Arial"/>
                <w:b/>
              </w:rPr>
            </w:pPr>
            <w:r w:rsidRPr="00425C8F">
              <w:rPr>
                <w:rFonts w:cs="Arial"/>
                <w:b/>
              </w:rPr>
              <w:t>Not applicable in-case of response against Operator user’s action</w:t>
            </w:r>
          </w:p>
        </w:tc>
        <w:tc>
          <w:tcPr>
            <w:tcW w:w="1260" w:type="dxa"/>
          </w:tcPr>
          <w:p w:rsidR="007047B6" w:rsidRPr="00425C8F" w:rsidRDefault="007047B6" w:rsidP="002C3F3C">
            <w:pPr>
              <w:pStyle w:val="Tablecontent"/>
              <w:rPr>
                <w:rFonts w:cs="Arial"/>
              </w:rPr>
            </w:pPr>
            <w:r w:rsidRPr="00425C8F">
              <w:rPr>
                <w:rFonts w:cs="Arial"/>
              </w:rPr>
              <w:t>9942222</w:t>
            </w:r>
          </w:p>
        </w:tc>
        <w:tc>
          <w:tcPr>
            <w:tcW w:w="1260" w:type="dxa"/>
          </w:tcPr>
          <w:p w:rsidR="007047B6" w:rsidRPr="00425C8F" w:rsidRDefault="007047B6" w:rsidP="002C3F3C">
            <w:pPr>
              <w:pStyle w:val="Tablecontent"/>
              <w:rPr>
                <w:rFonts w:cs="Arial"/>
              </w:rPr>
            </w:pPr>
            <w:r w:rsidRPr="00425C8F">
              <w:rPr>
                <w:rFonts w:cs="Arial"/>
              </w:rPr>
              <w:t>N (15)</w:t>
            </w:r>
          </w:p>
        </w:tc>
        <w:tc>
          <w:tcPr>
            <w:tcW w:w="1496" w:type="dxa"/>
          </w:tcPr>
          <w:p w:rsidR="007047B6" w:rsidRPr="00425C8F" w:rsidRDefault="007047B6" w:rsidP="002C3F3C">
            <w:pPr>
              <w:pStyle w:val="Tablecontent"/>
              <w:rPr>
                <w:rFonts w:cs="Arial"/>
              </w:rPr>
            </w:pPr>
            <w:r w:rsidRPr="00425C8F">
              <w:rPr>
                <w:rFonts w:cs="Arial"/>
              </w:rPr>
              <w:t>M (Value would not available in-case of Operator user)</w:t>
            </w:r>
          </w:p>
        </w:tc>
      </w:tr>
      <w:tr w:rsidR="007047B6" w:rsidRPr="00425C8F" w:rsidTr="002C3F3C">
        <w:trPr>
          <w:trHeight w:val="277"/>
        </w:trPr>
        <w:tc>
          <w:tcPr>
            <w:tcW w:w="1440" w:type="dxa"/>
          </w:tcPr>
          <w:p w:rsidR="007047B6" w:rsidRPr="00425C8F" w:rsidRDefault="007047B6" w:rsidP="002C3F3C">
            <w:pPr>
              <w:pStyle w:val="Tablecontent"/>
              <w:rPr>
                <w:rFonts w:cs="Arial"/>
              </w:rPr>
            </w:pPr>
            <w:r w:rsidRPr="00425C8F">
              <w:rPr>
                <w:rFonts w:cs="Arial"/>
              </w:rPr>
              <w:t>LOGINID</w:t>
            </w:r>
          </w:p>
        </w:tc>
        <w:tc>
          <w:tcPr>
            <w:tcW w:w="1800" w:type="dxa"/>
          </w:tcPr>
          <w:p w:rsidR="007047B6" w:rsidRPr="00425C8F" w:rsidRDefault="007047B6" w:rsidP="002C3F3C">
            <w:pPr>
              <w:pStyle w:val="Tablecontent"/>
              <w:rPr>
                <w:rFonts w:cs="Arial"/>
              </w:rPr>
            </w:pPr>
            <w:r w:rsidRPr="00425C8F">
              <w:rPr>
                <w:rFonts w:cs="Arial"/>
              </w:rPr>
              <w:t>Login ID of the Operator user</w:t>
            </w:r>
          </w:p>
        </w:tc>
        <w:tc>
          <w:tcPr>
            <w:tcW w:w="2340" w:type="dxa"/>
          </w:tcPr>
          <w:p w:rsidR="007047B6" w:rsidRPr="00425C8F" w:rsidRDefault="007047B6" w:rsidP="002C3F3C">
            <w:pPr>
              <w:pStyle w:val="Tablecontent"/>
              <w:rPr>
                <w:rFonts w:cs="Arial"/>
              </w:rPr>
            </w:pPr>
            <w:r w:rsidRPr="00425C8F">
              <w:rPr>
                <w:rFonts w:cs="Arial"/>
              </w:rPr>
              <w:t>Login ID of the Operator user whose group role has been associated or de-associated</w:t>
            </w:r>
          </w:p>
          <w:p w:rsidR="007047B6" w:rsidRPr="00425C8F" w:rsidRDefault="007047B6" w:rsidP="002C3F3C">
            <w:pPr>
              <w:pStyle w:val="Tablecontent"/>
              <w:rPr>
                <w:rFonts w:cs="Arial"/>
              </w:rPr>
            </w:pPr>
            <w:r w:rsidRPr="00425C8F">
              <w:rPr>
                <w:rFonts w:cs="Arial"/>
                <w:b/>
              </w:rPr>
              <w:t>Not applicable in-case of response against Channel user’s action</w:t>
            </w:r>
          </w:p>
        </w:tc>
        <w:tc>
          <w:tcPr>
            <w:tcW w:w="1260" w:type="dxa"/>
          </w:tcPr>
          <w:p w:rsidR="007047B6" w:rsidRPr="00425C8F" w:rsidRDefault="007047B6" w:rsidP="002C3F3C">
            <w:pPr>
              <w:pStyle w:val="Tablecontent"/>
              <w:rPr>
                <w:rFonts w:cs="Arial"/>
              </w:rPr>
            </w:pPr>
            <w:r w:rsidRPr="00425C8F">
              <w:rPr>
                <w:rFonts w:cs="Arial"/>
              </w:rPr>
              <w:t>Mo_ws1</w:t>
            </w:r>
          </w:p>
        </w:tc>
        <w:tc>
          <w:tcPr>
            <w:tcW w:w="1260" w:type="dxa"/>
          </w:tcPr>
          <w:p w:rsidR="007047B6" w:rsidRPr="00425C8F" w:rsidRDefault="007047B6" w:rsidP="002C3F3C">
            <w:pPr>
              <w:pStyle w:val="Tablecontent"/>
              <w:rPr>
                <w:rFonts w:cs="Arial"/>
              </w:rPr>
            </w:pPr>
            <w:r w:rsidRPr="00425C8F">
              <w:rPr>
                <w:rFonts w:cs="Arial"/>
              </w:rPr>
              <w:t>A (20)</w:t>
            </w:r>
          </w:p>
        </w:tc>
        <w:tc>
          <w:tcPr>
            <w:tcW w:w="1496" w:type="dxa"/>
          </w:tcPr>
          <w:p w:rsidR="007047B6" w:rsidRPr="00425C8F" w:rsidRDefault="007047B6" w:rsidP="002C3F3C">
            <w:pPr>
              <w:pStyle w:val="Tablecontent"/>
              <w:rPr>
                <w:rFonts w:cs="Arial"/>
              </w:rPr>
            </w:pPr>
            <w:r w:rsidRPr="00425C8F">
              <w:rPr>
                <w:rFonts w:cs="Arial"/>
              </w:rPr>
              <w:t>M (Value would not available in-case of Channel user)</w:t>
            </w:r>
          </w:p>
        </w:tc>
      </w:tr>
      <w:tr w:rsidR="007047B6" w:rsidRPr="00425C8F" w:rsidTr="002C3F3C">
        <w:trPr>
          <w:trHeight w:val="277"/>
        </w:trPr>
        <w:tc>
          <w:tcPr>
            <w:tcW w:w="1440" w:type="dxa"/>
          </w:tcPr>
          <w:p w:rsidR="007047B6" w:rsidRPr="00425C8F" w:rsidRDefault="007047B6" w:rsidP="002C3F3C">
            <w:pPr>
              <w:pStyle w:val="Tablecontent"/>
              <w:rPr>
                <w:rFonts w:cs="Arial"/>
              </w:rPr>
            </w:pPr>
            <w:r w:rsidRPr="00425C8F">
              <w:rPr>
                <w:rFonts w:cs="Arial"/>
              </w:rPr>
              <w:t>GROLCODE</w:t>
            </w:r>
          </w:p>
        </w:tc>
        <w:tc>
          <w:tcPr>
            <w:tcW w:w="1800" w:type="dxa"/>
          </w:tcPr>
          <w:p w:rsidR="007047B6" w:rsidRPr="00425C8F" w:rsidRDefault="007047B6" w:rsidP="002C3F3C">
            <w:pPr>
              <w:pStyle w:val="Tablecontent"/>
              <w:rPr>
                <w:rFonts w:cs="Arial"/>
              </w:rPr>
            </w:pPr>
            <w:r w:rsidRPr="00425C8F">
              <w:rPr>
                <w:rFonts w:cs="Arial"/>
              </w:rPr>
              <w:t>Group role code, as passed in the request</w:t>
            </w:r>
          </w:p>
        </w:tc>
        <w:tc>
          <w:tcPr>
            <w:tcW w:w="2340" w:type="dxa"/>
          </w:tcPr>
          <w:p w:rsidR="007047B6" w:rsidRPr="00425C8F" w:rsidRDefault="007047B6" w:rsidP="002C3F3C">
            <w:pPr>
              <w:pStyle w:val="Tablecontent"/>
              <w:rPr>
                <w:rFonts w:cs="Arial"/>
              </w:rPr>
            </w:pPr>
            <w:r w:rsidRPr="00425C8F">
              <w:rPr>
                <w:rFonts w:cs="Arial"/>
              </w:rPr>
              <w:t>Code of the group role, which got associated or de-associated with the Operator or Channel user</w:t>
            </w:r>
          </w:p>
        </w:tc>
        <w:tc>
          <w:tcPr>
            <w:tcW w:w="1260" w:type="dxa"/>
          </w:tcPr>
          <w:p w:rsidR="007047B6" w:rsidRPr="00425C8F" w:rsidRDefault="007047B6" w:rsidP="002C3F3C">
            <w:pPr>
              <w:pStyle w:val="Tablecontent"/>
              <w:rPr>
                <w:rFonts w:cs="Arial"/>
              </w:rPr>
            </w:pPr>
            <w:r w:rsidRPr="00425C8F">
              <w:rPr>
                <w:rFonts w:cs="Arial"/>
              </w:rPr>
              <w:t>DISTBAS</w:t>
            </w:r>
          </w:p>
        </w:tc>
        <w:tc>
          <w:tcPr>
            <w:tcW w:w="1260" w:type="dxa"/>
          </w:tcPr>
          <w:p w:rsidR="007047B6" w:rsidRPr="00425C8F" w:rsidRDefault="007047B6" w:rsidP="002C3F3C">
            <w:pPr>
              <w:pStyle w:val="Tablecontent"/>
              <w:rPr>
                <w:rFonts w:cs="Arial"/>
              </w:rPr>
            </w:pPr>
            <w:r w:rsidRPr="00425C8F">
              <w:rPr>
                <w:rFonts w:cs="Arial"/>
              </w:rPr>
              <w:t>A (10)</w:t>
            </w:r>
          </w:p>
        </w:tc>
        <w:tc>
          <w:tcPr>
            <w:tcW w:w="1496" w:type="dxa"/>
          </w:tcPr>
          <w:p w:rsidR="007047B6" w:rsidRPr="00425C8F" w:rsidRDefault="007047B6" w:rsidP="002C3F3C">
            <w:pPr>
              <w:pStyle w:val="Tablecontent"/>
            </w:pPr>
            <w:r w:rsidRPr="00425C8F">
              <w:t>M</w:t>
            </w:r>
          </w:p>
        </w:tc>
      </w:tr>
      <w:tr w:rsidR="007047B6" w:rsidRPr="00425C8F" w:rsidTr="002C3F3C">
        <w:trPr>
          <w:trHeight w:val="277"/>
        </w:trPr>
        <w:tc>
          <w:tcPr>
            <w:tcW w:w="1440" w:type="dxa"/>
          </w:tcPr>
          <w:p w:rsidR="007047B6" w:rsidRPr="00425C8F" w:rsidRDefault="007047B6" w:rsidP="002C3F3C">
            <w:pPr>
              <w:pStyle w:val="Tablecontent"/>
              <w:rPr>
                <w:rFonts w:cs="Arial"/>
              </w:rPr>
            </w:pPr>
            <w:r w:rsidRPr="00425C8F">
              <w:rPr>
                <w:rFonts w:cs="Arial"/>
              </w:rPr>
              <w:t>ACTION</w:t>
            </w:r>
          </w:p>
        </w:tc>
        <w:tc>
          <w:tcPr>
            <w:tcW w:w="1800" w:type="dxa"/>
          </w:tcPr>
          <w:p w:rsidR="007047B6" w:rsidRPr="00425C8F" w:rsidRDefault="007047B6" w:rsidP="002C3F3C">
            <w:pPr>
              <w:pStyle w:val="Tablecontent"/>
              <w:rPr>
                <w:rFonts w:cs="Arial"/>
              </w:rPr>
            </w:pPr>
            <w:r w:rsidRPr="00425C8F">
              <w:rPr>
                <w:rFonts w:cs="Arial"/>
              </w:rPr>
              <w:t>This value would denote what action has been taken against the group role, as per the request</w:t>
            </w:r>
          </w:p>
        </w:tc>
        <w:tc>
          <w:tcPr>
            <w:tcW w:w="2340" w:type="dxa"/>
          </w:tcPr>
          <w:p w:rsidR="007047B6" w:rsidRPr="00425C8F" w:rsidRDefault="007047B6" w:rsidP="002C3F3C">
            <w:pPr>
              <w:pStyle w:val="Tablecontent"/>
              <w:rPr>
                <w:rFonts w:cs="Arial"/>
              </w:rPr>
            </w:pPr>
            <w:r w:rsidRPr="00425C8F">
              <w:rPr>
                <w:rFonts w:cs="Arial"/>
              </w:rPr>
              <w:t>U would denote Associate or update</w:t>
            </w:r>
          </w:p>
          <w:p w:rsidR="007047B6" w:rsidRPr="00425C8F" w:rsidRDefault="007047B6" w:rsidP="002C3F3C">
            <w:pPr>
              <w:pStyle w:val="Tablecontent"/>
              <w:rPr>
                <w:rFonts w:cs="Arial"/>
              </w:rPr>
            </w:pPr>
            <w:r w:rsidRPr="00425C8F">
              <w:rPr>
                <w:rFonts w:cs="Arial"/>
              </w:rPr>
              <w:t>D would denote De-associate</w:t>
            </w:r>
          </w:p>
        </w:tc>
        <w:tc>
          <w:tcPr>
            <w:tcW w:w="1260" w:type="dxa"/>
          </w:tcPr>
          <w:p w:rsidR="007047B6" w:rsidRPr="00425C8F" w:rsidRDefault="007047B6" w:rsidP="002C3F3C">
            <w:pPr>
              <w:pStyle w:val="Tablecontent"/>
              <w:rPr>
                <w:rFonts w:cs="Arial"/>
              </w:rPr>
            </w:pPr>
            <w:r w:rsidRPr="00425C8F">
              <w:rPr>
                <w:rFonts w:cs="Arial"/>
              </w:rPr>
              <w:t>U</w:t>
            </w:r>
          </w:p>
        </w:tc>
        <w:tc>
          <w:tcPr>
            <w:tcW w:w="1260" w:type="dxa"/>
          </w:tcPr>
          <w:p w:rsidR="007047B6" w:rsidRPr="00425C8F" w:rsidRDefault="007047B6" w:rsidP="002C3F3C">
            <w:pPr>
              <w:pStyle w:val="Tablecontent"/>
              <w:rPr>
                <w:rFonts w:cs="Arial"/>
              </w:rPr>
            </w:pPr>
            <w:r w:rsidRPr="00425C8F">
              <w:rPr>
                <w:rFonts w:cs="Arial"/>
              </w:rPr>
              <w:t>A (1)</w:t>
            </w:r>
          </w:p>
        </w:tc>
        <w:tc>
          <w:tcPr>
            <w:tcW w:w="1496" w:type="dxa"/>
          </w:tcPr>
          <w:p w:rsidR="007047B6" w:rsidRPr="00425C8F" w:rsidRDefault="007047B6" w:rsidP="002C3F3C">
            <w:pPr>
              <w:pStyle w:val="Tablecontent"/>
              <w:rPr>
                <w:rFonts w:cs="Arial"/>
              </w:rPr>
            </w:pPr>
            <w:r w:rsidRPr="00425C8F">
              <w:rPr>
                <w:rFonts w:cs="Arial"/>
              </w:rPr>
              <w:t>M</w:t>
            </w:r>
          </w:p>
        </w:tc>
      </w:tr>
      <w:tr w:rsidR="007047B6" w:rsidRPr="00425C8F" w:rsidTr="002C3F3C">
        <w:trPr>
          <w:cantSplit/>
          <w:trHeight w:val="277"/>
        </w:trPr>
        <w:tc>
          <w:tcPr>
            <w:tcW w:w="1440" w:type="dxa"/>
          </w:tcPr>
          <w:p w:rsidR="007047B6" w:rsidRPr="00425C8F" w:rsidRDefault="007047B6" w:rsidP="002C3F3C">
            <w:pPr>
              <w:pStyle w:val="Tablecontent"/>
              <w:rPr>
                <w:rFonts w:cs="Arial"/>
              </w:rPr>
            </w:pPr>
            <w:r w:rsidRPr="00425C8F">
              <w:rPr>
                <w:rFonts w:cs="Arial"/>
              </w:rPr>
              <w:t>TXNSTATUS</w:t>
            </w:r>
          </w:p>
        </w:tc>
        <w:tc>
          <w:tcPr>
            <w:tcW w:w="1800" w:type="dxa"/>
          </w:tcPr>
          <w:p w:rsidR="007047B6" w:rsidRPr="00425C8F" w:rsidRDefault="007047B6" w:rsidP="002C3F3C">
            <w:pPr>
              <w:pStyle w:val="Tablecontent"/>
              <w:rPr>
                <w:rFonts w:cs="Arial"/>
              </w:rPr>
            </w:pPr>
            <w:r w:rsidRPr="00425C8F">
              <w:rPr>
                <w:rFonts w:cs="Arial"/>
              </w:rPr>
              <w:t>Transaction Status</w:t>
            </w:r>
          </w:p>
        </w:tc>
        <w:tc>
          <w:tcPr>
            <w:tcW w:w="2340" w:type="dxa"/>
          </w:tcPr>
          <w:p w:rsidR="007047B6" w:rsidRPr="00425C8F" w:rsidRDefault="007047B6" w:rsidP="002C3F3C">
            <w:pPr>
              <w:pStyle w:val="Tablecontent"/>
              <w:rPr>
                <w:rFonts w:cs="Arial"/>
              </w:rPr>
            </w:pPr>
            <w:r w:rsidRPr="00425C8F">
              <w:rPr>
                <w:rFonts w:cs="Arial"/>
              </w:rPr>
              <w:t>Status of the request</w:t>
            </w:r>
          </w:p>
          <w:p w:rsidR="007047B6" w:rsidRPr="00425C8F" w:rsidRDefault="007047B6" w:rsidP="002C3F3C">
            <w:pPr>
              <w:pStyle w:val="TableListBullet1"/>
              <w:jc w:val="left"/>
              <w:rPr>
                <w:rFonts w:cs="Arial"/>
              </w:rPr>
            </w:pPr>
            <w:r w:rsidRPr="00425C8F">
              <w:rPr>
                <w:rFonts w:cs="Arial"/>
              </w:rPr>
              <w:t xml:space="preserve">Transaction Status = 200 means Success, </w:t>
            </w:r>
          </w:p>
          <w:p w:rsidR="007047B6" w:rsidRPr="00425C8F" w:rsidRDefault="007047B6" w:rsidP="002C3F3C">
            <w:pPr>
              <w:pStyle w:val="TableListBullet1"/>
              <w:jc w:val="left"/>
              <w:rPr>
                <w:rFonts w:cs="Arial"/>
              </w:rPr>
            </w:pPr>
            <w:r w:rsidRPr="00425C8F">
              <w:rPr>
                <w:rFonts w:cs="Arial"/>
              </w:rPr>
              <w:t>Transaction Status Other than 200 means failed</w:t>
            </w:r>
          </w:p>
        </w:tc>
        <w:tc>
          <w:tcPr>
            <w:tcW w:w="1260" w:type="dxa"/>
          </w:tcPr>
          <w:p w:rsidR="007047B6" w:rsidRPr="00425C8F" w:rsidRDefault="007047B6" w:rsidP="002C3F3C">
            <w:pPr>
              <w:pStyle w:val="Tablecontent"/>
              <w:rPr>
                <w:rFonts w:cs="Arial"/>
              </w:rPr>
            </w:pPr>
            <w:r w:rsidRPr="00425C8F">
              <w:rPr>
                <w:rFonts w:cs="Arial"/>
              </w:rPr>
              <w:t>200</w:t>
            </w:r>
          </w:p>
        </w:tc>
        <w:tc>
          <w:tcPr>
            <w:tcW w:w="1260" w:type="dxa"/>
          </w:tcPr>
          <w:p w:rsidR="007047B6" w:rsidRPr="00425C8F" w:rsidRDefault="007047B6" w:rsidP="002C3F3C">
            <w:pPr>
              <w:pStyle w:val="Tablecontent"/>
              <w:rPr>
                <w:rFonts w:cs="Arial"/>
              </w:rPr>
            </w:pPr>
            <w:r w:rsidRPr="00425C8F">
              <w:rPr>
                <w:rFonts w:cs="Arial"/>
              </w:rPr>
              <w:t>N (7)</w:t>
            </w:r>
          </w:p>
        </w:tc>
        <w:tc>
          <w:tcPr>
            <w:tcW w:w="1496" w:type="dxa"/>
          </w:tcPr>
          <w:p w:rsidR="007047B6" w:rsidRPr="00425C8F" w:rsidRDefault="007047B6" w:rsidP="002C3F3C">
            <w:pPr>
              <w:pStyle w:val="Tablecontent"/>
              <w:rPr>
                <w:rFonts w:cs="Arial"/>
              </w:rPr>
            </w:pPr>
            <w:r w:rsidRPr="00425C8F">
              <w:rPr>
                <w:rFonts w:cs="Arial"/>
              </w:rPr>
              <w:t>M</w:t>
            </w:r>
          </w:p>
        </w:tc>
      </w:tr>
      <w:tr w:rsidR="007047B6" w:rsidRPr="00425C8F" w:rsidTr="002C3F3C">
        <w:trPr>
          <w:cantSplit/>
          <w:trHeight w:val="277"/>
        </w:trPr>
        <w:tc>
          <w:tcPr>
            <w:tcW w:w="1440" w:type="dxa"/>
          </w:tcPr>
          <w:p w:rsidR="007047B6" w:rsidRPr="00425C8F" w:rsidRDefault="007047B6" w:rsidP="002C3F3C">
            <w:pPr>
              <w:pStyle w:val="Tablecontent"/>
              <w:rPr>
                <w:rFonts w:cs="Arial"/>
              </w:rPr>
            </w:pPr>
            <w:r w:rsidRPr="00425C8F">
              <w:rPr>
                <w:rFonts w:cs="Arial"/>
              </w:rPr>
              <w:t>MESSAGE</w:t>
            </w:r>
          </w:p>
        </w:tc>
        <w:tc>
          <w:tcPr>
            <w:tcW w:w="1800" w:type="dxa"/>
          </w:tcPr>
          <w:p w:rsidR="007047B6" w:rsidRPr="00425C8F" w:rsidRDefault="007047B6" w:rsidP="002C3F3C">
            <w:pPr>
              <w:pStyle w:val="Tablecontent"/>
              <w:rPr>
                <w:rFonts w:cs="Arial"/>
              </w:rPr>
            </w:pPr>
            <w:r w:rsidRPr="00425C8F">
              <w:rPr>
                <w:rFonts w:cs="Arial"/>
              </w:rPr>
              <w:t>Response message</w:t>
            </w:r>
          </w:p>
        </w:tc>
        <w:tc>
          <w:tcPr>
            <w:tcW w:w="2340" w:type="dxa"/>
          </w:tcPr>
          <w:p w:rsidR="007047B6" w:rsidRPr="00425C8F" w:rsidRDefault="007047B6" w:rsidP="002C3F3C">
            <w:pPr>
              <w:pStyle w:val="Tablecontent"/>
              <w:rPr>
                <w:rFonts w:cs="Arial"/>
              </w:rPr>
            </w:pPr>
            <w:r w:rsidRPr="00425C8F">
              <w:rPr>
                <w:rFonts w:cs="Arial"/>
              </w:rPr>
              <w:t>Response message against request</w:t>
            </w:r>
          </w:p>
        </w:tc>
        <w:tc>
          <w:tcPr>
            <w:tcW w:w="1260" w:type="dxa"/>
          </w:tcPr>
          <w:p w:rsidR="007047B6" w:rsidRPr="00425C8F" w:rsidRDefault="007047B6" w:rsidP="002C3F3C">
            <w:pPr>
              <w:pStyle w:val="Tablecontent"/>
              <w:rPr>
                <w:rFonts w:cs="Arial"/>
              </w:rPr>
            </w:pPr>
            <w:r w:rsidRPr="00425C8F">
              <w:rPr>
                <w:rFonts w:cs="Arial"/>
              </w:rPr>
              <w:t>Message test</w:t>
            </w:r>
          </w:p>
        </w:tc>
        <w:tc>
          <w:tcPr>
            <w:tcW w:w="1260" w:type="dxa"/>
          </w:tcPr>
          <w:p w:rsidR="007047B6" w:rsidRPr="00425C8F" w:rsidRDefault="007047B6" w:rsidP="002C3F3C">
            <w:pPr>
              <w:pStyle w:val="Tablecontent"/>
              <w:rPr>
                <w:rFonts w:cs="Arial"/>
              </w:rPr>
            </w:pPr>
            <w:r w:rsidRPr="00425C8F">
              <w:rPr>
                <w:rFonts w:cs="Arial"/>
              </w:rPr>
              <w:t>A (250)</w:t>
            </w:r>
          </w:p>
        </w:tc>
        <w:tc>
          <w:tcPr>
            <w:tcW w:w="1496" w:type="dxa"/>
          </w:tcPr>
          <w:p w:rsidR="007047B6" w:rsidRPr="00425C8F" w:rsidRDefault="007047B6" w:rsidP="002C3F3C">
            <w:pPr>
              <w:pStyle w:val="Tablecontent"/>
              <w:rPr>
                <w:rFonts w:cs="Arial"/>
              </w:rPr>
            </w:pPr>
            <w:r w:rsidRPr="00425C8F">
              <w:rPr>
                <w:rFonts w:cs="Arial"/>
              </w:rPr>
              <w:t>O</w:t>
            </w:r>
          </w:p>
        </w:tc>
      </w:tr>
    </w:tbl>
    <w:p w:rsidR="007047B6" w:rsidRPr="00425C8F" w:rsidRDefault="007047B6" w:rsidP="007047B6">
      <w:pPr>
        <w:pStyle w:val="Head"/>
      </w:pPr>
    </w:p>
    <w:p w:rsidR="007047B6" w:rsidRPr="00425C8F" w:rsidRDefault="007047B6" w:rsidP="007047B6">
      <w:pPr>
        <w:pStyle w:val="NoteHeading"/>
        <w:rPr>
          <w:color w:val="auto"/>
        </w:rPr>
      </w:pPr>
      <w:r w:rsidRPr="00425C8F">
        <w:rPr>
          <w:color w:val="auto"/>
        </w:rPr>
        <w:t>The value of TYPE tag is fixed, as mentioned above</w:t>
      </w:r>
    </w:p>
    <w:p w:rsidR="00D30ACD" w:rsidRPr="00425C8F" w:rsidRDefault="007047B6" w:rsidP="00D30ACD">
      <w:pPr>
        <w:pStyle w:val="NoteHeading"/>
        <w:rPr>
          <w:color w:val="auto"/>
          <w:lang w:val="en-IN"/>
        </w:rPr>
      </w:pPr>
      <w:r w:rsidRPr="00425C8F">
        <w:rPr>
          <w:color w:val="auto"/>
        </w:rPr>
        <w:t>Notification related to group role change, remains same as currently applicable, in other words, no SMS notification would be pushed in case of group role association or de-association</w:t>
      </w:r>
    </w:p>
    <w:p w:rsidR="00633175" w:rsidRPr="00425C8F" w:rsidRDefault="00633175" w:rsidP="00633175">
      <w:pPr>
        <w:pStyle w:val="BodyText2"/>
        <w:rPr>
          <w:lang w:val="en-IN"/>
        </w:rPr>
      </w:pPr>
    </w:p>
    <w:p w:rsidR="00633175" w:rsidRPr="00425C8F" w:rsidRDefault="00633175" w:rsidP="00337049">
      <w:pPr>
        <w:pStyle w:val="Heading2"/>
      </w:pPr>
      <w:bookmarkStart w:id="621" w:name="_Toc379631431"/>
      <w:bookmarkStart w:id="622" w:name="_Toc380482378"/>
      <w:bookmarkStart w:id="623" w:name="_Toc485139728"/>
      <w:r w:rsidRPr="00425C8F">
        <w:t>MNP (Porting IN/OUT)</w:t>
      </w:r>
      <w:bookmarkEnd w:id="621"/>
      <w:bookmarkEnd w:id="622"/>
      <w:bookmarkEnd w:id="623"/>
    </w:p>
    <w:p w:rsidR="00633175" w:rsidRPr="00425C8F" w:rsidRDefault="00633175" w:rsidP="00633175">
      <w:pPr>
        <w:pStyle w:val="BodyText2"/>
      </w:pPr>
      <w:r w:rsidRPr="00425C8F">
        <w:rPr>
          <w:lang w:val="en-IN"/>
        </w:rPr>
        <w:t>External system may use this API to</w:t>
      </w:r>
      <w:r w:rsidRPr="00425C8F">
        <w:t xml:space="preserve"> send the request for MSISDN porting IN or OUT in the system.</w:t>
      </w:r>
    </w:p>
    <w:p w:rsidR="00633175" w:rsidRPr="00425C8F" w:rsidRDefault="00633175" w:rsidP="00633175">
      <w:pPr>
        <w:pStyle w:val="BodyText2"/>
      </w:pPr>
    </w:p>
    <w:p w:rsidR="00633175" w:rsidRPr="00425C8F" w:rsidRDefault="00633175" w:rsidP="00D8124A">
      <w:pPr>
        <w:pStyle w:val="Heading"/>
        <w:rPr>
          <w:color w:val="auto"/>
        </w:rPr>
      </w:pPr>
      <w:bookmarkStart w:id="624" w:name="_Toc379631432"/>
      <w:bookmarkStart w:id="625" w:name="_Toc380482379"/>
      <w:r w:rsidRPr="00425C8F">
        <w:rPr>
          <w:color w:val="auto"/>
        </w:rPr>
        <w:t>Request Syntax</w:t>
      </w:r>
      <w:bookmarkEnd w:id="624"/>
      <w:bookmarkEnd w:id="625"/>
    </w:p>
    <w:p w:rsidR="00633175" w:rsidRPr="00425C8F" w:rsidRDefault="00633175" w:rsidP="00633175">
      <w:pPr>
        <w:pStyle w:val="BodyText2"/>
      </w:pPr>
      <w:r w:rsidRPr="00425C8F">
        <w:t>The External System will send the following request for MSISDN porting. The request format and details of request are mentioned below.</w:t>
      </w:r>
    </w:p>
    <w:p w:rsidR="00633175" w:rsidRPr="00425C8F" w:rsidRDefault="00633175" w:rsidP="00633175">
      <w:pPr>
        <w:pStyle w:val="BodyText2"/>
      </w:pPr>
    </w:p>
    <w:p w:rsidR="00633175" w:rsidRPr="00425C8F" w:rsidRDefault="00633175" w:rsidP="00633175">
      <w:pPr>
        <w:pStyle w:val="BodyText2"/>
        <w:rPr>
          <w:b/>
          <w:bCs/>
          <w:u w:val="single"/>
        </w:rPr>
      </w:pPr>
      <w:r w:rsidRPr="00425C8F">
        <w:rPr>
          <w:b/>
          <w:bCs/>
          <w:u w:val="single"/>
        </w:rPr>
        <w:t>Request Syntax</w:t>
      </w:r>
    </w:p>
    <w:p w:rsidR="00633175" w:rsidRPr="00425C8F" w:rsidRDefault="00633175" w:rsidP="00633175">
      <w:pPr>
        <w:pStyle w:val="BodyText2"/>
        <w:rPr>
          <w:b/>
          <w:bCs/>
          <w:u w:val="single"/>
        </w:rPr>
      </w:pPr>
    </w:p>
    <w:p w:rsidR="00633175" w:rsidRPr="00425C8F" w:rsidRDefault="00633175" w:rsidP="00633175">
      <w:pPr>
        <w:pStyle w:val="BodyText2"/>
        <w:ind w:left="720"/>
      </w:pPr>
      <w:proofErr w:type="gramStart"/>
      <w:r w:rsidRPr="00425C8F">
        <w:t>&lt;?xml</w:t>
      </w:r>
      <w:proofErr w:type="gramEnd"/>
      <w:r w:rsidRPr="00425C8F">
        <w:t xml:space="preserve"> version="1.0"?&gt;</w:t>
      </w:r>
    </w:p>
    <w:p w:rsidR="00633175" w:rsidRPr="00425C8F" w:rsidRDefault="00633175" w:rsidP="00633175">
      <w:pPr>
        <w:pStyle w:val="BodyText2"/>
        <w:ind w:left="720"/>
      </w:pPr>
      <w:r w:rsidRPr="00425C8F">
        <w:t>&lt;COMMAND&gt;</w:t>
      </w:r>
    </w:p>
    <w:p w:rsidR="00633175" w:rsidRPr="00425C8F" w:rsidRDefault="00633175" w:rsidP="00633175">
      <w:pPr>
        <w:pStyle w:val="BodyText2"/>
        <w:ind w:left="720"/>
      </w:pPr>
      <w:r w:rsidRPr="00425C8F">
        <w:t>&lt;TYPE&gt;</w:t>
      </w:r>
      <w:r w:rsidRPr="00425C8F">
        <w:rPr>
          <w:b/>
        </w:rPr>
        <w:t>UPLOADMNPFILEREQ</w:t>
      </w:r>
      <w:r w:rsidRPr="00425C8F">
        <w:t>&lt;/TYPE&gt;</w:t>
      </w:r>
    </w:p>
    <w:p w:rsidR="00633175" w:rsidRPr="00425C8F" w:rsidRDefault="00633175" w:rsidP="00633175">
      <w:pPr>
        <w:pStyle w:val="BodyText2"/>
        <w:ind w:left="720"/>
      </w:pPr>
      <w:r w:rsidRPr="00425C8F">
        <w:t>&lt;DATE&gt;&lt;Date and time &gt;&lt;/DATE&gt;</w:t>
      </w:r>
    </w:p>
    <w:p w:rsidR="00633175" w:rsidRPr="00425C8F" w:rsidRDefault="00633175" w:rsidP="00633175">
      <w:pPr>
        <w:pStyle w:val="BodyText2"/>
        <w:ind w:left="720"/>
      </w:pPr>
      <w:r w:rsidRPr="00425C8F">
        <w:t>&lt;EXTNWCODE&gt;&lt;Network External Code&gt;&lt;/EXTNWCODE&gt;</w:t>
      </w:r>
    </w:p>
    <w:p w:rsidR="00633175" w:rsidRPr="00425C8F" w:rsidRDefault="00633175" w:rsidP="00633175">
      <w:pPr>
        <w:pStyle w:val="BodyText2"/>
        <w:ind w:left="720"/>
      </w:pPr>
      <w:r w:rsidRPr="00425C8F">
        <w:t>&lt;CATCODE&gt;&lt;Category Code of the Operator user&gt;&lt;/CATCODE&gt;</w:t>
      </w:r>
    </w:p>
    <w:p w:rsidR="00633175" w:rsidRPr="00425C8F" w:rsidRDefault="00633175" w:rsidP="00633175">
      <w:pPr>
        <w:pStyle w:val="BodyText2"/>
        <w:ind w:left="720"/>
      </w:pPr>
      <w:r w:rsidRPr="00425C8F">
        <w:t>&lt;EMPCODE&gt;&lt;Employee Code of the Operator user&gt;&lt;/EMPCODE&gt;</w:t>
      </w:r>
    </w:p>
    <w:p w:rsidR="00633175" w:rsidRPr="00425C8F" w:rsidRDefault="00633175" w:rsidP="00633175">
      <w:pPr>
        <w:pStyle w:val="BodyText2"/>
        <w:ind w:left="720"/>
      </w:pPr>
      <w:r w:rsidRPr="00425C8F">
        <w:t>&lt;LOGINID&gt;&lt;Login ID of the Operator user&gt;&lt;/LOGINID&gt;</w:t>
      </w:r>
    </w:p>
    <w:p w:rsidR="00633175" w:rsidRPr="00425C8F" w:rsidRDefault="00633175" w:rsidP="00633175">
      <w:pPr>
        <w:pStyle w:val="BodyText2"/>
        <w:ind w:left="720"/>
      </w:pPr>
      <w:r w:rsidRPr="00425C8F">
        <w:t>&lt;PASSWORD&gt;&lt;Password of the Operator user&gt;&lt;/PASSWORD&gt;</w:t>
      </w:r>
    </w:p>
    <w:p w:rsidR="00633175" w:rsidRPr="00425C8F" w:rsidRDefault="00633175" w:rsidP="00633175">
      <w:pPr>
        <w:pStyle w:val="BodyText2"/>
        <w:ind w:left="720"/>
        <w:jc w:val="left"/>
      </w:pPr>
      <w:r w:rsidRPr="00425C8F">
        <w:t>&lt;EXTREFNUM&gt;&lt;Unique Reference number in the external system&gt;&lt;/EXTREFNUM&gt;</w:t>
      </w:r>
    </w:p>
    <w:p w:rsidR="00633175" w:rsidRPr="00425C8F" w:rsidRDefault="00633175" w:rsidP="00633175">
      <w:pPr>
        <w:pStyle w:val="BodyText2"/>
        <w:ind w:left="720"/>
      </w:pPr>
      <w:r w:rsidRPr="00425C8F">
        <w:t>&lt;DATA&gt;</w:t>
      </w:r>
    </w:p>
    <w:p w:rsidR="00633175" w:rsidRPr="00425C8F" w:rsidRDefault="00633175" w:rsidP="00633175">
      <w:pPr>
        <w:pStyle w:val="BodyText2"/>
        <w:ind w:left="1440"/>
      </w:pPr>
      <w:r w:rsidRPr="00425C8F">
        <w:t>&lt;MSISDN&gt;&lt;MSISDN&gt;&lt;/ MSISDN&gt;</w:t>
      </w:r>
    </w:p>
    <w:p w:rsidR="00633175" w:rsidRPr="00425C8F" w:rsidRDefault="00633175" w:rsidP="00633175">
      <w:pPr>
        <w:pStyle w:val="BodyText2"/>
        <w:ind w:left="720" w:firstLine="720"/>
      </w:pPr>
      <w:r w:rsidRPr="00425C8F">
        <w:t>&lt;SUBSTYPE&gt;&lt;PRE/POST&gt;&lt;/SUBSTYPE&gt;</w:t>
      </w:r>
    </w:p>
    <w:p w:rsidR="00633175" w:rsidRPr="00425C8F" w:rsidRDefault="00633175" w:rsidP="00633175">
      <w:pPr>
        <w:pStyle w:val="Code"/>
        <w:ind w:left="900" w:hanging="180"/>
        <w:jc w:val="left"/>
        <w:rPr>
          <w:rFonts w:ascii="Arial" w:hAnsi="Arial"/>
        </w:rPr>
      </w:pPr>
      <w:r w:rsidRPr="00425C8F">
        <w:rPr>
          <w:rFonts w:ascii="Arial" w:hAnsi="Arial" w:cs="Arial"/>
          <w:b/>
        </w:rPr>
        <w:tab/>
      </w:r>
      <w:r w:rsidRPr="00425C8F">
        <w:rPr>
          <w:rFonts w:ascii="Arial" w:eastAsia="Arial Unicode MS" w:hAnsi="Arial" w:cs="Arial"/>
          <w:szCs w:val="20"/>
        </w:rPr>
        <w:t xml:space="preserve">  </w:t>
      </w:r>
      <w:r w:rsidRPr="00425C8F">
        <w:rPr>
          <w:rFonts w:ascii="Arial" w:eastAsia="Arial Unicode MS" w:hAnsi="Arial" w:cs="Arial"/>
          <w:szCs w:val="20"/>
        </w:rPr>
        <w:tab/>
      </w:r>
      <w:r w:rsidRPr="00425C8F">
        <w:rPr>
          <w:rFonts w:ascii="Arial" w:hAnsi="Arial"/>
        </w:rPr>
        <w:t>&lt;PORTTYPE&gt;&lt;IN/OUT&gt;&lt;/PORTTYPE&gt;</w:t>
      </w:r>
    </w:p>
    <w:p w:rsidR="00633175" w:rsidRPr="00425C8F" w:rsidRDefault="00633175" w:rsidP="00633175">
      <w:pPr>
        <w:pStyle w:val="BodyText2"/>
        <w:ind w:left="720"/>
      </w:pPr>
      <w:r w:rsidRPr="00425C8F">
        <w:t>&lt;/DATA&gt;</w:t>
      </w:r>
    </w:p>
    <w:p w:rsidR="00633175" w:rsidRPr="00425C8F" w:rsidRDefault="00633175" w:rsidP="00633175">
      <w:pPr>
        <w:pStyle w:val="BodyText2"/>
        <w:ind w:left="720"/>
        <w:rPr>
          <w:b/>
          <w:bCs/>
          <w:u w:val="single"/>
        </w:rPr>
      </w:pPr>
      <w:r w:rsidRPr="00425C8F">
        <w:t>&lt;/COMMAND&gt;</w:t>
      </w:r>
    </w:p>
    <w:p w:rsidR="00633175" w:rsidRPr="00425C8F" w:rsidRDefault="00633175" w:rsidP="00633175">
      <w:pPr>
        <w:pStyle w:val="BodyText2"/>
      </w:pPr>
    </w:p>
    <w:p w:rsidR="00633175" w:rsidRPr="00425C8F" w:rsidRDefault="00633175" w:rsidP="00633175">
      <w:pPr>
        <w:pStyle w:val="BodyText2"/>
      </w:pPr>
      <w:r w:rsidRPr="00425C8F">
        <w:rPr>
          <w:b/>
          <w:bCs/>
          <w:u w:val="single"/>
        </w:rPr>
        <w:t>Fields Detail</w:t>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92"/>
        <w:gridCol w:w="8"/>
        <w:gridCol w:w="1440"/>
        <w:gridCol w:w="21"/>
        <w:gridCol w:w="339"/>
        <w:gridCol w:w="2340"/>
        <w:gridCol w:w="14"/>
        <w:gridCol w:w="1559"/>
        <w:gridCol w:w="47"/>
        <w:gridCol w:w="720"/>
        <w:gridCol w:w="180"/>
        <w:gridCol w:w="45"/>
        <w:gridCol w:w="855"/>
      </w:tblGrid>
      <w:tr w:rsidR="00633175" w:rsidRPr="00425C8F" w:rsidTr="00762089">
        <w:trPr>
          <w:trHeight w:val="277"/>
          <w:tblHeader/>
        </w:trPr>
        <w:tc>
          <w:tcPr>
            <w:tcW w:w="1800" w:type="dxa"/>
            <w:gridSpan w:val="2"/>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TAG</w:t>
            </w:r>
          </w:p>
        </w:tc>
        <w:tc>
          <w:tcPr>
            <w:tcW w:w="1800" w:type="dxa"/>
            <w:gridSpan w:val="3"/>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Fields</w:t>
            </w:r>
          </w:p>
        </w:tc>
        <w:tc>
          <w:tcPr>
            <w:tcW w:w="2340" w:type="dxa"/>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Remarks</w:t>
            </w:r>
          </w:p>
        </w:tc>
        <w:tc>
          <w:tcPr>
            <w:tcW w:w="1620" w:type="dxa"/>
            <w:gridSpan w:val="3"/>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Example</w:t>
            </w:r>
          </w:p>
        </w:tc>
        <w:tc>
          <w:tcPr>
            <w:tcW w:w="720" w:type="dxa"/>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Filed Type</w:t>
            </w:r>
          </w:p>
        </w:tc>
        <w:tc>
          <w:tcPr>
            <w:tcW w:w="1080" w:type="dxa"/>
            <w:gridSpan w:val="3"/>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Optional/</w:t>
            </w:r>
          </w:p>
          <w:p w:rsidR="00633175" w:rsidRPr="00425C8F" w:rsidRDefault="00633175" w:rsidP="00762089">
            <w:pPr>
              <w:pStyle w:val="TableColumnLabels"/>
              <w:rPr>
                <w:color w:val="auto"/>
              </w:rPr>
            </w:pPr>
            <w:r w:rsidRPr="00425C8F">
              <w:rPr>
                <w:color w:val="auto"/>
              </w:rPr>
              <w:t>Mandatory</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7"/>
        </w:trPr>
        <w:tc>
          <w:tcPr>
            <w:tcW w:w="9360" w:type="dxa"/>
            <w:gridSpan w:val="13"/>
          </w:tcPr>
          <w:p w:rsidR="00633175" w:rsidRPr="00425C8F" w:rsidRDefault="00633175" w:rsidP="00762089">
            <w:pPr>
              <w:pStyle w:val="Tablecontent"/>
              <w:rPr>
                <w:rFonts w:cs="Arial"/>
                <w:b/>
                <w:bCs/>
              </w:rPr>
            </w:pPr>
            <w:r w:rsidRPr="00425C8F">
              <w:rPr>
                <w:rFonts w:cs="Arial"/>
                <w:b/>
                <w:bCs/>
              </w:rPr>
              <w:t>Common TAGS</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800" w:type="dxa"/>
            <w:gridSpan w:val="2"/>
          </w:tcPr>
          <w:p w:rsidR="00633175" w:rsidRPr="00425C8F" w:rsidRDefault="00633175" w:rsidP="00762089">
            <w:pPr>
              <w:pStyle w:val="Tablecontent"/>
              <w:rPr>
                <w:rFonts w:cs="Arial"/>
              </w:rPr>
            </w:pPr>
            <w:r w:rsidRPr="00425C8F">
              <w:rPr>
                <w:rFonts w:cs="Arial"/>
              </w:rPr>
              <w:t>TYPE</w:t>
            </w:r>
          </w:p>
        </w:tc>
        <w:tc>
          <w:tcPr>
            <w:tcW w:w="1440" w:type="dxa"/>
          </w:tcPr>
          <w:p w:rsidR="00633175" w:rsidRPr="00425C8F" w:rsidRDefault="00633175" w:rsidP="00762089">
            <w:pPr>
              <w:pStyle w:val="Tablecontent"/>
              <w:rPr>
                <w:rFonts w:cs="Arial"/>
              </w:rPr>
            </w:pPr>
            <w:r w:rsidRPr="00425C8F">
              <w:rPr>
                <w:rFonts w:cs="Arial"/>
              </w:rPr>
              <w:t>Request type</w:t>
            </w:r>
          </w:p>
        </w:tc>
        <w:tc>
          <w:tcPr>
            <w:tcW w:w="2700" w:type="dxa"/>
            <w:gridSpan w:val="3"/>
          </w:tcPr>
          <w:p w:rsidR="00633175" w:rsidRPr="00425C8F" w:rsidRDefault="00633175" w:rsidP="00762089">
            <w:pPr>
              <w:pStyle w:val="Tablecontent"/>
              <w:rPr>
                <w:rFonts w:cs="Arial"/>
              </w:rPr>
            </w:pPr>
            <w:r w:rsidRPr="00425C8F">
              <w:rPr>
                <w:rFonts w:cs="Arial"/>
              </w:rPr>
              <w:t>Request Type, should be sent with each request - fixed</w:t>
            </w:r>
          </w:p>
        </w:tc>
        <w:tc>
          <w:tcPr>
            <w:tcW w:w="1620" w:type="dxa"/>
            <w:gridSpan w:val="3"/>
          </w:tcPr>
          <w:p w:rsidR="00633175" w:rsidRPr="00425C8F" w:rsidRDefault="00633175" w:rsidP="00762089">
            <w:pPr>
              <w:pStyle w:val="Tablecontent"/>
              <w:rPr>
                <w:rFonts w:cs="Arial"/>
              </w:rPr>
            </w:pPr>
            <w:r w:rsidRPr="00425C8F">
              <w:t>UPLOADMNPFILEREQ</w:t>
            </w:r>
          </w:p>
        </w:tc>
        <w:tc>
          <w:tcPr>
            <w:tcW w:w="900" w:type="dxa"/>
            <w:gridSpan w:val="2"/>
          </w:tcPr>
          <w:p w:rsidR="00633175" w:rsidRPr="00425C8F" w:rsidRDefault="00633175" w:rsidP="00762089">
            <w:pPr>
              <w:pStyle w:val="Tablecontent"/>
              <w:rPr>
                <w:rFonts w:cs="Arial"/>
              </w:rPr>
            </w:pPr>
            <w:r w:rsidRPr="00425C8F">
              <w:rPr>
                <w:rFonts w:cs="Arial"/>
              </w:rPr>
              <w:t>A (20)</w:t>
            </w:r>
          </w:p>
        </w:tc>
        <w:tc>
          <w:tcPr>
            <w:tcW w:w="900" w:type="dxa"/>
            <w:gridSpan w:val="2"/>
          </w:tcPr>
          <w:p w:rsidR="00633175" w:rsidRPr="00425C8F" w:rsidRDefault="00633175" w:rsidP="00762089">
            <w:pPr>
              <w:pStyle w:val="Tablecontent"/>
              <w:rPr>
                <w:rFonts w:cs="Arial"/>
              </w:rPr>
            </w:pPr>
            <w:r w:rsidRPr="00425C8F">
              <w:rPr>
                <w:rFonts w:cs="Arial"/>
              </w:rPr>
              <w:t>M</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800" w:type="dxa"/>
            <w:gridSpan w:val="2"/>
          </w:tcPr>
          <w:p w:rsidR="00633175" w:rsidRPr="00425C8F" w:rsidRDefault="00633175" w:rsidP="00762089">
            <w:pPr>
              <w:pStyle w:val="Tablecontent"/>
              <w:rPr>
                <w:rFonts w:cs="Arial"/>
              </w:rPr>
            </w:pPr>
            <w:r w:rsidRPr="00425C8F">
              <w:rPr>
                <w:rFonts w:cs="Arial"/>
              </w:rPr>
              <w:t>DATE</w:t>
            </w:r>
          </w:p>
        </w:tc>
        <w:tc>
          <w:tcPr>
            <w:tcW w:w="1440" w:type="dxa"/>
          </w:tcPr>
          <w:p w:rsidR="00633175" w:rsidRPr="00425C8F" w:rsidRDefault="00633175" w:rsidP="00762089">
            <w:pPr>
              <w:pStyle w:val="Tablecontent"/>
              <w:rPr>
                <w:rFonts w:cs="Arial"/>
              </w:rPr>
            </w:pPr>
            <w:r w:rsidRPr="00425C8F">
              <w:rPr>
                <w:rFonts w:cs="Arial"/>
              </w:rPr>
              <w:t>Date and time</w:t>
            </w:r>
          </w:p>
        </w:tc>
        <w:tc>
          <w:tcPr>
            <w:tcW w:w="2700" w:type="dxa"/>
            <w:gridSpan w:val="3"/>
          </w:tcPr>
          <w:p w:rsidR="00633175" w:rsidRPr="00425C8F" w:rsidRDefault="00633175" w:rsidP="00762089">
            <w:pPr>
              <w:pStyle w:val="Tablecontent"/>
              <w:rPr>
                <w:rFonts w:cs="Arial"/>
              </w:rPr>
            </w:pPr>
            <w:r w:rsidRPr="00425C8F">
              <w:rPr>
                <w:rFonts w:cs="Arial"/>
              </w:rPr>
              <w:t>Date and time on which request generated by external system, HH are in 24 Hour Format</w:t>
            </w:r>
          </w:p>
        </w:tc>
        <w:tc>
          <w:tcPr>
            <w:tcW w:w="1620" w:type="dxa"/>
            <w:gridSpan w:val="3"/>
          </w:tcPr>
          <w:p w:rsidR="00633175" w:rsidRPr="00425C8F" w:rsidRDefault="00633175" w:rsidP="00762089">
            <w:pPr>
              <w:pStyle w:val="Tablecontent"/>
              <w:rPr>
                <w:rFonts w:cs="Arial"/>
              </w:rPr>
            </w:pPr>
            <w:r w:rsidRPr="00425C8F">
              <w:rPr>
                <w:rFonts w:cs="Arial"/>
              </w:rPr>
              <w:t>DD-MM-YYYY HH:MM:SS</w:t>
            </w:r>
          </w:p>
        </w:tc>
        <w:tc>
          <w:tcPr>
            <w:tcW w:w="900" w:type="dxa"/>
            <w:gridSpan w:val="2"/>
          </w:tcPr>
          <w:p w:rsidR="00633175" w:rsidRPr="00425C8F" w:rsidRDefault="00633175" w:rsidP="00762089">
            <w:pPr>
              <w:pStyle w:val="Tablecontent"/>
              <w:rPr>
                <w:rFonts w:cs="Arial"/>
              </w:rPr>
            </w:pPr>
            <w:r w:rsidRPr="00425C8F">
              <w:rPr>
                <w:rFonts w:cs="Arial"/>
              </w:rPr>
              <w:t>D (20)</w:t>
            </w:r>
          </w:p>
        </w:tc>
        <w:tc>
          <w:tcPr>
            <w:tcW w:w="900" w:type="dxa"/>
            <w:gridSpan w:val="2"/>
          </w:tcPr>
          <w:p w:rsidR="00633175" w:rsidRPr="00425C8F" w:rsidRDefault="00633175" w:rsidP="00762089">
            <w:pPr>
              <w:pStyle w:val="Tablecontent"/>
              <w:rPr>
                <w:rFonts w:cs="Arial"/>
              </w:rPr>
            </w:pPr>
            <w:r w:rsidRPr="00425C8F">
              <w:rPr>
                <w:rFonts w:cs="Arial"/>
              </w:rPr>
              <w:t>O</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800" w:type="dxa"/>
            <w:gridSpan w:val="2"/>
          </w:tcPr>
          <w:p w:rsidR="00633175" w:rsidRPr="00425C8F" w:rsidRDefault="00633175" w:rsidP="00762089">
            <w:pPr>
              <w:pStyle w:val="Tablecontent"/>
              <w:rPr>
                <w:rFonts w:cs="Arial"/>
              </w:rPr>
            </w:pPr>
            <w:r w:rsidRPr="00425C8F">
              <w:rPr>
                <w:rFonts w:cs="Arial"/>
              </w:rPr>
              <w:t>EXTNWCODE</w:t>
            </w:r>
          </w:p>
        </w:tc>
        <w:tc>
          <w:tcPr>
            <w:tcW w:w="1440" w:type="dxa"/>
          </w:tcPr>
          <w:p w:rsidR="00633175" w:rsidRPr="00425C8F" w:rsidRDefault="00633175" w:rsidP="00762089">
            <w:pPr>
              <w:pStyle w:val="Tablecontent"/>
              <w:rPr>
                <w:rFonts w:cs="Arial"/>
              </w:rPr>
            </w:pPr>
            <w:r w:rsidRPr="00425C8F">
              <w:rPr>
                <w:rFonts w:cs="Arial"/>
              </w:rPr>
              <w:t xml:space="preserve">Network code </w:t>
            </w:r>
          </w:p>
        </w:tc>
        <w:tc>
          <w:tcPr>
            <w:tcW w:w="2700" w:type="dxa"/>
            <w:gridSpan w:val="3"/>
          </w:tcPr>
          <w:p w:rsidR="00633175" w:rsidRPr="00425C8F" w:rsidRDefault="00633175" w:rsidP="00762089">
            <w:pPr>
              <w:pStyle w:val="Tablecontent"/>
              <w:rPr>
                <w:rFonts w:cs="Arial"/>
              </w:rPr>
            </w:pPr>
            <w:r w:rsidRPr="00425C8F">
              <w:rPr>
                <w:rFonts w:cs="Arial"/>
              </w:rPr>
              <w:t>Network code of the Operator User defined in PreTUPS as External Network code</w:t>
            </w:r>
          </w:p>
        </w:tc>
        <w:tc>
          <w:tcPr>
            <w:tcW w:w="1620" w:type="dxa"/>
            <w:gridSpan w:val="3"/>
          </w:tcPr>
          <w:p w:rsidR="00633175" w:rsidRPr="00425C8F" w:rsidRDefault="00633175" w:rsidP="00762089">
            <w:pPr>
              <w:pStyle w:val="Tablecontent"/>
              <w:rPr>
                <w:rFonts w:cs="Arial"/>
              </w:rPr>
            </w:pPr>
            <w:r w:rsidRPr="00425C8F">
              <w:rPr>
                <w:rFonts w:cs="Arial"/>
              </w:rPr>
              <w:t>MO</w:t>
            </w:r>
          </w:p>
        </w:tc>
        <w:tc>
          <w:tcPr>
            <w:tcW w:w="900" w:type="dxa"/>
            <w:gridSpan w:val="2"/>
          </w:tcPr>
          <w:p w:rsidR="00633175" w:rsidRPr="00425C8F" w:rsidRDefault="00633175" w:rsidP="00762089">
            <w:pPr>
              <w:pStyle w:val="Tablecontent"/>
              <w:rPr>
                <w:rFonts w:cs="Arial"/>
              </w:rPr>
            </w:pPr>
            <w:r w:rsidRPr="00425C8F">
              <w:rPr>
                <w:rFonts w:cs="Arial"/>
              </w:rPr>
              <w:t>A (2)</w:t>
            </w:r>
          </w:p>
        </w:tc>
        <w:tc>
          <w:tcPr>
            <w:tcW w:w="900" w:type="dxa"/>
            <w:gridSpan w:val="2"/>
          </w:tcPr>
          <w:p w:rsidR="00633175" w:rsidRPr="00425C8F" w:rsidRDefault="00633175" w:rsidP="00762089">
            <w:pPr>
              <w:pStyle w:val="Tablecontent"/>
              <w:rPr>
                <w:rFonts w:cs="Arial"/>
              </w:rPr>
            </w:pPr>
            <w:r w:rsidRPr="00425C8F">
              <w:rPr>
                <w:rFonts w:cs="Arial"/>
              </w:rPr>
              <w:t>M</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7"/>
        </w:trPr>
        <w:tc>
          <w:tcPr>
            <w:tcW w:w="1800" w:type="dxa"/>
            <w:gridSpan w:val="2"/>
          </w:tcPr>
          <w:p w:rsidR="00633175" w:rsidRPr="00425C8F" w:rsidRDefault="00633175" w:rsidP="00762089">
            <w:pPr>
              <w:pStyle w:val="Tablecontent"/>
              <w:rPr>
                <w:rFonts w:cs="Arial"/>
              </w:rPr>
            </w:pPr>
            <w:r w:rsidRPr="00425C8F">
              <w:t>CATCODE</w:t>
            </w:r>
          </w:p>
        </w:tc>
        <w:tc>
          <w:tcPr>
            <w:tcW w:w="1440" w:type="dxa"/>
          </w:tcPr>
          <w:p w:rsidR="00633175" w:rsidRPr="00425C8F" w:rsidRDefault="00633175" w:rsidP="00762089">
            <w:pPr>
              <w:pStyle w:val="Tablecontent"/>
              <w:rPr>
                <w:rFonts w:cs="Arial"/>
              </w:rPr>
            </w:pPr>
            <w:r w:rsidRPr="00425C8F">
              <w:rPr>
                <w:rFonts w:cs="Arial"/>
              </w:rPr>
              <w:t>Category Code</w:t>
            </w:r>
          </w:p>
        </w:tc>
        <w:tc>
          <w:tcPr>
            <w:tcW w:w="2700" w:type="dxa"/>
            <w:gridSpan w:val="3"/>
          </w:tcPr>
          <w:p w:rsidR="00633175" w:rsidRPr="00425C8F" w:rsidRDefault="00633175" w:rsidP="00762089">
            <w:pPr>
              <w:pStyle w:val="Tablecontent"/>
              <w:rPr>
                <w:rFonts w:cs="Arial"/>
              </w:rPr>
            </w:pPr>
            <w:r w:rsidRPr="00425C8F">
              <w:rPr>
                <w:rFonts w:cs="Arial"/>
              </w:rPr>
              <w:t>Category Code of the operator</w:t>
            </w:r>
          </w:p>
        </w:tc>
        <w:tc>
          <w:tcPr>
            <w:tcW w:w="1620" w:type="dxa"/>
            <w:gridSpan w:val="3"/>
          </w:tcPr>
          <w:p w:rsidR="00633175" w:rsidRPr="00425C8F" w:rsidRDefault="00633175" w:rsidP="00762089">
            <w:pPr>
              <w:pStyle w:val="Tablecontent"/>
              <w:rPr>
                <w:rFonts w:cs="Arial"/>
              </w:rPr>
            </w:pPr>
            <w:r w:rsidRPr="00425C8F">
              <w:rPr>
                <w:rFonts w:cs="Arial"/>
              </w:rPr>
              <w:t>AP</w:t>
            </w:r>
          </w:p>
        </w:tc>
        <w:tc>
          <w:tcPr>
            <w:tcW w:w="900" w:type="dxa"/>
            <w:gridSpan w:val="2"/>
          </w:tcPr>
          <w:p w:rsidR="00633175" w:rsidRPr="00425C8F" w:rsidRDefault="00633175" w:rsidP="00762089">
            <w:pPr>
              <w:pStyle w:val="Tablecontent"/>
              <w:rPr>
                <w:rFonts w:cs="Arial"/>
              </w:rPr>
            </w:pPr>
            <w:r w:rsidRPr="00425C8F">
              <w:rPr>
                <w:rFonts w:cs="Arial"/>
              </w:rPr>
              <w:t>A (2)</w:t>
            </w:r>
          </w:p>
        </w:tc>
        <w:tc>
          <w:tcPr>
            <w:tcW w:w="900" w:type="dxa"/>
            <w:gridSpan w:val="2"/>
          </w:tcPr>
          <w:p w:rsidR="00633175" w:rsidRPr="00425C8F" w:rsidRDefault="00633175" w:rsidP="00762089">
            <w:pPr>
              <w:pStyle w:val="Tablecontent"/>
              <w:rPr>
                <w:rFonts w:cs="Arial"/>
              </w:rPr>
            </w:pPr>
            <w:r w:rsidRPr="00425C8F">
              <w:rPr>
                <w:rFonts w:cs="Arial"/>
              </w:rPr>
              <w:t>O</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7"/>
        </w:trPr>
        <w:tc>
          <w:tcPr>
            <w:tcW w:w="1800" w:type="dxa"/>
            <w:gridSpan w:val="2"/>
          </w:tcPr>
          <w:p w:rsidR="00633175" w:rsidRPr="00425C8F" w:rsidRDefault="00633175" w:rsidP="00762089">
            <w:pPr>
              <w:pStyle w:val="Tablecontent"/>
              <w:rPr>
                <w:rFonts w:cs="Arial"/>
              </w:rPr>
            </w:pPr>
            <w:r w:rsidRPr="00425C8F">
              <w:rPr>
                <w:rFonts w:cs="Arial"/>
              </w:rPr>
              <w:t>EMPCODE</w:t>
            </w:r>
          </w:p>
        </w:tc>
        <w:tc>
          <w:tcPr>
            <w:tcW w:w="1440" w:type="dxa"/>
          </w:tcPr>
          <w:p w:rsidR="00633175" w:rsidRPr="00425C8F" w:rsidRDefault="00633175" w:rsidP="00762089">
            <w:pPr>
              <w:pStyle w:val="Tablecontent"/>
              <w:rPr>
                <w:rFonts w:cs="Arial"/>
              </w:rPr>
            </w:pPr>
            <w:r w:rsidRPr="00425C8F">
              <w:rPr>
                <w:rFonts w:cs="Arial"/>
              </w:rPr>
              <w:t>Employee code</w:t>
            </w:r>
          </w:p>
        </w:tc>
        <w:tc>
          <w:tcPr>
            <w:tcW w:w="2700" w:type="dxa"/>
            <w:gridSpan w:val="3"/>
          </w:tcPr>
          <w:p w:rsidR="00633175" w:rsidRPr="00425C8F" w:rsidRDefault="00633175" w:rsidP="00762089">
            <w:pPr>
              <w:pStyle w:val="Tablecontent"/>
              <w:rPr>
                <w:rFonts w:cs="Arial"/>
              </w:rPr>
            </w:pPr>
            <w:r w:rsidRPr="00425C8F">
              <w:rPr>
                <w:rFonts w:cs="Arial"/>
              </w:rPr>
              <w:t>Employee code of the operator user.</w:t>
            </w:r>
          </w:p>
        </w:tc>
        <w:tc>
          <w:tcPr>
            <w:tcW w:w="1620" w:type="dxa"/>
            <w:gridSpan w:val="3"/>
          </w:tcPr>
          <w:p w:rsidR="00633175" w:rsidRPr="00425C8F" w:rsidRDefault="00633175" w:rsidP="00762089">
            <w:pPr>
              <w:pStyle w:val="Tablecontent"/>
              <w:rPr>
                <w:rFonts w:cs="Arial"/>
              </w:rPr>
            </w:pPr>
            <w:r w:rsidRPr="00425C8F">
              <w:rPr>
                <w:rFonts w:cs="Arial"/>
              </w:rPr>
              <w:t>123</w:t>
            </w:r>
          </w:p>
        </w:tc>
        <w:tc>
          <w:tcPr>
            <w:tcW w:w="900" w:type="dxa"/>
            <w:gridSpan w:val="2"/>
          </w:tcPr>
          <w:p w:rsidR="00633175" w:rsidRPr="00425C8F" w:rsidRDefault="00633175" w:rsidP="00762089">
            <w:pPr>
              <w:pStyle w:val="Tablecontent"/>
              <w:rPr>
                <w:rFonts w:cs="Arial"/>
              </w:rPr>
            </w:pPr>
            <w:r w:rsidRPr="00425C8F">
              <w:rPr>
                <w:rFonts w:cs="Arial"/>
              </w:rPr>
              <w:t>A (10)</w:t>
            </w:r>
          </w:p>
        </w:tc>
        <w:tc>
          <w:tcPr>
            <w:tcW w:w="900" w:type="dxa"/>
            <w:gridSpan w:val="2"/>
          </w:tcPr>
          <w:p w:rsidR="00633175" w:rsidRPr="00425C8F" w:rsidRDefault="00633175" w:rsidP="00762089">
            <w:pPr>
              <w:pStyle w:val="Tablecontent"/>
              <w:rPr>
                <w:rFonts w:cs="Arial"/>
              </w:rPr>
            </w:pPr>
            <w:r w:rsidRPr="00425C8F">
              <w:rPr>
                <w:rFonts w:cs="Arial"/>
              </w:rPr>
              <w:t>M</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7"/>
        </w:trPr>
        <w:tc>
          <w:tcPr>
            <w:tcW w:w="1800" w:type="dxa"/>
            <w:gridSpan w:val="2"/>
          </w:tcPr>
          <w:p w:rsidR="00633175" w:rsidRPr="00425C8F" w:rsidRDefault="00633175" w:rsidP="00762089">
            <w:pPr>
              <w:pStyle w:val="Tablecontent"/>
              <w:rPr>
                <w:rFonts w:cs="Arial"/>
              </w:rPr>
            </w:pPr>
            <w:r w:rsidRPr="00425C8F">
              <w:rPr>
                <w:rFonts w:cs="Arial"/>
              </w:rPr>
              <w:t>LOGINID</w:t>
            </w:r>
          </w:p>
        </w:tc>
        <w:tc>
          <w:tcPr>
            <w:tcW w:w="1440" w:type="dxa"/>
          </w:tcPr>
          <w:p w:rsidR="00633175" w:rsidRPr="00425C8F" w:rsidRDefault="00633175" w:rsidP="00762089">
            <w:pPr>
              <w:pStyle w:val="Tablecontent"/>
              <w:rPr>
                <w:rFonts w:cs="Arial"/>
              </w:rPr>
            </w:pPr>
            <w:r w:rsidRPr="00425C8F">
              <w:rPr>
                <w:rFonts w:cs="Arial"/>
              </w:rPr>
              <w:t>Login ID</w:t>
            </w:r>
          </w:p>
        </w:tc>
        <w:tc>
          <w:tcPr>
            <w:tcW w:w="2700" w:type="dxa"/>
            <w:gridSpan w:val="3"/>
          </w:tcPr>
          <w:p w:rsidR="00633175" w:rsidRPr="00425C8F" w:rsidRDefault="00633175" w:rsidP="00762089">
            <w:pPr>
              <w:pStyle w:val="Tablecontent"/>
              <w:rPr>
                <w:rFonts w:cs="Arial"/>
              </w:rPr>
            </w:pPr>
            <w:r w:rsidRPr="00425C8F">
              <w:rPr>
                <w:rFonts w:cs="Arial"/>
              </w:rPr>
              <w:t>Login ID of the Operator user</w:t>
            </w:r>
          </w:p>
        </w:tc>
        <w:tc>
          <w:tcPr>
            <w:tcW w:w="1620" w:type="dxa"/>
            <w:gridSpan w:val="3"/>
          </w:tcPr>
          <w:p w:rsidR="00633175" w:rsidRPr="00425C8F" w:rsidRDefault="00633175" w:rsidP="00762089">
            <w:pPr>
              <w:pStyle w:val="Tablecontent"/>
              <w:rPr>
                <w:rFonts w:cs="Arial"/>
              </w:rPr>
            </w:pPr>
            <w:r w:rsidRPr="00425C8F">
              <w:rPr>
                <w:rFonts w:cs="Arial"/>
              </w:rPr>
              <w:t>btchadm</w:t>
            </w:r>
          </w:p>
        </w:tc>
        <w:tc>
          <w:tcPr>
            <w:tcW w:w="900" w:type="dxa"/>
            <w:gridSpan w:val="2"/>
          </w:tcPr>
          <w:p w:rsidR="00633175" w:rsidRPr="00425C8F" w:rsidRDefault="00633175" w:rsidP="00762089">
            <w:pPr>
              <w:pStyle w:val="Tablecontent"/>
              <w:rPr>
                <w:rFonts w:cs="Arial"/>
              </w:rPr>
            </w:pPr>
            <w:r w:rsidRPr="00425C8F">
              <w:rPr>
                <w:rFonts w:cs="Arial"/>
              </w:rPr>
              <w:t>A (20)</w:t>
            </w:r>
          </w:p>
        </w:tc>
        <w:tc>
          <w:tcPr>
            <w:tcW w:w="900" w:type="dxa"/>
            <w:gridSpan w:val="2"/>
            <w:vMerge w:val="restart"/>
          </w:tcPr>
          <w:p w:rsidR="00633175" w:rsidRPr="00425C8F" w:rsidRDefault="00633175" w:rsidP="00762089">
            <w:pPr>
              <w:pStyle w:val="Tablecontent"/>
              <w:rPr>
                <w:rFonts w:cs="Arial"/>
              </w:rPr>
            </w:pPr>
            <w:r w:rsidRPr="00425C8F">
              <w:rPr>
                <w:rFonts w:cs="Arial"/>
              </w:rPr>
              <w:t>M</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7"/>
        </w:trPr>
        <w:tc>
          <w:tcPr>
            <w:tcW w:w="1800" w:type="dxa"/>
            <w:gridSpan w:val="2"/>
          </w:tcPr>
          <w:p w:rsidR="00633175" w:rsidRPr="00425C8F" w:rsidRDefault="00633175" w:rsidP="00762089">
            <w:pPr>
              <w:pStyle w:val="Tablecontent"/>
              <w:rPr>
                <w:rFonts w:cs="Arial"/>
              </w:rPr>
            </w:pPr>
            <w:r w:rsidRPr="00425C8F">
              <w:rPr>
                <w:rFonts w:cs="Arial"/>
              </w:rPr>
              <w:t>PASSWORD</w:t>
            </w:r>
          </w:p>
        </w:tc>
        <w:tc>
          <w:tcPr>
            <w:tcW w:w="1440" w:type="dxa"/>
          </w:tcPr>
          <w:p w:rsidR="00633175" w:rsidRPr="00425C8F" w:rsidRDefault="00633175" w:rsidP="00762089">
            <w:pPr>
              <w:pStyle w:val="Tablecontent"/>
              <w:rPr>
                <w:rFonts w:cs="Arial"/>
              </w:rPr>
            </w:pPr>
            <w:r w:rsidRPr="00425C8F">
              <w:rPr>
                <w:rFonts w:cs="Arial"/>
              </w:rPr>
              <w:t>Password</w:t>
            </w:r>
          </w:p>
        </w:tc>
        <w:tc>
          <w:tcPr>
            <w:tcW w:w="2700" w:type="dxa"/>
            <w:gridSpan w:val="3"/>
          </w:tcPr>
          <w:p w:rsidR="00633175" w:rsidRPr="00425C8F" w:rsidRDefault="00633175" w:rsidP="00762089">
            <w:pPr>
              <w:pStyle w:val="Tablecontent"/>
              <w:rPr>
                <w:rFonts w:cs="Arial"/>
              </w:rPr>
            </w:pPr>
            <w:r w:rsidRPr="00425C8F">
              <w:rPr>
                <w:rFonts w:cs="Arial"/>
              </w:rPr>
              <w:t>Password of the Operator user</w:t>
            </w:r>
          </w:p>
        </w:tc>
        <w:tc>
          <w:tcPr>
            <w:tcW w:w="1620" w:type="dxa"/>
            <w:gridSpan w:val="3"/>
          </w:tcPr>
          <w:p w:rsidR="00633175" w:rsidRPr="00425C8F" w:rsidRDefault="00633175" w:rsidP="00762089">
            <w:pPr>
              <w:pStyle w:val="Tablecontent"/>
              <w:rPr>
                <w:rFonts w:cs="Arial"/>
              </w:rPr>
            </w:pPr>
            <w:r w:rsidRPr="00425C8F">
              <w:rPr>
                <w:rFonts w:cs="Arial"/>
              </w:rPr>
              <w:t>2468</w:t>
            </w:r>
          </w:p>
        </w:tc>
        <w:tc>
          <w:tcPr>
            <w:tcW w:w="900" w:type="dxa"/>
            <w:gridSpan w:val="2"/>
          </w:tcPr>
          <w:p w:rsidR="00633175" w:rsidRPr="00425C8F" w:rsidRDefault="00633175" w:rsidP="00762089">
            <w:pPr>
              <w:pStyle w:val="Tablecontent"/>
              <w:rPr>
                <w:rFonts w:cs="Arial"/>
              </w:rPr>
            </w:pPr>
            <w:r w:rsidRPr="00425C8F">
              <w:rPr>
                <w:rFonts w:cs="Arial"/>
              </w:rPr>
              <w:t>A (8)</w:t>
            </w:r>
          </w:p>
        </w:tc>
        <w:tc>
          <w:tcPr>
            <w:tcW w:w="900" w:type="dxa"/>
            <w:gridSpan w:val="2"/>
            <w:vMerge/>
          </w:tcPr>
          <w:p w:rsidR="00633175" w:rsidRPr="00425C8F" w:rsidRDefault="00633175" w:rsidP="00762089">
            <w:pPr>
              <w:pStyle w:val="Tablecontent"/>
              <w:rPr>
                <w:rFonts w:cs="Arial"/>
              </w:rPr>
            </w:pP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7"/>
        </w:trPr>
        <w:tc>
          <w:tcPr>
            <w:tcW w:w="9360" w:type="dxa"/>
            <w:gridSpan w:val="13"/>
          </w:tcPr>
          <w:p w:rsidR="00633175" w:rsidRPr="00425C8F" w:rsidRDefault="00633175" w:rsidP="00762089">
            <w:pPr>
              <w:pStyle w:val="Tablecontent"/>
              <w:rPr>
                <w:rFonts w:cs="Arial"/>
              </w:rPr>
            </w:pPr>
            <w:r w:rsidRPr="00425C8F">
              <w:rPr>
                <w:rFonts w:cs="Arial"/>
                <w:b/>
                <w:bCs/>
                <w:szCs w:val="18"/>
              </w:rPr>
              <w:t xml:space="preserve">Note: </w:t>
            </w:r>
            <w:r w:rsidRPr="00425C8F">
              <w:rPr>
                <w:rFonts w:cs="Arial"/>
                <w:szCs w:val="18"/>
              </w:rPr>
              <w:t>Between EMPCODE and LOGINID value of one of them must be present. All of them can also be present in the request.</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800" w:type="dxa"/>
            <w:gridSpan w:val="2"/>
          </w:tcPr>
          <w:p w:rsidR="00633175" w:rsidRPr="00425C8F" w:rsidRDefault="00633175" w:rsidP="00762089">
            <w:pPr>
              <w:pStyle w:val="Tablecontent"/>
              <w:rPr>
                <w:rFonts w:cs="Arial"/>
              </w:rPr>
            </w:pPr>
            <w:r w:rsidRPr="00425C8F">
              <w:rPr>
                <w:rFonts w:cs="Arial"/>
              </w:rPr>
              <w:t>EXTREFNUM</w:t>
            </w:r>
          </w:p>
        </w:tc>
        <w:tc>
          <w:tcPr>
            <w:tcW w:w="1440" w:type="dxa"/>
          </w:tcPr>
          <w:p w:rsidR="00633175" w:rsidRPr="00425C8F" w:rsidRDefault="00633175" w:rsidP="00762089">
            <w:pPr>
              <w:pStyle w:val="Tablecontent"/>
              <w:rPr>
                <w:rFonts w:cs="Arial"/>
              </w:rPr>
            </w:pPr>
            <w:r w:rsidRPr="00425C8F">
              <w:rPr>
                <w:rFonts w:cs="Arial"/>
              </w:rPr>
              <w:t>External Reference number</w:t>
            </w:r>
          </w:p>
        </w:tc>
        <w:tc>
          <w:tcPr>
            <w:tcW w:w="2700" w:type="dxa"/>
            <w:gridSpan w:val="3"/>
          </w:tcPr>
          <w:p w:rsidR="00633175" w:rsidRPr="00425C8F" w:rsidRDefault="00633175" w:rsidP="00762089">
            <w:pPr>
              <w:pStyle w:val="Tablecontent"/>
              <w:rPr>
                <w:rFonts w:cs="Arial"/>
              </w:rPr>
            </w:pPr>
            <w:r w:rsidRPr="00425C8F">
              <w:rPr>
                <w:rFonts w:cs="Arial"/>
              </w:rPr>
              <w:t>Unique Reference number in the external system.</w:t>
            </w:r>
          </w:p>
        </w:tc>
        <w:tc>
          <w:tcPr>
            <w:tcW w:w="1620" w:type="dxa"/>
            <w:gridSpan w:val="3"/>
          </w:tcPr>
          <w:p w:rsidR="00633175" w:rsidRPr="00425C8F" w:rsidRDefault="00633175" w:rsidP="00762089">
            <w:pPr>
              <w:pStyle w:val="Tablecontent"/>
              <w:rPr>
                <w:rFonts w:cs="Arial"/>
              </w:rPr>
            </w:pPr>
            <w:r w:rsidRPr="00425C8F">
              <w:rPr>
                <w:rFonts w:cs="Arial"/>
              </w:rPr>
              <w:t>12345</w:t>
            </w:r>
          </w:p>
        </w:tc>
        <w:tc>
          <w:tcPr>
            <w:tcW w:w="900" w:type="dxa"/>
            <w:gridSpan w:val="2"/>
          </w:tcPr>
          <w:p w:rsidR="00633175" w:rsidRPr="00425C8F" w:rsidRDefault="00633175" w:rsidP="00762089">
            <w:pPr>
              <w:pStyle w:val="Tablecontent"/>
              <w:rPr>
                <w:rFonts w:cs="Arial"/>
              </w:rPr>
            </w:pPr>
            <w:r w:rsidRPr="00425C8F">
              <w:rPr>
                <w:rFonts w:cs="Arial"/>
              </w:rPr>
              <w:t>A (20)</w:t>
            </w:r>
          </w:p>
        </w:tc>
        <w:tc>
          <w:tcPr>
            <w:tcW w:w="900" w:type="dxa"/>
            <w:gridSpan w:val="2"/>
          </w:tcPr>
          <w:p w:rsidR="00633175" w:rsidRPr="00425C8F" w:rsidRDefault="00633175" w:rsidP="00762089">
            <w:pPr>
              <w:pStyle w:val="Tablecontent"/>
              <w:rPr>
                <w:rFonts w:cs="Arial"/>
              </w:rPr>
            </w:pPr>
            <w:r w:rsidRPr="00425C8F">
              <w:rPr>
                <w:rFonts w:cs="Arial"/>
              </w:rPr>
              <w:t>O</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7"/>
        </w:trPr>
        <w:tc>
          <w:tcPr>
            <w:tcW w:w="9360" w:type="dxa"/>
            <w:gridSpan w:val="13"/>
          </w:tcPr>
          <w:p w:rsidR="00633175" w:rsidRPr="00425C8F" w:rsidRDefault="00633175" w:rsidP="00762089">
            <w:pPr>
              <w:pStyle w:val="Tablecontent"/>
              <w:rPr>
                <w:rFonts w:cs="Arial"/>
                <w:b/>
                <w:bCs/>
              </w:rPr>
            </w:pPr>
            <w:r w:rsidRPr="00425C8F">
              <w:rPr>
                <w:rFonts w:cs="Arial"/>
                <w:b/>
                <w:bCs/>
              </w:rPr>
              <w:t xml:space="preserve">DATA –Data sub tags will be considered as main request tags </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800" w:type="dxa"/>
            <w:gridSpan w:val="2"/>
          </w:tcPr>
          <w:p w:rsidR="00633175" w:rsidRPr="00425C8F" w:rsidRDefault="00633175" w:rsidP="00762089">
            <w:pPr>
              <w:pStyle w:val="Tablecontent"/>
              <w:rPr>
                <w:rFonts w:cs="Arial"/>
              </w:rPr>
            </w:pPr>
            <w:r w:rsidRPr="00425C8F">
              <w:t>MSISDN</w:t>
            </w:r>
          </w:p>
        </w:tc>
        <w:tc>
          <w:tcPr>
            <w:tcW w:w="1440" w:type="dxa"/>
          </w:tcPr>
          <w:p w:rsidR="00633175" w:rsidRPr="00425C8F" w:rsidRDefault="00633175" w:rsidP="00762089">
            <w:pPr>
              <w:pStyle w:val="Tablecontent"/>
              <w:rPr>
                <w:rFonts w:cs="Arial"/>
              </w:rPr>
            </w:pPr>
            <w:r w:rsidRPr="00425C8F">
              <w:rPr>
                <w:rFonts w:cs="Arial"/>
              </w:rPr>
              <w:t>Channel user MSISDN</w:t>
            </w:r>
          </w:p>
        </w:tc>
        <w:tc>
          <w:tcPr>
            <w:tcW w:w="2700" w:type="dxa"/>
            <w:gridSpan w:val="3"/>
          </w:tcPr>
          <w:p w:rsidR="00633175" w:rsidRPr="00425C8F" w:rsidRDefault="00633175" w:rsidP="00762089">
            <w:pPr>
              <w:pStyle w:val="Tablecontent"/>
              <w:rPr>
                <w:rFonts w:cs="Arial"/>
              </w:rPr>
            </w:pPr>
            <w:r w:rsidRPr="00425C8F">
              <w:rPr>
                <w:rFonts w:cs="Arial"/>
              </w:rPr>
              <w:t>All MSISDN should be in national dial format i.e. without country code.</w:t>
            </w:r>
          </w:p>
        </w:tc>
        <w:tc>
          <w:tcPr>
            <w:tcW w:w="1620" w:type="dxa"/>
            <w:gridSpan w:val="3"/>
          </w:tcPr>
          <w:p w:rsidR="00633175" w:rsidRPr="00425C8F" w:rsidRDefault="00633175" w:rsidP="00762089">
            <w:pPr>
              <w:pStyle w:val="Tablecontent"/>
              <w:rPr>
                <w:rFonts w:cs="Arial"/>
              </w:rPr>
            </w:pPr>
            <w:r w:rsidRPr="00425C8F">
              <w:rPr>
                <w:rFonts w:cs="Arial"/>
              </w:rPr>
              <w:t>9942222</w:t>
            </w:r>
          </w:p>
        </w:tc>
        <w:tc>
          <w:tcPr>
            <w:tcW w:w="900" w:type="dxa"/>
            <w:gridSpan w:val="2"/>
          </w:tcPr>
          <w:p w:rsidR="00633175" w:rsidRPr="00425C8F" w:rsidRDefault="00633175" w:rsidP="00762089">
            <w:pPr>
              <w:pStyle w:val="Tablecontent"/>
              <w:rPr>
                <w:rFonts w:cs="Arial"/>
              </w:rPr>
            </w:pPr>
            <w:r w:rsidRPr="00425C8F">
              <w:rPr>
                <w:rFonts w:cs="Arial"/>
              </w:rPr>
              <w:t>N (15)</w:t>
            </w:r>
          </w:p>
        </w:tc>
        <w:tc>
          <w:tcPr>
            <w:tcW w:w="900" w:type="dxa"/>
            <w:gridSpan w:val="2"/>
          </w:tcPr>
          <w:p w:rsidR="00633175" w:rsidRPr="00425C8F" w:rsidRDefault="00633175" w:rsidP="00762089">
            <w:pPr>
              <w:pStyle w:val="Tablecontent"/>
              <w:rPr>
                <w:rFonts w:cs="Arial"/>
              </w:rPr>
            </w:pPr>
            <w:r w:rsidRPr="00425C8F">
              <w:rPr>
                <w:rFonts w:cs="Arial"/>
              </w:rPr>
              <w:t>M</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800" w:type="dxa"/>
            <w:gridSpan w:val="2"/>
          </w:tcPr>
          <w:p w:rsidR="00633175" w:rsidRPr="00425C8F" w:rsidRDefault="00633175" w:rsidP="00762089">
            <w:pPr>
              <w:pStyle w:val="Tablecontent"/>
              <w:rPr>
                <w:rFonts w:cs="Arial"/>
              </w:rPr>
            </w:pPr>
            <w:r w:rsidRPr="00425C8F">
              <w:t>SUBSTYPE</w:t>
            </w:r>
          </w:p>
        </w:tc>
        <w:tc>
          <w:tcPr>
            <w:tcW w:w="1440" w:type="dxa"/>
          </w:tcPr>
          <w:p w:rsidR="00633175" w:rsidRPr="00425C8F" w:rsidRDefault="00633175" w:rsidP="00762089">
            <w:pPr>
              <w:pStyle w:val="Tablecontent"/>
              <w:rPr>
                <w:rFonts w:cs="Arial"/>
              </w:rPr>
            </w:pPr>
            <w:r w:rsidRPr="00425C8F">
              <w:rPr>
                <w:rFonts w:cs="Arial"/>
              </w:rPr>
              <w:t>Substype of the channel user</w:t>
            </w:r>
          </w:p>
        </w:tc>
        <w:tc>
          <w:tcPr>
            <w:tcW w:w="2700" w:type="dxa"/>
            <w:gridSpan w:val="3"/>
          </w:tcPr>
          <w:p w:rsidR="00633175" w:rsidRPr="00425C8F" w:rsidRDefault="00633175" w:rsidP="00762089">
            <w:pPr>
              <w:pStyle w:val="Tablecontent"/>
              <w:rPr>
                <w:rFonts w:cs="Arial"/>
              </w:rPr>
            </w:pPr>
            <w:r w:rsidRPr="00425C8F">
              <w:rPr>
                <w:rFonts w:cs="Arial"/>
              </w:rPr>
              <w:t>Subscriber type of the channel user defined in the PreTUPS system.</w:t>
            </w:r>
          </w:p>
        </w:tc>
        <w:tc>
          <w:tcPr>
            <w:tcW w:w="1620" w:type="dxa"/>
            <w:gridSpan w:val="3"/>
          </w:tcPr>
          <w:p w:rsidR="00633175" w:rsidRPr="00425C8F" w:rsidRDefault="00633175" w:rsidP="00762089">
            <w:pPr>
              <w:pStyle w:val="Tablecontent"/>
              <w:rPr>
                <w:rFonts w:cs="Arial"/>
              </w:rPr>
            </w:pPr>
            <w:r w:rsidRPr="00425C8F">
              <w:rPr>
                <w:rFonts w:cs="Arial"/>
              </w:rPr>
              <w:t>PRE/POST</w:t>
            </w:r>
          </w:p>
        </w:tc>
        <w:tc>
          <w:tcPr>
            <w:tcW w:w="900" w:type="dxa"/>
            <w:gridSpan w:val="2"/>
          </w:tcPr>
          <w:p w:rsidR="00633175" w:rsidRPr="00425C8F" w:rsidRDefault="00633175" w:rsidP="00762089">
            <w:pPr>
              <w:pStyle w:val="Tablecontent"/>
              <w:rPr>
                <w:rFonts w:cs="Arial"/>
              </w:rPr>
            </w:pPr>
            <w:r w:rsidRPr="00425C8F">
              <w:rPr>
                <w:rFonts w:cs="Arial"/>
              </w:rPr>
              <w:t>A (20)</w:t>
            </w:r>
          </w:p>
        </w:tc>
        <w:tc>
          <w:tcPr>
            <w:tcW w:w="900" w:type="dxa"/>
            <w:gridSpan w:val="2"/>
          </w:tcPr>
          <w:p w:rsidR="00633175" w:rsidRPr="00425C8F" w:rsidRDefault="00633175" w:rsidP="00762089">
            <w:pPr>
              <w:pStyle w:val="Tablecontent"/>
              <w:rPr>
                <w:rFonts w:cs="Arial"/>
              </w:rPr>
            </w:pPr>
            <w:r w:rsidRPr="00425C8F">
              <w:rPr>
                <w:rFonts w:cs="Arial"/>
              </w:rPr>
              <w:t>M</w:t>
            </w:r>
          </w:p>
        </w:tc>
      </w:tr>
      <w:tr w:rsidR="00633175" w:rsidRPr="00425C8F" w:rsidTr="00762089">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Ex>
        <w:trPr>
          <w:trHeight w:val="277"/>
        </w:trPr>
        <w:tc>
          <w:tcPr>
            <w:tcW w:w="1792" w:type="dxa"/>
            <w:tcMar>
              <w:top w:w="0" w:type="dxa"/>
              <w:left w:w="108" w:type="dxa"/>
              <w:bottom w:w="0" w:type="dxa"/>
              <w:right w:w="108" w:type="dxa"/>
            </w:tcMar>
            <w:hideMark/>
          </w:tcPr>
          <w:p w:rsidR="00633175" w:rsidRPr="00425C8F" w:rsidRDefault="00633175" w:rsidP="00762089">
            <w:pPr>
              <w:pStyle w:val="Tablecontent"/>
              <w:rPr>
                <w:lang w:val="en-IN"/>
              </w:rPr>
            </w:pPr>
            <w:r w:rsidRPr="00425C8F">
              <w:t>PORTTYPE</w:t>
            </w:r>
          </w:p>
        </w:tc>
        <w:tc>
          <w:tcPr>
            <w:tcW w:w="1469" w:type="dxa"/>
            <w:gridSpan w:val="3"/>
            <w:tcMar>
              <w:top w:w="0" w:type="dxa"/>
              <w:left w:w="108" w:type="dxa"/>
              <w:bottom w:w="0" w:type="dxa"/>
              <w:right w:w="108" w:type="dxa"/>
            </w:tcMar>
            <w:hideMark/>
          </w:tcPr>
          <w:p w:rsidR="00633175" w:rsidRPr="00425C8F" w:rsidRDefault="00633175" w:rsidP="00762089">
            <w:pPr>
              <w:pStyle w:val="Tablecontent"/>
              <w:rPr>
                <w:lang w:val="en-IN"/>
              </w:rPr>
            </w:pPr>
            <w:r w:rsidRPr="00425C8F">
              <w:rPr>
                <w:lang w:val="en-IN"/>
              </w:rPr>
              <w:t>Action</w:t>
            </w:r>
          </w:p>
        </w:tc>
        <w:tc>
          <w:tcPr>
            <w:tcW w:w="2693" w:type="dxa"/>
            <w:gridSpan w:val="3"/>
            <w:tcMar>
              <w:top w:w="0" w:type="dxa"/>
              <w:left w:w="108" w:type="dxa"/>
              <w:bottom w:w="0" w:type="dxa"/>
              <w:right w:w="108" w:type="dxa"/>
            </w:tcMar>
            <w:hideMark/>
          </w:tcPr>
          <w:p w:rsidR="00633175" w:rsidRPr="00425C8F" w:rsidRDefault="00633175" w:rsidP="00762089">
            <w:pPr>
              <w:pStyle w:val="Tablecontent"/>
              <w:rPr>
                <w:lang w:val="en-IN"/>
              </w:rPr>
            </w:pPr>
            <w:r w:rsidRPr="00425C8F">
              <w:rPr>
                <w:lang w:val="en-IN"/>
              </w:rPr>
              <w:t xml:space="preserve">Action of </w:t>
            </w:r>
            <w:proofErr w:type="gramStart"/>
            <w:r w:rsidRPr="00425C8F">
              <w:rPr>
                <w:lang w:val="en-IN"/>
              </w:rPr>
              <w:t>role .</w:t>
            </w:r>
            <w:proofErr w:type="gramEnd"/>
          </w:p>
        </w:tc>
        <w:tc>
          <w:tcPr>
            <w:tcW w:w="1559" w:type="dxa"/>
            <w:tcMar>
              <w:top w:w="0" w:type="dxa"/>
              <w:left w:w="108" w:type="dxa"/>
              <w:bottom w:w="0" w:type="dxa"/>
              <w:right w:w="108" w:type="dxa"/>
            </w:tcMar>
            <w:hideMark/>
          </w:tcPr>
          <w:p w:rsidR="00633175" w:rsidRPr="00425C8F" w:rsidRDefault="00633175" w:rsidP="00762089">
            <w:pPr>
              <w:pStyle w:val="Tablecontent"/>
              <w:rPr>
                <w:lang w:val="en-IN"/>
              </w:rPr>
            </w:pPr>
            <w:r w:rsidRPr="00425C8F">
              <w:rPr>
                <w:lang w:val="en-IN"/>
              </w:rPr>
              <w:t>IN/OUT</w:t>
            </w:r>
          </w:p>
        </w:tc>
        <w:tc>
          <w:tcPr>
            <w:tcW w:w="992" w:type="dxa"/>
            <w:gridSpan w:val="4"/>
            <w:tcMar>
              <w:top w:w="0" w:type="dxa"/>
              <w:left w:w="108" w:type="dxa"/>
              <w:bottom w:w="0" w:type="dxa"/>
              <w:right w:w="108" w:type="dxa"/>
            </w:tcMar>
            <w:hideMark/>
          </w:tcPr>
          <w:p w:rsidR="00633175" w:rsidRPr="00425C8F" w:rsidRDefault="00633175" w:rsidP="00762089">
            <w:pPr>
              <w:pStyle w:val="Tablecontent"/>
              <w:rPr>
                <w:lang w:val="en-IN"/>
              </w:rPr>
            </w:pPr>
            <w:r w:rsidRPr="00425C8F">
              <w:rPr>
                <w:lang w:val="en-IN"/>
              </w:rPr>
              <w:t>A (10)</w:t>
            </w:r>
          </w:p>
        </w:tc>
        <w:tc>
          <w:tcPr>
            <w:tcW w:w="855" w:type="dxa"/>
            <w:tcMar>
              <w:top w:w="0" w:type="dxa"/>
              <w:left w:w="108" w:type="dxa"/>
              <w:bottom w:w="0" w:type="dxa"/>
              <w:right w:w="108" w:type="dxa"/>
            </w:tcMar>
            <w:hideMark/>
          </w:tcPr>
          <w:p w:rsidR="00633175" w:rsidRPr="00425C8F" w:rsidRDefault="00633175" w:rsidP="00762089">
            <w:pPr>
              <w:pStyle w:val="Tablecontent"/>
              <w:rPr>
                <w:lang w:val="en-IN"/>
              </w:rPr>
            </w:pPr>
            <w:r w:rsidRPr="00425C8F">
              <w:rPr>
                <w:lang w:val="en-IN"/>
              </w:rPr>
              <w:t>M</w:t>
            </w:r>
          </w:p>
        </w:tc>
      </w:tr>
    </w:tbl>
    <w:p w:rsidR="00633175" w:rsidRPr="00425C8F" w:rsidRDefault="00633175" w:rsidP="00633175">
      <w:pPr>
        <w:pStyle w:val="NoteHeading"/>
        <w:numPr>
          <w:ilvl w:val="0"/>
          <w:numId w:val="0"/>
        </w:numPr>
        <w:ind w:left="180"/>
        <w:rPr>
          <w:b w:val="0"/>
          <w:bCs/>
          <w:color w:val="auto"/>
          <w:sz w:val="22"/>
        </w:rPr>
      </w:pPr>
    </w:p>
    <w:p w:rsidR="00633175" w:rsidRPr="00425C8F" w:rsidRDefault="00633175" w:rsidP="00633175">
      <w:pPr>
        <w:pStyle w:val="NoteHeading"/>
        <w:ind w:left="720"/>
        <w:rPr>
          <w:color w:val="auto"/>
        </w:rPr>
      </w:pPr>
      <w:r w:rsidRPr="00425C8F">
        <w:rPr>
          <w:color w:val="auto"/>
        </w:rPr>
        <w:t>Between EXTCODE, MSISDN &amp; LOGINID value of one of them must be present, i.e. MSISDN or LOGINID or EXTCODE.</w:t>
      </w:r>
    </w:p>
    <w:p w:rsidR="00633175" w:rsidRPr="00425C8F" w:rsidRDefault="00633175" w:rsidP="00633175">
      <w:pPr>
        <w:pStyle w:val="NoteHeading"/>
        <w:ind w:left="720"/>
        <w:rPr>
          <w:color w:val="auto"/>
        </w:rPr>
      </w:pPr>
      <w:r w:rsidRPr="00425C8F">
        <w:rPr>
          <w:color w:val="auto"/>
        </w:rPr>
        <w:t>If all the 3 details (</w:t>
      </w:r>
      <w:r w:rsidRPr="00425C8F">
        <w:rPr>
          <w:color w:val="auto"/>
          <w:lang w:val="en-IN"/>
        </w:rPr>
        <w:t>EXTCODE</w:t>
      </w:r>
      <w:r w:rsidRPr="00425C8F">
        <w:rPr>
          <w:color w:val="auto"/>
        </w:rPr>
        <w:t>, MSISDN, &amp; LOGINID) are provided, then values as provided under MSISDN would be treated as valid &amp; accordingly processed.</w:t>
      </w:r>
    </w:p>
    <w:p w:rsidR="00633175" w:rsidRPr="00425C8F" w:rsidRDefault="00633175" w:rsidP="00633175">
      <w:pPr>
        <w:pStyle w:val="BodyText2"/>
      </w:pPr>
    </w:p>
    <w:p w:rsidR="00633175" w:rsidRPr="00425C8F" w:rsidRDefault="00633175" w:rsidP="00D8124A">
      <w:pPr>
        <w:pStyle w:val="Heading"/>
        <w:rPr>
          <w:color w:val="auto"/>
        </w:rPr>
      </w:pPr>
      <w:bookmarkStart w:id="626" w:name="_Toc379631433"/>
      <w:bookmarkStart w:id="627" w:name="_Toc380482380"/>
      <w:r w:rsidRPr="00425C8F">
        <w:rPr>
          <w:color w:val="auto"/>
        </w:rPr>
        <w:t>Response Syntax</w:t>
      </w:r>
      <w:bookmarkEnd w:id="626"/>
      <w:bookmarkEnd w:id="627"/>
    </w:p>
    <w:p w:rsidR="00633175" w:rsidRPr="00425C8F" w:rsidRDefault="00633175" w:rsidP="00633175">
      <w:pPr>
        <w:pStyle w:val="BodyText2"/>
      </w:pPr>
      <w:r w:rsidRPr="00425C8F">
        <w:t>PreTUPS system sends the acknowledgement to the External system about the MSISDN porting request. The acknowledgement will be in XML and send as response of the request. The XML response details are mentioned below.</w:t>
      </w:r>
    </w:p>
    <w:p w:rsidR="00633175" w:rsidRPr="00425C8F" w:rsidRDefault="00633175" w:rsidP="00633175">
      <w:pPr>
        <w:pStyle w:val="BodyText2"/>
      </w:pPr>
    </w:p>
    <w:p w:rsidR="00633175" w:rsidRPr="00425C8F" w:rsidRDefault="00633175" w:rsidP="00633175">
      <w:pPr>
        <w:pStyle w:val="BodyText2"/>
        <w:ind w:left="1440"/>
      </w:pPr>
      <w:proofErr w:type="gramStart"/>
      <w:r w:rsidRPr="00425C8F">
        <w:t>&lt;?xml</w:t>
      </w:r>
      <w:proofErr w:type="gramEnd"/>
      <w:r w:rsidRPr="00425C8F">
        <w:t xml:space="preserve"> version="1.0"?&gt;</w:t>
      </w:r>
    </w:p>
    <w:p w:rsidR="00633175" w:rsidRPr="00425C8F" w:rsidRDefault="00633175" w:rsidP="00633175">
      <w:pPr>
        <w:pStyle w:val="BodyText2"/>
        <w:ind w:left="1440"/>
      </w:pPr>
      <w:r w:rsidRPr="00425C8F">
        <w:t xml:space="preserve">&lt;COMMAND&gt; </w:t>
      </w:r>
    </w:p>
    <w:p w:rsidR="00633175" w:rsidRPr="00425C8F" w:rsidRDefault="00633175" w:rsidP="00633175">
      <w:pPr>
        <w:pStyle w:val="BodyText2"/>
        <w:ind w:left="1440"/>
      </w:pPr>
      <w:r w:rsidRPr="00425C8F">
        <w:t>&lt;TYPE&gt;</w:t>
      </w:r>
      <w:r w:rsidRPr="00425C8F">
        <w:rPr>
          <w:b/>
        </w:rPr>
        <w:t>UPLOADMNPFILERESP</w:t>
      </w:r>
      <w:r w:rsidRPr="00425C8F">
        <w:t>&lt;/TYPE&gt;</w:t>
      </w:r>
    </w:p>
    <w:p w:rsidR="00633175" w:rsidRPr="00425C8F" w:rsidRDefault="00633175" w:rsidP="00633175">
      <w:pPr>
        <w:pStyle w:val="BodyText2"/>
        <w:ind w:left="1440"/>
      </w:pPr>
      <w:r w:rsidRPr="00425C8F">
        <w:t>&lt;TXNSTATUS&gt;&lt;Transaction Status&gt;&lt;/TXNSTATUS&gt;</w:t>
      </w:r>
    </w:p>
    <w:p w:rsidR="00633175" w:rsidRPr="00425C8F" w:rsidRDefault="00633175" w:rsidP="00633175">
      <w:pPr>
        <w:pStyle w:val="BodyText2"/>
        <w:ind w:left="1440"/>
      </w:pPr>
      <w:r w:rsidRPr="00425C8F">
        <w:t>&lt;ERROR_KEY&gt;&lt;Error Code&gt;&lt;/ERROR_KEY&gt;</w:t>
      </w:r>
    </w:p>
    <w:p w:rsidR="00633175" w:rsidRPr="00425C8F" w:rsidRDefault="00633175" w:rsidP="00633175">
      <w:pPr>
        <w:pStyle w:val="BodyText2"/>
        <w:ind w:left="1440"/>
      </w:pPr>
      <w:r w:rsidRPr="00425C8F">
        <w:t>&lt;DATE&gt;&lt;Date and time&gt;&lt;DATE&gt;</w:t>
      </w:r>
    </w:p>
    <w:p w:rsidR="00633175" w:rsidRPr="00425C8F" w:rsidRDefault="00633175" w:rsidP="00633175">
      <w:pPr>
        <w:pStyle w:val="BodyText2"/>
        <w:ind w:left="1440"/>
      </w:pPr>
      <w:r w:rsidRPr="00425C8F">
        <w:t>&lt;EXTREFNUM&gt;&lt;External Reference number&gt;&lt;/EXTREFNUM&gt;</w:t>
      </w:r>
    </w:p>
    <w:p w:rsidR="00633175" w:rsidRPr="00425C8F" w:rsidRDefault="00633175" w:rsidP="00633175">
      <w:pPr>
        <w:pStyle w:val="BodyText2"/>
        <w:ind w:left="1440"/>
      </w:pPr>
      <w:r w:rsidRPr="00425C8F">
        <w:t>&lt;DATA&gt;&lt;Return Message&gt;&lt;/DATA&gt;</w:t>
      </w:r>
    </w:p>
    <w:p w:rsidR="00633175" w:rsidRPr="00425C8F" w:rsidRDefault="00633175" w:rsidP="00633175">
      <w:pPr>
        <w:pStyle w:val="BodyText2"/>
        <w:ind w:left="1440"/>
      </w:pPr>
      <w:r w:rsidRPr="00425C8F">
        <w:t>&lt;/COMMAND&gt;</w:t>
      </w:r>
    </w:p>
    <w:p w:rsidR="00633175" w:rsidRPr="00425C8F" w:rsidRDefault="00633175" w:rsidP="00633175">
      <w:pPr>
        <w:pStyle w:val="BodyText2"/>
      </w:pPr>
    </w:p>
    <w:p w:rsidR="00633175" w:rsidRPr="00425C8F" w:rsidRDefault="00633175" w:rsidP="00633175">
      <w:pPr>
        <w:pStyle w:val="BodyText2"/>
        <w:rPr>
          <w:b/>
          <w:bCs/>
          <w:u w:val="single"/>
        </w:rPr>
      </w:pPr>
      <w:r w:rsidRPr="00425C8F">
        <w:rPr>
          <w:b/>
          <w:bCs/>
          <w:u w:val="single"/>
        </w:rPr>
        <w:t>Fields Detail</w:t>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60"/>
        <w:gridCol w:w="1620"/>
        <w:gridCol w:w="21"/>
        <w:gridCol w:w="2835"/>
        <w:gridCol w:w="24"/>
        <w:gridCol w:w="1440"/>
        <w:gridCol w:w="900"/>
        <w:gridCol w:w="45"/>
        <w:gridCol w:w="855"/>
      </w:tblGrid>
      <w:tr w:rsidR="00633175" w:rsidRPr="00425C8F" w:rsidTr="00762089">
        <w:trPr>
          <w:trHeight w:val="277"/>
          <w:tblHeader/>
        </w:trPr>
        <w:tc>
          <w:tcPr>
            <w:tcW w:w="1620" w:type="dxa"/>
            <w:gridSpan w:val="2"/>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TAG</w:t>
            </w:r>
          </w:p>
        </w:tc>
        <w:tc>
          <w:tcPr>
            <w:tcW w:w="1641" w:type="dxa"/>
            <w:gridSpan w:val="2"/>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Fields</w:t>
            </w:r>
          </w:p>
        </w:tc>
        <w:tc>
          <w:tcPr>
            <w:tcW w:w="2859" w:type="dxa"/>
            <w:gridSpan w:val="2"/>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Remarks</w:t>
            </w:r>
          </w:p>
        </w:tc>
        <w:tc>
          <w:tcPr>
            <w:tcW w:w="1440" w:type="dxa"/>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Example</w:t>
            </w:r>
          </w:p>
        </w:tc>
        <w:tc>
          <w:tcPr>
            <w:tcW w:w="945" w:type="dxa"/>
            <w:gridSpan w:val="2"/>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Filed Type</w:t>
            </w:r>
          </w:p>
        </w:tc>
        <w:tc>
          <w:tcPr>
            <w:tcW w:w="855" w:type="dxa"/>
            <w:tcBorders>
              <w:top w:val="single" w:sz="4" w:space="0" w:color="000000"/>
              <w:left w:val="single" w:sz="4" w:space="0" w:color="000000"/>
              <w:bottom w:val="single" w:sz="4" w:space="0" w:color="000000"/>
              <w:right w:val="single" w:sz="4" w:space="0" w:color="000000"/>
            </w:tcBorders>
            <w:shd w:val="clear" w:color="auto" w:fill="E31837"/>
          </w:tcPr>
          <w:p w:rsidR="00633175" w:rsidRPr="00425C8F" w:rsidRDefault="00633175" w:rsidP="00762089">
            <w:pPr>
              <w:pStyle w:val="TableColumnLabels"/>
              <w:rPr>
                <w:color w:val="auto"/>
              </w:rPr>
            </w:pPr>
            <w:r w:rsidRPr="00425C8F">
              <w:rPr>
                <w:color w:val="auto"/>
              </w:rPr>
              <w:t>Optional/</w:t>
            </w:r>
          </w:p>
          <w:p w:rsidR="00633175" w:rsidRPr="00425C8F" w:rsidRDefault="00633175" w:rsidP="00762089">
            <w:pPr>
              <w:pStyle w:val="TableColumnLabels"/>
              <w:rPr>
                <w:color w:val="auto"/>
              </w:rPr>
            </w:pPr>
            <w:r w:rsidRPr="00425C8F">
              <w:rPr>
                <w:color w:val="auto"/>
              </w:rPr>
              <w:t>Mandatory</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7"/>
        </w:trPr>
        <w:tc>
          <w:tcPr>
            <w:tcW w:w="9360" w:type="dxa"/>
            <w:gridSpan w:val="10"/>
          </w:tcPr>
          <w:p w:rsidR="00633175" w:rsidRPr="00425C8F" w:rsidRDefault="00633175" w:rsidP="00762089">
            <w:pPr>
              <w:pStyle w:val="Tablecontent"/>
              <w:rPr>
                <w:rFonts w:cs="Arial"/>
                <w:b/>
                <w:bCs/>
              </w:rPr>
            </w:pPr>
            <w:r w:rsidRPr="00425C8F">
              <w:rPr>
                <w:rFonts w:cs="Arial"/>
                <w:b/>
                <w:bCs/>
              </w:rPr>
              <w:t>Common TAGS</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60" w:type="dxa"/>
          </w:tcPr>
          <w:p w:rsidR="00633175" w:rsidRPr="00425C8F" w:rsidRDefault="00633175" w:rsidP="00762089">
            <w:pPr>
              <w:pStyle w:val="Tablecontent"/>
              <w:rPr>
                <w:rFonts w:cs="Arial"/>
              </w:rPr>
            </w:pPr>
            <w:r w:rsidRPr="00425C8F">
              <w:rPr>
                <w:rFonts w:cs="Arial"/>
              </w:rPr>
              <w:t>TYPE</w:t>
            </w:r>
          </w:p>
        </w:tc>
        <w:tc>
          <w:tcPr>
            <w:tcW w:w="1680" w:type="dxa"/>
            <w:gridSpan w:val="2"/>
          </w:tcPr>
          <w:p w:rsidR="00633175" w:rsidRPr="00425C8F" w:rsidRDefault="00633175" w:rsidP="00762089">
            <w:pPr>
              <w:pStyle w:val="Tablecontent"/>
              <w:rPr>
                <w:rFonts w:cs="Arial"/>
              </w:rPr>
            </w:pPr>
            <w:r w:rsidRPr="00425C8F">
              <w:rPr>
                <w:rFonts w:cs="Arial"/>
              </w:rPr>
              <w:t>Response type</w:t>
            </w:r>
          </w:p>
        </w:tc>
        <w:tc>
          <w:tcPr>
            <w:tcW w:w="2856" w:type="dxa"/>
            <w:gridSpan w:val="2"/>
          </w:tcPr>
          <w:p w:rsidR="00633175" w:rsidRPr="00425C8F" w:rsidRDefault="00633175" w:rsidP="00762089">
            <w:pPr>
              <w:pStyle w:val="Tablecontent"/>
              <w:rPr>
                <w:rFonts w:cs="Arial"/>
              </w:rPr>
            </w:pPr>
            <w:r w:rsidRPr="00425C8F">
              <w:rPr>
                <w:rFonts w:cs="Arial"/>
              </w:rPr>
              <w:t>Response Type, should be sent with each request - fixed</w:t>
            </w:r>
          </w:p>
        </w:tc>
        <w:tc>
          <w:tcPr>
            <w:tcW w:w="1464" w:type="dxa"/>
            <w:gridSpan w:val="2"/>
          </w:tcPr>
          <w:p w:rsidR="00633175" w:rsidRPr="00425C8F" w:rsidRDefault="00633175" w:rsidP="00762089">
            <w:pPr>
              <w:pStyle w:val="Tablecontent"/>
              <w:rPr>
                <w:rFonts w:cs="Arial"/>
              </w:rPr>
            </w:pPr>
            <w:r w:rsidRPr="00425C8F">
              <w:t>UPLOADMNPFILERESP</w:t>
            </w:r>
          </w:p>
        </w:tc>
        <w:tc>
          <w:tcPr>
            <w:tcW w:w="900" w:type="dxa"/>
          </w:tcPr>
          <w:p w:rsidR="00633175" w:rsidRPr="00425C8F" w:rsidRDefault="00633175" w:rsidP="00762089">
            <w:pPr>
              <w:pStyle w:val="Tablecontent"/>
              <w:rPr>
                <w:rFonts w:cs="Arial"/>
              </w:rPr>
            </w:pPr>
            <w:r w:rsidRPr="00425C8F">
              <w:rPr>
                <w:rFonts w:cs="Arial"/>
              </w:rPr>
              <w:t>A (20)</w:t>
            </w:r>
          </w:p>
        </w:tc>
        <w:tc>
          <w:tcPr>
            <w:tcW w:w="900" w:type="dxa"/>
            <w:gridSpan w:val="2"/>
          </w:tcPr>
          <w:p w:rsidR="00633175" w:rsidRPr="00425C8F" w:rsidRDefault="00633175" w:rsidP="00762089">
            <w:pPr>
              <w:pStyle w:val="Tablecontent"/>
              <w:rPr>
                <w:rFonts w:cs="Arial"/>
              </w:rPr>
            </w:pPr>
            <w:r w:rsidRPr="00425C8F">
              <w:rPr>
                <w:rFonts w:cs="Arial"/>
              </w:rPr>
              <w:t>M</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60" w:type="dxa"/>
          </w:tcPr>
          <w:p w:rsidR="00633175" w:rsidRPr="00425C8F" w:rsidRDefault="00633175" w:rsidP="00762089">
            <w:pPr>
              <w:pStyle w:val="Tablecontent"/>
              <w:rPr>
                <w:rFonts w:cs="Arial"/>
              </w:rPr>
            </w:pPr>
            <w:r w:rsidRPr="00425C8F">
              <w:rPr>
                <w:rFonts w:cs="Arial"/>
              </w:rPr>
              <w:t>TXNSTATUS</w:t>
            </w:r>
          </w:p>
        </w:tc>
        <w:tc>
          <w:tcPr>
            <w:tcW w:w="1680" w:type="dxa"/>
            <w:gridSpan w:val="2"/>
          </w:tcPr>
          <w:p w:rsidR="00633175" w:rsidRPr="00425C8F" w:rsidRDefault="00633175" w:rsidP="00762089">
            <w:pPr>
              <w:pStyle w:val="Tablecontent"/>
              <w:rPr>
                <w:rFonts w:cs="Arial"/>
              </w:rPr>
            </w:pPr>
            <w:r w:rsidRPr="00425C8F">
              <w:rPr>
                <w:rFonts w:cs="Arial"/>
              </w:rPr>
              <w:t>Transaction Status</w:t>
            </w:r>
          </w:p>
        </w:tc>
        <w:tc>
          <w:tcPr>
            <w:tcW w:w="2856" w:type="dxa"/>
            <w:gridSpan w:val="2"/>
          </w:tcPr>
          <w:p w:rsidR="00633175" w:rsidRPr="00425C8F" w:rsidRDefault="00633175" w:rsidP="00762089">
            <w:pPr>
              <w:pStyle w:val="Tablecontent"/>
              <w:rPr>
                <w:rFonts w:cs="Arial"/>
              </w:rPr>
            </w:pPr>
            <w:r w:rsidRPr="00425C8F">
              <w:rPr>
                <w:rFonts w:cs="Arial"/>
              </w:rPr>
              <w:t>Status of the User registration request</w:t>
            </w:r>
          </w:p>
          <w:p w:rsidR="00633175" w:rsidRPr="00425C8F" w:rsidRDefault="00633175" w:rsidP="00762089">
            <w:pPr>
              <w:pStyle w:val="TableListBullet1"/>
              <w:jc w:val="left"/>
              <w:rPr>
                <w:rFonts w:cs="Arial"/>
              </w:rPr>
            </w:pPr>
            <w:r w:rsidRPr="00425C8F">
              <w:rPr>
                <w:rFonts w:cs="Arial"/>
              </w:rPr>
              <w:t xml:space="preserve">Transaction Status = 200 means Success, </w:t>
            </w:r>
          </w:p>
          <w:p w:rsidR="00633175" w:rsidRPr="00425C8F" w:rsidRDefault="00633175" w:rsidP="00762089">
            <w:pPr>
              <w:pStyle w:val="TableListBullet1"/>
              <w:jc w:val="left"/>
              <w:rPr>
                <w:rFonts w:cs="Arial"/>
              </w:rPr>
            </w:pPr>
            <w:r w:rsidRPr="00425C8F">
              <w:rPr>
                <w:rFonts w:cs="Arial"/>
              </w:rPr>
              <w:t>Transaction Status Other than 200 means failed</w:t>
            </w:r>
          </w:p>
        </w:tc>
        <w:tc>
          <w:tcPr>
            <w:tcW w:w="1464" w:type="dxa"/>
            <w:gridSpan w:val="2"/>
          </w:tcPr>
          <w:p w:rsidR="00633175" w:rsidRPr="00425C8F" w:rsidRDefault="00633175" w:rsidP="00762089">
            <w:pPr>
              <w:pStyle w:val="Tablecontent"/>
              <w:rPr>
                <w:rFonts w:cs="Arial"/>
              </w:rPr>
            </w:pPr>
            <w:r w:rsidRPr="00425C8F">
              <w:rPr>
                <w:rFonts w:cs="Arial"/>
              </w:rPr>
              <w:t>200</w:t>
            </w:r>
          </w:p>
        </w:tc>
        <w:tc>
          <w:tcPr>
            <w:tcW w:w="900" w:type="dxa"/>
          </w:tcPr>
          <w:p w:rsidR="00633175" w:rsidRPr="00425C8F" w:rsidRDefault="00633175" w:rsidP="00762089">
            <w:pPr>
              <w:pStyle w:val="Tablecontent"/>
              <w:rPr>
                <w:rFonts w:cs="Arial"/>
              </w:rPr>
            </w:pPr>
            <w:r w:rsidRPr="00425C8F">
              <w:rPr>
                <w:rFonts w:cs="Arial"/>
              </w:rPr>
              <w:t>N (7)</w:t>
            </w:r>
          </w:p>
        </w:tc>
        <w:tc>
          <w:tcPr>
            <w:tcW w:w="900" w:type="dxa"/>
            <w:gridSpan w:val="2"/>
          </w:tcPr>
          <w:p w:rsidR="00633175" w:rsidRPr="00425C8F" w:rsidRDefault="00633175" w:rsidP="00762089">
            <w:pPr>
              <w:pStyle w:val="Tablecontent"/>
              <w:rPr>
                <w:rFonts w:cs="Arial"/>
              </w:rPr>
            </w:pPr>
            <w:r w:rsidRPr="00425C8F">
              <w:rPr>
                <w:rFonts w:cs="Arial"/>
              </w:rPr>
              <w:t>M</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60" w:type="dxa"/>
          </w:tcPr>
          <w:p w:rsidR="00633175" w:rsidRPr="00425C8F" w:rsidRDefault="00633175" w:rsidP="00762089">
            <w:pPr>
              <w:pStyle w:val="Tablecontent"/>
              <w:rPr>
                <w:rFonts w:cs="Arial"/>
              </w:rPr>
            </w:pPr>
            <w:r w:rsidRPr="00425C8F">
              <w:rPr>
                <w:rFonts w:cs="Courier New"/>
                <w:szCs w:val="20"/>
              </w:rPr>
              <w:t>ERROR_KEY</w:t>
            </w:r>
          </w:p>
        </w:tc>
        <w:tc>
          <w:tcPr>
            <w:tcW w:w="1680" w:type="dxa"/>
            <w:gridSpan w:val="2"/>
          </w:tcPr>
          <w:p w:rsidR="00633175" w:rsidRPr="00425C8F" w:rsidRDefault="00633175" w:rsidP="00762089">
            <w:pPr>
              <w:pStyle w:val="Tablecontent"/>
              <w:rPr>
                <w:rFonts w:cs="Arial"/>
              </w:rPr>
            </w:pPr>
            <w:r w:rsidRPr="00425C8F">
              <w:rPr>
                <w:rFonts w:cs="Arial"/>
              </w:rPr>
              <w:t xml:space="preserve">Error key </w:t>
            </w:r>
          </w:p>
        </w:tc>
        <w:tc>
          <w:tcPr>
            <w:tcW w:w="2856" w:type="dxa"/>
            <w:gridSpan w:val="2"/>
          </w:tcPr>
          <w:p w:rsidR="00633175" w:rsidRPr="00425C8F" w:rsidRDefault="00633175" w:rsidP="00762089">
            <w:pPr>
              <w:pStyle w:val="Tablecontent"/>
              <w:rPr>
                <w:rFonts w:cs="Arial"/>
              </w:rPr>
            </w:pPr>
            <w:r w:rsidRPr="00425C8F">
              <w:rPr>
                <w:rFonts w:cs="Arial"/>
              </w:rPr>
              <w:t xml:space="preserve">If any error </w:t>
            </w:r>
          </w:p>
        </w:tc>
        <w:tc>
          <w:tcPr>
            <w:tcW w:w="1464" w:type="dxa"/>
            <w:gridSpan w:val="2"/>
          </w:tcPr>
          <w:p w:rsidR="00633175" w:rsidRPr="00425C8F" w:rsidRDefault="00633175" w:rsidP="00762089">
            <w:pPr>
              <w:pStyle w:val="Tablecontent"/>
              <w:rPr>
                <w:rFonts w:cs="Arial"/>
              </w:rPr>
            </w:pPr>
            <w:r w:rsidRPr="00425C8F">
              <w:rPr>
                <w:rFonts w:cs="Arial"/>
              </w:rPr>
              <w:t>218</w:t>
            </w:r>
          </w:p>
        </w:tc>
        <w:tc>
          <w:tcPr>
            <w:tcW w:w="900" w:type="dxa"/>
          </w:tcPr>
          <w:p w:rsidR="00633175" w:rsidRPr="00425C8F" w:rsidRDefault="00633175" w:rsidP="00762089">
            <w:pPr>
              <w:pStyle w:val="Tablecontent"/>
              <w:rPr>
                <w:rFonts w:cs="Arial"/>
              </w:rPr>
            </w:pPr>
            <w:r w:rsidRPr="00425C8F">
              <w:rPr>
                <w:rFonts w:cs="Arial"/>
              </w:rPr>
              <w:t>A(10)</w:t>
            </w:r>
          </w:p>
        </w:tc>
        <w:tc>
          <w:tcPr>
            <w:tcW w:w="900" w:type="dxa"/>
            <w:gridSpan w:val="2"/>
          </w:tcPr>
          <w:p w:rsidR="00633175" w:rsidRPr="00425C8F" w:rsidRDefault="00633175" w:rsidP="00762089">
            <w:pPr>
              <w:pStyle w:val="Tablecontent"/>
              <w:rPr>
                <w:rFonts w:cs="Arial"/>
              </w:rPr>
            </w:pPr>
            <w:r w:rsidRPr="00425C8F">
              <w:rPr>
                <w:rFonts w:cs="Arial"/>
              </w:rPr>
              <w:t>O</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60" w:type="dxa"/>
          </w:tcPr>
          <w:p w:rsidR="00633175" w:rsidRPr="00425C8F" w:rsidRDefault="00633175" w:rsidP="00762089">
            <w:pPr>
              <w:pStyle w:val="Tablecontent"/>
              <w:rPr>
                <w:rFonts w:cs="Arial"/>
              </w:rPr>
            </w:pPr>
            <w:r w:rsidRPr="00425C8F">
              <w:rPr>
                <w:rFonts w:cs="Arial"/>
              </w:rPr>
              <w:t>DATE</w:t>
            </w:r>
          </w:p>
        </w:tc>
        <w:tc>
          <w:tcPr>
            <w:tcW w:w="1680" w:type="dxa"/>
            <w:gridSpan w:val="2"/>
          </w:tcPr>
          <w:p w:rsidR="00633175" w:rsidRPr="00425C8F" w:rsidRDefault="00633175" w:rsidP="00762089">
            <w:pPr>
              <w:pStyle w:val="Tablecontent"/>
              <w:rPr>
                <w:rFonts w:cs="Arial"/>
              </w:rPr>
            </w:pPr>
            <w:r w:rsidRPr="00425C8F">
              <w:rPr>
                <w:rFonts w:cs="Arial"/>
              </w:rPr>
              <w:t>Date and time</w:t>
            </w:r>
          </w:p>
        </w:tc>
        <w:tc>
          <w:tcPr>
            <w:tcW w:w="2856" w:type="dxa"/>
            <w:gridSpan w:val="2"/>
          </w:tcPr>
          <w:p w:rsidR="00633175" w:rsidRPr="00425C8F" w:rsidRDefault="00633175" w:rsidP="00762089">
            <w:pPr>
              <w:pStyle w:val="Tablecontent"/>
              <w:rPr>
                <w:rFonts w:cs="Arial"/>
              </w:rPr>
            </w:pPr>
            <w:r w:rsidRPr="00425C8F">
              <w:rPr>
                <w:rFonts w:cs="Arial"/>
              </w:rPr>
              <w:t>Date and time on which request generated by external system, HH are in 24 Hour Format</w:t>
            </w:r>
          </w:p>
        </w:tc>
        <w:tc>
          <w:tcPr>
            <w:tcW w:w="1464" w:type="dxa"/>
            <w:gridSpan w:val="2"/>
          </w:tcPr>
          <w:p w:rsidR="00633175" w:rsidRPr="00425C8F" w:rsidRDefault="00633175" w:rsidP="00762089">
            <w:pPr>
              <w:pStyle w:val="Tablecontent"/>
              <w:rPr>
                <w:rFonts w:cs="Arial"/>
              </w:rPr>
            </w:pPr>
            <w:r w:rsidRPr="00425C8F">
              <w:rPr>
                <w:rFonts w:cs="Arial"/>
              </w:rPr>
              <w:t>DD-MM-YYYY HH:MM:SS</w:t>
            </w:r>
          </w:p>
        </w:tc>
        <w:tc>
          <w:tcPr>
            <w:tcW w:w="900" w:type="dxa"/>
          </w:tcPr>
          <w:p w:rsidR="00633175" w:rsidRPr="00425C8F" w:rsidRDefault="00633175" w:rsidP="00762089">
            <w:pPr>
              <w:pStyle w:val="Tablecontent"/>
              <w:rPr>
                <w:rFonts w:cs="Arial"/>
              </w:rPr>
            </w:pPr>
            <w:r w:rsidRPr="00425C8F">
              <w:rPr>
                <w:rFonts w:cs="Arial"/>
              </w:rPr>
              <w:t>D (20)</w:t>
            </w:r>
          </w:p>
        </w:tc>
        <w:tc>
          <w:tcPr>
            <w:tcW w:w="900" w:type="dxa"/>
            <w:gridSpan w:val="2"/>
          </w:tcPr>
          <w:p w:rsidR="00633175" w:rsidRPr="00425C8F" w:rsidRDefault="00633175" w:rsidP="00762089">
            <w:pPr>
              <w:pStyle w:val="Tablecontent"/>
              <w:rPr>
                <w:rFonts w:cs="Arial"/>
              </w:rPr>
            </w:pPr>
            <w:r w:rsidRPr="00425C8F">
              <w:rPr>
                <w:rFonts w:cs="Arial"/>
              </w:rPr>
              <w:t>M</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60" w:type="dxa"/>
          </w:tcPr>
          <w:p w:rsidR="00633175" w:rsidRPr="00425C8F" w:rsidRDefault="00633175" w:rsidP="00762089">
            <w:pPr>
              <w:pStyle w:val="Tablecontent"/>
              <w:rPr>
                <w:rFonts w:cs="Arial"/>
              </w:rPr>
            </w:pPr>
            <w:r w:rsidRPr="00425C8F">
              <w:rPr>
                <w:rFonts w:cs="Courier New"/>
                <w:szCs w:val="20"/>
                <w:lang w:val="en-IN"/>
              </w:rPr>
              <w:t>EXTREFNUM</w:t>
            </w:r>
          </w:p>
        </w:tc>
        <w:tc>
          <w:tcPr>
            <w:tcW w:w="1680" w:type="dxa"/>
            <w:gridSpan w:val="2"/>
          </w:tcPr>
          <w:p w:rsidR="00633175" w:rsidRPr="00425C8F" w:rsidRDefault="00633175" w:rsidP="00762089">
            <w:pPr>
              <w:pStyle w:val="Tablecontent"/>
              <w:rPr>
                <w:rFonts w:cs="Arial"/>
              </w:rPr>
            </w:pPr>
            <w:r w:rsidRPr="00425C8F">
              <w:rPr>
                <w:rFonts w:cs="Arial"/>
              </w:rPr>
              <w:t xml:space="preserve">External reference code </w:t>
            </w:r>
          </w:p>
        </w:tc>
        <w:tc>
          <w:tcPr>
            <w:tcW w:w="2856" w:type="dxa"/>
            <w:gridSpan w:val="2"/>
          </w:tcPr>
          <w:p w:rsidR="00633175" w:rsidRPr="00425C8F" w:rsidRDefault="00633175" w:rsidP="00762089">
            <w:pPr>
              <w:pStyle w:val="Tablecontent"/>
              <w:rPr>
                <w:rFonts w:cs="Arial"/>
              </w:rPr>
            </w:pPr>
            <w:r w:rsidRPr="00425C8F">
              <w:rPr>
                <w:rFonts w:cs="Arial"/>
              </w:rPr>
              <w:t xml:space="preserve">External reference code </w:t>
            </w:r>
          </w:p>
        </w:tc>
        <w:tc>
          <w:tcPr>
            <w:tcW w:w="1464" w:type="dxa"/>
            <w:gridSpan w:val="2"/>
          </w:tcPr>
          <w:p w:rsidR="00633175" w:rsidRPr="00425C8F" w:rsidRDefault="00633175" w:rsidP="00762089">
            <w:pPr>
              <w:pStyle w:val="Tablecontent"/>
              <w:rPr>
                <w:rFonts w:cs="Arial"/>
              </w:rPr>
            </w:pPr>
          </w:p>
        </w:tc>
        <w:tc>
          <w:tcPr>
            <w:tcW w:w="900" w:type="dxa"/>
          </w:tcPr>
          <w:p w:rsidR="00633175" w:rsidRPr="00425C8F" w:rsidRDefault="00633175" w:rsidP="00762089">
            <w:pPr>
              <w:pStyle w:val="Tablecontent"/>
              <w:rPr>
                <w:rFonts w:cs="Arial"/>
              </w:rPr>
            </w:pPr>
            <w:r w:rsidRPr="00425C8F">
              <w:rPr>
                <w:rFonts w:cs="Arial"/>
              </w:rPr>
              <w:t>A (2)</w:t>
            </w:r>
          </w:p>
        </w:tc>
        <w:tc>
          <w:tcPr>
            <w:tcW w:w="900" w:type="dxa"/>
            <w:gridSpan w:val="2"/>
          </w:tcPr>
          <w:p w:rsidR="00633175" w:rsidRPr="00425C8F" w:rsidRDefault="00633175" w:rsidP="00762089">
            <w:pPr>
              <w:pStyle w:val="Tablecontent"/>
              <w:rPr>
                <w:rFonts w:cs="Arial"/>
              </w:rPr>
            </w:pPr>
            <w:r w:rsidRPr="00425C8F">
              <w:rPr>
                <w:rFonts w:cs="Arial"/>
              </w:rPr>
              <w:t>M</w:t>
            </w:r>
          </w:p>
        </w:tc>
      </w:tr>
      <w:tr w:rsidR="00633175" w:rsidRPr="00425C8F" w:rsidTr="007620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7"/>
        </w:trPr>
        <w:tc>
          <w:tcPr>
            <w:tcW w:w="1560" w:type="dxa"/>
          </w:tcPr>
          <w:p w:rsidR="00633175" w:rsidRPr="00425C8F" w:rsidRDefault="00633175" w:rsidP="00762089">
            <w:pPr>
              <w:pStyle w:val="Tablecontent"/>
              <w:rPr>
                <w:rFonts w:cs="Arial"/>
              </w:rPr>
            </w:pPr>
            <w:r w:rsidRPr="00425C8F">
              <w:rPr>
                <w:lang w:val="en-IN"/>
              </w:rPr>
              <w:t>DATA</w:t>
            </w:r>
          </w:p>
        </w:tc>
        <w:tc>
          <w:tcPr>
            <w:tcW w:w="1680" w:type="dxa"/>
            <w:gridSpan w:val="2"/>
          </w:tcPr>
          <w:p w:rsidR="00633175" w:rsidRPr="00425C8F" w:rsidRDefault="00633175" w:rsidP="00762089">
            <w:pPr>
              <w:pStyle w:val="Tablecontent"/>
              <w:rPr>
                <w:rFonts w:cs="Arial"/>
              </w:rPr>
            </w:pPr>
            <w:r w:rsidRPr="00425C8F">
              <w:rPr>
                <w:rFonts w:cs="Arial"/>
              </w:rPr>
              <w:t>Response  message</w:t>
            </w:r>
          </w:p>
        </w:tc>
        <w:tc>
          <w:tcPr>
            <w:tcW w:w="2856" w:type="dxa"/>
            <w:gridSpan w:val="2"/>
          </w:tcPr>
          <w:p w:rsidR="00633175" w:rsidRPr="00425C8F" w:rsidRDefault="00633175" w:rsidP="00762089">
            <w:pPr>
              <w:pStyle w:val="Tablecontent"/>
              <w:rPr>
                <w:rFonts w:cs="Arial"/>
              </w:rPr>
            </w:pPr>
            <w:r w:rsidRPr="00425C8F">
              <w:rPr>
                <w:rFonts w:cs="Arial"/>
              </w:rPr>
              <w:t xml:space="preserve">Response message </w:t>
            </w:r>
          </w:p>
        </w:tc>
        <w:tc>
          <w:tcPr>
            <w:tcW w:w="1464" w:type="dxa"/>
            <w:gridSpan w:val="2"/>
          </w:tcPr>
          <w:p w:rsidR="00633175" w:rsidRPr="00425C8F" w:rsidRDefault="00633175" w:rsidP="00762089">
            <w:pPr>
              <w:pStyle w:val="Tablecontent"/>
              <w:rPr>
                <w:rFonts w:cs="Arial"/>
              </w:rPr>
            </w:pPr>
          </w:p>
        </w:tc>
        <w:tc>
          <w:tcPr>
            <w:tcW w:w="900" w:type="dxa"/>
          </w:tcPr>
          <w:p w:rsidR="00633175" w:rsidRPr="00425C8F" w:rsidRDefault="00633175" w:rsidP="00762089">
            <w:pPr>
              <w:pStyle w:val="Tablecontent"/>
              <w:rPr>
                <w:rFonts w:cs="Arial"/>
              </w:rPr>
            </w:pPr>
            <w:r w:rsidRPr="00425C8F">
              <w:rPr>
                <w:rFonts w:cs="Arial"/>
              </w:rPr>
              <w:t>A (2)</w:t>
            </w:r>
          </w:p>
        </w:tc>
        <w:tc>
          <w:tcPr>
            <w:tcW w:w="900" w:type="dxa"/>
            <w:gridSpan w:val="2"/>
          </w:tcPr>
          <w:p w:rsidR="00633175" w:rsidRPr="00425C8F" w:rsidRDefault="00633175" w:rsidP="00762089">
            <w:pPr>
              <w:pStyle w:val="Tablecontent"/>
              <w:rPr>
                <w:rFonts w:cs="Arial"/>
              </w:rPr>
            </w:pPr>
            <w:r w:rsidRPr="00425C8F">
              <w:rPr>
                <w:rFonts w:cs="Arial"/>
              </w:rPr>
              <w:t>M</w:t>
            </w:r>
          </w:p>
        </w:tc>
      </w:tr>
    </w:tbl>
    <w:p w:rsidR="00633175" w:rsidRPr="00425C8F" w:rsidRDefault="00633175" w:rsidP="00633175">
      <w:pPr>
        <w:pStyle w:val="BodyText2"/>
        <w:rPr>
          <w:b/>
          <w:bCs/>
          <w:iCs/>
          <w:szCs w:val="20"/>
        </w:rPr>
      </w:pPr>
    </w:p>
    <w:p w:rsidR="00633175" w:rsidRPr="00425C8F" w:rsidRDefault="00633175" w:rsidP="00633175">
      <w:pPr>
        <w:pStyle w:val="BodyText2"/>
        <w:rPr>
          <w:lang w:val="en-IN"/>
        </w:rPr>
      </w:pPr>
    </w:p>
    <w:p w:rsidR="0014542F" w:rsidRPr="00425C8F" w:rsidRDefault="0014542F" w:rsidP="00337049">
      <w:pPr>
        <w:pStyle w:val="Heading2"/>
        <w:rPr>
          <w:lang w:val="en-IN"/>
        </w:rPr>
      </w:pPr>
      <w:bookmarkStart w:id="628" w:name="_Toc405367181"/>
      <w:bookmarkStart w:id="629" w:name="_Toc411954662"/>
      <w:bookmarkStart w:id="630" w:name="_Toc485139729"/>
      <w:r w:rsidRPr="00425C8F">
        <w:rPr>
          <w:lang w:val="en-IN"/>
        </w:rPr>
        <w:t>Physical Voucher – Authenticate Request</w:t>
      </w:r>
      <w:bookmarkEnd w:id="628"/>
      <w:bookmarkEnd w:id="629"/>
      <w:bookmarkEnd w:id="630"/>
    </w:p>
    <w:p w:rsidR="0014542F" w:rsidRPr="00425C8F" w:rsidRDefault="0014542F" w:rsidP="0014542F">
      <w:pPr>
        <w:pStyle w:val="BodyText2"/>
        <w:rPr>
          <w:b/>
          <w:u w:val="single"/>
        </w:rPr>
      </w:pPr>
      <w:r w:rsidRPr="00425C8F">
        <w:rPr>
          <w:b/>
          <w:u w:val="single"/>
        </w:rPr>
        <w:t xml:space="preserve">Authenticate Voucher Request Message Parameters </w:t>
      </w:r>
    </w:p>
    <w:p w:rsidR="0014542F" w:rsidRPr="00425C8F" w:rsidRDefault="0014542F" w:rsidP="0014542F">
      <w:pPr>
        <w:jc w:val="both"/>
        <w:rPr>
          <w:rFonts w:ascii="Arial" w:hAnsi="Arial"/>
          <w:sz w:val="20"/>
        </w:rPr>
      </w:pPr>
      <w:r w:rsidRPr="00425C8F">
        <w:rPr>
          <w:rFonts w:ascii="Arial" w:hAnsi="Arial"/>
          <w:sz w:val="20"/>
        </w:rPr>
        <w:t>The flow of this message is from 3</w:t>
      </w:r>
      <w:r w:rsidRPr="00425C8F">
        <w:rPr>
          <w:rFonts w:ascii="Arial" w:hAnsi="Arial"/>
          <w:sz w:val="20"/>
          <w:vertAlign w:val="superscript"/>
        </w:rPr>
        <w:t>rd</w:t>
      </w:r>
      <w:r w:rsidRPr="00425C8F">
        <w:rPr>
          <w:rFonts w:ascii="Arial" w:hAnsi="Arial"/>
          <w:sz w:val="20"/>
        </w:rPr>
        <w:t xml:space="preserve"> party system to the </w:t>
      </w:r>
      <w:r w:rsidRPr="00425C8F">
        <w:rPr>
          <w:rFonts w:ascii="Arial" w:hAnsi="Arial" w:cs="Arial"/>
          <w:sz w:val="20"/>
          <w:szCs w:val="20"/>
        </w:rPr>
        <w:t>PreTUPS</w:t>
      </w:r>
      <w:r w:rsidRPr="00425C8F">
        <w:rPr>
          <w:rFonts w:ascii="Arial" w:hAnsi="Arial" w:cs="Arial"/>
          <w:sz w:val="20"/>
          <w:szCs w:val="20"/>
          <w:vertAlign w:val="superscript"/>
        </w:rPr>
        <w:t>TM</w:t>
      </w:r>
      <w:r w:rsidRPr="00425C8F">
        <w:rPr>
          <w:rFonts w:ascii="Arial" w:hAnsi="Arial"/>
          <w:sz w:val="20"/>
        </w:rPr>
        <w:t>. The   message is used to verify the Voucher Status.</w:t>
      </w:r>
    </w:p>
    <w:p w:rsidR="0014542F" w:rsidRPr="00425C8F" w:rsidRDefault="0014542F" w:rsidP="0014542F">
      <w:pPr>
        <w:jc w:val="both"/>
        <w:rPr>
          <w:rFonts w:ascii="Arial" w:hAnsi="Arial" w:cs="Arial"/>
          <w:sz w:val="20"/>
          <w:szCs w:val="20"/>
        </w:rPr>
      </w:pPr>
      <w:r w:rsidRPr="00425C8F">
        <w:rPr>
          <w:rFonts w:ascii="Arial" w:hAnsi="Arial" w:cs="Arial"/>
          <w:sz w:val="20"/>
          <w:szCs w:val="20"/>
        </w:rPr>
        <w:t xml:space="preserve">The </w:t>
      </w:r>
      <w:r w:rsidRPr="00425C8F">
        <w:rPr>
          <w:rFonts w:ascii="Arial" w:hAnsi="Arial"/>
          <w:sz w:val="20"/>
        </w:rPr>
        <w:t>3</w:t>
      </w:r>
      <w:r w:rsidRPr="00425C8F">
        <w:rPr>
          <w:rFonts w:ascii="Arial" w:hAnsi="Arial"/>
          <w:sz w:val="20"/>
          <w:vertAlign w:val="superscript"/>
        </w:rPr>
        <w:t>rd</w:t>
      </w:r>
      <w:r w:rsidRPr="00425C8F">
        <w:rPr>
          <w:rFonts w:ascii="Arial" w:hAnsi="Arial"/>
          <w:sz w:val="20"/>
        </w:rPr>
        <w:t xml:space="preserve"> party system </w:t>
      </w:r>
      <w:r w:rsidRPr="00425C8F">
        <w:rPr>
          <w:rFonts w:ascii="Arial" w:hAnsi="Arial" w:cs="Arial"/>
          <w:sz w:val="20"/>
          <w:szCs w:val="20"/>
        </w:rPr>
        <w:t xml:space="preserve">will send this message to check the existence of the Voucher and its Status. If Voucher exists and its status is ‘ENABLED’ then Voucher status is temporarily updated to ‘UNDER_PROCESS’. </w:t>
      </w:r>
    </w:p>
    <w:p w:rsidR="0014542F" w:rsidRPr="00425C8F" w:rsidRDefault="0014542F" w:rsidP="0014542F">
      <w:pPr>
        <w:jc w:val="both"/>
        <w:rPr>
          <w:rFonts w:ascii="Arial" w:hAnsi="Arial"/>
          <w:sz w:val="20"/>
        </w:rPr>
      </w:pPr>
    </w:p>
    <w:p w:rsidR="0014542F" w:rsidRPr="00425C8F" w:rsidRDefault="0014542F" w:rsidP="0014542F">
      <w:pPr>
        <w:jc w:val="both"/>
        <w:rPr>
          <w:rFonts w:ascii="Arial" w:hAnsi="Arial"/>
          <w:sz w:val="20"/>
        </w:rPr>
      </w:pPr>
      <w:r w:rsidRPr="00425C8F">
        <w:rPr>
          <w:rFonts w:ascii="Arial" w:hAnsi="Arial"/>
          <w:b/>
          <w:sz w:val="20"/>
        </w:rPr>
        <w:t>Note: -</w:t>
      </w:r>
      <w:r w:rsidRPr="00425C8F">
        <w:rPr>
          <w:rFonts w:ascii="Arial" w:hAnsi="Arial"/>
          <w:sz w:val="20"/>
        </w:rPr>
        <w:t xml:space="preserve"> Only Under Process vouchers can be consumed </w:t>
      </w:r>
    </w:p>
    <w:p w:rsidR="0014542F" w:rsidRPr="00425C8F" w:rsidRDefault="0014542F" w:rsidP="0014542F">
      <w:pPr>
        <w:pStyle w:val="Heading"/>
        <w:rPr>
          <w:color w:val="auto"/>
        </w:rPr>
      </w:pPr>
      <w:r w:rsidRPr="00425C8F">
        <w:rPr>
          <w:color w:val="auto"/>
        </w:rPr>
        <w:t>Request Syntax</w:t>
      </w:r>
    </w:p>
    <w:p w:rsidR="0014542F" w:rsidRPr="00425C8F" w:rsidRDefault="0014542F" w:rsidP="0014542F">
      <w:pPr>
        <w:pStyle w:val="Code"/>
        <w:ind w:left="0"/>
      </w:pPr>
      <w:proofErr w:type="gramStart"/>
      <w:r w:rsidRPr="00425C8F">
        <w:rPr>
          <w:lang w:val="fr-FR"/>
        </w:rPr>
        <w:t>&lt;?xml</w:t>
      </w:r>
      <w:proofErr w:type="gramEnd"/>
      <w:r w:rsidRPr="00425C8F">
        <w:rPr>
          <w:lang w:val="fr-FR"/>
        </w:rPr>
        <w:t xml:space="preserve"> version="1.0"?&gt;</w:t>
      </w:r>
      <w:r w:rsidRPr="00425C8F">
        <w:t>&lt;!DOCTYPE COMMAND PUBLIC "-//Ocam//DTD XML Command 1.0//EN" "xml/command.dtd"&gt;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&lt;COMMAND&gt;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&lt;TYPE&gt;VOUENQREQ&lt;/TYPE&gt;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&lt;PIN&gt;&lt; PIN Number&gt;&lt;/PIN&gt;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&lt;SNO&gt;&lt; Serial Number&gt;&lt;/SNO&gt;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&lt;SUBID&gt;&lt; Subscriber ID&gt;&lt;/SUBID&gt;</w:t>
      </w:r>
    </w:p>
    <w:p w:rsidR="0014542F" w:rsidRPr="00425C8F" w:rsidRDefault="0014542F" w:rsidP="0014542F">
      <w:pPr>
        <w:pStyle w:val="Code"/>
        <w:ind w:left="0"/>
      </w:pPr>
      <w:r w:rsidRPr="00425C8F">
        <w:t>&lt;EXTNWCODE&gt;</w:t>
      </w:r>
      <w:r w:rsidRPr="00425C8F">
        <w:rPr>
          <w:i/>
          <w:iCs/>
        </w:rPr>
        <w:t>&lt;Network External Code&gt;</w:t>
      </w:r>
      <w:r w:rsidRPr="00425C8F">
        <w:t>&lt;/EXTNWCODE&gt;</w:t>
      </w:r>
    </w:p>
    <w:p w:rsidR="0014542F" w:rsidRPr="00425C8F" w:rsidRDefault="0014542F" w:rsidP="0014542F">
      <w:pPr>
        <w:pStyle w:val="Code"/>
        <w:ind w:left="0"/>
        <w:rPr>
          <w:rFonts w:cs="Courier New"/>
          <w:szCs w:val="20"/>
        </w:rPr>
      </w:pPr>
      <w:r w:rsidRPr="00425C8F">
        <w:rPr>
          <w:rFonts w:cs="Courier New"/>
          <w:szCs w:val="20"/>
        </w:rPr>
        <w:t>&lt;LOGINID&gt;&lt; Sender Login ID&lt;/LOGINID&gt;</w:t>
      </w:r>
    </w:p>
    <w:p w:rsidR="0014542F" w:rsidRPr="00425C8F" w:rsidRDefault="0014542F" w:rsidP="0014542F">
      <w:pPr>
        <w:pStyle w:val="Code"/>
        <w:ind w:left="0"/>
        <w:rPr>
          <w:rFonts w:cs="Courier New"/>
          <w:szCs w:val="20"/>
        </w:rPr>
      </w:pPr>
      <w:r w:rsidRPr="00425C8F">
        <w:rPr>
          <w:rFonts w:cs="Courier New"/>
          <w:szCs w:val="20"/>
        </w:rPr>
        <w:t>&lt;PASSWORD&gt;&lt; Sender Login Password&lt;/PASSWORD&gt;</w:t>
      </w:r>
    </w:p>
    <w:p w:rsidR="0014542F" w:rsidRPr="00425C8F" w:rsidRDefault="0014542F" w:rsidP="0014542F">
      <w:pPr>
        <w:pStyle w:val="Code"/>
        <w:ind w:left="0"/>
        <w:rPr>
          <w:rFonts w:cs="Courier New"/>
          <w:szCs w:val="20"/>
        </w:rPr>
      </w:pPr>
      <w:r w:rsidRPr="00425C8F">
        <w:rPr>
          <w:rFonts w:cs="Courier New"/>
          <w:szCs w:val="20"/>
        </w:rPr>
        <w:t>&lt;EXTREFNUM&gt;&lt;Unique Reference number in the external system&gt;&lt;/EXTREFNUM&gt;</w:t>
      </w:r>
      <w:r w:rsidRPr="00425C8F">
        <w:rPr>
          <w:rFonts w:cs="Courier New"/>
          <w:szCs w:val="20"/>
        </w:rPr>
        <w:tab/>
      </w:r>
    </w:p>
    <w:p w:rsidR="0014542F" w:rsidRPr="00425C8F" w:rsidRDefault="0014542F" w:rsidP="0014542F">
      <w:pPr>
        <w:pStyle w:val="Code"/>
        <w:ind w:left="0"/>
        <w:rPr>
          <w:rFonts w:cs="Courier New"/>
          <w:szCs w:val="20"/>
        </w:rPr>
      </w:pPr>
      <w:r w:rsidRPr="00425C8F">
        <w:rPr>
          <w:rFonts w:cs="Courier New"/>
          <w:szCs w:val="20"/>
        </w:rPr>
        <w:t>&lt;LANGUAGE1&gt;&lt; Sender Language&gt;&lt;/LANGUAGE1&gt;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&lt;LANGUAGE2&gt;&lt;Payee Language&gt;&lt;/LANGUAGE2&gt;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 xml:space="preserve">&lt;EXTCODE&gt;&gt;&lt; </w:t>
      </w:r>
      <w:r w:rsidRPr="00425C8F">
        <w:rPr>
          <w:rFonts w:cs="Courier New"/>
          <w:szCs w:val="20"/>
        </w:rPr>
        <w:t>Sender</w:t>
      </w:r>
      <w:r w:rsidRPr="00425C8F">
        <w:rPr>
          <w:rFonts w:ascii="Courier New" w:hAnsi="Courier New" w:cs="Courier New"/>
          <w:sz w:val="20"/>
          <w:szCs w:val="20"/>
        </w:rPr>
        <w:t xml:space="preserve"> unique External code&gt;&lt;/EXTCODE&gt;</w:t>
      </w:r>
    </w:p>
    <w:p w:rsidR="0014542F" w:rsidRPr="00425C8F" w:rsidRDefault="0014542F" w:rsidP="0014542F">
      <w:pPr>
        <w:pStyle w:val="Code"/>
        <w:ind w:left="0"/>
      </w:pPr>
      <w:r w:rsidRPr="00425C8F">
        <w:t>&lt;/COMMAND&gt;</w:t>
      </w:r>
    </w:p>
    <w:p w:rsidR="0014542F" w:rsidRPr="00425C8F" w:rsidRDefault="0014542F" w:rsidP="0014542F">
      <w:pPr>
        <w:jc w:val="both"/>
        <w:rPr>
          <w:rFonts w:ascii="Arial" w:hAnsi="Arial"/>
          <w:sz w:val="20"/>
        </w:rPr>
      </w:pPr>
    </w:p>
    <w:p w:rsidR="0014542F" w:rsidRPr="00425C8F" w:rsidRDefault="0014542F" w:rsidP="0014542F">
      <w:pPr>
        <w:jc w:val="both"/>
        <w:rPr>
          <w:rFonts w:ascii="Arial" w:hAnsi="Arial"/>
          <w:sz w:val="20"/>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14542F" w:rsidRPr="00425C8F" w:rsidTr="00762089">
        <w:trPr>
          <w:trHeight w:val="277"/>
          <w:tblHeader/>
        </w:trPr>
        <w:tc>
          <w:tcPr>
            <w:tcW w:w="1440"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TAG</w:t>
            </w:r>
          </w:p>
        </w:tc>
        <w:tc>
          <w:tcPr>
            <w:tcW w:w="1254"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Fields</w:t>
            </w:r>
          </w:p>
        </w:tc>
        <w:tc>
          <w:tcPr>
            <w:tcW w:w="2551"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Remarks</w:t>
            </w:r>
          </w:p>
        </w:tc>
        <w:tc>
          <w:tcPr>
            <w:tcW w:w="1134"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Example</w:t>
            </w:r>
          </w:p>
        </w:tc>
        <w:tc>
          <w:tcPr>
            <w:tcW w:w="1901"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Field Type</w:t>
            </w:r>
          </w:p>
        </w:tc>
        <w:tc>
          <w:tcPr>
            <w:tcW w:w="1316"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Optional/</w:t>
            </w:r>
          </w:p>
          <w:p w:rsidR="0014542F" w:rsidRPr="00425C8F" w:rsidRDefault="0014542F" w:rsidP="00762089">
            <w:pPr>
              <w:pStyle w:val="TableColumnLabels"/>
              <w:rPr>
                <w:color w:val="auto"/>
              </w:rPr>
            </w:pPr>
            <w:r w:rsidRPr="00425C8F">
              <w:rPr>
                <w:color w:val="auto"/>
              </w:rPr>
              <w:t>Mandatory</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r w:rsidRPr="00425C8F">
              <w:t>PIN</w:t>
            </w:r>
          </w:p>
        </w:tc>
        <w:tc>
          <w:tcPr>
            <w:tcW w:w="1254"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highlight w:val="white"/>
              </w:rPr>
              <w:t>PinNo</w:t>
            </w:r>
          </w:p>
        </w:tc>
        <w:tc>
          <w:tcPr>
            <w:tcW w:w="2551" w:type="dxa"/>
            <w:tcBorders>
              <w:top w:val="single" w:sz="6" w:space="0" w:color="000000"/>
              <w:bottom w:val="single" w:sz="6" w:space="0" w:color="000000"/>
            </w:tcBorders>
            <w:vAlign w:val="center"/>
          </w:tcPr>
          <w:p w:rsidR="0014542F" w:rsidRPr="00425C8F" w:rsidRDefault="0014542F" w:rsidP="00762089">
            <w:pPr>
              <w:pStyle w:val="Tablecontent"/>
              <w:rPr>
                <w:rFonts w:cs="Arial"/>
                <w:sz w:val="20"/>
                <w:szCs w:val="20"/>
              </w:rPr>
            </w:pPr>
            <w:r w:rsidRPr="00425C8F">
              <w:rPr>
                <w:rFonts w:cs="Arial"/>
                <w:sz w:val="20"/>
                <w:szCs w:val="20"/>
              </w:rPr>
              <w:t>Used to identify PIN Number.</w:t>
            </w:r>
          </w:p>
        </w:tc>
        <w:tc>
          <w:tcPr>
            <w:tcW w:w="1134" w:type="dxa"/>
            <w:tcBorders>
              <w:top w:val="single" w:sz="6" w:space="0" w:color="000000"/>
              <w:bottom w:val="single" w:sz="6" w:space="0" w:color="000000"/>
            </w:tcBorders>
          </w:tcPr>
          <w:p w:rsidR="0014542F" w:rsidRPr="00425C8F" w:rsidRDefault="0014542F" w:rsidP="00762089">
            <w:pPr>
              <w:pStyle w:val="Tablecontent"/>
            </w:pPr>
          </w:p>
        </w:tc>
        <w:tc>
          <w:tcPr>
            <w:tcW w:w="190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 xml:space="preserve">Numeric </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Length configurable</w:t>
            </w:r>
          </w:p>
        </w:tc>
        <w:tc>
          <w:tcPr>
            <w:tcW w:w="1316" w:type="dxa"/>
            <w:tcBorders>
              <w:top w:val="single" w:sz="6" w:space="0" w:color="000000"/>
              <w:bottom w:val="single" w:sz="6" w:space="0" w:color="000000"/>
            </w:tcBorders>
          </w:tcPr>
          <w:p w:rsidR="0014542F" w:rsidRPr="00425C8F" w:rsidRDefault="0014542F" w:rsidP="00762089">
            <w:pPr>
              <w:pStyle w:val="Tablecontent"/>
            </w:pPr>
            <w:r w:rsidRPr="00425C8F">
              <w:t>Y</w:t>
            </w:r>
          </w:p>
        </w:tc>
      </w:tr>
      <w:tr w:rsidR="0014542F" w:rsidRPr="00425C8F" w:rsidTr="00762089">
        <w:trPr>
          <w:trHeight w:val="277"/>
        </w:trPr>
        <w:tc>
          <w:tcPr>
            <w:tcW w:w="1440" w:type="dxa"/>
            <w:tcBorders>
              <w:top w:val="single" w:sz="6" w:space="0" w:color="000000"/>
            </w:tcBorders>
          </w:tcPr>
          <w:p w:rsidR="0014542F" w:rsidRPr="00425C8F" w:rsidRDefault="0014542F" w:rsidP="00762089">
            <w:pPr>
              <w:pStyle w:val="Tablecontent"/>
            </w:pPr>
            <w:r w:rsidRPr="00425C8F">
              <w:t>SUBID</w:t>
            </w:r>
          </w:p>
        </w:tc>
        <w:tc>
          <w:tcPr>
            <w:tcW w:w="1254" w:type="dxa"/>
            <w:tcBorders>
              <w:top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SubId</w:t>
            </w:r>
          </w:p>
        </w:tc>
        <w:tc>
          <w:tcPr>
            <w:tcW w:w="2551" w:type="dxa"/>
            <w:tcBorders>
              <w:top w:val="single" w:sz="6" w:space="0" w:color="000000"/>
            </w:tcBorders>
            <w:vAlign w:val="center"/>
          </w:tcPr>
          <w:p w:rsidR="0014542F" w:rsidRPr="00425C8F" w:rsidRDefault="0014542F" w:rsidP="00762089">
            <w:pPr>
              <w:pStyle w:val="Tablecontent"/>
              <w:rPr>
                <w:rFonts w:cs="Arial"/>
                <w:sz w:val="20"/>
                <w:szCs w:val="20"/>
              </w:rPr>
            </w:pPr>
            <w:r w:rsidRPr="00425C8F">
              <w:rPr>
                <w:rFonts w:cs="Arial"/>
                <w:sz w:val="20"/>
                <w:szCs w:val="20"/>
              </w:rPr>
              <w:t>Subscriber ID provided by External Entity</w:t>
            </w:r>
          </w:p>
        </w:tc>
        <w:tc>
          <w:tcPr>
            <w:tcW w:w="1134" w:type="dxa"/>
            <w:tcBorders>
              <w:top w:val="single" w:sz="6" w:space="0" w:color="000000"/>
            </w:tcBorders>
          </w:tcPr>
          <w:p w:rsidR="0014542F" w:rsidRPr="00425C8F" w:rsidRDefault="0014542F" w:rsidP="00762089">
            <w:pPr>
              <w:pStyle w:val="Tablecontent"/>
            </w:pPr>
          </w:p>
        </w:tc>
        <w:tc>
          <w:tcPr>
            <w:tcW w:w="1901" w:type="dxa"/>
            <w:tcBorders>
              <w:top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Char</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Provided by external Entity</w:t>
            </w:r>
          </w:p>
        </w:tc>
        <w:tc>
          <w:tcPr>
            <w:tcW w:w="1316" w:type="dxa"/>
            <w:tcBorders>
              <w:top w:val="single" w:sz="6" w:space="0" w:color="000000"/>
            </w:tcBorders>
          </w:tcPr>
          <w:p w:rsidR="0014542F" w:rsidRPr="00425C8F" w:rsidRDefault="0014542F" w:rsidP="00762089">
            <w:pPr>
              <w:pStyle w:val="Tablecontent"/>
            </w:pPr>
            <w:r w:rsidRPr="00425C8F">
              <w:t>Y</w:t>
            </w:r>
          </w:p>
        </w:tc>
      </w:tr>
    </w:tbl>
    <w:p w:rsidR="0014542F" w:rsidRPr="00425C8F" w:rsidRDefault="0014542F" w:rsidP="0014542F">
      <w:pPr>
        <w:jc w:val="both"/>
        <w:rPr>
          <w:rFonts w:ascii="Arial" w:hAnsi="Arial"/>
          <w:sz w:val="20"/>
        </w:rPr>
      </w:pPr>
    </w:p>
    <w:p w:rsidR="0014542F" w:rsidRPr="00425C8F" w:rsidRDefault="0014542F" w:rsidP="0014542F">
      <w:pPr>
        <w:jc w:val="both"/>
        <w:rPr>
          <w:rFonts w:ascii="Arial" w:hAnsi="Arial"/>
          <w:sz w:val="20"/>
        </w:rPr>
      </w:pPr>
    </w:p>
    <w:p w:rsidR="0014542F" w:rsidRPr="00425C8F" w:rsidRDefault="0014542F" w:rsidP="0014542F">
      <w:pPr>
        <w:pStyle w:val="Heading"/>
        <w:rPr>
          <w:color w:val="auto"/>
        </w:rPr>
      </w:pPr>
      <w:r w:rsidRPr="00425C8F">
        <w:rPr>
          <w:color w:val="auto"/>
        </w:rPr>
        <w:t>Field Details</w:t>
      </w:r>
    </w:p>
    <w:p w:rsidR="0014542F" w:rsidRPr="00425C8F" w:rsidRDefault="0014542F" w:rsidP="0014542F">
      <w:pPr>
        <w:ind w:left="90" w:hanging="90"/>
        <w:jc w:val="both"/>
        <w:rPr>
          <w:rFonts w:ascii="Arial" w:hAnsi="Arial" w:cs="Arial"/>
          <w:b/>
          <w:bCs/>
          <w:sz w:val="20"/>
          <w:szCs w:val="20"/>
        </w:rPr>
      </w:pPr>
    </w:p>
    <w:p w:rsidR="0014542F" w:rsidRPr="00425C8F" w:rsidRDefault="0014542F" w:rsidP="0014542F">
      <w:pPr>
        <w:pStyle w:val="Footer"/>
        <w:numPr>
          <w:ilvl w:val="1"/>
          <w:numId w:val="47"/>
        </w:numPr>
        <w:tabs>
          <w:tab w:val="clear" w:pos="3960"/>
          <w:tab w:val="clear" w:pos="4320"/>
          <w:tab w:val="clear" w:pos="8640"/>
          <w:tab w:val="num" w:pos="810"/>
        </w:tabs>
        <w:ind w:left="810" w:hanging="450"/>
        <w:jc w:val="both"/>
        <w:rPr>
          <w:rFonts w:ascii="Arial" w:hAnsi="Arial" w:cs="Arial"/>
          <w:sz w:val="20"/>
          <w:szCs w:val="20"/>
        </w:rPr>
      </w:pPr>
      <w:r w:rsidRPr="00425C8F">
        <w:rPr>
          <w:rFonts w:ascii="Arial" w:hAnsi="Arial" w:cs="Arial"/>
          <w:b/>
          <w:bCs/>
          <w:sz w:val="20"/>
          <w:szCs w:val="20"/>
          <w:highlight w:val="white"/>
        </w:rPr>
        <w:t>PinNo</w:t>
      </w:r>
      <w:r w:rsidRPr="00425C8F">
        <w:rPr>
          <w:rFonts w:ascii="Arial" w:hAnsi="Arial" w:cs="Arial"/>
          <w:b/>
          <w:bCs/>
          <w:sz w:val="20"/>
          <w:szCs w:val="20"/>
        </w:rPr>
        <w:t xml:space="preserve">: </w:t>
      </w:r>
      <w:r w:rsidRPr="00425C8F">
        <w:rPr>
          <w:rFonts w:ascii="Arial" w:hAnsi="Arial" w:cs="Arial"/>
          <w:sz w:val="20"/>
          <w:szCs w:val="20"/>
        </w:rPr>
        <w:t>External Entity provided PIN Number is verified with the PIN Number stored in PreTUPS.</w:t>
      </w:r>
    </w:p>
    <w:p w:rsidR="0014542F" w:rsidRPr="00425C8F" w:rsidRDefault="0014542F" w:rsidP="0014542F">
      <w:pPr>
        <w:pStyle w:val="Footer"/>
        <w:tabs>
          <w:tab w:val="clear" w:pos="4320"/>
          <w:tab w:val="clear" w:pos="8640"/>
        </w:tabs>
        <w:ind w:left="360"/>
        <w:jc w:val="both"/>
        <w:rPr>
          <w:rFonts w:ascii="Arial" w:hAnsi="Arial" w:cs="Arial"/>
          <w:sz w:val="20"/>
          <w:szCs w:val="20"/>
        </w:rPr>
      </w:pPr>
    </w:p>
    <w:p w:rsidR="0014542F" w:rsidRPr="00425C8F" w:rsidRDefault="0014542F" w:rsidP="0014542F">
      <w:pPr>
        <w:pStyle w:val="Footer"/>
        <w:numPr>
          <w:ilvl w:val="1"/>
          <w:numId w:val="47"/>
        </w:numPr>
        <w:tabs>
          <w:tab w:val="clear" w:pos="3960"/>
          <w:tab w:val="clear" w:pos="4320"/>
          <w:tab w:val="clear" w:pos="8640"/>
          <w:tab w:val="num" w:pos="810"/>
        </w:tabs>
        <w:ind w:left="810" w:hanging="450"/>
        <w:jc w:val="both"/>
        <w:rPr>
          <w:rFonts w:ascii="Arial" w:hAnsi="Arial" w:cs="Arial"/>
          <w:sz w:val="20"/>
          <w:szCs w:val="20"/>
        </w:rPr>
      </w:pPr>
      <w:r w:rsidRPr="00425C8F">
        <w:rPr>
          <w:rFonts w:ascii="Arial" w:hAnsi="Arial" w:cs="Arial"/>
          <w:b/>
          <w:bCs/>
          <w:sz w:val="20"/>
          <w:szCs w:val="20"/>
        </w:rPr>
        <w:t xml:space="preserve">SubID: </w:t>
      </w:r>
      <w:r w:rsidRPr="00425C8F">
        <w:rPr>
          <w:rFonts w:ascii="Arial" w:hAnsi="Arial" w:cs="Arial"/>
          <w:sz w:val="20"/>
          <w:szCs w:val="20"/>
        </w:rPr>
        <w:t>Subscriber ID to identify the subscriber punching the Voucher’s PIN Number.</w:t>
      </w:r>
    </w:p>
    <w:p w:rsidR="0014542F" w:rsidRPr="00425C8F" w:rsidRDefault="0014542F" w:rsidP="0014542F">
      <w:pPr>
        <w:pStyle w:val="Code"/>
        <w:jc w:val="left"/>
        <w:rPr>
          <w:lang w:val="fr-FR"/>
        </w:rPr>
      </w:pPr>
    </w:p>
    <w:p w:rsidR="0014542F" w:rsidRPr="00425C8F" w:rsidRDefault="0014542F" w:rsidP="0014542F">
      <w:pPr>
        <w:pStyle w:val="Heading"/>
        <w:rPr>
          <w:color w:val="auto"/>
        </w:rPr>
      </w:pPr>
      <w:r w:rsidRPr="00425C8F">
        <w:rPr>
          <w:color w:val="auto"/>
        </w:rPr>
        <w:t>Response XML format:</w:t>
      </w:r>
    </w:p>
    <w:p w:rsidR="0014542F" w:rsidRPr="00425C8F" w:rsidRDefault="0014542F" w:rsidP="0014542F">
      <w:pPr>
        <w:pStyle w:val="Code"/>
        <w:ind w:left="0"/>
        <w:jc w:val="left"/>
        <w:rPr>
          <w:lang w:val="fr-FR"/>
        </w:rPr>
      </w:pPr>
    </w:p>
    <w:p w:rsidR="0014542F" w:rsidRPr="00425C8F" w:rsidRDefault="0014542F" w:rsidP="0014542F">
      <w:pPr>
        <w:pStyle w:val="Code"/>
        <w:jc w:val="left"/>
      </w:pPr>
      <w:proofErr w:type="gramStart"/>
      <w:r w:rsidRPr="00425C8F">
        <w:rPr>
          <w:lang w:val="fr-FR"/>
        </w:rPr>
        <w:t>&lt;?xml</w:t>
      </w:r>
      <w:proofErr w:type="gramEnd"/>
      <w:r w:rsidRPr="00425C8F">
        <w:rPr>
          <w:lang w:val="fr-FR"/>
        </w:rPr>
        <w:t xml:space="preserve"> version="1.0"?&gt;</w:t>
      </w:r>
      <w:r w:rsidRPr="00425C8F">
        <w:t>&lt;!DOCTYPE COMMAND PUBLIC "-//Ocam//DTD XML Command 1.0//EN" "xml/command.dtd"&gt;</w:t>
      </w:r>
    </w:p>
    <w:p w:rsidR="0014542F" w:rsidRPr="00425C8F" w:rsidRDefault="0014542F" w:rsidP="0014542F">
      <w:pPr>
        <w:pStyle w:val="Code"/>
        <w:jc w:val="left"/>
        <w:rPr>
          <w:lang w:val="fr-FR"/>
        </w:rPr>
      </w:pPr>
      <w:r w:rsidRPr="00425C8F">
        <w:rPr>
          <w:rFonts w:cs="Courier New"/>
          <w:szCs w:val="20"/>
        </w:rPr>
        <w:t>&lt;</w:t>
      </w:r>
      <w:r w:rsidRPr="00425C8F">
        <w:rPr>
          <w:lang w:val="fr-FR"/>
        </w:rPr>
        <w:t>COMMAND&gt;&lt;TYPE&gt;VOUENQRESP&lt;/TYPE&gt;</w:t>
      </w:r>
    </w:p>
    <w:p w:rsidR="0014542F" w:rsidRPr="00425C8F" w:rsidRDefault="0014542F" w:rsidP="0014542F">
      <w:pPr>
        <w:pStyle w:val="Code"/>
        <w:jc w:val="left"/>
        <w:rPr>
          <w:lang w:val="fr-FR"/>
        </w:rPr>
      </w:pPr>
      <w:r w:rsidRPr="00425C8F">
        <w:rPr>
          <w:lang w:val="fr-FR"/>
        </w:rPr>
        <w:t>&lt;TXNSTATUS&gt;&lt;</w:t>
      </w:r>
      <w:r w:rsidRPr="00425C8F">
        <w:rPr>
          <w:i/>
          <w:iCs/>
        </w:rPr>
        <w:t xml:space="preserve"> Transaction Status</w:t>
      </w:r>
      <w:r w:rsidRPr="00425C8F">
        <w:rPr>
          <w:lang w:val="fr-FR"/>
        </w:rPr>
        <w:t xml:space="preserve"> &gt;&lt;/TXNSTATUS&gt;</w:t>
      </w:r>
    </w:p>
    <w:p w:rsidR="0014542F" w:rsidRPr="00425C8F" w:rsidRDefault="0014542F" w:rsidP="0014542F">
      <w:pPr>
        <w:pStyle w:val="Code"/>
        <w:jc w:val="left"/>
        <w:rPr>
          <w:lang w:val="fr-FR"/>
        </w:rPr>
      </w:pPr>
      <w:r w:rsidRPr="00425C8F">
        <w:rPr>
          <w:lang w:val="fr-FR"/>
        </w:rPr>
        <w:t>&lt;SNO&gt;&lt;</w:t>
      </w:r>
      <w:r w:rsidRPr="00425C8F">
        <w:rPr>
          <w:rFonts w:ascii="Arial" w:hAnsi="Arial" w:cs="Arial"/>
          <w:szCs w:val="20"/>
        </w:rPr>
        <w:t xml:space="preserve"> Voucher Serial Number</w:t>
      </w:r>
      <w:r w:rsidRPr="00425C8F">
        <w:rPr>
          <w:lang w:val="fr-FR"/>
        </w:rPr>
        <w:t>&gt;&lt;/SNO&gt;</w:t>
      </w:r>
    </w:p>
    <w:p w:rsidR="0014542F" w:rsidRPr="00425C8F" w:rsidRDefault="0014542F" w:rsidP="0014542F">
      <w:pPr>
        <w:pStyle w:val="Code"/>
        <w:jc w:val="left"/>
        <w:rPr>
          <w:lang w:val="fr-FR"/>
        </w:rPr>
      </w:pPr>
      <w:r w:rsidRPr="00425C8F">
        <w:rPr>
          <w:lang w:val="fr-FR"/>
        </w:rPr>
        <w:t>&lt;TOPUP&gt;&lt;</w:t>
      </w:r>
      <w:r w:rsidRPr="00425C8F">
        <w:rPr>
          <w:rFonts w:ascii="Arial" w:hAnsi="Arial" w:cs="Arial"/>
          <w:szCs w:val="20"/>
        </w:rPr>
        <w:t xml:space="preserve"> Denomination associated with voucher</w:t>
      </w:r>
      <w:r w:rsidRPr="00425C8F">
        <w:rPr>
          <w:lang w:val="fr-FR"/>
        </w:rPr>
        <w:t xml:space="preserve"> &gt;&lt;/TOPUP&gt;</w:t>
      </w:r>
    </w:p>
    <w:p w:rsidR="0014542F" w:rsidRPr="00425C8F" w:rsidRDefault="0014542F" w:rsidP="0014542F">
      <w:pPr>
        <w:pStyle w:val="Code"/>
        <w:jc w:val="left"/>
        <w:rPr>
          <w:lang w:val="fr-FR"/>
        </w:rPr>
      </w:pPr>
      <w:r w:rsidRPr="00425C8F">
        <w:rPr>
          <w:lang w:val="fr-FR"/>
        </w:rPr>
        <w:t>&lt;SUBID&gt;</w:t>
      </w:r>
      <w:r w:rsidRPr="00425C8F">
        <w:rPr>
          <w:rFonts w:ascii="Arial" w:hAnsi="Arial" w:cs="Arial"/>
          <w:szCs w:val="20"/>
        </w:rPr>
        <w:t xml:space="preserve"> &lt;Subscriber ID provided by External Entity&gt;</w:t>
      </w:r>
      <w:r w:rsidRPr="00425C8F">
        <w:rPr>
          <w:lang w:val="fr-FR"/>
        </w:rPr>
        <w:t xml:space="preserve"> &lt;/SUBID&gt;</w:t>
      </w:r>
    </w:p>
    <w:p w:rsidR="0014542F" w:rsidRPr="00425C8F" w:rsidRDefault="0014542F" w:rsidP="0014542F">
      <w:pPr>
        <w:pStyle w:val="Code"/>
        <w:jc w:val="left"/>
        <w:rPr>
          <w:lang w:val="fr-FR"/>
        </w:rPr>
      </w:pPr>
      <w:r w:rsidRPr="00425C8F">
        <w:rPr>
          <w:lang w:val="fr-FR"/>
        </w:rPr>
        <w:t>&lt;REGION&gt;&lt;</w:t>
      </w:r>
      <w:r w:rsidRPr="00425C8F">
        <w:rPr>
          <w:rFonts w:ascii="Arial" w:hAnsi="Arial" w:cs="Arial"/>
          <w:szCs w:val="20"/>
        </w:rPr>
        <w:t xml:space="preserve"> Region associated with the Voucher</w:t>
      </w:r>
      <w:r w:rsidRPr="00425C8F">
        <w:rPr>
          <w:lang w:val="fr-FR"/>
        </w:rPr>
        <w:t>&gt;&lt;/REGION&gt;</w:t>
      </w:r>
    </w:p>
    <w:p w:rsidR="0014542F" w:rsidRPr="00425C8F" w:rsidRDefault="0014542F" w:rsidP="0014542F">
      <w:pPr>
        <w:pStyle w:val="Code"/>
        <w:jc w:val="left"/>
        <w:rPr>
          <w:lang w:val="fr-FR"/>
        </w:rPr>
      </w:pPr>
      <w:r w:rsidRPr="00425C8F">
        <w:rPr>
          <w:lang w:val="fr-FR"/>
        </w:rPr>
        <w:t>&lt;VALID&gt;&lt;</w:t>
      </w:r>
      <w:r w:rsidRPr="00425C8F">
        <w:rPr>
          <w:rFonts w:ascii="Arial" w:hAnsi="Arial" w:cs="Arial"/>
          <w:szCs w:val="20"/>
        </w:rPr>
        <w:t xml:space="preserve"> Identify whether the Voucher is Enabled for Consumption or not</w:t>
      </w:r>
      <w:r w:rsidRPr="00425C8F">
        <w:rPr>
          <w:lang w:val="fr-FR"/>
        </w:rPr>
        <w:t xml:space="preserve"> &gt;&lt;/VALID&gt;</w:t>
      </w:r>
    </w:p>
    <w:p w:rsidR="0014542F" w:rsidRPr="00425C8F" w:rsidRDefault="0014542F" w:rsidP="0014542F">
      <w:pPr>
        <w:pStyle w:val="Code"/>
        <w:jc w:val="left"/>
        <w:rPr>
          <w:lang w:val="fr-FR"/>
        </w:rPr>
      </w:pPr>
      <w:r w:rsidRPr="00425C8F">
        <w:rPr>
          <w:lang w:val="fr-FR"/>
        </w:rPr>
        <w:t>&lt;MESSAGE&gt;&lt;</w:t>
      </w:r>
      <w:r w:rsidRPr="00425C8F">
        <w:rPr>
          <w:rFonts w:ascii="Arial" w:hAnsi="Arial" w:cs="Arial"/>
          <w:szCs w:val="20"/>
        </w:rPr>
        <w:t xml:space="preserve"> Describe the status of the Voucher in case Voucher is already </w:t>
      </w:r>
      <w:r w:rsidRPr="00425C8F">
        <w:rPr>
          <w:lang w:val="fr-FR"/>
        </w:rPr>
        <w:t>&gt;&lt;/MESSAGE&gt;</w:t>
      </w:r>
    </w:p>
    <w:p w:rsidR="0014542F" w:rsidRPr="00425C8F" w:rsidRDefault="0014542F" w:rsidP="0014542F">
      <w:pPr>
        <w:pStyle w:val="Code"/>
        <w:jc w:val="left"/>
        <w:rPr>
          <w:lang w:val="fr-FR"/>
        </w:rPr>
      </w:pPr>
      <w:r w:rsidRPr="00425C8F">
        <w:rPr>
          <w:lang w:val="fr-FR"/>
        </w:rPr>
        <w:t>&lt;ERROR&gt;&lt;</w:t>
      </w:r>
      <w:r w:rsidRPr="00425C8F">
        <w:rPr>
          <w:rFonts w:ascii="Arial" w:hAnsi="Arial" w:cs="Arial"/>
          <w:szCs w:val="20"/>
        </w:rPr>
        <w:t xml:space="preserve"> Error code defined for the response</w:t>
      </w:r>
      <w:r w:rsidRPr="00425C8F">
        <w:rPr>
          <w:lang w:val="fr-FR"/>
        </w:rPr>
        <w:t>&gt;&lt;/ERROR&gt;</w:t>
      </w:r>
    </w:p>
    <w:p w:rsidR="0014542F" w:rsidRPr="00425C8F" w:rsidRDefault="0014542F" w:rsidP="0014542F">
      <w:pPr>
        <w:pStyle w:val="Code"/>
        <w:jc w:val="left"/>
        <w:rPr>
          <w:lang w:val="fr-FR"/>
        </w:rPr>
      </w:pPr>
      <w:r w:rsidRPr="00425C8F">
        <w:rPr>
          <w:lang w:val="fr-FR"/>
        </w:rPr>
        <w:t>&lt;/COMMAND&gt;</w:t>
      </w:r>
    </w:p>
    <w:p w:rsidR="0014542F" w:rsidRPr="00425C8F" w:rsidRDefault="0014542F" w:rsidP="0014542F">
      <w:pPr>
        <w:pStyle w:val="Code"/>
        <w:jc w:val="left"/>
        <w:rPr>
          <w:lang w:val="fr-FR"/>
        </w:rPr>
      </w:pPr>
    </w:p>
    <w:p w:rsidR="0014542F" w:rsidRPr="00425C8F" w:rsidRDefault="0014542F" w:rsidP="0014542F">
      <w:pPr>
        <w:pStyle w:val="BodyText2"/>
        <w:rPr>
          <w:rFonts w:ascii="Arial Narrow" w:hAnsi="Arial Narrow" w:cs="Tahoma"/>
          <w:b/>
          <w:sz w:val="24"/>
          <w:u w:val="single" w:color="E31837"/>
          <w:lang w:val="en-IN"/>
        </w:rPr>
      </w:pPr>
      <w:r w:rsidRPr="00425C8F">
        <w:rPr>
          <w:rFonts w:ascii="Arial Narrow" w:hAnsi="Arial Narrow" w:cs="Tahoma"/>
          <w:b/>
          <w:sz w:val="24"/>
          <w:u w:val="single" w:color="E31837"/>
          <w:lang w:val="en-IN"/>
        </w:rPr>
        <w:t>Authenticate Voucher Response Message Parameters</w:t>
      </w:r>
    </w:p>
    <w:p w:rsidR="0014542F" w:rsidRPr="00425C8F" w:rsidRDefault="0014542F" w:rsidP="0014542F">
      <w:pPr>
        <w:pStyle w:val="BodyText2"/>
        <w:rPr>
          <w:b/>
          <w:u w:val="single"/>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14542F" w:rsidRPr="00425C8F" w:rsidTr="00762089">
        <w:trPr>
          <w:trHeight w:val="277"/>
          <w:tblHeader/>
        </w:trPr>
        <w:tc>
          <w:tcPr>
            <w:tcW w:w="1440"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TAG</w:t>
            </w:r>
          </w:p>
        </w:tc>
        <w:tc>
          <w:tcPr>
            <w:tcW w:w="1254"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Fields</w:t>
            </w:r>
          </w:p>
        </w:tc>
        <w:tc>
          <w:tcPr>
            <w:tcW w:w="2551"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Remarks</w:t>
            </w:r>
          </w:p>
        </w:tc>
        <w:tc>
          <w:tcPr>
            <w:tcW w:w="1134"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Example</w:t>
            </w:r>
          </w:p>
        </w:tc>
        <w:tc>
          <w:tcPr>
            <w:tcW w:w="1901"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Field Type</w:t>
            </w:r>
          </w:p>
        </w:tc>
        <w:tc>
          <w:tcPr>
            <w:tcW w:w="1316"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Optional/</w:t>
            </w:r>
          </w:p>
          <w:p w:rsidR="0014542F" w:rsidRPr="00425C8F" w:rsidRDefault="0014542F" w:rsidP="00762089">
            <w:pPr>
              <w:pStyle w:val="TableColumnLabels"/>
              <w:rPr>
                <w:color w:val="auto"/>
              </w:rPr>
            </w:pPr>
            <w:r w:rsidRPr="00425C8F">
              <w:rPr>
                <w:color w:val="auto"/>
              </w:rPr>
              <w:t>Mandatory</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r w:rsidRPr="00425C8F">
              <w:t>PIN</w:t>
            </w:r>
          </w:p>
        </w:tc>
        <w:tc>
          <w:tcPr>
            <w:tcW w:w="1254"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highlight w:val="white"/>
              </w:rPr>
              <w:t>SerialNo</w:t>
            </w:r>
          </w:p>
        </w:tc>
        <w:tc>
          <w:tcPr>
            <w:tcW w:w="255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Used to identify Voucher Serial Number.</w:t>
            </w:r>
          </w:p>
        </w:tc>
        <w:tc>
          <w:tcPr>
            <w:tcW w:w="1134" w:type="dxa"/>
            <w:tcBorders>
              <w:top w:val="single" w:sz="6" w:space="0" w:color="000000"/>
              <w:bottom w:val="single" w:sz="6" w:space="0" w:color="000000"/>
            </w:tcBorders>
          </w:tcPr>
          <w:p w:rsidR="0014542F" w:rsidRPr="00425C8F" w:rsidRDefault="0014542F" w:rsidP="00762089">
            <w:pPr>
              <w:pStyle w:val="Tablecontent"/>
            </w:pPr>
          </w:p>
        </w:tc>
        <w:tc>
          <w:tcPr>
            <w:tcW w:w="190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 xml:space="preserve">Max=14 </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Numeric</w:t>
            </w:r>
          </w:p>
        </w:tc>
        <w:tc>
          <w:tcPr>
            <w:tcW w:w="1316"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Y</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r w:rsidRPr="00425C8F">
              <w:t>SUBID</w:t>
            </w:r>
          </w:p>
        </w:tc>
        <w:tc>
          <w:tcPr>
            <w:tcW w:w="1254"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TopUp</w:t>
            </w:r>
          </w:p>
          <w:p w:rsidR="0014542F" w:rsidRPr="00425C8F" w:rsidRDefault="0014542F" w:rsidP="00762089">
            <w:pPr>
              <w:pStyle w:val="Footer"/>
              <w:tabs>
                <w:tab w:val="clear" w:pos="4320"/>
                <w:tab w:val="clear" w:pos="8640"/>
              </w:tabs>
              <w:rPr>
                <w:rFonts w:ascii="Arial" w:hAnsi="Arial" w:cs="Arial"/>
                <w:sz w:val="20"/>
                <w:szCs w:val="20"/>
                <w:highlight w:val="white"/>
              </w:rPr>
            </w:pPr>
          </w:p>
        </w:tc>
        <w:tc>
          <w:tcPr>
            <w:tcW w:w="255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Denomination associated with voucher</w:t>
            </w:r>
          </w:p>
        </w:tc>
        <w:tc>
          <w:tcPr>
            <w:tcW w:w="1134" w:type="dxa"/>
            <w:tcBorders>
              <w:top w:val="single" w:sz="6" w:space="0" w:color="000000"/>
              <w:bottom w:val="single" w:sz="6" w:space="0" w:color="000000"/>
            </w:tcBorders>
          </w:tcPr>
          <w:p w:rsidR="0014542F" w:rsidRPr="00425C8F" w:rsidRDefault="0014542F" w:rsidP="00762089">
            <w:pPr>
              <w:pStyle w:val="Tablecontent"/>
            </w:pPr>
          </w:p>
        </w:tc>
        <w:tc>
          <w:tcPr>
            <w:tcW w:w="190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Max=10</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Numeric</w:t>
            </w:r>
          </w:p>
        </w:tc>
        <w:tc>
          <w:tcPr>
            <w:tcW w:w="1316"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Y</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p>
        </w:tc>
        <w:tc>
          <w:tcPr>
            <w:tcW w:w="1254"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SubID</w:t>
            </w:r>
          </w:p>
        </w:tc>
        <w:tc>
          <w:tcPr>
            <w:tcW w:w="255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Subscriber ID provided by External Entity</w:t>
            </w:r>
          </w:p>
        </w:tc>
        <w:tc>
          <w:tcPr>
            <w:tcW w:w="1134" w:type="dxa"/>
            <w:tcBorders>
              <w:top w:val="single" w:sz="6" w:space="0" w:color="000000"/>
              <w:bottom w:val="single" w:sz="6" w:space="0" w:color="000000"/>
            </w:tcBorders>
          </w:tcPr>
          <w:p w:rsidR="0014542F" w:rsidRPr="00425C8F" w:rsidRDefault="0014542F" w:rsidP="00762089">
            <w:pPr>
              <w:pStyle w:val="Tablecontent"/>
            </w:pPr>
          </w:p>
        </w:tc>
        <w:tc>
          <w:tcPr>
            <w:tcW w:w="190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Provided by External Entity</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Char</w:t>
            </w:r>
          </w:p>
        </w:tc>
        <w:tc>
          <w:tcPr>
            <w:tcW w:w="1316"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N</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p>
        </w:tc>
        <w:tc>
          <w:tcPr>
            <w:tcW w:w="1254"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Region</w:t>
            </w:r>
          </w:p>
        </w:tc>
        <w:tc>
          <w:tcPr>
            <w:tcW w:w="255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Region associated with the Voucher.</w:t>
            </w:r>
          </w:p>
        </w:tc>
        <w:tc>
          <w:tcPr>
            <w:tcW w:w="1134" w:type="dxa"/>
            <w:tcBorders>
              <w:top w:val="single" w:sz="6" w:space="0" w:color="000000"/>
              <w:bottom w:val="single" w:sz="6" w:space="0" w:color="000000"/>
            </w:tcBorders>
          </w:tcPr>
          <w:p w:rsidR="0014542F" w:rsidRPr="00425C8F" w:rsidRDefault="0014542F" w:rsidP="00762089">
            <w:pPr>
              <w:pStyle w:val="Tablecontent"/>
            </w:pPr>
          </w:p>
        </w:tc>
        <w:tc>
          <w:tcPr>
            <w:tcW w:w="190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Provided by External Entity</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Char</w:t>
            </w:r>
          </w:p>
        </w:tc>
        <w:tc>
          <w:tcPr>
            <w:tcW w:w="1316"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N</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p>
        </w:tc>
        <w:tc>
          <w:tcPr>
            <w:tcW w:w="1254"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Valid</w:t>
            </w:r>
          </w:p>
        </w:tc>
        <w:tc>
          <w:tcPr>
            <w:tcW w:w="255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Used to identify whether the Voucher is Enabled for Consumption or not.</w:t>
            </w:r>
          </w:p>
        </w:tc>
        <w:tc>
          <w:tcPr>
            <w:tcW w:w="1134" w:type="dxa"/>
            <w:tcBorders>
              <w:top w:val="single" w:sz="6" w:space="0" w:color="000000"/>
              <w:bottom w:val="single" w:sz="6" w:space="0" w:color="000000"/>
            </w:tcBorders>
          </w:tcPr>
          <w:p w:rsidR="0014542F" w:rsidRPr="00425C8F" w:rsidRDefault="0014542F" w:rsidP="00762089">
            <w:pPr>
              <w:pStyle w:val="Tablecontent"/>
            </w:pPr>
          </w:p>
        </w:tc>
        <w:tc>
          <w:tcPr>
            <w:tcW w:w="190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Y/ N</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Char</w:t>
            </w:r>
          </w:p>
        </w:tc>
        <w:tc>
          <w:tcPr>
            <w:tcW w:w="1316"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Y</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p>
        </w:tc>
        <w:tc>
          <w:tcPr>
            <w:tcW w:w="1254"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Message</w:t>
            </w:r>
          </w:p>
        </w:tc>
        <w:tc>
          <w:tcPr>
            <w:tcW w:w="255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Used to describe the status of the Voucher in case Voucher is already Consumed or Disabled.</w:t>
            </w:r>
          </w:p>
        </w:tc>
        <w:tc>
          <w:tcPr>
            <w:tcW w:w="1134" w:type="dxa"/>
            <w:tcBorders>
              <w:top w:val="single" w:sz="6" w:space="0" w:color="000000"/>
              <w:bottom w:val="single" w:sz="6" w:space="0" w:color="000000"/>
            </w:tcBorders>
          </w:tcPr>
          <w:p w:rsidR="0014542F" w:rsidRPr="00425C8F" w:rsidRDefault="0014542F" w:rsidP="00762089">
            <w:pPr>
              <w:pStyle w:val="Tablecontent"/>
            </w:pPr>
          </w:p>
        </w:tc>
        <w:tc>
          <w:tcPr>
            <w:tcW w:w="190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Message Codes</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Numeric</w:t>
            </w:r>
          </w:p>
        </w:tc>
        <w:tc>
          <w:tcPr>
            <w:tcW w:w="1316"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Y</w:t>
            </w:r>
          </w:p>
        </w:tc>
      </w:tr>
      <w:tr w:rsidR="0014542F" w:rsidRPr="00425C8F" w:rsidTr="00762089">
        <w:trPr>
          <w:trHeight w:val="277"/>
        </w:trPr>
        <w:tc>
          <w:tcPr>
            <w:tcW w:w="1440" w:type="dxa"/>
            <w:tcBorders>
              <w:top w:val="single" w:sz="6" w:space="0" w:color="000000"/>
            </w:tcBorders>
          </w:tcPr>
          <w:p w:rsidR="0014542F" w:rsidRPr="00425C8F" w:rsidRDefault="0014542F" w:rsidP="00762089">
            <w:pPr>
              <w:pStyle w:val="Tablecontent"/>
            </w:pPr>
          </w:p>
        </w:tc>
        <w:tc>
          <w:tcPr>
            <w:tcW w:w="1254" w:type="dxa"/>
            <w:tcBorders>
              <w:top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Error</w:t>
            </w:r>
          </w:p>
          <w:p w:rsidR="0014542F" w:rsidRPr="00425C8F" w:rsidRDefault="0014542F" w:rsidP="00762089">
            <w:pPr>
              <w:pStyle w:val="Footer"/>
              <w:tabs>
                <w:tab w:val="clear" w:pos="4320"/>
                <w:tab w:val="clear" w:pos="8640"/>
              </w:tabs>
              <w:rPr>
                <w:rFonts w:ascii="Arial" w:hAnsi="Arial" w:cs="Arial"/>
                <w:sz w:val="20"/>
                <w:szCs w:val="20"/>
                <w:highlight w:val="white"/>
              </w:rPr>
            </w:pPr>
          </w:p>
        </w:tc>
        <w:tc>
          <w:tcPr>
            <w:tcW w:w="2551" w:type="dxa"/>
            <w:tcBorders>
              <w:top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Error code defined for the response.</w:t>
            </w:r>
          </w:p>
        </w:tc>
        <w:tc>
          <w:tcPr>
            <w:tcW w:w="1134" w:type="dxa"/>
            <w:tcBorders>
              <w:top w:val="single" w:sz="6" w:space="0" w:color="000000"/>
            </w:tcBorders>
          </w:tcPr>
          <w:p w:rsidR="0014542F" w:rsidRPr="00425C8F" w:rsidRDefault="0014542F" w:rsidP="00762089">
            <w:pPr>
              <w:pStyle w:val="Tablecontent"/>
            </w:pPr>
          </w:p>
        </w:tc>
        <w:tc>
          <w:tcPr>
            <w:tcW w:w="1901" w:type="dxa"/>
            <w:tcBorders>
              <w:top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Error Codes</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Numeric</w:t>
            </w:r>
          </w:p>
        </w:tc>
        <w:tc>
          <w:tcPr>
            <w:tcW w:w="1316" w:type="dxa"/>
            <w:tcBorders>
              <w:top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N</w:t>
            </w:r>
          </w:p>
        </w:tc>
      </w:tr>
    </w:tbl>
    <w:p w:rsidR="0014542F" w:rsidRPr="00425C8F" w:rsidRDefault="0014542F" w:rsidP="0014542F">
      <w:pPr>
        <w:pStyle w:val="BodyText2"/>
        <w:rPr>
          <w:b/>
          <w:u w:val="single"/>
        </w:rPr>
      </w:pPr>
    </w:p>
    <w:p w:rsidR="0014542F" w:rsidRPr="00425C8F" w:rsidRDefault="0014542F" w:rsidP="0014542F">
      <w:pPr>
        <w:pStyle w:val="BodyText2"/>
        <w:rPr>
          <w:b/>
          <w:u w:val="single"/>
        </w:rPr>
      </w:pPr>
    </w:p>
    <w:p w:rsidR="0014542F" w:rsidRPr="00425C8F" w:rsidRDefault="0014542F" w:rsidP="0014542F">
      <w:pPr>
        <w:ind w:left="1530" w:hanging="1530"/>
        <w:jc w:val="both"/>
        <w:rPr>
          <w:rFonts w:ascii="Arial" w:hAnsi="Arial" w:cs="Arial"/>
          <w:b/>
          <w:bCs/>
          <w:sz w:val="20"/>
          <w:szCs w:val="20"/>
          <w:u w:val="single"/>
        </w:rPr>
      </w:pPr>
      <w:r w:rsidRPr="00425C8F">
        <w:rPr>
          <w:rFonts w:ascii="Arial Narrow" w:hAnsi="Arial Narrow" w:cs="Tahoma"/>
          <w:b/>
          <w:u w:val="single" w:color="E31837"/>
          <w:lang w:val="en-IN"/>
        </w:rPr>
        <w:t>Parameter Details</w:t>
      </w:r>
      <w:r w:rsidRPr="00425C8F">
        <w:rPr>
          <w:rFonts w:ascii="Arial" w:hAnsi="Arial" w:cs="Arial"/>
          <w:b/>
          <w:bCs/>
          <w:sz w:val="20"/>
          <w:szCs w:val="20"/>
          <w:u w:val="single"/>
        </w:rPr>
        <w:t>:</w:t>
      </w:r>
    </w:p>
    <w:p w:rsidR="0014542F" w:rsidRPr="00425C8F" w:rsidRDefault="0014542F" w:rsidP="0014542F">
      <w:pPr>
        <w:ind w:left="1530" w:hanging="1530"/>
        <w:jc w:val="both"/>
        <w:rPr>
          <w:rFonts w:ascii="Arial" w:hAnsi="Arial" w:cs="Arial"/>
          <w:sz w:val="20"/>
          <w:szCs w:val="20"/>
        </w:rPr>
      </w:pPr>
    </w:p>
    <w:p w:rsidR="0014542F" w:rsidRPr="00425C8F" w:rsidRDefault="0014542F" w:rsidP="0014542F">
      <w:pPr>
        <w:pStyle w:val="Footer"/>
        <w:numPr>
          <w:ilvl w:val="0"/>
          <w:numId w:val="48"/>
        </w:numPr>
        <w:tabs>
          <w:tab w:val="clear" w:pos="4320"/>
          <w:tab w:val="clear" w:pos="8640"/>
        </w:tabs>
        <w:ind w:left="720"/>
        <w:jc w:val="both"/>
        <w:rPr>
          <w:rFonts w:ascii="Arial" w:hAnsi="Arial" w:cs="Arial"/>
          <w:b/>
          <w:bCs/>
          <w:sz w:val="20"/>
          <w:szCs w:val="20"/>
        </w:rPr>
      </w:pPr>
      <w:r w:rsidRPr="00425C8F">
        <w:rPr>
          <w:rFonts w:ascii="Arial" w:hAnsi="Arial" w:cs="Arial"/>
          <w:b/>
          <w:bCs/>
          <w:sz w:val="20"/>
          <w:szCs w:val="20"/>
        </w:rPr>
        <w:t xml:space="preserve">SerialNo: </w:t>
      </w:r>
      <w:r w:rsidRPr="00425C8F">
        <w:rPr>
          <w:rFonts w:ascii="Arial" w:hAnsi="Arial" w:cs="Arial"/>
          <w:bCs/>
          <w:sz w:val="20"/>
          <w:szCs w:val="20"/>
        </w:rPr>
        <w:t>Voucher Serial No.</w:t>
      </w:r>
    </w:p>
    <w:p w:rsidR="0014542F" w:rsidRPr="00425C8F" w:rsidRDefault="0014542F" w:rsidP="0014542F">
      <w:pPr>
        <w:pStyle w:val="Footer"/>
        <w:numPr>
          <w:ilvl w:val="0"/>
          <w:numId w:val="48"/>
        </w:numPr>
        <w:tabs>
          <w:tab w:val="clear" w:pos="4320"/>
          <w:tab w:val="clear" w:pos="8640"/>
        </w:tabs>
        <w:ind w:left="720"/>
        <w:jc w:val="both"/>
        <w:rPr>
          <w:rFonts w:ascii="Arial" w:hAnsi="Arial" w:cs="Arial"/>
          <w:b/>
          <w:bCs/>
          <w:sz w:val="20"/>
          <w:szCs w:val="20"/>
        </w:rPr>
      </w:pPr>
      <w:r w:rsidRPr="00425C8F">
        <w:rPr>
          <w:rFonts w:ascii="Arial" w:hAnsi="Arial" w:cs="Arial"/>
          <w:b/>
          <w:bCs/>
          <w:sz w:val="20"/>
          <w:szCs w:val="20"/>
        </w:rPr>
        <w:t>TopUp:</w:t>
      </w:r>
      <w:r w:rsidRPr="00425C8F">
        <w:rPr>
          <w:rFonts w:ascii="Arial" w:hAnsi="Arial" w:cs="Arial"/>
          <w:bCs/>
          <w:sz w:val="20"/>
          <w:szCs w:val="20"/>
        </w:rPr>
        <w:t xml:space="preserve"> Attribute associated with voucher to identify the amount that will be credited in subscribers account.</w:t>
      </w:r>
    </w:p>
    <w:p w:rsidR="0014542F" w:rsidRPr="00425C8F" w:rsidRDefault="0014542F" w:rsidP="0014542F">
      <w:pPr>
        <w:pStyle w:val="Footer"/>
        <w:numPr>
          <w:ilvl w:val="0"/>
          <w:numId w:val="48"/>
        </w:numPr>
        <w:tabs>
          <w:tab w:val="clear" w:pos="4320"/>
          <w:tab w:val="clear" w:pos="8640"/>
        </w:tabs>
        <w:ind w:left="720"/>
        <w:jc w:val="both"/>
        <w:rPr>
          <w:rFonts w:ascii="Arial" w:hAnsi="Arial" w:cs="Arial"/>
          <w:sz w:val="20"/>
          <w:szCs w:val="20"/>
        </w:rPr>
      </w:pPr>
      <w:r w:rsidRPr="00425C8F">
        <w:rPr>
          <w:rFonts w:ascii="Arial" w:hAnsi="Arial" w:cs="Arial"/>
          <w:b/>
          <w:bCs/>
          <w:sz w:val="20"/>
          <w:szCs w:val="20"/>
        </w:rPr>
        <w:t xml:space="preserve">SubID: </w:t>
      </w:r>
      <w:r w:rsidRPr="00425C8F">
        <w:rPr>
          <w:rFonts w:ascii="Arial" w:hAnsi="Arial" w:cs="Arial"/>
          <w:sz w:val="20"/>
          <w:szCs w:val="20"/>
        </w:rPr>
        <w:t>Subscriber ID to identify the subscriber punching the Voucher’s PIN Number.</w:t>
      </w:r>
    </w:p>
    <w:p w:rsidR="0014542F" w:rsidRPr="00425C8F" w:rsidRDefault="0014542F" w:rsidP="0014542F">
      <w:pPr>
        <w:pStyle w:val="Footer"/>
        <w:numPr>
          <w:ilvl w:val="0"/>
          <w:numId w:val="48"/>
        </w:numPr>
        <w:tabs>
          <w:tab w:val="clear" w:pos="4320"/>
          <w:tab w:val="clear" w:pos="8640"/>
        </w:tabs>
        <w:ind w:left="720"/>
        <w:jc w:val="both"/>
        <w:rPr>
          <w:rFonts w:ascii="Arial" w:hAnsi="Arial" w:cs="Arial"/>
          <w:sz w:val="20"/>
          <w:szCs w:val="20"/>
        </w:rPr>
      </w:pPr>
      <w:r w:rsidRPr="00425C8F">
        <w:rPr>
          <w:rFonts w:ascii="Arial" w:hAnsi="Arial" w:cs="Arial"/>
          <w:b/>
          <w:bCs/>
          <w:sz w:val="20"/>
          <w:szCs w:val="20"/>
        </w:rPr>
        <w:t xml:space="preserve">Region: </w:t>
      </w:r>
      <w:r w:rsidRPr="00425C8F">
        <w:rPr>
          <w:rFonts w:ascii="Arial" w:hAnsi="Arial" w:cs="Arial"/>
          <w:sz w:val="20"/>
          <w:szCs w:val="20"/>
        </w:rPr>
        <w:t>The region code provided by the External Identity, while enabling vouchers. The region associated with the Voucher is send as Voucher attribute.</w:t>
      </w:r>
    </w:p>
    <w:p w:rsidR="0014542F" w:rsidRPr="00425C8F" w:rsidRDefault="0014542F" w:rsidP="0014542F">
      <w:pPr>
        <w:pStyle w:val="Footer"/>
        <w:numPr>
          <w:ilvl w:val="0"/>
          <w:numId w:val="48"/>
        </w:numPr>
        <w:tabs>
          <w:tab w:val="clear" w:pos="4320"/>
          <w:tab w:val="clear" w:pos="8640"/>
        </w:tabs>
        <w:ind w:left="720"/>
        <w:jc w:val="both"/>
        <w:rPr>
          <w:rFonts w:ascii="Arial" w:hAnsi="Arial" w:cs="Arial"/>
          <w:b/>
          <w:bCs/>
          <w:sz w:val="20"/>
          <w:szCs w:val="20"/>
        </w:rPr>
      </w:pPr>
      <w:r w:rsidRPr="00425C8F">
        <w:rPr>
          <w:rFonts w:ascii="Arial" w:hAnsi="Arial" w:cs="Arial"/>
          <w:b/>
          <w:bCs/>
          <w:sz w:val="20"/>
          <w:szCs w:val="20"/>
          <w:highlight w:val="white"/>
        </w:rPr>
        <w:t>Valid</w:t>
      </w:r>
      <w:r w:rsidRPr="00425C8F">
        <w:rPr>
          <w:rFonts w:ascii="Arial" w:hAnsi="Arial" w:cs="Arial"/>
          <w:b/>
          <w:bCs/>
          <w:sz w:val="20"/>
          <w:szCs w:val="20"/>
        </w:rPr>
        <w:t>:</w:t>
      </w:r>
      <w:r w:rsidRPr="00425C8F">
        <w:rPr>
          <w:rFonts w:ascii="Arial" w:hAnsi="Arial" w:cs="Arial"/>
          <w:sz w:val="20"/>
          <w:szCs w:val="20"/>
        </w:rPr>
        <w:t xml:space="preserve"> It identifies whether the Voucher is valid for consumption or not. Valid Voucher is identified by value = ‘Y’. Invalid Voucher is identified by value = ‘N’.</w:t>
      </w:r>
    </w:p>
    <w:p w:rsidR="0014542F" w:rsidRPr="00425C8F" w:rsidRDefault="0014542F" w:rsidP="0014542F">
      <w:pPr>
        <w:pStyle w:val="Footer"/>
        <w:numPr>
          <w:ilvl w:val="0"/>
          <w:numId w:val="48"/>
        </w:numPr>
        <w:tabs>
          <w:tab w:val="clear" w:pos="4320"/>
          <w:tab w:val="clear" w:pos="8640"/>
        </w:tabs>
        <w:ind w:left="720"/>
        <w:jc w:val="both"/>
        <w:rPr>
          <w:rFonts w:ascii="Arial" w:hAnsi="Arial" w:cs="Arial"/>
          <w:b/>
          <w:bCs/>
          <w:sz w:val="20"/>
          <w:szCs w:val="20"/>
        </w:rPr>
      </w:pPr>
      <w:r w:rsidRPr="00425C8F">
        <w:rPr>
          <w:rFonts w:ascii="Arial" w:hAnsi="Arial" w:cs="Arial"/>
          <w:b/>
          <w:bCs/>
          <w:sz w:val="20"/>
          <w:szCs w:val="20"/>
          <w:highlight w:val="white"/>
        </w:rPr>
        <w:t>Message</w:t>
      </w:r>
      <w:r w:rsidRPr="00425C8F">
        <w:rPr>
          <w:rFonts w:ascii="Arial" w:hAnsi="Arial" w:cs="Arial"/>
          <w:b/>
          <w:bCs/>
          <w:sz w:val="20"/>
          <w:szCs w:val="20"/>
        </w:rPr>
        <w:t xml:space="preserve">: </w:t>
      </w:r>
      <w:r w:rsidRPr="00425C8F">
        <w:rPr>
          <w:rFonts w:ascii="Arial" w:hAnsi="Arial" w:cs="Arial"/>
          <w:sz w:val="20"/>
          <w:szCs w:val="20"/>
        </w:rPr>
        <w:t>It gives the status of the Voucher, in case parameter Valid=”N”. Voucher could have various status like ONHOLD, STOLEN, DAMAGE, CONSUMED, EXPIRED, UNDER_PROCESS.</w:t>
      </w:r>
    </w:p>
    <w:p w:rsidR="0014542F" w:rsidRPr="00425C8F" w:rsidRDefault="0014542F" w:rsidP="0014542F">
      <w:pPr>
        <w:pStyle w:val="Footer"/>
        <w:numPr>
          <w:ilvl w:val="0"/>
          <w:numId w:val="48"/>
        </w:numPr>
        <w:tabs>
          <w:tab w:val="clear" w:pos="4320"/>
          <w:tab w:val="clear" w:pos="8640"/>
        </w:tabs>
        <w:ind w:left="720"/>
        <w:jc w:val="both"/>
        <w:rPr>
          <w:rFonts w:ascii="Arial" w:hAnsi="Arial" w:cs="Arial"/>
          <w:sz w:val="20"/>
          <w:szCs w:val="20"/>
        </w:rPr>
      </w:pPr>
      <w:r w:rsidRPr="00425C8F">
        <w:rPr>
          <w:rFonts w:ascii="Arial" w:hAnsi="Arial" w:cs="Arial"/>
          <w:b/>
          <w:bCs/>
          <w:sz w:val="20"/>
          <w:szCs w:val="20"/>
          <w:highlight w:val="white"/>
        </w:rPr>
        <w:t>Error</w:t>
      </w:r>
      <w:r w:rsidRPr="00425C8F">
        <w:rPr>
          <w:rFonts w:ascii="Arial" w:hAnsi="Arial" w:cs="Arial"/>
          <w:b/>
          <w:bCs/>
          <w:sz w:val="20"/>
          <w:szCs w:val="20"/>
        </w:rPr>
        <w:t>:</w:t>
      </w:r>
      <w:r w:rsidRPr="00425C8F">
        <w:rPr>
          <w:rFonts w:ascii="Arial" w:hAnsi="Arial" w:cs="Arial"/>
          <w:sz w:val="20"/>
          <w:szCs w:val="20"/>
        </w:rPr>
        <w:t xml:space="preserve"> Error is a common parameter used to display errors due to incorrect request format or invalid parameters. Error can be various types like Malformed Request, PIN Not Found, etc.</w:t>
      </w:r>
    </w:p>
    <w:p w:rsidR="0014542F" w:rsidRPr="00425C8F" w:rsidRDefault="0014542F" w:rsidP="0014542F">
      <w:pPr>
        <w:pStyle w:val="BodyText2"/>
      </w:pPr>
    </w:p>
    <w:p w:rsidR="0014542F" w:rsidRPr="00425C8F" w:rsidRDefault="0014542F" w:rsidP="00337049">
      <w:pPr>
        <w:pStyle w:val="Heading2"/>
        <w:rPr>
          <w:lang w:val="en-IN"/>
        </w:rPr>
      </w:pPr>
      <w:bookmarkStart w:id="631" w:name="_Toc405367182"/>
      <w:bookmarkStart w:id="632" w:name="_Toc411954663"/>
      <w:bookmarkStart w:id="633" w:name="_Toc485139730"/>
      <w:r w:rsidRPr="00425C8F">
        <w:rPr>
          <w:lang w:val="en-IN"/>
        </w:rPr>
        <w:t>Voucher Consumption Request Message</w:t>
      </w:r>
      <w:bookmarkEnd w:id="631"/>
      <w:bookmarkEnd w:id="632"/>
      <w:bookmarkEnd w:id="633"/>
      <w:r w:rsidRPr="00425C8F">
        <w:rPr>
          <w:lang w:val="en-IN"/>
        </w:rPr>
        <w:t xml:space="preserve"> </w:t>
      </w:r>
    </w:p>
    <w:p w:rsidR="00A00E71" w:rsidRPr="00425C8F" w:rsidRDefault="00A00E71" w:rsidP="00A00E71">
      <w:pPr>
        <w:pStyle w:val="BodyText2"/>
        <w:rPr>
          <w:b/>
        </w:rPr>
      </w:pPr>
      <w:r w:rsidRPr="00425C8F">
        <w:rPr>
          <w:b/>
        </w:rPr>
        <w:t xml:space="preserve">Request Message Parameters </w:t>
      </w:r>
    </w:p>
    <w:p w:rsidR="00A00E71" w:rsidRPr="00425C8F" w:rsidRDefault="00A00E71" w:rsidP="00A00E71">
      <w:pPr>
        <w:pStyle w:val="BodyText2"/>
        <w:rPr>
          <w:rFonts w:cs="Arial"/>
          <w:szCs w:val="20"/>
        </w:rPr>
      </w:pPr>
      <w:r w:rsidRPr="00425C8F">
        <w:rPr>
          <w:rFonts w:cs="Arial"/>
          <w:szCs w:val="20"/>
        </w:rPr>
        <w:t>For Voucher Consumption, 3</w:t>
      </w:r>
      <w:r w:rsidRPr="00425C8F">
        <w:rPr>
          <w:rFonts w:cs="Arial"/>
          <w:szCs w:val="20"/>
          <w:vertAlign w:val="superscript"/>
        </w:rPr>
        <w:t>rd</w:t>
      </w:r>
      <w:r w:rsidRPr="00425C8F">
        <w:rPr>
          <w:rFonts w:cs="Arial"/>
          <w:szCs w:val="20"/>
        </w:rPr>
        <w:t xml:space="preserve"> party </w:t>
      </w:r>
      <w:proofErr w:type="gramStart"/>
      <w:r w:rsidRPr="00425C8F">
        <w:rPr>
          <w:rFonts w:cs="Arial"/>
          <w:szCs w:val="20"/>
        </w:rPr>
        <w:t>system  will</w:t>
      </w:r>
      <w:proofErr w:type="gramEnd"/>
      <w:r w:rsidRPr="00425C8F">
        <w:rPr>
          <w:rFonts w:cs="Arial"/>
          <w:szCs w:val="20"/>
        </w:rPr>
        <w:t xml:space="preserve"> send the request message with the following parameter and PreTUPS server will send the response message.</w:t>
      </w:r>
    </w:p>
    <w:p w:rsidR="00A00E71" w:rsidRPr="00425C8F" w:rsidRDefault="00A00E71" w:rsidP="00A00E71">
      <w:pPr>
        <w:jc w:val="both"/>
        <w:rPr>
          <w:rFonts w:ascii="Arial" w:hAnsi="Arial" w:cs="Arial"/>
          <w:sz w:val="20"/>
          <w:szCs w:val="20"/>
        </w:rPr>
      </w:pPr>
      <w:r w:rsidRPr="00425C8F">
        <w:rPr>
          <w:rFonts w:ascii="Arial" w:hAnsi="Arial" w:cs="Arial"/>
          <w:sz w:val="20"/>
          <w:szCs w:val="20"/>
        </w:rPr>
        <w:t>The 3</w:t>
      </w:r>
      <w:r w:rsidRPr="00425C8F">
        <w:rPr>
          <w:rFonts w:ascii="Arial" w:hAnsi="Arial" w:cs="Arial"/>
          <w:sz w:val="20"/>
          <w:szCs w:val="20"/>
          <w:vertAlign w:val="superscript"/>
        </w:rPr>
        <w:t>rd</w:t>
      </w:r>
      <w:r w:rsidRPr="00425C8F">
        <w:rPr>
          <w:rFonts w:ascii="Arial" w:hAnsi="Arial" w:cs="Arial"/>
          <w:sz w:val="20"/>
          <w:szCs w:val="20"/>
        </w:rPr>
        <w:t xml:space="preserve"> party system will send the request message that will be used to check whether the Voucher is available for consumption or not. If the Voucher PIN Number is valid and its Status is “UNDER_PROCESS”, then PreTUPS system updates the status of the Vouchers as “CONSUMED”.</w:t>
      </w:r>
    </w:p>
    <w:p w:rsidR="00A00E71" w:rsidRPr="00425C8F" w:rsidRDefault="00A00E71" w:rsidP="00A00E71">
      <w:pPr>
        <w:pStyle w:val="Heading"/>
        <w:rPr>
          <w:color w:val="auto"/>
        </w:rPr>
      </w:pPr>
      <w:r w:rsidRPr="00425C8F">
        <w:rPr>
          <w:color w:val="auto"/>
        </w:rPr>
        <w:t>Request Syntax</w:t>
      </w:r>
    </w:p>
    <w:p w:rsidR="00A00E71" w:rsidRPr="00425C8F" w:rsidRDefault="00A00E71" w:rsidP="00A00E71">
      <w:pPr>
        <w:pStyle w:val="BodyText2"/>
        <w:rPr>
          <w:rFonts w:cs="Arial"/>
        </w:rPr>
      </w:pPr>
    </w:p>
    <w:p w:rsidR="00A00E71" w:rsidRPr="00425C8F" w:rsidRDefault="00A00E71" w:rsidP="00A00E71">
      <w:pPr>
        <w:pStyle w:val="Code"/>
        <w:ind w:left="0"/>
      </w:pPr>
      <w:proofErr w:type="gramStart"/>
      <w:r w:rsidRPr="00425C8F">
        <w:rPr>
          <w:lang w:val="fr-FR"/>
        </w:rPr>
        <w:t>&lt;?xml</w:t>
      </w:r>
      <w:proofErr w:type="gramEnd"/>
      <w:r w:rsidRPr="00425C8F">
        <w:rPr>
          <w:lang w:val="fr-FR"/>
        </w:rPr>
        <w:t xml:space="preserve"> version="1.0"?&gt;</w:t>
      </w:r>
      <w:r w:rsidRPr="00425C8F">
        <w:t>&lt;!DOCTYPE COMMAND PUBLIC "-//Ocam//DTD XML Command 1.0//EN" "xml/command.dtd"&gt;</w:t>
      </w:r>
    </w:p>
    <w:p w:rsidR="00A00E71" w:rsidRPr="00425C8F" w:rsidRDefault="00A00E71" w:rsidP="00A00E71">
      <w:pPr>
        <w:rPr>
          <w:rFonts w:ascii="Courier New" w:hAnsi="Courier New" w:cs="Courier New"/>
          <w:sz w:val="20"/>
          <w:szCs w:val="20"/>
        </w:rPr>
      </w:pPr>
      <w:r w:rsidRPr="00425C8F">
        <w:rPr>
          <w:rFonts w:ascii="Courier New" w:hAnsi="Courier New" w:cs="Courier New"/>
          <w:sz w:val="20"/>
          <w:szCs w:val="20"/>
        </w:rPr>
        <w:t>&lt;COMMAND&gt;</w:t>
      </w:r>
    </w:p>
    <w:p w:rsidR="00A00E71" w:rsidRPr="00425C8F" w:rsidRDefault="00A00E71" w:rsidP="00A00E71">
      <w:pPr>
        <w:rPr>
          <w:rFonts w:ascii="Courier New" w:hAnsi="Courier New" w:cs="Courier New"/>
          <w:sz w:val="20"/>
          <w:szCs w:val="20"/>
        </w:rPr>
      </w:pPr>
      <w:r w:rsidRPr="00425C8F">
        <w:rPr>
          <w:rFonts w:ascii="Courier New" w:hAnsi="Courier New" w:cs="Courier New"/>
          <w:sz w:val="20"/>
          <w:szCs w:val="20"/>
        </w:rPr>
        <w:t>&lt;TYPE&gt;VOUCONSREQ&lt;/TYPE&gt;</w:t>
      </w:r>
    </w:p>
    <w:p w:rsidR="00A00E71" w:rsidRPr="00425C8F" w:rsidRDefault="00A00E71" w:rsidP="00A00E71">
      <w:pPr>
        <w:rPr>
          <w:rFonts w:ascii="Courier New" w:hAnsi="Courier New" w:cs="Courier New"/>
          <w:sz w:val="20"/>
          <w:szCs w:val="20"/>
        </w:rPr>
      </w:pPr>
      <w:r w:rsidRPr="00425C8F">
        <w:rPr>
          <w:rFonts w:ascii="Courier New" w:hAnsi="Courier New" w:cs="Courier New"/>
          <w:sz w:val="20"/>
          <w:szCs w:val="20"/>
        </w:rPr>
        <w:t>&lt;PIN&gt;&lt; PIN Number&gt;&lt;/PIN&gt;</w:t>
      </w:r>
    </w:p>
    <w:p w:rsidR="00A00E71" w:rsidRDefault="00A00E71" w:rsidP="00A00E71">
      <w:pPr>
        <w:rPr>
          <w:rFonts w:ascii="Courier New" w:hAnsi="Courier New" w:cs="Courier New"/>
          <w:sz w:val="20"/>
          <w:szCs w:val="20"/>
        </w:rPr>
      </w:pPr>
      <w:r w:rsidRPr="00425C8F">
        <w:rPr>
          <w:rFonts w:ascii="Courier New" w:hAnsi="Courier New" w:cs="Courier New"/>
          <w:sz w:val="20"/>
          <w:szCs w:val="20"/>
        </w:rPr>
        <w:t>&lt;SUBID&gt;&lt; Subscriber ID&gt;&lt;/SUBID&gt;</w:t>
      </w:r>
    </w:p>
    <w:p w:rsidR="00A00E71" w:rsidRDefault="00A00E71" w:rsidP="00A00E71">
      <w:pPr>
        <w:rPr>
          <w:rFonts w:ascii="Courier New" w:hAnsi="Courier New" w:cs="Courier New"/>
          <w:sz w:val="20"/>
          <w:szCs w:val="20"/>
        </w:rPr>
      </w:pPr>
      <w:r>
        <w:rPr>
          <w:rFonts w:ascii="Courier New" w:hAnsi="Courier New" w:cs="Courier New"/>
          <w:sz w:val="20"/>
          <w:szCs w:val="20"/>
        </w:rPr>
        <w:t>&lt;VTYPE&gt;&lt; Voucher type&gt;&lt;/VTYPE</w:t>
      </w:r>
      <w:r w:rsidRPr="00425C8F">
        <w:rPr>
          <w:rFonts w:ascii="Courier New" w:hAnsi="Courier New" w:cs="Courier New"/>
          <w:sz w:val="20"/>
          <w:szCs w:val="20"/>
        </w:rPr>
        <w:t>&gt;</w:t>
      </w:r>
    </w:p>
    <w:p w:rsidR="00A00E71" w:rsidRPr="00425C8F" w:rsidRDefault="00A00E71" w:rsidP="00A00E71">
      <w:pPr>
        <w:rPr>
          <w:rFonts w:ascii="Courier New" w:hAnsi="Courier New" w:cs="Courier New"/>
          <w:sz w:val="20"/>
          <w:szCs w:val="20"/>
        </w:rPr>
      </w:pPr>
      <w:r>
        <w:rPr>
          <w:rFonts w:ascii="Courier New" w:hAnsi="Courier New" w:cs="Courier New"/>
          <w:sz w:val="20"/>
          <w:szCs w:val="20"/>
        </w:rPr>
        <w:t>&lt;SNO&gt;&lt; Serial Number&gt;&lt;/SNO&gt;</w:t>
      </w:r>
    </w:p>
    <w:p w:rsidR="00A00E71" w:rsidRPr="00425C8F" w:rsidRDefault="00A00E71" w:rsidP="00A00E71">
      <w:pPr>
        <w:pStyle w:val="Code"/>
        <w:ind w:left="0"/>
        <w:rPr>
          <w:rFonts w:cs="Courier New"/>
          <w:szCs w:val="20"/>
        </w:rPr>
      </w:pPr>
      <w:r w:rsidRPr="00425C8F">
        <w:rPr>
          <w:rFonts w:cs="Courier New"/>
          <w:szCs w:val="20"/>
        </w:rPr>
        <w:t>&lt;LOGINID&gt;&lt; Sender Login ID&lt;/LOGINID&gt;</w:t>
      </w:r>
    </w:p>
    <w:p w:rsidR="00A00E71" w:rsidRPr="00425C8F" w:rsidRDefault="00A00E71" w:rsidP="00A00E71">
      <w:pPr>
        <w:pStyle w:val="Code"/>
        <w:ind w:left="0"/>
        <w:rPr>
          <w:rFonts w:cs="Courier New"/>
          <w:szCs w:val="20"/>
        </w:rPr>
      </w:pPr>
      <w:r w:rsidRPr="00425C8F">
        <w:rPr>
          <w:rFonts w:cs="Courier New"/>
          <w:szCs w:val="20"/>
        </w:rPr>
        <w:t>&lt;PASSWORD&gt;&lt; Sender Login Password&lt;/PASSWORD&gt;</w:t>
      </w:r>
    </w:p>
    <w:p w:rsidR="00A00E71" w:rsidRDefault="00A00E71" w:rsidP="00A00E71">
      <w:pPr>
        <w:pStyle w:val="Code"/>
        <w:ind w:left="0"/>
        <w:rPr>
          <w:rFonts w:cs="Courier New"/>
          <w:szCs w:val="20"/>
        </w:rPr>
      </w:pPr>
      <w:r w:rsidRPr="00425C8F">
        <w:rPr>
          <w:rFonts w:cs="Courier New"/>
          <w:szCs w:val="20"/>
        </w:rPr>
        <w:t>&lt;EXTREFNUM&gt;&lt;Unique Reference number in the external system&gt;&lt;/EXTREFNUM&gt;</w:t>
      </w:r>
      <w:r w:rsidRPr="00425C8F">
        <w:rPr>
          <w:rFonts w:cs="Courier New"/>
          <w:szCs w:val="20"/>
        </w:rPr>
        <w:tab/>
      </w:r>
    </w:p>
    <w:p w:rsidR="00A00E71" w:rsidRPr="00425C8F" w:rsidRDefault="00A00E71" w:rsidP="00A00E71">
      <w:pPr>
        <w:pStyle w:val="Code"/>
        <w:ind w:left="0"/>
        <w:rPr>
          <w:rFonts w:cs="Courier New"/>
          <w:szCs w:val="20"/>
        </w:rPr>
      </w:pPr>
      <w:r w:rsidRPr="00425C8F">
        <w:t>&lt;EXTNWCODE&gt;</w:t>
      </w:r>
      <w:r w:rsidRPr="00425C8F">
        <w:rPr>
          <w:i/>
          <w:iCs/>
        </w:rPr>
        <w:t>&lt;Network External Code&gt;</w:t>
      </w:r>
      <w:r w:rsidRPr="00425C8F">
        <w:t>&lt;/EXTNWCOD</w:t>
      </w:r>
      <w:r>
        <w:t>E&gt;</w:t>
      </w:r>
      <w:r w:rsidRPr="00425C8F">
        <w:rPr>
          <w:rFonts w:cs="Courier New"/>
          <w:szCs w:val="20"/>
        </w:rPr>
        <w:t>&lt;LANGUAGE1&gt;&lt;Sender Language&gt;&lt;/LANGUAGE1&gt;</w:t>
      </w:r>
    </w:p>
    <w:p w:rsidR="00A00E71" w:rsidRPr="00425C8F" w:rsidRDefault="00A00E71" w:rsidP="00A00E71">
      <w:pPr>
        <w:rPr>
          <w:rFonts w:ascii="Courier New" w:hAnsi="Courier New" w:cs="Courier New"/>
          <w:sz w:val="20"/>
          <w:szCs w:val="20"/>
        </w:rPr>
      </w:pPr>
      <w:r w:rsidRPr="00425C8F">
        <w:rPr>
          <w:rFonts w:ascii="Courier New" w:hAnsi="Courier New" w:cs="Courier New"/>
          <w:sz w:val="20"/>
          <w:szCs w:val="20"/>
        </w:rPr>
        <w:t>&lt;LANGUAGE2&gt;&lt;Payee Language&gt;&lt;/LANGUAGE2&gt;</w:t>
      </w:r>
    </w:p>
    <w:p w:rsidR="00A00E71" w:rsidRPr="00425C8F" w:rsidRDefault="00A00E71" w:rsidP="00A00E71">
      <w:pPr>
        <w:rPr>
          <w:rFonts w:ascii="Courier New" w:hAnsi="Courier New" w:cs="Courier New"/>
          <w:sz w:val="20"/>
          <w:szCs w:val="20"/>
        </w:rPr>
      </w:pPr>
      <w:r w:rsidRPr="00425C8F">
        <w:rPr>
          <w:rFonts w:ascii="Courier New" w:hAnsi="Courier New" w:cs="Courier New"/>
          <w:sz w:val="20"/>
          <w:szCs w:val="20"/>
        </w:rPr>
        <w:t xml:space="preserve">&lt;EXTCODE&gt;&gt;&lt; </w:t>
      </w:r>
      <w:r w:rsidRPr="00425C8F">
        <w:rPr>
          <w:rFonts w:cs="Courier New"/>
          <w:szCs w:val="20"/>
        </w:rPr>
        <w:t xml:space="preserve">Sender </w:t>
      </w:r>
      <w:r w:rsidRPr="00425C8F">
        <w:rPr>
          <w:rFonts w:ascii="Courier New" w:hAnsi="Courier New" w:cs="Courier New"/>
          <w:sz w:val="20"/>
          <w:szCs w:val="20"/>
        </w:rPr>
        <w:t>unique External code&gt;&lt;/EXTCODE&gt;</w:t>
      </w:r>
    </w:p>
    <w:p w:rsidR="00A00E71" w:rsidRPr="00425C8F" w:rsidRDefault="00A00E71" w:rsidP="00A00E71">
      <w:pPr>
        <w:pStyle w:val="Code"/>
        <w:ind w:left="0"/>
      </w:pPr>
      <w:r w:rsidRPr="00425C8F">
        <w:t>&lt;/COMMAND&gt;</w:t>
      </w:r>
    </w:p>
    <w:p w:rsidR="00A00E71" w:rsidRPr="00425C8F" w:rsidRDefault="00A00E71" w:rsidP="00A00E71">
      <w:pPr>
        <w:pStyle w:val="BodyText2"/>
        <w:rPr>
          <w:rFonts w:cs="Arial"/>
        </w:rPr>
      </w:pPr>
    </w:p>
    <w:p w:rsidR="00A00E71" w:rsidRPr="00425C8F" w:rsidRDefault="00A00E71" w:rsidP="00A00E71">
      <w:pPr>
        <w:pStyle w:val="BodyText2"/>
        <w:rPr>
          <w:rFonts w:cs="Arial"/>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A00E71" w:rsidRPr="00425C8F" w:rsidTr="00764AF5">
        <w:trPr>
          <w:trHeight w:val="277"/>
          <w:tblHeader/>
        </w:trPr>
        <w:tc>
          <w:tcPr>
            <w:tcW w:w="1440" w:type="dxa"/>
            <w:tcBorders>
              <w:top w:val="single" w:sz="4" w:space="0" w:color="000000"/>
              <w:bottom w:val="single" w:sz="6" w:space="0" w:color="000000"/>
            </w:tcBorders>
            <w:shd w:val="clear" w:color="auto" w:fill="E31837"/>
          </w:tcPr>
          <w:p w:rsidR="00A00E71" w:rsidRPr="00425C8F" w:rsidRDefault="00A00E71" w:rsidP="00764AF5">
            <w:pPr>
              <w:pStyle w:val="TableColumnLabels"/>
              <w:rPr>
                <w:color w:val="auto"/>
              </w:rPr>
            </w:pPr>
            <w:r w:rsidRPr="00425C8F">
              <w:rPr>
                <w:color w:val="auto"/>
              </w:rPr>
              <w:t>TAG</w:t>
            </w:r>
          </w:p>
        </w:tc>
        <w:tc>
          <w:tcPr>
            <w:tcW w:w="1254" w:type="dxa"/>
            <w:tcBorders>
              <w:top w:val="single" w:sz="4" w:space="0" w:color="000000"/>
              <w:bottom w:val="single" w:sz="6" w:space="0" w:color="000000"/>
            </w:tcBorders>
            <w:shd w:val="clear" w:color="auto" w:fill="E31837"/>
          </w:tcPr>
          <w:p w:rsidR="00A00E71" w:rsidRPr="00425C8F" w:rsidRDefault="00A00E71" w:rsidP="00764AF5">
            <w:pPr>
              <w:pStyle w:val="TableColumnLabels"/>
              <w:rPr>
                <w:color w:val="auto"/>
              </w:rPr>
            </w:pPr>
            <w:r w:rsidRPr="00425C8F">
              <w:rPr>
                <w:color w:val="auto"/>
              </w:rPr>
              <w:t>Fields</w:t>
            </w:r>
          </w:p>
        </w:tc>
        <w:tc>
          <w:tcPr>
            <w:tcW w:w="2551" w:type="dxa"/>
            <w:tcBorders>
              <w:top w:val="single" w:sz="4" w:space="0" w:color="000000"/>
              <w:bottom w:val="single" w:sz="6" w:space="0" w:color="000000"/>
            </w:tcBorders>
            <w:shd w:val="clear" w:color="auto" w:fill="E31837"/>
          </w:tcPr>
          <w:p w:rsidR="00A00E71" w:rsidRPr="00425C8F" w:rsidRDefault="00A00E71" w:rsidP="00764AF5">
            <w:pPr>
              <w:pStyle w:val="TableColumnLabels"/>
              <w:rPr>
                <w:color w:val="auto"/>
              </w:rPr>
            </w:pPr>
            <w:r w:rsidRPr="00425C8F">
              <w:rPr>
                <w:color w:val="auto"/>
              </w:rPr>
              <w:t>Remarks</w:t>
            </w:r>
          </w:p>
        </w:tc>
        <w:tc>
          <w:tcPr>
            <w:tcW w:w="1134" w:type="dxa"/>
            <w:tcBorders>
              <w:top w:val="single" w:sz="4" w:space="0" w:color="000000"/>
              <w:bottom w:val="single" w:sz="6" w:space="0" w:color="000000"/>
            </w:tcBorders>
            <w:shd w:val="clear" w:color="auto" w:fill="E31837"/>
          </w:tcPr>
          <w:p w:rsidR="00A00E71" w:rsidRPr="00425C8F" w:rsidRDefault="00A00E71" w:rsidP="00764AF5">
            <w:pPr>
              <w:pStyle w:val="TableColumnLabels"/>
              <w:rPr>
                <w:color w:val="auto"/>
              </w:rPr>
            </w:pPr>
            <w:r w:rsidRPr="00425C8F">
              <w:rPr>
                <w:color w:val="auto"/>
              </w:rPr>
              <w:t>Example</w:t>
            </w:r>
          </w:p>
        </w:tc>
        <w:tc>
          <w:tcPr>
            <w:tcW w:w="1901" w:type="dxa"/>
            <w:tcBorders>
              <w:top w:val="single" w:sz="4" w:space="0" w:color="000000"/>
              <w:bottom w:val="single" w:sz="6" w:space="0" w:color="000000"/>
            </w:tcBorders>
            <w:shd w:val="clear" w:color="auto" w:fill="E31837"/>
          </w:tcPr>
          <w:p w:rsidR="00A00E71" w:rsidRPr="00425C8F" w:rsidRDefault="00A00E71" w:rsidP="00764AF5">
            <w:pPr>
              <w:pStyle w:val="TableColumnLabels"/>
              <w:rPr>
                <w:color w:val="auto"/>
              </w:rPr>
            </w:pPr>
            <w:r w:rsidRPr="00425C8F">
              <w:rPr>
                <w:color w:val="auto"/>
              </w:rPr>
              <w:t>Field Type</w:t>
            </w:r>
          </w:p>
        </w:tc>
        <w:tc>
          <w:tcPr>
            <w:tcW w:w="1316" w:type="dxa"/>
            <w:tcBorders>
              <w:top w:val="single" w:sz="4" w:space="0" w:color="000000"/>
              <w:bottom w:val="single" w:sz="6" w:space="0" w:color="000000"/>
            </w:tcBorders>
            <w:shd w:val="clear" w:color="auto" w:fill="E31837"/>
          </w:tcPr>
          <w:p w:rsidR="00A00E71" w:rsidRPr="00425C8F" w:rsidRDefault="00A00E71" w:rsidP="00764AF5">
            <w:pPr>
              <w:pStyle w:val="TableColumnLabels"/>
              <w:rPr>
                <w:color w:val="auto"/>
              </w:rPr>
            </w:pPr>
            <w:r w:rsidRPr="00425C8F">
              <w:rPr>
                <w:color w:val="auto"/>
              </w:rPr>
              <w:t>Optional/</w:t>
            </w:r>
          </w:p>
          <w:p w:rsidR="00A00E71" w:rsidRPr="00425C8F" w:rsidRDefault="00A00E71" w:rsidP="00764AF5">
            <w:pPr>
              <w:pStyle w:val="TableColumnLabels"/>
              <w:rPr>
                <w:color w:val="auto"/>
              </w:rPr>
            </w:pPr>
            <w:r w:rsidRPr="00425C8F">
              <w:rPr>
                <w:color w:val="auto"/>
              </w:rPr>
              <w:t>Mandatory</w:t>
            </w:r>
          </w:p>
        </w:tc>
      </w:tr>
      <w:tr w:rsidR="00A00E71" w:rsidRPr="00425C8F" w:rsidTr="00764AF5">
        <w:trPr>
          <w:trHeight w:val="277"/>
        </w:trPr>
        <w:tc>
          <w:tcPr>
            <w:tcW w:w="1440" w:type="dxa"/>
            <w:tcBorders>
              <w:top w:val="single" w:sz="6" w:space="0" w:color="000000"/>
              <w:bottom w:val="single" w:sz="6" w:space="0" w:color="000000"/>
            </w:tcBorders>
          </w:tcPr>
          <w:p w:rsidR="00A00E71" w:rsidRPr="00425C8F" w:rsidRDefault="00A00E71" w:rsidP="00764AF5">
            <w:pPr>
              <w:pStyle w:val="Tablecontent"/>
            </w:pPr>
            <w:r w:rsidRPr="00425C8F">
              <w:t>PIN</w:t>
            </w:r>
          </w:p>
        </w:tc>
        <w:tc>
          <w:tcPr>
            <w:tcW w:w="1254"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highlight w:val="white"/>
              </w:rPr>
              <w:t>PinNo</w:t>
            </w:r>
          </w:p>
        </w:tc>
        <w:tc>
          <w:tcPr>
            <w:tcW w:w="2551" w:type="dxa"/>
            <w:tcBorders>
              <w:top w:val="single" w:sz="6" w:space="0" w:color="000000"/>
              <w:bottom w:val="single" w:sz="6" w:space="0" w:color="000000"/>
            </w:tcBorders>
            <w:vAlign w:val="center"/>
          </w:tcPr>
          <w:p w:rsidR="00A00E71" w:rsidRPr="00425C8F" w:rsidRDefault="00A00E71" w:rsidP="00764AF5">
            <w:pPr>
              <w:pStyle w:val="Tablecontent"/>
              <w:rPr>
                <w:rFonts w:cs="Arial"/>
                <w:sz w:val="20"/>
                <w:szCs w:val="20"/>
              </w:rPr>
            </w:pPr>
            <w:r w:rsidRPr="00425C8F">
              <w:rPr>
                <w:rFonts w:cs="Arial"/>
                <w:sz w:val="20"/>
                <w:szCs w:val="20"/>
              </w:rPr>
              <w:t>Used to identify PIN Number.</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 xml:space="preserve">Numeric </w:t>
            </w:r>
          </w:p>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Length configurable</w:t>
            </w:r>
          </w:p>
        </w:tc>
        <w:tc>
          <w:tcPr>
            <w:tcW w:w="1316"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M</w:t>
            </w:r>
          </w:p>
        </w:tc>
      </w:tr>
      <w:tr w:rsidR="00A00E71" w:rsidRPr="00425C8F" w:rsidTr="00764AF5">
        <w:trPr>
          <w:trHeight w:val="277"/>
        </w:trPr>
        <w:tc>
          <w:tcPr>
            <w:tcW w:w="1440" w:type="dxa"/>
            <w:tcBorders>
              <w:top w:val="single" w:sz="6" w:space="0" w:color="000000"/>
              <w:bottom w:val="single" w:sz="6" w:space="0" w:color="000000"/>
            </w:tcBorders>
          </w:tcPr>
          <w:p w:rsidR="00A00E71" w:rsidRPr="00425C8F" w:rsidRDefault="00A00E71" w:rsidP="00764AF5">
            <w:pPr>
              <w:pStyle w:val="Tablecontent"/>
              <w:jc w:val="center"/>
            </w:pPr>
            <w:r w:rsidRPr="00425C8F">
              <w:rPr>
                <w:rFonts w:ascii="Courier New" w:hAnsi="Courier New" w:cs="Courier New"/>
                <w:sz w:val="20"/>
                <w:szCs w:val="20"/>
              </w:rPr>
              <w:t>SUBID</w:t>
            </w:r>
          </w:p>
        </w:tc>
        <w:tc>
          <w:tcPr>
            <w:tcW w:w="1254"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Subscriber id</w:t>
            </w:r>
          </w:p>
        </w:tc>
        <w:tc>
          <w:tcPr>
            <w:tcW w:w="2551" w:type="dxa"/>
            <w:tcBorders>
              <w:top w:val="single" w:sz="6" w:space="0" w:color="000000"/>
              <w:bottom w:val="single" w:sz="6" w:space="0" w:color="000000"/>
            </w:tcBorders>
            <w:vAlign w:val="center"/>
          </w:tcPr>
          <w:p w:rsidR="00A00E71" w:rsidRPr="00425C8F" w:rsidRDefault="00A00E71" w:rsidP="00764AF5">
            <w:pPr>
              <w:pStyle w:val="Tablecontent"/>
              <w:rPr>
                <w:rFonts w:cs="Arial"/>
                <w:sz w:val="20"/>
                <w:szCs w:val="20"/>
              </w:rPr>
            </w:pPr>
            <w:r>
              <w:rPr>
                <w:rFonts w:cs="Arial"/>
                <w:sz w:val="20"/>
                <w:szCs w:val="20"/>
              </w:rPr>
              <w:t>Subscriber msisdn</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Numeric</w:t>
            </w:r>
          </w:p>
        </w:tc>
        <w:tc>
          <w:tcPr>
            <w:tcW w:w="1316"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M</w:t>
            </w:r>
          </w:p>
        </w:tc>
      </w:tr>
      <w:tr w:rsidR="00A00E71" w:rsidRPr="00425C8F" w:rsidTr="00764AF5">
        <w:trPr>
          <w:trHeight w:val="277"/>
        </w:trPr>
        <w:tc>
          <w:tcPr>
            <w:tcW w:w="1440" w:type="dxa"/>
            <w:tcBorders>
              <w:top w:val="single" w:sz="6" w:space="0" w:color="000000"/>
              <w:bottom w:val="single" w:sz="6" w:space="0" w:color="000000"/>
            </w:tcBorders>
          </w:tcPr>
          <w:p w:rsidR="00A00E71" w:rsidRPr="00425C8F" w:rsidRDefault="00A00E71" w:rsidP="00764AF5">
            <w:pPr>
              <w:pStyle w:val="Tablecontent"/>
              <w:jc w:val="center"/>
              <w:rPr>
                <w:rFonts w:ascii="Courier New" w:hAnsi="Courier New" w:cs="Courier New"/>
                <w:sz w:val="20"/>
                <w:szCs w:val="20"/>
              </w:rPr>
            </w:pPr>
            <w:r>
              <w:rPr>
                <w:rFonts w:ascii="Courier New" w:hAnsi="Courier New" w:cs="Courier New"/>
                <w:sz w:val="20"/>
                <w:szCs w:val="20"/>
              </w:rPr>
              <w:t>VTYPE</w:t>
            </w:r>
          </w:p>
        </w:tc>
        <w:tc>
          <w:tcPr>
            <w:tcW w:w="1254"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 xml:space="preserve"> Voucher type</w:t>
            </w:r>
          </w:p>
        </w:tc>
        <w:tc>
          <w:tcPr>
            <w:tcW w:w="2551" w:type="dxa"/>
            <w:tcBorders>
              <w:top w:val="single" w:sz="6" w:space="0" w:color="000000"/>
              <w:bottom w:val="single" w:sz="6" w:space="0" w:color="000000"/>
            </w:tcBorders>
            <w:vAlign w:val="center"/>
          </w:tcPr>
          <w:p w:rsidR="00A00E71" w:rsidRDefault="00A00E71" w:rsidP="00764AF5">
            <w:pPr>
              <w:pStyle w:val="Tablecontent"/>
              <w:rPr>
                <w:rFonts w:cs="Arial"/>
                <w:sz w:val="20"/>
                <w:szCs w:val="20"/>
              </w:rPr>
            </w:pPr>
            <w:r>
              <w:rPr>
                <w:rFonts w:cs="Arial"/>
                <w:sz w:val="20"/>
                <w:szCs w:val="20"/>
              </w:rPr>
              <w:t>Type of voucher</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Alphanumeric</w:t>
            </w:r>
          </w:p>
        </w:tc>
        <w:tc>
          <w:tcPr>
            <w:tcW w:w="1316"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O</w:t>
            </w:r>
          </w:p>
        </w:tc>
      </w:tr>
      <w:tr w:rsidR="00A00E71" w:rsidRPr="00425C8F" w:rsidTr="00764AF5">
        <w:trPr>
          <w:trHeight w:val="277"/>
        </w:trPr>
        <w:tc>
          <w:tcPr>
            <w:tcW w:w="1440" w:type="dxa"/>
            <w:tcBorders>
              <w:top w:val="single" w:sz="6" w:space="0" w:color="000000"/>
              <w:bottom w:val="single" w:sz="6" w:space="0" w:color="000000"/>
            </w:tcBorders>
          </w:tcPr>
          <w:p w:rsidR="00A00E71" w:rsidRPr="00425C8F" w:rsidRDefault="00A00E71" w:rsidP="00764AF5">
            <w:pPr>
              <w:pStyle w:val="Tablecontent"/>
              <w:jc w:val="center"/>
              <w:rPr>
                <w:rFonts w:ascii="Courier New" w:hAnsi="Courier New" w:cs="Courier New"/>
                <w:sz w:val="20"/>
                <w:szCs w:val="20"/>
              </w:rPr>
            </w:pPr>
            <w:r w:rsidRPr="00425C8F">
              <w:rPr>
                <w:rFonts w:ascii="Courier New" w:hAnsi="Courier New" w:cs="Courier New"/>
                <w:sz w:val="20"/>
                <w:szCs w:val="20"/>
              </w:rPr>
              <w:t>SNO</w:t>
            </w:r>
          </w:p>
        </w:tc>
        <w:tc>
          <w:tcPr>
            <w:tcW w:w="1254"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Serial no</w:t>
            </w:r>
          </w:p>
        </w:tc>
        <w:tc>
          <w:tcPr>
            <w:tcW w:w="2551" w:type="dxa"/>
            <w:tcBorders>
              <w:top w:val="single" w:sz="6" w:space="0" w:color="000000"/>
              <w:bottom w:val="single" w:sz="6" w:space="0" w:color="000000"/>
            </w:tcBorders>
            <w:vAlign w:val="center"/>
          </w:tcPr>
          <w:p w:rsidR="00A00E71" w:rsidRDefault="00A00E71" w:rsidP="00764AF5">
            <w:pPr>
              <w:pStyle w:val="Tablecontent"/>
              <w:rPr>
                <w:rFonts w:cs="Arial"/>
                <w:sz w:val="20"/>
                <w:szCs w:val="20"/>
              </w:rPr>
            </w:pPr>
            <w:r>
              <w:rPr>
                <w:rFonts w:cs="Arial"/>
                <w:sz w:val="20"/>
                <w:szCs w:val="20"/>
              </w:rPr>
              <w:t>Serial no of pin</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Alphanumeric</w:t>
            </w:r>
          </w:p>
        </w:tc>
        <w:tc>
          <w:tcPr>
            <w:tcW w:w="1316"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M</w:t>
            </w:r>
          </w:p>
        </w:tc>
      </w:tr>
      <w:tr w:rsidR="00A00E71" w:rsidRPr="00425C8F" w:rsidTr="00764AF5">
        <w:trPr>
          <w:trHeight w:val="277"/>
        </w:trPr>
        <w:tc>
          <w:tcPr>
            <w:tcW w:w="1440" w:type="dxa"/>
            <w:tcBorders>
              <w:top w:val="single" w:sz="6" w:space="0" w:color="000000"/>
              <w:bottom w:val="single" w:sz="6" w:space="0" w:color="000000"/>
            </w:tcBorders>
          </w:tcPr>
          <w:p w:rsidR="00A00E71" w:rsidRPr="00425C8F" w:rsidRDefault="00A00E71" w:rsidP="00764AF5">
            <w:pPr>
              <w:pStyle w:val="Tablecontent"/>
              <w:jc w:val="center"/>
              <w:rPr>
                <w:rFonts w:ascii="Courier New" w:hAnsi="Courier New" w:cs="Courier New"/>
                <w:sz w:val="20"/>
                <w:szCs w:val="20"/>
              </w:rPr>
            </w:pPr>
            <w:r w:rsidRPr="00425C8F">
              <w:rPr>
                <w:rFonts w:cs="Courier New"/>
                <w:szCs w:val="20"/>
              </w:rPr>
              <w:t>PASSWORD</w:t>
            </w:r>
          </w:p>
        </w:tc>
        <w:tc>
          <w:tcPr>
            <w:tcW w:w="1254"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 xml:space="preserve">Password </w:t>
            </w:r>
          </w:p>
        </w:tc>
        <w:tc>
          <w:tcPr>
            <w:tcW w:w="2551" w:type="dxa"/>
            <w:tcBorders>
              <w:top w:val="single" w:sz="6" w:space="0" w:color="000000"/>
              <w:bottom w:val="single" w:sz="6" w:space="0" w:color="000000"/>
            </w:tcBorders>
            <w:vAlign w:val="center"/>
          </w:tcPr>
          <w:p w:rsidR="00A00E71" w:rsidRDefault="00A00E71" w:rsidP="00764AF5">
            <w:pPr>
              <w:pStyle w:val="Tablecontent"/>
              <w:rPr>
                <w:rFonts w:cs="Arial"/>
                <w:sz w:val="20"/>
                <w:szCs w:val="20"/>
              </w:rPr>
            </w:pPr>
            <w:r>
              <w:rPr>
                <w:rFonts w:cs="Arial"/>
                <w:sz w:val="20"/>
                <w:szCs w:val="20"/>
              </w:rPr>
              <w:t>Password of sender</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Alphanumeric</w:t>
            </w:r>
          </w:p>
        </w:tc>
        <w:tc>
          <w:tcPr>
            <w:tcW w:w="1316"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M</w:t>
            </w:r>
          </w:p>
        </w:tc>
      </w:tr>
      <w:tr w:rsidR="00A00E71" w:rsidRPr="00425C8F" w:rsidTr="00764AF5">
        <w:trPr>
          <w:trHeight w:val="277"/>
        </w:trPr>
        <w:tc>
          <w:tcPr>
            <w:tcW w:w="1440" w:type="dxa"/>
            <w:tcBorders>
              <w:top w:val="single" w:sz="6" w:space="0" w:color="000000"/>
              <w:bottom w:val="single" w:sz="6" w:space="0" w:color="000000"/>
            </w:tcBorders>
          </w:tcPr>
          <w:p w:rsidR="00A00E71" w:rsidRPr="00425C8F" w:rsidRDefault="00A00E71" w:rsidP="00764AF5">
            <w:pPr>
              <w:pStyle w:val="Tablecontent"/>
              <w:jc w:val="center"/>
              <w:rPr>
                <w:rFonts w:ascii="Courier New" w:hAnsi="Courier New" w:cs="Courier New"/>
                <w:sz w:val="20"/>
                <w:szCs w:val="20"/>
              </w:rPr>
            </w:pPr>
            <w:r w:rsidRPr="00425C8F">
              <w:rPr>
                <w:rFonts w:cs="Courier New"/>
                <w:szCs w:val="20"/>
              </w:rPr>
              <w:t>LOGINID</w:t>
            </w:r>
          </w:p>
        </w:tc>
        <w:tc>
          <w:tcPr>
            <w:tcW w:w="1254"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 xml:space="preserve">Login id </w:t>
            </w:r>
          </w:p>
        </w:tc>
        <w:tc>
          <w:tcPr>
            <w:tcW w:w="2551" w:type="dxa"/>
            <w:tcBorders>
              <w:top w:val="single" w:sz="6" w:space="0" w:color="000000"/>
              <w:bottom w:val="single" w:sz="6" w:space="0" w:color="000000"/>
            </w:tcBorders>
            <w:vAlign w:val="center"/>
          </w:tcPr>
          <w:p w:rsidR="00A00E71" w:rsidRDefault="00A00E71" w:rsidP="00764AF5">
            <w:pPr>
              <w:pStyle w:val="Tablecontent"/>
              <w:rPr>
                <w:rFonts w:cs="Arial"/>
                <w:sz w:val="20"/>
                <w:szCs w:val="20"/>
              </w:rPr>
            </w:pPr>
            <w:r>
              <w:rPr>
                <w:rFonts w:cs="Arial"/>
                <w:sz w:val="20"/>
                <w:szCs w:val="20"/>
              </w:rPr>
              <w:t>Login id of sender</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Alphanumeric</w:t>
            </w:r>
          </w:p>
        </w:tc>
        <w:tc>
          <w:tcPr>
            <w:tcW w:w="1316"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M</w:t>
            </w:r>
          </w:p>
        </w:tc>
      </w:tr>
      <w:tr w:rsidR="00A00E71" w:rsidRPr="00425C8F" w:rsidTr="00764AF5">
        <w:trPr>
          <w:trHeight w:val="277"/>
        </w:trPr>
        <w:tc>
          <w:tcPr>
            <w:tcW w:w="1440" w:type="dxa"/>
            <w:tcBorders>
              <w:top w:val="single" w:sz="6" w:space="0" w:color="000000"/>
              <w:bottom w:val="single" w:sz="6" w:space="0" w:color="000000"/>
            </w:tcBorders>
          </w:tcPr>
          <w:p w:rsidR="00A00E71" w:rsidRPr="00425C8F" w:rsidRDefault="00A00E71" w:rsidP="00764AF5">
            <w:pPr>
              <w:pStyle w:val="Tablecontent"/>
              <w:jc w:val="center"/>
              <w:rPr>
                <w:rFonts w:cs="Courier New"/>
                <w:szCs w:val="20"/>
              </w:rPr>
            </w:pPr>
            <w:r w:rsidRPr="00425C8F">
              <w:rPr>
                <w:rFonts w:cs="Courier New"/>
                <w:szCs w:val="20"/>
              </w:rPr>
              <w:t>EXTREFNUM</w:t>
            </w:r>
          </w:p>
        </w:tc>
        <w:tc>
          <w:tcPr>
            <w:tcW w:w="1254"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External Reference Number</w:t>
            </w:r>
          </w:p>
        </w:tc>
        <w:tc>
          <w:tcPr>
            <w:tcW w:w="2551" w:type="dxa"/>
            <w:tcBorders>
              <w:top w:val="single" w:sz="6" w:space="0" w:color="000000"/>
              <w:bottom w:val="single" w:sz="6" w:space="0" w:color="000000"/>
            </w:tcBorders>
            <w:vAlign w:val="center"/>
          </w:tcPr>
          <w:p w:rsidR="00A00E71" w:rsidRDefault="00A00E71" w:rsidP="00764AF5">
            <w:pPr>
              <w:pStyle w:val="Tablecontent"/>
              <w:rPr>
                <w:rFonts w:cs="Arial"/>
                <w:sz w:val="20"/>
                <w:szCs w:val="20"/>
              </w:rPr>
            </w:pPr>
            <w:r>
              <w:rPr>
                <w:rFonts w:cs="Arial"/>
                <w:sz w:val="20"/>
                <w:szCs w:val="20"/>
              </w:rPr>
              <w:t>Reference number</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AlphaNumeric</w:t>
            </w:r>
          </w:p>
        </w:tc>
        <w:tc>
          <w:tcPr>
            <w:tcW w:w="1316"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O</w:t>
            </w:r>
          </w:p>
        </w:tc>
      </w:tr>
      <w:tr w:rsidR="00A00E71" w:rsidRPr="00425C8F" w:rsidTr="00764AF5">
        <w:trPr>
          <w:trHeight w:val="277"/>
        </w:trPr>
        <w:tc>
          <w:tcPr>
            <w:tcW w:w="1440" w:type="dxa"/>
            <w:tcBorders>
              <w:top w:val="single" w:sz="6" w:space="0" w:color="000000"/>
              <w:bottom w:val="single" w:sz="6" w:space="0" w:color="000000"/>
            </w:tcBorders>
          </w:tcPr>
          <w:p w:rsidR="00A00E71" w:rsidRPr="00425C8F" w:rsidRDefault="00A00E71" w:rsidP="00764AF5">
            <w:pPr>
              <w:pStyle w:val="Tablecontent"/>
              <w:jc w:val="center"/>
              <w:rPr>
                <w:rFonts w:cs="Courier New"/>
                <w:szCs w:val="20"/>
              </w:rPr>
            </w:pPr>
            <w:r w:rsidRPr="00425C8F">
              <w:rPr>
                <w:lang w:val="en-IN"/>
              </w:rPr>
              <w:t>LANGUAGE1</w:t>
            </w:r>
          </w:p>
        </w:tc>
        <w:tc>
          <w:tcPr>
            <w:tcW w:w="1254" w:type="dxa"/>
            <w:tcBorders>
              <w:top w:val="single" w:sz="6" w:space="0" w:color="000000"/>
              <w:bottom w:val="single" w:sz="6" w:space="0" w:color="000000"/>
            </w:tcBorders>
          </w:tcPr>
          <w:p w:rsidR="00A00E71" w:rsidRDefault="00A00E71" w:rsidP="00764AF5">
            <w:pPr>
              <w:pStyle w:val="Footer"/>
              <w:tabs>
                <w:tab w:val="clear" w:pos="4320"/>
                <w:tab w:val="clear" w:pos="8640"/>
              </w:tabs>
              <w:rPr>
                <w:rFonts w:ascii="Arial" w:hAnsi="Arial" w:cs="Arial"/>
                <w:sz w:val="20"/>
                <w:szCs w:val="20"/>
                <w:highlight w:val="white"/>
              </w:rPr>
            </w:pPr>
            <w:r w:rsidRPr="00425C8F">
              <w:rPr>
                <w:lang w:val="en-IN"/>
              </w:rPr>
              <w:t>&lt;Retailer Language&gt;</w:t>
            </w:r>
          </w:p>
        </w:tc>
        <w:tc>
          <w:tcPr>
            <w:tcW w:w="2551" w:type="dxa"/>
            <w:tcBorders>
              <w:top w:val="single" w:sz="6" w:space="0" w:color="000000"/>
              <w:bottom w:val="single" w:sz="6" w:space="0" w:color="000000"/>
            </w:tcBorders>
          </w:tcPr>
          <w:p w:rsidR="00A00E71" w:rsidRPr="00425C8F" w:rsidRDefault="00A00E71" w:rsidP="00764AF5">
            <w:pPr>
              <w:pStyle w:val="Tablecontent"/>
              <w:rPr>
                <w:lang w:val="en-IN"/>
              </w:rPr>
            </w:pPr>
            <w:r w:rsidRPr="00425C8F">
              <w:rPr>
                <w:lang w:val="en-IN"/>
              </w:rPr>
              <w:t>Numeric only, Retailer Language Code</w:t>
            </w:r>
          </w:p>
          <w:p w:rsidR="00A00E71" w:rsidRDefault="00A00E71" w:rsidP="00764AF5">
            <w:pPr>
              <w:pStyle w:val="Tablecontent"/>
              <w:rPr>
                <w:rFonts w:cs="Arial"/>
                <w:sz w:val="20"/>
                <w:szCs w:val="20"/>
              </w:rPr>
            </w:pPr>
            <w:r w:rsidRPr="00425C8F">
              <w:rPr>
                <w:lang w:val="en-IN"/>
              </w:rPr>
              <w:t>This code must be defined in PreTUPS system.</w:t>
            </w:r>
          </w:p>
        </w:tc>
        <w:tc>
          <w:tcPr>
            <w:tcW w:w="1134" w:type="dxa"/>
            <w:tcBorders>
              <w:top w:val="single" w:sz="6" w:space="0" w:color="000000"/>
              <w:bottom w:val="single" w:sz="6" w:space="0" w:color="000000"/>
            </w:tcBorders>
          </w:tcPr>
          <w:p w:rsidR="00A00E71" w:rsidRPr="00425C8F" w:rsidRDefault="00A00E71" w:rsidP="00764AF5">
            <w:pPr>
              <w:pStyle w:val="Tablecontent"/>
            </w:pPr>
            <w:r w:rsidRPr="00425C8F">
              <w:rPr>
                <w:lang w:val="en-IN"/>
              </w:rPr>
              <w:t>0</w:t>
            </w:r>
          </w:p>
        </w:tc>
        <w:tc>
          <w:tcPr>
            <w:tcW w:w="1901" w:type="dxa"/>
            <w:tcBorders>
              <w:top w:val="single" w:sz="6" w:space="0" w:color="000000"/>
              <w:bottom w:val="single" w:sz="6" w:space="0" w:color="000000"/>
            </w:tcBorders>
          </w:tcPr>
          <w:p w:rsidR="00A00E71" w:rsidRDefault="00A00E71" w:rsidP="00764AF5">
            <w:pPr>
              <w:pStyle w:val="Footer"/>
              <w:tabs>
                <w:tab w:val="clear" w:pos="4320"/>
                <w:tab w:val="clear" w:pos="8640"/>
              </w:tabs>
              <w:rPr>
                <w:rFonts w:ascii="Arial" w:hAnsi="Arial" w:cs="Arial"/>
                <w:sz w:val="20"/>
                <w:szCs w:val="20"/>
              </w:rPr>
            </w:pPr>
            <w:r w:rsidRPr="00425C8F">
              <w:rPr>
                <w:lang w:val="en-IN"/>
              </w:rPr>
              <w:t>A (10)</w:t>
            </w:r>
          </w:p>
        </w:tc>
        <w:tc>
          <w:tcPr>
            <w:tcW w:w="1316" w:type="dxa"/>
            <w:tcBorders>
              <w:top w:val="single" w:sz="6" w:space="0" w:color="000000"/>
              <w:bottom w:val="single" w:sz="6" w:space="0" w:color="000000"/>
            </w:tcBorders>
          </w:tcPr>
          <w:p w:rsidR="00A00E71" w:rsidRDefault="00A00E71" w:rsidP="00764AF5">
            <w:pPr>
              <w:pStyle w:val="Footer"/>
              <w:tabs>
                <w:tab w:val="clear" w:pos="4320"/>
                <w:tab w:val="clear" w:pos="8640"/>
              </w:tabs>
              <w:rPr>
                <w:rFonts w:ascii="Arial" w:hAnsi="Arial" w:cs="Arial"/>
                <w:sz w:val="20"/>
                <w:szCs w:val="20"/>
              </w:rPr>
            </w:pPr>
            <w:r w:rsidRPr="00425C8F">
              <w:rPr>
                <w:lang w:val="en-IN"/>
              </w:rPr>
              <w:t xml:space="preserve">O </w:t>
            </w:r>
          </w:p>
        </w:tc>
      </w:tr>
      <w:tr w:rsidR="00A00E71" w:rsidRPr="00425C8F" w:rsidTr="00764AF5">
        <w:trPr>
          <w:trHeight w:val="277"/>
        </w:trPr>
        <w:tc>
          <w:tcPr>
            <w:tcW w:w="1440" w:type="dxa"/>
            <w:tcBorders>
              <w:top w:val="single" w:sz="6" w:space="0" w:color="000000"/>
              <w:bottom w:val="single" w:sz="6" w:space="0" w:color="000000"/>
            </w:tcBorders>
          </w:tcPr>
          <w:p w:rsidR="00A00E71" w:rsidRPr="00425C8F" w:rsidRDefault="00A00E71" w:rsidP="00764AF5">
            <w:pPr>
              <w:pStyle w:val="Tablecontent"/>
              <w:jc w:val="center"/>
              <w:rPr>
                <w:rFonts w:cs="Courier New"/>
                <w:szCs w:val="20"/>
              </w:rPr>
            </w:pPr>
            <w:r w:rsidRPr="00425C8F">
              <w:rPr>
                <w:lang w:val="en-IN"/>
              </w:rPr>
              <w:t>LANGUAGE2</w:t>
            </w:r>
          </w:p>
        </w:tc>
        <w:tc>
          <w:tcPr>
            <w:tcW w:w="1254" w:type="dxa"/>
            <w:tcBorders>
              <w:top w:val="single" w:sz="6" w:space="0" w:color="000000"/>
              <w:bottom w:val="single" w:sz="6" w:space="0" w:color="000000"/>
            </w:tcBorders>
          </w:tcPr>
          <w:p w:rsidR="00A00E71" w:rsidRDefault="00A00E71" w:rsidP="00764AF5">
            <w:pPr>
              <w:pStyle w:val="Footer"/>
              <w:tabs>
                <w:tab w:val="clear" w:pos="4320"/>
                <w:tab w:val="clear" w:pos="8640"/>
              </w:tabs>
              <w:rPr>
                <w:rFonts w:ascii="Arial" w:hAnsi="Arial" w:cs="Arial"/>
                <w:sz w:val="20"/>
                <w:szCs w:val="20"/>
                <w:highlight w:val="white"/>
              </w:rPr>
            </w:pPr>
            <w:r w:rsidRPr="00425C8F">
              <w:rPr>
                <w:lang w:val="en-IN"/>
              </w:rPr>
              <w:t>&lt; Noticer Langauge&gt;</w:t>
            </w:r>
          </w:p>
        </w:tc>
        <w:tc>
          <w:tcPr>
            <w:tcW w:w="2551" w:type="dxa"/>
            <w:tcBorders>
              <w:top w:val="single" w:sz="6" w:space="0" w:color="000000"/>
              <w:bottom w:val="single" w:sz="6" w:space="0" w:color="000000"/>
            </w:tcBorders>
          </w:tcPr>
          <w:p w:rsidR="00A00E71" w:rsidRPr="00425C8F" w:rsidRDefault="00A00E71" w:rsidP="00764AF5">
            <w:pPr>
              <w:pStyle w:val="Tablecontent"/>
              <w:rPr>
                <w:lang w:val="en-IN"/>
              </w:rPr>
            </w:pPr>
            <w:r w:rsidRPr="00425C8F">
              <w:rPr>
                <w:lang w:val="en-IN"/>
              </w:rPr>
              <w:t>Numeric only, Noticer Language Code</w:t>
            </w:r>
          </w:p>
          <w:p w:rsidR="00A00E71" w:rsidRDefault="00A00E71" w:rsidP="00764AF5">
            <w:pPr>
              <w:pStyle w:val="Tablecontent"/>
              <w:rPr>
                <w:rFonts w:cs="Arial"/>
                <w:sz w:val="20"/>
                <w:szCs w:val="20"/>
              </w:rPr>
            </w:pPr>
            <w:r w:rsidRPr="00425C8F">
              <w:rPr>
                <w:lang w:val="en-IN"/>
              </w:rPr>
              <w:t>This code must be defined in PreTUPS system.</w:t>
            </w:r>
          </w:p>
        </w:tc>
        <w:tc>
          <w:tcPr>
            <w:tcW w:w="1134" w:type="dxa"/>
            <w:tcBorders>
              <w:top w:val="single" w:sz="6" w:space="0" w:color="000000"/>
              <w:bottom w:val="single" w:sz="6" w:space="0" w:color="000000"/>
            </w:tcBorders>
          </w:tcPr>
          <w:p w:rsidR="00A00E71" w:rsidRPr="00425C8F" w:rsidRDefault="00A00E71" w:rsidP="00764AF5">
            <w:pPr>
              <w:pStyle w:val="Tablecontent"/>
            </w:pPr>
            <w:r w:rsidRPr="00425C8F">
              <w:rPr>
                <w:lang w:val="en-IN"/>
              </w:rPr>
              <w:t>0</w:t>
            </w:r>
          </w:p>
        </w:tc>
        <w:tc>
          <w:tcPr>
            <w:tcW w:w="1901" w:type="dxa"/>
            <w:tcBorders>
              <w:top w:val="single" w:sz="6" w:space="0" w:color="000000"/>
              <w:bottom w:val="single" w:sz="6" w:space="0" w:color="000000"/>
            </w:tcBorders>
          </w:tcPr>
          <w:p w:rsidR="00A00E71" w:rsidRDefault="00A00E71" w:rsidP="00764AF5">
            <w:pPr>
              <w:pStyle w:val="Footer"/>
              <w:tabs>
                <w:tab w:val="clear" w:pos="4320"/>
                <w:tab w:val="clear" w:pos="8640"/>
              </w:tabs>
              <w:rPr>
                <w:rFonts w:ascii="Arial" w:hAnsi="Arial" w:cs="Arial"/>
                <w:sz w:val="20"/>
                <w:szCs w:val="20"/>
              </w:rPr>
            </w:pPr>
            <w:r w:rsidRPr="00425C8F">
              <w:rPr>
                <w:lang w:val="en-IN"/>
              </w:rPr>
              <w:t>A(10)</w:t>
            </w:r>
          </w:p>
        </w:tc>
        <w:tc>
          <w:tcPr>
            <w:tcW w:w="1316" w:type="dxa"/>
            <w:tcBorders>
              <w:top w:val="single" w:sz="6" w:space="0" w:color="000000"/>
              <w:bottom w:val="single" w:sz="6" w:space="0" w:color="000000"/>
            </w:tcBorders>
          </w:tcPr>
          <w:p w:rsidR="00A00E71" w:rsidRDefault="00A00E71" w:rsidP="00764AF5">
            <w:pPr>
              <w:pStyle w:val="Footer"/>
              <w:tabs>
                <w:tab w:val="clear" w:pos="4320"/>
                <w:tab w:val="clear" w:pos="8640"/>
              </w:tabs>
              <w:rPr>
                <w:rFonts w:ascii="Arial" w:hAnsi="Arial" w:cs="Arial"/>
                <w:sz w:val="20"/>
                <w:szCs w:val="20"/>
              </w:rPr>
            </w:pPr>
            <w:r>
              <w:rPr>
                <w:lang w:val="en-IN"/>
              </w:rPr>
              <w:t xml:space="preserve">O </w:t>
            </w:r>
          </w:p>
        </w:tc>
      </w:tr>
      <w:tr w:rsidR="00A00E71" w:rsidRPr="00425C8F" w:rsidTr="00764AF5">
        <w:trPr>
          <w:trHeight w:val="277"/>
        </w:trPr>
        <w:tc>
          <w:tcPr>
            <w:tcW w:w="1440" w:type="dxa"/>
            <w:tcBorders>
              <w:top w:val="single" w:sz="6" w:space="0" w:color="000000"/>
              <w:bottom w:val="single" w:sz="6" w:space="0" w:color="000000"/>
            </w:tcBorders>
          </w:tcPr>
          <w:p w:rsidR="00A00E71" w:rsidRPr="00425C8F" w:rsidRDefault="00A00E71" w:rsidP="00764AF5">
            <w:pPr>
              <w:pStyle w:val="Tablecontent"/>
              <w:jc w:val="center"/>
              <w:rPr>
                <w:rFonts w:cs="Courier New"/>
                <w:szCs w:val="20"/>
              </w:rPr>
            </w:pPr>
            <w:r w:rsidRPr="00425C8F">
              <w:rPr>
                <w:lang w:val="en-IN"/>
              </w:rPr>
              <w:t>EXTCODE</w:t>
            </w:r>
          </w:p>
        </w:tc>
        <w:tc>
          <w:tcPr>
            <w:tcW w:w="1254" w:type="dxa"/>
            <w:tcBorders>
              <w:top w:val="single" w:sz="6" w:space="0" w:color="000000"/>
              <w:bottom w:val="single" w:sz="6" w:space="0" w:color="000000"/>
            </w:tcBorders>
          </w:tcPr>
          <w:p w:rsidR="00A00E71" w:rsidRDefault="00A00E71" w:rsidP="00764AF5">
            <w:pPr>
              <w:pStyle w:val="Footer"/>
              <w:tabs>
                <w:tab w:val="clear" w:pos="4320"/>
                <w:tab w:val="clear" w:pos="8640"/>
              </w:tabs>
              <w:rPr>
                <w:rFonts w:ascii="Arial" w:hAnsi="Arial" w:cs="Arial"/>
                <w:sz w:val="20"/>
                <w:szCs w:val="20"/>
                <w:highlight w:val="white"/>
              </w:rPr>
            </w:pPr>
            <w:r w:rsidRPr="00425C8F">
              <w:rPr>
                <w:lang w:val="en-IN"/>
              </w:rPr>
              <w:t>External code of the channel user</w:t>
            </w:r>
          </w:p>
        </w:tc>
        <w:tc>
          <w:tcPr>
            <w:tcW w:w="2551" w:type="dxa"/>
            <w:tcBorders>
              <w:top w:val="single" w:sz="6" w:space="0" w:color="000000"/>
              <w:bottom w:val="single" w:sz="6" w:space="0" w:color="000000"/>
            </w:tcBorders>
          </w:tcPr>
          <w:p w:rsidR="00A00E71" w:rsidRDefault="00A00E71" w:rsidP="00764AF5">
            <w:pPr>
              <w:pStyle w:val="Tablecontent"/>
              <w:rPr>
                <w:rFonts w:cs="Arial"/>
                <w:sz w:val="20"/>
                <w:szCs w:val="20"/>
              </w:rPr>
            </w:pPr>
            <w:r w:rsidRPr="00425C8F">
              <w:rPr>
                <w:lang w:val="en-IN"/>
              </w:rPr>
              <w:t>Unique external code of the channel user defined in PreTUPS.</w:t>
            </w:r>
          </w:p>
        </w:tc>
        <w:tc>
          <w:tcPr>
            <w:tcW w:w="1134" w:type="dxa"/>
            <w:tcBorders>
              <w:top w:val="single" w:sz="6" w:space="0" w:color="000000"/>
              <w:bottom w:val="single" w:sz="6" w:space="0" w:color="000000"/>
            </w:tcBorders>
          </w:tcPr>
          <w:p w:rsidR="00A00E71" w:rsidRPr="00425C8F" w:rsidRDefault="00A00E71" w:rsidP="00764AF5">
            <w:pPr>
              <w:pStyle w:val="Tablecontent"/>
            </w:pPr>
            <w:r w:rsidRPr="00425C8F">
              <w:rPr>
                <w:lang w:val="en-IN"/>
              </w:rPr>
              <w:t>123</w:t>
            </w:r>
          </w:p>
        </w:tc>
        <w:tc>
          <w:tcPr>
            <w:tcW w:w="1901" w:type="dxa"/>
            <w:tcBorders>
              <w:top w:val="single" w:sz="6" w:space="0" w:color="000000"/>
              <w:bottom w:val="single" w:sz="6" w:space="0" w:color="000000"/>
            </w:tcBorders>
          </w:tcPr>
          <w:p w:rsidR="00A00E71" w:rsidRDefault="00A00E71" w:rsidP="00764AF5">
            <w:pPr>
              <w:pStyle w:val="Footer"/>
              <w:tabs>
                <w:tab w:val="clear" w:pos="4320"/>
                <w:tab w:val="clear" w:pos="8640"/>
              </w:tabs>
              <w:rPr>
                <w:rFonts w:ascii="Arial" w:hAnsi="Arial" w:cs="Arial"/>
                <w:sz w:val="20"/>
                <w:szCs w:val="20"/>
              </w:rPr>
            </w:pPr>
            <w:r w:rsidRPr="00425C8F">
              <w:rPr>
                <w:lang w:val="en-IN"/>
              </w:rPr>
              <w:t>A (10)</w:t>
            </w:r>
          </w:p>
        </w:tc>
        <w:tc>
          <w:tcPr>
            <w:tcW w:w="1316" w:type="dxa"/>
            <w:tcBorders>
              <w:top w:val="single" w:sz="6" w:space="0" w:color="000000"/>
              <w:bottom w:val="single" w:sz="6" w:space="0" w:color="000000"/>
            </w:tcBorders>
          </w:tcPr>
          <w:p w:rsidR="00A00E71" w:rsidRDefault="00A00E71" w:rsidP="00764AF5">
            <w:pPr>
              <w:pStyle w:val="Footer"/>
              <w:tabs>
                <w:tab w:val="clear" w:pos="4320"/>
                <w:tab w:val="clear" w:pos="8640"/>
              </w:tabs>
              <w:rPr>
                <w:rFonts w:ascii="Arial" w:hAnsi="Arial" w:cs="Arial"/>
                <w:sz w:val="20"/>
                <w:szCs w:val="20"/>
              </w:rPr>
            </w:pPr>
            <w:r w:rsidRPr="00425C8F">
              <w:rPr>
                <w:lang w:val="en-IN"/>
              </w:rPr>
              <w:t>O (</w:t>
            </w:r>
          </w:p>
        </w:tc>
      </w:tr>
    </w:tbl>
    <w:p w:rsidR="00A00E71" w:rsidRPr="00425C8F" w:rsidRDefault="00A00E71" w:rsidP="00A00E71">
      <w:pPr>
        <w:pStyle w:val="BodyText2"/>
        <w:rPr>
          <w:rFonts w:cs="Arial"/>
        </w:rPr>
      </w:pPr>
    </w:p>
    <w:p w:rsidR="00A00E71" w:rsidRPr="00425C8F" w:rsidRDefault="00A00E71" w:rsidP="00A00E71">
      <w:pPr>
        <w:pStyle w:val="Footer"/>
        <w:tabs>
          <w:tab w:val="clear" w:pos="4320"/>
          <w:tab w:val="clear" w:pos="8640"/>
        </w:tabs>
        <w:ind w:left="1530" w:hanging="1530"/>
        <w:jc w:val="both"/>
        <w:rPr>
          <w:rFonts w:ascii="Arial" w:hAnsi="Arial" w:cs="Arial"/>
          <w:b/>
          <w:bCs/>
          <w:sz w:val="20"/>
          <w:szCs w:val="20"/>
        </w:rPr>
      </w:pPr>
    </w:p>
    <w:p w:rsidR="00A00E71" w:rsidRPr="00425C8F" w:rsidRDefault="00A00E71" w:rsidP="00A00E71">
      <w:pPr>
        <w:pStyle w:val="Footer"/>
        <w:tabs>
          <w:tab w:val="clear" w:pos="4320"/>
          <w:tab w:val="clear" w:pos="8640"/>
        </w:tabs>
        <w:ind w:left="1530" w:hanging="1530"/>
        <w:jc w:val="both"/>
        <w:rPr>
          <w:rFonts w:ascii="Arial" w:hAnsi="Arial" w:cs="Arial"/>
          <w:b/>
          <w:bCs/>
          <w:sz w:val="20"/>
          <w:szCs w:val="20"/>
        </w:rPr>
      </w:pPr>
      <w:r w:rsidRPr="00425C8F">
        <w:rPr>
          <w:rFonts w:ascii="Arial" w:hAnsi="Arial" w:cs="Arial"/>
          <w:b/>
          <w:bCs/>
          <w:sz w:val="20"/>
          <w:szCs w:val="20"/>
        </w:rPr>
        <w:t>Field Details</w:t>
      </w:r>
    </w:p>
    <w:p w:rsidR="00A00E71" w:rsidRPr="00425C8F" w:rsidRDefault="00A00E71" w:rsidP="00A00E71">
      <w:pPr>
        <w:pStyle w:val="Footer"/>
        <w:tabs>
          <w:tab w:val="clear" w:pos="4320"/>
          <w:tab w:val="clear" w:pos="8640"/>
        </w:tabs>
        <w:ind w:left="1530" w:hanging="1530"/>
        <w:jc w:val="both"/>
        <w:rPr>
          <w:rFonts w:ascii="Arial" w:hAnsi="Arial" w:cs="Arial"/>
          <w:b/>
          <w:bCs/>
          <w:sz w:val="20"/>
          <w:szCs w:val="20"/>
        </w:rPr>
      </w:pPr>
    </w:p>
    <w:p w:rsidR="00A00E71" w:rsidRPr="00425C8F" w:rsidRDefault="00A00E71" w:rsidP="00A00E71">
      <w:pPr>
        <w:pStyle w:val="Footer"/>
        <w:numPr>
          <w:ilvl w:val="0"/>
          <w:numId w:val="49"/>
        </w:numPr>
        <w:tabs>
          <w:tab w:val="clear" w:pos="4320"/>
          <w:tab w:val="clear" w:pos="8640"/>
        </w:tabs>
        <w:jc w:val="both"/>
        <w:rPr>
          <w:rFonts w:ascii="Arial" w:hAnsi="Arial" w:cs="Arial"/>
          <w:b/>
          <w:bCs/>
          <w:sz w:val="20"/>
          <w:szCs w:val="20"/>
        </w:rPr>
      </w:pPr>
      <w:r w:rsidRPr="00425C8F">
        <w:rPr>
          <w:rFonts w:ascii="Arial" w:hAnsi="Arial" w:cs="Arial"/>
          <w:b/>
          <w:bCs/>
          <w:sz w:val="20"/>
          <w:szCs w:val="20"/>
          <w:highlight w:val="white"/>
        </w:rPr>
        <w:t>PinNo</w:t>
      </w:r>
      <w:r w:rsidRPr="00425C8F">
        <w:rPr>
          <w:rFonts w:ascii="Arial" w:hAnsi="Arial" w:cs="Arial"/>
          <w:b/>
          <w:bCs/>
          <w:sz w:val="20"/>
          <w:szCs w:val="20"/>
        </w:rPr>
        <w:t xml:space="preserve">: </w:t>
      </w:r>
      <w:r w:rsidRPr="00425C8F">
        <w:rPr>
          <w:rFonts w:ascii="Arial" w:hAnsi="Arial" w:cs="Arial"/>
          <w:sz w:val="20"/>
          <w:szCs w:val="20"/>
        </w:rPr>
        <w:t>External Entity provided PIN Number is verified with the PIN Number stored in PreTUPS.</w:t>
      </w:r>
    </w:p>
    <w:p w:rsidR="00A00E71" w:rsidRPr="00425C8F" w:rsidRDefault="00A00E71" w:rsidP="00A00E71">
      <w:pPr>
        <w:pStyle w:val="Heading"/>
        <w:rPr>
          <w:color w:val="auto"/>
        </w:rPr>
      </w:pPr>
      <w:r w:rsidRPr="00425C8F">
        <w:rPr>
          <w:color w:val="auto"/>
        </w:rPr>
        <w:t>Response XML format:</w:t>
      </w:r>
    </w:p>
    <w:p w:rsidR="00A00E71" w:rsidRPr="00425C8F" w:rsidRDefault="00A00E71" w:rsidP="00A00E71">
      <w:pPr>
        <w:pStyle w:val="Code"/>
        <w:ind w:left="0"/>
        <w:jc w:val="left"/>
        <w:rPr>
          <w:lang w:val="fr-FR"/>
        </w:rPr>
      </w:pPr>
    </w:p>
    <w:p w:rsidR="00A00E71" w:rsidRPr="00425C8F" w:rsidRDefault="00A00E71" w:rsidP="00A00E71">
      <w:pPr>
        <w:pStyle w:val="Code"/>
        <w:ind w:left="720"/>
        <w:jc w:val="left"/>
      </w:pPr>
      <w:proofErr w:type="gramStart"/>
      <w:r w:rsidRPr="00425C8F">
        <w:rPr>
          <w:lang w:val="fr-FR"/>
        </w:rPr>
        <w:t>&lt;?xml</w:t>
      </w:r>
      <w:proofErr w:type="gramEnd"/>
      <w:r w:rsidRPr="00425C8F">
        <w:rPr>
          <w:lang w:val="fr-FR"/>
        </w:rPr>
        <w:t xml:space="preserve"> version="1.0"?&gt;</w:t>
      </w:r>
      <w:r w:rsidRPr="00425C8F">
        <w:t>&lt;!DOCTYPE COMMAND PUBLIC "-//Ocam//DTD XML Command 1.0//EN" "xml/command.dtd"&gt;</w:t>
      </w:r>
    </w:p>
    <w:p w:rsidR="00A00E71" w:rsidRPr="00425C8F" w:rsidRDefault="00A00E71" w:rsidP="00A00E71">
      <w:pPr>
        <w:pStyle w:val="Code"/>
        <w:ind w:left="720"/>
        <w:jc w:val="left"/>
        <w:rPr>
          <w:lang w:val="fr-FR"/>
        </w:rPr>
      </w:pPr>
      <w:r w:rsidRPr="00425C8F">
        <w:rPr>
          <w:lang w:val="fr-FR"/>
        </w:rPr>
        <w:t>&lt;COMMAND&gt;&lt;TYPE&gt;</w:t>
      </w:r>
      <w:r w:rsidRPr="00425C8F">
        <w:rPr>
          <w:rFonts w:cs="Courier New"/>
          <w:szCs w:val="20"/>
        </w:rPr>
        <w:t>VOUCONSRESP</w:t>
      </w:r>
      <w:r w:rsidRPr="00425C8F">
        <w:rPr>
          <w:lang w:val="fr-FR"/>
        </w:rPr>
        <w:t>&lt;/TYPE&gt;</w:t>
      </w:r>
    </w:p>
    <w:p w:rsidR="00A00E71" w:rsidRDefault="00A00E71" w:rsidP="00A00E71">
      <w:pPr>
        <w:pStyle w:val="Code"/>
        <w:ind w:left="720"/>
        <w:rPr>
          <w:lang w:val="fr-FR"/>
        </w:rPr>
      </w:pPr>
      <w:r w:rsidRPr="008A2144">
        <w:rPr>
          <w:lang w:val="fr-FR"/>
        </w:rPr>
        <w:t>&lt;TXNSTATUS&gt;200&lt;/TXNSTATUS&gt;</w:t>
      </w:r>
    </w:p>
    <w:p w:rsidR="00A00E71" w:rsidRPr="008A2144" w:rsidRDefault="00A00E71" w:rsidP="00A00E71">
      <w:pPr>
        <w:pStyle w:val="Code"/>
        <w:ind w:left="720"/>
        <w:rPr>
          <w:lang w:val="fr-FR"/>
        </w:rPr>
      </w:pPr>
      <w:r w:rsidRPr="008A2144">
        <w:rPr>
          <w:lang w:val="fr-FR"/>
        </w:rPr>
        <w:t>&lt;SNO&gt;722000000000000&lt;/SNO&gt;</w:t>
      </w:r>
    </w:p>
    <w:p w:rsidR="00A00E71" w:rsidRDefault="00A00E71" w:rsidP="00A00E71">
      <w:pPr>
        <w:pStyle w:val="Code"/>
        <w:ind w:left="720"/>
        <w:rPr>
          <w:lang w:val="fr-FR"/>
        </w:rPr>
      </w:pPr>
      <w:r w:rsidRPr="008A2144">
        <w:rPr>
          <w:lang w:val="fr-FR"/>
        </w:rPr>
        <w:t>&lt;TOPUP&gt;50&lt;/TOPUP&gt;</w:t>
      </w:r>
    </w:p>
    <w:p w:rsidR="00A00E71" w:rsidRDefault="00A00E71" w:rsidP="00A00E71">
      <w:pPr>
        <w:pStyle w:val="Code"/>
        <w:ind w:left="720"/>
        <w:rPr>
          <w:lang w:val="fr-FR"/>
        </w:rPr>
      </w:pPr>
      <w:r w:rsidRPr="008A2144">
        <w:rPr>
          <w:lang w:val="fr-FR"/>
        </w:rPr>
        <w:t>&lt;VSTATUS&gt;EN&lt;/VSTATUS&gt;</w:t>
      </w:r>
    </w:p>
    <w:p w:rsidR="00A00E71" w:rsidRDefault="00A00E71" w:rsidP="00A00E71">
      <w:pPr>
        <w:pStyle w:val="Code"/>
        <w:ind w:left="720"/>
        <w:rPr>
          <w:lang w:val="fr-FR"/>
        </w:rPr>
      </w:pPr>
      <w:r w:rsidRPr="008A2144">
        <w:rPr>
          <w:lang w:val="fr-FR"/>
        </w:rPr>
        <w:t>&lt;COMSUMED&gt;Y&lt;/COMSUMED&gt;</w:t>
      </w:r>
    </w:p>
    <w:p w:rsidR="00A00E71" w:rsidRPr="008A2144" w:rsidRDefault="00A00E71" w:rsidP="00A00E71">
      <w:pPr>
        <w:pStyle w:val="Code"/>
        <w:ind w:left="720"/>
        <w:rPr>
          <w:lang w:val="fr-FR"/>
        </w:rPr>
      </w:pPr>
      <w:r w:rsidRPr="008A2144">
        <w:rPr>
          <w:lang w:val="fr-FR"/>
        </w:rPr>
        <w:t>&lt;VEXPIRYDATE&gt;17/08/17&lt;/VEXPIRYDATE&gt;</w:t>
      </w:r>
    </w:p>
    <w:p w:rsidR="00A00E71" w:rsidRDefault="00A00E71" w:rsidP="00A00E71">
      <w:pPr>
        <w:pStyle w:val="Code"/>
        <w:ind w:left="720"/>
        <w:rPr>
          <w:lang w:val="fr-FR"/>
        </w:rPr>
      </w:pPr>
      <w:r w:rsidRPr="008A2144">
        <w:rPr>
          <w:lang w:val="fr-FR"/>
        </w:rPr>
        <w:t>&lt;SUBID&gt;7200001245&lt;/SUBID&gt;</w:t>
      </w:r>
    </w:p>
    <w:p w:rsidR="00A00E71" w:rsidRDefault="00A00E71" w:rsidP="00A00E71">
      <w:pPr>
        <w:pStyle w:val="Code"/>
        <w:ind w:left="720"/>
        <w:rPr>
          <w:lang w:val="fr-FR"/>
        </w:rPr>
      </w:pPr>
      <w:r w:rsidRPr="008A2144">
        <w:rPr>
          <w:lang w:val="fr-FR"/>
        </w:rPr>
        <w:t>&lt;TALKTIME&gt;50.0&lt;/TALKTIME&gt;</w:t>
      </w:r>
    </w:p>
    <w:p w:rsidR="00A00E71" w:rsidRPr="008A2144" w:rsidRDefault="00A00E71" w:rsidP="00A00E71">
      <w:pPr>
        <w:pStyle w:val="Code"/>
        <w:ind w:left="720"/>
        <w:rPr>
          <w:lang w:val="fr-FR"/>
        </w:rPr>
      </w:pPr>
      <w:r w:rsidRPr="008A2144">
        <w:rPr>
          <w:lang w:val="fr-FR"/>
        </w:rPr>
        <w:t>&lt;VOUCHERPROFILEID&gt;53&lt;/VOUCHERPROFILEID&gt;</w:t>
      </w:r>
    </w:p>
    <w:p w:rsidR="00A00E71" w:rsidRDefault="00A00E71" w:rsidP="00A00E71">
      <w:pPr>
        <w:pStyle w:val="Code"/>
        <w:ind w:left="720"/>
        <w:jc w:val="left"/>
        <w:rPr>
          <w:lang w:val="fr-FR"/>
        </w:rPr>
      </w:pPr>
      <w:r w:rsidRPr="008A2144">
        <w:rPr>
          <w:lang w:val="fr-FR"/>
        </w:rPr>
        <w:t>&lt;VOUCHERPROFILENAME&gt;harshadVMS&lt;/VOUCHERPROFILENAME&gt;</w:t>
      </w:r>
    </w:p>
    <w:p w:rsidR="00A00E71" w:rsidRDefault="00A00E71" w:rsidP="00A00E71">
      <w:pPr>
        <w:pStyle w:val="Code"/>
        <w:ind w:left="720"/>
        <w:jc w:val="left"/>
        <w:rPr>
          <w:lang w:val="fr-FR"/>
        </w:rPr>
      </w:pPr>
      <w:r w:rsidRPr="008A2144">
        <w:rPr>
          <w:lang w:val="fr-FR"/>
        </w:rPr>
        <w:t>&lt;VALIDITY&gt;100&lt;/VALIDITY&gt;</w:t>
      </w:r>
    </w:p>
    <w:p w:rsidR="00A00E71" w:rsidRDefault="00A00E71" w:rsidP="00A00E71">
      <w:pPr>
        <w:pStyle w:val="Code"/>
        <w:ind w:left="720"/>
        <w:jc w:val="left"/>
        <w:rPr>
          <w:lang w:val="fr-FR"/>
        </w:rPr>
      </w:pPr>
      <w:r w:rsidRPr="008A2144">
        <w:rPr>
          <w:lang w:val="fr-FR"/>
        </w:rPr>
        <w:t>&lt;ERROR&gt;200&lt;/ERROR&gt;</w:t>
      </w:r>
    </w:p>
    <w:p w:rsidR="00A00E71" w:rsidRDefault="00A00E71" w:rsidP="00A00E71">
      <w:pPr>
        <w:pStyle w:val="Code"/>
        <w:ind w:left="720"/>
        <w:jc w:val="left"/>
        <w:rPr>
          <w:lang w:val="fr-FR"/>
        </w:rPr>
      </w:pPr>
      <w:r w:rsidRPr="008A2144">
        <w:rPr>
          <w:lang w:val="fr-FR"/>
        </w:rPr>
        <w:t>&lt;MESSAGE&gt;SUCCESS&lt;/MESSAGE&gt;</w:t>
      </w:r>
    </w:p>
    <w:p w:rsidR="00A00E71" w:rsidRDefault="00A00E71" w:rsidP="00A00E71">
      <w:pPr>
        <w:pStyle w:val="Code"/>
        <w:ind w:left="720"/>
        <w:jc w:val="left"/>
        <w:rPr>
          <w:lang w:val="fr-FR"/>
        </w:rPr>
      </w:pPr>
      <w:r w:rsidRPr="008A2144">
        <w:rPr>
          <w:lang w:val="fr-FR"/>
        </w:rPr>
        <w:t>&lt;/COMMAND&gt;</w:t>
      </w:r>
    </w:p>
    <w:p w:rsidR="00A00E71" w:rsidRPr="00425C8F" w:rsidRDefault="00A00E71" w:rsidP="00A00E71">
      <w:pPr>
        <w:pStyle w:val="Code"/>
        <w:ind w:left="720"/>
        <w:jc w:val="left"/>
        <w:rPr>
          <w:lang w:val="fr-FR"/>
        </w:rPr>
      </w:pPr>
      <w:r w:rsidRPr="00425C8F">
        <w:rPr>
          <w:lang w:val="fr-FR"/>
        </w:rPr>
        <w:t>&gt;</w:t>
      </w:r>
    </w:p>
    <w:p w:rsidR="00A00E71" w:rsidRPr="00425C8F" w:rsidRDefault="00A00E71" w:rsidP="00A00E71">
      <w:pPr>
        <w:pStyle w:val="BodyText2"/>
      </w:pPr>
    </w:p>
    <w:p w:rsidR="00A00E71" w:rsidRPr="00425C8F" w:rsidRDefault="00A00E71" w:rsidP="00A00E71">
      <w:pPr>
        <w:pStyle w:val="BodyText2"/>
        <w:rPr>
          <w:b/>
          <w:u w:val="single"/>
        </w:rPr>
      </w:pPr>
      <w:r w:rsidRPr="00425C8F">
        <w:rPr>
          <w:b/>
          <w:u w:val="single"/>
        </w:rPr>
        <w:t>Voucher Consumption Response Message Parameters</w:t>
      </w:r>
    </w:p>
    <w:p w:rsidR="00A00E71" w:rsidRPr="00425C8F" w:rsidRDefault="00A00E71" w:rsidP="00A00E71">
      <w:pPr>
        <w:pStyle w:val="BodyText2"/>
        <w:rPr>
          <w:b/>
          <w:u w:val="single"/>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A00E71" w:rsidRPr="00425C8F" w:rsidTr="00764AF5">
        <w:trPr>
          <w:trHeight w:val="277"/>
          <w:tblHeader/>
        </w:trPr>
        <w:tc>
          <w:tcPr>
            <w:tcW w:w="1440" w:type="dxa"/>
            <w:tcBorders>
              <w:top w:val="single" w:sz="4" w:space="0" w:color="000000"/>
              <w:bottom w:val="single" w:sz="6" w:space="0" w:color="000000"/>
            </w:tcBorders>
            <w:shd w:val="clear" w:color="auto" w:fill="E31837"/>
          </w:tcPr>
          <w:p w:rsidR="00A00E71" w:rsidRPr="00425C8F" w:rsidRDefault="00A00E71" w:rsidP="00764AF5">
            <w:pPr>
              <w:pStyle w:val="TableColumnLabels"/>
              <w:rPr>
                <w:color w:val="auto"/>
              </w:rPr>
            </w:pPr>
            <w:r w:rsidRPr="00425C8F">
              <w:rPr>
                <w:color w:val="auto"/>
              </w:rPr>
              <w:t>TAG</w:t>
            </w:r>
          </w:p>
        </w:tc>
        <w:tc>
          <w:tcPr>
            <w:tcW w:w="1254" w:type="dxa"/>
            <w:tcBorders>
              <w:top w:val="single" w:sz="4" w:space="0" w:color="000000"/>
              <w:bottom w:val="single" w:sz="6" w:space="0" w:color="000000"/>
            </w:tcBorders>
            <w:shd w:val="clear" w:color="auto" w:fill="E31837"/>
          </w:tcPr>
          <w:p w:rsidR="00A00E71" w:rsidRPr="00425C8F" w:rsidRDefault="00A00E71" w:rsidP="00764AF5">
            <w:pPr>
              <w:pStyle w:val="TableColumnLabels"/>
              <w:rPr>
                <w:color w:val="auto"/>
              </w:rPr>
            </w:pPr>
            <w:r w:rsidRPr="00425C8F">
              <w:rPr>
                <w:color w:val="auto"/>
              </w:rPr>
              <w:t>Fields</w:t>
            </w:r>
          </w:p>
        </w:tc>
        <w:tc>
          <w:tcPr>
            <w:tcW w:w="2551" w:type="dxa"/>
            <w:tcBorders>
              <w:top w:val="single" w:sz="4" w:space="0" w:color="000000"/>
              <w:bottom w:val="single" w:sz="6" w:space="0" w:color="000000"/>
            </w:tcBorders>
            <w:shd w:val="clear" w:color="auto" w:fill="E31837"/>
          </w:tcPr>
          <w:p w:rsidR="00A00E71" w:rsidRPr="00425C8F" w:rsidRDefault="00A00E71" w:rsidP="00764AF5">
            <w:pPr>
              <w:pStyle w:val="TableColumnLabels"/>
              <w:rPr>
                <w:color w:val="auto"/>
              </w:rPr>
            </w:pPr>
            <w:r w:rsidRPr="00425C8F">
              <w:rPr>
                <w:color w:val="auto"/>
              </w:rPr>
              <w:t>Remarks</w:t>
            </w:r>
          </w:p>
        </w:tc>
        <w:tc>
          <w:tcPr>
            <w:tcW w:w="1134" w:type="dxa"/>
            <w:tcBorders>
              <w:top w:val="single" w:sz="4" w:space="0" w:color="000000"/>
              <w:bottom w:val="single" w:sz="6" w:space="0" w:color="000000"/>
            </w:tcBorders>
            <w:shd w:val="clear" w:color="auto" w:fill="E31837"/>
          </w:tcPr>
          <w:p w:rsidR="00A00E71" w:rsidRPr="00425C8F" w:rsidRDefault="00A00E71" w:rsidP="00764AF5">
            <w:pPr>
              <w:pStyle w:val="TableColumnLabels"/>
              <w:rPr>
                <w:color w:val="auto"/>
              </w:rPr>
            </w:pPr>
            <w:r w:rsidRPr="00425C8F">
              <w:rPr>
                <w:color w:val="auto"/>
              </w:rPr>
              <w:t>Example</w:t>
            </w:r>
          </w:p>
        </w:tc>
        <w:tc>
          <w:tcPr>
            <w:tcW w:w="1901" w:type="dxa"/>
            <w:tcBorders>
              <w:top w:val="single" w:sz="4" w:space="0" w:color="000000"/>
              <w:bottom w:val="single" w:sz="6" w:space="0" w:color="000000"/>
            </w:tcBorders>
            <w:shd w:val="clear" w:color="auto" w:fill="E31837"/>
          </w:tcPr>
          <w:p w:rsidR="00A00E71" w:rsidRPr="00425C8F" w:rsidRDefault="00A00E71" w:rsidP="00764AF5">
            <w:pPr>
              <w:pStyle w:val="TableColumnLabels"/>
              <w:rPr>
                <w:color w:val="auto"/>
              </w:rPr>
            </w:pPr>
            <w:r w:rsidRPr="00425C8F">
              <w:rPr>
                <w:color w:val="auto"/>
              </w:rPr>
              <w:t>Field Type</w:t>
            </w:r>
          </w:p>
        </w:tc>
        <w:tc>
          <w:tcPr>
            <w:tcW w:w="1316" w:type="dxa"/>
            <w:tcBorders>
              <w:top w:val="single" w:sz="4" w:space="0" w:color="000000"/>
              <w:bottom w:val="single" w:sz="6" w:space="0" w:color="000000"/>
            </w:tcBorders>
            <w:shd w:val="clear" w:color="auto" w:fill="E31837"/>
          </w:tcPr>
          <w:p w:rsidR="00A00E71" w:rsidRPr="00425C8F" w:rsidRDefault="00A00E71" w:rsidP="00764AF5">
            <w:pPr>
              <w:pStyle w:val="TableColumnLabels"/>
              <w:rPr>
                <w:color w:val="auto"/>
              </w:rPr>
            </w:pPr>
            <w:r w:rsidRPr="00425C8F">
              <w:rPr>
                <w:color w:val="auto"/>
              </w:rPr>
              <w:t>Optional/</w:t>
            </w:r>
          </w:p>
          <w:p w:rsidR="00A00E71" w:rsidRPr="00425C8F" w:rsidRDefault="00A00E71" w:rsidP="00764AF5">
            <w:pPr>
              <w:pStyle w:val="TableColumnLabels"/>
              <w:rPr>
                <w:color w:val="auto"/>
              </w:rPr>
            </w:pPr>
            <w:r w:rsidRPr="00425C8F">
              <w:rPr>
                <w:color w:val="auto"/>
              </w:rPr>
              <w:t>Mandatory</w:t>
            </w:r>
          </w:p>
        </w:tc>
      </w:tr>
      <w:tr w:rsidR="00A00E71" w:rsidRPr="00425C8F" w:rsidTr="00764AF5">
        <w:trPr>
          <w:trHeight w:val="277"/>
        </w:trPr>
        <w:tc>
          <w:tcPr>
            <w:tcW w:w="1440" w:type="dxa"/>
            <w:tcBorders>
              <w:top w:val="single" w:sz="6" w:space="0" w:color="000000"/>
              <w:bottom w:val="single" w:sz="6" w:space="0" w:color="000000"/>
            </w:tcBorders>
          </w:tcPr>
          <w:p w:rsidR="00A00E71" w:rsidRPr="00425C8F" w:rsidRDefault="00A00E71" w:rsidP="00764AF5">
            <w:pPr>
              <w:pStyle w:val="Tablecontent"/>
            </w:pPr>
            <w:r w:rsidRPr="008A2144">
              <w:rPr>
                <w:lang w:val="fr-FR"/>
              </w:rPr>
              <w:t>SNO</w:t>
            </w:r>
          </w:p>
        </w:tc>
        <w:tc>
          <w:tcPr>
            <w:tcW w:w="1254"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highlight w:val="white"/>
              </w:rPr>
              <w:t>SerialNo</w:t>
            </w:r>
          </w:p>
        </w:tc>
        <w:tc>
          <w:tcPr>
            <w:tcW w:w="255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Used to identify Voucher Serial Number</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 xml:space="preserve">Max=14 </w:t>
            </w:r>
          </w:p>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Numeric</w:t>
            </w:r>
          </w:p>
        </w:tc>
        <w:tc>
          <w:tcPr>
            <w:tcW w:w="1316"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Y</w:t>
            </w:r>
          </w:p>
        </w:tc>
      </w:tr>
      <w:tr w:rsidR="00A00E71" w:rsidRPr="00425C8F" w:rsidTr="00764AF5">
        <w:trPr>
          <w:trHeight w:val="277"/>
        </w:trPr>
        <w:tc>
          <w:tcPr>
            <w:tcW w:w="1440" w:type="dxa"/>
            <w:tcBorders>
              <w:top w:val="single" w:sz="6" w:space="0" w:color="000000"/>
              <w:bottom w:val="single" w:sz="6" w:space="0" w:color="000000"/>
            </w:tcBorders>
          </w:tcPr>
          <w:p w:rsidR="00A00E71" w:rsidRPr="00425C8F" w:rsidRDefault="00A00E71" w:rsidP="00764AF5">
            <w:pPr>
              <w:pStyle w:val="Tablecontent"/>
            </w:pPr>
            <w:r w:rsidRPr="008A2144">
              <w:rPr>
                <w:lang w:val="fr-FR"/>
              </w:rPr>
              <w:t>TOPUP</w:t>
            </w:r>
          </w:p>
        </w:tc>
        <w:tc>
          <w:tcPr>
            <w:tcW w:w="1254"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TopUp</w:t>
            </w:r>
          </w:p>
          <w:p w:rsidR="00A00E71" w:rsidRPr="00425C8F" w:rsidRDefault="00A00E71" w:rsidP="00764AF5">
            <w:pPr>
              <w:pStyle w:val="Footer"/>
              <w:tabs>
                <w:tab w:val="clear" w:pos="4320"/>
                <w:tab w:val="clear" w:pos="8640"/>
              </w:tabs>
              <w:rPr>
                <w:rFonts w:ascii="Arial" w:hAnsi="Arial" w:cs="Arial"/>
                <w:sz w:val="20"/>
                <w:szCs w:val="20"/>
                <w:highlight w:val="white"/>
              </w:rPr>
            </w:pPr>
          </w:p>
        </w:tc>
        <w:tc>
          <w:tcPr>
            <w:tcW w:w="255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Amount that will be credited in subscribers account</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Max=10</w:t>
            </w:r>
          </w:p>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Numeric</w:t>
            </w:r>
          </w:p>
        </w:tc>
        <w:tc>
          <w:tcPr>
            <w:tcW w:w="1316"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Y</w:t>
            </w:r>
          </w:p>
        </w:tc>
      </w:tr>
      <w:tr w:rsidR="00A00E71" w:rsidRPr="00425C8F" w:rsidTr="00764AF5">
        <w:trPr>
          <w:trHeight w:val="277"/>
        </w:trPr>
        <w:tc>
          <w:tcPr>
            <w:tcW w:w="1440" w:type="dxa"/>
            <w:tcBorders>
              <w:top w:val="single" w:sz="6" w:space="0" w:color="000000"/>
              <w:bottom w:val="single" w:sz="6" w:space="0" w:color="000000"/>
            </w:tcBorders>
          </w:tcPr>
          <w:p w:rsidR="00A00E71" w:rsidRPr="00425C8F" w:rsidRDefault="00A00E71" w:rsidP="00764AF5">
            <w:pPr>
              <w:pStyle w:val="Tablecontent"/>
            </w:pPr>
            <w:r w:rsidRPr="008A2144">
              <w:rPr>
                <w:lang w:val="fr-FR"/>
              </w:rPr>
              <w:t>COMSUMED</w:t>
            </w:r>
          </w:p>
        </w:tc>
        <w:tc>
          <w:tcPr>
            <w:tcW w:w="1254"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Consumed</w:t>
            </w:r>
          </w:p>
        </w:tc>
        <w:tc>
          <w:tcPr>
            <w:tcW w:w="255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Subscriber ID provided by External Entity</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Y/N</w:t>
            </w:r>
          </w:p>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Char</w:t>
            </w:r>
          </w:p>
        </w:tc>
        <w:tc>
          <w:tcPr>
            <w:tcW w:w="1316"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Y</w:t>
            </w:r>
          </w:p>
        </w:tc>
      </w:tr>
      <w:tr w:rsidR="00A00E71" w:rsidRPr="00425C8F" w:rsidTr="00764AF5">
        <w:trPr>
          <w:trHeight w:val="277"/>
        </w:trPr>
        <w:tc>
          <w:tcPr>
            <w:tcW w:w="1440" w:type="dxa"/>
            <w:tcBorders>
              <w:top w:val="single" w:sz="6" w:space="0" w:color="000000"/>
              <w:bottom w:val="single" w:sz="6" w:space="0" w:color="000000"/>
            </w:tcBorders>
          </w:tcPr>
          <w:p w:rsidR="00A00E71" w:rsidRPr="00425C8F" w:rsidRDefault="00A00E71" w:rsidP="00764AF5">
            <w:pPr>
              <w:pStyle w:val="Tablecontent"/>
            </w:pPr>
            <w:r w:rsidRPr="008A2144">
              <w:rPr>
                <w:lang w:val="fr-FR"/>
              </w:rPr>
              <w:t>MESSAGE</w:t>
            </w:r>
          </w:p>
        </w:tc>
        <w:tc>
          <w:tcPr>
            <w:tcW w:w="1254"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Message</w:t>
            </w:r>
          </w:p>
        </w:tc>
        <w:tc>
          <w:tcPr>
            <w:tcW w:w="255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Region associated with the Voucher</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Message Codes</w:t>
            </w:r>
          </w:p>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Numeric</w:t>
            </w:r>
          </w:p>
        </w:tc>
        <w:tc>
          <w:tcPr>
            <w:tcW w:w="1316"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Y</w:t>
            </w:r>
          </w:p>
        </w:tc>
      </w:tr>
      <w:tr w:rsidR="00A00E71" w:rsidRPr="00425C8F" w:rsidTr="00764AF5">
        <w:trPr>
          <w:trHeight w:val="277"/>
        </w:trPr>
        <w:tc>
          <w:tcPr>
            <w:tcW w:w="1440" w:type="dxa"/>
            <w:tcBorders>
              <w:top w:val="single" w:sz="6" w:space="0" w:color="000000"/>
              <w:bottom w:val="single" w:sz="6" w:space="0" w:color="000000"/>
            </w:tcBorders>
          </w:tcPr>
          <w:p w:rsidR="00A00E71" w:rsidRPr="008A2144" w:rsidRDefault="00A00E71" w:rsidP="00764AF5">
            <w:pPr>
              <w:pStyle w:val="Tablecontent"/>
              <w:rPr>
                <w:lang w:val="fr-FR"/>
              </w:rPr>
            </w:pPr>
            <w:r w:rsidRPr="008A2144">
              <w:rPr>
                <w:lang w:val="fr-FR"/>
              </w:rPr>
              <w:t>VALIDITY</w:t>
            </w:r>
          </w:p>
        </w:tc>
        <w:tc>
          <w:tcPr>
            <w:tcW w:w="1254"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highlight w:val="white"/>
              </w:rPr>
            </w:pPr>
            <w:r w:rsidRPr="008A2144">
              <w:rPr>
                <w:lang w:val="fr-FR"/>
              </w:rPr>
              <w:t>VALIDITY</w:t>
            </w:r>
          </w:p>
        </w:tc>
        <w:tc>
          <w:tcPr>
            <w:tcW w:w="255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Validity of voucher</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p>
        </w:tc>
        <w:tc>
          <w:tcPr>
            <w:tcW w:w="1316"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Y</w:t>
            </w:r>
          </w:p>
        </w:tc>
      </w:tr>
      <w:tr w:rsidR="00A00E71" w:rsidRPr="00425C8F" w:rsidTr="00764AF5">
        <w:trPr>
          <w:trHeight w:val="277"/>
        </w:trPr>
        <w:tc>
          <w:tcPr>
            <w:tcW w:w="1440" w:type="dxa"/>
            <w:tcBorders>
              <w:top w:val="single" w:sz="6" w:space="0" w:color="000000"/>
              <w:bottom w:val="single" w:sz="6" w:space="0" w:color="000000"/>
            </w:tcBorders>
          </w:tcPr>
          <w:p w:rsidR="00A00E71" w:rsidRPr="00425C8F" w:rsidRDefault="00A00E71" w:rsidP="00764AF5">
            <w:pPr>
              <w:pStyle w:val="Tablecontent"/>
            </w:pPr>
            <w:r w:rsidRPr="008A2144">
              <w:rPr>
                <w:lang w:val="fr-FR"/>
              </w:rPr>
              <w:t>ERROR</w:t>
            </w:r>
          </w:p>
        </w:tc>
        <w:tc>
          <w:tcPr>
            <w:tcW w:w="1254"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Error</w:t>
            </w:r>
          </w:p>
          <w:p w:rsidR="00A00E71" w:rsidRPr="00425C8F" w:rsidRDefault="00A00E71" w:rsidP="00764AF5">
            <w:pPr>
              <w:pStyle w:val="Footer"/>
              <w:tabs>
                <w:tab w:val="clear" w:pos="4320"/>
                <w:tab w:val="clear" w:pos="8640"/>
              </w:tabs>
              <w:rPr>
                <w:rFonts w:ascii="Arial" w:hAnsi="Arial" w:cs="Arial"/>
                <w:sz w:val="20"/>
                <w:szCs w:val="20"/>
                <w:highlight w:val="white"/>
              </w:rPr>
            </w:pPr>
          </w:p>
        </w:tc>
        <w:tc>
          <w:tcPr>
            <w:tcW w:w="255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Error code defined for the response</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Error Codes</w:t>
            </w:r>
          </w:p>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Numeric</w:t>
            </w:r>
          </w:p>
        </w:tc>
        <w:tc>
          <w:tcPr>
            <w:tcW w:w="1316"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sidRPr="00425C8F">
              <w:rPr>
                <w:rFonts w:ascii="Arial" w:hAnsi="Arial" w:cs="Arial"/>
                <w:sz w:val="20"/>
                <w:szCs w:val="20"/>
              </w:rPr>
              <w:t>N</w:t>
            </w:r>
          </w:p>
        </w:tc>
      </w:tr>
      <w:tr w:rsidR="00A00E71" w:rsidRPr="00425C8F" w:rsidTr="00764AF5">
        <w:trPr>
          <w:trHeight w:val="277"/>
        </w:trPr>
        <w:tc>
          <w:tcPr>
            <w:tcW w:w="1440" w:type="dxa"/>
            <w:tcBorders>
              <w:top w:val="single" w:sz="6" w:space="0" w:color="000000"/>
              <w:bottom w:val="single" w:sz="6" w:space="0" w:color="000000"/>
            </w:tcBorders>
          </w:tcPr>
          <w:p w:rsidR="00A00E71" w:rsidRPr="008A2144" w:rsidRDefault="00A00E71" w:rsidP="00764AF5">
            <w:pPr>
              <w:pStyle w:val="Tablecontent"/>
              <w:rPr>
                <w:lang w:val="fr-FR"/>
              </w:rPr>
            </w:pPr>
            <w:r w:rsidRPr="00425C8F">
              <w:rPr>
                <w:rFonts w:ascii="Courier New" w:hAnsi="Courier New" w:cs="Courier New"/>
                <w:sz w:val="20"/>
                <w:szCs w:val="20"/>
              </w:rPr>
              <w:t>SUBID</w:t>
            </w:r>
          </w:p>
        </w:tc>
        <w:tc>
          <w:tcPr>
            <w:tcW w:w="1254"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Subscriber id</w:t>
            </w:r>
          </w:p>
        </w:tc>
        <w:tc>
          <w:tcPr>
            <w:tcW w:w="255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Pr>
                <w:rFonts w:cs="Arial"/>
                <w:sz w:val="20"/>
                <w:szCs w:val="20"/>
              </w:rPr>
              <w:t>Subscriber msisdn</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p>
        </w:tc>
        <w:tc>
          <w:tcPr>
            <w:tcW w:w="1316"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Y</w:t>
            </w:r>
          </w:p>
        </w:tc>
      </w:tr>
      <w:tr w:rsidR="00A00E71" w:rsidRPr="00425C8F" w:rsidTr="00764AF5">
        <w:trPr>
          <w:trHeight w:val="277"/>
        </w:trPr>
        <w:tc>
          <w:tcPr>
            <w:tcW w:w="1440" w:type="dxa"/>
            <w:tcBorders>
              <w:top w:val="single" w:sz="6" w:space="0" w:color="000000"/>
              <w:bottom w:val="single" w:sz="6" w:space="0" w:color="000000"/>
            </w:tcBorders>
          </w:tcPr>
          <w:p w:rsidR="00A00E71" w:rsidRPr="008A2144" w:rsidRDefault="00A00E71" w:rsidP="00764AF5">
            <w:pPr>
              <w:pStyle w:val="Tablecontent"/>
              <w:rPr>
                <w:lang w:val="fr-FR"/>
              </w:rPr>
            </w:pPr>
            <w:r w:rsidRPr="008A2144">
              <w:rPr>
                <w:lang w:val="fr-FR"/>
              </w:rPr>
              <w:t>VSTATUS</w:t>
            </w:r>
          </w:p>
        </w:tc>
        <w:tc>
          <w:tcPr>
            <w:tcW w:w="1254"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 xml:space="preserve"> Voucher status</w:t>
            </w:r>
          </w:p>
        </w:tc>
        <w:tc>
          <w:tcPr>
            <w:tcW w:w="255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Pr>
                <w:rFonts w:cs="Arial"/>
                <w:sz w:val="20"/>
                <w:szCs w:val="20"/>
              </w:rPr>
              <w:t>status</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p>
        </w:tc>
        <w:tc>
          <w:tcPr>
            <w:tcW w:w="1316"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Y</w:t>
            </w:r>
          </w:p>
        </w:tc>
      </w:tr>
      <w:tr w:rsidR="00A00E71" w:rsidRPr="00425C8F" w:rsidTr="00764AF5">
        <w:trPr>
          <w:trHeight w:val="277"/>
        </w:trPr>
        <w:tc>
          <w:tcPr>
            <w:tcW w:w="1440" w:type="dxa"/>
            <w:tcBorders>
              <w:top w:val="single" w:sz="6" w:space="0" w:color="000000"/>
              <w:bottom w:val="single" w:sz="6" w:space="0" w:color="000000"/>
            </w:tcBorders>
          </w:tcPr>
          <w:p w:rsidR="00A00E71" w:rsidRPr="008A2144" w:rsidRDefault="00A00E71" w:rsidP="00764AF5">
            <w:pPr>
              <w:pStyle w:val="Tablecontent"/>
              <w:rPr>
                <w:lang w:val="fr-FR"/>
              </w:rPr>
            </w:pPr>
            <w:r w:rsidRPr="008A2144">
              <w:rPr>
                <w:lang w:val="fr-FR"/>
              </w:rPr>
              <w:t>VEXPIRYDATE</w:t>
            </w:r>
          </w:p>
        </w:tc>
        <w:tc>
          <w:tcPr>
            <w:tcW w:w="1254"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 xml:space="preserve"> Voucher expiry date</w:t>
            </w:r>
          </w:p>
        </w:tc>
        <w:tc>
          <w:tcPr>
            <w:tcW w:w="2551"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cs="Arial"/>
                <w:sz w:val="20"/>
                <w:szCs w:val="20"/>
              </w:rPr>
            </w:pPr>
            <w:r>
              <w:rPr>
                <w:rFonts w:cs="Arial"/>
                <w:sz w:val="20"/>
                <w:szCs w:val="20"/>
              </w:rPr>
              <w:t>Expiry date of voucher</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p>
        </w:tc>
        <w:tc>
          <w:tcPr>
            <w:tcW w:w="1316"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Y</w:t>
            </w:r>
          </w:p>
        </w:tc>
      </w:tr>
      <w:tr w:rsidR="00A00E71" w:rsidRPr="00425C8F" w:rsidTr="00764AF5">
        <w:trPr>
          <w:trHeight w:val="277"/>
        </w:trPr>
        <w:tc>
          <w:tcPr>
            <w:tcW w:w="1440" w:type="dxa"/>
            <w:tcBorders>
              <w:top w:val="single" w:sz="6" w:space="0" w:color="000000"/>
              <w:bottom w:val="single" w:sz="6" w:space="0" w:color="000000"/>
            </w:tcBorders>
          </w:tcPr>
          <w:p w:rsidR="00A00E71" w:rsidRPr="008A2144" w:rsidRDefault="00A00E71" w:rsidP="00764AF5">
            <w:pPr>
              <w:pStyle w:val="Tablecontent"/>
              <w:rPr>
                <w:lang w:val="fr-FR"/>
              </w:rPr>
            </w:pPr>
            <w:r w:rsidRPr="008A2144">
              <w:rPr>
                <w:lang w:val="fr-FR"/>
              </w:rPr>
              <w:t>TALKTIME</w:t>
            </w:r>
          </w:p>
        </w:tc>
        <w:tc>
          <w:tcPr>
            <w:tcW w:w="1254"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Talk time</w:t>
            </w:r>
          </w:p>
        </w:tc>
        <w:tc>
          <w:tcPr>
            <w:tcW w:w="2551"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cs="Arial"/>
                <w:sz w:val="20"/>
                <w:szCs w:val="20"/>
              </w:rPr>
            </w:pPr>
            <w:r>
              <w:rPr>
                <w:rFonts w:cs="Arial"/>
                <w:sz w:val="20"/>
                <w:szCs w:val="20"/>
              </w:rPr>
              <w:t xml:space="preserve"> Talk time of voucher</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p>
        </w:tc>
        <w:tc>
          <w:tcPr>
            <w:tcW w:w="1316"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Y</w:t>
            </w:r>
          </w:p>
        </w:tc>
      </w:tr>
      <w:tr w:rsidR="00A00E71" w:rsidRPr="00425C8F" w:rsidTr="00764AF5">
        <w:trPr>
          <w:trHeight w:val="277"/>
        </w:trPr>
        <w:tc>
          <w:tcPr>
            <w:tcW w:w="1440" w:type="dxa"/>
            <w:tcBorders>
              <w:top w:val="single" w:sz="6" w:space="0" w:color="000000"/>
              <w:bottom w:val="single" w:sz="6" w:space="0" w:color="000000"/>
            </w:tcBorders>
          </w:tcPr>
          <w:p w:rsidR="00A00E71" w:rsidRPr="008A2144" w:rsidRDefault="00A00E71" w:rsidP="00764AF5">
            <w:pPr>
              <w:pStyle w:val="Tablecontent"/>
              <w:rPr>
                <w:lang w:val="fr-FR"/>
              </w:rPr>
            </w:pPr>
            <w:r w:rsidRPr="008A2144">
              <w:rPr>
                <w:lang w:val="fr-FR"/>
              </w:rPr>
              <w:t>VOUCHERPROFILEID</w:t>
            </w:r>
          </w:p>
        </w:tc>
        <w:tc>
          <w:tcPr>
            <w:tcW w:w="1254"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Voucher profile id</w:t>
            </w:r>
          </w:p>
        </w:tc>
        <w:tc>
          <w:tcPr>
            <w:tcW w:w="2551"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cs="Arial"/>
                <w:sz w:val="20"/>
                <w:szCs w:val="20"/>
              </w:rPr>
            </w:pPr>
            <w:r>
              <w:rPr>
                <w:rFonts w:cs="Arial"/>
                <w:sz w:val="20"/>
                <w:szCs w:val="20"/>
              </w:rPr>
              <w:t>Voucher profile id</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p>
        </w:tc>
        <w:tc>
          <w:tcPr>
            <w:tcW w:w="1316"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Y</w:t>
            </w:r>
          </w:p>
        </w:tc>
      </w:tr>
      <w:tr w:rsidR="00A00E71" w:rsidRPr="00425C8F" w:rsidTr="00764AF5">
        <w:trPr>
          <w:trHeight w:val="277"/>
        </w:trPr>
        <w:tc>
          <w:tcPr>
            <w:tcW w:w="1440" w:type="dxa"/>
            <w:tcBorders>
              <w:top w:val="single" w:sz="6" w:space="0" w:color="000000"/>
              <w:bottom w:val="single" w:sz="6" w:space="0" w:color="000000"/>
            </w:tcBorders>
          </w:tcPr>
          <w:p w:rsidR="00A00E71" w:rsidRPr="008A2144" w:rsidRDefault="00A00E71" w:rsidP="00764AF5">
            <w:pPr>
              <w:pStyle w:val="Tablecontent"/>
              <w:rPr>
                <w:lang w:val="fr-FR"/>
              </w:rPr>
            </w:pPr>
            <w:r w:rsidRPr="008A2144">
              <w:rPr>
                <w:lang w:val="fr-FR"/>
              </w:rPr>
              <w:t>VOUCHERPROFILENAME</w:t>
            </w:r>
          </w:p>
        </w:tc>
        <w:tc>
          <w:tcPr>
            <w:tcW w:w="1254"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Voucher profile name</w:t>
            </w:r>
          </w:p>
        </w:tc>
        <w:tc>
          <w:tcPr>
            <w:tcW w:w="2551"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cs="Arial"/>
                <w:sz w:val="20"/>
                <w:szCs w:val="20"/>
              </w:rPr>
            </w:pPr>
            <w:r>
              <w:rPr>
                <w:rFonts w:cs="Arial"/>
                <w:sz w:val="20"/>
                <w:szCs w:val="20"/>
              </w:rPr>
              <w:t>Voucher profile Name</w:t>
            </w:r>
          </w:p>
        </w:tc>
        <w:tc>
          <w:tcPr>
            <w:tcW w:w="1134" w:type="dxa"/>
            <w:tcBorders>
              <w:top w:val="single" w:sz="6" w:space="0" w:color="000000"/>
              <w:bottom w:val="single" w:sz="6" w:space="0" w:color="000000"/>
            </w:tcBorders>
          </w:tcPr>
          <w:p w:rsidR="00A00E71" w:rsidRPr="00425C8F" w:rsidRDefault="00A00E71" w:rsidP="00764AF5">
            <w:pPr>
              <w:pStyle w:val="Tablecontent"/>
            </w:pPr>
          </w:p>
        </w:tc>
        <w:tc>
          <w:tcPr>
            <w:tcW w:w="1901" w:type="dxa"/>
            <w:tcBorders>
              <w:top w:val="single" w:sz="6" w:space="0" w:color="000000"/>
              <w:bottom w:val="single" w:sz="6" w:space="0" w:color="000000"/>
            </w:tcBorders>
            <w:vAlign w:val="center"/>
          </w:tcPr>
          <w:p w:rsidR="00A00E71" w:rsidRPr="00425C8F" w:rsidRDefault="00A00E71" w:rsidP="00764AF5">
            <w:pPr>
              <w:pStyle w:val="Footer"/>
              <w:tabs>
                <w:tab w:val="clear" w:pos="4320"/>
                <w:tab w:val="clear" w:pos="8640"/>
              </w:tabs>
              <w:rPr>
                <w:rFonts w:ascii="Arial" w:hAnsi="Arial" w:cs="Arial"/>
                <w:sz w:val="20"/>
                <w:szCs w:val="20"/>
              </w:rPr>
            </w:pPr>
          </w:p>
        </w:tc>
        <w:tc>
          <w:tcPr>
            <w:tcW w:w="1316" w:type="dxa"/>
            <w:tcBorders>
              <w:top w:val="single" w:sz="6" w:space="0" w:color="000000"/>
              <w:bottom w:val="single" w:sz="6" w:space="0" w:color="000000"/>
            </w:tcBorders>
            <w:vAlign w:val="center"/>
          </w:tcPr>
          <w:p w:rsidR="00A00E71" w:rsidRDefault="00A00E71" w:rsidP="00764AF5">
            <w:pPr>
              <w:pStyle w:val="Footer"/>
              <w:tabs>
                <w:tab w:val="clear" w:pos="4320"/>
                <w:tab w:val="clear" w:pos="8640"/>
              </w:tabs>
              <w:rPr>
                <w:rFonts w:ascii="Arial" w:hAnsi="Arial" w:cs="Arial"/>
                <w:sz w:val="20"/>
                <w:szCs w:val="20"/>
              </w:rPr>
            </w:pPr>
            <w:r>
              <w:rPr>
                <w:rFonts w:ascii="Arial" w:hAnsi="Arial" w:cs="Arial"/>
                <w:sz w:val="20"/>
                <w:szCs w:val="20"/>
              </w:rPr>
              <w:t>Y</w:t>
            </w:r>
          </w:p>
        </w:tc>
      </w:tr>
    </w:tbl>
    <w:p w:rsidR="00A00E71" w:rsidRPr="00425C8F" w:rsidRDefault="00A00E71" w:rsidP="00A00E71">
      <w:pPr>
        <w:pStyle w:val="BodyText2"/>
        <w:rPr>
          <w:b/>
        </w:rPr>
      </w:pPr>
    </w:p>
    <w:p w:rsidR="00A00E71" w:rsidRPr="00425C8F" w:rsidRDefault="00A00E71" w:rsidP="00A00E71">
      <w:pPr>
        <w:ind w:firstLine="270"/>
        <w:rPr>
          <w:rFonts w:ascii="Arial" w:hAnsi="Arial" w:cs="Arial"/>
          <w:b/>
          <w:bCs/>
          <w:sz w:val="20"/>
          <w:szCs w:val="20"/>
        </w:rPr>
      </w:pPr>
    </w:p>
    <w:p w:rsidR="00A00E71" w:rsidRPr="00425C8F" w:rsidRDefault="00A00E71" w:rsidP="00A00E71">
      <w:pPr>
        <w:ind w:firstLine="270"/>
        <w:rPr>
          <w:rFonts w:ascii="Arial" w:hAnsi="Arial" w:cs="Arial"/>
          <w:b/>
          <w:bCs/>
          <w:sz w:val="20"/>
          <w:szCs w:val="20"/>
          <w:u w:val="single"/>
        </w:rPr>
      </w:pPr>
      <w:r w:rsidRPr="00425C8F">
        <w:rPr>
          <w:rFonts w:ascii="Arial" w:hAnsi="Arial" w:cs="Arial"/>
          <w:b/>
          <w:bCs/>
          <w:sz w:val="20"/>
          <w:szCs w:val="20"/>
          <w:u w:val="single"/>
        </w:rPr>
        <w:t>Parameter Details:</w:t>
      </w:r>
    </w:p>
    <w:p w:rsidR="00A00E71" w:rsidRPr="00425C8F" w:rsidRDefault="00A00E71" w:rsidP="00A00E71">
      <w:pPr>
        <w:pStyle w:val="Footer"/>
        <w:numPr>
          <w:ilvl w:val="0"/>
          <w:numId w:val="48"/>
        </w:numPr>
        <w:tabs>
          <w:tab w:val="clear" w:pos="4320"/>
          <w:tab w:val="clear" w:pos="8640"/>
        </w:tabs>
        <w:ind w:left="540"/>
        <w:jc w:val="both"/>
        <w:rPr>
          <w:rFonts w:ascii="Arial" w:hAnsi="Arial" w:cs="Arial"/>
          <w:sz w:val="20"/>
          <w:szCs w:val="20"/>
        </w:rPr>
      </w:pPr>
      <w:r w:rsidRPr="00425C8F">
        <w:rPr>
          <w:rFonts w:ascii="Arial" w:hAnsi="Arial" w:cs="Arial"/>
          <w:b/>
          <w:bCs/>
          <w:sz w:val="20"/>
          <w:szCs w:val="20"/>
        </w:rPr>
        <w:t xml:space="preserve">SerialNo: </w:t>
      </w:r>
      <w:r w:rsidRPr="00425C8F">
        <w:rPr>
          <w:rFonts w:ascii="Arial" w:hAnsi="Arial" w:cs="Arial"/>
          <w:sz w:val="20"/>
          <w:szCs w:val="20"/>
        </w:rPr>
        <w:t>Voucher Serial no.</w:t>
      </w:r>
    </w:p>
    <w:p w:rsidR="00A00E71" w:rsidRPr="00425C8F" w:rsidRDefault="00A00E71" w:rsidP="00A00E71">
      <w:pPr>
        <w:pStyle w:val="Footer"/>
        <w:numPr>
          <w:ilvl w:val="0"/>
          <w:numId w:val="48"/>
        </w:numPr>
        <w:tabs>
          <w:tab w:val="clear" w:pos="4320"/>
          <w:tab w:val="clear" w:pos="8640"/>
        </w:tabs>
        <w:ind w:left="540"/>
        <w:jc w:val="both"/>
        <w:rPr>
          <w:rFonts w:ascii="Arial" w:hAnsi="Arial" w:cs="Arial"/>
          <w:sz w:val="20"/>
          <w:szCs w:val="20"/>
        </w:rPr>
      </w:pPr>
      <w:r w:rsidRPr="00425C8F">
        <w:rPr>
          <w:rFonts w:ascii="Arial" w:hAnsi="Arial" w:cs="Arial"/>
          <w:b/>
          <w:bCs/>
          <w:sz w:val="20"/>
          <w:szCs w:val="20"/>
        </w:rPr>
        <w:t xml:space="preserve">TopUp: </w:t>
      </w:r>
      <w:r w:rsidRPr="00425C8F">
        <w:rPr>
          <w:rFonts w:ascii="Arial" w:hAnsi="Arial" w:cs="Arial"/>
          <w:bCs/>
          <w:sz w:val="20"/>
          <w:szCs w:val="20"/>
        </w:rPr>
        <w:t>Attribute associated with voucher to identify the amount that will be credited in subscribers account.</w:t>
      </w:r>
    </w:p>
    <w:p w:rsidR="00A00E71" w:rsidRPr="00425C8F" w:rsidRDefault="00A00E71" w:rsidP="00A00E71">
      <w:pPr>
        <w:pStyle w:val="Footer"/>
        <w:numPr>
          <w:ilvl w:val="0"/>
          <w:numId w:val="48"/>
        </w:numPr>
        <w:tabs>
          <w:tab w:val="clear" w:pos="4320"/>
          <w:tab w:val="clear" w:pos="8640"/>
        </w:tabs>
        <w:ind w:left="540"/>
        <w:jc w:val="both"/>
        <w:rPr>
          <w:rFonts w:ascii="Arial" w:hAnsi="Arial" w:cs="Arial"/>
          <w:sz w:val="20"/>
          <w:szCs w:val="20"/>
        </w:rPr>
      </w:pPr>
      <w:r w:rsidRPr="00425C8F">
        <w:rPr>
          <w:rFonts w:ascii="Arial" w:hAnsi="Arial" w:cs="Arial"/>
          <w:b/>
          <w:bCs/>
          <w:sz w:val="20"/>
          <w:szCs w:val="20"/>
        </w:rPr>
        <w:t xml:space="preserve">Consumed: </w:t>
      </w:r>
      <w:r w:rsidRPr="00425C8F">
        <w:rPr>
          <w:rFonts w:ascii="Arial" w:hAnsi="Arial" w:cs="Arial"/>
          <w:sz w:val="20"/>
          <w:szCs w:val="20"/>
        </w:rPr>
        <w:t>It identifies whether the Voucher is consumed or not. Consumed status is identified by value = ‘Y’. If not consumed status is identified by value=‘N’.</w:t>
      </w:r>
    </w:p>
    <w:p w:rsidR="00A00E71" w:rsidRPr="00425C8F" w:rsidRDefault="00A00E71" w:rsidP="00A00E71">
      <w:pPr>
        <w:pStyle w:val="Footer"/>
        <w:numPr>
          <w:ilvl w:val="0"/>
          <w:numId w:val="48"/>
        </w:numPr>
        <w:tabs>
          <w:tab w:val="clear" w:pos="4320"/>
          <w:tab w:val="clear" w:pos="8640"/>
        </w:tabs>
        <w:ind w:left="540"/>
        <w:jc w:val="both"/>
        <w:rPr>
          <w:rFonts w:ascii="Arial" w:hAnsi="Arial" w:cs="Arial"/>
          <w:sz w:val="20"/>
          <w:szCs w:val="20"/>
        </w:rPr>
      </w:pPr>
      <w:r w:rsidRPr="00425C8F">
        <w:rPr>
          <w:rFonts w:ascii="Arial" w:hAnsi="Arial" w:cs="Arial"/>
          <w:b/>
          <w:bCs/>
          <w:sz w:val="20"/>
          <w:szCs w:val="20"/>
        </w:rPr>
        <w:t xml:space="preserve">Message: </w:t>
      </w:r>
      <w:r w:rsidRPr="00425C8F">
        <w:rPr>
          <w:rFonts w:ascii="Arial" w:hAnsi="Arial" w:cs="Arial"/>
          <w:sz w:val="20"/>
          <w:szCs w:val="20"/>
        </w:rPr>
        <w:t>It gives the status of the Voucher, in case parameter Consumed =’N’ Voucher could have status like ONHOLD, STOLEN, DAMAGE, CONSUMED, EXPIRED, ENABLED.</w:t>
      </w:r>
    </w:p>
    <w:p w:rsidR="00A00E71" w:rsidRPr="00425C8F" w:rsidRDefault="00A00E71" w:rsidP="00A00E71">
      <w:pPr>
        <w:pStyle w:val="Footer"/>
        <w:numPr>
          <w:ilvl w:val="0"/>
          <w:numId w:val="48"/>
        </w:numPr>
        <w:tabs>
          <w:tab w:val="clear" w:pos="4320"/>
          <w:tab w:val="clear" w:pos="8640"/>
        </w:tabs>
        <w:ind w:left="540"/>
        <w:jc w:val="both"/>
        <w:rPr>
          <w:rFonts w:ascii="Arial" w:hAnsi="Arial" w:cs="Arial"/>
          <w:sz w:val="20"/>
          <w:szCs w:val="20"/>
        </w:rPr>
      </w:pPr>
      <w:r w:rsidRPr="00425C8F">
        <w:rPr>
          <w:rFonts w:ascii="Arial" w:hAnsi="Arial" w:cs="Arial"/>
          <w:b/>
          <w:bCs/>
          <w:sz w:val="20"/>
          <w:szCs w:val="20"/>
        </w:rPr>
        <w:t>Error</w:t>
      </w:r>
      <w:r w:rsidRPr="00425C8F">
        <w:rPr>
          <w:rFonts w:ascii="Arial" w:hAnsi="Arial" w:cs="Arial"/>
          <w:sz w:val="20"/>
          <w:szCs w:val="20"/>
        </w:rPr>
        <w:t>: Error is a common parameter used to display errors due to incorrect request format or invalid parameters. Error can be various types like Malformed Request, PIN Not Found, etc.</w:t>
      </w:r>
    </w:p>
    <w:p w:rsidR="0014542F" w:rsidRPr="00425C8F" w:rsidRDefault="0014542F" w:rsidP="0014542F">
      <w:pPr>
        <w:pStyle w:val="BodyText2"/>
        <w:rPr>
          <w:lang w:val="en-IN"/>
        </w:rPr>
      </w:pPr>
    </w:p>
    <w:p w:rsidR="0014542F" w:rsidRPr="00425C8F" w:rsidRDefault="0014542F" w:rsidP="0014542F">
      <w:pPr>
        <w:pStyle w:val="BodyText2"/>
        <w:rPr>
          <w:lang w:val="en-IN"/>
        </w:rPr>
      </w:pPr>
    </w:p>
    <w:p w:rsidR="0014542F" w:rsidRPr="00425C8F" w:rsidRDefault="0014542F" w:rsidP="00337049">
      <w:pPr>
        <w:pStyle w:val="Heading2"/>
      </w:pPr>
      <w:bookmarkStart w:id="634" w:name="_Toc408497939"/>
      <w:bookmarkStart w:id="635" w:name="_Toc411954664"/>
      <w:bookmarkStart w:id="636" w:name="_Toc485139731"/>
      <w:r w:rsidRPr="00425C8F">
        <w:t>Voucher PIN Topup by External System to PreTUPS</w:t>
      </w:r>
      <w:bookmarkEnd w:id="634"/>
      <w:bookmarkEnd w:id="635"/>
      <w:bookmarkEnd w:id="636"/>
    </w:p>
    <w:p w:rsidR="0014542F" w:rsidRPr="00425C8F" w:rsidRDefault="0014542F" w:rsidP="0014542F">
      <w:pPr>
        <w:pStyle w:val="BodyText2"/>
      </w:pPr>
      <w:r w:rsidRPr="00425C8F">
        <w:t>The subscriber can make scratch card topup request through External System like IVR/USSD and it should be sent to PreTUPS platform.</w:t>
      </w:r>
    </w:p>
    <w:p w:rsidR="0014542F" w:rsidRPr="00425C8F" w:rsidRDefault="0014542F" w:rsidP="0014542F">
      <w:pPr>
        <w:pStyle w:val="BodyText2"/>
      </w:pPr>
      <w:r w:rsidRPr="00425C8F">
        <w:t>External system will send below API request to PreTUPS in the following format:</w:t>
      </w:r>
    </w:p>
    <w:p w:rsidR="0014542F" w:rsidRPr="00425C8F" w:rsidRDefault="0014542F" w:rsidP="00E07789">
      <w:pPr>
        <w:pStyle w:val="Heading"/>
        <w:rPr>
          <w:color w:val="auto"/>
        </w:rPr>
      </w:pPr>
      <w:bookmarkStart w:id="637" w:name="_Toc408497940"/>
      <w:bookmarkStart w:id="638" w:name="_Toc411954665"/>
      <w:r w:rsidRPr="00425C8F">
        <w:rPr>
          <w:color w:val="auto"/>
        </w:rPr>
        <w:t>XML Request Syntax</w:t>
      </w:r>
      <w:bookmarkEnd w:id="637"/>
      <w:bookmarkEnd w:id="638"/>
    </w:p>
    <w:p w:rsidR="0014542F" w:rsidRPr="00425C8F" w:rsidRDefault="0014542F" w:rsidP="0014542F">
      <w:pPr>
        <w:pStyle w:val="BodyText2"/>
      </w:pPr>
    </w:p>
    <w:p w:rsidR="0014542F" w:rsidRPr="00425C8F" w:rsidRDefault="0014542F" w:rsidP="0014542F">
      <w:pPr>
        <w:pStyle w:val="Code"/>
      </w:pPr>
      <w:proofErr w:type="gramStart"/>
      <w:r w:rsidRPr="00425C8F">
        <w:t>&lt;?xml</w:t>
      </w:r>
      <w:proofErr w:type="gramEnd"/>
      <w:r w:rsidRPr="00425C8F">
        <w:t xml:space="preserve"> version="1.0"?&gt;</w:t>
      </w:r>
    </w:p>
    <w:p w:rsidR="0014542F" w:rsidRPr="00425C8F" w:rsidRDefault="0014542F" w:rsidP="0014542F">
      <w:pPr>
        <w:pStyle w:val="Code"/>
      </w:pPr>
      <w:r w:rsidRPr="00425C8F">
        <w:t>&lt;COMMAND&gt;</w:t>
      </w:r>
    </w:p>
    <w:p w:rsidR="0014542F" w:rsidRPr="00425C8F" w:rsidRDefault="0014542F" w:rsidP="0014542F">
      <w:pPr>
        <w:pStyle w:val="Code"/>
      </w:pPr>
      <w:r w:rsidRPr="00425C8F">
        <w:tab/>
        <w:t>&lt;TYPE&gt;</w:t>
      </w:r>
      <w:r w:rsidRPr="00425C8F">
        <w:rPr>
          <w:b/>
        </w:rPr>
        <w:t>VOMSCONSREQ</w:t>
      </w:r>
      <w:r w:rsidRPr="00425C8F">
        <w:t>&lt;/TYPE&gt;</w:t>
      </w:r>
    </w:p>
    <w:p w:rsidR="0014542F" w:rsidRPr="00425C8F" w:rsidRDefault="0014542F" w:rsidP="0014542F">
      <w:pPr>
        <w:pStyle w:val="Code"/>
        <w:ind w:firstLine="360"/>
      </w:pPr>
      <w:r w:rsidRPr="00425C8F">
        <w:t>&lt;DATE&gt;&lt;</w:t>
      </w:r>
      <w:r w:rsidRPr="00425C8F">
        <w:rPr>
          <w:b/>
        </w:rPr>
        <w:t>Date and time</w:t>
      </w:r>
      <w:r w:rsidRPr="00425C8F">
        <w:t>&gt;&lt;/DATE&gt;</w:t>
      </w:r>
    </w:p>
    <w:p w:rsidR="0014542F" w:rsidRPr="00425C8F" w:rsidRDefault="0014542F" w:rsidP="0014542F">
      <w:pPr>
        <w:pStyle w:val="Code"/>
      </w:pPr>
      <w:r w:rsidRPr="00425C8F">
        <w:tab/>
        <w:t>&lt;EXTNWCODE&gt;</w:t>
      </w:r>
      <w:r w:rsidRPr="00425C8F">
        <w:rPr>
          <w:i/>
          <w:iCs/>
        </w:rPr>
        <w:t>&lt;</w:t>
      </w:r>
      <w:r w:rsidRPr="00425C8F">
        <w:rPr>
          <w:b/>
          <w:i/>
          <w:iCs/>
        </w:rPr>
        <w:t>Network External Code</w:t>
      </w:r>
      <w:r w:rsidRPr="00425C8F">
        <w:rPr>
          <w:i/>
          <w:iCs/>
        </w:rPr>
        <w:t>&gt;</w:t>
      </w:r>
      <w:r w:rsidRPr="00425C8F">
        <w:t>&lt;/EXTNWCODE&gt;</w:t>
      </w:r>
    </w:p>
    <w:p w:rsidR="0014542F" w:rsidRPr="00425C8F" w:rsidRDefault="0014542F" w:rsidP="0014542F">
      <w:pPr>
        <w:pStyle w:val="Code"/>
      </w:pPr>
      <w:r w:rsidRPr="00425C8F">
        <w:tab/>
        <w:t>&lt;MSISDN&gt;</w:t>
      </w:r>
      <w:r w:rsidRPr="00425C8F">
        <w:rPr>
          <w:i/>
          <w:iCs/>
        </w:rPr>
        <w:t>&lt;</w:t>
      </w:r>
      <w:r w:rsidRPr="00425C8F">
        <w:rPr>
          <w:b/>
          <w:i/>
          <w:iCs/>
        </w:rPr>
        <w:t>Retailer or Subscriber MSISDN</w:t>
      </w:r>
      <w:r w:rsidRPr="00425C8F">
        <w:rPr>
          <w:i/>
          <w:iCs/>
        </w:rPr>
        <w:t>&gt;</w:t>
      </w:r>
      <w:r w:rsidRPr="00425C8F">
        <w:t>&lt;/MSISDN&gt;</w:t>
      </w:r>
    </w:p>
    <w:p w:rsidR="0014542F" w:rsidRPr="00425C8F" w:rsidRDefault="0014542F" w:rsidP="0014542F">
      <w:pPr>
        <w:pStyle w:val="Code"/>
      </w:pPr>
      <w:r w:rsidRPr="00425C8F">
        <w:tab/>
        <w:t xml:space="preserve">&lt;PIN&gt;&lt; </w:t>
      </w:r>
      <w:r w:rsidRPr="00425C8F">
        <w:rPr>
          <w:b/>
        </w:rPr>
        <w:t>Retailer or Subscriber PIN</w:t>
      </w:r>
      <w:r w:rsidRPr="00425C8F">
        <w:t>&gt;&lt;/PIN&gt;</w:t>
      </w:r>
    </w:p>
    <w:p w:rsidR="0014542F" w:rsidRPr="00425C8F" w:rsidRDefault="0014542F" w:rsidP="0014542F">
      <w:pPr>
        <w:pStyle w:val="Code"/>
      </w:pPr>
      <w:r w:rsidRPr="00425C8F">
        <w:tab/>
        <w:t>&lt;LOGINID&gt;&lt;</w:t>
      </w:r>
      <w:r w:rsidRPr="00425C8F">
        <w:rPr>
          <w:b/>
        </w:rPr>
        <w:t>Retailer user Login ID</w:t>
      </w:r>
      <w:r w:rsidRPr="00425C8F">
        <w:t>&gt;&lt;/LOGINID&gt;</w:t>
      </w:r>
    </w:p>
    <w:p w:rsidR="0014542F" w:rsidRPr="00425C8F" w:rsidRDefault="0014542F" w:rsidP="0014542F">
      <w:pPr>
        <w:pStyle w:val="Code"/>
      </w:pPr>
      <w:r w:rsidRPr="00425C8F">
        <w:tab/>
        <w:t>&lt;PASSWORD&gt;&lt;</w:t>
      </w:r>
      <w:r w:rsidRPr="00425C8F">
        <w:rPr>
          <w:b/>
        </w:rPr>
        <w:t>Retailer User Login Password</w:t>
      </w:r>
      <w:r w:rsidRPr="00425C8F">
        <w:t>&gt;&lt;/PASSWORD&gt;</w:t>
      </w:r>
    </w:p>
    <w:p w:rsidR="0014542F" w:rsidRPr="00425C8F" w:rsidRDefault="0014542F" w:rsidP="0014542F">
      <w:pPr>
        <w:pStyle w:val="Code"/>
      </w:pPr>
      <w:r w:rsidRPr="00425C8F">
        <w:tab/>
        <w:t>&lt;EXTCODE&gt;</w:t>
      </w:r>
      <w:r w:rsidRPr="00425C8F">
        <w:rPr>
          <w:i/>
          <w:iCs/>
        </w:rPr>
        <w:t>&lt;</w:t>
      </w:r>
      <w:r w:rsidRPr="00425C8F">
        <w:rPr>
          <w:b/>
          <w:i/>
          <w:iCs/>
        </w:rPr>
        <w:t>Retailer user unique External code</w:t>
      </w:r>
      <w:r w:rsidRPr="00425C8F">
        <w:rPr>
          <w:i/>
          <w:iCs/>
        </w:rPr>
        <w:t>&gt;</w:t>
      </w:r>
      <w:r w:rsidRPr="00425C8F">
        <w:t>&lt;/EXTCODE&gt;</w:t>
      </w:r>
    </w:p>
    <w:p w:rsidR="0014542F" w:rsidRPr="00425C8F" w:rsidRDefault="0014542F" w:rsidP="0014542F">
      <w:pPr>
        <w:pStyle w:val="Code"/>
        <w:ind w:left="1440"/>
      </w:pPr>
      <w:r w:rsidRPr="00425C8F">
        <w:t>&lt;EXTREFNUM&gt;&lt;</w:t>
      </w:r>
      <w:r w:rsidRPr="00425C8F">
        <w:rPr>
          <w:b/>
        </w:rPr>
        <w:t>Unique Reference number in the external system</w:t>
      </w:r>
      <w:r w:rsidRPr="00425C8F">
        <w:t>&gt;&lt;/EXTREFNUM&gt;</w:t>
      </w:r>
      <w:r w:rsidRPr="00425C8F">
        <w:tab/>
      </w:r>
    </w:p>
    <w:p w:rsidR="0014542F" w:rsidRPr="00425C8F" w:rsidRDefault="0014542F" w:rsidP="0014542F">
      <w:pPr>
        <w:pStyle w:val="Code"/>
      </w:pPr>
      <w:r w:rsidRPr="00425C8F">
        <w:tab/>
        <w:t>&lt;VOUCHERCODE&gt;&lt;</w:t>
      </w:r>
      <w:r w:rsidRPr="00425C8F">
        <w:rPr>
          <w:b/>
        </w:rPr>
        <w:t>Scratch Code</w:t>
      </w:r>
      <w:r w:rsidRPr="00425C8F">
        <w:t>&gt;&lt;/VOUCHERCODE&gt;</w:t>
      </w:r>
    </w:p>
    <w:p w:rsidR="0014542F" w:rsidRPr="00425C8F" w:rsidRDefault="0014542F" w:rsidP="0014542F">
      <w:pPr>
        <w:pStyle w:val="Code"/>
        <w:ind w:firstLine="360"/>
      </w:pPr>
      <w:r w:rsidRPr="00425C8F">
        <w:t xml:space="preserve">&lt;SERIALNUMBER&gt;&lt; </w:t>
      </w:r>
      <w:r w:rsidRPr="00425C8F">
        <w:rPr>
          <w:b/>
          <w:i/>
        </w:rPr>
        <w:t>Serial Number</w:t>
      </w:r>
      <w:r w:rsidRPr="00425C8F">
        <w:t xml:space="preserve"> &gt;&lt;/SERIALNUMBER&gt;</w:t>
      </w:r>
    </w:p>
    <w:p w:rsidR="0014542F" w:rsidRPr="00425C8F" w:rsidRDefault="0014542F" w:rsidP="0014542F">
      <w:pPr>
        <w:pStyle w:val="Code"/>
      </w:pPr>
      <w:r w:rsidRPr="00425C8F">
        <w:tab/>
        <w:t>&lt;LANGUAGE1&gt;&lt;</w:t>
      </w:r>
      <w:r w:rsidRPr="00425C8F">
        <w:rPr>
          <w:b/>
        </w:rPr>
        <w:t>Retailer/Subscriber Language</w:t>
      </w:r>
      <w:r w:rsidRPr="00425C8F">
        <w:t>&gt;&lt;/LANGUAGE1&gt;</w:t>
      </w:r>
    </w:p>
    <w:p w:rsidR="0014542F" w:rsidRPr="00425C8F" w:rsidRDefault="0014542F" w:rsidP="0014542F">
      <w:pPr>
        <w:pStyle w:val="Code"/>
      </w:pPr>
      <w:r w:rsidRPr="00425C8F">
        <w:t>&lt;/COMMAND&gt;</w:t>
      </w:r>
    </w:p>
    <w:p w:rsidR="0014542F" w:rsidRPr="00425C8F" w:rsidRDefault="0014542F" w:rsidP="0014542F">
      <w:pPr>
        <w:pStyle w:val="BodyText2"/>
      </w:pPr>
    </w:p>
    <w:p w:rsidR="0014542F" w:rsidRPr="00425C8F" w:rsidRDefault="0014542F" w:rsidP="0014542F">
      <w:pPr>
        <w:pStyle w:val="Heading"/>
        <w:rPr>
          <w:color w:val="auto"/>
        </w:rPr>
      </w:pPr>
      <w:r w:rsidRPr="00425C8F">
        <w:rPr>
          <w:color w:val="auto"/>
        </w:rPr>
        <w:t>Field Details</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0"/>
        <w:gridCol w:w="1980"/>
        <w:gridCol w:w="1260"/>
        <w:gridCol w:w="1260"/>
        <w:gridCol w:w="1440"/>
      </w:tblGrid>
      <w:tr w:rsidR="0014542F" w:rsidRPr="00425C8F" w:rsidTr="00762089">
        <w:trPr>
          <w:trHeight w:val="277"/>
          <w:tblHeader/>
        </w:trPr>
        <w:tc>
          <w:tcPr>
            <w:tcW w:w="1800" w:type="dxa"/>
            <w:shd w:val="clear" w:color="auto" w:fill="E31837"/>
          </w:tcPr>
          <w:p w:rsidR="0014542F" w:rsidRPr="00425C8F" w:rsidRDefault="0014542F" w:rsidP="00762089">
            <w:pPr>
              <w:pStyle w:val="TableColumnLabels"/>
              <w:rPr>
                <w:color w:val="auto"/>
              </w:rPr>
            </w:pPr>
            <w:r w:rsidRPr="00425C8F">
              <w:rPr>
                <w:color w:val="auto"/>
              </w:rPr>
              <w:t>TAG</w:t>
            </w:r>
          </w:p>
        </w:tc>
        <w:tc>
          <w:tcPr>
            <w:tcW w:w="1800" w:type="dxa"/>
            <w:shd w:val="clear" w:color="auto" w:fill="E31837"/>
          </w:tcPr>
          <w:p w:rsidR="0014542F" w:rsidRPr="00425C8F" w:rsidRDefault="0014542F" w:rsidP="00762089">
            <w:pPr>
              <w:pStyle w:val="TableColumnLabels"/>
              <w:rPr>
                <w:color w:val="auto"/>
              </w:rPr>
            </w:pPr>
            <w:r w:rsidRPr="00425C8F">
              <w:rPr>
                <w:color w:val="auto"/>
              </w:rPr>
              <w:t>Fields</w:t>
            </w:r>
          </w:p>
        </w:tc>
        <w:tc>
          <w:tcPr>
            <w:tcW w:w="1980" w:type="dxa"/>
            <w:shd w:val="clear" w:color="auto" w:fill="E31837"/>
          </w:tcPr>
          <w:p w:rsidR="0014542F" w:rsidRPr="00425C8F" w:rsidRDefault="0014542F" w:rsidP="00762089">
            <w:pPr>
              <w:pStyle w:val="TableColumnLabels"/>
              <w:rPr>
                <w:color w:val="auto"/>
              </w:rPr>
            </w:pPr>
            <w:r w:rsidRPr="00425C8F">
              <w:rPr>
                <w:color w:val="auto"/>
              </w:rPr>
              <w:t>Remarks</w:t>
            </w:r>
          </w:p>
        </w:tc>
        <w:tc>
          <w:tcPr>
            <w:tcW w:w="1260" w:type="dxa"/>
            <w:shd w:val="clear" w:color="auto" w:fill="E31837"/>
          </w:tcPr>
          <w:p w:rsidR="0014542F" w:rsidRPr="00425C8F" w:rsidRDefault="0014542F" w:rsidP="00762089">
            <w:pPr>
              <w:pStyle w:val="TableColumnLabels"/>
              <w:rPr>
                <w:color w:val="auto"/>
              </w:rPr>
            </w:pPr>
            <w:r w:rsidRPr="00425C8F">
              <w:rPr>
                <w:color w:val="auto"/>
              </w:rPr>
              <w:t>Example</w:t>
            </w:r>
          </w:p>
        </w:tc>
        <w:tc>
          <w:tcPr>
            <w:tcW w:w="1260" w:type="dxa"/>
            <w:shd w:val="clear" w:color="auto" w:fill="E31837"/>
          </w:tcPr>
          <w:p w:rsidR="0014542F" w:rsidRPr="00425C8F" w:rsidRDefault="0014542F" w:rsidP="00762089">
            <w:pPr>
              <w:pStyle w:val="TableColumnLabels"/>
              <w:rPr>
                <w:color w:val="auto"/>
              </w:rPr>
            </w:pPr>
            <w:r w:rsidRPr="00425C8F">
              <w:rPr>
                <w:color w:val="auto"/>
              </w:rPr>
              <w:t>Field Type</w:t>
            </w:r>
          </w:p>
        </w:tc>
        <w:tc>
          <w:tcPr>
            <w:tcW w:w="1440" w:type="dxa"/>
            <w:shd w:val="clear" w:color="auto" w:fill="E31837"/>
          </w:tcPr>
          <w:p w:rsidR="0014542F" w:rsidRPr="00425C8F" w:rsidRDefault="0014542F" w:rsidP="00762089">
            <w:pPr>
              <w:pStyle w:val="TableColumnLabels"/>
              <w:rPr>
                <w:color w:val="auto"/>
              </w:rPr>
            </w:pPr>
            <w:r w:rsidRPr="00425C8F">
              <w:rPr>
                <w:color w:val="auto"/>
              </w:rPr>
              <w:t>Optional/</w:t>
            </w:r>
          </w:p>
          <w:p w:rsidR="0014542F" w:rsidRPr="00425C8F" w:rsidRDefault="0014542F" w:rsidP="00762089">
            <w:pPr>
              <w:pStyle w:val="TableColumnLabels"/>
              <w:rPr>
                <w:color w:val="auto"/>
              </w:rPr>
            </w:pPr>
            <w:r w:rsidRPr="00425C8F">
              <w:rPr>
                <w:color w:val="auto"/>
              </w:rPr>
              <w:t>Mandatory</w:t>
            </w:r>
          </w:p>
        </w:tc>
      </w:tr>
      <w:tr w:rsidR="0014542F" w:rsidRPr="00425C8F" w:rsidTr="00762089">
        <w:trPr>
          <w:trHeight w:val="277"/>
        </w:trPr>
        <w:tc>
          <w:tcPr>
            <w:tcW w:w="1800" w:type="dxa"/>
          </w:tcPr>
          <w:p w:rsidR="0014542F" w:rsidRPr="00425C8F" w:rsidRDefault="0014542F" w:rsidP="00762089">
            <w:pPr>
              <w:pStyle w:val="Tablecontent"/>
            </w:pPr>
            <w:r w:rsidRPr="00425C8F">
              <w:t>TYPE</w:t>
            </w:r>
          </w:p>
        </w:tc>
        <w:tc>
          <w:tcPr>
            <w:tcW w:w="1800" w:type="dxa"/>
          </w:tcPr>
          <w:p w:rsidR="0014542F" w:rsidRPr="00425C8F" w:rsidRDefault="0014542F" w:rsidP="00762089">
            <w:pPr>
              <w:pStyle w:val="Tablecontent"/>
            </w:pPr>
            <w:r w:rsidRPr="00425C8F">
              <w:t>Request type</w:t>
            </w:r>
          </w:p>
        </w:tc>
        <w:tc>
          <w:tcPr>
            <w:tcW w:w="1980" w:type="dxa"/>
          </w:tcPr>
          <w:p w:rsidR="0014542F" w:rsidRPr="00425C8F" w:rsidRDefault="0014542F" w:rsidP="00762089">
            <w:pPr>
              <w:pStyle w:val="Tablecontent"/>
            </w:pPr>
            <w:r w:rsidRPr="00425C8F">
              <w:t>Request Type, should be sent with each request – fixed</w:t>
            </w:r>
          </w:p>
        </w:tc>
        <w:tc>
          <w:tcPr>
            <w:tcW w:w="1260" w:type="dxa"/>
          </w:tcPr>
          <w:p w:rsidR="0014542F" w:rsidRPr="00425C8F" w:rsidRDefault="0014542F" w:rsidP="00762089">
            <w:pPr>
              <w:pStyle w:val="Tablecontent"/>
            </w:pPr>
            <w:r w:rsidRPr="00425C8F">
              <w:t>EXRCTRFREQ</w:t>
            </w:r>
          </w:p>
        </w:tc>
        <w:tc>
          <w:tcPr>
            <w:tcW w:w="1260" w:type="dxa"/>
          </w:tcPr>
          <w:p w:rsidR="0014542F" w:rsidRPr="00425C8F" w:rsidRDefault="0014542F" w:rsidP="00762089">
            <w:pPr>
              <w:pStyle w:val="Tablecontent"/>
            </w:pPr>
            <w:r w:rsidRPr="00425C8F">
              <w:t>A (20)</w:t>
            </w:r>
          </w:p>
        </w:tc>
        <w:tc>
          <w:tcPr>
            <w:tcW w:w="1440" w:type="dxa"/>
          </w:tcPr>
          <w:p w:rsidR="0014542F" w:rsidRPr="00425C8F" w:rsidRDefault="0014542F" w:rsidP="00762089">
            <w:pPr>
              <w:pStyle w:val="Tablecontent"/>
            </w:pPr>
            <w:r w:rsidRPr="00425C8F">
              <w:t>M</w:t>
            </w:r>
          </w:p>
        </w:tc>
      </w:tr>
      <w:tr w:rsidR="0014542F" w:rsidRPr="00425C8F" w:rsidTr="00762089">
        <w:trPr>
          <w:trHeight w:val="277"/>
        </w:trPr>
        <w:tc>
          <w:tcPr>
            <w:tcW w:w="1800" w:type="dxa"/>
          </w:tcPr>
          <w:p w:rsidR="0014542F" w:rsidRPr="00425C8F" w:rsidRDefault="0014542F" w:rsidP="00762089">
            <w:pPr>
              <w:pStyle w:val="Tablecontent"/>
            </w:pPr>
            <w:r w:rsidRPr="00425C8F">
              <w:t>DATE</w:t>
            </w:r>
          </w:p>
        </w:tc>
        <w:tc>
          <w:tcPr>
            <w:tcW w:w="1800" w:type="dxa"/>
          </w:tcPr>
          <w:p w:rsidR="0014542F" w:rsidRPr="00425C8F" w:rsidRDefault="0014542F" w:rsidP="00762089">
            <w:pPr>
              <w:pStyle w:val="Tablecontent"/>
            </w:pPr>
            <w:r w:rsidRPr="00425C8F">
              <w:t>Date and time</w:t>
            </w:r>
          </w:p>
        </w:tc>
        <w:tc>
          <w:tcPr>
            <w:tcW w:w="1980" w:type="dxa"/>
          </w:tcPr>
          <w:p w:rsidR="0014542F" w:rsidRPr="00425C8F" w:rsidRDefault="0014542F" w:rsidP="00762089">
            <w:pPr>
              <w:pStyle w:val="Tablecontent"/>
            </w:pPr>
            <w:r w:rsidRPr="00425C8F">
              <w:t>Date and time on which request was sent by external system, HH are in 24 Hour Format</w:t>
            </w:r>
          </w:p>
        </w:tc>
        <w:tc>
          <w:tcPr>
            <w:tcW w:w="1260" w:type="dxa"/>
          </w:tcPr>
          <w:p w:rsidR="0014542F" w:rsidRPr="00425C8F" w:rsidRDefault="0014542F" w:rsidP="00762089">
            <w:pPr>
              <w:pStyle w:val="Tablecontent"/>
            </w:pPr>
            <w:r w:rsidRPr="00425C8F">
              <w:t>DD/MM/YYYY HH24:MI:SS</w:t>
            </w:r>
          </w:p>
        </w:tc>
        <w:tc>
          <w:tcPr>
            <w:tcW w:w="1260" w:type="dxa"/>
          </w:tcPr>
          <w:p w:rsidR="0014542F" w:rsidRPr="00425C8F" w:rsidRDefault="0014542F" w:rsidP="00762089">
            <w:pPr>
              <w:pStyle w:val="Tablecontent"/>
            </w:pPr>
            <w:r w:rsidRPr="00425C8F">
              <w:t>D (20)</w:t>
            </w:r>
          </w:p>
        </w:tc>
        <w:tc>
          <w:tcPr>
            <w:tcW w:w="1440" w:type="dxa"/>
          </w:tcPr>
          <w:p w:rsidR="0014542F" w:rsidRPr="00425C8F" w:rsidRDefault="0014542F" w:rsidP="00762089">
            <w:pPr>
              <w:pStyle w:val="Tablecontent"/>
            </w:pPr>
            <w:r w:rsidRPr="00425C8F">
              <w:t>O (Tag is mandatory)</w:t>
            </w:r>
          </w:p>
        </w:tc>
      </w:tr>
      <w:tr w:rsidR="0014542F" w:rsidRPr="00425C8F" w:rsidTr="00762089">
        <w:trPr>
          <w:trHeight w:val="277"/>
        </w:trPr>
        <w:tc>
          <w:tcPr>
            <w:tcW w:w="1800" w:type="dxa"/>
          </w:tcPr>
          <w:p w:rsidR="0014542F" w:rsidRPr="00425C8F" w:rsidRDefault="0014542F" w:rsidP="00762089">
            <w:pPr>
              <w:pStyle w:val="Tablecontent"/>
            </w:pPr>
            <w:r w:rsidRPr="00425C8F">
              <w:t>EXTNWCODE</w:t>
            </w:r>
          </w:p>
        </w:tc>
        <w:tc>
          <w:tcPr>
            <w:tcW w:w="1800" w:type="dxa"/>
          </w:tcPr>
          <w:p w:rsidR="0014542F" w:rsidRPr="00425C8F" w:rsidRDefault="0014542F" w:rsidP="00762089">
            <w:pPr>
              <w:pStyle w:val="Tablecontent"/>
            </w:pPr>
            <w:r w:rsidRPr="00425C8F">
              <w:t xml:space="preserve">Network code </w:t>
            </w:r>
          </w:p>
        </w:tc>
        <w:tc>
          <w:tcPr>
            <w:tcW w:w="1980" w:type="dxa"/>
          </w:tcPr>
          <w:p w:rsidR="0014542F" w:rsidRPr="00425C8F" w:rsidRDefault="0014542F" w:rsidP="00762089">
            <w:pPr>
              <w:pStyle w:val="Tablecontent"/>
            </w:pPr>
            <w:r w:rsidRPr="00425C8F">
              <w:t>Network code of the Channel User defined in PreTUPS as External Network code</w:t>
            </w:r>
          </w:p>
        </w:tc>
        <w:tc>
          <w:tcPr>
            <w:tcW w:w="1260" w:type="dxa"/>
          </w:tcPr>
          <w:p w:rsidR="0014542F" w:rsidRPr="00425C8F" w:rsidRDefault="0014542F" w:rsidP="00762089">
            <w:pPr>
              <w:pStyle w:val="Tablecontent"/>
            </w:pPr>
            <w:r w:rsidRPr="00425C8F">
              <w:t>MO</w:t>
            </w:r>
          </w:p>
        </w:tc>
        <w:tc>
          <w:tcPr>
            <w:tcW w:w="1260" w:type="dxa"/>
          </w:tcPr>
          <w:p w:rsidR="0014542F" w:rsidRPr="00425C8F" w:rsidRDefault="0014542F" w:rsidP="00762089">
            <w:pPr>
              <w:pStyle w:val="Tablecontent"/>
            </w:pPr>
            <w:r w:rsidRPr="00425C8F">
              <w:t>A (2)</w:t>
            </w:r>
          </w:p>
        </w:tc>
        <w:tc>
          <w:tcPr>
            <w:tcW w:w="1440" w:type="dxa"/>
          </w:tcPr>
          <w:p w:rsidR="0014542F" w:rsidRPr="00425C8F" w:rsidRDefault="0014542F" w:rsidP="00762089">
            <w:pPr>
              <w:pStyle w:val="Tablecontent"/>
            </w:pPr>
            <w:r w:rsidRPr="00425C8F">
              <w:t>M</w:t>
            </w:r>
          </w:p>
        </w:tc>
      </w:tr>
      <w:tr w:rsidR="0014542F" w:rsidRPr="00425C8F" w:rsidTr="00762089">
        <w:trPr>
          <w:cantSplit/>
          <w:trHeight w:val="277"/>
        </w:trPr>
        <w:tc>
          <w:tcPr>
            <w:tcW w:w="1800" w:type="dxa"/>
          </w:tcPr>
          <w:p w:rsidR="0014542F" w:rsidRPr="00425C8F" w:rsidRDefault="0014542F" w:rsidP="00762089">
            <w:pPr>
              <w:pStyle w:val="Tablecontent"/>
            </w:pPr>
            <w:r w:rsidRPr="00425C8F">
              <w:t>MSISDN</w:t>
            </w:r>
          </w:p>
        </w:tc>
        <w:tc>
          <w:tcPr>
            <w:tcW w:w="1800" w:type="dxa"/>
          </w:tcPr>
          <w:p w:rsidR="0014542F" w:rsidRPr="00425C8F" w:rsidRDefault="0014542F" w:rsidP="00762089">
            <w:pPr>
              <w:pStyle w:val="Tablecontent"/>
            </w:pPr>
            <w:r w:rsidRPr="00425C8F">
              <w:t>Channel user/Subscriber MSISDN</w:t>
            </w:r>
          </w:p>
        </w:tc>
        <w:tc>
          <w:tcPr>
            <w:tcW w:w="1980" w:type="dxa"/>
          </w:tcPr>
          <w:p w:rsidR="0014542F" w:rsidRPr="00425C8F" w:rsidRDefault="0014542F" w:rsidP="00762089">
            <w:pPr>
              <w:pStyle w:val="Tablecontent"/>
            </w:pPr>
            <w:r w:rsidRPr="00425C8F">
              <w:t>All MSISDN should be in national dial format i.e. with out country code.</w:t>
            </w:r>
          </w:p>
        </w:tc>
        <w:tc>
          <w:tcPr>
            <w:tcW w:w="1260" w:type="dxa"/>
          </w:tcPr>
          <w:p w:rsidR="0014542F" w:rsidRPr="00425C8F" w:rsidRDefault="0014542F" w:rsidP="00762089">
            <w:pPr>
              <w:pStyle w:val="Tablecontent"/>
            </w:pPr>
            <w:r w:rsidRPr="00425C8F">
              <w:t>9942222</w:t>
            </w:r>
          </w:p>
        </w:tc>
        <w:tc>
          <w:tcPr>
            <w:tcW w:w="1260" w:type="dxa"/>
          </w:tcPr>
          <w:p w:rsidR="0014542F" w:rsidRPr="00425C8F" w:rsidRDefault="0014542F" w:rsidP="00762089">
            <w:pPr>
              <w:pStyle w:val="Tablecontent"/>
            </w:pPr>
            <w:r w:rsidRPr="00425C8F">
              <w:t>N (15)</w:t>
            </w:r>
          </w:p>
        </w:tc>
        <w:tc>
          <w:tcPr>
            <w:tcW w:w="1440" w:type="dxa"/>
          </w:tcPr>
          <w:p w:rsidR="0014542F" w:rsidRPr="00425C8F" w:rsidRDefault="0014542F" w:rsidP="00762089">
            <w:pPr>
              <w:pStyle w:val="Tablecontent"/>
            </w:pPr>
            <w:r w:rsidRPr="00425C8F">
              <w:t>O (Tag is mandatory)</w:t>
            </w:r>
          </w:p>
        </w:tc>
      </w:tr>
      <w:tr w:rsidR="0014542F" w:rsidRPr="00425C8F" w:rsidTr="00762089">
        <w:trPr>
          <w:cantSplit/>
          <w:trHeight w:val="277"/>
        </w:trPr>
        <w:tc>
          <w:tcPr>
            <w:tcW w:w="1800" w:type="dxa"/>
          </w:tcPr>
          <w:p w:rsidR="0014542F" w:rsidRPr="00425C8F" w:rsidRDefault="0014542F" w:rsidP="00762089">
            <w:pPr>
              <w:pStyle w:val="Tablecontent"/>
            </w:pPr>
            <w:r w:rsidRPr="00425C8F">
              <w:t>PIN</w:t>
            </w:r>
          </w:p>
        </w:tc>
        <w:tc>
          <w:tcPr>
            <w:tcW w:w="1800" w:type="dxa"/>
          </w:tcPr>
          <w:p w:rsidR="0014542F" w:rsidRPr="00425C8F" w:rsidRDefault="0014542F" w:rsidP="00762089">
            <w:pPr>
              <w:pStyle w:val="Tablecontent"/>
            </w:pPr>
            <w:r w:rsidRPr="00425C8F">
              <w:t>Channel user/Subscriber PIN</w:t>
            </w:r>
          </w:p>
        </w:tc>
        <w:tc>
          <w:tcPr>
            <w:tcW w:w="1980" w:type="dxa"/>
          </w:tcPr>
          <w:p w:rsidR="0014542F" w:rsidRPr="00425C8F" w:rsidRDefault="0014542F" w:rsidP="00762089">
            <w:pPr>
              <w:pStyle w:val="Tablecontent"/>
            </w:pPr>
            <w:r w:rsidRPr="00425C8F">
              <w:t>PIN of the user</w:t>
            </w:r>
          </w:p>
        </w:tc>
        <w:tc>
          <w:tcPr>
            <w:tcW w:w="1260" w:type="dxa"/>
          </w:tcPr>
          <w:p w:rsidR="0014542F" w:rsidRPr="00425C8F" w:rsidRDefault="0014542F" w:rsidP="00762089">
            <w:pPr>
              <w:pStyle w:val="Tablecontent"/>
            </w:pPr>
            <w:r w:rsidRPr="00425C8F">
              <w:t>123</w:t>
            </w:r>
          </w:p>
        </w:tc>
        <w:tc>
          <w:tcPr>
            <w:tcW w:w="1260" w:type="dxa"/>
          </w:tcPr>
          <w:p w:rsidR="0014542F" w:rsidRPr="00425C8F" w:rsidRDefault="0014542F" w:rsidP="00762089">
            <w:pPr>
              <w:pStyle w:val="Tablecontent"/>
            </w:pPr>
            <w:r w:rsidRPr="00425C8F">
              <w:t>A (10)</w:t>
            </w:r>
          </w:p>
        </w:tc>
        <w:tc>
          <w:tcPr>
            <w:tcW w:w="1440" w:type="dxa"/>
          </w:tcPr>
          <w:p w:rsidR="0014542F" w:rsidRPr="00425C8F" w:rsidRDefault="0014542F" w:rsidP="00762089">
            <w:pPr>
              <w:pStyle w:val="Tablecontent"/>
            </w:pPr>
            <w:r w:rsidRPr="00425C8F">
              <w:t>O (Tag is mandatory)</w:t>
            </w:r>
          </w:p>
        </w:tc>
      </w:tr>
      <w:tr w:rsidR="0014542F" w:rsidRPr="00425C8F" w:rsidTr="00762089">
        <w:trPr>
          <w:cantSplit/>
          <w:trHeight w:val="277"/>
        </w:trPr>
        <w:tc>
          <w:tcPr>
            <w:tcW w:w="1800" w:type="dxa"/>
          </w:tcPr>
          <w:p w:rsidR="0014542F" w:rsidRPr="00425C8F" w:rsidRDefault="0014542F" w:rsidP="00762089">
            <w:pPr>
              <w:pStyle w:val="Tablecontent"/>
            </w:pPr>
            <w:r w:rsidRPr="00425C8F">
              <w:t>LOGINID</w:t>
            </w:r>
          </w:p>
        </w:tc>
        <w:tc>
          <w:tcPr>
            <w:tcW w:w="1800" w:type="dxa"/>
          </w:tcPr>
          <w:p w:rsidR="0014542F" w:rsidRPr="00425C8F" w:rsidRDefault="0014542F" w:rsidP="00762089">
            <w:pPr>
              <w:pStyle w:val="Tablecontent"/>
            </w:pPr>
            <w:r w:rsidRPr="00425C8F">
              <w:t>Login ID</w:t>
            </w:r>
          </w:p>
        </w:tc>
        <w:tc>
          <w:tcPr>
            <w:tcW w:w="1980" w:type="dxa"/>
          </w:tcPr>
          <w:p w:rsidR="0014542F" w:rsidRPr="00425C8F" w:rsidRDefault="0014542F" w:rsidP="00762089">
            <w:pPr>
              <w:pStyle w:val="Tablecontent"/>
            </w:pPr>
            <w:r w:rsidRPr="00425C8F">
              <w:t>Login ID of the Channel user</w:t>
            </w:r>
          </w:p>
        </w:tc>
        <w:tc>
          <w:tcPr>
            <w:tcW w:w="1260" w:type="dxa"/>
          </w:tcPr>
          <w:p w:rsidR="0014542F" w:rsidRPr="00425C8F" w:rsidRDefault="0014542F" w:rsidP="00762089">
            <w:pPr>
              <w:pStyle w:val="Tablecontent"/>
            </w:pPr>
            <w:r w:rsidRPr="00425C8F">
              <w:t>Mo_cce</w:t>
            </w:r>
          </w:p>
        </w:tc>
        <w:tc>
          <w:tcPr>
            <w:tcW w:w="1260" w:type="dxa"/>
          </w:tcPr>
          <w:p w:rsidR="0014542F" w:rsidRPr="00425C8F" w:rsidRDefault="0014542F" w:rsidP="00762089">
            <w:pPr>
              <w:pStyle w:val="Tablecontent"/>
            </w:pPr>
            <w:r w:rsidRPr="00425C8F">
              <w:t>A (20)</w:t>
            </w:r>
          </w:p>
        </w:tc>
        <w:tc>
          <w:tcPr>
            <w:tcW w:w="1440" w:type="dxa"/>
          </w:tcPr>
          <w:p w:rsidR="0014542F" w:rsidRPr="00425C8F" w:rsidRDefault="0014542F" w:rsidP="00762089">
            <w:pPr>
              <w:pStyle w:val="Tablecontent"/>
            </w:pPr>
            <w:r w:rsidRPr="00425C8F">
              <w:t>O</w:t>
            </w:r>
          </w:p>
        </w:tc>
      </w:tr>
      <w:tr w:rsidR="0014542F" w:rsidRPr="00425C8F" w:rsidTr="00762089">
        <w:trPr>
          <w:cantSplit/>
          <w:trHeight w:val="277"/>
        </w:trPr>
        <w:tc>
          <w:tcPr>
            <w:tcW w:w="1800" w:type="dxa"/>
          </w:tcPr>
          <w:p w:rsidR="0014542F" w:rsidRPr="00425C8F" w:rsidRDefault="0014542F" w:rsidP="00762089">
            <w:pPr>
              <w:pStyle w:val="Tablecontent"/>
            </w:pPr>
            <w:r w:rsidRPr="00425C8F">
              <w:t>PASSWORD</w:t>
            </w:r>
          </w:p>
        </w:tc>
        <w:tc>
          <w:tcPr>
            <w:tcW w:w="1800" w:type="dxa"/>
          </w:tcPr>
          <w:p w:rsidR="0014542F" w:rsidRPr="00425C8F" w:rsidRDefault="0014542F" w:rsidP="00762089">
            <w:pPr>
              <w:pStyle w:val="Tablecontent"/>
            </w:pPr>
            <w:r w:rsidRPr="00425C8F">
              <w:t>Password</w:t>
            </w:r>
          </w:p>
        </w:tc>
        <w:tc>
          <w:tcPr>
            <w:tcW w:w="1980" w:type="dxa"/>
          </w:tcPr>
          <w:p w:rsidR="0014542F" w:rsidRPr="00425C8F" w:rsidRDefault="0014542F" w:rsidP="00762089">
            <w:pPr>
              <w:pStyle w:val="Tablecontent"/>
            </w:pPr>
            <w:r w:rsidRPr="00425C8F">
              <w:t>Password of the Channel user</w:t>
            </w:r>
          </w:p>
        </w:tc>
        <w:tc>
          <w:tcPr>
            <w:tcW w:w="1260" w:type="dxa"/>
          </w:tcPr>
          <w:p w:rsidR="0014542F" w:rsidRPr="00425C8F" w:rsidRDefault="0014542F" w:rsidP="00762089">
            <w:pPr>
              <w:pStyle w:val="Tablecontent"/>
            </w:pPr>
            <w:r w:rsidRPr="00425C8F">
              <w:t>2468</w:t>
            </w:r>
          </w:p>
        </w:tc>
        <w:tc>
          <w:tcPr>
            <w:tcW w:w="1260" w:type="dxa"/>
          </w:tcPr>
          <w:p w:rsidR="0014542F" w:rsidRPr="00425C8F" w:rsidRDefault="0014542F" w:rsidP="00762089">
            <w:pPr>
              <w:pStyle w:val="Tablecontent"/>
            </w:pPr>
            <w:r w:rsidRPr="00425C8F">
              <w:t>A (10)</w:t>
            </w:r>
          </w:p>
        </w:tc>
        <w:tc>
          <w:tcPr>
            <w:tcW w:w="1440" w:type="dxa"/>
          </w:tcPr>
          <w:p w:rsidR="0014542F" w:rsidRPr="00425C8F" w:rsidRDefault="0014542F" w:rsidP="00762089">
            <w:pPr>
              <w:pStyle w:val="Tablecontent"/>
            </w:pPr>
            <w:r w:rsidRPr="00425C8F">
              <w:t>O (Tag is mandatory)</w:t>
            </w:r>
          </w:p>
        </w:tc>
      </w:tr>
      <w:tr w:rsidR="0014542F" w:rsidRPr="00425C8F" w:rsidTr="00762089">
        <w:trPr>
          <w:trHeight w:val="277"/>
        </w:trPr>
        <w:tc>
          <w:tcPr>
            <w:tcW w:w="1800" w:type="dxa"/>
          </w:tcPr>
          <w:p w:rsidR="0014542F" w:rsidRPr="00425C8F" w:rsidRDefault="0014542F" w:rsidP="00762089">
            <w:pPr>
              <w:pStyle w:val="Tablecontent"/>
            </w:pPr>
            <w:r w:rsidRPr="00425C8F">
              <w:t>EXTCODE</w:t>
            </w:r>
          </w:p>
        </w:tc>
        <w:tc>
          <w:tcPr>
            <w:tcW w:w="1800" w:type="dxa"/>
          </w:tcPr>
          <w:p w:rsidR="0014542F" w:rsidRPr="00425C8F" w:rsidRDefault="0014542F" w:rsidP="00762089">
            <w:pPr>
              <w:pStyle w:val="Tablecontent"/>
            </w:pPr>
            <w:r w:rsidRPr="00425C8F">
              <w:t>External code of the channel user</w:t>
            </w:r>
          </w:p>
        </w:tc>
        <w:tc>
          <w:tcPr>
            <w:tcW w:w="1980" w:type="dxa"/>
          </w:tcPr>
          <w:p w:rsidR="0014542F" w:rsidRPr="00425C8F" w:rsidRDefault="0014542F" w:rsidP="00762089">
            <w:pPr>
              <w:pStyle w:val="Tablecontent"/>
            </w:pPr>
            <w:r w:rsidRPr="00425C8F">
              <w:t>Unique external code of the channel user defined in PreTUPS.</w:t>
            </w:r>
          </w:p>
          <w:p w:rsidR="0014542F" w:rsidRPr="00425C8F" w:rsidRDefault="0014542F" w:rsidP="00762089">
            <w:pPr>
              <w:pStyle w:val="Tablecontent"/>
              <w:rPr>
                <w:b/>
                <w:bCs/>
              </w:rPr>
            </w:pPr>
          </w:p>
        </w:tc>
        <w:tc>
          <w:tcPr>
            <w:tcW w:w="1260" w:type="dxa"/>
          </w:tcPr>
          <w:p w:rsidR="0014542F" w:rsidRPr="00425C8F" w:rsidRDefault="0014542F" w:rsidP="00762089">
            <w:pPr>
              <w:pStyle w:val="Tablecontent"/>
            </w:pPr>
            <w:r w:rsidRPr="00425C8F">
              <w:t>123</w:t>
            </w:r>
          </w:p>
        </w:tc>
        <w:tc>
          <w:tcPr>
            <w:tcW w:w="1260" w:type="dxa"/>
          </w:tcPr>
          <w:p w:rsidR="0014542F" w:rsidRPr="00425C8F" w:rsidRDefault="0014542F" w:rsidP="00762089">
            <w:pPr>
              <w:pStyle w:val="Tablecontent"/>
            </w:pPr>
            <w:r w:rsidRPr="00425C8F">
              <w:t>A (10)</w:t>
            </w:r>
          </w:p>
        </w:tc>
        <w:tc>
          <w:tcPr>
            <w:tcW w:w="1440" w:type="dxa"/>
          </w:tcPr>
          <w:p w:rsidR="0014542F" w:rsidRPr="00425C8F" w:rsidRDefault="0014542F" w:rsidP="00762089">
            <w:pPr>
              <w:pStyle w:val="Tablecontent"/>
            </w:pPr>
            <w:r w:rsidRPr="00425C8F">
              <w:t>O (Tag is mandatory)</w:t>
            </w:r>
          </w:p>
        </w:tc>
      </w:tr>
      <w:tr w:rsidR="0014542F" w:rsidRPr="00425C8F" w:rsidTr="00762089">
        <w:trPr>
          <w:trHeight w:val="277"/>
        </w:trPr>
        <w:tc>
          <w:tcPr>
            <w:tcW w:w="1800" w:type="dxa"/>
          </w:tcPr>
          <w:p w:rsidR="0014542F" w:rsidRPr="00425C8F" w:rsidRDefault="0014542F" w:rsidP="00762089">
            <w:pPr>
              <w:pStyle w:val="Tablecontent"/>
            </w:pPr>
            <w:r w:rsidRPr="00425C8F">
              <w:t>EXTREFNUM</w:t>
            </w:r>
          </w:p>
        </w:tc>
        <w:tc>
          <w:tcPr>
            <w:tcW w:w="1800" w:type="dxa"/>
          </w:tcPr>
          <w:p w:rsidR="0014542F" w:rsidRPr="00425C8F" w:rsidRDefault="0014542F" w:rsidP="00762089">
            <w:pPr>
              <w:pStyle w:val="Tablecontent"/>
            </w:pPr>
            <w:r w:rsidRPr="00425C8F">
              <w:t>External Reference number</w:t>
            </w:r>
          </w:p>
        </w:tc>
        <w:tc>
          <w:tcPr>
            <w:tcW w:w="1980" w:type="dxa"/>
          </w:tcPr>
          <w:p w:rsidR="0014542F" w:rsidRPr="00425C8F" w:rsidRDefault="0014542F" w:rsidP="00762089">
            <w:pPr>
              <w:pStyle w:val="Tablecontent"/>
            </w:pPr>
            <w:r w:rsidRPr="00425C8F">
              <w:t>Unique Reference number in the external system.</w:t>
            </w:r>
          </w:p>
          <w:p w:rsidR="0014542F" w:rsidRPr="00425C8F" w:rsidRDefault="0014542F" w:rsidP="00762089">
            <w:pPr>
              <w:pStyle w:val="Tablecontent"/>
            </w:pPr>
            <w:r w:rsidRPr="00425C8F">
              <w:t>PreTUPS will not check uniqueness</w:t>
            </w:r>
          </w:p>
        </w:tc>
        <w:tc>
          <w:tcPr>
            <w:tcW w:w="1260" w:type="dxa"/>
          </w:tcPr>
          <w:p w:rsidR="0014542F" w:rsidRPr="00425C8F" w:rsidRDefault="0014542F" w:rsidP="00762089">
            <w:pPr>
              <w:pStyle w:val="Tablecontent"/>
            </w:pPr>
            <w:r w:rsidRPr="00425C8F">
              <w:t>12345</w:t>
            </w:r>
          </w:p>
        </w:tc>
        <w:tc>
          <w:tcPr>
            <w:tcW w:w="1260" w:type="dxa"/>
          </w:tcPr>
          <w:p w:rsidR="0014542F" w:rsidRPr="00425C8F" w:rsidRDefault="0014542F" w:rsidP="00762089">
            <w:pPr>
              <w:pStyle w:val="Tablecontent"/>
            </w:pPr>
            <w:r w:rsidRPr="00425C8F">
              <w:t>A (20)</w:t>
            </w:r>
          </w:p>
        </w:tc>
        <w:tc>
          <w:tcPr>
            <w:tcW w:w="1440" w:type="dxa"/>
          </w:tcPr>
          <w:p w:rsidR="0014542F" w:rsidRPr="00425C8F" w:rsidRDefault="0014542F" w:rsidP="00762089">
            <w:pPr>
              <w:pStyle w:val="Tablecontent"/>
            </w:pPr>
            <w:r w:rsidRPr="00425C8F">
              <w:t>O (Tag is mandatory)</w:t>
            </w:r>
          </w:p>
        </w:tc>
      </w:tr>
      <w:tr w:rsidR="0014542F" w:rsidRPr="00425C8F" w:rsidTr="00762089">
        <w:trPr>
          <w:cantSplit/>
          <w:trHeight w:val="277"/>
        </w:trPr>
        <w:tc>
          <w:tcPr>
            <w:tcW w:w="9540" w:type="dxa"/>
            <w:gridSpan w:val="6"/>
          </w:tcPr>
          <w:p w:rsidR="0014542F" w:rsidRPr="00425C8F" w:rsidRDefault="0014542F" w:rsidP="00762089">
            <w:pPr>
              <w:pStyle w:val="Tablecontent"/>
              <w:rPr>
                <w:b/>
                <w:bCs/>
              </w:rPr>
            </w:pPr>
            <w:r w:rsidRPr="00425C8F">
              <w:rPr>
                <w:b/>
                <w:bCs/>
              </w:rPr>
              <w:t xml:space="preserve">Note: </w:t>
            </w:r>
            <w:r w:rsidRPr="00425C8F">
              <w:t xml:space="preserve">Between MSISDN, LOGINID and EXTCODE value of one of them must be present, </w:t>
            </w:r>
            <w:proofErr w:type="gramStart"/>
            <w:r w:rsidRPr="00425C8F">
              <w:t>either  MSISDN</w:t>
            </w:r>
            <w:proofErr w:type="gramEnd"/>
            <w:r w:rsidRPr="00425C8F">
              <w:t>, LOGINID or EXTCODE. All of them can also be present in request</w:t>
            </w:r>
          </w:p>
        </w:tc>
      </w:tr>
      <w:tr w:rsidR="0014542F" w:rsidRPr="00425C8F" w:rsidTr="00762089">
        <w:trPr>
          <w:trHeight w:val="277"/>
        </w:trPr>
        <w:tc>
          <w:tcPr>
            <w:tcW w:w="1800" w:type="dxa"/>
          </w:tcPr>
          <w:p w:rsidR="0014542F" w:rsidRPr="00425C8F" w:rsidRDefault="0014542F" w:rsidP="00762089">
            <w:pPr>
              <w:pStyle w:val="Tablecontent"/>
            </w:pPr>
            <w:r w:rsidRPr="00425C8F">
              <w:t>VOUCHERCODE</w:t>
            </w:r>
          </w:p>
        </w:tc>
        <w:tc>
          <w:tcPr>
            <w:tcW w:w="1800" w:type="dxa"/>
          </w:tcPr>
          <w:p w:rsidR="0014542F" w:rsidRPr="00425C8F" w:rsidRDefault="0014542F" w:rsidP="00762089">
            <w:pPr>
              <w:pStyle w:val="Tablecontent"/>
            </w:pPr>
            <w:r w:rsidRPr="00425C8F">
              <w:t>Scratch Code</w:t>
            </w:r>
          </w:p>
        </w:tc>
        <w:tc>
          <w:tcPr>
            <w:tcW w:w="1980" w:type="dxa"/>
          </w:tcPr>
          <w:p w:rsidR="0014542F" w:rsidRPr="00425C8F" w:rsidRDefault="0014542F" w:rsidP="00762089">
            <w:pPr>
              <w:pStyle w:val="Tablecontent"/>
            </w:pPr>
            <w:r w:rsidRPr="00425C8F">
              <w:t>Scratch Code</w:t>
            </w:r>
          </w:p>
        </w:tc>
        <w:tc>
          <w:tcPr>
            <w:tcW w:w="1260" w:type="dxa"/>
          </w:tcPr>
          <w:p w:rsidR="0014542F" w:rsidRPr="00425C8F" w:rsidRDefault="0014542F" w:rsidP="00762089">
            <w:pPr>
              <w:pStyle w:val="Tablecontent"/>
            </w:pPr>
            <w:r w:rsidRPr="00425C8F">
              <w:t>994222211221</w:t>
            </w:r>
          </w:p>
        </w:tc>
        <w:tc>
          <w:tcPr>
            <w:tcW w:w="1260" w:type="dxa"/>
          </w:tcPr>
          <w:p w:rsidR="0014542F" w:rsidRPr="00425C8F" w:rsidRDefault="0014542F" w:rsidP="00762089">
            <w:pPr>
              <w:pStyle w:val="Tablecontent"/>
            </w:pPr>
            <w:r w:rsidRPr="00425C8F">
              <w:t>N (15)</w:t>
            </w:r>
          </w:p>
        </w:tc>
        <w:tc>
          <w:tcPr>
            <w:tcW w:w="1440" w:type="dxa"/>
          </w:tcPr>
          <w:p w:rsidR="0014542F" w:rsidRPr="00425C8F" w:rsidRDefault="0014542F" w:rsidP="00762089">
            <w:pPr>
              <w:pStyle w:val="Tablecontent"/>
            </w:pPr>
            <w:r w:rsidRPr="00425C8F">
              <w:t>M</w:t>
            </w:r>
          </w:p>
        </w:tc>
      </w:tr>
      <w:tr w:rsidR="0014542F" w:rsidRPr="00425C8F" w:rsidTr="00762089">
        <w:trPr>
          <w:trHeight w:val="277"/>
        </w:trPr>
        <w:tc>
          <w:tcPr>
            <w:tcW w:w="1800" w:type="dxa"/>
          </w:tcPr>
          <w:p w:rsidR="0014542F" w:rsidRPr="00425C8F" w:rsidRDefault="0014542F" w:rsidP="00762089">
            <w:pPr>
              <w:pStyle w:val="Tablecontent"/>
            </w:pPr>
            <w:r w:rsidRPr="00425C8F">
              <w:t>SERIALNUMBER</w:t>
            </w:r>
          </w:p>
        </w:tc>
        <w:tc>
          <w:tcPr>
            <w:tcW w:w="1800" w:type="dxa"/>
          </w:tcPr>
          <w:p w:rsidR="0014542F" w:rsidRPr="00425C8F" w:rsidRDefault="0014542F" w:rsidP="00762089">
            <w:pPr>
              <w:pStyle w:val="Tablecontent"/>
            </w:pPr>
            <w:r w:rsidRPr="00425C8F">
              <w:t>Serial Number</w:t>
            </w:r>
          </w:p>
        </w:tc>
        <w:tc>
          <w:tcPr>
            <w:tcW w:w="1980" w:type="dxa"/>
          </w:tcPr>
          <w:p w:rsidR="0014542F" w:rsidRPr="00425C8F" w:rsidRDefault="0014542F" w:rsidP="00762089">
            <w:pPr>
              <w:pStyle w:val="Tablecontent"/>
            </w:pPr>
            <w:r w:rsidRPr="00425C8F">
              <w:t>Serial Number</w:t>
            </w:r>
          </w:p>
        </w:tc>
        <w:tc>
          <w:tcPr>
            <w:tcW w:w="1260" w:type="dxa"/>
          </w:tcPr>
          <w:p w:rsidR="0014542F" w:rsidRPr="00425C8F" w:rsidRDefault="0014542F" w:rsidP="00762089">
            <w:pPr>
              <w:pStyle w:val="Tablecontent"/>
            </w:pPr>
            <w:r w:rsidRPr="00425C8F">
              <w:t>978624875645</w:t>
            </w:r>
          </w:p>
        </w:tc>
        <w:tc>
          <w:tcPr>
            <w:tcW w:w="1260" w:type="dxa"/>
          </w:tcPr>
          <w:p w:rsidR="0014542F" w:rsidRPr="00425C8F" w:rsidRDefault="0014542F" w:rsidP="00762089">
            <w:pPr>
              <w:pStyle w:val="Tablecontent"/>
            </w:pPr>
            <w:r w:rsidRPr="00425C8F">
              <w:t>N (15)</w:t>
            </w:r>
          </w:p>
        </w:tc>
        <w:tc>
          <w:tcPr>
            <w:tcW w:w="1440" w:type="dxa"/>
          </w:tcPr>
          <w:p w:rsidR="0014542F" w:rsidRPr="00425C8F" w:rsidRDefault="0014542F" w:rsidP="00762089">
            <w:pPr>
              <w:pStyle w:val="Tablecontent"/>
            </w:pPr>
            <w:r w:rsidRPr="00425C8F">
              <w:t>O (Tag is mandatory)</w:t>
            </w:r>
          </w:p>
        </w:tc>
      </w:tr>
      <w:tr w:rsidR="0014542F" w:rsidRPr="00425C8F" w:rsidTr="00762089">
        <w:trPr>
          <w:trHeight w:val="277"/>
        </w:trPr>
        <w:tc>
          <w:tcPr>
            <w:tcW w:w="1800" w:type="dxa"/>
          </w:tcPr>
          <w:p w:rsidR="0014542F" w:rsidRPr="00425C8F" w:rsidRDefault="0014542F" w:rsidP="00762089">
            <w:pPr>
              <w:pStyle w:val="Tablecontent"/>
            </w:pPr>
            <w:r w:rsidRPr="00425C8F">
              <w:t>LANGUAGE1</w:t>
            </w:r>
          </w:p>
        </w:tc>
        <w:tc>
          <w:tcPr>
            <w:tcW w:w="1800" w:type="dxa"/>
          </w:tcPr>
          <w:p w:rsidR="0014542F" w:rsidRPr="00425C8F" w:rsidRDefault="0014542F" w:rsidP="00762089">
            <w:pPr>
              <w:pStyle w:val="Tablecontent"/>
            </w:pPr>
            <w:r w:rsidRPr="00425C8F">
              <w:t>&lt;Retailer Language&gt;</w:t>
            </w:r>
          </w:p>
        </w:tc>
        <w:tc>
          <w:tcPr>
            <w:tcW w:w="1980" w:type="dxa"/>
          </w:tcPr>
          <w:p w:rsidR="0014542F" w:rsidRPr="00425C8F" w:rsidRDefault="0014542F" w:rsidP="00762089">
            <w:pPr>
              <w:pStyle w:val="Tablecontent"/>
            </w:pPr>
            <w:r w:rsidRPr="00425C8F">
              <w:t>Numeric only, Retailer Language Code</w:t>
            </w:r>
          </w:p>
          <w:p w:rsidR="0014542F" w:rsidRPr="00425C8F" w:rsidRDefault="0014542F" w:rsidP="00762089">
            <w:pPr>
              <w:pStyle w:val="Tablecontent"/>
            </w:pPr>
            <w:r w:rsidRPr="00425C8F">
              <w:t>This code must be defined in PreTUPS system.</w:t>
            </w:r>
          </w:p>
        </w:tc>
        <w:tc>
          <w:tcPr>
            <w:tcW w:w="1260" w:type="dxa"/>
          </w:tcPr>
          <w:p w:rsidR="0014542F" w:rsidRPr="00425C8F" w:rsidRDefault="0014542F" w:rsidP="00762089">
            <w:pPr>
              <w:pStyle w:val="Tablecontent"/>
            </w:pPr>
            <w:r w:rsidRPr="00425C8F">
              <w:t>0</w:t>
            </w:r>
          </w:p>
        </w:tc>
        <w:tc>
          <w:tcPr>
            <w:tcW w:w="1260" w:type="dxa"/>
          </w:tcPr>
          <w:p w:rsidR="0014542F" w:rsidRPr="00425C8F" w:rsidRDefault="0014542F" w:rsidP="00762089">
            <w:pPr>
              <w:pStyle w:val="Tablecontent"/>
            </w:pPr>
            <w:r w:rsidRPr="00425C8F">
              <w:t>A (10)</w:t>
            </w:r>
          </w:p>
        </w:tc>
        <w:tc>
          <w:tcPr>
            <w:tcW w:w="1440" w:type="dxa"/>
          </w:tcPr>
          <w:p w:rsidR="0014542F" w:rsidRPr="00425C8F" w:rsidRDefault="0014542F" w:rsidP="00762089">
            <w:pPr>
              <w:pStyle w:val="Tablecontent"/>
            </w:pPr>
            <w:r w:rsidRPr="00425C8F">
              <w:t>O (Tag is mandatory)</w:t>
            </w:r>
          </w:p>
          <w:p w:rsidR="0014542F" w:rsidRPr="00425C8F" w:rsidRDefault="0014542F" w:rsidP="00762089">
            <w:pPr>
              <w:pStyle w:val="Tablecontent"/>
            </w:pPr>
            <w:r w:rsidRPr="00425C8F">
              <w:t>Default value 0</w:t>
            </w:r>
          </w:p>
        </w:tc>
      </w:tr>
    </w:tbl>
    <w:p w:rsidR="0014542F" w:rsidRPr="00425C8F" w:rsidRDefault="0014542F" w:rsidP="0014542F">
      <w:pPr>
        <w:pStyle w:val="BodyText2"/>
      </w:pPr>
    </w:p>
    <w:p w:rsidR="0014542F" w:rsidRPr="00425C8F" w:rsidRDefault="0014542F" w:rsidP="00E07789">
      <w:pPr>
        <w:pStyle w:val="Heading"/>
        <w:rPr>
          <w:color w:val="auto"/>
        </w:rPr>
      </w:pPr>
      <w:bookmarkStart w:id="639" w:name="_Toc408497941"/>
      <w:bookmarkStart w:id="640" w:name="_Toc411954666"/>
      <w:r w:rsidRPr="00425C8F">
        <w:rPr>
          <w:color w:val="auto"/>
        </w:rPr>
        <w:t>XML Response format:</w:t>
      </w:r>
      <w:bookmarkEnd w:id="639"/>
      <w:bookmarkEnd w:id="640"/>
    </w:p>
    <w:p w:rsidR="0014542F" w:rsidRPr="00425C8F" w:rsidRDefault="0014542F" w:rsidP="0014542F">
      <w:pPr>
        <w:pStyle w:val="BodyText2"/>
      </w:pPr>
      <w:r w:rsidRPr="00425C8F">
        <w:t>PreTUPS will send following response (acknowledgement) to External system for customer recharge request:</w:t>
      </w:r>
    </w:p>
    <w:p w:rsidR="0014542F" w:rsidRPr="00425C8F" w:rsidRDefault="0014542F" w:rsidP="0014542F">
      <w:pPr>
        <w:pStyle w:val="BodyText2"/>
      </w:pPr>
    </w:p>
    <w:p w:rsidR="0014542F" w:rsidRPr="00425C8F" w:rsidRDefault="0014542F" w:rsidP="0014542F">
      <w:pPr>
        <w:pStyle w:val="Heading"/>
        <w:rPr>
          <w:color w:val="auto"/>
        </w:rPr>
      </w:pPr>
      <w:r w:rsidRPr="00425C8F">
        <w:rPr>
          <w:color w:val="auto"/>
        </w:rPr>
        <w:t>XML format:</w:t>
      </w:r>
    </w:p>
    <w:p w:rsidR="0014542F" w:rsidRPr="00425C8F" w:rsidRDefault="0014542F" w:rsidP="0014542F">
      <w:pPr>
        <w:pStyle w:val="Code"/>
      </w:pPr>
      <w:proofErr w:type="gramStart"/>
      <w:r w:rsidRPr="00425C8F">
        <w:t>&lt;?xml</w:t>
      </w:r>
      <w:proofErr w:type="gramEnd"/>
      <w:r w:rsidRPr="00425C8F">
        <w:t xml:space="preserve"> version="1.0"?&gt;</w:t>
      </w:r>
    </w:p>
    <w:p w:rsidR="0014542F" w:rsidRPr="00425C8F" w:rsidRDefault="0014542F" w:rsidP="0014542F">
      <w:pPr>
        <w:pStyle w:val="Code"/>
      </w:pPr>
      <w:r w:rsidRPr="00425C8F">
        <w:t xml:space="preserve">&lt;COMMAND&gt; </w:t>
      </w:r>
    </w:p>
    <w:p w:rsidR="0014542F" w:rsidRPr="00425C8F" w:rsidRDefault="0014542F" w:rsidP="0014542F">
      <w:pPr>
        <w:pStyle w:val="Code"/>
      </w:pPr>
      <w:r w:rsidRPr="00425C8F">
        <w:tab/>
        <w:t xml:space="preserve">&lt;TYPE&gt;EXRCTRFRESP&lt;/TYPE&gt;    </w:t>
      </w:r>
      <w:r w:rsidRPr="00425C8F">
        <w:tab/>
      </w:r>
      <w:r w:rsidRPr="00425C8F">
        <w:tab/>
      </w:r>
    </w:p>
    <w:p w:rsidR="0014542F" w:rsidRPr="00425C8F" w:rsidRDefault="0014542F" w:rsidP="0014542F">
      <w:pPr>
        <w:pStyle w:val="Code"/>
      </w:pPr>
      <w:r w:rsidRPr="00425C8F">
        <w:tab/>
        <w:t>&lt;TXNSTATUS&gt;</w:t>
      </w:r>
      <w:r w:rsidRPr="00425C8F">
        <w:rPr>
          <w:i/>
          <w:iCs/>
        </w:rPr>
        <w:t>&lt;Transaction Status&gt;</w:t>
      </w:r>
      <w:r w:rsidRPr="00425C8F">
        <w:t>&lt;/TXNSTATUS &gt;</w:t>
      </w:r>
    </w:p>
    <w:p w:rsidR="0014542F" w:rsidRPr="00425C8F" w:rsidRDefault="0014542F" w:rsidP="0014542F">
      <w:pPr>
        <w:pStyle w:val="Code"/>
        <w:ind w:firstLine="360"/>
      </w:pPr>
      <w:r w:rsidRPr="00425C8F">
        <w:t>&lt;DATE&gt;&lt;Date and time&gt;&lt;/DATE&gt;</w:t>
      </w:r>
    </w:p>
    <w:p w:rsidR="0014542F" w:rsidRPr="00425C8F" w:rsidRDefault="0014542F" w:rsidP="0014542F">
      <w:pPr>
        <w:pStyle w:val="Code"/>
        <w:ind w:left="1440"/>
      </w:pPr>
      <w:r w:rsidRPr="00425C8F">
        <w:t>&lt;EXTREFNUM&gt;&lt;Unique Reference number in the external system&gt;&lt;/EXTREFNUM&gt;</w:t>
      </w:r>
    </w:p>
    <w:p w:rsidR="0014542F" w:rsidRPr="00425C8F" w:rsidRDefault="0014542F" w:rsidP="0014542F">
      <w:pPr>
        <w:pStyle w:val="Code"/>
      </w:pPr>
      <w:r w:rsidRPr="00425C8F">
        <w:tab/>
        <w:t>&lt;TXNID&gt;</w:t>
      </w:r>
      <w:r w:rsidRPr="00425C8F">
        <w:rPr>
          <w:i/>
          <w:iCs/>
        </w:rPr>
        <w:t>&lt;PreTUPS Transaction ID&gt;</w:t>
      </w:r>
      <w:r w:rsidRPr="00425C8F">
        <w:t>&lt;/TXNID&gt;</w:t>
      </w:r>
    </w:p>
    <w:p w:rsidR="0014542F" w:rsidRPr="00425C8F" w:rsidRDefault="0014542F" w:rsidP="0014542F">
      <w:pPr>
        <w:pStyle w:val="Code"/>
      </w:pPr>
      <w:r w:rsidRPr="00425C8F">
        <w:tab/>
        <w:t>&lt;MESSAGE&gt;&lt;Transaction Message&gt;&lt;/MESSAGE&gt;</w:t>
      </w:r>
    </w:p>
    <w:p w:rsidR="0014542F" w:rsidRPr="00425C8F" w:rsidRDefault="0014542F" w:rsidP="0014542F">
      <w:pPr>
        <w:pStyle w:val="Code"/>
      </w:pPr>
      <w:r w:rsidRPr="00425C8F">
        <w:t>&lt;/COMMAND&gt;</w:t>
      </w:r>
    </w:p>
    <w:p w:rsidR="0014542F" w:rsidRPr="00425C8F" w:rsidRDefault="0014542F" w:rsidP="0014542F">
      <w:pPr>
        <w:pStyle w:val="Heading"/>
        <w:rPr>
          <w:color w:val="auto"/>
        </w:rPr>
      </w:pPr>
      <w:r w:rsidRPr="00425C8F">
        <w:rPr>
          <w:color w:val="auto"/>
        </w:rPr>
        <w:t>Field Details</w:t>
      </w:r>
    </w:p>
    <w:tbl>
      <w:tblPr>
        <w:tblW w:w="95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800"/>
        <w:gridCol w:w="2340"/>
        <w:gridCol w:w="1260"/>
        <w:gridCol w:w="1260"/>
        <w:gridCol w:w="1496"/>
      </w:tblGrid>
      <w:tr w:rsidR="0014542F" w:rsidRPr="00425C8F" w:rsidTr="00762089">
        <w:trPr>
          <w:trHeight w:val="277"/>
          <w:tblHeader/>
        </w:trPr>
        <w:tc>
          <w:tcPr>
            <w:tcW w:w="1440" w:type="dxa"/>
            <w:shd w:val="clear" w:color="auto" w:fill="E31837"/>
          </w:tcPr>
          <w:p w:rsidR="0014542F" w:rsidRPr="00425C8F" w:rsidRDefault="0014542F" w:rsidP="00762089">
            <w:pPr>
              <w:pStyle w:val="TableColumnLabels"/>
              <w:rPr>
                <w:color w:val="auto"/>
              </w:rPr>
            </w:pPr>
            <w:r w:rsidRPr="00425C8F">
              <w:rPr>
                <w:color w:val="auto"/>
              </w:rPr>
              <w:t>TAG</w:t>
            </w:r>
          </w:p>
        </w:tc>
        <w:tc>
          <w:tcPr>
            <w:tcW w:w="1800" w:type="dxa"/>
            <w:shd w:val="clear" w:color="auto" w:fill="E31837"/>
          </w:tcPr>
          <w:p w:rsidR="0014542F" w:rsidRPr="00425C8F" w:rsidRDefault="0014542F" w:rsidP="00762089">
            <w:pPr>
              <w:pStyle w:val="TableColumnLabels"/>
              <w:rPr>
                <w:color w:val="auto"/>
              </w:rPr>
            </w:pPr>
            <w:r w:rsidRPr="00425C8F">
              <w:rPr>
                <w:color w:val="auto"/>
              </w:rPr>
              <w:t>Fields</w:t>
            </w:r>
          </w:p>
        </w:tc>
        <w:tc>
          <w:tcPr>
            <w:tcW w:w="2340" w:type="dxa"/>
            <w:shd w:val="clear" w:color="auto" w:fill="E31837"/>
          </w:tcPr>
          <w:p w:rsidR="0014542F" w:rsidRPr="00425C8F" w:rsidRDefault="0014542F" w:rsidP="00762089">
            <w:pPr>
              <w:pStyle w:val="TableColumnLabels"/>
              <w:rPr>
                <w:color w:val="auto"/>
              </w:rPr>
            </w:pPr>
            <w:r w:rsidRPr="00425C8F">
              <w:rPr>
                <w:color w:val="auto"/>
              </w:rPr>
              <w:t>Remarks</w:t>
            </w:r>
          </w:p>
        </w:tc>
        <w:tc>
          <w:tcPr>
            <w:tcW w:w="1260" w:type="dxa"/>
            <w:shd w:val="clear" w:color="auto" w:fill="E31837"/>
          </w:tcPr>
          <w:p w:rsidR="0014542F" w:rsidRPr="00425C8F" w:rsidRDefault="0014542F" w:rsidP="00762089">
            <w:pPr>
              <w:pStyle w:val="TableColumnLabels"/>
              <w:rPr>
                <w:color w:val="auto"/>
              </w:rPr>
            </w:pPr>
            <w:r w:rsidRPr="00425C8F">
              <w:rPr>
                <w:color w:val="auto"/>
              </w:rPr>
              <w:t>Example</w:t>
            </w:r>
          </w:p>
        </w:tc>
        <w:tc>
          <w:tcPr>
            <w:tcW w:w="1260" w:type="dxa"/>
            <w:shd w:val="clear" w:color="auto" w:fill="E31837"/>
          </w:tcPr>
          <w:p w:rsidR="0014542F" w:rsidRPr="00425C8F" w:rsidRDefault="0014542F" w:rsidP="00762089">
            <w:pPr>
              <w:pStyle w:val="TableColumnLabels"/>
              <w:rPr>
                <w:color w:val="auto"/>
              </w:rPr>
            </w:pPr>
            <w:r w:rsidRPr="00425C8F">
              <w:rPr>
                <w:color w:val="auto"/>
              </w:rPr>
              <w:t>Field Type</w:t>
            </w:r>
          </w:p>
        </w:tc>
        <w:tc>
          <w:tcPr>
            <w:tcW w:w="1496" w:type="dxa"/>
            <w:shd w:val="clear" w:color="auto" w:fill="E31837"/>
          </w:tcPr>
          <w:p w:rsidR="0014542F" w:rsidRPr="00425C8F" w:rsidRDefault="0014542F" w:rsidP="00762089">
            <w:pPr>
              <w:pStyle w:val="TableColumnLabels"/>
              <w:rPr>
                <w:color w:val="auto"/>
              </w:rPr>
            </w:pPr>
            <w:r w:rsidRPr="00425C8F">
              <w:rPr>
                <w:color w:val="auto"/>
              </w:rPr>
              <w:t>Optional/</w:t>
            </w:r>
          </w:p>
          <w:p w:rsidR="0014542F" w:rsidRPr="00425C8F" w:rsidRDefault="0014542F" w:rsidP="00762089">
            <w:pPr>
              <w:pStyle w:val="TableColumnLabels"/>
              <w:rPr>
                <w:color w:val="auto"/>
              </w:rPr>
            </w:pPr>
            <w:r w:rsidRPr="00425C8F">
              <w:rPr>
                <w:color w:val="auto"/>
              </w:rPr>
              <w:t>Mandatory</w:t>
            </w:r>
          </w:p>
        </w:tc>
      </w:tr>
      <w:tr w:rsidR="0014542F" w:rsidRPr="00425C8F" w:rsidTr="00762089">
        <w:trPr>
          <w:cantSplit/>
          <w:trHeight w:val="277"/>
        </w:trPr>
        <w:tc>
          <w:tcPr>
            <w:tcW w:w="9596" w:type="dxa"/>
            <w:gridSpan w:val="6"/>
          </w:tcPr>
          <w:p w:rsidR="0014542F" w:rsidRPr="00425C8F" w:rsidRDefault="0014542F" w:rsidP="00762089">
            <w:pPr>
              <w:pStyle w:val="Tablecontent"/>
              <w:rPr>
                <w:b/>
                <w:bCs/>
              </w:rPr>
            </w:pPr>
          </w:p>
        </w:tc>
      </w:tr>
      <w:tr w:rsidR="0014542F" w:rsidRPr="00425C8F" w:rsidTr="00762089">
        <w:trPr>
          <w:trHeight w:val="277"/>
        </w:trPr>
        <w:tc>
          <w:tcPr>
            <w:tcW w:w="1440" w:type="dxa"/>
          </w:tcPr>
          <w:p w:rsidR="0014542F" w:rsidRPr="00425C8F" w:rsidRDefault="0014542F" w:rsidP="00762089">
            <w:pPr>
              <w:pStyle w:val="Tablecontent"/>
            </w:pPr>
            <w:r w:rsidRPr="00425C8F">
              <w:t>TYPE</w:t>
            </w:r>
          </w:p>
        </w:tc>
        <w:tc>
          <w:tcPr>
            <w:tcW w:w="1800" w:type="dxa"/>
          </w:tcPr>
          <w:p w:rsidR="0014542F" w:rsidRPr="00425C8F" w:rsidRDefault="0014542F" w:rsidP="00762089">
            <w:pPr>
              <w:pStyle w:val="Tablecontent"/>
            </w:pPr>
            <w:r w:rsidRPr="00425C8F">
              <w:t>Response type</w:t>
            </w:r>
          </w:p>
        </w:tc>
        <w:tc>
          <w:tcPr>
            <w:tcW w:w="2340" w:type="dxa"/>
          </w:tcPr>
          <w:p w:rsidR="0014542F" w:rsidRPr="00425C8F" w:rsidRDefault="0014542F" w:rsidP="00762089">
            <w:pPr>
              <w:pStyle w:val="Tablecontent"/>
            </w:pPr>
            <w:r w:rsidRPr="00425C8F">
              <w:t>Response Type</w:t>
            </w:r>
          </w:p>
        </w:tc>
        <w:tc>
          <w:tcPr>
            <w:tcW w:w="1260" w:type="dxa"/>
          </w:tcPr>
          <w:p w:rsidR="0014542F" w:rsidRPr="00425C8F" w:rsidRDefault="0014542F" w:rsidP="00762089">
            <w:pPr>
              <w:pStyle w:val="Tablecontent"/>
            </w:pPr>
            <w:r w:rsidRPr="00425C8F">
              <w:t>EXRCTRFRESP</w:t>
            </w:r>
          </w:p>
        </w:tc>
        <w:tc>
          <w:tcPr>
            <w:tcW w:w="1260" w:type="dxa"/>
          </w:tcPr>
          <w:p w:rsidR="0014542F" w:rsidRPr="00425C8F" w:rsidRDefault="0014542F" w:rsidP="00762089">
            <w:pPr>
              <w:pStyle w:val="Tablecontent"/>
            </w:pPr>
            <w:r w:rsidRPr="00425C8F">
              <w:t>A (20)</w:t>
            </w:r>
          </w:p>
        </w:tc>
        <w:tc>
          <w:tcPr>
            <w:tcW w:w="1496" w:type="dxa"/>
          </w:tcPr>
          <w:p w:rsidR="0014542F" w:rsidRPr="00425C8F" w:rsidRDefault="0014542F" w:rsidP="00762089">
            <w:pPr>
              <w:pStyle w:val="Tablecontent"/>
            </w:pPr>
            <w:r w:rsidRPr="00425C8F">
              <w:t>M</w:t>
            </w:r>
          </w:p>
        </w:tc>
      </w:tr>
      <w:tr w:rsidR="0014542F" w:rsidRPr="00425C8F" w:rsidTr="00762089">
        <w:trPr>
          <w:trHeight w:val="277"/>
        </w:trPr>
        <w:tc>
          <w:tcPr>
            <w:tcW w:w="1440" w:type="dxa"/>
          </w:tcPr>
          <w:p w:rsidR="0014542F" w:rsidRPr="00425C8F" w:rsidRDefault="0014542F" w:rsidP="00762089">
            <w:pPr>
              <w:pStyle w:val="Tablecontent"/>
            </w:pPr>
            <w:r w:rsidRPr="00425C8F">
              <w:t>TXNSTATUS</w:t>
            </w:r>
          </w:p>
        </w:tc>
        <w:tc>
          <w:tcPr>
            <w:tcW w:w="1800" w:type="dxa"/>
          </w:tcPr>
          <w:p w:rsidR="0014542F" w:rsidRPr="00425C8F" w:rsidRDefault="0014542F" w:rsidP="00762089">
            <w:pPr>
              <w:pStyle w:val="Tablecontent"/>
            </w:pPr>
            <w:r w:rsidRPr="00425C8F">
              <w:t>Transaction Status</w:t>
            </w:r>
          </w:p>
        </w:tc>
        <w:tc>
          <w:tcPr>
            <w:tcW w:w="2340" w:type="dxa"/>
          </w:tcPr>
          <w:p w:rsidR="0014542F" w:rsidRPr="00425C8F" w:rsidRDefault="0014542F" w:rsidP="00762089">
            <w:pPr>
              <w:pStyle w:val="Tablecontent"/>
            </w:pPr>
            <w:r w:rsidRPr="00425C8F">
              <w:t>Status of the request</w:t>
            </w:r>
          </w:p>
          <w:p w:rsidR="0014542F" w:rsidRPr="00425C8F" w:rsidRDefault="0014542F" w:rsidP="00762089">
            <w:pPr>
              <w:pStyle w:val="TableListBullet1"/>
              <w:jc w:val="left"/>
            </w:pPr>
            <w:r w:rsidRPr="00425C8F">
              <w:t xml:space="preserve">Transaction Status= 200 means Success, </w:t>
            </w:r>
          </w:p>
          <w:p w:rsidR="0014542F" w:rsidRPr="00425C8F" w:rsidRDefault="0014542F" w:rsidP="00762089">
            <w:pPr>
              <w:pStyle w:val="TableListBullet1"/>
              <w:jc w:val="left"/>
            </w:pPr>
            <w:r w:rsidRPr="00425C8F">
              <w:t xml:space="preserve">Transaction Status Other than 200 means failed </w:t>
            </w:r>
          </w:p>
        </w:tc>
        <w:tc>
          <w:tcPr>
            <w:tcW w:w="1260" w:type="dxa"/>
          </w:tcPr>
          <w:p w:rsidR="0014542F" w:rsidRPr="00425C8F" w:rsidRDefault="0014542F" w:rsidP="00762089">
            <w:pPr>
              <w:pStyle w:val="Tablecontent"/>
            </w:pPr>
            <w:r w:rsidRPr="00425C8F">
              <w:t>200</w:t>
            </w:r>
          </w:p>
        </w:tc>
        <w:tc>
          <w:tcPr>
            <w:tcW w:w="1260" w:type="dxa"/>
          </w:tcPr>
          <w:p w:rsidR="0014542F" w:rsidRPr="00425C8F" w:rsidRDefault="0014542F" w:rsidP="00762089">
            <w:pPr>
              <w:pStyle w:val="Tablecontent"/>
            </w:pPr>
            <w:r w:rsidRPr="00425C8F">
              <w:t>N (10)</w:t>
            </w:r>
          </w:p>
        </w:tc>
        <w:tc>
          <w:tcPr>
            <w:tcW w:w="1496" w:type="dxa"/>
          </w:tcPr>
          <w:p w:rsidR="0014542F" w:rsidRPr="00425C8F" w:rsidRDefault="0014542F" w:rsidP="00762089">
            <w:pPr>
              <w:pStyle w:val="Tablecontent"/>
            </w:pPr>
            <w:r w:rsidRPr="00425C8F">
              <w:t>M</w:t>
            </w:r>
          </w:p>
        </w:tc>
      </w:tr>
      <w:tr w:rsidR="0014542F" w:rsidRPr="00425C8F" w:rsidTr="00762089">
        <w:trPr>
          <w:trHeight w:val="277"/>
        </w:trPr>
        <w:tc>
          <w:tcPr>
            <w:tcW w:w="1440" w:type="dxa"/>
          </w:tcPr>
          <w:p w:rsidR="0014542F" w:rsidRPr="00425C8F" w:rsidRDefault="0014542F" w:rsidP="00762089">
            <w:pPr>
              <w:pStyle w:val="Tablecontent"/>
            </w:pPr>
            <w:r w:rsidRPr="00425C8F">
              <w:t>DATE</w:t>
            </w:r>
          </w:p>
        </w:tc>
        <w:tc>
          <w:tcPr>
            <w:tcW w:w="1800" w:type="dxa"/>
          </w:tcPr>
          <w:p w:rsidR="0014542F" w:rsidRPr="00425C8F" w:rsidRDefault="0014542F" w:rsidP="00762089">
            <w:pPr>
              <w:pStyle w:val="Tablecontent"/>
            </w:pPr>
            <w:r w:rsidRPr="00425C8F">
              <w:t>Date and time</w:t>
            </w:r>
          </w:p>
        </w:tc>
        <w:tc>
          <w:tcPr>
            <w:tcW w:w="2340" w:type="dxa"/>
          </w:tcPr>
          <w:p w:rsidR="0014542F" w:rsidRPr="00425C8F" w:rsidRDefault="0014542F" w:rsidP="00762089">
            <w:pPr>
              <w:pStyle w:val="Tablecontent"/>
            </w:pPr>
            <w:r w:rsidRPr="00425C8F">
              <w:t>Date and time on which response was sent from PreTUPS. HH are in 24 Hour format</w:t>
            </w:r>
          </w:p>
        </w:tc>
        <w:tc>
          <w:tcPr>
            <w:tcW w:w="1260" w:type="dxa"/>
          </w:tcPr>
          <w:p w:rsidR="0014542F" w:rsidRPr="00425C8F" w:rsidRDefault="0014542F" w:rsidP="00762089">
            <w:pPr>
              <w:pStyle w:val="Tablecontent"/>
            </w:pPr>
            <w:r w:rsidRPr="00425C8F">
              <w:t>DD/MM/YYYY HH24:MI:SS</w:t>
            </w:r>
          </w:p>
        </w:tc>
        <w:tc>
          <w:tcPr>
            <w:tcW w:w="1260" w:type="dxa"/>
          </w:tcPr>
          <w:p w:rsidR="0014542F" w:rsidRPr="00425C8F" w:rsidRDefault="0014542F" w:rsidP="00762089">
            <w:pPr>
              <w:pStyle w:val="Tablecontent"/>
            </w:pPr>
            <w:r w:rsidRPr="00425C8F">
              <w:t>D (20)</w:t>
            </w:r>
          </w:p>
        </w:tc>
        <w:tc>
          <w:tcPr>
            <w:tcW w:w="1496" w:type="dxa"/>
          </w:tcPr>
          <w:p w:rsidR="0014542F" w:rsidRPr="00425C8F" w:rsidRDefault="0014542F" w:rsidP="00762089">
            <w:pPr>
              <w:pStyle w:val="Tablecontent"/>
            </w:pPr>
            <w:r w:rsidRPr="00425C8F">
              <w:t>M</w:t>
            </w:r>
          </w:p>
        </w:tc>
      </w:tr>
      <w:tr w:rsidR="0014542F" w:rsidRPr="00425C8F" w:rsidTr="00762089">
        <w:trPr>
          <w:trHeight w:val="277"/>
        </w:trPr>
        <w:tc>
          <w:tcPr>
            <w:tcW w:w="1440" w:type="dxa"/>
          </w:tcPr>
          <w:p w:rsidR="0014542F" w:rsidRPr="00425C8F" w:rsidRDefault="0014542F" w:rsidP="00762089">
            <w:pPr>
              <w:pStyle w:val="Tablecontent"/>
            </w:pPr>
            <w:r w:rsidRPr="00425C8F">
              <w:t>EXTREFNUM</w:t>
            </w:r>
          </w:p>
        </w:tc>
        <w:tc>
          <w:tcPr>
            <w:tcW w:w="1800" w:type="dxa"/>
          </w:tcPr>
          <w:p w:rsidR="0014542F" w:rsidRPr="00425C8F" w:rsidRDefault="0014542F" w:rsidP="00762089">
            <w:pPr>
              <w:pStyle w:val="Tablecontent"/>
            </w:pPr>
            <w:r w:rsidRPr="00425C8F">
              <w:t>External Reference number</w:t>
            </w:r>
          </w:p>
        </w:tc>
        <w:tc>
          <w:tcPr>
            <w:tcW w:w="2340" w:type="dxa"/>
          </w:tcPr>
          <w:p w:rsidR="0014542F" w:rsidRPr="00425C8F" w:rsidRDefault="0014542F" w:rsidP="00762089">
            <w:pPr>
              <w:pStyle w:val="Tablecontent"/>
            </w:pPr>
            <w:r w:rsidRPr="00425C8F">
              <w:t>Reference number that was passed by the external system</w:t>
            </w:r>
          </w:p>
        </w:tc>
        <w:tc>
          <w:tcPr>
            <w:tcW w:w="1260" w:type="dxa"/>
          </w:tcPr>
          <w:p w:rsidR="0014542F" w:rsidRPr="00425C8F" w:rsidRDefault="0014542F" w:rsidP="00762089">
            <w:pPr>
              <w:pStyle w:val="Tablecontent"/>
            </w:pPr>
            <w:r w:rsidRPr="00425C8F">
              <w:t>12345</w:t>
            </w:r>
          </w:p>
        </w:tc>
        <w:tc>
          <w:tcPr>
            <w:tcW w:w="1260" w:type="dxa"/>
          </w:tcPr>
          <w:p w:rsidR="0014542F" w:rsidRPr="00425C8F" w:rsidRDefault="0014542F" w:rsidP="00762089">
            <w:pPr>
              <w:pStyle w:val="Tablecontent"/>
            </w:pPr>
            <w:r w:rsidRPr="00425C8F">
              <w:t>A (20)</w:t>
            </w:r>
          </w:p>
        </w:tc>
        <w:tc>
          <w:tcPr>
            <w:tcW w:w="1496" w:type="dxa"/>
          </w:tcPr>
          <w:p w:rsidR="0014542F" w:rsidRPr="00425C8F" w:rsidRDefault="0014542F" w:rsidP="00762089">
            <w:pPr>
              <w:pStyle w:val="Tablecontent"/>
            </w:pPr>
            <w:r w:rsidRPr="00425C8F">
              <w:t>O</w:t>
            </w:r>
          </w:p>
          <w:p w:rsidR="0014542F" w:rsidRPr="00425C8F" w:rsidRDefault="0014542F" w:rsidP="00762089">
            <w:pPr>
              <w:pStyle w:val="Tablecontent"/>
            </w:pPr>
            <w:r w:rsidRPr="00425C8F">
              <w:t>(Tag is mandatory</w:t>
            </w:r>
          </w:p>
        </w:tc>
      </w:tr>
      <w:tr w:rsidR="0014542F" w:rsidRPr="00425C8F" w:rsidTr="00762089">
        <w:trPr>
          <w:cantSplit/>
          <w:trHeight w:val="277"/>
        </w:trPr>
        <w:tc>
          <w:tcPr>
            <w:tcW w:w="1440" w:type="dxa"/>
          </w:tcPr>
          <w:p w:rsidR="0014542F" w:rsidRPr="00425C8F" w:rsidRDefault="0014542F" w:rsidP="00762089">
            <w:pPr>
              <w:pStyle w:val="Tablecontent"/>
            </w:pPr>
            <w:r w:rsidRPr="00425C8F">
              <w:t>TXNID</w:t>
            </w:r>
          </w:p>
        </w:tc>
        <w:tc>
          <w:tcPr>
            <w:tcW w:w="1800" w:type="dxa"/>
          </w:tcPr>
          <w:p w:rsidR="0014542F" w:rsidRPr="00425C8F" w:rsidRDefault="0014542F" w:rsidP="00762089">
            <w:pPr>
              <w:pStyle w:val="Tablecontent"/>
            </w:pPr>
            <w:r w:rsidRPr="00425C8F">
              <w:t>&lt;Transaction ID&gt;</w:t>
            </w:r>
          </w:p>
        </w:tc>
        <w:tc>
          <w:tcPr>
            <w:tcW w:w="2340" w:type="dxa"/>
          </w:tcPr>
          <w:p w:rsidR="0014542F" w:rsidRPr="00425C8F" w:rsidRDefault="0014542F" w:rsidP="00762089">
            <w:pPr>
              <w:pStyle w:val="Tablecontent"/>
            </w:pPr>
            <w:r w:rsidRPr="00425C8F">
              <w:t>PreTUPS Transaction ID for the Customer Recharge Transaction</w:t>
            </w:r>
          </w:p>
        </w:tc>
        <w:tc>
          <w:tcPr>
            <w:tcW w:w="1260" w:type="dxa"/>
          </w:tcPr>
          <w:p w:rsidR="0014542F" w:rsidRPr="00425C8F" w:rsidRDefault="0014542F" w:rsidP="00762089">
            <w:pPr>
              <w:pStyle w:val="Tablecontent"/>
            </w:pPr>
            <w:r w:rsidRPr="00425C8F">
              <w:t>R080912.1212.1234</w:t>
            </w:r>
          </w:p>
        </w:tc>
        <w:tc>
          <w:tcPr>
            <w:tcW w:w="1260" w:type="dxa"/>
          </w:tcPr>
          <w:p w:rsidR="0014542F" w:rsidRPr="00425C8F" w:rsidRDefault="0014542F" w:rsidP="00762089">
            <w:pPr>
              <w:pStyle w:val="Tablecontent"/>
            </w:pPr>
            <w:r w:rsidRPr="00425C8F">
              <w:t>20</w:t>
            </w:r>
          </w:p>
        </w:tc>
        <w:tc>
          <w:tcPr>
            <w:tcW w:w="1496" w:type="dxa"/>
          </w:tcPr>
          <w:p w:rsidR="0014542F" w:rsidRPr="00425C8F" w:rsidRDefault="0014542F" w:rsidP="00762089">
            <w:pPr>
              <w:pStyle w:val="Tablecontent"/>
            </w:pPr>
            <w:r w:rsidRPr="00425C8F">
              <w:t>M</w:t>
            </w:r>
          </w:p>
        </w:tc>
      </w:tr>
      <w:tr w:rsidR="0014542F" w:rsidRPr="00425C8F" w:rsidTr="00762089">
        <w:trPr>
          <w:cantSplit/>
          <w:trHeight w:val="277"/>
        </w:trPr>
        <w:tc>
          <w:tcPr>
            <w:tcW w:w="1440" w:type="dxa"/>
          </w:tcPr>
          <w:p w:rsidR="0014542F" w:rsidRPr="00425C8F" w:rsidRDefault="0014542F" w:rsidP="00762089">
            <w:pPr>
              <w:pStyle w:val="Tablecontent"/>
            </w:pPr>
            <w:r w:rsidRPr="00425C8F">
              <w:t>MESSAGE</w:t>
            </w:r>
          </w:p>
        </w:tc>
        <w:tc>
          <w:tcPr>
            <w:tcW w:w="1800" w:type="dxa"/>
          </w:tcPr>
          <w:p w:rsidR="0014542F" w:rsidRPr="00425C8F" w:rsidRDefault="0014542F" w:rsidP="00762089">
            <w:pPr>
              <w:pStyle w:val="Tablecontent"/>
            </w:pPr>
            <w:r w:rsidRPr="00425C8F">
              <w:t xml:space="preserve">Message that will given in response </w:t>
            </w:r>
          </w:p>
        </w:tc>
        <w:tc>
          <w:tcPr>
            <w:tcW w:w="2340" w:type="dxa"/>
          </w:tcPr>
          <w:p w:rsidR="0014542F" w:rsidRPr="00425C8F" w:rsidRDefault="0014542F" w:rsidP="00762089">
            <w:pPr>
              <w:pStyle w:val="Tablecontent"/>
            </w:pPr>
            <w:r w:rsidRPr="00425C8F">
              <w:t>Message</w:t>
            </w:r>
          </w:p>
        </w:tc>
        <w:tc>
          <w:tcPr>
            <w:tcW w:w="1260" w:type="dxa"/>
          </w:tcPr>
          <w:p w:rsidR="0014542F" w:rsidRPr="00425C8F" w:rsidRDefault="0014542F" w:rsidP="00762089">
            <w:pPr>
              <w:pStyle w:val="Tablecontent"/>
            </w:pPr>
          </w:p>
        </w:tc>
        <w:tc>
          <w:tcPr>
            <w:tcW w:w="1260" w:type="dxa"/>
          </w:tcPr>
          <w:p w:rsidR="0014542F" w:rsidRPr="00425C8F" w:rsidRDefault="0014542F" w:rsidP="00762089">
            <w:pPr>
              <w:pStyle w:val="Tablecontent"/>
            </w:pPr>
            <w:r w:rsidRPr="00425C8F">
              <w:t>A (500)</w:t>
            </w:r>
          </w:p>
        </w:tc>
        <w:tc>
          <w:tcPr>
            <w:tcW w:w="1496" w:type="dxa"/>
          </w:tcPr>
          <w:p w:rsidR="0014542F" w:rsidRPr="00425C8F" w:rsidRDefault="0014542F" w:rsidP="00762089">
            <w:pPr>
              <w:pStyle w:val="Tablecontent"/>
            </w:pPr>
            <w:r w:rsidRPr="00425C8F">
              <w:t>O</w:t>
            </w:r>
          </w:p>
          <w:p w:rsidR="0014542F" w:rsidRPr="00425C8F" w:rsidRDefault="0014542F" w:rsidP="00762089">
            <w:pPr>
              <w:pStyle w:val="Tablecontent"/>
            </w:pPr>
            <w:r w:rsidRPr="00425C8F">
              <w:t>(Tag is mandatory</w:t>
            </w:r>
          </w:p>
        </w:tc>
      </w:tr>
    </w:tbl>
    <w:p w:rsidR="0014542F" w:rsidRPr="00425C8F" w:rsidRDefault="0014542F" w:rsidP="0014542F">
      <w:pPr>
        <w:pStyle w:val="BodyText2"/>
      </w:pPr>
    </w:p>
    <w:p w:rsidR="0014542F" w:rsidRPr="00425C8F" w:rsidRDefault="0014542F" w:rsidP="0014542F">
      <w:pPr>
        <w:pStyle w:val="Heading"/>
        <w:rPr>
          <w:color w:val="auto"/>
        </w:rPr>
      </w:pPr>
      <w:r w:rsidRPr="00425C8F">
        <w:rPr>
          <w:color w:val="auto"/>
        </w:rPr>
        <w:t>Business Rules</w:t>
      </w:r>
    </w:p>
    <w:p w:rsidR="0014542F" w:rsidRPr="00425C8F" w:rsidRDefault="0014542F" w:rsidP="0014542F">
      <w:pPr>
        <w:pStyle w:val="BodyText2"/>
        <w:numPr>
          <w:ilvl w:val="0"/>
          <w:numId w:val="51"/>
        </w:numPr>
      </w:pPr>
      <w:r w:rsidRPr="00425C8F">
        <w:rPr>
          <w:rFonts w:cs="Arial"/>
        </w:rPr>
        <w:t>Service can be used by both retailer and subscriber.</w:t>
      </w:r>
    </w:p>
    <w:p w:rsidR="0014542F" w:rsidRPr="00425C8F" w:rsidRDefault="0014542F" w:rsidP="0014542F">
      <w:pPr>
        <w:pStyle w:val="BodyText2"/>
        <w:numPr>
          <w:ilvl w:val="0"/>
          <w:numId w:val="51"/>
        </w:numPr>
      </w:pPr>
      <w:r w:rsidRPr="00425C8F">
        <w:rPr>
          <w:rFonts w:cs="Arial"/>
        </w:rPr>
        <w:t>VOUCHER CODE received in request should be of specified length configured at system level.</w:t>
      </w:r>
    </w:p>
    <w:p w:rsidR="0014542F" w:rsidRPr="00425C8F" w:rsidRDefault="0014542F" w:rsidP="0014542F">
      <w:pPr>
        <w:pStyle w:val="BodyText2"/>
        <w:numPr>
          <w:ilvl w:val="0"/>
          <w:numId w:val="51"/>
        </w:numPr>
      </w:pPr>
      <w:r w:rsidRPr="00425C8F">
        <w:rPr>
          <w:rFonts w:cs="Arial"/>
        </w:rPr>
        <w:t>SERIAL NUMBER received in request should be of specified length c</w:t>
      </w:r>
      <w:r w:rsidRPr="00425C8F">
        <w:t>onfigurable at system level.</w:t>
      </w:r>
    </w:p>
    <w:p w:rsidR="0014542F" w:rsidRPr="00425C8F" w:rsidRDefault="0014542F" w:rsidP="0014542F">
      <w:pPr>
        <w:pStyle w:val="BodyText2"/>
        <w:numPr>
          <w:ilvl w:val="0"/>
          <w:numId w:val="51"/>
        </w:numPr>
      </w:pPr>
      <w:r w:rsidRPr="00425C8F">
        <w:rPr>
          <w:rFonts w:cs="Arial"/>
        </w:rPr>
        <w:t>If SERIAL NUMBER is received in request then VOUCHER CODE received in request should be of a minimum specified length configured at system level, and VOUCHER CODE received in this case should have the pin sequential to be matc</w:t>
      </w:r>
      <w:r w:rsidRPr="00425C8F">
        <w:t>hed successfully with a VOUCHER CODE present in the system.</w:t>
      </w:r>
    </w:p>
    <w:p w:rsidR="0014542F" w:rsidRPr="00425C8F" w:rsidRDefault="0014542F" w:rsidP="0014542F">
      <w:pPr>
        <w:pStyle w:val="BodyText2"/>
        <w:numPr>
          <w:ilvl w:val="0"/>
          <w:numId w:val="51"/>
        </w:numPr>
        <w:rPr>
          <w:rFonts w:cs="Arial"/>
        </w:rPr>
      </w:pPr>
      <w:r w:rsidRPr="00425C8F">
        <w:rPr>
          <w:rFonts w:cs="Arial"/>
        </w:rPr>
        <w:t>After successful validation of VOUCHER CODE the amount that is held by corresponding VOUCHER CODE is credited in the account of MSISDN from which request was received.</w:t>
      </w:r>
    </w:p>
    <w:p w:rsidR="0014542F" w:rsidRPr="00425C8F" w:rsidRDefault="0014542F" w:rsidP="0014542F">
      <w:pPr>
        <w:pStyle w:val="BodyText2"/>
        <w:numPr>
          <w:ilvl w:val="0"/>
          <w:numId w:val="51"/>
        </w:numPr>
      </w:pPr>
      <w:r w:rsidRPr="00425C8F">
        <w:rPr>
          <w:rFonts w:cs="Arial"/>
        </w:rPr>
        <w:t>And the VOUCHER CODE is</w:t>
      </w:r>
      <w:r w:rsidRPr="00425C8F">
        <w:t xml:space="preserve"> marked as consumed in the system.</w:t>
      </w:r>
    </w:p>
    <w:p w:rsidR="0014542F" w:rsidRPr="00425C8F" w:rsidRDefault="0014542F" w:rsidP="0014542F">
      <w:pPr>
        <w:pStyle w:val="BodyText2"/>
      </w:pPr>
    </w:p>
    <w:p w:rsidR="0014542F" w:rsidRPr="00425C8F" w:rsidRDefault="0014542F" w:rsidP="0014542F">
      <w:pPr>
        <w:pStyle w:val="BodyText2"/>
      </w:pPr>
    </w:p>
    <w:p w:rsidR="0014542F" w:rsidRPr="00425C8F" w:rsidRDefault="0014542F" w:rsidP="00337049">
      <w:pPr>
        <w:pStyle w:val="Heading2"/>
        <w:rPr>
          <w:lang w:val="en-IN"/>
        </w:rPr>
      </w:pPr>
      <w:bookmarkStart w:id="641" w:name="_Toc411954667"/>
      <w:bookmarkStart w:id="642" w:name="_Toc485139732"/>
      <w:r w:rsidRPr="00425C8F">
        <w:rPr>
          <w:lang w:val="en-IN"/>
        </w:rPr>
        <w:t>Voucher Query Request</w:t>
      </w:r>
      <w:bookmarkEnd w:id="641"/>
      <w:bookmarkEnd w:id="642"/>
    </w:p>
    <w:p w:rsidR="0014542F" w:rsidRPr="00425C8F" w:rsidRDefault="0014542F" w:rsidP="0014542F">
      <w:pPr>
        <w:pStyle w:val="BodyText2"/>
      </w:pPr>
    </w:p>
    <w:p w:rsidR="0014542F" w:rsidRPr="00425C8F" w:rsidRDefault="0014542F" w:rsidP="0014542F">
      <w:pPr>
        <w:pStyle w:val="BodyText2"/>
        <w:rPr>
          <w:b/>
        </w:rPr>
      </w:pPr>
      <w:r w:rsidRPr="00425C8F">
        <w:rPr>
          <w:b/>
        </w:rPr>
        <w:t xml:space="preserve">Request Message Parameters </w:t>
      </w:r>
    </w:p>
    <w:p w:rsidR="0014542F" w:rsidRPr="00425C8F" w:rsidRDefault="0014542F" w:rsidP="0014542F">
      <w:pPr>
        <w:pStyle w:val="BodyText2"/>
        <w:rPr>
          <w:rFonts w:cs="Arial"/>
          <w:szCs w:val="20"/>
        </w:rPr>
      </w:pPr>
      <w:r w:rsidRPr="00425C8F">
        <w:rPr>
          <w:rFonts w:cs="Arial"/>
          <w:szCs w:val="20"/>
        </w:rPr>
        <w:t>For Voucher Query, 3</w:t>
      </w:r>
      <w:r w:rsidRPr="00425C8F">
        <w:rPr>
          <w:rFonts w:cs="Arial"/>
          <w:szCs w:val="20"/>
          <w:vertAlign w:val="superscript"/>
        </w:rPr>
        <w:t>rd</w:t>
      </w:r>
      <w:r w:rsidRPr="00425C8F">
        <w:rPr>
          <w:rFonts w:cs="Arial"/>
          <w:szCs w:val="20"/>
        </w:rPr>
        <w:t xml:space="preserve"> party </w:t>
      </w:r>
      <w:proofErr w:type="gramStart"/>
      <w:r w:rsidRPr="00425C8F">
        <w:rPr>
          <w:rFonts w:cs="Arial"/>
          <w:szCs w:val="20"/>
        </w:rPr>
        <w:t>system  will</w:t>
      </w:r>
      <w:proofErr w:type="gramEnd"/>
      <w:r w:rsidRPr="00425C8F">
        <w:rPr>
          <w:rFonts w:cs="Arial"/>
          <w:szCs w:val="20"/>
        </w:rPr>
        <w:t xml:space="preserve"> send the request message with the following parameter and PreTUPS server will send the response message.</w:t>
      </w:r>
    </w:p>
    <w:p w:rsidR="0014542F" w:rsidRPr="00425C8F" w:rsidRDefault="0014542F" w:rsidP="0014542F">
      <w:pPr>
        <w:jc w:val="both"/>
        <w:rPr>
          <w:rFonts w:ascii="Arial" w:hAnsi="Arial" w:cs="Arial"/>
          <w:sz w:val="20"/>
          <w:szCs w:val="20"/>
        </w:rPr>
      </w:pPr>
      <w:r w:rsidRPr="00425C8F">
        <w:rPr>
          <w:rFonts w:ascii="Arial" w:hAnsi="Arial" w:cs="Arial"/>
          <w:sz w:val="20"/>
          <w:szCs w:val="20"/>
        </w:rPr>
        <w:t>The 3</w:t>
      </w:r>
      <w:r w:rsidRPr="00425C8F">
        <w:rPr>
          <w:rFonts w:ascii="Arial" w:hAnsi="Arial" w:cs="Arial"/>
          <w:sz w:val="20"/>
          <w:szCs w:val="20"/>
          <w:vertAlign w:val="superscript"/>
        </w:rPr>
        <w:t>rd</w:t>
      </w:r>
      <w:r w:rsidRPr="00425C8F">
        <w:rPr>
          <w:rFonts w:ascii="Arial" w:hAnsi="Arial" w:cs="Arial"/>
          <w:sz w:val="20"/>
          <w:szCs w:val="20"/>
        </w:rPr>
        <w:t xml:space="preserve"> party system will send the request message that will be used to check the status of the voucher in the system, based on PIN or Serial Number or both.</w:t>
      </w:r>
    </w:p>
    <w:p w:rsidR="0014542F" w:rsidRPr="00425C8F" w:rsidRDefault="0014542F" w:rsidP="0014542F">
      <w:pPr>
        <w:pStyle w:val="Heading"/>
        <w:rPr>
          <w:color w:val="auto"/>
        </w:rPr>
      </w:pPr>
      <w:r w:rsidRPr="00425C8F">
        <w:rPr>
          <w:color w:val="auto"/>
        </w:rPr>
        <w:t>Request Syntax</w:t>
      </w:r>
    </w:p>
    <w:p w:rsidR="0014542F" w:rsidRPr="00425C8F" w:rsidRDefault="0014542F" w:rsidP="0014542F">
      <w:pPr>
        <w:pStyle w:val="BodyText2"/>
        <w:rPr>
          <w:rFonts w:cs="Arial"/>
        </w:rPr>
      </w:pPr>
    </w:p>
    <w:p w:rsidR="0014542F" w:rsidRPr="00425C8F" w:rsidRDefault="0014542F" w:rsidP="0014542F">
      <w:pPr>
        <w:pStyle w:val="Code"/>
        <w:ind w:left="0"/>
      </w:pPr>
      <w:proofErr w:type="gramStart"/>
      <w:r w:rsidRPr="00425C8F">
        <w:rPr>
          <w:lang w:val="fr-FR"/>
        </w:rPr>
        <w:t>&lt;?xml</w:t>
      </w:r>
      <w:proofErr w:type="gramEnd"/>
      <w:r w:rsidRPr="00425C8F">
        <w:rPr>
          <w:lang w:val="fr-FR"/>
        </w:rPr>
        <w:t xml:space="preserve"> version="1.0"?&gt;</w:t>
      </w:r>
      <w:r w:rsidRPr="00425C8F">
        <w:t>&lt;!DOCTYPE COMMAND PUBLIC "-//Ocam//DTD XML Command 1.0//EN" "xml/command.dtd"&gt;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&lt;COMMAND&gt;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&lt;TYPE&gt;</w:t>
      </w:r>
      <w:r w:rsidRPr="00425C8F">
        <w:rPr>
          <w:rFonts w:ascii="Courier New" w:hAnsi="Courier New" w:cs="Courier New"/>
          <w:i/>
          <w:sz w:val="20"/>
          <w:szCs w:val="20"/>
        </w:rPr>
        <w:t>VOUQRYREQ</w:t>
      </w:r>
      <w:r w:rsidRPr="00425C8F">
        <w:rPr>
          <w:rFonts w:ascii="Courier New" w:hAnsi="Courier New" w:cs="Courier New"/>
          <w:sz w:val="20"/>
          <w:szCs w:val="20"/>
        </w:rPr>
        <w:t>&lt;/TYPE&gt;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 xml:space="preserve">&lt;PIN&gt;&lt; </w:t>
      </w:r>
      <w:r w:rsidRPr="00425C8F">
        <w:rPr>
          <w:rFonts w:ascii="Courier New" w:hAnsi="Courier New" w:cs="Courier New"/>
          <w:i/>
          <w:sz w:val="20"/>
          <w:szCs w:val="20"/>
        </w:rPr>
        <w:t>PIN Number</w:t>
      </w:r>
      <w:r w:rsidRPr="00425C8F">
        <w:rPr>
          <w:rFonts w:ascii="Courier New" w:hAnsi="Courier New" w:cs="Courier New"/>
          <w:sz w:val="20"/>
          <w:szCs w:val="20"/>
        </w:rPr>
        <w:t>&gt;&lt;/PIN&gt;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 xml:space="preserve">&lt;SNO&gt;&lt; </w:t>
      </w:r>
      <w:r w:rsidRPr="00425C8F">
        <w:rPr>
          <w:rFonts w:ascii="Courier New" w:hAnsi="Courier New" w:cs="Courier New"/>
          <w:i/>
          <w:sz w:val="20"/>
          <w:szCs w:val="20"/>
        </w:rPr>
        <w:t>Serial Number</w:t>
      </w:r>
      <w:r w:rsidRPr="00425C8F">
        <w:rPr>
          <w:rFonts w:ascii="Courier New" w:hAnsi="Courier New" w:cs="Courier New"/>
          <w:sz w:val="20"/>
          <w:szCs w:val="20"/>
        </w:rPr>
        <w:t>&gt;&lt;/SNO&gt;</w:t>
      </w:r>
    </w:p>
    <w:p w:rsidR="0014542F" w:rsidRPr="00425C8F" w:rsidRDefault="0014542F" w:rsidP="0014542F">
      <w:pPr>
        <w:pStyle w:val="Code"/>
        <w:ind w:left="0"/>
      </w:pPr>
      <w:r w:rsidRPr="00425C8F">
        <w:t>&lt;EXTNWCODE&gt;</w:t>
      </w:r>
      <w:r w:rsidRPr="00425C8F">
        <w:rPr>
          <w:i/>
          <w:iCs/>
        </w:rPr>
        <w:t>&lt;Network External Code&gt;</w:t>
      </w:r>
      <w:r w:rsidRPr="00425C8F">
        <w:t>&lt;/EXTNWCODE&gt;</w:t>
      </w:r>
    </w:p>
    <w:p w:rsidR="0014542F" w:rsidRPr="00425C8F" w:rsidRDefault="0014542F" w:rsidP="0014542F">
      <w:pPr>
        <w:pStyle w:val="Code"/>
        <w:ind w:left="0"/>
        <w:rPr>
          <w:rFonts w:cs="Courier New"/>
          <w:szCs w:val="20"/>
        </w:rPr>
      </w:pPr>
      <w:r w:rsidRPr="00425C8F">
        <w:rPr>
          <w:rFonts w:cs="Courier New"/>
          <w:szCs w:val="20"/>
        </w:rPr>
        <w:t>&lt;LOGINID&gt;&lt; Sender Login ID&lt;/LOGINID&gt;</w:t>
      </w:r>
    </w:p>
    <w:p w:rsidR="0014542F" w:rsidRPr="00425C8F" w:rsidRDefault="0014542F" w:rsidP="0014542F">
      <w:pPr>
        <w:pStyle w:val="Code"/>
        <w:ind w:left="0"/>
        <w:rPr>
          <w:rFonts w:cs="Courier New"/>
          <w:szCs w:val="20"/>
        </w:rPr>
      </w:pPr>
      <w:r w:rsidRPr="00425C8F">
        <w:rPr>
          <w:rFonts w:cs="Courier New"/>
          <w:szCs w:val="20"/>
        </w:rPr>
        <w:t>&lt;PASSWORD&gt;&lt; Sender Login Password&lt;/PASSWORD&gt;</w:t>
      </w:r>
    </w:p>
    <w:p w:rsidR="0014542F" w:rsidRPr="00425C8F" w:rsidRDefault="0014542F" w:rsidP="0014542F">
      <w:pPr>
        <w:pStyle w:val="Code"/>
        <w:ind w:left="0"/>
        <w:rPr>
          <w:rFonts w:cs="Courier New"/>
          <w:szCs w:val="20"/>
        </w:rPr>
      </w:pPr>
      <w:r w:rsidRPr="00425C8F">
        <w:rPr>
          <w:rFonts w:cs="Courier New"/>
          <w:szCs w:val="20"/>
        </w:rPr>
        <w:t>&lt;EXTREFNUM&gt;&lt;Unique Reference number in the external system&gt;&lt;/EXTREFNUM&gt;</w:t>
      </w:r>
      <w:r w:rsidRPr="00425C8F">
        <w:rPr>
          <w:rFonts w:cs="Courier New"/>
          <w:szCs w:val="20"/>
        </w:rPr>
        <w:tab/>
      </w:r>
    </w:p>
    <w:p w:rsidR="0014542F" w:rsidRPr="00425C8F" w:rsidRDefault="0014542F" w:rsidP="0014542F">
      <w:pPr>
        <w:pStyle w:val="Code"/>
        <w:ind w:left="0"/>
        <w:rPr>
          <w:rFonts w:cs="Courier New"/>
          <w:szCs w:val="20"/>
        </w:rPr>
      </w:pPr>
      <w:r w:rsidRPr="00425C8F">
        <w:rPr>
          <w:rFonts w:cs="Courier New"/>
          <w:szCs w:val="20"/>
        </w:rPr>
        <w:t>&lt;LANGUAGE1&gt;&lt;Sender Language&gt;&lt;/LANGUAGE1&gt;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&lt;LANGUAGE2&gt;&lt;Payee Language&gt;&lt;/LANGUAGE2&gt;</w:t>
      </w:r>
    </w:p>
    <w:p w:rsidR="0014542F" w:rsidRDefault="0014542F" w:rsidP="0014542F">
      <w:pPr>
        <w:rPr>
          <w:ins w:id="643" w:author="Yogesh Kumar Keshari" w:date="2017-08-04T10:25:00Z"/>
          <w:rFonts w:ascii="Courier New" w:hAnsi="Courier New" w:cs="Courier New"/>
          <w:sz w:val="20"/>
          <w:szCs w:val="20"/>
        </w:rPr>
      </w:pPr>
      <w:r w:rsidRPr="00425C8F">
        <w:rPr>
          <w:rFonts w:ascii="Courier New" w:hAnsi="Courier New" w:cs="Courier New"/>
          <w:sz w:val="20"/>
          <w:szCs w:val="20"/>
        </w:rPr>
        <w:t xml:space="preserve">&lt;EXTCODE&gt;&gt;&lt; </w:t>
      </w:r>
      <w:r w:rsidRPr="00425C8F">
        <w:rPr>
          <w:rFonts w:cs="Courier New"/>
          <w:szCs w:val="20"/>
        </w:rPr>
        <w:t xml:space="preserve">Sender </w:t>
      </w:r>
      <w:r w:rsidRPr="00425C8F">
        <w:rPr>
          <w:rFonts w:ascii="Courier New" w:hAnsi="Courier New" w:cs="Courier New"/>
          <w:sz w:val="20"/>
          <w:szCs w:val="20"/>
        </w:rPr>
        <w:t>unique External code&gt;&lt;/EXTCODE&gt;</w:t>
      </w:r>
    </w:p>
    <w:p w:rsidR="00486253" w:rsidRDefault="00486253" w:rsidP="00486253">
      <w:pPr>
        <w:rPr>
          <w:ins w:id="644" w:author="Yogesh Kumar Keshari" w:date="2017-08-04T10:25:00Z"/>
          <w:rFonts w:ascii="Courier New" w:hAnsi="Courier New" w:cs="Courier New"/>
          <w:color w:val="000000"/>
          <w:sz w:val="20"/>
          <w:szCs w:val="20"/>
        </w:rPr>
      </w:pPr>
      <w:ins w:id="645" w:author="Yogesh Kumar Keshari" w:date="2017-08-04T10:25:00Z">
        <w:r>
          <w:rPr>
            <w:rFonts w:ascii="Courier New" w:hAnsi="Courier New" w:cs="Courier New"/>
            <w:color w:val="000000"/>
            <w:sz w:val="20"/>
            <w:szCs w:val="20"/>
          </w:rPr>
          <w:t xml:space="preserve">&lt;ACTION&gt; Either PIN or serial or </w:t>
        </w:r>
        <w:proofErr w:type="gramStart"/>
        <w:r>
          <w:rPr>
            <w:rFonts w:ascii="Courier New" w:hAnsi="Courier New" w:cs="Courier New"/>
            <w:color w:val="000000"/>
            <w:sz w:val="20"/>
            <w:szCs w:val="20"/>
          </w:rPr>
          <w:t>Both</w:t>
        </w:r>
        <w:proofErr w:type="gramEnd"/>
        <w:r>
          <w:rPr>
            <w:rFonts w:ascii="Courier New" w:hAnsi="Courier New" w:cs="Courier New"/>
            <w:color w:val="000000"/>
            <w:sz w:val="20"/>
            <w:szCs w:val="20"/>
          </w:rPr>
          <w:t xml:space="preserve"> present present in response based on its value&lt;/ACTION&gt;</w:t>
        </w:r>
      </w:ins>
    </w:p>
    <w:p w:rsidR="00486253" w:rsidRPr="00425C8F" w:rsidRDefault="00486253" w:rsidP="0014542F">
      <w:pPr>
        <w:rPr>
          <w:rFonts w:ascii="Courier New" w:hAnsi="Courier New" w:cs="Courier New"/>
          <w:sz w:val="20"/>
          <w:szCs w:val="20"/>
        </w:rPr>
      </w:pPr>
    </w:p>
    <w:p w:rsidR="0014542F" w:rsidRPr="00425C8F" w:rsidRDefault="0014542F" w:rsidP="0014542F">
      <w:pPr>
        <w:pStyle w:val="Code"/>
        <w:ind w:left="0"/>
      </w:pPr>
      <w:r w:rsidRPr="00425C8F">
        <w:t>&lt;/COMMAND&gt;</w:t>
      </w:r>
    </w:p>
    <w:p w:rsidR="0014542F" w:rsidRPr="00425C8F" w:rsidRDefault="0014542F" w:rsidP="0014542F">
      <w:pPr>
        <w:pStyle w:val="BodyText2"/>
        <w:rPr>
          <w:rFonts w:cs="Arial"/>
        </w:rPr>
      </w:pPr>
    </w:p>
    <w:p w:rsidR="0014542F" w:rsidRPr="00425C8F" w:rsidRDefault="0014542F" w:rsidP="0014542F">
      <w:pPr>
        <w:pStyle w:val="BodyText2"/>
        <w:rPr>
          <w:rFonts w:cs="Arial"/>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14542F" w:rsidRPr="00425C8F" w:rsidTr="00762089">
        <w:trPr>
          <w:trHeight w:val="277"/>
          <w:tblHeader/>
        </w:trPr>
        <w:tc>
          <w:tcPr>
            <w:tcW w:w="1440"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TAG</w:t>
            </w:r>
          </w:p>
        </w:tc>
        <w:tc>
          <w:tcPr>
            <w:tcW w:w="1254"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Fields</w:t>
            </w:r>
          </w:p>
        </w:tc>
        <w:tc>
          <w:tcPr>
            <w:tcW w:w="2551"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Remarks</w:t>
            </w:r>
          </w:p>
        </w:tc>
        <w:tc>
          <w:tcPr>
            <w:tcW w:w="1134"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Example</w:t>
            </w:r>
          </w:p>
        </w:tc>
        <w:tc>
          <w:tcPr>
            <w:tcW w:w="1901"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Field Type</w:t>
            </w:r>
          </w:p>
        </w:tc>
        <w:tc>
          <w:tcPr>
            <w:tcW w:w="1316"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Optional/</w:t>
            </w:r>
          </w:p>
          <w:p w:rsidR="0014542F" w:rsidRPr="00425C8F" w:rsidRDefault="0014542F" w:rsidP="00762089">
            <w:pPr>
              <w:pStyle w:val="TableColumnLabels"/>
              <w:rPr>
                <w:color w:val="auto"/>
              </w:rPr>
            </w:pPr>
            <w:r w:rsidRPr="00425C8F">
              <w:rPr>
                <w:color w:val="auto"/>
              </w:rPr>
              <w:t>Mandatory</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r w:rsidRPr="00425C8F">
              <w:t>PIN</w:t>
            </w:r>
          </w:p>
        </w:tc>
        <w:tc>
          <w:tcPr>
            <w:tcW w:w="1254"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highlight w:val="white"/>
              </w:rPr>
              <w:t>PinNo</w:t>
            </w:r>
          </w:p>
        </w:tc>
        <w:tc>
          <w:tcPr>
            <w:tcW w:w="2551" w:type="dxa"/>
            <w:tcBorders>
              <w:top w:val="single" w:sz="6" w:space="0" w:color="000000"/>
              <w:bottom w:val="single" w:sz="6" w:space="0" w:color="000000"/>
            </w:tcBorders>
            <w:vAlign w:val="center"/>
          </w:tcPr>
          <w:p w:rsidR="0014542F" w:rsidRPr="00425C8F" w:rsidRDefault="0014542F" w:rsidP="00762089">
            <w:pPr>
              <w:pStyle w:val="Tablecontent"/>
              <w:rPr>
                <w:rFonts w:cs="Arial"/>
                <w:sz w:val="20"/>
                <w:szCs w:val="20"/>
              </w:rPr>
            </w:pPr>
            <w:r w:rsidRPr="00425C8F">
              <w:rPr>
                <w:rFonts w:cs="Arial"/>
                <w:sz w:val="20"/>
                <w:szCs w:val="20"/>
              </w:rPr>
              <w:t>Used to identify PIN Number.</w:t>
            </w:r>
          </w:p>
        </w:tc>
        <w:tc>
          <w:tcPr>
            <w:tcW w:w="1134" w:type="dxa"/>
            <w:tcBorders>
              <w:top w:val="single" w:sz="6" w:space="0" w:color="000000"/>
              <w:bottom w:val="single" w:sz="6" w:space="0" w:color="000000"/>
            </w:tcBorders>
          </w:tcPr>
          <w:p w:rsidR="0014542F" w:rsidRPr="00425C8F" w:rsidRDefault="0014542F" w:rsidP="00762089">
            <w:pPr>
              <w:pStyle w:val="Tablecontent"/>
            </w:pPr>
            <w:r w:rsidRPr="00425C8F">
              <w:t>97862487564510</w:t>
            </w:r>
          </w:p>
        </w:tc>
        <w:tc>
          <w:tcPr>
            <w:tcW w:w="190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 xml:space="preserve">Numeric </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Length configurable</w:t>
            </w:r>
          </w:p>
        </w:tc>
        <w:tc>
          <w:tcPr>
            <w:tcW w:w="1316"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M</w:t>
            </w:r>
          </w:p>
        </w:tc>
      </w:tr>
      <w:tr w:rsidR="0014542F" w:rsidRPr="00425C8F" w:rsidTr="00762089">
        <w:trPr>
          <w:trHeight w:val="277"/>
        </w:trPr>
        <w:tc>
          <w:tcPr>
            <w:tcW w:w="1440" w:type="dxa"/>
            <w:tcBorders>
              <w:top w:val="single" w:sz="6" w:space="0" w:color="000000"/>
              <w:left w:val="single" w:sz="4" w:space="0" w:color="000000"/>
              <w:bottom w:val="single" w:sz="6" w:space="0" w:color="000000"/>
              <w:right w:val="single" w:sz="6" w:space="0" w:color="000000"/>
            </w:tcBorders>
          </w:tcPr>
          <w:p w:rsidR="0014542F" w:rsidRPr="00425C8F" w:rsidRDefault="0014542F" w:rsidP="00762089">
            <w:pPr>
              <w:pStyle w:val="Tablecontent"/>
            </w:pPr>
            <w:r w:rsidRPr="00425C8F">
              <w:t>SNO</w:t>
            </w:r>
          </w:p>
        </w:tc>
        <w:tc>
          <w:tcPr>
            <w:tcW w:w="1254" w:type="dxa"/>
            <w:tcBorders>
              <w:top w:val="single" w:sz="6" w:space="0" w:color="000000"/>
              <w:left w:val="single" w:sz="6" w:space="0" w:color="000000"/>
              <w:bottom w:val="single" w:sz="6" w:space="0" w:color="000000"/>
              <w:right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SerialNo</w:t>
            </w:r>
          </w:p>
        </w:tc>
        <w:tc>
          <w:tcPr>
            <w:tcW w:w="2551" w:type="dxa"/>
            <w:tcBorders>
              <w:top w:val="single" w:sz="6" w:space="0" w:color="000000"/>
              <w:left w:val="single" w:sz="6" w:space="0" w:color="000000"/>
              <w:bottom w:val="single" w:sz="6" w:space="0" w:color="000000"/>
              <w:right w:val="single" w:sz="6" w:space="0" w:color="000000"/>
            </w:tcBorders>
            <w:vAlign w:val="center"/>
          </w:tcPr>
          <w:p w:rsidR="0014542F" w:rsidRPr="00425C8F" w:rsidRDefault="0014542F" w:rsidP="00762089">
            <w:pPr>
              <w:pStyle w:val="Tablecontent"/>
              <w:rPr>
                <w:rFonts w:cs="Arial"/>
                <w:sz w:val="20"/>
                <w:szCs w:val="20"/>
              </w:rPr>
            </w:pPr>
            <w:r w:rsidRPr="00425C8F">
              <w:rPr>
                <w:rFonts w:cs="Arial"/>
                <w:sz w:val="20"/>
                <w:szCs w:val="20"/>
              </w:rPr>
              <w:t>Used to identify Serial Number.</w:t>
            </w:r>
          </w:p>
        </w:tc>
        <w:tc>
          <w:tcPr>
            <w:tcW w:w="1134" w:type="dxa"/>
            <w:tcBorders>
              <w:top w:val="single" w:sz="6" w:space="0" w:color="000000"/>
              <w:left w:val="single" w:sz="6" w:space="0" w:color="000000"/>
              <w:bottom w:val="single" w:sz="6" w:space="0" w:color="000000"/>
              <w:right w:val="single" w:sz="6" w:space="0" w:color="000000"/>
            </w:tcBorders>
          </w:tcPr>
          <w:p w:rsidR="0014542F" w:rsidRPr="00425C8F" w:rsidRDefault="0014542F" w:rsidP="00762089">
            <w:pPr>
              <w:pStyle w:val="Tablecontent"/>
            </w:pPr>
            <w:r w:rsidRPr="00425C8F">
              <w:t>978624875645</w:t>
            </w:r>
          </w:p>
        </w:tc>
        <w:tc>
          <w:tcPr>
            <w:tcW w:w="1901" w:type="dxa"/>
            <w:tcBorders>
              <w:top w:val="single" w:sz="6" w:space="0" w:color="000000"/>
              <w:left w:val="single" w:sz="6" w:space="0" w:color="000000"/>
              <w:bottom w:val="single" w:sz="6" w:space="0" w:color="000000"/>
              <w:right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 xml:space="preserve">Numeric </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Length configurable</w:t>
            </w:r>
          </w:p>
        </w:tc>
        <w:tc>
          <w:tcPr>
            <w:tcW w:w="1316" w:type="dxa"/>
            <w:tcBorders>
              <w:top w:val="single" w:sz="6" w:space="0" w:color="000000"/>
              <w:left w:val="single" w:sz="6" w:space="0" w:color="000000"/>
              <w:bottom w:val="single" w:sz="6" w:space="0" w:color="000000"/>
              <w:right w:val="single" w:sz="4"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M</w:t>
            </w:r>
          </w:p>
        </w:tc>
      </w:tr>
      <w:tr w:rsidR="00486253" w:rsidRPr="00425C8F" w:rsidTr="00762089">
        <w:trPr>
          <w:trHeight w:val="277"/>
          <w:ins w:id="646" w:author="Yogesh Kumar Keshari" w:date="2017-08-04T10:26:00Z"/>
        </w:trPr>
        <w:tc>
          <w:tcPr>
            <w:tcW w:w="1440" w:type="dxa"/>
            <w:tcBorders>
              <w:top w:val="single" w:sz="6" w:space="0" w:color="000000"/>
              <w:left w:val="single" w:sz="4" w:space="0" w:color="000000"/>
              <w:bottom w:val="single" w:sz="6" w:space="0" w:color="000000"/>
              <w:right w:val="single" w:sz="6" w:space="0" w:color="000000"/>
            </w:tcBorders>
          </w:tcPr>
          <w:p w:rsidR="00486253" w:rsidRPr="00425C8F" w:rsidRDefault="00486253" w:rsidP="00762089">
            <w:pPr>
              <w:pStyle w:val="Tablecontent"/>
              <w:rPr>
                <w:ins w:id="647" w:author="Yogesh Kumar Keshari" w:date="2017-08-04T10:26:00Z"/>
              </w:rPr>
            </w:pPr>
            <w:ins w:id="648" w:author="Yogesh Kumar Keshari" w:date="2017-08-04T10:26:00Z">
              <w:r>
                <w:rPr>
                  <w:rFonts w:ascii="Courier New" w:hAnsi="Courier New" w:cs="Courier New"/>
                  <w:color w:val="000000"/>
                  <w:sz w:val="20"/>
                  <w:szCs w:val="20"/>
                </w:rPr>
                <w:t>ACTION</w:t>
              </w:r>
            </w:ins>
          </w:p>
        </w:tc>
        <w:tc>
          <w:tcPr>
            <w:tcW w:w="1254" w:type="dxa"/>
            <w:tcBorders>
              <w:top w:val="single" w:sz="6" w:space="0" w:color="000000"/>
              <w:left w:val="single" w:sz="6" w:space="0" w:color="000000"/>
              <w:bottom w:val="single" w:sz="6" w:space="0" w:color="000000"/>
              <w:right w:val="single" w:sz="6" w:space="0" w:color="000000"/>
            </w:tcBorders>
            <w:vAlign w:val="center"/>
          </w:tcPr>
          <w:p w:rsidR="00486253" w:rsidRPr="00425C8F" w:rsidRDefault="00486253" w:rsidP="00762089">
            <w:pPr>
              <w:pStyle w:val="Footer"/>
              <w:tabs>
                <w:tab w:val="clear" w:pos="4320"/>
                <w:tab w:val="clear" w:pos="8640"/>
              </w:tabs>
              <w:rPr>
                <w:ins w:id="649" w:author="Yogesh Kumar Keshari" w:date="2017-08-04T10:26:00Z"/>
                <w:rFonts w:ascii="Arial" w:hAnsi="Arial" w:cs="Arial"/>
                <w:sz w:val="20"/>
                <w:szCs w:val="20"/>
                <w:highlight w:val="white"/>
              </w:rPr>
            </w:pPr>
            <w:ins w:id="650" w:author="Yogesh Kumar Keshari" w:date="2017-08-04T10:26:00Z">
              <w:r>
                <w:rPr>
                  <w:rFonts w:ascii="Courier New" w:hAnsi="Courier New" w:cs="Courier New"/>
                  <w:color w:val="000000"/>
                  <w:sz w:val="20"/>
                  <w:szCs w:val="20"/>
                </w:rPr>
                <w:t>ACTION</w:t>
              </w:r>
            </w:ins>
          </w:p>
        </w:tc>
        <w:tc>
          <w:tcPr>
            <w:tcW w:w="2551" w:type="dxa"/>
            <w:tcBorders>
              <w:top w:val="single" w:sz="6" w:space="0" w:color="000000"/>
              <w:left w:val="single" w:sz="6" w:space="0" w:color="000000"/>
              <w:bottom w:val="single" w:sz="6" w:space="0" w:color="000000"/>
              <w:right w:val="single" w:sz="6" w:space="0" w:color="000000"/>
            </w:tcBorders>
            <w:vAlign w:val="center"/>
          </w:tcPr>
          <w:p w:rsidR="00486253" w:rsidRPr="00425C8F" w:rsidRDefault="00486253" w:rsidP="00762089">
            <w:pPr>
              <w:pStyle w:val="Tablecontent"/>
              <w:rPr>
                <w:ins w:id="651" w:author="Yogesh Kumar Keshari" w:date="2017-08-04T10:26:00Z"/>
                <w:rFonts w:cs="Arial"/>
                <w:sz w:val="20"/>
                <w:szCs w:val="20"/>
              </w:rPr>
            </w:pPr>
            <w:ins w:id="652" w:author="Yogesh Kumar Keshari" w:date="2017-08-04T10:28:00Z">
              <w:r>
                <w:t>Note:- S indicate Serial Number, P indicate PIN and B indicate BOTH</w:t>
              </w:r>
            </w:ins>
          </w:p>
        </w:tc>
        <w:tc>
          <w:tcPr>
            <w:tcW w:w="1134" w:type="dxa"/>
            <w:tcBorders>
              <w:top w:val="single" w:sz="6" w:space="0" w:color="000000"/>
              <w:left w:val="single" w:sz="6" w:space="0" w:color="000000"/>
              <w:bottom w:val="single" w:sz="6" w:space="0" w:color="000000"/>
              <w:right w:val="single" w:sz="6" w:space="0" w:color="000000"/>
            </w:tcBorders>
          </w:tcPr>
          <w:p w:rsidR="00486253" w:rsidRPr="00425C8F" w:rsidRDefault="00486253" w:rsidP="00762089">
            <w:pPr>
              <w:pStyle w:val="Tablecontent"/>
              <w:rPr>
                <w:ins w:id="653" w:author="Yogesh Kumar Keshari" w:date="2017-08-04T10:26:00Z"/>
              </w:rPr>
            </w:pPr>
            <w:ins w:id="654" w:author="Yogesh Kumar Keshari" w:date="2017-08-04T10:26:00Z">
              <w:r>
                <w:t>P</w:t>
              </w:r>
            </w:ins>
          </w:p>
        </w:tc>
        <w:tc>
          <w:tcPr>
            <w:tcW w:w="1901" w:type="dxa"/>
            <w:tcBorders>
              <w:top w:val="single" w:sz="6" w:space="0" w:color="000000"/>
              <w:left w:val="single" w:sz="6" w:space="0" w:color="000000"/>
              <w:bottom w:val="single" w:sz="6" w:space="0" w:color="000000"/>
              <w:right w:val="single" w:sz="6" w:space="0" w:color="000000"/>
            </w:tcBorders>
            <w:vAlign w:val="center"/>
          </w:tcPr>
          <w:p w:rsidR="00486253" w:rsidRPr="00425C8F" w:rsidRDefault="00486253" w:rsidP="00762089">
            <w:pPr>
              <w:pStyle w:val="Footer"/>
              <w:tabs>
                <w:tab w:val="clear" w:pos="4320"/>
                <w:tab w:val="clear" w:pos="8640"/>
              </w:tabs>
              <w:rPr>
                <w:ins w:id="655" w:author="Yogesh Kumar Keshari" w:date="2017-08-04T10:26:00Z"/>
                <w:rFonts w:ascii="Arial" w:hAnsi="Arial" w:cs="Arial"/>
                <w:sz w:val="20"/>
                <w:szCs w:val="20"/>
              </w:rPr>
            </w:pPr>
            <w:ins w:id="656" w:author="Yogesh Kumar Keshari" w:date="2017-08-04T10:26:00Z">
              <w:r>
                <w:rPr>
                  <w:rFonts w:ascii="Arial" w:hAnsi="Arial" w:cs="Arial"/>
                  <w:sz w:val="20"/>
                  <w:szCs w:val="20"/>
                </w:rPr>
                <w:t>Alphabate</w:t>
              </w:r>
            </w:ins>
            <w:ins w:id="657" w:author="Yogesh Kumar Keshari" w:date="2017-08-04T10:27:00Z">
              <w:r>
                <w:rPr>
                  <w:rFonts w:ascii="Arial" w:hAnsi="Arial" w:cs="Arial"/>
                  <w:sz w:val="20"/>
                  <w:szCs w:val="20"/>
                </w:rPr>
                <w:t xml:space="preserve"> </w:t>
              </w:r>
            </w:ins>
            <w:ins w:id="658" w:author="Yogesh Kumar Keshari" w:date="2017-08-04T10:26:00Z">
              <w:r>
                <w:rPr>
                  <w:rFonts w:ascii="Arial" w:hAnsi="Arial" w:cs="Arial"/>
                  <w:sz w:val="20"/>
                  <w:szCs w:val="20"/>
                </w:rPr>
                <w:t>(</w:t>
              </w:r>
            </w:ins>
            <w:ins w:id="659" w:author="Yogesh Kumar Keshari" w:date="2017-08-04T10:27:00Z">
              <w:r>
                <w:rPr>
                  <w:rFonts w:ascii="Arial" w:hAnsi="Arial" w:cs="Arial"/>
                  <w:sz w:val="20"/>
                  <w:szCs w:val="20"/>
                </w:rPr>
                <w:t xml:space="preserve"> P,S,B</w:t>
              </w:r>
            </w:ins>
            <w:ins w:id="660" w:author="Yogesh Kumar Keshari" w:date="2017-08-04T10:26:00Z">
              <w:r>
                <w:rPr>
                  <w:rFonts w:ascii="Arial" w:hAnsi="Arial" w:cs="Arial"/>
                  <w:sz w:val="20"/>
                  <w:szCs w:val="20"/>
                </w:rPr>
                <w:t>)</w:t>
              </w:r>
            </w:ins>
          </w:p>
        </w:tc>
        <w:tc>
          <w:tcPr>
            <w:tcW w:w="1316" w:type="dxa"/>
            <w:tcBorders>
              <w:top w:val="single" w:sz="6" w:space="0" w:color="000000"/>
              <w:left w:val="single" w:sz="6" w:space="0" w:color="000000"/>
              <w:bottom w:val="single" w:sz="6" w:space="0" w:color="000000"/>
              <w:right w:val="single" w:sz="4" w:space="0" w:color="000000"/>
            </w:tcBorders>
            <w:vAlign w:val="center"/>
          </w:tcPr>
          <w:p w:rsidR="00486253" w:rsidRPr="00425C8F" w:rsidRDefault="00486253" w:rsidP="00762089">
            <w:pPr>
              <w:pStyle w:val="Footer"/>
              <w:tabs>
                <w:tab w:val="clear" w:pos="4320"/>
                <w:tab w:val="clear" w:pos="8640"/>
              </w:tabs>
              <w:rPr>
                <w:ins w:id="661" w:author="Yogesh Kumar Keshari" w:date="2017-08-04T10:26:00Z"/>
                <w:rFonts w:ascii="Arial" w:hAnsi="Arial" w:cs="Arial"/>
                <w:sz w:val="20"/>
                <w:szCs w:val="20"/>
              </w:rPr>
            </w:pPr>
            <w:ins w:id="662" w:author="Yogesh Kumar Keshari" w:date="2017-08-04T10:27:00Z">
              <w:r>
                <w:rPr>
                  <w:rFonts w:ascii="Arial" w:hAnsi="Arial" w:cs="Arial"/>
                  <w:sz w:val="20"/>
                  <w:szCs w:val="20"/>
                </w:rPr>
                <w:t>O</w:t>
              </w:r>
            </w:ins>
          </w:p>
        </w:tc>
      </w:tr>
    </w:tbl>
    <w:p w:rsidR="0014542F" w:rsidRPr="00425C8F" w:rsidRDefault="0014542F" w:rsidP="0014542F">
      <w:pPr>
        <w:pStyle w:val="BodyText2"/>
        <w:rPr>
          <w:rFonts w:cs="Arial"/>
        </w:rPr>
      </w:pPr>
    </w:p>
    <w:p w:rsidR="0014542F" w:rsidRPr="00425C8F" w:rsidRDefault="0014542F" w:rsidP="0014542F">
      <w:pPr>
        <w:pStyle w:val="Footer"/>
        <w:tabs>
          <w:tab w:val="clear" w:pos="4320"/>
          <w:tab w:val="clear" w:pos="8640"/>
        </w:tabs>
        <w:ind w:left="1530" w:hanging="1530"/>
        <w:jc w:val="both"/>
        <w:rPr>
          <w:rFonts w:ascii="Arial" w:hAnsi="Arial" w:cs="Arial"/>
          <w:bCs/>
          <w:sz w:val="20"/>
          <w:szCs w:val="20"/>
        </w:rPr>
      </w:pPr>
      <w:r w:rsidRPr="00425C8F">
        <w:rPr>
          <w:rFonts w:ascii="Arial" w:hAnsi="Arial" w:cs="Arial"/>
          <w:b/>
          <w:bCs/>
          <w:sz w:val="20"/>
          <w:szCs w:val="20"/>
        </w:rPr>
        <w:t xml:space="preserve">Note: </w:t>
      </w:r>
      <w:r w:rsidRPr="00425C8F">
        <w:rPr>
          <w:rFonts w:ascii="Arial" w:hAnsi="Arial" w:cs="Arial"/>
          <w:bCs/>
          <w:sz w:val="20"/>
          <w:szCs w:val="20"/>
        </w:rPr>
        <w:t>Any one out of PIN and SNO is Mandatory.</w:t>
      </w:r>
    </w:p>
    <w:p w:rsidR="0014542F" w:rsidRPr="00425C8F" w:rsidRDefault="0014542F" w:rsidP="0014542F">
      <w:pPr>
        <w:pStyle w:val="Footer"/>
        <w:tabs>
          <w:tab w:val="clear" w:pos="4320"/>
          <w:tab w:val="clear" w:pos="8640"/>
        </w:tabs>
        <w:ind w:left="1530" w:hanging="1530"/>
        <w:jc w:val="both"/>
        <w:rPr>
          <w:rFonts w:ascii="Arial" w:hAnsi="Arial" w:cs="Arial"/>
          <w:b/>
          <w:bCs/>
          <w:sz w:val="20"/>
          <w:szCs w:val="20"/>
        </w:rPr>
      </w:pPr>
    </w:p>
    <w:p w:rsidR="0014542F" w:rsidRPr="00425C8F" w:rsidRDefault="0014542F" w:rsidP="0014542F">
      <w:pPr>
        <w:pStyle w:val="Footer"/>
        <w:tabs>
          <w:tab w:val="clear" w:pos="4320"/>
          <w:tab w:val="clear" w:pos="8640"/>
        </w:tabs>
        <w:ind w:left="1530" w:hanging="1530"/>
        <w:jc w:val="both"/>
        <w:rPr>
          <w:rFonts w:ascii="Arial" w:hAnsi="Arial" w:cs="Arial"/>
          <w:b/>
          <w:bCs/>
          <w:sz w:val="20"/>
          <w:szCs w:val="20"/>
        </w:rPr>
      </w:pPr>
      <w:r w:rsidRPr="00425C8F">
        <w:rPr>
          <w:rFonts w:ascii="Arial" w:hAnsi="Arial" w:cs="Arial"/>
          <w:b/>
          <w:bCs/>
          <w:sz w:val="20"/>
          <w:szCs w:val="20"/>
        </w:rPr>
        <w:t>Field Details</w:t>
      </w:r>
    </w:p>
    <w:p w:rsidR="0014542F" w:rsidRPr="00425C8F" w:rsidRDefault="0014542F" w:rsidP="0014542F">
      <w:pPr>
        <w:pStyle w:val="Footer"/>
        <w:tabs>
          <w:tab w:val="clear" w:pos="4320"/>
          <w:tab w:val="clear" w:pos="8640"/>
        </w:tabs>
        <w:ind w:left="1530" w:hanging="1530"/>
        <w:jc w:val="both"/>
        <w:rPr>
          <w:rFonts w:ascii="Arial" w:hAnsi="Arial" w:cs="Arial"/>
          <w:b/>
          <w:bCs/>
          <w:sz w:val="20"/>
          <w:szCs w:val="20"/>
        </w:rPr>
      </w:pPr>
    </w:p>
    <w:p w:rsidR="0014542F" w:rsidRPr="00425C8F" w:rsidRDefault="0014542F" w:rsidP="0014542F">
      <w:pPr>
        <w:pStyle w:val="Footer"/>
        <w:numPr>
          <w:ilvl w:val="0"/>
          <w:numId w:val="49"/>
        </w:numPr>
        <w:tabs>
          <w:tab w:val="clear" w:pos="4320"/>
          <w:tab w:val="clear" w:pos="8640"/>
        </w:tabs>
        <w:jc w:val="both"/>
        <w:rPr>
          <w:rFonts w:ascii="Arial" w:hAnsi="Arial" w:cs="Arial"/>
          <w:b/>
          <w:bCs/>
          <w:sz w:val="20"/>
          <w:szCs w:val="20"/>
        </w:rPr>
      </w:pPr>
      <w:r w:rsidRPr="00425C8F">
        <w:rPr>
          <w:rFonts w:ascii="Arial" w:hAnsi="Arial" w:cs="Arial"/>
          <w:b/>
          <w:bCs/>
          <w:sz w:val="20"/>
          <w:szCs w:val="20"/>
          <w:highlight w:val="white"/>
        </w:rPr>
        <w:t>PinNo</w:t>
      </w:r>
      <w:r w:rsidRPr="00425C8F">
        <w:rPr>
          <w:rFonts w:ascii="Arial" w:hAnsi="Arial" w:cs="Arial"/>
          <w:b/>
          <w:bCs/>
          <w:sz w:val="20"/>
          <w:szCs w:val="20"/>
        </w:rPr>
        <w:t xml:space="preserve">: </w:t>
      </w:r>
      <w:r w:rsidRPr="00425C8F">
        <w:rPr>
          <w:rFonts w:ascii="Arial" w:hAnsi="Arial" w:cs="Arial"/>
          <w:sz w:val="20"/>
          <w:szCs w:val="20"/>
        </w:rPr>
        <w:t>External Entity provided PIN Number is verified with the PIN Number stored in PreTUPS.</w:t>
      </w:r>
    </w:p>
    <w:p w:rsidR="0014542F" w:rsidRPr="00425C8F" w:rsidRDefault="0014542F" w:rsidP="0014542F">
      <w:pPr>
        <w:pStyle w:val="Footer"/>
        <w:numPr>
          <w:ilvl w:val="0"/>
          <w:numId w:val="49"/>
        </w:numPr>
        <w:tabs>
          <w:tab w:val="clear" w:pos="4320"/>
          <w:tab w:val="clear" w:pos="8640"/>
        </w:tabs>
        <w:jc w:val="both"/>
        <w:rPr>
          <w:rFonts w:ascii="Arial" w:hAnsi="Arial" w:cs="Arial"/>
          <w:b/>
          <w:bCs/>
          <w:sz w:val="20"/>
          <w:szCs w:val="20"/>
        </w:rPr>
      </w:pPr>
      <w:r w:rsidRPr="00425C8F">
        <w:rPr>
          <w:rFonts w:ascii="Arial" w:hAnsi="Arial" w:cs="Arial"/>
          <w:b/>
          <w:bCs/>
          <w:sz w:val="20"/>
          <w:szCs w:val="20"/>
        </w:rPr>
        <w:t xml:space="preserve">Serial Numebr: </w:t>
      </w:r>
      <w:r w:rsidRPr="00425C8F">
        <w:rPr>
          <w:rFonts w:ascii="Arial" w:hAnsi="Arial" w:cs="Arial"/>
          <w:sz w:val="20"/>
          <w:szCs w:val="20"/>
        </w:rPr>
        <w:t>The Serial Number associated is verified with the PIN Number stored in PreTUPS.</w:t>
      </w:r>
    </w:p>
    <w:p w:rsidR="006446C8" w:rsidRDefault="006446C8" w:rsidP="006446C8">
      <w:pPr>
        <w:pStyle w:val="Footer"/>
        <w:numPr>
          <w:ilvl w:val="0"/>
          <w:numId w:val="49"/>
        </w:numPr>
        <w:tabs>
          <w:tab w:val="clear" w:pos="4320"/>
          <w:tab w:val="clear" w:pos="8640"/>
        </w:tabs>
        <w:jc w:val="both"/>
        <w:rPr>
          <w:ins w:id="663" w:author="Yogesh Kumar Keshari" w:date="2017-08-04T12:07:00Z"/>
        </w:rPr>
      </w:pPr>
      <w:ins w:id="664" w:author="Yogesh Kumar Keshari" w:date="2017-08-04T12:07:00Z">
        <w:r>
          <w:t xml:space="preserve">If query request initiated using PIN and </w:t>
        </w:r>
      </w:ins>
    </w:p>
    <w:p w:rsidR="006446C8" w:rsidRDefault="006446C8" w:rsidP="006446C8">
      <w:pPr>
        <w:pStyle w:val="BodyText2"/>
        <w:numPr>
          <w:ilvl w:val="2"/>
          <w:numId w:val="49"/>
        </w:numPr>
        <w:rPr>
          <w:ins w:id="665" w:author="Yogesh Kumar Keshari" w:date="2017-08-04T12:07:00Z"/>
        </w:rPr>
      </w:pPr>
      <w:ins w:id="666" w:author="Yogesh Kumar Keshari" w:date="2017-08-04T12:07:00Z">
        <w:r>
          <w:t>If ACTION is S then in Response only Serial Number will be returning along with other parameter like TOPUP, STATUS,</w:t>
        </w:r>
        <w:r w:rsidRPr="00486253">
          <w:rPr>
            <w:lang w:val="fr-FR"/>
          </w:rPr>
          <w:t xml:space="preserve"> SUBID</w:t>
        </w:r>
        <w:r>
          <w:t xml:space="preserve"> etc.</w:t>
        </w:r>
      </w:ins>
    </w:p>
    <w:p w:rsidR="006446C8" w:rsidRDefault="006446C8" w:rsidP="006446C8">
      <w:pPr>
        <w:pStyle w:val="BodyText2"/>
        <w:numPr>
          <w:ilvl w:val="2"/>
          <w:numId w:val="49"/>
        </w:numPr>
        <w:rPr>
          <w:ins w:id="667" w:author="Yogesh Kumar Keshari" w:date="2017-08-04T12:07:00Z"/>
        </w:rPr>
      </w:pPr>
      <w:ins w:id="668" w:author="Yogesh Kumar Keshari" w:date="2017-08-04T12:07:00Z">
        <w:r>
          <w:t xml:space="preserve">If ACTION is P then in Response only PIN will be returning along with other parameter like TOPUP, STATUS, </w:t>
        </w:r>
        <w:proofErr w:type="gramStart"/>
        <w:r w:rsidRPr="00AF44B5">
          <w:rPr>
            <w:lang w:val="fr-FR"/>
          </w:rPr>
          <w:t>SUBID</w:t>
        </w:r>
        <w:proofErr w:type="gramEnd"/>
        <w:r>
          <w:t xml:space="preserve"> etc.</w:t>
        </w:r>
      </w:ins>
    </w:p>
    <w:p w:rsidR="006446C8" w:rsidRDefault="006446C8" w:rsidP="006446C8">
      <w:pPr>
        <w:pStyle w:val="BodyText2"/>
        <w:numPr>
          <w:ilvl w:val="2"/>
          <w:numId w:val="49"/>
        </w:numPr>
        <w:rPr>
          <w:ins w:id="669" w:author="Yogesh Kumar Keshari" w:date="2017-08-04T12:07:00Z"/>
        </w:rPr>
      </w:pPr>
      <w:ins w:id="670" w:author="Yogesh Kumar Keshari" w:date="2017-08-04T12:07:00Z">
        <w:r>
          <w:t xml:space="preserve">If ACTION is B then in Response both Serial Number and PIN will be returning along with other parameter like TOPUP, STATUS, </w:t>
        </w:r>
        <w:proofErr w:type="gramStart"/>
        <w:r w:rsidRPr="00AF44B5">
          <w:rPr>
            <w:lang w:val="fr-FR"/>
          </w:rPr>
          <w:t>SUBID</w:t>
        </w:r>
        <w:proofErr w:type="gramEnd"/>
        <w:r>
          <w:t xml:space="preserve"> etc.</w:t>
        </w:r>
      </w:ins>
    </w:p>
    <w:p w:rsidR="006446C8" w:rsidRDefault="006446C8" w:rsidP="006446C8">
      <w:pPr>
        <w:pStyle w:val="BodyText2"/>
        <w:numPr>
          <w:ilvl w:val="0"/>
          <w:numId w:val="49"/>
        </w:numPr>
        <w:rPr>
          <w:ins w:id="671" w:author="Yogesh Kumar Keshari" w:date="2017-08-04T12:07:00Z"/>
        </w:rPr>
      </w:pPr>
      <w:ins w:id="672" w:author="Yogesh Kumar Keshari" w:date="2017-08-04T12:07:00Z">
        <w:r>
          <w:t xml:space="preserve">If query request initiated using Serial Number then in Response only Serial Number will be returning along with other parameter like TOPUP, STATUS, </w:t>
        </w:r>
        <w:proofErr w:type="gramStart"/>
        <w:r w:rsidRPr="00AF44B5">
          <w:rPr>
            <w:lang w:val="fr-FR"/>
          </w:rPr>
          <w:t>SUBID</w:t>
        </w:r>
        <w:proofErr w:type="gramEnd"/>
        <w:r>
          <w:t xml:space="preserve"> etc. in respective of ACTION value provided in request.</w:t>
        </w:r>
      </w:ins>
    </w:p>
    <w:p w:rsidR="00206698" w:rsidRDefault="00206698">
      <w:pPr>
        <w:pStyle w:val="Footer"/>
        <w:tabs>
          <w:tab w:val="clear" w:pos="4320"/>
          <w:tab w:val="clear" w:pos="8640"/>
        </w:tabs>
        <w:ind w:left="360"/>
        <w:jc w:val="both"/>
        <w:rPr>
          <w:rFonts w:ascii="Arial" w:hAnsi="Arial" w:cs="Arial"/>
          <w:b/>
          <w:bCs/>
          <w:sz w:val="20"/>
          <w:szCs w:val="20"/>
        </w:rPr>
        <w:pPrChange w:id="673" w:author="Yogesh Kumar Keshari" w:date="2017-08-04T12:07:00Z">
          <w:pPr>
            <w:pStyle w:val="Footer"/>
            <w:tabs>
              <w:tab w:val="clear" w:pos="4320"/>
              <w:tab w:val="clear" w:pos="8640"/>
            </w:tabs>
            <w:ind w:left="720"/>
            <w:jc w:val="both"/>
          </w:pPr>
        </w:pPrChange>
      </w:pPr>
    </w:p>
    <w:p w:rsidR="0014542F" w:rsidRPr="00425C8F" w:rsidRDefault="0014542F" w:rsidP="0014542F">
      <w:pPr>
        <w:pStyle w:val="Heading"/>
        <w:rPr>
          <w:color w:val="auto"/>
        </w:rPr>
      </w:pPr>
      <w:r w:rsidRPr="00425C8F">
        <w:rPr>
          <w:color w:val="auto"/>
        </w:rPr>
        <w:t>Response XML format:</w:t>
      </w:r>
    </w:p>
    <w:p w:rsidR="0014542F" w:rsidRPr="00425C8F" w:rsidRDefault="0014542F" w:rsidP="0014542F">
      <w:pPr>
        <w:pStyle w:val="Code"/>
        <w:ind w:left="0"/>
        <w:jc w:val="left"/>
        <w:rPr>
          <w:lang w:val="fr-FR"/>
        </w:rPr>
      </w:pPr>
    </w:p>
    <w:p w:rsidR="0014542F" w:rsidRPr="00425C8F" w:rsidRDefault="0014542F" w:rsidP="0014542F">
      <w:pPr>
        <w:pStyle w:val="Code"/>
        <w:ind w:left="720"/>
        <w:jc w:val="left"/>
      </w:pPr>
      <w:proofErr w:type="gramStart"/>
      <w:r w:rsidRPr="00425C8F">
        <w:rPr>
          <w:lang w:val="fr-FR"/>
        </w:rPr>
        <w:t>&lt;?xml</w:t>
      </w:r>
      <w:proofErr w:type="gramEnd"/>
      <w:r w:rsidRPr="00425C8F">
        <w:rPr>
          <w:lang w:val="fr-FR"/>
        </w:rPr>
        <w:t xml:space="preserve"> version="1.0"?&gt;</w:t>
      </w:r>
      <w:r w:rsidRPr="00425C8F">
        <w:t>&lt;!DOCTYPE COMMAND PUBLIC "-//Ocam//DTD XML Command 1.0//EN" "xml/command.dtd"&gt;</w:t>
      </w:r>
    </w:p>
    <w:p w:rsidR="0014542F" w:rsidRPr="00425C8F" w:rsidRDefault="0014542F" w:rsidP="0014542F">
      <w:pPr>
        <w:pStyle w:val="Code"/>
        <w:ind w:left="720"/>
        <w:jc w:val="left"/>
        <w:rPr>
          <w:lang w:val="fr-FR"/>
        </w:rPr>
      </w:pPr>
      <w:r w:rsidRPr="00425C8F">
        <w:rPr>
          <w:lang w:val="fr-FR"/>
        </w:rPr>
        <w:t>&lt;COMMAND&gt;&lt;TYPE&gt;</w:t>
      </w:r>
      <w:r w:rsidRPr="00425C8F">
        <w:rPr>
          <w:rFonts w:cs="Courier New"/>
          <w:i/>
          <w:szCs w:val="20"/>
        </w:rPr>
        <w:t>VOUQRYRESP</w:t>
      </w:r>
      <w:r w:rsidRPr="00425C8F">
        <w:rPr>
          <w:lang w:val="fr-FR"/>
        </w:rPr>
        <w:t>&lt;/TYPE&gt;</w:t>
      </w:r>
    </w:p>
    <w:p w:rsidR="0014542F" w:rsidRPr="00425C8F" w:rsidRDefault="0014542F" w:rsidP="0014542F">
      <w:pPr>
        <w:pStyle w:val="Code"/>
        <w:ind w:left="720"/>
        <w:jc w:val="left"/>
        <w:rPr>
          <w:lang w:val="fr-FR"/>
        </w:rPr>
      </w:pPr>
      <w:r w:rsidRPr="00425C8F">
        <w:rPr>
          <w:lang w:val="fr-FR"/>
        </w:rPr>
        <w:t>&lt;TXNSTATUS&gt;&lt;</w:t>
      </w:r>
      <w:r w:rsidRPr="00425C8F">
        <w:rPr>
          <w:i/>
          <w:iCs/>
        </w:rPr>
        <w:t xml:space="preserve"> Transaction Status</w:t>
      </w:r>
      <w:r w:rsidRPr="00425C8F">
        <w:rPr>
          <w:lang w:val="fr-FR"/>
        </w:rPr>
        <w:t xml:space="preserve"> &gt;&lt;/TXNSTATUS&gt;</w:t>
      </w:r>
    </w:p>
    <w:p w:rsidR="0014542F" w:rsidRPr="00425C8F" w:rsidRDefault="0014542F" w:rsidP="0014542F">
      <w:pPr>
        <w:ind w:firstLine="720"/>
        <w:rPr>
          <w:rFonts w:ascii="Courier New" w:hAnsi="Courier New" w:cs="Courier New"/>
          <w:sz w:val="20"/>
          <w:szCs w:val="20"/>
        </w:rPr>
      </w:pPr>
      <w:r w:rsidRPr="00425C8F">
        <w:rPr>
          <w:rFonts w:ascii="Courier New" w:hAnsi="Courier New" w:cs="Courier New"/>
          <w:sz w:val="20"/>
          <w:szCs w:val="20"/>
        </w:rPr>
        <w:t xml:space="preserve">&lt;PIN&gt;&lt; </w:t>
      </w:r>
      <w:r w:rsidRPr="00425C8F">
        <w:rPr>
          <w:rFonts w:ascii="Courier New" w:hAnsi="Courier New" w:cs="Courier New"/>
          <w:i/>
          <w:sz w:val="20"/>
          <w:szCs w:val="20"/>
        </w:rPr>
        <w:t>Identify Voucher PIN Number</w:t>
      </w:r>
      <w:r w:rsidRPr="00425C8F">
        <w:rPr>
          <w:rFonts w:ascii="Courier New" w:hAnsi="Courier New" w:cs="Courier New"/>
          <w:sz w:val="20"/>
          <w:szCs w:val="20"/>
        </w:rPr>
        <w:t>&gt;&lt;/PIN&gt;</w:t>
      </w:r>
    </w:p>
    <w:p w:rsidR="0014542F" w:rsidRPr="00425C8F" w:rsidRDefault="0014542F" w:rsidP="0014542F">
      <w:pPr>
        <w:pStyle w:val="Code"/>
        <w:ind w:left="720"/>
        <w:jc w:val="left"/>
        <w:rPr>
          <w:lang w:val="fr-FR"/>
        </w:rPr>
      </w:pPr>
      <w:r w:rsidRPr="00425C8F">
        <w:rPr>
          <w:lang w:val="fr-FR"/>
        </w:rPr>
        <w:t xml:space="preserve">&lt;SNO&gt;&lt; </w:t>
      </w:r>
      <w:r w:rsidRPr="00425C8F">
        <w:rPr>
          <w:i/>
          <w:lang w:val="fr-FR"/>
        </w:rPr>
        <w:t>Identify Voucher Serial Number</w:t>
      </w:r>
      <w:r w:rsidRPr="00425C8F">
        <w:rPr>
          <w:lang w:val="fr-FR"/>
        </w:rPr>
        <w:t>&gt;&lt;/SNO&gt;</w:t>
      </w:r>
    </w:p>
    <w:p w:rsidR="0014542F" w:rsidRPr="00425C8F" w:rsidRDefault="0014542F" w:rsidP="0014542F">
      <w:pPr>
        <w:pStyle w:val="Code"/>
        <w:ind w:left="720"/>
        <w:jc w:val="left"/>
        <w:rPr>
          <w:lang w:val="fr-FR"/>
        </w:rPr>
      </w:pPr>
      <w:r w:rsidRPr="00425C8F">
        <w:rPr>
          <w:lang w:val="fr-FR"/>
        </w:rPr>
        <w:t>&lt;TOPUP&gt;&lt; Denomination associated with voucher &gt;&lt;/TOPUP&gt;</w:t>
      </w:r>
    </w:p>
    <w:p w:rsidR="0014542F" w:rsidRDefault="0014542F" w:rsidP="0014542F">
      <w:pPr>
        <w:ind w:firstLine="720"/>
        <w:rPr>
          <w:ins w:id="674" w:author="Yogesh Kumar Keshari" w:date="2017-08-04T10:27:00Z"/>
          <w:rFonts w:ascii="Courier New" w:hAnsi="Courier New" w:cs="Courier New"/>
          <w:sz w:val="20"/>
          <w:szCs w:val="20"/>
        </w:rPr>
      </w:pPr>
      <w:r w:rsidRPr="00425C8F">
        <w:rPr>
          <w:rFonts w:ascii="Courier New" w:hAnsi="Courier New" w:cs="Courier New"/>
          <w:sz w:val="20"/>
          <w:szCs w:val="20"/>
        </w:rPr>
        <w:t>&lt;STATUS</w:t>
      </w:r>
      <w:r w:rsidRPr="00425C8F">
        <w:rPr>
          <w:rFonts w:ascii="Courier New" w:hAnsi="Courier New"/>
          <w:sz w:val="20"/>
          <w:lang w:val="fr-FR"/>
        </w:rPr>
        <w:t>&gt;&lt; Current Status of Voucher in System&gt;&lt;/</w:t>
      </w:r>
      <w:r w:rsidRPr="00425C8F">
        <w:rPr>
          <w:rFonts w:ascii="Courier New" w:hAnsi="Courier New" w:cs="Courier New"/>
          <w:sz w:val="20"/>
          <w:szCs w:val="20"/>
        </w:rPr>
        <w:t>STATUS&gt;</w:t>
      </w:r>
    </w:p>
    <w:p w:rsidR="00486253" w:rsidRDefault="00486253" w:rsidP="0014542F">
      <w:pPr>
        <w:ind w:firstLine="720"/>
        <w:rPr>
          <w:ins w:id="675" w:author="Yogesh Kumar Keshari" w:date="2017-08-04T10:27:00Z"/>
          <w:rFonts w:ascii="Courier New" w:hAnsi="Courier New" w:cs="Courier New"/>
          <w:sz w:val="20"/>
          <w:szCs w:val="20"/>
        </w:rPr>
      </w:pPr>
      <w:ins w:id="676" w:author="Yogesh Kumar Keshari" w:date="2017-08-04T10:27:00Z">
        <w:r w:rsidRPr="00486253">
          <w:rPr>
            <w:rFonts w:ascii="Courier New" w:hAnsi="Courier New" w:cs="Courier New"/>
            <w:sz w:val="20"/>
            <w:szCs w:val="20"/>
          </w:rPr>
          <w:t>&lt;STATUS_DESCRIPTION&gt;GENERATED&lt;/STATUS_DESCRIPTION&gt;</w:t>
        </w:r>
      </w:ins>
    </w:p>
    <w:p w:rsidR="00486253" w:rsidRDefault="00486253" w:rsidP="0014542F">
      <w:pPr>
        <w:ind w:firstLine="720"/>
        <w:rPr>
          <w:ins w:id="677" w:author="Yogesh Kumar Keshari" w:date="2017-08-04T10:27:00Z"/>
          <w:rFonts w:ascii="Courier New" w:hAnsi="Courier New" w:cs="Courier New"/>
          <w:sz w:val="20"/>
          <w:szCs w:val="20"/>
        </w:rPr>
      </w:pPr>
      <w:ins w:id="678" w:author="Yogesh Kumar Keshari" w:date="2017-08-04T10:27:00Z">
        <w:r w:rsidRPr="00486253">
          <w:rPr>
            <w:rFonts w:ascii="Courier New" w:hAnsi="Courier New" w:cs="Courier New"/>
            <w:sz w:val="20"/>
            <w:szCs w:val="20"/>
          </w:rPr>
          <w:t>&lt;VOUCHER_EXPIRY_DATE&gt;31/07/20&lt;/VOUCHER_EXPIRY_DATE&gt;</w:t>
        </w:r>
      </w:ins>
    </w:p>
    <w:p w:rsidR="00486253" w:rsidRDefault="00486253" w:rsidP="0014542F">
      <w:pPr>
        <w:ind w:firstLine="720"/>
        <w:rPr>
          <w:ins w:id="679" w:author="Yogesh Kumar Keshari" w:date="2017-08-04T10:27:00Z"/>
          <w:rFonts w:ascii="Courier New" w:hAnsi="Courier New" w:cs="Courier New"/>
          <w:sz w:val="20"/>
          <w:szCs w:val="20"/>
        </w:rPr>
      </w:pPr>
      <w:ins w:id="680" w:author="Yogesh Kumar Keshari" w:date="2017-08-04T10:27:00Z">
        <w:r w:rsidRPr="00486253">
          <w:rPr>
            <w:rFonts w:ascii="Courier New" w:hAnsi="Courier New" w:cs="Courier New"/>
            <w:sz w:val="20"/>
            <w:szCs w:val="20"/>
          </w:rPr>
          <w:t>&lt;VOUCHER_CONSUMED_DATE&gt;NA&lt;/VOUCHER_CONSUMED_DATE&gt;</w:t>
        </w:r>
      </w:ins>
    </w:p>
    <w:p w:rsidR="00486253" w:rsidRDefault="00486253" w:rsidP="0014542F">
      <w:pPr>
        <w:ind w:firstLine="720"/>
        <w:rPr>
          <w:ins w:id="681" w:author="Yogesh Kumar Keshari" w:date="2017-08-04T10:27:00Z"/>
          <w:rFonts w:ascii="Courier New" w:hAnsi="Courier New" w:cs="Courier New"/>
          <w:sz w:val="20"/>
          <w:szCs w:val="20"/>
        </w:rPr>
      </w:pPr>
      <w:ins w:id="682" w:author="Yogesh Kumar Keshari" w:date="2017-08-04T10:27:00Z">
        <w:r w:rsidRPr="00486253">
          <w:rPr>
            <w:rFonts w:ascii="Courier New" w:hAnsi="Courier New" w:cs="Courier New"/>
            <w:sz w:val="20"/>
            <w:szCs w:val="20"/>
          </w:rPr>
          <w:t>&lt;SUBID&gt;NA&lt;/SUBID&gt;</w:t>
        </w:r>
      </w:ins>
    </w:p>
    <w:p w:rsidR="00486253" w:rsidRDefault="00486253" w:rsidP="0014542F">
      <w:pPr>
        <w:ind w:firstLine="720"/>
        <w:rPr>
          <w:ins w:id="683" w:author="Yogesh Kumar Keshari" w:date="2017-08-04T10:27:00Z"/>
          <w:rFonts w:ascii="Courier New" w:hAnsi="Courier New" w:cs="Courier New"/>
          <w:sz w:val="20"/>
          <w:szCs w:val="20"/>
        </w:rPr>
      </w:pPr>
      <w:ins w:id="684" w:author="Yogesh Kumar Keshari" w:date="2017-08-04T10:27:00Z">
        <w:r w:rsidRPr="00486253">
          <w:rPr>
            <w:rFonts w:ascii="Courier New" w:hAnsi="Courier New" w:cs="Courier New"/>
            <w:sz w:val="20"/>
            <w:szCs w:val="20"/>
          </w:rPr>
          <w:t>&lt;TALKTIME&gt;25&lt;/TALKTIME&gt;</w:t>
        </w:r>
      </w:ins>
    </w:p>
    <w:p w:rsidR="00486253" w:rsidRDefault="00486253" w:rsidP="0014542F">
      <w:pPr>
        <w:ind w:firstLine="720"/>
        <w:rPr>
          <w:ins w:id="685" w:author="Yogesh Kumar Keshari" w:date="2017-08-04T10:28:00Z"/>
          <w:rFonts w:ascii="Courier New" w:hAnsi="Courier New" w:cs="Courier New"/>
          <w:sz w:val="20"/>
          <w:szCs w:val="20"/>
        </w:rPr>
      </w:pPr>
      <w:ins w:id="686" w:author="Yogesh Kumar Keshari" w:date="2017-08-04T10:27:00Z">
        <w:r w:rsidRPr="00486253">
          <w:rPr>
            <w:rFonts w:ascii="Courier New" w:hAnsi="Courier New" w:cs="Courier New"/>
            <w:sz w:val="20"/>
            <w:szCs w:val="20"/>
          </w:rPr>
          <w:t>&lt;VOUCHERPROFILEID&gt;2&lt;/VOUCHERPROFILEID&gt;</w:t>
        </w:r>
      </w:ins>
    </w:p>
    <w:p w:rsidR="00486253" w:rsidRDefault="00486253" w:rsidP="0014542F">
      <w:pPr>
        <w:ind w:firstLine="720"/>
        <w:rPr>
          <w:ins w:id="687" w:author="Yogesh Kumar Keshari" w:date="2017-08-04T10:28:00Z"/>
          <w:rFonts w:ascii="Courier New" w:hAnsi="Courier New" w:cs="Courier New"/>
          <w:sz w:val="20"/>
          <w:szCs w:val="20"/>
        </w:rPr>
      </w:pPr>
      <w:ins w:id="688" w:author="Yogesh Kumar Keshari" w:date="2017-08-04T10:27:00Z">
        <w:r w:rsidRPr="00486253">
          <w:rPr>
            <w:rFonts w:ascii="Courier New" w:hAnsi="Courier New" w:cs="Courier New"/>
            <w:sz w:val="20"/>
            <w:szCs w:val="20"/>
          </w:rPr>
          <w:t xml:space="preserve">&lt;VOUCHERPROFILENAME&gt;Twenty </w:t>
        </w:r>
      </w:ins>
      <w:ins w:id="689" w:author="Yogesh Kumar Keshari" w:date="2017-08-04T10:28:00Z">
        <w:r>
          <w:rPr>
            <w:rFonts w:ascii="Courier New" w:hAnsi="Courier New" w:cs="Courier New"/>
            <w:sz w:val="20"/>
            <w:szCs w:val="20"/>
          </w:rPr>
          <w:t>F</w:t>
        </w:r>
      </w:ins>
      <w:ins w:id="690" w:author="Yogesh Kumar Keshari" w:date="2017-08-04T10:27:00Z">
        <w:r w:rsidRPr="00486253">
          <w:rPr>
            <w:rFonts w:ascii="Courier New" w:hAnsi="Courier New" w:cs="Courier New"/>
            <w:sz w:val="20"/>
            <w:szCs w:val="20"/>
          </w:rPr>
          <w:t>ive&lt;/VOUCHERPROFILENAME&gt;</w:t>
        </w:r>
      </w:ins>
    </w:p>
    <w:p w:rsidR="00486253" w:rsidRPr="00425C8F" w:rsidRDefault="00486253" w:rsidP="0014542F">
      <w:pPr>
        <w:ind w:firstLine="720"/>
        <w:rPr>
          <w:rFonts w:ascii="Courier New" w:hAnsi="Courier New" w:cs="Courier New"/>
          <w:sz w:val="20"/>
          <w:szCs w:val="20"/>
        </w:rPr>
      </w:pPr>
      <w:ins w:id="691" w:author="Yogesh Kumar Keshari" w:date="2017-08-04T10:27:00Z">
        <w:r w:rsidRPr="00486253">
          <w:rPr>
            <w:rFonts w:ascii="Courier New" w:hAnsi="Courier New" w:cs="Courier New"/>
            <w:sz w:val="20"/>
            <w:szCs w:val="20"/>
          </w:rPr>
          <w:t>&lt;VALIDITY&gt;25&lt;/VALIDITY&gt;</w:t>
        </w:r>
      </w:ins>
    </w:p>
    <w:p w:rsidR="0014542F" w:rsidRPr="00425C8F" w:rsidRDefault="0014542F" w:rsidP="0014542F">
      <w:pPr>
        <w:pStyle w:val="Code"/>
        <w:ind w:left="720"/>
        <w:jc w:val="left"/>
        <w:rPr>
          <w:lang w:val="fr-FR"/>
        </w:rPr>
      </w:pPr>
      <w:r w:rsidRPr="00425C8F">
        <w:rPr>
          <w:lang w:val="fr-FR"/>
        </w:rPr>
        <w:t>&lt;ERROR&gt;&lt; Error defined for the response&gt;&lt;/ERROR&gt;</w:t>
      </w:r>
    </w:p>
    <w:p w:rsidR="0014542F" w:rsidRPr="00425C8F" w:rsidRDefault="0014542F" w:rsidP="0014542F">
      <w:pPr>
        <w:pStyle w:val="Code"/>
        <w:ind w:left="720"/>
        <w:jc w:val="left"/>
        <w:rPr>
          <w:lang w:val="fr-FR"/>
        </w:rPr>
      </w:pPr>
      <w:r w:rsidRPr="00425C8F">
        <w:rPr>
          <w:lang w:val="fr-FR"/>
        </w:rPr>
        <w:t>&lt;/COMMAND&gt;</w:t>
      </w:r>
    </w:p>
    <w:p w:rsidR="0014542F" w:rsidRPr="00425C8F" w:rsidRDefault="0014542F" w:rsidP="0014542F">
      <w:pPr>
        <w:pStyle w:val="BodyText2"/>
      </w:pPr>
    </w:p>
    <w:p w:rsidR="0014542F" w:rsidRPr="00425C8F" w:rsidRDefault="0014542F" w:rsidP="0014542F">
      <w:pPr>
        <w:pStyle w:val="BodyText2"/>
        <w:rPr>
          <w:b/>
          <w:u w:val="single"/>
        </w:rPr>
      </w:pPr>
      <w:r w:rsidRPr="00425C8F">
        <w:rPr>
          <w:b/>
          <w:u w:val="single"/>
        </w:rPr>
        <w:t>Voucher Query Response Message Parameters</w:t>
      </w:r>
    </w:p>
    <w:p w:rsidR="0014542F" w:rsidRPr="00425C8F" w:rsidRDefault="0014542F" w:rsidP="0014542F">
      <w:pPr>
        <w:pStyle w:val="BodyText2"/>
        <w:rPr>
          <w:b/>
          <w:u w:val="single"/>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14542F" w:rsidRPr="00425C8F" w:rsidTr="00762089">
        <w:trPr>
          <w:trHeight w:val="277"/>
          <w:tblHeader/>
        </w:trPr>
        <w:tc>
          <w:tcPr>
            <w:tcW w:w="1440"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TAG</w:t>
            </w:r>
          </w:p>
        </w:tc>
        <w:tc>
          <w:tcPr>
            <w:tcW w:w="1254"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Fields</w:t>
            </w:r>
          </w:p>
        </w:tc>
        <w:tc>
          <w:tcPr>
            <w:tcW w:w="2551"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Remarks</w:t>
            </w:r>
          </w:p>
        </w:tc>
        <w:tc>
          <w:tcPr>
            <w:tcW w:w="1134"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Example</w:t>
            </w:r>
          </w:p>
        </w:tc>
        <w:tc>
          <w:tcPr>
            <w:tcW w:w="1901"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Field Type</w:t>
            </w:r>
          </w:p>
        </w:tc>
        <w:tc>
          <w:tcPr>
            <w:tcW w:w="1316"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Optional/</w:t>
            </w:r>
          </w:p>
          <w:p w:rsidR="0014542F" w:rsidRPr="00425C8F" w:rsidRDefault="0014542F" w:rsidP="00762089">
            <w:pPr>
              <w:pStyle w:val="TableColumnLabels"/>
              <w:rPr>
                <w:color w:val="auto"/>
              </w:rPr>
            </w:pPr>
            <w:r w:rsidRPr="00425C8F">
              <w:rPr>
                <w:color w:val="auto"/>
              </w:rPr>
              <w:t>Mandatory</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r w:rsidRPr="00425C8F">
              <w:t>PIN</w:t>
            </w:r>
          </w:p>
        </w:tc>
        <w:tc>
          <w:tcPr>
            <w:tcW w:w="1254"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PIN</w:t>
            </w:r>
            <w:r w:rsidR="001E09BC" w:rsidRPr="00425C8F">
              <w:rPr>
                <w:rFonts w:ascii="Arial" w:hAnsi="Arial" w:cs="Arial"/>
                <w:sz w:val="20"/>
                <w:szCs w:val="20"/>
              </w:rPr>
              <w:t xml:space="preserve"> </w:t>
            </w:r>
            <w:r w:rsidRPr="00425C8F">
              <w:rPr>
                <w:rFonts w:ascii="Arial" w:hAnsi="Arial" w:cs="Arial"/>
                <w:sz w:val="20"/>
                <w:szCs w:val="20"/>
              </w:rPr>
              <w:t>No</w:t>
            </w:r>
          </w:p>
        </w:tc>
        <w:tc>
          <w:tcPr>
            <w:tcW w:w="255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Used to identify Voucher PIN  Number</w:t>
            </w:r>
          </w:p>
        </w:tc>
        <w:tc>
          <w:tcPr>
            <w:tcW w:w="1134" w:type="dxa"/>
            <w:tcBorders>
              <w:top w:val="single" w:sz="6" w:space="0" w:color="000000"/>
              <w:bottom w:val="single" w:sz="6" w:space="0" w:color="000000"/>
            </w:tcBorders>
          </w:tcPr>
          <w:p w:rsidR="0014542F" w:rsidRPr="00425C8F" w:rsidRDefault="0014542F" w:rsidP="00762089">
            <w:pPr>
              <w:pStyle w:val="Tablecontent"/>
            </w:pPr>
            <w:r w:rsidRPr="00425C8F">
              <w:t>97862487564510</w:t>
            </w:r>
          </w:p>
        </w:tc>
        <w:tc>
          <w:tcPr>
            <w:tcW w:w="190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 xml:space="preserve">Max=14 </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Numeric</w:t>
            </w:r>
          </w:p>
        </w:tc>
        <w:tc>
          <w:tcPr>
            <w:tcW w:w="1316"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M*</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r w:rsidRPr="00425C8F">
              <w:t>SNO</w:t>
            </w:r>
          </w:p>
        </w:tc>
        <w:tc>
          <w:tcPr>
            <w:tcW w:w="1254"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highlight w:val="white"/>
              </w:rPr>
              <w:t>Serial</w:t>
            </w:r>
            <w:r w:rsidR="001E09BC" w:rsidRPr="00425C8F">
              <w:rPr>
                <w:rFonts w:ascii="Arial" w:hAnsi="Arial" w:cs="Arial"/>
                <w:sz w:val="20"/>
                <w:szCs w:val="20"/>
                <w:highlight w:val="white"/>
              </w:rPr>
              <w:t xml:space="preserve"> </w:t>
            </w:r>
            <w:r w:rsidRPr="00425C8F">
              <w:rPr>
                <w:rFonts w:ascii="Arial" w:hAnsi="Arial" w:cs="Arial"/>
                <w:sz w:val="20"/>
                <w:szCs w:val="20"/>
                <w:highlight w:val="white"/>
              </w:rPr>
              <w:t>No</w:t>
            </w:r>
          </w:p>
        </w:tc>
        <w:tc>
          <w:tcPr>
            <w:tcW w:w="255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Used to identify Voucher Serial Number</w:t>
            </w:r>
          </w:p>
        </w:tc>
        <w:tc>
          <w:tcPr>
            <w:tcW w:w="1134" w:type="dxa"/>
            <w:tcBorders>
              <w:top w:val="single" w:sz="6" w:space="0" w:color="000000"/>
              <w:bottom w:val="single" w:sz="6" w:space="0" w:color="000000"/>
            </w:tcBorders>
          </w:tcPr>
          <w:p w:rsidR="0014542F" w:rsidRPr="00425C8F" w:rsidRDefault="0014542F" w:rsidP="00762089">
            <w:pPr>
              <w:pStyle w:val="Tablecontent"/>
            </w:pPr>
            <w:r w:rsidRPr="00425C8F">
              <w:t>978624875645</w:t>
            </w:r>
          </w:p>
        </w:tc>
        <w:tc>
          <w:tcPr>
            <w:tcW w:w="190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 xml:space="preserve">Max=14 </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Numeric</w:t>
            </w:r>
          </w:p>
        </w:tc>
        <w:tc>
          <w:tcPr>
            <w:tcW w:w="1316"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M*</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r w:rsidRPr="00425C8F">
              <w:t>TOPUP</w:t>
            </w:r>
          </w:p>
        </w:tc>
        <w:tc>
          <w:tcPr>
            <w:tcW w:w="1254"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Top</w:t>
            </w:r>
            <w:r w:rsidR="001E09BC" w:rsidRPr="00425C8F">
              <w:rPr>
                <w:rFonts w:ascii="Arial" w:hAnsi="Arial" w:cs="Arial"/>
                <w:sz w:val="20"/>
                <w:szCs w:val="20"/>
                <w:highlight w:val="white"/>
              </w:rPr>
              <w:t xml:space="preserve"> </w:t>
            </w:r>
            <w:r w:rsidRPr="00425C8F">
              <w:rPr>
                <w:rFonts w:ascii="Arial" w:hAnsi="Arial" w:cs="Arial"/>
                <w:sz w:val="20"/>
                <w:szCs w:val="20"/>
                <w:highlight w:val="white"/>
              </w:rPr>
              <w:t>Up</w:t>
            </w:r>
          </w:p>
          <w:p w:rsidR="0014542F" w:rsidRPr="00425C8F" w:rsidRDefault="0014542F" w:rsidP="00762089">
            <w:pPr>
              <w:pStyle w:val="Footer"/>
              <w:tabs>
                <w:tab w:val="clear" w:pos="4320"/>
                <w:tab w:val="clear" w:pos="8640"/>
              </w:tabs>
              <w:rPr>
                <w:rFonts w:ascii="Arial" w:hAnsi="Arial" w:cs="Arial"/>
                <w:sz w:val="20"/>
                <w:szCs w:val="20"/>
                <w:highlight w:val="white"/>
              </w:rPr>
            </w:pPr>
          </w:p>
        </w:tc>
        <w:tc>
          <w:tcPr>
            <w:tcW w:w="255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Amount that will be credited in subscribers account</w:t>
            </w:r>
          </w:p>
        </w:tc>
        <w:tc>
          <w:tcPr>
            <w:tcW w:w="1134" w:type="dxa"/>
            <w:tcBorders>
              <w:top w:val="single" w:sz="6" w:space="0" w:color="000000"/>
              <w:bottom w:val="single" w:sz="6" w:space="0" w:color="000000"/>
            </w:tcBorders>
          </w:tcPr>
          <w:p w:rsidR="0014542F" w:rsidRPr="00425C8F" w:rsidRDefault="0014542F" w:rsidP="00762089">
            <w:pPr>
              <w:pStyle w:val="Tablecontent"/>
            </w:pPr>
            <w:r w:rsidRPr="00425C8F">
              <w:t>10</w:t>
            </w:r>
          </w:p>
        </w:tc>
        <w:tc>
          <w:tcPr>
            <w:tcW w:w="190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Max=10</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Numeric</w:t>
            </w:r>
          </w:p>
        </w:tc>
        <w:tc>
          <w:tcPr>
            <w:tcW w:w="1316"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M</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r w:rsidRPr="00425C8F">
              <w:t>STATUS</w:t>
            </w:r>
          </w:p>
        </w:tc>
        <w:tc>
          <w:tcPr>
            <w:tcW w:w="1254"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Voucher Status</w:t>
            </w:r>
          </w:p>
        </w:tc>
        <w:tc>
          <w:tcPr>
            <w:tcW w:w="255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Voucher Status in System</w:t>
            </w:r>
          </w:p>
        </w:tc>
        <w:tc>
          <w:tcPr>
            <w:tcW w:w="1134" w:type="dxa"/>
            <w:tcBorders>
              <w:top w:val="single" w:sz="6" w:space="0" w:color="000000"/>
              <w:bottom w:val="single" w:sz="6" w:space="0" w:color="000000"/>
            </w:tcBorders>
          </w:tcPr>
          <w:p w:rsidR="0014542F" w:rsidRPr="00425C8F" w:rsidRDefault="0014542F" w:rsidP="00762089">
            <w:pPr>
              <w:pStyle w:val="Tablecontent"/>
            </w:pPr>
            <w:r w:rsidRPr="00425C8F">
              <w:t>EN</w:t>
            </w:r>
          </w:p>
        </w:tc>
        <w:tc>
          <w:tcPr>
            <w:tcW w:w="190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Char</w:t>
            </w:r>
          </w:p>
        </w:tc>
        <w:tc>
          <w:tcPr>
            <w:tcW w:w="1316"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M</w:t>
            </w:r>
          </w:p>
        </w:tc>
      </w:tr>
      <w:tr w:rsidR="00C042A3" w:rsidRPr="00425C8F" w:rsidTr="00762089">
        <w:trPr>
          <w:trHeight w:val="277"/>
          <w:ins w:id="692" w:author="Yogesh Kumar Keshari" w:date="2017-08-04T11:41:00Z"/>
        </w:trPr>
        <w:tc>
          <w:tcPr>
            <w:tcW w:w="1440" w:type="dxa"/>
            <w:tcBorders>
              <w:top w:val="single" w:sz="6" w:space="0" w:color="000000"/>
              <w:bottom w:val="single" w:sz="6" w:space="0" w:color="000000"/>
            </w:tcBorders>
          </w:tcPr>
          <w:p w:rsidR="00C042A3" w:rsidRPr="00425C8F" w:rsidRDefault="00B25F36" w:rsidP="00762089">
            <w:pPr>
              <w:pStyle w:val="Tablecontent"/>
              <w:rPr>
                <w:ins w:id="693" w:author="Yogesh Kumar Keshari" w:date="2017-08-04T11:41:00Z"/>
              </w:rPr>
            </w:pPr>
            <w:ins w:id="694" w:author="Yogesh Kumar Keshari" w:date="2017-08-04T11:45:00Z">
              <w:r w:rsidRPr="00486253">
                <w:rPr>
                  <w:rFonts w:ascii="Courier New" w:hAnsi="Courier New" w:cs="Courier New"/>
                  <w:sz w:val="20"/>
                  <w:szCs w:val="20"/>
                </w:rPr>
                <w:t>&lt;STATUS_DESCRIPTION&gt;</w:t>
              </w:r>
            </w:ins>
          </w:p>
        </w:tc>
        <w:tc>
          <w:tcPr>
            <w:tcW w:w="1254" w:type="dxa"/>
            <w:tcBorders>
              <w:top w:val="single" w:sz="6" w:space="0" w:color="000000"/>
              <w:bottom w:val="single" w:sz="6" w:space="0" w:color="000000"/>
            </w:tcBorders>
            <w:vAlign w:val="center"/>
          </w:tcPr>
          <w:p w:rsidR="00C042A3" w:rsidRPr="00425C8F" w:rsidRDefault="00B25F36" w:rsidP="00762089">
            <w:pPr>
              <w:pStyle w:val="Footer"/>
              <w:tabs>
                <w:tab w:val="clear" w:pos="4320"/>
                <w:tab w:val="clear" w:pos="8640"/>
              </w:tabs>
              <w:rPr>
                <w:ins w:id="695" w:author="Yogesh Kumar Keshari" w:date="2017-08-04T11:41:00Z"/>
                <w:rFonts w:ascii="Arial" w:hAnsi="Arial" w:cs="Arial"/>
                <w:sz w:val="20"/>
                <w:szCs w:val="20"/>
                <w:highlight w:val="white"/>
              </w:rPr>
            </w:pPr>
            <w:ins w:id="696" w:author="Yogesh Kumar Keshari" w:date="2017-08-04T11:45:00Z">
              <w:r w:rsidRPr="00486253">
                <w:rPr>
                  <w:rFonts w:ascii="Courier New" w:hAnsi="Courier New" w:cs="Courier New"/>
                  <w:sz w:val="20"/>
                  <w:szCs w:val="20"/>
                </w:rPr>
                <w:t>STATUS_DESCRIPTION</w:t>
              </w:r>
            </w:ins>
          </w:p>
        </w:tc>
        <w:tc>
          <w:tcPr>
            <w:tcW w:w="2551" w:type="dxa"/>
            <w:tcBorders>
              <w:top w:val="single" w:sz="6" w:space="0" w:color="000000"/>
              <w:bottom w:val="single" w:sz="6" w:space="0" w:color="000000"/>
            </w:tcBorders>
            <w:vAlign w:val="center"/>
          </w:tcPr>
          <w:p w:rsidR="00C042A3" w:rsidRPr="00425C8F" w:rsidRDefault="00B25F36" w:rsidP="00762089">
            <w:pPr>
              <w:pStyle w:val="Footer"/>
              <w:tabs>
                <w:tab w:val="clear" w:pos="4320"/>
                <w:tab w:val="clear" w:pos="8640"/>
              </w:tabs>
              <w:rPr>
                <w:ins w:id="697" w:author="Yogesh Kumar Keshari" w:date="2017-08-04T11:41:00Z"/>
                <w:rFonts w:ascii="Arial" w:hAnsi="Arial" w:cs="Arial"/>
                <w:sz w:val="20"/>
                <w:szCs w:val="20"/>
              </w:rPr>
            </w:pPr>
            <w:ins w:id="698" w:author="Yogesh Kumar Keshari" w:date="2017-08-04T11:47:00Z">
              <w:r>
                <w:rPr>
                  <w:rFonts w:ascii="Arial" w:hAnsi="Arial" w:cs="Arial"/>
                  <w:sz w:val="20"/>
                  <w:szCs w:val="20"/>
                </w:rPr>
                <w:t>Status description of voucher</w:t>
              </w:r>
            </w:ins>
          </w:p>
        </w:tc>
        <w:tc>
          <w:tcPr>
            <w:tcW w:w="1134" w:type="dxa"/>
            <w:tcBorders>
              <w:top w:val="single" w:sz="6" w:space="0" w:color="000000"/>
              <w:bottom w:val="single" w:sz="6" w:space="0" w:color="000000"/>
            </w:tcBorders>
          </w:tcPr>
          <w:p w:rsidR="00C042A3" w:rsidRPr="00425C8F" w:rsidRDefault="00B25F36" w:rsidP="00762089">
            <w:pPr>
              <w:pStyle w:val="Tablecontent"/>
              <w:rPr>
                <w:ins w:id="699" w:author="Yogesh Kumar Keshari" w:date="2017-08-04T11:41:00Z"/>
              </w:rPr>
            </w:pPr>
            <w:ins w:id="700" w:author="Yogesh Kumar Keshari" w:date="2017-08-04T11:46:00Z">
              <w:r>
                <w:t>Generated</w:t>
              </w:r>
            </w:ins>
          </w:p>
        </w:tc>
        <w:tc>
          <w:tcPr>
            <w:tcW w:w="1901" w:type="dxa"/>
            <w:tcBorders>
              <w:top w:val="single" w:sz="6" w:space="0" w:color="000000"/>
              <w:bottom w:val="single" w:sz="6" w:space="0" w:color="000000"/>
            </w:tcBorders>
            <w:vAlign w:val="center"/>
          </w:tcPr>
          <w:p w:rsidR="00C042A3" w:rsidRPr="00425C8F" w:rsidRDefault="00C042A3" w:rsidP="00762089">
            <w:pPr>
              <w:pStyle w:val="Footer"/>
              <w:tabs>
                <w:tab w:val="clear" w:pos="4320"/>
                <w:tab w:val="clear" w:pos="8640"/>
              </w:tabs>
              <w:rPr>
                <w:ins w:id="701" w:author="Yogesh Kumar Keshari" w:date="2017-08-04T11:41:00Z"/>
                <w:rFonts w:ascii="Arial" w:hAnsi="Arial" w:cs="Arial"/>
                <w:sz w:val="20"/>
                <w:szCs w:val="20"/>
              </w:rPr>
            </w:pPr>
          </w:p>
        </w:tc>
        <w:tc>
          <w:tcPr>
            <w:tcW w:w="1316" w:type="dxa"/>
            <w:tcBorders>
              <w:top w:val="single" w:sz="6" w:space="0" w:color="000000"/>
              <w:bottom w:val="single" w:sz="6" w:space="0" w:color="000000"/>
            </w:tcBorders>
            <w:vAlign w:val="center"/>
          </w:tcPr>
          <w:p w:rsidR="00C042A3" w:rsidRDefault="00C042A3" w:rsidP="00762089">
            <w:pPr>
              <w:pStyle w:val="Footer"/>
              <w:tabs>
                <w:tab w:val="clear" w:pos="4320"/>
                <w:tab w:val="clear" w:pos="8640"/>
              </w:tabs>
              <w:rPr>
                <w:ins w:id="702" w:author="Yogesh Kumar Keshari" w:date="2017-08-04T11:43:00Z"/>
                <w:rFonts w:ascii="Arial" w:hAnsi="Arial" w:cs="Arial"/>
                <w:sz w:val="20"/>
                <w:szCs w:val="20"/>
              </w:rPr>
            </w:pPr>
          </w:p>
          <w:p w:rsidR="00C042A3" w:rsidRPr="00425C8F" w:rsidRDefault="00B25F36" w:rsidP="00762089">
            <w:pPr>
              <w:pStyle w:val="Footer"/>
              <w:tabs>
                <w:tab w:val="clear" w:pos="4320"/>
                <w:tab w:val="clear" w:pos="8640"/>
              </w:tabs>
              <w:rPr>
                <w:ins w:id="703" w:author="Yogesh Kumar Keshari" w:date="2017-08-04T11:41:00Z"/>
                <w:rFonts w:ascii="Arial" w:hAnsi="Arial" w:cs="Arial"/>
                <w:sz w:val="20"/>
                <w:szCs w:val="20"/>
              </w:rPr>
            </w:pPr>
            <w:ins w:id="704" w:author="Yogesh Kumar Keshari" w:date="2017-08-04T11:47:00Z">
              <w:r>
                <w:rPr>
                  <w:rFonts w:ascii="Arial" w:hAnsi="Arial" w:cs="Arial"/>
                  <w:sz w:val="20"/>
                  <w:szCs w:val="20"/>
                </w:rPr>
                <w:t>M</w:t>
              </w:r>
            </w:ins>
          </w:p>
        </w:tc>
      </w:tr>
      <w:tr w:rsidR="00B25F36" w:rsidRPr="00425C8F" w:rsidTr="00762089">
        <w:trPr>
          <w:trHeight w:val="277"/>
          <w:ins w:id="705" w:author="Yogesh Kumar Keshari" w:date="2017-08-04T11:43:00Z"/>
        </w:trPr>
        <w:tc>
          <w:tcPr>
            <w:tcW w:w="1440" w:type="dxa"/>
            <w:tcBorders>
              <w:top w:val="single" w:sz="6" w:space="0" w:color="000000"/>
              <w:bottom w:val="single" w:sz="6" w:space="0" w:color="000000"/>
            </w:tcBorders>
          </w:tcPr>
          <w:p w:rsidR="00B25F36" w:rsidRPr="00425C8F" w:rsidRDefault="00B25F36" w:rsidP="00762089">
            <w:pPr>
              <w:pStyle w:val="Tablecontent"/>
              <w:rPr>
                <w:ins w:id="706" w:author="Yogesh Kumar Keshari" w:date="2017-08-04T11:43:00Z"/>
              </w:rPr>
            </w:pPr>
            <w:ins w:id="707" w:author="Yogesh Kumar Keshari" w:date="2017-08-04T11:45:00Z">
              <w:r w:rsidRPr="00486253">
                <w:rPr>
                  <w:rFonts w:ascii="Courier New" w:hAnsi="Courier New" w:cs="Courier New"/>
                  <w:sz w:val="20"/>
                  <w:szCs w:val="20"/>
                </w:rPr>
                <w:t>&lt;VOUCHER_EXPIRY_DATE&gt;</w:t>
              </w:r>
            </w:ins>
          </w:p>
        </w:tc>
        <w:tc>
          <w:tcPr>
            <w:tcW w:w="1254"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ins w:id="708" w:author="Yogesh Kumar Keshari" w:date="2017-08-04T11:43:00Z"/>
                <w:rFonts w:ascii="Arial" w:hAnsi="Arial" w:cs="Arial"/>
                <w:sz w:val="20"/>
                <w:szCs w:val="20"/>
                <w:highlight w:val="white"/>
              </w:rPr>
            </w:pPr>
            <w:ins w:id="709" w:author="Yogesh Kumar Keshari" w:date="2017-08-04T11:45:00Z">
              <w:r>
                <w:rPr>
                  <w:rFonts w:ascii="Courier New" w:hAnsi="Courier New" w:cs="Courier New"/>
                  <w:sz w:val="20"/>
                  <w:szCs w:val="20"/>
                </w:rPr>
                <w:t>VOUCHER_EXPIRY_DATE</w:t>
              </w:r>
            </w:ins>
          </w:p>
        </w:tc>
        <w:tc>
          <w:tcPr>
            <w:tcW w:w="2551"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ins w:id="710" w:author="Yogesh Kumar Keshari" w:date="2017-08-04T11:43:00Z"/>
                <w:rFonts w:ascii="Arial" w:hAnsi="Arial" w:cs="Arial"/>
                <w:sz w:val="20"/>
                <w:szCs w:val="20"/>
              </w:rPr>
            </w:pPr>
            <w:ins w:id="711" w:author="Yogesh Kumar Keshari" w:date="2017-08-04T11:47:00Z">
              <w:r>
                <w:rPr>
                  <w:rFonts w:ascii="Arial" w:hAnsi="Arial" w:cs="Arial"/>
                  <w:sz w:val="20"/>
                  <w:szCs w:val="20"/>
                </w:rPr>
                <w:t>Voucher expiry date</w:t>
              </w:r>
            </w:ins>
          </w:p>
        </w:tc>
        <w:tc>
          <w:tcPr>
            <w:tcW w:w="1134" w:type="dxa"/>
            <w:tcBorders>
              <w:top w:val="single" w:sz="6" w:space="0" w:color="000000"/>
              <w:bottom w:val="single" w:sz="6" w:space="0" w:color="000000"/>
            </w:tcBorders>
          </w:tcPr>
          <w:p w:rsidR="00B25F36" w:rsidRPr="00425C8F" w:rsidRDefault="00B25F36" w:rsidP="00762089">
            <w:pPr>
              <w:pStyle w:val="Tablecontent"/>
              <w:rPr>
                <w:ins w:id="712" w:author="Yogesh Kumar Keshari" w:date="2017-08-04T11:43:00Z"/>
              </w:rPr>
            </w:pPr>
            <w:ins w:id="713" w:author="Yogesh Kumar Keshari" w:date="2017-08-04T11:46:00Z">
              <w:r>
                <w:t>31/07/17</w:t>
              </w:r>
            </w:ins>
          </w:p>
        </w:tc>
        <w:tc>
          <w:tcPr>
            <w:tcW w:w="1901"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ins w:id="714" w:author="Yogesh Kumar Keshari" w:date="2017-08-04T11:43:00Z"/>
                <w:rFonts w:ascii="Arial" w:hAnsi="Arial" w:cs="Arial"/>
                <w:sz w:val="20"/>
                <w:szCs w:val="20"/>
              </w:rPr>
            </w:pPr>
          </w:p>
        </w:tc>
        <w:tc>
          <w:tcPr>
            <w:tcW w:w="1316"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ins w:id="715" w:author="Yogesh Kumar Keshari" w:date="2017-08-04T11:43:00Z"/>
                <w:rFonts w:ascii="Arial" w:hAnsi="Arial" w:cs="Arial"/>
                <w:sz w:val="20"/>
                <w:szCs w:val="20"/>
              </w:rPr>
            </w:pPr>
            <w:ins w:id="716" w:author="Yogesh Kumar Keshari" w:date="2017-08-04T11:47:00Z">
              <w:r>
                <w:rPr>
                  <w:rFonts w:ascii="Arial" w:hAnsi="Arial" w:cs="Arial"/>
                  <w:sz w:val="20"/>
                  <w:szCs w:val="20"/>
                </w:rPr>
                <w:t>M</w:t>
              </w:r>
            </w:ins>
          </w:p>
        </w:tc>
      </w:tr>
      <w:tr w:rsidR="00B25F36" w:rsidRPr="00425C8F" w:rsidTr="00762089">
        <w:trPr>
          <w:trHeight w:val="277"/>
          <w:ins w:id="717" w:author="Yogesh Kumar Keshari" w:date="2017-08-04T11:43:00Z"/>
        </w:trPr>
        <w:tc>
          <w:tcPr>
            <w:tcW w:w="1440" w:type="dxa"/>
            <w:tcBorders>
              <w:top w:val="single" w:sz="6" w:space="0" w:color="000000"/>
              <w:bottom w:val="single" w:sz="6" w:space="0" w:color="000000"/>
            </w:tcBorders>
          </w:tcPr>
          <w:p w:rsidR="00B25F36" w:rsidRPr="00425C8F" w:rsidRDefault="00B25F36" w:rsidP="00762089">
            <w:pPr>
              <w:pStyle w:val="Tablecontent"/>
              <w:rPr>
                <w:ins w:id="718" w:author="Yogesh Kumar Keshari" w:date="2017-08-04T11:43:00Z"/>
              </w:rPr>
            </w:pPr>
            <w:ins w:id="719" w:author="Yogesh Kumar Keshari" w:date="2017-08-04T11:45:00Z">
              <w:r w:rsidRPr="00486253">
                <w:rPr>
                  <w:rFonts w:ascii="Courier New" w:hAnsi="Courier New" w:cs="Courier New"/>
                  <w:sz w:val="20"/>
                  <w:szCs w:val="20"/>
                </w:rPr>
                <w:t>&lt;VOUCHER_CONSUMED_DATE&gt;</w:t>
              </w:r>
            </w:ins>
          </w:p>
        </w:tc>
        <w:tc>
          <w:tcPr>
            <w:tcW w:w="1254"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ins w:id="720" w:author="Yogesh Kumar Keshari" w:date="2017-08-04T11:43:00Z"/>
                <w:rFonts w:ascii="Arial" w:hAnsi="Arial" w:cs="Arial"/>
                <w:sz w:val="20"/>
                <w:szCs w:val="20"/>
                <w:highlight w:val="white"/>
              </w:rPr>
            </w:pPr>
            <w:ins w:id="721" w:author="Yogesh Kumar Keshari" w:date="2017-08-04T11:45:00Z">
              <w:r w:rsidRPr="00486253">
                <w:rPr>
                  <w:rFonts w:ascii="Courier New" w:hAnsi="Courier New" w:cs="Courier New"/>
                  <w:sz w:val="20"/>
                  <w:szCs w:val="20"/>
                </w:rPr>
                <w:t>VOUCHER_CONSUMED_DATE</w:t>
              </w:r>
            </w:ins>
          </w:p>
        </w:tc>
        <w:tc>
          <w:tcPr>
            <w:tcW w:w="2551"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ins w:id="722" w:author="Yogesh Kumar Keshari" w:date="2017-08-04T11:43:00Z"/>
                <w:rFonts w:ascii="Arial" w:hAnsi="Arial" w:cs="Arial"/>
                <w:sz w:val="20"/>
                <w:szCs w:val="20"/>
              </w:rPr>
            </w:pPr>
            <w:ins w:id="723" w:author="Yogesh Kumar Keshari" w:date="2017-08-04T11:47:00Z">
              <w:r>
                <w:rPr>
                  <w:rFonts w:ascii="Arial" w:hAnsi="Arial" w:cs="Arial"/>
                  <w:sz w:val="20"/>
                  <w:szCs w:val="20"/>
                </w:rPr>
                <w:t>Voucher consumed date</w:t>
              </w:r>
            </w:ins>
          </w:p>
        </w:tc>
        <w:tc>
          <w:tcPr>
            <w:tcW w:w="1134" w:type="dxa"/>
            <w:tcBorders>
              <w:top w:val="single" w:sz="6" w:space="0" w:color="000000"/>
              <w:bottom w:val="single" w:sz="6" w:space="0" w:color="000000"/>
            </w:tcBorders>
          </w:tcPr>
          <w:p w:rsidR="00B25F36" w:rsidRPr="00425C8F" w:rsidRDefault="00B25F36" w:rsidP="00762089">
            <w:pPr>
              <w:pStyle w:val="Tablecontent"/>
              <w:rPr>
                <w:ins w:id="724" w:author="Yogesh Kumar Keshari" w:date="2017-08-04T11:43:00Z"/>
              </w:rPr>
            </w:pPr>
            <w:ins w:id="725" w:author="Yogesh Kumar Keshari" w:date="2017-08-04T11:46:00Z">
              <w:r>
                <w:t>31/08/17</w:t>
              </w:r>
            </w:ins>
          </w:p>
        </w:tc>
        <w:tc>
          <w:tcPr>
            <w:tcW w:w="1901"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ins w:id="726" w:author="Yogesh Kumar Keshari" w:date="2017-08-04T11:43:00Z"/>
                <w:rFonts w:ascii="Arial" w:hAnsi="Arial" w:cs="Arial"/>
                <w:sz w:val="20"/>
                <w:szCs w:val="20"/>
              </w:rPr>
            </w:pPr>
          </w:p>
        </w:tc>
        <w:tc>
          <w:tcPr>
            <w:tcW w:w="1316"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ins w:id="727" w:author="Yogesh Kumar Keshari" w:date="2017-08-04T11:43:00Z"/>
                <w:rFonts w:ascii="Arial" w:hAnsi="Arial" w:cs="Arial"/>
                <w:sz w:val="20"/>
                <w:szCs w:val="20"/>
              </w:rPr>
            </w:pPr>
            <w:ins w:id="728" w:author="Yogesh Kumar Keshari" w:date="2017-08-04T11:47:00Z">
              <w:r>
                <w:rPr>
                  <w:rFonts w:ascii="Arial" w:hAnsi="Arial" w:cs="Arial"/>
                  <w:sz w:val="20"/>
                  <w:szCs w:val="20"/>
                </w:rPr>
                <w:t>M</w:t>
              </w:r>
            </w:ins>
          </w:p>
        </w:tc>
      </w:tr>
      <w:tr w:rsidR="00B25F36" w:rsidRPr="00425C8F" w:rsidTr="00762089">
        <w:trPr>
          <w:trHeight w:val="277"/>
          <w:ins w:id="729" w:author="Yogesh Kumar Keshari" w:date="2017-08-04T11:43:00Z"/>
        </w:trPr>
        <w:tc>
          <w:tcPr>
            <w:tcW w:w="1440" w:type="dxa"/>
            <w:tcBorders>
              <w:top w:val="single" w:sz="6" w:space="0" w:color="000000"/>
              <w:bottom w:val="single" w:sz="6" w:space="0" w:color="000000"/>
            </w:tcBorders>
          </w:tcPr>
          <w:p w:rsidR="00B25F36" w:rsidRPr="00425C8F" w:rsidRDefault="00B25F36" w:rsidP="00762089">
            <w:pPr>
              <w:pStyle w:val="Tablecontent"/>
              <w:rPr>
                <w:ins w:id="730" w:author="Yogesh Kumar Keshari" w:date="2017-08-04T11:43:00Z"/>
              </w:rPr>
            </w:pPr>
            <w:ins w:id="731" w:author="Yogesh Kumar Keshari" w:date="2017-08-04T11:45:00Z">
              <w:r w:rsidRPr="00486253">
                <w:rPr>
                  <w:rFonts w:ascii="Courier New" w:hAnsi="Courier New" w:cs="Courier New"/>
                  <w:sz w:val="20"/>
                  <w:szCs w:val="20"/>
                </w:rPr>
                <w:t>&lt;SUBID&gt;</w:t>
              </w:r>
            </w:ins>
          </w:p>
        </w:tc>
        <w:tc>
          <w:tcPr>
            <w:tcW w:w="1254"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ins w:id="732" w:author="Yogesh Kumar Keshari" w:date="2017-08-04T11:43:00Z"/>
                <w:rFonts w:ascii="Arial" w:hAnsi="Arial" w:cs="Arial"/>
                <w:sz w:val="20"/>
                <w:szCs w:val="20"/>
                <w:highlight w:val="white"/>
              </w:rPr>
            </w:pPr>
            <w:ins w:id="733" w:author="Yogesh Kumar Keshari" w:date="2017-08-04T11:45:00Z">
              <w:r w:rsidRPr="00486253">
                <w:rPr>
                  <w:rFonts w:ascii="Courier New" w:hAnsi="Courier New" w:cs="Courier New"/>
                  <w:sz w:val="20"/>
                  <w:szCs w:val="20"/>
                </w:rPr>
                <w:t>SUBID</w:t>
              </w:r>
            </w:ins>
          </w:p>
        </w:tc>
        <w:tc>
          <w:tcPr>
            <w:tcW w:w="2551"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ins w:id="734" w:author="Yogesh Kumar Keshari" w:date="2017-08-04T11:43:00Z"/>
                <w:rFonts w:ascii="Arial" w:hAnsi="Arial" w:cs="Arial"/>
                <w:sz w:val="20"/>
                <w:szCs w:val="20"/>
              </w:rPr>
            </w:pPr>
            <w:ins w:id="735" w:author="Yogesh Kumar Keshari" w:date="2017-08-04T11:48:00Z">
              <w:r>
                <w:rPr>
                  <w:rFonts w:ascii="Arial" w:hAnsi="Arial" w:cs="Arial"/>
                  <w:sz w:val="20"/>
                  <w:szCs w:val="20"/>
                </w:rPr>
                <w:t>Subscribers id</w:t>
              </w:r>
            </w:ins>
          </w:p>
        </w:tc>
        <w:tc>
          <w:tcPr>
            <w:tcW w:w="1134" w:type="dxa"/>
            <w:tcBorders>
              <w:top w:val="single" w:sz="6" w:space="0" w:color="000000"/>
              <w:bottom w:val="single" w:sz="6" w:space="0" w:color="000000"/>
            </w:tcBorders>
          </w:tcPr>
          <w:p w:rsidR="00B25F36" w:rsidRPr="00425C8F" w:rsidRDefault="00B25F36" w:rsidP="00762089">
            <w:pPr>
              <w:pStyle w:val="Tablecontent"/>
              <w:rPr>
                <w:ins w:id="736" w:author="Yogesh Kumar Keshari" w:date="2017-08-04T11:43:00Z"/>
              </w:rPr>
            </w:pPr>
            <w:ins w:id="737" w:author="Yogesh Kumar Keshari" w:date="2017-08-04T11:46:00Z">
              <w:r>
                <w:t>7141414141</w:t>
              </w:r>
            </w:ins>
          </w:p>
        </w:tc>
        <w:tc>
          <w:tcPr>
            <w:tcW w:w="1901"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ins w:id="738" w:author="Yogesh Kumar Keshari" w:date="2017-08-04T11:43:00Z"/>
                <w:rFonts w:ascii="Arial" w:hAnsi="Arial" w:cs="Arial"/>
                <w:sz w:val="20"/>
                <w:szCs w:val="20"/>
              </w:rPr>
            </w:pPr>
          </w:p>
        </w:tc>
        <w:tc>
          <w:tcPr>
            <w:tcW w:w="1316"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ins w:id="739" w:author="Yogesh Kumar Keshari" w:date="2017-08-04T11:43:00Z"/>
                <w:rFonts w:ascii="Arial" w:hAnsi="Arial" w:cs="Arial"/>
                <w:sz w:val="20"/>
                <w:szCs w:val="20"/>
              </w:rPr>
            </w:pPr>
            <w:ins w:id="740" w:author="Yogesh Kumar Keshari" w:date="2017-08-04T11:47:00Z">
              <w:r>
                <w:rPr>
                  <w:rFonts w:ascii="Arial" w:hAnsi="Arial" w:cs="Arial"/>
                  <w:sz w:val="20"/>
                  <w:szCs w:val="20"/>
                </w:rPr>
                <w:t>M</w:t>
              </w:r>
            </w:ins>
          </w:p>
        </w:tc>
      </w:tr>
      <w:tr w:rsidR="00B25F36" w:rsidRPr="00425C8F" w:rsidTr="00762089">
        <w:trPr>
          <w:trHeight w:val="277"/>
          <w:ins w:id="741" w:author="Yogesh Kumar Keshari" w:date="2017-08-04T11:43:00Z"/>
        </w:trPr>
        <w:tc>
          <w:tcPr>
            <w:tcW w:w="1440" w:type="dxa"/>
            <w:tcBorders>
              <w:top w:val="single" w:sz="6" w:space="0" w:color="000000"/>
              <w:bottom w:val="single" w:sz="6" w:space="0" w:color="000000"/>
            </w:tcBorders>
          </w:tcPr>
          <w:p w:rsidR="00B25F36" w:rsidRPr="00425C8F" w:rsidRDefault="00B25F36" w:rsidP="00762089">
            <w:pPr>
              <w:pStyle w:val="Tablecontent"/>
              <w:rPr>
                <w:ins w:id="742" w:author="Yogesh Kumar Keshari" w:date="2017-08-04T11:43:00Z"/>
              </w:rPr>
            </w:pPr>
            <w:ins w:id="743" w:author="Yogesh Kumar Keshari" w:date="2017-08-04T11:44:00Z">
              <w:r w:rsidRPr="00486253">
                <w:rPr>
                  <w:rFonts w:ascii="Courier New" w:hAnsi="Courier New" w:cs="Courier New"/>
                  <w:sz w:val="20"/>
                  <w:szCs w:val="20"/>
                </w:rPr>
                <w:t>&lt;TALKTIME&gt;</w:t>
              </w:r>
            </w:ins>
          </w:p>
        </w:tc>
        <w:tc>
          <w:tcPr>
            <w:tcW w:w="1254"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ins w:id="744" w:author="Yogesh Kumar Keshari" w:date="2017-08-04T11:43:00Z"/>
                <w:rFonts w:ascii="Arial" w:hAnsi="Arial" w:cs="Arial"/>
                <w:sz w:val="20"/>
                <w:szCs w:val="20"/>
                <w:highlight w:val="white"/>
              </w:rPr>
            </w:pPr>
            <w:ins w:id="745" w:author="Yogesh Kumar Keshari" w:date="2017-08-04T11:45:00Z">
              <w:r w:rsidRPr="00486253">
                <w:rPr>
                  <w:rFonts w:ascii="Courier New" w:hAnsi="Courier New" w:cs="Courier New"/>
                  <w:sz w:val="20"/>
                  <w:szCs w:val="20"/>
                </w:rPr>
                <w:t>TALKTIME</w:t>
              </w:r>
            </w:ins>
          </w:p>
        </w:tc>
        <w:tc>
          <w:tcPr>
            <w:tcW w:w="2551"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ins w:id="746" w:author="Yogesh Kumar Keshari" w:date="2017-08-04T11:43:00Z"/>
                <w:rFonts w:ascii="Arial" w:hAnsi="Arial" w:cs="Arial"/>
                <w:sz w:val="20"/>
                <w:szCs w:val="20"/>
              </w:rPr>
            </w:pPr>
            <w:ins w:id="747" w:author="Yogesh Kumar Keshari" w:date="2017-08-04T11:48:00Z">
              <w:r>
                <w:rPr>
                  <w:rFonts w:ascii="Arial" w:hAnsi="Arial" w:cs="Arial"/>
                  <w:sz w:val="20"/>
                  <w:szCs w:val="20"/>
                </w:rPr>
                <w:t>Talk time associated</w:t>
              </w:r>
            </w:ins>
          </w:p>
        </w:tc>
        <w:tc>
          <w:tcPr>
            <w:tcW w:w="1134" w:type="dxa"/>
            <w:tcBorders>
              <w:top w:val="single" w:sz="6" w:space="0" w:color="000000"/>
              <w:bottom w:val="single" w:sz="6" w:space="0" w:color="000000"/>
            </w:tcBorders>
          </w:tcPr>
          <w:p w:rsidR="00B25F36" w:rsidRPr="00425C8F" w:rsidRDefault="00B25F36" w:rsidP="00762089">
            <w:pPr>
              <w:pStyle w:val="Tablecontent"/>
              <w:rPr>
                <w:ins w:id="748" w:author="Yogesh Kumar Keshari" w:date="2017-08-04T11:43:00Z"/>
              </w:rPr>
            </w:pPr>
            <w:ins w:id="749" w:author="Yogesh Kumar Keshari" w:date="2017-08-04T11:46:00Z">
              <w:r>
                <w:t>25</w:t>
              </w:r>
            </w:ins>
          </w:p>
        </w:tc>
        <w:tc>
          <w:tcPr>
            <w:tcW w:w="1901"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ins w:id="750" w:author="Yogesh Kumar Keshari" w:date="2017-08-04T11:43:00Z"/>
                <w:rFonts w:ascii="Arial" w:hAnsi="Arial" w:cs="Arial"/>
                <w:sz w:val="20"/>
                <w:szCs w:val="20"/>
              </w:rPr>
            </w:pPr>
          </w:p>
        </w:tc>
        <w:tc>
          <w:tcPr>
            <w:tcW w:w="1316"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ins w:id="751" w:author="Yogesh Kumar Keshari" w:date="2017-08-04T11:43:00Z"/>
                <w:rFonts w:ascii="Arial" w:hAnsi="Arial" w:cs="Arial"/>
                <w:sz w:val="20"/>
                <w:szCs w:val="20"/>
              </w:rPr>
            </w:pPr>
            <w:ins w:id="752" w:author="Yogesh Kumar Keshari" w:date="2017-08-04T11:47:00Z">
              <w:r>
                <w:rPr>
                  <w:rFonts w:ascii="Arial" w:hAnsi="Arial" w:cs="Arial"/>
                  <w:sz w:val="20"/>
                  <w:szCs w:val="20"/>
                </w:rPr>
                <w:t>M</w:t>
              </w:r>
            </w:ins>
          </w:p>
        </w:tc>
      </w:tr>
      <w:tr w:rsidR="00B25F36" w:rsidRPr="00425C8F" w:rsidTr="00762089">
        <w:trPr>
          <w:trHeight w:val="277"/>
          <w:ins w:id="753" w:author="Yogesh Kumar Keshari" w:date="2017-08-04T11:44:00Z"/>
        </w:trPr>
        <w:tc>
          <w:tcPr>
            <w:tcW w:w="1440" w:type="dxa"/>
            <w:tcBorders>
              <w:top w:val="single" w:sz="6" w:space="0" w:color="000000"/>
              <w:bottom w:val="single" w:sz="6" w:space="0" w:color="000000"/>
            </w:tcBorders>
          </w:tcPr>
          <w:p w:rsidR="00B25F36" w:rsidRPr="00425C8F" w:rsidRDefault="00B25F36" w:rsidP="00762089">
            <w:pPr>
              <w:pStyle w:val="Tablecontent"/>
              <w:rPr>
                <w:ins w:id="754" w:author="Yogesh Kumar Keshari" w:date="2017-08-04T11:44:00Z"/>
              </w:rPr>
            </w:pPr>
            <w:ins w:id="755" w:author="Yogesh Kumar Keshari" w:date="2017-08-04T11:44:00Z">
              <w:r w:rsidRPr="00486253">
                <w:rPr>
                  <w:rFonts w:ascii="Courier New" w:hAnsi="Courier New" w:cs="Courier New"/>
                  <w:sz w:val="20"/>
                  <w:szCs w:val="20"/>
                </w:rPr>
                <w:t>&lt;VOUCHERPROFILEID&gt;</w:t>
              </w:r>
            </w:ins>
          </w:p>
        </w:tc>
        <w:tc>
          <w:tcPr>
            <w:tcW w:w="1254"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ins w:id="756" w:author="Yogesh Kumar Keshari" w:date="2017-08-04T11:44:00Z"/>
                <w:rFonts w:ascii="Arial" w:hAnsi="Arial" w:cs="Arial"/>
                <w:sz w:val="20"/>
                <w:szCs w:val="20"/>
                <w:highlight w:val="white"/>
              </w:rPr>
            </w:pPr>
            <w:ins w:id="757" w:author="Yogesh Kumar Keshari" w:date="2017-08-04T11:46:00Z">
              <w:r w:rsidRPr="00486253">
                <w:rPr>
                  <w:rFonts w:ascii="Courier New" w:hAnsi="Courier New" w:cs="Courier New"/>
                  <w:sz w:val="20"/>
                  <w:szCs w:val="20"/>
                </w:rPr>
                <w:t>VOUCHERPROFILEID</w:t>
              </w:r>
            </w:ins>
          </w:p>
        </w:tc>
        <w:tc>
          <w:tcPr>
            <w:tcW w:w="2551"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ins w:id="758" w:author="Yogesh Kumar Keshari" w:date="2017-08-04T11:44:00Z"/>
                <w:rFonts w:ascii="Arial" w:hAnsi="Arial" w:cs="Arial"/>
                <w:sz w:val="20"/>
                <w:szCs w:val="20"/>
              </w:rPr>
            </w:pPr>
            <w:ins w:id="759" w:author="Yogesh Kumar Keshari" w:date="2017-08-04T11:48:00Z">
              <w:r>
                <w:rPr>
                  <w:rFonts w:ascii="Arial" w:hAnsi="Arial" w:cs="Arial"/>
                  <w:sz w:val="20"/>
                  <w:szCs w:val="20"/>
                </w:rPr>
                <w:t>Voucher profile ID</w:t>
              </w:r>
            </w:ins>
          </w:p>
        </w:tc>
        <w:tc>
          <w:tcPr>
            <w:tcW w:w="1134" w:type="dxa"/>
            <w:tcBorders>
              <w:top w:val="single" w:sz="6" w:space="0" w:color="000000"/>
              <w:bottom w:val="single" w:sz="6" w:space="0" w:color="000000"/>
            </w:tcBorders>
          </w:tcPr>
          <w:p w:rsidR="00B25F36" w:rsidRPr="00425C8F" w:rsidRDefault="00B25F36" w:rsidP="00762089">
            <w:pPr>
              <w:pStyle w:val="Tablecontent"/>
              <w:rPr>
                <w:ins w:id="760" w:author="Yogesh Kumar Keshari" w:date="2017-08-04T11:44:00Z"/>
              </w:rPr>
            </w:pPr>
            <w:ins w:id="761" w:author="Yogesh Kumar Keshari" w:date="2017-08-04T11:47:00Z">
              <w:r>
                <w:t>2</w:t>
              </w:r>
            </w:ins>
          </w:p>
        </w:tc>
        <w:tc>
          <w:tcPr>
            <w:tcW w:w="1901"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ins w:id="762" w:author="Yogesh Kumar Keshari" w:date="2017-08-04T11:44:00Z"/>
                <w:rFonts w:ascii="Arial" w:hAnsi="Arial" w:cs="Arial"/>
                <w:sz w:val="20"/>
                <w:szCs w:val="20"/>
              </w:rPr>
            </w:pPr>
          </w:p>
        </w:tc>
        <w:tc>
          <w:tcPr>
            <w:tcW w:w="1316"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ins w:id="763" w:author="Yogesh Kumar Keshari" w:date="2017-08-04T11:44:00Z"/>
                <w:rFonts w:ascii="Arial" w:hAnsi="Arial" w:cs="Arial"/>
                <w:sz w:val="20"/>
                <w:szCs w:val="20"/>
              </w:rPr>
            </w:pPr>
            <w:ins w:id="764" w:author="Yogesh Kumar Keshari" w:date="2017-08-04T11:47:00Z">
              <w:r>
                <w:rPr>
                  <w:rFonts w:ascii="Arial" w:hAnsi="Arial" w:cs="Arial"/>
                  <w:sz w:val="20"/>
                  <w:szCs w:val="20"/>
                </w:rPr>
                <w:t>M</w:t>
              </w:r>
            </w:ins>
          </w:p>
        </w:tc>
      </w:tr>
      <w:tr w:rsidR="00B25F36" w:rsidRPr="00425C8F" w:rsidTr="00762089">
        <w:trPr>
          <w:trHeight w:val="277"/>
          <w:ins w:id="765" w:author="Yogesh Kumar Keshari" w:date="2017-08-04T11:44:00Z"/>
        </w:trPr>
        <w:tc>
          <w:tcPr>
            <w:tcW w:w="1440" w:type="dxa"/>
            <w:tcBorders>
              <w:top w:val="single" w:sz="6" w:space="0" w:color="000000"/>
              <w:bottom w:val="single" w:sz="6" w:space="0" w:color="000000"/>
            </w:tcBorders>
          </w:tcPr>
          <w:p w:rsidR="00B25F36" w:rsidRPr="00425C8F" w:rsidRDefault="00B25F36" w:rsidP="00762089">
            <w:pPr>
              <w:pStyle w:val="Tablecontent"/>
              <w:rPr>
                <w:ins w:id="766" w:author="Yogesh Kumar Keshari" w:date="2017-08-04T11:44:00Z"/>
              </w:rPr>
            </w:pPr>
            <w:ins w:id="767" w:author="Yogesh Kumar Keshari" w:date="2017-08-04T11:44:00Z">
              <w:r>
                <w:rPr>
                  <w:rFonts w:ascii="Courier New" w:hAnsi="Courier New" w:cs="Courier New"/>
                  <w:sz w:val="20"/>
                  <w:szCs w:val="20"/>
                </w:rPr>
                <w:t>&lt;</w:t>
              </w:r>
              <w:r w:rsidRPr="00486253">
                <w:rPr>
                  <w:rFonts w:ascii="Courier New" w:hAnsi="Courier New" w:cs="Courier New"/>
                  <w:sz w:val="20"/>
                  <w:szCs w:val="20"/>
                </w:rPr>
                <w:t>VOUCHERPROFILENAME&gt;</w:t>
              </w:r>
            </w:ins>
          </w:p>
        </w:tc>
        <w:tc>
          <w:tcPr>
            <w:tcW w:w="1254"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ins w:id="768" w:author="Yogesh Kumar Keshari" w:date="2017-08-04T11:44:00Z"/>
                <w:rFonts w:ascii="Arial" w:hAnsi="Arial" w:cs="Arial"/>
                <w:sz w:val="20"/>
                <w:szCs w:val="20"/>
                <w:highlight w:val="white"/>
              </w:rPr>
            </w:pPr>
            <w:ins w:id="769" w:author="Yogesh Kumar Keshari" w:date="2017-08-04T11:46:00Z">
              <w:r w:rsidRPr="00486253">
                <w:rPr>
                  <w:rFonts w:ascii="Courier New" w:hAnsi="Courier New" w:cs="Courier New"/>
                  <w:sz w:val="20"/>
                  <w:szCs w:val="20"/>
                </w:rPr>
                <w:t>VOUCHERPROFILENAME</w:t>
              </w:r>
            </w:ins>
          </w:p>
        </w:tc>
        <w:tc>
          <w:tcPr>
            <w:tcW w:w="2551"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ins w:id="770" w:author="Yogesh Kumar Keshari" w:date="2017-08-04T11:44:00Z"/>
                <w:rFonts w:ascii="Arial" w:hAnsi="Arial" w:cs="Arial"/>
                <w:sz w:val="20"/>
                <w:szCs w:val="20"/>
              </w:rPr>
            </w:pPr>
            <w:ins w:id="771" w:author="Yogesh Kumar Keshari" w:date="2017-08-04T11:48:00Z">
              <w:r>
                <w:rPr>
                  <w:rFonts w:ascii="Arial" w:hAnsi="Arial" w:cs="Arial"/>
                  <w:sz w:val="20"/>
                  <w:szCs w:val="20"/>
                </w:rPr>
                <w:t>Voucher profile name</w:t>
              </w:r>
            </w:ins>
          </w:p>
        </w:tc>
        <w:tc>
          <w:tcPr>
            <w:tcW w:w="1134" w:type="dxa"/>
            <w:tcBorders>
              <w:top w:val="single" w:sz="6" w:space="0" w:color="000000"/>
              <w:bottom w:val="single" w:sz="6" w:space="0" w:color="000000"/>
            </w:tcBorders>
          </w:tcPr>
          <w:p w:rsidR="00B25F36" w:rsidRPr="00425C8F" w:rsidRDefault="00B25F36" w:rsidP="00762089">
            <w:pPr>
              <w:pStyle w:val="Tablecontent"/>
              <w:rPr>
                <w:ins w:id="772" w:author="Yogesh Kumar Keshari" w:date="2017-08-04T11:44:00Z"/>
              </w:rPr>
            </w:pPr>
            <w:ins w:id="773" w:author="Yogesh Kumar Keshari" w:date="2017-08-04T11:47:00Z">
              <w:r w:rsidRPr="00486253">
                <w:rPr>
                  <w:rFonts w:ascii="Courier New" w:hAnsi="Courier New" w:cs="Courier New"/>
                  <w:sz w:val="20"/>
                  <w:szCs w:val="20"/>
                </w:rPr>
                <w:t xml:space="preserve">Twenty </w:t>
              </w:r>
              <w:r>
                <w:rPr>
                  <w:rFonts w:ascii="Courier New" w:hAnsi="Courier New" w:cs="Courier New"/>
                  <w:sz w:val="20"/>
                  <w:szCs w:val="20"/>
                </w:rPr>
                <w:t>F</w:t>
              </w:r>
              <w:r w:rsidRPr="00486253">
                <w:rPr>
                  <w:rFonts w:ascii="Courier New" w:hAnsi="Courier New" w:cs="Courier New"/>
                  <w:sz w:val="20"/>
                  <w:szCs w:val="20"/>
                </w:rPr>
                <w:t>ive</w:t>
              </w:r>
            </w:ins>
          </w:p>
        </w:tc>
        <w:tc>
          <w:tcPr>
            <w:tcW w:w="1901"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ins w:id="774" w:author="Yogesh Kumar Keshari" w:date="2017-08-04T11:44:00Z"/>
                <w:rFonts w:ascii="Arial" w:hAnsi="Arial" w:cs="Arial"/>
                <w:sz w:val="20"/>
                <w:szCs w:val="20"/>
              </w:rPr>
            </w:pPr>
          </w:p>
        </w:tc>
        <w:tc>
          <w:tcPr>
            <w:tcW w:w="1316"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ins w:id="775" w:author="Yogesh Kumar Keshari" w:date="2017-08-04T11:44:00Z"/>
                <w:rFonts w:ascii="Arial" w:hAnsi="Arial" w:cs="Arial"/>
                <w:sz w:val="20"/>
                <w:szCs w:val="20"/>
              </w:rPr>
            </w:pPr>
            <w:ins w:id="776" w:author="Yogesh Kumar Keshari" w:date="2017-08-04T11:47:00Z">
              <w:r>
                <w:rPr>
                  <w:rFonts w:ascii="Arial" w:hAnsi="Arial" w:cs="Arial"/>
                  <w:sz w:val="20"/>
                  <w:szCs w:val="20"/>
                </w:rPr>
                <w:t>M</w:t>
              </w:r>
            </w:ins>
          </w:p>
        </w:tc>
      </w:tr>
      <w:tr w:rsidR="00B25F36" w:rsidRPr="00425C8F" w:rsidTr="00762089">
        <w:trPr>
          <w:trHeight w:val="277"/>
          <w:ins w:id="777" w:author="Yogesh Kumar Keshari" w:date="2017-08-04T11:44:00Z"/>
        </w:trPr>
        <w:tc>
          <w:tcPr>
            <w:tcW w:w="1440" w:type="dxa"/>
            <w:tcBorders>
              <w:top w:val="single" w:sz="6" w:space="0" w:color="000000"/>
              <w:bottom w:val="single" w:sz="6" w:space="0" w:color="000000"/>
            </w:tcBorders>
          </w:tcPr>
          <w:p w:rsidR="00B25F36" w:rsidRPr="00425C8F" w:rsidRDefault="00B25F36" w:rsidP="00762089">
            <w:pPr>
              <w:pStyle w:val="Tablecontent"/>
              <w:rPr>
                <w:ins w:id="778" w:author="Yogesh Kumar Keshari" w:date="2017-08-04T11:44:00Z"/>
              </w:rPr>
            </w:pPr>
            <w:ins w:id="779" w:author="Yogesh Kumar Keshari" w:date="2017-08-04T11:44:00Z">
              <w:r w:rsidRPr="00486253">
                <w:rPr>
                  <w:rFonts w:ascii="Courier New" w:hAnsi="Courier New" w:cs="Courier New"/>
                  <w:sz w:val="20"/>
                  <w:szCs w:val="20"/>
                </w:rPr>
                <w:t>&lt;VALIDITY&gt;</w:t>
              </w:r>
            </w:ins>
          </w:p>
        </w:tc>
        <w:tc>
          <w:tcPr>
            <w:tcW w:w="1254"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ins w:id="780" w:author="Yogesh Kumar Keshari" w:date="2017-08-04T11:44:00Z"/>
                <w:rFonts w:ascii="Arial" w:hAnsi="Arial" w:cs="Arial"/>
                <w:sz w:val="20"/>
                <w:szCs w:val="20"/>
                <w:highlight w:val="white"/>
              </w:rPr>
            </w:pPr>
            <w:ins w:id="781" w:author="Yogesh Kumar Keshari" w:date="2017-08-04T11:46:00Z">
              <w:r w:rsidRPr="00486253">
                <w:rPr>
                  <w:rFonts w:ascii="Courier New" w:hAnsi="Courier New" w:cs="Courier New"/>
                  <w:sz w:val="20"/>
                  <w:szCs w:val="20"/>
                </w:rPr>
                <w:t>VALIDITY</w:t>
              </w:r>
            </w:ins>
          </w:p>
        </w:tc>
        <w:tc>
          <w:tcPr>
            <w:tcW w:w="2551"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ins w:id="782" w:author="Yogesh Kumar Keshari" w:date="2017-08-04T11:44:00Z"/>
                <w:rFonts w:ascii="Arial" w:hAnsi="Arial" w:cs="Arial"/>
                <w:sz w:val="20"/>
                <w:szCs w:val="20"/>
              </w:rPr>
            </w:pPr>
            <w:ins w:id="783" w:author="Yogesh Kumar Keshari" w:date="2017-08-04T11:48:00Z">
              <w:r>
                <w:rPr>
                  <w:rFonts w:ascii="Arial" w:hAnsi="Arial" w:cs="Arial"/>
                  <w:sz w:val="20"/>
                  <w:szCs w:val="20"/>
                </w:rPr>
                <w:t>Validity day of voucher</w:t>
              </w:r>
            </w:ins>
          </w:p>
        </w:tc>
        <w:tc>
          <w:tcPr>
            <w:tcW w:w="1134" w:type="dxa"/>
            <w:tcBorders>
              <w:top w:val="single" w:sz="6" w:space="0" w:color="000000"/>
              <w:bottom w:val="single" w:sz="6" w:space="0" w:color="000000"/>
            </w:tcBorders>
          </w:tcPr>
          <w:p w:rsidR="00B25F36" w:rsidRPr="00425C8F" w:rsidRDefault="00B25F36" w:rsidP="00762089">
            <w:pPr>
              <w:pStyle w:val="Tablecontent"/>
              <w:rPr>
                <w:ins w:id="784" w:author="Yogesh Kumar Keshari" w:date="2017-08-04T11:44:00Z"/>
              </w:rPr>
            </w:pPr>
            <w:ins w:id="785" w:author="Yogesh Kumar Keshari" w:date="2017-08-04T11:47:00Z">
              <w:r>
                <w:t>25</w:t>
              </w:r>
            </w:ins>
          </w:p>
        </w:tc>
        <w:tc>
          <w:tcPr>
            <w:tcW w:w="1901"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ins w:id="786" w:author="Yogesh Kumar Keshari" w:date="2017-08-04T11:44:00Z"/>
                <w:rFonts w:ascii="Arial" w:hAnsi="Arial" w:cs="Arial"/>
                <w:sz w:val="20"/>
                <w:szCs w:val="20"/>
              </w:rPr>
            </w:pPr>
          </w:p>
        </w:tc>
        <w:tc>
          <w:tcPr>
            <w:tcW w:w="1316" w:type="dxa"/>
            <w:tcBorders>
              <w:top w:val="single" w:sz="6" w:space="0" w:color="000000"/>
              <w:bottom w:val="single" w:sz="6" w:space="0" w:color="000000"/>
            </w:tcBorders>
            <w:vAlign w:val="center"/>
          </w:tcPr>
          <w:p w:rsidR="00B25F36" w:rsidRPr="00425C8F" w:rsidRDefault="00B25F36" w:rsidP="00762089">
            <w:pPr>
              <w:pStyle w:val="Footer"/>
              <w:tabs>
                <w:tab w:val="clear" w:pos="4320"/>
                <w:tab w:val="clear" w:pos="8640"/>
              </w:tabs>
              <w:rPr>
                <w:ins w:id="787" w:author="Yogesh Kumar Keshari" w:date="2017-08-04T11:44:00Z"/>
                <w:rFonts w:ascii="Arial" w:hAnsi="Arial" w:cs="Arial"/>
                <w:sz w:val="20"/>
                <w:szCs w:val="20"/>
              </w:rPr>
            </w:pPr>
            <w:ins w:id="788" w:author="Yogesh Kumar Keshari" w:date="2017-08-04T11:47:00Z">
              <w:r>
                <w:rPr>
                  <w:rFonts w:ascii="Arial" w:hAnsi="Arial" w:cs="Arial"/>
                  <w:sz w:val="20"/>
                  <w:szCs w:val="20"/>
                </w:rPr>
                <w:t>M</w:t>
              </w:r>
            </w:ins>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r w:rsidRPr="00425C8F">
              <w:t>ERROR</w:t>
            </w:r>
          </w:p>
        </w:tc>
        <w:tc>
          <w:tcPr>
            <w:tcW w:w="1254"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Error</w:t>
            </w:r>
          </w:p>
          <w:p w:rsidR="0014542F" w:rsidRPr="00425C8F" w:rsidRDefault="0014542F" w:rsidP="00762089">
            <w:pPr>
              <w:pStyle w:val="Footer"/>
              <w:tabs>
                <w:tab w:val="clear" w:pos="4320"/>
                <w:tab w:val="clear" w:pos="8640"/>
              </w:tabs>
              <w:rPr>
                <w:rFonts w:ascii="Arial" w:hAnsi="Arial" w:cs="Arial"/>
                <w:sz w:val="20"/>
                <w:szCs w:val="20"/>
                <w:highlight w:val="white"/>
              </w:rPr>
            </w:pPr>
          </w:p>
        </w:tc>
        <w:tc>
          <w:tcPr>
            <w:tcW w:w="255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Error defined for the response</w:t>
            </w:r>
          </w:p>
        </w:tc>
        <w:tc>
          <w:tcPr>
            <w:tcW w:w="1134" w:type="dxa"/>
            <w:tcBorders>
              <w:top w:val="single" w:sz="6" w:space="0" w:color="000000"/>
              <w:bottom w:val="single" w:sz="6" w:space="0" w:color="000000"/>
            </w:tcBorders>
          </w:tcPr>
          <w:p w:rsidR="0014542F" w:rsidRPr="00425C8F" w:rsidRDefault="0014542F" w:rsidP="00762089">
            <w:pPr>
              <w:pStyle w:val="Tablecontent"/>
            </w:pPr>
            <w:r w:rsidRPr="00425C8F">
              <w:t>SUCCESS</w:t>
            </w:r>
          </w:p>
        </w:tc>
        <w:tc>
          <w:tcPr>
            <w:tcW w:w="190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p>
        </w:tc>
        <w:tc>
          <w:tcPr>
            <w:tcW w:w="1316"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O</w:t>
            </w:r>
          </w:p>
        </w:tc>
      </w:tr>
    </w:tbl>
    <w:p w:rsidR="0014542F" w:rsidRPr="00425C8F" w:rsidRDefault="0014542F" w:rsidP="0014542F">
      <w:pPr>
        <w:pStyle w:val="BodyText2"/>
        <w:rPr>
          <w:b/>
        </w:rPr>
      </w:pPr>
    </w:p>
    <w:p w:rsidR="0014542F" w:rsidRPr="00425C8F" w:rsidRDefault="0014542F" w:rsidP="0014542F">
      <w:pPr>
        <w:pStyle w:val="Footer"/>
        <w:tabs>
          <w:tab w:val="clear" w:pos="4320"/>
          <w:tab w:val="clear" w:pos="8640"/>
        </w:tabs>
        <w:ind w:left="1530" w:hanging="1530"/>
        <w:jc w:val="both"/>
        <w:rPr>
          <w:rFonts w:ascii="Arial" w:hAnsi="Arial" w:cs="Arial"/>
          <w:bCs/>
          <w:sz w:val="20"/>
          <w:szCs w:val="20"/>
        </w:rPr>
      </w:pPr>
      <w:r w:rsidRPr="00425C8F">
        <w:rPr>
          <w:rFonts w:ascii="Arial" w:hAnsi="Arial" w:cs="Arial"/>
          <w:b/>
          <w:bCs/>
          <w:sz w:val="20"/>
          <w:szCs w:val="20"/>
        </w:rPr>
        <w:t xml:space="preserve">*Note: </w:t>
      </w:r>
      <w:r w:rsidRPr="00425C8F">
        <w:rPr>
          <w:rFonts w:ascii="Arial" w:hAnsi="Arial" w:cs="Arial"/>
          <w:bCs/>
          <w:sz w:val="20"/>
          <w:szCs w:val="20"/>
        </w:rPr>
        <w:t>Any one out of PIN and S NO is Mandatory.</w:t>
      </w:r>
    </w:p>
    <w:p w:rsidR="0014542F" w:rsidRPr="00425C8F" w:rsidRDefault="0014542F" w:rsidP="0014542F">
      <w:pPr>
        <w:ind w:firstLine="270"/>
        <w:rPr>
          <w:rFonts w:ascii="Arial" w:hAnsi="Arial" w:cs="Arial"/>
          <w:b/>
          <w:bCs/>
          <w:sz w:val="20"/>
          <w:szCs w:val="20"/>
        </w:rPr>
      </w:pPr>
    </w:p>
    <w:p w:rsidR="0014542F" w:rsidRPr="00425C8F" w:rsidRDefault="0014542F" w:rsidP="0014542F">
      <w:pPr>
        <w:ind w:firstLine="270"/>
        <w:rPr>
          <w:rFonts w:ascii="Arial" w:hAnsi="Arial" w:cs="Arial"/>
          <w:b/>
          <w:bCs/>
          <w:sz w:val="20"/>
          <w:szCs w:val="20"/>
          <w:u w:val="single"/>
        </w:rPr>
      </w:pPr>
      <w:r w:rsidRPr="00425C8F">
        <w:rPr>
          <w:rFonts w:ascii="Arial" w:hAnsi="Arial" w:cs="Arial"/>
          <w:b/>
          <w:bCs/>
          <w:sz w:val="20"/>
          <w:szCs w:val="20"/>
          <w:u w:val="single"/>
        </w:rPr>
        <w:t>Parameter Details:</w:t>
      </w:r>
    </w:p>
    <w:p w:rsidR="0014542F" w:rsidRPr="00425C8F" w:rsidRDefault="0014542F" w:rsidP="0014542F">
      <w:pPr>
        <w:ind w:firstLine="270"/>
        <w:rPr>
          <w:rFonts w:ascii="Arial" w:hAnsi="Arial" w:cs="Arial"/>
          <w:b/>
          <w:bCs/>
          <w:sz w:val="20"/>
          <w:szCs w:val="20"/>
          <w:u w:val="single"/>
        </w:rPr>
      </w:pPr>
    </w:p>
    <w:p w:rsidR="0014542F" w:rsidRPr="00425C8F" w:rsidRDefault="0014542F" w:rsidP="0014542F">
      <w:pPr>
        <w:pStyle w:val="Footer"/>
        <w:numPr>
          <w:ilvl w:val="0"/>
          <w:numId w:val="48"/>
        </w:numPr>
        <w:tabs>
          <w:tab w:val="clear" w:pos="4320"/>
          <w:tab w:val="clear" w:pos="8640"/>
        </w:tabs>
        <w:ind w:left="540"/>
        <w:jc w:val="both"/>
        <w:rPr>
          <w:rFonts w:ascii="Arial" w:hAnsi="Arial" w:cs="Arial"/>
          <w:sz w:val="20"/>
          <w:szCs w:val="20"/>
        </w:rPr>
      </w:pPr>
      <w:r w:rsidRPr="00425C8F">
        <w:rPr>
          <w:rFonts w:ascii="Arial" w:hAnsi="Arial" w:cs="Arial"/>
          <w:b/>
          <w:bCs/>
          <w:sz w:val="20"/>
          <w:szCs w:val="20"/>
        </w:rPr>
        <w:t xml:space="preserve">PINNo: </w:t>
      </w:r>
      <w:r w:rsidRPr="00425C8F">
        <w:rPr>
          <w:rFonts w:ascii="Arial" w:hAnsi="Arial" w:cs="Arial"/>
          <w:sz w:val="20"/>
          <w:szCs w:val="20"/>
        </w:rPr>
        <w:t>Voucher PIN no.</w:t>
      </w:r>
    </w:p>
    <w:p w:rsidR="0014542F" w:rsidRPr="00425C8F" w:rsidRDefault="0014542F" w:rsidP="0014542F">
      <w:pPr>
        <w:pStyle w:val="Footer"/>
        <w:numPr>
          <w:ilvl w:val="0"/>
          <w:numId w:val="48"/>
        </w:numPr>
        <w:tabs>
          <w:tab w:val="clear" w:pos="4320"/>
          <w:tab w:val="clear" w:pos="8640"/>
        </w:tabs>
        <w:ind w:left="540"/>
        <w:jc w:val="both"/>
        <w:rPr>
          <w:rFonts w:ascii="Arial" w:hAnsi="Arial" w:cs="Arial"/>
          <w:sz w:val="20"/>
          <w:szCs w:val="20"/>
        </w:rPr>
      </w:pPr>
      <w:r w:rsidRPr="00425C8F">
        <w:rPr>
          <w:rFonts w:ascii="Arial" w:hAnsi="Arial" w:cs="Arial"/>
          <w:b/>
          <w:bCs/>
          <w:sz w:val="20"/>
          <w:szCs w:val="20"/>
        </w:rPr>
        <w:t xml:space="preserve">SerialNo: </w:t>
      </w:r>
      <w:r w:rsidRPr="00425C8F">
        <w:rPr>
          <w:rFonts w:ascii="Arial" w:hAnsi="Arial" w:cs="Arial"/>
          <w:sz w:val="20"/>
          <w:szCs w:val="20"/>
        </w:rPr>
        <w:t>Voucher Serial no.</w:t>
      </w:r>
    </w:p>
    <w:p w:rsidR="0014542F" w:rsidRPr="00425C8F" w:rsidRDefault="0014542F" w:rsidP="0014542F">
      <w:pPr>
        <w:pStyle w:val="Footer"/>
        <w:numPr>
          <w:ilvl w:val="0"/>
          <w:numId w:val="48"/>
        </w:numPr>
        <w:tabs>
          <w:tab w:val="clear" w:pos="4320"/>
          <w:tab w:val="clear" w:pos="8640"/>
        </w:tabs>
        <w:ind w:left="540"/>
        <w:jc w:val="both"/>
        <w:rPr>
          <w:rFonts w:ascii="Arial" w:hAnsi="Arial" w:cs="Arial"/>
          <w:sz w:val="20"/>
          <w:szCs w:val="20"/>
        </w:rPr>
      </w:pPr>
      <w:r w:rsidRPr="00425C8F">
        <w:rPr>
          <w:rFonts w:ascii="Arial" w:hAnsi="Arial" w:cs="Arial"/>
          <w:b/>
          <w:bCs/>
          <w:sz w:val="20"/>
          <w:szCs w:val="20"/>
        </w:rPr>
        <w:t xml:space="preserve">TopUp: </w:t>
      </w:r>
      <w:r w:rsidRPr="00425C8F">
        <w:rPr>
          <w:rFonts w:ascii="Arial" w:hAnsi="Arial" w:cs="Arial"/>
          <w:bCs/>
          <w:sz w:val="20"/>
          <w:szCs w:val="20"/>
        </w:rPr>
        <w:t>Attribute associated with voucher to identify the amount that will be credited in subscribers account.</w:t>
      </w:r>
    </w:p>
    <w:p w:rsidR="0014542F" w:rsidRPr="00425C8F" w:rsidRDefault="0014542F" w:rsidP="0014542F">
      <w:pPr>
        <w:pStyle w:val="Footer"/>
        <w:numPr>
          <w:ilvl w:val="0"/>
          <w:numId w:val="48"/>
        </w:numPr>
        <w:tabs>
          <w:tab w:val="clear" w:pos="4320"/>
          <w:tab w:val="clear" w:pos="8640"/>
        </w:tabs>
        <w:ind w:left="540"/>
        <w:jc w:val="both"/>
        <w:rPr>
          <w:rFonts w:ascii="Arial" w:hAnsi="Arial" w:cs="Arial"/>
          <w:sz w:val="20"/>
          <w:szCs w:val="20"/>
        </w:rPr>
      </w:pPr>
      <w:r w:rsidRPr="00425C8F">
        <w:rPr>
          <w:rFonts w:ascii="Arial" w:hAnsi="Arial" w:cs="Arial"/>
          <w:b/>
          <w:bCs/>
          <w:sz w:val="20"/>
          <w:szCs w:val="20"/>
        </w:rPr>
        <w:t xml:space="preserve">Status: </w:t>
      </w:r>
      <w:r w:rsidRPr="00425C8F">
        <w:rPr>
          <w:rFonts w:ascii="Arial" w:hAnsi="Arial" w:cs="Arial"/>
          <w:sz w:val="20"/>
          <w:szCs w:val="20"/>
        </w:rPr>
        <w:t>It identifies whether the status of Voucher in System like “EN” for Enable</w:t>
      </w:r>
    </w:p>
    <w:p w:rsidR="0014542F" w:rsidRPr="00425C8F" w:rsidDel="00486253" w:rsidRDefault="0014542F" w:rsidP="0014542F">
      <w:pPr>
        <w:pStyle w:val="Footer"/>
        <w:numPr>
          <w:ilvl w:val="0"/>
          <w:numId w:val="48"/>
        </w:numPr>
        <w:tabs>
          <w:tab w:val="clear" w:pos="4320"/>
          <w:tab w:val="clear" w:pos="8640"/>
        </w:tabs>
        <w:ind w:left="540"/>
        <w:jc w:val="both"/>
        <w:rPr>
          <w:del w:id="789" w:author="Yogesh Kumar Keshari" w:date="2017-08-04T10:32:00Z"/>
          <w:rFonts w:ascii="Arial" w:hAnsi="Arial" w:cs="Arial"/>
          <w:sz w:val="20"/>
          <w:szCs w:val="20"/>
        </w:rPr>
      </w:pPr>
      <w:r w:rsidRPr="00425C8F">
        <w:rPr>
          <w:rFonts w:ascii="Arial" w:hAnsi="Arial" w:cs="Arial"/>
          <w:b/>
          <w:bCs/>
          <w:sz w:val="20"/>
          <w:szCs w:val="20"/>
        </w:rPr>
        <w:t>Error</w:t>
      </w:r>
      <w:r w:rsidRPr="00425C8F">
        <w:rPr>
          <w:rFonts w:ascii="Arial" w:hAnsi="Arial" w:cs="Arial"/>
          <w:sz w:val="20"/>
          <w:szCs w:val="20"/>
        </w:rPr>
        <w:t>: Error is a common parameter used to display errors due to incorrect request format or invalid parameters. Error can be various types like Malformed Request, PIN Not Found, etc.</w:t>
      </w:r>
    </w:p>
    <w:p w:rsidR="00206698" w:rsidRDefault="00206698">
      <w:pPr>
        <w:pStyle w:val="BodyText2"/>
        <w:numPr>
          <w:ilvl w:val="2"/>
          <w:numId w:val="67"/>
        </w:numPr>
        <w:rPr>
          <w:del w:id="790" w:author="Yogesh Kumar Keshari" w:date="2017-08-04T11:31:00Z"/>
          <w:lang w:val="en-IN"/>
        </w:rPr>
        <w:pPrChange w:id="791" w:author="Yogesh Kumar Keshari" w:date="2017-08-04T10:35:00Z">
          <w:pPr>
            <w:pStyle w:val="BodyText2"/>
          </w:pPr>
        </w:pPrChange>
      </w:pPr>
    </w:p>
    <w:p w:rsidR="00206698" w:rsidRDefault="0014542F">
      <w:pPr>
        <w:pStyle w:val="Heading2"/>
        <w:ind w:left="0"/>
        <w:rPr>
          <w:lang w:val="en-IN"/>
        </w:rPr>
        <w:pPrChange w:id="792" w:author="Yogesh Kumar Keshari" w:date="2017-08-04T11:31:00Z">
          <w:pPr>
            <w:pStyle w:val="Heading2"/>
          </w:pPr>
        </w:pPrChange>
      </w:pPr>
      <w:bookmarkStart w:id="793" w:name="_Toc411954668"/>
      <w:bookmarkStart w:id="794" w:name="_Toc485139733"/>
      <w:r w:rsidRPr="00425C8F">
        <w:rPr>
          <w:lang w:val="en-IN"/>
        </w:rPr>
        <w:t xml:space="preserve">Voucher </w:t>
      </w:r>
      <w:r w:rsidR="001E09BC" w:rsidRPr="00425C8F">
        <w:rPr>
          <w:lang w:val="en-IN"/>
        </w:rPr>
        <w:t>Rollback</w:t>
      </w:r>
      <w:r w:rsidRPr="00425C8F">
        <w:rPr>
          <w:lang w:val="en-IN"/>
        </w:rPr>
        <w:t xml:space="preserve"> Request</w:t>
      </w:r>
      <w:bookmarkEnd w:id="793"/>
      <w:bookmarkEnd w:id="794"/>
    </w:p>
    <w:p w:rsidR="0014542F" w:rsidRPr="00425C8F" w:rsidRDefault="0014542F" w:rsidP="0014542F">
      <w:pPr>
        <w:pStyle w:val="BodyText2"/>
      </w:pPr>
    </w:p>
    <w:p w:rsidR="0014542F" w:rsidRPr="00425C8F" w:rsidRDefault="0014542F" w:rsidP="0014542F">
      <w:pPr>
        <w:pStyle w:val="BodyText2"/>
        <w:rPr>
          <w:b/>
        </w:rPr>
      </w:pPr>
      <w:r w:rsidRPr="00425C8F">
        <w:rPr>
          <w:b/>
        </w:rPr>
        <w:t xml:space="preserve">Request Message Parameters </w:t>
      </w:r>
    </w:p>
    <w:p w:rsidR="0014542F" w:rsidRPr="00425C8F" w:rsidRDefault="0014542F" w:rsidP="0014542F">
      <w:pPr>
        <w:pStyle w:val="BodyText2"/>
        <w:rPr>
          <w:rFonts w:cs="Arial"/>
          <w:szCs w:val="20"/>
        </w:rPr>
      </w:pPr>
      <w:r w:rsidRPr="00425C8F">
        <w:rPr>
          <w:rFonts w:cs="Arial"/>
          <w:szCs w:val="20"/>
        </w:rPr>
        <w:t>For Voucher RollBack, 3</w:t>
      </w:r>
      <w:r w:rsidRPr="00425C8F">
        <w:rPr>
          <w:rFonts w:cs="Arial"/>
          <w:szCs w:val="20"/>
          <w:vertAlign w:val="superscript"/>
        </w:rPr>
        <w:t>rd</w:t>
      </w:r>
      <w:r w:rsidRPr="00425C8F">
        <w:rPr>
          <w:rFonts w:cs="Arial"/>
          <w:szCs w:val="20"/>
        </w:rPr>
        <w:t xml:space="preserve"> party </w:t>
      </w:r>
      <w:proofErr w:type="gramStart"/>
      <w:r w:rsidRPr="00425C8F">
        <w:rPr>
          <w:rFonts w:cs="Arial"/>
          <w:szCs w:val="20"/>
        </w:rPr>
        <w:t>system  will</w:t>
      </w:r>
      <w:proofErr w:type="gramEnd"/>
      <w:r w:rsidRPr="00425C8F">
        <w:rPr>
          <w:rFonts w:cs="Arial"/>
          <w:szCs w:val="20"/>
        </w:rPr>
        <w:t xml:space="preserve"> send the request message with the following parameter and PreTUPS server will send the response message.</w:t>
      </w:r>
    </w:p>
    <w:p w:rsidR="0014542F" w:rsidRPr="00425C8F" w:rsidRDefault="0014542F" w:rsidP="0014542F">
      <w:pPr>
        <w:jc w:val="both"/>
        <w:rPr>
          <w:rFonts w:ascii="Arial" w:hAnsi="Arial" w:cs="Arial"/>
          <w:sz w:val="20"/>
          <w:szCs w:val="20"/>
        </w:rPr>
      </w:pPr>
      <w:r w:rsidRPr="00425C8F">
        <w:rPr>
          <w:rFonts w:ascii="Arial" w:hAnsi="Arial" w:cs="Arial"/>
          <w:sz w:val="20"/>
          <w:szCs w:val="20"/>
        </w:rPr>
        <w:t>The 3</w:t>
      </w:r>
      <w:r w:rsidRPr="00425C8F">
        <w:rPr>
          <w:rFonts w:ascii="Arial" w:hAnsi="Arial" w:cs="Arial"/>
          <w:sz w:val="20"/>
          <w:szCs w:val="20"/>
          <w:vertAlign w:val="superscript"/>
        </w:rPr>
        <w:t>rd</w:t>
      </w:r>
      <w:r w:rsidRPr="00425C8F">
        <w:rPr>
          <w:rFonts w:ascii="Arial" w:hAnsi="Arial" w:cs="Arial"/>
          <w:sz w:val="20"/>
          <w:szCs w:val="20"/>
        </w:rPr>
        <w:t xml:space="preserve"> party system will send the request message that will be used to check the status of the voucher in the system, and based on the status, if the status is found to be CU or UP, it shall be marked EN.</w:t>
      </w:r>
    </w:p>
    <w:p w:rsidR="0014542F" w:rsidRPr="00425C8F" w:rsidRDefault="0014542F" w:rsidP="0014542F">
      <w:pPr>
        <w:pStyle w:val="Heading"/>
        <w:rPr>
          <w:color w:val="auto"/>
        </w:rPr>
      </w:pPr>
      <w:r w:rsidRPr="00425C8F">
        <w:rPr>
          <w:color w:val="auto"/>
        </w:rPr>
        <w:t>Request Syntax</w:t>
      </w:r>
    </w:p>
    <w:p w:rsidR="0014542F" w:rsidRPr="00425C8F" w:rsidRDefault="0014542F" w:rsidP="0014542F">
      <w:pPr>
        <w:pStyle w:val="BodyText2"/>
        <w:rPr>
          <w:rFonts w:cs="Arial"/>
        </w:rPr>
      </w:pPr>
    </w:p>
    <w:p w:rsidR="0014542F" w:rsidRPr="00425C8F" w:rsidRDefault="0014542F" w:rsidP="0014542F">
      <w:pPr>
        <w:pStyle w:val="Code"/>
        <w:ind w:left="0"/>
      </w:pPr>
      <w:proofErr w:type="gramStart"/>
      <w:r w:rsidRPr="00425C8F">
        <w:rPr>
          <w:lang w:val="fr-FR"/>
        </w:rPr>
        <w:t>&lt;?xml</w:t>
      </w:r>
      <w:proofErr w:type="gramEnd"/>
      <w:r w:rsidRPr="00425C8F">
        <w:rPr>
          <w:lang w:val="fr-FR"/>
        </w:rPr>
        <w:t xml:space="preserve"> version="1.0"?&gt;</w:t>
      </w:r>
      <w:r w:rsidRPr="00425C8F">
        <w:t>&lt;!DOCTYPE COMMAND PUBLIC "-//Ocam//DTD XML Command 1.0//EN" "xml/command.dtd"&gt;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&lt;COMMAND&gt;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&lt;TYPE&gt;</w:t>
      </w:r>
      <w:r w:rsidRPr="00425C8F">
        <w:rPr>
          <w:rFonts w:ascii="Courier New" w:hAnsi="Courier New" w:cs="Courier New"/>
          <w:i/>
          <w:sz w:val="20"/>
          <w:szCs w:val="20"/>
        </w:rPr>
        <w:t>VOURBKREQ</w:t>
      </w:r>
      <w:r w:rsidRPr="00425C8F">
        <w:rPr>
          <w:rFonts w:ascii="Courier New" w:hAnsi="Courier New" w:cs="Courier New"/>
          <w:sz w:val="20"/>
          <w:szCs w:val="20"/>
        </w:rPr>
        <w:t>&lt;/TYPE&gt;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&lt;SUBID&gt;&lt; Subscriber ID&gt;&lt;/SUBID&gt;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 xml:space="preserve">&lt;PIN&gt;&lt; </w:t>
      </w:r>
      <w:r w:rsidRPr="00425C8F">
        <w:rPr>
          <w:rFonts w:ascii="Courier New" w:hAnsi="Courier New" w:cs="Courier New"/>
          <w:i/>
          <w:sz w:val="20"/>
          <w:szCs w:val="20"/>
        </w:rPr>
        <w:t>PIN Number</w:t>
      </w:r>
      <w:r w:rsidRPr="00425C8F">
        <w:rPr>
          <w:rFonts w:ascii="Courier New" w:hAnsi="Courier New" w:cs="Courier New"/>
          <w:sz w:val="20"/>
          <w:szCs w:val="20"/>
        </w:rPr>
        <w:t>&gt;&lt;/PIN&gt;</w:t>
      </w:r>
    </w:p>
    <w:p w:rsidR="0014542F" w:rsidRPr="00425C8F" w:rsidRDefault="0014542F" w:rsidP="0014542F">
      <w:pPr>
        <w:pStyle w:val="Code"/>
        <w:ind w:left="0"/>
      </w:pPr>
      <w:r w:rsidRPr="00425C8F">
        <w:t>&lt;EXTNWCODE&gt;</w:t>
      </w:r>
      <w:r w:rsidRPr="00425C8F">
        <w:rPr>
          <w:i/>
          <w:iCs/>
        </w:rPr>
        <w:t>&lt;Network External Code&gt;</w:t>
      </w:r>
      <w:r w:rsidRPr="00425C8F">
        <w:t>&lt;/EXTNWCODE&gt;</w:t>
      </w:r>
    </w:p>
    <w:p w:rsidR="0014542F" w:rsidRPr="00425C8F" w:rsidRDefault="0014542F" w:rsidP="0014542F">
      <w:pPr>
        <w:pStyle w:val="Code"/>
        <w:ind w:left="0"/>
        <w:rPr>
          <w:rFonts w:cs="Courier New"/>
          <w:szCs w:val="20"/>
        </w:rPr>
      </w:pPr>
      <w:r w:rsidRPr="00425C8F">
        <w:rPr>
          <w:rFonts w:cs="Courier New"/>
          <w:szCs w:val="20"/>
        </w:rPr>
        <w:t>&lt;LOGINID&gt;&lt; Sender Login ID&lt;/LOGINID&gt;</w:t>
      </w:r>
    </w:p>
    <w:p w:rsidR="0014542F" w:rsidRPr="00425C8F" w:rsidRDefault="0014542F" w:rsidP="0014542F">
      <w:pPr>
        <w:pStyle w:val="Code"/>
        <w:ind w:left="0"/>
        <w:rPr>
          <w:rFonts w:cs="Courier New"/>
          <w:szCs w:val="20"/>
        </w:rPr>
      </w:pPr>
      <w:r w:rsidRPr="00425C8F">
        <w:rPr>
          <w:rFonts w:cs="Courier New"/>
          <w:szCs w:val="20"/>
        </w:rPr>
        <w:t>&lt;PASSWORD&gt;&lt; Sender Login Password&lt;/PASSWORD&gt;</w:t>
      </w:r>
    </w:p>
    <w:p w:rsidR="0014542F" w:rsidRPr="00425C8F" w:rsidRDefault="0014542F" w:rsidP="0014542F">
      <w:pPr>
        <w:pStyle w:val="Code"/>
        <w:ind w:left="0"/>
        <w:rPr>
          <w:rFonts w:cs="Courier New"/>
          <w:szCs w:val="20"/>
        </w:rPr>
      </w:pPr>
      <w:r w:rsidRPr="00425C8F">
        <w:rPr>
          <w:rFonts w:cs="Courier New"/>
          <w:szCs w:val="20"/>
        </w:rPr>
        <w:t>&lt;EXTREFNUM&gt;&lt;Unique Reference number in the external system&gt;&lt;/EXTREFNUM&gt;</w:t>
      </w:r>
      <w:r w:rsidRPr="00425C8F">
        <w:rPr>
          <w:rFonts w:cs="Courier New"/>
          <w:szCs w:val="20"/>
        </w:rPr>
        <w:tab/>
      </w:r>
    </w:p>
    <w:p w:rsidR="0014542F" w:rsidRPr="00425C8F" w:rsidRDefault="0014542F" w:rsidP="0014542F">
      <w:pPr>
        <w:pStyle w:val="Code"/>
        <w:ind w:left="0"/>
        <w:rPr>
          <w:rFonts w:cs="Courier New"/>
          <w:szCs w:val="20"/>
        </w:rPr>
      </w:pPr>
      <w:r w:rsidRPr="00425C8F">
        <w:rPr>
          <w:rFonts w:cs="Courier New"/>
          <w:szCs w:val="20"/>
        </w:rPr>
        <w:t>&lt;LANGUAGE1&gt;&lt;Sender Language&gt;&lt;/LANGUAGE1&gt;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&lt;LANGUAGE2&gt;&lt;Payee Language&gt;&lt;/LANGUAGE2&gt;</w:t>
      </w:r>
    </w:p>
    <w:p w:rsidR="0014542F" w:rsidRPr="00425C8F" w:rsidRDefault="0014542F" w:rsidP="0014542F">
      <w:pPr>
        <w:rPr>
          <w:rFonts w:ascii="Courier New" w:hAnsi="Courier New" w:cs="Courier New"/>
          <w:sz w:val="20"/>
          <w:szCs w:val="20"/>
        </w:rPr>
      </w:pPr>
      <w:r w:rsidRPr="00425C8F">
        <w:rPr>
          <w:rFonts w:ascii="Courier New" w:hAnsi="Courier New" w:cs="Courier New"/>
          <w:sz w:val="20"/>
          <w:szCs w:val="20"/>
        </w:rPr>
        <w:t xml:space="preserve">&lt;EXTCODE&gt;&gt;&lt; </w:t>
      </w:r>
      <w:r w:rsidRPr="00425C8F">
        <w:rPr>
          <w:rFonts w:cs="Courier New"/>
          <w:szCs w:val="20"/>
        </w:rPr>
        <w:t xml:space="preserve">Sender </w:t>
      </w:r>
      <w:r w:rsidRPr="00425C8F">
        <w:rPr>
          <w:rFonts w:ascii="Courier New" w:hAnsi="Courier New" w:cs="Courier New"/>
          <w:sz w:val="20"/>
          <w:szCs w:val="20"/>
        </w:rPr>
        <w:t>unique External code&gt;&lt;/EXTCODE&gt;</w:t>
      </w:r>
    </w:p>
    <w:p w:rsidR="0014542F" w:rsidRPr="00425C8F" w:rsidRDefault="0014542F" w:rsidP="0014542F">
      <w:pPr>
        <w:pStyle w:val="Code"/>
        <w:ind w:left="0"/>
      </w:pPr>
      <w:r w:rsidRPr="00425C8F">
        <w:t>&lt;/COMMAND&gt;</w:t>
      </w:r>
    </w:p>
    <w:p w:rsidR="0014542F" w:rsidRPr="00425C8F" w:rsidRDefault="0014542F" w:rsidP="0014542F">
      <w:pPr>
        <w:pStyle w:val="BodyText2"/>
        <w:rPr>
          <w:rFonts w:cs="Arial"/>
        </w:rPr>
      </w:pPr>
    </w:p>
    <w:p w:rsidR="0014542F" w:rsidRPr="00425C8F" w:rsidRDefault="0014542F" w:rsidP="0014542F">
      <w:pPr>
        <w:pStyle w:val="BodyText2"/>
        <w:rPr>
          <w:rFonts w:cs="Arial"/>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14542F" w:rsidRPr="00425C8F" w:rsidTr="00762089">
        <w:trPr>
          <w:trHeight w:val="277"/>
          <w:tblHeader/>
        </w:trPr>
        <w:tc>
          <w:tcPr>
            <w:tcW w:w="1440"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TAG</w:t>
            </w:r>
          </w:p>
        </w:tc>
        <w:tc>
          <w:tcPr>
            <w:tcW w:w="1254"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Fields</w:t>
            </w:r>
          </w:p>
        </w:tc>
        <w:tc>
          <w:tcPr>
            <w:tcW w:w="2551"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Remarks</w:t>
            </w:r>
          </w:p>
        </w:tc>
        <w:tc>
          <w:tcPr>
            <w:tcW w:w="1134"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Example</w:t>
            </w:r>
          </w:p>
        </w:tc>
        <w:tc>
          <w:tcPr>
            <w:tcW w:w="1901"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Field Type</w:t>
            </w:r>
          </w:p>
        </w:tc>
        <w:tc>
          <w:tcPr>
            <w:tcW w:w="1316"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Optional/</w:t>
            </w:r>
          </w:p>
          <w:p w:rsidR="0014542F" w:rsidRPr="00425C8F" w:rsidRDefault="0014542F" w:rsidP="00762089">
            <w:pPr>
              <w:pStyle w:val="TableColumnLabels"/>
              <w:rPr>
                <w:color w:val="auto"/>
              </w:rPr>
            </w:pPr>
            <w:r w:rsidRPr="00425C8F">
              <w:rPr>
                <w:color w:val="auto"/>
              </w:rPr>
              <w:t>Mandatory</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r w:rsidRPr="00425C8F">
              <w:t>PIN</w:t>
            </w:r>
          </w:p>
        </w:tc>
        <w:tc>
          <w:tcPr>
            <w:tcW w:w="1254"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highlight w:val="white"/>
              </w:rPr>
              <w:t>PinNo</w:t>
            </w:r>
          </w:p>
        </w:tc>
        <w:tc>
          <w:tcPr>
            <w:tcW w:w="2551" w:type="dxa"/>
            <w:tcBorders>
              <w:top w:val="single" w:sz="6" w:space="0" w:color="000000"/>
              <w:bottom w:val="single" w:sz="6" w:space="0" w:color="000000"/>
            </w:tcBorders>
            <w:vAlign w:val="center"/>
          </w:tcPr>
          <w:p w:rsidR="0014542F" w:rsidRPr="00425C8F" w:rsidRDefault="0014542F" w:rsidP="00762089">
            <w:pPr>
              <w:pStyle w:val="Tablecontent"/>
              <w:rPr>
                <w:rFonts w:cs="Arial"/>
                <w:sz w:val="20"/>
                <w:szCs w:val="20"/>
              </w:rPr>
            </w:pPr>
            <w:r w:rsidRPr="00425C8F">
              <w:rPr>
                <w:rFonts w:cs="Arial"/>
                <w:sz w:val="20"/>
                <w:szCs w:val="20"/>
              </w:rPr>
              <w:t>Used to identify PIN Number.</w:t>
            </w:r>
          </w:p>
        </w:tc>
        <w:tc>
          <w:tcPr>
            <w:tcW w:w="1134" w:type="dxa"/>
            <w:tcBorders>
              <w:top w:val="single" w:sz="6" w:space="0" w:color="000000"/>
              <w:bottom w:val="single" w:sz="6" w:space="0" w:color="000000"/>
            </w:tcBorders>
          </w:tcPr>
          <w:p w:rsidR="0014542F" w:rsidRPr="00425C8F" w:rsidRDefault="0014542F" w:rsidP="00762089">
            <w:pPr>
              <w:pStyle w:val="Tablecontent"/>
            </w:pPr>
            <w:r w:rsidRPr="00425C8F">
              <w:t>97862487564510</w:t>
            </w:r>
          </w:p>
        </w:tc>
        <w:tc>
          <w:tcPr>
            <w:tcW w:w="190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 xml:space="preserve">Numeric </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Length configurable</w:t>
            </w:r>
          </w:p>
        </w:tc>
        <w:tc>
          <w:tcPr>
            <w:tcW w:w="1316"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M</w:t>
            </w:r>
          </w:p>
        </w:tc>
      </w:tr>
      <w:tr w:rsidR="0014542F" w:rsidRPr="00425C8F" w:rsidTr="00762089">
        <w:trPr>
          <w:trHeight w:val="277"/>
        </w:trPr>
        <w:tc>
          <w:tcPr>
            <w:tcW w:w="1440" w:type="dxa"/>
            <w:tcBorders>
              <w:top w:val="single" w:sz="6" w:space="0" w:color="000000"/>
              <w:left w:val="single" w:sz="4" w:space="0" w:color="000000"/>
              <w:bottom w:val="single" w:sz="6" w:space="0" w:color="000000"/>
              <w:right w:val="single" w:sz="6" w:space="0" w:color="000000"/>
            </w:tcBorders>
          </w:tcPr>
          <w:p w:rsidR="0014542F" w:rsidRPr="00425C8F" w:rsidRDefault="0014542F" w:rsidP="00762089">
            <w:pPr>
              <w:pStyle w:val="Tablecontent"/>
            </w:pPr>
            <w:r w:rsidRPr="00425C8F">
              <w:t>SUBID</w:t>
            </w:r>
          </w:p>
        </w:tc>
        <w:tc>
          <w:tcPr>
            <w:tcW w:w="1254" w:type="dxa"/>
            <w:tcBorders>
              <w:top w:val="single" w:sz="6" w:space="0" w:color="000000"/>
              <w:left w:val="single" w:sz="6" w:space="0" w:color="000000"/>
              <w:bottom w:val="single" w:sz="6" w:space="0" w:color="000000"/>
              <w:right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SubId</w:t>
            </w:r>
          </w:p>
        </w:tc>
        <w:tc>
          <w:tcPr>
            <w:tcW w:w="2551" w:type="dxa"/>
            <w:tcBorders>
              <w:top w:val="single" w:sz="6" w:space="0" w:color="000000"/>
              <w:left w:val="single" w:sz="6" w:space="0" w:color="000000"/>
              <w:bottom w:val="single" w:sz="6" w:space="0" w:color="000000"/>
              <w:right w:val="single" w:sz="6" w:space="0" w:color="000000"/>
            </w:tcBorders>
            <w:vAlign w:val="center"/>
          </w:tcPr>
          <w:p w:rsidR="0014542F" w:rsidRPr="00425C8F" w:rsidRDefault="0014542F" w:rsidP="00762089">
            <w:pPr>
              <w:pStyle w:val="Tablecontent"/>
              <w:rPr>
                <w:rFonts w:cs="Arial"/>
                <w:sz w:val="20"/>
                <w:szCs w:val="20"/>
              </w:rPr>
            </w:pPr>
            <w:r w:rsidRPr="00425C8F">
              <w:rPr>
                <w:rFonts w:cs="Arial"/>
                <w:sz w:val="20"/>
                <w:szCs w:val="20"/>
              </w:rPr>
              <w:t>Subscriber ID provided by External Entity</w:t>
            </w:r>
          </w:p>
        </w:tc>
        <w:tc>
          <w:tcPr>
            <w:tcW w:w="1134" w:type="dxa"/>
            <w:tcBorders>
              <w:top w:val="single" w:sz="6" w:space="0" w:color="000000"/>
              <w:left w:val="single" w:sz="6" w:space="0" w:color="000000"/>
              <w:bottom w:val="single" w:sz="6" w:space="0" w:color="000000"/>
              <w:right w:val="single" w:sz="6" w:space="0" w:color="000000"/>
            </w:tcBorders>
          </w:tcPr>
          <w:p w:rsidR="0014542F" w:rsidRPr="00425C8F" w:rsidRDefault="0014542F" w:rsidP="00762089">
            <w:pPr>
              <w:pStyle w:val="Tablecontent"/>
            </w:pPr>
            <w:r w:rsidRPr="00425C8F">
              <w:t>7234563412</w:t>
            </w:r>
          </w:p>
        </w:tc>
        <w:tc>
          <w:tcPr>
            <w:tcW w:w="1901" w:type="dxa"/>
            <w:tcBorders>
              <w:top w:val="single" w:sz="6" w:space="0" w:color="000000"/>
              <w:left w:val="single" w:sz="6" w:space="0" w:color="000000"/>
              <w:bottom w:val="single" w:sz="6" w:space="0" w:color="000000"/>
              <w:right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Char</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Provided by external Entity</w:t>
            </w:r>
          </w:p>
        </w:tc>
        <w:tc>
          <w:tcPr>
            <w:tcW w:w="1316" w:type="dxa"/>
            <w:tcBorders>
              <w:top w:val="single" w:sz="6" w:space="0" w:color="000000"/>
              <w:left w:val="single" w:sz="6" w:space="0" w:color="000000"/>
              <w:bottom w:val="single" w:sz="6" w:space="0" w:color="000000"/>
              <w:right w:val="single" w:sz="4" w:space="0" w:color="000000"/>
            </w:tcBorders>
          </w:tcPr>
          <w:p w:rsidR="0014542F" w:rsidRPr="00425C8F" w:rsidRDefault="0014542F" w:rsidP="00762089">
            <w:pPr>
              <w:pStyle w:val="Tablecontent"/>
            </w:pPr>
            <w:r w:rsidRPr="00425C8F">
              <w:t>O</w:t>
            </w:r>
          </w:p>
        </w:tc>
      </w:tr>
    </w:tbl>
    <w:p w:rsidR="0014542F" w:rsidRPr="00425C8F" w:rsidRDefault="0014542F" w:rsidP="0014542F">
      <w:pPr>
        <w:pStyle w:val="BodyText2"/>
        <w:rPr>
          <w:rFonts w:cs="Arial"/>
        </w:rPr>
      </w:pPr>
    </w:p>
    <w:p w:rsidR="0014542F" w:rsidRPr="00425C8F" w:rsidRDefault="0014542F" w:rsidP="0014542F">
      <w:pPr>
        <w:pStyle w:val="Footer"/>
        <w:tabs>
          <w:tab w:val="clear" w:pos="4320"/>
          <w:tab w:val="clear" w:pos="8640"/>
        </w:tabs>
        <w:ind w:left="1530" w:hanging="1530"/>
        <w:jc w:val="both"/>
        <w:rPr>
          <w:rFonts w:ascii="Arial" w:hAnsi="Arial" w:cs="Arial"/>
          <w:b/>
          <w:bCs/>
          <w:sz w:val="20"/>
          <w:szCs w:val="20"/>
        </w:rPr>
      </w:pPr>
    </w:p>
    <w:p w:rsidR="0014542F" w:rsidRPr="00425C8F" w:rsidRDefault="0014542F" w:rsidP="0014542F">
      <w:pPr>
        <w:pStyle w:val="Footer"/>
        <w:tabs>
          <w:tab w:val="clear" w:pos="4320"/>
          <w:tab w:val="clear" w:pos="8640"/>
        </w:tabs>
        <w:ind w:left="1530" w:hanging="1530"/>
        <w:jc w:val="both"/>
        <w:rPr>
          <w:rFonts w:ascii="Arial" w:hAnsi="Arial" w:cs="Arial"/>
          <w:b/>
          <w:bCs/>
          <w:sz w:val="20"/>
          <w:szCs w:val="20"/>
        </w:rPr>
      </w:pPr>
      <w:r w:rsidRPr="00425C8F">
        <w:rPr>
          <w:rFonts w:ascii="Arial" w:hAnsi="Arial" w:cs="Arial"/>
          <w:b/>
          <w:bCs/>
          <w:sz w:val="20"/>
          <w:szCs w:val="20"/>
        </w:rPr>
        <w:t>Field Details</w:t>
      </w:r>
    </w:p>
    <w:p w:rsidR="0014542F" w:rsidRPr="00425C8F" w:rsidRDefault="0014542F" w:rsidP="0014542F">
      <w:pPr>
        <w:pStyle w:val="Footer"/>
        <w:tabs>
          <w:tab w:val="clear" w:pos="4320"/>
          <w:tab w:val="clear" w:pos="8640"/>
        </w:tabs>
        <w:ind w:left="1530" w:hanging="1530"/>
        <w:jc w:val="both"/>
        <w:rPr>
          <w:rFonts w:ascii="Arial" w:hAnsi="Arial" w:cs="Arial"/>
          <w:b/>
          <w:bCs/>
          <w:sz w:val="20"/>
          <w:szCs w:val="20"/>
        </w:rPr>
      </w:pPr>
    </w:p>
    <w:p w:rsidR="0014542F" w:rsidRPr="00425C8F" w:rsidRDefault="0014542F" w:rsidP="0014542F">
      <w:pPr>
        <w:pStyle w:val="Footer"/>
        <w:numPr>
          <w:ilvl w:val="0"/>
          <w:numId w:val="49"/>
        </w:numPr>
        <w:tabs>
          <w:tab w:val="clear" w:pos="4320"/>
          <w:tab w:val="clear" w:pos="8640"/>
        </w:tabs>
        <w:jc w:val="both"/>
        <w:rPr>
          <w:rFonts w:ascii="Arial" w:hAnsi="Arial" w:cs="Arial"/>
          <w:b/>
          <w:bCs/>
          <w:sz w:val="20"/>
          <w:szCs w:val="20"/>
        </w:rPr>
      </w:pPr>
      <w:r w:rsidRPr="00425C8F">
        <w:rPr>
          <w:rFonts w:ascii="Arial" w:hAnsi="Arial" w:cs="Arial"/>
          <w:b/>
          <w:bCs/>
          <w:sz w:val="20"/>
          <w:szCs w:val="20"/>
          <w:highlight w:val="white"/>
        </w:rPr>
        <w:t>PinNo</w:t>
      </w:r>
      <w:r w:rsidRPr="00425C8F">
        <w:rPr>
          <w:rFonts w:ascii="Arial" w:hAnsi="Arial" w:cs="Arial"/>
          <w:b/>
          <w:bCs/>
          <w:sz w:val="20"/>
          <w:szCs w:val="20"/>
        </w:rPr>
        <w:t xml:space="preserve">: </w:t>
      </w:r>
      <w:r w:rsidRPr="00425C8F">
        <w:rPr>
          <w:rFonts w:ascii="Arial" w:hAnsi="Arial" w:cs="Arial"/>
          <w:sz w:val="20"/>
          <w:szCs w:val="20"/>
        </w:rPr>
        <w:t>External Entity provided PIN Number is verified with the PIN Number stored in PreTUPS.</w:t>
      </w:r>
    </w:p>
    <w:p w:rsidR="0014542F" w:rsidRPr="00425C8F" w:rsidRDefault="0014542F" w:rsidP="0014542F">
      <w:pPr>
        <w:pStyle w:val="Footer"/>
        <w:numPr>
          <w:ilvl w:val="0"/>
          <w:numId w:val="49"/>
        </w:numPr>
        <w:tabs>
          <w:tab w:val="clear" w:pos="4320"/>
          <w:tab w:val="clear" w:pos="8640"/>
        </w:tabs>
        <w:jc w:val="both"/>
        <w:rPr>
          <w:rFonts w:ascii="Arial" w:hAnsi="Arial" w:cs="Arial"/>
          <w:sz w:val="20"/>
          <w:szCs w:val="20"/>
        </w:rPr>
      </w:pPr>
      <w:r w:rsidRPr="00425C8F">
        <w:rPr>
          <w:rFonts w:ascii="Arial" w:hAnsi="Arial" w:cs="Arial"/>
          <w:b/>
          <w:bCs/>
          <w:sz w:val="20"/>
          <w:szCs w:val="20"/>
          <w:highlight w:val="white"/>
        </w:rPr>
        <w:t>SubID</w:t>
      </w:r>
      <w:r w:rsidRPr="00425C8F">
        <w:rPr>
          <w:rFonts w:ascii="Arial" w:hAnsi="Arial" w:cs="Arial"/>
          <w:b/>
          <w:bCs/>
          <w:sz w:val="20"/>
          <w:szCs w:val="20"/>
        </w:rPr>
        <w:t xml:space="preserve">: </w:t>
      </w:r>
      <w:r w:rsidRPr="00425C8F">
        <w:rPr>
          <w:rFonts w:ascii="Arial" w:hAnsi="Arial" w:cs="Arial"/>
          <w:sz w:val="20"/>
          <w:szCs w:val="20"/>
        </w:rPr>
        <w:t>Subscriber ID to identify the subscriber punching the Voucher’s PIN Number.</w:t>
      </w:r>
    </w:p>
    <w:p w:rsidR="0014542F" w:rsidRPr="00425C8F" w:rsidRDefault="0014542F" w:rsidP="0014542F">
      <w:pPr>
        <w:pStyle w:val="Footer"/>
        <w:tabs>
          <w:tab w:val="clear" w:pos="4320"/>
          <w:tab w:val="clear" w:pos="8640"/>
        </w:tabs>
        <w:ind w:left="720"/>
        <w:jc w:val="both"/>
        <w:rPr>
          <w:rFonts w:ascii="Arial" w:hAnsi="Arial" w:cs="Arial"/>
          <w:b/>
          <w:bCs/>
          <w:sz w:val="20"/>
          <w:szCs w:val="20"/>
        </w:rPr>
      </w:pPr>
    </w:p>
    <w:p w:rsidR="0014542F" w:rsidRPr="00425C8F" w:rsidRDefault="0014542F" w:rsidP="0014542F">
      <w:pPr>
        <w:pStyle w:val="Heading"/>
        <w:rPr>
          <w:color w:val="auto"/>
        </w:rPr>
      </w:pPr>
      <w:r w:rsidRPr="00425C8F">
        <w:rPr>
          <w:color w:val="auto"/>
        </w:rPr>
        <w:t>Response XML format:</w:t>
      </w:r>
    </w:p>
    <w:p w:rsidR="0014542F" w:rsidRPr="00425C8F" w:rsidRDefault="0014542F" w:rsidP="0014542F">
      <w:pPr>
        <w:pStyle w:val="Code"/>
        <w:ind w:left="0"/>
        <w:jc w:val="left"/>
        <w:rPr>
          <w:lang w:val="fr-FR"/>
        </w:rPr>
      </w:pPr>
    </w:p>
    <w:p w:rsidR="0014542F" w:rsidRPr="00425C8F" w:rsidRDefault="0014542F" w:rsidP="0014542F">
      <w:pPr>
        <w:pStyle w:val="Code"/>
        <w:ind w:left="720"/>
        <w:jc w:val="left"/>
      </w:pPr>
      <w:proofErr w:type="gramStart"/>
      <w:r w:rsidRPr="00425C8F">
        <w:rPr>
          <w:lang w:val="fr-FR"/>
        </w:rPr>
        <w:t>&lt;?xml</w:t>
      </w:r>
      <w:proofErr w:type="gramEnd"/>
      <w:r w:rsidRPr="00425C8F">
        <w:rPr>
          <w:lang w:val="fr-FR"/>
        </w:rPr>
        <w:t xml:space="preserve"> version="1.0"?&gt;</w:t>
      </w:r>
      <w:r w:rsidRPr="00425C8F">
        <w:t>&lt;!DOCTYPE COMMAND PUBLIC "-//Ocam//DTD XML Command 1.0//EN" "xml/command.dtd"&gt;</w:t>
      </w:r>
    </w:p>
    <w:p w:rsidR="0014542F" w:rsidRPr="00425C8F" w:rsidRDefault="0014542F" w:rsidP="0014542F">
      <w:pPr>
        <w:pStyle w:val="Code"/>
        <w:ind w:left="720"/>
        <w:jc w:val="left"/>
        <w:rPr>
          <w:lang w:val="fr-FR"/>
        </w:rPr>
      </w:pPr>
      <w:r w:rsidRPr="00425C8F">
        <w:rPr>
          <w:lang w:val="fr-FR"/>
        </w:rPr>
        <w:t>&lt;COMMAND&gt;&lt;TYPE&gt;</w:t>
      </w:r>
      <w:r w:rsidRPr="00425C8F">
        <w:rPr>
          <w:rFonts w:cs="Courier New"/>
          <w:i/>
          <w:szCs w:val="20"/>
        </w:rPr>
        <w:t>VOURBKRESP</w:t>
      </w:r>
      <w:r w:rsidRPr="00425C8F">
        <w:rPr>
          <w:lang w:val="fr-FR"/>
        </w:rPr>
        <w:t>&lt;/TYPE&gt;</w:t>
      </w:r>
    </w:p>
    <w:p w:rsidR="0014542F" w:rsidRPr="00425C8F" w:rsidRDefault="0014542F" w:rsidP="0014542F">
      <w:pPr>
        <w:pStyle w:val="Code"/>
        <w:ind w:left="720"/>
        <w:jc w:val="left"/>
        <w:rPr>
          <w:lang w:val="fr-FR"/>
        </w:rPr>
      </w:pPr>
      <w:r w:rsidRPr="00425C8F">
        <w:rPr>
          <w:lang w:val="fr-FR"/>
        </w:rPr>
        <w:t>&lt;TXNSTATUS&gt;&lt;</w:t>
      </w:r>
      <w:r w:rsidRPr="00425C8F">
        <w:rPr>
          <w:i/>
          <w:iCs/>
        </w:rPr>
        <w:t xml:space="preserve"> Transaction Status</w:t>
      </w:r>
      <w:r w:rsidRPr="00425C8F">
        <w:rPr>
          <w:lang w:val="fr-FR"/>
        </w:rPr>
        <w:t xml:space="preserve"> &gt;&lt;/TXNSTATUS&gt;</w:t>
      </w:r>
    </w:p>
    <w:p w:rsidR="0014542F" w:rsidRPr="00425C8F" w:rsidRDefault="0014542F" w:rsidP="0014542F">
      <w:pPr>
        <w:pStyle w:val="Code"/>
        <w:ind w:left="720"/>
        <w:jc w:val="left"/>
        <w:rPr>
          <w:lang w:val="fr-FR"/>
        </w:rPr>
      </w:pPr>
      <w:r w:rsidRPr="00425C8F">
        <w:rPr>
          <w:lang w:val="fr-FR"/>
        </w:rPr>
        <w:t>&lt;SNO&gt;&lt; Identify Voucher Serial Number&gt;&lt;/SNO&gt;</w:t>
      </w:r>
    </w:p>
    <w:p w:rsidR="0014542F" w:rsidRPr="00425C8F" w:rsidRDefault="0014542F" w:rsidP="0014542F">
      <w:pPr>
        <w:pStyle w:val="Code"/>
        <w:ind w:left="720"/>
        <w:jc w:val="left"/>
        <w:rPr>
          <w:lang w:val="fr-FR"/>
        </w:rPr>
      </w:pPr>
      <w:r w:rsidRPr="00425C8F">
        <w:rPr>
          <w:lang w:val="fr-FR"/>
        </w:rPr>
        <w:t>&lt;TOPUP&gt;&lt; Denomination associated with voucher &gt;&lt;/TOPUP&gt;</w:t>
      </w:r>
    </w:p>
    <w:p w:rsidR="0014542F" w:rsidRPr="00425C8F" w:rsidRDefault="0014542F" w:rsidP="0014542F">
      <w:pPr>
        <w:pStyle w:val="Code"/>
        <w:ind w:left="720"/>
        <w:jc w:val="left"/>
        <w:rPr>
          <w:lang w:val="fr-FR"/>
        </w:rPr>
      </w:pPr>
      <w:r w:rsidRPr="00425C8F">
        <w:rPr>
          <w:lang w:val="fr-FR"/>
        </w:rPr>
        <w:t>&lt;ERROR&gt;&lt; Error defined for the response&gt;&lt;/ERROR&gt;</w:t>
      </w:r>
    </w:p>
    <w:p w:rsidR="0014542F" w:rsidRPr="00425C8F" w:rsidRDefault="0014542F" w:rsidP="0014542F">
      <w:pPr>
        <w:pStyle w:val="Code"/>
        <w:ind w:left="720"/>
        <w:jc w:val="left"/>
        <w:rPr>
          <w:lang w:val="fr-FR"/>
        </w:rPr>
      </w:pPr>
      <w:r w:rsidRPr="00425C8F">
        <w:rPr>
          <w:lang w:val="fr-FR"/>
        </w:rPr>
        <w:t>&lt;/COMMAND&gt;</w:t>
      </w:r>
    </w:p>
    <w:p w:rsidR="0014542F" w:rsidRPr="00425C8F" w:rsidRDefault="0014542F" w:rsidP="0014542F">
      <w:pPr>
        <w:pStyle w:val="BodyText2"/>
      </w:pPr>
    </w:p>
    <w:p w:rsidR="0014542F" w:rsidRPr="00425C8F" w:rsidRDefault="0014542F" w:rsidP="0014542F">
      <w:pPr>
        <w:pStyle w:val="BodyText2"/>
        <w:rPr>
          <w:b/>
          <w:u w:val="single"/>
        </w:rPr>
      </w:pPr>
      <w:r w:rsidRPr="00425C8F">
        <w:rPr>
          <w:b/>
          <w:u w:val="single"/>
        </w:rPr>
        <w:t>Voucher RollBack Response Message Parameters</w:t>
      </w:r>
    </w:p>
    <w:p w:rsidR="0014542F" w:rsidRPr="00425C8F" w:rsidRDefault="0014542F" w:rsidP="0014542F">
      <w:pPr>
        <w:pStyle w:val="BodyText2"/>
        <w:rPr>
          <w:b/>
          <w:u w:val="single"/>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14542F" w:rsidRPr="00425C8F" w:rsidTr="00762089">
        <w:trPr>
          <w:trHeight w:val="277"/>
          <w:tblHeader/>
        </w:trPr>
        <w:tc>
          <w:tcPr>
            <w:tcW w:w="1440"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TAG</w:t>
            </w:r>
          </w:p>
        </w:tc>
        <w:tc>
          <w:tcPr>
            <w:tcW w:w="1254"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Fields</w:t>
            </w:r>
          </w:p>
        </w:tc>
        <w:tc>
          <w:tcPr>
            <w:tcW w:w="2551"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Remarks</w:t>
            </w:r>
          </w:p>
        </w:tc>
        <w:tc>
          <w:tcPr>
            <w:tcW w:w="1134"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Example</w:t>
            </w:r>
          </w:p>
        </w:tc>
        <w:tc>
          <w:tcPr>
            <w:tcW w:w="1901"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Field Type</w:t>
            </w:r>
          </w:p>
        </w:tc>
        <w:tc>
          <w:tcPr>
            <w:tcW w:w="1316" w:type="dxa"/>
            <w:tcBorders>
              <w:top w:val="single" w:sz="4" w:space="0" w:color="000000"/>
              <w:bottom w:val="single" w:sz="6" w:space="0" w:color="000000"/>
            </w:tcBorders>
            <w:shd w:val="clear" w:color="auto" w:fill="E31837"/>
          </w:tcPr>
          <w:p w:rsidR="0014542F" w:rsidRPr="00425C8F" w:rsidRDefault="0014542F" w:rsidP="00762089">
            <w:pPr>
              <w:pStyle w:val="TableColumnLabels"/>
              <w:rPr>
                <w:color w:val="auto"/>
              </w:rPr>
            </w:pPr>
            <w:r w:rsidRPr="00425C8F">
              <w:rPr>
                <w:color w:val="auto"/>
              </w:rPr>
              <w:t>Optional/</w:t>
            </w:r>
          </w:p>
          <w:p w:rsidR="0014542F" w:rsidRPr="00425C8F" w:rsidRDefault="0014542F" w:rsidP="00762089">
            <w:pPr>
              <w:pStyle w:val="TableColumnLabels"/>
              <w:rPr>
                <w:color w:val="auto"/>
              </w:rPr>
            </w:pPr>
            <w:r w:rsidRPr="00425C8F">
              <w:rPr>
                <w:color w:val="auto"/>
              </w:rPr>
              <w:t>Mandatory</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r w:rsidRPr="00425C8F">
              <w:t>TXNSTATUS</w:t>
            </w:r>
          </w:p>
        </w:tc>
        <w:tc>
          <w:tcPr>
            <w:tcW w:w="1254" w:type="dxa"/>
            <w:tcBorders>
              <w:top w:val="single" w:sz="6" w:space="0" w:color="000000"/>
              <w:bottom w:val="single" w:sz="6" w:space="0" w:color="000000"/>
            </w:tcBorders>
          </w:tcPr>
          <w:p w:rsidR="0014542F" w:rsidRPr="00425C8F" w:rsidRDefault="0014542F" w:rsidP="00762089">
            <w:pPr>
              <w:pStyle w:val="Tablecontent"/>
            </w:pPr>
            <w:r w:rsidRPr="00425C8F">
              <w:t>Transaction Status</w:t>
            </w:r>
          </w:p>
        </w:tc>
        <w:tc>
          <w:tcPr>
            <w:tcW w:w="2551" w:type="dxa"/>
            <w:tcBorders>
              <w:top w:val="single" w:sz="6" w:space="0" w:color="000000"/>
              <w:bottom w:val="single" w:sz="6" w:space="0" w:color="000000"/>
            </w:tcBorders>
          </w:tcPr>
          <w:p w:rsidR="0014542F" w:rsidRPr="00425C8F" w:rsidRDefault="0014542F" w:rsidP="00762089">
            <w:pPr>
              <w:pStyle w:val="Tablecontent"/>
            </w:pPr>
            <w:r w:rsidRPr="00425C8F">
              <w:t>Status of the request</w:t>
            </w:r>
          </w:p>
          <w:p w:rsidR="0014542F" w:rsidRPr="00425C8F" w:rsidRDefault="0014542F" w:rsidP="00762089">
            <w:pPr>
              <w:pStyle w:val="TableListBullet1"/>
              <w:jc w:val="left"/>
            </w:pPr>
            <w:r w:rsidRPr="00425C8F">
              <w:t xml:space="preserve">Transaction Status= 200 means Success, </w:t>
            </w:r>
          </w:p>
          <w:p w:rsidR="0014542F" w:rsidRPr="00425C8F" w:rsidRDefault="0014542F" w:rsidP="00762089">
            <w:pPr>
              <w:pStyle w:val="TableListBullet1"/>
              <w:jc w:val="left"/>
            </w:pPr>
            <w:r w:rsidRPr="00425C8F">
              <w:t xml:space="preserve">Transaction Status Other than 200 means failed </w:t>
            </w:r>
          </w:p>
        </w:tc>
        <w:tc>
          <w:tcPr>
            <w:tcW w:w="1134" w:type="dxa"/>
            <w:tcBorders>
              <w:top w:val="single" w:sz="6" w:space="0" w:color="000000"/>
              <w:bottom w:val="single" w:sz="6" w:space="0" w:color="000000"/>
            </w:tcBorders>
          </w:tcPr>
          <w:p w:rsidR="0014542F" w:rsidRPr="00425C8F" w:rsidRDefault="0014542F" w:rsidP="00762089">
            <w:pPr>
              <w:pStyle w:val="Tablecontent"/>
            </w:pPr>
            <w:r w:rsidRPr="00425C8F">
              <w:t>200</w:t>
            </w:r>
          </w:p>
        </w:tc>
        <w:tc>
          <w:tcPr>
            <w:tcW w:w="1901" w:type="dxa"/>
            <w:tcBorders>
              <w:top w:val="single" w:sz="6" w:space="0" w:color="000000"/>
              <w:bottom w:val="single" w:sz="6" w:space="0" w:color="000000"/>
            </w:tcBorders>
          </w:tcPr>
          <w:p w:rsidR="0014542F" w:rsidRPr="00425C8F" w:rsidRDefault="0014542F" w:rsidP="00762089">
            <w:pPr>
              <w:pStyle w:val="Tablecontent"/>
            </w:pPr>
            <w:r w:rsidRPr="00425C8F">
              <w:t>N (10)</w:t>
            </w:r>
          </w:p>
        </w:tc>
        <w:tc>
          <w:tcPr>
            <w:tcW w:w="1316" w:type="dxa"/>
            <w:tcBorders>
              <w:top w:val="single" w:sz="6" w:space="0" w:color="000000"/>
              <w:bottom w:val="single" w:sz="6" w:space="0" w:color="000000"/>
            </w:tcBorders>
          </w:tcPr>
          <w:p w:rsidR="0014542F" w:rsidRPr="00425C8F" w:rsidRDefault="0014542F" w:rsidP="00762089">
            <w:pPr>
              <w:pStyle w:val="Tablecontent"/>
            </w:pPr>
            <w:r w:rsidRPr="00425C8F">
              <w:t>M</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r w:rsidRPr="00425C8F">
              <w:t>SNO</w:t>
            </w:r>
          </w:p>
        </w:tc>
        <w:tc>
          <w:tcPr>
            <w:tcW w:w="1254"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highlight w:val="white"/>
              </w:rPr>
              <w:t>SerialNo</w:t>
            </w:r>
          </w:p>
        </w:tc>
        <w:tc>
          <w:tcPr>
            <w:tcW w:w="255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Used to identify Voucher Serial Number</w:t>
            </w:r>
          </w:p>
        </w:tc>
        <w:tc>
          <w:tcPr>
            <w:tcW w:w="1134" w:type="dxa"/>
            <w:tcBorders>
              <w:top w:val="single" w:sz="6" w:space="0" w:color="000000"/>
              <w:bottom w:val="single" w:sz="6" w:space="0" w:color="000000"/>
            </w:tcBorders>
          </w:tcPr>
          <w:p w:rsidR="0014542F" w:rsidRPr="00425C8F" w:rsidRDefault="0014542F" w:rsidP="00762089">
            <w:pPr>
              <w:pStyle w:val="Tablecontent"/>
            </w:pPr>
            <w:r w:rsidRPr="00425C8F">
              <w:t>978624875645</w:t>
            </w:r>
          </w:p>
        </w:tc>
        <w:tc>
          <w:tcPr>
            <w:tcW w:w="190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 xml:space="preserve">Max=14 </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Numeric</w:t>
            </w:r>
          </w:p>
        </w:tc>
        <w:tc>
          <w:tcPr>
            <w:tcW w:w="1316"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M</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r w:rsidRPr="00425C8F">
              <w:t>TOPUP</w:t>
            </w:r>
          </w:p>
        </w:tc>
        <w:tc>
          <w:tcPr>
            <w:tcW w:w="1254"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TopUp</w:t>
            </w:r>
          </w:p>
          <w:p w:rsidR="0014542F" w:rsidRPr="00425C8F" w:rsidRDefault="0014542F" w:rsidP="00762089">
            <w:pPr>
              <w:pStyle w:val="Footer"/>
              <w:tabs>
                <w:tab w:val="clear" w:pos="4320"/>
                <w:tab w:val="clear" w:pos="8640"/>
              </w:tabs>
              <w:rPr>
                <w:rFonts w:ascii="Arial" w:hAnsi="Arial" w:cs="Arial"/>
                <w:sz w:val="20"/>
                <w:szCs w:val="20"/>
                <w:highlight w:val="white"/>
              </w:rPr>
            </w:pPr>
          </w:p>
        </w:tc>
        <w:tc>
          <w:tcPr>
            <w:tcW w:w="255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Amount that will be credited in subscribers account</w:t>
            </w:r>
          </w:p>
        </w:tc>
        <w:tc>
          <w:tcPr>
            <w:tcW w:w="1134" w:type="dxa"/>
            <w:tcBorders>
              <w:top w:val="single" w:sz="6" w:space="0" w:color="000000"/>
              <w:bottom w:val="single" w:sz="6" w:space="0" w:color="000000"/>
            </w:tcBorders>
          </w:tcPr>
          <w:p w:rsidR="0014542F" w:rsidRPr="00425C8F" w:rsidRDefault="0014542F" w:rsidP="00762089">
            <w:pPr>
              <w:pStyle w:val="Tablecontent"/>
            </w:pPr>
            <w:r w:rsidRPr="00425C8F">
              <w:t>10</w:t>
            </w:r>
          </w:p>
        </w:tc>
        <w:tc>
          <w:tcPr>
            <w:tcW w:w="190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Max=10</w:t>
            </w:r>
          </w:p>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Numeric</w:t>
            </w:r>
          </w:p>
        </w:tc>
        <w:tc>
          <w:tcPr>
            <w:tcW w:w="1316"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M</w:t>
            </w:r>
          </w:p>
        </w:tc>
      </w:tr>
      <w:tr w:rsidR="0014542F" w:rsidRPr="00425C8F" w:rsidTr="00762089">
        <w:trPr>
          <w:trHeight w:val="277"/>
        </w:trPr>
        <w:tc>
          <w:tcPr>
            <w:tcW w:w="1440" w:type="dxa"/>
            <w:tcBorders>
              <w:top w:val="single" w:sz="6" w:space="0" w:color="000000"/>
              <w:bottom w:val="single" w:sz="6" w:space="0" w:color="000000"/>
            </w:tcBorders>
          </w:tcPr>
          <w:p w:rsidR="0014542F" w:rsidRPr="00425C8F" w:rsidRDefault="0014542F" w:rsidP="00762089">
            <w:pPr>
              <w:pStyle w:val="Tablecontent"/>
            </w:pPr>
            <w:r w:rsidRPr="00425C8F">
              <w:t>ERROR</w:t>
            </w:r>
          </w:p>
        </w:tc>
        <w:tc>
          <w:tcPr>
            <w:tcW w:w="1254"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Error</w:t>
            </w:r>
          </w:p>
          <w:p w:rsidR="0014542F" w:rsidRPr="00425C8F" w:rsidRDefault="0014542F" w:rsidP="00762089">
            <w:pPr>
              <w:pStyle w:val="Footer"/>
              <w:tabs>
                <w:tab w:val="clear" w:pos="4320"/>
                <w:tab w:val="clear" w:pos="8640"/>
              </w:tabs>
              <w:rPr>
                <w:rFonts w:ascii="Arial" w:hAnsi="Arial" w:cs="Arial"/>
                <w:sz w:val="20"/>
                <w:szCs w:val="20"/>
                <w:highlight w:val="white"/>
              </w:rPr>
            </w:pPr>
          </w:p>
        </w:tc>
        <w:tc>
          <w:tcPr>
            <w:tcW w:w="255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Error defined for the response</w:t>
            </w:r>
          </w:p>
        </w:tc>
        <w:tc>
          <w:tcPr>
            <w:tcW w:w="1134" w:type="dxa"/>
            <w:tcBorders>
              <w:top w:val="single" w:sz="6" w:space="0" w:color="000000"/>
              <w:bottom w:val="single" w:sz="6" w:space="0" w:color="000000"/>
            </w:tcBorders>
          </w:tcPr>
          <w:p w:rsidR="0014542F" w:rsidRPr="00425C8F" w:rsidRDefault="0014542F" w:rsidP="00762089">
            <w:pPr>
              <w:pStyle w:val="Tablecontent"/>
            </w:pPr>
            <w:r w:rsidRPr="00425C8F">
              <w:t>SUCCESS</w:t>
            </w:r>
          </w:p>
        </w:tc>
        <w:tc>
          <w:tcPr>
            <w:tcW w:w="1901"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p>
        </w:tc>
        <w:tc>
          <w:tcPr>
            <w:tcW w:w="1316" w:type="dxa"/>
            <w:tcBorders>
              <w:top w:val="single" w:sz="6" w:space="0" w:color="000000"/>
              <w:bottom w:val="single" w:sz="6" w:space="0" w:color="000000"/>
            </w:tcBorders>
            <w:vAlign w:val="center"/>
          </w:tcPr>
          <w:p w:rsidR="0014542F" w:rsidRPr="00425C8F" w:rsidRDefault="0014542F" w:rsidP="00762089">
            <w:pPr>
              <w:pStyle w:val="Footer"/>
              <w:tabs>
                <w:tab w:val="clear" w:pos="4320"/>
                <w:tab w:val="clear" w:pos="8640"/>
              </w:tabs>
              <w:rPr>
                <w:rFonts w:ascii="Arial" w:hAnsi="Arial" w:cs="Arial"/>
                <w:sz w:val="20"/>
                <w:szCs w:val="20"/>
              </w:rPr>
            </w:pPr>
            <w:r w:rsidRPr="00425C8F">
              <w:rPr>
                <w:rFonts w:ascii="Arial" w:hAnsi="Arial" w:cs="Arial"/>
                <w:sz w:val="20"/>
                <w:szCs w:val="20"/>
              </w:rPr>
              <w:t>O</w:t>
            </w:r>
          </w:p>
        </w:tc>
      </w:tr>
    </w:tbl>
    <w:p w:rsidR="0014542F" w:rsidRPr="00425C8F" w:rsidRDefault="0014542F" w:rsidP="0014542F">
      <w:pPr>
        <w:pStyle w:val="BodyText2"/>
        <w:rPr>
          <w:b/>
        </w:rPr>
      </w:pPr>
    </w:p>
    <w:p w:rsidR="0014542F" w:rsidRPr="00425C8F" w:rsidRDefault="0014542F" w:rsidP="0014542F">
      <w:pPr>
        <w:ind w:firstLine="270"/>
        <w:rPr>
          <w:rFonts w:ascii="Arial" w:hAnsi="Arial" w:cs="Arial"/>
          <w:b/>
          <w:bCs/>
          <w:sz w:val="20"/>
          <w:szCs w:val="20"/>
          <w:u w:val="single"/>
        </w:rPr>
      </w:pPr>
      <w:r w:rsidRPr="00425C8F">
        <w:rPr>
          <w:rFonts w:ascii="Arial" w:hAnsi="Arial" w:cs="Arial"/>
          <w:b/>
          <w:bCs/>
          <w:sz w:val="20"/>
          <w:szCs w:val="20"/>
          <w:u w:val="single"/>
        </w:rPr>
        <w:t>Parameter Details:</w:t>
      </w:r>
    </w:p>
    <w:p w:rsidR="0014542F" w:rsidRPr="00425C8F" w:rsidRDefault="0014542F" w:rsidP="0014542F">
      <w:pPr>
        <w:ind w:firstLine="270"/>
        <w:rPr>
          <w:rFonts w:ascii="Arial" w:hAnsi="Arial" w:cs="Arial"/>
          <w:b/>
          <w:bCs/>
          <w:sz w:val="20"/>
          <w:szCs w:val="20"/>
          <w:u w:val="single"/>
        </w:rPr>
      </w:pPr>
    </w:p>
    <w:p w:rsidR="0014542F" w:rsidRPr="00425C8F" w:rsidRDefault="0014542F" w:rsidP="0014542F">
      <w:pPr>
        <w:pStyle w:val="Footer"/>
        <w:numPr>
          <w:ilvl w:val="0"/>
          <w:numId w:val="48"/>
        </w:numPr>
        <w:tabs>
          <w:tab w:val="clear" w:pos="4320"/>
          <w:tab w:val="clear" w:pos="8640"/>
        </w:tabs>
        <w:ind w:left="540"/>
        <w:jc w:val="both"/>
        <w:rPr>
          <w:rFonts w:ascii="Arial" w:hAnsi="Arial" w:cs="Arial"/>
          <w:sz w:val="18"/>
          <w:szCs w:val="20"/>
        </w:rPr>
      </w:pPr>
      <w:r w:rsidRPr="00425C8F">
        <w:rPr>
          <w:rFonts w:ascii="Arial" w:hAnsi="Arial" w:cs="Arial"/>
          <w:b/>
          <w:sz w:val="22"/>
        </w:rPr>
        <w:t>TransactionStatus</w:t>
      </w:r>
      <w:r w:rsidRPr="00425C8F">
        <w:rPr>
          <w:rFonts w:ascii="Arial" w:hAnsi="Arial" w:cs="Arial"/>
          <w:b/>
          <w:bCs/>
          <w:sz w:val="18"/>
          <w:szCs w:val="20"/>
        </w:rPr>
        <w:t xml:space="preserve">: </w:t>
      </w:r>
      <w:r w:rsidRPr="00425C8F">
        <w:rPr>
          <w:rFonts w:ascii="Arial" w:hAnsi="Arial" w:cs="Arial"/>
          <w:sz w:val="18"/>
          <w:szCs w:val="20"/>
        </w:rPr>
        <w:t>Status of the Request.</w:t>
      </w:r>
    </w:p>
    <w:p w:rsidR="0014542F" w:rsidRPr="00425C8F" w:rsidRDefault="0014542F" w:rsidP="0014542F">
      <w:pPr>
        <w:pStyle w:val="Footer"/>
        <w:numPr>
          <w:ilvl w:val="0"/>
          <w:numId w:val="48"/>
        </w:numPr>
        <w:tabs>
          <w:tab w:val="clear" w:pos="4320"/>
          <w:tab w:val="clear" w:pos="8640"/>
        </w:tabs>
        <w:ind w:left="540"/>
        <w:jc w:val="both"/>
        <w:rPr>
          <w:rFonts w:ascii="Arial" w:hAnsi="Arial" w:cs="Arial"/>
          <w:sz w:val="18"/>
          <w:szCs w:val="20"/>
        </w:rPr>
      </w:pPr>
      <w:r w:rsidRPr="00425C8F">
        <w:rPr>
          <w:rFonts w:ascii="Arial" w:hAnsi="Arial" w:cs="Arial"/>
          <w:b/>
          <w:bCs/>
          <w:sz w:val="18"/>
          <w:szCs w:val="20"/>
        </w:rPr>
        <w:t xml:space="preserve">SerialNo: </w:t>
      </w:r>
      <w:r w:rsidRPr="00425C8F">
        <w:rPr>
          <w:rFonts w:ascii="Arial" w:hAnsi="Arial" w:cs="Arial"/>
          <w:sz w:val="18"/>
          <w:szCs w:val="20"/>
        </w:rPr>
        <w:t>Voucher Serial no.</w:t>
      </w:r>
    </w:p>
    <w:p w:rsidR="0014542F" w:rsidRPr="00425C8F" w:rsidRDefault="0014542F" w:rsidP="0014542F">
      <w:pPr>
        <w:pStyle w:val="Footer"/>
        <w:numPr>
          <w:ilvl w:val="0"/>
          <w:numId w:val="48"/>
        </w:numPr>
        <w:tabs>
          <w:tab w:val="clear" w:pos="4320"/>
          <w:tab w:val="clear" w:pos="8640"/>
        </w:tabs>
        <w:ind w:left="540"/>
        <w:jc w:val="both"/>
        <w:rPr>
          <w:rFonts w:ascii="Arial" w:hAnsi="Arial" w:cs="Arial"/>
          <w:sz w:val="18"/>
          <w:szCs w:val="20"/>
        </w:rPr>
      </w:pPr>
      <w:r w:rsidRPr="00425C8F">
        <w:rPr>
          <w:rFonts w:ascii="Arial" w:hAnsi="Arial" w:cs="Arial"/>
          <w:b/>
          <w:bCs/>
          <w:sz w:val="18"/>
          <w:szCs w:val="20"/>
        </w:rPr>
        <w:t xml:space="preserve">TopUp: </w:t>
      </w:r>
      <w:r w:rsidRPr="00425C8F">
        <w:rPr>
          <w:rFonts w:ascii="Arial" w:hAnsi="Arial" w:cs="Arial"/>
          <w:bCs/>
          <w:sz w:val="18"/>
          <w:szCs w:val="20"/>
        </w:rPr>
        <w:t>Attribute associated with voucher to identify the amount that will be credited in subscribers account.</w:t>
      </w:r>
    </w:p>
    <w:p w:rsidR="0014542F" w:rsidRPr="00425C8F" w:rsidRDefault="0014542F" w:rsidP="0014542F">
      <w:pPr>
        <w:pStyle w:val="Footer"/>
        <w:numPr>
          <w:ilvl w:val="0"/>
          <w:numId w:val="48"/>
        </w:numPr>
        <w:tabs>
          <w:tab w:val="clear" w:pos="4320"/>
          <w:tab w:val="clear" w:pos="8640"/>
        </w:tabs>
        <w:ind w:left="540"/>
        <w:jc w:val="both"/>
        <w:rPr>
          <w:rFonts w:ascii="Arial" w:hAnsi="Arial" w:cs="Arial"/>
          <w:sz w:val="18"/>
          <w:szCs w:val="20"/>
        </w:rPr>
      </w:pPr>
      <w:r w:rsidRPr="00425C8F">
        <w:rPr>
          <w:rFonts w:ascii="Arial" w:hAnsi="Arial" w:cs="Arial"/>
          <w:b/>
          <w:bCs/>
          <w:sz w:val="18"/>
          <w:szCs w:val="20"/>
        </w:rPr>
        <w:t>Error</w:t>
      </w:r>
      <w:r w:rsidRPr="00425C8F">
        <w:rPr>
          <w:rFonts w:ascii="Arial" w:hAnsi="Arial" w:cs="Arial"/>
          <w:sz w:val="18"/>
          <w:szCs w:val="20"/>
        </w:rPr>
        <w:t>: Error is a common parameter used to display errors due to incorrect request format or invalid parameters. Error can be various types like Malformed Request, PIN Not Found, etc.</w:t>
      </w:r>
    </w:p>
    <w:p w:rsidR="0014542F" w:rsidRPr="00425C8F" w:rsidRDefault="0014542F" w:rsidP="0014542F">
      <w:pPr>
        <w:pStyle w:val="BodyText2"/>
      </w:pPr>
    </w:p>
    <w:p w:rsidR="0014542F" w:rsidRPr="00425C8F" w:rsidRDefault="0014542F" w:rsidP="0014542F">
      <w:pPr>
        <w:pStyle w:val="BodyText2"/>
        <w:rPr>
          <w:lang w:val="en-IN"/>
        </w:rPr>
      </w:pPr>
    </w:p>
    <w:p w:rsidR="00064A34" w:rsidRPr="00425C8F" w:rsidRDefault="00064A34" w:rsidP="00337049">
      <w:pPr>
        <w:pStyle w:val="Heading2"/>
        <w:rPr>
          <w:lang w:val="en-IN"/>
        </w:rPr>
      </w:pPr>
      <w:bookmarkStart w:id="795" w:name="_Toc485139734"/>
      <w:r w:rsidRPr="00425C8F">
        <w:rPr>
          <w:lang w:val="en-IN"/>
        </w:rPr>
        <w:t xml:space="preserve">LMS </w:t>
      </w:r>
      <w:r w:rsidR="00463223" w:rsidRPr="00425C8F">
        <w:rPr>
          <w:lang w:val="en-IN"/>
        </w:rPr>
        <w:t xml:space="preserve">Points </w:t>
      </w:r>
      <w:r w:rsidRPr="00425C8F">
        <w:rPr>
          <w:lang w:val="en-IN"/>
        </w:rPr>
        <w:t>Enquiry</w:t>
      </w:r>
      <w:bookmarkEnd w:id="795"/>
    </w:p>
    <w:p w:rsidR="00064A34" w:rsidRPr="00425C8F" w:rsidRDefault="00064A34" w:rsidP="00064A34">
      <w:pPr>
        <w:pStyle w:val="BodyText2"/>
      </w:pPr>
    </w:p>
    <w:p w:rsidR="00064A34" w:rsidRPr="00425C8F" w:rsidRDefault="00064A34" w:rsidP="00064A34">
      <w:pPr>
        <w:pStyle w:val="BodyText2"/>
        <w:rPr>
          <w:b/>
        </w:rPr>
      </w:pPr>
      <w:r w:rsidRPr="00425C8F">
        <w:rPr>
          <w:b/>
        </w:rPr>
        <w:t xml:space="preserve">Request Message Parameters </w:t>
      </w:r>
    </w:p>
    <w:p w:rsidR="00633175" w:rsidRPr="00425C8F" w:rsidRDefault="00633175" w:rsidP="00633175">
      <w:pPr>
        <w:pStyle w:val="BodyText2"/>
        <w:rPr>
          <w:lang w:val="en-IN"/>
        </w:rPr>
      </w:pPr>
    </w:p>
    <w:p w:rsidR="00064A34" w:rsidRPr="00425C8F" w:rsidRDefault="00064A34" w:rsidP="00064A34">
      <w:pPr>
        <w:pStyle w:val="Heading"/>
        <w:rPr>
          <w:color w:val="auto"/>
        </w:rPr>
      </w:pPr>
      <w:r w:rsidRPr="00425C8F">
        <w:rPr>
          <w:color w:val="auto"/>
        </w:rPr>
        <w:t>Request Syntax</w:t>
      </w:r>
    </w:p>
    <w:p w:rsidR="00064A34" w:rsidRPr="00425C8F" w:rsidRDefault="00064A34" w:rsidP="00064A34">
      <w:pPr>
        <w:pStyle w:val="Code"/>
        <w:ind w:left="720"/>
        <w:jc w:val="left"/>
        <w:rPr>
          <w:lang w:val="fr-FR"/>
        </w:rPr>
      </w:pPr>
      <w:r w:rsidRPr="00425C8F">
        <w:rPr>
          <w:lang w:val="fr-FR"/>
        </w:rPr>
        <w:t>DATA=&lt;</w:t>
      </w:r>
      <w:proofErr w:type="gramStart"/>
      <w:r w:rsidRPr="00425C8F">
        <w:rPr>
          <w:lang w:val="fr-FR"/>
        </w:rPr>
        <w:t>?xml</w:t>
      </w:r>
      <w:proofErr w:type="gramEnd"/>
      <w:r w:rsidRPr="00425C8F">
        <w:rPr>
          <w:lang w:val="fr-FR"/>
        </w:rPr>
        <w:t xml:space="preserve"> version="1.0"?&gt;&lt;!DOCTYPE COMMAND PUBLIC "-//Ocam//DTD XML Command 1.0//EN" "xml/command.dtd"&gt;</w:t>
      </w:r>
    </w:p>
    <w:p w:rsidR="00064A34" w:rsidRPr="00425C8F" w:rsidRDefault="00064A34" w:rsidP="00064A34">
      <w:pPr>
        <w:pStyle w:val="Code"/>
        <w:ind w:left="720"/>
        <w:jc w:val="left"/>
        <w:rPr>
          <w:lang w:val="fr-FR"/>
        </w:rPr>
      </w:pPr>
      <w:r w:rsidRPr="00425C8F">
        <w:rPr>
          <w:lang w:val="fr-FR"/>
        </w:rPr>
        <w:t>&lt;COMMAND&gt;</w:t>
      </w:r>
    </w:p>
    <w:p w:rsidR="00064A34" w:rsidRDefault="00064A34" w:rsidP="00064A34">
      <w:pPr>
        <w:pStyle w:val="Code"/>
        <w:ind w:left="1440"/>
        <w:jc w:val="left"/>
        <w:rPr>
          <w:lang w:val="fr-FR"/>
        </w:rPr>
      </w:pPr>
      <w:r w:rsidRPr="00425C8F">
        <w:rPr>
          <w:lang w:val="fr-FR"/>
        </w:rPr>
        <w:t>&lt;TYPE&gt;LMSPTENQ&lt;/TYPE&gt;</w:t>
      </w:r>
    </w:p>
    <w:p w:rsidR="00064A34" w:rsidRPr="00425C8F" w:rsidRDefault="00D53168" w:rsidP="00064A34">
      <w:pPr>
        <w:pStyle w:val="Code"/>
        <w:ind w:left="1440"/>
        <w:jc w:val="left"/>
        <w:rPr>
          <w:lang w:val="fr-FR"/>
        </w:rPr>
      </w:pPr>
      <w:r>
        <w:rPr>
          <w:rFonts w:cs="Courier New"/>
          <w:sz w:val="18"/>
          <w:szCs w:val="18"/>
        </w:rPr>
        <w:t>&lt;PRODUCTCODE&gt;Product short code of product</w:t>
      </w:r>
      <w:r w:rsidRPr="002D18B4">
        <w:rPr>
          <w:rFonts w:cs="Courier New"/>
          <w:sz w:val="18"/>
          <w:szCs w:val="18"/>
        </w:rPr>
        <w:t>&lt;/PRODUCTCODE&gt;</w:t>
      </w:r>
      <w:r w:rsidR="00064A34" w:rsidRPr="00425C8F">
        <w:rPr>
          <w:lang w:val="fr-FR"/>
        </w:rPr>
        <w:t>&lt;EXTNWCODE&gt;NG&lt;/EXTNWCODE&gt;</w:t>
      </w:r>
    </w:p>
    <w:p w:rsidR="00064A34" w:rsidRPr="00425C8F" w:rsidRDefault="00064A34" w:rsidP="00064A34">
      <w:pPr>
        <w:pStyle w:val="Code"/>
        <w:ind w:left="1440"/>
        <w:jc w:val="left"/>
        <w:rPr>
          <w:lang w:val="fr-FR"/>
        </w:rPr>
      </w:pPr>
      <w:r w:rsidRPr="00425C8F">
        <w:rPr>
          <w:lang w:val="fr-FR"/>
        </w:rPr>
        <w:t>&lt;DATE&gt;&lt;/DATE&gt;</w:t>
      </w:r>
    </w:p>
    <w:p w:rsidR="00064A34" w:rsidRPr="00425C8F" w:rsidRDefault="00064A34" w:rsidP="00064A34">
      <w:pPr>
        <w:pStyle w:val="Code"/>
        <w:ind w:left="1440"/>
        <w:jc w:val="left"/>
        <w:rPr>
          <w:lang w:val="fr-FR"/>
        </w:rPr>
      </w:pPr>
      <w:r w:rsidRPr="00425C8F">
        <w:rPr>
          <w:lang w:val="fr-FR"/>
        </w:rPr>
        <w:t>&lt;MSISDN&gt;7225545645&lt;/MSISDN&gt;</w:t>
      </w:r>
    </w:p>
    <w:p w:rsidR="00064A34" w:rsidRPr="00425C8F" w:rsidRDefault="00064A34" w:rsidP="00064A34">
      <w:pPr>
        <w:pStyle w:val="Code"/>
        <w:ind w:left="1440"/>
        <w:jc w:val="left"/>
        <w:rPr>
          <w:lang w:val="fr-FR"/>
        </w:rPr>
      </w:pPr>
      <w:r w:rsidRPr="00425C8F">
        <w:rPr>
          <w:lang w:val="fr-FR"/>
        </w:rPr>
        <w:t>&lt;PIN&gt;2468&lt;/PIN&gt;</w:t>
      </w:r>
    </w:p>
    <w:p w:rsidR="00064A34" w:rsidRPr="00425C8F" w:rsidRDefault="00064A34" w:rsidP="00064A34">
      <w:pPr>
        <w:pStyle w:val="Code"/>
        <w:ind w:left="1440"/>
        <w:jc w:val="left"/>
        <w:rPr>
          <w:lang w:val="fr-FR"/>
        </w:rPr>
      </w:pPr>
      <w:r w:rsidRPr="00425C8F">
        <w:rPr>
          <w:lang w:val="fr-FR"/>
        </w:rPr>
        <w:t>&lt;LOGINID&gt;&lt;/LOGINID&gt;</w:t>
      </w:r>
    </w:p>
    <w:p w:rsidR="00064A34" w:rsidRPr="00425C8F" w:rsidRDefault="00064A34" w:rsidP="00064A34">
      <w:pPr>
        <w:pStyle w:val="Code"/>
        <w:ind w:left="1440"/>
        <w:jc w:val="left"/>
        <w:rPr>
          <w:lang w:val="fr-FR"/>
        </w:rPr>
      </w:pPr>
      <w:r w:rsidRPr="00425C8F">
        <w:rPr>
          <w:lang w:val="fr-FR"/>
        </w:rPr>
        <w:t>&lt;PASSWORD&gt;&lt;/PASSWORD&gt;</w:t>
      </w:r>
    </w:p>
    <w:p w:rsidR="00064A34" w:rsidRPr="00425C8F" w:rsidRDefault="00064A34" w:rsidP="00064A34">
      <w:pPr>
        <w:pStyle w:val="Code"/>
        <w:ind w:left="1440"/>
        <w:jc w:val="left"/>
        <w:rPr>
          <w:lang w:val="fr-FR"/>
        </w:rPr>
      </w:pPr>
      <w:r w:rsidRPr="00425C8F">
        <w:rPr>
          <w:lang w:val="fr-FR"/>
        </w:rPr>
        <w:t>&lt;EXTCODE&gt;5757&lt;/EXTCODE&gt;</w:t>
      </w:r>
    </w:p>
    <w:p w:rsidR="00064A34" w:rsidRPr="00425C8F" w:rsidRDefault="00064A34" w:rsidP="00064A34">
      <w:pPr>
        <w:pStyle w:val="Code"/>
        <w:ind w:left="720"/>
        <w:jc w:val="left"/>
        <w:rPr>
          <w:lang w:val="fr-FR"/>
        </w:rPr>
      </w:pPr>
      <w:r w:rsidRPr="00425C8F">
        <w:rPr>
          <w:lang w:val="fr-FR"/>
        </w:rPr>
        <w:t>&lt;/COMMAND&gt;</w:t>
      </w:r>
    </w:p>
    <w:p w:rsidR="00064A34" w:rsidRPr="00425C8F" w:rsidRDefault="00064A34" w:rsidP="00633175">
      <w:pPr>
        <w:pStyle w:val="BodyText2"/>
        <w:rPr>
          <w:lang w:val="en-IN"/>
        </w:rPr>
      </w:pPr>
    </w:p>
    <w:p w:rsidR="00CE2DC9" w:rsidRPr="00425C8F" w:rsidRDefault="00CE2DC9" w:rsidP="00633175">
      <w:pPr>
        <w:pStyle w:val="BodyText2"/>
        <w:rPr>
          <w:lang w:val="en-IN"/>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CE2DC9" w:rsidRPr="00425C8F" w:rsidTr="00077486">
        <w:trPr>
          <w:trHeight w:val="277"/>
          <w:tblHeader/>
        </w:trPr>
        <w:tc>
          <w:tcPr>
            <w:tcW w:w="1440" w:type="dxa"/>
            <w:tcBorders>
              <w:top w:val="single" w:sz="4" w:space="0" w:color="000000"/>
              <w:bottom w:val="single" w:sz="6" w:space="0" w:color="000000"/>
            </w:tcBorders>
            <w:shd w:val="clear" w:color="auto" w:fill="E31837"/>
          </w:tcPr>
          <w:p w:rsidR="00CE2DC9" w:rsidRPr="00425C8F" w:rsidRDefault="00CE2DC9" w:rsidP="00077486">
            <w:pPr>
              <w:pStyle w:val="TableColumnLabels"/>
              <w:rPr>
                <w:color w:val="auto"/>
              </w:rPr>
            </w:pPr>
            <w:r w:rsidRPr="00425C8F">
              <w:rPr>
                <w:color w:val="auto"/>
              </w:rPr>
              <w:t>TAG</w:t>
            </w:r>
          </w:p>
        </w:tc>
        <w:tc>
          <w:tcPr>
            <w:tcW w:w="1254" w:type="dxa"/>
            <w:tcBorders>
              <w:top w:val="single" w:sz="4" w:space="0" w:color="000000"/>
              <w:bottom w:val="single" w:sz="6" w:space="0" w:color="000000"/>
            </w:tcBorders>
            <w:shd w:val="clear" w:color="auto" w:fill="E31837"/>
          </w:tcPr>
          <w:p w:rsidR="00CE2DC9" w:rsidRPr="00425C8F" w:rsidRDefault="00CE2DC9" w:rsidP="00077486">
            <w:pPr>
              <w:pStyle w:val="TableColumnLabels"/>
              <w:rPr>
                <w:color w:val="auto"/>
              </w:rPr>
            </w:pPr>
            <w:r w:rsidRPr="00425C8F">
              <w:rPr>
                <w:color w:val="auto"/>
              </w:rPr>
              <w:t>Fields</w:t>
            </w:r>
          </w:p>
        </w:tc>
        <w:tc>
          <w:tcPr>
            <w:tcW w:w="2551" w:type="dxa"/>
            <w:tcBorders>
              <w:top w:val="single" w:sz="4" w:space="0" w:color="000000"/>
              <w:bottom w:val="single" w:sz="6" w:space="0" w:color="000000"/>
            </w:tcBorders>
            <w:shd w:val="clear" w:color="auto" w:fill="E31837"/>
          </w:tcPr>
          <w:p w:rsidR="00CE2DC9" w:rsidRPr="00425C8F" w:rsidRDefault="00CE2DC9" w:rsidP="00077486">
            <w:pPr>
              <w:pStyle w:val="TableColumnLabels"/>
              <w:rPr>
                <w:color w:val="auto"/>
              </w:rPr>
            </w:pPr>
            <w:r w:rsidRPr="00425C8F">
              <w:rPr>
                <w:color w:val="auto"/>
              </w:rPr>
              <w:t>Remarks</w:t>
            </w:r>
          </w:p>
        </w:tc>
        <w:tc>
          <w:tcPr>
            <w:tcW w:w="1134" w:type="dxa"/>
            <w:tcBorders>
              <w:top w:val="single" w:sz="4" w:space="0" w:color="000000"/>
              <w:bottom w:val="single" w:sz="6" w:space="0" w:color="000000"/>
            </w:tcBorders>
            <w:shd w:val="clear" w:color="auto" w:fill="E31837"/>
          </w:tcPr>
          <w:p w:rsidR="00CE2DC9" w:rsidRPr="00425C8F" w:rsidRDefault="00CE2DC9" w:rsidP="00077486">
            <w:pPr>
              <w:pStyle w:val="TableColumnLabels"/>
              <w:rPr>
                <w:color w:val="auto"/>
              </w:rPr>
            </w:pPr>
            <w:r w:rsidRPr="00425C8F">
              <w:rPr>
                <w:color w:val="auto"/>
              </w:rPr>
              <w:t>Example</w:t>
            </w:r>
          </w:p>
        </w:tc>
        <w:tc>
          <w:tcPr>
            <w:tcW w:w="1901" w:type="dxa"/>
            <w:tcBorders>
              <w:top w:val="single" w:sz="4" w:space="0" w:color="000000"/>
              <w:bottom w:val="single" w:sz="6" w:space="0" w:color="000000"/>
            </w:tcBorders>
            <w:shd w:val="clear" w:color="auto" w:fill="E31837"/>
          </w:tcPr>
          <w:p w:rsidR="00CE2DC9" w:rsidRPr="00425C8F" w:rsidRDefault="00CE2DC9" w:rsidP="00077486">
            <w:pPr>
              <w:pStyle w:val="TableColumnLabels"/>
              <w:rPr>
                <w:color w:val="auto"/>
              </w:rPr>
            </w:pPr>
            <w:r w:rsidRPr="00425C8F">
              <w:rPr>
                <w:color w:val="auto"/>
              </w:rPr>
              <w:t>Field Type</w:t>
            </w:r>
          </w:p>
        </w:tc>
        <w:tc>
          <w:tcPr>
            <w:tcW w:w="1316" w:type="dxa"/>
            <w:tcBorders>
              <w:top w:val="single" w:sz="4" w:space="0" w:color="000000"/>
              <w:bottom w:val="single" w:sz="6" w:space="0" w:color="000000"/>
            </w:tcBorders>
            <w:shd w:val="clear" w:color="auto" w:fill="E31837"/>
          </w:tcPr>
          <w:p w:rsidR="00CE2DC9" w:rsidRPr="00425C8F" w:rsidRDefault="00CE2DC9" w:rsidP="00077486">
            <w:pPr>
              <w:pStyle w:val="TableColumnLabels"/>
              <w:rPr>
                <w:color w:val="auto"/>
              </w:rPr>
            </w:pPr>
            <w:r w:rsidRPr="00425C8F">
              <w:rPr>
                <w:color w:val="auto"/>
              </w:rPr>
              <w:t>Optional/</w:t>
            </w:r>
          </w:p>
          <w:p w:rsidR="00CE2DC9" w:rsidRPr="00425C8F" w:rsidRDefault="00CE2DC9" w:rsidP="00077486">
            <w:pPr>
              <w:pStyle w:val="TableColumnLabels"/>
              <w:rPr>
                <w:color w:val="auto"/>
              </w:rPr>
            </w:pPr>
            <w:r w:rsidRPr="00425C8F">
              <w:rPr>
                <w:color w:val="auto"/>
              </w:rPr>
              <w:t>Mandatory</w:t>
            </w:r>
          </w:p>
        </w:tc>
      </w:tr>
      <w:tr w:rsidR="00CE2DC9" w:rsidRPr="00425C8F" w:rsidTr="00077486">
        <w:trPr>
          <w:trHeight w:val="277"/>
        </w:trPr>
        <w:tc>
          <w:tcPr>
            <w:tcW w:w="1440" w:type="dxa"/>
            <w:tcBorders>
              <w:top w:val="single" w:sz="6" w:space="0" w:color="000000"/>
              <w:bottom w:val="single" w:sz="6" w:space="0" w:color="000000"/>
            </w:tcBorders>
          </w:tcPr>
          <w:p w:rsidR="00CE2DC9" w:rsidRPr="00425C8F" w:rsidRDefault="00CE2DC9" w:rsidP="00077486">
            <w:pPr>
              <w:pStyle w:val="Tablecontent"/>
            </w:pPr>
            <w:r w:rsidRPr="00425C8F">
              <w:t>TYPE</w:t>
            </w:r>
          </w:p>
        </w:tc>
        <w:tc>
          <w:tcPr>
            <w:tcW w:w="1254" w:type="dxa"/>
            <w:tcBorders>
              <w:top w:val="single" w:sz="6" w:space="0" w:color="000000"/>
              <w:bottom w:val="single" w:sz="6" w:space="0" w:color="000000"/>
            </w:tcBorders>
          </w:tcPr>
          <w:p w:rsidR="00CE2DC9" w:rsidRPr="00425C8F" w:rsidRDefault="00077486" w:rsidP="00077486">
            <w:pPr>
              <w:pStyle w:val="Tablecontent"/>
            </w:pPr>
            <w:r w:rsidRPr="00425C8F">
              <w:rPr>
                <w:lang w:val="en-IN"/>
              </w:rPr>
              <w:t>Request type</w:t>
            </w:r>
          </w:p>
        </w:tc>
        <w:tc>
          <w:tcPr>
            <w:tcW w:w="2551" w:type="dxa"/>
            <w:tcBorders>
              <w:top w:val="single" w:sz="6" w:space="0" w:color="000000"/>
              <w:bottom w:val="single" w:sz="6" w:space="0" w:color="000000"/>
            </w:tcBorders>
          </w:tcPr>
          <w:p w:rsidR="00CE2DC9" w:rsidRPr="00425C8F" w:rsidRDefault="00CE2DC9" w:rsidP="00077486">
            <w:pPr>
              <w:pStyle w:val="Tablecontent"/>
            </w:pPr>
            <w:r w:rsidRPr="00425C8F">
              <w:rPr>
                <w:lang w:val="en-IN"/>
              </w:rPr>
              <w:t>Request Type, should be sent with each request – fixed</w:t>
            </w:r>
          </w:p>
        </w:tc>
        <w:tc>
          <w:tcPr>
            <w:tcW w:w="1134" w:type="dxa"/>
            <w:tcBorders>
              <w:top w:val="single" w:sz="6" w:space="0" w:color="000000"/>
              <w:bottom w:val="single" w:sz="6" w:space="0" w:color="000000"/>
            </w:tcBorders>
          </w:tcPr>
          <w:p w:rsidR="00CE2DC9" w:rsidRPr="00425C8F" w:rsidRDefault="00CE2DC9" w:rsidP="00682D2A">
            <w:pPr>
              <w:pStyle w:val="Tablecontent"/>
            </w:pPr>
            <w:r w:rsidRPr="00425C8F">
              <w:rPr>
                <w:lang w:val="fr-FR"/>
              </w:rPr>
              <w:t>LMSPTENQ</w:t>
            </w:r>
          </w:p>
        </w:tc>
        <w:tc>
          <w:tcPr>
            <w:tcW w:w="1901" w:type="dxa"/>
            <w:tcBorders>
              <w:top w:val="single" w:sz="6" w:space="0" w:color="000000"/>
              <w:bottom w:val="single" w:sz="6" w:space="0" w:color="000000"/>
            </w:tcBorders>
          </w:tcPr>
          <w:p w:rsidR="00CE2DC9" w:rsidRPr="00425C8F" w:rsidRDefault="00CE2DC9" w:rsidP="00077486">
            <w:pPr>
              <w:pStyle w:val="Tablecontent"/>
            </w:pPr>
            <w:r w:rsidRPr="00425C8F">
              <w:rPr>
                <w:lang w:val="en-IN"/>
              </w:rPr>
              <w:t>A (20)</w:t>
            </w:r>
          </w:p>
        </w:tc>
        <w:tc>
          <w:tcPr>
            <w:tcW w:w="1316" w:type="dxa"/>
            <w:tcBorders>
              <w:top w:val="single" w:sz="6" w:space="0" w:color="000000"/>
              <w:bottom w:val="single" w:sz="6" w:space="0" w:color="000000"/>
            </w:tcBorders>
          </w:tcPr>
          <w:p w:rsidR="00CE2DC9" w:rsidRPr="00425C8F" w:rsidRDefault="00CE2DC9" w:rsidP="00077486">
            <w:pPr>
              <w:pStyle w:val="Tablecontent"/>
            </w:pPr>
            <w:r w:rsidRPr="00425C8F">
              <w:t>M</w:t>
            </w:r>
            <w:r w:rsidR="005E53FA" w:rsidRPr="00425C8F">
              <w:rPr>
                <w:lang w:val="en-IN"/>
              </w:rPr>
              <w:t>(Tag is mandatory)</w:t>
            </w:r>
          </w:p>
        </w:tc>
      </w:tr>
      <w:tr w:rsidR="00D53168" w:rsidRPr="00425C8F" w:rsidTr="00077486">
        <w:trPr>
          <w:trHeight w:val="277"/>
        </w:trPr>
        <w:tc>
          <w:tcPr>
            <w:tcW w:w="1440" w:type="dxa"/>
            <w:tcBorders>
              <w:top w:val="single" w:sz="6" w:space="0" w:color="000000"/>
              <w:bottom w:val="single" w:sz="6" w:space="0" w:color="000000"/>
            </w:tcBorders>
          </w:tcPr>
          <w:p w:rsidR="00D53168" w:rsidRPr="00425C8F" w:rsidRDefault="00D53168" w:rsidP="00077486">
            <w:pPr>
              <w:pStyle w:val="Tablecontent"/>
            </w:pPr>
            <w:r w:rsidRPr="00891B36">
              <w:t>PRODUCTCODE</w:t>
            </w:r>
          </w:p>
        </w:tc>
        <w:tc>
          <w:tcPr>
            <w:tcW w:w="1254" w:type="dxa"/>
            <w:tcBorders>
              <w:top w:val="single" w:sz="6" w:space="0" w:color="000000"/>
              <w:bottom w:val="single" w:sz="6" w:space="0" w:color="000000"/>
            </w:tcBorders>
          </w:tcPr>
          <w:p w:rsidR="00D53168" w:rsidRPr="00425C8F" w:rsidRDefault="00D53168" w:rsidP="00077486">
            <w:pPr>
              <w:pStyle w:val="Tablecontent"/>
              <w:rPr>
                <w:lang w:val="en-IN"/>
              </w:rPr>
            </w:pPr>
            <w:r>
              <w:t>101</w:t>
            </w:r>
          </w:p>
        </w:tc>
        <w:tc>
          <w:tcPr>
            <w:tcW w:w="2551" w:type="dxa"/>
            <w:tcBorders>
              <w:top w:val="single" w:sz="6" w:space="0" w:color="000000"/>
              <w:bottom w:val="single" w:sz="6" w:space="0" w:color="000000"/>
            </w:tcBorders>
          </w:tcPr>
          <w:p w:rsidR="00D53168" w:rsidRDefault="00D53168" w:rsidP="002531E4">
            <w:pPr>
              <w:pStyle w:val="Tablecontent"/>
            </w:pPr>
            <w:r>
              <w:t>101-</w:t>
            </w:r>
            <w:r w:rsidRPr="00017729">
              <w:t>voiceTopUP</w:t>
            </w:r>
          </w:p>
          <w:p w:rsidR="00D53168" w:rsidRDefault="00D53168" w:rsidP="002531E4">
            <w:pPr>
              <w:pStyle w:val="Tablecontent"/>
            </w:pPr>
            <w:r>
              <w:t>102-</w:t>
            </w:r>
            <w:r w:rsidRPr="003E7B6F">
              <w:t>dataTopUP</w:t>
            </w:r>
          </w:p>
          <w:p w:rsidR="00D53168" w:rsidRDefault="00D53168" w:rsidP="002531E4">
            <w:pPr>
              <w:pStyle w:val="Tablecontent"/>
            </w:pPr>
            <w:r>
              <w:t>104-</w:t>
            </w:r>
            <w:r w:rsidRPr="003E7B6F">
              <w:t>weinakTopUP</w:t>
            </w:r>
          </w:p>
          <w:p w:rsidR="00D53168" w:rsidRDefault="00D53168" w:rsidP="002531E4">
            <w:pPr>
              <w:pStyle w:val="Tablecontent"/>
            </w:pPr>
            <w:r>
              <w:t>105-</w:t>
            </w:r>
            <w:r w:rsidRPr="003E7B6F">
              <w:t>vasTopUP</w:t>
            </w:r>
          </w:p>
          <w:p w:rsidR="00D53168" w:rsidRPr="00425C8F" w:rsidRDefault="00D53168" w:rsidP="00077486">
            <w:pPr>
              <w:pStyle w:val="Tablecontent"/>
              <w:rPr>
                <w:lang w:val="en-IN"/>
              </w:rPr>
            </w:pPr>
            <w:r>
              <w:t>106-</w:t>
            </w:r>
            <w:r w:rsidRPr="003E7B6F">
              <w:t>mixTopUP</w:t>
            </w:r>
          </w:p>
        </w:tc>
        <w:tc>
          <w:tcPr>
            <w:tcW w:w="1134" w:type="dxa"/>
            <w:tcBorders>
              <w:top w:val="single" w:sz="6" w:space="0" w:color="000000"/>
              <w:bottom w:val="single" w:sz="6" w:space="0" w:color="000000"/>
            </w:tcBorders>
          </w:tcPr>
          <w:p w:rsidR="00D53168" w:rsidRPr="00425C8F" w:rsidRDefault="00D53168" w:rsidP="00682D2A">
            <w:pPr>
              <w:pStyle w:val="Tablecontent"/>
              <w:rPr>
                <w:lang w:val="fr-FR"/>
              </w:rPr>
            </w:pPr>
            <w:r>
              <w:t>3</w:t>
            </w:r>
          </w:p>
        </w:tc>
        <w:tc>
          <w:tcPr>
            <w:tcW w:w="1901" w:type="dxa"/>
            <w:tcBorders>
              <w:top w:val="single" w:sz="6" w:space="0" w:color="000000"/>
              <w:bottom w:val="single" w:sz="6" w:space="0" w:color="000000"/>
            </w:tcBorders>
          </w:tcPr>
          <w:p w:rsidR="00D53168" w:rsidRPr="00425C8F" w:rsidRDefault="00D53168" w:rsidP="00077486">
            <w:pPr>
              <w:pStyle w:val="Tablecontent"/>
              <w:rPr>
                <w:lang w:val="en-IN"/>
              </w:rPr>
            </w:pPr>
            <w:r>
              <w:t>O(Tag is mandatory)</w:t>
            </w:r>
          </w:p>
        </w:tc>
        <w:tc>
          <w:tcPr>
            <w:tcW w:w="1316" w:type="dxa"/>
            <w:tcBorders>
              <w:top w:val="single" w:sz="6" w:space="0" w:color="000000"/>
              <w:bottom w:val="single" w:sz="6" w:space="0" w:color="000000"/>
            </w:tcBorders>
          </w:tcPr>
          <w:p w:rsidR="00D53168" w:rsidRPr="00425C8F" w:rsidRDefault="00D53168" w:rsidP="00077486">
            <w:pPr>
              <w:pStyle w:val="Tablecontent"/>
            </w:pPr>
            <w:r>
              <w:t>Product short code should be provided if specific product is being used.</w:t>
            </w:r>
          </w:p>
        </w:tc>
      </w:tr>
      <w:tr w:rsidR="00D53168" w:rsidRPr="00425C8F" w:rsidTr="00077486">
        <w:trPr>
          <w:trHeight w:val="277"/>
        </w:trPr>
        <w:tc>
          <w:tcPr>
            <w:tcW w:w="1440" w:type="dxa"/>
            <w:tcBorders>
              <w:top w:val="single" w:sz="6" w:space="0" w:color="000000"/>
              <w:bottom w:val="single" w:sz="6" w:space="0" w:color="000000"/>
            </w:tcBorders>
          </w:tcPr>
          <w:p w:rsidR="00D53168" w:rsidRPr="00425C8F" w:rsidRDefault="00D53168" w:rsidP="00077486">
            <w:pPr>
              <w:pStyle w:val="Tablecontent"/>
            </w:pPr>
            <w:r w:rsidRPr="00425C8F">
              <w:t>EXTNWCODE</w:t>
            </w:r>
          </w:p>
        </w:tc>
        <w:tc>
          <w:tcPr>
            <w:tcW w:w="1254" w:type="dxa"/>
            <w:tcBorders>
              <w:top w:val="single" w:sz="6" w:space="0" w:color="000000"/>
              <w:bottom w:val="single" w:sz="6" w:space="0" w:color="000000"/>
            </w:tcBorders>
          </w:tcPr>
          <w:p w:rsidR="00D53168" w:rsidRPr="00425C8F" w:rsidRDefault="00D53168" w:rsidP="00077486">
            <w:pPr>
              <w:pStyle w:val="Tablecontent"/>
            </w:pPr>
            <w:r w:rsidRPr="00425C8F">
              <w:t>External Network Code</w:t>
            </w:r>
          </w:p>
        </w:tc>
        <w:tc>
          <w:tcPr>
            <w:tcW w:w="2551" w:type="dxa"/>
            <w:tcBorders>
              <w:top w:val="single" w:sz="6" w:space="0" w:color="000000"/>
              <w:bottom w:val="single" w:sz="6" w:space="0" w:color="000000"/>
            </w:tcBorders>
          </w:tcPr>
          <w:p w:rsidR="00D53168" w:rsidRPr="00425C8F" w:rsidRDefault="00D53168" w:rsidP="00077486">
            <w:pPr>
              <w:pStyle w:val="Tablecontent"/>
            </w:pPr>
            <w:r w:rsidRPr="00425C8F">
              <w:rPr>
                <w:lang w:val="en-IN"/>
              </w:rPr>
              <w:t>External Network Code of the User Should be sent to in the request</w:t>
            </w:r>
          </w:p>
        </w:tc>
        <w:tc>
          <w:tcPr>
            <w:tcW w:w="1134" w:type="dxa"/>
            <w:tcBorders>
              <w:top w:val="single" w:sz="6" w:space="0" w:color="000000"/>
              <w:bottom w:val="single" w:sz="6" w:space="0" w:color="000000"/>
            </w:tcBorders>
          </w:tcPr>
          <w:p w:rsidR="00D53168" w:rsidRPr="00425C8F" w:rsidRDefault="00D53168" w:rsidP="00077486">
            <w:pPr>
              <w:pStyle w:val="Tablecontent"/>
            </w:pPr>
            <w:r w:rsidRPr="00425C8F">
              <w:rPr>
                <w:lang w:val="en-IN"/>
              </w:rPr>
              <w:t>NG</w:t>
            </w:r>
          </w:p>
        </w:tc>
        <w:tc>
          <w:tcPr>
            <w:tcW w:w="1901" w:type="dxa"/>
            <w:tcBorders>
              <w:top w:val="single" w:sz="6" w:space="0" w:color="000000"/>
              <w:bottom w:val="single" w:sz="6" w:space="0" w:color="000000"/>
            </w:tcBorders>
          </w:tcPr>
          <w:p w:rsidR="00D53168" w:rsidRPr="00425C8F" w:rsidRDefault="00D53168" w:rsidP="00077486">
            <w:pPr>
              <w:pStyle w:val="Tablecontent"/>
            </w:pPr>
            <w:r w:rsidRPr="00425C8F">
              <w:rPr>
                <w:lang w:val="en-IN"/>
              </w:rPr>
              <w:t>A (20)</w:t>
            </w:r>
          </w:p>
        </w:tc>
        <w:tc>
          <w:tcPr>
            <w:tcW w:w="1316" w:type="dxa"/>
            <w:tcBorders>
              <w:top w:val="single" w:sz="6" w:space="0" w:color="000000"/>
              <w:bottom w:val="single" w:sz="6" w:space="0" w:color="000000"/>
            </w:tcBorders>
          </w:tcPr>
          <w:p w:rsidR="00D53168" w:rsidRPr="00425C8F" w:rsidRDefault="00D53168" w:rsidP="00077486">
            <w:pPr>
              <w:pStyle w:val="Tablecontent"/>
            </w:pPr>
            <w:r w:rsidRPr="00425C8F">
              <w:rPr>
                <w:lang w:val="en-IN"/>
              </w:rPr>
              <w:t>M(Tag is mandatory)</w:t>
            </w:r>
          </w:p>
        </w:tc>
      </w:tr>
      <w:tr w:rsidR="00D53168" w:rsidRPr="00425C8F" w:rsidTr="00077486">
        <w:trPr>
          <w:trHeight w:val="277"/>
        </w:trPr>
        <w:tc>
          <w:tcPr>
            <w:tcW w:w="1440" w:type="dxa"/>
            <w:tcBorders>
              <w:top w:val="single" w:sz="6" w:space="0" w:color="000000"/>
              <w:bottom w:val="single" w:sz="6" w:space="0" w:color="000000"/>
            </w:tcBorders>
          </w:tcPr>
          <w:p w:rsidR="00D53168" w:rsidRPr="00425C8F" w:rsidRDefault="00D53168" w:rsidP="00077486">
            <w:pPr>
              <w:pStyle w:val="Tablecontent"/>
            </w:pPr>
            <w:r w:rsidRPr="00425C8F">
              <w:t>DATE</w:t>
            </w:r>
          </w:p>
        </w:tc>
        <w:tc>
          <w:tcPr>
            <w:tcW w:w="1254" w:type="dxa"/>
            <w:tcBorders>
              <w:top w:val="single" w:sz="6" w:space="0" w:color="000000"/>
              <w:bottom w:val="single" w:sz="6" w:space="0" w:color="000000"/>
            </w:tcBorders>
          </w:tcPr>
          <w:p w:rsidR="00D53168" w:rsidRPr="00425C8F" w:rsidRDefault="00D53168" w:rsidP="00077486">
            <w:pPr>
              <w:pStyle w:val="Tablecontent"/>
            </w:pPr>
            <w:r w:rsidRPr="00425C8F">
              <w:rPr>
                <w:lang w:val="en-IN"/>
              </w:rPr>
              <w:t>Date and time</w:t>
            </w:r>
          </w:p>
        </w:tc>
        <w:tc>
          <w:tcPr>
            <w:tcW w:w="2551" w:type="dxa"/>
            <w:tcBorders>
              <w:top w:val="single" w:sz="6" w:space="0" w:color="000000"/>
              <w:bottom w:val="single" w:sz="6" w:space="0" w:color="000000"/>
            </w:tcBorders>
          </w:tcPr>
          <w:p w:rsidR="00D53168" w:rsidRPr="00425C8F" w:rsidRDefault="00D53168" w:rsidP="00CE2DC9">
            <w:pPr>
              <w:pStyle w:val="TableListBullet1"/>
              <w:jc w:val="left"/>
            </w:pPr>
            <w:r w:rsidRPr="00425C8F">
              <w:rPr>
                <w:lang w:val="en-IN"/>
              </w:rPr>
              <w:t>Date and time on which request was sent by external system, HH are in 24 Hour Format</w:t>
            </w:r>
          </w:p>
        </w:tc>
        <w:tc>
          <w:tcPr>
            <w:tcW w:w="1134" w:type="dxa"/>
            <w:tcBorders>
              <w:top w:val="single" w:sz="6" w:space="0" w:color="000000"/>
              <w:bottom w:val="single" w:sz="6" w:space="0" w:color="000000"/>
            </w:tcBorders>
          </w:tcPr>
          <w:p w:rsidR="00D53168" w:rsidRPr="00425C8F" w:rsidRDefault="00D53168" w:rsidP="00077486">
            <w:pPr>
              <w:pStyle w:val="Tablecontent"/>
            </w:pPr>
            <w:r w:rsidRPr="00425C8F">
              <w:rPr>
                <w:lang w:val="en-IN"/>
              </w:rPr>
              <w:t>DD/MM/YYYY HH24:MI:SS</w:t>
            </w:r>
          </w:p>
        </w:tc>
        <w:tc>
          <w:tcPr>
            <w:tcW w:w="1901" w:type="dxa"/>
            <w:tcBorders>
              <w:top w:val="single" w:sz="6" w:space="0" w:color="000000"/>
              <w:bottom w:val="single" w:sz="6" w:space="0" w:color="000000"/>
            </w:tcBorders>
          </w:tcPr>
          <w:p w:rsidR="00D53168" w:rsidRPr="00425C8F" w:rsidRDefault="00D53168" w:rsidP="00077486">
            <w:pPr>
              <w:pStyle w:val="Tablecontent"/>
            </w:pPr>
            <w:r w:rsidRPr="00425C8F">
              <w:rPr>
                <w:lang w:val="en-IN"/>
              </w:rPr>
              <w:t>D (20)</w:t>
            </w:r>
          </w:p>
        </w:tc>
        <w:tc>
          <w:tcPr>
            <w:tcW w:w="1316" w:type="dxa"/>
            <w:tcBorders>
              <w:top w:val="single" w:sz="6" w:space="0" w:color="000000"/>
              <w:bottom w:val="single" w:sz="6" w:space="0" w:color="000000"/>
            </w:tcBorders>
          </w:tcPr>
          <w:p w:rsidR="00D53168" w:rsidRPr="00425C8F" w:rsidRDefault="00D53168" w:rsidP="00077486">
            <w:pPr>
              <w:pStyle w:val="Tablecontent"/>
            </w:pPr>
            <w:r w:rsidRPr="00425C8F">
              <w:t>M</w:t>
            </w:r>
            <w:r w:rsidRPr="00425C8F">
              <w:rPr>
                <w:lang w:val="en-IN"/>
              </w:rPr>
              <w:t>(Tag is mandatory)</w:t>
            </w:r>
          </w:p>
        </w:tc>
      </w:tr>
      <w:tr w:rsidR="00D53168" w:rsidRPr="00425C8F" w:rsidTr="00077486">
        <w:trPr>
          <w:trHeight w:val="277"/>
        </w:trPr>
        <w:tc>
          <w:tcPr>
            <w:tcW w:w="1440" w:type="dxa"/>
            <w:tcBorders>
              <w:top w:val="single" w:sz="6" w:space="0" w:color="000000"/>
              <w:bottom w:val="single" w:sz="6" w:space="0" w:color="000000"/>
            </w:tcBorders>
          </w:tcPr>
          <w:p w:rsidR="00D53168" w:rsidRPr="00425C8F" w:rsidRDefault="00D53168" w:rsidP="00077486">
            <w:pPr>
              <w:pStyle w:val="Tablecontent"/>
            </w:pPr>
            <w:r w:rsidRPr="00425C8F">
              <w:t>MSISDN</w:t>
            </w:r>
          </w:p>
        </w:tc>
        <w:tc>
          <w:tcPr>
            <w:tcW w:w="1254"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rFonts w:ascii="Arial" w:hAnsi="Arial" w:cs="Arial"/>
                <w:sz w:val="20"/>
                <w:szCs w:val="20"/>
              </w:rPr>
            </w:pPr>
            <w:r w:rsidRPr="00425C8F">
              <w:rPr>
                <w:rFonts w:ascii="Arial" w:hAnsi="Arial" w:cs="Arial"/>
                <w:sz w:val="20"/>
                <w:szCs w:val="20"/>
              </w:rPr>
              <w:t>User MSISDN</w:t>
            </w:r>
          </w:p>
        </w:tc>
        <w:tc>
          <w:tcPr>
            <w:tcW w:w="2551"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rFonts w:ascii="Arial" w:hAnsi="Arial" w:cs="Arial"/>
                <w:sz w:val="20"/>
                <w:szCs w:val="20"/>
              </w:rPr>
            </w:pPr>
            <w:r w:rsidRPr="00425C8F">
              <w:rPr>
                <w:rFonts w:ascii="Arial" w:hAnsi="Arial" w:cs="Arial"/>
                <w:sz w:val="20"/>
                <w:szCs w:val="20"/>
              </w:rPr>
              <w:t>User MSISDN Should Be sent</w:t>
            </w:r>
            <w:proofErr w:type="gramStart"/>
            <w:r w:rsidRPr="00425C8F">
              <w:rPr>
                <w:rFonts w:ascii="Arial" w:hAnsi="Arial" w:cs="Arial"/>
                <w:sz w:val="20"/>
                <w:szCs w:val="20"/>
              </w:rPr>
              <w:t>,</w:t>
            </w:r>
            <w:proofErr w:type="gramEnd"/>
            <w:r w:rsidRPr="00425C8F">
              <w:t xml:space="preserve"> All MSISDN should be in national dial format i.e. with out country code.</w:t>
            </w:r>
          </w:p>
        </w:tc>
        <w:tc>
          <w:tcPr>
            <w:tcW w:w="1134" w:type="dxa"/>
            <w:tcBorders>
              <w:top w:val="single" w:sz="6" w:space="0" w:color="000000"/>
              <w:bottom w:val="single" w:sz="6" w:space="0" w:color="000000"/>
            </w:tcBorders>
          </w:tcPr>
          <w:p w:rsidR="00D53168" w:rsidRPr="00425C8F" w:rsidRDefault="00D53168" w:rsidP="00077486">
            <w:pPr>
              <w:pStyle w:val="Tablecontent"/>
            </w:pPr>
            <w:r w:rsidRPr="00425C8F">
              <w:t>9560058523</w:t>
            </w:r>
          </w:p>
        </w:tc>
        <w:tc>
          <w:tcPr>
            <w:tcW w:w="1901"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rFonts w:ascii="Arial" w:hAnsi="Arial" w:cs="Arial"/>
                <w:sz w:val="20"/>
                <w:szCs w:val="20"/>
              </w:rPr>
            </w:pPr>
            <w:r w:rsidRPr="00425C8F">
              <w:rPr>
                <w:rFonts w:ascii="Arial" w:hAnsi="Arial" w:cs="Arial"/>
                <w:sz w:val="20"/>
                <w:szCs w:val="20"/>
              </w:rPr>
              <w:t>N(20)</w:t>
            </w:r>
          </w:p>
        </w:tc>
        <w:tc>
          <w:tcPr>
            <w:tcW w:w="1316"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rFonts w:ascii="Arial" w:hAnsi="Arial" w:cs="Arial"/>
                <w:sz w:val="20"/>
                <w:szCs w:val="20"/>
              </w:rPr>
            </w:pPr>
            <w:r w:rsidRPr="00425C8F">
              <w:rPr>
                <w:rFonts w:ascii="Arial" w:hAnsi="Arial" w:cs="Arial"/>
                <w:sz w:val="20"/>
                <w:szCs w:val="20"/>
              </w:rPr>
              <w:t>O</w:t>
            </w:r>
            <w:r w:rsidRPr="00425C8F">
              <w:rPr>
                <w:lang w:val="en-IN"/>
              </w:rPr>
              <w:t>(Tag is mandatory)</w:t>
            </w:r>
          </w:p>
        </w:tc>
      </w:tr>
      <w:tr w:rsidR="00D53168" w:rsidRPr="00425C8F" w:rsidTr="00077486">
        <w:trPr>
          <w:trHeight w:val="277"/>
        </w:trPr>
        <w:tc>
          <w:tcPr>
            <w:tcW w:w="1440" w:type="dxa"/>
            <w:tcBorders>
              <w:top w:val="single" w:sz="6" w:space="0" w:color="000000"/>
              <w:bottom w:val="single" w:sz="6" w:space="0" w:color="000000"/>
            </w:tcBorders>
          </w:tcPr>
          <w:p w:rsidR="00D53168" w:rsidRPr="00425C8F" w:rsidRDefault="00D53168" w:rsidP="00077486">
            <w:pPr>
              <w:pStyle w:val="Tablecontent"/>
            </w:pPr>
            <w:r w:rsidRPr="00425C8F">
              <w:t>PIN</w:t>
            </w:r>
          </w:p>
        </w:tc>
        <w:tc>
          <w:tcPr>
            <w:tcW w:w="1254"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rFonts w:ascii="Arial" w:hAnsi="Arial" w:cs="Arial"/>
                <w:sz w:val="20"/>
                <w:szCs w:val="20"/>
              </w:rPr>
            </w:pPr>
            <w:r w:rsidRPr="00425C8F">
              <w:rPr>
                <w:rFonts w:ascii="Arial" w:hAnsi="Arial" w:cs="Arial"/>
                <w:sz w:val="20"/>
                <w:szCs w:val="20"/>
              </w:rPr>
              <w:t>USER PIN</w:t>
            </w:r>
          </w:p>
        </w:tc>
        <w:tc>
          <w:tcPr>
            <w:tcW w:w="2551"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rFonts w:ascii="Arial" w:hAnsi="Arial" w:cs="Arial"/>
                <w:sz w:val="20"/>
                <w:szCs w:val="20"/>
              </w:rPr>
            </w:pPr>
            <w:r w:rsidRPr="00425C8F">
              <w:rPr>
                <w:rFonts w:ascii="Arial" w:hAnsi="Arial" w:cs="Arial"/>
                <w:sz w:val="20"/>
                <w:szCs w:val="20"/>
              </w:rPr>
              <w:t xml:space="preserve">Pin of the User </w:t>
            </w:r>
          </w:p>
        </w:tc>
        <w:tc>
          <w:tcPr>
            <w:tcW w:w="1134" w:type="dxa"/>
            <w:tcBorders>
              <w:top w:val="single" w:sz="6" w:space="0" w:color="000000"/>
              <w:bottom w:val="single" w:sz="6" w:space="0" w:color="000000"/>
            </w:tcBorders>
          </w:tcPr>
          <w:p w:rsidR="00D53168" w:rsidRPr="00425C8F" w:rsidRDefault="00D53168" w:rsidP="00077486">
            <w:pPr>
              <w:pStyle w:val="Tablecontent"/>
            </w:pPr>
            <w:r w:rsidRPr="00425C8F">
              <w:t>2468</w:t>
            </w:r>
          </w:p>
        </w:tc>
        <w:tc>
          <w:tcPr>
            <w:tcW w:w="1901"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rFonts w:ascii="Arial" w:hAnsi="Arial" w:cs="Arial"/>
                <w:sz w:val="20"/>
                <w:szCs w:val="20"/>
              </w:rPr>
            </w:pPr>
            <w:r w:rsidRPr="00425C8F">
              <w:rPr>
                <w:rFonts w:ascii="Arial" w:hAnsi="Arial" w:cs="Arial"/>
                <w:sz w:val="20"/>
                <w:szCs w:val="20"/>
              </w:rPr>
              <w:t>N(10)</w:t>
            </w:r>
          </w:p>
        </w:tc>
        <w:tc>
          <w:tcPr>
            <w:tcW w:w="1316"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rFonts w:ascii="Arial" w:hAnsi="Arial" w:cs="Arial"/>
                <w:sz w:val="20"/>
                <w:szCs w:val="20"/>
              </w:rPr>
            </w:pPr>
            <w:r w:rsidRPr="00425C8F">
              <w:rPr>
                <w:rFonts w:ascii="Arial" w:hAnsi="Arial" w:cs="Arial"/>
                <w:sz w:val="20"/>
                <w:szCs w:val="20"/>
              </w:rPr>
              <w:t>O</w:t>
            </w:r>
            <w:r w:rsidRPr="00425C8F">
              <w:rPr>
                <w:lang w:val="en-IN"/>
              </w:rPr>
              <w:t>(Tag is mandatory)</w:t>
            </w:r>
          </w:p>
        </w:tc>
      </w:tr>
      <w:tr w:rsidR="00D53168" w:rsidRPr="00425C8F" w:rsidTr="00077486">
        <w:trPr>
          <w:trHeight w:val="277"/>
        </w:trPr>
        <w:tc>
          <w:tcPr>
            <w:tcW w:w="1440" w:type="dxa"/>
            <w:tcBorders>
              <w:top w:val="single" w:sz="6" w:space="0" w:color="000000"/>
              <w:bottom w:val="single" w:sz="6" w:space="0" w:color="000000"/>
            </w:tcBorders>
          </w:tcPr>
          <w:p w:rsidR="00D53168" w:rsidRPr="00425C8F" w:rsidRDefault="00D53168" w:rsidP="00077486">
            <w:pPr>
              <w:pStyle w:val="Tablecontent"/>
            </w:pPr>
            <w:r w:rsidRPr="00425C8F">
              <w:t>LOGINID</w:t>
            </w:r>
          </w:p>
        </w:tc>
        <w:tc>
          <w:tcPr>
            <w:tcW w:w="1254"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USER LOGINID</w:t>
            </w:r>
          </w:p>
        </w:tc>
        <w:tc>
          <w:tcPr>
            <w:tcW w:w="2551"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rFonts w:ascii="Arial" w:hAnsi="Arial" w:cs="Arial"/>
                <w:sz w:val="20"/>
                <w:szCs w:val="20"/>
              </w:rPr>
            </w:pPr>
            <w:r w:rsidRPr="00425C8F">
              <w:rPr>
                <w:rFonts w:ascii="Arial" w:hAnsi="Arial" w:cs="Arial"/>
                <w:sz w:val="20"/>
                <w:szCs w:val="20"/>
              </w:rPr>
              <w:t>Login ID of the User</w:t>
            </w:r>
          </w:p>
        </w:tc>
        <w:tc>
          <w:tcPr>
            <w:tcW w:w="1134" w:type="dxa"/>
            <w:tcBorders>
              <w:top w:val="single" w:sz="6" w:space="0" w:color="000000"/>
              <w:bottom w:val="single" w:sz="6" w:space="0" w:color="000000"/>
            </w:tcBorders>
          </w:tcPr>
          <w:p w:rsidR="00D53168" w:rsidRPr="00425C8F" w:rsidRDefault="00D53168" w:rsidP="00077486">
            <w:pPr>
              <w:pStyle w:val="Tablecontent"/>
            </w:pPr>
            <w:r w:rsidRPr="00425C8F">
              <w:t>Mu_pra</w:t>
            </w:r>
          </w:p>
        </w:tc>
        <w:tc>
          <w:tcPr>
            <w:tcW w:w="1901"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rFonts w:ascii="Arial" w:hAnsi="Arial" w:cs="Arial"/>
                <w:sz w:val="20"/>
                <w:szCs w:val="20"/>
              </w:rPr>
            </w:pPr>
            <w:r w:rsidRPr="00425C8F">
              <w:rPr>
                <w:rFonts w:ascii="Arial" w:hAnsi="Arial" w:cs="Arial"/>
                <w:sz w:val="20"/>
                <w:szCs w:val="20"/>
              </w:rPr>
              <w:t>A(20)</w:t>
            </w:r>
          </w:p>
        </w:tc>
        <w:tc>
          <w:tcPr>
            <w:tcW w:w="1316"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rFonts w:ascii="Arial" w:hAnsi="Arial" w:cs="Arial"/>
                <w:sz w:val="20"/>
                <w:szCs w:val="20"/>
              </w:rPr>
            </w:pPr>
            <w:r w:rsidRPr="00425C8F">
              <w:rPr>
                <w:rFonts w:ascii="Arial" w:hAnsi="Arial" w:cs="Arial"/>
                <w:sz w:val="20"/>
                <w:szCs w:val="20"/>
              </w:rPr>
              <w:t>O</w:t>
            </w:r>
            <w:r w:rsidRPr="00425C8F">
              <w:rPr>
                <w:lang w:val="en-IN"/>
              </w:rPr>
              <w:t>(Tag is mandatory)</w:t>
            </w:r>
          </w:p>
        </w:tc>
      </w:tr>
      <w:tr w:rsidR="00D53168" w:rsidRPr="00425C8F" w:rsidTr="00077486">
        <w:trPr>
          <w:trHeight w:val="277"/>
        </w:trPr>
        <w:tc>
          <w:tcPr>
            <w:tcW w:w="1440" w:type="dxa"/>
            <w:tcBorders>
              <w:top w:val="single" w:sz="6" w:space="0" w:color="000000"/>
              <w:bottom w:val="single" w:sz="6" w:space="0" w:color="000000"/>
            </w:tcBorders>
          </w:tcPr>
          <w:p w:rsidR="00D53168" w:rsidRPr="00425C8F" w:rsidRDefault="00D53168" w:rsidP="00077486">
            <w:pPr>
              <w:pStyle w:val="Tablecontent"/>
            </w:pPr>
            <w:r w:rsidRPr="00425C8F">
              <w:rPr>
                <w:lang w:val="fr-FR"/>
              </w:rPr>
              <w:t>PASSWORD</w:t>
            </w:r>
          </w:p>
        </w:tc>
        <w:tc>
          <w:tcPr>
            <w:tcW w:w="1254"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USER PASSWORD</w:t>
            </w:r>
          </w:p>
        </w:tc>
        <w:tc>
          <w:tcPr>
            <w:tcW w:w="2551"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rFonts w:ascii="Arial" w:hAnsi="Arial" w:cs="Arial"/>
                <w:sz w:val="20"/>
                <w:szCs w:val="20"/>
              </w:rPr>
            </w:pPr>
            <w:r w:rsidRPr="00425C8F">
              <w:rPr>
                <w:rFonts w:ascii="Arial" w:hAnsi="Arial" w:cs="Arial"/>
                <w:sz w:val="20"/>
                <w:szCs w:val="20"/>
              </w:rPr>
              <w:t>Password of the User</w:t>
            </w:r>
          </w:p>
        </w:tc>
        <w:tc>
          <w:tcPr>
            <w:tcW w:w="1134" w:type="dxa"/>
            <w:tcBorders>
              <w:top w:val="single" w:sz="6" w:space="0" w:color="000000"/>
              <w:bottom w:val="single" w:sz="6" w:space="0" w:color="000000"/>
            </w:tcBorders>
          </w:tcPr>
          <w:p w:rsidR="00D53168" w:rsidRPr="00425C8F" w:rsidRDefault="00D53168" w:rsidP="00077486">
            <w:pPr>
              <w:pStyle w:val="Tablecontent"/>
            </w:pPr>
            <w:r w:rsidRPr="00425C8F">
              <w:t>com@12</w:t>
            </w:r>
          </w:p>
        </w:tc>
        <w:tc>
          <w:tcPr>
            <w:tcW w:w="1901"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lang w:val="en-IN"/>
              </w:rPr>
            </w:pPr>
            <w:r w:rsidRPr="00425C8F">
              <w:rPr>
                <w:rFonts w:ascii="Arial" w:hAnsi="Arial" w:cs="Arial"/>
                <w:sz w:val="20"/>
                <w:szCs w:val="20"/>
              </w:rPr>
              <w:t>A(20)</w:t>
            </w:r>
          </w:p>
        </w:tc>
        <w:tc>
          <w:tcPr>
            <w:tcW w:w="1316" w:type="dxa"/>
            <w:tcBorders>
              <w:top w:val="single" w:sz="6" w:space="0" w:color="000000"/>
              <w:bottom w:val="single" w:sz="6" w:space="0" w:color="000000"/>
            </w:tcBorders>
            <w:vAlign w:val="center"/>
          </w:tcPr>
          <w:p w:rsidR="00D53168" w:rsidRPr="00425C8F" w:rsidRDefault="00D53168" w:rsidP="00077486">
            <w:pPr>
              <w:pStyle w:val="Tablecontent"/>
              <w:rPr>
                <w:lang w:val="en-IN"/>
              </w:rPr>
            </w:pPr>
            <w:r w:rsidRPr="00425C8F">
              <w:rPr>
                <w:lang w:val="en-IN"/>
              </w:rPr>
              <w:t>O(Tag is mandatory)</w:t>
            </w:r>
          </w:p>
        </w:tc>
      </w:tr>
      <w:tr w:rsidR="00D53168" w:rsidRPr="00425C8F" w:rsidTr="00077486">
        <w:trPr>
          <w:trHeight w:val="277"/>
        </w:trPr>
        <w:tc>
          <w:tcPr>
            <w:tcW w:w="1440" w:type="dxa"/>
            <w:tcBorders>
              <w:top w:val="single" w:sz="6" w:space="0" w:color="000000"/>
              <w:bottom w:val="single" w:sz="6" w:space="0" w:color="000000"/>
            </w:tcBorders>
          </w:tcPr>
          <w:p w:rsidR="00D53168" w:rsidRPr="00425C8F" w:rsidRDefault="00D53168" w:rsidP="00077486">
            <w:pPr>
              <w:pStyle w:val="Tablecontent"/>
            </w:pPr>
            <w:r w:rsidRPr="00425C8F">
              <w:rPr>
                <w:lang w:val="fr-FR"/>
              </w:rPr>
              <w:t>EXTCODE</w:t>
            </w:r>
          </w:p>
        </w:tc>
        <w:tc>
          <w:tcPr>
            <w:tcW w:w="1254"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USER Eeternal Code</w:t>
            </w:r>
          </w:p>
        </w:tc>
        <w:tc>
          <w:tcPr>
            <w:tcW w:w="2551"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rFonts w:ascii="Arial" w:hAnsi="Arial" w:cs="Arial"/>
                <w:sz w:val="20"/>
                <w:szCs w:val="20"/>
              </w:rPr>
            </w:pPr>
            <w:r w:rsidRPr="00425C8F">
              <w:t>Numeric only</w:t>
            </w:r>
            <w:r w:rsidRPr="00425C8F">
              <w:rPr>
                <w:rFonts w:ascii="Arial" w:hAnsi="Arial" w:cs="Arial"/>
                <w:sz w:val="20"/>
                <w:szCs w:val="20"/>
                <w:highlight w:val="white"/>
              </w:rPr>
              <w:t>, USER Eeternal Code</w:t>
            </w:r>
            <w:r w:rsidRPr="00425C8F">
              <w:rPr>
                <w:rFonts w:ascii="Arial" w:hAnsi="Arial" w:cs="Arial"/>
                <w:sz w:val="20"/>
                <w:szCs w:val="20"/>
              </w:rPr>
              <w:t>, this is defined for each user</w:t>
            </w:r>
          </w:p>
        </w:tc>
        <w:tc>
          <w:tcPr>
            <w:tcW w:w="1134" w:type="dxa"/>
            <w:tcBorders>
              <w:top w:val="single" w:sz="6" w:space="0" w:color="000000"/>
              <w:bottom w:val="single" w:sz="6" w:space="0" w:color="000000"/>
            </w:tcBorders>
          </w:tcPr>
          <w:p w:rsidR="00D53168" w:rsidRPr="00425C8F" w:rsidRDefault="00D53168" w:rsidP="00077486">
            <w:pPr>
              <w:pStyle w:val="Tablecontent"/>
            </w:pPr>
            <w:r w:rsidRPr="00425C8F">
              <w:t>256359</w:t>
            </w:r>
          </w:p>
        </w:tc>
        <w:tc>
          <w:tcPr>
            <w:tcW w:w="1901"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lang w:val="en-IN"/>
              </w:rPr>
            </w:pPr>
            <w:r w:rsidRPr="00425C8F">
              <w:rPr>
                <w:rFonts w:ascii="Arial" w:hAnsi="Arial" w:cs="Arial"/>
                <w:sz w:val="20"/>
                <w:szCs w:val="20"/>
              </w:rPr>
              <w:t>N(20)</w:t>
            </w:r>
          </w:p>
        </w:tc>
        <w:tc>
          <w:tcPr>
            <w:tcW w:w="1316" w:type="dxa"/>
            <w:tcBorders>
              <w:top w:val="single" w:sz="6" w:space="0" w:color="000000"/>
              <w:bottom w:val="single" w:sz="6" w:space="0" w:color="000000"/>
            </w:tcBorders>
            <w:vAlign w:val="center"/>
          </w:tcPr>
          <w:p w:rsidR="00D53168" w:rsidRPr="00425C8F" w:rsidRDefault="00D53168" w:rsidP="00077486">
            <w:pPr>
              <w:pStyle w:val="Tablecontent"/>
              <w:rPr>
                <w:lang w:val="en-IN"/>
              </w:rPr>
            </w:pPr>
            <w:r w:rsidRPr="00425C8F">
              <w:rPr>
                <w:lang w:val="en-IN"/>
              </w:rPr>
              <w:t>O(Tag is mandatory)</w:t>
            </w:r>
          </w:p>
        </w:tc>
      </w:tr>
      <w:tr w:rsidR="00D53168" w:rsidRPr="00425C8F" w:rsidTr="00077486">
        <w:trPr>
          <w:trHeight w:val="277"/>
        </w:trPr>
        <w:tc>
          <w:tcPr>
            <w:tcW w:w="1440" w:type="dxa"/>
            <w:tcBorders>
              <w:top w:val="single" w:sz="6" w:space="0" w:color="000000"/>
              <w:bottom w:val="single" w:sz="6" w:space="0" w:color="000000"/>
            </w:tcBorders>
          </w:tcPr>
          <w:p w:rsidR="00D53168" w:rsidRPr="00425C8F" w:rsidRDefault="00D53168" w:rsidP="00077486">
            <w:pPr>
              <w:pStyle w:val="Tablecontent"/>
            </w:pPr>
          </w:p>
        </w:tc>
        <w:tc>
          <w:tcPr>
            <w:tcW w:w="1254"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rFonts w:ascii="Arial" w:hAnsi="Arial" w:cs="Arial"/>
                <w:sz w:val="20"/>
                <w:szCs w:val="20"/>
                <w:highlight w:val="white"/>
              </w:rPr>
            </w:pPr>
          </w:p>
        </w:tc>
        <w:tc>
          <w:tcPr>
            <w:tcW w:w="2551" w:type="dxa"/>
            <w:tcBorders>
              <w:top w:val="single" w:sz="6" w:space="0" w:color="000000"/>
              <w:bottom w:val="single" w:sz="6" w:space="0" w:color="000000"/>
            </w:tcBorders>
            <w:vAlign w:val="center"/>
          </w:tcPr>
          <w:p w:rsidR="00D53168" w:rsidRPr="00425C8F" w:rsidRDefault="00D53168" w:rsidP="00005B93">
            <w:pPr>
              <w:pStyle w:val="Footer"/>
              <w:tabs>
                <w:tab w:val="clear" w:pos="4320"/>
                <w:tab w:val="clear" w:pos="8640"/>
              </w:tabs>
              <w:rPr>
                <w:rFonts w:ascii="Arial" w:hAnsi="Arial" w:cs="Arial"/>
                <w:sz w:val="20"/>
                <w:szCs w:val="20"/>
              </w:rPr>
            </w:pPr>
          </w:p>
        </w:tc>
        <w:tc>
          <w:tcPr>
            <w:tcW w:w="1134" w:type="dxa"/>
            <w:tcBorders>
              <w:top w:val="single" w:sz="6" w:space="0" w:color="000000"/>
              <w:bottom w:val="single" w:sz="6" w:space="0" w:color="000000"/>
            </w:tcBorders>
          </w:tcPr>
          <w:p w:rsidR="00D53168" w:rsidRPr="00425C8F" w:rsidRDefault="00D53168" w:rsidP="00077486">
            <w:pPr>
              <w:pStyle w:val="Tablecontent"/>
            </w:pPr>
          </w:p>
        </w:tc>
        <w:tc>
          <w:tcPr>
            <w:tcW w:w="1901" w:type="dxa"/>
            <w:tcBorders>
              <w:top w:val="single" w:sz="6" w:space="0" w:color="000000"/>
              <w:bottom w:val="single" w:sz="6" w:space="0" w:color="000000"/>
            </w:tcBorders>
            <w:vAlign w:val="center"/>
          </w:tcPr>
          <w:p w:rsidR="00D53168" w:rsidRPr="00425C8F" w:rsidRDefault="00D53168" w:rsidP="00077486">
            <w:pPr>
              <w:pStyle w:val="Footer"/>
              <w:tabs>
                <w:tab w:val="clear" w:pos="4320"/>
                <w:tab w:val="clear" w:pos="8640"/>
              </w:tabs>
              <w:rPr>
                <w:lang w:val="en-IN"/>
              </w:rPr>
            </w:pPr>
          </w:p>
        </w:tc>
        <w:tc>
          <w:tcPr>
            <w:tcW w:w="1316" w:type="dxa"/>
            <w:tcBorders>
              <w:top w:val="single" w:sz="6" w:space="0" w:color="000000"/>
              <w:bottom w:val="single" w:sz="6" w:space="0" w:color="000000"/>
            </w:tcBorders>
            <w:vAlign w:val="center"/>
          </w:tcPr>
          <w:p w:rsidR="00D53168" w:rsidRPr="00425C8F" w:rsidRDefault="00D53168" w:rsidP="00077486">
            <w:pPr>
              <w:pStyle w:val="Tablecontent"/>
              <w:rPr>
                <w:lang w:val="en-IN"/>
              </w:rPr>
            </w:pPr>
          </w:p>
        </w:tc>
      </w:tr>
    </w:tbl>
    <w:p w:rsidR="00CE2DC9" w:rsidRPr="00425C8F" w:rsidRDefault="00CE2DC9" w:rsidP="00633175">
      <w:pPr>
        <w:pStyle w:val="BodyText2"/>
        <w:rPr>
          <w:lang w:val="en-IN"/>
        </w:rPr>
      </w:pPr>
    </w:p>
    <w:p w:rsidR="00064A34" w:rsidRPr="00425C8F" w:rsidRDefault="008719D2" w:rsidP="00633175">
      <w:pPr>
        <w:pStyle w:val="BodyText2"/>
        <w:rPr>
          <w:lang w:val="en-IN"/>
        </w:rPr>
      </w:pPr>
      <w:r w:rsidRPr="00425C8F">
        <w:rPr>
          <w:b/>
          <w:bCs/>
        </w:rPr>
        <w:t xml:space="preserve">Note: </w:t>
      </w:r>
      <w:r w:rsidRPr="00425C8F">
        <w:t>Between MSISDN</w:t>
      </w:r>
      <w:r w:rsidR="00993AE5">
        <w:t>/PIN</w:t>
      </w:r>
      <w:r w:rsidRPr="00425C8F">
        <w:t>, LOGINID</w:t>
      </w:r>
      <w:r w:rsidR="00993AE5">
        <w:t>/PASSWORD</w:t>
      </w:r>
      <w:r w:rsidRPr="00425C8F">
        <w:t xml:space="preserve"> and EXTCODE value of one of them must be present, </w:t>
      </w:r>
      <w:proofErr w:type="gramStart"/>
      <w:r w:rsidRPr="00425C8F">
        <w:t>either  MSISDN</w:t>
      </w:r>
      <w:proofErr w:type="gramEnd"/>
      <w:r w:rsidR="00993AE5">
        <w:t>/PIN</w:t>
      </w:r>
      <w:r w:rsidRPr="00425C8F">
        <w:t>, LOGINID</w:t>
      </w:r>
      <w:r w:rsidR="00993AE5">
        <w:t>/PASSWORD</w:t>
      </w:r>
      <w:r w:rsidRPr="00425C8F">
        <w:t xml:space="preserve"> or EXTCODE. All of them can also be present in request</w:t>
      </w:r>
      <w:r w:rsidR="004C10C5">
        <w:t xml:space="preserve"> </w:t>
      </w:r>
      <w:proofErr w:type="gramStart"/>
      <w:r w:rsidR="004C10C5">
        <w:t>This</w:t>
      </w:r>
      <w:proofErr w:type="gramEnd"/>
      <w:r w:rsidR="004C10C5">
        <w:t xml:space="preserve"> is configurable dynamically in system now, that which fields and values have to be mandatory via SERVICE_KEYWORDS Table.</w:t>
      </w:r>
    </w:p>
    <w:p w:rsidR="00064A34" w:rsidRPr="00425C8F" w:rsidRDefault="00064A34" w:rsidP="00064A34">
      <w:pPr>
        <w:pStyle w:val="Heading"/>
        <w:rPr>
          <w:color w:val="auto"/>
        </w:rPr>
      </w:pPr>
      <w:r w:rsidRPr="00425C8F">
        <w:rPr>
          <w:color w:val="auto"/>
        </w:rPr>
        <w:t>Response Syntax</w:t>
      </w:r>
    </w:p>
    <w:p w:rsidR="00064A34" w:rsidRPr="00425C8F" w:rsidRDefault="00064A34" w:rsidP="00633175">
      <w:pPr>
        <w:pStyle w:val="BodyText2"/>
        <w:rPr>
          <w:lang w:val="en-IN"/>
        </w:rPr>
      </w:pPr>
    </w:p>
    <w:p w:rsidR="00064A34" w:rsidRPr="00425C8F" w:rsidRDefault="00064A34" w:rsidP="00633175">
      <w:pPr>
        <w:pStyle w:val="BodyText2"/>
        <w:rPr>
          <w:lang w:val="en-IN"/>
        </w:rPr>
      </w:pPr>
    </w:p>
    <w:p w:rsidR="00064A34" w:rsidRPr="00425C8F" w:rsidRDefault="00064A34" w:rsidP="00064A34">
      <w:pPr>
        <w:pStyle w:val="Code"/>
        <w:ind w:left="1440"/>
        <w:jc w:val="left"/>
        <w:rPr>
          <w:lang w:val="fr-FR"/>
        </w:rPr>
      </w:pPr>
      <w:proofErr w:type="gramStart"/>
      <w:r w:rsidRPr="00425C8F">
        <w:rPr>
          <w:lang w:val="fr-FR"/>
        </w:rPr>
        <w:t>&lt;?xml</w:t>
      </w:r>
      <w:proofErr w:type="gramEnd"/>
      <w:r w:rsidRPr="00425C8F">
        <w:rPr>
          <w:lang w:val="fr-FR"/>
        </w:rPr>
        <w:t xml:space="preserve"> version="1.0"?&gt;</w:t>
      </w:r>
    </w:p>
    <w:p w:rsidR="00064A34" w:rsidRPr="00425C8F" w:rsidRDefault="00064A34" w:rsidP="00064A34">
      <w:pPr>
        <w:pStyle w:val="Code"/>
        <w:ind w:left="1440"/>
        <w:jc w:val="left"/>
        <w:rPr>
          <w:lang w:val="fr-FR"/>
        </w:rPr>
      </w:pPr>
      <w:r w:rsidRPr="00425C8F">
        <w:rPr>
          <w:lang w:val="fr-FR"/>
        </w:rPr>
        <w:t>&lt;COMMAND&gt;</w:t>
      </w:r>
    </w:p>
    <w:p w:rsidR="00064A34" w:rsidRPr="00425C8F" w:rsidRDefault="00064A34" w:rsidP="00064A34">
      <w:pPr>
        <w:pStyle w:val="Code"/>
        <w:ind w:left="2160"/>
        <w:jc w:val="left"/>
        <w:rPr>
          <w:lang w:val="fr-FR"/>
        </w:rPr>
      </w:pPr>
      <w:r w:rsidRPr="00425C8F">
        <w:rPr>
          <w:lang w:val="fr-FR"/>
        </w:rPr>
        <w:t>&lt;TYPE&gt;LMSPTENQRES&lt;/TYPE&gt;</w:t>
      </w:r>
    </w:p>
    <w:p w:rsidR="00064A34" w:rsidRPr="00425C8F" w:rsidRDefault="00064A34" w:rsidP="00064A34">
      <w:pPr>
        <w:pStyle w:val="Code"/>
        <w:ind w:left="2160"/>
        <w:jc w:val="left"/>
        <w:rPr>
          <w:lang w:val="fr-FR"/>
        </w:rPr>
      </w:pPr>
      <w:r w:rsidRPr="00425C8F">
        <w:rPr>
          <w:lang w:val="fr-FR"/>
        </w:rPr>
        <w:t>&lt;DATE&gt;10/03/2015 16:00:56&lt;/DATE&gt;</w:t>
      </w:r>
    </w:p>
    <w:p w:rsidR="00064A34" w:rsidRPr="00425C8F" w:rsidRDefault="00064A34" w:rsidP="00064A34">
      <w:pPr>
        <w:pStyle w:val="Code"/>
        <w:ind w:left="2160"/>
        <w:jc w:val="left"/>
        <w:rPr>
          <w:lang w:val="fr-FR"/>
        </w:rPr>
      </w:pPr>
      <w:r w:rsidRPr="00425C8F">
        <w:rPr>
          <w:lang w:val="fr-FR"/>
        </w:rPr>
        <w:t>&lt;TXNSTATUS&gt;200&lt;/TXNSTATUS&gt;</w:t>
      </w:r>
    </w:p>
    <w:p w:rsidR="00064A34" w:rsidRPr="00425C8F" w:rsidRDefault="00064A34" w:rsidP="00064A34">
      <w:pPr>
        <w:pStyle w:val="Code"/>
        <w:ind w:left="2160"/>
        <w:jc w:val="left"/>
        <w:rPr>
          <w:lang w:val="fr-FR"/>
        </w:rPr>
      </w:pPr>
      <w:r w:rsidRPr="00425C8F">
        <w:rPr>
          <w:lang w:val="fr-FR"/>
        </w:rPr>
        <w:t>&lt;POINTS&gt;</w:t>
      </w:r>
      <w:r w:rsidR="00D53168" w:rsidRPr="00D53168">
        <w:rPr>
          <w:lang w:val="fr-FR"/>
        </w:rPr>
        <w:t xml:space="preserve"> </w:t>
      </w:r>
      <w:r w:rsidR="00D53168">
        <w:rPr>
          <w:lang w:val="fr-FR"/>
        </w:rPr>
        <w:t>ETOPUP:</w:t>
      </w:r>
      <w:r w:rsidRPr="00425C8F">
        <w:rPr>
          <w:lang w:val="fr-FR"/>
        </w:rPr>
        <w:t>90&lt;/POINTS&gt;</w:t>
      </w:r>
    </w:p>
    <w:p w:rsidR="00064A34" w:rsidRPr="00425C8F" w:rsidRDefault="00064A34" w:rsidP="00064A34">
      <w:pPr>
        <w:pStyle w:val="Code"/>
        <w:ind w:left="2160"/>
        <w:jc w:val="left"/>
        <w:rPr>
          <w:lang w:val="fr-FR"/>
        </w:rPr>
      </w:pPr>
      <w:r w:rsidRPr="00425C8F">
        <w:rPr>
          <w:lang w:val="fr-FR"/>
        </w:rPr>
        <w:t>&lt;MESSAGE&gt;Your Total Loyalty Points are 90&lt;/MESSAGE&gt;</w:t>
      </w:r>
    </w:p>
    <w:p w:rsidR="00064A34" w:rsidRPr="00425C8F" w:rsidRDefault="00064A34" w:rsidP="00064A34">
      <w:pPr>
        <w:pStyle w:val="Code"/>
        <w:ind w:left="1440"/>
        <w:jc w:val="left"/>
        <w:rPr>
          <w:lang w:val="fr-FR"/>
        </w:rPr>
      </w:pPr>
      <w:r w:rsidRPr="00425C8F">
        <w:rPr>
          <w:lang w:val="fr-FR"/>
        </w:rPr>
        <w:t>&lt;/COMMAND&gt;</w:t>
      </w:r>
    </w:p>
    <w:p w:rsidR="009434F1" w:rsidRPr="00425C8F" w:rsidRDefault="009434F1" w:rsidP="00064A34">
      <w:pPr>
        <w:pStyle w:val="Code"/>
        <w:ind w:left="1440"/>
        <w:jc w:val="left"/>
        <w:rPr>
          <w:lang w:val="fr-FR"/>
        </w:rPr>
      </w:pPr>
    </w:p>
    <w:p w:rsidR="009434F1" w:rsidRPr="00425C8F" w:rsidRDefault="009434F1" w:rsidP="009434F1">
      <w:pPr>
        <w:pStyle w:val="Footer"/>
        <w:tabs>
          <w:tab w:val="clear" w:pos="4320"/>
          <w:tab w:val="clear" w:pos="8640"/>
        </w:tabs>
        <w:ind w:left="1530" w:hanging="1530"/>
        <w:jc w:val="both"/>
        <w:rPr>
          <w:rFonts w:ascii="Arial" w:hAnsi="Arial" w:cs="Arial"/>
          <w:b/>
          <w:bCs/>
          <w:sz w:val="20"/>
          <w:szCs w:val="20"/>
        </w:rPr>
      </w:pPr>
      <w:r w:rsidRPr="00425C8F">
        <w:rPr>
          <w:rFonts w:ascii="Arial" w:hAnsi="Arial" w:cs="Arial"/>
          <w:b/>
          <w:bCs/>
          <w:sz w:val="20"/>
          <w:szCs w:val="20"/>
        </w:rPr>
        <w:t>Field Details</w:t>
      </w:r>
    </w:p>
    <w:p w:rsidR="009434F1" w:rsidRPr="00425C8F" w:rsidRDefault="009434F1" w:rsidP="00064A34">
      <w:pPr>
        <w:pStyle w:val="Code"/>
        <w:ind w:left="1440"/>
        <w:jc w:val="left"/>
        <w:rPr>
          <w:lang w:val="fr-FR"/>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9434F1" w:rsidRPr="00425C8F" w:rsidTr="00762089">
        <w:trPr>
          <w:trHeight w:val="277"/>
          <w:tblHeader/>
        </w:trPr>
        <w:tc>
          <w:tcPr>
            <w:tcW w:w="1440" w:type="dxa"/>
            <w:tcBorders>
              <w:top w:val="single" w:sz="4" w:space="0" w:color="000000"/>
              <w:bottom w:val="single" w:sz="6" w:space="0" w:color="000000"/>
            </w:tcBorders>
            <w:shd w:val="clear" w:color="auto" w:fill="E31837"/>
          </w:tcPr>
          <w:p w:rsidR="009434F1" w:rsidRPr="00425C8F" w:rsidRDefault="009434F1" w:rsidP="00762089">
            <w:pPr>
              <w:pStyle w:val="TableColumnLabels"/>
              <w:rPr>
                <w:color w:val="auto"/>
              </w:rPr>
            </w:pPr>
            <w:r w:rsidRPr="00425C8F">
              <w:rPr>
                <w:color w:val="auto"/>
              </w:rPr>
              <w:t>TAG</w:t>
            </w:r>
          </w:p>
        </w:tc>
        <w:tc>
          <w:tcPr>
            <w:tcW w:w="1254" w:type="dxa"/>
            <w:tcBorders>
              <w:top w:val="single" w:sz="4" w:space="0" w:color="000000"/>
              <w:bottom w:val="single" w:sz="6" w:space="0" w:color="000000"/>
            </w:tcBorders>
            <w:shd w:val="clear" w:color="auto" w:fill="E31837"/>
          </w:tcPr>
          <w:p w:rsidR="009434F1" w:rsidRPr="00425C8F" w:rsidRDefault="009434F1" w:rsidP="00762089">
            <w:pPr>
              <w:pStyle w:val="TableColumnLabels"/>
              <w:rPr>
                <w:color w:val="auto"/>
              </w:rPr>
            </w:pPr>
            <w:r w:rsidRPr="00425C8F">
              <w:rPr>
                <w:color w:val="auto"/>
              </w:rPr>
              <w:t>Fields</w:t>
            </w:r>
          </w:p>
        </w:tc>
        <w:tc>
          <w:tcPr>
            <w:tcW w:w="2551" w:type="dxa"/>
            <w:tcBorders>
              <w:top w:val="single" w:sz="4" w:space="0" w:color="000000"/>
              <w:bottom w:val="single" w:sz="6" w:space="0" w:color="000000"/>
            </w:tcBorders>
            <w:shd w:val="clear" w:color="auto" w:fill="E31837"/>
          </w:tcPr>
          <w:p w:rsidR="009434F1" w:rsidRPr="00425C8F" w:rsidRDefault="009434F1" w:rsidP="00762089">
            <w:pPr>
              <w:pStyle w:val="TableColumnLabels"/>
              <w:rPr>
                <w:color w:val="auto"/>
              </w:rPr>
            </w:pPr>
            <w:r w:rsidRPr="00425C8F">
              <w:rPr>
                <w:color w:val="auto"/>
              </w:rPr>
              <w:t>Remarks</w:t>
            </w:r>
          </w:p>
        </w:tc>
        <w:tc>
          <w:tcPr>
            <w:tcW w:w="1134" w:type="dxa"/>
            <w:tcBorders>
              <w:top w:val="single" w:sz="4" w:space="0" w:color="000000"/>
              <w:bottom w:val="single" w:sz="6" w:space="0" w:color="000000"/>
            </w:tcBorders>
            <w:shd w:val="clear" w:color="auto" w:fill="E31837"/>
          </w:tcPr>
          <w:p w:rsidR="009434F1" w:rsidRPr="00425C8F" w:rsidRDefault="009434F1" w:rsidP="00762089">
            <w:pPr>
              <w:pStyle w:val="TableColumnLabels"/>
              <w:rPr>
                <w:color w:val="auto"/>
              </w:rPr>
            </w:pPr>
            <w:r w:rsidRPr="00425C8F">
              <w:rPr>
                <w:color w:val="auto"/>
              </w:rPr>
              <w:t>Example</w:t>
            </w:r>
          </w:p>
        </w:tc>
        <w:tc>
          <w:tcPr>
            <w:tcW w:w="1901" w:type="dxa"/>
            <w:tcBorders>
              <w:top w:val="single" w:sz="4" w:space="0" w:color="000000"/>
              <w:bottom w:val="single" w:sz="6" w:space="0" w:color="000000"/>
            </w:tcBorders>
            <w:shd w:val="clear" w:color="auto" w:fill="E31837"/>
          </w:tcPr>
          <w:p w:rsidR="009434F1" w:rsidRPr="00425C8F" w:rsidRDefault="009434F1" w:rsidP="00762089">
            <w:pPr>
              <w:pStyle w:val="TableColumnLabels"/>
              <w:rPr>
                <w:color w:val="auto"/>
              </w:rPr>
            </w:pPr>
            <w:r w:rsidRPr="00425C8F">
              <w:rPr>
                <w:color w:val="auto"/>
              </w:rPr>
              <w:t>Field Type</w:t>
            </w:r>
          </w:p>
        </w:tc>
        <w:tc>
          <w:tcPr>
            <w:tcW w:w="1316" w:type="dxa"/>
            <w:tcBorders>
              <w:top w:val="single" w:sz="4" w:space="0" w:color="000000"/>
              <w:bottom w:val="single" w:sz="6" w:space="0" w:color="000000"/>
            </w:tcBorders>
            <w:shd w:val="clear" w:color="auto" w:fill="E31837"/>
          </w:tcPr>
          <w:p w:rsidR="009434F1" w:rsidRPr="00425C8F" w:rsidRDefault="009434F1" w:rsidP="00762089">
            <w:pPr>
              <w:pStyle w:val="TableColumnLabels"/>
              <w:rPr>
                <w:color w:val="auto"/>
              </w:rPr>
            </w:pPr>
            <w:r w:rsidRPr="00425C8F">
              <w:rPr>
                <w:color w:val="auto"/>
              </w:rPr>
              <w:t>Optional/</w:t>
            </w:r>
          </w:p>
          <w:p w:rsidR="009434F1" w:rsidRPr="00425C8F" w:rsidRDefault="009434F1" w:rsidP="00762089">
            <w:pPr>
              <w:pStyle w:val="TableColumnLabels"/>
              <w:rPr>
                <w:color w:val="auto"/>
              </w:rPr>
            </w:pPr>
            <w:r w:rsidRPr="00425C8F">
              <w:rPr>
                <w:color w:val="auto"/>
              </w:rPr>
              <w:t>Mandatory</w:t>
            </w:r>
          </w:p>
        </w:tc>
      </w:tr>
      <w:tr w:rsidR="009434F1" w:rsidRPr="00425C8F" w:rsidTr="00762089">
        <w:trPr>
          <w:trHeight w:val="277"/>
        </w:trPr>
        <w:tc>
          <w:tcPr>
            <w:tcW w:w="1440" w:type="dxa"/>
            <w:tcBorders>
              <w:top w:val="single" w:sz="6" w:space="0" w:color="000000"/>
              <w:bottom w:val="single" w:sz="6" w:space="0" w:color="000000"/>
            </w:tcBorders>
          </w:tcPr>
          <w:p w:rsidR="009434F1" w:rsidRPr="00425C8F" w:rsidRDefault="009434F1" w:rsidP="00762089">
            <w:pPr>
              <w:pStyle w:val="Tablecontent"/>
            </w:pPr>
            <w:r w:rsidRPr="00425C8F">
              <w:t>TYPE</w:t>
            </w:r>
          </w:p>
        </w:tc>
        <w:tc>
          <w:tcPr>
            <w:tcW w:w="1254" w:type="dxa"/>
            <w:tcBorders>
              <w:top w:val="single" w:sz="6" w:space="0" w:color="000000"/>
              <w:bottom w:val="single" w:sz="6" w:space="0" w:color="000000"/>
            </w:tcBorders>
          </w:tcPr>
          <w:p w:rsidR="009434F1" w:rsidRPr="00425C8F" w:rsidRDefault="002938EF" w:rsidP="00762089">
            <w:pPr>
              <w:pStyle w:val="Tablecontent"/>
            </w:pPr>
            <w:r w:rsidRPr="00425C8F">
              <w:rPr>
                <w:lang w:val="en-IN"/>
              </w:rPr>
              <w:t>Request type</w:t>
            </w:r>
          </w:p>
        </w:tc>
        <w:tc>
          <w:tcPr>
            <w:tcW w:w="2551" w:type="dxa"/>
            <w:tcBorders>
              <w:top w:val="single" w:sz="6" w:space="0" w:color="000000"/>
              <w:bottom w:val="single" w:sz="6" w:space="0" w:color="000000"/>
            </w:tcBorders>
          </w:tcPr>
          <w:p w:rsidR="009434F1" w:rsidRPr="00425C8F" w:rsidRDefault="002938EF" w:rsidP="00762089">
            <w:pPr>
              <w:pStyle w:val="Tablecontent"/>
            </w:pPr>
            <w:r w:rsidRPr="00425C8F">
              <w:rPr>
                <w:lang w:val="en-IN"/>
              </w:rPr>
              <w:t>Request Type, should be sent with each request – fixed</w:t>
            </w:r>
          </w:p>
        </w:tc>
        <w:tc>
          <w:tcPr>
            <w:tcW w:w="1134" w:type="dxa"/>
            <w:tcBorders>
              <w:top w:val="single" w:sz="6" w:space="0" w:color="000000"/>
              <w:bottom w:val="single" w:sz="6" w:space="0" w:color="000000"/>
            </w:tcBorders>
          </w:tcPr>
          <w:p w:rsidR="009434F1" w:rsidRPr="00425C8F" w:rsidRDefault="00704FC3" w:rsidP="00762089">
            <w:pPr>
              <w:pStyle w:val="Tablecontent"/>
            </w:pPr>
            <w:r w:rsidRPr="00425C8F">
              <w:rPr>
                <w:lang w:val="fr-FR"/>
              </w:rPr>
              <w:t>LMSPTENQRES</w:t>
            </w:r>
          </w:p>
        </w:tc>
        <w:tc>
          <w:tcPr>
            <w:tcW w:w="1901" w:type="dxa"/>
            <w:tcBorders>
              <w:top w:val="single" w:sz="6" w:space="0" w:color="000000"/>
              <w:bottom w:val="single" w:sz="6" w:space="0" w:color="000000"/>
            </w:tcBorders>
          </w:tcPr>
          <w:p w:rsidR="009434F1" w:rsidRPr="00425C8F" w:rsidRDefault="002938EF" w:rsidP="00762089">
            <w:pPr>
              <w:pStyle w:val="Tablecontent"/>
            </w:pPr>
            <w:r w:rsidRPr="00425C8F">
              <w:rPr>
                <w:lang w:val="en-IN"/>
              </w:rPr>
              <w:t>A (20)</w:t>
            </w:r>
          </w:p>
        </w:tc>
        <w:tc>
          <w:tcPr>
            <w:tcW w:w="1316" w:type="dxa"/>
            <w:tcBorders>
              <w:top w:val="single" w:sz="6" w:space="0" w:color="000000"/>
              <w:bottom w:val="single" w:sz="6" w:space="0" w:color="000000"/>
            </w:tcBorders>
          </w:tcPr>
          <w:p w:rsidR="009434F1" w:rsidRPr="00425C8F" w:rsidRDefault="002938EF" w:rsidP="00762089">
            <w:pPr>
              <w:pStyle w:val="Tablecontent"/>
            </w:pPr>
            <w:r w:rsidRPr="00425C8F">
              <w:t>M</w:t>
            </w:r>
          </w:p>
        </w:tc>
      </w:tr>
      <w:tr w:rsidR="002938EF" w:rsidRPr="00425C8F" w:rsidTr="00762089">
        <w:trPr>
          <w:trHeight w:val="277"/>
        </w:trPr>
        <w:tc>
          <w:tcPr>
            <w:tcW w:w="1440" w:type="dxa"/>
            <w:tcBorders>
              <w:top w:val="single" w:sz="6" w:space="0" w:color="000000"/>
              <w:bottom w:val="single" w:sz="6" w:space="0" w:color="000000"/>
            </w:tcBorders>
          </w:tcPr>
          <w:p w:rsidR="002938EF" w:rsidRPr="00425C8F" w:rsidRDefault="002938EF" w:rsidP="00762089">
            <w:pPr>
              <w:pStyle w:val="Tablecontent"/>
            </w:pPr>
            <w:r w:rsidRPr="00425C8F">
              <w:t>DATE</w:t>
            </w:r>
          </w:p>
        </w:tc>
        <w:tc>
          <w:tcPr>
            <w:tcW w:w="1254" w:type="dxa"/>
            <w:tcBorders>
              <w:top w:val="single" w:sz="6" w:space="0" w:color="000000"/>
              <w:bottom w:val="single" w:sz="6" w:space="0" w:color="000000"/>
            </w:tcBorders>
          </w:tcPr>
          <w:p w:rsidR="002938EF" w:rsidRPr="00425C8F" w:rsidRDefault="002938EF" w:rsidP="00762089">
            <w:pPr>
              <w:pStyle w:val="Tablecontent"/>
            </w:pPr>
            <w:r w:rsidRPr="00425C8F">
              <w:rPr>
                <w:lang w:val="en-IN"/>
              </w:rPr>
              <w:t>Date and time</w:t>
            </w:r>
          </w:p>
        </w:tc>
        <w:tc>
          <w:tcPr>
            <w:tcW w:w="2551" w:type="dxa"/>
            <w:tcBorders>
              <w:top w:val="single" w:sz="6" w:space="0" w:color="000000"/>
              <w:bottom w:val="single" w:sz="6" w:space="0" w:color="000000"/>
            </w:tcBorders>
          </w:tcPr>
          <w:p w:rsidR="002938EF" w:rsidRPr="00425C8F" w:rsidRDefault="002938EF" w:rsidP="00762089">
            <w:pPr>
              <w:pStyle w:val="Tablecontent"/>
            </w:pPr>
            <w:r w:rsidRPr="00425C8F">
              <w:rPr>
                <w:lang w:val="en-IN"/>
              </w:rPr>
              <w:t>Date and time on which request was sent by external system, HH are in 24 Hour Format</w:t>
            </w:r>
          </w:p>
        </w:tc>
        <w:tc>
          <w:tcPr>
            <w:tcW w:w="1134" w:type="dxa"/>
            <w:tcBorders>
              <w:top w:val="single" w:sz="6" w:space="0" w:color="000000"/>
              <w:bottom w:val="single" w:sz="6" w:space="0" w:color="000000"/>
            </w:tcBorders>
          </w:tcPr>
          <w:p w:rsidR="002938EF" w:rsidRPr="00425C8F" w:rsidRDefault="002938EF" w:rsidP="00762089">
            <w:pPr>
              <w:pStyle w:val="Tablecontent"/>
            </w:pPr>
            <w:r w:rsidRPr="00425C8F">
              <w:rPr>
                <w:lang w:val="en-IN"/>
              </w:rPr>
              <w:t>DD/MM/YYYY HH24:MI:SS</w:t>
            </w:r>
          </w:p>
        </w:tc>
        <w:tc>
          <w:tcPr>
            <w:tcW w:w="1901" w:type="dxa"/>
            <w:tcBorders>
              <w:top w:val="single" w:sz="6" w:space="0" w:color="000000"/>
              <w:bottom w:val="single" w:sz="6" w:space="0" w:color="000000"/>
            </w:tcBorders>
          </w:tcPr>
          <w:p w:rsidR="002938EF" w:rsidRPr="00425C8F" w:rsidRDefault="002938EF" w:rsidP="00762089">
            <w:pPr>
              <w:pStyle w:val="Tablecontent"/>
            </w:pPr>
            <w:r w:rsidRPr="00425C8F">
              <w:rPr>
                <w:lang w:val="en-IN"/>
              </w:rPr>
              <w:t>D (20)</w:t>
            </w:r>
          </w:p>
        </w:tc>
        <w:tc>
          <w:tcPr>
            <w:tcW w:w="1316" w:type="dxa"/>
            <w:tcBorders>
              <w:top w:val="single" w:sz="6" w:space="0" w:color="000000"/>
              <w:bottom w:val="single" w:sz="6" w:space="0" w:color="000000"/>
            </w:tcBorders>
          </w:tcPr>
          <w:p w:rsidR="002938EF" w:rsidRPr="00425C8F" w:rsidRDefault="002938EF" w:rsidP="00762089">
            <w:pPr>
              <w:pStyle w:val="Tablecontent"/>
            </w:pPr>
            <w:r w:rsidRPr="00425C8F">
              <w:rPr>
                <w:lang w:val="en-IN"/>
              </w:rPr>
              <w:t>O (Tag is mandatory)</w:t>
            </w:r>
          </w:p>
        </w:tc>
      </w:tr>
      <w:tr w:rsidR="002938EF" w:rsidRPr="00425C8F" w:rsidTr="00762089">
        <w:trPr>
          <w:trHeight w:val="277"/>
        </w:trPr>
        <w:tc>
          <w:tcPr>
            <w:tcW w:w="1440" w:type="dxa"/>
            <w:tcBorders>
              <w:top w:val="single" w:sz="6" w:space="0" w:color="000000"/>
              <w:bottom w:val="single" w:sz="6" w:space="0" w:color="000000"/>
            </w:tcBorders>
          </w:tcPr>
          <w:p w:rsidR="002938EF" w:rsidRPr="00425C8F" w:rsidRDefault="002938EF" w:rsidP="00762089">
            <w:pPr>
              <w:pStyle w:val="Tablecontent"/>
            </w:pPr>
            <w:r w:rsidRPr="00425C8F">
              <w:t>TXNSTATUS</w:t>
            </w:r>
          </w:p>
        </w:tc>
        <w:tc>
          <w:tcPr>
            <w:tcW w:w="1254" w:type="dxa"/>
            <w:tcBorders>
              <w:top w:val="single" w:sz="6" w:space="0" w:color="000000"/>
              <w:bottom w:val="single" w:sz="6" w:space="0" w:color="000000"/>
            </w:tcBorders>
          </w:tcPr>
          <w:p w:rsidR="002938EF" w:rsidRPr="00425C8F" w:rsidRDefault="002938EF" w:rsidP="00762089">
            <w:pPr>
              <w:pStyle w:val="Tablecontent"/>
            </w:pPr>
            <w:r w:rsidRPr="00425C8F">
              <w:t>Transaction Status</w:t>
            </w:r>
          </w:p>
        </w:tc>
        <w:tc>
          <w:tcPr>
            <w:tcW w:w="2551" w:type="dxa"/>
            <w:tcBorders>
              <w:top w:val="single" w:sz="6" w:space="0" w:color="000000"/>
              <w:bottom w:val="single" w:sz="6" w:space="0" w:color="000000"/>
            </w:tcBorders>
          </w:tcPr>
          <w:p w:rsidR="002938EF" w:rsidRPr="00425C8F" w:rsidRDefault="002938EF" w:rsidP="00762089">
            <w:pPr>
              <w:pStyle w:val="Tablecontent"/>
            </w:pPr>
            <w:r w:rsidRPr="00425C8F">
              <w:t>Status of the request</w:t>
            </w:r>
          </w:p>
          <w:p w:rsidR="002938EF" w:rsidRPr="00425C8F" w:rsidRDefault="002938EF" w:rsidP="00762089">
            <w:pPr>
              <w:pStyle w:val="TableListBullet1"/>
              <w:jc w:val="left"/>
            </w:pPr>
            <w:r w:rsidRPr="00425C8F">
              <w:t xml:space="preserve">Transaction Status= 200 means Success, </w:t>
            </w:r>
          </w:p>
          <w:p w:rsidR="002938EF" w:rsidRPr="00425C8F" w:rsidRDefault="002938EF" w:rsidP="00762089">
            <w:pPr>
              <w:pStyle w:val="TableListBullet1"/>
              <w:jc w:val="left"/>
            </w:pPr>
            <w:r w:rsidRPr="00425C8F">
              <w:t xml:space="preserve">Transaction Status Other than 200 means failed </w:t>
            </w:r>
          </w:p>
        </w:tc>
        <w:tc>
          <w:tcPr>
            <w:tcW w:w="1134" w:type="dxa"/>
            <w:tcBorders>
              <w:top w:val="single" w:sz="6" w:space="0" w:color="000000"/>
              <w:bottom w:val="single" w:sz="6" w:space="0" w:color="000000"/>
            </w:tcBorders>
          </w:tcPr>
          <w:p w:rsidR="002938EF" w:rsidRPr="00425C8F" w:rsidRDefault="002938EF" w:rsidP="00762089">
            <w:pPr>
              <w:pStyle w:val="Tablecontent"/>
            </w:pPr>
            <w:r w:rsidRPr="00425C8F">
              <w:t>200</w:t>
            </w:r>
          </w:p>
        </w:tc>
        <w:tc>
          <w:tcPr>
            <w:tcW w:w="1901" w:type="dxa"/>
            <w:tcBorders>
              <w:top w:val="single" w:sz="6" w:space="0" w:color="000000"/>
              <w:bottom w:val="single" w:sz="6" w:space="0" w:color="000000"/>
            </w:tcBorders>
          </w:tcPr>
          <w:p w:rsidR="002938EF" w:rsidRPr="00425C8F" w:rsidRDefault="002938EF" w:rsidP="00762089">
            <w:pPr>
              <w:pStyle w:val="Tablecontent"/>
            </w:pPr>
            <w:r w:rsidRPr="00425C8F">
              <w:t>N(10)</w:t>
            </w:r>
          </w:p>
        </w:tc>
        <w:tc>
          <w:tcPr>
            <w:tcW w:w="1316" w:type="dxa"/>
            <w:tcBorders>
              <w:top w:val="single" w:sz="6" w:space="0" w:color="000000"/>
              <w:bottom w:val="single" w:sz="6" w:space="0" w:color="000000"/>
            </w:tcBorders>
          </w:tcPr>
          <w:p w:rsidR="002938EF" w:rsidRPr="00425C8F" w:rsidRDefault="002938EF" w:rsidP="00762089">
            <w:pPr>
              <w:pStyle w:val="Tablecontent"/>
            </w:pPr>
            <w:r w:rsidRPr="00425C8F">
              <w:t>M</w:t>
            </w:r>
          </w:p>
        </w:tc>
      </w:tr>
      <w:tr w:rsidR="002938EF" w:rsidRPr="00425C8F" w:rsidTr="00762089">
        <w:trPr>
          <w:trHeight w:val="277"/>
        </w:trPr>
        <w:tc>
          <w:tcPr>
            <w:tcW w:w="1440" w:type="dxa"/>
            <w:tcBorders>
              <w:top w:val="single" w:sz="6" w:space="0" w:color="000000"/>
              <w:bottom w:val="single" w:sz="6" w:space="0" w:color="000000"/>
            </w:tcBorders>
          </w:tcPr>
          <w:p w:rsidR="002938EF" w:rsidRPr="00425C8F" w:rsidRDefault="002938EF" w:rsidP="00762089">
            <w:pPr>
              <w:pStyle w:val="Tablecontent"/>
            </w:pPr>
            <w:r w:rsidRPr="00425C8F">
              <w:t>POINTS</w:t>
            </w:r>
          </w:p>
        </w:tc>
        <w:tc>
          <w:tcPr>
            <w:tcW w:w="1254" w:type="dxa"/>
            <w:tcBorders>
              <w:top w:val="single" w:sz="6" w:space="0" w:color="000000"/>
              <w:bottom w:val="single" w:sz="6" w:space="0" w:color="000000"/>
            </w:tcBorders>
            <w:vAlign w:val="center"/>
          </w:tcPr>
          <w:p w:rsidR="002938EF" w:rsidRPr="00425C8F" w:rsidRDefault="002938EF" w:rsidP="00762089">
            <w:pPr>
              <w:pStyle w:val="Footer"/>
              <w:tabs>
                <w:tab w:val="clear" w:pos="4320"/>
                <w:tab w:val="clear" w:pos="8640"/>
              </w:tabs>
              <w:rPr>
                <w:rFonts w:ascii="Arial" w:hAnsi="Arial" w:cs="Arial"/>
                <w:sz w:val="20"/>
                <w:szCs w:val="20"/>
              </w:rPr>
            </w:pPr>
            <w:r w:rsidRPr="00425C8F">
              <w:rPr>
                <w:rFonts w:ascii="Arial" w:hAnsi="Arial" w:cs="Arial"/>
                <w:sz w:val="20"/>
                <w:szCs w:val="20"/>
              </w:rPr>
              <w:t>Loyalty points</w:t>
            </w:r>
          </w:p>
        </w:tc>
        <w:tc>
          <w:tcPr>
            <w:tcW w:w="2551" w:type="dxa"/>
            <w:tcBorders>
              <w:top w:val="single" w:sz="6" w:space="0" w:color="000000"/>
              <w:bottom w:val="single" w:sz="6" w:space="0" w:color="000000"/>
            </w:tcBorders>
            <w:vAlign w:val="center"/>
          </w:tcPr>
          <w:p w:rsidR="002938EF" w:rsidRPr="00425C8F" w:rsidRDefault="002938EF" w:rsidP="00762089">
            <w:pPr>
              <w:pStyle w:val="Footer"/>
              <w:tabs>
                <w:tab w:val="clear" w:pos="4320"/>
                <w:tab w:val="clear" w:pos="8640"/>
              </w:tabs>
              <w:rPr>
                <w:rFonts w:ascii="Arial" w:hAnsi="Arial" w:cs="Arial"/>
                <w:sz w:val="20"/>
                <w:szCs w:val="20"/>
              </w:rPr>
            </w:pPr>
            <w:r w:rsidRPr="00425C8F">
              <w:rPr>
                <w:rFonts w:ascii="Arial" w:hAnsi="Arial" w:cs="Arial"/>
                <w:sz w:val="20"/>
                <w:szCs w:val="20"/>
              </w:rPr>
              <w:t>Used to identify Voucher Serial Number</w:t>
            </w:r>
          </w:p>
        </w:tc>
        <w:tc>
          <w:tcPr>
            <w:tcW w:w="1134" w:type="dxa"/>
            <w:tcBorders>
              <w:top w:val="single" w:sz="6" w:space="0" w:color="000000"/>
              <w:bottom w:val="single" w:sz="6" w:space="0" w:color="000000"/>
            </w:tcBorders>
          </w:tcPr>
          <w:p w:rsidR="002938EF" w:rsidRPr="00425C8F" w:rsidRDefault="002938EF" w:rsidP="00762089">
            <w:pPr>
              <w:pStyle w:val="Tablecontent"/>
            </w:pPr>
            <w:r w:rsidRPr="00425C8F">
              <w:t>100</w:t>
            </w:r>
          </w:p>
        </w:tc>
        <w:tc>
          <w:tcPr>
            <w:tcW w:w="1901" w:type="dxa"/>
            <w:tcBorders>
              <w:top w:val="single" w:sz="6" w:space="0" w:color="000000"/>
              <w:bottom w:val="single" w:sz="6" w:space="0" w:color="000000"/>
            </w:tcBorders>
            <w:vAlign w:val="center"/>
          </w:tcPr>
          <w:p w:rsidR="002938EF" w:rsidRPr="00425C8F" w:rsidRDefault="002938EF" w:rsidP="00762089">
            <w:pPr>
              <w:pStyle w:val="Footer"/>
              <w:tabs>
                <w:tab w:val="clear" w:pos="4320"/>
                <w:tab w:val="clear" w:pos="8640"/>
              </w:tabs>
              <w:rPr>
                <w:rFonts w:ascii="Arial" w:hAnsi="Arial" w:cs="Arial"/>
                <w:sz w:val="20"/>
                <w:szCs w:val="20"/>
              </w:rPr>
            </w:pPr>
            <w:r w:rsidRPr="00425C8F">
              <w:rPr>
                <w:rFonts w:ascii="Arial" w:hAnsi="Arial" w:cs="Arial"/>
                <w:sz w:val="20"/>
                <w:szCs w:val="20"/>
              </w:rPr>
              <w:t>N(10)</w:t>
            </w:r>
          </w:p>
        </w:tc>
        <w:tc>
          <w:tcPr>
            <w:tcW w:w="1316" w:type="dxa"/>
            <w:tcBorders>
              <w:top w:val="single" w:sz="6" w:space="0" w:color="000000"/>
              <w:bottom w:val="single" w:sz="6" w:space="0" w:color="000000"/>
            </w:tcBorders>
            <w:vAlign w:val="center"/>
          </w:tcPr>
          <w:p w:rsidR="002938EF" w:rsidRPr="00425C8F" w:rsidRDefault="002938EF" w:rsidP="00762089">
            <w:pPr>
              <w:pStyle w:val="Footer"/>
              <w:tabs>
                <w:tab w:val="clear" w:pos="4320"/>
                <w:tab w:val="clear" w:pos="8640"/>
              </w:tabs>
              <w:rPr>
                <w:rFonts w:ascii="Arial" w:hAnsi="Arial" w:cs="Arial"/>
                <w:sz w:val="20"/>
                <w:szCs w:val="20"/>
              </w:rPr>
            </w:pPr>
            <w:r w:rsidRPr="00425C8F">
              <w:rPr>
                <w:rFonts w:ascii="Arial" w:hAnsi="Arial" w:cs="Arial"/>
                <w:sz w:val="20"/>
                <w:szCs w:val="20"/>
              </w:rPr>
              <w:t>M</w:t>
            </w:r>
          </w:p>
        </w:tc>
      </w:tr>
      <w:tr w:rsidR="002938EF" w:rsidRPr="00425C8F" w:rsidTr="00762089">
        <w:trPr>
          <w:trHeight w:val="277"/>
        </w:trPr>
        <w:tc>
          <w:tcPr>
            <w:tcW w:w="1440" w:type="dxa"/>
            <w:tcBorders>
              <w:top w:val="single" w:sz="6" w:space="0" w:color="000000"/>
              <w:bottom w:val="single" w:sz="6" w:space="0" w:color="000000"/>
            </w:tcBorders>
          </w:tcPr>
          <w:p w:rsidR="002938EF" w:rsidRPr="00425C8F" w:rsidRDefault="002938EF" w:rsidP="00762089">
            <w:pPr>
              <w:pStyle w:val="Tablecontent"/>
            </w:pPr>
            <w:r w:rsidRPr="00425C8F">
              <w:t>MESSAGE</w:t>
            </w:r>
          </w:p>
        </w:tc>
        <w:tc>
          <w:tcPr>
            <w:tcW w:w="1254" w:type="dxa"/>
            <w:tcBorders>
              <w:top w:val="single" w:sz="6" w:space="0" w:color="000000"/>
              <w:bottom w:val="single" w:sz="6" w:space="0" w:color="000000"/>
            </w:tcBorders>
            <w:vAlign w:val="center"/>
          </w:tcPr>
          <w:p w:rsidR="002938EF" w:rsidRPr="00425C8F" w:rsidRDefault="002938EF" w:rsidP="00762089">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 xml:space="preserve">Message </w:t>
            </w:r>
          </w:p>
          <w:p w:rsidR="002938EF" w:rsidRPr="00425C8F" w:rsidRDefault="002938EF" w:rsidP="00762089">
            <w:pPr>
              <w:pStyle w:val="Footer"/>
              <w:tabs>
                <w:tab w:val="clear" w:pos="4320"/>
                <w:tab w:val="clear" w:pos="8640"/>
              </w:tabs>
              <w:rPr>
                <w:rFonts w:ascii="Arial" w:hAnsi="Arial" w:cs="Arial"/>
                <w:sz w:val="20"/>
                <w:szCs w:val="20"/>
                <w:highlight w:val="white"/>
              </w:rPr>
            </w:pPr>
          </w:p>
        </w:tc>
        <w:tc>
          <w:tcPr>
            <w:tcW w:w="2551" w:type="dxa"/>
            <w:tcBorders>
              <w:top w:val="single" w:sz="6" w:space="0" w:color="000000"/>
              <w:bottom w:val="single" w:sz="6" w:space="0" w:color="000000"/>
            </w:tcBorders>
            <w:vAlign w:val="center"/>
          </w:tcPr>
          <w:p w:rsidR="002938EF" w:rsidRPr="00425C8F" w:rsidRDefault="002938EF" w:rsidP="00762089">
            <w:pPr>
              <w:pStyle w:val="Footer"/>
              <w:tabs>
                <w:tab w:val="clear" w:pos="4320"/>
                <w:tab w:val="clear" w:pos="8640"/>
              </w:tabs>
              <w:rPr>
                <w:rFonts w:ascii="Arial" w:hAnsi="Arial" w:cs="Arial"/>
                <w:sz w:val="20"/>
                <w:szCs w:val="20"/>
              </w:rPr>
            </w:pPr>
            <w:r w:rsidRPr="00425C8F">
              <w:rPr>
                <w:rFonts w:ascii="Arial" w:hAnsi="Arial" w:cs="Arial"/>
                <w:sz w:val="20"/>
                <w:szCs w:val="20"/>
              </w:rPr>
              <w:t xml:space="preserve">Message to be displayed </w:t>
            </w:r>
          </w:p>
        </w:tc>
        <w:tc>
          <w:tcPr>
            <w:tcW w:w="1134" w:type="dxa"/>
            <w:tcBorders>
              <w:top w:val="single" w:sz="6" w:space="0" w:color="000000"/>
              <w:bottom w:val="single" w:sz="6" w:space="0" w:color="000000"/>
            </w:tcBorders>
          </w:tcPr>
          <w:p w:rsidR="002938EF" w:rsidRPr="00425C8F" w:rsidRDefault="002938EF" w:rsidP="00762089">
            <w:pPr>
              <w:pStyle w:val="Tablecontent"/>
            </w:pPr>
          </w:p>
        </w:tc>
        <w:tc>
          <w:tcPr>
            <w:tcW w:w="1901" w:type="dxa"/>
            <w:tcBorders>
              <w:top w:val="single" w:sz="6" w:space="0" w:color="000000"/>
              <w:bottom w:val="single" w:sz="6" w:space="0" w:color="000000"/>
            </w:tcBorders>
            <w:vAlign w:val="center"/>
          </w:tcPr>
          <w:p w:rsidR="002938EF" w:rsidRPr="00425C8F" w:rsidRDefault="002938EF" w:rsidP="00762089">
            <w:pPr>
              <w:pStyle w:val="Footer"/>
              <w:tabs>
                <w:tab w:val="clear" w:pos="4320"/>
                <w:tab w:val="clear" w:pos="8640"/>
              </w:tabs>
              <w:rPr>
                <w:rFonts w:ascii="Arial" w:hAnsi="Arial" w:cs="Arial"/>
                <w:sz w:val="20"/>
                <w:szCs w:val="20"/>
              </w:rPr>
            </w:pPr>
            <w:r w:rsidRPr="00425C8F">
              <w:rPr>
                <w:lang w:val="en-IN"/>
              </w:rPr>
              <w:t>A (500)</w:t>
            </w:r>
          </w:p>
        </w:tc>
        <w:tc>
          <w:tcPr>
            <w:tcW w:w="1316" w:type="dxa"/>
            <w:tcBorders>
              <w:top w:val="single" w:sz="6" w:space="0" w:color="000000"/>
              <w:bottom w:val="single" w:sz="6" w:space="0" w:color="000000"/>
            </w:tcBorders>
            <w:vAlign w:val="center"/>
          </w:tcPr>
          <w:p w:rsidR="002938EF" w:rsidRPr="00425C8F" w:rsidRDefault="002938EF" w:rsidP="002938EF">
            <w:pPr>
              <w:pStyle w:val="Tablecontent"/>
              <w:rPr>
                <w:lang w:val="en-IN"/>
              </w:rPr>
            </w:pPr>
            <w:r w:rsidRPr="00425C8F">
              <w:rPr>
                <w:lang w:val="en-IN"/>
              </w:rPr>
              <w:t>O</w:t>
            </w:r>
          </w:p>
          <w:p w:rsidR="002938EF" w:rsidRPr="00425C8F" w:rsidRDefault="002938EF" w:rsidP="002938EF">
            <w:pPr>
              <w:pStyle w:val="Footer"/>
              <w:tabs>
                <w:tab w:val="clear" w:pos="4320"/>
                <w:tab w:val="clear" w:pos="8640"/>
              </w:tabs>
              <w:rPr>
                <w:rFonts w:ascii="Arial" w:hAnsi="Arial" w:cs="Arial"/>
                <w:sz w:val="20"/>
                <w:szCs w:val="20"/>
              </w:rPr>
            </w:pPr>
            <w:r w:rsidRPr="00425C8F">
              <w:rPr>
                <w:lang w:val="en-IN"/>
              </w:rPr>
              <w:t>(Tag is mandatory)</w:t>
            </w:r>
          </w:p>
        </w:tc>
      </w:tr>
    </w:tbl>
    <w:p w:rsidR="00064A34" w:rsidRPr="00425C8F" w:rsidRDefault="00064A34" w:rsidP="00633175">
      <w:pPr>
        <w:pStyle w:val="BodyText2"/>
        <w:rPr>
          <w:lang w:val="en-IN"/>
        </w:rPr>
      </w:pPr>
    </w:p>
    <w:p w:rsidR="00064A34" w:rsidRPr="00425C8F" w:rsidRDefault="00064A34" w:rsidP="00633175">
      <w:pPr>
        <w:pStyle w:val="BodyText2"/>
        <w:rPr>
          <w:lang w:val="en-IN"/>
        </w:rPr>
      </w:pPr>
    </w:p>
    <w:p w:rsidR="00064A34" w:rsidRPr="00425C8F" w:rsidRDefault="00064A34" w:rsidP="00633175">
      <w:pPr>
        <w:pStyle w:val="BodyText2"/>
        <w:rPr>
          <w:lang w:val="en-IN"/>
        </w:rPr>
      </w:pPr>
    </w:p>
    <w:p w:rsidR="00064A34" w:rsidRPr="00425C8F" w:rsidRDefault="00064A34" w:rsidP="00337049">
      <w:pPr>
        <w:pStyle w:val="Heading2"/>
        <w:rPr>
          <w:lang w:val="en-IN"/>
        </w:rPr>
      </w:pPr>
      <w:bookmarkStart w:id="796" w:name="_Toc485139735"/>
      <w:r w:rsidRPr="00425C8F">
        <w:rPr>
          <w:lang w:val="en-IN"/>
        </w:rPr>
        <w:t xml:space="preserve">LMS </w:t>
      </w:r>
      <w:r w:rsidR="00463223" w:rsidRPr="00425C8F">
        <w:rPr>
          <w:lang w:val="en-IN"/>
        </w:rPr>
        <w:t xml:space="preserve">Points </w:t>
      </w:r>
      <w:r w:rsidRPr="00425C8F">
        <w:rPr>
          <w:lang w:val="en-IN"/>
        </w:rPr>
        <w:t>Redemption</w:t>
      </w:r>
      <w:bookmarkEnd w:id="796"/>
    </w:p>
    <w:p w:rsidR="00064A34" w:rsidRPr="00425C8F" w:rsidRDefault="00064A34" w:rsidP="00064A34">
      <w:pPr>
        <w:pStyle w:val="BodyText2"/>
      </w:pPr>
    </w:p>
    <w:p w:rsidR="00064A34" w:rsidRPr="00425C8F" w:rsidRDefault="00064A34" w:rsidP="00064A34">
      <w:pPr>
        <w:pStyle w:val="Heading"/>
        <w:rPr>
          <w:color w:val="auto"/>
        </w:rPr>
      </w:pPr>
      <w:r w:rsidRPr="00425C8F">
        <w:rPr>
          <w:color w:val="auto"/>
        </w:rPr>
        <w:t>Request Syntax</w:t>
      </w:r>
    </w:p>
    <w:p w:rsidR="00064A34" w:rsidRPr="00425C8F" w:rsidRDefault="00064A34" w:rsidP="00633175">
      <w:pPr>
        <w:pStyle w:val="BodyText2"/>
        <w:rPr>
          <w:lang w:val="en-IN"/>
        </w:rPr>
      </w:pPr>
    </w:p>
    <w:p w:rsidR="00064A34" w:rsidRPr="00425C8F" w:rsidRDefault="00064A34" w:rsidP="00064A34">
      <w:pPr>
        <w:pStyle w:val="Code"/>
        <w:ind w:left="1440"/>
        <w:jc w:val="left"/>
        <w:rPr>
          <w:lang w:val="fr-FR"/>
        </w:rPr>
      </w:pPr>
      <w:r w:rsidRPr="00425C8F">
        <w:rPr>
          <w:lang w:val="fr-FR"/>
        </w:rPr>
        <w:t>DATA=&lt;</w:t>
      </w:r>
      <w:proofErr w:type="gramStart"/>
      <w:r w:rsidRPr="00425C8F">
        <w:rPr>
          <w:lang w:val="fr-FR"/>
        </w:rPr>
        <w:t>?xml</w:t>
      </w:r>
      <w:proofErr w:type="gramEnd"/>
      <w:r w:rsidRPr="00425C8F">
        <w:rPr>
          <w:lang w:val="fr-FR"/>
        </w:rPr>
        <w:t xml:space="preserve"> version="1.0"?&gt;&lt;!DOCTYPE COMMAND PUBLIC "-//Ocam//DTD XML Command 1.0//EN" "xml/command.dtd"&gt;</w:t>
      </w:r>
    </w:p>
    <w:p w:rsidR="00064A34" w:rsidRPr="00425C8F" w:rsidRDefault="00064A34" w:rsidP="00064A34">
      <w:pPr>
        <w:pStyle w:val="Code"/>
        <w:ind w:left="1440"/>
        <w:jc w:val="left"/>
        <w:rPr>
          <w:lang w:val="fr-FR"/>
        </w:rPr>
      </w:pPr>
      <w:r w:rsidRPr="00425C8F">
        <w:rPr>
          <w:lang w:val="fr-FR"/>
        </w:rPr>
        <w:t>&lt;COMMAND&gt;</w:t>
      </w:r>
    </w:p>
    <w:p w:rsidR="00064A34" w:rsidRDefault="00064A34" w:rsidP="00064A34">
      <w:pPr>
        <w:pStyle w:val="Code"/>
        <w:ind w:left="2160"/>
        <w:jc w:val="left"/>
        <w:rPr>
          <w:lang w:val="fr-FR"/>
        </w:rPr>
      </w:pPr>
      <w:r w:rsidRPr="00425C8F">
        <w:rPr>
          <w:lang w:val="fr-FR"/>
        </w:rPr>
        <w:t>&lt;TYPE&gt;LMSPTRED&lt;/TYPE&gt;</w:t>
      </w:r>
    </w:p>
    <w:p w:rsidR="00D53168" w:rsidRPr="00425C8F" w:rsidRDefault="00D53168" w:rsidP="00064A34">
      <w:pPr>
        <w:pStyle w:val="Code"/>
        <w:ind w:left="2160"/>
        <w:jc w:val="left"/>
        <w:rPr>
          <w:lang w:val="fr-FR"/>
        </w:rPr>
      </w:pPr>
      <w:r>
        <w:rPr>
          <w:rFonts w:cs="Courier New"/>
          <w:sz w:val="18"/>
          <w:szCs w:val="18"/>
        </w:rPr>
        <w:t>&lt;PRODUCTCODE&gt;Product short code of product</w:t>
      </w:r>
      <w:r w:rsidRPr="002D18B4">
        <w:rPr>
          <w:rFonts w:cs="Courier New"/>
          <w:sz w:val="18"/>
          <w:szCs w:val="18"/>
        </w:rPr>
        <w:t>&lt;/PRODUCTCODE&gt;</w:t>
      </w:r>
    </w:p>
    <w:p w:rsidR="00064A34" w:rsidRPr="00425C8F" w:rsidRDefault="00064A34" w:rsidP="00064A34">
      <w:pPr>
        <w:pStyle w:val="Code"/>
        <w:ind w:left="2160"/>
        <w:jc w:val="left"/>
        <w:rPr>
          <w:lang w:val="fr-FR"/>
        </w:rPr>
      </w:pPr>
      <w:r w:rsidRPr="00425C8F">
        <w:rPr>
          <w:lang w:val="fr-FR"/>
        </w:rPr>
        <w:t>&lt;EXTNWCODE&gt;NG&lt;/EXTNWCODE&gt;</w:t>
      </w:r>
    </w:p>
    <w:p w:rsidR="00064A34" w:rsidRPr="00425C8F" w:rsidRDefault="00064A34" w:rsidP="00064A34">
      <w:pPr>
        <w:pStyle w:val="Code"/>
        <w:ind w:left="2160"/>
        <w:jc w:val="left"/>
        <w:rPr>
          <w:lang w:val="fr-FR"/>
        </w:rPr>
      </w:pPr>
      <w:r w:rsidRPr="00425C8F">
        <w:rPr>
          <w:lang w:val="fr-FR"/>
        </w:rPr>
        <w:t>&lt;DATE&gt;14/03/25&lt;/DATE&gt;</w:t>
      </w:r>
    </w:p>
    <w:p w:rsidR="00064A34" w:rsidRPr="00425C8F" w:rsidRDefault="00064A34" w:rsidP="00064A34">
      <w:pPr>
        <w:pStyle w:val="Code"/>
        <w:ind w:left="2160"/>
        <w:jc w:val="left"/>
        <w:rPr>
          <w:lang w:val="fr-FR"/>
        </w:rPr>
      </w:pPr>
      <w:r w:rsidRPr="00425C8F">
        <w:rPr>
          <w:lang w:val="fr-FR"/>
        </w:rPr>
        <w:t>&lt;MSISDN&gt;&lt;/MSISDN&gt;</w:t>
      </w:r>
    </w:p>
    <w:p w:rsidR="00064A34" w:rsidRPr="00425C8F" w:rsidRDefault="00064A34" w:rsidP="00064A34">
      <w:pPr>
        <w:pStyle w:val="Code"/>
        <w:ind w:left="2160"/>
        <w:jc w:val="left"/>
        <w:rPr>
          <w:lang w:val="fr-FR"/>
        </w:rPr>
      </w:pPr>
      <w:r w:rsidRPr="00425C8F">
        <w:rPr>
          <w:lang w:val="fr-FR"/>
        </w:rPr>
        <w:t>&lt;PIN&gt;&lt;/PIN&gt;</w:t>
      </w:r>
    </w:p>
    <w:p w:rsidR="00064A34" w:rsidRPr="00425C8F" w:rsidRDefault="00064A34" w:rsidP="00064A34">
      <w:pPr>
        <w:pStyle w:val="Code"/>
        <w:ind w:left="2160"/>
        <w:jc w:val="left"/>
        <w:rPr>
          <w:lang w:val="fr-FR"/>
        </w:rPr>
      </w:pPr>
      <w:r w:rsidRPr="00425C8F">
        <w:rPr>
          <w:lang w:val="fr-FR"/>
        </w:rPr>
        <w:t>&lt;LOGINID&gt;&lt;/LOGINID&gt;</w:t>
      </w:r>
    </w:p>
    <w:p w:rsidR="00064A34" w:rsidRPr="00425C8F" w:rsidRDefault="00064A34" w:rsidP="00064A34">
      <w:pPr>
        <w:pStyle w:val="Code"/>
        <w:ind w:left="2160"/>
        <w:jc w:val="left"/>
        <w:rPr>
          <w:lang w:val="fr-FR"/>
        </w:rPr>
      </w:pPr>
      <w:r w:rsidRPr="00425C8F">
        <w:rPr>
          <w:lang w:val="fr-FR"/>
        </w:rPr>
        <w:t>&lt;PASSWORD&gt;&lt;/PASSWORD&gt;</w:t>
      </w:r>
    </w:p>
    <w:p w:rsidR="00064A34" w:rsidRPr="00425C8F" w:rsidRDefault="00064A34" w:rsidP="00064A34">
      <w:pPr>
        <w:pStyle w:val="Code"/>
        <w:ind w:left="2160"/>
        <w:jc w:val="left"/>
        <w:rPr>
          <w:lang w:val="fr-FR"/>
        </w:rPr>
      </w:pPr>
      <w:r w:rsidRPr="00425C8F">
        <w:rPr>
          <w:lang w:val="fr-FR"/>
        </w:rPr>
        <w:t>&lt;EXTCODE&gt;5757&lt;/EXTCODE&gt;</w:t>
      </w:r>
    </w:p>
    <w:p w:rsidR="00064A34" w:rsidRPr="00425C8F" w:rsidRDefault="00064A34" w:rsidP="00064A34">
      <w:pPr>
        <w:pStyle w:val="Code"/>
        <w:ind w:left="2160"/>
        <w:jc w:val="left"/>
        <w:rPr>
          <w:lang w:val="fr-FR"/>
        </w:rPr>
      </w:pPr>
      <w:r w:rsidRPr="00425C8F">
        <w:rPr>
          <w:lang w:val="fr-FR"/>
        </w:rPr>
        <w:t>&lt;POINTS&gt;100&lt;/POINTS&gt;</w:t>
      </w:r>
    </w:p>
    <w:p w:rsidR="00064A34" w:rsidRPr="00425C8F" w:rsidRDefault="00064A34" w:rsidP="00064A34">
      <w:pPr>
        <w:pStyle w:val="Code"/>
        <w:ind w:left="1440"/>
        <w:jc w:val="left"/>
        <w:rPr>
          <w:lang w:val="fr-FR"/>
        </w:rPr>
      </w:pPr>
      <w:r w:rsidRPr="00425C8F">
        <w:rPr>
          <w:lang w:val="fr-FR"/>
        </w:rPr>
        <w:t>&lt;/COMMAND&gt;</w:t>
      </w:r>
    </w:p>
    <w:p w:rsidR="00064A34" w:rsidRPr="00425C8F" w:rsidRDefault="00064A34" w:rsidP="00633175">
      <w:pPr>
        <w:pStyle w:val="BodyText2"/>
        <w:rPr>
          <w:lang w:val="en-IN"/>
        </w:rPr>
      </w:pPr>
    </w:p>
    <w:p w:rsidR="00CE2DC9" w:rsidRPr="00425C8F" w:rsidRDefault="00CE2DC9" w:rsidP="00633175">
      <w:pPr>
        <w:pStyle w:val="BodyText2"/>
        <w:rPr>
          <w:lang w:val="en-IN"/>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CE2DC9" w:rsidRPr="00425C8F" w:rsidTr="00077486">
        <w:trPr>
          <w:trHeight w:val="277"/>
          <w:tblHeader/>
        </w:trPr>
        <w:tc>
          <w:tcPr>
            <w:tcW w:w="1440" w:type="dxa"/>
            <w:tcBorders>
              <w:top w:val="single" w:sz="4" w:space="0" w:color="000000"/>
              <w:bottom w:val="single" w:sz="6" w:space="0" w:color="000000"/>
            </w:tcBorders>
            <w:shd w:val="clear" w:color="auto" w:fill="E31837"/>
          </w:tcPr>
          <w:p w:rsidR="00CE2DC9" w:rsidRPr="00425C8F" w:rsidRDefault="00CE2DC9" w:rsidP="00077486">
            <w:pPr>
              <w:pStyle w:val="TableColumnLabels"/>
              <w:rPr>
                <w:color w:val="auto"/>
              </w:rPr>
            </w:pPr>
            <w:r w:rsidRPr="00425C8F">
              <w:rPr>
                <w:color w:val="auto"/>
              </w:rPr>
              <w:t>TAG</w:t>
            </w:r>
          </w:p>
        </w:tc>
        <w:tc>
          <w:tcPr>
            <w:tcW w:w="1254" w:type="dxa"/>
            <w:tcBorders>
              <w:top w:val="single" w:sz="4" w:space="0" w:color="000000"/>
              <w:bottom w:val="single" w:sz="6" w:space="0" w:color="000000"/>
            </w:tcBorders>
            <w:shd w:val="clear" w:color="auto" w:fill="E31837"/>
          </w:tcPr>
          <w:p w:rsidR="00CE2DC9" w:rsidRPr="00425C8F" w:rsidRDefault="00CE2DC9" w:rsidP="00077486">
            <w:pPr>
              <w:pStyle w:val="TableColumnLabels"/>
              <w:rPr>
                <w:color w:val="auto"/>
              </w:rPr>
            </w:pPr>
            <w:r w:rsidRPr="00425C8F">
              <w:rPr>
                <w:color w:val="auto"/>
              </w:rPr>
              <w:t>Fields</w:t>
            </w:r>
          </w:p>
        </w:tc>
        <w:tc>
          <w:tcPr>
            <w:tcW w:w="2551" w:type="dxa"/>
            <w:tcBorders>
              <w:top w:val="single" w:sz="4" w:space="0" w:color="000000"/>
              <w:bottom w:val="single" w:sz="6" w:space="0" w:color="000000"/>
            </w:tcBorders>
            <w:shd w:val="clear" w:color="auto" w:fill="E31837"/>
          </w:tcPr>
          <w:p w:rsidR="00CE2DC9" w:rsidRPr="00425C8F" w:rsidRDefault="00CE2DC9" w:rsidP="00077486">
            <w:pPr>
              <w:pStyle w:val="TableColumnLabels"/>
              <w:rPr>
                <w:color w:val="auto"/>
              </w:rPr>
            </w:pPr>
            <w:r w:rsidRPr="00425C8F">
              <w:rPr>
                <w:color w:val="auto"/>
              </w:rPr>
              <w:t>Remarks</w:t>
            </w:r>
          </w:p>
        </w:tc>
        <w:tc>
          <w:tcPr>
            <w:tcW w:w="1134" w:type="dxa"/>
            <w:tcBorders>
              <w:top w:val="single" w:sz="4" w:space="0" w:color="000000"/>
              <w:bottom w:val="single" w:sz="6" w:space="0" w:color="000000"/>
            </w:tcBorders>
            <w:shd w:val="clear" w:color="auto" w:fill="E31837"/>
          </w:tcPr>
          <w:p w:rsidR="00CE2DC9" w:rsidRPr="00425C8F" w:rsidRDefault="00CE2DC9" w:rsidP="00077486">
            <w:pPr>
              <w:pStyle w:val="TableColumnLabels"/>
              <w:rPr>
                <w:color w:val="auto"/>
              </w:rPr>
            </w:pPr>
            <w:r w:rsidRPr="00425C8F">
              <w:rPr>
                <w:color w:val="auto"/>
              </w:rPr>
              <w:t>Example</w:t>
            </w:r>
          </w:p>
        </w:tc>
        <w:tc>
          <w:tcPr>
            <w:tcW w:w="1901" w:type="dxa"/>
            <w:tcBorders>
              <w:top w:val="single" w:sz="4" w:space="0" w:color="000000"/>
              <w:bottom w:val="single" w:sz="6" w:space="0" w:color="000000"/>
            </w:tcBorders>
            <w:shd w:val="clear" w:color="auto" w:fill="E31837"/>
          </w:tcPr>
          <w:p w:rsidR="00CE2DC9" w:rsidRPr="00425C8F" w:rsidRDefault="00CE2DC9" w:rsidP="00077486">
            <w:pPr>
              <w:pStyle w:val="TableColumnLabels"/>
              <w:rPr>
                <w:color w:val="auto"/>
              </w:rPr>
            </w:pPr>
            <w:r w:rsidRPr="00425C8F">
              <w:rPr>
                <w:color w:val="auto"/>
              </w:rPr>
              <w:t>Field Type</w:t>
            </w:r>
          </w:p>
        </w:tc>
        <w:tc>
          <w:tcPr>
            <w:tcW w:w="1316" w:type="dxa"/>
            <w:tcBorders>
              <w:top w:val="single" w:sz="4" w:space="0" w:color="000000"/>
              <w:bottom w:val="single" w:sz="6" w:space="0" w:color="000000"/>
            </w:tcBorders>
            <w:shd w:val="clear" w:color="auto" w:fill="E31837"/>
          </w:tcPr>
          <w:p w:rsidR="00CE2DC9" w:rsidRPr="00425C8F" w:rsidRDefault="00CE2DC9" w:rsidP="00077486">
            <w:pPr>
              <w:pStyle w:val="TableColumnLabels"/>
              <w:rPr>
                <w:color w:val="auto"/>
              </w:rPr>
            </w:pPr>
            <w:r w:rsidRPr="00425C8F">
              <w:rPr>
                <w:color w:val="auto"/>
              </w:rPr>
              <w:t>Optional/</w:t>
            </w:r>
          </w:p>
          <w:p w:rsidR="00CE2DC9" w:rsidRPr="00425C8F" w:rsidRDefault="00CE2DC9" w:rsidP="00077486">
            <w:pPr>
              <w:pStyle w:val="TableColumnLabels"/>
              <w:rPr>
                <w:color w:val="auto"/>
              </w:rPr>
            </w:pPr>
            <w:r w:rsidRPr="00425C8F">
              <w:rPr>
                <w:color w:val="auto"/>
              </w:rPr>
              <w:t>Mandatory</w:t>
            </w:r>
          </w:p>
        </w:tc>
      </w:tr>
      <w:tr w:rsidR="00CE2DC9" w:rsidRPr="00425C8F" w:rsidTr="00077486">
        <w:trPr>
          <w:trHeight w:val="277"/>
        </w:trPr>
        <w:tc>
          <w:tcPr>
            <w:tcW w:w="1440" w:type="dxa"/>
            <w:tcBorders>
              <w:top w:val="single" w:sz="6" w:space="0" w:color="000000"/>
              <w:bottom w:val="single" w:sz="6" w:space="0" w:color="000000"/>
            </w:tcBorders>
          </w:tcPr>
          <w:p w:rsidR="00CE2DC9" w:rsidRPr="00425C8F" w:rsidRDefault="00CE2DC9" w:rsidP="00077486">
            <w:pPr>
              <w:pStyle w:val="Tablecontent"/>
            </w:pPr>
            <w:r w:rsidRPr="00425C8F">
              <w:t>TYPE</w:t>
            </w:r>
          </w:p>
        </w:tc>
        <w:tc>
          <w:tcPr>
            <w:tcW w:w="1254" w:type="dxa"/>
            <w:tcBorders>
              <w:top w:val="single" w:sz="6" w:space="0" w:color="000000"/>
              <w:bottom w:val="single" w:sz="6" w:space="0" w:color="000000"/>
            </w:tcBorders>
          </w:tcPr>
          <w:p w:rsidR="00CE2DC9" w:rsidRPr="00425C8F" w:rsidRDefault="00077486" w:rsidP="00077486">
            <w:pPr>
              <w:pStyle w:val="Tablecontent"/>
            </w:pPr>
            <w:r w:rsidRPr="00425C8F">
              <w:rPr>
                <w:lang w:val="en-IN"/>
              </w:rPr>
              <w:t>Request type</w:t>
            </w:r>
          </w:p>
        </w:tc>
        <w:tc>
          <w:tcPr>
            <w:tcW w:w="2551" w:type="dxa"/>
            <w:tcBorders>
              <w:top w:val="single" w:sz="6" w:space="0" w:color="000000"/>
              <w:bottom w:val="single" w:sz="6" w:space="0" w:color="000000"/>
            </w:tcBorders>
          </w:tcPr>
          <w:p w:rsidR="00CE2DC9" w:rsidRPr="00425C8F" w:rsidRDefault="00CE2DC9" w:rsidP="00077486">
            <w:pPr>
              <w:pStyle w:val="Tablecontent"/>
            </w:pPr>
            <w:r w:rsidRPr="00425C8F">
              <w:rPr>
                <w:lang w:val="en-IN"/>
              </w:rPr>
              <w:t>Request Type, should be sent with each request – fixed</w:t>
            </w:r>
          </w:p>
        </w:tc>
        <w:tc>
          <w:tcPr>
            <w:tcW w:w="1134" w:type="dxa"/>
            <w:tcBorders>
              <w:top w:val="single" w:sz="6" w:space="0" w:color="000000"/>
              <w:bottom w:val="single" w:sz="6" w:space="0" w:color="000000"/>
            </w:tcBorders>
          </w:tcPr>
          <w:p w:rsidR="00CE2DC9" w:rsidRPr="00425C8F" w:rsidRDefault="00D35B5D" w:rsidP="00077486">
            <w:pPr>
              <w:pStyle w:val="Tablecontent"/>
            </w:pPr>
            <w:r w:rsidRPr="00425C8F">
              <w:rPr>
                <w:lang w:val="fr-FR"/>
              </w:rPr>
              <w:t>LMSPTRED</w:t>
            </w:r>
          </w:p>
        </w:tc>
        <w:tc>
          <w:tcPr>
            <w:tcW w:w="1901" w:type="dxa"/>
            <w:tcBorders>
              <w:top w:val="single" w:sz="6" w:space="0" w:color="000000"/>
              <w:bottom w:val="single" w:sz="6" w:space="0" w:color="000000"/>
            </w:tcBorders>
          </w:tcPr>
          <w:p w:rsidR="00CE2DC9" w:rsidRPr="00425C8F" w:rsidRDefault="00CE2DC9" w:rsidP="00077486">
            <w:pPr>
              <w:pStyle w:val="Tablecontent"/>
            </w:pPr>
            <w:r w:rsidRPr="00425C8F">
              <w:rPr>
                <w:lang w:val="en-IN"/>
              </w:rPr>
              <w:t>A (20)</w:t>
            </w:r>
          </w:p>
        </w:tc>
        <w:tc>
          <w:tcPr>
            <w:tcW w:w="1316" w:type="dxa"/>
            <w:tcBorders>
              <w:top w:val="single" w:sz="6" w:space="0" w:color="000000"/>
              <w:bottom w:val="single" w:sz="6" w:space="0" w:color="000000"/>
            </w:tcBorders>
          </w:tcPr>
          <w:p w:rsidR="00CE2DC9" w:rsidRPr="00425C8F" w:rsidRDefault="00CE2DC9" w:rsidP="00077486">
            <w:pPr>
              <w:pStyle w:val="Tablecontent"/>
            </w:pPr>
            <w:r w:rsidRPr="00425C8F">
              <w:t>M</w:t>
            </w:r>
            <w:r w:rsidR="008E2D7B" w:rsidRPr="00425C8F">
              <w:rPr>
                <w:lang w:val="en-IN"/>
              </w:rPr>
              <w:t>(Tag is mandatory)</w:t>
            </w:r>
          </w:p>
        </w:tc>
      </w:tr>
      <w:tr w:rsidR="00D53168" w:rsidRPr="00425C8F" w:rsidTr="00077486">
        <w:trPr>
          <w:trHeight w:val="277"/>
        </w:trPr>
        <w:tc>
          <w:tcPr>
            <w:tcW w:w="1440" w:type="dxa"/>
            <w:tcBorders>
              <w:top w:val="single" w:sz="6" w:space="0" w:color="000000"/>
              <w:bottom w:val="single" w:sz="6" w:space="0" w:color="000000"/>
            </w:tcBorders>
          </w:tcPr>
          <w:p w:rsidR="00D53168" w:rsidRPr="00425C8F" w:rsidRDefault="00D53168" w:rsidP="00077486">
            <w:pPr>
              <w:pStyle w:val="Tablecontent"/>
            </w:pPr>
          </w:p>
        </w:tc>
        <w:tc>
          <w:tcPr>
            <w:tcW w:w="1254" w:type="dxa"/>
            <w:tcBorders>
              <w:top w:val="single" w:sz="6" w:space="0" w:color="000000"/>
              <w:bottom w:val="single" w:sz="6" w:space="0" w:color="000000"/>
            </w:tcBorders>
          </w:tcPr>
          <w:p w:rsidR="00D53168" w:rsidRPr="00425C8F" w:rsidRDefault="00D53168" w:rsidP="00077486">
            <w:pPr>
              <w:pStyle w:val="Tablecontent"/>
              <w:rPr>
                <w:lang w:val="en-IN"/>
              </w:rPr>
            </w:pPr>
          </w:p>
        </w:tc>
        <w:tc>
          <w:tcPr>
            <w:tcW w:w="2551" w:type="dxa"/>
            <w:tcBorders>
              <w:top w:val="single" w:sz="6" w:space="0" w:color="000000"/>
              <w:bottom w:val="single" w:sz="6" w:space="0" w:color="000000"/>
            </w:tcBorders>
          </w:tcPr>
          <w:p w:rsidR="00D53168" w:rsidRPr="00425C8F" w:rsidRDefault="00D53168" w:rsidP="00077486">
            <w:pPr>
              <w:pStyle w:val="Tablecontent"/>
              <w:rPr>
                <w:lang w:val="en-IN"/>
              </w:rPr>
            </w:pPr>
          </w:p>
        </w:tc>
        <w:tc>
          <w:tcPr>
            <w:tcW w:w="1134" w:type="dxa"/>
            <w:tcBorders>
              <w:top w:val="single" w:sz="6" w:space="0" w:color="000000"/>
              <w:bottom w:val="single" w:sz="6" w:space="0" w:color="000000"/>
            </w:tcBorders>
          </w:tcPr>
          <w:p w:rsidR="00D53168" w:rsidRPr="00425C8F" w:rsidRDefault="00D53168" w:rsidP="00077486">
            <w:pPr>
              <w:pStyle w:val="Tablecontent"/>
              <w:rPr>
                <w:lang w:val="fr-FR"/>
              </w:rPr>
            </w:pPr>
          </w:p>
        </w:tc>
        <w:tc>
          <w:tcPr>
            <w:tcW w:w="1901" w:type="dxa"/>
            <w:tcBorders>
              <w:top w:val="single" w:sz="6" w:space="0" w:color="000000"/>
              <w:bottom w:val="single" w:sz="6" w:space="0" w:color="000000"/>
            </w:tcBorders>
          </w:tcPr>
          <w:p w:rsidR="00D53168" w:rsidRPr="00425C8F" w:rsidRDefault="00D53168" w:rsidP="00077486">
            <w:pPr>
              <w:pStyle w:val="Tablecontent"/>
              <w:rPr>
                <w:lang w:val="en-IN"/>
              </w:rPr>
            </w:pPr>
          </w:p>
        </w:tc>
        <w:tc>
          <w:tcPr>
            <w:tcW w:w="1316" w:type="dxa"/>
            <w:tcBorders>
              <w:top w:val="single" w:sz="6" w:space="0" w:color="000000"/>
              <w:bottom w:val="single" w:sz="6" w:space="0" w:color="000000"/>
            </w:tcBorders>
          </w:tcPr>
          <w:p w:rsidR="00D53168" w:rsidRPr="00425C8F" w:rsidRDefault="00D53168" w:rsidP="00077486">
            <w:pPr>
              <w:pStyle w:val="Tablecontent"/>
            </w:pPr>
          </w:p>
        </w:tc>
      </w:tr>
      <w:tr w:rsidR="00CE2DC9" w:rsidRPr="00425C8F" w:rsidTr="00077486">
        <w:trPr>
          <w:trHeight w:val="277"/>
        </w:trPr>
        <w:tc>
          <w:tcPr>
            <w:tcW w:w="1440" w:type="dxa"/>
            <w:tcBorders>
              <w:top w:val="single" w:sz="6" w:space="0" w:color="000000"/>
              <w:bottom w:val="single" w:sz="6" w:space="0" w:color="000000"/>
            </w:tcBorders>
          </w:tcPr>
          <w:p w:rsidR="00CE2DC9" w:rsidRPr="00425C8F" w:rsidRDefault="00CE2DC9" w:rsidP="00077486">
            <w:pPr>
              <w:pStyle w:val="Tablecontent"/>
            </w:pPr>
            <w:r w:rsidRPr="00425C8F">
              <w:t>EXTNWCODE</w:t>
            </w:r>
          </w:p>
        </w:tc>
        <w:tc>
          <w:tcPr>
            <w:tcW w:w="1254" w:type="dxa"/>
            <w:tcBorders>
              <w:top w:val="single" w:sz="6" w:space="0" w:color="000000"/>
              <w:bottom w:val="single" w:sz="6" w:space="0" w:color="000000"/>
            </w:tcBorders>
          </w:tcPr>
          <w:p w:rsidR="00CE2DC9" w:rsidRPr="00425C8F" w:rsidRDefault="00077486" w:rsidP="00077486">
            <w:pPr>
              <w:pStyle w:val="Tablecontent"/>
            </w:pPr>
            <w:r w:rsidRPr="00425C8F">
              <w:t>External Network Code</w:t>
            </w:r>
          </w:p>
        </w:tc>
        <w:tc>
          <w:tcPr>
            <w:tcW w:w="2551" w:type="dxa"/>
            <w:tcBorders>
              <w:top w:val="single" w:sz="6" w:space="0" w:color="000000"/>
              <w:bottom w:val="single" w:sz="6" w:space="0" w:color="000000"/>
            </w:tcBorders>
          </w:tcPr>
          <w:p w:rsidR="00CE2DC9" w:rsidRPr="00425C8F" w:rsidRDefault="005021BA" w:rsidP="00077486">
            <w:pPr>
              <w:pStyle w:val="Tablecontent"/>
            </w:pPr>
            <w:r w:rsidRPr="00425C8F">
              <w:rPr>
                <w:lang w:val="en-IN"/>
              </w:rPr>
              <w:t>External Network Code of the User Should be sent to in the request</w:t>
            </w:r>
          </w:p>
        </w:tc>
        <w:tc>
          <w:tcPr>
            <w:tcW w:w="1134" w:type="dxa"/>
            <w:tcBorders>
              <w:top w:val="single" w:sz="6" w:space="0" w:color="000000"/>
              <w:bottom w:val="single" w:sz="6" w:space="0" w:color="000000"/>
            </w:tcBorders>
          </w:tcPr>
          <w:p w:rsidR="00CE2DC9" w:rsidRPr="00425C8F" w:rsidRDefault="005021BA" w:rsidP="00077486">
            <w:pPr>
              <w:pStyle w:val="Tablecontent"/>
            </w:pPr>
            <w:r w:rsidRPr="00425C8F">
              <w:rPr>
                <w:lang w:val="en-IN"/>
              </w:rPr>
              <w:t>NG</w:t>
            </w:r>
          </w:p>
        </w:tc>
        <w:tc>
          <w:tcPr>
            <w:tcW w:w="1901" w:type="dxa"/>
            <w:tcBorders>
              <w:top w:val="single" w:sz="6" w:space="0" w:color="000000"/>
              <w:bottom w:val="single" w:sz="6" w:space="0" w:color="000000"/>
            </w:tcBorders>
          </w:tcPr>
          <w:p w:rsidR="00CE2DC9" w:rsidRPr="00425C8F" w:rsidRDefault="00CE2DC9" w:rsidP="00077486">
            <w:pPr>
              <w:pStyle w:val="Tablecontent"/>
            </w:pPr>
            <w:r w:rsidRPr="00425C8F">
              <w:rPr>
                <w:lang w:val="en-IN"/>
              </w:rPr>
              <w:t>D (20)</w:t>
            </w:r>
          </w:p>
        </w:tc>
        <w:tc>
          <w:tcPr>
            <w:tcW w:w="1316" w:type="dxa"/>
            <w:tcBorders>
              <w:top w:val="single" w:sz="6" w:space="0" w:color="000000"/>
              <w:bottom w:val="single" w:sz="6" w:space="0" w:color="000000"/>
            </w:tcBorders>
          </w:tcPr>
          <w:p w:rsidR="00CE2DC9" w:rsidRPr="00425C8F" w:rsidRDefault="001067EE" w:rsidP="00077486">
            <w:pPr>
              <w:pStyle w:val="Tablecontent"/>
            </w:pPr>
            <w:r w:rsidRPr="00425C8F">
              <w:rPr>
                <w:lang w:val="en-IN"/>
              </w:rPr>
              <w:t>M</w:t>
            </w:r>
            <w:r w:rsidR="00CE2DC9" w:rsidRPr="00425C8F">
              <w:rPr>
                <w:lang w:val="en-IN"/>
              </w:rPr>
              <w:t xml:space="preserve"> (Tag is mandatory)</w:t>
            </w:r>
          </w:p>
        </w:tc>
      </w:tr>
      <w:tr w:rsidR="00CE2DC9" w:rsidRPr="00425C8F" w:rsidTr="00077486">
        <w:trPr>
          <w:trHeight w:val="277"/>
        </w:trPr>
        <w:tc>
          <w:tcPr>
            <w:tcW w:w="1440" w:type="dxa"/>
            <w:tcBorders>
              <w:top w:val="single" w:sz="6" w:space="0" w:color="000000"/>
              <w:bottom w:val="single" w:sz="6" w:space="0" w:color="000000"/>
            </w:tcBorders>
          </w:tcPr>
          <w:p w:rsidR="00CE2DC9" w:rsidRPr="00425C8F" w:rsidRDefault="00CE2DC9" w:rsidP="00077486">
            <w:pPr>
              <w:pStyle w:val="Tablecontent"/>
            </w:pPr>
            <w:r w:rsidRPr="00425C8F">
              <w:t>DATE</w:t>
            </w:r>
          </w:p>
        </w:tc>
        <w:tc>
          <w:tcPr>
            <w:tcW w:w="1254" w:type="dxa"/>
            <w:tcBorders>
              <w:top w:val="single" w:sz="6" w:space="0" w:color="000000"/>
              <w:bottom w:val="single" w:sz="6" w:space="0" w:color="000000"/>
            </w:tcBorders>
          </w:tcPr>
          <w:p w:rsidR="00CE2DC9" w:rsidRPr="00425C8F" w:rsidRDefault="00077486" w:rsidP="00077486">
            <w:pPr>
              <w:pStyle w:val="Tablecontent"/>
            </w:pPr>
            <w:r w:rsidRPr="00425C8F">
              <w:rPr>
                <w:lang w:val="en-IN"/>
              </w:rPr>
              <w:t>Date and time</w:t>
            </w:r>
          </w:p>
        </w:tc>
        <w:tc>
          <w:tcPr>
            <w:tcW w:w="2551" w:type="dxa"/>
            <w:tcBorders>
              <w:top w:val="single" w:sz="6" w:space="0" w:color="000000"/>
              <w:bottom w:val="single" w:sz="6" w:space="0" w:color="000000"/>
            </w:tcBorders>
          </w:tcPr>
          <w:p w:rsidR="00CE2DC9" w:rsidRPr="00425C8F" w:rsidRDefault="005021BA" w:rsidP="00077486">
            <w:pPr>
              <w:pStyle w:val="TableListBullet1"/>
              <w:jc w:val="left"/>
            </w:pPr>
            <w:r w:rsidRPr="00425C8F">
              <w:rPr>
                <w:lang w:val="en-IN"/>
              </w:rPr>
              <w:t>Date and time on which request was sent by external system, HH are in 24 Hour Format</w:t>
            </w:r>
          </w:p>
        </w:tc>
        <w:tc>
          <w:tcPr>
            <w:tcW w:w="1134" w:type="dxa"/>
            <w:tcBorders>
              <w:top w:val="single" w:sz="6" w:space="0" w:color="000000"/>
              <w:bottom w:val="single" w:sz="6" w:space="0" w:color="000000"/>
            </w:tcBorders>
          </w:tcPr>
          <w:p w:rsidR="00CE2DC9" w:rsidRPr="00425C8F" w:rsidRDefault="005021BA" w:rsidP="00077486">
            <w:pPr>
              <w:pStyle w:val="Tablecontent"/>
            </w:pPr>
            <w:r w:rsidRPr="00425C8F">
              <w:rPr>
                <w:lang w:val="en-IN"/>
              </w:rPr>
              <w:t>DD/MM/YYYY HH24:MI:SS</w:t>
            </w:r>
          </w:p>
        </w:tc>
        <w:tc>
          <w:tcPr>
            <w:tcW w:w="1901" w:type="dxa"/>
            <w:tcBorders>
              <w:top w:val="single" w:sz="6" w:space="0" w:color="000000"/>
              <w:bottom w:val="single" w:sz="6" w:space="0" w:color="000000"/>
            </w:tcBorders>
          </w:tcPr>
          <w:p w:rsidR="00CE2DC9" w:rsidRPr="00425C8F" w:rsidRDefault="005021BA" w:rsidP="00077486">
            <w:pPr>
              <w:pStyle w:val="Tablecontent"/>
            </w:pPr>
            <w:r w:rsidRPr="00425C8F">
              <w:t>D</w:t>
            </w:r>
            <w:r w:rsidR="00CE2DC9" w:rsidRPr="00425C8F">
              <w:t>(</w:t>
            </w:r>
            <w:r w:rsidR="008B41B5" w:rsidRPr="00425C8F">
              <w:t>2</w:t>
            </w:r>
            <w:r w:rsidR="00CE2DC9" w:rsidRPr="00425C8F">
              <w:t>0)</w:t>
            </w:r>
          </w:p>
        </w:tc>
        <w:tc>
          <w:tcPr>
            <w:tcW w:w="1316" w:type="dxa"/>
            <w:tcBorders>
              <w:top w:val="single" w:sz="6" w:space="0" w:color="000000"/>
              <w:bottom w:val="single" w:sz="6" w:space="0" w:color="000000"/>
            </w:tcBorders>
          </w:tcPr>
          <w:p w:rsidR="00CE2DC9" w:rsidRPr="00425C8F" w:rsidRDefault="00CE2DC9" w:rsidP="00077486">
            <w:pPr>
              <w:pStyle w:val="Tablecontent"/>
            </w:pPr>
            <w:r w:rsidRPr="00425C8F">
              <w:t>M</w:t>
            </w:r>
            <w:r w:rsidR="008E2D7B" w:rsidRPr="00425C8F">
              <w:rPr>
                <w:lang w:val="en-IN"/>
              </w:rPr>
              <w:t>(Tag is mandatory)</w:t>
            </w:r>
          </w:p>
        </w:tc>
      </w:tr>
      <w:tr w:rsidR="00CE2DC9" w:rsidRPr="00425C8F" w:rsidTr="00077486">
        <w:trPr>
          <w:trHeight w:val="277"/>
        </w:trPr>
        <w:tc>
          <w:tcPr>
            <w:tcW w:w="1440" w:type="dxa"/>
            <w:tcBorders>
              <w:top w:val="single" w:sz="6" w:space="0" w:color="000000"/>
              <w:bottom w:val="single" w:sz="6" w:space="0" w:color="000000"/>
            </w:tcBorders>
          </w:tcPr>
          <w:p w:rsidR="00CE2DC9" w:rsidRPr="00425C8F" w:rsidRDefault="00CE2DC9" w:rsidP="00077486">
            <w:pPr>
              <w:pStyle w:val="Tablecontent"/>
            </w:pPr>
            <w:r w:rsidRPr="00425C8F">
              <w:t>MSISDN</w:t>
            </w:r>
          </w:p>
        </w:tc>
        <w:tc>
          <w:tcPr>
            <w:tcW w:w="1254" w:type="dxa"/>
            <w:tcBorders>
              <w:top w:val="single" w:sz="6" w:space="0" w:color="000000"/>
              <w:bottom w:val="single" w:sz="6" w:space="0" w:color="000000"/>
            </w:tcBorders>
            <w:vAlign w:val="center"/>
          </w:tcPr>
          <w:p w:rsidR="00CE2DC9" w:rsidRPr="00425C8F" w:rsidRDefault="008B218A" w:rsidP="00077486">
            <w:pPr>
              <w:pStyle w:val="Footer"/>
              <w:tabs>
                <w:tab w:val="clear" w:pos="4320"/>
                <w:tab w:val="clear" w:pos="8640"/>
              </w:tabs>
              <w:rPr>
                <w:rFonts w:ascii="Arial" w:hAnsi="Arial" w:cs="Arial"/>
                <w:sz w:val="20"/>
                <w:szCs w:val="20"/>
              </w:rPr>
            </w:pPr>
            <w:r w:rsidRPr="00425C8F">
              <w:rPr>
                <w:rFonts w:ascii="Arial" w:hAnsi="Arial" w:cs="Arial"/>
                <w:sz w:val="20"/>
                <w:szCs w:val="20"/>
              </w:rPr>
              <w:t>User MSISDN</w:t>
            </w:r>
          </w:p>
        </w:tc>
        <w:tc>
          <w:tcPr>
            <w:tcW w:w="2551" w:type="dxa"/>
            <w:tcBorders>
              <w:top w:val="single" w:sz="6" w:space="0" w:color="000000"/>
              <w:bottom w:val="single" w:sz="6" w:space="0" w:color="000000"/>
            </w:tcBorders>
            <w:vAlign w:val="center"/>
          </w:tcPr>
          <w:p w:rsidR="00CE2DC9" w:rsidRPr="00425C8F" w:rsidRDefault="005021BA" w:rsidP="00077486">
            <w:pPr>
              <w:pStyle w:val="Footer"/>
              <w:tabs>
                <w:tab w:val="clear" w:pos="4320"/>
                <w:tab w:val="clear" w:pos="8640"/>
              </w:tabs>
              <w:rPr>
                <w:rFonts w:ascii="Arial" w:hAnsi="Arial" w:cs="Arial"/>
                <w:sz w:val="20"/>
                <w:szCs w:val="20"/>
              </w:rPr>
            </w:pPr>
            <w:r w:rsidRPr="00425C8F">
              <w:rPr>
                <w:rFonts w:ascii="Arial" w:hAnsi="Arial" w:cs="Arial"/>
                <w:sz w:val="20"/>
                <w:szCs w:val="20"/>
              </w:rPr>
              <w:t>User MSISDN Should Be sent</w:t>
            </w:r>
            <w:proofErr w:type="gramStart"/>
            <w:r w:rsidRPr="00425C8F">
              <w:rPr>
                <w:rFonts w:ascii="Arial" w:hAnsi="Arial" w:cs="Arial"/>
                <w:sz w:val="20"/>
                <w:szCs w:val="20"/>
              </w:rPr>
              <w:t>,</w:t>
            </w:r>
            <w:proofErr w:type="gramEnd"/>
            <w:r w:rsidRPr="00425C8F">
              <w:t xml:space="preserve"> All MSISDN should be in national dial format i.e. with out country code.</w:t>
            </w:r>
          </w:p>
        </w:tc>
        <w:tc>
          <w:tcPr>
            <w:tcW w:w="1134" w:type="dxa"/>
            <w:tcBorders>
              <w:top w:val="single" w:sz="6" w:space="0" w:color="000000"/>
              <w:bottom w:val="single" w:sz="6" w:space="0" w:color="000000"/>
            </w:tcBorders>
          </w:tcPr>
          <w:p w:rsidR="00CE2DC9" w:rsidRPr="00425C8F" w:rsidRDefault="005021BA" w:rsidP="00077486">
            <w:pPr>
              <w:pStyle w:val="Tablecontent"/>
            </w:pPr>
            <w:r w:rsidRPr="00425C8F">
              <w:t>9560058253</w:t>
            </w:r>
          </w:p>
        </w:tc>
        <w:tc>
          <w:tcPr>
            <w:tcW w:w="1901" w:type="dxa"/>
            <w:tcBorders>
              <w:top w:val="single" w:sz="6" w:space="0" w:color="000000"/>
              <w:bottom w:val="single" w:sz="6" w:space="0" w:color="000000"/>
            </w:tcBorders>
            <w:vAlign w:val="center"/>
          </w:tcPr>
          <w:p w:rsidR="00CE2DC9" w:rsidRPr="00425C8F" w:rsidRDefault="00CE2DC9" w:rsidP="00077486">
            <w:pPr>
              <w:pStyle w:val="Footer"/>
              <w:tabs>
                <w:tab w:val="clear" w:pos="4320"/>
                <w:tab w:val="clear" w:pos="8640"/>
              </w:tabs>
              <w:rPr>
                <w:rFonts w:ascii="Arial" w:hAnsi="Arial" w:cs="Arial"/>
                <w:sz w:val="20"/>
                <w:szCs w:val="20"/>
              </w:rPr>
            </w:pPr>
            <w:r w:rsidRPr="00425C8F">
              <w:rPr>
                <w:rFonts w:ascii="Arial" w:hAnsi="Arial" w:cs="Arial"/>
                <w:sz w:val="20"/>
                <w:szCs w:val="20"/>
              </w:rPr>
              <w:t>N(</w:t>
            </w:r>
            <w:r w:rsidR="004017BB" w:rsidRPr="00425C8F">
              <w:rPr>
                <w:rFonts w:ascii="Arial" w:hAnsi="Arial" w:cs="Arial"/>
                <w:sz w:val="20"/>
                <w:szCs w:val="20"/>
              </w:rPr>
              <w:t>2</w:t>
            </w:r>
            <w:r w:rsidRPr="00425C8F">
              <w:rPr>
                <w:rFonts w:ascii="Arial" w:hAnsi="Arial" w:cs="Arial"/>
                <w:sz w:val="20"/>
                <w:szCs w:val="20"/>
              </w:rPr>
              <w:t>0)</w:t>
            </w:r>
          </w:p>
        </w:tc>
        <w:tc>
          <w:tcPr>
            <w:tcW w:w="1316" w:type="dxa"/>
            <w:tcBorders>
              <w:top w:val="single" w:sz="6" w:space="0" w:color="000000"/>
              <w:bottom w:val="single" w:sz="6" w:space="0" w:color="000000"/>
            </w:tcBorders>
            <w:vAlign w:val="center"/>
          </w:tcPr>
          <w:p w:rsidR="00CE2DC9" w:rsidRPr="00425C8F" w:rsidRDefault="005021BA" w:rsidP="00077486">
            <w:pPr>
              <w:pStyle w:val="Footer"/>
              <w:tabs>
                <w:tab w:val="clear" w:pos="4320"/>
                <w:tab w:val="clear" w:pos="8640"/>
              </w:tabs>
              <w:rPr>
                <w:rFonts w:ascii="Arial" w:hAnsi="Arial" w:cs="Arial"/>
                <w:sz w:val="20"/>
                <w:szCs w:val="20"/>
              </w:rPr>
            </w:pPr>
            <w:r w:rsidRPr="00425C8F">
              <w:rPr>
                <w:rFonts w:ascii="Arial" w:hAnsi="Arial" w:cs="Arial"/>
                <w:sz w:val="20"/>
                <w:szCs w:val="20"/>
              </w:rPr>
              <w:t>O</w:t>
            </w:r>
            <w:r w:rsidR="008E2D7B" w:rsidRPr="00425C8F">
              <w:rPr>
                <w:lang w:val="en-IN"/>
              </w:rPr>
              <w:t>(Tag is mandatory)</w:t>
            </w:r>
          </w:p>
        </w:tc>
      </w:tr>
      <w:tr w:rsidR="005021BA" w:rsidRPr="00425C8F" w:rsidTr="00077486">
        <w:trPr>
          <w:trHeight w:val="277"/>
        </w:trPr>
        <w:tc>
          <w:tcPr>
            <w:tcW w:w="1440" w:type="dxa"/>
            <w:tcBorders>
              <w:top w:val="single" w:sz="6" w:space="0" w:color="000000"/>
              <w:bottom w:val="single" w:sz="6" w:space="0" w:color="000000"/>
            </w:tcBorders>
          </w:tcPr>
          <w:p w:rsidR="005021BA" w:rsidRPr="00425C8F" w:rsidRDefault="005021BA" w:rsidP="00077486">
            <w:pPr>
              <w:pStyle w:val="Tablecontent"/>
            </w:pPr>
            <w:r w:rsidRPr="00425C8F">
              <w:t>PIN</w:t>
            </w:r>
          </w:p>
        </w:tc>
        <w:tc>
          <w:tcPr>
            <w:tcW w:w="1254" w:type="dxa"/>
            <w:tcBorders>
              <w:top w:val="single" w:sz="6" w:space="0" w:color="000000"/>
              <w:bottom w:val="single" w:sz="6" w:space="0" w:color="000000"/>
            </w:tcBorders>
            <w:vAlign w:val="center"/>
          </w:tcPr>
          <w:p w:rsidR="005021BA" w:rsidRPr="00425C8F" w:rsidRDefault="005021BA" w:rsidP="00077486">
            <w:pPr>
              <w:pStyle w:val="Footer"/>
              <w:tabs>
                <w:tab w:val="clear" w:pos="4320"/>
                <w:tab w:val="clear" w:pos="8640"/>
              </w:tabs>
              <w:rPr>
                <w:rFonts w:ascii="Arial" w:hAnsi="Arial" w:cs="Arial"/>
                <w:sz w:val="20"/>
                <w:szCs w:val="20"/>
              </w:rPr>
            </w:pPr>
            <w:r w:rsidRPr="00425C8F">
              <w:rPr>
                <w:rFonts w:ascii="Arial" w:hAnsi="Arial" w:cs="Arial"/>
                <w:sz w:val="20"/>
                <w:szCs w:val="20"/>
              </w:rPr>
              <w:t>USER PIN</w:t>
            </w:r>
          </w:p>
        </w:tc>
        <w:tc>
          <w:tcPr>
            <w:tcW w:w="2551" w:type="dxa"/>
            <w:tcBorders>
              <w:top w:val="single" w:sz="6" w:space="0" w:color="000000"/>
              <w:bottom w:val="single" w:sz="6" w:space="0" w:color="000000"/>
            </w:tcBorders>
            <w:vAlign w:val="center"/>
          </w:tcPr>
          <w:p w:rsidR="005021BA" w:rsidRPr="00425C8F" w:rsidRDefault="005021BA" w:rsidP="00077486">
            <w:pPr>
              <w:pStyle w:val="Footer"/>
              <w:tabs>
                <w:tab w:val="clear" w:pos="4320"/>
                <w:tab w:val="clear" w:pos="8640"/>
              </w:tabs>
              <w:rPr>
                <w:rFonts w:ascii="Arial" w:hAnsi="Arial" w:cs="Arial"/>
                <w:sz w:val="20"/>
                <w:szCs w:val="20"/>
              </w:rPr>
            </w:pPr>
            <w:r w:rsidRPr="00425C8F">
              <w:rPr>
                <w:rFonts w:ascii="Arial" w:hAnsi="Arial" w:cs="Arial"/>
                <w:sz w:val="20"/>
                <w:szCs w:val="20"/>
              </w:rPr>
              <w:t>Pin of the User</w:t>
            </w:r>
          </w:p>
        </w:tc>
        <w:tc>
          <w:tcPr>
            <w:tcW w:w="1134" w:type="dxa"/>
            <w:tcBorders>
              <w:top w:val="single" w:sz="6" w:space="0" w:color="000000"/>
              <w:bottom w:val="single" w:sz="6" w:space="0" w:color="000000"/>
            </w:tcBorders>
          </w:tcPr>
          <w:p w:rsidR="005021BA" w:rsidRPr="00425C8F" w:rsidRDefault="005021BA" w:rsidP="00077486">
            <w:pPr>
              <w:pStyle w:val="Tablecontent"/>
            </w:pPr>
            <w:r w:rsidRPr="00425C8F">
              <w:t>2569</w:t>
            </w:r>
          </w:p>
        </w:tc>
        <w:tc>
          <w:tcPr>
            <w:tcW w:w="1901" w:type="dxa"/>
            <w:tcBorders>
              <w:top w:val="single" w:sz="6" w:space="0" w:color="000000"/>
              <w:bottom w:val="single" w:sz="6" w:space="0" w:color="000000"/>
            </w:tcBorders>
            <w:vAlign w:val="center"/>
          </w:tcPr>
          <w:p w:rsidR="005021BA" w:rsidRPr="00425C8F" w:rsidRDefault="005021BA" w:rsidP="00077486">
            <w:pPr>
              <w:pStyle w:val="Footer"/>
              <w:tabs>
                <w:tab w:val="clear" w:pos="4320"/>
                <w:tab w:val="clear" w:pos="8640"/>
              </w:tabs>
              <w:rPr>
                <w:rFonts w:ascii="Arial" w:hAnsi="Arial" w:cs="Arial"/>
                <w:sz w:val="20"/>
                <w:szCs w:val="20"/>
              </w:rPr>
            </w:pPr>
            <w:r w:rsidRPr="00425C8F">
              <w:rPr>
                <w:rFonts w:ascii="Arial" w:hAnsi="Arial" w:cs="Arial"/>
                <w:sz w:val="20"/>
                <w:szCs w:val="20"/>
              </w:rPr>
              <w:t>N(10)</w:t>
            </w:r>
          </w:p>
        </w:tc>
        <w:tc>
          <w:tcPr>
            <w:tcW w:w="1316" w:type="dxa"/>
            <w:tcBorders>
              <w:top w:val="single" w:sz="6" w:space="0" w:color="000000"/>
              <w:bottom w:val="single" w:sz="6" w:space="0" w:color="000000"/>
            </w:tcBorders>
            <w:vAlign w:val="center"/>
          </w:tcPr>
          <w:p w:rsidR="005021BA" w:rsidRPr="00425C8F" w:rsidRDefault="005021BA" w:rsidP="00077486">
            <w:pPr>
              <w:pStyle w:val="Footer"/>
              <w:tabs>
                <w:tab w:val="clear" w:pos="4320"/>
                <w:tab w:val="clear" w:pos="8640"/>
              </w:tabs>
              <w:rPr>
                <w:rFonts w:ascii="Arial" w:hAnsi="Arial" w:cs="Arial"/>
                <w:sz w:val="20"/>
                <w:szCs w:val="20"/>
              </w:rPr>
            </w:pPr>
            <w:r w:rsidRPr="00425C8F">
              <w:rPr>
                <w:rFonts w:ascii="Arial" w:hAnsi="Arial" w:cs="Arial"/>
                <w:sz w:val="20"/>
                <w:szCs w:val="20"/>
              </w:rPr>
              <w:t>O</w:t>
            </w:r>
            <w:r w:rsidR="008E2D7B" w:rsidRPr="00425C8F">
              <w:rPr>
                <w:lang w:val="en-IN"/>
              </w:rPr>
              <w:t>(Tag is mandatory)</w:t>
            </w:r>
          </w:p>
        </w:tc>
      </w:tr>
      <w:tr w:rsidR="005021BA" w:rsidRPr="00425C8F" w:rsidTr="00077486">
        <w:trPr>
          <w:trHeight w:val="277"/>
        </w:trPr>
        <w:tc>
          <w:tcPr>
            <w:tcW w:w="1440" w:type="dxa"/>
            <w:tcBorders>
              <w:top w:val="single" w:sz="6" w:space="0" w:color="000000"/>
              <w:bottom w:val="single" w:sz="6" w:space="0" w:color="000000"/>
            </w:tcBorders>
          </w:tcPr>
          <w:p w:rsidR="005021BA" w:rsidRPr="00425C8F" w:rsidRDefault="005021BA" w:rsidP="00077486">
            <w:pPr>
              <w:pStyle w:val="Tablecontent"/>
            </w:pPr>
            <w:r w:rsidRPr="00425C8F">
              <w:t>LOGINID</w:t>
            </w:r>
          </w:p>
        </w:tc>
        <w:tc>
          <w:tcPr>
            <w:tcW w:w="1254" w:type="dxa"/>
            <w:tcBorders>
              <w:top w:val="single" w:sz="6" w:space="0" w:color="000000"/>
              <w:bottom w:val="single" w:sz="6" w:space="0" w:color="000000"/>
            </w:tcBorders>
            <w:vAlign w:val="center"/>
          </w:tcPr>
          <w:p w:rsidR="005021BA" w:rsidRPr="00425C8F" w:rsidRDefault="005021BA" w:rsidP="00077486">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USER LOGINID</w:t>
            </w:r>
          </w:p>
        </w:tc>
        <w:tc>
          <w:tcPr>
            <w:tcW w:w="2551" w:type="dxa"/>
            <w:tcBorders>
              <w:top w:val="single" w:sz="6" w:space="0" w:color="000000"/>
              <w:bottom w:val="single" w:sz="6" w:space="0" w:color="000000"/>
            </w:tcBorders>
            <w:vAlign w:val="center"/>
          </w:tcPr>
          <w:p w:rsidR="005021BA" w:rsidRPr="00425C8F" w:rsidRDefault="005021BA" w:rsidP="00077486">
            <w:pPr>
              <w:pStyle w:val="Footer"/>
              <w:tabs>
                <w:tab w:val="clear" w:pos="4320"/>
                <w:tab w:val="clear" w:pos="8640"/>
              </w:tabs>
              <w:rPr>
                <w:rFonts w:ascii="Arial" w:hAnsi="Arial" w:cs="Arial"/>
                <w:sz w:val="20"/>
                <w:szCs w:val="20"/>
              </w:rPr>
            </w:pPr>
            <w:r w:rsidRPr="00425C8F">
              <w:rPr>
                <w:rFonts w:ascii="Arial" w:hAnsi="Arial" w:cs="Arial"/>
                <w:sz w:val="20"/>
                <w:szCs w:val="20"/>
              </w:rPr>
              <w:t>Login ID of the User</w:t>
            </w:r>
          </w:p>
        </w:tc>
        <w:tc>
          <w:tcPr>
            <w:tcW w:w="1134" w:type="dxa"/>
            <w:tcBorders>
              <w:top w:val="single" w:sz="6" w:space="0" w:color="000000"/>
              <w:bottom w:val="single" w:sz="6" w:space="0" w:color="000000"/>
            </w:tcBorders>
          </w:tcPr>
          <w:p w:rsidR="005021BA" w:rsidRPr="00425C8F" w:rsidRDefault="005021BA" w:rsidP="00077486">
            <w:pPr>
              <w:pStyle w:val="Tablecontent"/>
            </w:pPr>
            <w:r w:rsidRPr="00425C8F">
              <w:t>JK_lm</w:t>
            </w:r>
          </w:p>
        </w:tc>
        <w:tc>
          <w:tcPr>
            <w:tcW w:w="1901" w:type="dxa"/>
            <w:tcBorders>
              <w:top w:val="single" w:sz="6" w:space="0" w:color="000000"/>
              <w:bottom w:val="single" w:sz="6" w:space="0" w:color="000000"/>
            </w:tcBorders>
            <w:vAlign w:val="center"/>
          </w:tcPr>
          <w:p w:rsidR="005021BA" w:rsidRPr="00425C8F" w:rsidRDefault="005021BA" w:rsidP="00077486">
            <w:pPr>
              <w:pStyle w:val="Footer"/>
              <w:tabs>
                <w:tab w:val="clear" w:pos="4320"/>
                <w:tab w:val="clear" w:pos="8640"/>
              </w:tabs>
              <w:rPr>
                <w:rFonts w:ascii="Arial" w:hAnsi="Arial" w:cs="Arial"/>
                <w:sz w:val="20"/>
                <w:szCs w:val="20"/>
              </w:rPr>
            </w:pPr>
            <w:r w:rsidRPr="00425C8F">
              <w:rPr>
                <w:lang w:val="en-IN"/>
              </w:rPr>
              <w:t>A (20)</w:t>
            </w:r>
          </w:p>
        </w:tc>
        <w:tc>
          <w:tcPr>
            <w:tcW w:w="1316" w:type="dxa"/>
            <w:tcBorders>
              <w:top w:val="single" w:sz="6" w:space="0" w:color="000000"/>
              <w:bottom w:val="single" w:sz="6" w:space="0" w:color="000000"/>
            </w:tcBorders>
            <w:vAlign w:val="center"/>
          </w:tcPr>
          <w:p w:rsidR="005021BA" w:rsidRPr="00425C8F" w:rsidRDefault="005021BA" w:rsidP="00077486">
            <w:pPr>
              <w:pStyle w:val="Footer"/>
              <w:tabs>
                <w:tab w:val="clear" w:pos="4320"/>
                <w:tab w:val="clear" w:pos="8640"/>
              </w:tabs>
              <w:rPr>
                <w:rFonts w:ascii="Arial" w:hAnsi="Arial" w:cs="Arial"/>
                <w:sz w:val="20"/>
                <w:szCs w:val="20"/>
              </w:rPr>
            </w:pPr>
            <w:r w:rsidRPr="00425C8F">
              <w:rPr>
                <w:rFonts w:ascii="Arial" w:hAnsi="Arial" w:cs="Arial"/>
                <w:sz w:val="20"/>
                <w:szCs w:val="20"/>
              </w:rPr>
              <w:t>O</w:t>
            </w:r>
            <w:r w:rsidR="008E2D7B" w:rsidRPr="00425C8F">
              <w:rPr>
                <w:lang w:val="en-IN"/>
              </w:rPr>
              <w:t>(Tag is mandatory)</w:t>
            </w:r>
          </w:p>
        </w:tc>
      </w:tr>
      <w:tr w:rsidR="005021BA" w:rsidRPr="00425C8F" w:rsidTr="00077486">
        <w:trPr>
          <w:trHeight w:val="277"/>
        </w:trPr>
        <w:tc>
          <w:tcPr>
            <w:tcW w:w="1440" w:type="dxa"/>
            <w:tcBorders>
              <w:top w:val="single" w:sz="6" w:space="0" w:color="000000"/>
              <w:bottom w:val="single" w:sz="6" w:space="0" w:color="000000"/>
            </w:tcBorders>
          </w:tcPr>
          <w:p w:rsidR="005021BA" w:rsidRPr="00425C8F" w:rsidRDefault="005021BA" w:rsidP="00077486">
            <w:pPr>
              <w:pStyle w:val="Tablecontent"/>
            </w:pPr>
            <w:r w:rsidRPr="00425C8F">
              <w:rPr>
                <w:lang w:val="fr-FR"/>
              </w:rPr>
              <w:t>PASSWORD</w:t>
            </w:r>
          </w:p>
        </w:tc>
        <w:tc>
          <w:tcPr>
            <w:tcW w:w="1254" w:type="dxa"/>
            <w:tcBorders>
              <w:top w:val="single" w:sz="6" w:space="0" w:color="000000"/>
              <w:bottom w:val="single" w:sz="6" w:space="0" w:color="000000"/>
            </w:tcBorders>
            <w:vAlign w:val="center"/>
          </w:tcPr>
          <w:p w:rsidR="005021BA" w:rsidRPr="00425C8F" w:rsidRDefault="005021BA" w:rsidP="00077486">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USER PASSWORD</w:t>
            </w:r>
          </w:p>
        </w:tc>
        <w:tc>
          <w:tcPr>
            <w:tcW w:w="2551" w:type="dxa"/>
            <w:tcBorders>
              <w:top w:val="single" w:sz="6" w:space="0" w:color="000000"/>
              <w:bottom w:val="single" w:sz="6" w:space="0" w:color="000000"/>
            </w:tcBorders>
            <w:vAlign w:val="center"/>
          </w:tcPr>
          <w:p w:rsidR="005021BA" w:rsidRPr="00425C8F" w:rsidRDefault="005021BA" w:rsidP="00077486">
            <w:pPr>
              <w:pStyle w:val="Footer"/>
              <w:tabs>
                <w:tab w:val="clear" w:pos="4320"/>
                <w:tab w:val="clear" w:pos="8640"/>
              </w:tabs>
              <w:rPr>
                <w:rFonts w:ascii="Arial" w:hAnsi="Arial" w:cs="Arial"/>
                <w:sz w:val="20"/>
                <w:szCs w:val="20"/>
              </w:rPr>
            </w:pPr>
            <w:r w:rsidRPr="00425C8F">
              <w:rPr>
                <w:rFonts w:ascii="Arial" w:hAnsi="Arial" w:cs="Arial"/>
                <w:sz w:val="20"/>
                <w:szCs w:val="20"/>
              </w:rPr>
              <w:t>Password of the User</w:t>
            </w:r>
          </w:p>
        </w:tc>
        <w:tc>
          <w:tcPr>
            <w:tcW w:w="1134" w:type="dxa"/>
            <w:tcBorders>
              <w:top w:val="single" w:sz="6" w:space="0" w:color="000000"/>
              <w:bottom w:val="single" w:sz="6" w:space="0" w:color="000000"/>
            </w:tcBorders>
          </w:tcPr>
          <w:p w:rsidR="005021BA" w:rsidRPr="00425C8F" w:rsidRDefault="005021BA" w:rsidP="00077486">
            <w:pPr>
              <w:pStyle w:val="Tablecontent"/>
            </w:pPr>
            <w:r w:rsidRPr="00425C8F">
              <w:t>com@23</w:t>
            </w:r>
          </w:p>
        </w:tc>
        <w:tc>
          <w:tcPr>
            <w:tcW w:w="1901" w:type="dxa"/>
            <w:tcBorders>
              <w:top w:val="single" w:sz="6" w:space="0" w:color="000000"/>
              <w:bottom w:val="single" w:sz="6" w:space="0" w:color="000000"/>
            </w:tcBorders>
            <w:vAlign w:val="center"/>
          </w:tcPr>
          <w:p w:rsidR="005021BA" w:rsidRPr="00425C8F" w:rsidRDefault="005021BA" w:rsidP="00077486">
            <w:pPr>
              <w:pStyle w:val="Footer"/>
              <w:tabs>
                <w:tab w:val="clear" w:pos="4320"/>
                <w:tab w:val="clear" w:pos="8640"/>
              </w:tabs>
              <w:rPr>
                <w:lang w:val="en-IN"/>
              </w:rPr>
            </w:pPr>
            <w:r w:rsidRPr="00425C8F">
              <w:rPr>
                <w:rFonts w:ascii="Arial" w:hAnsi="Arial" w:cs="Arial"/>
                <w:sz w:val="20"/>
                <w:szCs w:val="20"/>
              </w:rPr>
              <w:t>N(10)</w:t>
            </w:r>
          </w:p>
        </w:tc>
        <w:tc>
          <w:tcPr>
            <w:tcW w:w="1316" w:type="dxa"/>
            <w:tcBorders>
              <w:top w:val="single" w:sz="6" w:space="0" w:color="000000"/>
              <w:bottom w:val="single" w:sz="6" w:space="0" w:color="000000"/>
            </w:tcBorders>
            <w:vAlign w:val="center"/>
          </w:tcPr>
          <w:p w:rsidR="005021BA" w:rsidRPr="00425C8F" w:rsidRDefault="005021BA" w:rsidP="00077486">
            <w:pPr>
              <w:pStyle w:val="Tablecontent"/>
              <w:rPr>
                <w:lang w:val="en-IN"/>
              </w:rPr>
            </w:pPr>
            <w:r w:rsidRPr="00425C8F">
              <w:rPr>
                <w:lang w:val="en-IN"/>
              </w:rPr>
              <w:t>O</w:t>
            </w:r>
            <w:r w:rsidR="008E2D7B" w:rsidRPr="00425C8F">
              <w:rPr>
                <w:lang w:val="en-IN"/>
              </w:rPr>
              <w:t>(Tag is mandatory)</w:t>
            </w:r>
          </w:p>
        </w:tc>
      </w:tr>
      <w:tr w:rsidR="005021BA" w:rsidRPr="00425C8F" w:rsidTr="00077486">
        <w:trPr>
          <w:trHeight w:val="277"/>
        </w:trPr>
        <w:tc>
          <w:tcPr>
            <w:tcW w:w="1440" w:type="dxa"/>
            <w:tcBorders>
              <w:top w:val="single" w:sz="6" w:space="0" w:color="000000"/>
              <w:bottom w:val="single" w:sz="6" w:space="0" w:color="000000"/>
            </w:tcBorders>
          </w:tcPr>
          <w:p w:rsidR="005021BA" w:rsidRPr="00425C8F" w:rsidRDefault="005021BA" w:rsidP="00077486">
            <w:pPr>
              <w:pStyle w:val="Tablecontent"/>
            </w:pPr>
            <w:r w:rsidRPr="00425C8F">
              <w:rPr>
                <w:lang w:val="fr-FR"/>
              </w:rPr>
              <w:t>EXTCODE</w:t>
            </w:r>
          </w:p>
        </w:tc>
        <w:tc>
          <w:tcPr>
            <w:tcW w:w="1254" w:type="dxa"/>
            <w:tcBorders>
              <w:top w:val="single" w:sz="6" w:space="0" w:color="000000"/>
              <w:bottom w:val="single" w:sz="6" w:space="0" w:color="000000"/>
            </w:tcBorders>
            <w:vAlign w:val="center"/>
          </w:tcPr>
          <w:p w:rsidR="005021BA" w:rsidRPr="00425C8F" w:rsidRDefault="00540C68" w:rsidP="00077486">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USER Ex</w:t>
            </w:r>
            <w:r w:rsidR="005021BA" w:rsidRPr="00425C8F">
              <w:rPr>
                <w:rFonts w:ascii="Arial" w:hAnsi="Arial" w:cs="Arial"/>
                <w:sz w:val="20"/>
                <w:szCs w:val="20"/>
                <w:highlight w:val="white"/>
              </w:rPr>
              <w:t>ternal Code</w:t>
            </w:r>
          </w:p>
        </w:tc>
        <w:tc>
          <w:tcPr>
            <w:tcW w:w="2551" w:type="dxa"/>
            <w:tcBorders>
              <w:top w:val="single" w:sz="6" w:space="0" w:color="000000"/>
              <w:bottom w:val="single" w:sz="6" w:space="0" w:color="000000"/>
            </w:tcBorders>
            <w:vAlign w:val="center"/>
          </w:tcPr>
          <w:p w:rsidR="005021BA" w:rsidRPr="00425C8F" w:rsidRDefault="005021BA" w:rsidP="00077486">
            <w:pPr>
              <w:pStyle w:val="Footer"/>
              <w:tabs>
                <w:tab w:val="clear" w:pos="4320"/>
                <w:tab w:val="clear" w:pos="8640"/>
              </w:tabs>
              <w:rPr>
                <w:rFonts w:ascii="Arial" w:hAnsi="Arial" w:cs="Arial"/>
                <w:sz w:val="20"/>
                <w:szCs w:val="20"/>
              </w:rPr>
            </w:pPr>
            <w:r w:rsidRPr="00425C8F">
              <w:t>Numeric only</w:t>
            </w:r>
            <w:r w:rsidRPr="00425C8F">
              <w:rPr>
                <w:rFonts w:ascii="Arial" w:hAnsi="Arial" w:cs="Arial"/>
                <w:sz w:val="20"/>
                <w:szCs w:val="20"/>
                <w:highlight w:val="white"/>
              </w:rPr>
              <w:t>, USER Eeternal Code</w:t>
            </w:r>
            <w:r w:rsidRPr="00425C8F">
              <w:rPr>
                <w:rFonts w:ascii="Arial" w:hAnsi="Arial" w:cs="Arial"/>
                <w:sz w:val="20"/>
                <w:szCs w:val="20"/>
              </w:rPr>
              <w:t>, this is defined for each user</w:t>
            </w:r>
          </w:p>
        </w:tc>
        <w:tc>
          <w:tcPr>
            <w:tcW w:w="1134" w:type="dxa"/>
            <w:tcBorders>
              <w:top w:val="single" w:sz="6" w:space="0" w:color="000000"/>
              <w:bottom w:val="single" w:sz="6" w:space="0" w:color="000000"/>
            </w:tcBorders>
          </w:tcPr>
          <w:p w:rsidR="005021BA" w:rsidRPr="00425C8F" w:rsidRDefault="005021BA" w:rsidP="00077486">
            <w:pPr>
              <w:pStyle w:val="Tablecontent"/>
            </w:pPr>
            <w:r w:rsidRPr="00425C8F">
              <w:t>214531</w:t>
            </w:r>
          </w:p>
        </w:tc>
        <w:tc>
          <w:tcPr>
            <w:tcW w:w="1901" w:type="dxa"/>
            <w:tcBorders>
              <w:top w:val="single" w:sz="6" w:space="0" w:color="000000"/>
              <w:bottom w:val="single" w:sz="6" w:space="0" w:color="000000"/>
            </w:tcBorders>
            <w:vAlign w:val="center"/>
          </w:tcPr>
          <w:p w:rsidR="005021BA" w:rsidRPr="00425C8F" w:rsidRDefault="005021BA" w:rsidP="00077486">
            <w:pPr>
              <w:pStyle w:val="Footer"/>
              <w:tabs>
                <w:tab w:val="clear" w:pos="4320"/>
                <w:tab w:val="clear" w:pos="8640"/>
              </w:tabs>
              <w:rPr>
                <w:lang w:val="en-IN"/>
              </w:rPr>
            </w:pPr>
            <w:r w:rsidRPr="00425C8F">
              <w:rPr>
                <w:rFonts w:ascii="Arial" w:hAnsi="Arial" w:cs="Arial"/>
                <w:sz w:val="20"/>
                <w:szCs w:val="20"/>
              </w:rPr>
              <w:t>N(20)</w:t>
            </w:r>
          </w:p>
        </w:tc>
        <w:tc>
          <w:tcPr>
            <w:tcW w:w="1316" w:type="dxa"/>
            <w:tcBorders>
              <w:top w:val="single" w:sz="6" w:space="0" w:color="000000"/>
              <w:bottom w:val="single" w:sz="6" w:space="0" w:color="000000"/>
            </w:tcBorders>
            <w:vAlign w:val="center"/>
          </w:tcPr>
          <w:p w:rsidR="005021BA" w:rsidRPr="00425C8F" w:rsidRDefault="005021BA" w:rsidP="00077486">
            <w:pPr>
              <w:pStyle w:val="Tablecontent"/>
              <w:rPr>
                <w:lang w:val="en-IN"/>
              </w:rPr>
            </w:pPr>
            <w:r w:rsidRPr="00425C8F">
              <w:rPr>
                <w:lang w:val="en-IN"/>
              </w:rPr>
              <w:t>O</w:t>
            </w:r>
            <w:r w:rsidR="008E2D7B" w:rsidRPr="00425C8F">
              <w:rPr>
                <w:lang w:val="en-IN"/>
              </w:rPr>
              <w:t>(Tag is mandatory)</w:t>
            </w:r>
          </w:p>
        </w:tc>
      </w:tr>
      <w:tr w:rsidR="003C5FCE" w:rsidRPr="00425C8F" w:rsidTr="00077486">
        <w:trPr>
          <w:trHeight w:val="277"/>
        </w:trPr>
        <w:tc>
          <w:tcPr>
            <w:tcW w:w="1440" w:type="dxa"/>
            <w:tcBorders>
              <w:top w:val="single" w:sz="6" w:space="0" w:color="000000"/>
              <w:bottom w:val="single" w:sz="6" w:space="0" w:color="000000"/>
            </w:tcBorders>
          </w:tcPr>
          <w:p w:rsidR="003C5FCE" w:rsidRPr="00425C8F" w:rsidRDefault="003C5FCE" w:rsidP="00077486">
            <w:pPr>
              <w:pStyle w:val="Tablecontent"/>
              <w:rPr>
                <w:lang w:val="fr-FR"/>
              </w:rPr>
            </w:pPr>
            <w:r w:rsidRPr="00425C8F">
              <w:rPr>
                <w:lang w:val="fr-FR"/>
              </w:rPr>
              <w:t>POINTS</w:t>
            </w:r>
          </w:p>
        </w:tc>
        <w:tc>
          <w:tcPr>
            <w:tcW w:w="1254" w:type="dxa"/>
            <w:tcBorders>
              <w:top w:val="single" w:sz="6" w:space="0" w:color="000000"/>
              <w:bottom w:val="single" w:sz="6" w:space="0" w:color="000000"/>
            </w:tcBorders>
            <w:vAlign w:val="center"/>
          </w:tcPr>
          <w:p w:rsidR="003C5FCE" w:rsidRPr="00425C8F" w:rsidRDefault="003C5FCE" w:rsidP="00077486">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Points to be redeemed</w:t>
            </w:r>
          </w:p>
        </w:tc>
        <w:tc>
          <w:tcPr>
            <w:tcW w:w="2551" w:type="dxa"/>
            <w:tcBorders>
              <w:top w:val="single" w:sz="6" w:space="0" w:color="000000"/>
              <w:bottom w:val="single" w:sz="6" w:space="0" w:color="000000"/>
            </w:tcBorders>
            <w:vAlign w:val="center"/>
          </w:tcPr>
          <w:p w:rsidR="003C5FCE" w:rsidRPr="00425C8F" w:rsidRDefault="003C5FCE" w:rsidP="00077486">
            <w:pPr>
              <w:pStyle w:val="Footer"/>
              <w:tabs>
                <w:tab w:val="clear" w:pos="4320"/>
                <w:tab w:val="clear" w:pos="8640"/>
              </w:tabs>
            </w:pPr>
            <w:r w:rsidRPr="00425C8F">
              <w:t>This value should be numeric only</w:t>
            </w:r>
          </w:p>
        </w:tc>
        <w:tc>
          <w:tcPr>
            <w:tcW w:w="1134" w:type="dxa"/>
            <w:tcBorders>
              <w:top w:val="single" w:sz="6" w:space="0" w:color="000000"/>
              <w:bottom w:val="single" w:sz="6" w:space="0" w:color="000000"/>
            </w:tcBorders>
          </w:tcPr>
          <w:p w:rsidR="003C5FCE" w:rsidRPr="00425C8F" w:rsidRDefault="003C5FCE" w:rsidP="00077486">
            <w:pPr>
              <w:pStyle w:val="Tablecontent"/>
            </w:pPr>
            <w:r w:rsidRPr="00425C8F">
              <w:t>100</w:t>
            </w:r>
          </w:p>
        </w:tc>
        <w:tc>
          <w:tcPr>
            <w:tcW w:w="1901" w:type="dxa"/>
            <w:tcBorders>
              <w:top w:val="single" w:sz="6" w:space="0" w:color="000000"/>
              <w:bottom w:val="single" w:sz="6" w:space="0" w:color="000000"/>
            </w:tcBorders>
            <w:vAlign w:val="center"/>
          </w:tcPr>
          <w:p w:rsidR="003C5FCE" w:rsidRPr="00425C8F" w:rsidRDefault="003C5FCE" w:rsidP="00077486">
            <w:pPr>
              <w:pStyle w:val="Footer"/>
              <w:tabs>
                <w:tab w:val="clear" w:pos="4320"/>
                <w:tab w:val="clear" w:pos="8640"/>
              </w:tabs>
              <w:rPr>
                <w:rFonts w:ascii="Arial" w:hAnsi="Arial" w:cs="Arial"/>
                <w:sz w:val="20"/>
                <w:szCs w:val="20"/>
              </w:rPr>
            </w:pPr>
            <w:r w:rsidRPr="00425C8F">
              <w:rPr>
                <w:rFonts w:ascii="Arial" w:hAnsi="Arial" w:cs="Arial"/>
                <w:sz w:val="20"/>
                <w:szCs w:val="20"/>
              </w:rPr>
              <w:t>N(20)</w:t>
            </w:r>
          </w:p>
        </w:tc>
        <w:tc>
          <w:tcPr>
            <w:tcW w:w="1316" w:type="dxa"/>
            <w:tcBorders>
              <w:top w:val="single" w:sz="6" w:space="0" w:color="000000"/>
              <w:bottom w:val="single" w:sz="6" w:space="0" w:color="000000"/>
            </w:tcBorders>
            <w:vAlign w:val="center"/>
          </w:tcPr>
          <w:p w:rsidR="003C5FCE" w:rsidRPr="00425C8F" w:rsidRDefault="003C5FCE" w:rsidP="00077486">
            <w:pPr>
              <w:pStyle w:val="Tablecontent"/>
              <w:rPr>
                <w:lang w:val="en-IN"/>
              </w:rPr>
            </w:pPr>
            <w:r w:rsidRPr="00425C8F">
              <w:rPr>
                <w:lang w:val="en-IN"/>
              </w:rPr>
              <w:t>M</w:t>
            </w:r>
            <w:r w:rsidR="008E2D7B" w:rsidRPr="00425C8F">
              <w:rPr>
                <w:lang w:val="en-IN"/>
              </w:rPr>
              <w:t>(Tag is mandatory)</w:t>
            </w:r>
          </w:p>
        </w:tc>
      </w:tr>
      <w:tr w:rsidR="005021BA" w:rsidRPr="00425C8F" w:rsidTr="00077486">
        <w:trPr>
          <w:trHeight w:val="277"/>
        </w:trPr>
        <w:tc>
          <w:tcPr>
            <w:tcW w:w="1440" w:type="dxa"/>
            <w:tcBorders>
              <w:top w:val="single" w:sz="6" w:space="0" w:color="000000"/>
              <w:bottom w:val="single" w:sz="6" w:space="0" w:color="000000"/>
            </w:tcBorders>
          </w:tcPr>
          <w:p w:rsidR="005021BA" w:rsidRPr="00425C8F" w:rsidRDefault="005021BA" w:rsidP="00077486">
            <w:pPr>
              <w:pStyle w:val="Tablecontent"/>
            </w:pPr>
          </w:p>
        </w:tc>
        <w:tc>
          <w:tcPr>
            <w:tcW w:w="1254" w:type="dxa"/>
            <w:tcBorders>
              <w:top w:val="single" w:sz="6" w:space="0" w:color="000000"/>
              <w:bottom w:val="single" w:sz="6" w:space="0" w:color="000000"/>
            </w:tcBorders>
            <w:vAlign w:val="center"/>
          </w:tcPr>
          <w:p w:rsidR="005021BA" w:rsidRPr="00425C8F" w:rsidRDefault="005021BA" w:rsidP="00077486">
            <w:pPr>
              <w:pStyle w:val="Footer"/>
              <w:tabs>
                <w:tab w:val="clear" w:pos="4320"/>
                <w:tab w:val="clear" w:pos="8640"/>
              </w:tabs>
              <w:rPr>
                <w:rFonts w:ascii="Arial" w:hAnsi="Arial" w:cs="Arial"/>
                <w:sz w:val="20"/>
                <w:szCs w:val="20"/>
                <w:highlight w:val="white"/>
              </w:rPr>
            </w:pPr>
          </w:p>
        </w:tc>
        <w:tc>
          <w:tcPr>
            <w:tcW w:w="2551" w:type="dxa"/>
            <w:tcBorders>
              <w:top w:val="single" w:sz="6" w:space="0" w:color="000000"/>
              <w:bottom w:val="single" w:sz="6" w:space="0" w:color="000000"/>
            </w:tcBorders>
            <w:vAlign w:val="center"/>
          </w:tcPr>
          <w:p w:rsidR="005021BA" w:rsidRPr="00425C8F" w:rsidRDefault="005021BA" w:rsidP="005021BA">
            <w:pPr>
              <w:pStyle w:val="Footer"/>
              <w:tabs>
                <w:tab w:val="clear" w:pos="4320"/>
                <w:tab w:val="clear" w:pos="8640"/>
              </w:tabs>
              <w:rPr>
                <w:rFonts w:ascii="Arial" w:hAnsi="Arial" w:cs="Arial"/>
                <w:sz w:val="20"/>
                <w:szCs w:val="20"/>
              </w:rPr>
            </w:pPr>
          </w:p>
        </w:tc>
        <w:tc>
          <w:tcPr>
            <w:tcW w:w="1134" w:type="dxa"/>
            <w:tcBorders>
              <w:top w:val="single" w:sz="6" w:space="0" w:color="000000"/>
              <w:bottom w:val="single" w:sz="6" w:space="0" w:color="000000"/>
            </w:tcBorders>
          </w:tcPr>
          <w:p w:rsidR="005021BA" w:rsidRPr="00425C8F" w:rsidRDefault="005021BA" w:rsidP="00077486">
            <w:pPr>
              <w:pStyle w:val="Tablecontent"/>
            </w:pPr>
          </w:p>
        </w:tc>
        <w:tc>
          <w:tcPr>
            <w:tcW w:w="1901" w:type="dxa"/>
            <w:tcBorders>
              <w:top w:val="single" w:sz="6" w:space="0" w:color="000000"/>
              <w:bottom w:val="single" w:sz="6" w:space="0" w:color="000000"/>
            </w:tcBorders>
            <w:vAlign w:val="center"/>
          </w:tcPr>
          <w:p w:rsidR="005021BA" w:rsidRPr="00425C8F" w:rsidRDefault="005021BA" w:rsidP="00077486">
            <w:pPr>
              <w:pStyle w:val="Footer"/>
              <w:tabs>
                <w:tab w:val="clear" w:pos="4320"/>
                <w:tab w:val="clear" w:pos="8640"/>
              </w:tabs>
              <w:rPr>
                <w:lang w:val="en-IN"/>
              </w:rPr>
            </w:pPr>
          </w:p>
        </w:tc>
        <w:tc>
          <w:tcPr>
            <w:tcW w:w="1316" w:type="dxa"/>
            <w:tcBorders>
              <w:top w:val="single" w:sz="6" w:space="0" w:color="000000"/>
              <w:bottom w:val="single" w:sz="6" w:space="0" w:color="000000"/>
            </w:tcBorders>
            <w:vAlign w:val="center"/>
          </w:tcPr>
          <w:p w:rsidR="005021BA" w:rsidRPr="00425C8F" w:rsidRDefault="005021BA" w:rsidP="00077486">
            <w:pPr>
              <w:pStyle w:val="Tablecontent"/>
              <w:rPr>
                <w:lang w:val="en-IN"/>
              </w:rPr>
            </w:pPr>
          </w:p>
        </w:tc>
      </w:tr>
    </w:tbl>
    <w:p w:rsidR="00CE2DC9" w:rsidRPr="00425C8F" w:rsidRDefault="00CE2DC9" w:rsidP="00425C8F">
      <w:pPr>
        <w:pStyle w:val="BodyText2"/>
      </w:pPr>
    </w:p>
    <w:p w:rsidR="004C10C5" w:rsidRPr="00425C8F" w:rsidRDefault="008719D2" w:rsidP="004C10C5">
      <w:pPr>
        <w:pStyle w:val="BodyText2"/>
        <w:rPr>
          <w:lang w:val="en-IN"/>
        </w:rPr>
      </w:pPr>
      <w:r w:rsidRPr="00425C8F">
        <w:t>Note: Between MSISDN</w:t>
      </w:r>
      <w:r w:rsidR="00993AE5">
        <w:t>/PIN</w:t>
      </w:r>
      <w:r w:rsidRPr="00425C8F">
        <w:t>, LOGINID</w:t>
      </w:r>
      <w:r w:rsidR="00993AE5">
        <w:t>/PASSWORD</w:t>
      </w:r>
      <w:r w:rsidRPr="00425C8F">
        <w:t xml:space="preserve"> and EXTCODE value of one of them must be present, </w:t>
      </w:r>
      <w:proofErr w:type="gramStart"/>
      <w:r w:rsidRPr="00425C8F">
        <w:t>either  MSISDN</w:t>
      </w:r>
      <w:proofErr w:type="gramEnd"/>
      <w:r w:rsidR="00993AE5">
        <w:t>/PIN</w:t>
      </w:r>
      <w:r w:rsidRPr="00425C8F">
        <w:t>, LOGINID</w:t>
      </w:r>
      <w:r w:rsidR="00993AE5">
        <w:t>/PASSWORD</w:t>
      </w:r>
      <w:r w:rsidRPr="00425C8F">
        <w:t xml:space="preserve"> or EXTCODE. All of them can also be present in request</w:t>
      </w:r>
      <w:r w:rsidR="004C10C5">
        <w:t>.</w:t>
      </w:r>
      <w:r w:rsidR="004C10C5" w:rsidRPr="004C10C5">
        <w:t xml:space="preserve"> </w:t>
      </w:r>
      <w:r w:rsidR="004C10C5">
        <w:t>This is configurable dynamically in system now, that which fields and values have to be mandatory via SERVICE_KEYWORDS Table.</w:t>
      </w:r>
    </w:p>
    <w:p w:rsidR="00CE2DC9" w:rsidRPr="00425C8F" w:rsidRDefault="00CE2DC9" w:rsidP="00425C8F">
      <w:pPr>
        <w:pStyle w:val="BodyText2"/>
      </w:pPr>
    </w:p>
    <w:p w:rsidR="00064A34" w:rsidRPr="00425C8F" w:rsidRDefault="00064A34" w:rsidP="00064A34">
      <w:pPr>
        <w:pStyle w:val="Heading"/>
        <w:rPr>
          <w:color w:val="auto"/>
        </w:rPr>
      </w:pPr>
      <w:r w:rsidRPr="00425C8F">
        <w:rPr>
          <w:color w:val="auto"/>
        </w:rPr>
        <w:t>Response Syntax</w:t>
      </w:r>
    </w:p>
    <w:p w:rsidR="00064A34" w:rsidRPr="00425C8F" w:rsidRDefault="00064A34" w:rsidP="00633175">
      <w:pPr>
        <w:pStyle w:val="BodyText2"/>
        <w:rPr>
          <w:lang w:val="en-IN"/>
        </w:rPr>
      </w:pPr>
    </w:p>
    <w:p w:rsidR="00064A34" w:rsidRPr="00425C8F" w:rsidRDefault="00064A34" w:rsidP="00064A34">
      <w:pPr>
        <w:pStyle w:val="Code"/>
        <w:ind w:left="2160"/>
        <w:jc w:val="left"/>
        <w:rPr>
          <w:lang w:val="fr-FR"/>
        </w:rPr>
      </w:pPr>
      <w:proofErr w:type="gramStart"/>
      <w:r w:rsidRPr="00425C8F">
        <w:rPr>
          <w:lang w:val="fr-FR"/>
        </w:rPr>
        <w:t>&lt;?xml</w:t>
      </w:r>
      <w:proofErr w:type="gramEnd"/>
      <w:r w:rsidRPr="00425C8F">
        <w:rPr>
          <w:lang w:val="fr-FR"/>
        </w:rPr>
        <w:t xml:space="preserve"> version="1.0"?&gt;</w:t>
      </w:r>
    </w:p>
    <w:p w:rsidR="00064A34" w:rsidRPr="00425C8F" w:rsidRDefault="00064A34" w:rsidP="00064A34">
      <w:pPr>
        <w:pStyle w:val="Code"/>
        <w:ind w:left="2160"/>
        <w:jc w:val="left"/>
        <w:rPr>
          <w:lang w:val="fr-FR"/>
        </w:rPr>
      </w:pPr>
      <w:r w:rsidRPr="00425C8F">
        <w:rPr>
          <w:lang w:val="fr-FR"/>
        </w:rPr>
        <w:t>&lt;COMMAND&gt;</w:t>
      </w:r>
    </w:p>
    <w:p w:rsidR="00064A34" w:rsidRPr="00425C8F" w:rsidRDefault="00064A34" w:rsidP="00064A34">
      <w:pPr>
        <w:pStyle w:val="Code"/>
        <w:ind w:left="2880"/>
        <w:jc w:val="left"/>
        <w:rPr>
          <w:lang w:val="fr-FR"/>
        </w:rPr>
      </w:pPr>
      <w:r w:rsidRPr="00425C8F">
        <w:rPr>
          <w:lang w:val="fr-FR"/>
        </w:rPr>
        <w:t>&lt;TYPE&gt;LMSPTREDRES&lt;/TYPE&gt;</w:t>
      </w:r>
    </w:p>
    <w:p w:rsidR="00064A34" w:rsidRPr="00425C8F" w:rsidRDefault="00064A34" w:rsidP="00064A34">
      <w:pPr>
        <w:pStyle w:val="Code"/>
        <w:ind w:left="2880"/>
        <w:jc w:val="left"/>
        <w:rPr>
          <w:lang w:val="fr-FR"/>
        </w:rPr>
      </w:pPr>
      <w:r w:rsidRPr="00425C8F">
        <w:rPr>
          <w:lang w:val="fr-FR"/>
        </w:rPr>
        <w:t>&lt;DATE&gt;10/03/2015 15:59:33&lt;/DATE&gt;</w:t>
      </w:r>
    </w:p>
    <w:p w:rsidR="00064A34" w:rsidRPr="00425C8F" w:rsidRDefault="00064A34" w:rsidP="00064A34">
      <w:pPr>
        <w:pStyle w:val="Code"/>
        <w:ind w:left="2880"/>
        <w:jc w:val="left"/>
        <w:rPr>
          <w:lang w:val="fr-FR"/>
        </w:rPr>
      </w:pPr>
      <w:r w:rsidRPr="00425C8F">
        <w:rPr>
          <w:lang w:val="fr-FR"/>
        </w:rPr>
        <w:t>&lt;TXNSTATUS&gt;200&lt;/TXNSTATUS&gt;</w:t>
      </w:r>
    </w:p>
    <w:p w:rsidR="00064A34" w:rsidRPr="00425C8F" w:rsidRDefault="00064A34" w:rsidP="00064A34">
      <w:pPr>
        <w:pStyle w:val="Code"/>
        <w:ind w:left="2880"/>
        <w:jc w:val="left"/>
        <w:rPr>
          <w:lang w:val="fr-FR"/>
        </w:rPr>
      </w:pPr>
      <w:r w:rsidRPr="00425C8F">
        <w:rPr>
          <w:lang w:val="fr-FR"/>
        </w:rPr>
        <w:t>&lt;REDTXNID&gt;LMS150310.1559.1201&lt;/REDTXNID&gt;</w:t>
      </w:r>
    </w:p>
    <w:p w:rsidR="00064A34" w:rsidRPr="00425C8F" w:rsidRDefault="00064A34" w:rsidP="00064A34">
      <w:pPr>
        <w:pStyle w:val="Code"/>
        <w:ind w:left="2880"/>
        <w:jc w:val="left"/>
        <w:rPr>
          <w:lang w:val="fr-FR"/>
        </w:rPr>
      </w:pPr>
      <w:r w:rsidRPr="00425C8F">
        <w:rPr>
          <w:lang w:val="fr-FR"/>
        </w:rPr>
        <w:t>&lt;REMPOINTS&gt;90&lt;/REMPOINTS&gt;</w:t>
      </w:r>
    </w:p>
    <w:p w:rsidR="00064A34" w:rsidRPr="00425C8F" w:rsidRDefault="00064A34" w:rsidP="00064A34">
      <w:pPr>
        <w:pStyle w:val="Code"/>
        <w:ind w:left="2880"/>
        <w:jc w:val="left"/>
        <w:rPr>
          <w:lang w:val="fr-FR"/>
        </w:rPr>
      </w:pPr>
      <w:r w:rsidRPr="00425C8F">
        <w:rPr>
          <w:lang w:val="fr-FR"/>
        </w:rPr>
        <w:t>&lt;CREDITEDAMOUNT&gt;5&lt;/CREDITEDAMOUNT&gt;</w:t>
      </w:r>
    </w:p>
    <w:p w:rsidR="00064A34" w:rsidRPr="00425C8F" w:rsidRDefault="00064A34" w:rsidP="00064A34">
      <w:pPr>
        <w:pStyle w:val="Code"/>
        <w:ind w:left="2880"/>
        <w:jc w:val="left"/>
        <w:rPr>
          <w:lang w:val="fr-FR"/>
        </w:rPr>
      </w:pPr>
      <w:r w:rsidRPr="00425C8F">
        <w:rPr>
          <w:lang w:val="fr-FR"/>
        </w:rPr>
        <w:t>&lt;MESSAGE&gt;Your Current Loyalty Points are 90 Credited Amount is 5 and Redemption Transaction ID is LMS150310.1559.1201</w:t>
      </w:r>
      <w:r w:rsidR="00D53168" w:rsidRPr="00D53168">
        <w:rPr>
          <w:lang w:val="fr-FR"/>
        </w:rPr>
        <w:t xml:space="preserve"> from product wallet ETOPUP</w:t>
      </w:r>
      <w:proofErr w:type="gramStart"/>
      <w:r w:rsidR="00D53168" w:rsidRPr="00D53168">
        <w:rPr>
          <w:lang w:val="fr-FR"/>
        </w:rPr>
        <w:t>.</w:t>
      </w:r>
      <w:r w:rsidRPr="00425C8F">
        <w:rPr>
          <w:lang w:val="fr-FR"/>
        </w:rPr>
        <w:t>&lt;</w:t>
      </w:r>
      <w:proofErr w:type="gramEnd"/>
      <w:r w:rsidRPr="00425C8F">
        <w:rPr>
          <w:lang w:val="fr-FR"/>
        </w:rPr>
        <w:t>/MESSAGE&gt;</w:t>
      </w:r>
    </w:p>
    <w:p w:rsidR="00064A34" w:rsidRPr="00425C8F" w:rsidRDefault="00064A34" w:rsidP="00064A34">
      <w:pPr>
        <w:pStyle w:val="Code"/>
        <w:ind w:left="2160"/>
        <w:jc w:val="left"/>
        <w:rPr>
          <w:lang w:val="fr-FR"/>
        </w:rPr>
      </w:pPr>
      <w:r w:rsidRPr="00425C8F">
        <w:rPr>
          <w:lang w:val="fr-FR"/>
        </w:rPr>
        <w:t>&lt;/COMMAND&gt;</w:t>
      </w:r>
    </w:p>
    <w:p w:rsidR="005D6B3E" w:rsidRPr="00425C8F" w:rsidRDefault="005D6B3E" w:rsidP="00633175">
      <w:pPr>
        <w:pStyle w:val="BodyText2"/>
        <w:rPr>
          <w:lang w:val="en-IN"/>
        </w:rPr>
      </w:pPr>
    </w:p>
    <w:p w:rsidR="005D6B3E" w:rsidRPr="00425C8F" w:rsidRDefault="005D6B3E" w:rsidP="00633175">
      <w:pPr>
        <w:pStyle w:val="BodyText2"/>
        <w:rPr>
          <w:lang w:val="en-IN"/>
        </w:rPr>
      </w:pPr>
    </w:p>
    <w:p w:rsidR="009434F1" w:rsidRPr="00425C8F" w:rsidRDefault="009434F1" w:rsidP="009434F1">
      <w:pPr>
        <w:pStyle w:val="Footer"/>
        <w:tabs>
          <w:tab w:val="clear" w:pos="4320"/>
          <w:tab w:val="clear" w:pos="8640"/>
        </w:tabs>
        <w:ind w:left="1530" w:hanging="1530"/>
        <w:jc w:val="both"/>
        <w:rPr>
          <w:rFonts w:ascii="Arial" w:hAnsi="Arial" w:cs="Arial"/>
          <w:b/>
          <w:bCs/>
          <w:sz w:val="20"/>
          <w:szCs w:val="20"/>
        </w:rPr>
      </w:pPr>
      <w:r w:rsidRPr="00425C8F">
        <w:rPr>
          <w:rFonts w:ascii="Arial" w:hAnsi="Arial" w:cs="Arial"/>
          <w:b/>
          <w:bCs/>
          <w:sz w:val="20"/>
          <w:szCs w:val="20"/>
        </w:rPr>
        <w:t>Field Details</w:t>
      </w:r>
    </w:p>
    <w:p w:rsidR="005D6B3E" w:rsidRPr="00425C8F" w:rsidRDefault="005D6B3E" w:rsidP="00633175">
      <w:pPr>
        <w:pStyle w:val="BodyText2"/>
        <w:rPr>
          <w:lang w:val="en-IN"/>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9434F1" w:rsidRPr="00425C8F" w:rsidTr="00762089">
        <w:trPr>
          <w:trHeight w:val="277"/>
          <w:tblHeader/>
        </w:trPr>
        <w:tc>
          <w:tcPr>
            <w:tcW w:w="1440" w:type="dxa"/>
            <w:tcBorders>
              <w:top w:val="single" w:sz="4" w:space="0" w:color="000000"/>
              <w:bottom w:val="single" w:sz="6" w:space="0" w:color="000000"/>
            </w:tcBorders>
            <w:shd w:val="clear" w:color="auto" w:fill="E31837"/>
          </w:tcPr>
          <w:p w:rsidR="009434F1" w:rsidRPr="00425C8F" w:rsidRDefault="009434F1" w:rsidP="00762089">
            <w:pPr>
              <w:pStyle w:val="TableColumnLabels"/>
              <w:rPr>
                <w:color w:val="auto"/>
              </w:rPr>
            </w:pPr>
            <w:r w:rsidRPr="00425C8F">
              <w:rPr>
                <w:color w:val="auto"/>
              </w:rPr>
              <w:t>TAG</w:t>
            </w:r>
          </w:p>
        </w:tc>
        <w:tc>
          <w:tcPr>
            <w:tcW w:w="1254" w:type="dxa"/>
            <w:tcBorders>
              <w:top w:val="single" w:sz="4" w:space="0" w:color="000000"/>
              <w:bottom w:val="single" w:sz="6" w:space="0" w:color="000000"/>
            </w:tcBorders>
            <w:shd w:val="clear" w:color="auto" w:fill="E31837"/>
          </w:tcPr>
          <w:p w:rsidR="009434F1" w:rsidRPr="00425C8F" w:rsidRDefault="009434F1" w:rsidP="00762089">
            <w:pPr>
              <w:pStyle w:val="TableColumnLabels"/>
              <w:rPr>
                <w:color w:val="auto"/>
              </w:rPr>
            </w:pPr>
            <w:r w:rsidRPr="00425C8F">
              <w:rPr>
                <w:color w:val="auto"/>
              </w:rPr>
              <w:t>Fields</w:t>
            </w:r>
          </w:p>
        </w:tc>
        <w:tc>
          <w:tcPr>
            <w:tcW w:w="2551" w:type="dxa"/>
            <w:tcBorders>
              <w:top w:val="single" w:sz="4" w:space="0" w:color="000000"/>
              <w:bottom w:val="single" w:sz="6" w:space="0" w:color="000000"/>
            </w:tcBorders>
            <w:shd w:val="clear" w:color="auto" w:fill="E31837"/>
          </w:tcPr>
          <w:p w:rsidR="009434F1" w:rsidRPr="00425C8F" w:rsidRDefault="009434F1" w:rsidP="00762089">
            <w:pPr>
              <w:pStyle w:val="TableColumnLabels"/>
              <w:rPr>
                <w:color w:val="auto"/>
              </w:rPr>
            </w:pPr>
            <w:r w:rsidRPr="00425C8F">
              <w:rPr>
                <w:color w:val="auto"/>
              </w:rPr>
              <w:t>Remarks</w:t>
            </w:r>
          </w:p>
        </w:tc>
        <w:tc>
          <w:tcPr>
            <w:tcW w:w="1134" w:type="dxa"/>
            <w:tcBorders>
              <w:top w:val="single" w:sz="4" w:space="0" w:color="000000"/>
              <w:bottom w:val="single" w:sz="6" w:space="0" w:color="000000"/>
            </w:tcBorders>
            <w:shd w:val="clear" w:color="auto" w:fill="E31837"/>
          </w:tcPr>
          <w:p w:rsidR="009434F1" w:rsidRPr="00425C8F" w:rsidRDefault="009434F1" w:rsidP="00762089">
            <w:pPr>
              <w:pStyle w:val="TableColumnLabels"/>
              <w:rPr>
                <w:color w:val="auto"/>
              </w:rPr>
            </w:pPr>
            <w:r w:rsidRPr="00425C8F">
              <w:rPr>
                <w:color w:val="auto"/>
              </w:rPr>
              <w:t>Example</w:t>
            </w:r>
          </w:p>
        </w:tc>
        <w:tc>
          <w:tcPr>
            <w:tcW w:w="1901" w:type="dxa"/>
            <w:tcBorders>
              <w:top w:val="single" w:sz="4" w:space="0" w:color="000000"/>
              <w:bottom w:val="single" w:sz="6" w:space="0" w:color="000000"/>
            </w:tcBorders>
            <w:shd w:val="clear" w:color="auto" w:fill="E31837"/>
          </w:tcPr>
          <w:p w:rsidR="009434F1" w:rsidRPr="00425C8F" w:rsidRDefault="009434F1" w:rsidP="00762089">
            <w:pPr>
              <w:pStyle w:val="TableColumnLabels"/>
              <w:rPr>
                <w:color w:val="auto"/>
              </w:rPr>
            </w:pPr>
            <w:r w:rsidRPr="00425C8F">
              <w:rPr>
                <w:color w:val="auto"/>
              </w:rPr>
              <w:t>Field Type</w:t>
            </w:r>
          </w:p>
        </w:tc>
        <w:tc>
          <w:tcPr>
            <w:tcW w:w="1316" w:type="dxa"/>
            <w:tcBorders>
              <w:top w:val="single" w:sz="4" w:space="0" w:color="000000"/>
              <w:bottom w:val="single" w:sz="6" w:space="0" w:color="000000"/>
            </w:tcBorders>
            <w:shd w:val="clear" w:color="auto" w:fill="E31837"/>
          </w:tcPr>
          <w:p w:rsidR="009434F1" w:rsidRPr="00425C8F" w:rsidRDefault="009434F1" w:rsidP="00762089">
            <w:pPr>
              <w:pStyle w:val="TableColumnLabels"/>
              <w:rPr>
                <w:color w:val="auto"/>
              </w:rPr>
            </w:pPr>
            <w:r w:rsidRPr="00425C8F">
              <w:rPr>
                <w:color w:val="auto"/>
              </w:rPr>
              <w:t>Optional/</w:t>
            </w:r>
          </w:p>
          <w:p w:rsidR="009434F1" w:rsidRPr="00425C8F" w:rsidRDefault="009434F1" w:rsidP="00762089">
            <w:pPr>
              <w:pStyle w:val="TableColumnLabels"/>
              <w:rPr>
                <w:color w:val="auto"/>
              </w:rPr>
            </w:pPr>
            <w:r w:rsidRPr="00425C8F">
              <w:rPr>
                <w:color w:val="auto"/>
              </w:rPr>
              <w:t>Mandatory</w:t>
            </w:r>
          </w:p>
        </w:tc>
      </w:tr>
      <w:tr w:rsidR="00A11C52" w:rsidRPr="00425C8F" w:rsidTr="00762089">
        <w:trPr>
          <w:trHeight w:val="277"/>
        </w:trPr>
        <w:tc>
          <w:tcPr>
            <w:tcW w:w="1440" w:type="dxa"/>
            <w:tcBorders>
              <w:top w:val="single" w:sz="6" w:space="0" w:color="000000"/>
              <w:bottom w:val="single" w:sz="6" w:space="0" w:color="000000"/>
            </w:tcBorders>
          </w:tcPr>
          <w:p w:rsidR="00A11C52" w:rsidRPr="00425C8F" w:rsidRDefault="00A11C52" w:rsidP="00762089">
            <w:pPr>
              <w:pStyle w:val="Tablecontent"/>
            </w:pPr>
            <w:r w:rsidRPr="00425C8F">
              <w:t>TYPE</w:t>
            </w:r>
          </w:p>
        </w:tc>
        <w:tc>
          <w:tcPr>
            <w:tcW w:w="1254" w:type="dxa"/>
            <w:tcBorders>
              <w:top w:val="single" w:sz="6" w:space="0" w:color="000000"/>
              <w:bottom w:val="single" w:sz="6" w:space="0" w:color="000000"/>
            </w:tcBorders>
          </w:tcPr>
          <w:p w:rsidR="00A11C52" w:rsidRPr="00425C8F" w:rsidRDefault="00A11C52" w:rsidP="00762089">
            <w:pPr>
              <w:pStyle w:val="Tablecontent"/>
            </w:pPr>
            <w:r w:rsidRPr="00425C8F">
              <w:rPr>
                <w:lang w:val="en-IN"/>
              </w:rPr>
              <w:t>Request type</w:t>
            </w:r>
          </w:p>
        </w:tc>
        <w:tc>
          <w:tcPr>
            <w:tcW w:w="2551" w:type="dxa"/>
            <w:tcBorders>
              <w:top w:val="single" w:sz="6" w:space="0" w:color="000000"/>
              <w:bottom w:val="single" w:sz="6" w:space="0" w:color="000000"/>
            </w:tcBorders>
          </w:tcPr>
          <w:p w:rsidR="00A11C52" w:rsidRPr="00425C8F" w:rsidRDefault="00A11C52" w:rsidP="00762089">
            <w:pPr>
              <w:pStyle w:val="Tablecontent"/>
            </w:pPr>
            <w:r w:rsidRPr="00425C8F">
              <w:rPr>
                <w:lang w:val="en-IN"/>
              </w:rPr>
              <w:t>Request Type, should be sent with each request – fixed</w:t>
            </w:r>
          </w:p>
        </w:tc>
        <w:tc>
          <w:tcPr>
            <w:tcW w:w="1134" w:type="dxa"/>
            <w:tcBorders>
              <w:top w:val="single" w:sz="6" w:space="0" w:color="000000"/>
              <w:bottom w:val="single" w:sz="6" w:space="0" w:color="000000"/>
            </w:tcBorders>
          </w:tcPr>
          <w:p w:rsidR="00A11C52" w:rsidRPr="00425C8F" w:rsidRDefault="00A11C52" w:rsidP="00762089">
            <w:pPr>
              <w:pStyle w:val="Tablecontent"/>
            </w:pPr>
            <w:r w:rsidRPr="00425C8F">
              <w:rPr>
                <w:lang w:val="fr-FR"/>
              </w:rPr>
              <w:t>LMSPTREDRES</w:t>
            </w:r>
          </w:p>
        </w:tc>
        <w:tc>
          <w:tcPr>
            <w:tcW w:w="1901" w:type="dxa"/>
            <w:tcBorders>
              <w:top w:val="single" w:sz="6" w:space="0" w:color="000000"/>
              <w:bottom w:val="single" w:sz="6" w:space="0" w:color="000000"/>
            </w:tcBorders>
          </w:tcPr>
          <w:p w:rsidR="00A11C52" w:rsidRPr="00425C8F" w:rsidRDefault="00A11C52" w:rsidP="00762089">
            <w:pPr>
              <w:pStyle w:val="Tablecontent"/>
            </w:pPr>
            <w:r w:rsidRPr="00425C8F">
              <w:rPr>
                <w:lang w:val="en-IN"/>
              </w:rPr>
              <w:t>A (20)</w:t>
            </w:r>
          </w:p>
        </w:tc>
        <w:tc>
          <w:tcPr>
            <w:tcW w:w="1316" w:type="dxa"/>
            <w:tcBorders>
              <w:top w:val="single" w:sz="6" w:space="0" w:color="000000"/>
              <w:bottom w:val="single" w:sz="6" w:space="0" w:color="000000"/>
            </w:tcBorders>
          </w:tcPr>
          <w:p w:rsidR="00A11C52" w:rsidRPr="00425C8F" w:rsidRDefault="00A11C52" w:rsidP="00762089">
            <w:pPr>
              <w:pStyle w:val="Tablecontent"/>
            </w:pPr>
            <w:r w:rsidRPr="00425C8F">
              <w:t>M</w:t>
            </w:r>
          </w:p>
        </w:tc>
      </w:tr>
      <w:tr w:rsidR="00A11C52" w:rsidRPr="00425C8F" w:rsidTr="00762089">
        <w:trPr>
          <w:trHeight w:val="277"/>
        </w:trPr>
        <w:tc>
          <w:tcPr>
            <w:tcW w:w="1440" w:type="dxa"/>
            <w:tcBorders>
              <w:top w:val="single" w:sz="6" w:space="0" w:color="000000"/>
              <w:bottom w:val="single" w:sz="6" w:space="0" w:color="000000"/>
            </w:tcBorders>
          </w:tcPr>
          <w:p w:rsidR="00A11C52" w:rsidRPr="00425C8F" w:rsidRDefault="00A11C52" w:rsidP="00762089">
            <w:pPr>
              <w:pStyle w:val="Tablecontent"/>
            </w:pPr>
            <w:r w:rsidRPr="00425C8F">
              <w:t>DATE</w:t>
            </w:r>
          </w:p>
        </w:tc>
        <w:tc>
          <w:tcPr>
            <w:tcW w:w="1254" w:type="dxa"/>
            <w:tcBorders>
              <w:top w:val="single" w:sz="6" w:space="0" w:color="000000"/>
              <w:bottom w:val="single" w:sz="6" w:space="0" w:color="000000"/>
            </w:tcBorders>
          </w:tcPr>
          <w:p w:rsidR="00A11C52" w:rsidRPr="00425C8F" w:rsidRDefault="00A11C52" w:rsidP="00762089">
            <w:pPr>
              <w:pStyle w:val="Tablecontent"/>
            </w:pPr>
            <w:r w:rsidRPr="00425C8F">
              <w:rPr>
                <w:lang w:val="en-IN"/>
              </w:rPr>
              <w:t>Date and time</w:t>
            </w:r>
          </w:p>
        </w:tc>
        <w:tc>
          <w:tcPr>
            <w:tcW w:w="2551" w:type="dxa"/>
            <w:tcBorders>
              <w:top w:val="single" w:sz="6" w:space="0" w:color="000000"/>
              <w:bottom w:val="single" w:sz="6" w:space="0" w:color="000000"/>
            </w:tcBorders>
          </w:tcPr>
          <w:p w:rsidR="00A11C52" w:rsidRPr="00425C8F" w:rsidRDefault="00A11C52" w:rsidP="00762089">
            <w:pPr>
              <w:pStyle w:val="Tablecontent"/>
            </w:pPr>
            <w:r w:rsidRPr="00425C8F">
              <w:rPr>
                <w:lang w:val="en-IN"/>
              </w:rPr>
              <w:t>Date and time on which request was sent by external system, HH are in 24 Hour Format</w:t>
            </w:r>
          </w:p>
        </w:tc>
        <w:tc>
          <w:tcPr>
            <w:tcW w:w="1134" w:type="dxa"/>
            <w:tcBorders>
              <w:top w:val="single" w:sz="6" w:space="0" w:color="000000"/>
              <w:bottom w:val="single" w:sz="6" w:space="0" w:color="000000"/>
            </w:tcBorders>
          </w:tcPr>
          <w:p w:rsidR="00A11C52" w:rsidRPr="00425C8F" w:rsidRDefault="00A11C52" w:rsidP="00762089">
            <w:pPr>
              <w:pStyle w:val="Tablecontent"/>
            </w:pPr>
            <w:r w:rsidRPr="00425C8F">
              <w:rPr>
                <w:lang w:val="en-IN"/>
              </w:rPr>
              <w:t>DD/MM/YYYY HH24:MI:SS</w:t>
            </w:r>
          </w:p>
        </w:tc>
        <w:tc>
          <w:tcPr>
            <w:tcW w:w="1901" w:type="dxa"/>
            <w:tcBorders>
              <w:top w:val="single" w:sz="6" w:space="0" w:color="000000"/>
              <w:bottom w:val="single" w:sz="6" w:space="0" w:color="000000"/>
            </w:tcBorders>
          </w:tcPr>
          <w:p w:rsidR="00A11C52" w:rsidRPr="00425C8F" w:rsidRDefault="00A11C52" w:rsidP="00762089">
            <w:pPr>
              <w:pStyle w:val="Tablecontent"/>
            </w:pPr>
            <w:r w:rsidRPr="00425C8F">
              <w:rPr>
                <w:lang w:val="en-IN"/>
              </w:rPr>
              <w:t>D (20)</w:t>
            </w:r>
          </w:p>
        </w:tc>
        <w:tc>
          <w:tcPr>
            <w:tcW w:w="1316" w:type="dxa"/>
            <w:tcBorders>
              <w:top w:val="single" w:sz="6" w:space="0" w:color="000000"/>
              <w:bottom w:val="single" w:sz="6" w:space="0" w:color="000000"/>
            </w:tcBorders>
          </w:tcPr>
          <w:p w:rsidR="00A11C52" w:rsidRPr="00425C8F" w:rsidRDefault="00A11C52" w:rsidP="00762089">
            <w:pPr>
              <w:pStyle w:val="Tablecontent"/>
            </w:pPr>
            <w:r w:rsidRPr="00425C8F">
              <w:rPr>
                <w:lang w:val="en-IN"/>
              </w:rPr>
              <w:t>O (Tag is mandatory)</w:t>
            </w:r>
          </w:p>
        </w:tc>
      </w:tr>
      <w:tr w:rsidR="00A11C52" w:rsidRPr="00425C8F" w:rsidTr="00762089">
        <w:trPr>
          <w:trHeight w:val="277"/>
        </w:trPr>
        <w:tc>
          <w:tcPr>
            <w:tcW w:w="1440" w:type="dxa"/>
            <w:tcBorders>
              <w:top w:val="single" w:sz="6" w:space="0" w:color="000000"/>
              <w:bottom w:val="single" w:sz="6" w:space="0" w:color="000000"/>
            </w:tcBorders>
          </w:tcPr>
          <w:p w:rsidR="00A11C52" w:rsidRPr="00425C8F" w:rsidRDefault="00A11C52" w:rsidP="00762089">
            <w:pPr>
              <w:pStyle w:val="Tablecontent"/>
            </w:pPr>
            <w:r w:rsidRPr="00425C8F">
              <w:t>TXNSTATUS</w:t>
            </w:r>
          </w:p>
        </w:tc>
        <w:tc>
          <w:tcPr>
            <w:tcW w:w="1254" w:type="dxa"/>
            <w:tcBorders>
              <w:top w:val="single" w:sz="6" w:space="0" w:color="000000"/>
              <w:bottom w:val="single" w:sz="6" w:space="0" w:color="000000"/>
            </w:tcBorders>
          </w:tcPr>
          <w:p w:rsidR="00A11C52" w:rsidRPr="00425C8F" w:rsidRDefault="00A11C52" w:rsidP="00762089">
            <w:pPr>
              <w:pStyle w:val="Tablecontent"/>
            </w:pPr>
            <w:r w:rsidRPr="00425C8F">
              <w:t>Transaction Status</w:t>
            </w:r>
          </w:p>
        </w:tc>
        <w:tc>
          <w:tcPr>
            <w:tcW w:w="2551" w:type="dxa"/>
            <w:tcBorders>
              <w:top w:val="single" w:sz="6" w:space="0" w:color="000000"/>
              <w:bottom w:val="single" w:sz="6" w:space="0" w:color="000000"/>
            </w:tcBorders>
          </w:tcPr>
          <w:p w:rsidR="00A11C52" w:rsidRPr="00425C8F" w:rsidRDefault="00A11C52" w:rsidP="00762089">
            <w:pPr>
              <w:pStyle w:val="Tablecontent"/>
            </w:pPr>
            <w:r w:rsidRPr="00425C8F">
              <w:t>Status of the request</w:t>
            </w:r>
          </w:p>
          <w:p w:rsidR="00A11C52" w:rsidRPr="00425C8F" w:rsidRDefault="00A11C52" w:rsidP="00762089">
            <w:pPr>
              <w:pStyle w:val="TableListBullet1"/>
              <w:jc w:val="left"/>
            </w:pPr>
            <w:r w:rsidRPr="00425C8F">
              <w:t xml:space="preserve">Transaction Status= 200 means Success, </w:t>
            </w:r>
          </w:p>
          <w:p w:rsidR="00A11C52" w:rsidRPr="00425C8F" w:rsidRDefault="00A11C52" w:rsidP="00762089">
            <w:pPr>
              <w:pStyle w:val="TableListBullet1"/>
              <w:jc w:val="left"/>
            </w:pPr>
            <w:r w:rsidRPr="00425C8F">
              <w:t xml:space="preserve">Transaction Status Other than 200 means failed </w:t>
            </w:r>
          </w:p>
        </w:tc>
        <w:tc>
          <w:tcPr>
            <w:tcW w:w="1134" w:type="dxa"/>
            <w:tcBorders>
              <w:top w:val="single" w:sz="6" w:space="0" w:color="000000"/>
              <w:bottom w:val="single" w:sz="6" w:space="0" w:color="000000"/>
            </w:tcBorders>
          </w:tcPr>
          <w:p w:rsidR="00A11C52" w:rsidRPr="00425C8F" w:rsidRDefault="00A11C52" w:rsidP="00762089">
            <w:pPr>
              <w:pStyle w:val="Tablecontent"/>
            </w:pPr>
            <w:r w:rsidRPr="00425C8F">
              <w:t>200</w:t>
            </w:r>
          </w:p>
        </w:tc>
        <w:tc>
          <w:tcPr>
            <w:tcW w:w="1901" w:type="dxa"/>
            <w:tcBorders>
              <w:top w:val="single" w:sz="6" w:space="0" w:color="000000"/>
              <w:bottom w:val="single" w:sz="6" w:space="0" w:color="000000"/>
            </w:tcBorders>
          </w:tcPr>
          <w:p w:rsidR="00A11C52" w:rsidRPr="00425C8F" w:rsidRDefault="00A11C52" w:rsidP="00762089">
            <w:pPr>
              <w:pStyle w:val="Tablecontent"/>
            </w:pPr>
            <w:r w:rsidRPr="00425C8F">
              <w:t>N(10)</w:t>
            </w:r>
          </w:p>
        </w:tc>
        <w:tc>
          <w:tcPr>
            <w:tcW w:w="1316" w:type="dxa"/>
            <w:tcBorders>
              <w:top w:val="single" w:sz="6" w:space="0" w:color="000000"/>
              <w:bottom w:val="single" w:sz="6" w:space="0" w:color="000000"/>
            </w:tcBorders>
          </w:tcPr>
          <w:p w:rsidR="00A11C52" w:rsidRPr="00425C8F" w:rsidRDefault="00A11C52" w:rsidP="00762089">
            <w:pPr>
              <w:pStyle w:val="Tablecontent"/>
            </w:pPr>
            <w:r w:rsidRPr="00425C8F">
              <w:t>M</w:t>
            </w:r>
          </w:p>
        </w:tc>
      </w:tr>
      <w:tr w:rsidR="00A66F04" w:rsidRPr="00425C8F" w:rsidTr="00762089">
        <w:trPr>
          <w:trHeight w:val="277"/>
        </w:trPr>
        <w:tc>
          <w:tcPr>
            <w:tcW w:w="1440" w:type="dxa"/>
            <w:tcBorders>
              <w:top w:val="single" w:sz="6" w:space="0" w:color="000000"/>
              <w:bottom w:val="single" w:sz="6" w:space="0" w:color="000000"/>
            </w:tcBorders>
          </w:tcPr>
          <w:p w:rsidR="00A66F04" w:rsidRPr="00425C8F" w:rsidRDefault="00A66F04" w:rsidP="00762089">
            <w:pPr>
              <w:pStyle w:val="Tablecontent"/>
            </w:pPr>
            <w:r w:rsidRPr="00425C8F">
              <w:t>REDTXNID</w:t>
            </w:r>
          </w:p>
        </w:tc>
        <w:tc>
          <w:tcPr>
            <w:tcW w:w="1254" w:type="dxa"/>
            <w:tcBorders>
              <w:top w:val="single" w:sz="6" w:space="0" w:color="000000"/>
              <w:bottom w:val="single" w:sz="6" w:space="0" w:color="000000"/>
            </w:tcBorders>
          </w:tcPr>
          <w:p w:rsidR="00A66F04" w:rsidRPr="00425C8F" w:rsidRDefault="00A66F04" w:rsidP="00762089">
            <w:pPr>
              <w:pStyle w:val="Footer"/>
              <w:tabs>
                <w:tab w:val="clear" w:pos="4320"/>
                <w:tab w:val="clear" w:pos="8640"/>
              </w:tabs>
              <w:rPr>
                <w:rFonts w:ascii="Arial" w:hAnsi="Arial" w:cs="Arial"/>
                <w:sz w:val="20"/>
                <w:szCs w:val="20"/>
              </w:rPr>
            </w:pPr>
            <w:r w:rsidRPr="00425C8F">
              <w:rPr>
                <w:lang w:val="en-IN"/>
              </w:rPr>
              <w:t>RedTransaction ID</w:t>
            </w:r>
          </w:p>
        </w:tc>
        <w:tc>
          <w:tcPr>
            <w:tcW w:w="2551" w:type="dxa"/>
            <w:tcBorders>
              <w:top w:val="single" w:sz="6" w:space="0" w:color="000000"/>
              <w:bottom w:val="single" w:sz="6" w:space="0" w:color="000000"/>
            </w:tcBorders>
          </w:tcPr>
          <w:p w:rsidR="00A66F04" w:rsidRPr="00425C8F" w:rsidRDefault="00A66F04" w:rsidP="00A66F04">
            <w:pPr>
              <w:pStyle w:val="Footer"/>
              <w:tabs>
                <w:tab w:val="clear" w:pos="4320"/>
                <w:tab w:val="clear" w:pos="8640"/>
              </w:tabs>
              <w:rPr>
                <w:rFonts w:ascii="Arial" w:hAnsi="Arial" w:cs="Arial"/>
                <w:sz w:val="20"/>
                <w:szCs w:val="20"/>
              </w:rPr>
            </w:pPr>
            <w:r w:rsidRPr="00425C8F">
              <w:rPr>
                <w:lang w:val="en-IN"/>
              </w:rPr>
              <w:t>PreTUPS Tedemption Transaction ID n</w:t>
            </w:r>
          </w:p>
        </w:tc>
        <w:tc>
          <w:tcPr>
            <w:tcW w:w="1134" w:type="dxa"/>
            <w:tcBorders>
              <w:top w:val="single" w:sz="6" w:space="0" w:color="000000"/>
              <w:bottom w:val="single" w:sz="6" w:space="0" w:color="000000"/>
            </w:tcBorders>
          </w:tcPr>
          <w:p w:rsidR="00A66F04" w:rsidRPr="00425C8F" w:rsidRDefault="00A66F04" w:rsidP="00762089">
            <w:pPr>
              <w:pStyle w:val="Tablecontent"/>
            </w:pPr>
            <w:r w:rsidRPr="00425C8F">
              <w:rPr>
                <w:lang w:val="en-IN"/>
              </w:rPr>
              <w:t>R080912.1212.1234</w:t>
            </w:r>
          </w:p>
        </w:tc>
        <w:tc>
          <w:tcPr>
            <w:tcW w:w="1901" w:type="dxa"/>
            <w:tcBorders>
              <w:top w:val="single" w:sz="6" w:space="0" w:color="000000"/>
              <w:bottom w:val="single" w:sz="6" w:space="0" w:color="000000"/>
            </w:tcBorders>
          </w:tcPr>
          <w:p w:rsidR="00A66F04" w:rsidRPr="00425C8F" w:rsidRDefault="00A66F04" w:rsidP="00762089">
            <w:pPr>
              <w:pStyle w:val="Footer"/>
              <w:tabs>
                <w:tab w:val="clear" w:pos="4320"/>
                <w:tab w:val="clear" w:pos="8640"/>
              </w:tabs>
              <w:rPr>
                <w:rFonts w:ascii="Arial" w:hAnsi="Arial" w:cs="Arial"/>
                <w:sz w:val="20"/>
                <w:szCs w:val="20"/>
              </w:rPr>
            </w:pPr>
            <w:r w:rsidRPr="00425C8F">
              <w:rPr>
                <w:lang w:val="en-IN"/>
              </w:rPr>
              <w:t>20</w:t>
            </w:r>
          </w:p>
        </w:tc>
        <w:tc>
          <w:tcPr>
            <w:tcW w:w="1316" w:type="dxa"/>
            <w:tcBorders>
              <w:top w:val="single" w:sz="6" w:space="0" w:color="000000"/>
              <w:bottom w:val="single" w:sz="6" w:space="0" w:color="000000"/>
            </w:tcBorders>
          </w:tcPr>
          <w:p w:rsidR="00A66F04" w:rsidRPr="00425C8F" w:rsidRDefault="00A66F04" w:rsidP="00762089">
            <w:pPr>
              <w:pStyle w:val="Footer"/>
              <w:tabs>
                <w:tab w:val="clear" w:pos="4320"/>
                <w:tab w:val="clear" w:pos="8640"/>
              </w:tabs>
              <w:rPr>
                <w:rFonts w:ascii="Arial" w:hAnsi="Arial" w:cs="Arial"/>
                <w:sz w:val="20"/>
                <w:szCs w:val="20"/>
              </w:rPr>
            </w:pPr>
            <w:r w:rsidRPr="00425C8F">
              <w:rPr>
                <w:lang w:val="en-IN"/>
              </w:rPr>
              <w:t>M</w:t>
            </w:r>
          </w:p>
        </w:tc>
      </w:tr>
      <w:tr w:rsidR="00A66F04" w:rsidRPr="00425C8F" w:rsidTr="00762089">
        <w:trPr>
          <w:trHeight w:val="277"/>
        </w:trPr>
        <w:tc>
          <w:tcPr>
            <w:tcW w:w="1440" w:type="dxa"/>
            <w:tcBorders>
              <w:top w:val="single" w:sz="6" w:space="0" w:color="000000"/>
              <w:bottom w:val="single" w:sz="6" w:space="0" w:color="000000"/>
            </w:tcBorders>
          </w:tcPr>
          <w:p w:rsidR="00A66F04" w:rsidRPr="00425C8F" w:rsidRDefault="00A66F04" w:rsidP="00762089">
            <w:pPr>
              <w:pStyle w:val="Tablecontent"/>
            </w:pPr>
            <w:r w:rsidRPr="00425C8F">
              <w:t>CREDITEDAMOUNT</w:t>
            </w:r>
          </w:p>
        </w:tc>
        <w:tc>
          <w:tcPr>
            <w:tcW w:w="1254" w:type="dxa"/>
            <w:tcBorders>
              <w:top w:val="single" w:sz="6" w:space="0" w:color="000000"/>
              <w:bottom w:val="single" w:sz="6" w:space="0" w:color="000000"/>
            </w:tcBorders>
          </w:tcPr>
          <w:p w:rsidR="00A66F04" w:rsidRPr="00425C8F" w:rsidRDefault="00A66F04" w:rsidP="00762089">
            <w:pPr>
              <w:pStyle w:val="Footer"/>
              <w:tabs>
                <w:tab w:val="clear" w:pos="4320"/>
                <w:tab w:val="clear" w:pos="8640"/>
              </w:tabs>
              <w:rPr>
                <w:rFonts w:ascii="Arial" w:hAnsi="Arial" w:cs="Arial"/>
                <w:sz w:val="20"/>
                <w:szCs w:val="20"/>
              </w:rPr>
            </w:pPr>
            <w:r w:rsidRPr="00425C8F">
              <w:rPr>
                <w:lang w:val="en-IN"/>
              </w:rPr>
              <w:t>Credited Amount</w:t>
            </w:r>
          </w:p>
        </w:tc>
        <w:tc>
          <w:tcPr>
            <w:tcW w:w="2551" w:type="dxa"/>
            <w:tcBorders>
              <w:top w:val="single" w:sz="6" w:space="0" w:color="000000"/>
              <w:bottom w:val="single" w:sz="6" w:space="0" w:color="000000"/>
            </w:tcBorders>
          </w:tcPr>
          <w:p w:rsidR="00A66F04" w:rsidRPr="00425C8F" w:rsidRDefault="00A66F04" w:rsidP="00762089">
            <w:pPr>
              <w:pStyle w:val="Footer"/>
              <w:tabs>
                <w:tab w:val="clear" w:pos="4320"/>
                <w:tab w:val="clear" w:pos="8640"/>
              </w:tabs>
              <w:rPr>
                <w:rFonts w:ascii="Arial" w:hAnsi="Arial" w:cs="Arial"/>
                <w:sz w:val="20"/>
                <w:szCs w:val="20"/>
              </w:rPr>
            </w:pPr>
            <w:r w:rsidRPr="00425C8F">
              <w:rPr>
                <w:lang w:val="en-IN"/>
              </w:rPr>
              <w:t>Numeric Only.</w:t>
            </w:r>
          </w:p>
        </w:tc>
        <w:tc>
          <w:tcPr>
            <w:tcW w:w="1134" w:type="dxa"/>
            <w:tcBorders>
              <w:top w:val="single" w:sz="6" w:space="0" w:color="000000"/>
              <w:bottom w:val="single" w:sz="6" w:space="0" w:color="000000"/>
            </w:tcBorders>
          </w:tcPr>
          <w:p w:rsidR="00A66F04" w:rsidRPr="00425C8F" w:rsidRDefault="00A66F04" w:rsidP="00762089">
            <w:pPr>
              <w:pStyle w:val="Tablecontent"/>
            </w:pPr>
            <w:r w:rsidRPr="00425C8F">
              <w:rPr>
                <w:lang w:val="en-IN"/>
              </w:rPr>
              <w:t>100</w:t>
            </w:r>
          </w:p>
        </w:tc>
        <w:tc>
          <w:tcPr>
            <w:tcW w:w="1901" w:type="dxa"/>
            <w:tcBorders>
              <w:top w:val="single" w:sz="6" w:space="0" w:color="000000"/>
              <w:bottom w:val="single" w:sz="6" w:space="0" w:color="000000"/>
            </w:tcBorders>
          </w:tcPr>
          <w:p w:rsidR="00A66F04" w:rsidRPr="00425C8F" w:rsidRDefault="00A66F04" w:rsidP="00762089">
            <w:pPr>
              <w:pStyle w:val="Footer"/>
              <w:tabs>
                <w:tab w:val="clear" w:pos="4320"/>
                <w:tab w:val="clear" w:pos="8640"/>
              </w:tabs>
              <w:rPr>
                <w:rFonts w:ascii="Arial" w:hAnsi="Arial" w:cs="Arial"/>
                <w:sz w:val="20"/>
                <w:szCs w:val="20"/>
              </w:rPr>
            </w:pPr>
            <w:r w:rsidRPr="00425C8F">
              <w:rPr>
                <w:lang w:val="en-IN"/>
              </w:rPr>
              <w:t>10</w:t>
            </w:r>
          </w:p>
        </w:tc>
        <w:tc>
          <w:tcPr>
            <w:tcW w:w="1316" w:type="dxa"/>
            <w:tcBorders>
              <w:top w:val="single" w:sz="6" w:space="0" w:color="000000"/>
              <w:bottom w:val="single" w:sz="6" w:space="0" w:color="000000"/>
            </w:tcBorders>
          </w:tcPr>
          <w:p w:rsidR="00A66F04" w:rsidRPr="00425C8F" w:rsidRDefault="00A66F04" w:rsidP="00762089">
            <w:pPr>
              <w:pStyle w:val="Footer"/>
              <w:tabs>
                <w:tab w:val="clear" w:pos="4320"/>
                <w:tab w:val="clear" w:pos="8640"/>
              </w:tabs>
              <w:rPr>
                <w:rFonts w:ascii="Arial" w:hAnsi="Arial" w:cs="Arial"/>
                <w:sz w:val="20"/>
                <w:szCs w:val="20"/>
              </w:rPr>
            </w:pPr>
            <w:r w:rsidRPr="00425C8F">
              <w:rPr>
                <w:lang w:val="en-IN"/>
              </w:rPr>
              <w:t>M</w:t>
            </w:r>
          </w:p>
        </w:tc>
      </w:tr>
      <w:tr w:rsidR="00A66F04" w:rsidRPr="00425C8F" w:rsidTr="00762089">
        <w:trPr>
          <w:trHeight w:val="277"/>
        </w:trPr>
        <w:tc>
          <w:tcPr>
            <w:tcW w:w="1440" w:type="dxa"/>
            <w:tcBorders>
              <w:top w:val="single" w:sz="6" w:space="0" w:color="000000"/>
              <w:bottom w:val="single" w:sz="6" w:space="0" w:color="000000"/>
            </w:tcBorders>
          </w:tcPr>
          <w:p w:rsidR="00A66F04" w:rsidRPr="00425C8F" w:rsidRDefault="00A66F04" w:rsidP="00762089">
            <w:pPr>
              <w:pStyle w:val="Tablecontent"/>
            </w:pPr>
            <w:r w:rsidRPr="00425C8F">
              <w:t>REMPOINTS</w:t>
            </w:r>
          </w:p>
        </w:tc>
        <w:tc>
          <w:tcPr>
            <w:tcW w:w="1254" w:type="dxa"/>
            <w:tcBorders>
              <w:top w:val="single" w:sz="6" w:space="0" w:color="000000"/>
              <w:bottom w:val="single" w:sz="6" w:space="0" w:color="000000"/>
            </w:tcBorders>
            <w:vAlign w:val="center"/>
          </w:tcPr>
          <w:p w:rsidR="00A66F04" w:rsidRPr="00425C8F" w:rsidRDefault="00A66F04" w:rsidP="00762089">
            <w:pPr>
              <w:pStyle w:val="Footer"/>
              <w:tabs>
                <w:tab w:val="clear" w:pos="4320"/>
                <w:tab w:val="clear" w:pos="8640"/>
              </w:tabs>
              <w:rPr>
                <w:rFonts w:ascii="Arial" w:hAnsi="Arial" w:cs="Arial"/>
                <w:sz w:val="20"/>
                <w:szCs w:val="20"/>
              </w:rPr>
            </w:pPr>
            <w:r w:rsidRPr="00425C8F">
              <w:rPr>
                <w:rFonts w:ascii="Arial" w:hAnsi="Arial" w:cs="Arial"/>
                <w:sz w:val="20"/>
                <w:szCs w:val="20"/>
              </w:rPr>
              <w:t>Remaining Loyalty points</w:t>
            </w:r>
          </w:p>
        </w:tc>
        <w:tc>
          <w:tcPr>
            <w:tcW w:w="2551" w:type="dxa"/>
            <w:tcBorders>
              <w:top w:val="single" w:sz="6" w:space="0" w:color="000000"/>
              <w:bottom w:val="single" w:sz="6" w:space="0" w:color="000000"/>
            </w:tcBorders>
            <w:vAlign w:val="center"/>
          </w:tcPr>
          <w:p w:rsidR="00A66F04" w:rsidRPr="00425C8F" w:rsidRDefault="00A66F04" w:rsidP="00762089">
            <w:pPr>
              <w:pStyle w:val="Footer"/>
              <w:tabs>
                <w:tab w:val="clear" w:pos="4320"/>
                <w:tab w:val="clear" w:pos="8640"/>
              </w:tabs>
              <w:rPr>
                <w:rFonts w:ascii="Arial" w:hAnsi="Arial" w:cs="Arial"/>
                <w:sz w:val="20"/>
                <w:szCs w:val="20"/>
              </w:rPr>
            </w:pPr>
            <w:r w:rsidRPr="00425C8F">
              <w:rPr>
                <w:rFonts w:ascii="Arial" w:hAnsi="Arial" w:cs="Arial"/>
                <w:sz w:val="20"/>
                <w:szCs w:val="20"/>
              </w:rPr>
              <w:t>Remaining Loyalty Points</w:t>
            </w:r>
          </w:p>
        </w:tc>
        <w:tc>
          <w:tcPr>
            <w:tcW w:w="1134" w:type="dxa"/>
            <w:tcBorders>
              <w:top w:val="single" w:sz="6" w:space="0" w:color="000000"/>
              <w:bottom w:val="single" w:sz="6" w:space="0" w:color="000000"/>
            </w:tcBorders>
          </w:tcPr>
          <w:p w:rsidR="00A66F04" w:rsidRPr="00425C8F" w:rsidRDefault="00A66F04" w:rsidP="00762089">
            <w:pPr>
              <w:pStyle w:val="Tablecontent"/>
            </w:pPr>
            <w:r w:rsidRPr="00425C8F">
              <w:t>100</w:t>
            </w:r>
          </w:p>
        </w:tc>
        <w:tc>
          <w:tcPr>
            <w:tcW w:w="1901" w:type="dxa"/>
            <w:tcBorders>
              <w:top w:val="single" w:sz="6" w:space="0" w:color="000000"/>
              <w:bottom w:val="single" w:sz="6" w:space="0" w:color="000000"/>
            </w:tcBorders>
            <w:vAlign w:val="center"/>
          </w:tcPr>
          <w:p w:rsidR="00A66F04" w:rsidRPr="00425C8F" w:rsidRDefault="00A66F04" w:rsidP="00762089">
            <w:pPr>
              <w:pStyle w:val="Footer"/>
              <w:tabs>
                <w:tab w:val="clear" w:pos="4320"/>
                <w:tab w:val="clear" w:pos="8640"/>
              </w:tabs>
              <w:rPr>
                <w:rFonts w:ascii="Arial" w:hAnsi="Arial" w:cs="Arial"/>
                <w:sz w:val="20"/>
                <w:szCs w:val="20"/>
              </w:rPr>
            </w:pPr>
            <w:r w:rsidRPr="00425C8F">
              <w:rPr>
                <w:rFonts w:ascii="Arial" w:hAnsi="Arial" w:cs="Arial"/>
                <w:sz w:val="20"/>
                <w:szCs w:val="20"/>
              </w:rPr>
              <w:t>N(10)</w:t>
            </w:r>
          </w:p>
        </w:tc>
        <w:tc>
          <w:tcPr>
            <w:tcW w:w="1316" w:type="dxa"/>
            <w:tcBorders>
              <w:top w:val="single" w:sz="6" w:space="0" w:color="000000"/>
              <w:bottom w:val="single" w:sz="6" w:space="0" w:color="000000"/>
            </w:tcBorders>
            <w:vAlign w:val="center"/>
          </w:tcPr>
          <w:p w:rsidR="00A66F04" w:rsidRPr="00425C8F" w:rsidRDefault="00A66F04" w:rsidP="00762089">
            <w:pPr>
              <w:pStyle w:val="Footer"/>
              <w:tabs>
                <w:tab w:val="clear" w:pos="4320"/>
                <w:tab w:val="clear" w:pos="8640"/>
              </w:tabs>
              <w:rPr>
                <w:rFonts w:ascii="Arial" w:hAnsi="Arial" w:cs="Arial"/>
                <w:sz w:val="20"/>
                <w:szCs w:val="20"/>
              </w:rPr>
            </w:pPr>
            <w:r w:rsidRPr="00425C8F">
              <w:rPr>
                <w:rFonts w:ascii="Arial" w:hAnsi="Arial" w:cs="Arial"/>
                <w:sz w:val="20"/>
                <w:szCs w:val="20"/>
              </w:rPr>
              <w:t>M</w:t>
            </w:r>
          </w:p>
        </w:tc>
      </w:tr>
      <w:tr w:rsidR="00A66F04" w:rsidRPr="00425C8F" w:rsidTr="00762089">
        <w:trPr>
          <w:trHeight w:val="277"/>
        </w:trPr>
        <w:tc>
          <w:tcPr>
            <w:tcW w:w="1440" w:type="dxa"/>
            <w:tcBorders>
              <w:top w:val="single" w:sz="6" w:space="0" w:color="000000"/>
              <w:bottom w:val="single" w:sz="6" w:space="0" w:color="000000"/>
            </w:tcBorders>
          </w:tcPr>
          <w:p w:rsidR="00A66F04" w:rsidRPr="00425C8F" w:rsidRDefault="00A66F04" w:rsidP="00762089">
            <w:pPr>
              <w:pStyle w:val="Tablecontent"/>
            </w:pPr>
            <w:r w:rsidRPr="00425C8F">
              <w:t>MESSAGE</w:t>
            </w:r>
          </w:p>
        </w:tc>
        <w:tc>
          <w:tcPr>
            <w:tcW w:w="1254" w:type="dxa"/>
            <w:tcBorders>
              <w:top w:val="single" w:sz="6" w:space="0" w:color="000000"/>
              <w:bottom w:val="single" w:sz="6" w:space="0" w:color="000000"/>
            </w:tcBorders>
            <w:vAlign w:val="center"/>
          </w:tcPr>
          <w:p w:rsidR="00A66F04" w:rsidRPr="00425C8F" w:rsidRDefault="00A66F04" w:rsidP="00762089">
            <w:pPr>
              <w:pStyle w:val="Footer"/>
              <w:tabs>
                <w:tab w:val="clear" w:pos="4320"/>
                <w:tab w:val="clear" w:pos="8640"/>
              </w:tabs>
              <w:rPr>
                <w:rFonts w:ascii="Arial" w:hAnsi="Arial" w:cs="Arial"/>
                <w:sz w:val="20"/>
                <w:szCs w:val="20"/>
                <w:highlight w:val="white"/>
              </w:rPr>
            </w:pPr>
            <w:r w:rsidRPr="00425C8F">
              <w:rPr>
                <w:rFonts w:ascii="Arial" w:hAnsi="Arial" w:cs="Arial"/>
                <w:sz w:val="20"/>
                <w:szCs w:val="20"/>
                <w:highlight w:val="white"/>
              </w:rPr>
              <w:t xml:space="preserve">Message </w:t>
            </w:r>
          </w:p>
          <w:p w:rsidR="00A66F04" w:rsidRPr="00425C8F" w:rsidRDefault="00A66F04" w:rsidP="00762089">
            <w:pPr>
              <w:pStyle w:val="Footer"/>
              <w:tabs>
                <w:tab w:val="clear" w:pos="4320"/>
                <w:tab w:val="clear" w:pos="8640"/>
              </w:tabs>
              <w:rPr>
                <w:rFonts w:ascii="Arial" w:hAnsi="Arial" w:cs="Arial"/>
                <w:sz w:val="20"/>
                <w:szCs w:val="20"/>
                <w:highlight w:val="white"/>
              </w:rPr>
            </w:pPr>
          </w:p>
        </w:tc>
        <w:tc>
          <w:tcPr>
            <w:tcW w:w="2551" w:type="dxa"/>
            <w:tcBorders>
              <w:top w:val="single" w:sz="6" w:space="0" w:color="000000"/>
              <w:bottom w:val="single" w:sz="6" w:space="0" w:color="000000"/>
            </w:tcBorders>
            <w:vAlign w:val="center"/>
          </w:tcPr>
          <w:p w:rsidR="00A66F04" w:rsidRPr="00425C8F" w:rsidRDefault="00A66F04" w:rsidP="00762089">
            <w:pPr>
              <w:pStyle w:val="Footer"/>
              <w:tabs>
                <w:tab w:val="clear" w:pos="4320"/>
                <w:tab w:val="clear" w:pos="8640"/>
              </w:tabs>
              <w:rPr>
                <w:rFonts w:ascii="Arial" w:hAnsi="Arial" w:cs="Arial"/>
                <w:sz w:val="20"/>
                <w:szCs w:val="20"/>
              </w:rPr>
            </w:pPr>
            <w:r w:rsidRPr="00425C8F">
              <w:rPr>
                <w:rFonts w:ascii="Arial" w:hAnsi="Arial" w:cs="Arial"/>
                <w:sz w:val="20"/>
                <w:szCs w:val="20"/>
              </w:rPr>
              <w:t xml:space="preserve">Message to be displayed </w:t>
            </w:r>
          </w:p>
        </w:tc>
        <w:tc>
          <w:tcPr>
            <w:tcW w:w="1134" w:type="dxa"/>
            <w:tcBorders>
              <w:top w:val="single" w:sz="6" w:space="0" w:color="000000"/>
              <w:bottom w:val="single" w:sz="6" w:space="0" w:color="000000"/>
            </w:tcBorders>
          </w:tcPr>
          <w:p w:rsidR="00A66F04" w:rsidRPr="00425C8F" w:rsidRDefault="00A66F04" w:rsidP="00762089">
            <w:pPr>
              <w:pStyle w:val="Tablecontent"/>
            </w:pPr>
          </w:p>
        </w:tc>
        <w:tc>
          <w:tcPr>
            <w:tcW w:w="1901" w:type="dxa"/>
            <w:tcBorders>
              <w:top w:val="single" w:sz="6" w:space="0" w:color="000000"/>
              <w:bottom w:val="single" w:sz="6" w:space="0" w:color="000000"/>
            </w:tcBorders>
            <w:vAlign w:val="center"/>
          </w:tcPr>
          <w:p w:rsidR="00A66F04" w:rsidRPr="00425C8F" w:rsidRDefault="00A66F04" w:rsidP="00762089">
            <w:pPr>
              <w:pStyle w:val="Footer"/>
              <w:tabs>
                <w:tab w:val="clear" w:pos="4320"/>
                <w:tab w:val="clear" w:pos="8640"/>
              </w:tabs>
              <w:rPr>
                <w:rFonts w:ascii="Arial" w:hAnsi="Arial" w:cs="Arial"/>
                <w:sz w:val="20"/>
                <w:szCs w:val="20"/>
              </w:rPr>
            </w:pPr>
            <w:r w:rsidRPr="00425C8F">
              <w:rPr>
                <w:lang w:val="en-IN"/>
              </w:rPr>
              <w:t>A (500)</w:t>
            </w:r>
          </w:p>
        </w:tc>
        <w:tc>
          <w:tcPr>
            <w:tcW w:w="1316" w:type="dxa"/>
            <w:tcBorders>
              <w:top w:val="single" w:sz="6" w:space="0" w:color="000000"/>
              <w:bottom w:val="single" w:sz="6" w:space="0" w:color="000000"/>
            </w:tcBorders>
            <w:vAlign w:val="center"/>
          </w:tcPr>
          <w:p w:rsidR="00A66F04" w:rsidRPr="00425C8F" w:rsidRDefault="00A66F04" w:rsidP="00762089">
            <w:pPr>
              <w:pStyle w:val="Tablecontent"/>
              <w:rPr>
                <w:lang w:val="en-IN"/>
              </w:rPr>
            </w:pPr>
            <w:r w:rsidRPr="00425C8F">
              <w:rPr>
                <w:lang w:val="en-IN"/>
              </w:rPr>
              <w:t>O</w:t>
            </w:r>
          </w:p>
          <w:p w:rsidR="00A66F04" w:rsidRPr="00425C8F" w:rsidRDefault="00A66F04" w:rsidP="00762089">
            <w:pPr>
              <w:pStyle w:val="Footer"/>
              <w:tabs>
                <w:tab w:val="clear" w:pos="4320"/>
                <w:tab w:val="clear" w:pos="8640"/>
              </w:tabs>
              <w:rPr>
                <w:rFonts w:ascii="Arial" w:hAnsi="Arial" w:cs="Arial"/>
                <w:sz w:val="20"/>
                <w:szCs w:val="20"/>
              </w:rPr>
            </w:pPr>
            <w:r w:rsidRPr="00425C8F">
              <w:rPr>
                <w:lang w:val="en-IN"/>
              </w:rPr>
              <w:t>(Tag is mandatory)</w:t>
            </w:r>
          </w:p>
        </w:tc>
      </w:tr>
    </w:tbl>
    <w:p w:rsidR="005D6B3E" w:rsidRPr="00425C8F" w:rsidRDefault="005D6B3E" w:rsidP="00633175">
      <w:pPr>
        <w:pStyle w:val="BodyText2"/>
        <w:rPr>
          <w:lang w:val="en-IN"/>
        </w:rPr>
      </w:pPr>
    </w:p>
    <w:p w:rsidR="005D6B3E" w:rsidRPr="00425C8F" w:rsidRDefault="005D6B3E" w:rsidP="00633175">
      <w:pPr>
        <w:pStyle w:val="BodyText2"/>
        <w:rPr>
          <w:lang w:val="en-IN"/>
        </w:rPr>
      </w:pPr>
    </w:p>
    <w:p w:rsidR="005D6B3E" w:rsidRPr="00425C8F" w:rsidRDefault="005D6B3E" w:rsidP="00633175">
      <w:pPr>
        <w:pStyle w:val="BodyText2"/>
        <w:rPr>
          <w:lang w:val="en-IN"/>
        </w:rPr>
      </w:pPr>
    </w:p>
    <w:p w:rsidR="005D6B3E" w:rsidRPr="00425C8F" w:rsidRDefault="005D6B3E" w:rsidP="00633175">
      <w:pPr>
        <w:pStyle w:val="BodyText2"/>
        <w:rPr>
          <w:lang w:val="en-IN"/>
        </w:rPr>
      </w:pPr>
    </w:p>
    <w:p w:rsidR="00D52AED" w:rsidRPr="00425C8F" w:rsidRDefault="00D52AED" w:rsidP="00633175">
      <w:pPr>
        <w:pStyle w:val="BodyText2"/>
        <w:rPr>
          <w:lang w:val="en-IN"/>
        </w:rPr>
      </w:pPr>
    </w:p>
    <w:p w:rsidR="000E6AE9" w:rsidRDefault="00D52AED" w:rsidP="00337049">
      <w:pPr>
        <w:pStyle w:val="Heading2"/>
      </w:pPr>
      <w:bookmarkStart w:id="797" w:name="_Toc286268559"/>
      <w:bookmarkStart w:id="798" w:name="_Toc351541930"/>
      <w:bookmarkStart w:id="799" w:name="_Toc377976456"/>
      <w:bookmarkStart w:id="800" w:name="_Toc379631422"/>
      <w:bookmarkStart w:id="801" w:name="_Toc380482369"/>
      <w:bookmarkStart w:id="802" w:name="_Toc441102196"/>
      <w:bookmarkStart w:id="803" w:name="_Toc485139736"/>
      <w:r w:rsidRPr="00425C8F">
        <w:t>User Deletion</w:t>
      </w:r>
      <w:bookmarkEnd w:id="797"/>
      <w:r w:rsidRPr="00425C8F">
        <w:t xml:space="preserve"> XML API</w:t>
      </w:r>
      <w:bookmarkEnd w:id="798"/>
      <w:bookmarkEnd w:id="799"/>
      <w:bookmarkEnd w:id="800"/>
      <w:bookmarkEnd w:id="801"/>
      <w:bookmarkEnd w:id="802"/>
      <w:bookmarkEnd w:id="803"/>
    </w:p>
    <w:p w:rsidR="00D52AED" w:rsidRPr="00425C8F" w:rsidRDefault="00D52AED" w:rsidP="00BC2539">
      <w:pPr>
        <w:pStyle w:val="BodyText2"/>
      </w:pPr>
      <w:r w:rsidRPr="00425C8F">
        <w:t>External system may use this API to delete a single Channel user.</w:t>
      </w:r>
    </w:p>
    <w:p w:rsidR="00D52AED" w:rsidRPr="00425C8F" w:rsidRDefault="00D52AED" w:rsidP="00D52AED">
      <w:pPr>
        <w:pStyle w:val="BodyText2"/>
        <w:rPr>
          <w:lang w:val="en-IN"/>
        </w:rPr>
      </w:pPr>
    </w:p>
    <w:p w:rsidR="00D52AED" w:rsidRPr="00425C8F" w:rsidRDefault="00D52AED" w:rsidP="00D52AED">
      <w:pPr>
        <w:pStyle w:val="Heading"/>
        <w:rPr>
          <w:color w:val="auto"/>
        </w:rPr>
      </w:pPr>
      <w:r w:rsidRPr="00425C8F">
        <w:rPr>
          <w:color w:val="auto"/>
        </w:rPr>
        <w:t>URL</w:t>
      </w:r>
    </w:p>
    <w:p w:rsidR="00D52AED" w:rsidRPr="00425C8F" w:rsidRDefault="00D52AED" w:rsidP="00D52AED">
      <w:pPr>
        <w:pStyle w:val="BodyText2"/>
        <w:rPr>
          <w:rFonts w:cs="Arial"/>
        </w:rPr>
      </w:pPr>
    </w:p>
    <w:p w:rsidR="00D52AED" w:rsidRPr="00425C8F" w:rsidRDefault="00D46E99" w:rsidP="00D52AED">
      <w:pPr>
        <w:pStyle w:val="BodyText2"/>
        <w:rPr>
          <w:rFonts w:cs="Arial"/>
        </w:rPr>
      </w:pPr>
      <w:hyperlink r:id="rId18" w:history="1">
        <w:r w:rsidR="00D52AED" w:rsidRPr="00425C8F">
          <w:rPr>
            <w:rStyle w:val="Hyperlink"/>
            <w:rFonts w:cs="Arial"/>
            <w:color w:val="auto"/>
          </w:rPr>
          <w:t>http://PreTUPShost/OPTReceiver</w:t>
        </w:r>
      </w:hyperlink>
      <w:r w:rsidR="00D52AED" w:rsidRPr="00425C8F">
        <w:rPr>
          <w:rFonts w:cs="Arial"/>
        </w:rPr>
        <w:t>?</w:t>
      </w:r>
    </w:p>
    <w:p w:rsidR="00D52AED" w:rsidRPr="00425C8F" w:rsidRDefault="00D52AED" w:rsidP="00D52AED">
      <w:pPr>
        <w:pStyle w:val="BodyText2"/>
        <w:rPr>
          <w:lang w:val="en-IN"/>
        </w:rPr>
      </w:pPr>
    </w:p>
    <w:p w:rsidR="00D52AED" w:rsidRPr="00425C8F" w:rsidRDefault="00D52AED" w:rsidP="00337049">
      <w:pPr>
        <w:pStyle w:val="Heading3"/>
      </w:pPr>
      <w:bookmarkStart w:id="804" w:name="_Toc286268560"/>
      <w:bookmarkStart w:id="805" w:name="_Toc379631423"/>
      <w:bookmarkStart w:id="806" w:name="_Toc380482370"/>
      <w:bookmarkStart w:id="807" w:name="_Toc441102197"/>
      <w:bookmarkStart w:id="808" w:name="_Toc452027635"/>
      <w:bookmarkStart w:id="809" w:name="_Toc485139737"/>
      <w:r w:rsidRPr="00425C8F">
        <w:t>XML Request Syntax</w:t>
      </w:r>
      <w:bookmarkEnd w:id="804"/>
      <w:bookmarkEnd w:id="805"/>
      <w:bookmarkEnd w:id="806"/>
      <w:bookmarkEnd w:id="807"/>
      <w:bookmarkEnd w:id="808"/>
      <w:bookmarkEnd w:id="809"/>
    </w:p>
    <w:p w:rsidR="00D52AED" w:rsidRPr="00425C8F" w:rsidRDefault="00D52AED" w:rsidP="00D52AED">
      <w:pPr>
        <w:pStyle w:val="BodyText2"/>
        <w:rPr>
          <w:lang w:val="en-IN"/>
        </w:rPr>
      </w:pPr>
      <w:r w:rsidRPr="00425C8F">
        <w:rPr>
          <w:lang w:val="en-IN"/>
        </w:rPr>
        <w:t>The External System should send the following request for Deletion. The request format and details of request are mentioned below.</w:t>
      </w:r>
    </w:p>
    <w:p w:rsidR="00D52AED" w:rsidRPr="00425C8F" w:rsidRDefault="00D52AED" w:rsidP="00D52AED">
      <w:pPr>
        <w:pStyle w:val="BodyText2"/>
        <w:rPr>
          <w:rFonts w:eastAsia="Calibri"/>
          <w:lang w:val="en-IN"/>
        </w:rPr>
      </w:pPr>
    </w:p>
    <w:p w:rsidR="00D52AED" w:rsidRPr="00425C8F" w:rsidRDefault="00D52AED" w:rsidP="00D52AED">
      <w:pPr>
        <w:pStyle w:val="Code"/>
        <w:ind w:left="0"/>
        <w:jc w:val="left"/>
        <w:rPr>
          <w:rFonts w:ascii="Arial" w:hAnsi="Arial" w:cs="Arial"/>
        </w:rPr>
      </w:pPr>
      <w:proofErr w:type="gramStart"/>
      <w:r w:rsidRPr="00425C8F">
        <w:rPr>
          <w:rFonts w:ascii="Arial" w:hAnsi="Arial" w:cs="Arial"/>
        </w:rPr>
        <w:t>&lt;?xml</w:t>
      </w:r>
      <w:proofErr w:type="gramEnd"/>
      <w:r w:rsidRPr="00425C8F">
        <w:rPr>
          <w:rFonts w:ascii="Arial" w:hAnsi="Arial" w:cs="Arial"/>
        </w:rPr>
        <w:t xml:space="preserve"> version="1.0"?&gt;</w:t>
      </w:r>
    </w:p>
    <w:p w:rsidR="00D52AED" w:rsidRPr="00425C8F" w:rsidRDefault="00D52AED" w:rsidP="00D52AED">
      <w:pPr>
        <w:pStyle w:val="Code"/>
        <w:ind w:left="0"/>
        <w:jc w:val="left"/>
        <w:rPr>
          <w:rFonts w:ascii="Arial" w:hAnsi="Arial" w:cs="Arial"/>
        </w:rPr>
      </w:pPr>
      <w:r w:rsidRPr="00425C8F">
        <w:rPr>
          <w:rFonts w:ascii="Arial" w:hAnsi="Arial" w:cs="Arial"/>
        </w:rPr>
        <w:t>&lt;COMMAND&gt;</w:t>
      </w:r>
    </w:p>
    <w:p w:rsidR="00D52AED" w:rsidRPr="00425C8F" w:rsidRDefault="00D52AED" w:rsidP="00D52AED">
      <w:pPr>
        <w:pStyle w:val="Code"/>
        <w:ind w:left="0"/>
        <w:jc w:val="left"/>
        <w:rPr>
          <w:rFonts w:ascii="Arial" w:hAnsi="Arial" w:cs="Arial"/>
        </w:rPr>
      </w:pPr>
      <w:r w:rsidRPr="00425C8F">
        <w:rPr>
          <w:rFonts w:ascii="Arial" w:hAnsi="Arial" w:cs="Arial"/>
        </w:rPr>
        <w:t>&lt;TYPE&gt;USERDELREQ&lt;/TYPE&gt;</w:t>
      </w:r>
    </w:p>
    <w:p w:rsidR="00D52AED" w:rsidRPr="00425C8F" w:rsidDel="0033624A" w:rsidRDefault="00D52AED" w:rsidP="00D52AED">
      <w:pPr>
        <w:pStyle w:val="Code"/>
        <w:ind w:left="0"/>
        <w:jc w:val="left"/>
        <w:rPr>
          <w:del w:id="810" w:author="Akanksha." w:date="2017-08-10T14:46:00Z"/>
          <w:rFonts w:ascii="Arial" w:hAnsi="Arial" w:cs="Arial"/>
        </w:rPr>
      </w:pPr>
      <w:r w:rsidRPr="00425C8F">
        <w:rPr>
          <w:rFonts w:ascii="Arial" w:hAnsi="Arial" w:cs="Arial"/>
        </w:rPr>
        <w:t>&lt;DATE&gt;&lt;Date and time&gt;&lt;/DATE&gt;</w:t>
      </w:r>
    </w:p>
    <w:p w:rsidR="00D52AED" w:rsidRPr="00425C8F" w:rsidDel="0033624A" w:rsidRDefault="00D52AED" w:rsidP="00D52AED">
      <w:pPr>
        <w:pStyle w:val="Code"/>
        <w:ind w:left="0"/>
        <w:jc w:val="left"/>
        <w:rPr>
          <w:del w:id="811" w:author="Akanksha." w:date="2017-08-10T14:46:00Z"/>
          <w:rFonts w:ascii="Arial" w:hAnsi="Arial" w:cs="Arial"/>
        </w:rPr>
      </w:pPr>
      <w:del w:id="812" w:author="Akanksha." w:date="2017-08-10T14:46:00Z">
        <w:r w:rsidRPr="00425C8F" w:rsidDel="0033624A">
          <w:rPr>
            <w:rFonts w:ascii="Arial" w:hAnsi="Arial" w:cs="Arial"/>
          </w:rPr>
          <w:delText>&lt;EXTNWCODE&gt;&lt;External network code of the user&gt;&lt;/EXTNWCODE&gt;</w:delText>
        </w:r>
      </w:del>
    </w:p>
    <w:p w:rsidR="00D52AED" w:rsidRPr="00425C8F" w:rsidRDefault="00D52AED" w:rsidP="00D52AED">
      <w:pPr>
        <w:pStyle w:val="Code"/>
        <w:ind w:left="0"/>
        <w:jc w:val="left"/>
        <w:rPr>
          <w:rFonts w:ascii="Arial" w:hAnsi="Arial" w:cs="Arial"/>
        </w:rPr>
      </w:pPr>
      <w:r w:rsidRPr="00425C8F">
        <w:rPr>
          <w:rFonts w:ascii="Arial" w:hAnsi="Arial" w:cs="Arial"/>
        </w:rPr>
        <w:t>&lt;EMPCODE&gt;&lt;Employee Code of the Operator user&gt;&lt;/EMPCODE&gt;</w:t>
      </w:r>
    </w:p>
    <w:p w:rsidR="00260952" w:rsidRPr="00425C8F" w:rsidRDefault="00260952" w:rsidP="00D52AED">
      <w:pPr>
        <w:pStyle w:val="Code"/>
        <w:ind w:left="0"/>
        <w:jc w:val="left"/>
        <w:rPr>
          <w:rFonts w:ascii="Arial" w:hAnsi="Arial" w:cs="Arial"/>
        </w:rPr>
      </w:pPr>
      <w:r w:rsidRPr="00425C8F">
        <w:rPr>
          <w:rFonts w:ascii="Arial" w:hAnsi="Arial" w:cs="Arial"/>
        </w:rPr>
        <w:t>&lt;CATCODE&gt;</w:t>
      </w:r>
      <w:r w:rsidR="00BC2539" w:rsidRPr="00425C8F">
        <w:rPr>
          <w:rFonts w:ascii="Arial" w:hAnsi="Arial" w:cs="Arial"/>
        </w:rPr>
        <w:t>Category Code of the user</w:t>
      </w:r>
      <w:r w:rsidRPr="00425C8F">
        <w:rPr>
          <w:rFonts w:ascii="Arial" w:hAnsi="Arial" w:cs="Arial"/>
        </w:rPr>
        <w:t>&lt;/CATCODE&gt;</w:t>
      </w:r>
    </w:p>
    <w:p w:rsidR="00D52AED" w:rsidRPr="00425C8F" w:rsidRDefault="00D52AED" w:rsidP="00D52AED">
      <w:pPr>
        <w:pStyle w:val="Code"/>
        <w:ind w:left="0"/>
        <w:jc w:val="left"/>
        <w:rPr>
          <w:rFonts w:ascii="Arial" w:hAnsi="Arial" w:cs="Arial"/>
        </w:rPr>
      </w:pPr>
      <w:r w:rsidRPr="00425C8F">
        <w:rPr>
          <w:rFonts w:ascii="Arial" w:hAnsi="Arial" w:cs="Arial"/>
        </w:rPr>
        <w:t>&lt;LOGINID&gt;&lt;Login ID of the Operator user&gt;&lt;/LOGINID&gt;</w:t>
      </w:r>
    </w:p>
    <w:p w:rsidR="00D52AED" w:rsidRPr="00425C8F" w:rsidRDefault="00D52AED" w:rsidP="00D52AED">
      <w:pPr>
        <w:pStyle w:val="Code"/>
        <w:ind w:left="0"/>
        <w:jc w:val="left"/>
        <w:rPr>
          <w:rFonts w:ascii="Arial" w:hAnsi="Arial" w:cs="Arial"/>
        </w:rPr>
      </w:pPr>
      <w:r w:rsidRPr="00425C8F">
        <w:rPr>
          <w:rFonts w:ascii="Arial" w:hAnsi="Arial" w:cs="Arial"/>
        </w:rPr>
        <w:t>&lt;PASSWORD&gt;&lt;Password of the Operator user&gt;&lt;/PASSWORD&gt;</w:t>
      </w:r>
    </w:p>
    <w:p w:rsidR="0013021B" w:rsidRPr="00425C8F" w:rsidRDefault="0013021B" w:rsidP="00D52AED">
      <w:pPr>
        <w:pStyle w:val="Code"/>
        <w:ind w:left="0"/>
        <w:jc w:val="left"/>
        <w:rPr>
          <w:rFonts w:ascii="Arial" w:hAnsi="Arial" w:cs="Arial"/>
        </w:rPr>
      </w:pPr>
      <w:r w:rsidRPr="00425C8F">
        <w:rPr>
          <w:rFonts w:ascii="Arial" w:hAnsi="Arial" w:cs="Arial"/>
        </w:rPr>
        <w:t>&lt;EXTCODE&gt;External Code of the user&lt;/EXTCODE&gt;</w:t>
      </w:r>
    </w:p>
    <w:p w:rsidR="00D52AED" w:rsidRPr="00425C8F" w:rsidRDefault="00D52AED" w:rsidP="00D52AED">
      <w:pPr>
        <w:pStyle w:val="Code"/>
        <w:ind w:left="0"/>
        <w:jc w:val="left"/>
        <w:rPr>
          <w:rFonts w:ascii="Arial" w:hAnsi="Arial" w:cs="Arial"/>
        </w:rPr>
      </w:pPr>
      <w:r w:rsidRPr="00425C8F">
        <w:rPr>
          <w:rFonts w:ascii="Arial" w:hAnsi="Arial" w:cs="Arial"/>
        </w:rPr>
        <w:t>&lt;EXTREFNUM&gt;&lt;Unique Reference number in the external system&gt;&lt;/EXTREFNUM&gt;</w:t>
      </w:r>
    </w:p>
    <w:p w:rsidR="00D52AED" w:rsidRPr="00425C8F" w:rsidRDefault="00D52AED" w:rsidP="00D52AED">
      <w:pPr>
        <w:pStyle w:val="Code"/>
        <w:ind w:left="0"/>
        <w:jc w:val="left"/>
        <w:rPr>
          <w:rFonts w:ascii="Arial" w:hAnsi="Arial" w:cs="Arial"/>
        </w:rPr>
      </w:pPr>
      <w:r w:rsidRPr="00425C8F">
        <w:rPr>
          <w:rFonts w:ascii="Arial" w:hAnsi="Arial" w:cs="Arial"/>
        </w:rPr>
        <w:t>&lt;DATA&gt;</w:t>
      </w:r>
    </w:p>
    <w:p w:rsidR="00D52AED" w:rsidRPr="00425C8F" w:rsidRDefault="00D52AED" w:rsidP="00D52AED">
      <w:pPr>
        <w:pStyle w:val="Code"/>
        <w:ind w:left="0"/>
        <w:jc w:val="left"/>
        <w:rPr>
          <w:rFonts w:ascii="Arial" w:hAnsi="Arial" w:cs="Arial"/>
        </w:rPr>
      </w:pPr>
      <w:r w:rsidRPr="00425C8F">
        <w:rPr>
          <w:rFonts w:ascii="Arial" w:hAnsi="Arial" w:cs="Arial"/>
        </w:rPr>
        <w:tab/>
        <w:t>&lt; EXTNWCODE &gt;&lt;Network/Circle Code&gt;&lt;/ EXTNWCODE&gt;</w:t>
      </w:r>
    </w:p>
    <w:p w:rsidR="00D52AED" w:rsidRPr="00425C8F" w:rsidRDefault="00D52AED" w:rsidP="00D52AED">
      <w:pPr>
        <w:pStyle w:val="Code"/>
        <w:ind w:left="540"/>
        <w:jc w:val="left"/>
        <w:rPr>
          <w:rFonts w:ascii="Arial" w:hAnsi="Arial" w:cs="Arial"/>
        </w:rPr>
      </w:pPr>
      <w:r w:rsidRPr="00425C8F">
        <w:rPr>
          <w:rFonts w:ascii="Arial" w:hAnsi="Arial" w:cs="Arial"/>
        </w:rPr>
        <w:t>&lt;MSISDN&gt;&lt;MSISDN of the user&gt;&lt;/MSISDN&gt;</w:t>
      </w:r>
    </w:p>
    <w:p w:rsidR="00D52AED" w:rsidRPr="00425C8F" w:rsidRDefault="00D52AED" w:rsidP="00D52AED">
      <w:pPr>
        <w:pStyle w:val="Code"/>
        <w:ind w:left="540"/>
        <w:jc w:val="left"/>
        <w:rPr>
          <w:rFonts w:ascii="Arial" w:hAnsi="Arial" w:cs="Arial"/>
        </w:rPr>
      </w:pPr>
      <w:r w:rsidRPr="00425C8F">
        <w:rPr>
          <w:rFonts w:ascii="Arial" w:hAnsi="Arial" w:cs="Arial"/>
        </w:rPr>
        <w:t>&lt;LOGINID&gt;&lt;Login ID of the user&gt;&lt;/LOGINID&gt;</w:t>
      </w:r>
    </w:p>
    <w:p w:rsidR="00D52AED" w:rsidRPr="00425C8F" w:rsidRDefault="00D52AED" w:rsidP="00D52AED">
      <w:pPr>
        <w:pStyle w:val="Code"/>
        <w:ind w:left="540"/>
        <w:jc w:val="left"/>
        <w:rPr>
          <w:rFonts w:ascii="Arial" w:hAnsi="Arial" w:cs="Arial"/>
        </w:rPr>
      </w:pPr>
      <w:r w:rsidRPr="00425C8F">
        <w:rPr>
          <w:rFonts w:ascii="Arial" w:hAnsi="Arial" w:cs="Arial"/>
        </w:rPr>
        <w:t>&lt;REMARKS&gt;&lt;Additional Text&gt;&lt;/REMARKS&gt;</w:t>
      </w:r>
    </w:p>
    <w:p w:rsidR="00D52AED" w:rsidRPr="00425C8F" w:rsidRDefault="00D52AED" w:rsidP="00D52AED">
      <w:pPr>
        <w:pStyle w:val="Code"/>
        <w:ind w:left="0"/>
        <w:jc w:val="left"/>
        <w:rPr>
          <w:rFonts w:ascii="Arial" w:hAnsi="Arial" w:cs="Arial"/>
        </w:rPr>
      </w:pPr>
      <w:r w:rsidRPr="00425C8F">
        <w:rPr>
          <w:rFonts w:ascii="Arial" w:hAnsi="Arial" w:cs="Arial"/>
        </w:rPr>
        <w:t>&lt;</w:t>
      </w:r>
      <w:r w:rsidR="00A12FE3">
        <w:rPr>
          <w:rFonts w:ascii="Arial" w:hAnsi="Arial" w:cs="Arial"/>
        </w:rPr>
        <w:t>/</w:t>
      </w:r>
      <w:r w:rsidRPr="00425C8F">
        <w:rPr>
          <w:rFonts w:ascii="Arial" w:hAnsi="Arial" w:cs="Arial"/>
        </w:rPr>
        <w:t>DATA&gt;</w:t>
      </w:r>
    </w:p>
    <w:p w:rsidR="00D52AED" w:rsidRPr="00425C8F" w:rsidRDefault="00D52AED" w:rsidP="00D52AED">
      <w:pPr>
        <w:pStyle w:val="Code"/>
        <w:ind w:left="0"/>
        <w:jc w:val="left"/>
        <w:rPr>
          <w:rFonts w:ascii="Arial" w:hAnsi="Arial" w:cs="Arial"/>
        </w:rPr>
      </w:pPr>
      <w:r w:rsidRPr="00425C8F">
        <w:rPr>
          <w:rFonts w:ascii="Arial" w:hAnsi="Arial" w:cs="Arial"/>
        </w:rPr>
        <w:t>&lt;/COMMAND&gt;</w:t>
      </w:r>
    </w:p>
    <w:p w:rsidR="00D52AED" w:rsidRPr="00425C8F" w:rsidRDefault="00D52AED" w:rsidP="00D52AED">
      <w:pPr>
        <w:pStyle w:val="Code"/>
        <w:ind w:left="0"/>
        <w:rPr>
          <w:rFonts w:cs="Courier New"/>
          <w:szCs w:val="20"/>
          <w:lang w:val="en-IN"/>
        </w:rPr>
      </w:pPr>
    </w:p>
    <w:p w:rsidR="00D52AED" w:rsidRPr="00425C8F" w:rsidRDefault="00D52AED" w:rsidP="00D52AED">
      <w:pPr>
        <w:pStyle w:val="Heading"/>
        <w:rPr>
          <w:color w:val="auto"/>
        </w:rPr>
      </w:pPr>
      <w:r w:rsidRPr="00425C8F">
        <w:rPr>
          <w:color w:val="auto"/>
        </w:rPr>
        <w:t>Fields Detail</w:t>
      </w:r>
    </w:p>
    <w:tbl>
      <w:tblPr>
        <w:tblW w:w="92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4"/>
        <w:gridCol w:w="1489"/>
        <w:gridCol w:w="2713"/>
        <w:gridCol w:w="1675"/>
        <w:gridCol w:w="889"/>
        <w:gridCol w:w="11"/>
        <w:gridCol w:w="889"/>
        <w:gridCol w:w="11"/>
        <w:gridCol w:w="11"/>
        <w:gridCol w:w="21"/>
      </w:tblGrid>
      <w:tr w:rsidR="00D52AED" w:rsidRPr="00425C8F" w:rsidTr="00195B83">
        <w:trPr>
          <w:gridAfter w:val="2"/>
          <w:wAfter w:w="32" w:type="dxa"/>
          <w:trHeight w:val="277"/>
          <w:tblHeader/>
        </w:trPr>
        <w:tc>
          <w:tcPr>
            <w:tcW w:w="1514" w:type="dxa"/>
            <w:shd w:val="clear" w:color="auto" w:fill="E31837"/>
          </w:tcPr>
          <w:p w:rsidR="00D52AED" w:rsidRPr="00425C8F" w:rsidRDefault="00D52AED" w:rsidP="00195B83">
            <w:pPr>
              <w:pStyle w:val="TableColumnLabels"/>
              <w:ind w:right="764"/>
              <w:rPr>
                <w:rFonts w:ascii="Arial" w:hAnsi="Arial" w:cs="Arial"/>
                <w:color w:val="auto"/>
              </w:rPr>
            </w:pPr>
            <w:r w:rsidRPr="00425C8F">
              <w:rPr>
                <w:rFonts w:ascii="Arial" w:hAnsi="Arial" w:cs="Arial"/>
                <w:color w:val="auto"/>
              </w:rPr>
              <w:t>TAG</w:t>
            </w:r>
          </w:p>
        </w:tc>
        <w:tc>
          <w:tcPr>
            <w:tcW w:w="1489" w:type="dxa"/>
            <w:shd w:val="clear" w:color="auto" w:fill="E31837"/>
          </w:tcPr>
          <w:p w:rsidR="00D52AED" w:rsidRPr="00425C8F" w:rsidRDefault="00D52AED" w:rsidP="00195B83">
            <w:pPr>
              <w:pStyle w:val="TableColumnLabels"/>
              <w:rPr>
                <w:rFonts w:ascii="Arial" w:hAnsi="Arial" w:cs="Arial"/>
                <w:color w:val="auto"/>
              </w:rPr>
            </w:pPr>
            <w:r w:rsidRPr="00425C8F">
              <w:rPr>
                <w:rFonts w:ascii="Arial" w:hAnsi="Arial" w:cs="Arial"/>
                <w:color w:val="auto"/>
              </w:rPr>
              <w:t>Fields</w:t>
            </w:r>
          </w:p>
        </w:tc>
        <w:tc>
          <w:tcPr>
            <w:tcW w:w="2713" w:type="dxa"/>
            <w:shd w:val="clear" w:color="auto" w:fill="E31837"/>
          </w:tcPr>
          <w:p w:rsidR="00D52AED" w:rsidRPr="00425C8F" w:rsidRDefault="00D52AED" w:rsidP="00195B83">
            <w:pPr>
              <w:pStyle w:val="TableColumnLabels"/>
              <w:rPr>
                <w:rFonts w:ascii="Arial" w:hAnsi="Arial" w:cs="Arial"/>
                <w:color w:val="auto"/>
              </w:rPr>
            </w:pPr>
            <w:r w:rsidRPr="00425C8F">
              <w:rPr>
                <w:rFonts w:ascii="Arial" w:hAnsi="Arial" w:cs="Arial"/>
                <w:color w:val="auto"/>
              </w:rPr>
              <w:t>Remarks</w:t>
            </w:r>
          </w:p>
        </w:tc>
        <w:tc>
          <w:tcPr>
            <w:tcW w:w="1675" w:type="dxa"/>
            <w:shd w:val="clear" w:color="auto" w:fill="E31837"/>
          </w:tcPr>
          <w:p w:rsidR="00D52AED" w:rsidRPr="00425C8F" w:rsidRDefault="00D52AED" w:rsidP="00195B83">
            <w:pPr>
              <w:pStyle w:val="TableColumnLabels"/>
              <w:rPr>
                <w:rFonts w:ascii="Arial" w:hAnsi="Arial" w:cs="Arial"/>
                <w:color w:val="auto"/>
              </w:rPr>
            </w:pPr>
            <w:r w:rsidRPr="00425C8F">
              <w:rPr>
                <w:rFonts w:ascii="Arial" w:hAnsi="Arial" w:cs="Arial"/>
                <w:color w:val="auto"/>
              </w:rPr>
              <w:t>Example</w:t>
            </w:r>
          </w:p>
        </w:tc>
        <w:tc>
          <w:tcPr>
            <w:tcW w:w="900" w:type="dxa"/>
            <w:gridSpan w:val="2"/>
            <w:shd w:val="clear" w:color="auto" w:fill="E31837"/>
          </w:tcPr>
          <w:p w:rsidR="00D52AED" w:rsidRPr="00425C8F" w:rsidRDefault="00D52AED" w:rsidP="00195B83">
            <w:pPr>
              <w:pStyle w:val="TableColumnLabels"/>
              <w:rPr>
                <w:rFonts w:ascii="Arial" w:hAnsi="Arial" w:cs="Arial"/>
                <w:color w:val="auto"/>
              </w:rPr>
            </w:pPr>
            <w:r w:rsidRPr="00425C8F">
              <w:rPr>
                <w:rFonts w:ascii="Arial" w:hAnsi="Arial" w:cs="Arial"/>
                <w:color w:val="auto"/>
              </w:rPr>
              <w:t>Filed Type</w:t>
            </w:r>
          </w:p>
        </w:tc>
        <w:tc>
          <w:tcPr>
            <w:tcW w:w="900" w:type="dxa"/>
            <w:gridSpan w:val="2"/>
            <w:shd w:val="clear" w:color="auto" w:fill="E31837"/>
          </w:tcPr>
          <w:p w:rsidR="00D52AED" w:rsidRPr="00425C8F" w:rsidRDefault="00D52AED" w:rsidP="00195B83">
            <w:pPr>
              <w:pStyle w:val="TableColumnLabels"/>
              <w:rPr>
                <w:rFonts w:ascii="Arial" w:hAnsi="Arial" w:cs="Arial"/>
                <w:color w:val="auto"/>
              </w:rPr>
            </w:pPr>
            <w:r w:rsidRPr="00425C8F">
              <w:rPr>
                <w:rFonts w:ascii="Arial" w:hAnsi="Arial" w:cs="Arial"/>
                <w:color w:val="auto"/>
              </w:rPr>
              <w:t>Optional/</w:t>
            </w:r>
          </w:p>
          <w:p w:rsidR="00D52AED" w:rsidRPr="00425C8F" w:rsidRDefault="00D52AED" w:rsidP="00195B83">
            <w:pPr>
              <w:pStyle w:val="TableColumnLabels"/>
              <w:rPr>
                <w:rFonts w:ascii="Arial" w:hAnsi="Arial" w:cs="Arial"/>
                <w:color w:val="auto"/>
              </w:rPr>
            </w:pPr>
            <w:r w:rsidRPr="00425C8F">
              <w:rPr>
                <w:rFonts w:ascii="Arial" w:hAnsi="Arial" w:cs="Arial"/>
                <w:color w:val="auto"/>
              </w:rPr>
              <w:t>Mandatory</w:t>
            </w:r>
          </w:p>
        </w:tc>
      </w:tr>
      <w:tr w:rsidR="00425C8F" w:rsidRPr="00425C8F" w:rsidTr="00195B83">
        <w:trPr>
          <w:cantSplit/>
          <w:trHeight w:val="277"/>
        </w:trPr>
        <w:tc>
          <w:tcPr>
            <w:tcW w:w="9223" w:type="dxa"/>
            <w:gridSpan w:val="10"/>
          </w:tcPr>
          <w:p w:rsidR="00D52AED" w:rsidRPr="00425C8F" w:rsidRDefault="00D52AED" w:rsidP="00195B83">
            <w:pPr>
              <w:pStyle w:val="Tablecontent"/>
              <w:rPr>
                <w:rFonts w:cs="Arial"/>
                <w:b/>
                <w:bCs/>
              </w:rPr>
            </w:pPr>
            <w:r w:rsidRPr="00425C8F">
              <w:rPr>
                <w:rFonts w:cs="Arial"/>
                <w:b/>
                <w:bCs/>
              </w:rPr>
              <w:t>Common TAGS</w:t>
            </w:r>
          </w:p>
        </w:tc>
      </w:tr>
      <w:tr w:rsidR="00D52AED" w:rsidRPr="00425C8F" w:rsidTr="00195B83">
        <w:trPr>
          <w:gridAfter w:val="2"/>
          <w:wAfter w:w="32" w:type="dxa"/>
          <w:trHeight w:val="277"/>
        </w:trPr>
        <w:tc>
          <w:tcPr>
            <w:tcW w:w="1514" w:type="dxa"/>
          </w:tcPr>
          <w:p w:rsidR="00D52AED" w:rsidRPr="00425C8F" w:rsidRDefault="00D52AED" w:rsidP="00195B83">
            <w:pPr>
              <w:pStyle w:val="Tablecontent"/>
              <w:rPr>
                <w:rFonts w:cs="Arial"/>
              </w:rPr>
            </w:pPr>
            <w:r w:rsidRPr="00425C8F">
              <w:rPr>
                <w:rFonts w:cs="Arial"/>
              </w:rPr>
              <w:t>TYPE</w:t>
            </w:r>
          </w:p>
        </w:tc>
        <w:tc>
          <w:tcPr>
            <w:tcW w:w="1489" w:type="dxa"/>
          </w:tcPr>
          <w:p w:rsidR="00D52AED" w:rsidRPr="00425C8F" w:rsidRDefault="00D52AED" w:rsidP="00195B83">
            <w:pPr>
              <w:pStyle w:val="Tablecontent"/>
              <w:rPr>
                <w:rFonts w:cs="Arial"/>
              </w:rPr>
            </w:pPr>
            <w:r w:rsidRPr="00425C8F">
              <w:rPr>
                <w:rFonts w:cs="Arial"/>
              </w:rPr>
              <w:t>Request type</w:t>
            </w:r>
          </w:p>
        </w:tc>
        <w:tc>
          <w:tcPr>
            <w:tcW w:w="2713" w:type="dxa"/>
          </w:tcPr>
          <w:p w:rsidR="00D52AED" w:rsidRPr="00425C8F" w:rsidRDefault="00D52AED" w:rsidP="00195B83">
            <w:pPr>
              <w:pStyle w:val="Tablecontent"/>
              <w:rPr>
                <w:rFonts w:cs="Arial"/>
              </w:rPr>
            </w:pPr>
            <w:r w:rsidRPr="00425C8F">
              <w:rPr>
                <w:rFonts w:cs="Arial"/>
              </w:rPr>
              <w:t>Request Type, should be sent with each request - fixed</w:t>
            </w:r>
          </w:p>
        </w:tc>
        <w:tc>
          <w:tcPr>
            <w:tcW w:w="1675" w:type="dxa"/>
          </w:tcPr>
          <w:p w:rsidR="00D52AED" w:rsidRPr="00425C8F" w:rsidRDefault="00D52AED" w:rsidP="00195B83">
            <w:pPr>
              <w:pStyle w:val="Tablecontent"/>
              <w:rPr>
                <w:rFonts w:cs="Arial"/>
              </w:rPr>
            </w:pPr>
            <w:r w:rsidRPr="00425C8F">
              <w:rPr>
                <w:rFonts w:cs="Arial"/>
              </w:rPr>
              <w:t>USERDELREQ</w:t>
            </w:r>
          </w:p>
        </w:tc>
        <w:tc>
          <w:tcPr>
            <w:tcW w:w="900" w:type="dxa"/>
            <w:gridSpan w:val="2"/>
          </w:tcPr>
          <w:p w:rsidR="00D52AED" w:rsidRPr="00425C8F" w:rsidRDefault="00D52AED" w:rsidP="00195B83">
            <w:pPr>
              <w:pStyle w:val="Tablecontent"/>
              <w:rPr>
                <w:rFonts w:cs="Arial"/>
              </w:rPr>
            </w:pPr>
            <w:r w:rsidRPr="00425C8F">
              <w:rPr>
                <w:rFonts w:cs="Arial"/>
              </w:rPr>
              <w:t>A (20)</w:t>
            </w:r>
          </w:p>
        </w:tc>
        <w:tc>
          <w:tcPr>
            <w:tcW w:w="900" w:type="dxa"/>
            <w:gridSpan w:val="2"/>
          </w:tcPr>
          <w:p w:rsidR="00D52AED" w:rsidRPr="00425C8F" w:rsidRDefault="00D52AED" w:rsidP="00195B83">
            <w:pPr>
              <w:pStyle w:val="Tablecontent"/>
              <w:rPr>
                <w:rFonts w:cs="Arial"/>
              </w:rPr>
            </w:pPr>
            <w:r w:rsidRPr="00425C8F">
              <w:rPr>
                <w:rFonts w:cs="Arial"/>
              </w:rPr>
              <w:t>M</w:t>
            </w:r>
          </w:p>
        </w:tc>
      </w:tr>
      <w:tr w:rsidR="00D52AED" w:rsidRPr="00425C8F" w:rsidTr="00195B83">
        <w:trPr>
          <w:gridAfter w:val="2"/>
          <w:wAfter w:w="32" w:type="dxa"/>
          <w:trHeight w:val="277"/>
        </w:trPr>
        <w:tc>
          <w:tcPr>
            <w:tcW w:w="1514" w:type="dxa"/>
          </w:tcPr>
          <w:p w:rsidR="00D52AED" w:rsidRPr="00425C8F" w:rsidRDefault="00D52AED" w:rsidP="00195B83">
            <w:pPr>
              <w:pStyle w:val="Tablecontent"/>
              <w:rPr>
                <w:rFonts w:cs="Arial"/>
              </w:rPr>
            </w:pPr>
            <w:r w:rsidRPr="00425C8F">
              <w:rPr>
                <w:rFonts w:cs="Arial"/>
              </w:rPr>
              <w:t>DATE</w:t>
            </w:r>
          </w:p>
        </w:tc>
        <w:tc>
          <w:tcPr>
            <w:tcW w:w="1489" w:type="dxa"/>
          </w:tcPr>
          <w:p w:rsidR="00D52AED" w:rsidRPr="00425C8F" w:rsidRDefault="00D52AED" w:rsidP="00195B83">
            <w:pPr>
              <w:pStyle w:val="Tablecontent"/>
              <w:rPr>
                <w:rFonts w:cs="Arial"/>
              </w:rPr>
            </w:pPr>
            <w:r w:rsidRPr="00425C8F">
              <w:rPr>
                <w:rFonts w:cs="Arial"/>
              </w:rPr>
              <w:t>Date and time</w:t>
            </w:r>
          </w:p>
        </w:tc>
        <w:tc>
          <w:tcPr>
            <w:tcW w:w="2713" w:type="dxa"/>
          </w:tcPr>
          <w:p w:rsidR="00D52AED" w:rsidRPr="00425C8F" w:rsidRDefault="00D52AED" w:rsidP="00195B83">
            <w:pPr>
              <w:pStyle w:val="Tablecontent"/>
              <w:rPr>
                <w:rFonts w:cs="Arial"/>
              </w:rPr>
            </w:pPr>
            <w:r w:rsidRPr="00425C8F">
              <w:rPr>
                <w:rFonts w:cs="Arial"/>
              </w:rPr>
              <w:t>Date and time on which request generated by external system</w:t>
            </w:r>
            <w:r w:rsidR="003E3763" w:rsidRPr="00425C8F">
              <w:rPr>
                <w:rFonts w:cs="Arial"/>
              </w:rPr>
              <w:t xml:space="preserve"> According to the system preference </w:t>
            </w:r>
            <w:r w:rsidR="003E3763" w:rsidRPr="00425C8F">
              <w:rPr>
                <w:rFonts w:ascii="Consolas" w:hAnsi="Consolas" w:cs="Consolas"/>
                <w:i/>
                <w:iCs/>
                <w:sz w:val="20"/>
                <w:szCs w:val="20"/>
                <w:highlight w:val="lightGray"/>
              </w:rPr>
              <w:t>EXTERNAL_DATE_FORMAT</w:t>
            </w:r>
          </w:p>
        </w:tc>
        <w:tc>
          <w:tcPr>
            <w:tcW w:w="1675" w:type="dxa"/>
          </w:tcPr>
          <w:p w:rsidR="00D52AED" w:rsidRPr="00425C8F" w:rsidRDefault="00D52AED" w:rsidP="00195B83">
            <w:pPr>
              <w:pStyle w:val="Tablecontent"/>
              <w:rPr>
                <w:rFonts w:cs="Arial"/>
              </w:rPr>
            </w:pPr>
            <w:r w:rsidRPr="00425C8F">
              <w:rPr>
                <w:rFonts w:cs="Arial"/>
              </w:rPr>
              <w:t xml:space="preserve">Date Format </w:t>
            </w:r>
            <w:r w:rsidR="003E3763" w:rsidRPr="00425C8F">
              <w:rPr>
                <w:rFonts w:cs="Arial"/>
              </w:rPr>
              <w:t xml:space="preserve">: According to the system preference </w:t>
            </w:r>
            <w:r w:rsidR="003E3763" w:rsidRPr="00425C8F">
              <w:rPr>
                <w:rFonts w:ascii="Consolas" w:hAnsi="Consolas" w:cs="Consolas"/>
                <w:i/>
                <w:iCs/>
                <w:sz w:val="20"/>
                <w:szCs w:val="20"/>
                <w:highlight w:val="lightGray"/>
              </w:rPr>
              <w:t>EXTERNAL_DATE_FORMAT</w:t>
            </w:r>
          </w:p>
        </w:tc>
        <w:tc>
          <w:tcPr>
            <w:tcW w:w="900" w:type="dxa"/>
            <w:gridSpan w:val="2"/>
          </w:tcPr>
          <w:p w:rsidR="00D52AED" w:rsidRPr="00425C8F" w:rsidRDefault="00D52AED" w:rsidP="00195B83">
            <w:pPr>
              <w:pStyle w:val="Tablecontent"/>
              <w:rPr>
                <w:rFonts w:cs="Arial"/>
              </w:rPr>
            </w:pPr>
            <w:r w:rsidRPr="00425C8F">
              <w:rPr>
                <w:rFonts w:cs="Arial"/>
              </w:rPr>
              <w:t>D (20)</w:t>
            </w:r>
          </w:p>
        </w:tc>
        <w:tc>
          <w:tcPr>
            <w:tcW w:w="900" w:type="dxa"/>
            <w:gridSpan w:val="2"/>
          </w:tcPr>
          <w:p w:rsidR="00D52AED" w:rsidRPr="00425C8F" w:rsidRDefault="00D52AED" w:rsidP="00195B83">
            <w:pPr>
              <w:pStyle w:val="Tablecontent"/>
              <w:rPr>
                <w:rFonts w:cs="Arial"/>
              </w:rPr>
            </w:pPr>
            <w:r w:rsidRPr="00425C8F">
              <w:rPr>
                <w:rFonts w:cs="Arial"/>
              </w:rPr>
              <w:t>M</w:t>
            </w:r>
          </w:p>
        </w:tc>
      </w:tr>
      <w:tr w:rsidR="00D52AED" w:rsidRPr="00425C8F" w:rsidDel="0033624A" w:rsidTr="00195B83">
        <w:trPr>
          <w:gridAfter w:val="2"/>
          <w:wAfter w:w="32" w:type="dxa"/>
          <w:trHeight w:val="277"/>
          <w:del w:id="813" w:author="Akanksha." w:date="2017-08-10T14:47:00Z"/>
        </w:trPr>
        <w:tc>
          <w:tcPr>
            <w:tcW w:w="1514" w:type="dxa"/>
          </w:tcPr>
          <w:p w:rsidR="00D52AED" w:rsidRPr="00425C8F" w:rsidDel="0033624A" w:rsidRDefault="00D52AED" w:rsidP="00195B83">
            <w:pPr>
              <w:pStyle w:val="Tablecontent"/>
              <w:rPr>
                <w:del w:id="814" w:author="Akanksha." w:date="2017-08-10T14:47:00Z"/>
                <w:rFonts w:cs="Arial"/>
              </w:rPr>
            </w:pPr>
            <w:del w:id="815" w:author="Akanksha." w:date="2017-08-10T14:47:00Z">
              <w:r w:rsidRPr="00425C8F" w:rsidDel="0033624A">
                <w:rPr>
                  <w:rFonts w:cs="Arial"/>
                </w:rPr>
                <w:delText>EXTNWCODE</w:delText>
              </w:r>
            </w:del>
          </w:p>
        </w:tc>
        <w:tc>
          <w:tcPr>
            <w:tcW w:w="1489" w:type="dxa"/>
          </w:tcPr>
          <w:p w:rsidR="00D52AED" w:rsidRPr="00425C8F" w:rsidDel="0033624A" w:rsidRDefault="00D52AED" w:rsidP="00195B83">
            <w:pPr>
              <w:pStyle w:val="Tablecontent"/>
              <w:rPr>
                <w:del w:id="816" w:author="Akanksha." w:date="2017-08-10T14:47:00Z"/>
                <w:rFonts w:cs="Arial"/>
              </w:rPr>
            </w:pPr>
            <w:del w:id="817" w:author="Akanksha." w:date="2017-08-10T14:47:00Z">
              <w:r w:rsidRPr="00425C8F" w:rsidDel="0033624A">
                <w:rPr>
                  <w:rFonts w:cs="Arial"/>
                </w:rPr>
                <w:delText xml:space="preserve">Network code </w:delText>
              </w:r>
            </w:del>
          </w:p>
        </w:tc>
        <w:tc>
          <w:tcPr>
            <w:tcW w:w="2713" w:type="dxa"/>
          </w:tcPr>
          <w:p w:rsidR="00D52AED" w:rsidRPr="00425C8F" w:rsidDel="0033624A" w:rsidRDefault="00D52AED" w:rsidP="00195B83">
            <w:pPr>
              <w:pStyle w:val="Tablecontent"/>
              <w:rPr>
                <w:del w:id="818" w:author="Akanksha." w:date="2017-08-10T14:47:00Z"/>
                <w:rFonts w:cs="Arial"/>
              </w:rPr>
            </w:pPr>
            <w:del w:id="819" w:author="Akanksha." w:date="2017-08-10T14:47:00Z">
              <w:r w:rsidRPr="00425C8F" w:rsidDel="0033624A">
                <w:rPr>
                  <w:rFonts w:cs="Arial"/>
                </w:rPr>
                <w:delText>Network code of the Operator User defined in PreTUPS as External Network code</w:delText>
              </w:r>
            </w:del>
          </w:p>
        </w:tc>
        <w:tc>
          <w:tcPr>
            <w:tcW w:w="1675" w:type="dxa"/>
          </w:tcPr>
          <w:p w:rsidR="00D52AED" w:rsidRPr="00425C8F" w:rsidDel="0033624A" w:rsidRDefault="00D52AED" w:rsidP="00195B83">
            <w:pPr>
              <w:pStyle w:val="Tablecontent"/>
              <w:rPr>
                <w:del w:id="820" w:author="Akanksha." w:date="2017-08-10T14:47:00Z"/>
                <w:rFonts w:cs="Arial"/>
              </w:rPr>
            </w:pPr>
            <w:del w:id="821" w:author="Akanksha." w:date="2017-08-10T14:47:00Z">
              <w:r w:rsidRPr="00425C8F" w:rsidDel="0033624A">
                <w:rPr>
                  <w:rFonts w:cs="Arial"/>
                </w:rPr>
                <w:delText>NL</w:delText>
              </w:r>
            </w:del>
          </w:p>
        </w:tc>
        <w:tc>
          <w:tcPr>
            <w:tcW w:w="900" w:type="dxa"/>
            <w:gridSpan w:val="2"/>
          </w:tcPr>
          <w:p w:rsidR="00D52AED" w:rsidRPr="00425C8F" w:rsidDel="0033624A" w:rsidRDefault="00D52AED" w:rsidP="00195B83">
            <w:pPr>
              <w:pStyle w:val="Tablecontent"/>
              <w:rPr>
                <w:del w:id="822" w:author="Akanksha." w:date="2017-08-10T14:47:00Z"/>
                <w:rFonts w:cs="Arial"/>
              </w:rPr>
            </w:pPr>
            <w:del w:id="823" w:author="Akanksha." w:date="2017-08-10T14:47:00Z">
              <w:r w:rsidRPr="00425C8F" w:rsidDel="0033624A">
                <w:rPr>
                  <w:rFonts w:cs="Arial"/>
                </w:rPr>
                <w:delText>A (2)</w:delText>
              </w:r>
            </w:del>
          </w:p>
        </w:tc>
        <w:tc>
          <w:tcPr>
            <w:tcW w:w="900" w:type="dxa"/>
            <w:gridSpan w:val="2"/>
          </w:tcPr>
          <w:p w:rsidR="00D52AED" w:rsidRPr="00425C8F" w:rsidDel="0033624A" w:rsidRDefault="00D52AED" w:rsidP="00195B83">
            <w:pPr>
              <w:pStyle w:val="Tablecontent"/>
              <w:rPr>
                <w:del w:id="824" w:author="Akanksha." w:date="2017-08-10T14:47:00Z"/>
                <w:rFonts w:cs="Arial"/>
              </w:rPr>
            </w:pPr>
            <w:del w:id="825" w:author="Akanksha." w:date="2017-08-10T14:43:00Z">
              <w:r w:rsidRPr="00425C8F" w:rsidDel="00430C6E">
                <w:rPr>
                  <w:rFonts w:cs="Arial"/>
                </w:rPr>
                <w:delText>M</w:delText>
              </w:r>
            </w:del>
          </w:p>
        </w:tc>
      </w:tr>
      <w:tr w:rsidR="00D52AED" w:rsidRPr="00425C8F" w:rsidTr="00195B83">
        <w:trPr>
          <w:gridAfter w:val="2"/>
          <w:wAfter w:w="32" w:type="dxa"/>
          <w:cantSplit/>
          <w:trHeight w:val="277"/>
        </w:trPr>
        <w:tc>
          <w:tcPr>
            <w:tcW w:w="1514" w:type="dxa"/>
          </w:tcPr>
          <w:p w:rsidR="00D52AED" w:rsidRPr="00425C8F" w:rsidRDefault="00D52AED" w:rsidP="00195B83">
            <w:pPr>
              <w:pStyle w:val="Tablecontent"/>
              <w:rPr>
                <w:rFonts w:cs="Arial"/>
              </w:rPr>
            </w:pPr>
            <w:r w:rsidRPr="00425C8F">
              <w:rPr>
                <w:rFonts w:cs="Arial"/>
              </w:rPr>
              <w:t>EMPCODE</w:t>
            </w:r>
          </w:p>
        </w:tc>
        <w:tc>
          <w:tcPr>
            <w:tcW w:w="1489" w:type="dxa"/>
          </w:tcPr>
          <w:p w:rsidR="00D52AED" w:rsidRPr="00425C8F" w:rsidRDefault="00D52AED" w:rsidP="00195B83">
            <w:pPr>
              <w:pStyle w:val="Tablecontent"/>
              <w:rPr>
                <w:rFonts w:cs="Arial"/>
              </w:rPr>
            </w:pPr>
            <w:r w:rsidRPr="00425C8F">
              <w:rPr>
                <w:rFonts w:cs="Arial"/>
              </w:rPr>
              <w:t>Employee code</w:t>
            </w:r>
          </w:p>
        </w:tc>
        <w:tc>
          <w:tcPr>
            <w:tcW w:w="2713" w:type="dxa"/>
          </w:tcPr>
          <w:p w:rsidR="00D52AED" w:rsidRPr="00425C8F" w:rsidRDefault="00D52AED" w:rsidP="00195B83">
            <w:pPr>
              <w:pStyle w:val="Tablecontent"/>
              <w:rPr>
                <w:rFonts w:cs="Arial"/>
              </w:rPr>
            </w:pPr>
            <w:r w:rsidRPr="00425C8F">
              <w:rPr>
                <w:rFonts w:cs="Arial"/>
              </w:rPr>
              <w:t>Employee code of the operator user.</w:t>
            </w:r>
          </w:p>
        </w:tc>
        <w:tc>
          <w:tcPr>
            <w:tcW w:w="1675" w:type="dxa"/>
          </w:tcPr>
          <w:p w:rsidR="00D52AED" w:rsidRPr="00425C8F" w:rsidRDefault="00D52AED" w:rsidP="00195B83">
            <w:pPr>
              <w:pStyle w:val="Tablecontent"/>
              <w:rPr>
                <w:rFonts w:cs="Arial"/>
              </w:rPr>
            </w:pPr>
            <w:r w:rsidRPr="00425C8F">
              <w:rPr>
                <w:rFonts w:cs="Arial"/>
              </w:rPr>
              <w:t>123</w:t>
            </w:r>
          </w:p>
        </w:tc>
        <w:tc>
          <w:tcPr>
            <w:tcW w:w="900" w:type="dxa"/>
            <w:gridSpan w:val="2"/>
          </w:tcPr>
          <w:p w:rsidR="00D52AED" w:rsidRPr="00425C8F" w:rsidRDefault="00D52AED" w:rsidP="00195B83">
            <w:pPr>
              <w:pStyle w:val="Tablecontent"/>
              <w:rPr>
                <w:rFonts w:cs="Arial"/>
              </w:rPr>
            </w:pPr>
            <w:r w:rsidRPr="00425C8F">
              <w:rPr>
                <w:rFonts w:cs="Arial"/>
              </w:rPr>
              <w:t>A (10)</w:t>
            </w:r>
          </w:p>
        </w:tc>
        <w:tc>
          <w:tcPr>
            <w:tcW w:w="900" w:type="dxa"/>
            <w:gridSpan w:val="2"/>
          </w:tcPr>
          <w:p w:rsidR="00D52AED" w:rsidRPr="00425C8F" w:rsidRDefault="00D52AED" w:rsidP="00195B83">
            <w:pPr>
              <w:pStyle w:val="Tablecontent"/>
              <w:rPr>
                <w:rFonts w:cs="Arial"/>
              </w:rPr>
            </w:pPr>
            <w:r w:rsidRPr="00425C8F">
              <w:rPr>
                <w:lang w:val="en-IN"/>
              </w:rPr>
              <w:t xml:space="preserve">O </w:t>
            </w:r>
          </w:p>
        </w:tc>
      </w:tr>
      <w:tr w:rsidR="00D52AED" w:rsidRPr="00425C8F" w:rsidTr="00195B83">
        <w:trPr>
          <w:gridAfter w:val="2"/>
          <w:wAfter w:w="32" w:type="dxa"/>
          <w:cantSplit/>
          <w:trHeight w:val="277"/>
        </w:trPr>
        <w:tc>
          <w:tcPr>
            <w:tcW w:w="1514" w:type="dxa"/>
          </w:tcPr>
          <w:p w:rsidR="00D52AED" w:rsidRPr="00425C8F" w:rsidRDefault="00D52AED" w:rsidP="00195B83">
            <w:pPr>
              <w:pStyle w:val="Tablecontent"/>
              <w:rPr>
                <w:rFonts w:cs="Arial"/>
              </w:rPr>
            </w:pPr>
            <w:r w:rsidRPr="00425C8F">
              <w:rPr>
                <w:rFonts w:cs="Arial"/>
              </w:rPr>
              <w:t>LOGINID</w:t>
            </w:r>
          </w:p>
        </w:tc>
        <w:tc>
          <w:tcPr>
            <w:tcW w:w="1489" w:type="dxa"/>
          </w:tcPr>
          <w:p w:rsidR="00D52AED" w:rsidRPr="00425C8F" w:rsidRDefault="00D52AED" w:rsidP="00195B83">
            <w:pPr>
              <w:pStyle w:val="Tablecontent"/>
              <w:rPr>
                <w:rFonts w:cs="Arial"/>
              </w:rPr>
            </w:pPr>
            <w:r w:rsidRPr="00425C8F">
              <w:rPr>
                <w:rFonts w:cs="Arial"/>
              </w:rPr>
              <w:t>Login ID</w:t>
            </w:r>
          </w:p>
        </w:tc>
        <w:tc>
          <w:tcPr>
            <w:tcW w:w="2713" w:type="dxa"/>
          </w:tcPr>
          <w:p w:rsidR="00D52AED" w:rsidRPr="00425C8F" w:rsidRDefault="00D52AED" w:rsidP="00195B83">
            <w:pPr>
              <w:pStyle w:val="Tablecontent"/>
              <w:rPr>
                <w:rFonts w:cs="Arial"/>
              </w:rPr>
            </w:pPr>
            <w:r w:rsidRPr="00425C8F">
              <w:rPr>
                <w:rFonts w:cs="Arial"/>
              </w:rPr>
              <w:t>Login ID of the Operator user</w:t>
            </w:r>
          </w:p>
        </w:tc>
        <w:tc>
          <w:tcPr>
            <w:tcW w:w="1675" w:type="dxa"/>
          </w:tcPr>
          <w:p w:rsidR="00D52AED" w:rsidRPr="00425C8F" w:rsidRDefault="00D52AED" w:rsidP="00195B83">
            <w:pPr>
              <w:pStyle w:val="Tablecontent"/>
              <w:rPr>
                <w:rFonts w:cs="Arial"/>
              </w:rPr>
            </w:pPr>
            <w:r w:rsidRPr="00425C8F">
              <w:rPr>
                <w:rFonts w:cs="Arial"/>
              </w:rPr>
              <w:t>Btchadm</w:t>
            </w:r>
          </w:p>
        </w:tc>
        <w:tc>
          <w:tcPr>
            <w:tcW w:w="900" w:type="dxa"/>
            <w:gridSpan w:val="2"/>
          </w:tcPr>
          <w:p w:rsidR="00D52AED" w:rsidRPr="00425C8F" w:rsidRDefault="00D52AED" w:rsidP="00195B83">
            <w:pPr>
              <w:pStyle w:val="Tablecontent"/>
              <w:rPr>
                <w:rFonts w:cs="Arial"/>
              </w:rPr>
            </w:pPr>
            <w:r w:rsidRPr="00425C8F">
              <w:rPr>
                <w:rFonts w:cs="Arial"/>
              </w:rPr>
              <w:t>A (20)</w:t>
            </w:r>
          </w:p>
        </w:tc>
        <w:tc>
          <w:tcPr>
            <w:tcW w:w="900" w:type="dxa"/>
            <w:gridSpan w:val="2"/>
            <w:vMerge w:val="restart"/>
          </w:tcPr>
          <w:p w:rsidR="00D52AED" w:rsidRPr="00425C8F" w:rsidRDefault="00D52AED" w:rsidP="00195B83">
            <w:pPr>
              <w:pStyle w:val="Tablecontent"/>
              <w:rPr>
                <w:rFonts w:cs="Arial"/>
              </w:rPr>
            </w:pPr>
            <w:r w:rsidRPr="00425C8F">
              <w:rPr>
                <w:lang w:val="en-IN"/>
              </w:rPr>
              <w:t xml:space="preserve">O </w:t>
            </w:r>
          </w:p>
        </w:tc>
      </w:tr>
      <w:tr w:rsidR="00D52AED" w:rsidRPr="00425C8F" w:rsidTr="00195B83">
        <w:trPr>
          <w:gridAfter w:val="2"/>
          <w:wAfter w:w="32" w:type="dxa"/>
          <w:cantSplit/>
          <w:trHeight w:val="277"/>
        </w:trPr>
        <w:tc>
          <w:tcPr>
            <w:tcW w:w="1514" w:type="dxa"/>
          </w:tcPr>
          <w:p w:rsidR="00D52AED" w:rsidRPr="00425C8F" w:rsidRDefault="00D52AED" w:rsidP="00195B83">
            <w:pPr>
              <w:pStyle w:val="Tablecontent"/>
              <w:rPr>
                <w:rFonts w:cs="Arial"/>
              </w:rPr>
            </w:pPr>
            <w:r w:rsidRPr="00425C8F">
              <w:rPr>
                <w:rFonts w:cs="Arial"/>
              </w:rPr>
              <w:t>PASSWORD</w:t>
            </w:r>
          </w:p>
        </w:tc>
        <w:tc>
          <w:tcPr>
            <w:tcW w:w="1489" w:type="dxa"/>
          </w:tcPr>
          <w:p w:rsidR="00D52AED" w:rsidRPr="00425C8F" w:rsidRDefault="00D52AED" w:rsidP="00195B83">
            <w:pPr>
              <w:pStyle w:val="Tablecontent"/>
              <w:rPr>
                <w:rFonts w:cs="Arial"/>
              </w:rPr>
            </w:pPr>
            <w:r w:rsidRPr="00425C8F">
              <w:rPr>
                <w:rFonts w:cs="Arial"/>
              </w:rPr>
              <w:t>Password</w:t>
            </w:r>
          </w:p>
        </w:tc>
        <w:tc>
          <w:tcPr>
            <w:tcW w:w="2713" w:type="dxa"/>
          </w:tcPr>
          <w:p w:rsidR="00D52AED" w:rsidRPr="00425C8F" w:rsidRDefault="00D52AED" w:rsidP="00195B83">
            <w:pPr>
              <w:pStyle w:val="Tablecontent"/>
              <w:rPr>
                <w:rFonts w:cs="Arial"/>
              </w:rPr>
            </w:pPr>
            <w:r w:rsidRPr="00425C8F">
              <w:rPr>
                <w:rFonts w:cs="Arial"/>
              </w:rPr>
              <w:t>Password of the Operator user</w:t>
            </w:r>
          </w:p>
        </w:tc>
        <w:tc>
          <w:tcPr>
            <w:tcW w:w="1675" w:type="dxa"/>
          </w:tcPr>
          <w:p w:rsidR="00D52AED" w:rsidRPr="00425C8F" w:rsidRDefault="00D52AED" w:rsidP="00195B83">
            <w:pPr>
              <w:pStyle w:val="Tablecontent"/>
              <w:rPr>
                <w:rFonts w:cs="Arial"/>
              </w:rPr>
            </w:pPr>
            <w:r w:rsidRPr="00425C8F">
              <w:rPr>
                <w:rFonts w:cs="Arial"/>
              </w:rPr>
              <w:t>2468</w:t>
            </w:r>
          </w:p>
        </w:tc>
        <w:tc>
          <w:tcPr>
            <w:tcW w:w="900" w:type="dxa"/>
            <w:gridSpan w:val="2"/>
          </w:tcPr>
          <w:p w:rsidR="00D52AED" w:rsidRPr="00425C8F" w:rsidRDefault="00D52AED" w:rsidP="00195B83">
            <w:pPr>
              <w:pStyle w:val="Tablecontent"/>
              <w:rPr>
                <w:rFonts w:cs="Arial"/>
              </w:rPr>
            </w:pPr>
            <w:r w:rsidRPr="00425C8F">
              <w:rPr>
                <w:rFonts w:cs="Arial"/>
              </w:rPr>
              <w:t>A (8)</w:t>
            </w:r>
          </w:p>
        </w:tc>
        <w:tc>
          <w:tcPr>
            <w:tcW w:w="900" w:type="dxa"/>
            <w:gridSpan w:val="2"/>
            <w:vMerge/>
          </w:tcPr>
          <w:p w:rsidR="00D52AED" w:rsidRPr="00425C8F" w:rsidRDefault="00D52AED" w:rsidP="00195B83">
            <w:pPr>
              <w:pStyle w:val="Tablecontent"/>
              <w:rPr>
                <w:rFonts w:cs="Arial"/>
              </w:rPr>
            </w:pPr>
          </w:p>
        </w:tc>
      </w:tr>
      <w:tr w:rsidR="00425C8F" w:rsidRPr="00425C8F" w:rsidTr="00195B83">
        <w:trPr>
          <w:gridAfter w:val="2"/>
          <w:wAfter w:w="32" w:type="dxa"/>
          <w:cantSplit/>
          <w:trHeight w:val="277"/>
        </w:trPr>
        <w:tc>
          <w:tcPr>
            <w:tcW w:w="1514" w:type="dxa"/>
          </w:tcPr>
          <w:p w:rsidR="00DA77CC" w:rsidRPr="00425C8F" w:rsidRDefault="00DA77CC" w:rsidP="00195B83">
            <w:pPr>
              <w:pStyle w:val="Tablecontent"/>
              <w:rPr>
                <w:rFonts w:cs="Arial"/>
              </w:rPr>
            </w:pPr>
            <w:r w:rsidRPr="00425C8F">
              <w:rPr>
                <w:rFonts w:cs="Arial"/>
              </w:rPr>
              <w:t>CATCODE</w:t>
            </w:r>
          </w:p>
        </w:tc>
        <w:tc>
          <w:tcPr>
            <w:tcW w:w="1489" w:type="dxa"/>
          </w:tcPr>
          <w:p w:rsidR="00DA77CC" w:rsidRPr="00425C8F" w:rsidRDefault="00DA77CC" w:rsidP="00195B83">
            <w:pPr>
              <w:pStyle w:val="Tablecontent"/>
              <w:rPr>
                <w:rFonts w:cs="Arial"/>
              </w:rPr>
            </w:pPr>
            <w:r w:rsidRPr="00425C8F">
              <w:rPr>
                <w:rFonts w:cs="Arial"/>
              </w:rPr>
              <w:t>Category code</w:t>
            </w:r>
          </w:p>
        </w:tc>
        <w:tc>
          <w:tcPr>
            <w:tcW w:w="2713" w:type="dxa"/>
          </w:tcPr>
          <w:p w:rsidR="00DA77CC" w:rsidRPr="00425C8F" w:rsidRDefault="00DA77CC" w:rsidP="00195B83">
            <w:pPr>
              <w:pStyle w:val="Tablecontent"/>
              <w:rPr>
                <w:rFonts w:cs="Arial"/>
              </w:rPr>
            </w:pPr>
            <w:r w:rsidRPr="00425C8F">
              <w:rPr>
                <w:rFonts w:cs="Arial"/>
              </w:rPr>
              <w:t>Category Code of the user</w:t>
            </w:r>
          </w:p>
        </w:tc>
        <w:tc>
          <w:tcPr>
            <w:tcW w:w="1675" w:type="dxa"/>
          </w:tcPr>
          <w:p w:rsidR="00DA77CC" w:rsidRPr="00425C8F" w:rsidRDefault="00DA77CC" w:rsidP="00195B83">
            <w:pPr>
              <w:pStyle w:val="Tablecontent"/>
              <w:rPr>
                <w:rFonts w:cs="Arial"/>
              </w:rPr>
            </w:pPr>
            <w:r w:rsidRPr="00425C8F">
              <w:rPr>
                <w:rFonts w:cs="Arial"/>
              </w:rPr>
              <w:t>BCU</w:t>
            </w:r>
          </w:p>
        </w:tc>
        <w:tc>
          <w:tcPr>
            <w:tcW w:w="900" w:type="dxa"/>
            <w:gridSpan w:val="2"/>
          </w:tcPr>
          <w:p w:rsidR="00DA77CC" w:rsidRPr="00425C8F" w:rsidRDefault="00DA77CC" w:rsidP="00307E45">
            <w:pPr>
              <w:pStyle w:val="Tablecontent"/>
              <w:rPr>
                <w:rFonts w:cs="Arial"/>
              </w:rPr>
            </w:pPr>
            <w:r w:rsidRPr="00425C8F">
              <w:rPr>
                <w:rFonts w:cs="Arial"/>
              </w:rPr>
              <w:t>A(5)</w:t>
            </w:r>
          </w:p>
        </w:tc>
        <w:tc>
          <w:tcPr>
            <w:tcW w:w="900" w:type="dxa"/>
            <w:gridSpan w:val="2"/>
          </w:tcPr>
          <w:p w:rsidR="00DA77CC" w:rsidRPr="00425C8F" w:rsidRDefault="00DA77CC" w:rsidP="00195B83">
            <w:pPr>
              <w:pStyle w:val="Tablecontent"/>
              <w:rPr>
                <w:rFonts w:cs="Arial"/>
              </w:rPr>
            </w:pPr>
            <w:r w:rsidRPr="00425C8F">
              <w:rPr>
                <w:lang w:val="en-IN"/>
              </w:rPr>
              <w:t>O</w:t>
            </w:r>
          </w:p>
        </w:tc>
      </w:tr>
      <w:tr w:rsidR="00DA77CC" w:rsidRPr="00425C8F" w:rsidTr="00195B83">
        <w:trPr>
          <w:gridAfter w:val="2"/>
          <w:wAfter w:w="32" w:type="dxa"/>
          <w:cantSplit/>
          <w:trHeight w:val="277"/>
        </w:trPr>
        <w:tc>
          <w:tcPr>
            <w:tcW w:w="1514" w:type="dxa"/>
          </w:tcPr>
          <w:p w:rsidR="00DA77CC" w:rsidRPr="00425C8F" w:rsidRDefault="00DA77CC" w:rsidP="00195B83">
            <w:pPr>
              <w:pStyle w:val="Tablecontent"/>
              <w:rPr>
                <w:rFonts w:cs="Arial"/>
              </w:rPr>
            </w:pPr>
            <w:r w:rsidRPr="00425C8F">
              <w:rPr>
                <w:rFonts w:cs="Arial"/>
              </w:rPr>
              <w:t>EXTCODE</w:t>
            </w:r>
          </w:p>
        </w:tc>
        <w:tc>
          <w:tcPr>
            <w:tcW w:w="1489" w:type="dxa"/>
          </w:tcPr>
          <w:p w:rsidR="00DA77CC" w:rsidRPr="00425C8F" w:rsidRDefault="00DA77CC" w:rsidP="00195B83">
            <w:pPr>
              <w:pStyle w:val="Tablecontent"/>
              <w:rPr>
                <w:rFonts w:cs="Arial"/>
              </w:rPr>
            </w:pPr>
            <w:r w:rsidRPr="00425C8F">
              <w:rPr>
                <w:rFonts w:cs="Arial"/>
              </w:rPr>
              <w:t>External Code</w:t>
            </w:r>
          </w:p>
        </w:tc>
        <w:tc>
          <w:tcPr>
            <w:tcW w:w="2713" w:type="dxa"/>
          </w:tcPr>
          <w:p w:rsidR="00DA77CC" w:rsidRPr="00425C8F" w:rsidRDefault="00DA77CC" w:rsidP="00195B83">
            <w:pPr>
              <w:pStyle w:val="Tablecontent"/>
              <w:rPr>
                <w:rFonts w:cs="Arial"/>
              </w:rPr>
            </w:pPr>
            <w:r w:rsidRPr="00425C8F">
              <w:rPr>
                <w:rFonts w:cs="Arial"/>
              </w:rPr>
              <w:t>External Code of the Sender</w:t>
            </w:r>
          </w:p>
        </w:tc>
        <w:tc>
          <w:tcPr>
            <w:tcW w:w="1675" w:type="dxa"/>
          </w:tcPr>
          <w:p w:rsidR="00DA77CC" w:rsidRPr="00425C8F" w:rsidRDefault="00DA77CC" w:rsidP="00195B83">
            <w:pPr>
              <w:pStyle w:val="Tablecontent"/>
              <w:rPr>
                <w:rFonts w:cs="Arial"/>
              </w:rPr>
            </w:pPr>
            <w:r w:rsidRPr="00425C8F">
              <w:rPr>
                <w:rFonts w:cs="Arial"/>
              </w:rPr>
              <w:t>15531</w:t>
            </w:r>
          </w:p>
        </w:tc>
        <w:tc>
          <w:tcPr>
            <w:tcW w:w="900" w:type="dxa"/>
            <w:gridSpan w:val="2"/>
          </w:tcPr>
          <w:p w:rsidR="00DA77CC" w:rsidRPr="00425C8F" w:rsidRDefault="00DA77CC" w:rsidP="00307E45">
            <w:pPr>
              <w:pStyle w:val="Tablecontent"/>
              <w:rPr>
                <w:rFonts w:cs="Arial"/>
              </w:rPr>
            </w:pPr>
            <w:r w:rsidRPr="00425C8F">
              <w:rPr>
                <w:rFonts w:cs="Arial"/>
              </w:rPr>
              <w:t>N (15)</w:t>
            </w:r>
          </w:p>
        </w:tc>
        <w:tc>
          <w:tcPr>
            <w:tcW w:w="900" w:type="dxa"/>
            <w:gridSpan w:val="2"/>
          </w:tcPr>
          <w:p w:rsidR="00DA77CC" w:rsidRPr="00425C8F" w:rsidRDefault="00DA77CC" w:rsidP="00195B83">
            <w:pPr>
              <w:pStyle w:val="Tablecontent"/>
              <w:rPr>
                <w:lang w:val="en-IN"/>
              </w:rPr>
            </w:pPr>
            <w:r w:rsidRPr="00425C8F">
              <w:rPr>
                <w:lang w:val="en-IN"/>
              </w:rPr>
              <w:t>O</w:t>
            </w:r>
          </w:p>
        </w:tc>
      </w:tr>
      <w:tr w:rsidR="00425C8F" w:rsidRPr="00425C8F" w:rsidTr="00195B83">
        <w:trPr>
          <w:cantSplit/>
          <w:trHeight w:val="277"/>
        </w:trPr>
        <w:tc>
          <w:tcPr>
            <w:tcW w:w="9223" w:type="dxa"/>
            <w:gridSpan w:val="10"/>
            <w:vAlign w:val="center"/>
          </w:tcPr>
          <w:p w:rsidR="00DA77CC" w:rsidRPr="00425C8F" w:rsidRDefault="00DA77CC" w:rsidP="00D36C73">
            <w:pPr>
              <w:pStyle w:val="Tablecontent"/>
              <w:rPr>
                <w:rFonts w:cs="Arial"/>
              </w:rPr>
            </w:pPr>
            <w:r w:rsidRPr="00425C8F">
              <w:rPr>
                <w:rFonts w:cs="Arial"/>
                <w:b/>
                <w:bCs/>
                <w:szCs w:val="18"/>
              </w:rPr>
              <w:t xml:space="preserve">Note: </w:t>
            </w:r>
            <w:r w:rsidRPr="00425C8F">
              <w:rPr>
                <w:rFonts w:cs="Arial"/>
                <w:szCs w:val="18"/>
              </w:rPr>
              <w:t xml:space="preserve">Between EMPCODE, </w:t>
            </w:r>
            <w:r w:rsidR="00D36C73" w:rsidRPr="00425C8F">
              <w:rPr>
                <w:rFonts w:cs="Arial"/>
                <w:szCs w:val="18"/>
              </w:rPr>
              <w:t>EXTCODE</w:t>
            </w:r>
            <w:r w:rsidRPr="00425C8F">
              <w:rPr>
                <w:rFonts w:cs="Arial"/>
                <w:szCs w:val="18"/>
              </w:rPr>
              <w:t xml:space="preserve"> and LOGINID value of one of them must be present. All of them can also be present in the request.</w:t>
            </w:r>
          </w:p>
        </w:tc>
      </w:tr>
      <w:tr w:rsidR="00DA77CC" w:rsidRPr="00425C8F" w:rsidTr="00195B83">
        <w:trPr>
          <w:gridAfter w:val="2"/>
          <w:wAfter w:w="32" w:type="dxa"/>
          <w:trHeight w:val="277"/>
        </w:trPr>
        <w:tc>
          <w:tcPr>
            <w:tcW w:w="1514" w:type="dxa"/>
          </w:tcPr>
          <w:p w:rsidR="00DA77CC" w:rsidRPr="00425C8F" w:rsidRDefault="00DA77CC" w:rsidP="00195B83">
            <w:pPr>
              <w:pStyle w:val="Tablecontent"/>
              <w:rPr>
                <w:rFonts w:cs="Arial"/>
              </w:rPr>
            </w:pPr>
            <w:r w:rsidRPr="00425C8F">
              <w:rPr>
                <w:rFonts w:cs="Arial"/>
              </w:rPr>
              <w:t>EXTREFNUM</w:t>
            </w:r>
          </w:p>
        </w:tc>
        <w:tc>
          <w:tcPr>
            <w:tcW w:w="1489" w:type="dxa"/>
          </w:tcPr>
          <w:p w:rsidR="00DA77CC" w:rsidRPr="00425C8F" w:rsidRDefault="00DA77CC" w:rsidP="00195B83">
            <w:pPr>
              <w:pStyle w:val="Tablecontent"/>
              <w:rPr>
                <w:rFonts w:cs="Arial"/>
              </w:rPr>
            </w:pPr>
            <w:r w:rsidRPr="00425C8F">
              <w:rPr>
                <w:rFonts w:cs="Arial"/>
              </w:rPr>
              <w:t>External Reference number</w:t>
            </w:r>
          </w:p>
        </w:tc>
        <w:tc>
          <w:tcPr>
            <w:tcW w:w="2713" w:type="dxa"/>
          </w:tcPr>
          <w:p w:rsidR="00DA77CC" w:rsidRPr="00425C8F" w:rsidRDefault="00DA77CC" w:rsidP="00195B83">
            <w:pPr>
              <w:pStyle w:val="Tablecontent"/>
              <w:rPr>
                <w:rFonts w:cs="Arial"/>
              </w:rPr>
            </w:pPr>
            <w:r w:rsidRPr="00425C8F">
              <w:rPr>
                <w:rFonts w:cs="Arial"/>
              </w:rPr>
              <w:t>Unique Reference number in the external system.</w:t>
            </w:r>
          </w:p>
        </w:tc>
        <w:tc>
          <w:tcPr>
            <w:tcW w:w="1675" w:type="dxa"/>
          </w:tcPr>
          <w:p w:rsidR="00DA77CC" w:rsidRPr="00425C8F" w:rsidRDefault="00DA77CC" w:rsidP="00195B83">
            <w:pPr>
              <w:pStyle w:val="Tablecontent"/>
              <w:rPr>
                <w:rFonts w:cs="Arial"/>
              </w:rPr>
            </w:pPr>
            <w:r w:rsidRPr="00425C8F">
              <w:rPr>
                <w:rFonts w:cs="Arial"/>
              </w:rPr>
              <w:t>12345</w:t>
            </w:r>
          </w:p>
        </w:tc>
        <w:tc>
          <w:tcPr>
            <w:tcW w:w="900" w:type="dxa"/>
            <w:gridSpan w:val="2"/>
          </w:tcPr>
          <w:p w:rsidR="00DA77CC" w:rsidRPr="00425C8F" w:rsidRDefault="00DA77CC" w:rsidP="00195B83">
            <w:pPr>
              <w:pStyle w:val="Tablecontent"/>
              <w:rPr>
                <w:rFonts w:cs="Arial"/>
              </w:rPr>
            </w:pPr>
            <w:r w:rsidRPr="00425C8F">
              <w:rPr>
                <w:rFonts w:cs="Arial"/>
              </w:rPr>
              <w:t>A (20)</w:t>
            </w:r>
          </w:p>
        </w:tc>
        <w:tc>
          <w:tcPr>
            <w:tcW w:w="900" w:type="dxa"/>
            <w:gridSpan w:val="2"/>
          </w:tcPr>
          <w:p w:rsidR="00DA77CC" w:rsidRPr="00425C8F" w:rsidRDefault="00DA77CC" w:rsidP="00195B83">
            <w:pPr>
              <w:pStyle w:val="Tablecontent"/>
              <w:rPr>
                <w:rFonts w:cs="Arial"/>
              </w:rPr>
            </w:pPr>
            <w:r w:rsidRPr="00425C8F">
              <w:rPr>
                <w:rFonts w:cs="Arial"/>
              </w:rPr>
              <w:t>O</w:t>
            </w:r>
          </w:p>
        </w:tc>
      </w:tr>
      <w:tr w:rsidR="00DA77CC" w:rsidRPr="00425C8F" w:rsidTr="00195B83">
        <w:trPr>
          <w:gridAfter w:val="3"/>
          <w:wAfter w:w="43" w:type="dxa"/>
          <w:cantSplit/>
          <w:trHeight w:val="277"/>
        </w:trPr>
        <w:tc>
          <w:tcPr>
            <w:tcW w:w="9180" w:type="dxa"/>
            <w:gridSpan w:val="7"/>
          </w:tcPr>
          <w:p w:rsidR="00DA77CC" w:rsidRPr="00425C8F" w:rsidRDefault="00DA77CC" w:rsidP="00195B83">
            <w:pPr>
              <w:pStyle w:val="Tablecontent"/>
              <w:rPr>
                <w:rFonts w:cs="Arial"/>
                <w:b/>
                <w:bCs/>
              </w:rPr>
            </w:pPr>
            <w:r w:rsidRPr="00425C8F">
              <w:rPr>
                <w:rFonts w:cs="Arial"/>
                <w:b/>
                <w:bCs/>
              </w:rPr>
              <w:t xml:space="preserve">DATA –Data sub tags will be considered as main request tags </w:t>
            </w:r>
          </w:p>
        </w:tc>
      </w:tr>
      <w:tr w:rsidR="00DA77CC" w:rsidRPr="00425C8F" w:rsidTr="00195B83">
        <w:trPr>
          <w:gridAfter w:val="2"/>
          <w:wAfter w:w="32" w:type="dxa"/>
          <w:trHeight w:val="277"/>
        </w:trPr>
        <w:tc>
          <w:tcPr>
            <w:tcW w:w="1514" w:type="dxa"/>
          </w:tcPr>
          <w:p w:rsidR="00DA77CC" w:rsidRPr="00425C8F" w:rsidRDefault="00DA77CC" w:rsidP="00195B83">
            <w:pPr>
              <w:pStyle w:val="Tablecontent"/>
              <w:rPr>
                <w:rFonts w:cs="Arial"/>
              </w:rPr>
            </w:pPr>
            <w:r w:rsidRPr="00425C8F">
              <w:rPr>
                <w:rFonts w:cs="Arial"/>
              </w:rPr>
              <w:t>EXTNWCODE</w:t>
            </w:r>
          </w:p>
        </w:tc>
        <w:tc>
          <w:tcPr>
            <w:tcW w:w="1489" w:type="dxa"/>
          </w:tcPr>
          <w:p w:rsidR="00DA77CC" w:rsidRPr="00425C8F" w:rsidRDefault="00DA77CC" w:rsidP="00195B83">
            <w:pPr>
              <w:pStyle w:val="Tablecontent"/>
              <w:rPr>
                <w:rFonts w:cs="Arial"/>
              </w:rPr>
            </w:pPr>
            <w:r w:rsidRPr="00425C8F">
              <w:rPr>
                <w:rFonts w:cs="Arial"/>
              </w:rPr>
              <w:t>Network code</w:t>
            </w:r>
          </w:p>
        </w:tc>
        <w:tc>
          <w:tcPr>
            <w:tcW w:w="2713" w:type="dxa"/>
          </w:tcPr>
          <w:p w:rsidR="00DA77CC" w:rsidRPr="00425C8F" w:rsidRDefault="00DA77CC" w:rsidP="00195B83">
            <w:pPr>
              <w:pStyle w:val="Tablecontent"/>
              <w:rPr>
                <w:rFonts w:cs="Arial"/>
              </w:rPr>
            </w:pPr>
            <w:r w:rsidRPr="00425C8F">
              <w:rPr>
                <w:rFonts w:cs="Arial"/>
              </w:rPr>
              <w:t>Channel users circle code</w:t>
            </w:r>
          </w:p>
        </w:tc>
        <w:tc>
          <w:tcPr>
            <w:tcW w:w="1675" w:type="dxa"/>
          </w:tcPr>
          <w:p w:rsidR="00DA77CC" w:rsidRPr="00425C8F" w:rsidRDefault="00DA77CC" w:rsidP="00195B83">
            <w:pPr>
              <w:pStyle w:val="Tablecontent"/>
              <w:rPr>
                <w:rFonts w:cs="Arial"/>
              </w:rPr>
            </w:pPr>
            <w:r w:rsidRPr="00425C8F">
              <w:rPr>
                <w:rFonts w:cs="Arial"/>
              </w:rPr>
              <w:t>MU</w:t>
            </w:r>
          </w:p>
        </w:tc>
        <w:tc>
          <w:tcPr>
            <w:tcW w:w="900" w:type="dxa"/>
            <w:gridSpan w:val="2"/>
          </w:tcPr>
          <w:p w:rsidR="00DA77CC" w:rsidRPr="00425C8F" w:rsidRDefault="00DA77CC" w:rsidP="00195B83">
            <w:pPr>
              <w:pStyle w:val="Tablecontent"/>
              <w:rPr>
                <w:rFonts w:cs="Arial"/>
              </w:rPr>
            </w:pPr>
            <w:r w:rsidRPr="00425C8F">
              <w:rPr>
                <w:rFonts w:cs="Arial"/>
              </w:rPr>
              <w:t>A(2)</w:t>
            </w:r>
          </w:p>
        </w:tc>
        <w:tc>
          <w:tcPr>
            <w:tcW w:w="900" w:type="dxa"/>
            <w:gridSpan w:val="2"/>
          </w:tcPr>
          <w:p w:rsidR="00DA77CC" w:rsidRPr="00425C8F" w:rsidRDefault="00DA77CC" w:rsidP="00195B83">
            <w:pPr>
              <w:pStyle w:val="Tablecontent"/>
              <w:rPr>
                <w:rFonts w:cs="Arial"/>
              </w:rPr>
            </w:pPr>
            <w:r w:rsidRPr="00425C8F">
              <w:rPr>
                <w:rFonts w:cs="Arial"/>
              </w:rPr>
              <w:t>M</w:t>
            </w:r>
          </w:p>
        </w:tc>
      </w:tr>
      <w:tr w:rsidR="00DA77CC" w:rsidRPr="00425C8F" w:rsidTr="00195B83">
        <w:trPr>
          <w:gridAfter w:val="2"/>
          <w:wAfter w:w="32" w:type="dxa"/>
          <w:trHeight w:val="277"/>
        </w:trPr>
        <w:tc>
          <w:tcPr>
            <w:tcW w:w="1514" w:type="dxa"/>
          </w:tcPr>
          <w:p w:rsidR="00DA77CC" w:rsidRPr="00425C8F" w:rsidRDefault="00DA77CC" w:rsidP="00195B83">
            <w:pPr>
              <w:pStyle w:val="Tablecontent"/>
              <w:rPr>
                <w:rFonts w:cs="Arial"/>
              </w:rPr>
            </w:pPr>
            <w:r w:rsidRPr="00425C8F">
              <w:rPr>
                <w:rFonts w:cs="Arial"/>
              </w:rPr>
              <w:t>MSISDN</w:t>
            </w:r>
          </w:p>
        </w:tc>
        <w:tc>
          <w:tcPr>
            <w:tcW w:w="1489" w:type="dxa"/>
          </w:tcPr>
          <w:p w:rsidR="00DA77CC" w:rsidRPr="00425C8F" w:rsidRDefault="00DA77CC" w:rsidP="00195B83">
            <w:pPr>
              <w:pStyle w:val="Tablecontent"/>
              <w:rPr>
                <w:rFonts w:cs="Arial"/>
              </w:rPr>
            </w:pPr>
            <w:r w:rsidRPr="00425C8F">
              <w:rPr>
                <w:rFonts w:cs="Arial"/>
              </w:rPr>
              <w:t>Channel user MSISDN</w:t>
            </w:r>
          </w:p>
        </w:tc>
        <w:tc>
          <w:tcPr>
            <w:tcW w:w="2713" w:type="dxa"/>
          </w:tcPr>
          <w:p w:rsidR="00DA77CC" w:rsidRPr="00425C8F" w:rsidRDefault="00DA77CC" w:rsidP="00195B83">
            <w:pPr>
              <w:pStyle w:val="Tablecontent"/>
              <w:rPr>
                <w:rFonts w:cs="Arial"/>
              </w:rPr>
            </w:pPr>
            <w:r w:rsidRPr="00425C8F">
              <w:rPr>
                <w:rFonts w:cs="Arial"/>
              </w:rPr>
              <w:t>All MSISDN should be in national dial format i.e. without country code.</w:t>
            </w:r>
          </w:p>
        </w:tc>
        <w:tc>
          <w:tcPr>
            <w:tcW w:w="1675" w:type="dxa"/>
          </w:tcPr>
          <w:p w:rsidR="00DA77CC" w:rsidRPr="00425C8F" w:rsidRDefault="00DA77CC" w:rsidP="00195B83">
            <w:pPr>
              <w:pStyle w:val="Tablecontent"/>
              <w:rPr>
                <w:rFonts w:cs="Arial"/>
              </w:rPr>
            </w:pPr>
            <w:r w:rsidRPr="00425C8F">
              <w:rPr>
                <w:rFonts w:cs="Arial"/>
              </w:rPr>
              <w:t>9942222</w:t>
            </w:r>
          </w:p>
        </w:tc>
        <w:tc>
          <w:tcPr>
            <w:tcW w:w="900" w:type="dxa"/>
            <w:gridSpan w:val="2"/>
          </w:tcPr>
          <w:p w:rsidR="00DA77CC" w:rsidRPr="00425C8F" w:rsidRDefault="00DA77CC" w:rsidP="00195B83">
            <w:pPr>
              <w:pStyle w:val="Tablecontent"/>
              <w:rPr>
                <w:rFonts w:cs="Arial"/>
              </w:rPr>
            </w:pPr>
            <w:r w:rsidRPr="00425C8F">
              <w:rPr>
                <w:rFonts w:cs="Arial"/>
              </w:rPr>
              <w:t>N (15)</w:t>
            </w:r>
          </w:p>
        </w:tc>
        <w:tc>
          <w:tcPr>
            <w:tcW w:w="900" w:type="dxa"/>
            <w:gridSpan w:val="2"/>
          </w:tcPr>
          <w:p w:rsidR="00DA77CC" w:rsidRPr="00425C8F" w:rsidRDefault="00DA77CC" w:rsidP="00195B83">
            <w:pPr>
              <w:pStyle w:val="Tablecontent"/>
              <w:rPr>
                <w:rFonts w:cs="Arial"/>
              </w:rPr>
            </w:pPr>
            <w:r w:rsidRPr="00425C8F">
              <w:rPr>
                <w:lang w:val="en-IN"/>
              </w:rPr>
              <w:t xml:space="preserve">O </w:t>
            </w:r>
          </w:p>
        </w:tc>
      </w:tr>
      <w:tr w:rsidR="00DA77CC" w:rsidRPr="00425C8F" w:rsidTr="00195B83">
        <w:trPr>
          <w:gridAfter w:val="2"/>
          <w:wAfter w:w="32" w:type="dxa"/>
          <w:trHeight w:val="277"/>
        </w:trPr>
        <w:tc>
          <w:tcPr>
            <w:tcW w:w="1514" w:type="dxa"/>
          </w:tcPr>
          <w:p w:rsidR="00DA77CC" w:rsidRPr="00425C8F" w:rsidRDefault="00DA77CC" w:rsidP="00195B83">
            <w:pPr>
              <w:pStyle w:val="Tablecontent"/>
              <w:rPr>
                <w:rFonts w:cs="Arial"/>
              </w:rPr>
            </w:pPr>
            <w:r w:rsidRPr="00425C8F">
              <w:rPr>
                <w:rFonts w:cs="Arial"/>
              </w:rPr>
              <w:t>LOGINID</w:t>
            </w:r>
          </w:p>
        </w:tc>
        <w:tc>
          <w:tcPr>
            <w:tcW w:w="1489" w:type="dxa"/>
          </w:tcPr>
          <w:p w:rsidR="00DA77CC" w:rsidRPr="00425C8F" w:rsidRDefault="00DA77CC" w:rsidP="00195B83">
            <w:pPr>
              <w:pStyle w:val="Tablecontent"/>
              <w:rPr>
                <w:rFonts w:cs="Arial"/>
              </w:rPr>
            </w:pPr>
            <w:r w:rsidRPr="00425C8F">
              <w:rPr>
                <w:rFonts w:cs="Arial"/>
              </w:rPr>
              <w:t>Login id of the channel user</w:t>
            </w:r>
          </w:p>
        </w:tc>
        <w:tc>
          <w:tcPr>
            <w:tcW w:w="2713" w:type="dxa"/>
          </w:tcPr>
          <w:p w:rsidR="00DA77CC" w:rsidRPr="00425C8F" w:rsidRDefault="00DA77CC" w:rsidP="00195B83">
            <w:pPr>
              <w:pStyle w:val="Tablecontent"/>
              <w:rPr>
                <w:rFonts w:cs="Arial"/>
              </w:rPr>
            </w:pPr>
            <w:r w:rsidRPr="00425C8F">
              <w:rPr>
                <w:rFonts w:cs="Arial"/>
              </w:rPr>
              <w:t>Unique LoginID of the channel user defined in the PreTUPS system.</w:t>
            </w:r>
          </w:p>
        </w:tc>
        <w:tc>
          <w:tcPr>
            <w:tcW w:w="1675" w:type="dxa"/>
          </w:tcPr>
          <w:p w:rsidR="00DA77CC" w:rsidRPr="00425C8F" w:rsidRDefault="00DA77CC" w:rsidP="00195B83">
            <w:pPr>
              <w:pStyle w:val="Tablecontent"/>
              <w:rPr>
                <w:rFonts w:cs="Arial"/>
              </w:rPr>
            </w:pPr>
            <w:r w:rsidRPr="00425C8F">
              <w:rPr>
                <w:rFonts w:cs="Arial"/>
              </w:rPr>
              <w:t>Mo_ws1</w:t>
            </w:r>
          </w:p>
        </w:tc>
        <w:tc>
          <w:tcPr>
            <w:tcW w:w="900" w:type="dxa"/>
            <w:gridSpan w:val="2"/>
          </w:tcPr>
          <w:p w:rsidR="00DA77CC" w:rsidRPr="00425C8F" w:rsidRDefault="00DA77CC" w:rsidP="00195B83">
            <w:pPr>
              <w:pStyle w:val="Tablecontent"/>
              <w:rPr>
                <w:rFonts w:cs="Arial"/>
              </w:rPr>
            </w:pPr>
            <w:r w:rsidRPr="00425C8F">
              <w:rPr>
                <w:rFonts w:cs="Arial"/>
              </w:rPr>
              <w:t>A (20)</w:t>
            </w:r>
          </w:p>
        </w:tc>
        <w:tc>
          <w:tcPr>
            <w:tcW w:w="900" w:type="dxa"/>
            <w:gridSpan w:val="2"/>
          </w:tcPr>
          <w:p w:rsidR="00DA77CC" w:rsidRPr="00425C8F" w:rsidRDefault="00DA77CC" w:rsidP="00195B83">
            <w:pPr>
              <w:pStyle w:val="Tablecontent"/>
              <w:rPr>
                <w:rFonts w:cs="Arial"/>
              </w:rPr>
            </w:pPr>
            <w:r w:rsidRPr="00425C8F">
              <w:rPr>
                <w:rFonts w:cs="Arial"/>
              </w:rPr>
              <w:t>O</w:t>
            </w:r>
          </w:p>
        </w:tc>
      </w:tr>
      <w:tr w:rsidR="00DA77CC" w:rsidRPr="00425C8F" w:rsidTr="00195B83">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Ex>
        <w:trPr>
          <w:gridAfter w:val="1"/>
          <w:wAfter w:w="21" w:type="dxa"/>
          <w:trHeight w:val="277"/>
        </w:trPr>
        <w:tc>
          <w:tcPr>
            <w:tcW w:w="1514" w:type="dxa"/>
            <w:tcMar>
              <w:top w:w="0" w:type="dxa"/>
              <w:left w:w="108" w:type="dxa"/>
              <w:bottom w:w="0" w:type="dxa"/>
              <w:right w:w="108" w:type="dxa"/>
            </w:tcMar>
            <w:hideMark/>
          </w:tcPr>
          <w:p w:rsidR="00DA77CC" w:rsidRPr="00425C8F" w:rsidRDefault="00DA77CC" w:rsidP="00195B83">
            <w:pPr>
              <w:pStyle w:val="Tablecontent"/>
              <w:rPr>
                <w:lang w:val="en-IN"/>
              </w:rPr>
            </w:pPr>
            <w:r w:rsidRPr="00425C8F">
              <w:rPr>
                <w:lang w:val="en-IN"/>
              </w:rPr>
              <w:t>REMARKS</w:t>
            </w:r>
          </w:p>
        </w:tc>
        <w:tc>
          <w:tcPr>
            <w:tcW w:w="1489" w:type="dxa"/>
            <w:tcMar>
              <w:top w:w="0" w:type="dxa"/>
              <w:left w:w="108" w:type="dxa"/>
              <w:bottom w:w="0" w:type="dxa"/>
              <w:right w:w="108" w:type="dxa"/>
            </w:tcMar>
            <w:hideMark/>
          </w:tcPr>
          <w:p w:rsidR="00DA77CC" w:rsidRPr="00425C8F" w:rsidRDefault="00DA77CC" w:rsidP="00195B83">
            <w:pPr>
              <w:pStyle w:val="Tablecontent"/>
              <w:rPr>
                <w:lang w:val="en-IN"/>
              </w:rPr>
            </w:pPr>
            <w:r w:rsidRPr="00425C8F">
              <w:rPr>
                <w:lang w:val="en-IN"/>
              </w:rPr>
              <w:t>Any remarks against the delete request</w:t>
            </w:r>
          </w:p>
        </w:tc>
        <w:tc>
          <w:tcPr>
            <w:tcW w:w="2713" w:type="dxa"/>
            <w:tcMar>
              <w:top w:w="0" w:type="dxa"/>
              <w:left w:w="108" w:type="dxa"/>
              <w:bottom w:w="0" w:type="dxa"/>
              <w:right w:w="108" w:type="dxa"/>
            </w:tcMar>
            <w:hideMark/>
          </w:tcPr>
          <w:p w:rsidR="00DA77CC" w:rsidRPr="00425C8F" w:rsidRDefault="00DA77CC" w:rsidP="00195B83">
            <w:pPr>
              <w:pStyle w:val="Tablecontent"/>
              <w:rPr>
                <w:lang w:val="en-IN"/>
              </w:rPr>
            </w:pPr>
            <w:r w:rsidRPr="00425C8F">
              <w:rPr>
                <w:lang w:val="en-IN"/>
              </w:rPr>
              <w:t>Free text</w:t>
            </w:r>
          </w:p>
        </w:tc>
        <w:tc>
          <w:tcPr>
            <w:tcW w:w="1675" w:type="dxa"/>
            <w:tcMar>
              <w:top w:w="0" w:type="dxa"/>
              <w:left w:w="108" w:type="dxa"/>
              <w:bottom w:w="0" w:type="dxa"/>
              <w:right w:w="108" w:type="dxa"/>
            </w:tcMar>
            <w:hideMark/>
          </w:tcPr>
          <w:p w:rsidR="00DA77CC" w:rsidRPr="00425C8F" w:rsidRDefault="00DA77CC" w:rsidP="00195B83">
            <w:pPr>
              <w:pStyle w:val="Tablecontent"/>
              <w:rPr>
                <w:lang w:val="en-IN"/>
              </w:rPr>
            </w:pPr>
            <w:r w:rsidRPr="00425C8F">
              <w:rPr>
                <w:lang w:val="en-IN"/>
              </w:rPr>
              <w:t>User inactive. Account balance withdrawn</w:t>
            </w:r>
          </w:p>
        </w:tc>
        <w:tc>
          <w:tcPr>
            <w:tcW w:w="889" w:type="dxa"/>
            <w:tcMar>
              <w:top w:w="0" w:type="dxa"/>
              <w:left w:w="108" w:type="dxa"/>
              <w:bottom w:w="0" w:type="dxa"/>
              <w:right w:w="108" w:type="dxa"/>
            </w:tcMar>
            <w:hideMark/>
          </w:tcPr>
          <w:p w:rsidR="00DA77CC" w:rsidRPr="00425C8F" w:rsidRDefault="00DA77CC" w:rsidP="00195B83">
            <w:pPr>
              <w:pStyle w:val="Tablecontent"/>
              <w:rPr>
                <w:lang w:val="en-IN"/>
              </w:rPr>
            </w:pPr>
            <w:r w:rsidRPr="00425C8F">
              <w:rPr>
                <w:lang w:val="en-IN"/>
              </w:rPr>
              <w:t>A (100)</w:t>
            </w:r>
          </w:p>
        </w:tc>
        <w:tc>
          <w:tcPr>
            <w:tcW w:w="922" w:type="dxa"/>
            <w:gridSpan w:val="4"/>
            <w:tcMar>
              <w:top w:w="0" w:type="dxa"/>
              <w:left w:w="108" w:type="dxa"/>
              <w:bottom w:w="0" w:type="dxa"/>
              <w:right w:w="108" w:type="dxa"/>
            </w:tcMar>
            <w:hideMark/>
          </w:tcPr>
          <w:p w:rsidR="00DA77CC" w:rsidRPr="00425C8F" w:rsidRDefault="00DA77CC" w:rsidP="00195B83">
            <w:pPr>
              <w:pStyle w:val="Tablecontent"/>
              <w:rPr>
                <w:lang w:val="en-IN"/>
              </w:rPr>
            </w:pPr>
            <w:r w:rsidRPr="00425C8F">
              <w:rPr>
                <w:lang w:val="en-IN"/>
              </w:rPr>
              <w:t>O (Tag is mandatory)</w:t>
            </w:r>
          </w:p>
        </w:tc>
      </w:tr>
      <w:tr w:rsidR="00DA77CC" w:rsidRPr="00425C8F" w:rsidTr="00195B83">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Ex>
        <w:trPr>
          <w:gridAfter w:val="1"/>
          <w:wAfter w:w="21" w:type="dxa"/>
          <w:trHeight w:val="277"/>
        </w:trPr>
        <w:tc>
          <w:tcPr>
            <w:tcW w:w="9202" w:type="dxa"/>
            <w:gridSpan w:val="9"/>
            <w:tcMar>
              <w:top w:w="0" w:type="dxa"/>
              <w:left w:w="108" w:type="dxa"/>
              <w:bottom w:w="0" w:type="dxa"/>
              <w:right w:w="108" w:type="dxa"/>
            </w:tcMar>
          </w:tcPr>
          <w:p w:rsidR="00DA77CC" w:rsidRPr="00425C8F" w:rsidRDefault="00DA77CC" w:rsidP="00195B83">
            <w:pPr>
              <w:pStyle w:val="Tablecontent"/>
              <w:rPr>
                <w:lang w:val="en-IN"/>
              </w:rPr>
            </w:pPr>
          </w:p>
        </w:tc>
      </w:tr>
    </w:tbl>
    <w:p w:rsidR="00D52AED" w:rsidRPr="00425C8F" w:rsidRDefault="00D52AED" w:rsidP="00D52AED">
      <w:pPr>
        <w:pStyle w:val="NoteHeading"/>
        <w:numPr>
          <w:ilvl w:val="0"/>
          <w:numId w:val="0"/>
        </w:numPr>
        <w:ind w:left="2610"/>
        <w:rPr>
          <w:color w:val="auto"/>
        </w:rPr>
      </w:pPr>
    </w:p>
    <w:p w:rsidR="00D52AED" w:rsidRPr="00425C8F" w:rsidRDefault="00D52AED" w:rsidP="00D52AED">
      <w:pPr>
        <w:pStyle w:val="NoteHeading"/>
        <w:numPr>
          <w:ilvl w:val="0"/>
          <w:numId w:val="53"/>
        </w:numPr>
        <w:rPr>
          <w:color w:val="auto"/>
        </w:rPr>
      </w:pPr>
      <w:r w:rsidRPr="00425C8F">
        <w:rPr>
          <w:color w:val="auto"/>
        </w:rPr>
        <w:t>All tags are mandatory to be present in XML. If value is optional and tag must be present.</w:t>
      </w:r>
    </w:p>
    <w:p w:rsidR="00D52AED" w:rsidRPr="00425C8F" w:rsidRDefault="00D52AED" w:rsidP="00D52AED">
      <w:pPr>
        <w:pStyle w:val="NoteHeading"/>
        <w:numPr>
          <w:ilvl w:val="0"/>
          <w:numId w:val="53"/>
        </w:numPr>
        <w:rPr>
          <w:color w:val="auto"/>
        </w:rPr>
      </w:pPr>
      <w:r w:rsidRPr="00425C8F">
        <w:rPr>
          <w:color w:val="auto"/>
        </w:rPr>
        <w:t>The value for TYPE tag is fixed as mentioned in syntax.</w:t>
      </w:r>
    </w:p>
    <w:p w:rsidR="00D52AED" w:rsidRPr="00425C8F" w:rsidRDefault="00D52AED" w:rsidP="00D52AED">
      <w:pPr>
        <w:pStyle w:val="NoteHeading"/>
        <w:numPr>
          <w:ilvl w:val="0"/>
          <w:numId w:val="53"/>
        </w:numPr>
        <w:rPr>
          <w:color w:val="auto"/>
        </w:rPr>
      </w:pPr>
      <w:r w:rsidRPr="00425C8F">
        <w:rPr>
          <w:color w:val="auto"/>
        </w:rPr>
        <w:t>In case of non-receiving of mandatory field(s), request will be rejected with appropriate error code.</w:t>
      </w:r>
    </w:p>
    <w:p w:rsidR="00D52AED" w:rsidRPr="00425C8F" w:rsidRDefault="00D52AED" w:rsidP="00D52AED">
      <w:pPr>
        <w:pStyle w:val="NoteHeading"/>
        <w:numPr>
          <w:ilvl w:val="0"/>
          <w:numId w:val="53"/>
        </w:numPr>
        <w:rPr>
          <w:color w:val="auto"/>
        </w:rPr>
      </w:pPr>
      <w:r w:rsidRPr="00425C8F">
        <w:rPr>
          <w:color w:val="auto"/>
        </w:rPr>
        <w:t xml:space="preserve">Between EXTCODE, </w:t>
      </w:r>
      <w:r w:rsidR="006F30FC" w:rsidRPr="00425C8F">
        <w:rPr>
          <w:color w:val="auto"/>
        </w:rPr>
        <w:t xml:space="preserve">EMPCODE </w:t>
      </w:r>
      <w:r w:rsidRPr="00425C8F">
        <w:rPr>
          <w:color w:val="auto"/>
        </w:rPr>
        <w:t xml:space="preserve">&amp; LOGINID value of one of them must be present, i.e. </w:t>
      </w:r>
      <w:r w:rsidR="006F30FC" w:rsidRPr="00425C8F">
        <w:rPr>
          <w:color w:val="auto"/>
        </w:rPr>
        <w:t>EMPCODE</w:t>
      </w:r>
      <w:r w:rsidRPr="00425C8F">
        <w:rPr>
          <w:color w:val="auto"/>
        </w:rPr>
        <w:t xml:space="preserve"> or LOGINID or EXTCODE.</w:t>
      </w:r>
    </w:p>
    <w:p w:rsidR="00D52AED" w:rsidRPr="00425C8F" w:rsidRDefault="00D52AED" w:rsidP="00D52AED">
      <w:pPr>
        <w:pStyle w:val="NoteHeading"/>
        <w:numPr>
          <w:ilvl w:val="0"/>
          <w:numId w:val="53"/>
        </w:numPr>
        <w:rPr>
          <w:color w:val="auto"/>
        </w:rPr>
      </w:pPr>
      <w:r w:rsidRPr="00425C8F">
        <w:rPr>
          <w:color w:val="auto"/>
        </w:rPr>
        <w:t xml:space="preserve">If all the </w:t>
      </w:r>
      <w:r w:rsidR="006F30FC" w:rsidRPr="00425C8F">
        <w:rPr>
          <w:color w:val="auto"/>
        </w:rPr>
        <w:t>3</w:t>
      </w:r>
      <w:r w:rsidRPr="00425C8F">
        <w:rPr>
          <w:color w:val="auto"/>
        </w:rPr>
        <w:t xml:space="preserve"> details (</w:t>
      </w:r>
      <w:r w:rsidR="006F30FC" w:rsidRPr="00425C8F">
        <w:rPr>
          <w:color w:val="auto"/>
        </w:rPr>
        <w:t>EXTCODE, EMPCODE</w:t>
      </w:r>
      <w:r w:rsidRPr="00425C8F">
        <w:rPr>
          <w:color w:val="auto"/>
        </w:rPr>
        <w:t xml:space="preserve"> &amp; LOGINID) are provided, then values as provided under MSISDN would be treated as valid &amp; accordingly processed.</w:t>
      </w:r>
    </w:p>
    <w:p w:rsidR="00D52AED" w:rsidRPr="00425C8F" w:rsidRDefault="00D52AED" w:rsidP="00D52AED">
      <w:pPr>
        <w:pStyle w:val="BodyText2"/>
        <w:rPr>
          <w:lang w:val="fr-FR"/>
        </w:rPr>
      </w:pPr>
    </w:p>
    <w:p w:rsidR="00D52AED" w:rsidRPr="00425C8F" w:rsidRDefault="00D52AED" w:rsidP="00D52AED">
      <w:pPr>
        <w:pStyle w:val="Heading"/>
        <w:rPr>
          <w:color w:val="auto"/>
        </w:rPr>
      </w:pPr>
      <w:r w:rsidRPr="00425C8F">
        <w:rPr>
          <w:color w:val="auto"/>
        </w:rPr>
        <w:t>Request API Business Rules</w:t>
      </w:r>
    </w:p>
    <w:p w:rsidR="00D52AED" w:rsidRPr="00425C8F" w:rsidRDefault="00D52AED" w:rsidP="00D52AED">
      <w:pPr>
        <w:pStyle w:val="ListBullet1"/>
        <w:rPr>
          <w:lang w:val="en-IN"/>
        </w:rPr>
      </w:pPr>
      <w:r w:rsidRPr="00425C8F">
        <w:rPr>
          <w:lang w:val="en-IN"/>
        </w:rPr>
        <w:t xml:space="preserve">To identify Channel users, its mandatory for the External system to send either the Channel user’s </w:t>
      </w:r>
      <w:r w:rsidRPr="00425C8F">
        <w:rPr>
          <w:b/>
          <w:lang w:val="en-IN"/>
        </w:rPr>
        <w:t>MSISDN</w:t>
      </w:r>
      <w:r w:rsidRPr="00425C8F">
        <w:rPr>
          <w:lang w:val="en-IN"/>
        </w:rPr>
        <w:t xml:space="preserve"> or </w:t>
      </w:r>
      <w:r w:rsidRPr="00425C8F">
        <w:rPr>
          <w:b/>
          <w:lang w:val="en-IN"/>
        </w:rPr>
        <w:t>LOGINID</w:t>
      </w:r>
    </w:p>
    <w:p w:rsidR="00D52AED" w:rsidRPr="00425C8F" w:rsidRDefault="00D52AED" w:rsidP="00D52AED">
      <w:pPr>
        <w:pStyle w:val="ListBullet1"/>
        <w:rPr>
          <w:i/>
          <w:lang w:val="en-IN"/>
        </w:rPr>
      </w:pPr>
      <w:r w:rsidRPr="00425C8F">
        <w:rPr>
          <w:i/>
          <w:lang w:val="en-IN"/>
        </w:rPr>
        <w:t xml:space="preserve">If </w:t>
      </w:r>
      <w:r w:rsidRPr="00425C8F">
        <w:rPr>
          <w:i/>
          <w:u w:val="single"/>
          <w:lang w:val="en-IN"/>
        </w:rPr>
        <w:t xml:space="preserve">all the </w:t>
      </w:r>
      <w:r w:rsidR="006F30FC" w:rsidRPr="00425C8F">
        <w:rPr>
          <w:i/>
          <w:u w:val="single"/>
          <w:lang w:val="en-IN"/>
        </w:rPr>
        <w:t>2</w:t>
      </w:r>
      <w:r w:rsidRPr="00425C8F">
        <w:rPr>
          <w:i/>
          <w:u w:val="single"/>
          <w:lang w:val="en-IN"/>
        </w:rPr>
        <w:t xml:space="preserve"> details </w:t>
      </w:r>
      <w:r w:rsidRPr="00425C8F">
        <w:rPr>
          <w:i/>
          <w:lang w:val="en-IN"/>
        </w:rPr>
        <w:t>(</w:t>
      </w:r>
      <w:proofErr w:type="gramStart"/>
      <w:r w:rsidRPr="00425C8F">
        <w:rPr>
          <w:i/>
          <w:lang w:val="en-IN"/>
        </w:rPr>
        <w:t>MSISDN,</w:t>
      </w:r>
      <w:proofErr w:type="gramEnd"/>
      <w:r w:rsidRPr="00425C8F">
        <w:rPr>
          <w:i/>
          <w:lang w:val="en-IN"/>
        </w:rPr>
        <w:t xml:space="preserve"> &amp; LOGINID) are provided in a request, then values as provided under </w:t>
      </w:r>
      <w:r w:rsidRPr="00425C8F">
        <w:rPr>
          <w:b/>
          <w:i/>
          <w:u w:val="single"/>
          <w:lang w:val="en-IN"/>
        </w:rPr>
        <w:t>MSISDN</w:t>
      </w:r>
      <w:r w:rsidRPr="00425C8F">
        <w:rPr>
          <w:i/>
          <w:lang w:val="en-IN"/>
        </w:rPr>
        <w:t xml:space="preserve"> would be treated as valid &amp; accordingly processed.</w:t>
      </w:r>
    </w:p>
    <w:p w:rsidR="00D52AED" w:rsidRPr="00425C8F" w:rsidRDefault="00D52AED" w:rsidP="00D52AED">
      <w:pPr>
        <w:pStyle w:val="ListBullet1"/>
        <w:spacing w:line="276" w:lineRule="auto"/>
        <w:rPr>
          <w:lang w:val="en-IN"/>
        </w:rPr>
      </w:pPr>
      <w:r w:rsidRPr="00425C8F">
        <w:rPr>
          <w:lang w:val="en-IN"/>
        </w:rPr>
        <w:t>Using this API, only one Channel user can be deleted at a time.</w:t>
      </w:r>
    </w:p>
    <w:p w:rsidR="00D52AED" w:rsidRPr="00425C8F" w:rsidRDefault="00D52AED" w:rsidP="00D52AED">
      <w:pPr>
        <w:pStyle w:val="ListBullet1"/>
        <w:spacing w:line="276" w:lineRule="auto"/>
        <w:rPr>
          <w:lang w:val="en-IN"/>
        </w:rPr>
      </w:pPr>
      <w:r w:rsidRPr="00425C8F">
        <w:rPr>
          <w:lang w:val="en-IN"/>
        </w:rPr>
        <w:t>Text provided under the tag REMARKS would not be validated by PreTUPS</w:t>
      </w:r>
    </w:p>
    <w:p w:rsidR="00D52AED" w:rsidRPr="00425C8F" w:rsidRDefault="00D52AED" w:rsidP="00D52AED">
      <w:pPr>
        <w:pStyle w:val="BodyText2"/>
        <w:rPr>
          <w:lang w:val="en-IN"/>
        </w:rPr>
      </w:pPr>
    </w:p>
    <w:p w:rsidR="00D52AED" w:rsidRPr="00425C8F" w:rsidRDefault="00D52AED" w:rsidP="00337049">
      <w:pPr>
        <w:pStyle w:val="Heading3"/>
      </w:pPr>
      <w:bookmarkStart w:id="826" w:name="_Toc286268561"/>
      <w:bookmarkStart w:id="827" w:name="_Toc379631424"/>
      <w:bookmarkStart w:id="828" w:name="_Toc380482371"/>
      <w:bookmarkStart w:id="829" w:name="_Toc441102198"/>
      <w:bookmarkStart w:id="830" w:name="_Toc452027636"/>
      <w:bookmarkStart w:id="831" w:name="_Toc485139738"/>
      <w:r w:rsidRPr="00425C8F">
        <w:t>XML Response Syntax</w:t>
      </w:r>
      <w:bookmarkEnd w:id="826"/>
      <w:bookmarkEnd w:id="827"/>
      <w:bookmarkEnd w:id="828"/>
      <w:bookmarkEnd w:id="829"/>
      <w:bookmarkEnd w:id="830"/>
      <w:bookmarkEnd w:id="831"/>
    </w:p>
    <w:p w:rsidR="00D52AED" w:rsidRPr="00425C8F" w:rsidRDefault="00D52AED" w:rsidP="00D52AED">
      <w:pPr>
        <w:pStyle w:val="BodyText2"/>
        <w:rPr>
          <w:rFonts w:eastAsia="Calibri"/>
          <w:lang w:val="en-IN"/>
        </w:rPr>
      </w:pPr>
      <w:r w:rsidRPr="00425C8F">
        <w:rPr>
          <w:lang w:val="en-IN"/>
        </w:rPr>
        <w:t>PreTUPS send the acknowledgement to the External system about the transaction status. The acknowledgement will be in XML and send as response of the request. The XML response details are mentioned below.</w:t>
      </w:r>
    </w:p>
    <w:p w:rsidR="00D52AED" w:rsidRPr="00425C8F" w:rsidRDefault="00D52AED" w:rsidP="00D52AED">
      <w:pPr>
        <w:pStyle w:val="BodyText2"/>
        <w:rPr>
          <w:lang w:val="en-IN"/>
        </w:rPr>
      </w:pPr>
    </w:p>
    <w:p w:rsidR="00D52AED" w:rsidRPr="00425C8F" w:rsidRDefault="00D52AED" w:rsidP="00D52AED">
      <w:pPr>
        <w:pStyle w:val="BodyText2"/>
      </w:pPr>
      <w:proofErr w:type="gramStart"/>
      <w:r w:rsidRPr="00425C8F">
        <w:t>&lt;?xml</w:t>
      </w:r>
      <w:proofErr w:type="gramEnd"/>
      <w:r w:rsidRPr="00425C8F">
        <w:t xml:space="preserve"> version="1.0"?&gt;</w:t>
      </w:r>
    </w:p>
    <w:p w:rsidR="00D52AED" w:rsidRPr="00425C8F" w:rsidRDefault="00D52AED" w:rsidP="00D52AED">
      <w:pPr>
        <w:pStyle w:val="BodyText2"/>
      </w:pPr>
      <w:r w:rsidRPr="00425C8F">
        <w:t xml:space="preserve">&lt;COMMAND&gt; </w:t>
      </w:r>
    </w:p>
    <w:p w:rsidR="00D52AED" w:rsidRPr="00425C8F" w:rsidRDefault="00D52AED" w:rsidP="00D52AED">
      <w:pPr>
        <w:pStyle w:val="BodyText2"/>
      </w:pPr>
      <w:r w:rsidRPr="00425C8F">
        <w:t xml:space="preserve">   </w:t>
      </w:r>
      <w:r w:rsidRPr="00425C8F">
        <w:tab/>
        <w:t>&lt;TYPE&gt;</w:t>
      </w:r>
      <w:r w:rsidRPr="00425C8F">
        <w:rPr>
          <w:b/>
        </w:rPr>
        <w:t>USERDELRESP</w:t>
      </w:r>
      <w:r w:rsidRPr="00425C8F">
        <w:t>&lt;/TYPE&gt;</w:t>
      </w:r>
    </w:p>
    <w:p w:rsidR="00D52AED" w:rsidRPr="00425C8F" w:rsidRDefault="00D52AED" w:rsidP="00D52AED">
      <w:pPr>
        <w:pStyle w:val="BodyText2"/>
        <w:ind w:firstLine="720"/>
      </w:pPr>
      <w:r w:rsidRPr="00425C8F">
        <w:t>&lt;TXNSTATUS&gt;&lt;Transaction Status&gt;&lt;/TXNSTATUS&gt;</w:t>
      </w:r>
    </w:p>
    <w:p w:rsidR="00D52AED" w:rsidRPr="00425C8F" w:rsidRDefault="00D52AED" w:rsidP="00D52AED">
      <w:pPr>
        <w:pStyle w:val="BodyText2"/>
        <w:ind w:firstLine="720"/>
      </w:pPr>
      <w:r w:rsidRPr="00425C8F">
        <w:t>&lt;MESSAGE&gt;&lt;Error Message&gt;&lt;/MESSAGE&gt;</w:t>
      </w:r>
    </w:p>
    <w:p w:rsidR="00D52AED" w:rsidRPr="00425C8F" w:rsidRDefault="00D52AED" w:rsidP="00D52AED">
      <w:pPr>
        <w:pStyle w:val="BodyText2"/>
      </w:pPr>
      <w:r w:rsidRPr="00425C8F">
        <w:t>&lt;/COMMAND&gt;</w:t>
      </w:r>
    </w:p>
    <w:p w:rsidR="00D52AED" w:rsidRPr="00425C8F" w:rsidRDefault="00D52AED" w:rsidP="00D52AED">
      <w:pPr>
        <w:pStyle w:val="Code"/>
        <w:ind w:firstLine="360"/>
        <w:rPr>
          <w:lang w:val="en-IN"/>
        </w:rPr>
      </w:pPr>
    </w:p>
    <w:p w:rsidR="00D52AED" w:rsidRPr="00425C8F" w:rsidRDefault="00D52AED" w:rsidP="00D52AED">
      <w:pPr>
        <w:pStyle w:val="Heading"/>
        <w:rPr>
          <w:color w:val="auto"/>
        </w:rPr>
      </w:pPr>
      <w:r w:rsidRPr="00425C8F">
        <w:rPr>
          <w:color w:val="auto"/>
        </w:rPr>
        <w:t>Fields Detail</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641"/>
        <w:gridCol w:w="2693"/>
        <w:gridCol w:w="1606"/>
        <w:gridCol w:w="720"/>
        <w:gridCol w:w="900"/>
      </w:tblGrid>
      <w:tr w:rsidR="00D52AED" w:rsidRPr="00425C8F" w:rsidTr="00195B83">
        <w:trPr>
          <w:trHeight w:val="277"/>
          <w:tblHeader/>
        </w:trPr>
        <w:tc>
          <w:tcPr>
            <w:tcW w:w="1620" w:type="dxa"/>
            <w:shd w:val="clear" w:color="auto" w:fill="E31837"/>
          </w:tcPr>
          <w:p w:rsidR="00D52AED" w:rsidRPr="00425C8F" w:rsidRDefault="00D52AED" w:rsidP="00195B83">
            <w:pPr>
              <w:pStyle w:val="TableColumnLabels"/>
              <w:tabs>
                <w:tab w:val="left" w:pos="1005"/>
              </w:tabs>
              <w:rPr>
                <w:rFonts w:ascii="Arial" w:hAnsi="Arial" w:cs="Arial"/>
                <w:color w:val="auto"/>
              </w:rPr>
            </w:pPr>
            <w:r w:rsidRPr="00425C8F">
              <w:rPr>
                <w:rFonts w:ascii="Arial" w:hAnsi="Arial" w:cs="Arial"/>
                <w:color w:val="auto"/>
              </w:rPr>
              <w:t>TAG</w:t>
            </w:r>
            <w:r w:rsidRPr="00425C8F">
              <w:rPr>
                <w:rFonts w:ascii="Arial" w:hAnsi="Arial" w:cs="Arial"/>
                <w:color w:val="auto"/>
              </w:rPr>
              <w:tab/>
            </w:r>
          </w:p>
        </w:tc>
        <w:tc>
          <w:tcPr>
            <w:tcW w:w="1641" w:type="dxa"/>
            <w:shd w:val="clear" w:color="auto" w:fill="E31837"/>
          </w:tcPr>
          <w:p w:rsidR="00D52AED" w:rsidRPr="00425C8F" w:rsidRDefault="00D52AED" w:rsidP="00195B83">
            <w:pPr>
              <w:pStyle w:val="TableColumnLabels"/>
              <w:rPr>
                <w:rFonts w:ascii="Arial" w:hAnsi="Arial" w:cs="Arial"/>
                <w:color w:val="auto"/>
              </w:rPr>
            </w:pPr>
            <w:r w:rsidRPr="00425C8F">
              <w:rPr>
                <w:rFonts w:ascii="Arial" w:hAnsi="Arial" w:cs="Arial"/>
                <w:color w:val="auto"/>
              </w:rPr>
              <w:t>Fields</w:t>
            </w:r>
          </w:p>
        </w:tc>
        <w:tc>
          <w:tcPr>
            <w:tcW w:w="2693" w:type="dxa"/>
            <w:shd w:val="clear" w:color="auto" w:fill="E31837"/>
          </w:tcPr>
          <w:p w:rsidR="00D52AED" w:rsidRPr="00425C8F" w:rsidRDefault="00D52AED" w:rsidP="00195B83">
            <w:pPr>
              <w:pStyle w:val="TableColumnLabels"/>
              <w:rPr>
                <w:rFonts w:ascii="Arial" w:hAnsi="Arial" w:cs="Arial"/>
                <w:color w:val="auto"/>
              </w:rPr>
            </w:pPr>
            <w:r w:rsidRPr="00425C8F">
              <w:rPr>
                <w:rFonts w:ascii="Arial" w:hAnsi="Arial" w:cs="Arial"/>
                <w:color w:val="auto"/>
              </w:rPr>
              <w:t>Remarks</w:t>
            </w:r>
          </w:p>
        </w:tc>
        <w:tc>
          <w:tcPr>
            <w:tcW w:w="1606" w:type="dxa"/>
            <w:shd w:val="clear" w:color="auto" w:fill="E31837"/>
          </w:tcPr>
          <w:p w:rsidR="00D52AED" w:rsidRPr="00425C8F" w:rsidRDefault="00D52AED" w:rsidP="00195B83">
            <w:pPr>
              <w:pStyle w:val="TableColumnLabels"/>
              <w:rPr>
                <w:rFonts w:ascii="Arial" w:hAnsi="Arial" w:cs="Arial"/>
                <w:color w:val="auto"/>
              </w:rPr>
            </w:pPr>
            <w:r w:rsidRPr="00425C8F">
              <w:rPr>
                <w:rFonts w:ascii="Arial" w:hAnsi="Arial" w:cs="Arial"/>
                <w:color w:val="auto"/>
              </w:rPr>
              <w:t>Example</w:t>
            </w:r>
          </w:p>
        </w:tc>
        <w:tc>
          <w:tcPr>
            <w:tcW w:w="720" w:type="dxa"/>
            <w:shd w:val="clear" w:color="auto" w:fill="E31837"/>
          </w:tcPr>
          <w:p w:rsidR="00D52AED" w:rsidRPr="00425C8F" w:rsidRDefault="00D52AED" w:rsidP="00195B83">
            <w:pPr>
              <w:pStyle w:val="TableColumnLabels"/>
              <w:rPr>
                <w:rFonts w:ascii="Arial" w:hAnsi="Arial" w:cs="Arial"/>
                <w:color w:val="auto"/>
              </w:rPr>
            </w:pPr>
            <w:r w:rsidRPr="00425C8F">
              <w:rPr>
                <w:rFonts w:ascii="Arial" w:hAnsi="Arial" w:cs="Arial"/>
                <w:color w:val="auto"/>
              </w:rPr>
              <w:t>Field Type</w:t>
            </w:r>
          </w:p>
        </w:tc>
        <w:tc>
          <w:tcPr>
            <w:tcW w:w="900" w:type="dxa"/>
            <w:shd w:val="clear" w:color="auto" w:fill="E31837"/>
          </w:tcPr>
          <w:p w:rsidR="00D52AED" w:rsidRPr="00425C8F" w:rsidRDefault="00D52AED" w:rsidP="00195B83">
            <w:pPr>
              <w:pStyle w:val="TableColumnLabels"/>
              <w:rPr>
                <w:rFonts w:ascii="Arial" w:hAnsi="Arial" w:cs="Arial"/>
                <w:color w:val="auto"/>
              </w:rPr>
            </w:pPr>
            <w:r w:rsidRPr="00425C8F">
              <w:rPr>
                <w:rFonts w:ascii="Arial" w:hAnsi="Arial" w:cs="Arial"/>
                <w:color w:val="auto"/>
              </w:rPr>
              <w:t>Optional/Mandatory</w:t>
            </w:r>
          </w:p>
        </w:tc>
      </w:tr>
      <w:tr w:rsidR="00D52AED" w:rsidRPr="00425C8F" w:rsidTr="00195B83">
        <w:tblPrEx>
          <w:tblCellMar>
            <w:left w:w="70" w:type="dxa"/>
            <w:right w:w="70" w:type="dxa"/>
          </w:tblCellMar>
        </w:tblPrEx>
        <w:trPr>
          <w:cantSplit/>
        </w:trPr>
        <w:tc>
          <w:tcPr>
            <w:tcW w:w="9180" w:type="dxa"/>
            <w:gridSpan w:val="6"/>
          </w:tcPr>
          <w:p w:rsidR="00D52AED" w:rsidRPr="00425C8F" w:rsidRDefault="00D52AED" w:rsidP="00195B83">
            <w:pPr>
              <w:pStyle w:val="Tablecontent"/>
              <w:rPr>
                <w:rFonts w:cs="Arial"/>
                <w:b/>
                <w:bCs/>
              </w:rPr>
            </w:pPr>
            <w:r w:rsidRPr="00425C8F">
              <w:rPr>
                <w:rFonts w:cs="Arial"/>
                <w:b/>
                <w:bCs/>
              </w:rPr>
              <w:t>Common Response TAGS</w:t>
            </w:r>
          </w:p>
        </w:tc>
      </w:tr>
      <w:tr w:rsidR="00D52AED" w:rsidRPr="00425C8F" w:rsidTr="00195B83">
        <w:tblPrEx>
          <w:tblCellMar>
            <w:left w:w="70" w:type="dxa"/>
            <w:right w:w="70" w:type="dxa"/>
          </w:tblCellMar>
        </w:tblPrEx>
        <w:tc>
          <w:tcPr>
            <w:tcW w:w="1620" w:type="dxa"/>
          </w:tcPr>
          <w:p w:rsidR="00D52AED" w:rsidRPr="00425C8F" w:rsidRDefault="00D52AED" w:rsidP="00195B83">
            <w:pPr>
              <w:pStyle w:val="Tablecontent"/>
              <w:rPr>
                <w:rFonts w:cs="Arial"/>
              </w:rPr>
            </w:pPr>
            <w:r w:rsidRPr="00425C8F">
              <w:rPr>
                <w:rFonts w:cs="Arial"/>
              </w:rPr>
              <w:t>TYPE</w:t>
            </w:r>
          </w:p>
        </w:tc>
        <w:tc>
          <w:tcPr>
            <w:tcW w:w="1641" w:type="dxa"/>
          </w:tcPr>
          <w:p w:rsidR="00D52AED" w:rsidRPr="00425C8F" w:rsidRDefault="00D52AED" w:rsidP="00195B83">
            <w:pPr>
              <w:pStyle w:val="Tablecontent"/>
              <w:rPr>
                <w:rFonts w:cs="Arial"/>
              </w:rPr>
            </w:pPr>
            <w:r w:rsidRPr="00425C8F">
              <w:rPr>
                <w:rFonts w:cs="Arial"/>
              </w:rPr>
              <w:t>Response type</w:t>
            </w:r>
          </w:p>
        </w:tc>
        <w:tc>
          <w:tcPr>
            <w:tcW w:w="2693" w:type="dxa"/>
          </w:tcPr>
          <w:p w:rsidR="00D52AED" w:rsidRPr="00425C8F" w:rsidRDefault="00D52AED" w:rsidP="00195B83">
            <w:pPr>
              <w:pStyle w:val="Tablecontent"/>
              <w:rPr>
                <w:rFonts w:cs="Arial"/>
              </w:rPr>
            </w:pPr>
            <w:r w:rsidRPr="00425C8F">
              <w:rPr>
                <w:rFonts w:cs="Arial"/>
              </w:rPr>
              <w:t>Response Type</w:t>
            </w:r>
          </w:p>
        </w:tc>
        <w:tc>
          <w:tcPr>
            <w:tcW w:w="1606" w:type="dxa"/>
          </w:tcPr>
          <w:p w:rsidR="00D52AED" w:rsidRPr="00425C8F" w:rsidRDefault="00D52AED" w:rsidP="00195B83">
            <w:pPr>
              <w:pStyle w:val="Tablecontent"/>
              <w:rPr>
                <w:rFonts w:cs="Arial"/>
              </w:rPr>
            </w:pPr>
            <w:r w:rsidRPr="00425C8F">
              <w:rPr>
                <w:rFonts w:cs="Arial"/>
              </w:rPr>
              <w:t>USERDELRESP</w:t>
            </w:r>
          </w:p>
        </w:tc>
        <w:tc>
          <w:tcPr>
            <w:tcW w:w="720" w:type="dxa"/>
          </w:tcPr>
          <w:p w:rsidR="00D52AED" w:rsidRPr="00425C8F" w:rsidRDefault="00D52AED" w:rsidP="00195B83">
            <w:pPr>
              <w:pStyle w:val="Tablecontent"/>
              <w:rPr>
                <w:rFonts w:cs="Arial"/>
              </w:rPr>
            </w:pPr>
            <w:r w:rsidRPr="00425C8F">
              <w:rPr>
                <w:rFonts w:cs="Arial"/>
              </w:rPr>
              <w:t>C (15)</w:t>
            </w:r>
          </w:p>
        </w:tc>
        <w:tc>
          <w:tcPr>
            <w:tcW w:w="900" w:type="dxa"/>
          </w:tcPr>
          <w:p w:rsidR="00D52AED" w:rsidRPr="00425C8F" w:rsidRDefault="00D52AED" w:rsidP="00195B83">
            <w:pPr>
              <w:pStyle w:val="Tablecontent"/>
              <w:rPr>
                <w:rFonts w:cs="Arial"/>
              </w:rPr>
            </w:pPr>
            <w:r w:rsidRPr="00425C8F">
              <w:rPr>
                <w:rFonts w:cs="Arial"/>
              </w:rPr>
              <w:t>M</w:t>
            </w:r>
          </w:p>
        </w:tc>
      </w:tr>
      <w:tr w:rsidR="00D52AED" w:rsidRPr="00425C8F" w:rsidTr="00195B83">
        <w:tblPrEx>
          <w:tblCellMar>
            <w:left w:w="70" w:type="dxa"/>
            <w:right w:w="70" w:type="dxa"/>
          </w:tblCellMar>
        </w:tblPrEx>
        <w:tc>
          <w:tcPr>
            <w:tcW w:w="1620" w:type="dxa"/>
          </w:tcPr>
          <w:p w:rsidR="00D52AED" w:rsidRPr="00425C8F" w:rsidRDefault="00D52AED" w:rsidP="00195B83">
            <w:pPr>
              <w:pStyle w:val="Tablecontent"/>
              <w:rPr>
                <w:rFonts w:cs="Arial"/>
              </w:rPr>
            </w:pPr>
            <w:r w:rsidRPr="00425C8F">
              <w:rPr>
                <w:rFonts w:cs="Arial"/>
              </w:rPr>
              <w:t>TXNSTATUS</w:t>
            </w:r>
          </w:p>
        </w:tc>
        <w:tc>
          <w:tcPr>
            <w:tcW w:w="1641" w:type="dxa"/>
          </w:tcPr>
          <w:p w:rsidR="00D52AED" w:rsidRPr="00425C8F" w:rsidRDefault="00D52AED" w:rsidP="00195B83">
            <w:pPr>
              <w:pStyle w:val="Tablecontent"/>
              <w:rPr>
                <w:rFonts w:cs="Arial"/>
              </w:rPr>
            </w:pPr>
            <w:r w:rsidRPr="00425C8F">
              <w:rPr>
                <w:rFonts w:cs="Arial"/>
              </w:rPr>
              <w:t>Transaction Status</w:t>
            </w:r>
          </w:p>
        </w:tc>
        <w:tc>
          <w:tcPr>
            <w:tcW w:w="2693" w:type="dxa"/>
          </w:tcPr>
          <w:p w:rsidR="00D52AED" w:rsidRPr="00425C8F" w:rsidRDefault="00D52AED" w:rsidP="00195B83">
            <w:pPr>
              <w:pStyle w:val="Tablecontent"/>
              <w:rPr>
                <w:rFonts w:cs="Arial"/>
              </w:rPr>
            </w:pPr>
            <w:r w:rsidRPr="00425C8F">
              <w:rPr>
                <w:rFonts w:cs="Arial"/>
              </w:rPr>
              <w:t>Status of the request</w:t>
            </w:r>
          </w:p>
          <w:p w:rsidR="00D52AED" w:rsidRPr="00425C8F" w:rsidRDefault="00D52AED" w:rsidP="00195B83">
            <w:pPr>
              <w:pStyle w:val="TableListBullet1"/>
              <w:jc w:val="left"/>
              <w:rPr>
                <w:rFonts w:cs="Arial"/>
              </w:rPr>
            </w:pPr>
            <w:r w:rsidRPr="00425C8F">
              <w:rPr>
                <w:rFonts w:cs="Arial"/>
              </w:rPr>
              <w:t>Transaction Status</w:t>
            </w:r>
          </w:p>
          <w:p w:rsidR="00D52AED" w:rsidRPr="00425C8F" w:rsidRDefault="00D52AED" w:rsidP="00195B83">
            <w:pPr>
              <w:pStyle w:val="TableListBullet1"/>
              <w:rPr>
                <w:rFonts w:cs="Arial"/>
              </w:rPr>
            </w:pPr>
            <w:r w:rsidRPr="00425C8F">
              <w:rPr>
                <w:rFonts w:cs="Arial"/>
              </w:rPr>
              <w:t>250- Ambiguous</w:t>
            </w:r>
          </w:p>
          <w:p w:rsidR="00D52AED" w:rsidRPr="00425C8F" w:rsidRDefault="00D52AED" w:rsidP="00195B83">
            <w:pPr>
              <w:pStyle w:val="TableListBullet1"/>
              <w:rPr>
                <w:rFonts w:cs="Arial"/>
              </w:rPr>
            </w:pPr>
            <w:r w:rsidRPr="00425C8F">
              <w:rPr>
                <w:rFonts w:cs="Arial"/>
              </w:rPr>
              <w:t>205- Under process</w:t>
            </w:r>
          </w:p>
          <w:p w:rsidR="00D52AED" w:rsidRPr="00425C8F" w:rsidRDefault="00D52AED" w:rsidP="00195B83">
            <w:pPr>
              <w:pStyle w:val="TableListBullet1"/>
              <w:rPr>
                <w:rFonts w:cs="Arial"/>
              </w:rPr>
            </w:pPr>
            <w:r w:rsidRPr="00425C8F">
              <w:rPr>
                <w:rFonts w:cs="Arial"/>
              </w:rPr>
              <w:t>200- Successful</w:t>
            </w:r>
          </w:p>
          <w:p w:rsidR="00D52AED" w:rsidRPr="00425C8F" w:rsidRDefault="00D52AED" w:rsidP="00195B83">
            <w:pPr>
              <w:pStyle w:val="TableListBullet1"/>
              <w:jc w:val="left"/>
              <w:rPr>
                <w:rFonts w:cs="Arial"/>
              </w:rPr>
            </w:pPr>
            <w:r w:rsidRPr="00425C8F">
              <w:rPr>
                <w:rFonts w:cs="Arial"/>
              </w:rPr>
              <w:t>206- Fail or others status will fail.</w:t>
            </w:r>
          </w:p>
        </w:tc>
        <w:tc>
          <w:tcPr>
            <w:tcW w:w="1606" w:type="dxa"/>
          </w:tcPr>
          <w:p w:rsidR="00D52AED" w:rsidRPr="00425C8F" w:rsidRDefault="00D52AED" w:rsidP="00195B83">
            <w:pPr>
              <w:pStyle w:val="Tablecontent"/>
              <w:rPr>
                <w:rFonts w:cs="Arial"/>
              </w:rPr>
            </w:pPr>
            <w:r w:rsidRPr="00425C8F">
              <w:rPr>
                <w:rFonts w:cs="Arial"/>
              </w:rPr>
              <w:t>200</w:t>
            </w:r>
          </w:p>
        </w:tc>
        <w:tc>
          <w:tcPr>
            <w:tcW w:w="720" w:type="dxa"/>
          </w:tcPr>
          <w:p w:rsidR="00D52AED" w:rsidRPr="00425C8F" w:rsidRDefault="00D52AED" w:rsidP="00195B83">
            <w:pPr>
              <w:pStyle w:val="Tablecontent"/>
              <w:rPr>
                <w:rFonts w:cs="Arial"/>
              </w:rPr>
            </w:pPr>
            <w:r w:rsidRPr="00425C8F">
              <w:rPr>
                <w:rFonts w:cs="Arial"/>
              </w:rPr>
              <w:t>N (7)</w:t>
            </w:r>
          </w:p>
        </w:tc>
        <w:tc>
          <w:tcPr>
            <w:tcW w:w="900" w:type="dxa"/>
          </w:tcPr>
          <w:p w:rsidR="00D52AED" w:rsidRPr="00425C8F" w:rsidRDefault="00D52AED" w:rsidP="00195B83">
            <w:pPr>
              <w:pStyle w:val="Tablecontent"/>
              <w:rPr>
                <w:rFonts w:cs="Arial"/>
              </w:rPr>
            </w:pPr>
            <w:r w:rsidRPr="00425C8F">
              <w:rPr>
                <w:rFonts w:cs="Arial"/>
              </w:rPr>
              <w:t>M</w:t>
            </w:r>
          </w:p>
        </w:tc>
      </w:tr>
      <w:tr w:rsidR="00D52AED" w:rsidRPr="00425C8F" w:rsidTr="00195B83">
        <w:tblPrEx>
          <w:tblCellMar>
            <w:left w:w="70" w:type="dxa"/>
            <w:right w:w="70" w:type="dxa"/>
          </w:tblCellMar>
        </w:tblPrEx>
        <w:tc>
          <w:tcPr>
            <w:tcW w:w="1620" w:type="dxa"/>
          </w:tcPr>
          <w:p w:rsidR="00D52AED" w:rsidRPr="00425C8F" w:rsidRDefault="00D52AED" w:rsidP="00195B83">
            <w:pPr>
              <w:pStyle w:val="Tablecontent"/>
              <w:rPr>
                <w:rFonts w:cs="Arial"/>
              </w:rPr>
            </w:pPr>
            <w:r w:rsidRPr="00425C8F">
              <w:rPr>
                <w:rFonts w:cs="Arial"/>
              </w:rPr>
              <w:t>MESSAGE</w:t>
            </w:r>
          </w:p>
        </w:tc>
        <w:tc>
          <w:tcPr>
            <w:tcW w:w="1641" w:type="dxa"/>
          </w:tcPr>
          <w:p w:rsidR="00D52AED" w:rsidRPr="00425C8F" w:rsidRDefault="00D52AED" w:rsidP="00195B83">
            <w:pPr>
              <w:pStyle w:val="Tablecontent"/>
              <w:rPr>
                <w:rFonts w:cs="Arial"/>
              </w:rPr>
            </w:pPr>
            <w:r w:rsidRPr="00425C8F">
              <w:rPr>
                <w:rFonts w:cs="Arial"/>
              </w:rPr>
              <w:t>Error message</w:t>
            </w:r>
          </w:p>
        </w:tc>
        <w:tc>
          <w:tcPr>
            <w:tcW w:w="2693" w:type="dxa"/>
          </w:tcPr>
          <w:p w:rsidR="00D52AED" w:rsidRPr="00425C8F" w:rsidRDefault="00D52AED" w:rsidP="00195B83">
            <w:pPr>
              <w:pStyle w:val="Tablecontent"/>
              <w:rPr>
                <w:rFonts w:cs="Arial"/>
              </w:rPr>
            </w:pPr>
            <w:r w:rsidRPr="00425C8F">
              <w:rPr>
                <w:rFonts w:cs="Arial"/>
              </w:rPr>
              <w:t>Error message in case of failure in user registration</w:t>
            </w:r>
          </w:p>
        </w:tc>
        <w:tc>
          <w:tcPr>
            <w:tcW w:w="1606" w:type="dxa"/>
          </w:tcPr>
          <w:p w:rsidR="00D52AED" w:rsidRPr="00425C8F" w:rsidRDefault="00D52AED" w:rsidP="00195B83">
            <w:pPr>
              <w:pStyle w:val="Tablecontent"/>
              <w:rPr>
                <w:rFonts w:cs="Arial"/>
              </w:rPr>
            </w:pPr>
            <w:r w:rsidRPr="00425C8F">
              <w:rPr>
                <w:rFonts w:cs="Arial"/>
              </w:rPr>
              <w:t>Message test</w:t>
            </w:r>
          </w:p>
        </w:tc>
        <w:tc>
          <w:tcPr>
            <w:tcW w:w="720" w:type="dxa"/>
          </w:tcPr>
          <w:p w:rsidR="00D52AED" w:rsidRPr="00425C8F" w:rsidRDefault="00D52AED" w:rsidP="00195B83">
            <w:pPr>
              <w:pStyle w:val="Tablecontent"/>
              <w:rPr>
                <w:rFonts w:cs="Arial"/>
              </w:rPr>
            </w:pPr>
            <w:r w:rsidRPr="00425C8F">
              <w:rPr>
                <w:rFonts w:cs="Arial"/>
              </w:rPr>
              <w:t>A (250)</w:t>
            </w:r>
          </w:p>
        </w:tc>
        <w:tc>
          <w:tcPr>
            <w:tcW w:w="900" w:type="dxa"/>
          </w:tcPr>
          <w:p w:rsidR="00D52AED" w:rsidRPr="00425C8F" w:rsidRDefault="00D52AED" w:rsidP="00195B83">
            <w:pPr>
              <w:pStyle w:val="Tablecontent"/>
              <w:rPr>
                <w:rFonts w:cs="Arial"/>
              </w:rPr>
            </w:pPr>
            <w:r w:rsidRPr="00425C8F">
              <w:rPr>
                <w:rFonts w:cs="Arial"/>
              </w:rPr>
              <w:t>O</w:t>
            </w:r>
          </w:p>
        </w:tc>
      </w:tr>
    </w:tbl>
    <w:p w:rsidR="00D52AED" w:rsidRPr="00425C8F" w:rsidRDefault="00D52AED" w:rsidP="00D52AED">
      <w:pPr>
        <w:pStyle w:val="BodyText2"/>
        <w:rPr>
          <w:lang w:val="en-IN"/>
        </w:rPr>
      </w:pPr>
    </w:p>
    <w:p w:rsidR="00D52AED" w:rsidRPr="00425C8F" w:rsidRDefault="00D52AED" w:rsidP="00D52AED">
      <w:pPr>
        <w:pStyle w:val="BodyText2"/>
        <w:rPr>
          <w:rFonts w:eastAsia="Calibri"/>
          <w:lang w:val="en-IN"/>
        </w:rPr>
      </w:pPr>
    </w:p>
    <w:p w:rsidR="00D52AED" w:rsidRPr="00425C8F" w:rsidRDefault="00D52AED" w:rsidP="00D52AED">
      <w:pPr>
        <w:pStyle w:val="NoteHeading"/>
        <w:numPr>
          <w:ilvl w:val="0"/>
          <w:numId w:val="53"/>
        </w:numPr>
        <w:rPr>
          <w:color w:val="auto"/>
        </w:rPr>
      </w:pPr>
      <w:r w:rsidRPr="00425C8F">
        <w:rPr>
          <w:color w:val="auto"/>
        </w:rPr>
        <w:t>The value for TYPE tag is fixed as mentioned in syntax.</w:t>
      </w:r>
    </w:p>
    <w:p w:rsidR="00D52AED" w:rsidRPr="00425C8F" w:rsidRDefault="00D52AED" w:rsidP="00D52AED">
      <w:pPr>
        <w:pStyle w:val="NoteHeading"/>
        <w:numPr>
          <w:ilvl w:val="0"/>
          <w:numId w:val="53"/>
        </w:numPr>
        <w:rPr>
          <w:color w:val="auto"/>
        </w:rPr>
      </w:pPr>
      <w:r w:rsidRPr="00425C8F">
        <w:rPr>
          <w:color w:val="auto"/>
        </w:rPr>
        <w:t>Business rules for User delete would be similar to what is currently applicable for User delete. For example, User should not have any Child user existing under them during deletion.</w:t>
      </w:r>
    </w:p>
    <w:p w:rsidR="00D52AED" w:rsidRPr="00425C8F" w:rsidRDefault="00D52AED" w:rsidP="00D52AED">
      <w:pPr>
        <w:pStyle w:val="NoteHeading"/>
        <w:numPr>
          <w:ilvl w:val="0"/>
          <w:numId w:val="53"/>
        </w:numPr>
        <w:rPr>
          <w:color w:val="auto"/>
        </w:rPr>
      </w:pPr>
      <w:r w:rsidRPr="00425C8F">
        <w:rPr>
          <w:color w:val="auto"/>
        </w:rPr>
        <w:t>Channel users who are getting deleted would be notified by SMS (</w:t>
      </w:r>
      <w:r w:rsidRPr="00425C8F">
        <w:rPr>
          <w:i/>
          <w:color w:val="auto"/>
        </w:rPr>
        <w:t>English message</w:t>
      </w:r>
      <w:r w:rsidRPr="00425C8F">
        <w:rPr>
          <w:color w:val="auto"/>
        </w:rPr>
        <w:t xml:space="preserve">) about the same by PreTUPS. </w:t>
      </w:r>
    </w:p>
    <w:p w:rsidR="00D52AED" w:rsidRPr="00425C8F" w:rsidRDefault="00D52AED" w:rsidP="00D52AED">
      <w:pPr>
        <w:pStyle w:val="BodyText2"/>
        <w:rPr>
          <w:b/>
          <w:bCs/>
          <w:iCs/>
          <w:szCs w:val="20"/>
        </w:rPr>
      </w:pPr>
    </w:p>
    <w:p w:rsidR="00D52AED" w:rsidRPr="00425C8F" w:rsidRDefault="00D52AED" w:rsidP="00633175">
      <w:pPr>
        <w:pStyle w:val="BodyText2"/>
        <w:rPr>
          <w:lang w:val="en-IN"/>
        </w:rPr>
      </w:pPr>
    </w:p>
    <w:p w:rsidR="00DF3315" w:rsidRDefault="00DF3315" w:rsidP="00337049">
      <w:pPr>
        <w:pStyle w:val="Heading2"/>
      </w:pPr>
      <w:bookmarkStart w:id="832" w:name="_Toc485139739"/>
      <w:r>
        <w:t>C2S RECHARGE REVERSAL</w:t>
      </w:r>
      <w:r w:rsidRPr="00425C8F">
        <w:t xml:space="preserve"> XML API</w:t>
      </w:r>
      <w:bookmarkEnd w:id="832"/>
    </w:p>
    <w:p w:rsidR="00DF3315" w:rsidRPr="00425C8F" w:rsidRDefault="00DF3315" w:rsidP="00DF3315">
      <w:pPr>
        <w:pStyle w:val="Heading"/>
        <w:rPr>
          <w:color w:val="auto"/>
        </w:rPr>
      </w:pPr>
      <w:r>
        <w:t>External System may use this API to revert C2S recharge.</w:t>
      </w:r>
      <w:r w:rsidRPr="00425C8F">
        <w:rPr>
          <w:color w:val="auto"/>
        </w:rPr>
        <w:t>URL</w:t>
      </w:r>
    </w:p>
    <w:p w:rsidR="00DF3315" w:rsidRPr="00425C8F" w:rsidRDefault="00DF3315" w:rsidP="00DF3315">
      <w:pPr>
        <w:pStyle w:val="BodyText2"/>
        <w:rPr>
          <w:rFonts w:cs="Arial"/>
        </w:rPr>
      </w:pPr>
    </w:p>
    <w:p w:rsidR="00DF3315" w:rsidRDefault="00D46E99" w:rsidP="00DF3315">
      <w:pPr>
        <w:pStyle w:val="BodyText2"/>
        <w:rPr>
          <w:rStyle w:val="Hyperlink"/>
          <w:rFonts w:cs="Arial"/>
          <w:color w:val="auto"/>
        </w:rPr>
      </w:pPr>
      <w:hyperlink r:id="rId19" w:history="1">
        <w:r w:rsidR="00DF3315" w:rsidRPr="00194702">
          <w:rPr>
            <w:rStyle w:val="Hyperlink"/>
            <w:rFonts w:cs="Arial"/>
          </w:rPr>
          <w:t>http://PreTUPShost/C2SReceiver</w:t>
        </w:r>
      </w:hyperlink>
      <w:r w:rsidR="00DF3315">
        <w:rPr>
          <w:rStyle w:val="Hyperlink"/>
          <w:rFonts w:cs="Arial"/>
          <w:color w:val="auto"/>
        </w:rPr>
        <w:t>?</w:t>
      </w:r>
    </w:p>
    <w:p w:rsidR="00DF3315" w:rsidRPr="00425C8F" w:rsidRDefault="00DF3315" w:rsidP="00DF3315">
      <w:pPr>
        <w:pStyle w:val="BodyText2"/>
        <w:rPr>
          <w:lang w:val="en-IN"/>
        </w:rPr>
      </w:pPr>
    </w:p>
    <w:p w:rsidR="007861DE" w:rsidRPr="00425C8F" w:rsidRDefault="007861DE" w:rsidP="007861DE">
      <w:pPr>
        <w:pStyle w:val="Heading"/>
        <w:rPr>
          <w:color w:val="auto"/>
        </w:rPr>
      </w:pPr>
      <w:r w:rsidRPr="00425C8F">
        <w:rPr>
          <w:color w:val="auto"/>
        </w:rPr>
        <w:t>Request Syntax</w:t>
      </w:r>
    </w:p>
    <w:p w:rsidR="007861DE" w:rsidRPr="00425C8F" w:rsidRDefault="007861DE" w:rsidP="007861DE">
      <w:pPr>
        <w:pStyle w:val="BodyText2"/>
        <w:rPr>
          <w:rFonts w:cs="Arial"/>
        </w:rPr>
      </w:pPr>
    </w:p>
    <w:p w:rsidR="007861DE" w:rsidRDefault="007861DE" w:rsidP="007861DE">
      <w:pPr>
        <w:rPr>
          <w:rFonts w:ascii="Courier New" w:hAnsi="Courier New"/>
          <w:sz w:val="20"/>
          <w:lang w:val="fr-FR"/>
        </w:rPr>
      </w:pPr>
      <w:proofErr w:type="gramStart"/>
      <w:r w:rsidRPr="007861DE">
        <w:rPr>
          <w:rFonts w:ascii="Courier New" w:hAnsi="Courier New"/>
          <w:sz w:val="20"/>
          <w:lang w:val="fr-FR"/>
        </w:rPr>
        <w:t>&lt;?xml</w:t>
      </w:r>
      <w:proofErr w:type="gramEnd"/>
      <w:r w:rsidRPr="007861DE">
        <w:rPr>
          <w:rFonts w:ascii="Courier New" w:hAnsi="Courier New"/>
          <w:sz w:val="20"/>
          <w:lang w:val="fr-FR"/>
        </w:rPr>
        <w:t xml:space="preserve"> version="1.0"?&gt;&lt;!DOCTYPE COMMAND PUBLIC "-//Ocam//DTD XML Command 1.0//EN" "xml/command.dtd"&gt;</w:t>
      </w:r>
    </w:p>
    <w:p w:rsidR="007861DE" w:rsidRDefault="007861DE" w:rsidP="007861DE">
      <w:pPr>
        <w:pStyle w:val="Code"/>
        <w:ind w:left="0"/>
        <w:rPr>
          <w:rFonts w:cs="Courier New"/>
          <w:szCs w:val="20"/>
        </w:rPr>
      </w:pPr>
      <w:r w:rsidRPr="007861DE">
        <w:rPr>
          <w:rFonts w:cs="Courier New"/>
          <w:szCs w:val="20"/>
        </w:rPr>
        <w:t>&lt;COMMAND&gt;</w:t>
      </w:r>
    </w:p>
    <w:p w:rsidR="007861DE" w:rsidRDefault="007861DE" w:rsidP="007861DE">
      <w:pPr>
        <w:pStyle w:val="Code"/>
        <w:ind w:left="0"/>
        <w:rPr>
          <w:rFonts w:cs="Courier New"/>
          <w:szCs w:val="20"/>
        </w:rPr>
      </w:pPr>
      <w:r w:rsidRPr="007861DE">
        <w:rPr>
          <w:rFonts w:cs="Courier New"/>
          <w:szCs w:val="20"/>
        </w:rPr>
        <w:t>&lt;TYPE&gt;</w:t>
      </w:r>
      <w:r w:rsidRPr="007861DE">
        <w:t xml:space="preserve"> </w:t>
      </w:r>
      <w:r w:rsidRPr="007861DE">
        <w:rPr>
          <w:rFonts w:cs="Courier New"/>
          <w:szCs w:val="20"/>
        </w:rPr>
        <w:t>RCREVREQ</w:t>
      </w:r>
      <w:r>
        <w:rPr>
          <w:rFonts w:cs="Courier New"/>
          <w:szCs w:val="20"/>
        </w:rPr>
        <w:t xml:space="preserve"> </w:t>
      </w:r>
      <w:r w:rsidRPr="007861DE">
        <w:rPr>
          <w:rFonts w:cs="Courier New"/>
          <w:szCs w:val="20"/>
        </w:rPr>
        <w:t>&lt;/TYPE&gt;</w:t>
      </w:r>
    </w:p>
    <w:p w:rsidR="007861DE" w:rsidRDefault="007861DE" w:rsidP="007861DE">
      <w:pPr>
        <w:pStyle w:val="Code"/>
        <w:ind w:left="0"/>
        <w:rPr>
          <w:rFonts w:cs="Courier New"/>
          <w:szCs w:val="20"/>
        </w:rPr>
      </w:pPr>
      <w:r>
        <w:rPr>
          <w:rFonts w:cs="Courier New"/>
          <w:szCs w:val="20"/>
        </w:rPr>
        <w:t>&lt;EXTNWCODE&gt;External Network Code</w:t>
      </w:r>
      <w:r w:rsidRPr="007861DE">
        <w:rPr>
          <w:rFonts w:cs="Courier New"/>
          <w:szCs w:val="20"/>
        </w:rPr>
        <w:t>&lt;/EXTNWCODE&gt;</w:t>
      </w:r>
    </w:p>
    <w:p w:rsidR="007861DE" w:rsidRDefault="007861DE" w:rsidP="007861DE">
      <w:pPr>
        <w:pStyle w:val="Code"/>
        <w:ind w:left="0"/>
        <w:rPr>
          <w:rFonts w:cs="Courier New"/>
          <w:szCs w:val="20"/>
        </w:rPr>
      </w:pPr>
      <w:r>
        <w:rPr>
          <w:rFonts w:cs="Courier New"/>
          <w:szCs w:val="20"/>
        </w:rPr>
        <w:t xml:space="preserve">&lt;MSISDN&gt;msisdn of </w:t>
      </w:r>
      <w:r w:rsidR="0055416E">
        <w:rPr>
          <w:rFonts w:cs="Courier New"/>
          <w:szCs w:val="20"/>
        </w:rPr>
        <w:t>channel user</w:t>
      </w:r>
      <w:r w:rsidRPr="007861DE">
        <w:rPr>
          <w:rFonts w:cs="Courier New"/>
          <w:szCs w:val="20"/>
        </w:rPr>
        <w:t>&lt;/MSISDN&gt;</w:t>
      </w:r>
    </w:p>
    <w:p w:rsidR="007861DE" w:rsidRDefault="007861DE" w:rsidP="007861DE">
      <w:pPr>
        <w:pStyle w:val="Code"/>
        <w:ind w:left="0"/>
        <w:rPr>
          <w:rFonts w:cs="Courier New"/>
          <w:szCs w:val="20"/>
        </w:rPr>
      </w:pPr>
      <w:r>
        <w:rPr>
          <w:rFonts w:cs="Courier New"/>
          <w:szCs w:val="20"/>
        </w:rPr>
        <w:t>&lt;PIN&gt;PIN</w:t>
      </w:r>
      <w:r w:rsidRPr="007861DE">
        <w:rPr>
          <w:rFonts w:cs="Courier New"/>
          <w:szCs w:val="20"/>
        </w:rPr>
        <w:t>&lt;/PIN&gt;</w:t>
      </w:r>
    </w:p>
    <w:p w:rsidR="007861DE" w:rsidRDefault="007861DE" w:rsidP="007861DE">
      <w:pPr>
        <w:pStyle w:val="Code"/>
        <w:ind w:left="0"/>
        <w:rPr>
          <w:rFonts w:cs="Courier New"/>
          <w:szCs w:val="20"/>
        </w:rPr>
      </w:pPr>
      <w:r>
        <w:rPr>
          <w:rFonts w:cs="Courier New"/>
          <w:szCs w:val="20"/>
        </w:rPr>
        <w:t>&lt;LOGINID&gt;Login Id</w:t>
      </w:r>
      <w:r w:rsidR="0055416E">
        <w:rPr>
          <w:rFonts w:cs="Courier New"/>
          <w:szCs w:val="20"/>
        </w:rPr>
        <w:t xml:space="preserve"> of channel user</w:t>
      </w:r>
      <w:r w:rsidRPr="007861DE">
        <w:rPr>
          <w:rFonts w:cs="Courier New"/>
          <w:szCs w:val="20"/>
        </w:rPr>
        <w:t>&lt;/LOGINID&gt;</w:t>
      </w:r>
    </w:p>
    <w:p w:rsidR="007861DE" w:rsidRDefault="007861DE" w:rsidP="007861DE">
      <w:pPr>
        <w:pStyle w:val="Code"/>
        <w:ind w:left="0"/>
        <w:rPr>
          <w:rFonts w:cs="Courier New"/>
          <w:szCs w:val="20"/>
        </w:rPr>
      </w:pPr>
      <w:r>
        <w:rPr>
          <w:rFonts w:cs="Courier New"/>
          <w:szCs w:val="20"/>
        </w:rPr>
        <w:t>&lt;PASSWORD&gt;Password</w:t>
      </w:r>
      <w:r w:rsidRPr="007861DE">
        <w:rPr>
          <w:rFonts w:cs="Courier New"/>
          <w:szCs w:val="20"/>
        </w:rPr>
        <w:t>&lt;/PASSWORD&gt;</w:t>
      </w:r>
    </w:p>
    <w:p w:rsidR="007861DE" w:rsidRDefault="007861DE" w:rsidP="007861DE">
      <w:pPr>
        <w:pStyle w:val="Code"/>
        <w:ind w:left="0"/>
        <w:rPr>
          <w:rFonts w:cs="Courier New"/>
          <w:szCs w:val="20"/>
        </w:rPr>
      </w:pPr>
      <w:r>
        <w:rPr>
          <w:rFonts w:cs="Courier New"/>
          <w:szCs w:val="20"/>
        </w:rPr>
        <w:t>&lt;EXTCODE&gt;External Code</w:t>
      </w:r>
      <w:r w:rsidRPr="007861DE">
        <w:rPr>
          <w:rFonts w:cs="Courier New"/>
          <w:szCs w:val="20"/>
        </w:rPr>
        <w:t>&lt;/EXTCODE&gt;</w:t>
      </w:r>
    </w:p>
    <w:p w:rsidR="007861DE" w:rsidRDefault="007861DE" w:rsidP="007861DE">
      <w:pPr>
        <w:pStyle w:val="Code"/>
        <w:ind w:left="0"/>
        <w:rPr>
          <w:rFonts w:cs="Courier New"/>
          <w:szCs w:val="20"/>
        </w:rPr>
      </w:pPr>
      <w:r>
        <w:rPr>
          <w:rFonts w:cs="Courier New"/>
          <w:szCs w:val="20"/>
        </w:rPr>
        <w:t>&lt;EXTREFNUM&gt;External reference number</w:t>
      </w:r>
      <w:r w:rsidRPr="007861DE">
        <w:rPr>
          <w:rFonts w:cs="Courier New"/>
          <w:szCs w:val="20"/>
        </w:rPr>
        <w:t>&lt;/EXTREFNUM&gt;</w:t>
      </w:r>
    </w:p>
    <w:p w:rsidR="007861DE" w:rsidRDefault="007861DE" w:rsidP="007861DE">
      <w:pPr>
        <w:pStyle w:val="Code"/>
        <w:ind w:left="0"/>
        <w:rPr>
          <w:rFonts w:cs="Courier New"/>
          <w:szCs w:val="20"/>
        </w:rPr>
      </w:pPr>
      <w:r>
        <w:rPr>
          <w:rFonts w:cs="Courier New"/>
          <w:szCs w:val="20"/>
        </w:rPr>
        <w:t xml:space="preserve">&lt;MSISDN2&gt;msisdn of </w:t>
      </w:r>
      <w:r w:rsidR="0055416E">
        <w:rPr>
          <w:rFonts w:cs="Courier New"/>
          <w:szCs w:val="20"/>
        </w:rPr>
        <w:t>Subscriber</w:t>
      </w:r>
      <w:r w:rsidRPr="007861DE">
        <w:rPr>
          <w:rFonts w:cs="Courier New"/>
          <w:szCs w:val="20"/>
        </w:rPr>
        <w:t>&lt;/MSISDN2&gt;</w:t>
      </w:r>
    </w:p>
    <w:p w:rsidR="007861DE" w:rsidRDefault="007861DE" w:rsidP="007861DE">
      <w:pPr>
        <w:pStyle w:val="Code"/>
        <w:ind w:left="0"/>
        <w:rPr>
          <w:rFonts w:cs="Courier New"/>
          <w:szCs w:val="20"/>
        </w:rPr>
      </w:pPr>
      <w:r>
        <w:rPr>
          <w:rFonts w:cs="Courier New"/>
          <w:szCs w:val="20"/>
        </w:rPr>
        <w:t>&lt;TXNID&gt;Transaction Id of Recharge</w:t>
      </w:r>
      <w:r w:rsidRPr="007861DE">
        <w:rPr>
          <w:rFonts w:cs="Courier New"/>
          <w:szCs w:val="20"/>
        </w:rPr>
        <w:t>&lt;/TXNID&gt;</w:t>
      </w:r>
    </w:p>
    <w:p w:rsidR="007861DE" w:rsidRDefault="007861DE" w:rsidP="007861DE">
      <w:pPr>
        <w:pStyle w:val="Code"/>
        <w:ind w:left="0"/>
        <w:rPr>
          <w:rFonts w:cs="Courier New"/>
          <w:szCs w:val="20"/>
        </w:rPr>
      </w:pPr>
      <w:r w:rsidRPr="007861DE">
        <w:rPr>
          <w:rFonts w:cs="Courier New"/>
          <w:szCs w:val="20"/>
        </w:rPr>
        <w:t>&lt;LANGUAGE1</w:t>
      </w:r>
      <w:r>
        <w:rPr>
          <w:rFonts w:cs="Courier New"/>
          <w:szCs w:val="20"/>
        </w:rPr>
        <w:t xml:space="preserve">&gt;Language Code of </w:t>
      </w:r>
      <w:r w:rsidR="0055416E">
        <w:rPr>
          <w:rFonts w:cs="Courier New"/>
          <w:szCs w:val="20"/>
        </w:rPr>
        <w:t>Channel user</w:t>
      </w:r>
      <w:r w:rsidRPr="007861DE">
        <w:rPr>
          <w:rFonts w:cs="Courier New"/>
          <w:szCs w:val="20"/>
        </w:rPr>
        <w:t>&lt;/LANGUAGE1&gt;</w:t>
      </w:r>
    </w:p>
    <w:p w:rsidR="007861DE" w:rsidRDefault="007861DE" w:rsidP="007861DE">
      <w:pPr>
        <w:pStyle w:val="Code"/>
        <w:ind w:left="0"/>
        <w:rPr>
          <w:rFonts w:cs="Courier New"/>
          <w:szCs w:val="20"/>
        </w:rPr>
      </w:pPr>
      <w:r>
        <w:rPr>
          <w:rFonts w:cs="Courier New"/>
          <w:szCs w:val="20"/>
        </w:rPr>
        <w:t xml:space="preserve">&lt;LANGUAGE2&gt;language Code of </w:t>
      </w:r>
      <w:r w:rsidR="0055416E">
        <w:rPr>
          <w:rFonts w:cs="Courier New"/>
          <w:szCs w:val="20"/>
        </w:rPr>
        <w:t>Subscriber</w:t>
      </w:r>
      <w:r w:rsidRPr="007861DE">
        <w:rPr>
          <w:rFonts w:cs="Courier New"/>
          <w:szCs w:val="20"/>
        </w:rPr>
        <w:t>&lt;/LANGUAGE2&gt;</w:t>
      </w:r>
    </w:p>
    <w:p w:rsidR="007861DE" w:rsidRPr="00425C8F" w:rsidRDefault="007861DE" w:rsidP="007861DE">
      <w:pPr>
        <w:pStyle w:val="Code"/>
        <w:ind w:left="0"/>
      </w:pPr>
      <w:r w:rsidRPr="007861DE">
        <w:rPr>
          <w:rFonts w:cs="Courier New"/>
          <w:szCs w:val="20"/>
        </w:rPr>
        <w:t>&lt;/COMMAND&gt;</w:t>
      </w:r>
    </w:p>
    <w:p w:rsidR="007861DE" w:rsidRPr="00425C8F" w:rsidRDefault="007861DE" w:rsidP="007861DE">
      <w:pPr>
        <w:pStyle w:val="BodyText2"/>
        <w:rPr>
          <w:rFonts w:cs="Arial"/>
        </w:rPr>
      </w:pPr>
    </w:p>
    <w:p w:rsidR="007861DE" w:rsidRPr="00425C8F" w:rsidRDefault="007861DE" w:rsidP="007861DE">
      <w:pPr>
        <w:pStyle w:val="BodyText2"/>
        <w:rPr>
          <w:rFonts w:cs="Arial"/>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7861DE" w:rsidRPr="00425C8F" w:rsidTr="00EE271B">
        <w:trPr>
          <w:trHeight w:val="277"/>
          <w:tblHeader/>
        </w:trPr>
        <w:tc>
          <w:tcPr>
            <w:tcW w:w="1440" w:type="dxa"/>
            <w:tcBorders>
              <w:top w:val="single" w:sz="4" w:space="0" w:color="000000"/>
              <w:bottom w:val="single" w:sz="6" w:space="0" w:color="000000"/>
            </w:tcBorders>
            <w:shd w:val="clear" w:color="auto" w:fill="E31837"/>
          </w:tcPr>
          <w:p w:rsidR="007861DE" w:rsidRPr="00425C8F" w:rsidRDefault="007861DE" w:rsidP="00EE271B">
            <w:pPr>
              <w:pStyle w:val="TableColumnLabels"/>
              <w:rPr>
                <w:color w:val="auto"/>
              </w:rPr>
            </w:pPr>
            <w:r w:rsidRPr="00425C8F">
              <w:rPr>
                <w:color w:val="auto"/>
              </w:rPr>
              <w:t>TAG</w:t>
            </w:r>
          </w:p>
        </w:tc>
        <w:tc>
          <w:tcPr>
            <w:tcW w:w="1254" w:type="dxa"/>
            <w:tcBorders>
              <w:top w:val="single" w:sz="4" w:space="0" w:color="000000"/>
              <w:bottom w:val="single" w:sz="6" w:space="0" w:color="000000"/>
            </w:tcBorders>
            <w:shd w:val="clear" w:color="auto" w:fill="E31837"/>
          </w:tcPr>
          <w:p w:rsidR="007861DE" w:rsidRPr="00425C8F" w:rsidRDefault="007861DE" w:rsidP="00EE271B">
            <w:pPr>
              <w:pStyle w:val="TableColumnLabels"/>
              <w:rPr>
                <w:color w:val="auto"/>
              </w:rPr>
            </w:pPr>
            <w:r w:rsidRPr="00425C8F">
              <w:rPr>
                <w:color w:val="auto"/>
              </w:rPr>
              <w:t>Fields</w:t>
            </w:r>
          </w:p>
        </w:tc>
        <w:tc>
          <w:tcPr>
            <w:tcW w:w="2551" w:type="dxa"/>
            <w:tcBorders>
              <w:top w:val="single" w:sz="4" w:space="0" w:color="000000"/>
              <w:bottom w:val="single" w:sz="6" w:space="0" w:color="000000"/>
            </w:tcBorders>
            <w:shd w:val="clear" w:color="auto" w:fill="E31837"/>
          </w:tcPr>
          <w:p w:rsidR="007861DE" w:rsidRPr="00425C8F" w:rsidRDefault="007861DE" w:rsidP="00EE271B">
            <w:pPr>
              <w:pStyle w:val="TableColumnLabels"/>
              <w:rPr>
                <w:color w:val="auto"/>
              </w:rPr>
            </w:pPr>
            <w:r w:rsidRPr="00425C8F">
              <w:rPr>
                <w:color w:val="auto"/>
              </w:rPr>
              <w:t>Remarks</w:t>
            </w:r>
          </w:p>
        </w:tc>
        <w:tc>
          <w:tcPr>
            <w:tcW w:w="1134" w:type="dxa"/>
            <w:tcBorders>
              <w:top w:val="single" w:sz="4" w:space="0" w:color="000000"/>
              <w:bottom w:val="single" w:sz="6" w:space="0" w:color="000000"/>
            </w:tcBorders>
            <w:shd w:val="clear" w:color="auto" w:fill="E31837"/>
          </w:tcPr>
          <w:p w:rsidR="007861DE" w:rsidRPr="00425C8F" w:rsidRDefault="007861DE" w:rsidP="00EE271B">
            <w:pPr>
              <w:pStyle w:val="TableColumnLabels"/>
              <w:rPr>
                <w:color w:val="auto"/>
              </w:rPr>
            </w:pPr>
            <w:r w:rsidRPr="00425C8F">
              <w:rPr>
                <w:color w:val="auto"/>
              </w:rPr>
              <w:t>Example</w:t>
            </w:r>
          </w:p>
        </w:tc>
        <w:tc>
          <w:tcPr>
            <w:tcW w:w="1901" w:type="dxa"/>
            <w:tcBorders>
              <w:top w:val="single" w:sz="4" w:space="0" w:color="000000"/>
              <w:bottom w:val="single" w:sz="6" w:space="0" w:color="000000"/>
            </w:tcBorders>
            <w:shd w:val="clear" w:color="auto" w:fill="E31837"/>
          </w:tcPr>
          <w:p w:rsidR="007861DE" w:rsidRPr="00425C8F" w:rsidRDefault="007861DE" w:rsidP="00EE271B">
            <w:pPr>
              <w:pStyle w:val="TableColumnLabels"/>
              <w:rPr>
                <w:color w:val="auto"/>
              </w:rPr>
            </w:pPr>
            <w:r w:rsidRPr="00425C8F">
              <w:rPr>
                <w:color w:val="auto"/>
              </w:rPr>
              <w:t>Field Type</w:t>
            </w:r>
          </w:p>
        </w:tc>
        <w:tc>
          <w:tcPr>
            <w:tcW w:w="1316" w:type="dxa"/>
            <w:tcBorders>
              <w:top w:val="single" w:sz="4" w:space="0" w:color="000000"/>
              <w:bottom w:val="single" w:sz="6" w:space="0" w:color="000000"/>
            </w:tcBorders>
            <w:shd w:val="clear" w:color="auto" w:fill="E31837"/>
          </w:tcPr>
          <w:p w:rsidR="007861DE" w:rsidRPr="00425C8F" w:rsidRDefault="007861DE" w:rsidP="00EE271B">
            <w:pPr>
              <w:pStyle w:val="TableColumnLabels"/>
              <w:rPr>
                <w:color w:val="auto"/>
              </w:rPr>
            </w:pPr>
            <w:r w:rsidRPr="00425C8F">
              <w:rPr>
                <w:color w:val="auto"/>
              </w:rPr>
              <w:t>Optional/</w:t>
            </w:r>
          </w:p>
          <w:p w:rsidR="007861DE" w:rsidRPr="00425C8F" w:rsidRDefault="007861DE" w:rsidP="00EE271B">
            <w:pPr>
              <w:pStyle w:val="TableColumnLabels"/>
              <w:rPr>
                <w:color w:val="auto"/>
              </w:rPr>
            </w:pPr>
            <w:r w:rsidRPr="00425C8F">
              <w:rPr>
                <w:color w:val="auto"/>
              </w:rPr>
              <w:t>Mandatory</w:t>
            </w:r>
          </w:p>
        </w:tc>
      </w:tr>
      <w:tr w:rsidR="007861DE" w:rsidRPr="00425C8F" w:rsidTr="00EE271B">
        <w:trPr>
          <w:trHeight w:val="277"/>
        </w:trPr>
        <w:tc>
          <w:tcPr>
            <w:tcW w:w="1440" w:type="dxa"/>
            <w:tcBorders>
              <w:top w:val="single" w:sz="6" w:space="0" w:color="000000"/>
              <w:bottom w:val="single" w:sz="6" w:space="0" w:color="000000"/>
            </w:tcBorders>
          </w:tcPr>
          <w:p w:rsidR="007861DE" w:rsidRPr="00425C8F" w:rsidRDefault="0055416E" w:rsidP="00EE271B">
            <w:pPr>
              <w:pStyle w:val="Tablecontent"/>
            </w:pPr>
            <w:r w:rsidRPr="007861DE">
              <w:rPr>
                <w:rFonts w:cs="Courier New"/>
                <w:szCs w:val="20"/>
              </w:rPr>
              <w:t>&lt;TYPE&gt;</w:t>
            </w:r>
          </w:p>
        </w:tc>
        <w:tc>
          <w:tcPr>
            <w:tcW w:w="1254" w:type="dxa"/>
            <w:tcBorders>
              <w:top w:val="single" w:sz="6" w:space="0" w:color="000000"/>
              <w:bottom w:val="single" w:sz="6" w:space="0" w:color="000000"/>
            </w:tcBorders>
            <w:vAlign w:val="center"/>
          </w:tcPr>
          <w:p w:rsidR="007861DE" w:rsidRPr="00425C8F" w:rsidRDefault="0055416E" w:rsidP="00EE271B">
            <w:pPr>
              <w:pStyle w:val="Footer"/>
              <w:tabs>
                <w:tab w:val="clear" w:pos="4320"/>
                <w:tab w:val="clear" w:pos="8640"/>
              </w:tabs>
              <w:rPr>
                <w:rFonts w:ascii="Arial" w:hAnsi="Arial" w:cs="Arial"/>
                <w:sz w:val="20"/>
                <w:szCs w:val="20"/>
              </w:rPr>
            </w:pPr>
            <w:r w:rsidRPr="007861DE">
              <w:rPr>
                <w:rFonts w:cs="Courier New"/>
                <w:szCs w:val="20"/>
              </w:rPr>
              <w:t>RCREVREQ</w:t>
            </w:r>
          </w:p>
        </w:tc>
        <w:tc>
          <w:tcPr>
            <w:tcW w:w="2551" w:type="dxa"/>
            <w:tcBorders>
              <w:top w:val="single" w:sz="6" w:space="0" w:color="000000"/>
              <w:bottom w:val="single" w:sz="6" w:space="0" w:color="000000"/>
            </w:tcBorders>
            <w:vAlign w:val="center"/>
          </w:tcPr>
          <w:p w:rsidR="007861DE" w:rsidRPr="00425C8F" w:rsidRDefault="00EE271B" w:rsidP="00EE271B">
            <w:pPr>
              <w:pStyle w:val="Tablecontent"/>
              <w:rPr>
                <w:rFonts w:cs="Arial"/>
                <w:sz w:val="20"/>
                <w:szCs w:val="20"/>
              </w:rPr>
            </w:pPr>
            <w:r>
              <w:rPr>
                <w:rFonts w:cs="Arial"/>
                <w:sz w:val="20"/>
                <w:szCs w:val="20"/>
              </w:rPr>
              <w:t>Fixed value</w:t>
            </w:r>
          </w:p>
        </w:tc>
        <w:tc>
          <w:tcPr>
            <w:tcW w:w="1134" w:type="dxa"/>
            <w:tcBorders>
              <w:top w:val="single" w:sz="6" w:space="0" w:color="000000"/>
              <w:bottom w:val="single" w:sz="6" w:space="0" w:color="000000"/>
            </w:tcBorders>
          </w:tcPr>
          <w:p w:rsidR="007861DE" w:rsidRPr="00425C8F" w:rsidRDefault="00EE271B" w:rsidP="00EE271B">
            <w:pPr>
              <w:pStyle w:val="Tablecontent"/>
            </w:pPr>
            <w:r w:rsidRPr="007861DE">
              <w:rPr>
                <w:rFonts w:cs="Courier New"/>
                <w:szCs w:val="20"/>
              </w:rPr>
              <w:t>RCREVREQ</w:t>
            </w:r>
          </w:p>
        </w:tc>
        <w:tc>
          <w:tcPr>
            <w:tcW w:w="1901" w:type="dxa"/>
            <w:tcBorders>
              <w:top w:val="single" w:sz="6" w:space="0" w:color="000000"/>
              <w:bottom w:val="single" w:sz="6" w:space="0" w:color="000000"/>
            </w:tcBorders>
            <w:vAlign w:val="center"/>
          </w:tcPr>
          <w:p w:rsidR="007861D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C</w:t>
            </w:r>
          </w:p>
        </w:tc>
        <w:tc>
          <w:tcPr>
            <w:tcW w:w="1316" w:type="dxa"/>
            <w:tcBorders>
              <w:top w:val="single" w:sz="6" w:space="0" w:color="000000"/>
              <w:bottom w:val="single" w:sz="6" w:space="0" w:color="000000"/>
            </w:tcBorders>
            <w:vAlign w:val="center"/>
          </w:tcPr>
          <w:p w:rsidR="007861DE" w:rsidRPr="00425C8F" w:rsidRDefault="0055416E" w:rsidP="00EE271B">
            <w:pPr>
              <w:pStyle w:val="Footer"/>
              <w:tabs>
                <w:tab w:val="clear" w:pos="4320"/>
                <w:tab w:val="clear" w:pos="8640"/>
              </w:tabs>
              <w:rPr>
                <w:rFonts w:ascii="Arial" w:hAnsi="Arial" w:cs="Arial"/>
                <w:sz w:val="20"/>
                <w:szCs w:val="20"/>
              </w:rPr>
            </w:pPr>
            <w:r>
              <w:rPr>
                <w:rFonts w:ascii="Arial" w:hAnsi="Arial" w:cs="Arial"/>
                <w:sz w:val="20"/>
                <w:szCs w:val="20"/>
              </w:rPr>
              <w:t>M</w:t>
            </w:r>
          </w:p>
        </w:tc>
      </w:tr>
      <w:tr w:rsidR="007861DE" w:rsidRPr="00425C8F" w:rsidTr="00EE271B">
        <w:trPr>
          <w:trHeight w:val="277"/>
        </w:trPr>
        <w:tc>
          <w:tcPr>
            <w:tcW w:w="1440" w:type="dxa"/>
            <w:tcBorders>
              <w:top w:val="single" w:sz="6" w:space="0" w:color="000000"/>
              <w:left w:val="single" w:sz="4" w:space="0" w:color="000000"/>
              <w:bottom w:val="single" w:sz="6" w:space="0" w:color="000000"/>
              <w:right w:val="single" w:sz="6" w:space="0" w:color="000000"/>
            </w:tcBorders>
          </w:tcPr>
          <w:p w:rsidR="007861DE" w:rsidRPr="00425C8F" w:rsidRDefault="0055416E" w:rsidP="00EE271B">
            <w:pPr>
              <w:pStyle w:val="Tablecontent"/>
            </w:pPr>
            <w:r>
              <w:rPr>
                <w:rFonts w:cs="Courier New"/>
                <w:szCs w:val="20"/>
              </w:rPr>
              <w:t>&lt;EXTNWCODE&gt;</w:t>
            </w:r>
          </w:p>
        </w:tc>
        <w:tc>
          <w:tcPr>
            <w:tcW w:w="1254" w:type="dxa"/>
            <w:tcBorders>
              <w:top w:val="single" w:sz="6" w:space="0" w:color="000000"/>
              <w:left w:val="single" w:sz="6" w:space="0" w:color="000000"/>
              <w:bottom w:val="single" w:sz="6" w:space="0" w:color="000000"/>
              <w:right w:val="single" w:sz="6" w:space="0" w:color="000000"/>
            </w:tcBorders>
            <w:vAlign w:val="center"/>
          </w:tcPr>
          <w:p w:rsidR="007861DE" w:rsidRPr="00425C8F" w:rsidRDefault="00EE271B" w:rsidP="00EE271B">
            <w:pPr>
              <w:pStyle w:val="Footer"/>
              <w:tabs>
                <w:tab w:val="clear" w:pos="4320"/>
                <w:tab w:val="clear" w:pos="8640"/>
              </w:tabs>
              <w:rPr>
                <w:rFonts w:ascii="Arial" w:hAnsi="Arial" w:cs="Arial"/>
                <w:sz w:val="20"/>
                <w:szCs w:val="20"/>
              </w:rPr>
            </w:pPr>
            <w:r>
              <w:rPr>
                <w:rFonts w:cs="Courier New"/>
                <w:szCs w:val="20"/>
              </w:rPr>
              <w:t>External Network Code</w:t>
            </w:r>
          </w:p>
        </w:tc>
        <w:tc>
          <w:tcPr>
            <w:tcW w:w="2551" w:type="dxa"/>
            <w:tcBorders>
              <w:top w:val="single" w:sz="6" w:space="0" w:color="000000"/>
              <w:left w:val="single" w:sz="6" w:space="0" w:color="000000"/>
              <w:bottom w:val="single" w:sz="6" w:space="0" w:color="000000"/>
              <w:right w:val="single" w:sz="6" w:space="0" w:color="000000"/>
            </w:tcBorders>
            <w:vAlign w:val="center"/>
          </w:tcPr>
          <w:p w:rsidR="007861DE" w:rsidRPr="00425C8F" w:rsidRDefault="00EE271B" w:rsidP="00EE271B">
            <w:pPr>
              <w:pStyle w:val="Tablecontent"/>
              <w:rPr>
                <w:rFonts w:cs="Arial"/>
                <w:sz w:val="20"/>
                <w:szCs w:val="20"/>
              </w:rPr>
            </w:pPr>
            <w:r>
              <w:rPr>
                <w:rFonts w:cs="Arial"/>
                <w:sz w:val="20"/>
                <w:szCs w:val="20"/>
              </w:rPr>
              <w:t>External network code of length 2</w:t>
            </w:r>
          </w:p>
        </w:tc>
        <w:tc>
          <w:tcPr>
            <w:tcW w:w="1134" w:type="dxa"/>
            <w:tcBorders>
              <w:top w:val="single" w:sz="6" w:space="0" w:color="000000"/>
              <w:left w:val="single" w:sz="6" w:space="0" w:color="000000"/>
              <w:bottom w:val="single" w:sz="6" w:space="0" w:color="000000"/>
              <w:right w:val="single" w:sz="6" w:space="0" w:color="000000"/>
            </w:tcBorders>
          </w:tcPr>
          <w:p w:rsidR="007861DE" w:rsidRPr="00425C8F" w:rsidRDefault="00EE271B" w:rsidP="00EE271B">
            <w:pPr>
              <w:pStyle w:val="Tablecontent"/>
            </w:pPr>
            <w:r>
              <w:t>NG</w:t>
            </w:r>
          </w:p>
        </w:tc>
        <w:tc>
          <w:tcPr>
            <w:tcW w:w="1901" w:type="dxa"/>
            <w:tcBorders>
              <w:top w:val="single" w:sz="6" w:space="0" w:color="000000"/>
              <w:left w:val="single" w:sz="6" w:space="0" w:color="000000"/>
              <w:bottom w:val="single" w:sz="6" w:space="0" w:color="000000"/>
              <w:right w:val="single" w:sz="6" w:space="0" w:color="000000"/>
            </w:tcBorders>
            <w:vAlign w:val="center"/>
          </w:tcPr>
          <w:p w:rsidR="007861D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C(2)</w:t>
            </w:r>
          </w:p>
        </w:tc>
        <w:tc>
          <w:tcPr>
            <w:tcW w:w="1316" w:type="dxa"/>
            <w:tcBorders>
              <w:top w:val="single" w:sz="6" w:space="0" w:color="000000"/>
              <w:left w:val="single" w:sz="6" w:space="0" w:color="000000"/>
              <w:bottom w:val="single" w:sz="6" w:space="0" w:color="000000"/>
              <w:right w:val="single" w:sz="4" w:space="0" w:color="000000"/>
            </w:tcBorders>
          </w:tcPr>
          <w:p w:rsidR="007861DE" w:rsidRPr="00425C8F" w:rsidRDefault="00EE271B" w:rsidP="00EE271B">
            <w:pPr>
              <w:pStyle w:val="Tablecontent"/>
            </w:pPr>
            <w:r>
              <w:t>M</w:t>
            </w:r>
          </w:p>
        </w:tc>
      </w:tr>
      <w:tr w:rsidR="0055416E" w:rsidRPr="00425C8F" w:rsidTr="00EE271B">
        <w:trPr>
          <w:trHeight w:val="277"/>
        </w:trPr>
        <w:tc>
          <w:tcPr>
            <w:tcW w:w="1440" w:type="dxa"/>
            <w:tcBorders>
              <w:top w:val="single" w:sz="6" w:space="0" w:color="000000"/>
              <w:left w:val="single" w:sz="4" w:space="0" w:color="000000"/>
              <w:bottom w:val="single" w:sz="6" w:space="0" w:color="000000"/>
              <w:right w:val="single" w:sz="6" w:space="0" w:color="000000"/>
            </w:tcBorders>
          </w:tcPr>
          <w:p w:rsidR="0055416E" w:rsidRDefault="0055416E" w:rsidP="00EE271B">
            <w:pPr>
              <w:pStyle w:val="Tablecontent"/>
              <w:rPr>
                <w:rFonts w:cs="Courier New"/>
                <w:szCs w:val="20"/>
              </w:rPr>
            </w:pPr>
            <w:r>
              <w:rPr>
                <w:rFonts w:cs="Courier New"/>
                <w:szCs w:val="20"/>
              </w:rPr>
              <w:t>&lt;MSISDN&gt;</w:t>
            </w:r>
          </w:p>
        </w:tc>
        <w:tc>
          <w:tcPr>
            <w:tcW w:w="1254"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 xml:space="preserve">Msisdn </w:t>
            </w:r>
          </w:p>
        </w:tc>
        <w:tc>
          <w:tcPr>
            <w:tcW w:w="255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Tablecontent"/>
              <w:rPr>
                <w:rFonts w:cs="Arial"/>
                <w:sz w:val="20"/>
                <w:szCs w:val="20"/>
              </w:rPr>
            </w:pPr>
            <w:r>
              <w:rPr>
                <w:rFonts w:cs="Courier New"/>
                <w:szCs w:val="20"/>
              </w:rPr>
              <w:t>msisdn of channel user</w:t>
            </w:r>
          </w:p>
        </w:tc>
        <w:tc>
          <w:tcPr>
            <w:tcW w:w="1134" w:type="dxa"/>
            <w:tcBorders>
              <w:top w:val="single" w:sz="6" w:space="0" w:color="000000"/>
              <w:left w:val="single" w:sz="6" w:space="0" w:color="000000"/>
              <w:bottom w:val="single" w:sz="6" w:space="0" w:color="000000"/>
              <w:right w:val="single" w:sz="6" w:space="0" w:color="000000"/>
            </w:tcBorders>
          </w:tcPr>
          <w:p w:rsidR="0055416E" w:rsidRPr="00425C8F" w:rsidRDefault="00EE271B" w:rsidP="00EE271B">
            <w:pPr>
              <w:pStyle w:val="Tablecontent"/>
            </w:pPr>
            <w:r>
              <w:t>7255554444</w:t>
            </w:r>
          </w:p>
        </w:tc>
        <w:tc>
          <w:tcPr>
            <w:tcW w:w="190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N(10)</w:t>
            </w:r>
          </w:p>
        </w:tc>
        <w:tc>
          <w:tcPr>
            <w:tcW w:w="1316" w:type="dxa"/>
            <w:tcBorders>
              <w:top w:val="single" w:sz="6" w:space="0" w:color="000000"/>
              <w:left w:val="single" w:sz="6" w:space="0" w:color="000000"/>
              <w:bottom w:val="single" w:sz="6" w:space="0" w:color="000000"/>
              <w:right w:val="single" w:sz="4" w:space="0" w:color="000000"/>
            </w:tcBorders>
          </w:tcPr>
          <w:p w:rsidR="0055416E" w:rsidRPr="00425C8F" w:rsidRDefault="00EE271B" w:rsidP="00EE271B">
            <w:pPr>
              <w:pStyle w:val="Tablecontent"/>
            </w:pPr>
            <w:r>
              <w:t>O</w:t>
            </w:r>
          </w:p>
        </w:tc>
      </w:tr>
      <w:tr w:rsidR="0055416E" w:rsidRPr="00425C8F" w:rsidTr="00EE271B">
        <w:trPr>
          <w:trHeight w:val="277"/>
        </w:trPr>
        <w:tc>
          <w:tcPr>
            <w:tcW w:w="1440" w:type="dxa"/>
            <w:tcBorders>
              <w:top w:val="single" w:sz="6" w:space="0" w:color="000000"/>
              <w:left w:val="single" w:sz="4" w:space="0" w:color="000000"/>
              <w:bottom w:val="single" w:sz="6" w:space="0" w:color="000000"/>
              <w:right w:val="single" w:sz="6" w:space="0" w:color="000000"/>
            </w:tcBorders>
          </w:tcPr>
          <w:p w:rsidR="0055416E" w:rsidRDefault="0055416E" w:rsidP="00EE271B">
            <w:pPr>
              <w:pStyle w:val="Tablecontent"/>
              <w:rPr>
                <w:rFonts w:cs="Courier New"/>
                <w:szCs w:val="20"/>
              </w:rPr>
            </w:pPr>
            <w:r>
              <w:rPr>
                <w:rFonts w:cs="Courier New"/>
                <w:szCs w:val="20"/>
              </w:rPr>
              <w:t>&lt;PIN&gt;</w:t>
            </w:r>
          </w:p>
        </w:tc>
        <w:tc>
          <w:tcPr>
            <w:tcW w:w="1254"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PIN</w:t>
            </w:r>
          </w:p>
        </w:tc>
        <w:tc>
          <w:tcPr>
            <w:tcW w:w="255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Tablecontent"/>
              <w:rPr>
                <w:rFonts w:cs="Arial"/>
                <w:sz w:val="20"/>
                <w:szCs w:val="20"/>
              </w:rPr>
            </w:pPr>
            <w:r>
              <w:rPr>
                <w:rFonts w:cs="Arial"/>
                <w:sz w:val="20"/>
                <w:szCs w:val="20"/>
              </w:rPr>
              <w:t>PIN of Channel user</w:t>
            </w:r>
          </w:p>
        </w:tc>
        <w:tc>
          <w:tcPr>
            <w:tcW w:w="1134" w:type="dxa"/>
            <w:tcBorders>
              <w:top w:val="single" w:sz="6" w:space="0" w:color="000000"/>
              <w:left w:val="single" w:sz="6" w:space="0" w:color="000000"/>
              <w:bottom w:val="single" w:sz="6" w:space="0" w:color="000000"/>
              <w:right w:val="single" w:sz="6" w:space="0" w:color="000000"/>
            </w:tcBorders>
          </w:tcPr>
          <w:p w:rsidR="0055416E" w:rsidRPr="00425C8F" w:rsidRDefault="00EE271B" w:rsidP="00EE271B">
            <w:pPr>
              <w:pStyle w:val="Tablecontent"/>
            </w:pPr>
            <w:r>
              <w:t>1357</w:t>
            </w:r>
          </w:p>
        </w:tc>
        <w:tc>
          <w:tcPr>
            <w:tcW w:w="190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N(15)</w:t>
            </w:r>
          </w:p>
        </w:tc>
        <w:tc>
          <w:tcPr>
            <w:tcW w:w="1316" w:type="dxa"/>
            <w:tcBorders>
              <w:top w:val="single" w:sz="6" w:space="0" w:color="000000"/>
              <w:left w:val="single" w:sz="6" w:space="0" w:color="000000"/>
              <w:bottom w:val="single" w:sz="6" w:space="0" w:color="000000"/>
              <w:right w:val="single" w:sz="4" w:space="0" w:color="000000"/>
            </w:tcBorders>
          </w:tcPr>
          <w:p w:rsidR="0055416E" w:rsidRPr="00425C8F" w:rsidRDefault="00EE271B" w:rsidP="00EE271B">
            <w:pPr>
              <w:pStyle w:val="Tablecontent"/>
            </w:pPr>
            <w:r>
              <w:t>Mandatory if MSISDN is provided</w:t>
            </w:r>
          </w:p>
        </w:tc>
      </w:tr>
      <w:tr w:rsidR="0055416E" w:rsidRPr="00425C8F" w:rsidTr="00EE271B">
        <w:trPr>
          <w:trHeight w:val="277"/>
        </w:trPr>
        <w:tc>
          <w:tcPr>
            <w:tcW w:w="1440" w:type="dxa"/>
            <w:tcBorders>
              <w:top w:val="single" w:sz="6" w:space="0" w:color="000000"/>
              <w:left w:val="single" w:sz="4" w:space="0" w:color="000000"/>
              <w:bottom w:val="single" w:sz="6" w:space="0" w:color="000000"/>
              <w:right w:val="single" w:sz="6" w:space="0" w:color="000000"/>
            </w:tcBorders>
          </w:tcPr>
          <w:p w:rsidR="0055416E" w:rsidRDefault="0055416E" w:rsidP="00EE271B">
            <w:pPr>
              <w:pStyle w:val="Tablecontent"/>
              <w:rPr>
                <w:rFonts w:cs="Courier New"/>
                <w:szCs w:val="20"/>
              </w:rPr>
            </w:pPr>
            <w:r>
              <w:rPr>
                <w:rFonts w:cs="Courier New"/>
                <w:szCs w:val="20"/>
              </w:rPr>
              <w:t>&lt;LOGINID&gt;</w:t>
            </w:r>
          </w:p>
        </w:tc>
        <w:tc>
          <w:tcPr>
            <w:tcW w:w="1254"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 xml:space="preserve">Login Id </w:t>
            </w:r>
          </w:p>
        </w:tc>
        <w:tc>
          <w:tcPr>
            <w:tcW w:w="255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Tablecontent"/>
              <w:rPr>
                <w:rFonts w:cs="Arial"/>
                <w:sz w:val="20"/>
                <w:szCs w:val="20"/>
              </w:rPr>
            </w:pPr>
            <w:r>
              <w:rPr>
                <w:rFonts w:cs="Courier New"/>
                <w:szCs w:val="20"/>
              </w:rPr>
              <w:t>Login Id of channel user</w:t>
            </w:r>
          </w:p>
        </w:tc>
        <w:tc>
          <w:tcPr>
            <w:tcW w:w="1134" w:type="dxa"/>
            <w:tcBorders>
              <w:top w:val="single" w:sz="6" w:space="0" w:color="000000"/>
              <w:left w:val="single" w:sz="6" w:space="0" w:color="000000"/>
              <w:bottom w:val="single" w:sz="6" w:space="0" w:color="000000"/>
              <w:right w:val="single" w:sz="6" w:space="0" w:color="000000"/>
            </w:tcBorders>
          </w:tcPr>
          <w:p w:rsidR="0055416E" w:rsidRPr="00425C8F" w:rsidRDefault="00EE271B" w:rsidP="00EE271B">
            <w:pPr>
              <w:pStyle w:val="Tablecontent"/>
            </w:pPr>
            <w:r>
              <w:t>Dist123</w:t>
            </w:r>
          </w:p>
        </w:tc>
        <w:tc>
          <w:tcPr>
            <w:tcW w:w="190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C(20)</w:t>
            </w:r>
          </w:p>
        </w:tc>
        <w:tc>
          <w:tcPr>
            <w:tcW w:w="1316" w:type="dxa"/>
            <w:tcBorders>
              <w:top w:val="single" w:sz="6" w:space="0" w:color="000000"/>
              <w:left w:val="single" w:sz="6" w:space="0" w:color="000000"/>
              <w:bottom w:val="single" w:sz="6" w:space="0" w:color="000000"/>
              <w:right w:val="single" w:sz="4" w:space="0" w:color="000000"/>
            </w:tcBorders>
          </w:tcPr>
          <w:p w:rsidR="0055416E" w:rsidRPr="00425C8F" w:rsidRDefault="00EE271B" w:rsidP="00EE271B">
            <w:pPr>
              <w:pStyle w:val="Tablecontent"/>
            </w:pPr>
            <w:r>
              <w:t>O</w:t>
            </w:r>
          </w:p>
        </w:tc>
      </w:tr>
      <w:tr w:rsidR="0055416E" w:rsidRPr="00425C8F" w:rsidTr="00EE271B">
        <w:trPr>
          <w:trHeight w:val="277"/>
        </w:trPr>
        <w:tc>
          <w:tcPr>
            <w:tcW w:w="1440" w:type="dxa"/>
            <w:tcBorders>
              <w:top w:val="single" w:sz="6" w:space="0" w:color="000000"/>
              <w:left w:val="single" w:sz="4" w:space="0" w:color="000000"/>
              <w:bottom w:val="single" w:sz="6" w:space="0" w:color="000000"/>
              <w:right w:val="single" w:sz="6" w:space="0" w:color="000000"/>
            </w:tcBorders>
          </w:tcPr>
          <w:p w:rsidR="0055416E" w:rsidRDefault="0055416E" w:rsidP="00EE271B">
            <w:pPr>
              <w:pStyle w:val="Tablecontent"/>
              <w:rPr>
                <w:rFonts w:cs="Courier New"/>
                <w:szCs w:val="20"/>
              </w:rPr>
            </w:pPr>
            <w:r>
              <w:rPr>
                <w:rFonts w:cs="Courier New"/>
                <w:szCs w:val="20"/>
              </w:rPr>
              <w:t>&lt;PASSWORD&gt;</w:t>
            </w:r>
          </w:p>
        </w:tc>
        <w:tc>
          <w:tcPr>
            <w:tcW w:w="1254"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password</w:t>
            </w:r>
          </w:p>
        </w:tc>
        <w:tc>
          <w:tcPr>
            <w:tcW w:w="255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Tablecontent"/>
              <w:rPr>
                <w:rFonts w:cs="Arial"/>
                <w:sz w:val="20"/>
                <w:szCs w:val="20"/>
              </w:rPr>
            </w:pPr>
            <w:r>
              <w:rPr>
                <w:rFonts w:cs="Arial"/>
                <w:sz w:val="20"/>
                <w:szCs w:val="20"/>
              </w:rPr>
              <w:t>Password of Channel User</w:t>
            </w:r>
          </w:p>
        </w:tc>
        <w:tc>
          <w:tcPr>
            <w:tcW w:w="1134" w:type="dxa"/>
            <w:tcBorders>
              <w:top w:val="single" w:sz="6" w:space="0" w:color="000000"/>
              <w:left w:val="single" w:sz="6" w:space="0" w:color="000000"/>
              <w:bottom w:val="single" w:sz="6" w:space="0" w:color="000000"/>
              <w:right w:val="single" w:sz="6" w:space="0" w:color="000000"/>
            </w:tcBorders>
          </w:tcPr>
          <w:p w:rsidR="0055416E" w:rsidRPr="00425C8F" w:rsidRDefault="00EE271B" w:rsidP="00EE271B">
            <w:pPr>
              <w:pStyle w:val="Tablecontent"/>
            </w:pPr>
            <w:r>
              <w:t>com@1234</w:t>
            </w:r>
          </w:p>
        </w:tc>
        <w:tc>
          <w:tcPr>
            <w:tcW w:w="190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C(20)</w:t>
            </w:r>
          </w:p>
        </w:tc>
        <w:tc>
          <w:tcPr>
            <w:tcW w:w="1316" w:type="dxa"/>
            <w:tcBorders>
              <w:top w:val="single" w:sz="6" w:space="0" w:color="000000"/>
              <w:left w:val="single" w:sz="6" w:space="0" w:color="000000"/>
              <w:bottom w:val="single" w:sz="6" w:space="0" w:color="000000"/>
              <w:right w:val="single" w:sz="4" w:space="0" w:color="000000"/>
            </w:tcBorders>
          </w:tcPr>
          <w:p w:rsidR="0055416E" w:rsidRPr="00425C8F" w:rsidRDefault="00EE271B" w:rsidP="00EE271B">
            <w:pPr>
              <w:pStyle w:val="Tablecontent"/>
            </w:pPr>
            <w:r>
              <w:t>Mandatory if login id  is provided</w:t>
            </w:r>
          </w:p>
        </w:tc>
      </w:tr>
      <w:tr w:rsidR="0055416E" w:rsidRPr="00425C8F" w:rsidTr="00EE271B">
        <w:trPr>
          <w:trHeight w:val="277"/>
        </w:trPr>
        <w:tc>
          <w:tcPr>
            <w:tcW w:w="1440" w:type="dxa"/>
            <w:tcBorders>
              <w:top w:val="single" w:sz="6" w:space="0" w:color="000000"/>
              <w:left w:val="single" w:sz="4" w:space="0" w:color="000000"/>
              <w:bottom w:val="single" w:sz="6" w:space="0" w:color="000000"/>
              <w:right w:val="single" w:sz="6" w:space="0" w:color="000000"/>
            </w:tcBorders>
          </w:tcPr>
          <w:p w:rsidR="0055416E" w:rsidRDefault="0055416E" w:rsidP="00EE271B">
            <w:pPr>
              <w:pStyle w:val="Tablecontent"/>
              <w:rPr>
                <w:rFonts w:cs="Courier New"/>
                <w:szCs w:val="20"/>
              </w:rPr>
            </w:pPr>
            <w:r>
              <w:rPr>
                <w:rFonts w:cs="Courier New"/>
                <w:szCs w:val="20"/>
              </w:rPr>
              <w:t>&lt;EXTCODE&gt;</w:t>
            </w:r>
          </w:p>
        </w:tc>
        <w:tc>
          <w:tcPr>
            <w:tcW w:w="1254"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External Code</w:t>
            </w:r>
          </w:p>
        </w:tc>
        <w:tc>
          <w:tcPr>
            <w:tcW w:w="255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Tablecontent"/>
              <w:rPr>
                <w:rFonts w:cs="Arial"/>
                <w:sz w:val="20"/>
                <w:szCs w:val="20"/>
              </w:rPr>
            </w:pPr>
            <w:r>
              <w:rPr>
                <w:rFonts w:cs="Arial"/>
                <w:sz w:val="20"/>
                <w:szCs w:val="20"/>
              </w:rPr>
              <w:t>External Code of Channel User</w:t>
            </w:r>
          </w:p>
        </w:tc>
        <w:tc>
          <w:tcPr>
            <w:tcW w:w="1134" w:type="dxa"/>
            <w:tcBorders>
              <w:top w:val="single" w:sz="6" w:space="0" w:color="000000"/>
              <w:left w:val="single" w:sz="6" w:space="0" w:color="000000"/>
              <w:bottom w:val="single" w:sz="6" w:space="0" w:color="000000"/>
              <w:right w:val="single" w:sz="6" w:space="0" w:color="000000"/>
            </w:tcBorders>
          </w:tcPr>
          <w:p w:rsidR="0055416E" w:rsidRPr="00425C8F" w:rsidRDefault="00EE271B" w:rsidP="00EE271B">
            <w:pPr>
              <w:pStyle w:val="Tablecontent"/>
            </w:pPr>
            <w:r>
              <w:t>12345</w:t>
            </w:r>
          </w:p>
        </w:tc>
        <w:tc>
          <w:tcPr>
            <w:tcW w:w="190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N(10)</w:t>
            </w:r>
          </w:p>
        </w:tc>
        <w:tc>
          <w:tcPr>
            <w:tcW w:w="1316" w:type="dxa"/>
            <w:tcBorders>
              <w:top w:val="single" w:sz="6" w:space="0" w:color="000000"/>
              <w:left w:val="single" w:sz="6" w:space="0" w:color="000000"/>
              <w:bottom w:val="single" w:sz="6" w:space="0" w:color="000000"/>
              <w:right w:val="single" w:sz="4" w:space="0" w:color="000000"/>
            </w:tcBorders>
          </w:tcPr>
          <w:p w:rsidR="0055416E" w:rsidRPr="00425C8F" w:rsidRDefault="00EE271B" w:rsidP="00EE271B">
            <w:pPr>
              <w:pStyle w:val="Tablecontent"/>
            </w:pPr>
            <w:r>
              <w:t>O</w:t>
            </w:r>
          </w:p>
        </w:tc>
      </w:tr>
      <w:tr w:rsidR="0055416E" w:rsidRPr="00425C8F" w:rsidTr="00EE271B">
        <w:trPr>
          <w:trHeight w:val="277"/>
        </w:trPr>
        <w:tc>
          <w:tcPr>
            <w:tcW w:w="1440" w:type="dxa"/>
            <w:tcBorders>
              <w:top w:val="single" w:sz="6" w:space="0" w:color="000000"/>
              <w:left w:val="single" w:sz="4" w:space="0" w:color="000000"/>
              <w:bottom w:val="single" w:sz="6" w:space="0" w:color="000000"/>
              <w:right w:val="single" w:sz="6" w:space="0" w:color="000000"/>
            </w:tcBorders>
          </w:tcPr>
          <w:p w:rsidR="0055416E" w:rsidRDefault="0055416E" w:rsidP="00EE271B">
            <w:pPr>
              <w:pStyle w:val="Tablecontent"/>
              <w:rPr>
                <w:rFonts w:cs="Courier New"/>
                <w:szCs w:val="20"/>
              </w:rPr>
            </w:pPr>
            <w:r>
              <w:rPr>
                <w:rFonts w:cs="Courier New"/>
                <w:szCs w:val="20"/>
              </w:rPr>
              <w:t>&lt;EXTREFNUM&gt;</w:t>
            </w:r>
          </w:p>
        </w:tc>
        <w:tc>
          <w:tcPr>
            <w:tcW w:w="1254"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cs="Courier New"/>
                <w:szCs w:val="20"/>
              </w:rPr>
              <w:t>External reference number</w:t>
            </w:r>
          </w:p>
        </w:tc>
        <w:tc>
          <w:tcPr>
            <w:tcW w:w="255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Tablecontent"/>
              <w:rPr>
                <w:rFonts w:cs="Arial"/>
                <w:sz w:val="20"/>
                <w:szCs w:val="20"/>
              </w:rPr>
            </w:pPr>
            <w:r>
              <w:rPr>
                <w:rFonts w:cs="Courier New"/>
                <w:szCs w:val="20"/>
              </w:rPr>
              <w:t>External reference number</w:t>
            </w:r>
          </w:p>
        </w:tc>
        <w:tc>
          <w:tcPr>
            <w:tcW w:w="1134" w:type="dxa"/>
            <w:tcBorders>
              <w:top w:val="single" w:sz="6" w:space="0" w:color="000000"/>
              <w:left w:val="single" w:sz="6" w:space="0" w:color="000000"/>
              <w:bottom w:val="single" w:sz="6" w:space="0" w:color="000000"/>
              <w:right w:val="single" w:sz="6" w:space="0" w:color="000000"/>
            </w:tcBorders>
          </w:tcPr>
          <w:p w:rsidR="0055416E" w:rsidRPr="00425C8F" w:rsidRDefault="00EE271B" w:rsidP="00EE271B">
            <w:pPr>
              <w:pStyle w:val="Tablecontent"/>
            </w:pPr>
            <w:r>
              <w:t>35466</w:t>
            </w:r>
          </w:p>
        </w:tc>
        <w:tc>
          <w:tcPr>
            <w:tcW w:w="190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C(20)</w:t>
            </w:r>
          </w:p>
        </w:tc>
        <w:tc>
          <w:tcPr>
            <w:tcW w:w="1316" w:type="dxa"/>
            <w:tcBorders>
              <w:top w:val="single" w:sz="6" w:space="0" w:color="000000"/>
              <w:left w:val="single" w:sz="6" w:space="0" w:color="000000"/>
              <w:bottom w:val="single" w:sz="6" w:space="0" w:color="000000"/>
              <w:right w:val="single" w:sz="4" w:space="0" w:color="000000"/>
            </w:tcBorders>
          </w:tcPr>
          <w:p w:rsidR="0055416E" w:rsidRPr="00425C8F" w:rsidRDefault="00EE271B" w:rsidP="00EE271B">
            <w:pPr>
              <w:pStyle w:val="Tablecontent"/>
            </w:pPr>
            <w:r>
              <w:t>O</w:t>
            </w:r>
          </w:p>
        </w:tc>
      </w:tr>
      <w:tr w:rsidR="0055416E" w:rsidRPr="00425C8F" w:rsidTr="00EE271B">
        <w:trPr>
          <w:trHeight w:val="277"/>
        </w:trPr>
        <w:tc>
          <w:tcPr>
            <w:tcW w:w="1440" w:type="dxa"/>
            <w:tcBorders>
              <w:top w:val="single" w:sz="6" w:space="0" w:color="000000"/>
              <w:left w:val="single" w:sz="4" w:space="0" w:color="000000"/>
              <w:bottom w:val="single" w:sz="6" w:space="0" w:color="000000"/>
              <w:right w:val="single" w:sz="6" w:space="0" w:color="000000"/>
            </w:tcBorders>
          </w:tcPr>
          <w:p w:rsidR="0055416E" w:rsidRDefault="0055416E" w:rsidP="00EE271B">
            <w:pPr>
              <w:pStyle w:val="Tablecontent"/>
              <w:rPr>
                <w:rFonts w:cs="Courier New"/>
                <w:szCs w:val="20"/>
              </w:rPr>
            </w:pPr>
            <w:r>
              <w:rPr>
                <w:rFonts w:cs="Courier New"/>
                <w:szCs w:val="20"/>
              </w:rPr>
              <w:t>&lt;MSISDN2&gt;</w:t>
            </w:r>
          </w:p>
        </w:tc>
        <w:tc>
          <w:tcPr>
            <w:tcW w:w="1254"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msisdn</w:t>
            </w:r>
          </w:p>
        </w:tc>
        <w:tc>
          <w:tcPr>
            <w:tcW w:w="255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Tablecontent"/>
              <w:rPr>
                <w:rFonts w:cs="Arial"/>
                <w:sz w:val="20"/>
                <w:szCs w:val="20"/>
              </w:rPr>
            </w:pPr>
            <w:r>
              <w:rPr>
                <w:rFonts w:cs="Courier New"/>
                <w:szCs w:val="20"/>
              </w:rPr>
              <w:t>msisdn of Subscriber</w:t>
            </w:r>
          </w:p>
        </w:tc>
        <w:tc>
          <w:tcPr>
            <w:tcW w:w="1134" w:type="dxa"/>
            <w:tcBorders>
              <w:top w:val="single" w:sz="6" w:space="0" w:color="000000"/>
              <w:left w:val="single" w:sz="6" w:space="0" w:color="000000"/>
              <w:bottom w:val="single" w:sz="6" w:space="0" w:color="000000"/>
              <w:right w:val="single" w:sz="6" w:space="0" w:color="000000"/>
            </w:tcBorders>
          </w:tcPr>
          <w:p w:rsidR="0055416E" w:rsidRPr="00425C8F" w:rsidRDefault="00EE271B" w:rsidP="00EE271B">
            <w:pPr>
              <w:pStyle w:val="Tablecontent"/>
            </w:pPr>
            <w:r>
              <w:t>7205050505</w:t>
            </w:r>
          </w:p>
        </w:tc>
        <w:tc>
          <w:tcPr>
            <w:tcW w:w="190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N(10)</w:t>
            </w:r>
          </w:p>
        </w:tc>
        <w:tc>
          <w:tcPr>
            <w:tcW w:w="1316" w:type="dxa"/>
            <w:tcBorders>
              <w:top w:val="single" w:sz="6" w:space="0" w:color="000000"/>
              <w:left w:val="single" w:sz="6" w:space="0" w:color="000000"/>
              <w:bottom w:val="single" w:sz="6" w:space="0" w:color="000000"/>
              <w:right w:val="single" w:sz="4" w:space="0" w:color="000000"/>
            </w:tcBorders>
          </w:tcPr>
          <w:p w:rsidR="0055416E" w:rsidRPr="00425C8F" w:rsidRDefault="00E24679" w:rsidP="00EE271B">
            <w:pPr>
              <w:pStyle w:val="Tablecontent"/>
            </w:pPr>
            <w:r>
              <w:t>O</w:t>
            </w:r>
          </w:p>
        </w:tc>
      </w:tr>
      <w:tr w:rsidR="0055416E" w:rsidRPr="00425C8F" w:rsidTr="00EE271B">
        <w:trPr>
          <w:trHeight w:val="277"/>
        </w:trPr>
        <w:tc>
          <w:tcPr>
            <w:tcW w:w="1440" w:type="dxa"/>
            <w:tcBorders>
              <w:top w:val="single" w:sz="6" w:space="0" w:color="000000"/>
              <w:left w:val="single" w:sz="4" w:space="0" w:color="000000"/>
              <w:bottom w:val="single" w:sz="6" w:space="0" w:color="000000"/>
              <w:right w:val="single" w:sz="6" w:space="0" w:color="000000"/>
            </w:tcBorders>
          </w:tcPr>
          <w:p w:rsidR="0055416E" w:rsidRDefault="0055416E" w:rsidP="00EE271B">
            <w:pPr>
              <w:pStyle w:val="Tablecontent"/>
              <w:rPr>
                <w:rFonts w:cs="Courier New"/>
                <w:szCs w:val="20"/>
              </w:rPr>
            </w:pPr>
            <w:r>
              <w:rPr>
                <w:rFonts w:cs="Courier New"/>
                <w:szCs w:val="20"/>
              </w:rPr>
              <w:t>&lt;TXNID&gt;</w:t>
            </w:r>
          </w:p>
        </w:tc>
        <w:tc>
          <w:tcPr>
            <w:tcW w:w="1254"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Transaction Id</w:t>
            </w:r>
          </w:p>
        </w:tc>
        <w:tc>
          <w:tcPr>
            <w:tcW w:w="255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Tablecontent"/>
              <w:rPr>
                <w:rFonts w:cs="Arial"/>
                <w:sz w:val="20"/>
                <w:szCs w:val="20"/>
              </w:rPr>
            </w:pPr>
            <w:r>
              <w:rPr>
                <w:rFonts w:cs="Arial"/>
                <w:sz w:val="20"/>
                <w:szCs w:val="20"/>
              </w:rPr>
              <w:t>Transaction Id of recharge</w:t>
            </w:r>
          </w:p>
        </w:tc>
        <w:tc>
          <w:tcPr>
            <w:tcW w:w="1134" w:type="dxa"/>
            <w:tcBorders>
              <w:top w:val="single" w:sz="6" w:space="0" w:color="000000"/>
              <w:left w:val="single" w:sz="6" w:space="0" w:color="000000"/>
              <w:bottom w:val="single" w:sz="6" w:space="0" w:color="000000"/>
              <w:right w:val="single" w:sz="6" w:space="0" w:color="000000"/>
            </w:tcBorders>
          </w:tcPr>
          <w:p w:rsidR="0055416E" w:rsidRPr="00425C8F" w:rsidRDefault="00EE271B" w:rsidP="00EE271B">
            <w:pPr>
              <w:pStyle w:val="Tablecontent"/>
            </w:pPr>
            <w:r w:rsidRPr="00EE271B">
              <w:t>R160224.1144.500001</w:t>
            </w:r>
          </w:p>
        </w:tc>
        <w:tc>
          <w:tcPr>
            <w:tcW w:w="190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C(50)</w:t>
            </w:r>
          </w:p>
        </w:tc>
        <w:tc>
          <w:tcPr>
            <w:tcW w:w="1316" w:type="dxa"/>
            <w:tcBorders>
              <w:top w:val="single" w:sz="6" w:space="0" w:color="000000"/>
              <w:left w:val="single" w:sz="6" w:space="0" w:color="000000"/>
              <w:bottom w:val="single" w:sz="6" w:space="0" w:color="000000"/>
              <w:right w:val="single" w:sz="4" w:space="0" w:color="000000"/>
            </w:tcBorders>
          </w:tcPr>
          <w:p w:rsidR="0055416E" w:rsidRPr="00425C8F" w:rsidRDefault="00EE271B" w:rsidP="00EE271B">
            <w:pPr>
              <w:pStyle w:val="Tablecontent"/>
            </w:pPr>
            <w:r>
              <w:t>M</w:t>
            </w:r>
          </w:p>
        </w:tc>
      </w:tr>
      <w:tr w:rsidR="0055416E" w:rsidRPr="00425C8F" w:rsidTr="00EE271B">
        <w:trPr>
          <w:trHeight w:val="277"/>
        </w:trPr>
        <w:tc>
          <w:tcPr>
            <w:tcW w:w="1440" w:type="dxa"/>
            <w:tcBorders>
              <w:top w:val="single" w:sz="6" w:space="0" w:color="000000"/>
              <w:left w:val="single" w:sz="4" w:space="0" w:color="000000"/>
              <w:bottom w:val="single" w:sz="6" w:space="0" w:color="000000"/>
              <w:right w:val="single" w:sz="6" w:space="0" w:color="000000"/>
            </w:tcBorders>
          </w:tcPr>
          <w:p w:rsidR="0055416E" w:rsidRDefault="0055416E" w:rsidP="00EE271B">
            <w:pPr>
              <w:pStyle w:val="Tablecontent"/>
              <w:rPr>
                <w:rFonts w:cs="Courier New"/>
                <w:szCs w:val="20"/>
              </w:rPr>
            </w:pPr>
            <w:r w:rsidRPr="007861DE">
              <w:rPr>
                <w:rFonts w:cs="Courier New"/>
                <w:szCs w:val="20"/>
              </w:rPr>
              <w:t>&lt;LANGUAGE1</w:t>
            </w:r>
            <w:r>
              <w:rPr>
                <w:rFonts w:cs="Courier New"/>
                <w:szCs w:val="20"/>
              </w:rPr>
              <w:t>&gt;</w:t>
            </w:r>
          </w:p>
        </w:tc>
        <w:tc>
          <w:tcPr>
            <w:tcW w:w="1254"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Language Code</w:t>
            </w:r>
          </w:p>
        </w:tc>
        <w:tc>
          <w:tcPr>
            <w:tcW w:w="255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Tablecontent"/>
              <w:rPr>
                <w:rFonts w:cs="Arial"/>
                <w:sz w:val="20"/>
                <w:szCs w:val="20"/>
              </w:rPr>
            </w:pPr>
            <w:r>
              <w:rPr>
                <w:rFonts w:cs="Courier New"/>
                <w:szCs w:val="20"/>
              </w:rPr>
              <w:t>Language Code of Channel user</w:t>
            </w:r>
          </w:p>
        </w:tc>
        <w:tc>
          <w:tcPr>
            <w:tcW w:w="1134" w:type="dxa"/>
            <w:tcBorders>
              <w:top w:val="single" w:sz="6" w:space="0" w:color="000000"/>
              <w:left w:val="single" w:sz="6" w:space="0" w:color="000000"/>
              <w:bottom w:val="single" w:sz="6" w:space="0" w:color="000000"/>
              <w:right w:val="single" w:sz="6" w:space="0" w:color="000000"/>
            </w:tcBorders>
          </w:tcPr>
          <w:p w:rsidR="0055416E" w:rsidRPr="00425C8F" w:rsidRDefault="00EE271B" w:rsidP="00EE271B">
            <w:pPr>
              <w:pStyle w:val="Tablecontent"/>
            </w:pPr>
            <w:r>
              <w:t>1</w:t>
            </w:r>
          </w:p>
        </w:tc>
        <w:tc>
          <w:tcPr>
            <w:tcW w:w="190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N(2)</w:t>
            </w:r>
          </w:p>
        </w:tc>
        <w:tc>
          <w:tcPr>
            <w:tcW w:w="1316" w:type="dxa"/>
            <w:tcBorders>
              <w:top w:val="single" w:sz="6" w:space="0" w:color="000000"/>
              <w:left w:val="single" w:sz="6" w:space="0" w:color="000000"/>
              <w:bottom w:val="single" w:sz="6" w:space="0" w:color="000000"/>
              <w:right w:val="single" w:sz="4" w:space="0" w:color="000000"/>
            </w:tcBorders>
          </w:tcPr>
          <w:p w:rsidR="0055416E" w:rsidRPr="00425C8F" w:rsidRDefault="00EE271B" w:rsidP="00EE271B">
            <w:pPr>
              <w:pStyle w:val="Tablecontent"/>
            </w:pPr>
            <w:r>
              <w:t>O</w:t>
            </w:r>
          </w:p>
        </w:tc>
      </w:tr>
      <w:tr w:rsidR="0055416E" w:rsidRPr="00425C8F" w:rsidTr="00EE271B">
        <w:trPr>
          <w:trHeight w:val="277"/>
        </w:trPr>
        <w:tc>
          <w:tcPr>
            <w:tcW w:w="1440" w:type="dxa"/>
            <w:tcBorders>
              <w:top w:val="single" w:sz="6" w:space="0" w:color="000000"/>
              <w:left w:val="single" w:sz="4" w:space="0" w:color="000000"/>
              <w:bottom w:val="single" w:sz="6" w:space="0" w:color="000000"/>
              <w:right w:val="single" w:sz="6" w:space="0" w:color="000000"/>
            </w:tcBorders>
          </w:tcPr>
          <w:p w:rsidR="0055416E" w:rsidRPr="007861DE" w:rsidRDefault="0055416E" w:rsidP="00EE271B">
            <w:pPr>
              <w:pStyle w:val="Tablecontent"/>
              <w:rPr>
                <w:rFonts w:cs="Courier New"/>
                <w:szCs w:val="20"/>
              </w:rPr>
            </w:pPr>
            <w:r>
              <w:rPr>
                <w:rFonts w:cs="Courier New"/>
                <w:szCs w:val="20"/>
              </w:rPr>
              <w:t>&lt;LANGUAGE2&gt;</w:t>
            </w:r>
          </w:p>
        </w:tc>
        <w:tc>
          <w:tcPr>
            <w:tcW w:w="1254"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Language Code</w:t>
            </w:r>
          </w:p>
        </w:tc>
        <w:tc>
          <w:tcPr>
            <w:tcW w:w="255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Tablecontent"/>
              <w:rPr>
                <w:rFonts w:cs="Arial"/>
                <w:sz w:val="20"/>
                <w:szCs w:val="20"/>
              </w:rPr>
            </w:pPr>
            <w:r>
              <w:rPr>
                <w:rFonts w:cs="Courier New"/>
                <w:szCs w:val="20"/>
              </w:rPr>
              <w:t>language Code of Subscriber</w:t>
            </w:r>
          </w:p>
        </w:tc>
        <w:tc>
          <w:tcPr>
            <w:tcW w:w="1134" w:type="dxa"/>
            <w:tcBorders>
              <w:top w:val="single" w:sz="6" w:space="0" w:color="000000"/>
              <w:left w:val="single" w:sz="6" w:space="0" w:color="000000"/>
              <w:bottom w:val="single" w:sz="6" w:space="0" w:color="000000"/>
              <w:right w:val="single" w:sz="6" w:space="0" w:color="000000"/>
            </w:tcBorders>
          </w:tcPr>
          <w:p w:rsidR="0055416E" w:rsidRPr="00425C8F" w:rsidRDefault="00EE271B" w:rsidP="00EE271B">
            <w:pPr>
              <w:pStyle w:val="Tablecontent"/>
            </w:pPr>
            <w:r>
              <w:t>1</w:t>
            </w:r>
          </w:p>
        </w:tc>
        <w:tc>
          <w:tcPr>
            <w:tcW w:w="1901" w:type="dxa"/>
            <w:tcBorders>
              <w:top w:val="single" w:sz="6" w:space="0" w:color="000000"/>
              <w:left w:val="single" w:sz="6" w:space="0" w:color="000000"/>
              <w:bottom w:val="single" w:sz="6" w:space="0" w:color="000000"/>
              <w:right w:val="single" w:sz="6" w:space="0" w:color="000000"/>
            </w:tcBorders>
            <w:vAlign w:val="center"/>
          </w:tcPr>
          <w:p w:rsidR="0055416E" w:rsidRPr="00425C8F" w:rsidRDefault="00EE271B" w:rsidP="00EE271B">
            <w:pPr>
              <w:pStyle w:val="Footer"/>
              <w:tabs>
                <w:tab w:val="clear" w:pos="4320"/>
                <w:tab w:val="clear" w:pos="8640"/>
              </w:tabs>
              <w:rPr>
                <w:rFonts w:ascii="Arial" w:hAnsi="Arial" w:cs="Arial"/>
                <w:sz w:val="20"/>
                <w:szCs w:val="20"/>
              </w:rPr>
            </w:pPr>
            <w:r>
              <w:rPr>
                <w:rFonts w:ascii="Arial" w:hAnsi="Arial" w:cs="Arial"/>
                <w:sz w:val="20"/>
                <w:szCs w:val="20"/>
              </w:rPr>
              <w:t>N(2)</w:t>
            </w:r>
          </w:p>
        </w:tc>
        <w:tc>
          <w:tcPr>
            <w:tcW w:w="1316" w:type="dxa"/>
            <w:tcBorders>
              <w:top w:val="single" w:sz="6" w:space="0" w:color="000000"/>
              <w:left w:val="single" w:sz="6" w:space="0" w:color="000000"/>
              <w:bottom w:val="single" w:sz="6" w:space="0" w:color="000000"/>
              <w:right w:val="single" w:sz="4" w:space="0" w:color="000000"/>
            </w:tcBorders>
          </w:tcPr>
          <w:p w:rsidR="0055416E" w:rsidRPr="00425C8F" w:rsidRDefault="00EE271B" w:rsidP="00EE271B">
            <w:pPr>
              <w:pStyle w:val="Tablecontent"/>
            </w:pPr>
            <w:r>
              <w:t>O</w:t>
            </w:r>
          </w:p>
        </w:tc>
      </w:tr>
    </w:tbl>
    <w:p w:rsidR="007861DE" w:rsidRPr="00425C8F" w:rsidRDefault="007861DE" w:rsidP="007861DE">
      <w:pPr>
        <w:pStyle w:val="BodyText2"/>
        <w:rPr>
          <w:rFonts w:cs="Arial"/>
        </w:rPr>
      </w:pPr>
    </w:p>
    <w:p w:rsidR="007861DE" w:rsidRPr="00425C8F" w:rsidRDefault="007861DE" w:rsidP="007861DE">
      <w:pPr>
        <w:pStyle w:val="Footer"/>
        <w:tabs>
          <w:tab w:val="clear" w:pos="4320"/>
          <w:tab w:val="clear" w:pos="8640"/>
        </w:tabs>
        <w:ind w:left="1530" w:hanging="1530"/>
        <w:jc w:val="both"/>
        <w:rPr>
          <w:rFonts w:ascii="Arial" w:hAnsi="Arial" w:cs="Arial"/>
          <w:b/>
          <w:bCs/>
          <w:sz w:val="20"/>
          <w:szCs w:val="20"/>
        </w:rPr>
      </w:pPr>
    </w:p>
    <w:p w:rsidR="008E0A62" w:rsidRDefault="00DA164F" w:rsidP="008E0A62">
      <w:pPr>
        <w:pStyle w:val="Footer"/>
        <w:tabs>
          <w:tab w:val="clear" w:pos="4320"/>
          <w:tab w:val="clear" w:pos="8640"/>
        </w:tabs>
        <w:ind w:left="1530" w:hanging="1530"/>
        <w:jc w:val="both"/>
        <w:rPr>
          <w:rFonts w:ascii="Arial" w:hAnsi="Arial" w:cs="Arial"/>
          <w:b/>
          <w:bCs/>
          <w:sz w:val="20"/>
          <w:szCs w:val="20"/>
        </w:rPr>
      </w:pPr>
      <w:proofErr w:type="gramStart"/>
      <w:r>
        <w:rPr>
          <w:rFonts w:ascii="Arial" w:hAnsi="Arial" w:cs="Arial"/>
          <w:b/>
          <w:bCs/>
          <w:sz w:val="20"/>
          <w:szCs w:val="20"/>
        </w:rPr>
        <w:t>Note :</w:t>
      </w:r>
      <w:proofErr w:type="gramEnd"/>
      <w:r>
        <w:rPr>
          <w:rFonts w:ascii="Arial" w:hAnsi="Arial" w:cs="Arial"/>
          <w:b/>
          <w:bCs/>
          <w:sz w:val="20"/>
          <w:szCs w:val="20"/>
        </w:rPr>
        <w:t xml:space="preserve">             Out of MSISDN, LOGIN ID and External Code of Channel User, One of them is mandatory. All </w:t>
      </w:r>
      <w:r w:rsidR="009C67E5">
        <w:rPr>
          <w:rFonts w:ascii="Arial" w:hAnsi="Arial" w:cs="Arial"/>
          <w:b/>
          <w:bCs/>
          <w:sz w:val="20"/>
          <w:szCs w:val="20"/>
        </w:rPr>
        <w:t xml:space="preserve">of them </w:t>
      </w:r>
      <w:r>
        <w:rPr>
          <w:rFonts w:ascii="Arial" w:hAnsi="Arial" w:cs="Arial"/>
          <w:b/>
          <w:bCs/>
          <w:sz w:val="20"/>
          <w:szCs w:val="20"/>
        </w:rPr>
        <w:t>can also be present in the request.</w:t>
      </w:r>
    </w:p>
    <w:p w:rsidR="00B35323" w:rsidRDefault="00B35323" w:rsidP="007861DE">
      <w:pPr>
        <w:pStyle w:val="Heading"/>
        <w:rPr>
          <w:color w:val="auto"/>
        </w:rPr>
      </w:pPr>
    </w:p>
    <w:p w:rsidR="007861DE" w:rsidRPr="00425C8F" w:rsidRDefault="007861DE" w:rsidP="007861DE">
      <w:pPr>
        <w:pStyle w:val="Heading"/>
        <w:rPr>
          <w:color w:val="auto"/>
        </w:rPr>
      </w:pPr>
      <w:r w:rsidRPr="00425C8F">
        <w:rPr>
          <w:color w:val="auto"/>
        </w:rPr>
        <w:t>Response XML format:</w:t>
      </w:r>
    </w:p>
    <w:p w:rsidR="007861DE" w:rsidRPr="00425C8F" w:rsidRDefault="007861DE" w:rsidP="007861DE">
      <w:pPr>
        <w:pStyle w:val="Code"/>
        <w:ind w:left="0"/>
        <w:jc w:val="left"/>
        <w:rPr>
          <w:lang w:val="fr-FR"/>
        </w:rPr>
      </w:pPr>
    </w:p>
    <w:p w:rsidR="007861DE" w:rsidRPr="00425C8F" w:rsidRDefault="007861DE" w:rsidP="007861DE">
      <w:pPr>
        <w:pStyle w:val="Code"/>
        <w:ind w:left="720"/>
        <w:jc w:val="left"/>
      </w:pPr>
      <w:proofErr w:type="gramStart"/>
      <w:r w:rsidRPr="00425C8F">
        <w:rPr>
          <w:lang w:val="fr-FR"/>
        </w:rPr>
        <w:t>&lt;?xml</w:t>
      </w:r>
      <w:proofErr w:type="gramEnd"/>
      <w:r w:rsidRPr="00425C8F">
        <w:rPr>
          <w:lang w:val="fr-FR"/>
        </w:rPr>
        <w:t xml:space="preserve"> version="1.0"?&gt;</w:t>
      </w:r>
      <w:r w:rsidRPr="00425C8F">
        <w:t>&lt;!DOCTYPE COMMAND PUBLIC "-//Ocam//DTD XML Command 1.0//EN" "xml/command.dtd"&gt;</w:t>
      </w:r>
    </w:p>
    <w:p w:rsidR="007861DE" w:rsidRPr="00425C8F" w:rsidRDefault="007861DE" w:rsidP="007861DE">
      <w:pPr>
        <w:pStyle w:val="Code"/>
        <w:ind w:left="720"/>
        <w:jc w:val="left"/>
        <w:rPr>
          <w:lang w:val="fr-FR"/>
        </w:rPr>
      </w:pPr>
      <w:r w:rsidRPr="00425C8F">
        <w:rPr>
          <w:lang w:val="fr-FR"/>
        </w:rPr>
        <w:t>&lt;COMMAND&gt;&lt;TYPE&gt;</w:t>
      </w:r>
      <w:r w:rsidR="00B35323" w:rsidRPr="00B35323">
        <w:t xml:space="preserve"> </w:t>
      </w:r>
      <w:r w:rsidR="00B35323" w:rsidRPr="00B35323">
        <w:rPr>
          <w:lang w:val="fr-FR"/>
        </w:rPr>
        <w:t>RCREVRESP</w:t>
      </w:r>
      <w:r w:rsidR="00B35323" w:rsidRPr="00425C8F">
        <w:rPr>
          <w:lang w:val="fr-FR"/>
        </w:rPr>
        <w:t xml:space="preserve"> </w:t>
      </w:r>
      <w:r w:rsidRPr="00425C8F">
        <w:rPr>
          <w:lang w:val="fr-FR"/>
        </w:rPr>
        <w:t>&lt;/TYPE&gt;</w:t>
      </w:r>
    </w:p>
    <w:p w:rsidR="007861DE" w:rsidRPr="00425C8F" w:rsidRDefault="007861DE" w:rsidP="007861DE">
      <w:pPr>
        <w:pStyle w:val="Code"/>
        <w:ind w:left="720"/>
        <w:jc w:val="left"/>
        <w:rPr>
          <w:lang w:val="fr-FR"/>
        </w:rPr>
      </w:pPr>
      <w:r w:rsidRPr="00425C8F">
        <w:rPr>
          <w:lang w:val="fr-FR"/>
        </w:rPr>
        <w:t>&lt;TXNSTATUS&gt;&lt;</w:t>
      </w:r>
      <w:r w:rsidRPr="00425C8F">
        <w:rPr>
          <w:i/>
          <w:iCs/>
        </w:rPr>
        <w:t xml:space="preserve"> Transaction Status</w:t>
      </w:r>
      <w:r w:rsidRPr="00425C8F">
        <w:rPr>
          <w:lang w:val="fr-FR"/>
        </w:rPr>
        <w:t xml:space="preserve"> &gt;&lt;/TXNSTATUS&gt;</w:t>
      </w:r>
    </w:p>
    <w:p w:rsidR="007861DE" w:rsidRPr="00425C8F" w:rsidRDefault="00B35323" w:rsidP="007861DE">
      <w:pPr>
        <w:pStyle w:val="Code"/>
        <w:ind w:left="720"/>
        <w:jc w:val="left"/>
        <w:rPr>
          <w:lang w:val="fr-FR"/>
        </w:rPr>
      </w:pPr>
      <w:r>
        <w:rPr>
          <w:lang w:val="fr-FR"/>
        </w:rPr>
        <w:t>&lt;DATE</w:t>
      </w:r>
      <w:r w:rsidR="009C67E5">
        <w:rPr>
          <w:lang w:val="fr-FR"/>
        </w:rPr>
        <w:t>&gt;Date of transaction</w:t>
      </w:r>
      <w:r w:rsidR="007861DE" w:rsidRPr="00425C8F">
        <w:rPr>
          <w:lang w:val="fr-FR"/>
        </w:rPr>
        <w:t>&lt;/</w:t>
      </w:r>
      <w:r>
        <w:rPr>
          <w:lang w:val="fr-FR"/>
        </w:rPr>
        <w:t>DATE</w:t>
      </w:r>
      <w:r w:rsidR="007861DE" w:rsidRPr="00425C8F">
        <w:rPr>
          <w:lang w:val="fr-FR"/>
        </w:rPr>
        <w:t>&gt;</w:t>
      </w:r>
    </w:p>
    <w:p w:rsidR="007861DE" w:rsidRPr="00425C8F" w:rsidRDefault="007861DE" w:rsidP="007861DE">
      <w:pPr>
        <w:pStyle w:val="Code"/>
        <w:ind w:left="720"/>
        <w:jc w:val="left"/>
        <w:rPr>
          <w:lang w:val="fr-FR"/>
        </w:rPr>
      </w:pPr>
      <w:r w:rsidRPr="00425C8F">
        <w:rPr>
          <w:lang w:val="fr-FR"/>
        </w:rPr>
        <w:t>&lt;</w:t>
      </w:r>
      <w:r w:rsidR="00B35323">
        <w:rPr>
          <w:lang w:val="fr-FR"/>
        </w:rPr>
        <w:t>TXNID</w:t>
      </w:r>
      <w:r w:rsidRPr="00425C8F">
        <w:rPr>
          <w:lang w:val="fr-FR"/>
        </w:rPr>
        <w:t>&gt;</w:t>
      </w:r>
      <w:r w:rsidR="009C67E5">
        <w:rPr>
          <w:lang w:val="fr-FR"/>
        </w:rPr>
        <w:t xml:space="preserve"> Transaction ID </w:t>
      </w:r>
      <w:r w:rsidR="00B35323">
        <w:rPr>
          <w:lang w:val="fr-FR"/>
        </w:rPr>
        <w:t>&lt;/TXNID</w:t>
      </w:r>
      <w:r w:rsidRPr="00425C8F">
        <w:rPr>
          <w:lang w:val="fr-FR"/>
        </w:rPr>
        <w:t>&gt;</w:t>
      </w:r>
    </w:p>
    <w:p w:rsidR="007861DE" w:rsidRPr="00425C8F" w:rsidRDefault="009C67E5" w:rsidP="007861DE">
      <w:pPr>
        <w:pStyle w:val="Code"/>
        <w:ind w:left="720"/>
        <w:jc w:val="left"/>
        <w:rPr>
          <w:lang w:val="fr-FR"/>
        </w:rPr>
      </w:pPr>
      <w:r w:rsidRPr="009C67E5">
        <w:rPr>
          <w:lang w:val="fr-FR"/>
        </w:rPr>
        <w:t xml:space="preserve">&lt;MESSAGE&gt; </w:t>
      </w:r>
      <w:r>
        <w:rPr>
          <w:lang w:val="fr-FR"/>
        </w:rPr>
        <w:t>Message</w:t>
      </w:r>
      <w:r w:rsidRPr="009C67E5">
        <w:rPr>
          <w:lang w:val="fr-FR"/>
        </w:rPr>
        <w:t>&lt;</w:t>
      </w:r>
      <w:r>
        <w:rPr>
          <w:lang w:val="fr-FR"/>
        </w:rPr>
        <w:t>/</w:t>
      </w:r>
      <w:r w:rsidRPr="009C67E5">
        <w:rPr>
          <w:lang w:val="fr-FR"/>
        </w:rPr>
        <w:t>MESSAGE&gt;</w:t>
      </w:r>
    </w:p>
    <w:p w:rsidR="007861DE" w:rsidRPr="00425C8F" w:rsidRDefault="007861DE" w:rsidP="007861DE">
      <w:pPr>
        <w:pStyle w:val="Code"/>
        <w:ind w:left="720"/>
        <w:jc w:val="left"/>
        <w:rPr>
          <w:lang w:val="fr-FR"/>
        </w:rPr>
      </w:pPr>
      <w:r w:rsidRPr="00425C8F">
        <w:rPr>
          <w:lang w:val="fr-FR"/>
        </w:rPr>
        <w:t>&lt;/COMMAND&gt;</w:t>
      </w:r>
    </w:p>
    <w:p w:rsidR="007861DE" w:rsidRPr="00425C8F" w:rsidRDefault="007861DE" w:rsidP="007861DE">
      <w:pPr>
        <w:pStyle w:val="BodyText2"/>
      </w:pPr>
    </w:p>
    <w:p w:rsidR="007861DE" w:rsidRPr="00425C8F" w:rsidRDefault="007861DE" w:rsidP="007861DE">
      <w:pPr>
        <w:pStyle w:val="BodyText2"/>
        <w:rPr>
          <w:b/>
          <w:u w:val="single"/>
        </w:rPr>
      </w:pPr>
      <w:r w:rsidRPr="00425C8F">
        <w:rPr>
          <w:b/>
          <w:u w:val="single"/>
        </w:rPr>
        <w:t>Voucher RollBack Response Message Parameters</w:t>
      </w:r>
    </w:p>
    <w:p w:rsidR="007861DE" w:rsidRPr="00425C8F" w:rsidRDefault="007861DE" w:rsidP="007861DE">
      <w:pPr>
        <w:pStyle w:val="BodyText2"/>
        <w:rPr>
          <w:b/>
          <w:u w:val="single"/>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7861DE" w:rsidRPr="00425C8F" w:rsidTr="00EE271B">
        <w:trPr>
          <w:trHeight w:val="277"/>
          <w:tblHeader/>
        </w:trPr>
        <w:tc>
          <w:tcPr>
            <w:tcW w:w="1440" w:type="dxa"/>
            <w:tcBorders>
              <w:top w:val="single" w:sz="4" w:space="0" w:color="000000"/>
              <w:bottom w:val="single" w:sz="6" w:space="0" w:color="000000"/>
            </w:tcBorders>
            <w:shd w:val="clear" w:color="auto" w:fill="E31837"/>
          </w:tcPr>
          <w:p w:rsidR="007861DE" w:rsidRPr="00425C8F" w:rsidRDefault="007861DE" w:rsidP="00EE271B">
            <w:pPr>
              <w:pStyle w:val="TableColumnLabels"/>
              <w:rPr>
                <w:color w:val="auto"/>
              </w:rPr>
            </w:pPr>
            <w:r w:rsidRPr="00425C8F">
              <w:rPr>
                <w:color w:val="auto"/>
              </w:rPr>
              <w:t>TAG</w:t>
            </w:r>
          </w:p>
        </w:tc>
        <w:tc>
          <w:tcPr>
            <w:tcW w:w="1254" w:type="dxa"/>
            <w:tcBorders>
              <w:top w:val="single" w:sz="4" w:space="0" w:color="000000"/>
              <w:bottom w:val="single" w:sz="6" w:space="0" w:color="000000"/>
            </w:tcBorders>
            <w:shd w:val="clear" w:color="auto" w:fill="E31837"/>
          </w:tcPr>
          <w:p w:rsidR="007861DE" w:rsidRPr="00425C8F" w:rsidRDefault="007861DE" w:rsidP="00EE271B">
            <w:pPr>
              <w:pStyle w:val="TableColumnLabels"/>
              <w:rPr>
                <w:color w:val="auto"/>
              </w:rPr>
            </w:pPr>
            <w:r w:rsidRPr="00425C8F">
              <w:rPr>
                <w:color w:val="auto"/>
              </w:rPr>
              <w:t>Fields</w:t>
            </w:r>
          </w:p>
        </w:tc>
        <w:tc>
          <w:tcPr>
            <w:tcW w:w="2551" w:type="dxa"/>
            <w:tcBorders>
              <w:top w:val="single" w:sz="4" w:space="0" w:color="000000"/>
              <w:bottom w:val="single" w:sz="6" w:space="0" w:color="000000"/>
            </w:tcBorders>
            <w:shd w:val="clear" w:color="auto" w:fill="E31837"/>
          </w:tcPr>
          <w:p w:rsidR="007861DE" w:rsidRPr="00425C8F" w:rsidRDefault="007861DE" w:rsidP="00EE271B">
            <w:pPr>
              <w:pStyle w:val="TableColumnLabels"/>
              <w:rPr>
                <w:color w:val="auto"/>
              </w:rPr>
            </w:pPr>
            <w:r w:rsidRPr="00425C8F">
              <w:rPr>
                <w:color w:val="auto"/>
              </w:rPr>
              <w:t>Remarks</w:t>
            </w:r>
          </w:p>
        </w:tc>
        <w:tc>
          <w:tcPr>
            <w:tcW w:w="1134" w:type="dxa"/>
            <w:tcBorders>
              <w:top w:val="single" w:sz="4" w:space="0" w:color="000000"/>
              <w:bottom w:val="single" w:sz="6" w:space="0" w:color="000000"/>
            </w:tcBorders>
            <w:shd w:val="clear" w:color="auto" w:fill="E31837"/>
          </w:tcPr>
          <w:p w:rsidR="007861DE" w:rsidRPr="00425C8F" w:rsidRDefault="007861DE" w:rsidP="00EE271B">
            <w:pPr>
              <w:pStyle w:val="TableColumnLabels"/>
              <w:rPr>
                <w:color w:val="auto"/>
              </w:rPr>
            </w:pPr>
            <w:r w:rsidRPr="00425C8F">
              <w:rPr>
                <w:color w:val="auto"/>
              </w:rPr>
              <w:t>Example</w:t>
            </w:r>
          </w:p>
        </w:tc>
        <w:tc>
          <w:tcPr>
            <w:tcW w:w="1901" w:type="dxa"/>
            <w:tcBorders>
              <w:top w:val="single" w:sz="4" w:space="0" w:color="000000"/>
              <w:bottom w:val="single" w:sz="6" w:space="0" w:color="000000"/>
            </w:tcBorders>
            <w:shd w:val="clear" w:color="auto" w:fill="E31837"/>
          </w:tcPr>
          <w:p w:rsidR="007861DE" w:rsidRPr="00425C8F" w:rsidRDefault="007861DE" w:rsidP="00EE271B">
            <w:pPr>
              <w:pStyle w:val="TableColumnLabels"/>
              <w:rPr>
                <w:color w:val="auto"/>
              </w:rPr>
            </w:pPr>
            <w:r w:rsidRPr="00425C8F">
              <w:rPr>
                <w:color w:val="auto"/>
              </w:rPr>
              <w:t>Field Type</w:t>
            </w:r>
          </w:p>
        </w:tc>
        <w:tc>
          <w:tcPr>
            <w:tcW w:w="1316" w:type="dxa"/>
            <w:tcBorders>
              <w:top w:val="single" w:sz="4" w:space="0" w:color="000000"/>
              <w:bottom w:val="single" w:sz="6" w:space="0" w:color="000000"/>
            </w:tcBorders>
            <w:shd w:val="clear" w:color="auto" w:fill="E31837"/>
          </w:tcPr>
          <w:p w:rsidR="007861DE" w:rsidRPr="00425C8F" w:rsidRDefault="007861DE" w:rsidP="00EE271B">
            <w:pPr>
              <w:pStyle w:val="TableColumnLabels"/>
              <w:rPr>
                <w:color w:val="auto"/>
              </w:rPr>
            </w:pPr>
            <w:r w:rsidRPr="00425C8F">
              <w:rPr>
                <w:color w:val="auto"/>
              </w:rPr>
              <w:t>Optional/</w:t>
            </w:r>
          </w:p>
          <w:p w:rsidR="007861DE" w:rsidRPr="00425C8F" w:rsidRDefault="007861DE" w:rsidP="00EE271B">
            <w:pPr>
              <w:pStyle w:val="TableColumnLabels"/>
              <w:rPr>
                <w:color w:val="auto"/>
              </w:rPr>
            </w:pPr>
            <w:r w:rsidRPr="00425C8F">
              <w:rPr>
                <w:color w:val="auto"/>
              </w:rPr>
              <w:t>Mandatory</w:t>
            </w:r>
          </w:p>
        </w:tc>
      </w:tr>
      <w:tr w:rsidR="007861DE" w:rsidRPr="00425C8F" w:rsidTr="00EE271B">
        <w:trPr>
          <w:trHeight w:val="277"/>
        </w:trPr>
        <w:tc>
          <w:tcPr>
            <w:tcW w:w="1440" w:type="dxa"/>
            <w:tcBorders>
              <w:top w:val="single" w:sz="6" w:space="0" w:color="000000"/>
              <w:bottom w:val="single" w:sz="6" w:space="0" w:color="000000"/>
            </w:tcBorders>
          </w:tcPr>
          <w:p w:rsidR="007861DE" w:rsidRPr="00425C8F" w:rsidRDefault="007861DE" w:rsidP="00EE271B">
            <w:pPr>
              <w:pStyle w:val="Tablecontent"/>
            </w:pPr>
            <w:r w:rsidRPr="00425C8F">
              <w:t>TXNSTATUS</w:t>
            </w:r>
          </w:p>
        </w:tc>
        <w:tc>
          <w:tcPr>
            <w:tcW w:w="1254" w:type="dxa"/>
            <w:tcBorders>
              <w:top w:val="single" w:sz="6" w:space="0" w:color="000000"/>
              <w:bottom w:val="single" w:sz="6" w:space="0" w:color="000000"/>
            </w:tcBorders>
          </w:tcPr>
          <w:p w:rsidR="007861DE" w:rsidRPr="00425C8F" w:rsidRDefault="007861DE" w:rsidP="00EE271B">
            <w:pPr>
              <w:pStyle w:val="Tablecontent"/>
            </w:pPr>
            <w:r w:rsidRPr="00425C8F">
              <w:t>Transaction Status</w:t>
            </w:r>
          </w:p>
        </w:tc>
        <w:tc>
          <w:tcPr>
            <w:tcW w:w="2551" w:type="dxa"/>
            <w:tcBorders>
              <w:top w:val="single" w:sz="6" w:space="0" w:color="000000"/>
              <w:bottom w:val="single" w:sz="6" w:space="0" w:color="000000"/>
            </w:tcBorders>
          </w:tcPr>
          <w:p w:rsidR="007861DE" w:rsidRPr="00425C8F" w:rsidRDefault="007861DE" w:rsidP="00EE271B">
            <w:pPr>
              <w:pStyle w:val="Tablecontent"/>
            </w:pPr>
            <w:r w:rsidRPr="00425C8F">
              <w:t>Status of the request</w:t>
            </w:r>
          </w:p>
          <w:p w:rsidR="007861DE" w:rsidRPr="00425C8F" w:rsidRDefault="007861DE" w:rsidP="00EE271B">
            <w:pPr>
              <w:pStyle w:val="TableListBullet1"/>
              <w:jc w:val="left"/>
            </w:pPr>
            <w:r w:rsidRPr="00425C8F">
              <w:t xml:space="preserve">Transaction Status= 200 means Success, </w:t>
            </w:r>
          </w:p>
          <w:p w:rsidR="007861DE" w:rsidRPr="00425C8F" w:rsidRDefault="007861DE" w:rsidP="00EE271B">
            <w:pPr>
              <w:pStyle w:val="TableListBullet1"/>
              <w:jc w:val="left"/>
            </w:pPr>
            <w:r w:rsidRPr="00425C8F">
              <w:t xml:space="preserve">Transaction Status Other than 200 means failed </w:t>
            </w:r>
          </w:p>
        </w:tc>
        <w:tc>
          <w:tcPr>
            <w:tcW w:w="1134" w:type="dxa"/>
            <w:tcBorders>
              <w:top w:val="single" w:sz="6" w:space="0" w:color="000000"/>
              <w:bottom w:val="single" w:sz="6" w:space="0" w:color="000000"/>
            </w:tcBorders>
          </w:tcPr>
          <w:p w:rsidR="007861DE" w:rsidRPr="00425C8F" w:rsidRDefault="007861DE" w:rsidP="00EE271B">
            <w:pPr>
              <w:pStyle w:val="Tablecontent"/>
            </w:pPr>
            <w:r w:rsidRPr="00425C8F">
              <w:t>200</w:t>
            </w:r>
          </w:p>
        </w:tc>
        <w:tc>
          <w:tcPr>
            <w:tcW w:w="1901" w:type="dxa"/>
            <w:tcBorders>
              <w:top w:val="single" w:sz="6" w:space="0" w:color="000000"/>
              <w:bottom w:val="single" w:sz="6" w:space="0" w:color="000000"/>
            </w:tcBorders>
          </w:tcPr>
          <w:p w:rsidR="007861DE" w:rsidRPr="00425C8F" w:rsidRDefault="007861DE" w:rsidP="00EE271B">
            <w:pPr>
              <w:pStyle w:val="Tablecontent"/>
            </w:pPr>
            <w:r w:rsidRPr="00425C8F">
              <w:t>N (10)</w:t>
            </w:r>
          </w:p>
        </w:tc>
        <w:tc>
          <w:tcPr>
            <w:tcW w:w="1316" w:type="dxa"/>
            <w:tcBorders>
              <w:top w:val="single" w:sz="6" w:space="0" w:color="000000"/>
              <w:bottom w:val="single" w:sz="6" w:space="0" w:color="000000"/>
            </w:tcBorders>
          </w:tcPr>
          <w:p w:rsidR="007861DE" w:rsidRPr="00425C8F" w:rsidRDefault="007861DE" w:rsidP="00EE271B">
            <w:pPr>
              <w:pStyle w:val="Tablecontent"/>
            </w:pPr>
            <w:r w:rsidRPr="00425C8F">
              <w:t>M</w:t>
            </w:r>
          </w:p>
        </w:tc>
      </w:tr>
      <w:tr w:rsidR="007861DE" w:rsidRPr="00425C8F" w:rsidTr="00EE271B">
        <w:trPr>
          <w:trHeight w:val="277"/>
        </w:trPr>
        <w:tc>
          <w:tcPr>
            <w:tcW w:w="1440" w:type="dxa"/>
            <w:tcBorders>
              <w:top w:val="single" w:sz="6" w:space="0" w:color="000000"/>
              <w:bottom w:val="single" w:sz="6" w:space="0" w:color="000000"/>
            </w:tcBorders>
          </w:tcPr>
          <w:p w:rsidR="007861DE" w:rsidRPr="00425C8F" w:rsidRDefault="009C67E5" w:rsidP="00EE271B">
            <w:pPr>
              <w:pStyle w:val="Tablecontent"/>
            </w:pPr>
            <w:r>
              <w:rPr>
                <w:lang w:val="fr-FR"/>
              </w:rPr>
              <w:t>DATE</w:t>
            </w:r>
          </w:p>
        </w:tc>
        <w:tc>
          <w:tcPr>
            <w:tcW w:w="1254" w:type="dxa"/>
            <w:tcBorders>
              <w:top w:val="single" w:sz="6" w:space="0" w:color="000000"/>
              <w:bottom w:val="single" w:sz="6" w:space="0" w:color="000000"/>
            </w:tcBorders>
            <w:vAlign w:val="center"/>
          </w:tcPr>
          <w:p w:rsidR="007861DE" w:rsidRPr="00425C8F" w:rsidRDefault="009C67E5" w:rsidP="00EE271B">
            <w:pPr>
              <w:pStyle w:val="Footer"/>
              <w:tabs>
                <w:tab w:val="clear" w:pos="4320"/>
                <w:tab w:val="clear" w:pos="8640"/>
              </w:tabs>
              <w:rPr>
                <w:rFonts w:ascii="Arial" w:hAnsi="Arial" w:cs="Arial"/>
                <w:sz w:val="20"/>
                <w:szCs w:val="20"/>
              </w:rPr>
            </w:pPr>
            <w:r>
              <w:rPr>
                <w:rFonts w:ascii="Arial" w:hAnsi="Arial" w:cs="Arial"/>
                <w:sz w:val="20"/>
                <w:szCs w:val="20"/>
              </w:rPr>
              <w:t>Date</w:t>
            </w:r>
          </w:p>
        </w:tc>
        <w:tc>
          <w:tcPr>
            <w:tcW w:w="2551" w:type="dxa"/>
            <w:tcBorders>
              <w:top w:val="single" w:sz="6" w:space="0" w:color="000000"/>
              <w:bottom w:val="single" w:sz="6" w:space="0" w:color="000000"/>
            </w:tcBorders>
            <w:vAlign w:val="center"/>
          </w:tcPr>
          <w:p w:rsidR="007861DE" w:rsidRPr="00425C8F" w:rsidRDefault="009C67E5" w:rsidP="00EE271B">
            <w:pPr>
              <w:pStyle w:val="Footer"/>
              <w:tabs>
                <w:tab w:val="clear" w:pos="4320"/>
                <w:tab w:val="clear" w:pos="8640"/>
              </w:tabs>
              <w:rPr>
                <w:rFonts w:ascii="Arial" w:hAnsi="Arial" w:cs="Arial"/>
                <w:sz w:val="20"/>
                <w:szCs w:val="20"/>
              </w:rPr>
            </w:pPr>
            <w:r>
              <w:rPr>
                <w:rFonts w:ascii="Arial" w:hAnsi="Arial" w:cs="Arial"/>
                <w:sz w:val="20"/>
                <w:szCs w:val="20"/>
              </w:rPr>
              <w:t>Date of system</w:t>
            </w:r>
          </w:p>
        </w:tc>
        <w:tc>
          <w:tcPr>
            <w:tcW w:w="1134" w:type="dxa"/>
            <w:tcBorders>
              <w:top w:val="single" w:sz="6" w:space="0" w:color="000000"/>
              <w:bottom w:val="single" w:sz="6" w:space="0" w:color="000000"/>
            </w:tcBorders>
          </w:tcPr>
          <w:p w:rsidR="007861DE" w:rsidRPr="00425C8F" w:rsidRDefault="009C67E5" w:rsidP="00EE271B">
            <w:pPr>
              <w:pStyle w:val="Tablecontent"/>
            </w:pPr>
            <w:r>
              <w:t>31-05-2016</w:t>
            </w:r>
          </w:p>
        </w:tc>
        <w:tc>
          <w:tcPr>
            <w:tcW w:w="1901" w:type="dxa"/>
            <w:tcBorders>
              <w:top w:val="single" w:sz="6" w:space="0" w:color="000000"/>
              <w:bottom w:val="single" w:sz="6" w:space="0" w:color="000000"/>
            </w:tcBorders>
            <w:vAlign w:val="center"/>
          </w:tcPr>
          <w:p w:rsidR="007861DE" w:rsidRPr="00425C8F" w:rsidRDefault="009C67E5" w:rsidP="00EE271B">
            <w:pPr>
              <w:pStyle w:val="Footer"/>
              <w:tabs>
                <w:tab w:val="clear" w:pos="4320"/>
                <w:tab w:val="clear" w:pos="8640"/>
              </w:tabs>
              <w:rPr>
                <w:rFonts w:ascii="Arial" w:hAnsi="Arial" w:cs="Arial"/>
                <w:sz w:val="20"/>
                <w:szCs w:val="20"/>
              </w:rPr>
            </w:pPr>
            <w:r>
              <w:rPr>
                <w:rFonts w:ascii="Arial" w:hAnsi="Arial" w:cs="Arial"/>
                <w:sz w:val="20"/>
                <w:szCs w:val="20"/>
              </w:rPr>
              <w:t>Date</w:t>
            </w:r>
          </w:p>
        </w:tc>
        <w:tc>
          <w:tcPr>
            <w:tcW w:w="1316" w:type="dxa"/>
            <w:tcBorders>
              <w:top w:val="single" w:sz="6" w:space="0" w:color="000000"/>
              <w:bottom w:val="single" w:sz="6" w:space="0" w:color="000000"/>
            </w:tcBorders>
            <w:vAlign w:val="center"/>
          </w:tcPr>
          <w:p w:rsidR="007861DE" w:rsidRPr="00425C8F" w:rsidRDefault="007861DE" w:rsidP="00EE271B">
            <w:pPr>
              <w:pStyle w:val="Footer"/>
              <w:tabs>
                <w:tab w:val="clear" w:pos="4320"/>
                <w:tab w:val="clear" w:pos="8640"/>
              </w:tabs>
              <w:rPr>
                <w:rFonts w:ascii="Arial" w:hAnsi="Arial" w:cs="Arial"/>
                <w:sz w:val="20"/>
                <w:szCs w:val="20"/>
              </w:rPr>
            </w:pPr>
            <w:r w:rsidRPr="00425C8F">
              <w:rPr>
                <w:rFonts w:ascii="Arial" w:hAnsi="Arial" w:cs="Arial"/>
                <w:sz w:val="20"/>
                <w:szCs w:val="20"/>
              </w:rPr>
              <w:t>M</w:t>
            </w:r>
          </w:p>
        </w:tc>
      </w:tr>
      <w:tr w:rsidR="007861DE" w:rsidRPr="00425C8F" w:rsidTr="00EE271B">
        <w:trPr>
          <w:trHeight w:val="277"/>
        </w:trPr>
        <w:tc>
          <w:tcPr>
            <w:tcW w:w="1440" w:type="dxa"/>
            <w:tcBorders>
              <w:top w:val="single" w:sz="6" w:space="0" w:color="000000"/>
              <w:bottom w:val="single" w:sz="6" w:space="0" w:color="000000"/>
            </w:tcBorders>
          </w:tcPr>
          <w:p w:rsidR="007861DE" w:rsidRPr="00425C8F" w:rsidRDefault="009C67E5" w:rsidP="00EE271B">
            <w:pPr>
              <w:pStyle w:val="Tablecontent"/>
            </w:pPr>
            <w:r>
              <w:rPr>
                <w:lang w:val="fr-FR"/>
              </w:rPr>
              <w:t>TXNID</w:t>
            </w:r>
          </w:p>
        </w:tc>
        <w:tc>
          <w:tcPr>
            <w:tcW w:w="1254" w:type="dxa"/>
            <w:tcBorders>
              <w:top w:val="single" w:sz="6" w:space="0" w:color="000000"/>
              <w:bottom w:val="single" w:sz="6" w:space="0" w:color="000000"/>
            </w:tcBorders>
            <w:vAlign w:val="center"/>
          </w:tcPr>
          <w:p w:rsidR="007861DE" w:rsidRPr="00425C8F" w:rsidRDefault="007861DE" w:rsidP="00EE271B">
            <w:pPr>
              <w:pStyle w:val="Footer"/>
              <w:tabs>
                <w:tab w:val="clear" w:pos="4320"/>
                <w:tab w:val="clear" w:pos="8640"/>
              </w:tabs>
              <w:rPr>
                <w:rFonts w:ascii="Arial" w:hAnsi="Arial" w:cs="Arial"/>
                <w:sz w:val="20"/>
                <w:szCs w:val="20"/>
                <w:highlight w:val="white"/>
              </w:rPr>
            </w:pPr>
          </w:p>
          <w:p w:rsidR="007861DE" w:rsidRPr="00425C8F" w:rsidRDefault="009C67E5" w:rsidP="00EE271B">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Transaction id</w:t>
            </w:r>
          </w:p>
        </w:tc>
        <w:tc>
          <w:tcPr>
            <w:tcW w:w="2551" w:type="dxa"/>
            <w:tcBorders>
              <w:top w:val="single" w:sz="6" w:space="0" w:color="000000"/>
              <w:bottom w:val="single" w:sz="6" w:space="0" w:color="000000"/>
            </w:tcBorders>
            <w:vAlign w:val="center"/>
          </w:tcPr>
          <w:p w:rsidR="007861DE" w:rsidRPr="00425C8F" w:rsidRDefault="009C67E5" w:rsidP="00EE271B">
            <w:pPr>
              <w:pStyle w:val="Footer"/>
              <w:tabs>
                <w:tab w:val="clear" w:pos="4320"/>
                <w:tab w:val="clear" w:pos="8640"/>
              </w:tabs>
              <w:rPr>
                <w:rFonts w:ascii="Arial" w:hAnsi="Arial" w:cs="Arial"/>
                <w:sz w:val="20"/>
                <w:szCs w:val="20"/>
              </w:rPr>
            </w:pPr>
            <w:r>
              <w:rPr>
                <w:rFonts w:ascii="Arial" w:hAnsi="Arial" w:cs="Arial"/>
                <w:sz w:val="20"/>
                <w:szCs w:val="20"/>
              </w:rPr>
              <w:t>Transaction Id</w:t>
            </w:r>
          </w:p>
        </w:tc>
        <w:tc>
          <w:tcPr>
            <w:tcW w:w="1134" w:type="dxa"/>
            <w:tcBorders>
              <w:top w:val="single" w:sz="6" w:space="0" w:color="000000"/>
              <w:bottom w:val="single" w:sz="6" w:space="0" w:color="000000"/>
            </w:tcBorders>
          </w:tcPr>
          <w:p w:rsidR="007861DE" w:rsidRPr="00425C8F" w:rsidRDefault="009C67E5" w:rsidP="00EE271B">
            <w:pPr>
              <w:pStyle w:val="Tablecontent"/>
            </w:pPr>
            <w:r w:rsidRPr="00EE271B">
              <w:t>R160224.1144.500001</w:t>
            </w:r>
          </w:p>
        </w:tc>
        <w:tc>
          <w:tcPr>
            <w:tcW w:w="1901" w:type="dxa"/>
            <w:tcBorders>
              <w:top w:val="single" w:sz="6" w:space="0" w:color="000000"/>
              <w:bottom w:val="single" w:sz="6" w:space="0" w:color="000000"/>
            </w:tcBorders>
            <w:vAlign w:val="center"/>
          </w:tcPr>
          <w:p w:rsidR="007861DE" w:rsidRPr="00425C8F" w:rsidRDefault="009C67E5" w:rsidP="00EE271B">
            <w:pPr>
              <w:pStyle w:val="Footer"/>
              <w:tabs>
                <w:tab w:val="clear" w:pos="4320"/>
                <w:tab w:val="clear" w:pos="8640"/>
              </w:tabs>
              <w:rPr>
                <w:rFonts w:ascii="Arial" w:hAnsi="Arial" w:cs="Arial"/>
                <w:sz w:val="20"/>
                <w:szCs w:val="20"/>
              </w:rPr>
            </w:pPr>
            <w:r>
              <w:rPr>
                <w:rFonts w:ascii="Arial" w:hAnsi="Arial" w:cs="Arial"/>
                <w:sz w:val="20"/>
                <w:szCs w:val="20"/>
              </w:rPr>
              <w:t>C(50)</w:t>
            </w:r>
          </w:p>
        </w:tc>
        <w:tc>
          <w:tcPr>
            <w:tcW w:w="1316" w:type="dxa"/>
            <w:tcBorders>
              <w:top w:val="single" w:sz="6" w:space="0" w:color="000000"/>
              <w:bottom w:val="single" w:sz="6" w:space="0" w:color="000000"/>
            </w:tcBorders>
            <w:vAlign w:val="center"/>
          </w:tcPr>
          <w:p w:rsidR="007861DE" w:rsidRPr="00425C8F" w:rsidRDefault="007861DE" w:rsidP="00EE271B">
            <w:pPr>
              <w:pStyle w:val="Footer"/>
              <w:tabs>
                <w:tab w:val="clear" w:pos="4320"/>
                <w:tab w:val="clear" w:pos="8640"/>
              </w:tabs>
              <w:rPr>
                <w:rFonts w:ascii="Arial" w:hAnsi="Arial" w:cs="Arial"/>
                <w:sz w:val="20"/>
                <w:szCs w:val="20"/>
              </w:rPr>
            </w:pPr>
            <w:r w:rsidRPr="00425C8F">
              <w:rPr>
                <w:rFonts w:ascii="Arial" w:hAnsi="Arial" w:cs="Arial"/>
                <w:sz w:val="20"/>
                <w:szCs w:val="20"/>
              </w:rPr>
              <w:t>M</w:t>
            </w:r>
          </w:p>
        </w:tc>
      </w:tr>
      <w:tr w:rsidR="007861DE" w:rsidRPr="00425C8F" w:rsidTr="00EE271B">
        <w:trPr>
          <w:trHeight w:val="277"/>
        </w:trPr>
        <w:tc>
          <w:tcPr>
            <w:tcW w:w="1440" w:type="dxa"/>
            <w:tcBorders>
              <w:top w:val="single" w:sz="6" w:space="0" w:color="000000"/>
              <w:bottom w:val="single" w:sz="6" w:space="0" w:color="000000"/>
            </w:tcBorders>
          </w:tcPr>
          <w:p w:rsidR="007861DE" w:rsidRPr="00425C8F" w:rsidRDefault="009C67E5" w:rsidP="00EE271B">
            <w:pPr>
              <w:pStyle w:val="Tablecontent"/>
            </w:pPr>
            <w:r w:rsidRPr="009C67E5">
              <w:rPr>
                <w:lang w:val="fr-FR"/>
              </w:rPr>
              <w:t>MESSAGE</w:t>
            </w:r>
          </w:p>
        </w:tc>
        <w:tc>
          <w:tcPr>
            <w:tcW w:w="1254" w:type="dxa"/>
            <w:tcBorders>
              <w:top w:val="single" w:sz="6" w:space="0" w:color="000000"/>
              <w:bottom w:val="single" w:sz="6" w:space="0" w:color="000000"/>
            </w:tcBorders>
            <w:vAlign w:val="center"/>
          </w:tcPr>
          <w:p w:rsidR="007861DE" w:rsidRPr="00425C8F" w:rsidRDefault="009C67E5" w:rsidP="009C67E5">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Message</w:t>
            </w:r>
          </w:p>
        </w:tc>
        <w:tc>
          <w:tcPr>
            <w:tcW w:w="2551" w:type="dxa"/>
            <w:tcBorders>
              <w:top w:val="single" w:sz="6" w:space="0" w:color="000000"/>
              <w:bottom w:val="single" w:sz="6" w:space="0" w:color="000000"/>
            </w:tcBorders>
            <w:vAlign w:val="center"/>
          </w:tcPr>
          <w:p w:rsidR="007861DE" w:rsidRPr="00425C8F" w:rsidRDefault="009C67E5" w:rsidP="00EE271B">
            <w:pPr>
              <w:pStyle w:val="Footer"/>
              <w:tabs>
                <w:tab w:val="clear" w:pos="4320"/>
                <w:tab w:val="clear" w:pos="8640"/>
              </w:tabs>
              <w:rPr>
                <w:rFonts w:ascii="Arial" w:hAnsi="Arial" w:cs="Arial"/>
                <w:sz w:val="20"/>
                <w:szCs w:val="20"/>
              </w:rPr>
            </w:pPr>
            <w:r>
              <w:rPr>
                <w:rFonts w:ascii="Arial" w:hAnsi="Arial" w:cs="Arial"/>
                <w:sz w:val="20"/>
                <w:szCs w:val="20"/>
              </w:rPr>
              <w:t>Message</w:t>
            </w:r>
          </w:p>
        </w:tc>
        <w:tc>
          <w:tcPr>
            <w:tcW w:w="1134" w:type="dxa"/>
            <w:tcBorders>
              <w:top w:val="single" w:sz="6" w:space="0" w:color="000000"/>
              <w:bottom w:val="single" w:sz="6" w:space="0" w:color="000000"/>
            </w:tcBorders>
          </w:tcPr>
          <w:p w:rsidR="007861DE" w:rsidRPr="00425C8F" w:rsidRDefault="009C67E5" w:rsidP="00EE271B">
            <w:pPr>
              <w:pStyle w:val="Tablecontent"/>
            </w:pPr>
            <w:r>
              <w:t>Success</w:t>
            </w:r>
          </w:p>
        </w:tc>
        <w:tc>
          <w:tcPr>
            <w:tcW w:w="1901" w:type="dxa"/>
            <w:tcBorders>
              <w:top w:val="single" w:sz="6" w:space="0" w:color="000000"/>
              <w:bottom w:val="single" w:sz="6" w:space="0" w:color="000000"/>
            </w:tcBorders>
            <w:vAlign w:val="center"/>
          </w:tcPr>
          <w:p w:rsidR="007861DE" w:rsidRPr="00425C8F" w:rsidRDefault="009C67E5" w:rsidP="00EE271B">
            <w:pPr>
              <w:pStyle w:val="Footer"/>
              <w:tabs>
                <w:tab w:val="clear" w:pos="4320"/>
                <w:tab w:val="clear" w:pos="8640"/>
              </w:tabs>
              <w:rPr>
                <w:rFonts w:ascii="Arial" w:hAnsi="Arial" w:cs="Arial"/>
                <w:sz w:val="20"/>
                <w:szCs w:val="20"/>
              </w:rPr>
            </w:pPr>
            <w:r>
              <w:rPr>
                <w:rFonts w:ascii="Arial" w:hAnsi="Arial" w:cs="Arial"/>
                <w:sz w:val="20"/>
                <w:szCs w:val="20"/>
              </w:rPr>
              <w:t>C</w:t>
            </w:r>
          </w:p>
        </w:tc>
        <w:tc>
          <w:tcPr>
            <w:tcW w:w="1316" w:type="dxa"/>
            <w:tcBorders>
              <w:top w:val="single" w:sz="6" w:space="0" w:color="000000"/>
              <w:bottom w:val="single" w:sz="6" w:space="0" w:color="000000"/>
            </w:tcBorders>
            <w:vAlign w:val="center"/>
          </w:tcPr>
          <w:p w:rsidR="007861DE" w:rsidRPr="00425C8F" w:rsidRDefault="007861DE" w:rsidP="00EE271B">
            <w:pPr>
              <w:pStyle w:val="Footer"/>
              <w:tabs>
                <w:tab w:val="clear" w:pos="4320"/>
                <w:tab w:val="clear" w:pos="8640"/>
              </w:tabs>
              <w:rPr>
                <w:rFonts w:ascii="Arial" w:hAnsi="Arial" w:cs="Arial"/>
                <w:sz w:val="20"/>
                <w:szCs w:val="20"/>
              </w:rPr>
            </w:pPr>
            <w:r w:rsidRPr="00425C8F">
              <w:rPr>
                <w:rFonts w:ascii="Arial" w:hAnsi="Arial" w:cs="Arial"/>
                <w:sz w:val="20"/>
                <w:szCs w:val="20"/>
              </w:rPr>
              <w:t>O</w:t>
            </w:r>
          </w:p>
        </w:tc>
      </w:tr>
    </w:tbl>
    <w:p w:rsidR="007861DE" w:rsidRPr="00425C8F" w:rsidRDefault="007861DE" w:rsidP="007861DE">
      <w:pPr>
        <w:pStyle w:val="BodyText2"/>
        <w:rPr>
          <w:b/>
        </w:rPr>
      </w:pPr>
    </w:p>
    <w:p w:rsidR="005D6B3E" w:rsidRPr="00425C8F" w:rsidRDefault="005D6B3E" w:rsidP="00633175">
      <w:pPr>
        <w:pStyle w:val="BodyText2"/>
        <w:rPr>
          <w:lang w:val="en-IN"/>
        </w:rPr>
      </w:pPr>
    </w:p>
    <w:p w:rsidR="005D6B3E" w:rsidRPr="00425C8F" w:rsidRDefault="005D6B3E" w:rsidP="00633175">
      <w:pPr>
        <w:pStyle w:val="BodyText2"/>
        <w:rPr>
          <w:lang w:val="en-IN"/>
        </w:rPr>
      </w:pPr>
    </w:p>
    <w:p w:rsidR="005D6B3E" w:rsidRPr="00425C8F" w:rsidRDefault="005D6B3E" w:rsidP="00633175">
      <w:pPr>
        <w:pStyle w:val="BodyText2"/>
        <w:rPr>
          <w:lang w:val="en-IN"/>
        </w:rPr>
      </w:pPr>
    </w:p>
    <w:p w:rsidR="005D6B3E" w:rsidRPr="00425C8F" w:rsidRDefault="005D6B3E" w:rsidP="00633175">
      <w:pPr>
        <w:pStyle w:val="BodyText2"/>
        <w:rPr>
          <w:lang w:val="en-IN"/>
        </w:rPr>
      </w:pPr>
    </w:p>
    <w:p w:rsidR="00064A34" w:rsidRPr="00425C8F" w:rsidRDefault="00064A34" w:rsidP="00633175">
      <w:pPr>
        <w:pStyle w:val="BodyText2"/>
        <w:rPr>
          <w:lang w:val="en-IN"/>
        </w:rPr>
      </w:pPr>
    </w:p>
    <w:p w:rsidR="00064A34" w:rsidRPr="00425C8F" w:rsidRDefault="00064A34" w:rsidP="00633175">
      <w:pPr>
        <w:pStyle w:val="BodyText2"/>
        <w:rPr>
          <w:lang w:val="en-IN"/>
        </w:rPr>
      </w:pPr>
    </w:p>
    <w:p w:rsidR="00064A34" w:rsidRPr="00425C8F" w:rsidRDefault="00064A34" w:rsidP="00633175">
      <w:pPr>
        <w:pStyle w:val="BodyText2"/>
        <w:rPr>
          <w:lang w:val="en-IN"/>
        </w:rPr>
      </w:pPr>
    </w:p>
    <w:p w:rsidR="00064A34" w:rsidRPr="00425C8F" w:rsidRDefault="00064A34" w:rsidP="00633175">
      <w:pPr>
        <w:pStyle w:val="BodyText2"/>
        <w:rPr>
          <w:lang w:val="en-IN"/>
        </w:rPr>
      </w:pPr>
    </w:p>
    <w:p w:rsidR="004D2310" w:rsidRDefault="004D2310" w:rsidP="004D2310">
      <w:pPr>
        <w:pStyle w:val="BodyText2"/>
      </w:pPr>
    </w:p>
    <w:p w:rsidR="004D2310" w:rsidRPr="00292E72" w:rsidRDefault="004D2310" w:rsidP="00337049">
      <w:pPr>
        <w:pStyle w:val="Heading2"/>
        <w:rPr>
          <w:lang w:val="en-IN"/>
        </w:rPr>
      </w:pPr>
      <w:bookmarkStart w:id="833" w:name="_Toc439241723"/>
      <w:bookmarkStart w:id="834" w:name="_Toc485139740"/>
      <w:r>
        <w:rPr>
          <w:lang w:val="en-IN"/>
        </w:rPr>
        <w:t xml:space="preserve">2.49 </w:t>
      </w:r>
      <w:r w:rsidRPr="00FA158E">
        <w:rPr>
          <w:lang w:val="en-IN"/>
        </w:rPr>
        <w:t xml:space="preserve">Retrieve all </w:t>
      </w:r>
      <w:r>
        <w:rPr>
          <w:lang w:val="en-IN"/>
        </w:rPr>
        <w:t>E</w:t>
      </w:r>
      <w:r w:rsidRPr="00FA158E">
        <w:rPr>
          <w:lang w:val="en-IN"/>
        </w:rPr>
        <w:t xml:space="preserve">ligible </w:t>
      </w:r>
      <w:r>
        <w:rPr>
          <w:lang w:val="en-IN"/>
        </w:rPr>
        <w:t>C</w:t>
      </w:r>
      <w:r w:rsidRPr="00FA158E">
        <w:rPr>
          <w:lang w:val="en-IN"/>
        </w:rPr>
        <w:t xml:space="preserve">ard </w:t>
      </w:r>
      <w:r>
        <w:rPr>
          <w:lang w:val="en-IN"/>
        </w:rPr>
        <w:t>D</w:t>
      </w:r>
      <w:r w:rsidRPr="00FA158E">
        <w:rPr>
          <w:lang w:val="en-IN"/>
        </w:rPr>
        <w:t xml:space="preserve">etails for a </w:t>
      </w:r>
      <w:r>
        <w:rPr>
          <w:lang w:val="en-IN"/>
        </w:rPr>
        <w:t>S</w:t>
      </w:r>
      <w:r w:rsidRPr="00FA158E">
        <w:rPr>
          <w:lang w:val="en-IN"/>
        </w:rPr>
        <w:t>ubscriber</w:t>
      </w:r>
      <w:r>
        <w:rPr>
          <w:lang w:val="en-IN"/>
        </w:rPr>
        <w:t xml:space="preserve"> </w:t>
      </w:r>
      <w:r w:rsidRPr="00292E72">
        <w:rPr>
          <w:lang w:val="en-IN"/>
        </w:rPr>
        <w:t>API</w:t>
      </w:r>
      <w:bookmarkEnd w:id="833"/>
      <w:bookmarkEnd w:id="834"/>
    </w:p>
    <w:p w:rsidR="004D2310" w:rsidRDefault="004D2310" w:rsidP="00337049">
      <w:pPr>
        <w:pStyle w:val="Heading3"/>
      </w:pPr>
      <w:bookmarkStart w:id="835" w:name="_Toc439241724"/>
      <w:bookmarkStart w:id="836" w:name="_Toc485139741"/>
      <w:r w:rsidRPr="00B51FF2">
        <w:t xml:space="preserve">XML </w:t>
      </w:r>
      <w:r>
        <w:t>Request</w:t>
      </w:r>
      <w:r w:rsidRPr="00B51FF2">
        <w:t xml:space="preserve"> Syntax</w:t>
      </w:r>
      <w:bookmarkEnd w:id="835"/>
      <w:bookmarkEnd w:id="836"/>
      <w:r>
        <w:t xml:space="preserve"> </w:t>
      </w:r>
    </w:p>
    <w:p w:rsidR="004D2310" w:rsidRDefault="004D2310" w:rsidP="004D2310">
      <w:pPr>
        <w:pStyle w:val="BodyText2"/>
      </w:pPr>
    </w:p>
    <w:p w:rsidR="004D2310" w:rsidRDefault="004D2310" w:rsidP="004D2310">
      <w:pPr>
        <w:pStyle w:val="BodyText2"/>
      </w:pPr>
      <w:r>
        <w:t>Below is the request XML for the API:</w:t>
      </w:r>
    </w:p>
    <w:p w:rsidR="004D2310" w:rsidRDefault="004D2310" w:rsidP="004D2310">
      <w:pPr>
        <w:pStyle w:val="BodyText2"/>
      </w:pPr>
    </w:p>
    <w:p w:rsidR="004D2310" w:rsidRDefault="004D2310" w:rsidP="004D2310">
      <w:pPr>
        <w:pStyle w:val="Code"/>
        <w:ind w:left="0"/>
        <w:jc w:val="left"/>
      </w:pPr>
      <w:proofErr w:type="gramStart"/>
      <w:r>
        <w:t>&lt;?xml</w:t>
      </w:r>
      <w:proofErr w:type="gramEnd"/>
      <w:r>
        <w:t xml:space="preserve"> version="1.0"?&gt;</w:t>
      </w:r>
    </w:p>
    <w:p w:rsidR="004D2310" w:rsidRDefault="004D2310" w:rsidP="004D2310">
      <w:pPr>
        <w:pStyle w:val="Code"/>
        <w:ind w:left="0"/>
        <w:jc w:val="left"/>
      </w:pPr>
      <w:proofErr w:type="gramStart"/>
      <w:r>
        <w:t>&lt;!DOCTYPE</w:t>
      </w:r>
      <w:proofErr w:type="gramEnd"/>
      <w:r>
        <w:t xml:space="preserve"> COMMAND PUBLIC "-//Ocam//DTD XML Command1.0//EN""xml/command.dtd"&gt;</w:t>
      </w:r>
    </w:p>
    <w:p w:rsidR="004D2310" w:rsidRDefault="004D2310" w:rsidP="004D2310">
      <w:pPr>
        <w:pStyle w:val="Code"/>
        <w:ind w:left="0"/>
        <w:jc w:val="left"/>
      </w:pPr>
      <w:r>
        <w:t>&lt;COMMAND&gt;</w:t>
      </w:r>
    </w:p>
    <w:p w:rsidR="004D2310" w:rsidRDefault="004D2310" w:rsidP="004D2310">
      <w:pPr>
        <w:pStyle w:val="Code"/>
        <w:ind w:left="0"/>
        <w:jc w:val="left"/>
      </w:pPr>
      <w:r>
        <w:tab/>
        <w:t>&lt;TYPE&gt;</w:t>
      </w:r>
      <w:r w:rsidRPr="00D03708">
        <w:rPr>
          <w:b/>
        </w:rPr>
        <w:t>CGENQREQ</w:t>
      </w:r>
      <w:r>
        <w:t>&lt;/TYPE&gt;</w:t>
      </w:r>
    </w:p>
    <w:p w:rsidR="004D2310" w:rsidRDefault="004D2310" w:rsidP="004D2310">
      <w:pPr>
        <w:pStyle w:val="Code"/>
        <w:ind w:left="0"/>
        <w:jc w:val="left"/>
      </w:pPr>
      <w:r>
        <w:tab/>
        <w:t>&lt;MSISDN1&gt;</w:t>
      </w:r>
      <w:r>
        <w:rPr>
          <w:b/>
          <w:bCs/>
          <w:i/>
          <w:iCs/>
        </w:rPr>
        <w:t>&lt;Channel user MSISDN&gt;</w:t>
      </w:r>
      <w:r>
        <w:t>&lt;/MSISDN1&gt;</w:t>
      </w:r>
    </w:p>
    <w:p w:rsidR="004D2310" w:rsidRDefault="004D2310" w:rsidP="004D2310">
      <w:pPr>
        <w:pStyle w:val="Code"/>
        <w:ind w:left="360" w:firstLine="360"/>
        <w:jc w:val="left"/>
      </w:pPr>
      <w:r>
        <w:t>&lt;PIN&gt;</w:t>
      </w:r>
      <w:r>
        <w:rPr>
          <w:b/>
          <w:bCs/>
          <w:i/>
          <w:iCs/>
        </w:rPr>
        <w:t>&lt;Channel user PIN&gt;</w:t>
      </w:r>
      <w:r>
        <w:t>&lt;/PIN&gt;</w:t>
      </w:r>
    </w:p>
    <w:p w:rsidR="004D2310" w:rsidRPr="00E06C04" w:rsidRDefault="004D2310" w:rsidP="004D2310">
      <w:pPr>
        <w:pStyle w:val="Code"/>
        <w:ind w:left="720"/>
        <w:rPr>
          <w:lang w:val="en-IN"/>
        </w:rPr>
      </w:pPr>
      <w:r w:rsidRPr="00E06C04">
        <w:rPr>
          <w:lang w:val="en-IN"/>
        </w:rPr>
        <w:t>&lt;EXTNWCODE&gt;&lt;Network External Code&gt;&lt;/EXTNWCODE&gt;</w:t>
      </w:r>
    </w:p>
    <w:p w:rsidR="004D2310" w:rsidRPr="00E06C04" w:rsidRDefault="004D2310" w:rsidP="004D2310">
      <w:pPr>
        <w:pStyle w:val="Code"/>
        <w:ind w:left="720"/>
        <w:rPr>
          <w:lang w:val="en-IN"/>
        </w:rPr>
      </w:pPr>
      <w:r w:rsidRPr="00E06C04">
        <w:rPr>
          <w:lang w:val="en-IN"/>
        </w:rPr>
        <w:t>&lt;LOGINID&gt;&lt;Channel user Login ID&lt;/LOGINID&gt;</w:t>
      </w:r>
    </w:p>
    <w:p w:rsidR="004D2310" w:rsidRPr="00E06C04" w:rsidRDefault="004D2310" w:rsidP="004D2310">
      <w:pPr>
        <w:pStyle w:val="Code"/>
        <w:ind w:left="720"/>
        <w:rPr>
          <w:lang w:val="en-IN"/>
        </w:rPr>
      </w:pPr>
      <w:r w:rsidRPr="00E06C04">
        <w:rPr>
          <w:lang w:val="en-IN"/>
        </w:rPr>
        <w:t>&lt;PASSWORD&gt;&lt;Channel User Login Password&lt;/PASSWORD&gt;</w:t>
      </w:r>
    </w:p>
    <w:p w:rsidR="004D2310" w:rsidRDefault="004D2310" w:rsidP="004D2310">
      <w:pPr>
        <w:pStyle w:val="Code"/>
        <w:ind w:left="0" w:firstLine="720"/>
        <w:jc w:val="left"/>
      </w:pPr>
      <w:r>
        <w:t>&lt;MSISDN2&gt;&lt;</w:t>
      </w:r>
      <w:r w:rsidRPr="00674166">
        <w:rPr>
          <w:b/>
        </w:rPr>
        <w:t>Subscriber MSISDN</w:t>
      </w:r>
      <w:r>
        <w:rPr>
          <w:b/>
        </w:rPr>
        <w:t>&gt;</w:t>
      </w:r>
      <w:r>
        <w:t>&lt;/MSISDN2&gt;</w:t>
      </w:r>
    </w:p>
    <w:p w:rsidR="004D2310" w:rsidRDefault="004D2310" w:rsidP="004D2310">
      <w:pPr>
        <w:pStyle w:val="Code"/>
        <w:ind w:left="0"/>
        <w:jc w:val="left"/>
      </w:pPr>
      <w:r>
        <w:tab/>
        <w:t>&lt;SERVICETYPE&gt;&lt;</w:t>
      </w:r>
      <w:r w:rsidRPr="00674166">
        <w:rPr>
          <w:b/>
        </w:rPr>
        <w:t>Service type</w:t>
      </w:r>
      <w:r>
        <w:t>&gt;&lt;/SERVICETYPE&gt;</w:t>
      </w:r>
    </w:p>
    <w:p w:rsidR="004D2310" w:rsidRDefault="004D2310" w:rsidP="004D2310">
      <w:pPr>
        <w:pStyle w:val="Code"/>
        <w:ind w:left="0" w:firstLine="720"/>
        <w:jc w:val="left"/>
      </w:pPr>
      <w:r>
        <w:t>&lt;SUBSERVICE&gt;&lt;Sub service for service&gt;&lt;/SUBSERVICE&gt;</w:t>
      </w:r>
    </w:p>
    <w:p w:rsidR="004D2310" w:rsidRDefault="004D2310" w:rsidP="004D2310">
      <w:pPr>
        <w:pStyle w:val="Code"/>
        <w:ind w:left="0"/>
        <w:jc w:val="left"/>
      </w:pPr>
      <w:r>
        <w:tab/>
        <w:t>&lt;AMOUNT&gt;&lt;</w:t>
      </w:r>
      <w:r w:rsidRPr="00674166">
        <w:rPr>
          <w:b/>
        </w:rPr>
        <w:t>Amount</w:t>
      </w:r>
      <w:r>
        <w:rPr>
          <w:b/>
        </w:rPr>
        <w:t xml:space="preserve"> in Higher Denomination</w:t>
      </w:r>
      <w:r>
        <w:t>&gt;&lt;/AMOUNT&gt;</w:t>
      </w:r>
    </w:p>
    <w:p w:rsidR="004D2310" w:rsidRDefault="004D2310" w:rsidP="004D2310">
      <w:pPr>
        <w:pStyle w:val="Code"/>
        <w:ind w:left="0"/>
        <w:jc w:val="left"/>
      </w:pPr>
      <w:r>
        <w:t>&lt;/COMMAND&gt;</w:t>
      </w:r>
    </w:p>
    <w:p w:rsidR="004D2310" w:rsidRDefault="004D2310" w:rsidP="004D2310">
      <w:pPr>
        <w:pStyle w:val="BodyText2"/>
        <w:rPr>
          <w:b/>
          <w:bCs/>
          <w:sz w:val="24"/>
          <w:u w:val="single"/>
        </w:rPr>
      </w:pPr>
    </w:p>
    <w:p w:rsidR="004D2310" w:rsidRDefault="004D2310" w:rsidP="004D2310">
      <w:pPr>
        <w:pStyle w:val="Heading"/>
      </w:pPr>
      <w:r>
        <w:t>Fields Detail</w:t>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620"/>
        <w:gridCol w:w="2160"/>
        <w:gridCol w:w="1800"/>
        <w:gridCol w:w="900"/>
        <w:gridCol w:w="1080"/>
      </w:tblGrid>
      <w:tr w:rsidR="004D2310" w:rsidTr="00446274">
        <w:trPr>
          <w:trHeight w:val="277"/>
          <w:tblHeader/>
        </w:trPr>
        <w:tc>
          <w:tcPr>
            <w:tcW w:w="1800" w:type="dxa"/>
            <w:shd w:val="clear" w:color="auto" w:fill="E11837"/>
          </w:tcPr>
          <w:p w:rsidR="004D2310" w:rsidRDefault="004D2310" w:rsidP="00446274">
            <w:pPr>
              <w:pStyle w:val="TableColumnLabels"/>
            </w:pPr>
            <w:r>
              <w:t>TAG</w:t>
            </w:r>
          </w:p>
        </w:tc>
        <w:tc>
          <w:tcPr>
            <w:tcW w:w="1620" w:type="dxa"/>
            <w:shd w:val="clear" w:color="auto" w:fill="E11837"/>
          </w:tcPr>
          <w:p w:rsidR="004D2310" w:rsidRDefault="004D2310" w:rsidP="00446274">
            <w:pPr>
              <w:pStyle w:val="TableColumnLabels"/>
            </w:pPr>
            <w:r>
              <w:t>Fields</w:t>
            </w:r>
          </w:p>
        </w:tc>
        <w:tc>
          <w:tcPr>
            <w:tcW w:w="2160" w:type="dxa"/>
            <w:shd w:val="clear" w:color="auto" w:fill="E11837"/>
          </w:tcPr>
          <w:p w:rsidR="004D2310" w:rsidRDefault="004D2310" w:rsidP="00446274">
            <w:pPr>
              <w:pStyle w:val="TableColumnLabels"/>
            </w:pPr>
            <w:r>
              <w:t>Remarks</w:t>
            </w:r>
          </w:p>
        </w:tc>
        <w:tc>
          <w:tcPr>
            <w:tcW w:w="1800" w:type="dxa"/>
            <w:shd w:val="clear" w:color="auto" w:fill="E11837"/>
          </w:tcPr>
          <w:p w:rsidR="004D2310" w:rsidRDefault="004D2310" w:rsidP="00446274">
            <w:pPr>
              <w:pStyle w:val="TableColumnLabels"/>
            </w:pPr>
            <w:r>
              <w:t>Example</w:t>
            </w:r>
          </w:p>
        </w:tc>
        <w:tc>
          <w:tcPr>
            <w:tcW w:w="900" w:type="dxa"/>
            <w:shd w:val="clear" w:color="auto" w:fill="E11837"/>
          </w:tcPr>
          <w:p w:rsidR="004D2310" w:rsidRDefault="004D2310" w:rsidP="00446274">
            <w:pPr>
              <w:pStyle w:val="TableColumnLabels"/>
            </w:pPr>
            <w:r>
              <w:t>Field Type</w:t>
            </w:r>
          </w:p>
        </w:tc>
        <w:tc>
          <w:tcPr>
            <w:tcW w:w="1080" w:type="dxa"/>
            <w:shd w:val="clear" w:color="auto" w:fill="E11837"/>
          </w:tcPr>
          <w:p w:rsidR="004D2310" w:rsidRDefault="004D2310" w:rsidP="00446274">
            <w:pPr>
              <w:pStyle w:val="TableColumnLabels"/>
            </w:pPr>
            <w:r>
              <w:t>Optional/</w:t>
            </w:r>
          </w:p>
          <w:p w:rsidR="004D2310" w:rsidRDefault="004D2310" w:rsidP="00446274">
            <w:pPr>
              <w:pStyle w:val="TableColumnLabels"/>
            </w:pPr>
            <w:r>
              <w:t>Mandatory</w:t>
            </w:r>
          </w:p>
        </w:tc>
      </w:tr>
      <w:tr w:rsidR="004D2310" w:rsidTr="00446274">
        <w:trPr>
          <w:trHeight w:val="277"/>
        </w:trPr>
        <w:tc>
          <w:tcPr>
            <w:tcW w:w="1800" w:type="dxa"/>
          </w:tcPr>
          <w:p w:rsidR="004D2310" w:rsidRDefault="004D2310" w:rsidP="00446274">
            <w:pPr>
              <w:pStyle w:val="Tablecontent"/>
            </w:pPr>
            <w:r>
              <w:t>TYPE</w:t>
            </w:r>
          </w:p>
        </w:tc>
        <w:tc>
          <w:tcPr>
            <w:tcW w:w="1620" w:type="dxa"/>
          </w:tcPr>
          <w:p w:rsidR="004D2310" w:rsidRDefault="004D2310" w:rsidP="00446274">
            <w:pPr>
              <w:pStyle w:val="Tablecontent"/>
            </w:pPr>
            <w:r>
              <w:t>Request type</w:t>
            </w:r>
          </w:p>
        </w:tc>
        <w:tc>
          <w:tcPr>
            <w:tcW w:w="2160" w:type="dxa"/>
          </w:tcPr>
          <w:p w:rsidR="004D2310" w:rsidRDefault="004D2310" w:rsidP="00446274">
            <w:pPr>
              <w:pStyle w:val="Tablecontent"/>
            </w:pPr>
            <w:r>
              <w:t>Request Type, should be sent with each request</w:t>
            </w:r>
          </w:p>
        </w:tc>
        <w:tc>
          <w:tcPr>
            <w:tcW w:w="1800" w:type="dxa"/>
          </w:tcPr>
          <w:p w:rsidR="004D2310" w:rsidRDefault="004D2310" w:rsidP="00446274">
            <w:pPr>
              <w:pStyle w:val="Tablecontent"/>
            </w:pPr>
            <w:r>
              <w:t>CGENQREQ</w:t>
            </w:r>
          </w:p>
        </w:tc>
        <w:tc>
          <w:tcPr>
            <w:tcW w:w="900" w:type="dxa"/>
          </w:tcPr>
          <w:p w:rsidR="004D2310" w:rsidRDefault="004D2310" w:rsidP="00446274">
            <w:pPr>
              <w:pStyle w:val="Tablecontent"/>
            </w:pPr>
            <w:r>
              <w:t>C (15)</w:t>
            </w:r>
          </w:p>
        </w:tc>
        <w:tc>
          <w:tcPr>
            <w:tcW w:w="1080" w:type="dxa"/>
          </w:tcPr>
          <w:p w:rsidR="004D2310" w:rsidRDefault="004D2310" w:rsidP="00446274">
            <w:pPr>
              <w:pStyle w:val="Tablecontent"/>
            </w:pPr>
            <w:r>
              <w:t>M</w:t>
            </w:r>
          </w:p>
        </w:tc>
      </w:tr>
      <w:tr w:rsidR="004D2310" w:rsidTr="00446274">
        <w:trPr>
          <w:trHeight w:val="277"/>
        </w:trPr>
        <w:tc>
          <w:tcPr>
            <w:tcW w:w="1800" w:type="dxa"/>
          </w:tcPr>
          <w:p w:rsidR="004D2310" w:rsidRPr="00E06C04" w:rsidRDefault="004D2310" w:rsidP="00446274">
            <w:pPr>
              <w:pStyle w:val="Tablecontent"/>
              <w:rPr>
                <w:lang w:val="en-IN"/>
              </w:rPr>
            </w:pPr>
            <w:r w:rsidRPr="00E06C04">
              <w:rPr>
                <w:lang w:val="en-IN"/>
              </w:rPr>
              <w:t>EXTNWCODE</w:t>
            </w:r>
          </w:p>
        </w:tc>
        <w:tc>
          <w:tcPr>
            <w:tcW w:w="1620" w:type="dxa"/>
          </w:tcPr>
          <w:p w:rsidR="004D2310" w:rsidRPr="00E06C04" w:rsidRDefault="004D2310" w:rsidP="00446274">
            <w:pPr>
              <w:pStyle w:val="Tablecontent"/>
              <w:rPr>
                <w:lang w:val="en-IN"/>
              </w:rPr>
            </w:pPr>
            <w:r w:rsidRPr="00E06C04">
              <w:rPr>
                <w:lang w:val="en-IN"/>
              </w:rPr>
              <w:t xml:space="preserve">Network code </w:t>
            </w:r>
          </w:p>
        </w:tc>
        <w:tc>
          <w:tcPr>
            <w:tcW w:w="2160" w:type="dxa"/>
          </w:tcPr>
          <w:p w:rsidR="004D2310" w:rsidRPr="00E06C04" w:rsidRDefault="004D2310" w:rsidP="00446274">
            <w:pPr>
              <w:pStyle w:val="Tablecontent"/>
              <w:rPr>
                <w:lang w:val="en-IN"/>
              </w:rPr>
            </w:pPr>
            <w:r w:rsidRPr="00E06C04">
              <w:rPr>
                <w:lang w:val="en-IN"/>
              </w:rPr>
              <w:t xml:space="preserve">Network code of the Channel User defined in </w:t>
            </w:r>
            <w:r>
              <w:rPr>
                <w:lang w:val="en-IN"/>
              </w:rPr>
              <w:t>PreTUPS</w:t>
            </w:r>
            <w:r w:rsidRPr="00E06C04">
              <w:rPr>
                <w:lang w:val="en-IN"/>
              </w:rPr>
              <w:t xml:space="preserve"> as External Network code</w:t>
            </w:r>
          </w:p>
        </w:tc>
        <w:tc>
          <w:tcPr>
            <w:tcW w:w="1800" w:type="dxa"/>
          </w:tcPr>
          <w:p w:rsidR="004D2310" w:rsidRPr="00E06C04" w:rsidRDefault="004D2310" w:rsidP="00446274">
            <w:pPr>
              <w:pStyle w:val="Tablecontent"/>
              <w:rPr>
                <w:lang w:val="en-IN"/>
              </w:rPr>
            </w:pPr>
            <w:r w:rsidRPr="00E06C04">
              <w:rPr>
                <w:lang w:val="en-IN"/>
              </w:rPr>
              <w:t>MO</w:t>
            </w:r>
          </w:p>
        </w:tc>
        <w:tc>
          <w:tcPr>
            <w:tcW w:w="900" w:type="dxa"/>
          </w:tcPr>
          <w:p w:rsidR="004D2310" w:rsidRPr="00E06C04" w:rsidRDefault="004D2310" w:rsidP="00446274">
            <w:pPr>
              <w:pStyle w:val="Tablecontent"/>
              <w:rPr>
                <w:lang w:val="en-IN"/>
              </w:rPr>
            </w:pPr>
            <w:r w:rsidRPr="00E06C04">
              <w:rPr>
                <w:lang w:val="en-IN"/>
              </w:rPr>
              <w:t>A (2)</w:t>
            </w:r>
          </w:p>
        </w:tc>
        <w:tc>
          <w:tcPr>
            <w:tcW w:w="1080" w:type="dxa"/>
          </w:tcPr>
          <w:p w:rsidR="004D2310" w:rsidRPr="00E06C04" w:rsidRDefault="004D2310" w:rsidP="00446274">
            <w:pPr>
              <w:pStyle w:val="Tablecontent"/>
              <w:rPr>
                <w:lang w:val="en-IN"/>
              </w:rPr>
            </w:pPr>
            <w:r w:rsidRPr="00E06C04">
              <w:rPr>
                <w:lang w:val="en-IN"/>
              </w:rPr>
              <w:t>M</w:t>
            </w:r>
          </w:p>
        </w:tc>
      </w:tr>
      <w:tr w:rsidR="004D2310" w:rsidTr="00446274">
        <w:trPr>
          <w:trHeight w:val="277"/>
        </w:trPr>
        <w:tc>
          <w:tcPr>
            <w:tcW w:w="1800" w:type="dxa"/>
          </w:tcPr>
          <w:p w:rsidR="004D2310" w:rsidRDefault="004D2310" w:rsidP="00446274">
            <w:pPr>
              <w:pStyle w:val="Tablecontent"/>
            </w:pPr>
            <w:r>
              <w:t>MSISDN1</w:t>
            </w:r>
          </w:p>
        </w:tc>
        <w:tc>
          <w:tcPr>
            <w:tcW w:w="1620" w:type="dxa"/>
          </w:tcPr>
          <w:p w:rsidR="004D2310" w:rsidRDefault="004D2310" w:rsidP="00446274">
            <w:pPr>
              <w:pStyle w:val="Tablecontent"/>
            </w:pPr>
            <w:r>
              <w:t>Channel user MSISDN who is accessing the USSD system</w:t>
            </w:r>
          </w:p>
        </w:tc>
        <w:tc>
          <w:tcPr>
            <w:tcW w:w="2160" w:type="dxa"/>
          </w:tcPr>
          <w:p w:rsidR="004D2310" w:rsidRDefault="004D2310" w:rsidP="00446274">
            <w:pPr>
              <w:pStyle w:val="Tablecontent"/>
            </w:pPr>
            <w:r>
              <w:t>All MSISDN should be in national dial format.</w:t>
            </w:r>
          </w:p>
          <w:p w:rsidR="004D2310" w:rsidRDefault="004D2310" w:rsidP="00446274">
            <w:pPr>
              <w:pStyle w:val="Tablecontent"/>
              <w:rPr>
                <w:b/>
                <w:bCs/>
              </w:rPr>
            </w:pPr>
          </w:p>
        </w:tc>
        <w:tc>
          <w:tcPr>
            <w:tcW w:w="1800" w:type="dxa"/>
          </w:tcPr>
          <w:p w:rsidR="004D2310" w:rsidRDefault="004D2310" w:rsidP="00446274">
            <w:pPr>
              <w:pStyle w:val="Tablecontent"/>
            </w:pPr>
            <w:r>
              <w:t>9942222</w:t>
            </w:r>
          </w:p>
        </w:tc>
        <w:tc>
          <w:tcPr>
            <w:tcW w:w="900" w:type="dxa"/>
          </w:tcPr>
          <w:p w:rsidR="004D2310" w:rsidRDefault="004D2310" w:rsidP="00446274">
            <w:pPr>
              <w:pStyle w:val="Tablecontent"/>
            </w:pPr>
            <w:r>
              <w:t>N (15)</w:t>
            </w:r>
          </w:p>
        </w:tc>
        <w:tc>
          <w:tcPr>
            <w:tcW w:w="1080" w:type="dxa"/>
          </w:tcPr>
          <w:p w:rsidR="004D2310" w:rsidRDefault="004D2310" w:rsidP="00446274">
            <w:pPr>
              <w:pStyle w:val="Tablecontent"/>
            </w:pPr>
            <w:r>
              <w:t>O</w:t>
            </w:r>
          </w:p>
        </w:tc>
      </w:tr>
      <w:tr w:rsidR="004D2310" w:rsidTr="00446274">
        <w:trPr>
          <w:trHeight w:val="277"/>
        </w:trPr>
        <w:tc>
          <w:tcPr>
            <w:tcW w:w="1800" w:type="dxa"/>
          </w:tcPr>
          <w:p w:rsidR="004D2310" w:rsidRDefault="004D2310" w:rsidP="00446274">
            <w:pPr>
              <w:pStyle w:val="Tablecontent"/>
            </w:pPr>
            <w:r>
              <w:t>PIN</w:t>
            </w:r>
          </w:p>
        </w:tc>
        <w:tc>
          <w:tcPr>
            <w:tcW w:w="1620" w:type="dxa"/>
          </w:tcPr>
          <w:p w:rsidR="004D2310" w:rsidRDefault="004D2310" w:rsidP="00446274">
            <w:pPr>
              <w:pStyle w:val="Tablecontent"/>
            </w:pPr>
            <w:r>
              <w:t>Pin of the channel user</w:t>
            </w:r>
          </w:p>
        </w:tc>
        <w:tc>
          <w:tcPr>
            <w:tcW w:w="2160" w:type="dxa"/>
          </w:tcPr>
          <w:p w:rsidR="004D2310" w:rsidRDefault="004D2310" w:rsidP="00446274">
            <w:pPr>
              <w:pStyle w:val="Tablecontent"/>
              <w:rPr>
                <w:b/>
                <w:bCs/>
              </w:rPr>
            </w:pPr>
            <w:r>
              <w:t>PIN of the channel user. PIN would plain encrypted string</w:t>
            </w:r>
          </w:p>
        </w:tc>
        <w:tc>
          <w:tcPr>
            <w:tcW w:w="1800" w:type="dxa"/>
          </w:tcPr>
          <w:p w:rsidR="004D2310" w:rsidRDefault="004D2310" w:rsidP="00446274">
            <w:pPr>
              <w:pStyle w:val="Tablecontent"/>
            </w:pPr>
            <w:r>
              <w:t>1357</w:t>
            </w:r>
          </w:p>
        </w:tc>
        <w:tc>
          <w:tcPr>
            <w:tcW w:w="900" w:type="dxa"/>
          </w:tcPr>
          <w:p w:rsidR="004D2310" w:rsidRDefault="004D2310" w:rsidP="00446274">
            <w:pPr>
              <w:pStyle w:val="Tablecontent"/>
            </w:pPr>
            <w:r>
              <w:t>N (4)</w:t>
            </w:r>
          </w:p>
        </w:tc>
        <w:tc>
          <w:tcPr>
            <w:tcW w:w="1080" w:type="dxa"/>
          </w:tcPr>
          <w:p w:rsidR="004D2310" w:rsidRDefault="004D2310" w:rsidP="00446274">
            <w:pPr>
              <w:pStyle w:val="Tablecontent"/>
            </w:pPr>
            <w:r>
              <w:t>O (Tag is mandatory)</w:t>
            </w:r>
          </w:p>
        </w:tc>
      </w:tr>
      <w:tr w:rsidR="004D2310" w:rsidTr="00446274">
        <w:trPr>
          <w:trHeight w:val="277"/>
        </w:trPr>
        <w:tc>
          <w:tcPr>
            <w:tcW w:w="1800" w:type="dxa"/>
          </w:tcPr>
          <w:p w:rsidR="004D2310" w:rsidRPr="00E06C04" w:rsidRDefault="004D2310" w:rsidP="00446274">
            <w:pPr>
              <w:pStyle w:val="Tablecontent"/>
              <w:rPr>
                <w:lang w:val="en-IN"/>
              </w:rPr>
            </w:pPr>
            <w:r w:rsidRPr="00E06C04">
              <w:rPr>
                <w:lang w:val="en-IN"/>
              </w:rPr>
              <w:t>LOGINID</w:t>
            </w:r>
          </w:p>
        </w:tc>
        <w:tc>
          <w:tcPr>
            <w:tcW w:w="1620" w:type="dxa"/>
          </w:tcPr>
          <w:p w:rsidR="004D2310" w:rsidRPr="00E06C04" w:rsidRDefault="004D2310" w:rsidP="00446274">
            <w:pPr>
              <w:pStyle w:val="Tablecontent"/>
              <w:rPr>
                <w:lang w:val="en-IN"/>
              </w:rPr>
            </w:pPr>
            <w:r w:rsidRPr="00E06C04">
              <w:rPr>
                <w:lang w:val="en-IN"/>
              </w:rPr>
              <w:t>Login ID</w:t>
            </w:r>
          </w:p>
        </w:tc>
        <w:tc>
          <w:tcPr>
            <w:tcW w:w="2160" w:type="dxa"/>
          </w:tcPr>
          <w:p w:rsidR="004D2310" w:rsidRPr="00E06C04" w:rsidRDefault="004D2310" w:rsidP="00446274">
            <w:pPr>
              <w:pStyle w:val="Tablecontent"/>
              <w:rPr>
                <w:lang w:val="en-IN"/>
              </w:rPr>
            </w:pPr>
            <w:r w:rsidRPr="00E06C04">
              <w:rPr>
                <w:lang w:val="en-IN"/>
              </w:rPr>
              <w:t>Login ID of the Channel user</w:t>
            </w:r>
          </w:p>
          <w:p w:rsidR="004D2310" w:rsidRPr="00E06C04" w:rsidRDefault="004D2310" w:rsidP="00446274">
            <w:pPr>
              <w:pStyle w:val="Tablecontent"/>
              <w:rPr>
                <w:lang w:val="en-IN"/>
              </w:rPr>
            </w:pPr>
            <w:r w:rsidRPr="00E06C04">
              <w:rPr>
                <w:b/>
                <w:bCs/>
                <w:lang w:val="en-IN"/>
              </w:rPr>
              <w:t>When LOGINID is available in request then PASSWORD is mandatory for the request</w:t>
            </w:r>
          </w:p>
        </w:tc>
        <w:tc>
          <w:tcPr>
            <w:tcW w:w="1800" w:type="dxa"/>
          </w:tcPr>
          <w:p w:rsidR="004D2310" w:rsidRPr="00E06C04" w:rsidRDefault="004D2310" w:rsidP="00446274">
            <w:pPr>
              <w:pStyle w:val="Tablecontent"/>
              <w:rPr>
                <w:lang w:val="en-IN"/>
              </w:rPr>
            </w:pPr>
            <w:r w:rsidRPr="00E06C04">
              <w:rPr>
                <w:lang w:val="en-IN"/>
              </w:rPr>
              <w:t>Mo_cce</w:t>
            </w:r>
          </w:p>
        </w:tc>
        <w:tc>
          <w:tcPr>
            <w:tcW w:w="900" w:type="dxa"/>
          </w:tcPr>
          <w:p w:rsidR="004D2310" w:rsidRPr="00E06C04" w:rsidRDefault="004D2310" w:rsidP="00446274">
            <w:pPr>
              <w:pStyle w:val="Tablecontent"/>
              <w:rPr>
                <w:lang w:val="en-IN"/>
              </w:rPr>
            </w:pPr>
            <w:r w:rsidRPr="00E06C04">
              <w:rPr>
                <w:lang w:val="en-IN"/>
              </w:rPr>
              <w:t>A (20)</w:t>
            </w:r>
          </w:p>
        </w:tc>
        <w:tc>
          <w:tcPr>
            <w:tcW w:w="1080" w:type="dxa"/>
          </w:tcPr>
          <w:p w:rsidR="004D2310" w:rsidRPr="00E06C04" w:rsidRDefault="004D2310" w:rsidP="00446274">
            <w:pPr>
              <w:pStyle w:val="Tablecontent"/>
              <w:rPr>
                <w:lang w:val="en-IN"/>
              </w:rPr>
            </w:pPr>
            <w:r w:rsidRPr="00E06C04">
              <w:rPr>
                <w:lang w:val="en-IN"/>
              </w:rPr>
              <w:t>O</w:t>
            </w:r>
          </w:p>
        </w:tc>
      </w:tr>
      <w:tr w:rsidR="004D2310" w:rsidTr="00446274">
        <w:trPr>
          <w:trHeight w:val="277"/>
        </w:trPr>
        <w:tc>
          <w:tcPr>
            <w:tcW w:w="1800" w:type="dxa"/>
          </w:tcPr>
          <w:p w:rsidR="004D2310" w:rsidRPr="00E06C04" w:rsidRDefault="004D2310" w:rsidP="00446274">
            <w:pPr>
              <w:pStyle w:val="Tablecontent"/>
              <w:rPr>
                <w:lang w:val="en-IN"/>
              </w:rPr>
            </w:pPr>
            <w:r w:rsidRPr="00E06C04">
              <w:rPr>
                <w:lang w:val="en-IN"/>
              </w:rPr>
              <w:t>PASSWORD</w:t>
            </w:r>
          </w:p>
        </w:tc>
        <w:tc>
          <w:tcPr>
            <w:tcW w:w="1620" w:type="dxa"/>
          </w:tcPr>
          <w:p w:rsidR="004D2310" w:rsidRPr="00E06C04" w:rsidRDefault="004D2310" w:rsidP="00446274">
            <w:pPr>
              <w:pStyle w:val="Tablecontent"/>
              <w:rPr>
                <w:lang w:val="en-IN"/>
              </w:rPr>
            </w:pPr>
            <w:r w:rsidRPr="00E06C04">
              <w:rPr>
                <w:lang w:val="en-IN"/>
              </w:rPr>
              <w:t>Password</w:t>
            </w:r>
          </w:p>
        </w:tc>
        <w:tc>
          <w:tcPr>
            <w:tcW w:w="2160" w:type="dxa"/>
          </w:tcPr>
          <w:p w:rsidR="004D2310" w:rsidRPr="00E06C04" w:rsidRDefault="004D2310" w:rsidP="00446274">
            <w:pPr>
              <w:pStyle w:val="Tablecontent"/>
              <w:rPr>
                <w:lang w:val="en-IN"/>
              </w:rPr>
            </w:pPr>
            <w:r w:rsidRPr="00E06C04">
              <w:rPr>
                <w:lang w:val="en-IN"/>
              </w:rPr>
              <w:t>Password of the Channel user</w:t>
            </w:r>
          </w:p>
        </w:tc>
        <w:tc>
          <w:tcPr>
            <w:tcW w:w="1800" w:type="dxa"/>
          </w:tcPr>
          <w:p w:rsidR="004D2310" w:rsidRPr="00E06C04" w:rsidRDefault="004D2310" w:rsidP="00446274">
            <w:pPr>
              <w:pStyle w:val="Tablecontent"/>
              <w:rPr>
                <w:lang w:val="en-IN"/>
              </w:rPr>
            </w:pPr>
            <w:r w:rsidRPr="00E06C04">
              <w:rPr>
                <w:lang w:val="en-IN"/>
              </w:rPr>
              <w:t>2468</w:t>
            </w:r>
          </w:p>
        </w:tc>
        <w:tc>
          <w:tcPr>
            <w:tcW w:w="900" w:type="dxa"/>
          </w:tcPr>
          <w:p w:rsidR="004D2310" w:rsidRPr="00E06C04" w:rsidRDefault="004D2310" w:rsidP="00446274">
            <w:pPr>
              <w:pStyle w:val="Tablecontent"/>
              <w:rPr>
                <w:lang w:val="en-IN"/>
              </w:rPr>
            </w:pPr>
            <w:r w:rsidRPr="00E06C04">
              <w:rPr>
                <w:lang w:val="en-IN"/>
              </w:rPr>
              <w:t>A (10)</w:t>
            </w:r>
          </w:p>
        </w:tc>
        <w:tc>
          <w:tcPr>
            <w:tcW w:w="1080" w:type="dxa"/>
          </w:tcPr>
          <w:p w:rsidR="004D2310" w:rsidRPr="00E06C04" w:rsidRDefault="004D2310" w:rsidP="00446274">
            <w:pPr>
              <w:pStyle w:val="Tablecontent"/>
              <w:rPr>
                <w:lang w:val="en-IN"/>
              </w:rPr>
            </w:pPr>
            <w:r w:rsidRPr="00E06C04">
              <w:rPr>
                <w:lang w:val="en-IN"/>
              </w:rPr>
              <w:t>O</w:t>
            </w:r>
          </w:p>
        </w:tc>
      </w:tr>
      <w:tr w:rsidR="004D2310" w:rsidTr="00446274">
        <w:trPr>
          <w:trHeight w:val="277"/>
        </w:trPr>
        <w:tc>
          <w:tcPr>
            <w:tcW w:w="9360" w:type="dxa"/>
            <w:gridSpan w:val="6"/>
          </w:tcPr>
          <w:p w:rsidR="004D2310" w:rsidRPr="00E06C04" w:rsidRDefault="004D2310" w:rsidP="00446274">
            <w:pPr>
              <w:pStyle w:val="Tablecontent"/>
              <w:rPr>
                <w:lang w:val="en-IN"/>
              </w:rPr>
            </w:pPr>
            <w:r w:rsidRPr="00E06C04">
              <w:rPr>
                <w:b/>
                <w:bCs/>
                <w:lang w:val="en-IN"/>
              </w:rPr>
              <w:t xml:space="preserve">Note: </w:t>
            </w:r>
            <w:r w:rsidRPr="00E06C04">
              <w:rPr>
                <w:lang w:val="en-IN"/>
              </w:rPr>
              <w:t>Between MSISDN and LOGINID value of one of them must be present, MSISDN or LOGINID. All of them can also be present in request</w:t>
            </w:r>
            <w:r>
              <w:rPr>
                <w:lang w:val="en-IN"/>
              </w:rPr>
              <w:t>. PIN would be blank and would not be validated if given (As required by Idea)</w:t>
            </w:r>
          </w:p>
        </w:tc>
      </w:tr>
      <w:tr w:rsidR="004D2310" w:rsidTr="00446274">
        <w:trPr>
          <w:trHeight w:val="277"/>
        </w:trPr>
        <w:tc>
          <w:tcPr>
            <w:tcW w:w="1800" w:type="dxa"/>
          </w:tcPr>
          <w:p w:rsidR="004D2310" w:rsidRPr="00E06C04" w:rsidRDefault="004D2310" w:rsidP="00446274">
            <w:pPr>
              <w:pStyle w:val="Tablecontent"/>
              <w:rPr>
                <w:lang w:val="en-IN"/>
              </w:rPr>
            </w:pPr>
          </w:p>
        </w:tc>
        <w:tc>
          <w:tcPr>
            <w:tcW w:w="1620" w:type="dxa"/>
          </w:tcPr>
          <w:p w:rsidR="004D2310" w:rsidRPr="00E06C04" w:rsidRDefault="004D2310" w:rsidP="00446274">
            <w:pPr>
              <w:pStyle w:val="Tablecontent"/>
              <w:rPr>
                <w:lang w:val="en-IN"/>
              </w:rPr>
            </w:pPr>
          </w:p>
        </w:tc>
        <w:tc>
          <w:tcPr>
            <w:tcW w:w="2160" w:type="dxa"/>
          </w:tcPr>
          <w:p w:rsidR="004D2310" w:rsidRPr="00E06C04" w:rsidRDefault="004D2310" w:rsidP="00446274">
            <w:pPr>
              <w:pStyle w:val="Tablecontent"/>
              <w:rPr>
                <w:b/>
                <w:bCs/>
                <w:lang w:val="en-IN"/>
              </w:rPr>
            </w:pPr>
          </w:p>
        </w:tc>
        <w:tc>
          <w:tcPr>
            <w:tcW w:w="1800" w:type="dxa"/>
          </w:tcPr>
          <w:p w:rsidR="004D2310" w:rsidRPr="00E06C04" w:rsidRDefault="004D2310" w:rsidP="00446274">
            <w:pPr>
              <w:pStyle w:val="Tablecontent"/>
              <w:rPr>
                <w:lang w:val="en-IN"/>
              </w:rPr>
            </w:pPr>
          </w:p>
        </w:tc>
        <w:tc>
          <w:tcPr>
            <w:tcW w:w="900" w:type="dxa"/>
          </w:tcPr>
          <w:p w:rsidR="004D2310" w:rsidRPr="00E06C04" w:rsidRDefault="004D2310" w:rsidP="00446274">
            <w:pPr>
              <w:pStyle w:val="Tablecontent"/>
              <w:rPr>
                <w:lang w:val="en-IN"/>
              </w:rPr>
            </w:pPr>
          </w:p>
        </w:tc>
        <w:tc>
          <w:tcPr>
            <w:tcW w:w="1080" w:type="dxa"/>
          </w:tcPr>
          <w:p w:rsidR="004D2310" w:rsidRPr="00E06C04" w:rsidRDefault="004D2310" w:rsidP="00446274">
            <w:pPr>
              <w:pStyle w:val="Tablecontent"/>
              <w:rPr>
                <w:lang w:val="en-IN"/>
              </w:rPr>
            </w:pPr>
          </w:p>
        </w:tc>
      </w:tr>
      <w:tr w:rsidR="004D2310" w:rsidTr="00446274">
        <w:trPr>
          <w:trHeight w:val="277"/>
        </w:trPr>
        <w:tc>
          <w:tcPr>
            <w:tcW w:w="1800" w:type="dxa"/>
          </w:tcPr>
          <w:p w:rsidR="004D2310" w:rsidRPr="00E06C04" w:rsidRDefault="004D2310" w:rsidP="00446274">
            <w:pPr>
              <w:pStyle w:val="Tablecontent"/>
              <w:rPr>
                <w:lang w:val="en-IN"/>
              </w:rPr>
            </w:pPr>
            <w:r w:rsidRPr="00E06C04">
              <w:rPr>
                <w:lang w:val="en-IN"/>
              </w:rPr>
              <w:t>EXTREFNUM</w:t>
            </w:r>
          </w:p>
        </w:tc>
        <w:tc>
          <w:tcPr>
            <w:tcW w:w="1620" w:type="dxa"/>
          </w:tcPr>
          <w:p w:rsidR="004D2310" w:rsidRPr="00E06C04" w:rsidRDefault="004D2310" w:rsidP="00446274">
            <w:pPr>
              <w:pStyle w:val="Tablecontent"/>
              <w:rPr>
                <w:lang w:val="en-IN"/>
              </w:rPr>
            </w:pPr>
            <w:r w:rsidRPr="00E06C04">
              <w:rPr>
                <w:lang w:val="en-IN"/>
              </w:rPr>
              <w:t>External Reference number</w:t>
            </w:r>
          </w:p>
        </w:tc>
        <w:tc>
          <w:tcPr>
            <w:tcW w:w="2160" w:type="dxa"/>
          </w:tcPr>
          <w:p w:rsidR="004D2310" w:rsidRPr="00E06C04" w:rsidRDefault="004D2310" w:rsidP="00446274">
            <w:pPr>
              <w:pStyle w:val="Tablecontent"/>
              <w:rPr>
                <w:lang w:val="en-IN"/>
              </w:rPr>
            </w:pPr>
            <w:r w:rsidRPr="00E06C04">
              <w:rPr>
                <w:lang w:val="en-IN"/>
              </w:rPr>
              <w:t>Unique Reference number in the external system</w:t>
            </w:r>
            <w:r>
              <w:rPr>
                <w:lang w:val="en-IN"/>
              </w:rPr>
              <w:t xml:space="preserve"> like DMS</w:t>
            </w:r>
            <w:r w:rsidRPr="00E06C04">
              <w:rPr>
                <w:lang w:val="en-IN"/>
              </w:rPr>
              <w:t>.</w:t>
            </w:r>
          </w:p>
        </w:tc>
        <w:tc>
          <w:tcPr>
            <w:tcW w:w="1800" w:type="dxa"/>
          </w:tcPr>
          <w:p w:rsidR="004D2310" w:rsidRPr="00E06C04" w:rsidRDefault="004D2310" w:rsidP="00446274">
            <w:pPr>
              <w:pStyle w:val="Tablecontent"/>
              <w:rPr>
                <w:lang w:val="en-IN"/>
              </w:rPr>
            </w:pPr>
            <w:r w:rsidRPr="00E06C04">
              <w:rPr>
                <w:lang w:val="en-IN"/>
              </w:rPr>
              <w:t>12345</w:t>
            </w:r>
          </w:p>
        </w:tc>
        <w:tc>
          <w:tcPr>
            <w:tcW w:w="900" w:type="dxa"/>
          </w:tcPr>
          <w:p w:rsidR="004D2310" w:rsidRPr="00E06C04" w:rsidRDefault="004D2310" w:rsidP="00446274">
            <w:pPr>
              <w:pStyle w:val="Tablecontent"/>
              <w:rPr>
                <w:lang w:val="en-IN"/>
              </w:rPr>
            </w:pPr>
            <w:r w:rsidRPr="00E06C04">
              <w:rPr>
                <w:lang w:val="en-IN"/>
              </w:rPr>
              <w:t>A (20)</w:t>
            </w:r>
          </w:p>
        </w:tc>
        <w:tc>
          <w:tcPr>
            <w:tcW w:w="1080" w:type="dxa"/>
          </w:tcPr>
          <w:p w:rsidR="004D2310" w:rsidRPr="00E06C04" w:rsidRDefault="004D2310" w:rsidP="00446274">
            <w:pPr>
              <w:pStyle w:val="Tablecontent"/>
              <w:rPr>
                <w:lang w:val="en-IN"/>
              </w:rPr>
            </w:pPr>
            <w:r w:rsidRPr="00E06C04">
              <w:rPr>
                <w:lang w:val="en-IN"/>
              </w:rPr>
              <w:t>O</w:t>
            </w:r>
          </w:p>
        </w:tc>
      </w:tr>
      <w:tr w:rsidR="004D2310" w:rsidTr="00446274">
        <w:trPr>
          <w:trHeight w:val="277"/>
        </w:trPr>
        <w:tc>
          <w:tcPr>
            <w:tcW w:w="1800" w:type="dxa"/>
          </w:tcPr>
          <w:p w:rsidR="004D2310" w:rsidRDefault="004D2310" w:rsidP="00446274">
            <w:pPr>
              <w:pStyle w:val="Tablecontent"/>
            </w:pPr>
            <w:r>
              <w:t>MSISDN2</w:t>
            </w:r>
          </w:p>
        </w:tc>
        <w:tc>
          <w:tcPr>
            <w:tcW w:w="1620" w:type="dxa"/>
          </w:tcPr>
          <w:p w:rsidR="004D2310" w:rsidRDefault="004D2310" w:rsidP="00446274">
            <w:pPr>
              <w:pStyle w:val="Tablecontent"/>
            </w:pPr>
            <w:r>
              <w:t>Subscriber MSISDN</w:t>
            </w:r>
          </w:p>
        </w:tc>
        <w:tc>
          <w:tcPr>
            <w:tcW w:w="2160" w:type="dxa"/>
          </w:tcPr>
          <w:p w:rsidR="004D2310" w:rsidRDefault="004D2310" w:rsidP="00446274">
            <w:pPr>
              <w:pStyle w:val="Tablecontent"/>
              <w:rPr>
                <w:b/>
                <w:bCs/>
              </w:rPr>
            </w:pPr>
            <w:r>
              <w:t>All MSISDN should be in national dial format.</w:t>
            </w:r>
          </w:p>
        </w:tc>
        <w:tc>
          <w:tcPr>
            <w:tcW w:w="1800" w:type="dxa"/>
          </w:tcPr>
          <w:p w:rsidR="004D2310" w:rsidRDefault="004D2310" w:rsidP="00446274">
            <w:pPr>
              <w:pStyle w:val="Tablecontent"/>
            </w:pPr>
            <w:r>
              <w:t>9942222</w:t>
            </w:r>
          </w:p>
        </w:tc>
        <w:tc>
          <w:tcPr>
            <w:tcW w:w="900" w:type="dxa"/>
          </w:tcPr>
          <w:p w:rsidR="004D2310" w:rsidRDefault="004D2310" w:rsidP="00446274">
            <w:pPr>
              <w:pStyle w:val="Tablecontent"/>
            </w:pPr>
            <w:r>
              <w:t>N (15)</w:t>
            </w:r>
          </w:p>
        </w:tc>
        <w:tc>
          <w:tcPr>
            <w:tcW w:w="1080" w:type="dxa"/>
          </w:tcPr>
          <w:p w:rsidR="004D2310" w:rsidRDefault="004D2310" w:rsidP="00446274">
            <w:pPr>
              <w:pStyle w:val="Tablecontent"/>
            </w:pPr>
            <w:r>
              <w:t>M</w:t>
            </w:r>
          </w:p>
        </w:tc>
      </w:tr>
      <w:tr w:rsidR="004D2310" w:rsidTr="00446274">
        <w:trPr>
          <w:trHeight w:val="277"/>
        </w:trPr>
        <w:tc>
          <w:tcPr>
            <w:tcW w:w="1800" w:type="dxa"/>
          </w:tcPr>
          <w:p w:rsidR="004D2310" w:rsidRDefault="004D2310" w:rsidP="00446274">
            <w:pPr>
              <w:pStyle w:val="Tablecontent"/>
            </w:pPr>
            <w:r>
              <w:t>SERVICETYPE</w:t>
            </w:r>
          </w:p>
        </w:tc>
        <w:tc>
          <w:tcPr>
            <w:tcW w:w="1620" w:type="dxa"/>
          </w:tcPr>
          <w:p w:rsidR="004D2310" w:rsidRDefault="004D2310" w:rsidP="00446274">
            <w:pPr>
              <w:pStyle w:val="Tablecontent"/>
            </w:pPr>
            <w:r>
              <w:t>Requested Service</w:t>
            </w:r>
          </w:p>
        </w:tc>
        <w:tc>
          <w:tcPr>
            <w:tcW w:w="2160" w:type="dxa"/>
          </w:tcPr>
          <w:p w:rsidR="004D2310" w:rsidRDefault="004D2310" w:rsidP="00446274">
            <w:pPr>
              <w:pStyle w:val="Tablecontent"/>
            </w:pPr>
            <w:r>
              <w:t>Unique Service keyword to identify the service through External gateway. It could be RC.</w:t>
            </w:r>
          </w:p>
        </w:tc>
        <w:tc>
          <w:tcPr>
            <w:tcW w:w="1800" w:type="dxa"/>
          </w:tcPr>
          <w:p w:rsidR="004D2310" w:rsidRDefault="004D2310" w:rsidP="00446274">
            <w:pPr>
              <w:pStyle w:val="Tablecontent"/>
            </w:pPr>
            <w:r>
              <w:t>RC (Fixed value)</w:t>
            </w:r>
          </w:p>
        </w:tc>
        <w:tc>
          <w:tcPr>
            <w:tcW w:w="900" w:type="dxa"/>
          </w:tcPr>
          <w:p w:rsidR="004D2310" w:rsidRDefault="004D2310" w:rsidP="00446274">
            <w:pPr>
              <w:pStyle w:val="Tablecontent"/>
            </w:pPr>
            <w:r>
              <w:t>C (10)</w:t>
            </w:r>
          </w:p>
        </w:tc>
        <w:tc>
          <w:tcPr>
            <w:tcW w:w="1080" w:type="dxa"/>
          </w:tcPr>
          <w:p w:rsidR="004D2310" w:rsidRDefault="004D2310" w:rsidP="00446274">
            <w:pPr>
              <w:pStyle w:val="Tablecontent"/>
            </w:pPr>
            <w:r>
              <w:t>M</w:t>
            </w:r>
          </w:p>
        </w:tc>
      </w:tr>
      <w:tr w:rsidR="004D2310" w:rsidTr="00446274">
        <w:trPr>
          <w:trHeight w:val="277"/>
        </w:trPr>
        <w:tc>
          <w:tcPr>
            <w:tcW w:w="1800" w:type="dxa"/>
          </w:tcPr>
          <w:p w:rsidR="004D2310" w:rsidRDefault="004D2310" w:rsidP="00446274">
            <w:pPr>
              <w:pStyle w:val="Tablecontent"/>
            </w:pPr>
            <w:r>
              <w:t>SUBSERVICE</w:t>
            </w:r>
          </w:p>
        </w:tc>
        <w:tc>
          <w:tcPr>
            <w:tcW w:w="1620" w:type="dxa"/>
          </w:tcPr>
          <w:p w:rsidR="004D2310" w:rsidRDefault="004D2310" w:rsidP="00446274">
            <w:pPr>
              <w:pStyle w:val="Tablecontent"/>
            </w:pPr>
            <w:r>
              <w:t>Sub service</w:t>
            </w:r>
          </w:p>
        </w:tc>
        <w:tc>
          <w:tcPr>
            <w:tcW w:w="2160" w:type="dxa"/>
          </w:tcPr>
          <w:p w:rsidR="004D2310" w:rsidRDefault="004D2310" w:rsidP="00446274">
            <w:pPr>
              <w:pStyle w:val="Tablecontent"/>
            </w:pPr>
            <w:r w:rsidRPr="004251C6">
              <w:rPr>
                <w:b/>
              </w:rPr>
              <w:t>Sub service code</w:t>
            </w:r>
            <w:r>
              <w:t xml:space="preserve"> configured in the system</w:t>
            </w:r>
          </w:p>
        </w:tc>
        <w:tc>
          <w:tcPr>
            <w:tcW w:w="1800" w:type="dxa"/>
          </w:tcPr>
          <w:p w:rsidR="004D2310" w:rsidRDefault="004D2310" w:rsidP="00446274">
            <w:pPr>
              <w:pStyle w:val="Tablecontent"/>
            </w:pPr>
            <w:r>
              <w:t>DATA</w:t>
            </w:r>
          </w:p>
        </w:tc>
        <w:tc>
          <w:tcPr>
            <w:tcW w:w="900" w:type="dxa"/>
          </w:tcPr>
          <w:p w:rsidR="004D2310" w:rsidRDefault="004D2310" w:rsidP="00446274">
            <w:pPr>
              <w:pStyle w:val="Tablecontent"/>
            </w:pPr>
            <w:r>
              <w:t>A(10)</w:t>
            </w:r>
          </w:p>
        </w:tc>
        <w:tc>
          <w:tcPr>
            <w:tcW w:w="1080" w:type="dxa"/>
          </w:tcPr>
          <w:p w:rsidR="004D2310" w:rsidRDefault="004D2310" w:rsidP="00446274">
            <w:pPr>
              <w:pStyle w:val="Tablecontent"/>
            </w:pPr>
            <w:r>
              <w:t>O(Tag is mandatory)</w:t>
            </w:r>
          </w:p>
        </w:tc>
      </w:tr>
      <w:tr w:rsidR="004D2310" w:rsidTr="00446274">
        <w:trPr>
          <w:trHeight w:val="277"/>
        </w:trPr>
        <w:tc>
          <w:tcPr>
            <w:tcW w:w="1800" w:type="dxa"/>
          </w:tcPr>
          <w:p w:rsidR="004D2310" w:rsidRDefault="004D2310" w:rsidP="00446274">
            <w:pPr>
              <w:pStyle w:val="Tablecontent"/>
            </w:pPr>
            <w:r>
              <w:t>AMOUNT</w:t>
            </w:r>
          </w:p>
        </w:tc>
        <w:tc>
          <w:tcPr>
            <w:tcW w:w="1620" w:type="dxa"/>
          </w:tcPr>
          <w:p w:rsidR="004D2310" w:rsidRDefault="004D2310" w:rsidP="00446274">
            <w:pPr>
              <w:pStyle w:val="Tablecontent"/>
            </w:pPr>
            <w:r>
              <w:t>Amount</w:t>
            </w:r>
          </w:p>
        </w:tc>
        <w:tc>
          <w:tcPr>
            <w:tcW w:w="2160" w:type="dxa"/>
          </w:tcPr>
          <w:p w:rsidR="004D2310" w:rsidRDefault="004D2310" w:rsidP="00446274">
            <w:pPr>
              <w:pStyle w:val="Tablecontent"/>
              <w:rPr>
                <w:b/>
                <w:bCs/>
              </w:rPr>
            </w:pPr>
            <w:r>
              <w:t>Amount in higher denomination for which enquiry is required</w:t>
            </w:r>
          </w:p>
        </w:tc>
        <w:tc>
          <w:tcPr>
            <w:tcW w:w="1800" w:type="dxa"/>
          </w:tcPr>
          <w:p w:rsidR="004D2310" w:rsidRDefault="004D2310" w:rsidP="00446274">
            <w:pPr>
              <w:pStyle w:val="Tablecontent"/>
            </w:pPr>
            <w:r>
              <w:t>10</w:t>
            </w:r>
          </w:p>
        </w:tc>
        <w:tc>
          <w:tcPr>
            <w:tcW w:w="900" w:type="dxa"/>
          </w:tcPr>
          <w:p w:rsidR="004D2310" w:rsidRDefault="004D2310" w:rsidP="00446274">
            <w:pPr>
              <w:pStyle w:val="Tablecontent"/>
            </w:pPr>
            <w:r>
              <w:t>N(12,2)</w:t>
            </w:r>
          </w:p>
        </w:tc>
        <w:tc>
          <w:tcPr>
            <w:tcW w:w="1080" w:type="dxa"/>
          </w:tcPr>
          <w:p w:rsidR="004D2310" w:rsidRDefault="004D2310" w:rsidP="00446274">
            <w:pPr>
              <w:pStyle w:val="Tablecontent"/>
            </w:pPr>
            <w:r>
              <w:t>M</w:t>
            </w:r>
          </w:p>
        </w:tc>
      </w:tr>
    </w:tbl>
    <w:p w:rsidR="004D2310" w:rsidRDefault="004D2310" w:rsidP="004D2310">
      <w:pPr>
        <w:pStyle w:val="NoteHeading"/>
        <w:numPr>
          <w:ilvl w:val="0"/>
          <w:numId w:val="53"/>
        </w:numPr>
      </w:pPr>
      <w:r>
        <w:t>All tags are mandatory to be present in XML. If value is optional and tag must be present.</w:t>
      </w:r>
    </w:p>
    <w:p w:rsidR="004D2310" w:rsidRDefault="004D2310" w:rsidP="004D2310">
      <w:pPr>
        <w:pStyle w:val="NoteHeading"/>
        <w:numPr>
          <w:ilvl w:val="0"/>
          <w:numId w:val="53"/>
        </w:numPr>
      </w:pPr>
      <w:r>
        <w:t>The value for TYPE tag is fixed as mentioned in syntax.</w:t>
      </w:r>
    </w:p>
    <w:p w:rsidR="004D2310" w:rsidRDefault="004D2310" w:rsidP="004D2310">
      <w:pPr>
        <w:pStyle w:val="BodyText2"/>
        <w:rPr>
          <w:lang w:val="en-GB"/>
        </w:rPr>
      </w:pPr>
    </w:p>
    <w:p w:rsidR="004D2310" w:rsidRDefault="004D2310" w:rsidP="00337049">
      <w:pPr>
        <w:pStyle w:val="Heading3"/>
      </w:pPr>
      <w:bookmarkStart w:id="837" w:name="_Toc439241725"/>
      <w:bookmarkStart w:id="838" w:name="_Toc485139742"/>
      <w:r w:rsidRPr="00B51FF2">
        <w:t>XML Response Syntax</w:t>
      </w:r>
      <w:bookmarkEnd w:id="837"/>
      <w:bookmarkEnd w:id="838"/>
      <w:r>
        <w:t xml:space="preserve"> </w:t>
      </w:r>
    </w:p>
    <w:p w:rsidR="004D2310" w:rsidRDefault="004D2310" w:rsidP="004D2310">
      <w:pPr>
        <w:pStyle w:val="BodyText2"/>
      </w:pPr>
      <w:r>
        <w:t xml:space="preserve">PreTUPS send the acknowledgement to the </w:t>
      </w:r>
      <w:r w:rsidR="002821B5">
        <w:t>EXTGW</w:t>
      </w:r>
      <w:r>
        <w:t xml:space="preserve"> system about the Enquiry status. The acknowledgement will be in XML and send as response of the request. The XML response details are mentioned below.</w:t>
      </w:r>
    </w:p>
    <w:p w:rsidR="004D2310" w:rsidRDefault="004D2310" w:rsidP="004D2310">
      <w:pPr>
        <w:pStyle w:val="BodyText2"/>
      </w:pPr>
    </w:p>
    <w:p w:rsidR="004D2310" w:rsidRDefault="004D2310" w:rsidP="004D2310">
      <w:pPr>
        <w:pStyle w:val="Code"/>
        <w:ind w:left="0"/>
        <w:jc w:val="left"/>
      </w:pPr>
      <w:proofErr w:type="gramStart"/>
      <w:r>
        <w:t>&lt;?xml</w:t>
      </w:r>
      <w:proofErr w:type="gramEnd"/>
      <w:r>
        <w:t xml:space="preserve"> version="1.0"?&gt;</w:t>
      </w:r>
    </w:p>
    <w:p w:rsidR="004D2310" w:rsidRDefault="004D2310" w:rsidP="004D2310">
      <w:pPr>
        <w:pStyle w:val="Code"/>
        <w:ind w:left="0"/>
        <w:jc w:val="left"/>
      </w:pPr>
      <w:proofErr w:type="gramStart"/>
      <w:r>
        <w:t>&lt;!DOCTYPE</w:t>
      </w:r>
      <w:proofErr w:type="gramEnd"/>
      <w:r>
        <w:t xml:space="preserve"> COMMAND PUBLIC "-//Ocam//DTD XML Command1.0//EN""xml/command.dtd"&gt;</w:t>
      </w:r>
    </w:p>
    <w:p w:rsidR="004D2310" w:rsidRDefault="004D2310" w:rsidP="004D2310">
      <w:pPr>
        <w:pStyle w:val="Code"/>
        <w:ind w:left="0"/>
        <w:jc w:val="left"/>
      </w:pPr>
      <w:r>
        <w:t>&lt;COMMAND&gt;</w:t>
      </w:r>
    </w:p>
    <w:p w:rsidR="004D2310" w:rsidRDefault="004D2310" w:rsidP="004D2310">
      <w:pPr>
        <w:pStyle w:val="Code"/>
        <w:ind w:left="0"/>
        <w:jc w:val="left"/>
      </w:pPr>
      <w:r>
        <w:t>&lt;TYPE&gt;CGENQRESP&lt;/TYPE&gt;</w:t>
      </w:r>
      <w:r>
        <w:tab/>
      </w:r>
      <w:r>
        <w:tab/>
      </w:r>
    </w:p>
    <w:p w:rsidR="004D2310" w:rsidRDefault="004D2310" w:rsidP="004D2310">
      <w:pPr>
        <w:pStyle w:val="Code"/>
        <w:ind w:left="0"/>
        <w:jc w:val="left"/>
      </w:pPr>
      <w:r>
        <w:t>&lt;TXNSTATUS&gt;</w:t>
      </w:r>
      <w:r>
        <w:rPr>
          <w:b/>
          <w:bCs/>
          <w:i/>
          <w:iCs/>
        </w:rPr>
        <w:t>&lt;Status of the Enquiry&gt;</w:t>
      </w:r>
      <w:r>
        <w:t>&lt;/TXNSTATUS&gt;</w:t>
      </w:r>
    </w:p>
    <w:p w:rsidR="004D2310" w:rsidRDefault="004D2310" w:rsidP="004D2310">
      <w:pPr>
        <w:pStyle w:val="Code"/>
        <w:ind w:left="0"/>
        <w:jc w:val="left"/>
      </w:pPr>
      <w:r>
        <w:t>&lt;MESSAGE&gt;&lt;Message&gt;&lt;/MESSAGE&gt;</w:t>
      </w:r>
    </w:p>
    <w:p w:rsidR="004D2310" w:rsidRDefault="004D2310" w:rsidP="004D2310">
      <w:pPr>
        <w:pStyle w:val="Code"/>
        <w:ind w:left="0"/>
        <w:jc w:val="left"/>
      </w:pPr>
      <w:r w:rsidRPr="00E1661D">
        <w:t>&lt;SERVICECLASS&gt;&lt;Service class of the subscriber&gt;&lt;/SERVICECLASS&gt;</w:t>
      </w:r>
    </w:p>
    <w:p w:rsidR="004D2310" w:rsidRPr="008700A3" w:rsidRDefault="004D2310" w:rsidP="004D2310">
      <w:pPr>
        <w:rPr>
          <w:rFonts w:ascii="Courier New" w:hAnsi="Courier New"/>
          <w:sz w:val="20"/>
        </w:rPr>
      </w:pPr>
      <w:r w:rsidRPr="008700A3">
        <w:rPr>
          <w:rFonts w:ascii="Courier New" w:hAnsi="Courier New"/>
          <w:sz w:val="20"/>
        </w:rPr>
        <w:t>&lt;MSISDN2&gt;</w:t>
      </w:r>
      <w:r>
        <w:rPr>
          <w:rFonts w:ascii="Courier New" w:hAnsi="Courier New"/>
          <w:sz w:val="20"/>
        </w:rPr>
        <w:t>Mobile Number of subscriber</w:t>
      </w:r>
      <w:r w:rsidRPr="008700A3">
        <w:rPr>
          <w:rFonts w:ascii="Courier New" w:hAnsi="Courier New"/>
          <w:sz w:val="20"/>
        </w:rPr>
        <w:t>&lt;/MSISDN2&gt;</w:t>
      </w:r>
    </w:p>
    <w:p w:rsidR="004D2310" w:rsidRDefault="004D2310" w:rsidP="004D2310">
      <w:pPr>
        <w:pStyle w:val="Code"/>
        <w:ind w:left="0"/>
        <w:jc w:val="left"/>
      </w:pPr>
      <w:r>
        <w:t>&lt;CGDETAILS&gt;</w:t>
      </w:r>
    </w:p>
    <w:p w:rsidR="004D2310" w:rsidRDefault="004D2310" w:rsidP="004D2310">
      <w:pPr>
        <w:pStyle w:val="Code"/>
        <w:ind w:left="0" w:firstLine="360"/>
        <w:jc w:val="left"/>
      </w:pPr>
      <w:r>
        <w:t>&lt;DETAIL&gt;</w:t>
      </w:r>
    </w:p>
    <w:p w:rsidR="004D2310" w:rsidRDefault="004D2310" w:rsidP="004D2310">
      <w:pPr>
        <w:pStyle w:val="Code"/>
        <w:ind w:left="360"/>
        <w:jc w:val="left"/>
      </w:pPr>
      <w:r>
        <w:tab/>
        <w:t>&lt;SLABAMT&gt;&lt;Allowed amount for the service in slabs&gt;&lt;/SLABAMT&gt;</w:t>
      </w:r>
    </w:p>
    <w:p w:rsidR="004D2310" w:rsidRDefault="004D2310" w:rsidP="004D2310">
      <w:pPr>
        <w:pStyle w:val="Code"/>
        <w:ind w:left="0" w:firstLine="720"/>
        <w:jc w:val="left"/>
      </w:pPr>
      <w:r>
        <w:t>&lt;CGDESC&gt;&lt;Card group Name or description/&gt;&lt;/CGDESC&gt;</w:t>
      </w:r>
    </w:p>
    <w:p w:rsidR="004D2310" w:rsidRDefault="004D2310" w:rsidP="004D2310">
      <w:pPr>
        <w:pStyle w:val="Code"/>
        <w:ind w:left="0" w:firstLine="720"/>
        <w:jc w:val="left"/>
      </w:pPr>
      <w:r>
        <w:t>&lt;SUBSERVICE&gt;&lt;Subservice for service&gt;&lt;/SUBSERVICE&gt;</w:t>
      </w:r>
    </w:p>
    <w:p w:rsidR="004D2310" w:rsidRDefault="004D2310" w:rsidP="004D2310">
      <w:pPr>
        <w:pStyle w:val="Code"/>
        <w:ind w:left="360"/>
        <w:jc w:val="left"/>
      </w:pPr>
      <w:r>
        <w:t>&lt;/DETAIL&gt;</w:t>
      </w:r>
    </w:p>
    <w:p w:rsidR="004D2310" w:rsidRDefault="004D2310" w:rsidP="004D2310">
      <w:pPr>
        <w:pStyle w:val="Code"/>
        <w:ind w:left="0" w:firstLine="360"/>
        <w:jc w:val="left"/>
      </w:pPr>
      <w:r>
        <w:t>&lt;DETAIL&gt;</w:t>
      </w:r>
    </w:p>
    <w:p w:rsidR="004D2310" w:rsidRDefault="004D2310" w:rsidP="004D2310">
      <w:pPr>
        <w:pStyle w:val="Code"/>
        <w:ind w:left="360" w:firstLine="360"/>
        <w:jc w:val="left"/>
      </w:pPr>
      <w:r>
        <w:t>&lt;SLABAMT&gt;&lt;Allowed amount for the service in slabs&gt;&lt;/SLABAMT&gt;</w:t>
      </w:r>
    </w:p>
    <w:p w:rsidR="004D2310" w:rsidRDefault="004D2310" w:rsidP="004D2310">
      <w:pPr>
        <w:pStyle w:val="Code"/>
        <w:ind w:left="0" w:firstLine="720"/>
        <w:jc w:val="left"/>
      </w:pPr>
      <w:r>
        <w:t>&lt;CGDESC&gt;&lt;Card group Name or description &gt;&lt;/CGDESC&gt;</w:t>
      </w:r>
    </w:p>
    <w:p w:rsidR="004D2310" w:rsidRDefault="004D2310" w:rsidP="004D2310">
      <w:pPr>
        <w:pStyle w:val="Code"/>
        <w:ind w:left="0" w:firstLine="720"/>
        <w:jc w:val="left"/>
      </w:pPr>
      <w:r>
        <w:t>&lt;SUBSERVICE&gt;&lt;Subservice for service &gt;&lt;/SUBSERVICE&gt;</w:t>
      </w:r>
    </w:p>
    <w:p w:rsidR="004D2310" w:rsidRDefault="004D2310" w:rsidP="004D2310">
      <w:pPr>
        <w:pStyle w:val="Code"/>
        <w:ind w:left="360"/>
        <w:jc w:val="left"/>
      </w:pPr>
      <w:r>
        <w:t>&lt;/DETAIL&gt;</w:t>
      </w:r>
    </w:p>
    <w:p w:rsidR="004D2310" w:rsidRDefault="004D2310" w:rsidP="004D2310">
      <w:pPr>
        <w:pStyle w:val="Code"/>
        <w:ind w:left="0" w:firstLine="360"/>
        <w:jc w:val="left"/>
      </w:pPr>
      <w:r>
        <w:t>&lt;DETAIL&gt;</w:t>
      </w:r>
    </w:p>
    <w:p w:rsidR="004D2310" w:rsidRDefault="004D2310" w:rsidP="004D2310">
      <w:pPr>
        <w:pStyle w:val="Code"/>
        <w:ind w:left="360" w:firstLine="360"/>
        <w:jc w:val="left"/>
      </w:pPr>
      <w:r>
        <w:t>&lt;SLABAMT&gt;&lt;Allowed amount for the service in slabs&gt;&lt;/SLABAMT&gt;</w:t>
      </w:r>
    </w:p>
    <w:p w:rsidR="004D2310" w:rsidRDefault="004D2310" w:rsidP="004D2310">
      <w:pPr>
        <w:pStyle w:val="Code"/>
        <w:ind w:left="0" w:firstLine="720"/>
        <w:jc w:val="left"/>
      </w:pPr>
      <w:r>
        <w:t>&lt;CGDESC&gt;&lt;Card group Name or description &gt;&lt;/CGDESC&gt;</w:t>
      </w:r>
    </w:p>
    <w:p w:rsidR="004D2310" w:rsidRDefault="004D2310" w:rsidP="004D2310">
      <w:pPr>
        <w:pStyle w:val="Code"/>
        <w:ind w:left="0" w:firstLine="720"/>
        <w:jc w:val="left"/>
      </w:pPr>
      <w:r>
        <w:t>&lt;SUBSERVICE&gt;&lt;Subservice for service &gt;&lt;/SUBSERVICE&gt;</w:t>
      </w:r>
    </w:p>
    <w:p w:rsidR="004D2310" w:rsidRDefault="004D2310" w:rsidP="004D2310">
      <w:pPr>
        <w:pStyle w:val="Code"/>
        <w:ind w:left="360"/>
        <w:jc w:val="left"/>
      </w:pPr>
      <w:r>
        <w:tab/>
        <w:t>&lt;/DETAIL&gt;</w:t>
      </w:r>
    </w:p>
    <w:p w:rsidR="004D2310" w:rsidRDefault="004D2310" w:rsidP="004D2310">
      <w:pPr>
        <w:pStyle w:val="Code"/>
        <w:ind w:left="360"/>
        <w:jc w:val="left"/>
      </w:pPr>
      <w:r>
        <w:tab/>
        <w:t>.</w:t>
      </w:r>
    </w:p>
    <w:p w:rsidR="004D2310" w:rsidRDefault="004D2310" w:rsidP="004D2310">
      <w:pPr>
        <w:pStyle w:val="Code"/>
        <w:ind w:left="360"/>
        <w:jc w:val="left"/>
      </w:pPr>
      <w:r>
        <w:tab/>
        <w:t>.</w:t>
      </w:r>
    </w:p>
    <w:p w:rsidR="004D2310" w:rsidRDefault="004D2310" w:rsidP="004D2310">
      <w:pPr>
        <w:pStyle w:val="Code"/>
        <w:ind w:left="360"/>
        <w:jc w:val="left"/>
      </w:pPr>
      <w:r>
        <w:tab/>
        <w:t>.</w:t>
      </w:r>
    </w:p>
    <w:p w:rsidR="004D2310" w:rsidRDefault="004D2310" w:rsidP="004D2310">
      <w:pPr>
        <w:pStyle w:val="Code"/>
        <w:ind w:left="0"/>
        <w:jc w:val="left"/>
      </w:pPr>
      <w:r>
        <w:t>&lt;/CGDETAILS&gt;</w:t>
      </w:r>
    </w:p>
    <w:p w:rsidR="004D2310" w:rsidRDefault="004D2310" w:rsidP="004D2310">
      <w:pPr>
        <w:pStyle w:val="Code"/>
        <w:ind w:left="0"/>
        <w:jc w:val="left"/>
      </w:pPr>
      <w:r>
        <w:t>&lt;/COMMAND&gt;</w:t>
      </w:r>
    </w:p>
    <w:p w:rsidR="004D2310" w:rsidRDefault="004D2310" w:rsidP="004D2310">
      <w:pPr>
        <w:pStyle w:val="BodyText2"/>
      </w:pPr>
    </w:p>
    <w:p w:rsidR="004D2310" w:rsidRDefault="004D2310" w:rsidP="004D2310">
      <w:pPr>
        <w:pStyle w:val="Heading"/>
      </w:pPr>
      <w:r>
        <w:t>Fields Detail</w:t>
      </w:r>
    </w:p>
    <w:tbl>
      <w:tblPr>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1980"/>
        <w:gridCol w:w="2520"/>
        <w:gridCol w:w="1440"/>
        <w:gridCol w:w="720"/>
        <w:gridCol w:w="900"/>
      </w:tblGrid>
      <w:tr w:rsidR="004D2310" w:rsidTr="00446274">
        <w:trPr>
          <w:trHeight w:val="277"/>
          <w:tblHeader/>
        </w:trPr>
        <w:tc>
          <w:tcPr>
            <w:tcW w:w="1620" w:type="dxa"/>
            <w:shd w:val="clear" w:color="auto" w:fill="E11837"/>
          </w:tcPr>
          <w:p w:rsidR="004D2310" w:rsidRDefault="004D2310" w:rsidP="00446274">
            <w:pPr>
              <w:pStyle w:val="TableColumnLabels"/>
            </w:pPr>
            <w:r>
              <w:t>TAG</w:t>
            </w:r>
          </w:p>
        </w:tc>
        <w:tc>
          <w:tcPr>
            <w:tcW w:w="1980" w:type="dxa"/>
            <w:shd w:val="clear" w:color="auto" w:fill="E11837"/>
          </w:tcPr>
          <w:p w:rsidR="004D2310" w:rsidRDefault="004D2310" w:rsidP="00446274">
            <w:pPr>
              <w:pStyle w:val="TableColumnLabels"/>
            </w:pPr>
            <w:r>
              <w:t>Fields</w:t>
            </w:r>
          </w:p>
        </w:tc>
        <w:tc>
          <w:tcPr>
            <w:tcW w:w="2520" w:type="dxa"/>
            <w:shd w:val="clear" w:color="auto" w:fill="E11837"/>
          </w:tcPr>
          <w:p w:rsidR="004D2310" w:rsidRDefault="004D2310" w:rsidP="00446274">
            <w:pPr>
              <w:pStyle w:val="TableColumnLabels"/>
            </w:pPr>
            <w:r>
              <w:t>Remarks</w:t>
            </w:r>
          </w:p>
        </w:tc>
        <w:tc>
          <w:tcPr>
            <w:tcW w:w="1440" w:type="dxa"/>
            <w:shd w:val="clear" w:color="auto" w:fill="E11837"/>
          </w:tcPr>
          <w:p w:rsidR="004D2310" w:rsidRDefault="004D2310" w:rsidP="00446274">
            <w:pPr>
              <w:pStyle w:val="TableColumnLabels"/>
            </w:pPr>
            <w:r>
              <w:t>Example</w:t>
            </w:r>
          </w:p>
        </w:tc>
        <w:tc>
          <w:tcPr>
            <w:tcW w:w="720" w:type="dxa"/>
            <w:shd w:val="clear" w:color="auto" w:fill="E11837"/>
          </w:tcPr>
          <w:p w:rsidR="004D2310" w:rsidRDefault="004D2310" w:rsidP="00446274">
            <w:pPr>
              <w:pStyle w:val="TableColumnLabels"/>
            </w:pPr>
            <w:r>
              <w:t>Field Type</w:t>
            </w:r>
          </w:p>
        </w:tc>
        <w:tc>
          <w:tcPr>
            <w:tcW w:w="900" w:type="dxa"/>
            <w:shd w:val="clear" w:color="auto" w:fill="E11837"/>
          </w:tcPr>
          <w:p w:rsidR="004D2310" w:rsidRDefault="004D2310" w:rsidP="00446274">
            <w:pPr>
              <w:pStyle w:val="TableColumnLabels"/>
            </w:pPr>
            <w:r>
              <w:t>Optional/Mandatory</w:t>
            </w:r>
          </w:p>
        </w:tc>
      </w:tr>
      <w:tr w:rsidR="004D2310" w:rsidTr="00446274">
        <w:tblPrEx>
          <w:tblCellMar>
            <w:left w:w="70" w:type="dxa"/>
            <w:right w:w="70" w:type="dxa"/>
          </w:tblCellMar>
        </w:tblPrEx>
        <w:tc>
          <w:tcPr>
            <w:tcW w:w="1620" w:type="dxa"/>
          </w:tcPr>
          <w:p w:rsidR="004D2310" w:rsidRDefault="004D2310" w:rsidP="00446274">
            <w:pPr>
              <w:pStyle w:val="Tablecontent"/>
            </w:pPr>
            <w:r>
              <w:t>TYPE</w:t>
            </w:r>
          </w:p>
        </w:tc>
        <w:tc>
          <w:tcPr>
            <w:tcW w:w="1980" w:type="dxa"/>
          </w:tcPr>
          <w:p w:rsidR="004D2310" w:rsidRDefault="004D2310" w:rsidP="00446274">
            <w:pPr>
              <w:pStyle w:val="Tablecontent"/>
            </w:pPr>
            <w:r>
              <w:t>Response type</w:t>
            </w:r>
          </w:p>
        </w:tc>
        <w:tc>
          <w:tcPr>
            <w:tcW w:w="2520" w:type="dxa"/>
          </w:tcPr>
          <w:p w:rsidR="004D2310" w:rsidRDefault="004D2310" w:rsidP="00446274">
            <w:pPr>
              <w:pStyle w:val="Tablecontent"/>
            </w:pPr>
            <w:r>
              <w:t>Response Type</w:t>
            </w:r>
          </w:p>
        </w:tc>
        <w:tc>
          <w:tcPr>
            <w:tcW w:w="1440" w:type="dxa"/>
          </w:tcPr>
          <w:p w:rsidR="004D2310" w:rsidRDefault="004D2310" w:rsidP="00446274">
            <w:pPr>
              <w:pStyle w:val="Tablecontent"/>
            </w:pPr>
            <w:r>
              <w:t>CGENQRESP</w:t>
            </w:r>
          </w:p>
        </w:tc>
        <w:tc>
          <w:tcPr>
            <w:tcW w:w="720" w:type="dxa"/>
          </w:tcPr>
          <w:p w:rsidR="004D2310" w:rsidRDefault="004D2310" w:rsidP="00446274">
            <w:pPr>
              <w:pStyle w:val="Tablecontent"/>
            </w:pPr>
            <w:r>
              <w:t>C (15)</w:t>
            </w:r>
          </w:p>
        </w:tc>
        <w:tc>
          <w:tcPr>
            <w:tcW w:w="900" w:type="dxa"/>
          </w:tcPr>
          <w:p w:rsidR="004D2310" w:rsidRDefault="004D2310" w:rsidP="00446274">
            <w:pPr>
              <w:pStyle w:val="Tablecontent"/>
            </w:pPr>
            <w:r>
              <w:t>M</w:t>
            </w:r>
          </w:p>
        </w:tc>
      </w:tr>
      <w:tr w:rsidR="004D2310" w:rsidTr="00446274">
        <w:tblPrEx>
          <w:tblCellMar>
            <w:left w:w="70" w:type="dxa"/>
            <w:right w:w="70" w:type="dxa"/>
          </w:tblCellMar>
        </w:tblPrEx>
        <w:tc>
          <w:tcPr>
            <w:tcW w:w="1620" w:type="dxa"/>
          </w:tcPr>
          <w:p w:rsidR="004D2310" w:rsidRDefault="004D2310" w:rsidP="00446274">
            <w:pPr>
              <w:pStyle w:val="Tablecontent"/>
            </w:pPr>
            <w:r>
              <w:t>TXNSTATUS</w:t>
            </w:r>
          </w:p>
        </w:tc>
        <w:tc>
          <w:tcPr>
            <w:tcW w:w="1980" w:type="dxa"/>
          </w:tcPr>
          <w:p w:rsidR="004D2310" w:rsidRDefault="004D2310" w:rsidP="00446274">
            <w:pPr>
              <w:pStyle w:val="Tablecontent"/>
            </w:pPr>
            <w:r>
              <w:t>Transaction Status</w:t>
            </w:r>
          </w:p>
        </w:tc>
        <w:tc>
          <w:tcPr>
            <w:tcW w:w="2520" w:type="dxa"/>
          </w:tcPr>
          <w:p w:rsidR="004D2310" w:rsidRDefault="004D2310" w:rsidP="00446274">
            <w:pPr>
              <w:pStyle w:val="Tablecontent"/>
            </w:pPr>
            <w:r>
              <w:t>Status of the External system Enquiry request</w:t>
            </w:r>
          </w:p>
          <w:p w:rsidR="004D2310" w:rsidRDefault="004D2310" w:rsidP="00446274">
            <w:pPr>
              <w:pStyle w:val="TableListBullet1"/>
            </w:pPr>
            <w:r>
              <w:t xml:space="preserve">Transaction Status = 200 means Success, </w:t>
            </w:r>
          </w:p>
          <w:p w:rsidR="004D2310" w:rsidRDefault="004D2310" w:rsidP="00446274">
            <w:pPr>
              <w:pStyle w:val="TableListBullet1"/>
              <w:jc w:val="left"/>
            </w:pPr>
            <w:r>
              <w:t>Transaction Status Other than 200 means failed</w:t>
            </w:r>
          </w:p>
        </w:tc>
        <w:tc>
          <w:tcPr>
            <w:tcW w:w="1440" w:type="dxa"/>
          </w:tcPr>
          <w:p w:rsidR="004D2310" w:rsidRDefault="004D2310" w:rsidP="00446274">
            <w:pPr>
              <w:pStyle w:val="Tablecontent"/>
            </w:pPr>
            <w:r>
              <w:t>200</w:t>
            </w:r>
          </w:p>
        </w:tc>
        <w:tc>
          <w:tcPr>
            <w:tcW w:w="720" w:type="dxa"/>
          </w:tcPr>
          <w:p w:rsidR="004D2310" w:rsidRDefault="004D2310" w:rsidP="00446274">
            <w:pPr>
              <w:pStyle w:val="Tablecontent"/>
            </w:pPr>
            <w:r>
              <w:t>N (7)</w:t>
            </w:r>
          </w:p>
        </w:tc>
        <w:tc>
          <w:tcPr>
            <w:tcW w:w="900" w:type="dxa"/>
          </w:tcPr>
          <w:p w:rsidR="004D2310" w:rsidRDefault="004D2310" w:rsidP="00446274">
            <w:pPr>
              <w:pStyle w:val="Tablecontent"/>
            </w:pPr>
            <w:r>
              <w:t>M</w:t>
            </w:r>
          </w:p>
        </w:tc>
      </w:tr>
      <w:tr w:rsidR="004D2310" w:rsidTr="00446274">
        <w:tblPrEx>
          <w:tblCellMar>
            <w:left w:w="70" w:type="dxa"/>
            <w:right w:w="70" w:type="dxa"/>
          </w:tblCellMar>
        </w:tblPrEx>
        <w:tc>
          <w:tcPr>
            <w:tcW w:w="1620" w:type="dxa"/>
          </w:tcPr>
          <w:p w:rsidR="004D2310" w:rsidRPr="00E06C04" w:rsidRDefault="004D2310" w:rsidP="00446274">
            <w:pPr>
              <w:pStyle w:val="Tablecontent"/>
              <w:rPr>
                <w:lang w:val="en-IN"/>
              </w:rPr>
            </w:pPr>
          </w:p>
        </w:tc>
        <w:tc>
          <w:tcPr>
            <w:tcW w:w="1980" w:type="dxa"/>
          </w:tcPr>
          <w:p w:rsidR="004D2310" w:rsidRPr="00E06C04" w:rsidRDefault="004D2310" w:rsidP="00446274">
            <w:pPr>
              <w:pStyle w:val="Tablecontent"/>
              <w:rPr>
                <w:lang w:val="en-IN"/>
              </w:rPr>
            </w:pPr>
          </w:p>
        </w:tc>
        <w:tc>
          <w:tcPr>
            <w:tcW w:w="2520" w:type="dxa"/>
          </w:tcPr>
          <w:p w:rsidR="004D2310" w:rsidRPr="00E06C04" w:rsidRDefault="004D2310" w:rsidP="00446274">
            <w:pPr>
              <w:pStyle w:val="Tablecontent"/>
              <w:rPr>
                <w:lang w:val="en-IN"/>
              </w:rPr>
            </w:pPr>
          </w:p>
        </w:tc>
        <w:tc>
          <w:tcPr>
            <w:tcW w:w="1440" w:type="dxa"/>
          </w:tcPr>
          <w:p w:rsidR="004D2310" w:rsidRPr="00E06C04" w:rsidRDefault="004D2310" w:rsidP="00446274">
            <w:pPr>
              <w:pStyle w:val="Tablecontent"/>
              <w:rPr>
                <w:lang w:val="en-IN"/>
              </w:rPr>
            </w:pPr>
          </w:p>
        </w:tc>
        <w:tc>
          <w:tcPr>
            <w:tcW w:w="720" w:type="dxa"/>
          </w:tcPr>
          <w:p w:rsidR="004D2310" w:rsidRPr="00E06C04" w:rsidRDefault="004D2310" w:rsidP="00446274">
            <w:pPr>
              <w:pStyle w:val="Tablecontent"/>
              <w:rPr>
                <w:lang w:val="en-IN"/>
              </w:rPr>
            </w:pPr>
          </w:p>
        </w:tc>
        <w:tc>
          <w:tcPr>
            <w:tcW w:w="900" w:type="dxa"/>
          </w:tcPr>
          <w:p w:rsidR="004D2310" w:rsidRPr="00E06C04" w:rsidRDefault="004D2310" w:rsidP="00446274">
            <w:pPr>
              <w:pStyle w:val="Tablecontent"/>
              <w:rPr>
                <w:lang w:val="en-IN"/>
              </w:rPr>
            </w:pPr>
          </w:p>
        </w:tc>
      </w:tr>
      <w:tr w:rsidR="004D2310" w:rsidTr="00446274">
        <w:tblPrEx>
          <w:tblCellMar>
            <w:left w:w="70" w:type="dxa"/>
            <w:right w:w="70" w:type="dxa"/>
          </w:tblCellMar>
        </w:tblPrEx>
        <w:tc>
          <w:tcPr>
            <w:tcW w:w="1620" w:type="dxa"/>
          </w:tcPr>
          <w:p w:rsidR="004D2310" w:rsidRDefault="004D2310" w:rsidP="00446274">
            <w:pPr>
              <w:pStyle w:val="Tablecontent"/>
            </w:pPr>
            <w:r>
              <w:t>MESSAGE</w:t>
            </w:r>
          </w:p>
        </w:tc>
        <w:tc>
          <w:tcPr>
            <w:tcW w:w="1980" w:type="dxa"/>
          </w:tcPr>
          <w:p w:rsidR="004D2310" w:rsidRDefault="004D2310" w:rsidP="00446274">
            <w:pPr>
              <w:pStyle w:val="Tablecontent"/>
            </w:pPr>
            <w:r>
              <w:t>Message regarding the Enquiry requested MSISDN</w:t>
            </w:r>
          </w:p>
        </w:tc>
        <w:tc>
          <w:tcPr>
            <w:tcW w:w="2520" w:type="dxa"/>
          </w:tcPr>
          <w:p w:rsidR="004D2310" w:rsidRDefault="004D2310" w:rsidP="00446274">
            <w:pPr>
              <w:pStyle w:val="Tablecontent"/>
            </w:pPr>
          </w:p>
        </w:tc>
        <w:tc>
          <w:tcPr>
            <w:tcW w:w="1440" w:type="dxa"/>
          </w:tcPr>
          <w:p w:rsidR="004D2310" w:rsidRDefault="004D2310" w:rsidP="00446274">
            <w:pPr>
              <w:pStyle w:val="Tablecontent"/>
            </w:pPr>
            <w:r>
              <w:t>Successful or  Failed</w:t>
            </w:r>
          </w:p>
        </w:tc>
        <w:tc>
          <w:tcPr>
            <w:tcW w:w="720" w:type="dxa"/>
          </w:tcPr>
          <w:p w:rsidR="004D2310" w:rsidRDefault="004D2310" w:rsidP="00446274">
            <w:pPr>
              <w:pStyle w:val="Tablecontent"/>
            </w:pPr>
            <w:r>
              <w:t>C(15)</w:t>
            </w:r>
          </w:p>
        </w:tc>
        <w:tc>
          <w:tcPr>
            <w:tcW w:w="900" w:type="dxa"/>
          </w:tcPr>
          <w:p w:rsidR="004D2310" w:rsidRDefault="004D2310" w:rsidP="00446274">
            <w:pPr>
              <w:pStyle w:val="Tablecontent"/>
            </w:pPr>
            <w:r>
              <w:t>M</w:t>
            </w:r>
          </w:p>
        </w:tc>
      </w:tr>
      <w:tr w:rsidR="004D2310" w:rsidTr="00446274">
        <w:tblPrEx>
          <w:tblCellMar>
            <w:left w:w="70" w:type="dxa"/>
            <w:right w:w="70" w:type="dxa"/>
          </w:tblCellMar>
        </w:tblPrEx>
        <w:tc>
          <w:tcPr>
            <w:tcW w:w="1620" w:type="dxa"/>
          </w:tcPr>
          <w:p w:rsidR="004D2310" w:rsidRDefault="004D2310" w:rsidP="00446274">
            <w:pPr>
              <w:pStyle w:val="Tablecontent"/>
            </w:pPr>
            <w:r w:rsidRPr="00D03708">
              <w:t>SERVICECLASS</w:t>
            </w:r>
          </w:p>
        </w:tc>
        <w:tc>
          <w:tcPr>
            <w:tcW w:w="1980" w:type="dxa"/>
          </w:tcPr>
          <w:p w:rsidR="004D2310" w:rsidRDefault="004D2310" w:rsidP="00446274">
            <w:pPr>
              <w:pStyle w:val="Tablecontent"/>
            </w:pPr>
            <w:r>
              <w:t>Service class</w:t>
            </w:r>
          </w:p>
        </w:tc>
        <w:tc>
          <w:tcPr>
            <w:tcW w:w="2520" w:type="dxa"/>
          </w:tcPr>
          <w:p w:rsidR="004D2310" w:rsidRDefault="004D2310" w:rsidP="00446274">
            <w:pPr>
              <w:pStyle w:val="Tablecontent"/>
            </w:pPr>
            <w:r>
              <w:t>Service class of the subscriber</w:t>
            </w:r>
          </w:p>
        </w:tc>
        <w:tc>
          <w:tcPr>
            <w:tcW w:w="1440" w:type="dxa"/>
          </w:tcPr>
          <w:p w:rsidR="004D2310" w:rsidRDefault="004D2310" w:rsidP="00446274">
            <w:pPr>
              <w:pStyle w:val="Tablecontent"/>
            </w:pPr>
            <w:r>
              <w:t>SCLASS!</w:t>
            </w:r>
          </w:p>
        </w:tc>
        <w:tc>
          <w:tcPr>
            <w:tcW w:w="720" w:type="dxa"/>
          </w:tcPr>
          <w:p w:rsidR="004D2310" w:rsidRDefault="004D2310" w:rsidP="00446274">
            <w:pPr>
              <w:pStyle w:val="Tablecontent"/>
            </w:pPr>
            <w:r>
              <w:t>C(15)</w:t>
            </w:r>
          </w:p>
        </w:tc>
        <w:tc>
          <w:tcPr>
            <w:tcW w:w="900" w:type="dxa"/>
          </w:tcPr>
          <w:p w:rsidR="004D2310" w:rsidRDefault="004D2310" w:rsidP="00446274">
            <w:pPr>
              <w:pStyle w:val="Tablecontent"/>
            </w:pPr>
            <w:r>
              <w:t>M</w:t>
            </w:r>
          </w:p>
        </w:tc>
      </w:tr>
      <w:tr w:rsidR="004D2310" w:rsidTr="00446274">
        <w:tblPrEx>
          <w:tblCellMar>
            <w:left w:w="70" w:type="dxa"/>
            <w:right w:w="70" w:type="dxa"/>
          </w:tblCellMar>
        </w:tblPrEx>
        <w:tc>
          <w:tcPr>
            <w:tcW w:w="1620" w:type="dxa"/>
          </w:tcPr>
          <w:p w:rsidR="004D2310" w:rsidRDefault="004D2310" w:rsidP="00446274">
            <w:pPr>
              <w:pStyle w:val="Tablecontent"/>
            </w:pPr>
            <w:r>
              <w:t>MSISDN2</w:t>
            </w:r>
          </w:p>
        </w:tc>
        <w:tc>
          <w:tcPr>
            <w:tcW w:w="1980" w:type="dxa"/>
          </w:tcPr>
          <w:p w:rsidR="004D2310" w:rsidRDefault="004D2310" w:rsidP="00446274">
            <w:pPr>
              <w:pStyle w:val="Tablecontent"/>
            </w:pPr>
            <w:r>
              <w:t>Payee MSISDN</w:t>
            </w:r>
          </w:p>
        </w:tc>
        <w:tc>
          <w:tcPr>
            <w:tcW w:w="2520" w:type="dxa"/>
          </w:tcPr>
          <w:p w:rsidR="004D2310" w:rsidRDefault="004D2310" w:rsidP="00446274">
            <w:pPr>
              <w:pStyle w:val="Tablecontent"/>
            </w:pPr>
            <w:r>
              <w:t>9942223</w:t>
            </w:r>
          </w:p>
        </w:tc>
        <w:tc>
          <w:tcPr>
            <w:tcW w:w="1440" w:type="dxa"/>
          </w:tcPr>
          <w:p w:rsidR="004D2310" w:rsidRDefault="004D2310" w:rsidP="00446274">
            <w:pPr>
              <w:pStyle w:val="Tablecontent"/>
            </w:pPr>
            <w:r>
              <w:t>15</w:t>
            </w:r>
          </w:p>
        </w:tc>
        <w:tc>
          <w:tcPr>
            <w:tcW w:w="720" w:type="dxa"/>
          </w:tcPr>
          <w:p w:rsidR="004D2310" w:rsidRDefault="004D2310" w:rsidP="00446274">
            <w:pPr>
              <w:pStyle w:val="Tablecontent"/>
            </w:pPr>
            <w:r>
              <w:t>M</w:t>
            </w:r>
          </w:p>
        </w:tc>
        <w:tc>
          <w:tcPr>
            <w:tcW w:w="900" w:type="dxa"/>
          </w:tcPr>
          <w:p w:rsidR="004D2310" w:rsidRDefault="004D2310" w:rsidP="00446274">
            <w:pPr>
              <w:pStyle w:val="Tablecontent"/>
            </w:pPr>
            <w:r>
              <w:t xml:space="preserve">Numeric and without country code. </w:t>
            </w:r>
          </w:p>
        </w:tc>
      </w:tr>
      <w:tr w:rsidR="004D2310" w:rsidTr="00446274">
        <w:tblPrEx>
          <w:tblCellMar>
            <w:left w:w="70" w:type="dxa"/>
            <w:right w:w="70" w:type="dxa"/>
          </w:tblCellMar>
        </w:tblPrEx>
        <w:tc>
          <w:tcPr>
            <w:tcW w:w="1620" w:type="dxa"/>
          </w:tcPr>
          <w:p w:rsidR="004D2310" w:rsidRDefault="004D2310" w:rsidP="00446274">
            <w:pPr>
              <w:pStyle w:val="Tablecontent"/>
            </w:pPr>
            <w:r>
              <w:t>SLABAMT</w:t>
            </w:r>
          </w:p>
        </w:tc>
        <w:tc>
          <w:tcPr>
            <w:tcW w:w="1980" w:type="dxa"/>
          </w:tcPr>
          <w:p w:rsidR="004D2310" w:rsidRDefault="004D2310" w:rsidP="00446274">
            <w:pPr>
              <w:pStyle w:val="Tablecontent"/>
            </w:pPr>
            <w:r>
              <w:t>Allowed Amount range for the requested service (in slabs if exist)</w:t>
            </w:r>
          </w:p>
        </w:tc>
        <w:tc>
          <w:tcPr>
            <w:tcW w:w="2520" w:type="dxa"/>
          </w:tcPr>
          <w:p w:rsidR="004D2310" w:rsidRDefault="004D2310" w:rsidP="00446274">
            <w:pPr>
              <w:pStyle w:val="Tablecontent"/>
            </w:pPr>
            <w:r>
              <w:t>Allowed amount range for the requested service</w:t>
            </w:r>
          </w:p>
        </w:tc>
        <w:tc>
          <w:tcPr>
            <w:tcW w:w="1440" w:type="dxa"/>
          </w:tcPr>
          <w:p w:rsidR="004D2310" w:rsidRDefault="004D2310" w:rsidP="00446274">
            <w:pPr>
              <w:pStyle w:val="Tablecontent"/>
            </w:pPr>
            <w:r>
              <w:t>10-10000</w:t>
            </w:r>
          </w:p>
          <w:p w:rsidR="004D2310" w:rsidRDefault="004D2310" w:rsidP="00446274">
            <w:pPr>
              <w:pStyle w:val="Tablecontent"/>
            </w:pPr>
            <w:r>
              <w:t>Or</w:t>
            </w:r>
          </w:p>
          <w:p w:rsidR="004D2310" w:rsidRDefault="004D2310" w:rsidP="00446274">
            <w:pPr>
              <w:pStyle w:val="Tablecontent"/>
            </w:pPr>
            <w:r>
              <w:t>15</w:t>
            </w:r>
          </w:p>
        </w:tc>
        <w:tc>
          <w:tcPr>
            <w:tcW w:w="720" w:type="dxa"/>
          </w:tcPr>
          <w:p w:rsidR="004D2310" w:rsidRDefault="004D2310" w:rsidP="00446274">
            <w:pPr>
              <w:pStyle w:val="Tablecontent"/>
            </w:pPr>
            <w:r>
              <w:t>A(50)</w:t>
            </w:r>
          </w:p>
        </w:tc>
        <w:tc>
          <w:tcPr>
            <w:tcW w:w="900" w:type="dxa"/>
          </w:tcPr>
          <w:p w:rsidR="004D2310" w:rsidRDefault="004D2310" w:rsidP="00446274">
            <w:pPr>
              <w:pStyle w:val="Tablecontent"/>
            </w:pPr>
            <w:r>
              <w:t>M</w:t>
            </w:r>
          </w:p>
        </w:tc>
      </w:tr>
      <w:tr w:rsidR="004D2310" w:rsidTr="00446274">
        <w:tblPrEx>
          <w:tblCellMar>
            <w:left w:w="70" w:type="dxa"/>
            <w:right w:w="70" w:type="dxa"/>
          </w:tblCellMar>
        </w:tblPrEx>
        <w:tc>
          <w:tcPr>
            <w:tcW w:w="1620" w:type="dxa"/>
          </w:tcPr>
          <w:p w:rsidR="004D2310" w:rsidRDefault="004D2310" w:rsidP="00446274">
            <w:pPr>
              <w:pStyle w:val="Tablecontent"/>
            </w:pPr>
            <w:r>
              <w:t>CGDESC</w:t>
            </w:r>
          </w:p>
        </w:tc>
        <w:tc>
          <w:tcPr>
            <w:tcW w:w="1980" w:type="dxa"/>
          </w:tcPr>
          <w:p w:rsidR="004D2310" w:rsidRDefault="004D2310" w:rsidP="00446274">
            <w:pPr>
              <w:pStyle w:val="Tablecontent"/>
            </w:pPr>
            <w:r>
              <w:t>Card group description</w:t>
            </w:r>
          </w:p>
        </w:tc>
        <w:tc>
          <w:tcPr>
            <w:tcW w:w="2520" w:type="dxa"/>
          </w:tcPr>
          <w:p w:rsidR="004D2310" w:rsidRDefault="004D2310" w:rsidP="00446274">
            <w:pPr>
              <w:pStyle w:val="Tablecontent"/>
            </w:pPr>
            <w:r>
              <w:t>Card group  description defined in card group set</w:t>
            </w:r>
          </w:p>
        </w:tc>
        <w:tc>
          <w:tcPr>
            <w:tcW w:w="1440" w:type="dxa"/>
          </w:tcPr>
          <w:p w:rsidR="004D2310" w:rsidRDefault="004D2310" w:rsidP="00446274">
            <w:pPr>
              <w:pStyle w:val="Tablecontent"/>
            </w:pPr>
            <w:r>
              <w:t>50 MB data</w:t>
            </w:r>
          </w:p>
        </w:tc>
        <w:tc>
          <w:tcPr>
            <w:tcW w:w="720" w:type="dxa"/>
          </w:tcPr>
          <w:p w:rsidR="004D2310" w:rsidRDefault="004D2310" w:rsidP="00446274">
            <w:pPr>
              <w:pStyle w:val="Tablecontent"/>
            </w:pPr>
            <w:r>
              <w:t>C(20)</w:t>
            </w:r>
          </w:p>
        </w:tc>
        <w:tc>
          <w:tcPr>
            <w:tcW w:w="900" w:type="dxa"/>
          </w:tcPr>
          <w:p w:rsidR="004D2310" w:rsidRDefault="004D2310" w:rsidP="00446274">
            <w:pPr>
              <w:pStyle w:val="Tablecontent"/>
            </w:pPr>
            <w:r>
              <w:t>M</w:t>
            </w:r>
          </w:p>
        </w:tc>
      </w:tr>
      <w:tr w:rsidR="004D2310" w:rsidTr="00446274">
        <w:tblPrEx>
          <w:tblCellMar>
            <w:left w:w="70" w:type="dxa"/>
            <w:right w:w="70" w:type="dxa"/>
          </w:tblCellMar>
        </w:tblPrEx>
        <w:tc>
          <w:tcPr>
            <w:tcW w:w="1620" w:type="dxa"/>
          </w:tcPr>
          <w:p w:rsidR="004D2310" w:rsidRDefault="004D2310" w:rsidP="00446274">
            <w:pPr>
              <w:pStyle w:val="Tablecontent"/>
            </w:pPr>
            <w:r>
              <w:t>SUBSERVICE</w:t>
            </w:r>
          </w:p>
        </w:tc>
        <w:tc>
          <w:tcPr>
            <w:tcW w:w="1980" w:type="dxa"/>
          </w:tcPr>
          <w:p w:rsidR="004D2310" w:rsidRDefault="004D2310" w:rsidP="00446274">
            <w:pPr>
              <w:pStyle w:val="Tablecontent"/>
            </w:pPr>
            <w:r>
              <w:t>Sub service</w:t>
            </w:r>
          </w:p>
        </w:tc>
        <w:tc>
          <w:tcPr>
            <w:tcW w:w="2520" w:type="dxa"/>
          </w:tcPr>
          <w:p w:rsidR="004D2310" w:rsidRDefault="004D2310" w:rsidP="00446274">
            <w:pPr>
              <w:pStyle w:val="Tablecontent"/>
            </w:pPr>
            <w:r w:rsidRPr="004251C6">
              <w:rPr>
                <w:b/>
              </w:rPr>
              <w:t>Sub service code</w:t>
            </w:r>
            <w:r>
              <w:t xml:space="preserve"> configured in the system</w:t>
            </w:r>
          </w:p>
        </w:tc>
        <w:tc>
          <w:tcPr>
            <w:tcW w:w="1440" w:type="dxa"/>
          </w:tcPr>
          <w:p w:rsidR="004D2310" w:rsidRDefault="004D2310" w:rsidP="00446274">
            <w:pPr>
              <w:pStyle w:val="Tablecontent"/>
            </w:pPr>
            <w:r>
              <w:t>DATA</w:t>
            </w:r>
          </w:p>
        </w:tc>
        <w:tc>
          <w:tcPr>
            <w:tcW w:w="720" w:type="dxa"/>
          </w:tcPr>
          <w:p w:rsidR="004D2310" w:rsidRDefault="004D2310" w:rsidP="00446274">
            <w:pPr>
              <w:pStyle w:val="Tablecontent"/>
            </w:pPr>
            <w:r>
              <w:t>A(10)</w:t>
            </w:r>
          </w:p>
        </w:tc>
        <w:tc>
          <w:tcPr>
            <w:tcW w:w="900" w:type="dxa"/>
          </w:tcPr>
          <w:p w:rsidR="004D2310" w:rsidRDefault="004D2310" w:rsidP="00446274">
            <w:pPr>
              <w:pStyle w:val="Tablecontent"/>
            </w:pPr>
            <w:r>
              <w:t>M</w:t>
            </w:r>
          </w:p>
        </w:tc>
      </w:tr>
    </w:tbl>
    <w:p w:rsidR="004D2310" w:rsidRDefault="004D2310" w:rsidP="004D2310">
      <w:pPr>
        <w:pStyle w:val="NoteHeading"/>
        <w:numPr>
          <w:ilvl w:val="0"/>
          <w:numId w:val="0"/>
        </w:numPr>
        <w:ind w:left="576"/>
      </w:pPr>
    </w:p>
    <w:p w:rsidR="004D2310" w:rsidRDefault="004D2310" w:rsidP="004D2310">
      <w:pPr>
        <w:pStyle w:val="NoteHeading"/>
        <w:ind w:left="1080"/>
      </w:pPr>
      <w:r>
        <w:t>The value for TYPE tag is fixed as mentioned in syntax.</w:t>
      </w:r>
    </w:p>
    <w:p w:rsidR="004D2310" w:rsidRDefault="004D2310" w:rsidP="004D2310">
      <w:pPr>
        <w:pStyle w:val="NoteHeading"/>
        <w:ind w:left="1080"/>
      </w:pPr>
      <w:r>
        <w:t>Based on the retailer detail system will identify the domain of the retailer which will use to get the relevant card groups.</w:t>
      </w:r>
    </w:p>
    <w:p w:rsidR="004D2310" w:rsidRDefault="004D2310" w:rsidP="004D2310">
      <w:pPr>
        <w:pStyle w:val="NoteHeading"/>
        <w:ind w:left="1080"/>
      </w:pPr>
      <w:r>
        <w:t>There is IN communication to get the service class of the subscriber</w:t>
      </w:r>
    </w:p>
    <w:p w:rsidR="004D2310" w:rsidRDefault="004D2310" w:rsidP="004D2310">
      <w:pPr>
        <w:pStyle w:val="NoteHeading"/>
        <w:ind w:left="1080"/>
        <w:rPr>
          <w:color w:val="1F497D" w:themeColor="dark2"/>
        </w:rPr>
      </w:pPr>
      <w:r>
        <w:t>SUBSERVICE will contain values which will be different from refill ID that is passed to IN. PreTUPS will internally map and send appropriate refillID to IN</w:t>
      </w:r>
    </w:p>
    <w:p w:rsidR="004D2310" w:rsidRDefault="004D2310" w:rsidP="004D2310">
      <w:pPr>
        <w:pStyle w:val="BodyText2"/>
      </w:pPr>
    </w:p>
    <w:p w:rsidR="004D2310" w:rsidRPr="00804A48" w:rsidRDefault="004D2310" w:rsidP="00337049">
      <w:pPr>
        <w:pStyle w:val="Heading2"/>
        <w:rPr>
          <w:lang w:val="en-IN"/>
        </w:rPr>
      </w:pPr>
      <w:bookmarkStart w:id="839" w:name="_Toc439241726"/>
      <w:bookmarkStart w:id="840" w:name="_Toc485139743"/>
      <w:r>
        <w:t xml:space="preserve">2.50 </w:t>
      </w:r>
      <w:r>
        <w:rPr>
          <w:lang w:val="en-IN"/>
        </w:rPr>
        <w:t xml:space="preserve">Lite </w:t>
      </w:r>
      <w:r w:rsidRPr="00804A48">
        <w:rPr>
          <w:lang w:val="en-IN"/>
        </w:rPr>
        <w:t>Customer Recharge</w:t>
      </w:r>
      <w:bookmarkEnd w:id="839"/>
      <w:bookmarkEnd w:id="840"/>
      <w:r>
        <w:rPr>
          <w:lang w:val="en-IN"/>
        </w:rPr>
        <w:t xml:space="preserve"> </w:t>
      </w:r>
    </w:p>
    <w:p w:rsidR="004D2310" w:rsidRDefault="004D2310" w:rsidP="004D2310">
      <w:pPr>
        <w:pStyle w:val="BodyText20"/>
        <w:rPr>
          <w:rFonts w:ascii="Arial" w:hAnsi="Arial"/>
          <w:b w:val="0"/>
          <w:bCs w:val="0"/>
          <w:color w:val="auto"/>
          <w:sz w:val="20"/>
        </w:rPr>
      </w:pPr>
      <w:r>
        <w:rPr>
          <w:rFonts w:ascii="Arial" w:hAnsi="Arial"/>
          <w:b w:val="0"/>
          <w:bCs w:val="0"/>
          <w:color w:val="auto"/>
          <w:sz w:val="20"/>
        </w:rPr>
        <w:t>External system can send the recharge request of a subscriber. Recharge of a subscriber can be done by the channel users.</w:t>
      </w:r>
    </w:p>
    <w:p w:rsidR="004D2310" w:rsidRDefault="004D2310" w:rsidP="004D2310">
      <w:pPr>
        <w:pStyle w:val="BodyText20"/>
        <w:rPr>
          <w:rFonts w:ascii="Arial" w:hAnsi="Arial"/>
          <w:b w:val="0"/>
          <w:bCs w:val="0"/>
          <w:color w:val="auto"/>
          <w:sz w:val="20"/>
        </w:rPr>
      </w:pPr>
    </w:p>
    <w:p w:rsidR="004D2310" w:rsidRDefault="004D2310" w:rsidP="00337049">
      <w:pPr>
        <w:pStyle w:val="Heading3"/>
      </w:pPr>
      <w:bookmarkStart w:id="841" w:name="_Toc439241727"/>
      <w:bookmarkStart w:id="842" w:name="_Toc485139744"/>
      <w:r>
        <w:t>XML Request Syntax</w:t>
      </w:r>
      <w:bookmarkEnd w:id="841"/>
      <w:bookmarkEnd w:id="842"/>
    </w:p>
    <w:p w:rsidR="004D2310" w:rsidRDefault="004D2310" w:rsidP="004D2310">
      <w:pPr>
        <w:pStyle w:val="BodyText2"/>
      </w:pPr>
      <w:r>
        <w:t>The external system will send the following request for Customer Recharge. The request format and details of request are mentioned below.</w:t>
      </w:r>
    </w:p>
    <w:p w:rsidR="004D2310" w:rsidRDefault="004D2310" w:rsidP="004D2310">
      <w:pPr>
        <w:pStyle w:val="BodyText2"/>
      </w:pPr>
    </w:p>
    <w:p w:rsidR="004D2310" w:rsidRDefault="004D2310" w:rsidP="004D2310">
      <w:pPr>
        <w:pStyle w:val="BodyText2"/>
        <w:rPr>
          <w:b/>
          <w:bCs/>
          <w:u w:val="single"/>
        </w:rPr>
      </w:pPr>
      <w:r>
        <w:rPr>
          <w:b/>
          <w:bCs/>
          <w:u w:val="single"/>
        </w:rPr>
        <w:t>Request Syntax</w:t>
      </w:r>
    </w:p>
    <w:p w:rsidR="004D2310" w:rsidRDefault="004D2310" w:rsidP="004D2310">
      <w:pPr>
        <w:pStyle w:val="BodyText20"/>
        <w:rPr>
          <w:b w:val="0"/>
          <w:bCs w:val="0"/>
          <w:color w:val="auto"/>
        </w:rPr>
      </w:pPr>
    </w:p>
    <w:p w:rsidR="004D2310" w:rsidRDefault="004D2310" w:rsidP="004D2310">
      <w:pPr>
        <w:pStyle w:val="BodyText2"/>
      </w:pPr>
      <w:proofErr w:type="gramStart"/>
      <w:r>
        <w:t>&lt;?xml</w:t>
      </w:r>
      <w:proofErr w:type="gramEnd"/>
      <w:r>
        <w:t xml:space="preserve"> version="1.0"?&gt;</w:t>
      </w:r>
    </w:p>
    <w:p w:rsidR="004D2310" w:rsidRDefault="004D2310" w:rsidP="004D2310">
      <w:pPr>
        <w:pStyle w:val="BodyText2"/>
      </w:pPr>
      <w:proofErr w:type="gramStart"/>
      <w:r>
        <w:t>&lt;!DOCTYPE</w:t>
      </w:r>
      <w:proofErr w:type="gramEnd"/>
      <w:r>
        <w:t xml:space="preserve"> COMMAND PUBLIC "-//Ocam//DTD XML Command 1.0//EN" "xml/command.dtd"&gt;</w:t>
      </w:r>
    </w:p>
    <w:p w:rsidR="004D2310" w:rsidRDefault="004D2310" w:rsidP="004D2310">
      <w:pPr>
        <w:pStyle w:val="BodyText2"/>
      </w:pPr>
      <w:r>
        <w:t>&lt;COMMAND&gt;</w:t>
      </w:r>
    </w:p>
    <w:p w:rsidR="004D2310" w:rsidRDefault="004D2310" w:rsidP="004D2310">
      <w:pPr>
        <w:pStyle w:val="BodyText2"/>
      </w:pPr>
      <w:r>
        <w:t>&lt;TYPE&gt;RCTRFSERREQ&lt;/TYPE&gt;</w:t>
      </w:r>
    </w:p>
    <w:p w:rsidR="004D2310" w:rsidRPr="00E06C04" w:rsidRDefault="004D2310" w:rsidP="004D2310">
      <w:pPr>
        <w:pStyle w:val="Code"/>
        <w:ind w:left="0"/>
        <w:rPr>
          <w:lang w:val="en-IN"/>
        </w:rPr>
      </w:pPr>
      <w:r w:rsidRPr="00E06C04">
        <w:rPr>
          <w:lang w:val="en-IN"/>
        </w:rPr>
        <w:t>&lt;EXTNWCODE&gt;&lt;Network External Code&gt;&lt;/EXTNWCODE&gt;</w:t>
      </w:r>
    </w:p>
    <w:p w:rsidR="004D2310" w:rsidRDefault="004D2310" w:rsidP="004D2310">
      <w:pPr>
        <w:pStyle w:val="BodyText2"/>
      </w:pPr>
      <w:r>
        <w:t>&lt;MSISDN1&gt;&lt;Retailer MSISDN&gt;&lt;/MSISDN1&gt;</w:t>
      </w:r>
    </w:p>
    <w:p w:rsidR="004D2310" w:rsidRDefault="004D2310" w:rsidP="004D2310">
      <w:pPr>
        <w:pStyle w:val="BodyText2"/>
      </w:pPr>
      <w:r>
        <w:t>&lt;PIN&gt;&lt;Retailer PIN&gt;&lt;/PIN&gt;</w:t>
      </w:r>
    </w:p>
    <w:p w:rsidR="004D2310" w:rsidRDefault="004D2310" w:rsidP="004D2310">
      <w:pPr>
        <w:pStyle w:val="BodyText2"/>
      </w:pPr>
      <w:r>
        <w:t>&lt;MSISDN2&gt;&lt; Payee MSISDN&gt;&lt;/MSISDN2&gt;</w:t>
      </w:r>
    </w:p>
    <w:p w:rsidR="004D2310" w:rsidRDefault="004D2310" w:rsidP="004D2310">
      <w:pPr>
        <w:pStyle w:val="BodyText2"/>
      </w:pPr>
      <w:r>
        <w:t>&lt;AMOUNT&gt;&lt;Amount&gt;&lt;/AMOUNT&gt;</w:t>
      </w:r>
    </w:p>
    <w:p w:rsidR="004D2310" w:rsidRDefault="004D2310" w:rsidP="004D2310">
      <w:pPr>
        <w:pStyle w:val="BodyText2"/>
      </w:pPr>
      <w:r>
        <w:t>&lt;LANGUAGE1&gt;&lt;Retailer Language&gt;&lt;/LANGUAGE1&gt;</w:t>
      </w:r>
    </w:p>
    <w:p w:rsidR="004D2310" w:rsidRDefault="004D2310" w:rsidP="004D2310">
      <w:pPr>
        <w:pStyle w:val="BodyText2"/>
      </w:pPr>
      <w:r>
        <w:t>&lt;LANGUAGE2&gt;&lt;Payee Language&gt;&lt;/LANGUAGE2&gt;</w:t>
      </w:r>
    </w:p>
    <w:p w:rsidR="004D2310" w:rsidRDefault="004D2310" w:rsidP="004D2310">
      <w:pPr>
        <w:pStyle w:val="BodyText2"/>
      </w:pPr>
      <w:r>
        <w:t>&lt;SELECTOR&gt;&lt;Selector&gt;&lt;/SELECTOR&gt;</w:t>
      </w:r>
    </w:p>
    <w:p w:rsidR="004D2310" w:rsidRDefault="004D2310" w:rsidP="004D2310">
      <w:pPr>
        <w:pStyle w:val="BodyText2"/>
      </w:pPr>
      <w:r w:rsidRPr="008470CC">
        <w:rPr>
          <w:highlight w:val="yellow"/>
        </w:rPr>
        <w:t>&lt;SERVICECLASS&gt;&lt;Service class of the subscriber&gt;&lt;/SERVICECLASS&gt;</w:t>
      </w:r>
    </w:p>
    <w:p w:rsidR="004D2310" w:rsidRDefault="004D2310" w:rsidP="004D2310">
      <w:pPr>
        <w:pStyle w:val="BodyText2"/>
      </w:pPr>
      <w:r>
        <w:t>&lt;/COMMAND&gt;</w:t>
      </w:r>
    </w:p>
    <w:p w:rsidR="004D2310" w:rsidRDefault="004D2310" w:rsidP="004D2310">
      <w:pPr>
        <w:pStyle w:val="BodyText2"/>
        <w:ind w:left="720"/>
      </w:pPr>
    </w:p>
    <w:p w:rsidR="004D2310" w:rsidRDefault="004D2310" w:rsidP="004D2310">
      <w:pPr>
        <w:pStyle w:val="NoteHeading"/>
        <w:numPr>
          <w:ilvl w:val="0"/>
          <w:numId w:val="38"/>
        </w:numPr>
        <w:tabs>
          <w:tab w:val="left" w:pos="990"/>
        </w:tabs>
        <w:ind w:left="990" w:hanging="540"/>
        <w:jc w:val="left"/>
      </w:pPr>
      <w:r>
        <w:t>BONUS tag would not be available in this new API.</w:t>
      </w:r>
    </w:p>
    <w:p w:rsidR="004D2310" w:rsidRDefault="004D2310" w:rsidP="004D2310">
      <w:pPr>
        <w:pStyle w:val="BodyText2"/>
        <w:ind w:left="720"/>
      </w:pPr>
    </w:p>
    <w:p w:rsidR="004D2310" w:rsidRDefault="004D2310" w:rsidP="004D2310">
      <w:pPr>
        <w:pStyle w:val="BodyText2"/>
        <w:ind w:left="720"/>
      </w:pPr>
    </w:p>
    <w:p w:rsidR="004D2310" w:rsidRDefault="004D2310" w:rsidP="004D2310">
      <w:pPr>
        <w:pStyle w:val="BodyText2"/>
        <w:rPr>
          <w:b/>
          <w:bCs/>
          <w:sz w:val="24"/>
          <w:u w:val="single"/>
        </w:rPr>
      </w:pPr>
      <w:r>
        <w:rPr>
          <w:b/>
          <w:bCs/>
          <w:sz w:val="24"/>
          <w:u w:val="single"/>
        </w:rPr>
        <w:t>Fields Detail</w:t>
      </w:r>
    </w:p>
    <w:p w:rsidR="004D2310" w:rsidRPr="00982881" w:rsidRDefault="004D2310" w:rsidP="004D2310">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440"/>
        <w:gridCol w:w="2356"/>
      </w:tblGrid>
      <w:tr w:rsidR="004D2310" w:rsidTr="00446274">
        <w:trPr>
          <w:trHeight w:val="281"/>
          <w:tblHeader/>
        </w:trPr>
        <w:tc>
          <w:tcPr>
            <w:tcW w:w="1350" w:type="dxa"/>
            <w:shd w:val="clear" w:color="auto" w:fill="E31837"/>
          </w:tcPr>
          <w:p w:rsidR="004D2310" w:rsidRDefault="004D2310" w:rsidP="00446274">
            <w:pPr>
              <w:pStyle w:val="TableColumnLabels"/>
              <w:rPr>
                <w:rFonts w:ascii="Arial" w:hAnsi="Arial" w:cs="Arial"/>
                <w:sz w:val="18"/>
              </w:rPr>
            </w:pPr>
            <w:r>
              <w:rPr>
                <w:rFonts w:ascii="Arial" w:hAnsi="Arial" w:cs="Arial"/>
                <w:sz w:val="18"/>
              </w:rPr>
              <w:t>TAG</w:t>
            </w:r>
          </w:p>
        </w:tc>
        <w:tc>
          <w:tcPr>
            <w:tcW w:w="1530" w:type="dxa"/>
            <w:shd w:val="clear" w:color="auto" w:fill="E31837"/>
          </w:tcPr>
          <w:p w:rsidR="004D2310" w:rsidRDefault="004D2310" w:rsidP="00446274">
            <w:pPr>
              <w:pStyle w:val="TableColumnLabels"/>
              <w:rPr>
                <w:rFonts w:ascii="Arial" w:hAnsi="Arial" w:cs="Arial"/>
                <w:sz w:val="18"/>
              </w:rPr>
            </w:pPr>
            <w:r>
              <w:rPr>
                <w:rFonts w:ascii="Arial" w:hAnsi="Arial" w:cs="Arial"/>
                <w:sz w:val="18"/>
              </w:rPr>
              <w:t>Fields</w:t>
            </w:r>
          </w:p>
        </w:tc>
        <w:tc>
          <w:tcPr>
            <w:tcW w:w="1620" w:type="dxa"/>
            <w:shd w:val="clear" w:color="auto" w:fill="E31837"/>
          </w:tcPr>
          <w:p w:rsidR="004D2310" w:rsidRDefault="004D2310" w:rsidP="00446274">
            <w:pPr>
              <w:pStyle w:val="TableColumnLabels"/>
              <w:rPr>
                <w:rFonts w:ascii="Arial" w:hAnsi="Arial" w:cs="Arial"/>
                <w:sz w:val="18"/>
              </w:rPr>
            </w:pPr>
            <w:r>
              <w:t>Example</w:t>
            </w:r>
          </w:p>
        </w:tc>
        <w:tc>
          <w:tcPr>
            <w:tcW w:w="1350" w:type="dxa"/>
            <w:shd w:val="clear" w:color="auto" w:fill="E31837"/>
          </w:tcPr>
          <w:p w:rsidR="004D2310" w:rsidRDefault="004D2310" w:rsidP="00446274">
            <w:pPr>
              <w:pStyle w:val="TableColumnLabels"/>
              <w:rPr>
                <w:rFonts w:ascii="Arial" w:hAnsi="Arial" w:cs="Arial"/>
                <w:sz w:val="18"/>
              </w:rPr>
            </w:pPr>
            <w:r>
              <w:t>Max Length</w:t>
            </w:r>
          </w:p>
        </w:tc>
        <w:tc>
          <w:tcPr>
            <w:tcW w:w="1440" w:type="dxa"/>
            <w:shd w:val="clear" w:color="auto" w:fill="E31837"/>
          </w:tcPr>
          <w:p w:rsidR="004D2310" w:rsidRDefault="004D2310" w:rsidP="00446274">
            <w:pPr>
              <w:pStyle w:val="TableColumnLabels"/>
              <w:rPr>
                <w:rFonts w:ascii="Arial" w:hAnsi="Arial" w:cs="Arial"/>
                <w:sz w:val="18"/>
              </w:rPr>
            </w:pPr>
            <w:r>
              <w:t>Optional/ Mandatory</w:t>
            </w:r>
          </w:p>
        </w:tc>
        <w:tc>
          <w:tcPr>
            <w:tcW w:w="2356" w:type="dxa"/>
            <w:shd w:val="clear" w:color="auto" w:fill="E31837"/>
          </w:tcPr>
          <w:p w:rsidR="004D2310" w:rsidRDefault="004D2310" w:rsidP="00446274">
            <w:pPr>
              <w:pStyle w:val="TableColumnLabels"/>
              <w:rPr>
                <w:rFonts w:ascii="Arial" w:hAnsi="Arial" w:cs="Arial"/>
                <w:sz w:val="18"/>
              </w:rPr>
            </w:pPr>
            <w:r>
              <w:t>Remarks</w:t>
            </w:r>
          </w:p>
        </w:tc>
      </w:tr>
      <w:tr w:rsidR="004D2310" w:rsidTr="00446274">
        <w:trPr>
          <w:trHeight w:val="281"/>
        </w:trPr>
        <w:tc>
          <w:tcPr>
            <w:tcW w:w="1350" w:type="dxa"/>
          </w:tcPr>
          <w:p w:rsidR="004D2310" w:rsidRDefault="004D2310" w:rsidP="00446274">
            <w:pPr>
              <w:pStyle w:val="Tablecontent"/>
            </w:pPr>
            <w:r>
              <w:t>Type</w:t>
            </w:r>
          </w:p>
        </w:tc>
        <w:tc>
          <w:tcPr>
            <w:tcW w:w="1530" w:type="dxa"/>
          </w:tcPr>
          <w:p w:rsidR="004D2310" w:rsidRDefault="004D2310" w:rsidP="00446274">
            <w:pPr>
              <w:pStyle w:val="Tablecontent"/>
            </w:pPr>
            <w:r>
              <w:t>Request type</w:t>
            </w:r>
          </w:p>
        </w:tc>
        <w:tc>
          <w:tcPr>
            <w:tcW w:w="1620" w:type="dxa"/>
          </w:tcPr>
          <w:p w:rsidR="004D2310" w:rsidRDefault="004D2310" w:rsidP="00446274">
            <w:pPr>
              <w:pStyle w:val="Tablecontent"/>
            </w:pPr>
            <w:r>
              <w:t>RCTRFSERREQ</w:t>
            </w:r>
          </w:p>
        </w:tc>
        <w:tc>
          <w:tcPr>
            <w:tcW w:w="1350" w:type="dxa"/>
          </w:tcPr>
          <w:p w:rsidR="004D2310" w:rsidRDefault="004D2310" w:rsidP="00446274">
            <w:pPr>
              <w:pStyle w:val="Tablecontent"/>
            </w:pPr>
            <w:r>
              <w:t>10</w:t>
            </w:r>
          </w:p>
        </w:tc>
        <w:tc>
          <w:tcPr>
            <w:tcW w:w="1440" w:type="dxa"/>
          </w:tcPr>
          <w:p w:rsidR="004D2310" w:rsidRDefault="004D2310" w:rsidP="00446274">
            <w:pPr>
              <w:pStyle w:val="Tablecontent"/>
            </w:pPr>
            <w:r>
              <w:t>M</w:t>
            </w:r>
          </w:p>
        </w:tc>
        <w:tc>
          <w:tcPr>
            <w:tcW w:w="2356" w:type="dxa"/>
          </w:tcPr>
          <w:p w:rsidR="004D2310" w:rsidRDefault="004D2310" w:rsidP="00446274">
            <w:pPr>
              <w:pStyle w:val="Tablecontent"/>
            </w:pPr>
            <w:r>
              <w:t>Request Type</w:t>
            </w:r>
          </w:p>
        </w:tc>
      </w:tr>
      <w:tr w:rsidR="004D2310" w:rsidTr="00446274">
        <w:trPr>
          <w:trHeight w:val="281"/>
        </w:trPr>
        <w:tc>
          <w:tcPr>
            <w:tcW w:w="1350" w:type="dxa"/>
          </w:tcPr>
          <w:p w:rsidR="004D2310" w:rsidRPr="00E06C04" w:rsidRDefault="004D2310" w:rsidP="00446274">
            <w:pPr>
              <w:pStyle w:val="Tablecontent"/>
              <w:rPr>
                <w:lang w:val="en-IN"/>
              </w:rPr>
            </w:pPr>
            <w:r w:rsidRPr="00E06C04">
              <w:rPr>
                <w:lang w:val="en-IN"/>
              </w:rPr>
              <w:t>EXTNWCODE</w:t>
            </w:r>
          </w:p>
        </w:tc>
        <w:tc>
          <w:tcPr>
            <w:tcW w:w="1530" w:type="dxa"/>
          </w:tcPr>
          <w:p w:rsidR="004D2310" w:rsidRPr="00E06C04" w:rsidRDefault="004D2310" w:rsidP="00446274">
            <w:pPr>
              <w:pStyle w:val="Tablecontent"/>
              <w:rPr>
                <w:lang w:val="en-IN"/>
              </w:rPr>
            </w:pPr>
            <w:r w:rsidRPr="00E06C04">
              <w:rPr>
                <w:lang w:val="en-IN"/>
              </w:rPr>
              <w:t xml:space="preserve">Network code </w:t>
            </w:r>
          </w:p>
        </w:tc>
        <w:tc>
          <w:tcPr>
            <w:tcW w:w="1620" w:type="dxa"/>
          </w:tcPr>
          <w:p w:rsidR="004D2310" w:rsidRPr="00E06C04" w:rsidRDefault="004D2310" w:rsidP="00446274">
            <w:pPr>
              <w:pStyle w:val="Tablecontent"/>
              <w:rPr>
                <w:lang w:val="en-IN"/>
              </w:rPr>
            </w:pPr>
            <w:r w:rsidRPr="00E06C04">
              <w:rPr>
                <w:lang w:val="en-IN"/>
              </w:rPr>
              <w:t xml:space="preserve">Network code of the Channel User defined in </w:t>
            </w:r>
            <w:r>
              <w:rPr>
                <w:lang w:val="en-IN"/>
              </w:rPr>
              <w:t>PreTUPS</w:t>
            </w:r>
            <w:r w:rsidRPr="00E06C04">
              <w:rPr>
                <w:lang w:val="en-IN"/>
              </w:rPr>
              <w:t xml:space="preserve"> as External Network code</w:t>
            </w:r>
          </w:p>
        </w:tc>
        <w:tc>
          <w:tcPr>
            <w:tcW w:w="1350" w:type="dxa"/>
          </w:tcPr>
          <w:p w:rsidR="004D2310" w:rsidRPr="00E06C04" w:rsidRDefault="00873A9B" w:rsidP="00446274">
            <w:pPr>
              <w:pStyle w:val="Tablecontent"/>
              <w:rPr>
                <w:lang w:val="en-IN"/>
              </w:rPr>
            </w:pPr>
            <w:r>
              <w:rPr>
                <w:lang w:val="en-IN"/>
              </w:rPr>
              <w:t>A(2)</w:t>
            </w:r>
          </w:p>
        </w:tc>
        <w:tc>
          <w:tcPr>
            <w:tcW w:w="1440" w:type="dxa"/>
          </w:tcPr>
          <w:p w:rsidR="004D2310" w:rsidRPr="00E06C04" w:rsidRDefault="00873A9B" w:rsidP="00446274">
            <w:pPr>
              <w:pStyle w:val="Tablecontent"/>
              <w:rPr>
                <w:lang w:val="en-IN"/>
              </w:rPr>
            </w:pPr>
            <w:r>
              <w:rPr>
                <w:lang w:val="en-IN"/>
              </w:rPr>
              <w:t>M</w:t>
            </w:r>
          </w:p>
        </w:tc>
        <w:tc>
          <w:tcPr>
            <w:tcW w:w="2356" w:type="dxa"/>
          </w:tcPr>
          <w:p w:rsidR="004D2310" w:rsidRPr="00E06C04" w:rsidRDefault="004D2310" w:rsidP="00446274">
            <w:pPr>
              <w:pStyle w:val="Tablecontent"/>
              <w:rPr>
                <w:lang w:val="en-IN"/>
              </w:rPr>
            </w:pPr>
            <w:r w:rsidRPr="00E06C04">
              <w:rPr>
                <w:lang w:val="en-IN"/>
              </w:rPr>
              <w:t>M</w:t>
            </w:r>
          </w:p>
        </w:tc>
      </w:tr>
      <w:tr w:rsidR="004D2310" w:rsidTr="00446274">
        <w:trPr>
          <w:trHeight w:val="872"/>
        </w:trPr>
        <w:tc>
          <w:tcPr>
            <w:tcW w:w="1350" w:type="dxa"/>
          </w:tcPr>
          <w:p w:rsidR="004D2310" w:rsidRDefault="004D2310" w:rsidP="00446274">
            <w:pPr>
              <w:pStyle w:val="Tablecontent"/>
            </w:pPr>
            <w:r>
              <w:t>MSISDN1</w:t>
            </w:r>
          </w:p>
        </w:tc>
        <w:tc>
          <w:tcPr>
            <w:tcW w:w="1530" w:type="dxa"/>
          </w:tcPr>
          <w:p w:rsidR="004D2310" w:rsidRDefault="004D2310" w:rsidP="00446274">
            <w:pPr>
              <w:pStyle w:val="Tablecontent"/>
            </w:pPr>
            <w:r>
              <w:t>Retailer MSISDN</w:t>
            </w:r>
          </w:p>
        </w:tc>
        <w:tc>
          <w:tcPr>
            <w:tcW w:w="1620" w:type="dxa"/>
          </w:tcPr>
          <w:p w:rsidR="004D2310" w:rsidRDefault="004D2310" w:rsidP="00446274">
            <w:pPr>
              <w:pStyle w:val="Tablecontent"/>
            </w:pPr>
            <w:r>
              <w:t>9942222</w:t>
            </w:r>
          </w:p>
          <w:p w:rsidR="004D2310" w:rsidRDefault="004D2310" w:rsidP="00446274">
            <w:pPr>
              <w:pStyle w:val="Tablecontent"/>
            </w:pPr>
            <w:r w:rsidRPr="00E06C04">
              <w:rPr>
                <w:b/>
                <w:bCs/>
                <w:lang w:val="en-IN"/>
              </w:rPr>
              <w:t xml:space="preserve">When </w:t>
            </w:r>
            <w:r>
              <w:t xml:space="preserve">MSISDN1 </w:t>
            </w:r>
            <w:r w:rsidRPr="00E06C04">
              <w:rPr>
                <w:b/>
                <w:bCs/>
                <w:lang w:val="en-IN"/>
              </w:rPr>
              <w:t xml:space="preserve">is available in request then </w:t>
            </w:r>
            <w:r>
              <w:t>PIN</w:t>
            </w:r>
            <w:r w:rsidRPr="00E06C04">
              <w:rPr>
                <w:b/>
                <w:bCs/>
                <w:lang w:val="en-IN"/>
              </w:rPr>
              <w:t xml:space="preserve"> is mandatory for the request</w:t>
            </w:r>
          </w:p>
        </w:tc>
        <w:tc>
          <w:tcPr>
            <w:tcW w:w="1350" w:type="dxa"/>
          </w:tcPr>
          <w:p w:rsidR="004D2310" w:rsidRDefault="004D2310" w:rsidP="00446274">
            <w:pPr>
              <w:pStyle w:val="Tablecontent"/>
            </w:pPr>
            <w:r>
              <w:t>15</w:t>
            </w:r>
          </w:p>
        </w:tc>
        <w:tc>
          <w:tcPr>
            <w:tcW w:w="1440" w:type="dxa"/>
          </w:tcPr>
          <w:p w:rsidR="004D2310" w:rsidRDefault="00A86295" w:rsidP="00446274">
            <w:pPr>
              <w:pStyle w:val="Tablecontent"/>
            </w:pPr>
            <w:r>
              <w:t>M</w:t>
            </w:r>
          </w:p>
        </w:tc>
        <w:tc>
          <w:tcPr>
            <w:tcW w:w="2356" w:type="dxa"/>
          </w:tcPr>
          <w:p w:rsidR="004D2310" w:rsidRDefault="004D2310" w:rsidP="00446274">
            <w:pPr>
              <w:pStyle w:val="Tablecontent"/>
            </w:pPr>
            <w:r>
              <w:t>All MSISDN should be without country code.</w:t>
            </w:r>
          </w:p>
          <w:p w:rsidR="004D2310" w:rsidRDefault="004D2310" w:rsidP="00446274">
            <w:pPr>
              <w:pStyle w:val="Tablecontent"/>
            </w:pPr>
            <w:r>
              <w:t>(National dial format)</w:t>
            </w:r>
          </w:p>
        </w:tc>
      </w:tr>
      <w:tr w:rsidR="004D2310" w:rsidTr="00446274">
        <w:trPr>
          <w:trHeight w:val="638"/>
        </w:trPr>
        <w:tc>
          <w:tcPr>
            <w:tcW w:w="1350" w:type="dxa"/>
          </w:tcPr>
          <w:p w:rsidR="004D2310" w:rsidRDefault="004D2310" w:rsidP="00446274">
            <w:pPr>
              <w:pStyle w:val="Tablecontent"/>
            </w:pPr>
            <w:r>
              <w:t>PIN</w:t>
            </w:r>
          </w:p>
        </w:tc>
        <w:tc>
          <w:tcPr>
            <w:tcW w:w="1530" w:type="dxa"/>
          </w:tcPr>
          <w:p w:rsidR="004D2310" w:rsidRDefault="004D2310" w:rsidP="00446274">
            <w:pPr>
              <w:pStyle w:val="Tablecontent"/>
            </w:pPr>
            <w:r>
              <w:t>Retailer PIN</w:t>
            </w:r>
          </w:p>
        </w:tc>
        <w:tc>
          <w:tcPr>
            <w:tcW w:w="1620" w:type="dxa"/>
          </w:tcPr>
          <w:p w:rsidR="004D2310" w:rsidRDefault="004D2310" w:rsidP="00446274">
            <w:pPr>
              <w:pStyle w:val="Tablecontent"/>
            </w:pPr>
            <w:r>
              <w:t>3946</w:t>
            </w:r>
          </w:p>
        </w:tc>
        <w:tc>
          <w:tcPr>
            <w:tcW w:w="1350" w:type="dxa"/>
          </w:tcPr>
          <w:p w:rsidR="004D2310" w:rsidRDefault="004D2310" w:rsidP="00446274">
            <w:pPr>
              <w:pStyle w:val="Tablecontent"/>
            </w:pPr>
            <w:r>
              <w:t>4</w:t>
            </w:r>
          </w:p>
        </w:tc>
        <w:tc>
          <w:tcPr>
            <w:tcW w:w="1440" w:type="dxa"/>
          </w:tcPr>
          <w:p w:rsidR="004D2310" w:rsidRDefault="00A86295" w:rsidP="00446274">
            <w:pPr>
              <w:pStyle w:val="Tablecontent"/>
            </w:pPr>
            <w:r>
              <w:t>-M</w:t>
            </w:r>
          </w:p>
        </w:tc>
        <w:tc>
          <w:tcPr>
            <w:tcW w:w="2356" w:type="dxa"/>
          </w:tcPr>
          <w:p w:rsidR="004D2310" w:rsidRDefault="004D2310" w:rsidP="00446274">
            <w:pPr>
              <w:pStyle w:val="Tablecontent"/>
            </w:pPr>
            <w:r>
              <w:t>Numeric Only.</w:t>
            </w:r>
          </w:p>
        </w:tc>
      </w:tr>
      <w:tr w:rsidR="004D2310" w:rsidTr="00446274">
        <w:trPr>
          <w:trHeight w:val="638"/>
        </w:trPr>
        <w:tc>
          <w:tcPr>
            <w:tcW w:w="9646" w:type="dxa"/>
            <w:gridSpan w:val="6"/>
          </w:tcPr>
          <w:p w:rsidR="004D2310" w:rsidRPr="00E06C04" w:rsidRDefault="004D2310" w:rsidP="00446274">
            <w:pPr>
              <w:pStyle w:val="Tablecontent"/>
              <w:rPr>
                <w:lang w:val="en-IN"/>
              </w:rPr>
            </w:pPr>
          </w:p>
        </w:tc>
      </w:tr>
      <w:tr w:rsidR="004D2310" w:rsidTr="00446274">
        <w:trPr>
          <w:trHeight w:val="638"/>
        </w:trPr>
        <w:tc>
          <w:tcPr>
            <w:tcW w:w="1350" w:type="dxa"/>
          </w:tcPr>
          <w:p w:rsidR="004D2310" w:rsidRPr="00E06C04" w:rsidRDefault="004D2310" w:rsidP="00446274">
            <w:pPr>
              <w:pStyle w:val="Tablecontent"/>
              <w:rPr>
                <w:lang w:val="en-IN"/>
              </w:rPr>
            </w:pPr>
          </w:p>
        </w:tc>
        <w:tc>
          <w:tcPr>
            <w:tcW w:w="1530" w:type="dxa"/>
          </w:tcPr>
          <w:p w:rsidR="004D2310" w:rsidRPr="00E06C04" w:rsidRDefault="004D2310" w:rsidP="00446274">
            <w:pPr>
              <w:pStyle w:val="Tablecontent"/>
              <w:rPr>
                <w:lang w:val="en-IN"/>
              </w:rPr>
            </w:pPr>
          </w:p>
        </w:tc>
        <w:tc>
          <w:tcPr>
            <w:tcW w:w="1620" w:type="dxa"/>
          </w:tcPr>
          <w:p w:rsidR="004D2310" w:rsidRPr="00E06C04" w:rsidRDefault="004D2310" w:rsidP="00446274">
            <w:pPr>
              <w:pStyle w:val="Tablecontent"/>
              <w:rPr>
                <w:b/>
                <w:bCs/>
                <w:lang w:val="en-IN"/>
              </w:rPr>
            </w:pPr>
          </w:p>
        </w:tc>
        <w:tc>
          <w:tcPr>
            <w:tcW w:w="1350" w:type="dxa"/>
          </w:tcPr>
          <w:p w:rsidR="004D2310" w:rsidRPr="00E06C04" w:rsidRDefault="004D2310" w:rsidP="00446274">
            <w:pPr>
              <w:pStyle w:val="Tablecontent"/>
              <w:rPr>
                <w:lang w:val="en-IN"/>
              </w:rPr>
            </w:pPr>
          </w:p>
        </w:tc>
        <w:tc>
          <w:tcPr>
            <w:tcW w:w="1440" w:type="dxa"/>
          </w:tcPr>
          <w:p w:rsidR="004D2310" w:rsidRPr="00E06C04" w:rsidRDefault="004D2310" w:rsidP="00446274">
            <w:pPr>
              <w:pStyle w:val="Tablecontent"/>
              <w:rPr>
                <w:lang w:val="en-IN"/>
              </w:rPr>
            </w:pPr>
          </w:p>
        </w:tc>
        <w:tc>
          <w:tcPr>
            <w:tcW w:w="2356" w:type="dxa"/>
          </w:tcPr>
          <w:p w:rsidR="004D2310" w:rsidRPr="00E06C04" w:rsidRDefault="004D2310" w:rsidP="00446274">
            <w:pPr>
              <w:pStyle w:val="Tablecontent"/>
              <w:rPr>
                <w:lang w:val="en-IN"/>
              </w:rPr>
            </w:pPr>
          </w:p>
        </w:tc>
      </w:tr>
      <w:tr w:rsidR="004D2310" w:rsidTr="00446274">
        <w:trPr>
          <w:trHeight w:val="638"/>
        </w:trPr>
        <w:tc>
          <w:tcPr>
            <w:tcW w:w="1350" w:type="dxa"/>
          </w:tcPr>
          <w:p w:rsidR="004D2310" w:rsidRPr="00E06C04" w:rsidRDefault="004D2310" w:rsidP="00446274">
            <w:pPr>
              <w:pStyle w:val="Tablecontent"/>
              <w:rPr>
                <w:lang w:val="en-IN"/>
              </w:rPr>
            </w:pPr>
          </w:p>
        </w:tc>
        <w:tc>
          <w:tcPr>
            <w:tcW w:w="1530" w:type="dxa"/>
          </w:tcPr>
          <w:p w:rsidR="004D2310" w:rsidRPr="00E06C04" w:rsidRDefault="004D2310" w:rsidP="00446274">
            <w:pPr>
              <w:pStyle w:val="Tablecontent"/>
              <w:rPr>
                <w:lang w:val="en-IN"/>
              </w:rPr>
            </w:pPr>
          </w:p>
        </w:tc>
        <w:tc>
          <w:tcPr>
            <w:tcW w:w="1620" w:type="dxa"/>
          </w:tcPr>
          <w:p w:rsidR="004D2310" w:rsidRPr="00E06C04" w:rsidRDefault="004D2310" w:rsidP="00446274">
            <w:pPr>
              <w:pStyle w:val="Tablecontent"/>
              <w:rPr>
                <w:lang w:val="en-IN"/>
              </w:rPr>
            </w:pPr>
          </w:p>
        </w:tc>
        <w:tc>
          <w:tcPr>
            <w:tcW w:w="1350" w:type="dxa"/>
          </w:tcPr>
          <w:p w:rsidR="004D2310" w:rsidRPr="00E06C04" w:rsidRDefault="004D2310" w:rsidP="00446274">
            <w:pPr>
              <w:pStyle w:val="Tablecontent"/>
              <w:rPr>
                <w:lang w:val="en-IN"/>
              </w:rPr>
            </w:pPr>
          </w:p>
        </w:tc>
        <w:tc>
          <w:tcPr>
            <w:tcW w:w="1440" w:type="dxa"/>
          </w:tcPr>
          <w:p w:rsidR="004D2310" w:rsidRPr="00E06C04" w:rsidRDefault="004D2310" w:rsidP="00446274">
            <w:pPr>
              <w:pStyle w:val="Tablecontent"/>
              <w:rPr>
                <w:lang w:val="en-IN"/>
              </w:rPr>
            </w:pPr>
          </w:p>
        </w:tc>
        <w:tc>
          <w:tcPr>
            <w:tcW w:w="2356" w:type="dxa"/>
          </w:tcPr>
          <w:p w:rsidR="004D2310" w:rsidRPr="00E06C04" w:rsidRDefault="004D2310" w:rsidP="00446274">
            <w:pPr>
              <w:pStyle w:val="Tablecontent"/>
              <w:rPr>
                <w:lang w:val="en-IN"/>
              </w:rPr>
            </w:pPr>
          </w:p>
        </w:tc>
      </w:tr>
      <w:tr w:rsidR="004D2310" w:rsidTr="00446274">
        <w:trPr>
          <w:trHeight w:val="575"/>
        </w:trPr>
        <w:tc>
          <w:tcPr>
            <w:tcW w:w="1350" w:type="dxa"/>
          </w:tcPr>
          <w:p w:rsidR="004D2310" w:rsidRDefault="004D2310" w:rsidP="00446274">
            <w:pPr>
              <w:pStyle w:val="Tablecontent"/>
            </w:pPr>
            <w:r>
              <w:t>MSISDN2</w:t>
            </w:r>
          </w:p>
        </w:tc>
        <w:tc>
          <w:tcPr>
            <w:tcW w:w="1530" w:type="dxa"/>
          </w:tcPr>
          <w:p w:rsidR="004D2310" w:rsidRDefault="004D2310" w:rsidP="00446274">
            <w:pPr>
              <w:pStyle w:val="Tablecontent"/>
            </w:pPr>
            <w:r>
              <w:t>Payee MSISDN</w:t>
            </w:r>
          </w:p>
        </w:tc>
        <w:tc>
          <w:tcPr>
            <w:tcW w:w="1620" w:type="dxa"/>
          </w:tcPr>
          <w:p w:rsidR="004D2310" w:rsidRDefault="004D2310" w:rsidP="00446274">
            <w:pPr>
              <w:pStyle w:val="Tablecontent"/>
            </w:pPr>
            <w:r>
              <w:t>9942223</w:t>
            </w:r>
          </w:p>
        </w:tc>
        <w:tc>
          <w:tcPr>
            <w:tcW w:w="1350" w:type="dxa"/>
          </w:tcPr>
          <w:p w:rsidR="004D2310" w:rsidRDefault="004D2310" w:rsidP="00446274">
            <w:pPr>
              <w:pStyle w:val="Tablecontent"/>
            </w:pPr>
            <w:r>
              <w:t>15</w:t>
            </w:r>
          </w:p>
        </w:tc>
        <w:tc>
          <w:tcPr>
            <w:tcW w:w="1440" w:type="dxa"/>
          </w:tcPr>
          <w:p w:rsidR="004D2310" w:rsidRDefault="004D2310" w:rsidP="00446274">
            <w:pPr>
              <w:pStyle w:val="Tablecontent"/>
            </w:pPr>
            <w:r>
              <w:t>M</w:t>
            </w:r>
          </w:p>
        </w:tc>
        <w:tc>
          <w:tcPr>
            <w:tcW w:w="2356" w:type="dxa"/>
          </w:tcPr>
          <w:p w:rsidR="004D2310" w:rsidRDefault="004D2310" w:rsidP="00446274">
            <w:pPr>
              <w:pStyle w:val="Tablecontent"/>
            </w:pPr>
            <w:r>
              <w:t xml:space="preserve">Numeric and without country code. </w:t>
            </w:r>
          </w:p>
        </w:tc>
      </w:tr>
      <w:tr w:rsidR="004D2310" w:rsidTr="00446274">
        <w:trPr>
          <w:trHeight w:val="305"/>
        </w:trPr>
        <w:tc>
          <w:tcPr>
            <w:tcW w:w="1350" w:type="dxa"/>
          </w:tcPr>
          <w:p w:rsidR="004D2310" w:rsidRDefault="004D2310" w:rsidP="00446274">
            <w:pPr>
              <w:pStyle w:val="Tablecontent"/>
            </w:pPr>
            <w:r>
              <w:t>AMOUNT</w:t>
            </w:r>
          </w:p>
        </w:tc>
        <w:tc>
          <w:tcPr>
            <w:tcW w:w="1530" w:type="dxa"/>
          </w:tcPr>
          <w:p w:rsidR="004D2310" w:rsidRDefault="004D2310" w:rsidP="00446274">
            <w:pPr>
              <w:pStyle w:val="Tablecontent"/>
            </w:pPr>
            <w:r>
              <w:t>Amount</w:t>
            </w:r>
          </w:p>
        </w:tc>
        <w:tc>
          <w:tcPr>
            <w:tcW w:w="1620" w:type="dxa"/>
          </w:tcPr>
          <w:p w:rsidR="004D2310" w:rsidRDefault="004D2310" w:rsidP="00446274">
            <w:pPr>
              <w:pStyle w:val="Tablecontent"/>
            </w:pPr>
            <w:r>
              <w:t>100</w:t>
            </w:r>
          </w:p>
        </w:tc>
        <w:tc>
          <w:tcPr>
            <w:tcW w:w="1350" w:type="dxa"/>
          </w:tcPr>
          <w:p w:rsidR="004D2310" w:rsidRDefault="004D2310" w:rsidP="00446274">
            <w:pPr>
              <w:pStyle w:val="Tablecontent"/>
            </w:pPr>
            <w:r>
              <w:t>10</w:t>
            </w:r>
          </w:p>
        </w:tc>
        <w:tc>
          <w:tcPr>
            <w:tcW w:w="1440" w:type="dxa"/>
          </w:tcPr>
          <w:p w:rsidR="004D2310" w:rsidRDefault="004D2310" w:rsidP="00446274">
            <w:pPr>
              <w:pStyle w:val="Tablecontent"/>
            </w:pPr>
            <w:r>
              <w:t>M</w:t>
            </w:r>
          </w:p>
        </w:tc>
        <w:tc>
          <w:tcPr>
            <w:tcW w:w="2356" w:type="dxa"/>
          </w:tcPr>
          <w:p w:rsidR="004D2310" w:rsidRDefault="004D2310" w:rsidP="00446274">
            <w:pPr>
              <w:pStyle w:val="Tablecontent"/>
            </w:pPr>
            <w:r>
              <w:t>Numeric Only.</w:t>
            </w:r>
          </w:p>
        </w:tc>
      </w:tr>
      <w:tr w:rsidR="004D2310" w:rsidTr="00446274">
        <w:trPr>
          <w:trHeight w:val="1043"/>
        </w:trPr>
        <w:tc>
          <w:tcPr>
            <w:tcW w:w="1350" w:type="dxa"/>
          </w:tcPr>
          <w:p w:rsidR="004D2310" w:rsidRDefault="004D2310" w:rsidP="00446274">
            <w:pPr>
              <w:pStyle w:val="Tablecontent"/>
            </w:pPr>
            <w:r>
              <w:t>LANGUAGE1</w:t>
            </w:r>
          </w:p>
        </w:tc>
        <w:tc>
          <w:tcPr>
            <w:tcW w:w="1530" w:type="dxa"/>
          </w:tcPr>
          <w:p w:rsidR="004D2310" w:rsidRDefault="004D2310" w:rsidP="00446274">
            <w:pPr>
              <w:pStyle w:val="Tablecontent"/>
            </w:pPr>
            <w:r>
              <w:t>Retailer Language</w:t>
            </w:r>
          </w:p>
        </w:tc>
        <w:tc>
          <w:tcPr>
            <w:tcW w:w="1620" w:type="dxa"/>
          </w:tcPr>
          <w:p w:rsidR="004D2310" w:rsidRDefault="004D2310" w:rsidP="00446274">
            <w:pPr>
              <w:pStyle w:val="Tablecontent"/>
            </w:pPr>
            <w:r>
              <w:t>1</w:t>
            </w:r>
          </w:p>
        </w:tc>
        <w:tc>
          <w:tcPr>
            <w:tcW w:w="1350" w:type="dxa"/>
          </w:tcPr>
          <w:p w:rsidR="004D2310" w:rsidRDefault="004D2310" w:rsidP="00446274">
            <w:pPr>
              <w:pStyle w:val="Tablecontent"/>
            </w:pPr>
            <w:r>
              <w:t>1</w:t>
            </w:r>
          </w:p>
        </w:tc>
        <w:tc>
          <w:tcPr>
            <w:tcW w:w="1440" w:type="dxa"/>
          </w:tcPr>
          <w:p w:rsidR="004D2310" w:rsidRDefault="001C52FA" w:rsidP="00446274">
            <w:pPr>
              <w:pStyle w:val="Tablecontent"/>
            </w:pPr>
            <w:r>
              <w:t>O</w:t>
            </w:r>
          </w:p>
        </w:tc>
        <w:tc>
          <w:tcPr>
            <w:tcW w:w="2356" w:type="dxa"/>
          </w:tcPr>
          <w:p w:rsidR="004D2310" w:rsidRDefault="004D2310" w:rsidP="00446274">
            <w:pPr>
              <w:pStyle w:val="Tablecontent"/>
            </w:pPr>
            <w:r>
              <w:t>Numeric only, Retailer Language Code</w:t>
            </w:r>
          </w:p>
          <w:p w:rsidR="004D2310" w:rsidRDefault="004D2310" w:rsidP="00446274">
            <w:pPr>
              <w:pStyle w:val="Tablecontent"/>
            </w:pPr>
            <w:r>
              <w:t>This code must be defined in PreTUPS system.</w:t>
            </w:r>
          </w:p>
        </w:tc>
      </w:tr>
      <w:tr w:rsidR="004D2310" w:rsidTr="00446274">
        <w:trPr>
          <w:trHeight w:val="1043"/>
        </w:trPr>
        <w:tc>
          <w:tcPr>
            <w:tcW w:w="1350" w:type="dxa"/>
          </w:tcPr>
          <w:p w:rsidR="004D2310" w:rsidRDefault="004D2310" w:rsidP="00446274">
            <w:pPr>
              <w:pStyle w:val="Tablecontent"/>
            </w:pPr>
            <w:r>
              <w:t>LANGUAGE2</w:t>
            </w:r>
          </w:p>
        </w:tc>
        <w:tc>
          <w:tcPr>
            <w:tcW w:w="1530" w:type="dxa"/>
          </w:tcPr>
          <w:p w:rsidR="004D2310" w:rsidRDefault="004D2310" w:rsidP="00446274">
            <w:pPr>
              <w:pStyle w:val="Tablecontent"/>
            </w:pPr>
            <w:r>
              <w:t xml:space="preserve"> Payee Language</w:t>
            </w:r>
          </w:p>
        </w:tc>
        <w:tc>
          <w:tcPr>
            <w:tcW w:w="1620" w:type="dxa"/>
          </w:tcPr>
          <w:p w:rsidR="004D2310" w:rsidRDefault="004D2310" w:rsidP="00446274">
            <w:pPr>
              <w:pStyle w:val="Tablecontent"/>
            </w:pPr>
            <w:r>
              <w:t>1</w:t>
            </w:r>
          </w:p>
        </w:tc>
        <w:tc>
          <w:tcPr>
            <w:tcW w:w="1350" w:type="dxa"/>
          </w:tcPr>
          <w:p w:rsidR="004D2310" w:rsidRDefault="004D2310" w:rsidP="00446274">
            <w:pPr>
              <w:pStyle w:val="Tablecontent"/>
            </w:pPr>
            <w:r>
              <w:t>1</w:t>
            </w:r>
          </w:p>
        </w:tc>
        <w:tc>
          <w:tcPr>
            <w:tcW w:w="1440" w:type="dxa"/>
          </w:tcPr>
          <w:p w:rsidR="004D2310" w:rsidRDefault="001C52FA" w:rsidP="00446274">
            <w:pPr>
              <w:pStyle w:val="Tablecontent"/>
            </w:pPr>
            <w:r>
              <w:t>O</w:t>
            </w:r>
          </w:p>
        </w:tc>
        <w:tc>
          <w:tcPr>
            <w:tcW w:w="2356" w:type="dxa"/>
          </w:tcPr>
          <w:p w:rsidR="004D2310" w:rsidRDefault="004D2310" w:rsidP="00446274">
            <w:pPr>
              <w:pStyle w:val="Tablecontent"/>
            </w:pPr>
            <w:r>
              <w:t>Numeric only, Payee Language Code</w:t>
            </w:r>
          </w:p>
          <w:p w:rsidR="004D2310" w:rsidRDefault="004D2310" w:rsidP="00446274">
            <w:pPr>
              <w:pStyle w:val="Tablecontent"/>
            </w:pPr>
            <w:r>
              <w:t>This code must be defined in PreTUPS system.</w:t>
            </w:r>
          </w:p>
        </w:tc>
      </w:tr>
      <w:tr w:rsidR="004D2310" w:rsidTr="00446274">
        <w:trPr>
          <w:trHeight w:val="575"/>
        </w:trPr>
        <w:tc>
          <w:tcPr>
            <w:tcW w:w="1350" w:type="dxa"/>
          </w:tcPr>
          <w:p w:rsidR="004D2310" w:rsidRDefault="004D2310" w:rsidP="00446274">
            <w:pPr>
              <w:pStyle w:val="Tablecontent"/>
            </w:pPr>
            <w:r w:rsidRPr="00D03708">
              <w:t>SERVICECLASS</w:t>
            </w:r>
          </w:p>
        </w:tc>
        <w:tc>
          <w:tcPr>
            <w:tcW w:w="1530" w:type="dxa"/>
          </w:tcPr>
          <w:p w:rsidR="004D2310" w:rsidRDefault="004D2310" w:rsidP="00446274">
            <w:pPr>
              <w:pStyle w:val="Tablecontent"/>
            </w:pPr>
            <w:r>
              <w:t>Service class</w:t>
            </w:r>
          </w:p>
        </w:tc>
        <w:tc>
          <w:tcPr>
            <w:tcW w:w="1620" w:type="dxa"/>
          </w:tcPr>
          <w:p w:rsidR="004D2310" w:rsidRDefault="004D2310" w:rsidP="00446274">
            <w:pPr>
              <w:pStyle w:val="Tablecontent"/>
            </w:pPr>
            <w:r>
              <w:t>SCLASS</w:t>
            </w:r>
          </w:p>
        </w:tc>
        <w:tc>
          <w:tcPr>
            <w:tcW w:w="1350" w:type="dxa"/>
          </w:tcPr>
          <w:p w:rsidR="004D2310" w:rsidRDefault="004D2310" w:rsidP="00446274">
            <w:pPr>
              <w:pStyle w:val="Tablecontent"/>
            </w:pPr>
            <w:r>
              <w:t>C(15)</w:t>
            </w:r>
          </w:p>
        </w:tc>
        <w:tc>
          <w:tcPr>
            <w:tcW w:w="1440" w:type="dxa"/>
          </w:tcPr>
          <w:p w:rsidR="004D2310" w:rsidRDefault="001C52FA" w:rsidP="00446274">
            <w:pPr>
              <w:pStyle w:val="Tablecontent"/>
            </w:pPr>
            <w:r>
              <w:t>O</w:t>
            </w:r>
          </w:p>
        </w:tc>
        <w:tc>
          <w:tcPr>
            <w:tcW w:w="2356" w:type="dxa"/>
          </w:tcPr>
          <w:p w:rsidR="004D2310" w:rsidRDefault="004D2310" w:rsidP="00446274">
            <w:pPr>
              <w:pStyle w:val="Tablecontent"/>
            </w:pPr>
            <w:r>
              <w:t>Alphanumeric</w:t>
            </w:r>
          </w:p>
        </w:tc>
      </w:tr>
      <w:tr w:rsidR="004D2310" w:rsidTr="00446274">
        <w:trPr>
          <w:trHeight w:val="593"/>
        </w:trPr>
        <w:tc>
          <w:tcPr>
            <w:tcW w:w="1350" w:type="dxa"/>
          </w:tcPr>
          <w:p w:rsidR="004D2310" w:rsidRDefault="004D2310" w:rsidP="00446274">
            <w:pPr>
              <w:pStyle w:val="Tablecontent"/>
            </w:pPr>
            <w:r>
              <w:t>SELECTOR</w:t>
            </w:r>
          </w:p>
        </w:tc>
        <w:tc>
          <w:tcPr>
            <w:tcW w:w="1530" w:type="dxa"/>
          </w:tcPr>
          <w:p w:rsidR="004D2310" w:rsidRDefault="004D2310" w:rsidP="00446274">
            <w:pPr>
              <w:pStyle w:val="Tablecontent"/>
            </w:pPr>
            <w:r>
              <w:t>Selector</w:t>
            </w:r>
          </w:p>
        </w:tc>
        <w:tc>
          <w:tcPr>
            <w:tcW w:w="1620" w:type="dxa"/>
          </w:tcPr>
          <w:p w:rsidR="004D2310" w:rsidRDefault="004D2310" w:rsidP="00446274">
            <w:pPr>
              <w:pStyle w:val="Tablecontent"/>
            </w:pPr>
            <w:r>
              <w:t>1</w:t>
            </w:r>
          </w:p>
        </w:tc>
        <w:tc>
          <w:tcPr>
            <w:tcW w:w="1350" w:type="dxa"/>
          </w:tcPr>
          <w:p w:rsidR="004D2310" w:rsidRDefault="004D2310" w:rsidP="00446274">
            <w:pPr>
              <w:pStyle w:val="Tablecontent"/>
            </w:pPr>
            <w:r>
              <w:t>10</w:t>
            </w:r>
          </w:p>
        </w:tc>
        <w:tc>
          <w:tcPr>
            <w:tcW w:w="1440" w:type="dxa"/>
          </w:tcPr>
          <w:p w:rsidR="004D2310" w:rsidRDefault="004D2310" w:rsidP="00446274">
            <w:pPr>
              <w:pStyle w:val="Tablecontent"/>
            </w:pPr>
            <w:r>
              <w:t>M</w:t>
            </w:r>
          </w:p>
        </w:tc>
        <w:tc>
          <w:tcPr>
            <w:tcW w:w="2356" w:type="dxa"/>
          </w:tcPr>
          <w:p w:rsidR="004D2310" w:rsidRDefault="004D2310" w:rsidP="00446274">
            <w:pPr>
              <w:pStyle w:val="Tablecontent"/>
            </w:pPr>
            <w:r>
              <w:t>Selector should be numeric 1, 2, 3, 4 and 5.</w:t>
            </w:r>
          </w:p>
        </w:tc>
      </w:tr>
    </w:tbl>
    <w:p w:rsidR="004D2310" w:rsidRPr="0096673A" w:rsidRDefault="004D2310" w:rsidP="004D2310">
      <w:pPr>
        <w:pStyle w:val="NoteHeading"/>
        <w:numPr>
          <w:ilvl w:val="0"/>
          <w:numId w:val="38"/>
        </w:numPr>
        <w:tabs>
          <w:tab w:val="left" w:pos="990"/>
        </w:tabs>
        <w:ind w:left="990" w:hanging="540"/>
        <w:jc w:val="left"/>
      </w:pPr>
      <w:r w:rsidRPr="0096673A">
        <w:t>All tags are mandatory to be present in XML. If value is optional and tag must be present.</w:t>
      </w:r>
    </w:p>
    <w:p w:rsidR="004D2310" w:rsidRDefault="004D2310" w:rsidP="004D2310">
      <w:pPr>
        <w:pStyle w:val="NoteHeading"/>
        <w:numPr>
          <w:ilvl w:val="0"/>
          <w:numId w:val="38"/>
        </w:numPr>
        <w:tabs>
          <w:tab w:val="left" w:pos="990"/>
        </w:tabs>
        <w:ind w:left="990" w:hanging="540"/>
        <w:jc w:val="left"/>
      </w:pPr>
      <w:r w:rsidRPr="0096673A">
        <w:t>The value for TYPE tag is fixed as mentioned in syntax.</w:t>
      </w:r>
    </w:p>
    <w:p w:rsidR="004D2310" w:rsidRDefault="004D2310" w:rsidP="004D2310">
      <w:pPr>
        <w:pStyle w:val="BodyText2"/>
      </w:pPr>
    </w:p>
    <w:p w:rsidR="004D2310" w:rsidRDefault="004D2310" w:rsidP="00337049">
      <w:pPr>
        <w:pStyle w:val="Heading3"/>
      </w:pPr>
      <w:bookmarkStart w:id="843" w:name="_Toc439241728"/>
      <w:bookmarkStart w:id="844" w:name="_Toc485139745"/>
      <w:r>
        <w:t>XML Response Syntax</w:t>
      </w:r>
      <w:bookmarkEnd w:id="843"/>
      <w:bookmarkEnd w:id="844"/>
    </w:p>
    <w:p w:rsidR="004D2310" w:rsidRDefault="004D2310" w:rsidP="004D2310">
      <w:pPr>
        <w:pStyle w:val="BodyText2"/>
      </w:pPr>
      <w:r>
        <w:t xml:space="preserve">PreTUPS will send following response (acknowledgement) to </w:t>
      </w:r>
      <w:proofErr w:type="gramStart"/>
      <w:r w:rsidR="002821B5">
        <w:t xml:space="preserve">EXTGW </w:t>
      </w:r>
      <w:r>
        <w:t xml:space="preserve"> system</w:t>
      </w:r>
      <w:proofErr w:type="gramEnd"/>
      <w:r>
        <w:t xml:space="preserve"> for Customer Recharge Request. The XML response details are mentioned below.</w:t>
      </w:r>
    </w:p>
    <w:p w:rsidR="004D2310" w:rsidRDefault="004D2310" w:rsidP="004D2310">
      <w:pPr>
        <w:pStyle w:val="BodyText2"/>
        <w:jc w:val="left"/>
      </w:pPr>
    </w:p>
    <w:p w:rsidR="004D2310" w:rsidRDefault="004D2310" w:rsidP="004D2310">
      <w:pPr>
        <w:pStyle w:val="BodyText2"/>
        <w:rPr>
          <w:b/>
          <w:bCs/>
          <w:u w:val="single"/>
        </w:rPr>
      </w:pPr>
      <w:r>
        <w:rPr>
          <w:b/>
          <w:bCs/>
          <w:u w:val="single"/>
        </w:rPr>
        <w:t>Response Syntax</w:t>
      </w:r>
    </w:p>
    <w:p w:rsidR="004D2310" w:rsidRDefault="004D2310" w:rsidP="004D2310">
      <w:pPr>
        <w:pStyle w:val="BodyText2"/>
        <w:jc w:val="left"/>
      </w:pPr>
      <w:proofErr w:type="gramStart"/>
      <w:r>
        <w:t>&lt;?xml</w:t>
      </w:r>
      <w:proofErr w:type="gramEnd"/>
      <w:r>
        <w:t xml:space="preserve"> version="1.0"?&gt;</w:t>
      </w:r>
    </w:p>
    <w:p w:rsidR="004D2310" w:rsidRDefault="004D2310" w:rsidP="004D2310">
      <w:pPr>
        <w:pStyle w:val="BodyText2"/>
        <w:jc w:val="left"/>
      </w:pPr>
      <w:proofErr w:type="gramStart"/>
      <w:r>
        <w:t>&lt;!DOCTYPE</w:t>
      </w:r>
      <w:proofErr w:type="gramEnd"/>
      <w:r>
        <w:t xml:space="preserve"> COMMAND PUBLIC "-//Ocam//DTD XML Command 1.0//EN" "xml/command.dtd"&gt;</w:t>
      </w:r>
    </w:p>
    <w:p w:rsidR="004D2310" w:rsidRDefault="004D2310" w:rsidP="004D2310">
      <w:pPr>
        <w:pStyle w:val="BodyText2"/>
        <w:jc w:val="left"/>
      </w:pPr>
      <w:r>
        <w:t>&lt;COMMAND&gt;</w:t>
      </w:r>
    </w:p>
    <w:p w:rsidR="004D2310" w:rsidRDefault="004D2310" w:rsidP="004D2310">
      <w:pPr>
        <w:pStyle w:val="BodyText2"/>
        <w:jc w:val="left"/>
      </w:pPr>
      <w:r>
        <w:t>&lt;TYPE&gt;RCTRFSERRESP&lt;/TYPE&gt;</w:t>
      </w:r>
      <w:r>
        <w:tab/>
      </w:r>
    </w:p>
    <w:p w:rsidR="004D2310" w:rsidRDefault="004D2310" w:rsidP="004D2310">
      <w:pPr>
        <w:pStyle w:val="BodyText2"/>
        <w:jc w:val="left"/>
      </w:pPr>
      <w:r>
        <w:t>&lt;TXNSTATUS&gt;&lt;Transaction Status&gt;&lt;/TXNSTATUS&gt;</w:t>
      </w:r>
    </w:p>
    <w:p w:rsidR="001C52FA" w:rsidRDefault="001C52FA" w:rsidP="004D2310">
      <w:pPr>
        <w:pStyle w:val="BodyText2"/>
        <w:jc w:val="left"/>
      </w:pPr>
      <w:r>
        <w:t>&lt;MESSAGE&gt;</w:t>
      </w:r>
      <w:r w:rsidR="00F80C72">
        <w:t>&lt;</w:t>
      </w:r>
      <w:r>
        <w:t>Transaction Message</w:t>
      </w:r>
      <w:r w:rsidR="00F80C72">
        <w:t>&gt;</w:t>
      </w:r>
      <w:r>
        <w:t>&lt;/MESSAGE&gt;</w:t>
      </w:r>
    </w:p>
    <w:p w:rsidR="004D2310" w:rsidRDefault="004D2310" w:rsidP="004D2310">
      <w:pPr>
        <w:pStyle w:val="BodyText2"/>
        <w:jc w:val="left"/>
      </w:pPr>
      <w:r>
        <w:t>&lt;/COMMAND&gt;</w:t>
      </w:r>
    </w:p>
    <w:p w:rsidR="004D2310" w:rsidRDefault="004D2310" w:rsidP="004D2310">
      <w:pPr>
        <w:pStyle w:val="BodyText2"/>
        <w:jc w:val="left"/>
      </w:pPr>
    </w:p>
    <w:p w:rsidR="004D2310" w:rsidRDefault="004D2310" w:rsidP="004D2310">
      <w:pPr>
        <w:pStyle w:val="BodyText2"/>
      </w:pPr>
      <w:r>
        <w:rPr>
          <w:b/>
          <w:bCs/>
          <w:u w:val="single"/>
        </w:rPr>
        <w:t>Fields Detail</w:t>
      </w:r>
    </w:p>
    <w:p w:rsidR="004D2310" w:rsidRDefault="004D2310" w:rsidP="004D2310">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4D2310" w:rsidTr="00446274">
        <w:trPr>
          <w:trHeight w:val="281"/>
          <w:tblHeader/>
        </w:trPr>
        <w:tc>
          <w:tcPr>
            <w:tcW w:w="1350" w:type="dxa"/>
            <w:shd w:val="clear" w:color="auto" w:fill="E31837"/>
          </w:tcPr>
          <w:p w:rsidR="004D2310" w:rsidRDefault="004D2310" w:rsidP="00446274">
            <w:pPr>
              <w:pStyle w:val="TableColumnLabels"/>
              <w:rPr>
                <w:rFonts w:ascii="Arial" w:hAnsi="Arial" w:cs="Arial"/>
                <w:sz w:val="18"/>
              </w:rPr>
            </w:pPr>
            <w:r>
              <w:rPr>
                <w:rFonts w:ascii="Arial" w:hAnsi="Arial" w:cs="Arial"/>
                <w:sz w:val="18"/>
              </w:rPr>
              <w:t>TAG</w:t>
            </w:r>
          </w:p>
        </w:tc>
        <w:tc>
          <w:tcPr>
            <w:tcW w:w="1530" w:type="dxa"/>
            <w:shd w:val="clear" w:color="auto" w:fill="E31837"/>
          </w:tcPr>
          <w:p w:rsidR="004D2310" w:rsidRDefault="004D2310" w:rsidP="00446274">
            <w:pPr>
              <w:pStyle w:val="TableColumnLabels"/>
              <w:rPr>
                <w:rFonts w:ascii="Arial" w:hAnsi="Arial" w:cs="Arial"/>
                <w:sz w:val="18"/>
              </w:rPr>
            </w:pPr>
            <w:r>
              <w:rPr>
                <w:rFonts w:ascii="Arial" w:hAnsi="Arial" w:cs="Arial"/>
                <w:sz w:val="18"/>
              </w:rPr>
              <w:t>Fields</w:t>
            </w:r>
          </w:p>
        </w:tc>
        <w:tc>
          <w:tcPr>
            <w:tcW w:w="1620" w:type="dxa"/>
            <w:shd w:val="clear" w:color="auto" w:fill="E31837"/>
          </w:tcPr>
          <w:p w:rsidR="004D2310" w:rsidRDefault="004D2310" w:rsidP="00446274">
            <w:pPr>
              <w:pStyle w:val="TableColumnLabels"/>
              <w:rPr>
                <w:rFonts w:ascii="Arial" w:hAnsi="Arial" w:cs="Arial"/>
                <w:sz w:val="18"/>
              </w:rPr>
            </w:pPr>
            <w:r>
              <w:t>Example</w:t>
            </w:r>
          </w:p>
        </w:tc>
        <w:tc>
          <w:tcPr>
            <w:tcW w:w="1350" w:type="dxa"/>
            <w:shd w:val="clear" w:color="auto" w:fill="E31837"/>
          </w:tcPr>
          <w:p w:rsidR="004D2310" w:rsidRDefault="004D2310" w:rsidP="00446274">
            <w:pPr>
              <w:pStyle w:val="TableColumnLabels"/>
              <w:rPr>
                <w:rFonts w:ascii="Arial" w:hAnsi="Arial" w:cs="Arial"/>
                <w:sz w:val="18"/>
              </w:rPr>
            </w:pPr>
            <w:r>
              <w:t>Max Length</w:t>
            </w:r>
          </w:p>
        </w:tc>
        <w:tc>
          <w:tcPr>
            <w:tcW w:w="1620" w:type="dxa"/>
            <w:shd w:val="clear" w:color="auto" w:fill="E31837"/>
          </w:tcPr>
          <w:p w:rsidR="004D2310" w:rsidRDefault="004D2310" w:rsidP="00446274">
            <w:pPr>
              <w:pStyle w:val="TableColumnLabels"/>
              <w:rPr>
                <w:rFonts w:ascii="Arial" w:hAnsi="Arial" w:cs="Arial"/>
                <w:sz w:val="18"/>
              </w:rPr>
            </w:pPr>
            <w:r>
              <w:t>Optional/Mandatory</w:t>
            </w:r>
          </w:p>
        </w:tc>
        <w:tc>
          <w:tcPr>
            <w:tcW w:w="2176" w:type="dxa"/>
            <w:shd w:val="clear" w:color="auto" w:fill="E31837"/>
          </w:tcPr>
          <w:p w:rsidR="004D2310" w:rsidRDefault="004D2310" w:rsidP="00446274">
            <w:pPr>
              <w:pStyle w:val="TableColumnLabels"/>
              <w:rPr>
                <w:rFonts w:ascii="Arial" w:hAnsi="Arial" w:cs="Arial"/>
                <w:sz w:val="18"/>
              </w:rPr>
            </w:pPr>
            <w:r>
              <w:t>Remarks</w:t>
            </w:r>
          </w:p>
        </w:tc>
      </w:tr>
      <w:tr w:rsidR="004D2310" w:rsidTr="00446274">
        <w:trPr>
          <w:trHeight w:val="281"/>
        </w:trPr>
        <w:tc>
          <w:tcPr>
            <w:tcW w:w="1350" w:type="dxa"/>
          </w:tcPr>
          <w:p w:rsidR="004D2310" w:rsidRDefault="004D2310" w:rsidP="00446274">
            <w:pPr>
              <w:pStyle w:val="Tablecontent"/>
              <w:rPr>
                <w:lang w:val="fr-FR"/>
              </w:rPr>
            </w:pPr>
            <w:r>
              <w:rPr>
                <w:lang w:val="fr-FR"/>
              </w:rPr>
              <w:t>Type</w:t>
            </w:r>
          </w:p>
        </w:tc>
        <w:tc>
          <w:tcPr>
            <w:tcW w:w="1530" w:type="dxa"/>
          </w:tcPr>
          <w:p w:rsidR="004D2310" w:rsidRDefault="001C52FA" w:rsidP="00446274">
            <w:pPr>
              <w:pStyle w:val="Tablecontent"/>
              <w:rPr>
                <w:lang w:val="fr-FR"/>
              </w:rPr>
            </w:pPr>
            <w:r>
              <w:t>Response Type</w:t>
            </w:r>
          </w:p>
        </w:tc>
        <w:tc>
          <w:tcPr>
            <w:tcW w:w="1620" w:type="dxa"/>
          </w:tcPr>
          <w:p w:rsidR="004D2310" w:rsidRDefault="004D2310" w:rsidP="00446274">
            <w:pPr>
              <w:pStyle w:val="Tablecontent"/>
              <w:rPr>
                <w:lang w:val="fr-FR"/>
              </w:rPr>
            </w:pPr>
            <w:r>
              <w:rPr>
                <w:lang w:val="fr-FR"/>
              </w:rPr>
              <w:t>RCTRFSERRESP</w:t>
            </w:r>
          </w:p>
        </w:tc>
        <w:tc>
          <w:tcPr>
            <w:tcW w:w="1350" w:type="dxa"/>
          </w:tcPr>
          <w:p w:rsidR="004D2310" w:rsidRDefault="004D2310" w:rsidP="00446274">
            <w:pPr>
              <w:pStyle w:val="Tablecontent"/>
            </w:pPr>
            <w:r>
              <w:t>10</w:t>
            </w:r>
          </w:p>
        </w:tc>
        <w:tc>
          <w:tcPr>
            <w:tcW w:w="1620" w:type="dxa"/>
          </w:tcPr>
          <w:p w:rsidR="004D2310" w:rsidRDefault="004D2310" w:rsidP="00446274">
            <w:pPr>
              <w:pStyle w:val="Tablecontent"/>
            </w:pPr>
            <w:r>
              <w:t>M</w:t>
            </w:r>
          </w:p>
        </w:tc>
        <w:tc>
          <w:tcPr>
            <w:tcW w:w="2176" w:type="dxa"/>
          </w:tcPr>
          <w:p w:rsidR="004D2310" w:rsidRDefault="004D2310" w:rsidP="00446274">
            <w:pPr>
              <w:pStyle w:val="Tablecontent"/>
            </w:pPr>
            <w:r>
              <w:t>Response Type</w:t>
            </w:r>
          </w:p>
        </w:tc>
      </w:tr>
      <w:tr w:rsidR="004D2310" w:rsidTr="00446274">
        <w:trPr>
          <w:trHeight w:val="980"/>
        </w:trPr>
        <w:tc>
          <w:tcPr>
            <w:tcW w:w="1350" w:type="dxa"/>
          </w:tcPr>
          <w:p w:rsidR="004D2310" w:rsidRDefault="004D2310" w:rsidP="00446274">
            <w:pPr>
              <w:pStyle w:val="Tablecontent"/>
            </w:pPr>
            <w:r>
              <w:t>TXNSTATUS</w:t>
            </w:r>
          </w:p>
        </w:tc>
        <w:tc>
          <w:tcPr>
            <w:tcW w:w="1530" w:type="dxa"/>
          </w:tcPr>
          <w:p w:rsidR="004D2310" w:rsidRDefault="004D2310" w:rsidP="00446274">
            <w:pPr>
              <w:pStyle w:val="Tablecontent"/>
            </w:pPr>
            <w:r>
              <w:t>Transaction Status</w:t>
            </w:r>
          </w:p>
        </w:tc>
        <w:tc>
          <w:tcPr>
            <w:tcW w:w="1620" w:type="dxa"/>
          </w:tcPr>
          <w:p w:rsidR="004D2310" w:rsidRDefault="004D2310" w:rsidP="00446274">
            <w:pPr>
              <w:pStyle w:val="Tablecontent"/>
            </w:pPr>
            <w:r>
              <w:t>200</w:t>
            </w:r>
          </w:p>
        </w:tc>
        <w:tc>
          <w:tcPr>
            <w:tcW w:w="1350" w:type="dxa"/>
          </w:tcPr>
          <w:p w:rsidR="004D2310" w:rsidRDefault="004D2310" w:rsidP="00446274">
            <w:pPr>
              <w:pStyle w:val="Tablecontent"/>
            </w:pPr>
            <w:r>
              <w:t>5</w:t>
            </w:r>
          </w:p>
        </w:tc>
        <w:tc>
          <w:tcPr>
            <w:tcW w:w="1620" w:type="dxa"/>
          </w:tcPr>
          <w:p w:rsidR="004D2310" w:rsidRDefault="004D2310" w:rsidP="00446274">
            <w:pPr>
              <w:pStyle w:val="Tablecontent"/>
            </w:pPr>
            <w:r>
              <w:t>M</w:t>
            </w:r>
          </w:p>
        </w:tc>
        <w:tc>
          <w:tcPr>
            <w:tcW w:w="2176" w:type="dxa"/>
          </w:tcPr>
          <w:p w:rsidR="004D2310" w:rsidRDefault="004D2310" w:rsidP="00446274">
            <w:pPr>
              <w:pStyle w:val="Tablecontent"/>
            </w:pPr>
            <w:r w:rsidRPr="00F11D34">
              <w:t>Intermediate transaction Status. Final status would be send over the SMS notification.</w:t>
            </w:r>
          </w:p>
        </w:tc>
      </w:tr>
      <w:tr w:rsidR="001C52FA" w:rsidTr="00446274">
        <w:trPr>
          <w:trHeight w:val="980"/>
        </w:trPr>
        <w:tc>
          <w:tcPr>
            <w:tcW w:w="1350" w:type="dxa"/>
          </w:tcPr>
          <w:p w:rsidR="001C52FA" w:rsidRDefault="001C52FA" w:rsidP="00446274">
            <w:pPr>
              <w:pStyle w:val="Tablecontent"/>
            </w:pPr>
            <w:r>
              <w:t>MESSAGE</w:t>
            </w:r>
          </w:p>
        </w:tc>
        <w:tc>
          <w:tcPr>
            <w:tcW w:w="1530" w:type="dxa"/>
          </w:tcPr>
          <w:p w:rsidR="001C52FA" w:rsidRDefault="001C52FA" w:rsidP="00446274">
            <w:pPr>
              <w:pStyle w:val="Tablecontent"/>
            </w:pPr>
            <w:r w:rsidRPr="00F94968">
              <w:rPr>
                <w:rFonts w:cs="Arial"/>
                <w:bCs/>
                <w:szCs w:val="18"/>
              </w:rPr>
              <w:t>Message</w:t>
            </w:r>
            <w:r w:rsidR="007C0F89">
              <w:rPr>
                <w:rFonts w:cs="Arial"/>
                <w:bCs/>
                <w:szCs w:val="18"/>
              </w:rPr>
              <w:t xml:space="preserve"> text</w:t>
            </w:r>
          </w:p>
        </w:tc>
        <w:tc>
          <w:tcPr>
            <w:tcW w:w="1620" w:type="dxa"/>
          </w:tcPr>
          <w:p w:rsidR="001C52FA" w:rsidRDefault="001C52FA" w:rsidP="00764AF5">
            <w:pPr>
              <w:autoSpaceDE w:val="0"/>
              <w:autoSpaceDN w:val="0"/>
              <w:adjustRightInd w:val="0"/>
              <w:rPr>
                <w:rFonts w:ascii="Consolas" w:hAnsi="Consolas" w:cs="Consolas"/>
                <w:sz w:val="20"/>
                <w:szCs w:val="20"/>
              </w:rPr>
            </w:pPr>
            <w:r>
              <w:rPr>
                <w:rFonts w:ascii="Consolas" w:hAnsi="Consolas" w:cs="Consolas"/>
                <w:color w:val="000000"/>
                <w:sz w:val="20"/>
                <w:szCs w:val="20"/>
              </w:rPr>
              <w:t>Transaction number R161213.1222.200001 to recharge 10 INR to 7233665522 is successful. Your new balance is 874.58 INR</w:t>
            </w:r>
          </w:p>
          <w:p w:rsidR="001C52FA" w:rsidRDefault="001C52FA" w:rsidP="00446274">
            <w:pPr>
              <w:pStyle w:val="Tablecontent"/>
            </w:pPr>
          </w:p>
        </w:tc>
        <w:tc>
          <w:tcPr>
            <w:tcW w:w="1350" w:type="dxa"/>
          </w:tcPr>
          <w:p w:rsidR="001C52FA" w:rsidRDefault="001C52FA" w:rsidP="00446274">
            <w:pPr>
              <w:pStyle w:val="Tablecontent"/>
            </w:pPr>
            <w:r>
              <w:t>100</w:t>
            </w:r>
          </w:p>
        </w:tc>
        <w:tc>
          <w:tcPr>
            <w:tcW w:w="1620" w:type="dxa"/>
          </w:tcPr>
          <w:p w:rsidR="001C52FA" w:rsidRDefault="001C52FA" w:rsidP="00446274">
            <w:pPr>
              <w:pStyle w:val="Tablecontent"/>
            </w:pPr>
            <w:r>
              <w:t>M</w:t>
            </w:r>
          </w:p>
        </w:tc>
        <w:tc>
          <w:tcPr>
            <w:tcW w:w="2176" w:type="dxa"/>
          </w:tcPr>
          <w:p w:rsidR="001C52FA" w:rsidRPr="00F11D34" w:rsidRDefault="001C52FA" w:rsidP="00446274">
            <w:pPr>
              <w:pStyle w:val="Tablecontent"/>
            </w:pPr>
            <w:r w:rsidRPr="00F94968">
              <w:rPr>
                <w:rFonts w:cs="Arial"/>
                <w:bCs/>
                <w:szCs w:val="18"/>
              </w:rPr>
              <w:t>Message</w:t>
            </w:r>
            <w:r w:rsidR="007C0F89">
              <w:rPr>
                <w:rFonts w:cs="Arial"/>
                <w:bCs/>
                <w:szCs w:val="18"/>
              </w:rPr>
              <w:t xml:space="preserve"> text</w:t>
            </w:r>
          </w:p>
        </w:tc>
      </w:tr>
    </w:tbl>
    <w:p w:rsidR="004D2310" w:rsidRDefault="004D2310" w:rsidP="004D2310">
      <w:pPr>
        <w:pStyle w:val="NoteHeading"/>
        <w:numPr>
          <w:ilvl w:val="0"/>
          <w:numId w:val="38"/>
        </w:numPr>
        <w:tabs>
          <w:tab w:val="left" w:pos="990"/>
        </w:tabs>
        <w:ind w:left="990" w:hanging="540"/>
        <w:jc w:val="left"/>
      </w:pPr>
      <w:r>
        <w:t>The value for TYPE tag is fixed as mentioned in syntax.</w:t>
      </w:r>
    </w:p>
    <w:p w:rsidR="004D2310" w:rsidRDefault="004D2310" w:rsidP="004D2310">
      <w:pPr>
        <w:pStyle w:val="NoteHeading"/>
        <w:numPr>
          <w:ilvl w:val="0"/>
          <w:numId w:val="0"/>
        </w:numPr>
        <w:tabs>
          <w:tab w:val="left" w:pos="990"/>
        </w:tabs>
        <w:ind w:left="2610"/>
        <w:jc w:val="left"/>
      </w:pPr>
    </w:p>
    <w:p w:rsidR="004D2310" w:rsidRDefault="004D2310" w:rsidP="00633175">
      <w:pPr>
        <w:pStyle w:val="BodyText2"/>
        <w:rPr>
          <w:lang w:val="en-IN"/>
        </w:rPr>
      </w:pPr>
    </w:p>
    <w:p w:rsidR="003A4B48" w:rsidRDefault="003A4B48" w:rsidP="00633175">
      <w:pPr>
        <w:pStyle w:val="BodyText2"/>
        <w:rPr>
          <w:lang w:val="en-IN"/>
        </w:rPr>
      </w:pPr>
    </w:p>
    <w:p w:rsidR="003A4B48" w:rsidRDefault="003A4B48" w:rsidP="00633175">
      <w:pPr>
        <w:pStyle w:val="BodyText2"/>
        <w:rPr>
          <w:lang w:val="en-IN"/>
        </w:rPr>
      </w:pPr>
    </w:p>
    <w:p w:rsidR="006B0FA0" w:rsidRDefault="006B0FA0" w:rsidP="00633175">
      <w:pPr>
        <w:pStyle w:val="BodyText2"/>
        <w:rPr>
          <w:lang w:val="en-IN"/>
        </w:rPr>
      </w:pPr>
    </w:p>
    <w:p w:rsidR="006B0FA0" w:rsidRDefault="006B0FA0" w:rsidP="00633175">
      <w:pPr>
        <w:pStyle w:val="BodyText2"/>
        <w:rPr>
          <w:lang w:val="en-IN"/>
        </w:rPr>
      </w:pPr>
    </w:p>
    <w:p w:rsidR="006B0FA0" w:rsidRDefault="006B0FA0" w:rsidP="00633175">
      <w:pPr>
        <w:pStyle w:val="BodyText2"/>
        <w:rPr>
          <w:lang w:val="en-IN"/>
        </w:rPr>
      </w:pPr>
    </w:p>
    <w:p w:rsidR="006B0FA0" w:rsidRDefault="006B0FA0" w:rsidP="00633175">
      <w:pPr>
        <w:pStyle w:val="BodyText2"/>
        <w:rPr>
          <w:lang w:val="en-IN"/>
        </w:rPr>
      </w:pPr>
    </w:p>
    <w:p w:rsidR="006B0FA0" w:rsidRDefault="006B0FA0" w:rsidP="00633175">
      <w:pPr>
        <w:pStyle w:val="BodyText2"/>
        <w:rPr>
          <w:lang w:val="en-IN"/>
        </w:rPr>
      </w:pPr>
    </w:p>
    <w:p w:rsidR="006B0FA0" w:rsidRDefault="006B0FA0" w:rsidP="00633175">
      <w:pPr>
        <w:pStyle w:val="BodyText2"/>
        <w:rPr>
          <w:lang w:val="en-IN"/>
        </w:rPr>
      </w:pPr>
    </w:p>
    <w:p w:rsidR="006B0FA0" w:rsidRDefault="006B0FA0" w:rsidP="00633175">
      <w:pPr>
        <w:pStyle w:val="BodyText2"/>
        <w:rPr>
          <w:lang w:val="en-IN"/>
        </w:rPr>
      </w:pPr>
    </w:p>
    <w:p w:rsidR="006B0FA0" w:rsidRDefault="006B0FA0" w:rsidP="00633175">
      <w:pPr>
        <w:pStyle w:val="BodyText2"/>
        <w:rPr>
          <w:lang w:val="en-IN"/>
        </w:rPr>
      </w:pPr>
    </w:p>
    <w:p w:rsidR="006B0FA0" w:rsidRDefault="006B0FA0" w:rsidP="00633175">
      <w:pPr>
        <w:pStyle w:val="BodyText2"/>
        <w:rPr>
          <w:lang w:val="en-IN"/>
        </w:rPr>
      </w:pPr>
    </w:p>
    <w:p w:rsidR="006B0FA0" w:rsidRDefault="006B0FA0" w:rsidP="00633175">
      <w:pPr>
        <w:pStyle w:val="BodyText2"/>
        <w:rPr>
          <w:lang w:val="en-IN"/>
        </w:rPr>
      </w:pPr>
    </w:p>
    <w:p w:rsidR="006B0FA0" w:rsidRDefault="006B0FA0" w:rsidP="00633175">
      <w:pPr>
        <w:pStyle w:val="BodyText2"/>
        <w:rPr>
          <w:lang w:val="en-IN"/>
        </w:rPr>
      </w:pPr>
    </w:p>
    <w:p w:rsidR="006B0FA0" w:rsidRDefault="006B0FA0" w:rsidP="00633175">
      <w:pPr>
        <w:pStyle w:val="BodyText2"/>
        <w:rPr>
          <w:lang w:val="en-IN"/>
        </w:rPr>
      </w:pPr>
    </w:p>
    <w:p w:rsidR="004D2310" w:rsidRDefault="004D2310" w:rsidP="00633175">
      <w:pPr>
        <w:pStyle w:val="BodyText2"/>
        <w:rPr>
          <w:lang w:val="en-IN"/>
        </w:rPr>
      </w:pPr>
    </w:p>
    <w:p w:rsidR="002301FC" w:rsidRPr="00337049" w:rsidRDefault="002301FC" w:rsidP="00337049">
      <w:pPr>
        <w:pStyle w:val="Heading2"/>
      </w:pPr>
      <w:bookmarkStart w:id="845" w:name="_Toc485139746"/>
      <w:r w:rsidRPr="00337049">
        <w:t>2.51 SOS Request</w:t>
      </w:r>
      <w:bookmarkEnd w:id="845"/>
      <w:r w:rsidRPr="00337049">
        <w:t xml:space="preserve"> </w:t>
      </w:r>
    </w:p>
    <w:p w:rsidR="002301FC" w:rsidRDefault="002301FC" w:rsidP="002301FC">
      <w:pPr>
        <w:pStyle w:val="BodyText20"/>
        <w:rPr>
          <w:rFonts w:ascii="Arial" w:hAnsi="Arial"/>
          <w:b w:val="0"/>
          <w:bCs w:val="0"/>
          <w:color w:val="auto"/>
          <w:sz w:val="20"/>
        </w:rPr>
      </w:pPr>
      <w:r>
        <w:rPr>
          <w:rFonts w:ascii="Arial" w:hAnsi="Arial"/>
          <w:b w:val="0"/>
          <w:bCs w:val="0"/>
          <w:color w:val="auto"/>
          <w:sz w:val="20"/>
        </w:rPr>
        <w:t>Channel user can send the SOS request through external system</w:t>
      </w:r>
    </w:p>
    <w:p w:rsidR="002301FC" w:rsidRDefault="002301FC" w:rsidP="002301FC">
      <w:pPr>
        <w:pStyle w:val="BodyText20"/>
        <w:rPr>
          <w:rFonts w:ascii="Arial" w:hAnsi="Arial"/>
          <w:b w:val="0"/>
          <w:bCs w:val="0"/>
          <w:color w:val="auto"/>
          <w:sz w:val="20"/>
        </w:rPr>
      </w:pPr>
    </w:p>
    <w:p w:rsidR="002301FC" w:rsidRDefault="002301FC" w:rsidP="00337049">
      <w:pPr>
        <w:pStyle w:val="Heading3"/>
      </w:pPr>
      <w:bookmarkStart w:id="846" w:name="_Toc485139747"/>
      <w:r>
        <w:t>XML Request Syntax</w:t>
      </w:r>
      <w:bookmarkEnd w:id="846"/>
    </w:p>
    <w:p w:rsidR="002301FC" w:rsidRDefault="002301FC" w:rsidP="002301FC">
      <w:pPr>
        <w:pStyle w:val="BodyText2"/>
      </w:pPr>
      <w:r>
        <w:t>The request format and details of request are mentioned below.</w:t>
      </w:r>
    </w:p>
    <w:p w:rsidR="002301FC" w:rsidRDefault="002301FC" w:rsidP="002301FC">
      <w:pPr>
        <w:pStyle w:val="BodyText2"/>
      </w:pPr>
    </w:p>
    <w:p w:rsidR="002301FC" w:rsidRDefault="002301FC" w:rsidP="002301FC">
      <w:pPr>
        <w:pStyle w:val="BodyText2"/>
        <w:rPr>
          <w:b/>
          <w:bCs/>
          <w:u w:val="single"/>
        </w:rPr>
      </w:pPr>
      <w:r>
        <w:rPr>
          <w:b/>
          <w:bCs/>
          <w:u w:val="single"/>
        </w:rPr>
        <w:t>Request Syntax</w:t>
      </w:r>
    </w:p>
    <w:p w:rsidR="002301FC" w:rsidRDefault="002301FC" w:rsidP="002301FC">
      <w:pPr>
        <w:pStyle w:val="BodyText20"/>
        <w:rPr>
          <w:b w:val="0"/>
          <w:bCs w:val="0"/>
          <w:color w:val="auto"/>
        </w:rPr>
      </w:pPr>
    </w:p>
    <w:p w:rsidR="002301FC" w:rsidRDefault="002301FC" w:rsidP="002301FC">
      <w:pPr>
        <w:pStyle w:val="BodyText2"/>
        <w:ind w:left="720"/>
      </w:pPr>
      <w:proofErr w:type="gramStart"/>
      <w:r w:rsidRPr="002301FC">
        <w:t>&lt;?xml</w:t>
      </w:r>
      <w:proofErr w:type="gramEnd"/>
      <w:r w:rsidRPr="002301FC">
        <w:t xml:space="preserve"> version="1.0"?&gt;</w:t>
      </w:r>
    </w:p>
    <w:p w:rsidR="002301FC" w:rsidRDefault="002301FC" w:rsidP="002301FC">
      <w:pPr>
        <w:pStyle w:val="BodyText2"/>
        <w:ind w:left="720"/>
      </w:pPr>
      <w:r w:rsidRPr="002301FC">
        <w:t>&lt;COMMAND&gt;</w:t>
      </w:r>
    </w:p>
    <w:p w:rsidR="002301FC" w:rsidRDefault="002301FC" w:rsidP="002301FC">
      <w:pPr>
        <w:pStyle w:val="BodyText2"/>
        <w:ind w:left="720"/>
      </w:pPr>
      <w:r w:rsidRPr="002301FC">
        <w:t>&lt;TYPE&gt;SOSTRF&lt;/TYPE&gt;</w:t>
      </w:r>
    </w:p>
    <w:p w:rsidR="002301FC" w:rsidRDefault="002301FC" w:rsidP="002301FC">
      <w:pPr>
        <w:pStyle w:val="BodyText2"/>
        <w:ind w:left="720"/>
      </w:pPr>
      <w:r w:rsidRPr="002301FC">
        <w:t>&lt;MSISDN&gt;</w:t>
      </w:r>
      <w:r>
        <w:t>&lt;Channel user's MSISDN&gt;</w:t>
      </w:r>
      <w:r w:rsidRPr="002301FC">
        <w:t>&lt;/MSISDN&gt;</w:t>
      </w:r>
    </w:p>
    <w:p w:rsidR="002301FC" w:rsidRDefault="002301FC" w:rsidP="002301FC">
      <w:pPr>
        <w:pStyle w:val="BodyText2"/>
        <w:ind w:left="720"/>
      </w:pPr>
      <w:r w:rsidRPr="002301FC">
        <w:t>&lt;PIN&gt;</w:t>
      </w:r>
      <w:r>
        <w:t>&lt;Channel user's PIN&gt;</w:t>
      </w:r>
      <w:r w:rsidRPr="002301FC">
        <w:t>&lt;/PIN&gt;</w:t>
      </w:r>
    </w:p>
    <w:p w:rsidR="002301FC" w:rsidRDefault="002301FC" w:rsidP="002301FC">
      <w:pPr>
        <w:pStyle w:val="BodyText2"/>
        <w:ind w:left="720"/>
      </w:pPr>
      <w:r w:rsidRPr="002301FC">
        <w:t>&lt;PRODUCTCODE&gt;</w:t>
      </w:r>
      <w:r>
        <w:t>&lt;Product code&gt;</w:t>
      </w:r>
      <w:r w:rsidRPr="002301FC">
        <w:t>&lt;/PRODUCTCODE&gt;</w:t>
      </w:r>
    </w:p>
    <w:p w:rsidR="002301FC" w:rsidRDefault="002301FC" w:rsidP="002301FC">
      <w:pPr>
        <w:pStyle w:val="BodyText2"/>
        <w:ind w:left="720"/>
      </w:pPr>
      <w:r w:rsidRPr="002301FC">
        <w:t>&lt;EXTNWCODE&gt;</w:t>
      </w:r>
      <w:r>
        <w:t>&lt;External network code&gt;</w:t>
      </w:r>
      <w:r w:rsidRPr="002301FC">
        <w:t>&lt;/EXTNWCODE&gt;</w:t>
      </w:r>
    </w:p>
    <w:p w:rsidR="002301FC" w:rsidRDefault="002301FC" w:rsidP="002301FC">
      <w:pPr>
        <w:pStyle w:val="BodyText2"/>
        <w:ind w:left="720"/>
      </w:pPr>
      <w:r w:rsidRPr="002301FC">
        <w:t>&lt;LOGINID&gt;</w:t>
      </w:r>
      <w:r>
        <w:t>&lt;Channel user's login id&gt;</w:t>
      </w:r>
      <w:r w:rsidRPr="002301FC">
        <w:t>&lt;/LOGINID&gt;</w:t>
      </w:r>
    </w:p>
    <w:p w:rsidR="002301FC" w:rsidRDefault="002301FC" w:rsidP="002301FC">
      <w:pPr>
        <w:pStyle w:val="BodyText2"/>
        <w:ind w:left="720"/>
      </w:pPr>
      <w:r w:rsidRPr="002301FC">
        <w:t>&lt;PASSWORD&gt;</w:t>
      </w:r>
      <w:r>
        <w:t>&lt;Channel user' password&gt;</w:t>
      </w:r>
      <w:r w:rsidRPr="002301FC">
        <w:t>&lt;/PASSWORD&gt;</w:t>
      </w:r>
    </w:p>
    <w:p w:rsidR="002301FC" w:rsidRDefault="002301FC" w:rsidP="002301FC">
      <w:pPr>
        <w:pStyle w:val="BodyText2"/>
        <w:ind w:left="720"/>
      </w:pPr>
      <w:r>
        <w:t>&lt;EXTCODE&gt;&lt;Channel user's external code&gt;</w:t>
      </w:r>
      <w:r w:rsidRPr="002301FC">
        <w:t>&lt;/EXTCODE&gt;</w:t>
      </w:r>
    </w:p>
    <w:p w:rsidR="006B0FA0" w:rsidRDefault="006B0FA0" w:rsidP="002301FC">
      <w:pPr>
        <w:pStyle w:val="BodyText2"/>
        <w:ind w:left="720"/>
      </w:pPr>
      <w:r>
        <w:t>&lt;LANGUAGE1&gt;&lt;Channel user's language code&gt;&lt;/LANGUAGE1&gt;</w:t>
      </w:r>
    </w:p>
    <w:p w:rsidR="002301FC" w:rsidRDefault="002301FC" w:rsidP="002301FC">
      <w:pPr>
        <w:pStyle w:val="BodyText2"/>
        <w:ind w:left="720"/>
      </w:pPr>
      <w:r w:rsidRPr="002301FC">
        <w:t>&lt;/COMMAND&gt;</w:t>
      </w:r>
    </w:p>
    <w:p w:rsidR="002301FC" w:rsidRDefault="002301FC" w:rsidP="002301FC">
      <w:pPr>
        <w:pStyle w:val="BodyText2"/>
        <w:ind w:left="720"/>
      </w:pPr>
    </w:p>
    <w:p w:rsidR="002301FC" w:rsidRDefault="002301FC" w:rsidP="002301FC">
      <w:pPr>
        <w:pStyle w:val="BodyText2"/>
        <w:ind w:left="720"/>
      </w:pPr>
    </w:p>
    <w:p w:rsidR="002301FC" w:rsidRDefault="002301FC" w:rsidP="002301FC">
      <w:pPr>
        <w:pStyle w:val="BodyText2"/>
        <w:rPr>
          <w:b/>
          <w:bCs/>
          <w:sz w:val="24"/>
          <w:u w:val="single"/>
        </w:rPr>
      </w:pPr>
      <w:r>
        <w:rPr>
          <w:b/>
          <w:bCs/>
          <w:sz w:val="24"/>
          <w:u w:val="single"/>
        </w:rPr>
        <w:t>Fields Detail</w:t>
      </w:r>
    </w:p>
    <w:p w:rsidR="002301FC" w:rsidRDefault="002301FC" w:rsidP="002301FC">
      <w:pPr>
        <w:pStyle w:val="BodyText2"/>
      </w:pPr>
    </w:p>
    <w:tbl>
      <w:tblPr>
        <w:tblW w:w="96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9"/>
        <w:gridCol w:w="1530"/>
        <w:gridCol w:w="1620"/>
        <w:gridCol w:w="1350"/>
        <w:gridCol w:w="1440"/>
        <w:gridCol w:w="2356"/>
      </w:tblGrid>
      <w:tr w:rsidR="002301FC" w:rsidTr="002301FC">
        <w:trPr>
          <w:trHeight w:val="281"/>
          <w:tblHeader/>
        </w:trPr>
        <w:tc>
          <w:tcPr>
            <w:tcW w:w="1349" w:type="dxa"/>
            <w:tcBorders>
              <w:top w:val="single" w:sz="4" w:space="0" w:color="000000"/>
              <w:left w:val="single" w:sz="4" w:space="0" w:color="000000"/>
              <w:bottom w:val="single" w:sz="4" w:space="0" w:color="000000"/>
              <w:right w:val="single" w:sz="4" w:space="0" w:color="000000"/>
            </w:tcBorders>
            <w:shd w:val="clear" w:color="auto" w:fill="E31837"/>
            <w:hideMark/>
          </w:tcPr>
          <w:p w:rsidR="002301FC" w:rsidRDefault="002301FC">
            <w:pPr>
              <w:pStyle w:val="TableColumnLabels"/>
              <w:rPr>
                <w:rFonts w:ascii="Arial" w:hAnsi="Arial" w:cs="Arial"/>
                <w:sz w:val="18"/>
              </w:rPr>
            </w:pPr>
            <w:r>
              <w:rPr>
                <w:rFonts w:ascii="Arial" w:hAnsi="Arial" w:cs="Arial"/>
                <w:sz w:val="18"/>
              </w:rPr>
              <w:t>TAG</w:t>
            </w:r>
          </w:p>
        </w:tc>
        <w:tc>
          <w:tcPr>
            <w:tcW w:w="1530" w:type="dxa"/>
            <w:tcBorders>
              <w:top w:val="single" w:sz="4" w:space="0" w:color="000000"/>
              <w:left w:val="single" w:sz="4" w:space="0" w:color="000000"/>
              <w:bottom w:val="single" w:sz="4" w:space="0" w:color="000000"/>
              <w:right w:val="single" w:sz="4" w:space="0" w:color="000000"/>
            </w:tcBorders>
            <w:shd w:val="clear" w:color="auto" w:fill="E31837"/>
            <w:hideMark/>
          </w:tcPr>
          <w:p w:rsidR="002301FC" w:rsidRDefault="002301FC">
            <w:pPr>
              <w:pStyle w:val="TableColumnLabels"/>
              <w:rPr>
                <w:rFonts w:ascii="Arial" w:hAnsi="Arial" w:cs="Arial"/>
                <w:sz w:val="18"/>
              </w:rPr>
            </w:pPr>
            <w:r>
              <w:rPr>
                <w:rFonts w:ascii="Arial" w:hAnsi="Arial" w:cs="Arial"/>
                <w:sz w:val="18"/>
              </w:rPr>
              <w:t>Fields</w:t>
            </w:r>
          </w:p>
        </w:tc>
        <w:tc>
          <w:tcPr>
            <w:tcW w:w="1620" w:type="dxa"/>
            <w:tcBorders>
              <w:top w:val="single" w:sz="4" w:space="0" w:color="000000"/>
              <w:left w:val="single" w:sz="4" w:space="0" w:color="000000"/>
              <w:bottom w:val="single" w:sz="4" w:space="0" w:color="000000"/>
              <w:right w:val="single" w:sz="4" w:space="0" w:color="000000"/>
            </w:tcBorders>
            <w:shd w:val="clear" w:color="auto" w:fill="E31837"/>
            <w:hideMark/>
          </w:tcPr>
          <w:p w:rsidR="002301FC" w:rsidRDefault="002301FC">
            <w:pPr>
              <w:pStyle w:val="TableColumnLabels"/>
              <w:rPr>
                <w:rFonts w:ascii="Arial" w:hAnsi="Arial" w:cs="Arial"/>
                <w:sz w:val="18"/>
              </w:rPr>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hideMark/>
          </w:tcPr>
          <w:p w:rsidR="002301FC" w:rsidRDefault="002301FC">
            <w:pPr>
              <w:pStyle w:val="TableColumnLabels"/>
              <w:rPr>
                <w:rFonts w:ascii="Arial" w:hAnsi="Arial" w:cs="Arial"/>
                <w:sz w:val="18"/>
              </w:rPr>
            </w:pPr>
            <w:r>
              <w:t>Max Length</w:t>
            </w:r>
          </w:p>
        </w:tc>
        <w:tc>
          <w:tcPr>
            <w:tcW w:w="1440" w:type="dxa"/>
            <w:tcBorders>
              <w:top w:val="single" w:sz="4" w:space="0" w:color="000000"/>
              <w:left w:val="single" w:sz="4" w:space="0" w:color="000000"/>
              <w:bottom w:val="single" w:sz="4" w:space="0" w:color="000000"/>
              <w:right w:val="single" w:sz="4" w:space="0" w:color="000000"/>
            </w:tcBorders>
            <w:shd w:val="clear" w:color="auto" w:fill="E31837"/>
            <w:hideMark/>
          </w:tcPr>
          <w:p w:rsidR="002301FC" w:rsidRDefault="002301FC">
            <w:pPr>
              <w:pStyle w:val="TableColumnLabels"/>
              <w:rPr>
                <w:rFonts w:ascii="Arial" w:hAnsi="Arial" w:cs="Arial"/>
                <w:sz w:val="18"/>
              </w:rPr>
            </w:pPr>
            <w:r>
              <w:t>Optional/ Mandatory</w:t>
            </w:r>
          </w:p>
        </w:tc>
        <w:tc>
          <w:tcPr>
            <w:tcW w:w="2356" w:type="dxa"/>
            <w:tcBorders>
              <w:top w:val="single" w:sz="4" w:space="0" w:color="000000"/>
              <w:left w:val="single" w:sz="4" w:space="0" w:color="000000"/>
              <w:bottom w:val="single" w:sz="4" w:space="0" w:color="000000"/>
              <w:right w:val="single" w:sz="4" w:space="0" w:color="000000"/>
            </w:tcBorders>
            <w:shd w:val="clear" w:color="auto" w:fill="E31837"/>
            <w:hideMark/>
          </w:tcPr>
          <w:p w:rsidR="002301FC" w:rsidRDefault="002301FC">
            <w:pPr>
              <w:pStyle w:val="TableColumnLabels"/>
              <w:rPr>
                <w:rFonts w:ascii="Arial" w:hAnsi="Arial" w:cs="Arial"/>
                <w:sz w:val="18"/>
              </w:rPr>
            </w:pPr>
            <w:r>
              <w:t>Remarks</w:t>
            </w:r>
          </w:p>
        </w:tc>
      </w:tr>
      <w:tr w:rsidR="002301FC" w:rsidTr="002301FC">
        <w:trPr>
          <w:trHeight w:val="281"/>
        </w:trPr>
        <w:tc>
          <w:tcPr>
            <w:tcW w:w="1349"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Type</w:t>
            </w:r>
          </w:p>
        </w:tc>
        <w:tc>
          <w:tcPr>
            <w:tcW w:w="153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Request type</w:t>
            </w:r>
          </w:p>
        </w:tc>
        <w:tc>
          <w:tcPr>
            <w:tcW w:w="162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rsidRPr="002301FC">
              <w:t>SOSTRF</w:t>
            </w:r>
          </w:p>
        </w:tc>
        <w:tc>
          <w:tcPr>
            <w:tcW w:w="135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10</w:t>
            </w:r>
          </w:p>
        </w:tc>
        <w:tc>
          <w:tcPr>
            <w:tcW w:w="144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M</w:t>
            </w:r>
          </w:p>
        </w:tc>
        <w:tc>
          <w:tcPr>
            <w:tcW w:w="2356"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Request Type</w:t>
            </w:r>
          </w:p>
        </w:tc>
      </w:tr>
      <w:tr w:rsidR="002301FC" w:rsidTr="002301FC">
        <w:trPr>
          <w:trHeight w:val="872"/>
        </w:trPr>
        <w:tc>
          <w:tcPr>
            <w:tcW w:w="1349"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MSISDN</w:t>
            </w:r>
          </w:p>
        </w:tc>
        <w:tc>
          <w:tcPr>
            <w:tcW w:w="153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Retailer MSISDN</w:t>
            </w:r>
          </w:p>
        </w:tc>
        <w:tc>
          <w:tcPr>
            <w:tcW w:w="162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9942222</w:t>
            </w:r>
          </w:p>
          <w:p w:rsidR="002301FC" w:rsidRDefault="002301FC">
            <w:pPr>
              <w:pStyle w:val="Tablecontent"/>
            </w:pPr>
            <w:r>
              <w:rPr>
                <w:b/>
                <w:bCs/>
                <w:lang w:val="en-IN"/>
              </w:rPr>
              <w:t xml:space="preserve">When </w:t>
            </w:r>
            <w:r>
              <w:t xml:space="preserve">MSISDN1 </w:t>
            </w:r>
            <w:r>
              <w:rPr>
                <w:b/>
                <w:bCs/>
                <w:lang w:val="en-IN"/>
              </w:rPr>
              <w:t xml:space="preserve">is available in request then </w:t>
            </w:r>
            <w:r>
              <w:t>PIN</w:t>
            </w:r>
            <w:r>
              <w:rPr>
                <w:b/>
                <w:bCs/>
                <w:lang w:val="en-IN"/>
              </w:rPr>
              <w:t xml:space="preserve"> is mandatory for the request</w:t>
            </w:r>
          </w:p>
        </w:tc>
        <w:tc>
          <w:tcPr>
            <w:tcW w:w="135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15</w:t>
            </w:r>
          </w:p>
        </w:tc>
        <w:tc>
          <w:tcPr>
            <w:tcW w:w="144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M</w:t>
            </w:r>
          </w:p>
        </w:tc>
        <w:tc>
          <w:tcPr>
            <w:tcW w:w="2356"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All MSISDN should be without country code.</w:t>
            </w:r>
          </w:p>
          <w:p w:rsidR="002301FC" w:rsidRDefault="002301FC">
            <w:pPr>
              <w:pStyle w:val="Tablecontent"/>
            </w:pPr>
            <w:r>
              <w:t>(National dial format)</w:t>
            </w:r>
          </w:p>
        </w:tc>
      </w:tr>
      <w:tr w:rsidR="002301FC" w:rsidTr="002301FC">
        <w:trPr>
          <w:trHeight w:val="638"/>
        </w:trPr>
        <w:tc>
          <w:tcPr>
            <w:tcW w:w="1349"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PIN</w:t>
            </w:r>
          </w:p>
        </w:tc>
        <w:tc>
          <w:tcPr>
            <w:tcW w:w="153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Retailer PIN</w:t>
            </w:r>
          </w:p>
        </w:tc>
        <w:tc>
          <w:tcPr>
            <w:tcW w:w="162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3946</w:t>
            </w:r>
          </w:p>
        </w:tc>
        <w:tc>
          <w:tcPr>
            <w:tcW w:w="135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4</w:t>
            </w:r>
          </w:p>
        </w:tc>
        <w:tc>
          <w:tcPr>
            <w:tcW w:w="144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M</w:t>
            </w:r>
          </w:p>
        </w:tc>
        <w:tc>
          <w:tcPr>
            <w:tcW w:w="2356"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Numeric Only.</w:t>
            </w:r>
          </w:p>
        </w:tc>
      </w:tr>
      <w:tr w:rsidR="002301FC" w:rsidTr="002301FC">
        <w:trPr>
          <w:trHeight w:val="575"/>
        </w:trPr>
        <w:tc>
          <w:tcPr>
            <w:tcW w:w="1349"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PRODUCTCODE</w:t>
            </w:r>
          </w:p>
        </w:tc>
        <w:tc>
          <w:tcPr>
            <w:tcW w:w="153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Product code</w:t>
            </w:r>
          </w:p>
        </w:tc>
        <w:tc>
          <w:tcPr>
            <w:tcW w:w="162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101</w:t>
            </w:r>
          </w:p>
        </w:tc>
        <w:tc>
          <w:tcPr>
            <w:tcW w:w="135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10</w:t>
            </w:r>
          </w:p>
        </w:tc>
        <w:tc>
          <w:tcPr>
            <w:tcW w:w="144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M</w:t>
            </w:r>
          </w:p>
        </w:tc>
        <w:tc>
          <w:tcPr>
            <w:tcW w:w="2356"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Alphanumeric</w:t>
            </w:r>
          </w:p>
        </w:tc>
      </w:tr>
      <w:tr w:rsidR="002301FC" w:rsidTr="002301FC">
        <w:trPr>
          <w:trHeight w:val="593"/>
        </w:trPr>
        <w:tc>
          <w:tcPr>
            <w:tcW w:w="1349" w:type="dxa"/>
            <w:tcBorders>
              <w:top w:val="single" w:sz="4" w:space="0" w:color="000000"/>
              <w:left w:val="single" w:sz="4" w:space="0" w:color="000000"/>
              <w:bottom w:val="single" w:sz="4" w:space="0" w:color="000000"/>
              <w:right w:val="single" w:sz="4" w:space="0" w:color="000000"/>
            </w:tcBorders>
            <w:hideMark/>
          </w:tcPr>
          <w:p w:rsidR="002301FC" w:rsidRPr="00E06C04" w:rsidRDefault="002301FC" w:rsidP="00764AF5">
            <w:pPr>
              <w:pStyle w:val="Tablecontent"/>
              <w:rPr>
                <w:lang w:val="en-IN"/>
              </w:rPr>
            </w:pPr>
            <w:r w:rsidRPr="00E06C04">
              <w:rPr>
                <w:lang w:val="en-IN"/>
              </w:rPr>
              <w:t>EXTNWCODE</w:t>
            </w:r>
          </w:p>
        </w:tc>
        <w:tc>
          <w:tcPr>
            <w:tcW w:w="1530" w:type="dxa"/>
            <w:tcBorders>
              <w:top w:val="single" w:sz="4" w:space="0" w:color="000000"/>
              <w:left w:val="single" w:sz="4" w:space="0" w:color="000000"/>
              <w:bottom w:val="single" w:sz="4" w:space="0" w:color="000000"/>
              <w:right w:val="single" w:sz="4" w:space="0" w:color="000000"/>
            </w:tcBorders>
            <w:hideMark/>
          </w:tcPr>
          <w:p w:rsidR="002301FC" w:rsidRPr="00E06C04" w:rsidRDefault="002301FC" w:rsidP="00764AF5">
            <w:pPr>
              <w:pStyle w:val="Tablecontent"/>
              <w:rPr>
                <w:lang w:val="en-IN"/>
              </w:rPr>
            </w:pPr>
            <w:r w:rsidRPr="00E06C04">
              <w:rPr>
                <w:lang w:val="en-IN"/>
              </w:rPr>
              <w:t xml:space="preserve">Network code </w:t>
            </w:r>
          </w:p>
        </w:tc>
        <w:tc>
          <w:tcPr>
            <w:tcW w:w="1620" w:type="dxa"/>
            <w:tcBorders>
              <w:top w:val="single" w:sz="4" w:space="0" w:color="000000"/>
              <w:left w:val="single" w:sz="4" w:space="0" w:color="000000"/>
              <w:bottom w:val="single" w:sz="4" w:space="0" w:color="000000"/>
              <w:right w:val="single" w:sz="4" w:space="0" w:color="000000"/>
            </w:tcBorders>
            <w:hideMark/>
          </w:tcPr>
          <w:p w:rsidR="002301FC" w:rsidRPr="00E06C04" w:rsidRDefault="002301FC" w:rsidP="00764AF5">
            <w:pPr>
              <w:pStyle w:val="Tablecontent"/>
              <w:rPr>
                <w:lang w:val="en-IN"/>
              </w:rPr>
            </w:pPr>
            <w:r>
              <w:rPr>
                <w:lang w:val="en-IN"/>
              </w:rPr>
              <w:t>NG</w:t>
            </w:r>
          </w:p>
        </w:tc>
        <w:tc>
          <w:tcPr>
            <w:tcW w:w="1350" w:type="dxa"/>
            <w:tcBorders>
              <w:top w:val="single" w:sz="4" w:space="0" w:color="000000"/>
              <w:left w:val="single" w:sz="4" w:space="0" w:color="000000"/>
              <w:bottom w:val="single" w:sz="4" w:space="0" w:color="000000"/>
              <w:right w:val="single" w:sz="4" w:space="0" w:color="000000"/>
            </w:tcBorders>
            <w:hideMark/>
          </w:tcPr>
          <w:p w:rsidR="002301FC" w:rsidRPr="00E06C04" w:rsidRDefault="002301FC" w:rsidP="00764AF5">
            <w:pPr>
              <w:pStyle w:val="Tablecontent"/>
              <w:rPr>
                <w:lang w:val="en-IN"/>
              </w:rPr>
            </w:pPr>
            <w:r>
              <w:rPr>
                <w:lang w:val="en-IN"/>
              </w:rPr>
              <w:t>2</w:t>
            </w:r>
          </w:p>
        </w:tc>
        <w:tc>
          <w:tcPr>
            <w:tcW w:w="1440" w:type="dxa"/>
            <w:tcBorders>
              <w:top w:val="single" w:sz="4" w:space="0" w:color="000000"/>
              <w:left w:val="single" w:sz="4" w:space="0" w:color="000000"/>
              <w:bottom w:val="single" w:sz="4" w:space="0" w:color="000000"/>
              <w:right w:val="single" w:sz="4" w:space="0" w:color="000000"/>
            </w:tcBorders>
            <w:hideMark/>
          </w:tcPr>
          <w:p w:rsidR="002301FC" w:rsidRPr="00E06C04" w:rsidRDefault="002301FC" w:rsidP="00764AF5">
            <w:pPr>
              <w:pStyle w:val="Tablecontent"/>
              <w:rPr>
                <w:lang w:val="en-IN"/>
              </w:rPr>
            </w:pPr>
            <w:r>
              <w:rPr>
                <w:lang w:val="en-IN"/>
              </w:rPr>
              <w:t>O</w:t>
            </w:r>
          </w:p>
        </w:tc>
        <w:tc>
          <w:tcPr>
            <w:tcW w:w="2356" w:type="dxa"/>
            <w:tcBorders>
              <w:top w:val="single" w:sz="4" w:space="0" w:color="000000"/>
              <w:left w:val="single" w:sz="4" w:space="0" w:color="000000"/>
              <w:bottom w:val="single" w:sz="4" w:space="0" w:color="000000"/>
              <w:right w:val="single" w:sz="4" w:space="0" w:color="000000"/>
            </w:tcBorders>
            <w:hideMark/>
          </w:tcPr>
          <w:p w:rsidR="002301FC" w:rsidRPr="00E06C04" w:rsidRDefault="002301FC" w:rsidP="00764AF5">
            <w:pPr>
              <w:pStyle w:val="Tablecontent"/>
              <w:rPr>
                <w:lang w:val="en-IN"/>
              </w:rPr>
            </w:pPr>
          </w:p>
        </w:tc>
      </w:tr>
      <w:tr w:rsidR="002301FC" w:rsidTr="002301FC">
        <w:trPr>
          <w:trHeight w:val="593"/>
        </w:trPr>
        <w:tc>
          <w:tcPr>
            <w:tcW w:w="1349" w:type="dxa"/>
            <w:tcBorders>
              <w:top w:val="single" w:sz="4" w:space="0" w:color="000000"/>
              <w:left w:val="single" w:sz="4" w:space="0" w:color="000000"/>
              <w:bottom w:val="single" w:sz="4" w:space="0" w:color="000000"/>
              <w:right w:val="single" w:sz="4" w:space="0" w:color="000000"/>
            </w:tcBorders>
          </w:tcPr>
          <w:p w:rsidR="002301FC" w:rsidRPr="00E06C04" w:rsidRDefault="002301FC" w:rsidP="00764AF5">
            <w:pPr>
              <w:pStyle w:val="Tablecontent"/>
              <w:rPr>
                <w:lang w:val="en-IN"/>
              </w:rPr>
            </w:pPr>
            <w:r w:rsidRPr="00E06C04">
              <w:rPr>
                <w:lang w:val="en-IN"/>
              </w:rPr>
              <w:t>LOGINID</w:t>
            </w:r>
          </w:p>
        </w:tc>
        <w:tc>
          <w:tcPr>
            <w:tcW w:w="1530" w:type="dxa"/>
            <w:tcBorders>
              <w:top w:val="single" w:sz="4" w:space="0" w:color="000000"/>
              <w:left w:val="single" w:sz="4" w:space="0" w:color="000000"/>
              <w:bottom w:val="single" w:sz="4" w:space="0" w:color="000000"/>
              <w:right w:val="single" w:sz="4" w:space="0" w:color="000000"/>
            </w:tcBorders>
          </w:tcPr>
          <w:p w:rsidR="002301FC" w:rsidRPr="00E06C04" w:rsidRDefault="002301FC" w:rsidP="00764AF5">
            <w:pPr>
              <w:pStyle w:val="Tablecontent"/>
              <w:rPr>
                <w:lang w:val="en-IN"/>
              </w:rPr>
            </w:pPr>
            <w:r w:rsidRPr="00E06C04">
              <w:rPr>
                <w:lang w:val="en-IN"/>
              </w:rPr>
              <w:t>Login ID</w:t>
            </w:r>
          </w:p>
        </w:tc>
        <w:tc>
          <w:tcPr>
            <w:tcW w:w="1620" w:type="dxa"/>
            <w:tcBorders>
              <w:top w:val="single" w:sz="4" w:space="0" w:color="000000"/>
              <w:left w:val="single" w:sz="4" w:space="0" w:color="000000"/>
              <w:bottom w:val="single" w:sz="4" w:space="0" w:color="000000"/>
              <w:right w:val="single" w:sz="4" w:space="0" w:color="000000"/>
            </w:tcBorders>
          </w:tcPr>
          <w:p w:rsidR="002301FC" w:rsidRPr="00E06C04" w:rsidRDefault="002301FC" w:rsidP="00764AF5">
            <w:pPr>
              <w:pStyle w:val="Tablecontent"/>
              <w:rPr>
                <w:lang w:val="en-IN"/>
              </w:rPr>
            </w:pPr>
            <w:r>
              <w:rPr>
                <w:lang w:val="en-IN"/>
              </w:rPr>
              <w:t>btdist</w:t>
            </w:r>
          </w:p>
        </w:tc>
        <w:tc>
          <w:tcPr>
            <w:tcW w:w="1350" w:type="dxa"/>
            <w:tcBorders>
              <w:top w:val="single" w:sz="4" w:space="0" w:color="000000"/>
              <w:left w:val="single" w:sz="4" w:space="0" w:color="000000"/>
              <w:bottom w:val="single" w:sz="4" w:space="0" w:color="000000"/>
              <w:right w:val="single" w:sz="4" w:space="0" w:color="000000"/>
            </w:tcBorders>
          </w:tcPr>
          <w:p w:rsidR="002301FC" w:rsidRPr="00E06C04" w:rsidRDefault="002301FC" w:rsidP="00764AF5">
            <w:pPr>
              <w:pStyle w:val="Tablecontent"/>
              <w:rPr>
                <w:lang w:val="en-IN"/>
              </w:rPr>
            </w:pPr>
            <w:r w:rsidRPr="00E06C04">
              <w:rPr>
                <w:lang w:val="en-IN"/>
              </w:rPr>
              <w:t>A (20)</w:t>
            </w:r>
          </w:p>
        </w:tc>
        <w:tc>
          <w:tcPr>
            <w:tcW w:w="1440" w:type="dxa"/>
            <w:tcBorders>
              <w:top w:val="single" w:sz="4" w:space="0" w:color="000000"/>
              <w:left w:val="single" w:sz="4" w:space="0" w:color="000000"/>
              <w:bottom w:val="single" w:sz="4" w:space="0" w:color="000000"/>
              <w:right w:val="single" w:sz="4" w:space="0" w:color="000000"/>
            </w:tcBorders>
          </w:tcPr>
          <w:p w:rsidR="002301FC" w:rsidRPr="00E06C04" w:rsidRDefault="002301FC" w:rsidP="00764AF5">
            <w:pPr>
              <w:pStyle w:val="Tablecontent"/>
              <w:rPr>
                <w:lang w:val="en-IN"/>
              </w:rPr>
            </w:pPr>
            <w:r>
              <w:rPr>
                <w:lang w:val="en-IN"/>
              </w:rPr>
              <w:t>O</w:t>
            </w:r>
          </w:p>
        </w:tc>
        <w:tc>
          <w:tcPr>
            <w:tcW w:w="2356" w:type="dxa"/>
            <w:tcBorders>
              <w:top w:val="single" w:sz="4" w:space="0" w:color="000000"/>
              <w:left w:val="single" w:sz="4" w:space="0" w:color="000000"/>
              <w:bottom w:val="single" w:sz="4" w:space="0" w:color="000000"/>
              <w:right w:val="single" w:sz="4" w:space="0" w:color="000000"/>
            </w:tcBorders>
          </w:tcPr>
          <w:p w:rsidR="002301FC" w:rsidRPr="00E06C04" w:rsidRDefault="002301FC" w:rsidP="00764AF5">
            <w:pPr>
              <w:pStyle w:val="Tablecontent"/>
              <w:rPr>
                <w:lang w:val="en-IN"/>
              </w:rPr>
            </w:pPr>
          </w:p>
        </w:tc>
      </w:tr>
      <w:tr w:rsidR="002301FC" w:rsidTr="002301FC">
        <w:trPr>
          <w:trHeight w:val="593"/>
        </w:trPr>
        <w:tc>
          <w:tcPr>
            <w:tcW w:w="1349" w:type="dxa"/>
            <w:tcBorders>
              <w:top w:val="single" w:sz="4" w:space="0" w:color="000000"/>
              <w:left w:val="single" w:sz="4" w:space="0" w:color="000000"/>
              <w:bottom w:val="single" w:sz="4" w:space="0" w:color="000000"/>
              <w:right w:val="single" w:sz="4" w:space="0" w:color="000000"/>
            </w:tcBorders>
          </w:tcPr>
          <w:p w:rsidR="002301FC" w:rsidRPr="00E06C04" w:rsidRDefault="002301FC" w:rsidP="00764AF5">
            <w:pPr>
              <w:pStyle w:val="Tablecontent"/>
              <w:rPr>
                <w:lang w:val="en-IN"/>
              </w:rPr>
            </w:pPr>
            <w:r w:rsidRPr="00E06C04">
              <w:rPr>
                <w:lang w:val="en-IN"/>
              </w:rPr>
              <w:t>PASSWORD</w:t>
            </w:r>
          </w:p>
        </w:tc>
        <w:tc>
          <w:tcPr>
            <w:tcW w:w="1530" w:type="dxa"/>
            <w:tcBorders>
              <w:top w:val="single" w:sz="4" w:space="0" w:color="000000"/>
              <w:left w:val="single" w:sz="4" w:space="0" w:color="000000"/>
              <w:bottom w:val="single" w:sz="4" w:space="0" w:color="000000"/>
              <w:right w:val="single" w:sz="4" w:space="0" w:color="000000"/>
            </w:tcBorders>
          </w:tcPr>
          <w:p w:rsidR="002301FC" w:rsidRPr="00E06C04" w:rsidRDefault="002301FC" w:rsidP="00764AF5">
            <w:pPr>
              <w:pStyle w:val="Tablecontent"/>
              <w:rPr>
                <w:lang w:val="en-IN"/>
              </w:rPr>
            </w:pPr>
            <w:r w:rsidRPr="00E06C04">
              <w:rPr>
                <w:lang w:val="en-IN"/>
              </w:rPr>
              <w:t>Password</w:t>
            </w:r>
          </w:p>
        </w:tc>
        <w:tc>
          <w:tcPr>
            <w:tcW w:w="1620" w:type="dxa"/>
            <w:tcBorders>
              <w:top w:val="single" w:sz="4" w:space="0" w:color="000000"/>
              <w:left w:val="single" w:sz="4" w:space="0" w:color="000000"/>
              <w:bottom w:val="single" w:sz="4" w:space="0" w:color="000000"/>
              <w:right w:val="single" w:sz="4" w:space="0" w:color="000000"/>
            </w:tcBorders>
          </w:tcPr>
          <w:p w:rsidR="002301FC" w:rsidRPr="00E06C04" w:rsidRDefault="002301FC" w:rsidP="00764AF5">
            <w:pPr>
              <w:pStyle w:val="Tablecontent"/>
              <w:rPr>
                <w:lang w:val="en-IN"/>
              </w:rPr>
            </w:pPr>
            <w:r>
              <w:rPr>
                <w:lang w:val="en-IN"/>
              </w:rPr>
              <w:t>com@123</w:t>
            </w:r>
          </w:p>
        </w:tc>
        <w:tc>
          <w:tcPr>
            <w:tcW w:w="1350" w:type="dxa"/>
            <w:tcBorders>
              <w:top w:val="single" w:sz="4" w:space="0" w:color="000000"/>
              <w:left w:val="single" w:sz="4" w:space="0" w:color="000000"/>
              <w:bottom w:val="single" w:sz="4" w:space="0" w:color="000000"/>
              <w:right w:val="single" w:sz="4" w:space="0" w:color="000000"/>
            </w:tcBorders>
          </w:tcPr>
          <w:p w:rsidR="002301FC" w:rsidRPr="00E06C04" w:rsidRDefault="002301FC" w:rsidP="00764AF5">
            <w:pPr>
              <w:pStyle w:val="Tablecontent"/>
              <w:rPr>
                <w:lang w:val="en-IN"/>
              </w:rPr>
            </w:pPr>
            <w:r>
              <w:rPr>
                <w:lang w:val="en-IN"/>
              </w:rPr>
              <w:t>A (1</w:t>
            </w:r>
            <w:r w:rsidRPr="00E06C04">
              <w:rPr>
                <w:lang w:val="en-IN"/>
              </w:rPr>
              <w:t>0)</w:t>
            </w:r>
          </w:p>
        </w:tc>
        <w:tc>
          <w:tcPr>
            <w:tcW w:w="1440" w:type="dxa"/>
            <w:tcBorders>
              <w:top w:val="single" w:sz="4" w:space="0" w:color="000000"/>
              <w:left w:val="single" w:sz="4" w:space="0" w:color="000000"/>
              <w:bottom w:val="single" w:sz="4" w:space="0" w:color="000000"/>
              <w:right w:val="single" w:sz="4" w:space="0" w:color="000000"/>
            </w:tcBorders>
          </w:tcPr>
          <w:p w:rsidR="002301FC" w:rsidRPr="00E06C04" w:rsidRDefault="002301FC" w:rsidP="00764AF5">
            <w:pPr>
              <w:pStyle w:val="Tablecontent"/>
              <w:rPr>
                <w:lang w:val="en-IN"/>
              </w:rPr>
            </w:pPr>
            <w:r>
              <w:rPr>
                <w:lang w:val="en-IN"/>
              </w:rPr>
              <w:t>O</w:t>
            </w:r>
          </w:p>
        </w:tc>
        <w:tc>
          <w:tcPr>
            <w:tcW w:w="2356" w:type="dxa"/>
            <w:tcBorders>
              <w:top w:val="single" w:sz="4" w:space="0" w:color="000000"/>
              <w:left w:val="single" w:sz="4" w:space="0" w:color="000000"/>
              <w:bottom w:val="single" w:sz="4" w:space="0" w:color="000000"/>
              <w:right w:val="single" w:sz="4" w:space="0" w:color="000000"/>
            </w:tcBorders>
          </w:tcPr>
          <w:p w:rsidR="002301FC" w:rsidRPr="00E06C04" w:rsidRDefault="002301FC" w:rsidP="00764AF5">
            <w:pPr>
              <w:pStyle w:val="Tablecontent"/>
              <w:rPr>
                <w:lang w:val="en-IN"/>
              </w:rPr>
            </w:pPr>
          </w:p>
        </w:tc>
      </w:tr>
      <w:tr w:rsidR="002301FC" w:rsidTr="002301FC">
        <w:trPr>
          <w:trHeight w:val="593"/>
        </w:trPr>
        <w:tc>
          <w:tcPr>
            <w:tcW w:w="1349" w:type="dxa"/>
            <w:tcBorders>
              <w:top w:val="single" w:sz="4" w:space="0" w:color="000000"/>
              <w:left w:val="single" w:sz="4" w:space="0" w:color="000000"/>
              <w:bottom w:val="single" w:sz="4" w:space="0" w:color="000000"/>
              <w:right w:val="single" w:sz="4" w:space="0" w:color="000000"/>
            </w:tcBorders>
          </w:tcPr>
          <w:p w:rsidR="002301FC" w:rsidRPr="00E06C04" w:rsidRDefault="002301FC" w:rsidP="00764AF5">
            <w:pPr>
              <w:pStyle w:val="Tablecontent"/>
              <w:rPr>
                <w:lang w:val="en-IN"/>
              </w:rPr>
            </w:pPr>
            <w:r>
              <w:rPr>
                <w:lang w:val="en-IN"/>
              </w:rPr>
              <w:t>EXTCODE</w:t>
            </w:r>
          </w:p>
        </w:tc>
        <w:tc>
          <w:tcPr>
            <w:tcW w:w="1530" w:type="dxa"/>
            <w:tcBorders>
              <w:top w:val="single" w:sz="4" w:space="0" w:color="000000"/>
              <w:left w:val="single" w:sz="4" w:space="0" w:color="000000"/>
              <w:bottom w:val="single" w:sz="4" w:space="0" w:color="000000"/>
              <w:right w:val="single" w:sz="4" w:space="0" w:color="000000"/>
            </w:tcBorders>
          </w:tcPr>
          <w:p w:rsidR="002301FC" w:rsidRPr="00E06C04" w:rsidRDefault="002301FC" w:rsidP="00764AF5">
            <w:pPr>
              <w:pStyle w:val="Tablecontent"/>
              <w:rPr>
                <w:lang w:val="en-IN"/>
              </w:rPr>
            </w:pPr>
            <w:r>
              <w:rPr>
                <w:lang w:val="en-IN"/>
              </w:rPr>
              <w:t>External code</w:t>
            </w:r>
          </w:p>
        </w:tc>
        <w:tc>
          <w:tcPr>
            <w:tcW w:w="1620" w:type="dxa"/>
            <w:tcBorders>
              <w:top w:val="single" w:sz="4" w:space="0" w:color="000000"/>
              <w:left w:val="single" w:sz="4" w:space="0" w:color="000000"/>
              <w:bottom w:val="single" w:sz="4" w:space="0" w:color="000000"/>
              <w:right w:val="single" w:sz="4" w:space="0" w:color="000000"/>
            </w:tcBorders>
          </w:tcPr>
          <w:p w:rsidR="002301FC" w:rsidRDefault="002301FC" w:rsidP="00764AF5">
            <w:pPr>
              <w:pStyle w:val="Tablecontent"/>
              <w:rPr>
                <w:lang w:val="en-IN"/>
              </w:rPr>
            </w:pPr>
            <w:r>
              <w:rPr>
                <w:lang w:val="en-IN"/>
              </w:rPr>
              <w:t>2324343</w:t>
            </w:r>
          </w:p>
        </w:tc>
        <w:tc>
          <w:tcPr>
            <w:tcW w:w="1350" w:type="dxa"/>
            <w:tcBorders>
              <w:top w:val="single" w:sz="4" w:space="0" w:color="000000"/>
              <w:left w:val="single" w:sz="4" w:space="0" w:color="000000"/>
              <w:bottom w:val="single" w:sz="4" w:space="0" w:color="000000"/>
              <w:right w:val="single" w:sz="4" w:space="0" w:color="000000"/>
            </w:tcBorders>
          </w:tcPr>
          <w:p w:rsidR="002301FC" w:rsidRDefault="002301FC" w:rsidP="00764AF5">
            <w:pPr>
              <w:pStyle w:val="Tablecontent"/>
              <w:rPr>
                <w:lang w:val="en-IN"/>
              </w:rPr>
            </w:pPr>
            <w:r>
              <w:rPr>
                <w:lang w:val="en-IN"/>
              </w:rPr>
              <w:t>20</w:t>
            </w:r>
          </w:p>
        </w:tc>
        <w:tc>
          <w:tcPr>
            <w:tcW w:w="1440" w:type="dxa"/>
            <w:tcBorders>
              <w:top w:val="single" w:sz="4" w:space="0" w:color="000000"/>
              <w:left w:val="single" w:sz="4" w:space="0" w:color="000000"/>
              <w:bottom w:val="single" w:sz="4" w:space="0" w:color="000000"/>
              <w:right w:val="single" w:sz="4" w:space="0" w:color="000000"/>
            </w:tcBorders>
          </w:tcPr>
          <w:p w:rsidR="002301FC" w:rsidRDefault="002301FC" w:rsidP="00764AF5">
            <w:pPr>
              <w:pStyle w:val="Tablecontent"/>
              <w:rPr>
                <w:lang w:val="en-IN"/>
              </w:rPr>
            </w:pPr>
            <w:r>
              <w:rPr>
                <w:lang w:val="en-IN"/>
              </w:rPr>
              <w:t>O</w:t>
            </w:r>
          </w:p>
        </w:tc>
        <w:tc>
          <w:tcPr>
            <w:tcW w:w="2356" w:type="dxa"/>
            <w:tcBorders>
              <w:top w:val="single" w:sz="4" w:space="0" w:color="000000"/>
              <w:left w:val="single" w:sz="4" w:space="0" w:color="000000"/>
              <w:bottom w:val="single" w:sz="4" w:space="0" w:color="000000"/>
              <w:right w:val="single" w:sz="4" w:space="0" w:color="000000"/>
            </w:tcBorders>
          </w:tcPr>
          <w:p w:rsidR="002301FC" w:rsidRPr="00E06C04" w:rsidRDefault="002301FC" w:rsidP="00764AF5">
            <w:pPr>
              <w:pStyle w:val="Tablecontent"/>
              <w:rPr>
                <w:lang w:val="en-IN"/>
              </w:rPr>
            </w:pPr>
          </w:p>
        </w:tc>
      </w:tr>
      <w:tr w:rsidR="006B0FA0" w:rsidTr="002301FC">
        <w:trPr>
          <w:trHeight w:val="593"/>
        </w:trPr>
        <w:tc>
          <w:tcPr>
            <w:tcW w:w="1349" w:type="dxa"/>
            <w:tcBorders>
              <w:top w:val="single" w:sz="4" w:space="0" w:color="000000"/>
              <w:left w:val="single" w:sz="4" w:space="0" w:color="000000"/>
              <w:bottom w:val="single" w:sz="4" w:space="0" w:color="000000"/>
              <w:right w:val="single" w:sz="4" w:space="0" w:color="000000"/>
            </w:tcBorders>
          </w:tcPr>
          <w:p w:rsidR="006B0FA0" w:rsidRDefault="006B0FA0" w:rsidP="002531E4">
            <w:pPr>
              <w:pStyle w:val="Tablecontent"/>
            </w:pPr>
            <w:r>
              <w:t>LANGUAGE1</w:t>
            </w:r>
          </w:p>
        </w:tc>
        <w:tc>
          <w:tcPr>
            <w:tcW w:w="1530" w:type="dxa"/>
            <w:tcBorders>
              <w:top w:val="single" w:sz="4" w:space="0" w:color="000000"/>
              <w:left w:val="single" w:sz="4" w:space="0" w:color="000000"/>
              <w:bottom w:val="single" w:sz="4" w:space="0" w:color="000000"/>
              <w:right w:val="single" w:sz="4" w:space="0" w:color="000000"/>
            </w:tcBorders>
          </w:tcPr>
          <w:p w:rsidR="006B0FA0" w:rsidRDefault="006B0FA0" w:rsidP="002531E4">
            <w:pPr>
              <w:pStyle w:val="Tablecontent"/>
            </w:pPr>
            <w:r>
              <w:t>Retailer Language</w:t>
            </w:r>
          </w:p>
        </w:tc>
        <w:tc>
          <w:tcPr>
            <w:tcW w:w="1620" w:type="dxa"/>
            <w:tcBorders>
              <w:top w:val="single" w:sz="4" w:space="0" w:color="000000"/>
              <w:left w:val="single" w:sz="4" w:space="0" w:color="000000"/>
              <w:bottom w:val="single" w:sz="4" w:space="0" w:color="000000"/>
              <w:right w:val="single" w:sz="4" w:space="0" w:color="000000"/>
            </w:tcBorders>
          </w:tcPr>
          <w:p w:rsidR="006B0FA0" w:rsidRDefault="006B0FA0" w:rsidP="002531E4">
            <w:pPr>
              <w:pStyle w:val="Tablecontent"/>
            </w:pPr>
            <w:r>
              <w:t>1</w:t>
            </w:r>
          </w:p>
        </w:tc>
        <w:tc>
          <w:tcPr>
            <w:tcW w:w="1350" w:type="dxa"/>
            <w:tcBorders>
              <w:top w:val="single" w:sz="4" w:space="0" w:color="000000"/>
              <w:left w:val="single" w:sz="4" w:space="0" w:color="000000"/>
              <w:bottom w:val="single" w:sz="4" w:space="0" w:color="000000"/>
              <w:right w:val="single" w:sz="4" w:space="0" w:color="000000"/>
            </w:tcBorders>
          </w:tcPr>
          <w:p w:rsidR="006B0FA0" w:rsidRDefault="006B0FA0" w:rsidP="002531E4">
            <w:pPr>
              <w:pStyle w:val="Tablecontent"/>
            </w:pPr>
            <w:r>
              <w:t>1</w:t>
            </w:r>
          </w:p>
        </w:tc>
        <w:tc>
          <w:tcPr>
            <w:tcW w:w="1440" w:type="dxa"/>
            <w:tcBorders>
              <w:top w:val="single" w:sz="4" w:space="0" w:color="000000"/>
              <w:left w:val="single" w:sz="4" w:space="0" w:color="000000"/>
              <w:bottom w:val="single" w:sz="4" w:space="0" w:color="000000"/>
              <w:right w:val="single" w:sz="4" w:space="0" w:color="000000"/>
            </w:tcBorders>
          </w:tcPr>
          <w:p w:rsidR="006B0FA0" w:rsidRDefault="006B0FA0" w:rsidP="002531E4">
            <w:pPr>
              <w:pStyle w:val="Tablecontent"/>
            </w:pPr>
            <w:r>
              <w:t>O</w:t>
            </w:r>
          </w:p>
        </w:tc>
        <w:tc>
          <w:tcPr>
            <w:tcW w:w="2356" w:type="dxa"/>
            <w:tcBorders>
              <w:top w:val="single" w:sz="4" w:space="0" w:color="000000"/>
              <w:left w:val="single" w:sz="4" w:space="0" w:color="000000"/>
              <w:bottom w:val="single" w:sz="4" w:space="0" w:color="000000"/>
              <w:right w:val="single" w:sz="4" w:space="0" w:color="000000"/>
            </w:tcBorders>
          </w:tcPr>
          <w:p w:rsidR="006B0FA0" w:rsidRDefault="006B0FA0" w:rsidP="002531E4">
            <w:pPr>
              <w:pStyle w:val="Tablecontent"/>
            </w:pPr>
            <w:r>
              <w:t>Numeric only, Retailer Language Code</w:t>
            </w:r>
          </w:p>
          <w:p w:rsidR="006B0FA0" w:rsidRDefault="006B0FA0" w:rsidP="002531E4">
            <w:pPr>
              <w:pStyle w:val="Tablecontent"/>
            </w:pPr>
            <w:r>
              <w:t>This code must be defined in PreTUPS system.</w:t>
            </w:r>
          </w:p>
        </w:tc>
      </w:tr>
    </w:tbl>
    <w:p w:rsidR="002301FC" w:rsidRDefault="002301FC" w:rsidP="002301FC">
      <w:pPr>
        <w:pStyle w:val="NoteHeading"/>
        <w:numPr>
          <w:ilvl w:val="0"/>
          <w:numId w:val="63"/>
        </w:numPr>
        <w:tabs>
          <w:tab w:val="left" w:pos="990"/>
        </w:tabs>
        <w:ind w:left="990" w:hanging="540"/>
        <w:jc w:val="left"/>
      </w:pPr>
      <w:r>
        <w:t>All tags are mandatory to be present in XML. If value is optional and tag must be present.</w:t>
      </w:r>
    </w:p>
    <w:p w:rsidR="002301FC" w:rsidRDefault="00BA01B3" w:rsidP="002301FC">
      <w:pPr>
        <w:pStyle w:val="NoteHeading"/>
        <w:numPr>
          <w:ilvl w:val="0"/>
          <w:numId w:val="63"/>
        </w:numPr>
        <w:tabs>
          <w:tab w:val="left" w:pos="990"/>
        </w:tabs>
        <w:ind w:left="990" w:hanging="540"/>
        <w:jc w:val="left"/>
      </w:pPr>
      <w:r>
        <w:t xml:space="preserve">Out of MSISDN and PIN, LOGIN ID and PASSWORD, EXTCODE, and one </w:t>
      </w:r>
      <w:proofErr w:type="gramStart"/>
      <w:r>
        <w:t>is</w:t>
      </w:r>
      <w:proofErr w:type="gramEnd"/>
      <w:r>
        <w:t xml:space="preserve"> mandatory based on the definition of service keyword.</w:t>
      </w:r>
    </w:p>
    <w:p w:rsidR="002301FC" w:rsidRDefault="002301FC" w:rsidP="002301FC">
      <w:pPr>
        <w:pStyle w:val="BodyText2"/>
      </w:pPr>
    </w:p>
    <w:p w:rsidR="002301FC" w:rsidRDefault="002301FC" w:rsidP="00337049">
      <w:pPr>
        <w:pStyle w:val="Heading3"/>
      </w:pPr>
      <w:bookmarkStart w:id="847" w:name="_XML_Response_Syntax"/>
      <w:bookmarkStart w:id="848" w:name="_Toc485139748"/>
      <w:bookmarkEnd w:id="847"/>
      <w:r>
        <w:t>XML Response Syntax</w:t>
      </w:r>
      <w:bookmarkEnd w:id="848"/>
    </w:p>
    <w:p w:rsidR="002301FC" w:rsidRDefault="002301FC" w:rsidP="002301FC">
      <w:pPr>
        <w:pStyle w:val="BodyText2"/>
      </w:pPr>
      <w:r>
        <w:t xml:space="preserve">PreTUPS will send following response (acknowledgement) to </w:t>
      </w:r>
      <w:proofErr w:type="gramStart"/>
      <w:r>
        <w:t>EXTGW  system</w:t>
      </w:r>
      <w:proofErr w:type="gramEnd"/>
      <w:r>
        <w:t xml:space="preserve"> for </w:t>
      </w:r>
      <w:r w:rsidR="00337049">
        <w:t>SOS</w:t>
      </w:r>
      <w:r>
        <w:t xml:space="preserve"> Request. The XML response details are mentioned below.</w:t>
      </w:r>
    </w:p>
    <w:p w:rsidR="002301FC" w:rsidRDefault="002301FC" w:rsidP="002301FC">
      <w:pPr>
        <w:pStyle w:val="BodyText2"/>
        <w:jc w:val="left"/>
      </w:pPr>
    </w:p>
    <w:p w:rsidR="002301FC" w:rsidRDefault="002301FC" w:rsidP="002301FC">
      <w:pPr>
        <w:pStyle w:val="BodyText2"/>
        <w:rPr>
          <w:b/>
          <w:bCs/>
          <w:u w:val="single"/>
        </w:rPr>
      </w:pPr>
      <w:r>
        <w:rPr>
          <w:b/>
          <w:bCs/>
          <w:u w:val="single"/>
        </w:rPr>
        <w:t>Response Syntax</w:t>
      </w:r>
    </w:p>
    <w:p w:rsidR="002301FC" w:rsidRDefault="002301FC" w:rsidP="002301FC">
      <w:pPr>
        <w:pStyle w:val="BodyText2"/>
        <w:jc w:val="left"/>
      </w:pPr>
      <w:proofErr w:type="gramStart"/>
      <w:r>
        <w:t>&lt;?xml</w:t>
      </w:r>
      <w:proofErr w:type="gramEnd"/>
      <w:r>
        <w:t xml:space="preserve"> version="1.0"?&gt;</w:t>
      </w:r>
    </w:p>
    <w:p w:rsidR="002301FC" w:rsidRDefault="002301FC" w:rsidP="002301FC">
      <w:pPr>
        <w:pStyle w:val="BodyText2"/>
        <w:jc w:val="left"/>
      </w:pPr>
      <w:proofErr w:type="gramStart"/>
      <w:r>
        <w:t>&lt;!DOCTYPE</w:t>
      </w:r>
      <w:proofErr w:type="gramEnd"/>
      <w:r>
        <w:t xml:space="preserve"> COMMAND PUBLIC "-//Ocam//DTD XML Command 1.0//EN" "xml/command.dtd"&gt;</w:t>
      </w:r>
    </w:p>
    <w:p w:rsidR="002301FC" w:rsidRDefault="002301FC" w:rsidP="002301FC">
      <w:pPr>
        <w:pStyle w:val="BodyText2"/>
        <w:jc w:val="left"/>
      </w:pPr>
      <w:r>
        <w:t>&lt;COMMAND&gt;</w:t>
      </w:r>
    </w:p>
    <w:p w:rsidR="002301FC" w:rsidRDefault="002301FC" w:rsidP="002301FC">
      <w:pPr>
        <w:pStyle w:val="BodyText2"/>
        <w:jc w:val="left"/>
      </w:pPr>
      <w:r>
        <w:t>&lt;TYPE&gt;</w:t>
      </w:r>
      <w:r w:rsidR="00337049" w:rsidRPr="00337049">
        <w:t xml:space="preserve"> SOSRES</w:t>
      </w:r>
      <w:r>
        <w:t>&lt;/TYPE&gt;</w:t>
      </w:r>
      <w:r>
        <w:tab/>
      </w:r>
    </w:p>
    <w:p w:rsidR="002301FC" w:rsidRDefault="002301FC" w:rsidP="002301FC">
      <w:pPr>
        <w:pStyle w:val="BodyText2"/>
        <w:jc w:val="left"/>
      </w:pPr>
      <w:r>
        <w:t>&lt;TXNSTATUS&gt;&lt;Transaction Status&gt;&lt;/TXNSTATUS&gt;</w:t>
      </w:r>
    </w:p>
    <w:p w:rsidR="00337049" w:rsidRDefault="00337049" w:rsidP="002301FC">
      <w:pPr>
        <w:pStyle w:val="BodyText2"/>
        <w:jc w:val="left"/>
      </w:pPr>
      <w:r w:rsidRPr="00337049">
        <w:t>&lt;DATE&gt;</w:t>
      </w:r>
      <w:r>
        <w:t>&lt;Date&gt;</w:t>
      </w:r>
      <w:r w:rsidRPr="00337049">
        <w:t>&lt;/DATE&gt;</w:t>
      </w:r>
    </w:p>
    <w:p w:rsidR="002301FC" w:rsidRDefault="002301FC" w:rsidP="002301FC">
      <w:pPr>
        <w:pStyle w:val="BodyText2"/>
        <w:jc w:val="left"/>
      </w:pPr>
      <w:r>
        <w:t>&lt;MESSAGE&gt;&lt;Transaction Message&gt;&lt;/MESSAGE&gt;</w:t>
      </w:r>
    </w:p>
    <w:p w:rsidR="002301FC" w:rsidRDefault="002301FC" w:rsidP="002301FC">
      <w:pPr>
        <w:pStyle w:val="BodyText2"/>
        <w:jc w:val="left"/>
      </w:pPr>
      <w:r>
        <w:t>&lt;/COMMAND&gt;</w:t>
      </w:r>
    </w:p>
    <w:p w:rsidR="002301FC" w:rsidRDefault="002301FC" w:rsidP="002301FC">
      <w:pPr>
        <w:pStyle w:val="BodyText2"/>
        <w:jc w:val="left"/>
      </w:pPr>
    </w:p>
    <w:p w:rsidR="002301FC" w:rsidRDefault="002301FC" w:rsidP="002301FC">
      <w:pPr>
        <w:pStyle w:val="BodyText2"/>
      </w:pPr>
      <w:r>
        <w:rPr>
          <w:b/>
          <w:bCs/>
          <w:u w:val="single"/>
        </w:rPr>
        <w:t>Fields Detail</w:t>
      </w:r>
    </w:p>
    <w:p w:rsidR="002301FC" w:rsidRDefault="002301FC" w:rsidP="002301FC">
      <w:pPr>
        <w:pStyle w:val="BodyText2"/>
      </w:pPr>
    </w:p>
    <w:tbl>
      <w:tblPr>
        <w:tblW w:w="96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9"/>
        <w:gridCol w:w="1530"/>
        <w:gridCol w:w="1620"/>
        <w:gridCol w:w="1350"/>
        <w:gridCol w:w="1620"/>
        <w:gridCol w:w="2176"/>
      </w:tblGrid>
      <w:tr w:rsidR="002301FC" w:rsidTr="002301FC">
        <w:trPr>
          <w:trHeight w:val="281"/>
          <w:tblHeader/>
        </w:trPr>
        <w:tc>
          <w:tcPr>
            <w:tcW w:w="1350" w:type="dxa"/>
            <w:tcBorders>
              <w:top w:val="single" w:sz="4" w:space="0" w:color="000000"/>
              <w:left w:val="single" w:sz="4" w:space="0" w:color="000000"/>
              <w:bottom w:val="single" w:sz="4" w:space="0" w:color="000000"/>
              <w:right w:val="single" w:sz="4" w:space="0" w:color="000000"/>
            </w:tcBorders>
            <w:shd w:val="clear" w:color="auto" w:fill="E31837"/>
            <w:hideMark/>
          </w:tcPr>
          <w:p w:rsidR="002301FC" w:rsidRDefault="002301FC">
            <w:pPr>
              <w:pStyle w:val="TableColumnLabels"/>
              <w:rPr>
                <w:rFonts w:ascii="Arial" w:hAnsi="Arial" w:cs="Arial"/>
                <w:sz w:val="18"/>
              </w:rPr>
            </w:pPr>
            <w:r>
              <w:rPr>
                <w:rFonts w:ascii="Arial" w:hAnsi="Arial" w:cs="Arial"/>
                <w:sz w:val="18"/>
              </w:rPr>
              <w:t>TAG</w:t>
            </w:r>
          </w:p>
        </w:tc>
        <w:tc>
          <w:tcPr>
            <w:tcW w:w="1530" w:type="dxa"/>
            <w:tcBorders>
              <w:top w:val="single" w:sz="4" w:space="0" w:color="000000"/>
              <w:left w:val="single" w:sz="4" w:space="0" w:color="000000"/>
              <w:bottom w:val="single" w:sz="4" w:space="0" w:color="000000"/>
              <w:right w:val="single" w:sz="4" w:space="0" w:color="000000"/>
            </w:tcBorders>
            <w:shd w:val="clear" w:color="auto" w:fill="E31837"/>
            <w:hideMark/>
          </w:tcPr>
          <w:p w:rsidR="002301FC" w:rsidRDefault="002301FC">
            <w:pPr>
              <w:pStyle w:val="TableColumnLabels"/>
              <w:rPr>
                <w:rFonts w:ascii="Arial" w:hAnsi="Arial" w:cs="Arial"/>
                <w:sz w:val="18"/>
              </w:rPr>
            </w:pPr>
            <w:r>
              <w:rPr>
                <w:rFonts w:ascii="Arial" w:hAnsi="Arial" w:cs="Arial"/>
                <w:sz w:val="18"/>
              </w:rPr>
              <w:t>Fields</w:t>
            </w:r>
          </w:p>
        </w:tc>
        <w:tc>
          <w:tcPr>
            <w:tcW w:w="1620" w:type="dxa"/>
            <w:tcBorders>
              <w:top w:val="single" w:sz="4" w:space="0" w:color="000000"/>
              <w:left w:val="single" w:sz="4" w:space="0" w:color="000000"/>
              <w:bottom w:val="single" w:sz="4" w:space="0" w:color="000000"/>
              <w:right w:val="single" w:sz="4" w:space="0" w:color="000000"/>
            </w:tcBorders>
            <w:shd w:val="clear" w:color="auto" w:fill="E31837"/>
            <w:hideMark/>
          </w:tcPr>
          <w:p w:rsidR="002301FC" w:rsidRDefault="002301FC">
            <w:pPr>
              <w:pStyle w:val="TableColumnLabels"/>
              <w:rPr>
                <w:rFonts w:ascii="Arial" w:hAnsi="Arial" w:cs="Arial"/>
                <w:sz w:val="18"/>
              </w:rPr>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hideMark/>
          </w:tcPr>
          <w:p w:rsidR="002301FC" w:rsidRDefault="002301FC">
            <w:pPr>
              <w:pStyle w:val="TableColumnLabels"/>
              <w:rPr>
                <w:rFonts w:ascii="Arial" w:hAnsi="Arial" w:cs="Arial"/>
                <w:sz w:val="18"/>
              </w:rPr>
            </w:pPr>
            <w:r>
              <w:t>Max Length</w:t>
            </w:r>
          </w:p>
        </w:tc>
        <w:tc>
          <w:tcPr>
            <w:tcW w:w="1620" w:type="dxa"/>
            <w:tcBorders>
              <w:top w:val="single" w:sz="4" w:space="0" w:color="000000"/>
              <w:left w:val="single" w:sz="4" w:space="0" w:color="000000"/>
              <w:bottom w:val="single" w:sz="4" w:space="0" w:color="000000"/>
              <w:right w:val="single" w:sz="4" w:space="0" w:color="000000"/>
            </w:tcBorders>
            <w:shd w:val="clear" w:color="auto" w:fill="E31837"/>
            <w:hideMark/>
          </w:tcPr>
          <w:p w:rsidR="002301FC" w:rsidRDefault="002301FC">
            <w:pPr>
              <w:pStyle w:val="TableColumnLabels"/>
              <w:rPr>
                <w:rFonts w:ascii="Arial" w:hAnsi="Arial" w:cs="Arial"/>
                <w:sz w:val="18"/>
              </w:rPr>
            </w:pPr>
            <w:r>
              <w:t>Optional/Mandatory</w:t>
            </w:r>
          </w:p>
        </w:tc>
        <w:tc>
          <w:tcPr>
            <w:tcW w:w="2176" w:type="dxa"/>
            <w:tcBorders>
              <w:top w:val="single" w:sz="4" w:space="0" w:color="000000"/>
              <w:left w:val="single" w:sz="4" w:space="0" w:color="000000"/>
              <w:bottom w:val="single" w:sz="4" w:space="0" w:color="000000"/>
              <w:right w:val="single" w:sz="4" w:space="0" w:color="000000"/>
            </w:tcBorders>
            <w:shd w:val="clear" w:color="auto" w:fill="E31837"/>
            <w:hideMark/>
          </w:tcPr>
          <w:p w:rsidR="002301FC" w:rsidRDefault="002301FC">
            <w:pPr>
              <w:pStyle w:val="TableColumnLabels"/>
              <w:rPr>
                <w:rFonts w:ascii="Arial" w:hAnsi="Arial" w:cs="Arial"/>
                <w:sz w:val="18"/>
              </w:rPr>
            </w:pPr>
            <w:r>
              <w:t>Remarks</w:t>
            </w:r>
          </w:p>
        </w:tc>
      </w:tr>
      <w:tr w:rsidR="002301FC" w:rsidTr="002301FC">
        <w:trPr>
          <w:trHeight w:val="281"/>
        </w:trPr>
        <w:tc>
          <w:tcPr>
            <w:tcW w:w="135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rPr>
                <w:lang w:val="fr-FR"/>
              </w:rPr>
            </w:pPr>
            <w:r>
              <w:rPr>
                <w:lang w:val="fr-FR"/>
              </w:rPr>
              <w:t>Type</w:t>
            </w:r>
          </w:p>
        </w:tc>
        <w:tc>
          <w:tcPr>
            <w:tcW w:w="153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rPr>
                <w:lang w:val="fr-FR"/>
              </w:rPr>
            </w:pPr>
            <w:r>
              <w:t>Response Type</w:t>
            </w:r>
          </w:p>
        </w:tc>
        <w:tc>
          <w:tcPr>
            <w:tcW w:w="1620" w:type="dxa"/>
            <w:tcBorders>
              <w:top w:val="single" w:sz="4" w:space="0" w:color="000000"/>
              <w:left w:val="single" w:sz="4" w:space="0" w:color="000000"/>
              <w:bottom w:val="single" w:sz="4" w:space="0" w:color="000000"/>
              <w:right w:val="single" w:sz="4" w:space="0" w:color="000000"/>
            </w:tcBorders>
            <w:hideMark/>
          </w:tcPr>
          <w:p w:rsidR="002301FC" w:rsidRDefault="00337049">
            <w:pPr>
              <w:pStyle w:val="Tablecontent"/>
              <w:rPr>
                <w:lang w:val="fr-FR"/>
              </w:rPr>
            </w:pPr>
            <w:r w:rsidRPr="00337049">
              <w:t>SOSRES</w:t>
            </w:r>
          </w:p>
        </w:tc>
        <w:tc>
          <w:tcPr>
            <w:tcW w:w="135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10</w:t>
            </w:r>
          </w:p>
        </w:tc>
        <w:tc>
          <w:tcPr>
            <w:tcW w:w="162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Response Type</w:t>
            </w:r>
          </w:p>
        </w:tc>
      </w:tr>
      <w:tr w:rsidR="002301FC" w:rsidTr="002301FC">
        <w:trPr>
          <w:trHeight w:val="980"/>
        </w:trPr>
        <w:tc>
          <w:tcPr>
            <w:tcW w:w="135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TXNSTATUS</w:t>
            </w:r>
          </w:p>
        </w:tc>
        <w:tc>
          <w:tcPr>
            <w:tcW w:w="153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Transaction Status</w:t>
            </w:r>
          </w:p>
        </w:tc>
        <w:tc>
          <w:tcPr>
            <w:tcW w:w="162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200</w:t>
            </w:r>
          </w:p>
        </w:tc>
        <w:tc>
          <w:tcPr>
            <w:tcW w:w="135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5</w:t>
            </w:r>
          </w:p>
        </w:tc>
        <w:tc>
          <w:tcPr>
            <w:tcW w:w="162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Intermediate transaction Status. Final status would be send over the SMS notification.</w:t>
            </w:r>
          </w:p>
        </w:tc>
      </w:tr>
      <w:tr w:rsidR="00337049" w:rsidTr="002301FC">
        <w:trPr>
          <w:trHeight w:val="980"/>
        </w:trPr>
        <w:tc>
          <w:tcPr>
            <w:tcW w:w="1350" w:type="dxa"/>
            <w:tcBorders>
              <w:top w:val="single" w:sz="4" w:space="0" w:color="000000"/>
              <w:left w:val="single" w:sz="4" w:space="0" w:color="000000"/>
              <w:bottom w:val="single" w:sz="4" w:space="0" w:color="000000"/>
              <w:right w:val="single" w:sz="4" w:space="0" w:color="000000"/>
            </w:tcBorders>
            <w:hideMark/>
          </w:tcPr>
          <w:p w:rsidR="00337049" w:rsidRDefault="00337049">
            <w:pPr>
              <w:pStyle w:val="Tablecontent"/>
            </w:pPr>
            <w:r>
              <w:t>DATE</w:t>
            </w:r>
          </w:p>
        </w:tc>
        <w:tc>
          <w:tcPr>
            <w:tcW w:w="1530" w:type="dxa"/>
            <w:tcBorders>
              <w:top w:val="single" w:sz="4" w:space="0" w:color="000000"/>
              <w:left w:val="single" w:sz="4" w:space="0" w:color="000000"/>
              <w:bottom w:val="single" w:sz="4" w:space="0" w:color="000000"/>
              <w:right w:val="single" w:sz="4" w:space="0" w:color="000000"/>
            </w:tcBorders>
            <w:hideMark/>
          </w:tcPr>
          <w:p w:rsidR="00337049" w:rsidRDefault="00337049">
            <w:pPr>
              <w:pStyle w:val="Tablecontent"/>
            </w:pPr>
            <w:r>
              <w:t>Date</w:t>
            </w:r>
          </w:p>
        </w:tc>
        <w:tc>
          <w:tcPr>
            <w:tcW w:w="1620" w:type="dxa"/>
            <w:tcBorders>
              <w:top w:val="single" w:sz="4" w:space="0" w:color="000000"/>
              <w:left w:val="single" w:sz="4" w:space="0" w:color="000000"/>
              <w:bottom w:val="single" w:sz="4" w:space="0" w:color="000000"/>
              <w:right w:val="single" w:sz="4" w:space="0" w:color="000000"/>
            </w:tcBorders>
            <w:hideMark/>
          </w:tcPr>
          <w:p w:rsidR="00337049" w:rsidRDefault="00337049">
            <w:pPr>
              <w:pStyle w:val="Tablecontent"/>
            </w:pPr>
            <w:r w:rsidRPr="00337049">
              <w:t>09/05/2017 14:47:58</w:t>
            </w:r>
          </w:p>
        </w:tc>
        <w:tc>
          <w:tcPr>
            <w:tcW w:w="1350" w:type="dxa"/>
            <w:tcBorders>
              <w:top w:val="single" w:sz="4" w:space="0" w:color="000000"/>
              <w:left w:val="single" w:sz="4" w:space="0" w:color="000000"/>
              <w:bottom w:val="single" w:sz="4" w:space="0" w:color="000000"/>
              <w:right w:val="single" w:sz="4" w:space="0" w:color="000000"/>
            </w:tcBorders>
            <w:hideMark/>
          </w:tcPr>
          <w:p w:rsidR="00337049" w:rsidRDefault="00337049">
            <w:pPr>
              <w:pStyle w:val="Tablecontent"/>
            </w:pPr>
          </w:p>
        </w:tc>
        <w:tc>
          <w:tcPr>
            <w:tcW w:w="1620" w:type="dxa"/>
            <w:tcBorders>
              <w:top w:val="single" w:sz="4" w:space="0" w:color="000000"/>
              <w:left w:val="single" w:sz="4" w:space="0" w:color="000000"/>
              <w:bottom w:val="single" w:sz="4" w:space="0" w:color="000000"/>
              <w:right w:val="single" w:sz="4" w:space="0" w:color="000000"/>
            </w:tcBorders>
            <w:hideMark/>
          </w:tcPr>
          <w:p w:rsidR="00337049" w:rsidRDefault="00337049">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hideMark/>
          </w:tcPr>
          <w:p w:rsidR="00337049" w:rsidRDefault="00337049">
            <w:pPr>
              <w:pStyle w:val="Tablecontent"/>
            </w:pPr>
            <w:r>
              <w:t>Current Date</w:t>
            </w:r>
          </w:p>
        </w:tc>
      </w:tr>
      <w:tr w:rsidR="002301FC" w:rsidTr="002301FC">
        <w:trPr>
          <w:trHeight w:val="980"/>
        </w:trPr>
        <w:tc>
          <w:tcPr>
            <w:tcW w:w="135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MESSAGE</w:t>
            </w:r>
          </w:p>
        </w:tc>
        <w:tc>
          <w:tcPr>
            <w:tcW w:w="153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rPr>
                <w:rFonts w:cs="Arial"/>
                <w:bCs/>
                <w:szCs w:val="18"/>
              </w:rPr>
              <w:t>Message text</w:t>
            </w:r>
          </w:p>
        </w:tc>
        <w:tc>
          <w:tcPr>
            <w:tcW w:w="1620" w:type="dxa"/>
            <w:tcBorders>
              <w:top w:val="single" w:sz="4" w:space="0" w:color="000000"/>
              <w:left w:val="single" w:sz="4" w:space="0" w:color="000000"/>
              <w:bottom w:val="single" w:sz="4" w:space="0" w:color="000000"/>
              <w:right w:val="single" w:sz="4" w:space="0" w:color="000000"/>
            </w:tcBorders>
          </w:tcPr>
          <w:p w:rsidR="002301FC" w:rsidRPr="00337049" w:rsidRDefault="00337049">
            <w:pPr>
              <w:pStyle w:val="Tablecontent"/>
              <w:rPr>
                <w:rFonts w:cs="Arial"/>
                <w:bCs/>
                <w:szCs w:val="18"/>
              </w:rPr>
            </w:pPr>
            <w:r w:rsidRPr="00337049">
              <w:rPr>
                <w:rFonts w:cs="Arial"/>
                <w:bCs/>
                <w:szCs w:val="18"/>
              </w:rPr>
              <w:t>Transfer of product(s) eTopUP</w:t>
            </w:r>
            <w:proofErr w:type="gramStart"/>
            <w:r w:rsidRPr="00337049">
              <w:rPr>
                <w:rFonts w:cs="Arial"/>
                <w:bCs/>
                <w:szCs w:val="18"/>
              </w:rPr>
              <w:t>:10</w:t>
            </w:r>
            <w:proofErr w:type="gramEnd"/>
            <w:r w:rsidRPr="00337049">
              <w:rPr>
                <w:rFonts w:cs="Arial"/>
                <w:bCs/>
                <w:szCs w:val="18"/>
              </w:rPr>
              <w:t xml:space="preserve"> has been done by operator, net payable amount is 10. Your new balance of product(s) eTopUP</w:t>
            </w:r>
            <w:proofErr w:type="gramStart"/>
            <w:r w:rsidRPr="00337049">
              <w:rPr>
                <w:rFonts w:cs="Arial"/>
                <w:bCs/>
                <w:szCs w:val="18"/>
              </w:rPr>
              <w:t>:10.10</w:t>
            </w:r>
            <w:proofErr w:type="gramEnd"/>
            <w:r w:rsidRPr="00337049">
              <w:rPr>
                <w:rFonts w:cs="Arial"/>
                <w:bCs/>
                <w:szCs w:val="18"/>
              </w:rPr>
              <w:t xml:space="preserve">. Transaction ID is OT170509.1448.100001 </w:t>
            </w:r>
          </w:p>
        </w:tc>
        <w:tc>
          <w:tcPr>
            <w:tcW w:w="135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100</w:t>
            </w:r>
          </w:p>
        </w:tc>
        <w:tc>
          <w:tcPr>
            <w:tcW w:w="1620"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hideMark/>
          </w:tcPr>
          <w:p w:rsidR="002301FC" w:rsidRDefault="002301FC">
            <w:pPr>
              <w:pStyle w:val="Tablecontent"/>
            </w:pPr>
            <w:r>
              <w:rPr>
                <w:rFonts w:cs="Arial"/>
                <w:bCs/>
                <w:szCs w:val="18"/>
              </w:rPr>
              <w:t>Message text</w:t>
            </w:r>
          </w:p>
        </w:tc>
      </w:tr>
    </w:tbl>
    <w:p w:rsidR="002301FC" w:rsidRDefault="002301FC" w:rsidP="002301FC">
      <w:pPr>
        <w:pStyle w:val="NoteHeading"/>
        <w:numPr>
          <w:ilvl w:val="0"/>
          <w:numId w:val="63"/>
        </w:numPr>
        <w:tabs>
          <w:tab w:val="left" w:pos="990"/>
        </w:tabs>
        <w:ind w:left="990" w:hanging="540"/>
        <w:jc w:val="left"/>
      </w:pPr>
      <w:r>
        <w:t>The value for TYPE tag is fixed as mentioned in syntax.</w:t>
      </w:r>
    </w:p>
    <w:p w:rsidR="002301FC" w:rsidRDefault="002301FC" w:rsidP="002301FC">
      <w:pPr>
        <w:pStyle w:val="NoteHeading"/>
        <w:numPr>
          <w:ilvl w:val="0"/>
          <w:numId w:val="0"/>
        </w:numPr>
        <w:tabs>
          <w:tab w:val="left" w:pos="990"/>
        </w:tabs>
        <w:ind w:left="2610"/>
        <w:jc w:val="left"/>
      </w:pPr>
    </w:p>
    <w:p w:rsidR="004D2310" w:rsidRDefault="004D2310" w:rsidP="00633175">
      <w:pPr>
        <w:pStyle w:val="BodyText2"/>
        <w:rPr>
          <w:lang w:val="en-IN"/>
        </w:rPr>
      </w:pPr>
    </w:p>
    <w:p w:rsidR="002301FC" w:rsidRDefault="002301FC" w:rsidP="00633175">
      <w:pPr>
        <w:pStyle w:val="BodyText2"/>
        <w:rPr>
          <w:lang w:val="en-IN"/>
        </w:rPr>
      </w:pPr>
    </w:p>
    <w:p w:rsidR="004D2310" w:rsidRDefault="004D2310" w:rsidP="00633175">
      <w:pPr>
        <w:pStyle w:val="BodyText2"/>
        <w:rPr>
          <w:lang w:val="en-IN"/>
        </w:rPr>
      </w:pPr>
    </w:p>
    <w:p w:rsidR="004D2310" w:rsidRPr="00425C8F" w:rsidRDefault="004D2310" w:rsidP="00633175">
      <w:pPr>
        <w:pStyle w:val="BodyText2"/>
        <w:rPr>
          <w:lang w:val="en-IN"/>
        </w:rPr>
      </w:pPr>
    </w:p>
    <w:p w:rsidR="00337049" w:rsidRPr="00542256" w:rsidRDefault="00542256" w:rsidP="00542256">
      <w:pPr>
        <w:pStyle w:val="Heading2"/>
      </w:pPr>
      <w:bookmarkStart w:id="849" w:name="_Toc485139749"/>
      <w:r>
        <w:t xml:space="preserve">2.52 </w:t>
      </w:r>
      <w:r w:rsidRPr="00542256">
        <w:t>SOS MANUAL SETTLEMENT REQUEST</w:t>
      </w:r>
      <w:bookmarkEnd w:id="849"/>
    </w:p>
    <w:p w:rsidR="00764AF5" w:rsidRDefault="00764AF5" w:rsidP="00764AF5">
      <w:pPr>
        <w:pStyle w:val="BodyText20"/>
        <w:rPr>
          <w:rFonts w:ascii="Arial" w:hAnsi="Arial"/>
          <w:b w:val="0"/>
          <w:bCs w:val="0"/>
          <w:color w:val="auto"/>
          <w:sz w:val="20"/>
        </w:rPr>
      </w:pPr>
      <w:r>
        <w:rPr>
          <w:rFonts w:ascii="Arial" w:hAnsi="Arial"/>
          <w:b w:val="0"/>
          <w:bCs w:val="0"/>
          <w:color w:val="auto"/>
          <w:sz w:val="20"/>
        </w:rPr>
        <w:t>When channel user receives SOS amount then for settlement of that SOS transaction, its parent/owner can initiate SOS manual settlement request from EXTGW.</w:t>
      </w:r>
    </w:p>
    <w:p w:rsidR="00764AF5" w:rsidRDefault="00764AF5" w:rsidP="00764AF5">
      <w:pPr>
        <w:pStyle w:val="BodyText20"/>
        <w:rPr>
          <w:rFonts w:ascii="Arial" w:hAnsi="Arial"/>
          <w:b w:val="0"/>
          <w:bCs w:val="0"/>
          <w:color w:val="auto"/>
          <w:sz w:val="20"/>
        </w:rPr>
      </w:pPr>
    </w:p>
    <w:p w:rsidR="004C7A44" w:rsidRDefault="004C7A44" w:rsidP="00764AF5">
      <w:pPr>
        <w:pStyle w:val="BodyText20"/>
        <w:rPr>
          <w:rFonts w:ascii="Arial" w:hAnsi="Arial"/>
          <w:b w:val="0"/>
          <w:bCs w:val="0"/>
          <w:color w:val="auto"/>
          <w:sz w:val="20"/>
        </w:rPr>
      </w:pPr>
      <w:r>
        <w:rPr>
          <w:rFonts w:ascii="Arial" w:hAnsi="Arial"/>
          <w:b w:val="0"/>
          <w:bCs w:val="0"/>
          <w:color w:val="auto"/>
          <w:sz w:val="20"/>
        </w:rPr>
        <w:t>Request will land on Channel Receiver.</w:t>
      </w:r>
    </w:p>
    <w:p w:rsidR="004C7A44" w:rsidRDefault="004C7A44" w:rsidP="00764AF5">
      <w:pPr>
        <w:pStyle w:val="BodyText20"/>
        <w:rPr>
          <w:rFonts w:ascii="Arial" w:hAnsi="Arial"/>
          <w:b w:val="0"/>
          <w:bCs w:val="0"/>
          <w:color w:val="auto"/>
          <w:sz w:val="20"/>
        </w:rPr>
      </w:pPr>
    </w:p>
    <w:p w:rsidR="00764AF5" w:rsidRDefault="00764AF5" w:rsidP="00764AF5">
      <w:pPr>
        <w:pStyle w:val="BodyText20"/>
        <w:rPr>
          <w:rFonts w:ascii="Arial" w:hAnsi="Arial"/>
          <w:b w:val="0"/>
          <w:bCs w:val="0"/>
          <w:color w:val="auto"/>
          <w:sz w:val="20"/>
        </w:rPr>
      </w:pPr>
      <w:r>
        <w:rPr>
          <w:rFonts w:ascii="Arial" w:hAnsi="Arial"/>
          <w:b w:val="0"/>
          <w:bCs w:val="0"/>
          <w:color w:val="auto"/>
          <w:sz w:val="20"/>
        </w:rPr>
        <w:t xml:space="preserve">For this specific request, there are following conditions which must be </w:t>
      </w:r>
      <w:proofErr w:type="gramStart"/>
      <w:r>
        <w:rPr>
          <w:rFonts w:ascii="Arial" w:hAnsi="Arial"/>
          <w:b w:val="0"/>
          <w:bCs w:val="0"/>
          <w:color w:val="auto"/>
          <w:sz w:val="20"/>
        </w:rPr>
        <w:t>satisfied :</w:t>
      </w:r>
      <w:proofErr w:type="gramEnd"/>
    </w:p>
    <w:p w:rsidR="00764AF5" w:rsidRDefault="00764AF5" w:rsidP="00764AF5">
      <w:pPr>
        <w:pStyle w:val="BodyText20"/>
        <w:numPr>
          <w:ilvl w:val="0"/>
          <w:numId w:val="65"/>
        </w:numPr>
        <w:rPr>
          <w:rFonts w:ascii="Arial" w:hAnsi="Arial"/>
          <w:b w:val="0"/>
          <w:bCs w:val="0"/>
          <w:color w:val="auto"/>
          <w:sz w:val="20"/>
        </w:rPr>
      </w:pPr>
      <w:r>
        <w:rPr>
          <w:rFonts w:ascii="Arial" w:hAnsi="Arial"/>
          <w:b w:val="0"/>
          <w:bCs w:val="0"/>
          <w:color w:val="auto"/>
          <w:sz w:val="20"/>
        </w:rPr>
        <w:t>SOS Settlement type must be “MANUAL” in system</w:t>
      </w:r>
    </w:p>
    <w:p w:rsidR="00764AF5" w:rsidRDefault="00764AF5" w:rsidP="00764AF5">
      <w:pPr>
        <w:pStyle w:val="BodyText20"/>
        <w:numPr>
          <w:ilvl w:val="0"/>
          <w:numId w:val="65"/>
        </w:numPr>
        <w:rPr>
          <w:rFonts w:ascii="Arial" w:hAnsi="Arial"/>
          <w:b w:val="0"/>
          <w:bCs w:val="0"/>
          <w:color w:val="auto"/>
          <w:sz w:val="20"/>
        </w:rPr>
      </w:pPr>
      <w:r w:rsidRPr="00764AF5">
        <w:rPr>
          <w:rFonts w:ascii="Arial" w:hAnsi="Arial"/>
          <w:b w:val="0"/>
          <w:bCs w:val="0"/>
          <w:color w:val="auto"/>
          <w:sz w:val="20"/>
        </w:rPr>
        <w:t>CHANNEL_SOS_ALLOWED_WALLET</w:t>
      </w:r>
      <w:r>
        <w:rPr>
          <w:rFonts w:ascii="Arial" w:hAnsi="Arial"/>
          <w:b w:val="0"/>
          <w:bCs w:val="0"/>
          <w:color w:val="auto"/>
          <w:sz w:val="20"/>
        </w:rPr>
        <w:t xml:space="preserve"> must be “PARENT” or “OWNER”. According to this </w:t>
      </w:r>
      <w:r w:rsidR="00EB0B31">
        <w:rPr>
          <w:rFonts w:ascii="Arial" w:hAnsi="Arial"/>
          <w:b w:val="0"/>
          <w:bCs w:val="0"/>
          <w:color w:val="auto"/>
          <w:sz w:val="20"/>
        </w:rPr>
        <w:t xml:space="preserve">preference, When SOS transfer will be </w:t>
      </w:r>
      <w:proofErr w:type="gramStart"/>
      <w:r w:rsidR="00EB0B31">
        <w:rPr>
          <w:rFonts w:ascii="Arial" w:hAnsi="Arial"/>
          <w:b w:val="0"/>
          <w:bCs w:val="0"/>
          <w:color w:val="auto"/>
          <w:sz w:val="20"/>
        </w:rPr>
        <w:t xml:space="preserve">completed </w:t>
      </w:r>
      <w:r>
        <w:rPr>
          <w:rFonts w:ascii="Arial" w:hAnsi="Arial"/>
          <w:b w:val="0"/>
          <w:bCs w:val="0"/>
          <w:color w:val="auto"/>
          <w:sz w:val="20"/>
        </w:rPr>
        <w:t xml:space="preserve"> then</w:t>
      </w:r>
      <w:proofErr w:type="gramEnd"/>
      <w:r>
        <w:rPr>
          <w:rFonts w:ascii="Arial" w:hAnsi="Arial"/>
          <w:b w:val="0"/>
          <w:bCs w:val="0"/>
          <w:color w:val="auto"/>
          <w:sz w:val="20"/>
        </w:rPr>
        <w:t xml:space="preserve"> amount will get deducted from parent’s or owner’s account. Hence, settlement must be initiated by parent or owner only according to the preference.</w:t>
      </w:r>
    </w:p>
    <w:p w:rsidR="00764AF5" w:rsidRDefault="00764AF5" w:rsidP="00764AF5">
      <w:pPr>
        <w:pStyle w:val="BodyText20"/>
        <w:rPr>
          <w:rFonts w:ascii="Arial" w:hAnsi="Arial"/>
          <w:b w:val="0"/>
          <w:bCs w:val="0"/>
          <w:color w:val="auto"/>
          <w:sz w:val="20"/>
        </w:rPr>
      </w:pPr>
    </w:p>
    <w:p w:rsidR="00764AF5" w:rsidRDefault="00764AF5" w:rsidP="00764AF5">
      <w:pPr>
        <w:pStyle w:val="BodyText20"/>
        <w:rPr>
          <w:rFonts w:ascii="Arial" w:hAnsi="Arial"/>
          <w:b w:val="0"/>
          <w:bCs w:val="0"/>
          <w:color w:val="auto"/>
          <w:sz w:val="20"/>
        </w:rPr>
      </w:pPr>
      <w:r>
        <w:rPr>
          <w:rFonts w:ascii="Arial" w:hAnsi="Arial"/>
          <w:b w:val="0"/>
          <w:bCs w:val="0"/>
          <w:color w:val="auto"/>
          <w:sz w:val="20"/>
        </w:rPr>
        <w:t xml:space="preserve">The </w:t>
      </w:r>
      <w:r w:rsidR="00082FC1">
        <w:rPr>
          <w:rFonts w:ascii="Arial" w:hAnsi="Arial"/>
          <w:b w:val="0"/>
          <w:bCs w:val="0"/>
          <w:color w:val="auto"/>
          <w:sz w:val="20"/>
        </w:rPr>
        <w:t>requestor (Parent/owner) can initiate request by providing either MSISDN</w:t>
      </w:r>
      <w:proofErr w:type="gramStart"/>
      <w:r w:rsidR="00082FC1">
        <w:rPr>
          <w:rFonts w:ascii="Arial" w:hAnsi="Arial"/>
          <w:b w:val="0"/>
          <w:bCs w:val="0"/>
          <w:color w:val="auto"/>
          <w:sz w:val="20"/>
        </w:rPr>
        <w:t>,PIN</w:t>
      </w:r>
      <w:proofErr w:type="gramEnd"/>
      <w:r w:rsidR="00082FC1">
        <w:rPr>
          <w:rFonts w:ascii="Arial" w:hAnsi="Arial"/>
          <w:b w:val="0"/>
          <w:bCs w:val="0"/>
          <w:color w:val="auto"/>
          <w:sz w:val="20"/>
        </w:rPr>
        <w:t xml:space="preserve"> or LOGINID,PASSWORD or EXTCODE of self.</w:t>
      </w:r>
    </w:p>
    <w:p w:rsidR="0091540E" w:rsidRDefault="0091540E" w:rsidP="00764AF5">
      <w:pPr>
        <w:pStyle w:val="BodyText20"/>
        <w:rPr>
          <w:rFonts w:ascii="Arial" w:hAnsi="Arial"/>
          <w:b w:val="0"/>
          <w:bCs w:val="0"/>
          <w:color w:val="auto"/>
          <w:sz w:val="20"/>
        </w:rPr>
      </w:pPr>
    </w:p>
    <w:p w:rsidR="00082FC1" w:rsidRDefault="00082FC1" w:rsidP="00764AF5">
      <w:pPr>
        <w:pStyle w:val="BodyText20"/>
        <w:rPr>
          <w:rFonts w:ascii="Arial" w:hAnsi="Arial"/>
          <w:b w:val="0"/>
          <w:bCs w:val="0"/>
          <w:color w:val="auto"/>
          <w:sz w:val="20"/>
        </w:rPr>
      </w:pPr>
      <w:r>
        <w:rPr>
          <w:rFonts w:ascii="Arial" w:hAnsi="Arial"/>
          <w:b w:val="0"/>
          <w:bCs w:val="0"/>
          <w:color w:val="auto"/>
          <w:sz w:val="20"/>
        </w:rPr>
        <w:t>Following will be the configuration for SOS Settlement Request Service.</w:t>
      </w:r>
    </w:p>
    <w:p w:rsidR="00082FC1" w:rsidRDefault="00082FC1" w:rsidP="00764AF5">
      <w:pPr>
        <w:pStyle w:val="BodyText20"/>
        <w:rPr>
          <w:rFonts w:ascii="Arial" w:hAnsi="Arial"/>
          <w:b w:val="0"/>
          <w:bCs w:val="0"/>
          <w:color w:val="auto"/>
          <w:sz w:val="20"/>
        </w:rPr>
      </w:pPr>
    </w:p>
    <w:p w:rsidR="00082FC1" w:rsidRDefault="00082FC1" w:rsidP="00531ACA">
      <w:pPr>
        <w:pStyle w:val="BodyText20"/>
        <w:numPr>
          <w:ilvl w:val="0"/>
          <w:numId w:val="2"/>
        </w:numPr>
        <w:rPr>
          <w:rFonts w:ascii="Arial" w:hAnsi="Arial"/>
          <w:b w:val="0"/>
          <w:bCs w:val="0"/>
          <w:color w:val="auto"/>
          <w:sz w:val="20"/>
        </w:rPr>
      </w:pPr>
      <w:r>
        <w:rPr>
          <w:rFonts w:ascii="Arial" w:hAnsi="Arial"/>
          <w:b w:val="0"/>
          <w:bCs w:val="0"/>
          <w:color w:val="auto"/>
          <w:sz w:val="20"/>
        </w:rPr>
        <w:t xml:space="preserve">For executing API </w:t>
      </w:r>
      <w:r w:rsidR="00C66034">
        <w:rPr>
          <w:rFonts w:ascii="Arial" w:hAnsi="Arial"/>
          <w:b w:val="0"/>
          <w:bCs w:val="0"/>
          <w:color w:val="auto"/>
          <w:sz w:val="20"/>
        </w:rPr>
        <w:t>with</w:t>
      </w:r>
      <w:r>
        <w:rPr>
          <w:rFonts w:ascii="Arial" w:hAnsi="Arial"/>
          <w:b w:val="0"/>
          <w:bCs w:val="0"/>
          <w:color w:val="auto"/>
          <w:sz w:val="20"/>
        </w:rPr>
        <w:t xml:space="preserve">  MSISDN,PIN combination, Request parameters </w:t>
      </w:r>
      <w:r w:rsidR="00C66034">
        <w:rPr>
          <w:rFonts w:ascii="Arial" w:hAnsi="Arial"/>
          <w:b w:val="0"/>
          <w:bCs w:val="0"/>
          <w:color w:val="auto"/>
          <w:sz w:val="20"/>
        </w:rPr>
        <w:t>in Service Keyword must be “</w:t>
      </w:r>
      <w:r w:rsidR="00C66034" w:rsidRPr="00C66034">
        <w:rPr>
          <w:rFonts w:ascii="Arial" w:hAnsi="Arial"/>
          <w:b w:val="0"/>
          <w:bCs w:val="0"/>
          <w:color w:val="auto"/>
          <w:sz w:val="20"/>
        </w:rPr>
        <w:t>T</w:t>
      </w:r>
      <w:r w:rsidR="00AD1960">
        <w:rPr>
          <w:rFonts w:ascii="Arial" w:hAnsi="Arial"/>
          <w:b w:val="0"/>
          <w:bCs w:val="0"/>
          <w:color w:val="auto"/>
          <w:sz w:val="20"/>
        </w:rPr>
        <w:t>YPE,EXTNWCODE,MSISDN,PIN</w:t>
      </w:r>
      <w:r w:rsidR="00C66034">
        <w:rPr>
          <w:rFonts w:ascii="Arial" w:hAnsi="Arial"/>
          <w:b w:val="0"/>
          <w:bCs w:val="0"/>
          <w:color w:val="auto"/>
          <w:sz w:val="20"/>
        </w:rPr>
        <w:t>,</w:t>
      </w:r>
      <w:r w:rsidR="00C66034" w:rsidRPr="00C66034">
        <w:rPr>
          <w:rFonts w:ascii="Arial" w:hAnsi="Arial"/>
          <w:b w:val="0"/>
          <w:bCs w:val="0"/>
          <w:color w:val="auto"/>
          <w:sz w:val="20"/>
        </w:rPr>
        <w:t>MSISDN1</w:t>
      </w:r>
      <w:r w:rsidR="00C66034">
        <w:rPr>
          <w:rFonts w:ascii="Arial" w:hAnsi="Arial"/>
          <w:b w:val="0"/>
          <w:bCs w:val="0"/>
          <w:color w:val="auto"/>
          <w:sz w:val="20"/>
        </w:rPr>
        <w:t>”</w:t>
      </w:r>
    </w:p>
    <w:p w:rsidR="00C66034" w:rsidRDefault="00C66034" w:rsidP="00764AF5">
      <w:pPr>
        <w:pStyle w:val="BodyText20"/>
        <w:rPr>
          <w:rFonts w:ascii="Arial" w:hAnsi="Arial"/>
          <w:b w:val="0"/>
          <w:bCs w:val="0"/>
          <w:color w:val="auto"/>
          <w:sz w:val="20"/>
        </w:rPr>
      </w:pPr>
    </w:p>
    <w:p w:rsidR="00C66034" w:rsidRDefault="00C66034" w:rsidP="00531ACA">
      <w:pPr>
        <w:pStyle w:val="BodyText20"/>
        <w:numPr>
          <w:ilvl w:val="0"/>
          <w:numId w:val="2"/>
        </w:numPr>
        <w:rPr>
          <w:rFonts w:ascii="Arial" w:hAnsi="Arial"/>
          <w:b w:val="0"/>
          <w:bCs w:val="0"/>
          <w:color w:val="auto"/>
          <w:sz w:val="20"/>
        </w:rPr>
      </w:pPr>
      <w:r>
        <w:rPr>
          <w:rFonts w:ascii="Arial" w:hAnsi="Arial"/>
          <w:b w:val="0"/>
          <w:bCs w:val="0"/>
          <w:color w:val="auto"/>
          <w:sz w:val="20"/>
        </w:rPr>
        <w:t>For executing API with LOGINID,PASSWORD combination, Request parameters in Service Keyword must be “</w:t>
      </w:r>
      <w:r w:rsidRPr="00C66034">
        <w:rPr>
          <w:rFonts w:ascii="Arial" w:hAnsi="Arial"/>
          <w:b w:val="0"/>
          <w:bCs w:val="0"/>
          <w:color w:val="auto"/>
          <w:sz w:val="20"/>
        </w:rPr>
        <w:t>TYPE,EXTNWCODE,</w:t>
      </w:r>
      <w:r>
        <w:rPr>
          <w:rFonts w:ascii="Arial" w:hAnsi="Arial"/>
          <w:b w:val="0"/>
          <w:bCs w:val="0"/>
          <w:color w:val="auto"/>
          <w:sz w:val="20"/>
        </w:rPr>
        <w:t>LOGINID,PASSWORD</w:t>
      </w:r>
      <w:r w:rsidRPr="00C66034">
        <w:rPr>
          <w:rFonts w:ascii="Arial" w:hAnsi="Arial"/>
          <w:b w:val="0"/>
          <w:bCs w:val="0"/>
          <w:color w:val="auto"/>
          <w:sz w:val="20"/>
        </w:rPr>
        <w:t>,MSISDN1</w:t>
      </w:r>
      <w:r>
        <w:rPr>
          <w:rFonts w:ascii="Arial" w:hAnsi="Arial"/>
          <w:b w:val="0"/>
          <w:bCs w:val="0"/>
          <w:color w:val="auto"/>
          <w:sz w:val="20"/>
        </w:rPr>
        <w:t>”</w:t>
      </w:r>
    </w:p>
    <w:p w:rsidR="00C66034" w:rsidRDefault="00C66034" w:rsidP="00C66034">
      <w:pPr>
        <w:pStyle w:val="BodyText20"/>
        <w:rPr>
          <w:rFonts w:ascii="Arial" w:hAnsi="Arial"/>
          <w:b w:val="0"/>
          <w:bCs w:val="0"/>
          <w:color w:val="auto"/>
          <w:sz w:val="20"/>
        </w:rPr>
      </w:pPr>
    </w:p>
    <w:p w:rsidR="00C66034" w:rsidRDefault="00C66034" w:rsidP="00531ACA">
      <w:pPr>
        <w:pStyle w:val="BodyText20"/>
        <w:numPr>
          <w:ilvl w:val="0"/>
          <w:numId w:val="2"/>
        </w:numPr>
        <w:rPr>
          <w:rFonts w:ascii="Arial" w:hAnsi="Arial"/>
          <w:b w:val="0"/>
          <w:bCs w:val="0"/>
          <w:color w:val="auto"/>
          <w:sz w:val="20"/>
        </w:rPr>
      </w:pPr>
      <w:r>
        <w:rPr>
          <w:rFonts w:ascii="Arial" w:hAnsi="Arial"/>
          <w:b w:val="0"/>
          <w:bCs w:val="0"/>
          <w:color w:val="auto"/>
          <w:sz w:val="20"/>
        </w:rPr>
        <w:t>For executing API with EXTCODE, Request parameters in Service Keyword must be “</w:t>
      </w:r>
      <w:r w:rsidRPr="00C66034">
        <w:rPr>
          <w:rFonts w:ascii="Arial" w:hAnsi="Arial"/>
          <w:b w:val="0"/>
          <w:bCs w:val="0"/>
          <w:color w:val="auto"/>
          <w:sz w:val="20"/>
        </w:rPr>
        <w:t>TYPE,EXTNWCODE,EXTCODE,MSISDN1</w:t>
      </w:r>
      <w:r>
        <w:rPr>
          <w:rFonts w:ascii="Arial" w:hAnsi="Arial"/>
          <w:b w:val="0"/>
          <w:bCs w:val="0"/>
          <w:color w:val="auto"/>
          <w:sz w:val="20"/>
        </w:rPr>
        <w:t>”</w:t>
      </w:r>
    </w:p>
    <w:p w:rsidR="00C66034" w:rsidRDefault="00C66034" w:rsidP="00764AF5">
      <w:pPr>
        <w:pStyle w:val="BodyText20"/>
        <w:rPr>
          <w:rFonts w:ascii="Arial" w:hAnsi="Arial"/>
          <w:b w:val="0"/>
          <w:bCs w:val="0"/>
          <w:color w:val="auto"/>
          <w:sz w:val="20"/>
        </w:rPr>
      </w:pPr>
    </w:p>
    <w:p w:rsidR="00764AF5" w:rsidRDefault="00764AF5" w:rsidP="00764AF5">
      <w:pPr>
        <w:pStyle w:val="Heading3"/>
      </w:pPr>
      <w:bookmarkStart w:id="850" w:name="_Toc485139750"/>
      <w:r>
        <w:t>XML Request Syntax</w:t>
      </w:r>
      <w:bookmarkEnd w:id="850"/>
    </w:p>
    <w:p w:rsidR="00764AF5" w:rsidRDefault="00764AF5" w:rsidP="00764AF5">
      <w:pPr>
        <w:pStyle w:val="BodyText2"/>
      </w:pPr>
      <w:r>
        <w:t>The request format and details of request are mentioned below.</w:t>
      </w:r>
    </w:p>
    <w:p w:rsidR="00764AF5" w:rsidRDefault="00764AF5" w:rsidP="00764AF5">
      <w:pPr>
        <w:pStyle w:val="BodyText2"/>
      </w:pPr>
    </w:p>
    <w:p w:rsidR="00764AF5" w:rsidRDefault="00764AF5" w:rsidP="00764AF5">
      <w:pPr>
        <w:pStyle w:val="BodyText2"/>
        <w:rPr>
          <w:b/>
          <w:bCs/>
          <w:u w:val="single"/>
        </w:rPr>
      </w:pPr>
      <w:r>
        <w:rPr>
          <w:b/>
          <w:bCs/>
          <w:u w:val="single"/>
        </w:rPr>
        <w:t>Request Syntax</w:t>
      </w:r>
    </w:p>
    <w:p w:rsidR="00764AF5" w:rsidRDefault="00764AF5" w:rsidP="00764AF5">
      <w:pPr>
        <w:pStyle w:val="BodyText20"/>
        <w:rPr>
          <w:b w:val="0"/>
          <w:bCs w:val="0"/>
          <w:color w:val="auto"/>
        </w:rPr>
      </w:pPr>
    </w:p>
    <w:p w:rsidR="004A3010" w:rsidRDefault="004A3010" w:rsidP="00764AF5">
      <w:pPr>
        <w:pStyle w:val="BodyText2"/>
        <w:ind w:left="720"/>
      </w:pPr>
      <w:proofErr w:type="gramStart"/>
      <w:r w:rsidRPr="004A3010">
        <w:t>&lt;?xml</w:t>
      </w:r>
      <w:proofErr w:type="gramEnd"/>
      <w:r w:rsidRPr="004A3010">
        <w:t xml:space="preserve"> version="1.0"?&gt;</w:t>
      </w:r>
    </w:p>
    <w:p w:rsidR="004A3010" w:rsidRDefault="004A3010" w:rsidP="00764AF5">
      <w:pPr>
        <w:pStyle w:val="BodyText2"/>
        <w:ind w:left="720"/>
      </w:pPr>
      <w:proofErr w:type="gramStart"/>
      <w:r w:rsidRPr="004A3010">
        <w:t>&lt;!DOCTYPE</w:t>
      </w:r>
      <w:proofErr w:type="gramEnd"/>
      <w:r w:rsidRPr="004A3010">
        <w:t xml:space="preserve"> COMMAND PUBLIC "-//Ocam//DTD XML Command 1.0//EN" "xml/command.dtd"&gt;</w:t>
      </w:r>
    </w:p>
    <w:p w:rsidR="004A3010" w:rsidRDefault="004A3010" w:rsidP="00764AF5">
      <w:pPr>
        <w:pStyle w:val="BodyText2"/>
        <w:ind w:left="720"/>
      </w:pPr>
      <w:r w:rsidRPr="004A3010">
        <w:t>&lt;COMMAND&gt;</w:t>
      </w:r>
    </w:p>
    <w:p w:rsidR="004A3010" w:rsidRDefault="004A3010" w:rsidP="004A3010">
      <w:pPr>
        <w:pStyle w:val="BodyText2"/>
        <w:ind w:left="720" w:firstLine="720"/>
      </w:pPr>
      <w:r w:rsidRPr="004A3010">
        <w:t>&lt;TYPE&gt;SOSSTL&lt;/TYPE&gt;</w:t>
      </w:r>
    </w:p>
    <w:p w:rsidR="004A3010" w:rsidRDefault="004A3010" w:rsidP="004A3010">
      <w:pPr>
        <w:pStyle w:val="BodyText2"/>
        <w:ind w:left="720" w:firstLine="720"/>
      </w:pPr>
      <w:r w:rsidRPr="004A3010">
        <w:t>&lt;EXTNWCODE&gt;</w:t>
      </w:r>
      <w:r>
        <w:t>network code</w:t>
      </w:r>
      <w:r w:rsidRPr="004A3010">
        <w:t>&lt;/EXTNWCODE&gt;</w:t>
      </w:r>
    </w:p>
    <w:p w:rsidR="004A3010" w:rsidRDefault="004A3010" w:rsidP="004A3010">
      <w:pPr>
        <w:pStyle w:val="BodyText2"/>
        <w:ind w:left="720" w:firstLine="720"/>
      </w:pPr>
      <w:r w:rsidRPr="004A3010">
        <w:t>&lt;MSISDN&gt;</w:t>
      </w:r>
      <w:r>
        <w:t>mobile number of request initiator</w:t>
      </w:r>
      <w:r w:rsidRPr="004A3010">
        <w:t>&lt;/MSISDN&gt;</w:t>
      </w:r>
    </w:p>
    <w:p w:rsidR="004A3010" w:rsidRDefault="004A3010" w:rsidP="004A3010">
      <w:pPr>
        <w:pStyle w:val="BodyText2"/>
        <w:ind w:left="720" w:firstLine="720"/>
      </w:pPr>
      <w:r w:rsidRPr="004A3010">
        <w:t>&lt;PIN&gt;</w:t>
      </w:r>
      <w:r>
        <w:t>pin of request initiator</w:t>
      </w:r>
      <w:r w:rsidRPr="004A3010">
        <w:t xml:space="preserve"> &lt;/PIN&gt;</w:t>
      </w:r>
    </w:p>
    <w:p w:rsidR="004A3010" w:rsidRDefault="004A3010" w:rsidP="004A3010">
      <w:pPr>
        <w:pStyle w:val="BodyText2"/>
        <w:ind w:left="720" w:firstLine="720"/>
      </w:pPr>
      <w:r w:rsidRPr="004A3010">
        <w:t xml:space="preserve">&lt;LOGINID&gt; </w:t>
      </w:r>
      <w:r>
        <w:t>login id of request initiator</w:t>
      </w:r>
      <w:r w:rsidRPr="004A3010">
        <w:t xml:space="preserve"> &lt;/LOGINID&gt;</w:t>
      </w:r>
    </w:p>
    <w:p w:rsidR="004A3010" w:rsidRDefault="004A3010" w:rsidP="004A3010">
      <w:pPr>
        <w:pStyle w:val="BodyText2"/>
        <w:ind w:left="720" w:firstLine="720"/>
      </w:pPr>
      <w:r w:rsidRPr="004A3010">
        <w:t xml:space="preserve">&lt;PASSWORD&gt; </w:t>
      </w:r>
      <w:r>
        <w:t>password of request initiator</w:t>
      </w:r>
      <w:r w:rsidRPr="004A3010">
        <w:t xml:space="preserve"> &lt;/PASSWORD&gt;</w:t>
      </w:r>
    </w:p>
    <w:p w:rsidR="004A3010" w:rsidRDefault="004A3010" w:rsidP="004A3010">
      <w:pPr>
        <w:pStyle w:val="BodyText2"/>
        <w:ind w:left="720" w:firstLine="720"/>
      </w:pPr>
      <w:r w:rsidRPr="004A3010">
        <w:t>&lt;EXTCODE&gt;</w:t>
      </w:r>
      <w:r>
        <w:t>external code of</w:t>
      </w:r>
      <w:r w:rsidRPr="004A3010">
        <w:t xml:space="preserve"> </w:t>
      </w:r>
      <w:r>
        <w:t>request initiator</w:t>
      </w:r>
      <w:r w:rsidRPr="004A3010">
        <w:t xml:space="preserve"> &lt;/EXTCODE&gt;</w:t>
      </w:r>
    </w:p>
    <w:p w:rsidR="004A3010" w:rsidRDefault="004A3010" w:rsidP="004A3010">
      <w:pPr>
        <w:pStyle w:val="BodyText2"/>
        <w:ind w:left="720" w:firstLine="720"/>
      </w:pPr>
      <w:r w:rsidRPr="004A3010">
        <w:t>&lt;MSISDN1&gt;</w:t>
      </w:r>
      <w:r>
        <w:t>mobile number of child user who received SOS from parent/ owner</w:t>
      </w:r>
      <w:r w:rsidRPr="004A3010">
        <w:t>&lt;/MSISDN1&gt;</w:t>
      </w:r>
    </w:p>
    <w:p w:rsidR="00EB0B31" w:rsidRDefault="00EB0B31" w:rsidP="004A3010">
      <w:pPr>
        <w:pStyle w:val="BodyText2"/>
        <w:ind w:left="720" w:firstLine="720"/>
      </w:pPr>
      <w:r w:rsidRPr="00EB0B31">
        <w:t>&lt;LANGUAGE1&gt;</w:t>
      </w:r>
      <w:r>
        <w:t>language code of request initiator</w:t>
      </w:r>
      <w:r w:rsidRPr="004A3010">
        <w:t xml:space="preserve"> </w:t>
      </w:r>
      <w:r w:rsidRPr="00EB0B31">
        <w:t>&lt;/LANGUAGE1&gt;</w:t>
      </w:r>
    </w:p>
    <w:p w:rsidR="00EB0B31" w:rsidRDefault="00EB0B31" w:rsidP="004A3010">
      <w:pPr>
        <w:pStyle w:val="BodyText2"/>
        <w:ind w:left="720" w:firstLine="720"/>
      </w:pPr>
      <w:r>
        <w:t>&lt;LANGUAGE2&gt;</w:t>
      </w:r>
      <w:r w:rsidRPr="00EB0B31">
        <w:t xml:space="preserve"> </w:t>
      </w:r>
      <w:r>
        <w:t>language code of msisdn1</w:t>
      </w:r>
      <w:r w:rsidRPr="00EB0B31">
        <w:t>&lt;/LANGUAGE2&gt;</w:t>
      </w:r>
    </w:p>
    <w:p w:rsidR="00764AF5" w:rsidRDefault="004A3010" w:rsidP="004A3010">
      <w:pPr>
        <w:pStyle w:val="BodyText2"/>
        <w:ind w:firstLine="720"/>
      </w:pPr>
      <w:r w:rsidRPr="004A3010">
        <w:t>&lt;/COMMAND&gt;</w:t>
      </w:r>
    </w:p>
    <w:p w:rsidR="00764AF5" w:rsidRDefault="00764AF5" w:rsidP="00764AF5">
      <w:pPr>
        <w:pStyle w:val="BodyText2"/>
        <w:ind w:left="720"/>
      </w:pPr>
    </w:p>
    <w:p w:rsidR="00764AF5" w:rsidRDefault="00764AF5" w:rsidP="00764AF5">
      <w:pPr>
        <w:pStyle w:val="BodyText2"/>
        <w:ind w:left="720"/>
      </w:pPr>
    </w:p>
    <w:p w:rsidR="00764AF5" w:rsidRDefault="00764AF5" w:rsidP="00764AF5">
      <w:pPr>
        <w:pStyle w:val="BodyText2"/>
        <w:rPr>
          <w:b/>
          <w:bCs/>
          <w:sz w:val="24"/>
          <w:u w:val="single"/>
        </w:rPr>
      </w:pPr>
      <w:r>
        <w:rPr>
          <w:b/>
          <w:bCs/>
          <w:sz w:val="24"/>
          <w:u w:val="single"/>
        </w:rPr>
        <w:t>Fields Detail</w:t>
      </w:r>
    </w:p>
    <w:p w:rsidR="00764AF5" w:rsidRDefault="00764AF5" w:rsidP="00764AF5">
      <w:pPr>
        <w:pStyle w:val="BodyText2"/>
      </w:pPr>
    </w:p>
    <w:tbl>
      <w:tblPr>
        <w:tblW w:w="96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9"/>
        <w:gridCol w:w="1530"/>
        <w:gridCol w:w="1620"/>
        <w:gridCol w:w="1350"/>
        <w:gridCol w:w="1440"/>
        <w:gridCol w:w="2356"/>
      </w:tblGrid>
      <w:tr w:rsidR="00764AF5" w:rsidTr="00764AF5">
        <w:trPr>
          <w:trHeight w:val="281"/>
          <w:tblHeader/>
        </w:trPr>
        <w:tc>
          <w:tcPr>
            <w:tcW w:w="1349" w:type="dxa"/>
            <w:tcBorders>
              <w:top w:val="single" w:sz="4" w:space="0" w:color="000000"/>
              <w:left w:val="single" w:sz="4" w:space="0" w:color="000000"/>
              <w:bottom w:val="single" w:sz="4" w:space="0" w:color="000000"/>
              <w:right w:val="single" w:sz="4" w:space="0" w:color="000000"/>
            </w:tcBorders>
            <w:shd w:val="clear" w:color="auto" w:fill="E31837"/>
            <w:hideMark/>
          </w:tcPr>
          <w:p w:rsidR="00764AF5" w:rsidRDefault="00764AF5" w:rsidP="00764AF5">
            <w:pPr>
              <w:pStyle w:val="TableColumnLabels"/>
              <w:rPr>
                <w:rFonts w:ascii="Arial" w:hAnsi="Arial" w:cs="Arial"/>
                <w:sz w:val="18"/>
              </w:rPr>
            </w:pPr>
            <w:r>
              <w:rPr>
                <w:rFonts w:ascii="Arial" w:hAnsi="Arial" w:cs="Arial"/>
                <w:sz w:val="18"/>
              </w:rPr>
              <w:t>TAG</w:t>
            </w:r>
          </w:p>
        </w:tc>
        <w:tc>
          <w:tcPr>
            <w:tcW w:w="1530" w:type="dxa"/>
            <w:tcBorders>
              <w:top w:val="single" w:sz="4" w:space="0" w:color="000000"/>
              <w:left w:val="single" w:sz="4" w:space="0" w:color="000000"/>
              <w:bottom w:val="single" w:sz="4" w:space="0" w:color="000000"/>
              <w:right w:val="single" w:sz="4" w:space="0" w:color="000000"/>
            </w:tcBorders>
            <w:shd w:val="clear" w:color="auto" w:fill="E31837"/>
            <w:hideMark/>
          </w:tcPr>
          <w:p w:rsidR="00764AF5" w:rsidRDefault="00764AF5" w:rsidP="00764AF5">
            <w:pPr>
              <w:pStyle w:val="TableColumnLabels"/>
              <w:rPr>
                <w:rFonts w:ascii="Arial" w:hAnsi="Arial" w:cs="Arial"/>
                <w:sz w:val="18"/>
              </w:rPr>
            </w:pPr>
            <w:r>
              <w:rPr>
                <w:rFonts w:ascii="Arial" w:hAnsi="Arial" w:cs="Arial"/>
                <w:sz w:val="18"/>
              </w:rPr>
              <w:t>Fields</w:t>
            </w:r>
          </w:p>
        </w:tc>
        <w:tc>
          <w:tcPr>
            <w:tcW w:w="1620" w:type="dxa"/>
            <w:tcBorders>
              <w:top w:val="single" w:sz="4" w:space="0" w:color="000000"/>
              <w:left w:val="single" w:sz="4" w:space="0" w:color="000000"/>
              <w:bottom w:val="single" w:sz="4" w:space="0" w:color="000000"/>
              <w:right w:val="single" w:sz="4" w:space="0" w:color="000000"/>
            </w:tcBorders>
            <w:shd w:val="clear" w:color="auto" w:fill="E31837"/>
            <w:hideMark/>
          </w:tcPr>
          <w:p w:rsidR="00764AF5" w:rsidRDefault="00764AF5" w:rsidP="00764AF5">
            <w:pPr>
              <w:pStyle w:val="TableColumnLabels"/>
              <w:rPr>
                <w:rFonts w:ascii="Arial" w:hAnsi="Arial" w:cs="Arial"/>
                <w:sz w:val="18"/>
              </w:rPr>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hideMark/>
          </w:tcPr>
          <w:p w:rsidR="00764AF5" w:rsidRDefault="00764AF5" w:rsidP="00764AF5">
            <w:pPr>
              <w:pStyle w:val="TableColumnLabels"/>
              <w:rPr>
                <w:rFonts w:ascii="Arial" w:hAnsi="Arial" w:cs="Arial"/>
                <w:sz w:val="18"/>
              </w:rPr>
            </w:pPr>
            <w:r>
              <w:t>Max Length</w:t>
            </w:r>
          </w:p>
        </w:tc>
        <w:tc>
          <w:tcPr>
            <w:tcW w:w="1440" w:type="dxa"/>
            <w:tcBorders>
              <w:top w:val="single" w:sz="4" w:space="0" w:color="000000"/>
              <w:left w:val="single" w:sz="4" w:space="0" w:color="000000"/>
              <w:bottom w:val="single" w:sz="4" w:space="0" w:color="000000"/>
              <w:right w:val="single" w:sz="4" w:space="0" w:color="000000"/>
            </w:tcBorders>
            <w:shd w:val="clear" w:color="auto" w:fill="E31837"/>
            <w:hideMark/>
          </w:tcPr>
          <w:p w:rsidR="00764AF5" w:rsidRDefault="00764AF5" w:rsidP="00764AF5">
            <w:pPr>
              <w:pStyle w:val="TableColumnLabels"/>
              <w:rPr>
                <w:rFonts w:ascii="Arial" w:hAnsi="Arial" w:cs="Arial"/>
                <w:sz w:val="18"/>
              </w:rPr>
            </w:pPr>
            <w:r>
              <w:t>Optional/ Mandatory</w:t>
            </w:r>
          </w:p>
        </w:tc>
        <w:tc>
          <w:tcPr>
            <w:tcW w:w="2356" w:type="dxa"/>
            <w:tcBorders>
              <w:top w:val="single" w:sz="4" w:space="0" w:color="000000"/>
              <w:left w:val="single" w:sz="4" w:space="0" w:color="000000"/>
              <w:bottom w:val="single" w:sz="4" w:space="0" w:color="000000"/>
              <w:right w:val="single" w:sz="4" w:space="0" w:color="000000"/>
            </w:tcBorders>
            <w:shd w:val="clear" w:color="auto" w:fill="E31837"/>
            <w:hideMark/>
          </w:tcPr>
          <w:p w:rsidR="00764AF5" w:rsidRDefault="00764AF5" w:rsidP="00764AF5">
            <w:pPr>
              <w:pStyle w:val="TableColumnLabels"/>
              <w:rPr>
                <w:rFonts w:ascii="Arial" w:hAnsi="Arial" w:cs="Arial"/>
                <w:sz w:val="18"/>
              </w:rPr>
            </w:pPr>
            <w:r>
              <w:t>Remarks</w:t>
            </w:r>
          </w:p>
        </w:tc>
      </w:tr>
      <w:tr w:rsidR="00764AF5" w:rsidTr="00764AF5">
        <w:trPr>
          <w:trHeight w:val="281"/>
        </w:trPr>
        <w:tc>
          <w:tcPr>
            <w:tcW w:w="1349"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Type</w:t>
            </w:r>
          </w:p>
        </w:tc>
        <w:tc>
          <w:tcPr>
            <w:tcW w:w="153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Request type</w:t>
            </w:r>
          </w:p>
        </w:tc>
        <w:tc>
          <w:tcPr>
            <w:tcW w:w="1620" w:type="dxa"/>
            <w:tcBorders>
              <w:top w:val="single" w:sz="4" w:space="0" w:color="000000"/>
              <w:left w:val="single" w:sz="4" w:space="0" w:color="000000"/>
              <w:bottom w:val="single" w:sz="4" w:space="0" w:color="000000"/>
              <w:right w:val="single" w:sz="4" w:space="0" w:color="000000"/>
            </w:tcBorders>
            <w:hideMark/>
          </w:tcPr>
          <w:p w:rsidR="00764AF5" w:rsidRDefault="004A3010" w:rsidP="00764AF5">
            <w:pPr>
              <w:pStyle w:val="Tablecontent"/>
            </w:pPr>
            <w:r w:rsidRPr="004A3010">
              <w:t>SOSSTL</w:t>
            </w:r>
          </w:p>
        </w:tc>
        <w:tc>
          <w:tcPr>
            <w:tcW w:w="135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10</w:t>
            </w:r>
          </w:p>
        </w:tc>
        <w:tc>
          <w:tcPr>
            <w:tcW w:w="144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M</w:t>
            </w:r>
          </w:p>
        </w:tc>
        <w:tc>
          <w:tcPr>
            <w:tcW w:w="2356"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Request Type</w:t>
            </w:r>
          </w:p>
        </w:tc>
      </w:tr>
      <w:tr w:rsidR="004A3010" w:rsidTr="002531E4">
        <w:trPr>
          <w:trHeight w:val="593"/>
        </w:trPr>
        <w:tc>
          <w:tcPr>
            <w:tcW w:w="1349" w:type="dxa"/>
            <w:tcBorders>
              <w:top w:val="single" w:sz="4" w:space="0" w:color="000000"/>
              <w:left w:val="single" w:sz="4" w:space="0" w:color="000000"/>
              <w:bottom w:val="single" w:sz="4" w:space="0" w:color="000000"/>
              <w:right w:val="single" w:sz="4" w:space="0" w:color="000000"/>
            </w:tcBorders>
            <w:hideMark/>
          </w:tcPr>
          <w:p w:rsidR="004A3010" w:rsidRPr="00E06C04" w:rsidRDefault="004A3010" w:rsidP="002531E4">
            <w:pPr>
              <w:pStyle w:val="Tablecontent"/>
              <w:rPr>
                <w:lang w:val="en-IN"/>
              </w:rPr>
            </w:pPr>
            <w:r w:rsidRPr="00E06C04">
              <w:rPr>
                <w:lang w:val="en-IN"/>
              </w:rPr>
              <w:t>EXTNWCODE</w:t>
            </w:r>
          </w:p>
        </w:tc>
        <w:tc>
          <w:tcPr>
            <w:tcW w:w="1530" w:type="dxa"/>
            <w:tcBorders>
              <w:top w:val="single" w:sz="4" w:space="0" w:color="000000"/>
              <w:left w:val="single" w:sz="4" w:space="0" w:color="000000"/>
              <w:bottom w:val="single" w:sz="4" w:space="0" w:color="000000"/>
              <w:right w:val="single" w:sz="4" w:space="0" w:color="000000"/>
            </w:tcBorders>
            <w:hideMark/>
          </w:tcPr>
          <w:p w:rsidR="004A3010" w:rsidRPr="00E06C04" w:rsidRDefault="004A3010" w:rsidP="002531E4">
            <w:pPr>
              <w:pStyle w:val="Tablecontent"/>
              <w:rPr>
                <w:lang w:val="en-IN"/>
              </w:rPr>
            </w:pPr>
            <w:r w:rsidRPr="00E06C04">
              <w:rPr>
                <w:lang w:val="en-IN"/>
              </w:rPr>
              <w:t xml:space="preserve">Network code </w:t>
            </w:r>
          </w:p>
        </w:tc>
        <w:tc>
          <w:tcPr>
            <w:tcW w:w="1620" w:type="dxa"/>
            <w:tcBorders>
              <w:top w:val="single" w:sz="4" w:space="0" w:color="000000"/>
              <w:left w:val="single" w:sz="4" w:space="0" w:color="000000"/>
              <w:bottom w:val="single" w:sz="4" w:space="0" w:color="000000"/>
              <w:right w:val="single" w:sz="4" w:space="0" w:color="000000"/>
            </w:tcBorders>
            <w:hideMark/>
          </w:tcPr>
          <w:p w:rsidR="004A3010" w:rsidRPr="00E06C04" w:rsidRDefault="004A3010" w:rsidP="002531E4">
            <w:pPr>
              <w:pStyle w:val="Tablecontent"/>
              <w:rPr>
                <w:lang w:val="en-IN"/>
              </w:rPr>
            </w:pPr>
            <w:r>
              <w:rPr>
                <w:lang w:val="en-IN"/>
              </w:rPr>
              <w:t>NG</w:t>
            </w:r>
          </w:p>
        </w:tc>
        <w:tc>
          <w:tcPr>
            <w:tcW w:w="1350" w:type="dxa"/>
            <w:tcBorders>
              <w:top w:val="single" w:sz="4" w:space="0" w:color="000000"/>
              <w:left w:val="single" w:sz="4" w:space="0" w:color="000000"/>
              <w:bottom w:val="single" w:sz="4" w:space="0" w:color="000000"/>
              <w:right w:val="single" w:sz="4" w:space="0" w:color="000000"/>
            </w:tcBorders>
            <w:hideMark/>
          </w:tcPr>
          <w:p w:rsidR="004A3010" w:rsidRPr="00E06C04" w:rsidRDefault="004A3010" w:rsidP="002531E4">
            <w:pPr>
              <w:pStyle w:val="Tablecontent"/>
              <w:rPr>
                <w:lang w:val="en-IN"/>
              </w:rPr>
            </w:pPr>
            <w:r>
              <w:rPr>
                <w:lang w:val="en-IN"/>
              </w:rPr>
              <w:t>2</w:t>
            </w:r>
          </w:p>
        </w:tc>
        <w:tc>
          <w:tcPr>
            <w:tcW w:w="1440" w:type="dxa"/>
            <w:tcBorders>
              <w:top w:val="single" w:sz="4" w:space="0" w:color="000000"/>
              <w:left w:val="single" w:sz="4" w:space="0" w:color="000000"/>
              <w:bottom w:val="single" w:sz="4" w:space="0" w:color="000000"/>
              <w:right w:val="single" w:sz="4" w:space="0" w:color="000000"/>
            </w:tcBorders>
            <w:hideMark/>
          </w:tcPr>
          <w:p w:rsidR="004A3010" w:rsidRPr="00E06C04" w:rsidRDefault="004A3010" w:rsidP="002531E4">
            <w:pPr>
              <w:pStyle w:val="Tablecontent"/>
              <w:rPr>
                <w:lang w:val="en-IN"/>
              </w:rPr>
            </w:pPr>
            <w:r>
              <w:rPr>
                <w:lang w:val="en-IN"/>
              </w:rPr>
              <w:t>M</w:t>
            </w:r>
          </w:p>
        </w:tc>
        <w:tc>
          <w:tcPr>
            <w:tcW w:w="2356" w:type="dxa"/>
            <w:tcBorders>
              <w:top w:val="single" w:sz="4" w:space="0" w:color="000000"/>
              <w:left w:val="single" w:sz="4" w:space="0" w:color="000000"/>
              <w:bottom w:val="single" w:sz="4" w:space="0" w:color="000000"/>
              <w:right w:val="single" w:sz="4" w:space="0" w:color="000000"/>
            </w:tcBorders>
            <w:hideMark/>
          </w:tcPr>
          <w:p w:rsidR="004A3010" w:rsidRPr="00E06C04" w:rsidRDefault="004A3010" w:rsidP="002531E4">
            <w:pPr>
              <w:pStyle w:val="Tablecontent"/>
              <w:rPr>
                <w:lang w:val="en-IN"/>
              </w:rPr>
            </w:pPr>
          </w:p>
        </w:tc>
      </w:tr>
      <w:tr w:rsidR="00764AF5" w:rsidTr="00764AF5">
        <w:trPr>
          <w:trHeight w:val="872"/>
        </w:trPr>
        <w:tc>
          <w:tcPr>
            <w:tcW w:w="1349"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MSISDN</w:t>
            </w:r>
          </w:p>
        </w:tc>
        <w:tc>
          <w:tcPr>
            <w:tcW w:w="1530" w:type="dxa"/>
            <w:tcBorders>
              <w:top w:val="single" w:sz="4" w:space="0" w:color="000000"/>
              <w:left w:val="single" w:sz="4" w:space="0" w:color="000000"/>
              <w:bottom w:val="single" w:sz="4" w:space="0" w:color="000000"/>
              <w:right w:val="single" w:sz="4" w:space="0" w:color="000000"/>
            </w:tcBorders>
            <w:hideMark/>
          </w:tcPr>
          <w:p w:rsidR="00764AF5" w:rsidRDefault="004A3010" w:rsidP="00764AF5">
            <w:pPr>
              <w:pStyle w:val="Tablecontent"/>
            </w:pPr>
            <w:r>
              <w:t>Owner or parent msisdn</w:t>
            </w:r>
          </w:p>
        </w:tc>
        <w:tc>
          <w:tcPr>
            <w:tcW w:w="162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9942222</w:t>
            </w:r>
          </w:p>
          <w:p w:rsidR="00764AF5" w:rsidRDefault="00764AF5" w:rsidP="00764AF5">
            <w:pPr>
              <w:pStyle w:val="Tablecontent"/>
            </w:pPr>
          </w:p>
        </w:tc>
        <w:tc>
          <w:tcPr>
            <w:tcW w:w="135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15</w:t>
            </w:r>
          </w:p>
        </w:tc>
        <w:tc>
          <w:tcPr>
            <w:tcW w:w="144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M</w:t>
            </w:r>
          </w:p>
        </w:tc>
        <w:tc>
          <w:tcPr>
            <w:tcW w:w="2356" w:type="dxa"/>
            <w:tcBorders>
              <w:top w:val="single" w:sz="4" w:space="0" w:color="000000"/>
              <w:left w:val="single" w:sz="4" w:space="0" w:color="000000"/>
              <w:bottom w:val="single" w:sz="4" w:space="0" w:color="000000"/>
              <w:right w:val="single" w:sz="4" w:space="0" w:color="000000"/>
            </w:tcBorders>
            <w:hideMark/>
          </w:tcPr>
          <w:p w:rsidR="00764AF5" w:rsidRDefault="00173DD5" w:rsidP="00764AF5">
            <w:pPr>
              <w:pStyle w:val="Tablecontent"/>
            </w:pPr>
            <w:r>
              <w:rPr>
                <w:b/>
                <w:bCs/>
                <w:lang w:val="en-IN"/>
              </w:rPr>
              <w:t xml:space="preserve">When </w:t>
            </w:r>
            <w:r>
              <w:t xml:space="preserve">MSISDN </w:t>
            </w:r>
            <w:r>
              <w:rPr>
                <w:b/>
                <w:bCs/>
                <w:lang w:val="en-IN"/>
              </w:rPr>
              <w:t xml:space="preserve">is available in request then </w:t>
            </w:r>
            <w:r>
              <w:t>PIN</w:t>
            </w:r>
            <w:r>
              <w:rPr>
                <w:b/>
                <w:bCs/>
                <w:lang w:val="en-IN"/>
              </w:rPr>
              <w:t xml:space="preserve"> is mandatory for the request</w:t>
            </w:r>
          </w:p>
        </w:tc>
      </w:tr>
      <w:tr w:rsidR="00764AF5" w:rsidTr="00764AF5">
        <w:trPr>
          <w:trHeight w:val="638"/>
        </w:trPr>
        <w:tc>
          <w:tcPr>
            <w:tcW w:w="1349"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PIN</w:t>
            </w:r>
          </w:p>
        </w:tc>
        <w:tc>
          <w:tcPr>
            <w:tcW w:w="1530" w:type="dxa"/>
            <w:tcBorders>
              <w:top w:val="single" w:sz="4" w:space="0" w:color="000000"/>
              <w:left w:val="single" w:sz="4" w:space="0" w:color="000000"/>
              <w:bottom w:val="single" w:sz="4" w:space="0" w:color="000000"/>
              <w:right w:val="single" w:sz="4" w:space="0" w:color="000000"/>
            </w:tcBorders>
            <w:hideMark/>
          </w:tcPr>
          <w:p w:rsidR="00764AF5" w:rsidRDefault="004A3010" w:rsidP="00764AF5">
            <w:pPr>
              <w:pStyle w:val="Tablecontent"/>
            </w:pPr>
            <w:r>
              <w:t>Pin of parent or owner</w:t>
            </w:r>
          </w:p>
        </w:tc>
        <w:tc>
          <w:tcPr>
            <w:tcW w:w="162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3946</w:t>
            </w:r>
          </w:p>
        </w:tc>
        <w:tc>
          <w:tcPr>
            <w:tcW w:w="135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4</w:t>
            </w:r>
          </w:p>
        </w:tc>
        <w:tc>
          <w:tcPr>
            <w:tcW w:w="144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M</w:t>
            </w:r>
          </w:p>
        </w:tc>
        <w:tc>
          <w:tcPr>
            <w:tcW w:w="2356"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Numeric Only.</w:t>
            </w:r>
          </w:p>
        </w:tc>
      </w:tr>
      <w:tr w:rsidR="00764AF5" w:rsidTr="00764AF5">
        <w:trPr>
          <w:trHeight w:val="593"/>
        </w:trPr>
        <w:tc>
          <w:tcPr>
            <w:tcW w:w="1349" w:type="dxa"/>
            <w:tcBorders>
              <w:top w:val="single" w:sz="4" w:space="0" w:color="000000"/>
              <w:left w:val="single" w:sz="4" w:space="0" w:color="000000"/>
              <w:bottom w:val="single" w:sz="4" w:space="0" w:color="000000"/>
              <w:right w:val="single" w:sz="4" w:space="0" w:color="000000"/>
            </w:tcBorders>
          </w:tcPr>
          <w:p w:rsidR="00764AF5" w:rsidRPr="00E06C04" w:rsidRDefault="00764AF5" w:rsidP="00764AF5">
            <w:pPr>
              <w:pStyle w:val="Tablecontent"/>
              <w:rPr>
                <w:lang w:val="en-IN"/>
              </w:rPr>
            </w:pPr>
            <w:r w:rsidRPr="00E06C04">
              <w:rPr>
                <w:lang w:val="en-IN"/>
              </w:rPr>
              <w:t>LOGINID</w:t>
            </w:r>
          </w:p>
        </w:tc>
        <w:tc>
          <w:tcPr>
            <w:tcW w:w="1530" w:type="dxa"/>
            <w:tcBorders>
              <w:top w:val="single" w:sz="4" w:space="0" w:color="000000"/>
              <w:left w:val="single" w:sz="4" w:space="0" w:color="000000"/>
              <w:bottom w:val="single" w:sz="4" w:space="0" w:color="000000"/>
              <w:right w:val="single" w:sz="4" w:space="0" w:color="000000"/>
            </w:tcBorders>
          </w:tcPr>
          <w:p w:rsidR="00764AF5" w:rsidRPr="00E06C04" w:rsidRDefault="00764AF5" w:rsidP="00764AF5">
            <w:pPr>
              <w:pStyle w:val="Tablecontent"/>
              <w:rPr>
                <w:lang w:val="en-IN"/>
              </w:rPr>
            </w:pPr>
            <w:r w:rsidRPr="00E06C04">
              <w:rPr>
                <w:lang w:val="en-IN"/>
              </w:rPr>
              <w:t>Login ID</w:t>
            </w:r>
            <w:r w:rsidR="004A3010">
              <w:rPr>
                <w:lang w:val="en-IN"/>
              </w:rPr>
              <w:t xml:space="preserve"> </w:t>
            </w:r>
            <w:r w:rsidR="004A3010">
              <w:t>parent or owner</w:t>
            </w:r>
          </w:p>
        </w:tc>
        <w:tc>
          <w:tcPr>
            <w:tcW w:w="1620" w:type="dxa"/>
            <w:tcBorders>
              <w:top w:val="single" w:sz="4" w:space="0" w:color="000000"/>
              <w:left w:val="single" w:sz="4" w:space="0" w:color="000000"/>
              <w:bottom w:val="single" w:sz="4" w:space="0" w:color="000000"/>
              <w:right w:val="single" w:sz="4" w:space="0" w:color="000000"/>
            </w:tcBorders>
          </w:tcPr>
          <w:p w:rsidR="00764AF5" w:rsidRPr="00E06C04" w:rsidRDefault="00764AF5" w:rsidP="00764AF5">
            <w:pPr>
              <w:pStyle w:val="Tablecontent"/>
              <w:rPr>
                <w:lang w:val="en-IN"/>
              </w:rPr>
            </w:pPr>
            <w:r>
              <w:rPr>
                <w:lang w:val="en-IN"/>
              </w:rPr>
              <w:t>btdist</w:t>
            </w:r>
          </w:p>
        </w:tc>
        <w:tc>
          <w:tcPr>
            <w:tcW w:w="1350" w:type="dxa"/>
            <w:tcBorders>
              <w:top w:val="single" w:sz="4" w:space="0" w:color="000000"/>
              <w:left w:val="single" w:sz="4" w:space="0" w:color="000000"/>
              <w:bottom w:val="single" w:sz="4" w:space="0" w:color="000000"/>
              <w:right w:val="single" w:sz="4" w:space="0" w:color="000000"/>
            </w:tcBorders>
          </w:tcPr>
          <w:p w:rsidR="00764AF5" w:rsidRPr="00E06C04" w:rsidRDefault="00764AF5" w:rsidP="00764AF5">
            <w:pPr>
              <w:pStyle w:val="Tablecontent"/>
              <w:rPr>
                <w:lang w:val="en-IN"/>
              </w:rPr>
            </w:pPr>
            <w:r w:rsidRPr="00E06C04">
              <w:rPr>
                <w:lang w:val="en-IN"/>
              </w:rPr>
              <w:t>A (20)</w:t>
            </w:r>
          </w:p>
        </w:tc>
        <w:tc>
          <w:tcPr>
            <w:tcW w:w="1440" w:type="dxa"/>
            <w:tcBorders>
              <w:top w:val="single" w:sz="4" w:space="0" w:color="000000"/>
              <w:left w:val="single" w:sz="4" w:space="0" w:color="000000"/>
              <w:bottom w:val="single" w:sz="4" w:space="0" w:color="000000"/>
              <w:right w:val="single" w:sz="4" w:space="0" w:color="000000"/>
            </w:tcBorders>
          </w:tcPr>
          <w:p w:rsidR="00764AF5" w:rsidRPr="00E06C04" w:rsidRDefault="004A3010" w:rsidP="00764AF5">
            <w:pPr>
              <w:pStyle w:val="Tablecontent"/>
              <w:rPr>
                <w:lang w:val="en-IN"/>
              </w:rPr>
            </w:pPr>
            <w:r>
              <w:rPr>
                <w:lang w:val="en-IN"/>
              </w:rPr>
              <w:t>M</w:t>
            </w:r>
          </w:p>
        </w:tc>
        <w:tc>
          <w:tcPr>
            <w:tcW w:w="2356" w:type="dxa"/>
            <w:tcBorders>
              <w:top w:val="single" w:sz="4" w:space="0" w:color="000000"/>
              <w:left w:val="single" w:sz="4" w:space="0" w:color="000000"/>
              <w:bottom w:val="single" w:sz="4" w:space="0" w:color="000000"/>
              <w:right w:val="single" w:sz="4" w:space="0" w:color="000000"/>
            </w:tcBorders>
          </w:tcPr>
          <w:p w:rsidR="00764AF5" w:rsidRPr="00E06C04" w:rsidRDefault="00764AF5" w:rsidP="00764AF5">
            <w:pPr>
              <w:pStyle w:val="Tablecontent"/>
              <w:rPr>
                <w:lang w:val="en-IN"/>
              </w:rPr>
            </w:pPr>
          </w:p>
        </w:tc>
      </w:tr>
      <w:tr w:rsidR="00764AF5" w:rsidTr="00764AF5">
        <w:trPr>
          <w:trHeight w:val="593"/>
        </w:trPr>
        <w:tc>
          <w:tcPr>
            <w:tcW w:w="1349" w:type="dxa"/>
            <w:tcBorders>
              <w:top w:val="single" w:sz="4" w:space="0" w:color="000000"/>
              <w:left w:val="single" w:sz="4" w:space="0" w:color="000000"/>
              <w:bottom w:val="single" w:sz="4" w:space="0" w:color="000000"/>
              <w:right w:val="single" w:sz="4" w:space="0" w:color="000000"/>
            </w:tcBorders>
          </w:tcPr>
          <w:p w:rsidR="00764AF5" w:rsidRPr="00E06C04" w:rsidRDefault="00764AF5" w:rsidP="00764AF5">
            <w:pPr>
              <w:pStyle w:val="Tablecontent"/>
              <w:rPr>
                <w:lang w:val="en-IN"/>
              </w:rPr>
            </w:pPr>
            <w:r w:rsidRPr="00E06C04">
              <w:rPr>
                <w:lang w:val="en-IN"/>
              </w:rPr>
              <w:t>PASSWORD</w:t>
            </w:r>
          </w:p>
        </w:tc>
        <w:tc>
          <w:tcPr>
            <w:tcW w:w="1530" w:type="dxa"/>
            <w:tcBorders>
              <w:top w:val="single" w:sz="4" w:space="0" w:color="000000"/>
              <w:left w:val="single" w:sz="4" w:space="0" w:color="000000"/>
              <w:bottom w:val="single" w:sz="4" w:space="0" w:color="000000"/>
              <w:right w:val="single" w:sz="4" w:space="0" w:color="000000"/>
            </w:tcBorders>
          </w:tcPr>
          <w:p w:rsidR="00764AF5" w:rsidRPr="00E06C04" w:rsidRDefault="00764AF5" w:rsidP="00764AF5">
            <w:pPr>
              <w:pStyle w:val="Tablecontent"/>
              <w:rPr>
                <w:lang w:val="en-IN"/>
              </w:rPr>
            </w:pPr>
            <w:r w:rsidRPr="00E06C04">
              <w:rPr>
                <w:lang w:val="en-IN"/>
              </w:rPr>
              <w:t>Password</w:t>
            </w:r>
            <w:r w:rsidR="004A3010">
              <w:rPr>
                <w:lang w:val="en-IN"/>
              </w:rPr>
              <w:t xml:space="preserve"> </w:t>
            </w:r>
            <w:r w:rsidR="004A3010">
              <w:t>parent or owner</w:t>
            </w:r>
          </w:p>
        </w:tc>
        <w:tc>
          <w:tcPr>
            <w:tcW w:w="1620" w:type="dxa"/>
            <w:tcBorders>
              <w:top w:val="single" w:sz="4" w:space="0" w:color="000000"/>
              <w:left w:val="single" w:sz="4" w:space="0" w:color="000000"/>
              <w:bottom w:val="single" w:sz="4" w:space="0" w:color="000000"/>
              <w:right w:val="single" w:sz="4" w:space="0" w:color="000000"/>
            </w:tcBorders>
          </w:tcPr>
          <w:p w:rsidR="00764AF5" w:rsidRPr="00E06C04" w:rsidRDefault="00764AF5" w:rsidP="00764AF5">
            <w:pPr>
              <w:pStyle w:val="Tablecontent"/>
              <w:rPr>
                <w:lang w:val="en-IN"/>
              </w:rPr>
            </w:pPr>
            <w:r>
              <w:rPr>
                <w:lang w:val="en-IN"/>
              </w:rPr>
              <w:t>com@123</w:t>
            </w:r>
          </w:p>
        </w:tc>
        <w:tc>
          <w:tcPr>
            <w:tcW w:w="1350" w:type="dxa"/>
            <w:tcBorders>
              <w:top w:val="single" w:sz="4" w:space="0" w:color="000000"/>
              <w:left w:val="single" w:sz="4" w:space="0" w:color="000000"/>
              <w:bottom w:val="single" w:sz="4" w:space="0" w:color="000000"/>
              <w:right w:val="single" w:sz="4" w:space="0" w:color="000000"/>
            </w:tcBorders>
          </w:tcPr>
          <w:p w:rsidR="00764AF5" w:rsidRPr="00E06C04" w:rsidRDefault="00764AF5" w:rsidP="00764AF5">
            <w:pPr>
              <w:pStyle w:val="Tablecontent"/>
              <w:rPr>
                <w:lang w:val="en-IN"/>
              </w:rPr>
            </w:pPr>
            <w:r>
              <w:rPr>
                <w:lang w:val="en-IN"/>
              </w:rPr>
              <w:t>A (1</w:t>
            </w:r>
            <w:r w:rsidRPr="00E06C04">
              <w:rPr>
                <w:lang w:val="en-IN"/>
              </w:rPr>
              <w:t>0)</w:t>
            </w:r>
          </w:p>
        </w:tc>
        <w:tc>
          <w:tcPr>
            <w:tcW w:w="1440" w:type="dxa"/>
            <w:tcBorders>
              <w:top w:val="single" w:sz="4" w:space="0" w:color="000000"/>
              <w:left w:val="single" w:sz="4" w:space="0" w:color="000000"/>
              <w:bottom w:val="single" w:sz="4" w:space="0" w:color="000000"/>
              <w:right w:val="single" w:sz="4" w:space="0" w:color="000000"/>
            </w:tcBorders>
          </w:tcPr>
          <w:p w:rsidR="00764AF5" w:rsidRPr="00E06C04" w:rsidRDefault="004A3010" w:rsidP="00764AF5">
            <w:pPr>
              <w:pStyle w:val="Tablecontent"/>
              <w:rPr>
                <w:lang w:val="en-IN"/>
              </w:rPr>
            </w:pPr>
            <w:r>
              <w:rPr>
                <w:lang w:val="en-IN"/>
              </w:rPr>
              <w:t>M</w:t>
            </w:r>
          </w:p>
        </w:tc>
        <w:tc>
          <w:tcPr>
            <w:tcW w:w="2356" w:type="dxa"/>
            <w:tcBorders>
              <w:top w:val="single" w:sz="4" w:space="0" w:color="000000"/>
              <w:left w:val="single" w:sz="4" w:space="0" w:color="000000"/>
              <w:bottom w:val="single" w:sz="4" w:space="0" w:color="000000"/>
              <w:right w:val="single" w:sz="4" w:space="0" w:color="000000"/>
            </w:tcBorders>
          </w:tcPr>
          <w:p w:rsidR="00764AF5" w:rsidRPr="00E06C04" w:rsidRDefault="00173DD5" w:rsidP="00173DD5">
            <w:pPr>
              <w:pStyle w:val="Tablecontent"/>
              <w:rPr>
                <w:lang w:val="en-IN"/>
              </w:rPr>
            </w:pPr>
            <w:r>
              <w:rPr>
                <w:b/>
                <w:bCs/>
                <w:lang w:val="en-IN"/>
              </w:rPr>
              <w:t xml:space="preserve">When </w:t>
            </w:r>
            <w:r>
              <w:t xml:space="preserve">LOGINID </w:t>
            </w:r>
            <w:r>
              <w:rPr>
                <w:b/>
                <w:bCs/>
                <w:lang w:val="en-IN"/>
              </w:rPr>
              <w:t xml:space="preserve">is available in request then </w:t>
            </w:r>
            <w:r>
              <w:t>PASSWORD</w:t>
            </w:r>
            <w:r>
              <w:rPr>
                <w:b/>
                <w:bCs/>
                <w:lang w:val="en-IN"/>
              </w:rPr>
              <w:t xml:space="preserve"> is mandatory for the request</w:t>
            </w:r>
          </w:p>
        </w:tc>
      </w:tr>
      <w:tr w:rsidR="00764AF5" w:rsidTr="00764AF5">
        <w:trPr>
          <w:trHeight w:val="593"/>
        </w:trPr>
        <w:tc>
          <w:tcPr>
            <w:tcW w:w="1349" w:type="dxa"/>
            <w:tcBorders>
              <w:top w:val="single" w:sz="4" w:space="0" w:color="000000"/>
              <w:left w:val="single" w:sz="4" w:space="0" w:color="000000"/>
              <w:bottom w:val="single" w:sz="4" w:space="0" w:color="000000"/>
              <w:right w:val="single" w:sz="4" w:space="0" w:color="000000"/>
            </w:tcBorders>
          </w:tcPr>
          <w:p w:rsidR="00764AF5" w:rsidRPr="00E06C04" w:rsidRDefault="00764AF5" w:rsidP="00764AF5">
            <w:pPr>
              <w:pStyle w:val="Tablecontent"/>
              <w:rPr>
                <w:lang w:val="en-IN"/>
              </w:rPr>
            </w:pPr>
            <w:r>
              <w:rPr>
                <w:lang w:val="en-IN"/>
              </w:rPr>
              <w:t>EXTCODE</w:t>
            </w:r>
          </w:p>
        </w:tc>
        <w:tc>
          <w:tcPr>
            <w:tcW w:w="1530" w:type="dxa"/>
            <w:tcBorders>
              <w:top w:val="single" w:sz="4" w:space="0" w:color="000000"/>
              <w:left w:val="single" w:sz="4" w:space="0" w:color="000000"/>
              <w:bottom w:val="single" w:sz="4" w:space="0" w:color="000000"/>
              <w:right w:val="single" w:sz="4" w:space="0" w:color="000000"/>
            </w:tcBorders>
          </w:tcPr>
          <w:p w:rsidR="00764AF5" w:rsidRPr="00E06C04" w:rsidRDefault="00764AF5" w:rsidP="00764AF5">
            <w:pPr>
              <w:pStyle w:val="Tablecontent"/>
              <w:rPr>
                <w:lang w:val="en-IN"/>
              </w:rPr>
            </w:pPr>
            <w:r>
              <w:rPr>
                <w:lang w:val="en-IN"/>
              </w:rPr>
              <w:t>External code</w:t>
            </w:r>
            <w:r w:rsidR="004A3010">
              <w:rPr>
                <w:lang w:val="en-IN"/>
              </w:rPr>
              <w:t xml:space="preserve"> </w:t>
            </w:r>
            <w:r w:rsidR="004A3010">
              <w:t>parent or owner</w:t>
            </w:r>
          </w:p>
        </w:tc>
        <w:tc>
          <w:tcPr>
            <w:tcW w:w="1620" w:type="dxa"/>
            <w:tcBorders>
              <w:top w:val="single" w:sz="4" w:space="0" w:color="000000"/>
              <w:left w:val="single" w:sz="4" w:space="0" w:color="000000"/>
              <w:bottom w:val="single" w:sz="4" w:space="0" w:color="000000"/>
              <w:right w:val="single" w:sz="4" w:space="0" w:color="000000"/>
            </w:tcBorders>
          </w:tcPr>
          <w:p w:rsidR="00764AF5" w:rsidRDefault="00764AF5" w:rsidP="00764AF5">
            <w:pPr>
              <w:pStyle w:val="Tablecontent"/>
              <w:rPr>
                <w:lang w:val="en-IN"/>
              </w:rPr>
            </w:pPr>
            <w:r>
              <w:rPr>
                <w:lang w:val="en-IN"/>
              </w:rPr>
              <w:t>2324343</w:t>
            </w:r>
          </w:p>
        </w:tc>
        <w:tc>
          <w:tcPr>
            <w:tcW w:w="1350" w:type="dxa"/>
            <w:tcBorders>
              <w:top w:val="single" w:sz="4" w:space="0" w:color="000000"/>
              <w:left w:val="single" w:sz="4" w:space="0" w:color="000000"/>
              <w:bottom w:val="single" w:sz="4" w:space="0" w:color="000000"/>
              <w:right w:val="single" w:sz="4" w:space="0" w:color="000000"/>
            </w:tcBorders>
          </w:tcPr>
          <w:p w:rsidR="00764AF5" w:rsidRDefault="00764AF5" w:rsidP="00764AF5">
            <w:pPr>
              <w:pStyle w:val="Tablecontent"/>
              <w:rPr>
                <w:lang w:val="en-IN"/>
              </w:rPr>
            </w:pPr>
            <w:r>
              <w:rPr>
                <w:lang w:val="en-IN"/>
              </w:rPr>
              <w:t>20</w:t>
            </w:r>
          </w:p>
        </w:tc>
        <w:tc>
          <w:tcPr>
            <w:tcW w:w="1440" w:type="dxa"/>
            <w:tcBorders>
              <w:top w:val="single" w:sz="4" w:space="0" w:color="000000"/>
              <w:left w:val="single" w:sz="4" w:space="0" w:color="000000"/>
              <w:bottom w:val="single" w:sz="4" w:space="0" w:color="000000"/>
              <w:right w:val="single" w:sz="4" w:space="0" w:color="000000"/>
            </w:tcBorders>
          </w:tcPr>
          <w:p w:rsidR="00764AF5" w:rsidRDefault="004A3010" w:rsidP="00764AF5">
            <w:pPr>
              <w:pStyle w:val="Tablecontent"/>
              <w:rPr>
                <w:lang w:val="en-IN"/>
              </w:rPr>
            </w:pPr>
            <w:r>
              <w:rPr>
                <w:lang w:val="en-IN"/>
              </w:rPr>
              <w:t>M</w:t>
            </w:r>
          </w:p>
        </w:tc>
        <w:tc>
          <w:tcPr>
            <w:tcW w:w="2356" w:type="dxa"/>
            <w:tcBorders>
              <w:top w:val="single" w:sz="4" w:space="0" w:color="000000"/>
              <w:left w:val="single" w:sz="4" w:space="0" w:color="000000"/>
              <w:bottom w:val="single" w:sz="4" w:space="0" w:color="000000"/>
              <w:right w:val="single" w:sz="4" w:space="0" w:color="000000"/>
            </w:tcBorders>
          </w:tcPr>
          <w:p w:rsidR="00764AF5" w:rsidRPr="00E06C04" w:rsidRDefault="00764AF5" w:rsidP="00764AF5">
            <w:pPr>
              <w:pStyle w:val="Tablecontent"/>
              <w:rPr>
                <w:lang w:val="en-IN"/>
              </w:rPr>
            </w:pPr>
          </w:p>
        </w:tc>
      </w:tr>
      <w:tr w:rsidR="004A3010" w:rsidTr="00764AF5">
        <w:trPr>
          <w:trHeight w:val="593"/>
        </w:trPr>
        <w:tc>
          <w:tcPr>
            <w:tcW w:w="1349" w:type="dxa"/>
            <w:tcBorders>
              <w:top w:val="single" w:sz="4" w:space="0" w:color="000000"/>
              <w:left w:val="single" w:sz="4" w:space="0" w:color="000000"/>
              <w:bottom w:val="single" w:sz="4" w:space="0" w:color="000000"/>
              <w:right w:val="single" w:sz="4" w:space="0" w:color="000000"/>
            </w:tcBorders>
          </w:tcPr>
          <w:p w:rsidR="004A3010" w:rsidRDefault="004A3010" w:rsidP="00764AF5">
            <w:pPr>
              <w:pStyle w:val="Tablecontent"/>
              <w:rPr>
                <w:lang w:val="en-IN"/>
              </w:rPr>
            </w:pPr>
            <w:r w:rsidRPr="004A3010">
              <w:t>MSISDN1</w:t>
            </w:r>
          </w:p>
        </w:tc>
        <w:tc>
          <w:tcPr>
            <w:tcW w:w="1530" w:type="dxa"/>
            <w:tcBorders>
              <w:top w:val="single" w:sz="4" w:space="0" w:color="000000"/>
              <w:left w:val="single" w:sz="4" w:space="0" w:color="000000"/>
              <w:bottom w:val="single" w:sz="4" w:space="0" w:color="000000"/>
              <w:right w:val="single" w:sz="4" w:space="0" w:color="000000"/>
            </w:tcBorders>
          </w:tcPr>
          <w:p w:rsidR="004A3010" w:rsidRDefault="004A3010" w:rsidP="00764AF5">
            <w:pPr>
              <w:pStyle w:val="Tablecontent"/>
              <w:rPr>
                <w:lang w:val="en-IN"/>
              </w:rPr>
            </w:pPr>
            <w:r>
              <w:rPr>
                <w:lang w:val="en-IN"/>
              </w:rPr>
              <w:t>Mobile number of receiver (Who initiated SOS transfer request and received SOS)</w:t>
            </w:r>
          </w:p>
        </w:tc>
        <w:tc>
          <w:tcPr>
            <w:tcW w:w="1620" w:type="dxa"/>
            <w:tcBorders>
              <w:top w:val="single" w:sz="4" w:space="0" w:color="000000"/>
              <w:left w:val="single" w:sz="4" w:space="0" w:color="000000"/>
              <w:bottom w:val="single" w:sz="4" w:space="0" w:color="000000"/>
              <w:right w:val="single" w:sz="4" w:space="0" w:color="000000"/>
            </w:tcBorders>
          </w:tcPr>
          <w:p w:rsidR="004A3010" w:rsidRDefault="004A3010" w:rsidP="00764AF5">
            <w:pPr>
              <w:pStyle w:val="Tablecontent"/>
              <w:rPr>
                <w:lang w:val="en-IN"/>
              </w:rPr>
            </w:pPr>
            <w:r>
              <w:rPr>
                <w:lang w:val="en-IN"/>
              </w:rPr>
              <w:t>7258585858</w:t>
            </w:r>
          </w:p>
        </w:tc>
        <w:tc>
          <w:tcPr>
            <w:tcW w:w="1350" w:type="dxa"/>
            <w:tcBorders>
              <w:top w:val="single" w:sz="4" w:space="0" w:color="000000"/>
              <w:left w:val="single" w:sz="4" w:space="0" w:color="000000"/>
              <w:bottom w:val="single" w:sz="4" w:space="0" w:color="000000"/>
              <w:right w:val="single" w:sz="4" w:space="0" w:color="000000"/>
            </w:tcBorders>
          </w:tcPr>
          <w:p w:rsidR="004A3010" w:rsidRDefault="004A3010" w:rsidP="00764AF5">
            <w:pPr>
              <w:pStyle w:val="Tablecontent"/>
              <w:rPr>
                <w:lang w:val="en-IN"/>
              </w:rPr>
            </w:pPr>
            <w:r>
              <w:rPr>
                <w:lang w:val="en-IN"/>
              </w:rPr>
              <w:t>15</w:t>
            </w:r>
          </w:p>
        </w:tc>
        <w:tc>
          <w:tcPr>
            <w:tcW w:w="1440" w:type="dxa"/>
            <w:tcBorders>
              <w:top w:val="single" w:sz="4" w:space="0" w:color="000000"/>
              <w:left w:val="single" w:sz="4" w:space="0" w:color="000000"/>
              <w:bottom w:val="single" w:sz="4" w:space="0" w:color="000000"/>
              <w:right w:val="single" w:sz="4" w:space="0" w:color="000000"/>
            </w:tcBorders>
          </w:tcPr>
          <w:p w:rsidR="004A3010" w:rsidRDefault="004A3010" w:rsidP="00764AF5">
            <w:pPr>
              <w:pStyle w:val="Tablecontent"/>
              <w:rPr>
                <w:lang w:val="en-IN"/>
              </w:rPr>
            </w:pPr>
            <w:r>
              <w:rPr>
                <w:lang w:val="en-IN"/>
              </w:rPr>
              <w:t>M</w:t>
            </w:r>
          </w:p>
        </w:tc>
        <w:tc>
          <w:tcPr>
            <w:tcW w:w="2356" w:type="dxa"/>
            <w:tcBorders>
              <w:top w:val="single" w:sz="4" w:space="0" w:color="000000"/>
              <w:left w:val="single" w:sz="4" w:space="0" w:color="000000"/>
              <w:bottom w:val="single" w:sz="4" w:space="0" w:color="000000"/>
              <w:right w:val="single" w:sz="4" w:space="0" w:color="000000"/>
            </w:tcBorders>
          </w:tcPr>
          <w:p w:rsidR="004A3010" w:rsidRPr="00E06C04" w:rsidRDefault="004A3010" w:rsidP="00764AF5">
            <w:pPr>
              <w:pStyle w:val="Tablecontent"/>
              <w:rPr>
                <w:lang w:val="en-IN"/>
              </w:rPr>
            </w:pPr>
          </w:p>
        </w:tc>
      </w:tr>
      <w:tr w:rsidR="00EB0B31" w:rsidTr="00764AF5">
        <w:trPr>
          <w:trHeight w:val="593"/>
        </w:trPr>
        <w:tc>
          <w:tcPr>
            <w:tcW w:w="1349" w:type="dxa"/>
            <w:tcBorders>
              <w:top w:val="single" w:sz="4" w:space="0" w:color="000000"/>
              <w:left w:val="single" w:sz="4" w:space="0" w:color="000000"/>
              <w:bottom w:val="single" w:sz="4" w:space="0" w:color="000000"/>
              <w:right w:val="single" w:sz="4" w:space="0" w:color="000000"/>
            </w:tcBorders>
          </w:tcPr>
          <w:p w:rsidR="00EB0B31" w:rsidRPr="004A3010" w:rsidRDefault="00EB0B31" w:rsidP="00764AF5">
            <w:pPr>
              <w:pStyle w:val="Tablecontent"/>
            </w:pPr>
            <w:r w:rsidRPr="00EB0B31">
              <w:t>LANGUAGE1</w:t>
            </w:r>
          </w:p>
        </w:tc>
        <w:tc>
          <w:tcPr>
            <w:tcW w:w="1530" w:type="dxa"/>
            <w:tcBorders>
              <w:top w:val="single" w:sz="4" w:space="0" w:color="000000"/>
              <w:left w:val="single" w:sz="4" w:space="0" w:color="000000"/>
              <w:bottom w:val="single" w:sz="4" w:space="0" w:color="000000"/>
              <w:right w:val="single" w:sz="4" w:space="0" w:color="000000"/>
            </w:tcBorders>
          </w:tcPr>
          <w:p w:rsidR="00EB0B31" w:rsidRDefault="00EB0B31" w:rsidP="00764AF5">
            <w:pPr>
              <w:pStyle w:val="Tablecontent"/>
              <w:rPr>
                <w:lang w:val="en-IN"/>
              </w:rPr>
            </w:pPr>
            <w:r>
              <w:t>language code of request initiator</w:t>
            </w:r>
          </w:p>
        </w:tc>
        <w:tc>
          <w:tcPr>
            <w:tcW w:w="1620" w:type="dxa"/>
            <w:tcBorders>
              <w:top w:val="single" w:sz="4" w:space="0" w:color="000000"/>
              <w:left w:val="single" w:sz="4" w:space="0" w:color="000000"/>
              <w:bottom w:val="single" w:sz="4" w:space="0" w:color="000000"/>
              <w:right w:val="single" w:sz="4" w:space="0" w:color="000000"/>
            </w:tcBorders>
          </w:tcPr>
          <w:p w:rsidR="00EB0B31" w:rsidRDefault="00EB0B31" w:rsidP="00764AF5">
            <w:pPr>
              <w:pStyle w:val="Tablecontent"/>
              <w:rPr>
                <w:lang w:val="en-IN"/>
              </w:rPr>
            </w:pPr>
            <w:r>
              <w:rPr>
                <w:lang w:val="en-IN"/>
              </w:rPr>
              <w:t>0</w:t>
            </w:r>
          </w:p>
        </w:tc>
        <w:tc>
          <w:tcPr>
            <w:tcW w:w="1350" w:type="dxa"/>
            <w:tcBorders>
              <w:top w:val="single" w:sz="4" w:space="0" w:color="000000"/>
              <w:left w:val="single" w:sz="4" w:space="0" w:color="000000"/>
              <w:bottom w:val="single" w:sz="4" w:space="0" w:color="000000"/>
              <w:right w:val="single" w:sz="4" w:space="0" w:color="000000"/>
            </w:tcBorders>
          </w:tcPr>
          <w:p w:rsidR="00EB0B31" w:rsidRDefault="00EB0B31" w:rsidP="00764AF5">
            <w:pPr>
              <w:pStyle w:val="Tablecontent"/>
              <w:rPr>
                <w:lang w:val="en-IN"/>
              </w:rPr>
            </w:pPr>
          </w:p>
        </w:tc>
        <w:tc>
          <w:tcPr>
            <w:tcW w:w="1440" w:type="dxa"/>
            <w:tcBorders>
              <w:top w:val="single" w:sz="4" w:space="0" w:color="000000"/>
              <w:left w:val="single" w:sz="4" w:space="0" w:color="000000"/>
              <w:bottom w:val="single" w:sz="4" w:space="0" w:color="000000"/>
              <w:right w:val="single" w:sz="4" w:space="0" w:color="000000"/>
            </w:tcBorders>
          </w:tcPr>
          <w:p w:rsidR="00EB0B31" w:rsidRDefault="00EB0B31" w:rsidP="00764AF5">
            <w:pPr>
              <w:pStyle w:val="Tablecontent"/>
              <w:rPr>
                <w:lang w:val="en-IN"/>
              </w:rPr>
            </w:pPr>
            <w:r>
              <w:rPr>
                <w:lang w:val="en-IN"/>
              </w:rPr>
              <w:t>O</w:t>
            </w:r>
          </w:p>
        </w:tc>
        <w:tc>
          <w:tcPr>
            <w:tcW w:w="2356" w:type="dxa"/>
            <w:tcBorders>
              <w:top w:val="single" w:sz="4" w:space="0" w:color="000000"/>
              <w:left w:val="single" w:sz="4" w:space="0" w:color="000000"/>
              <w:bottom w:val="single" w:sz="4" w:space="0" w:color="000000"/>
              <w:right w:val="single" w:sz="4" w:space="0" w:color="000000"/>
            </w:tcBorders>
          </w:tcPr>
          <w:p w:rsidR="00EB0B31" w:rsidRPr="00E06C04" w:rsidRDefault="00EB0B31" w:rsidP="00764AF5">
            <w:pPr>
              <w:pStyle w:val="Tablecontent"/>
              <w:rPr>
                <w:lang w:val="en-IN"/>
              </w:rPr>
            </w:pPr>
            <w:r>
              <w:rPr>
                <w:lang w:val="en-IN"/>
              </w:rPr>
              <w:t>If no language code is specified then default language code specified in System preference will be applicable.</w:t>
            </w:r>
          </w:p>
        </w:tc>
      </w:tr>
      <w:tr w:rsidR="00EB0B31" w:rsidTr="00764AF5">
        <w:trPr>
          <w:trHeight w:val="593"/>
        </w:trPr>
        <w:tc>
          <w:tcPr>
            <w:tcW w:w="1349" w:type="dxa"/>
            <w:tcBorders>
              <w:top w:val="single" w:sz="4" w:space="0" w:color="000000"/>
              <w:left w:val="single" w:sz="4" w:space="0" w:color="000000"/>
              <w:bottom w:val="single" w:sz="4" w:space="0" w:color="000000"/>
              <w:right w:val="single" w:sz="4" w:space="0" w:color="000000"/>
            </w:tcBorders>
          </w:tcPr>
          <w:p w:rsidR="00EB0B31" w:rsidRPr="00EB0B31" w:rsidRDefault="00EB0B31" w:rsidP="00764AF5">
            <w:pPr>
              <w:pStyle w:val="Tablecontent"/>
            </w:pPr>
            <w:r>
              <w:t>LANGUAGE2</w:t>
            </w:r>
          </w:p>
        </w:tc>
        <w:tc>
          <w:tcPr>
            <w:tcW w:w="1530" w:type="dxa"/>
            <w:tcBorders>
              <w:top w:val="single" w:sz="4" w:space="0" w:color="000000"/>
              <w:left w:val="single" w:sz="4" w:space="0" w:color="000000"/>
              <w:bottom w:val="single" w:sz="4" w:space="0" w:color="000000"/>
              <w:right w:val="single" w:sz="4" w:space="0" w:color="000000"/>
            </w:tcBorders>
          </w:tcPr>
          <w:p w:rsidR="00EB0B31" w:rsidRDefault="00EB0B31" w:rsidP="00764AF5">
            <w:pPr>
              <w:pStyle w:val="Tablecontent"/>
            </w:pPr>
            <w:r>
              <w:t>language code of msisdn1</w:t>
            </w:r>
          </w:p>
        </w:tc>
        <w:tc>
          <w:tcPr>
            <w:tcW w:w="1620" w:type="dxa"/>
            <w:tcBorders>
              <w:top w:val="single" w:sz="4" w:space="0" w:color="000000"/>
              <w:left w:val="single" w:sz="4" w:space="0" w:color="000000"/>
              <w:bottom w:val="single" w:sz="4" w:space="0" w:color="000000"/>
              <w:right w:val="single" w:sz="4" w:space="0" w:color="000000"/>
            </w:tcBorders>
          </w:tcPr>
          <w:p w:rsidR="00EB0B31" w:rsidRDefault="00EB0B31" w:rsidP="00764AF5">
            <w:pPr>
              <w:pStyle w:val="Tablecontent"/>
              <w:rPr>
                <w:lang w:val="en-IN"/>
              </w:rPr>
            </w:pPr>
            <w:r>
              <w:rPr>
                <w:lang w:val="en-IN"/>
              </w:rPr>
              <w:t>0</w:t>
            </w:r>
          </w:p>
        </w:tc>
        <w:tc>
          <w:tcPr>
            <w:tcW w:w="1350" w:type="dxa"/>
            <w:tcBorders>
              <w:top w:val="single" w:sz="4" w:space="0" w:color="000000"/>
              <w:left w:val="single" w:sz="4" w:space="0" w:color="000000"/>
              <w:bottom w:val="single" w:sz="4" w:space="0" w:color="000000"/>
              <w:right w:val="single" w:sz="4" w:space="0" w:color="000000"/>
            </w:tcBorders>
          </w:tcPr>
          <w:p w:rsidR="00EB0B31" w:rsidRDefault="00EB0B31" w:rsidP="00764AF5">
            <w:pPr>
              <w:pStyle w:val="Tablecontent"/>
              <w:rPr>
                <w:lang w:val="en-IN"/>
              </w:rPr>
            </w:pPr>
          </w:p>
        </w:tc>
        <w:tc>
          <w:tcPr>
            <w:tcW w:w="1440" w:type="dxa"/>
            <w:tcBorders>
              <w:top w:val="single" w:sz="4" w:space="0" w:color="000000"/>
              <w:left w:val="single" w:sz="4" w:space="0" w:color="000000"/>
              <w:bottom w:val="single" w:sz="4" w:space="0" w:color="000000"/>
              <w:right w:val="single" w:sz="4" w:space="0" w:color="000000"/>
            </w:tcBorders>
          </w:tcPr>
          <w:p w:rsidR="00EB0B31" w:rsidRDefault="00EB0B31" w:rsidP="00764AF5">
            <w:pPr>
              <w:pStyle w:val="Tablecontent"/>
              <w:rPr>
                <w:lang w:val="en-IN"/>
              </w:rPr>
            </w:pPr>
            <w:r>
              <w:rPr>
                <w:lang w:val="en-IN"/>
              </w:rPr>
              <w:t>O</w:t>
            </w:r>
          </w:p>
        </w:tc>
        <w:tc>
          <w:tcPr>
            <w:tcW w:w="2356" w:type="dxa"/>
            <w:tcBorders>
              <w:top w:val="single" w:sz="4" w:space="0" w:color="000000"/>
              <w:left w:val="single" w:sz="4" w:space="0" w:color="000000"/>
              <w:bottom w:val="single" w:sz="4" w:space="0" w:color="000000"/>
              <w:right w:val="single" w:sz="4" w:space="0" w:color="000000"/>
            </w:tcBorders>
          </w:tcPr>
          <w:p w:rsidR="00EB0B31" w:rsidRDefault="00EB0B31" w:rsidP="00764AF5">
            <w:pPr>
              <w:pStyle w:val="Tablecontent"/>
              <w:rPr>
                <w:lang w:val="en-IN"/>
              </w:rPr>
            </w:pPr>
            <w:r>
              <w:rPr>
                <w:lang w:val="en-IN"/>
              </w:rPr>
              <w:t>If no language code is specified then default language code specified in System preference will be applicable.</w:t>
            </w:r>
          </w:p>
        </w:tc>
      </w:tr>
    </w:tbl>
    <w:p w:rsidR="00764AF5" w:rsidRDefault="00764AF5" w:rsidP="00764AF5">
      <w:pPr>
        <w:pStyle w:val="NoteHeading"/>
        <w:numPr>
          <w:ilvl w:val="0"/>
          <w:numId w:val="63"/>
        </w:numPr>
        <w:tabs>
          <w:tab w:val="left" w:pos="990"/>
        </w:tabs>
        <w:ind w:left="990" w:hanging="540"/>
        <w:jc w:val="left"/>
      </w:pPr>
      <w:r>
        <w:t>All tags are mandatory to be present i</w:t>
      </w:r>
      <w:r w:rsidR="00DE531F">
        <w:t xml:space="preserve">n XML. If value is optional then also </w:t>
      </w:r>
      <w:r>
        <w:t>tag must be present.</w:t>
      </w:r>
    </w:p>
    <w:p w:rsidR="00764AF5" w:rsidRDefault="009159A1" w:rsidP="00764AF5">
      <w:pPr>
        <w:pStyle w:val="NoteHeading"/>
        <w:numPr>
          <w:ilvl w:val="0"/>
          <w:numId w:val="63"/>
        </w:numPr>
        <w:tabs>
          <w:tab w:val="left" w:pos="990"/>
        </w:tabs>
        <w:ind w:left="990" w:hanging="540"/>
        <w:jc w:val="left"/>
      </w:pPr>
      <w:r>
        <w:t xml:space="preserve">Out of MSISDN - </w:t>
      </w:r>
      <w:r w:rsidR="00764AF5">
        <w:t>PIN, LOG</w:t>
      </w:r>
      <w:r>
        <w:t>IN ID – PASSWORD and EXTCODE,</w:t>
      </w:r>
      <w:r w:rsidR="00764AF5">
        <w:t xml:space="preserve"> one is mandatory based on the definition of service keyword.</w:t>
      </w:r>
    </w:p>
    <w:p w:rsidR="00764AF5" w:rsidRDefault="00764AF5" w:rsidP="00764AF5">
      <w:pPr>
        <w:pStyle w:val="BodyText2"/>
      </w:pPr>
    </w:p>
    <w:p w:rsidR="00764AF5" w:rsidRDefault="00764AF5" w:rsidP="00764AF5">
      <w:pPr>
        <w:pStyle w:val="Heading3"/>
      </w:pPr>
      <w:bookmarkStart w:id="851" w:name="_Toc485139751"/>
      <w:r>
        <w:t>XML Response Syntax</w:t>
      </w:r>
      <w:bookmarkEnd w:id="851"/>
    </w:p>
    <w:p w:rsidR="00764AF5" w:rsidRDefault="00764AF5" w:rsidP="00764AF5">
      <w:pPr>
        <w:pStyle w:val="BodyText2"/>
      </w:pPr>
      <w:r>
        <w:t xml:space="preserve">PreTUPS will send following response (acknowledgement) to </w:t>
      </w:r>
      <w:proofErr w:type="gramStart"/>
      <w:r>
        <w:t>EXTGW  system</w:t>
      </w:r>
      <w:proofErr w:type="gramEnd"/>
      <w:r>
        <w:t xml:space="preserve"> for SOS </w:t>
      </w:r>
      <w:r w:rsidR="0069503D">
        <w:t xml:space="preserve">Settlement </w:t>
      </w:r>
      <w:r>
        <w:t>Request. The XML response details are mentioned below.</w:t>
      </w:r>
    </w:p>
    <w:p w:rsidR="00764AF5" w:rsidRDefault="00764AF5" w:rsidP="00764AF5">
      <w:pPr>
        <w:pStyle w:val="BodyText2"/>
        <w:jc w:val="left"/>
      </w:pPr>
    </w:p>
    <w:p w:rsidR="00764AF5" w:rsidRDefault="00764AF5" w:rsidP="00764AF5">
      <w:pPr>
        <w:pStyle w:val="BodyText2"/>
        <w:rPr>
          <w:b/>
          <w:bCs/>
          <w:u w:val="single"/>
        </w:rPr>
      </w:pPr>
      <w:r>
        <w:rPr>
          <w:b/>
          <w:bCs/>
          <w:u w:val="single"/>
        </w:rPr>
        <w:t>Response Syntax</w:t>
      </w:r>
    </w:p>
    <w:p w:rsidR="00764AF5" w:rsidRDefault="00764AF5" w:rsidP="00764AF5">
      <w:pPr>
        <w:pStyle w:val="BodyText2"/>
        <w:jc w:val="left"/>
      </w:pPr>
      <w:proofErr w:type="gramStart"/>
      <w:r>
        <w:t>&lt;?xml</w:t>
      </w:r>
      <w:proofErr w:type="gramEnd"/>
      <w:r>
        <w:t xml:space="preserve"> version="1.0"?&gt;</w:t>
      </w:r>
    </w:p>
    <w:p w:rsidR="00764AF5" w:rsidRDefault="00764AF5" w:rsidP="00764AF5">
      <w:pPr>
        <w:pStyle w:val="BodyText2"/>
        <w:jc w:val="left"/>
      </w:pPr>
      <w:proofErr w:type="gramStart"/>
      <w:r>
        <w:t>&lt;!DOCTYPE</w:t>
      </w:r>
      <w:proofErr w:type="gramEnd"/>
      <w:r>
        <w:t xml:space="preserve"> COMMAND PUBLIC "-//Ocam//DTD XML Command 1.0//EN" "xml/command.dtd"&gt;</w:t>
      </w:r>
    </w:p>
    <w:p w:rsidR="00764AF5" w:rsidRDefault="00764AF5" w:rsidP="00764AF5">
      <w:pPr>
        <w:pStyle w:val="BodyText2"/>
        <w:jc w:val="left"/>
      </w:pPr>
      <w:r>
        <w:t>&lt;COMMAND&gt;</w:t>
      </w:r>
    </w:p>
    <w:p w:rsidR="00764AF5" w:rsidRDefault="00764AF5" w:rsidP="00764AF5">
      <w:pPr>
        <w:pStyle w:val="BodyText2"/>
        <w:jc w:val="left"/>
      </w:pPr>
      <w:r>
        <w:t>&lt;TYPE&gt;</w:t>
      </w:r>
      <w:r w:rsidR="0069503D">
        <w:t xml:space="preserve"> SOSSTLRES</w:t>
      </w:r>
      <w:r>
        <w:t>&lt;/TYPE&gt;</w:t>
      </w:r>
      <w:r>
        <w:tab/>
      </w:r>
    </w:p>
    <w:p w:rsidR="00764AF5" w:rsidRDefault="00764AF5" w:rsidP="00764AF5">
      <w:pPr>
        <w:pStyle w:val="BodyText2"/>
        <w:jc w:val="left"/>
      </w:pPr>
      <w:r>
        <w:t>&lt;TXNSTATUS&gt;&lt;Transaction Status&gt;&lt;/TXNSTATUS&gt;</w:t>
      </w:r>
    </w:p>
    <w:p w:rsidR="00764AF5" w:rsidRDefault="00764AF5" w:rsidP="00764AF5">
      <w:pPr>
        <w:pStyle w:val="BodyText2"/>
        <w:jc w:val="left"/>
      </w:pPr>
      <w:r w:rsidRPr="00337049">
        <w:t>&lt;DATE&gt;</w:t>
      </w:r>
      <w:r>
        <w:t>&lt;Date&gt;</w:t>
      </w:r>
      <w:r w:rsidRPr="00337049">
        <w:t>&lt;/DATE&gt;</w:t>
      </w:r>
    </w:p>
    <w:p w:rsidR="00764AF5" w:rsidRDefault="00764AF5" w:rsidP="00764AF5">
      <w:pPr>
        <w:pStyle w:val="BodyText2"/>
        <w:jc w:val="left"/>
      </w:pPr>
      <w:r>
        <w:t>&lt;MESSAGE&gt;&lt;Transaction Message&gt;&lt;/MESSAGE&gt;</w:t>
      </w:r>
    </w:p>
    <w:p w:rsidR="00764AF5" w:rsidRDefault="00764AF5" w:rsidP="00764AF5">
      <w:pPr>
        <w:pStyle w:val="BodyText2"/>
        <w:jc w:val="left"/>
      </w:pPr>
      <w:r>
        <w:t>&lt;/COMMAND&gt;</w:t>
      </w:r>
    </w:p>
    <w:p w:rsidR="00764AF5" w:rsidRDefault="00764AF5" w:rsidP="00764AF5">
      <w:pPr>
        <w:pStyle w:val="BodyText2"/>
        <w:jc w:val="left"/>
      </w:pPr>
    </w:p>
    <w:p w:rsidR="00764AF5" w:rsidRDefault="00764AF5" w:rsidP="00764AF5">
      <w:pPr>
        <w:pStyle w:val="BodyText2"/>
      </w:pPr>
      <w:r>
        <w:rPr>
          <w:b/>
          <w:bCs/>
          <w:u w:val="single"/>
        </w:rPr>
        <w:t>Fields Detail</w:t>
      </w:r>
    </w:p>
    <w:p w:rsidR="00764AF5" w:rsidRDefault="00764AF5" w:rsidP="00764AF5">
      <w:pPr>
        <w:pStyle w:val="BodyText2"/>
      </w:pPr>
    </w:p>
    <w:tbl>
      <w:tblPr>
        <w:tblW w:w="96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9"/>
        <w:gridCol w:w="1530"/>
        <w:gridCol w:w="1620"/>
        <w:gridCol w:w="1350"/>
        <w:gridCol w:w="1620"/>
        <w:gridCol w:w="2176"/>
      </w:tblGrid>
      <w:tr w:rsidR="00764AF5" w:rsidTr="00764AF5">
        <w:trPr>
          <w:trHeight w:val="281"/>
          <w:tblHeader/>
        </w:trPr>
        <w:tc>
          <w:tcPr>
            <w:tcW w:w="1350" w:type="dxa"/>
            <w:tcBorders>
              <w:top w:val="single" w:sz="4" w:space="0" w:color="000000"/>
              <w:left w:val="single" w:sz="4" w:space="0" w:color="000000"/>
              <w:bottom w:val="single" w:sz="4" w:space="0" w:color="000000"/>
              <w:right w:val="single" w:sz="4" w:space="0" w:color="000000"/>
            </w:tcBorders>
            <w:shd w:val="clear" w:color="auto" w:fill="E31837"/>
            <w:hideMark/>
          </w:tcPr>
          <w:p w:rsidR="00764AF5" w:rsidRDefault="00764AF5" w:rsidP="00764AF5">
            <w:pPr>
              <w:pStyle w:val="TableColumnLabels"/>
              <w:rPr>
                <w:rFonts w:ascii="Arial" w:hAnsi="Arial" w:cs="Arial"/>
                <w:sz w:val="18"/>
              </w:rPr>
            </w:pPr>
            <w:r>
              <w:rPr>
                <w:rFonts w:ascii="Arial" w:hAnsi="Arial" w:cs="Arial"/>
                <w:sz w:val="18"/>
              </w:rPr>
              <w:t>TAG</w:t>
            </w:r>
          </w:p>
        </w:tc>
        <w:tc>
          <w:tcPr>
            <w:tcW w:w="1530" w:type="dxa"/>
            <w:tcBorders>
              <w:top w:val="single" w:sz="4" w:space="0" w:color="000000"/>
              <w:left w:val="single" w:sz="4" w:space="0" w:color="000000"/>
              <w:bottom w:val="single" w:sz="4" w:space="0" w:color="000000"/>
              <w:right w:val="single" w:sz="4" w:space="0" w:color="000000"/>
            </w:tcBorders>
            <w:shd w:val="clear" w:color="auto" w:fill="E31837"/>
            <w:hideMark/>
          </w:tcPr>
          <w:p w:rsidR="00764AF5" w:rsidRDefault="00764AF5" w:rsidP="00764AF5">
            <w:pPr>
              <w:pStyle w:val="TableColumnLabels"/>
              <w:rPr>
                <w:rFonts w:ascii="Arial" w:hAnsi="Arial" w:cs="Arial"/>
                <w:sz w:val="18"/>
              </w:rPr>
            </w:pPr>
            <w:r>
              <w:rPr>
                <w:rFonts w:ascii="Arial" w:hAnsi="Arial" w:cs="Arial"/>
                <w:sz w:val="18"/>
              </w:rPr>
              <w:t>Fields</w:t>
            </w:r>
          </w:p>
        </w:tc>
        <w:tc>
          <w:tcPr>
            <w:tcW w:w="1620" w:type="dxa"/>
            <w:tcBorders>
              <w:top w:val="single" w:sz="4" w:space="0" w:color="000000"/>
              <w:left w:val="single" w:sz="4" w:space="0" w:color="000000"/>
              <w:bottom w:val="single" w:sz="4" w:space="0" w:color="000000"/>
              <w:right w:val="single" w:sz="4" w:space="0" w:color="000000"/>
            </w:tcBorders>
            <w:shd w:val="clear" w:color="auto" w:fill="E31837"/>
            <w:hideMark/>
          </w:tcPr>
          <w:p w:rsidR="00764AF5" w:rsidRDefault="00764AF5" w:rsidP="00764AF5">
            <w:pPr>
              <w:pStyle w:val="TableColumnLabels"/>
              <w:rPr>
                <w:rFonts w:ascii="Arial" w:hAnsi="Arial" w:cs="Arial"/>
                <w:sz w:val="18"/>
              </w:rPr>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hideMark/>
          </w:tcPr>
          <w:p w:rsidR="00764AF5" w:rsidRDefault="00764AF5" w:rsidP="00764AF5">
            <w:pPr>
              <w:pStyle w:val="TableColumnLabels"/>
              <w:rPr>
                <w:rFonts w:ascii="Arial" w:hAnsi="Arial" w:cs="Arial"/>
                <w:sz w:val="18"/>
              </w:rPr>
            </w:pPr>
            <w:r>
              <w:t>Max Length</w:t>
            </w:r>
          </w:p>
        </w:tc>
        <w:tc>
          <w:tcPr>
            <w:tcW w:w="1620" w:type="dxa"/>
            <w:tcBorders>
              <w:top w:val="single" w:sz="4" w:space="0" w:color="000000"/>
              <w:left w:val="single" w:sz="4" w:space="0" w:color="000000"/>
              <w:bottom w:val="single" w:sz="4" w:space="0" w:color="000000"/>
              <w:right w:val="single" w:sz="4" w:space="0" w:color="000000"/>
            </w:tcBorders>
            <w:shd w:val="clear" w:color="auto" w:fill="E31837"/>
            <w:hideMark/>
          </w:tcPr>
          <w:p w:rsidR="00764AF5" w:rsidRDefault="00764AF5" w:rsidP="00764AF5">
            <w:pPr>
              <w:pStyle w:val="TableColumnLabels"/>
              <w:rPr>
                <w:rFonts w:ascii="Arial" w:hAnsi="Arial" w:cs="Arial"/>
                <w:sz w:val="18"/>
              </w:rPr>
            </w:pPr>
            <w:r>
              <w:t>Optional/Mandatory</w:t>
            </w:r>
          </w:p>
        </w:tc>
        <w:tc>
          <w:tcPr>
            <w:tcW w:w="2176" w:type="dxa"/>
            <w:tcBorders>
              <w:top w:val="single" w:sz="4" w:space="0" w:color="000000"/>
              <w:left w:val="single" w:sz="4" w:space="0" w:color="000000"/>
              <w:bottom w:val="single" w:sz="4" w:space="0" w:color="000000"/>
              <w:right w:val="single" w:sz="4" w:space="0" w:color="000000"/>
            </w:tcBorders>
            <w:shd w:val="clear" w:color="auto" w:fill="E31837"/>
            <w:hideMark/>
          </w:tcPr>
          <w:p w:rsidR="00764AF5" w:rsidRDefault="00764AF5" w:rsidP="00764AF5">
            <w:pPr>
              <w:pStyle w:val="TableColumnLabels"/>
              <w:rPr>
                <w:rFonts w:ascii="Arial" w:hAnsi="Arial" w:cs="Arial"/>
                <w:sz w:val="18"/>
              </w:rPr>
            </w:pPr>
            <w:r>
              <w:t>Remarks</w:t>
            </w:r>
          </w:p>
        </w:tc>
      </w:tr>
      <w:tr w:rsidR="00764AF5" w:rsidTr="00764AF5">
        <w:trPr>
          <w:trHeight w:val="281"/>
        </w:trPr>
        <w:tc>
          <w:tcPr>
            <w:tcW w:w="135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rPr>
                <w:lang w:val="fr-FR"/>
              </w:rPr>
            </w:pPr>
            <w:r>
              <w:rPr>
                <w:lang w:val="fr-FR"/>
              </w:rPr>
              <w:t>Type</w:t>
            </w:r>
          </w:p>
        </w:tc>
        <w:tc>
          <w:tcPr>
            <w:tcW w:w="153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rPr>
                <w:lang w:val="fr-FR"/>
              </w:rPr>
            </w:pPr>
            <w:r>
              <w:t>Response Type</w:t>
            </w:r>
          </w:p>
        </w:tc>
        <w:tc>
          <w:tcPr>
            <w:tcW w:w="1620" w:type="dxa"/>
            <w:tcBorders>
              <w:top w:val="single" w:sz="4" w:space="0" w:color="000000"/>
              <w:left w:val="single" w:sz="4" w:space="0" w:color="000000"/>
              <w:bottom w:val="single" w:sz="4" w:space="0" w:color="000000"/>
              <w:right w:val="single" w:sz="4" w:space="0" w:color="000000"/>
            </w:tcBorders>
            <w:hideMark/>
          </w:tcPr>
          <w:p w:rsidR="00764AF5" w:rsidRDefault="0069503D" w:rsidP="00764AF5">
            <w:pPr>
              <w:pStyle w:val="Tablecontent"/>
              <w:rPr>
                <w:lang w:val="fr-FR"/>
              </w:rPr>
            </w:pPr>
            <w:r>
              <w:t>SOSSTLRES</w:t>
            </w:r>
          </w:p>
        </w:tc>
        <w:tc>
          <w:tcPr>
            <w:tcW w:w="135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10</w:t>
            </w:r>
          </w:p>
        </w:tc>
        <w:tc>
          <w:tcPr>
            <w:tcW w:w="162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Response Type</w:t>
            </w:r>
          </w:p>
        </w:tc>
      </w:tr>
      <w:tr w:rsidR="00764AF5" w:rsidTr="00764AF5">
        <w:trPr>
          <w:trHeight w:val="980"/>
        </w:trPr>
        <w:tc>
          <w:tcPr>
            <w:tcW w:w="135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TXNSTATUS</w:t>
            </w:r>
          </w:p>
        </w:tc>
        <w:tc>
          <w:tcPr>
            <w:tcW w:w="153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Transaction Status</w:t>
            </w:r>
          </w:p>
        </w:tc>
        <w:tc>
          <w:tcPr>
            <w:tcW w:w="162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200</w:t>
            </w:r>
          </w:p>
        </w:tc>
        <w:tc>
          <w:tcPr>
            <w:tcW w:w="135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5</w:t>
            </w:r>
          </w:p>
        </w:tc>
        <w:tc>
          <w:tcPr>
            <w:tcW w:w="162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Intermediate transaction Status. Final status would be send over the SMS notification.</w:t>
            </w:r>
          </w:p>
        </w:tc>
      </w:tr>
      <w:tr w:rsidR="00764AF5" w:rsidTr="00764AF5">
        <w:trPr>
          <w:trHeight w:val="980"/>
        </w:trPr>
        <w:tc>
          <w:tcPr>
            <w:tcW w:w="135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DATE</w:t>
            </w:r>
          </w:p>
        </w:tc>
        <w:tc>
          <w:tcPr>
            <w:tcW w:w="153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Date</w:t>
            </w:r>
          </w:p>
        </w:tc>
        <w:tc>
          <w:tcPr>
            <w:tcW w:w="162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rsidRPr="00337049">
              <w:t>09/05/2017 14:47:58</w:t>
            </w:r>
          </w:p>
        </w:tc>
        <w:tc>
          <w:tcPr>
            <w:tcW w:w="135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p>
        </w:tc>
        <w:tc>
          <w:tcPr>
            <w:tcW w:w="162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Current Date</w:t>
            </w:r>
            <w:r w:rsidR="0069112E">
              <w:t xml:space="preserve"> and time</w:t>
            </w:r>
          </w:p>
        </w:tc>
      </w:tr>
      <w:tr w:rsidR="00764AF5" w:rsidTr="00764AF5">
        <w:trPr>
          <w:trHeight w:val="980"/>
        </w:trPr>
        <w:tc>
          <w:tcPr>
            <w:tcW w:w="135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MESSAGE</w:t>
            </w:r>
          </w:p>
        </w:tc>
        <w:tc>
          <w:tcPr>
            <w:tcW w:w="153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rPr>
                <w:rFonts w:cs="Arial"/>
                <w:bCs/>
                <w:szCs w:val="18"/>
              </w:rPr>
              <w:t>Message text</w:t>
            </w:r>
          </w:p>
        </w:tc>
        <w:tc>
          <w:tcPr>
            <w:tcW w:w="1620" w:type="dxa"/>
            <w:tcBorders>
              <w:top w:val="single" w:sz="4" w:space="0" w:color="000000"/>
              <w:left w:val="single" w:sz="4" w:space="0" w:color="000000"/>
              <w:bottom w:val="single" w:sz="4" w:space="0" w:color="000000"/>
              <w:right w:val="single" w:sz="4" w:space="0" w:color="000000"/>
            </w:tcBorders>
          </w:tcPr>
          <w:p w:rsidR="00764AF5" w:rsidRPr="00337049" w:rsidRDefault="0069503D" w:rsidP="00764AF5">
            <w:pPr>
              <w:pStyle w:val="Tablecontent"/>
              <w:rPr>
                <w:rFonts w:cs="Arial"/>
                <w:bCs/>
                <w:szCs w:val="18"/>
              </w:rPr>
            </w:pPr>
            <w:r>
              <w:rPr>
                <w:rFonts w:cs="Arial"/>
                <w:bCs/>
                <w:szCs w:val="18"/>
              </w:rPr>
              <w:t>Transaction ID  CT</w:t>
            </w:r>
            <w:r w:rsidR="00764AF5" w:rsidRPr="00337049">
              <w:rPr>
                <w:rFonts w:cs="Arial"/>
                <w:bCs/>
                <w:szCs w:val="18"/>
              </w:rPr>
              <w:t xml:space="preserve">170509.1448.100001 </w:t>
            </w:r>
            <w:r>
              <w:rPr>
                <w:rFonts w:cs="Arial"/>
                <w:bCs/>
                <w:szCs w:val="18"/>
              </w:rPr>
              <w:t>is settled with 7258585858</w:t>
            </w:r>
          </w:p>
        </w:tc>
        <w:tc>
          <w:tcPr>
            <w:tcW w:w="135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100</w:t>
            </w:r>
          </w:p>
        </w:tc>
        <w:tc>
          <w:tcPr>
            <w:tcW w:w="1620"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hideMark/>
          </w:tcPr>
          <w:p w:rsidR="00764AF5" w:rsidRDefault="00764AF5" w:rsidP="00764AF5">
            <w:pPr>
              <w:pStyle w:val="Tablecontent"/>
            </w:pPr>
            <w:r>
              <w:rPr>
                <w:rFonts w:cs="Arial"/>
                <w:bCs/>
                <w:szCs w:val="18"/>
              </w:rPr>
              <w:t>Message text</w:t>
            </w:r>
          </w:p>
        </w:tc>
      </w:tr>
    </w:tbl>
    <w:p w:rsidR="00764AF5" w:rsidRDefault="00764AF5" w:rsidP="00764AF5">
      <w:pPr>
        <w:pStyle w:val="NoteHeading"/>
        <w:numPr>
          <w:ilvl w:val="0"/>
          <w:numId w:val="63"/>
        </w:numPr>
        <w:tabs>
          <w:tab w:val="left" w:pos="990"/>
        </w:tabs>
        <w:ind w:left="990" w:hanging="540"/>
        <w:jc w:val="left"/>
      </w:pPr>
      <w:r>
        <w:t>The value for TYPE tag is fixed as mentioned in syntax.</w:t>
      </w:r>
    </w:p>
    <w:p w:rsidR="00337049" w:rsidRDefault="00337049" w:rsidP="00633175">
      <w:pPr>
        <w:pStyle w:val="BodyText2"/>
        <w:rPr>
          <w:lang w:val="en-IN"/>
        </w:rPr>
      </w:pPr>
    </w:p>
    <w:p w:rsidR="00337049" w:rsidRDefault="00337049" w:rsidP="00633175">
      <w:pPr>
        <w:pStyle w:val="BodyText2"/>
        <w:rPr>
          <w:lang w:val="en-IN"/>
        </w:rPr>
      </w:pPr>
    </w:p>
    <w:p w:rsidR="00337049" w:rsidRDefault="00337049" w:rsidP="00633175">
      <w:pPr>
        <w:pStyle w:val="BodyText2"/>
        <w:rPr>
          <w:lang w:val="en-IN"/>
        </w:rPr>
      </w:pPr>
    </w:p>
    <w:p w:rsidR="00755675" w:rsidRPr="00542256" w:rsidRDefault="00755675" w:rsidP="00755675">
      <w:pPr>
        <w:pStyle w:val="Heading2"/>
      </w:pPr>
      <w:bookmarkStart w:id="852" w:name="_Toc485139752"/>
      <w:r>
        <w:t xml:space="preserve">2.53 </w:t>
      </w:r>
      <w:r w:rsidRPr="00942BA7">
        <w:t>Voucher Status Change Request</w:t>
      </w:r>
      <w:bookmarkEnd w:id="852"/>
    </w:p>
    <w:p w:rsidR="005E07E9" w:rsidRPr="004C0E56" w:rsidRDefault="005E07E9" w:rsidP="005E07E9">
      <w:pPr>
        <w:pStyle w:val="BodyText2"/>
        <w:rPr>
          <w:b/>
        </w:rPr>
      </w:pPr>
      <w:r w:rsidRPr="004C0E56">
        <w:rPr>
          <w:b/>
        </w:rPr>
        <w:t xml:space="preserve">Request Message Parameters </w:t>
      </w:r>
    </w:p>
    <w:p w:rsidR="005E07E9" w:rsidRPr="00B16D17" w:rsidRDefault="005E07E9" w:rsidP="005E07E9">
      <w:pPr>
        <w:pStyle w:val="BodyText2"/>
        <w:rPr>
          <w:rFonts w:cs="Arial"/>
          <w:szCs w:val="20"/>
        </w:rPr>
      </w:pPr>
      <w:r w:rsidRPr="00B16D17">
        <w:rPr>
          <w:rFonts w:cs="Arial"/>
          <w:szCs w:val="20"/>
        </w:rPr>
        <w:t xml:space="preserve">For Voucher </w:t>
      </w:r>
      <w:r>
        <w:rPr>
          <w:rFonts w:cs="Arial"/>
          <w:szCs w:val="20"/>
        </w:rPr>
        <w:t>Status change</w:t>
      </w:r>
      <w:r w:rsidRPr="00B16D17">
        <w:rPr>
          <w:rFonts w:cs="Arial"/>
          <w:szCs w:val="20"/>
        </w:rPr>
        <w:t>, 3</w:t>
      </w:r>
      <w:r w:rsidRPr="00B16D17">
        <w:rPr>
          <w:rFonts w:cs="Arial"/>
          <w:szCs w:val="20"/>
          <w:vertAlign w:val="superscript"/>
        </w:rPr>
        <w:t>rd</w:t>
      </w:r>
      <w:r>
        <w:rPr>
          <w:rFonts w:cs="Arial"/>
          <w:szCs w:val="20"/>
        </w:rPr>
        <w:t xml:space="preserve"> party </w:t>
      </w:r>
      <w:proofErr w:type="gramStart"/>
      <w:r>
        <w:rPr>
          <w:rFonts w:cs="Arial"/>
          <w:szCs w:val="20"/>
        </w:rPr>
        <w:t xml:space="preserve">system  </w:t>
      </w:r>
      <w:r w:rsidRPr="00B16D17">
        <w:rPr>
          <w:rFonts w:cs="Arial"/>
          <w:szCs w:val="20"/>
        </w:rPr>
        <w:t>will</w:t>
      </w:r>
      <w:proofErr w:type="gramEnd"/>
      <w:r w:rsidRPr="00B16D17">
        <w:rPr>
          <w:rFonts w:cs="Arial"/>
          <w:szCs w:val="20"/>
        </w:rPr>
        <w:t xml:space="preserve"> send the request message with the following parameter and PreTUPS server will send the response message.</w:t>
      </w:r>
    </w:p>
    <w:p w:rsidR="005E07E9" w:rsidRDefault="005E07E9" w:rsidP="005E07E9">
      <w:pPr>
        <w:jc w:val="both"/>
        <w:rPr>
          <w:rFonts w:ascii="Arial" w:hAnsi="Arial" w:cs="Arial"/>
          <w:sz w:val="20"/>
          <w:szCs w:val="20"/>
        </w:rPr>
      </w:pPr>
      <w:r w:rsidRPr="00B16D17">
        <w:rPr>
          <w:rFonts w:ascii="Arial" w:hAnsi="Arial" w:cs="Arial"/>
          <w:sz w:val="20"/>
          <w:szCs w:val="20"/>
        </w:rPr>
        <w:t>The 3</w:t>
      </w:r>
      <w:r w:rsidRPr="00B16D17">
        <w:rPr>
          <w:rFonts w:ascii="Arial" w:hAnsi="Arial" w:cs="Arial"/>
          <w:sz w:val="20"/>
          <w:szCs w:val="20"/>
          <w:vertAlign w:val="superscript"/>
        </w:rPr>
        <w:t>rd</w:t>
      </w:r>
      <w:r w:rsidRPr="00B16D17">
        <w:rPr>
          <w:rFonts w:ascii="Arial" w:hAnsi="Arial" w:cs="Arial"/>
          <w:sz w:val="20"/>
          <w:szCs w:val="20"/>
        </w:rPr>
        <w:t xml:space="preserve"> party system will send the </w:t>
      </w:r>
      <w:r>
        <w:rPr>
          <w:rFonts w:ascii="Arial" w:hAnsi="Arial" w:cs="Arial"/>
          <w:sz w:val="20"/>
          <w:szCs w:val="20"/>
        </w:rPr>
        <w:t xml:space="preserve">request </w:t>
      </w:r>
      <w:r w:rsidRPr="00B16D17">
        <w:rPr>
          <w:rFonts w:ascii="Arial" w:hAnsi="Arial" w:cs="Arial"/>
          <w:sz w:val="20"/>
          <w:szCs w:val="20"/>
        </w:rPr>
        <w:t>message that will be used to check</w:t>
      </w:r>
      <w:r>
        <w:rPr>
          <w:rFonts w:ascii="Arial" w:hAnsi="Arial" w:cs="Arial"/>
          <w:sz w:val="20"/>
          <w:szCs w:val="20"/>
        </w:rPr>
        <w:t xml:space="preserve"> the status of the voucher in the system, and based on the current status, status of vouchers can be changed.</w:t>
      </w:r>
    </w:p>
    <w:p w:rsidR="005E07E9" w:rsidRDefault="005E07E9" w:rsidP="005E07E9">
      <w:pPr>
        <w:jc w:val="both"/>
        <w:rPr>
          <w:rFonts w:ascii="Arial" w:hAnsi="Arial" w:cs="Arial"/>
          <w:sz w:val="20"/>
          <w:szCs w:val="20"/>
        </w:rPr>
      </w:pPr>
    </w:p>
    <w:tbl>
      <w:tblPr>
        <w:tblW w:w="5020" w:type="dxa"/>
        <w:tblInd w:w="93" w:type="dxa"/>
        <w:tblLook w:val="04A0" w:firstRow="1" w:lastRow="0" w:firstColumn="1" w:lastColumn="0" w:noHBand="0" w:noVBand="1"/>
      </w:tblPr>
      <w:tblGrid>
        <w:gridCol w:w="3040"/>
        <w:gridCol w:w="1980"/>
      </w:tblGrid>
      <w:tr w:rsidR="005E07E9" w:rsidTr="002531E4">
        <w:trPr>
          <w:trHeight w:val="255"/>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07E9" w:rsidRDefault="005E07E9" w:rsidP="002531E4">
            <w:pPr>
              <w:rPr>
                <w:rFonts w:ascii="Arial" w:hAnsi="Arial" w:cs="Arial"/>
                <w:sz w:val="20"/>
                <w:szCs w:val="20"/>
              </w:rPr>
            </w:pPr>
            <w:r>
              <w:rPr>
                <w:rFonts w:ascii="Arial" w:hAnsi="Arial" w:cs="Arial"/>
                <w:sz w:val="20"/>
                <w:szCs w:val="20"/>
              </w:rPr>
              <w:t>CURRENT_STATUS</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5E07E9" w:rsidRDefault="005E07E9" w:rsidP="002531E4">
            <w:pPr>
              <w:rPr>
                <w:rFonts w:ascii="Arial" w:hAnsi="Arial" w:cs="Arial"/>
                <w:sz w:val="20"/>
                <w:szCs w:val="20"/>
              </w:rPr>
            </w:pPr>
            <w:r>
              <w:rPr>
                <w:rFonts w:ascii="Arial" w:hAnsi="Arial" w:cs="Arial"/>
                <w:sz w:val="20"/>
                <w:szCs w:val="20"/>
              </w:rPr>
              <w:t>MAPPED_STATUS</w:t>
            </w:r>
          </w:p>
        </w:tc>
      </w:tr>
      <w:tr w:rsidR="005E07E9" w:rsidTr="002531E4">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5E07E9" w:rsidRDefault="005E07E9" w:rsidP="002531E4">
            <w:pPr>
              <w:rPr>
                <w:rFonts w:ascii="Arial" w:hAnsi="Arial" w:cs="Arial"/>
                <w:sz w:val="20"/>
                <w:szCs w:val="20"/>
              </w:rPr>
            </w:pPr>
            <w:r>
              <w:rPr>
                <w:rFonts w:ascii="Arial" w:hAnsi="Arial" w:cs="Arial"/>
                <w:sz w:val="20"/>
                <w:szCs w:val="20"/>
              </w:rPr>
              <w:t>GE</w:t>
            </w:r>
          </w:p>
        </w:tc>
        <w:tc>
          <w:tcPr>
            <w:tcW w:w="1980" w:type="dxa"/>
            <w:tcBorders>
              <w:top w:val="nil"/>
              <w:left w:val="nil"/>
              <w:bottom w:val="single" w:sz="4" w:space="0" w:color="auto"/>
              <w:right w:val="single" w:sz="4" w:space="0" w:color="auto"/>
            </w:tcBorders>
            <w:shd w:val="clear" w:color="auto" w:fill="auto"/>
            <w:noWrap/>
            <w:vAlign w:val="bottom"/>
            <w:hideMark/>
          </w:tcPr>
          <w:p w:rsidR="005E07E9" w:rsidRDefault="005E07E9" w:rsidP="002531E4">
            <w:pPr>
              <w:rPr>
                <w:rFonts w:ascii="Arial" w:hAnsi="Arial" w:cs="Arial"/>
                <w:sz w:val="20"/>
                <w:szCs w:val="20"/>
              </w:rPr>
            </w:pPr>
            <w:r>
              <w:rPr>
                <w:rFonts w:ascii="Arial" w:hAnsi="Arial" w:cs="Arial"/>
                <w:sz w:val="20"/>
                <w:szCs w:val="20"/>
              </w:rPr>
              <w:t>EN</w:t>
            </w:r>
          </w:p>
        </w:tc>
      </w:tr>
      <w:tr w:rsidR="005E07E9" w:rsidTr="002531E4">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5E07E9" w:rsidRDefault="005E07E9" w:rsidP="002531E4">
            <w:pPr>
              <w:rPr>
                <w:rFonts w:ascii="Arial" w:hAnsi="Arial" w:cs="Arial"/>
                <w:sz w:val="20"/>
                <w:szCs w:val="20"/>
              </w:rPr>
            </w:pPr>
            <w:r>
              <w:rPr>
                <w:rFonts w:ascii="Arial" w:hAnsi="Arial" w:cs="Arial"/>
                <w:sz w:val="20"/>
                <w:szCs w:val="20"/>
              </w:rPr>
              <w:t>PE</w:t>
            </w:r>
          </w:p>
        </w:tc>
        <w:tc>
          <w:tcPr>
            <w:tcW w:w="1980" w:type="dxa"/>
            <w:tcBorders>
              <w:top w:val="nil"/>
              <w:left w:val="nil"/>
              <w:bottom w:val="single" w:sz="4" w:space="0" w:color="auto"/>
              <w:right w:val="single" w:sz="4" w:space="0" w:color="auto"/>
            </w:tcBorders>
            <w:shd w:val="clear" w:color="auto" w:fill="auto"/>
            <w:noWrap/>
            <w:vAlign w:val="bottom"/>
            <w:hideMark/>
          </w:tcPr>
          <w:p w:rsidR="005E07E9" w:rsidRDefault="005E07E9" w:rsidP="002531E4">
            <w:pPr>
              <w:rPr>
                <w:rFonts w:ascii="Arial" w:hAnsi="Arial" w:cs="Arial"/>
                <w:sz w:val="20"/>
                <w:szCs w:val="20"/>
              </w:rPr>
            </w:pPr>
            <w:r>
              <w:rPr>
                <w:rFonts w:ascii="Arial" w:hAnsi="Arial" w:cs="Arial"/>
                <w:sz w:val="20"/>
                <w:szCs w:val="20"/>
              </w:rPr>
              <w:t>WH</w:t>
            </w:r>
          </w:p>
        </w:tc>
      </w:tr>
      <w:tr w:rsidR="005E07E9" w:rsidTr="002531E4">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5E07E9" w:rsidRDefault="005E07E9" w:rsidP="002531E4">
            <w:pPr>
              <w:rPr>
                <w:rFonts w:ascii="Arial" w:hAnsi="Arial" w:cs="Arial"/>
                <w:sz w:val="20"/>
                <w:szCs w:val="20"/>
              </w:rPr>
            </w:pPr>
            <w:r>
              <w:rPr>
                <w:rFonts w:ascii="Arial" w:hAnsi="Arial" w:cs="Arial"/>
                <w:sz w:val="20"/>
                <w:szCs w:val="20"/>
              </w:rPr>
              <w:t>WH</w:t>
            </w:r>
          </w:p>
        </w:tc>
        <w:tc>
          <w:tcPr>
            <w:tcW w:w="1980" w:type="dxa"/>
            <w:tcBorders>
              <w:top w:val="nil"/>
              <w:left w:val="nil"/>
              <w:bottom w:val="single" w:sz="4" w:space="0" w:color="auto"/>
              <w:right w:val="single" w:sz="4" w:space="0" w:color="auto"/>
            </w:tcBorders>
            <w:shd w:val="clear" w:color="auto" w:fill="auto"/>
            <w:noWrap/>
            <w:vAlign w:val="bottom"/>
            <w:hideMark/>
          </w:tcPr>
          <w:p w:rsidR="005E07E9" w:rsidRDefault="005E07E9" w:rsidP="002531E4">
            <w:pPr>
              <w:rPr>
                <w:rFonts w:ascii="Arial" w:hAnsi="Arial" w:cs="Arial"/>
                <w:sz w:val="20"/>
                <w:szCs w:val="20"/>
              </w:rPr>
            </w:pPr>
            <w:r>
              <w:rPr>
                <w:rFonts w:ascii="Arial" w:hAnsi="Arial" w:cs="Arial"/>
                <w:sz w:val="20"/>
                <w:szCs w:val="20"/>
              </w:rPr>
              <w:t>EN</w:t>
            </w:r>
          </w:p>
        </w:tc>
      </w:tr>
      <w:tr w:rsidR="005E07E9" w:rsidTr="002531E4">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5E07E9" w:rsidRDefault="005E07E9" w:rsidP="002531E4">
            <w:pPr>
              <w:rPr>
                <w:rFonts w:ascii="Arial" w:hAnsi="Arial" w:cs="Arial"/>
                <w:sz w:val="20"/>
                <w:szCs w:val="20"/>
              </w:rPr>
            </w:pPr>
            <w:r>
              <w:rPr>
                <w:rFonts w:ascii="Arial" w:hAnsi="Arial" w:cs="Arial"/>
                <w:sz w:val="20"/>
                <w:szCs w:val="20"/>
              </w:rPr>
              <w:t>EN</w:t>
            </w:r>
          </w:p>
        </w:tc>
        <w:tc>
          <w:tcPr>
            <w:tcW w:w="1980" w:type="dxa"/>
            <w:tcBorders>
              <w:top w:val="nil"/>
              <w:left w:val="nil"/>
              <w:bottom w:val="single" w:sz="4" w:space="0" w:color="auto"/>
              <w:right w:val="single" w:sz="4" w:space="0" w:color="auto"/>
            </w:tcBorders>
            <w:shd w:val="clear" w:color="auto" w:fill="auto"/>
            <w:noWrap/>
            <w:vAlign w:val="bottom"/>
            <w:hideMark/>
          </w:tcPr>
          <w:p w:rsidR="005E07E9" w:rsidRDefault="005E07E9" w:rsidP="002531E4">
            <w:pPr>
              <w:rPr>
                <w:rFonts w:ascii="Arial" w:hAnsi="Arial" w:cs="Arial"/>
                <w:sz w:val="20"/>
                <w:szCs w:val="20"/>
              </w:rPr>
            </w:pPr>
            <w:r>
              <w:rPr>
                <w:rFonts w:ascii="Arial" w:hAnsi="Arial" w:cs="Arial"/>
                <w:sz w:val="20"/>
                <w:szCs w:val="20"/>
              </w:rPr>
              <w:t>ST</w:t>
            </w:r>
          </w:p>
        </w:tc>
      </w:tr>
      <w:tr w:rsidR="005E07E9" w:rsidTr="002531E4">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5E07E9" w:rsidRDefault="005E07E9" w:rsidP="002531E4">
            <w:pPr>
              <w:rPr>
                <w:rFonts w:ascii="Arial" w:hAnsi="Arial" w:cs="Arial"/>
                <w:sz w:val="20"/>
                <w:szCs w:val="20"/>
              </w:rPr>
            </w:pPr>
            <w:r>
              <w:rPr>
                <w:rFonts w:ascii="Arial" w:hAnsi="Arial" w:cs="Arial"/>
                <w:sz w:val="20"/>
                <w:szCs w:val="20"/>
              </w:rPr>
              <w:t>EN</w:t>
            </w:r>
          </w:p>
        </w:tc>
        <w:tc>
          <w:tcPr>
            <w:tcW w:w="1980" w:type="dxa"/>
            <w:tcBorders>
              <w:top w:val="nil"/>
              <w:left w:val="nil"/>
              <w:bottom w:val="single" w:sz="4" w:space="0" w:color="auto"/>
              <w:right w:val="single" w:sz="4" w:space="0" w:color="auto"/>
            </w:tcBorders>
            <w:shd w:val="clear" w:color="auto" w:fill="auto"/>
            <w:noWrap/>
            <w:vAlign w:val="bottom"/>
            <w:hideMark/>
          </w:tcPr>
          <w:p w:rsidR="005E07E9" w:rsidRDefault="005E07E9" w:rsidP="002531E4">
            <w:pPr>
              <w:rPr>
                <w:rFonts w:ascii="Arial" w:hAnsi="Arial" w:cs="Arial"/>
                <w:sz w:val="20"/>
                <w:szCs w:val="20"/>
              </w:rPr>
            </w:pPr>
            <w:r>
              <w:rPr>
                <w:rFonts w:ascii="Arial" w:hAnsi="Arial" w:cs="Arial"/>
                <w:sz w:val="20"/>
                <w:szCs w:val="20"/>
              </w:rPr>
              <w:t>OH</w:t>
            </w:r>
          </w:p>
        </w:tc>
      </w:tr>
      <w:tr w:rsidR="005E07E9" w:rsidTr="002531E4">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5E07E9" w:rsidRDefault="005E07E9" w:rsidP="002531E4">
            <w:pPr>
              <w:rPr>
                <w:rFonts w:ascii="Arial" w:hAnsi="Arial" w:cs="Arial"/>
                <w:sz w:val="20"/>
                <w:szCs w:val="20"/>
              </w:rPr>
            </w:pPr>
            <w:r>
              <w:rPr>
                <w:rFonts w:ascii="Arial" w:hAnsi="Arial" w:cs="Arial"/>
                <w:sz w:val="20"/>
                <w:szCs w:val="20"/>
              </w:rPr>
              <w:t>OH</w:t>
            </w:r>
          </w:p>
        </w:tc>
        <w:tc>
          <w:tcPr>
            <w:tcW w:w="1980" w:type="dxa"/>
            <w:tcBorders>
              <w:top w:val="nil"/>
              <w:left w:val="nil"/>
              <w:bottom w:val="single" w:sz="4" w:space="0" w:color="auto"/>
              <w:right w:val="single" w:sz="4" w:space="0" w:color="auto"/>
            </w:tcBorders>
            <w:shd w:val="clear" w:color="auto" w:fill="auto"/>
            <w:noWrap/>
            <w:vAlign w:val="bottom"/>
            <w:hideMark/>
          </w:tcPr>
          <w:p w:rsidR="005E07E9" w:rsidRDefault="005E07E9" w:rsidP="002531E4">
            <w:pPr>
              <w:rPr>
                <w:rFonts w:ascii="Arial" w:hAnsi="Arial" w:cs="Arial"/>
                <w:sz w:val="20"/>
                <w:szCs w:val="20"/>
              </w:rPr>
            </w:pPr>
            <w:r>
              <w:rPr>
                <w:rFonts w:ascii="Arial" w:hAnsi="Arial" w:cs="Arial"/>
                <w:sz w:val="20"/>
                <w:szCs w:val="20"/>
              </w:rPr>
              <w:t>EN</w:t>
            </w:r>
          </w:p>
        </w:tc>
      </w:tr>
      <w:tr w:rsidR="005E07E9" w:rsidTr="002531E4">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5E07E9" w:rsidRDefault="005E07E9" w:rsidP="002531E4">
            <w:pPr>
              <w:rPr>
                <w:rFonts w:ascii="Arial" w:hAnsi="Arial" w:cs="Arial"/>
                <w:sz w:val="20"/>
                <w:szCs w:val="20"/>
              </w:rPr>
            </w:pPr>
            <w:r>
              <w:rPr>
                <w:rFonts w:ascii="Arial" w:hAnsi="Arial" w:cs="Arial"/>
                <w:sz w:val="20"/>
                <w:szCs w:val="20"/>
              </w:rPr>
              <w:t>OH</w:t>
            </w:r>
          </w:p>
        </w:tc>
        <w:tc>
          <w:tcPr>
            <w:tcW w:w="1980" w:type="dxa"/>
            <w:tcBorders>
              <w:top w:val="nil"/>
              <w:left w:val="nil"/>
              <w:bottom w:val="single" w:sz="4" w:space="0" w:color="auto"/>
              <w:right w:val="single" w:sz="4" w:space="0" w:color="auto"/>
            </w:tcBorders>
            <w:shd w:val="clear" w:color="auto" w:fill="auto"/>
            <w:noWrap/>
            <w:vAlign w:val="bottom"/>
            <w:hideMark/>
          </w:tcPr>
          <w:p w:rsidR="005E07E9" w:rsidRDefault="005E07E9" w:rsidP="002531E4">
            <w:pPr>
              <w:rPr>
                <w:rFonts w:ascii="Arial" w:hAnsi="Arial" w:cs="Arial"/>
                <w:sz w:val="20"/>
                <w:szCs w:val="20"/>
              </w:rPr>
            </w:pPr>
            <w:r>
              <w:rPr>
                <w:rFonts w:ascii="Arial" w:hAnsi="Arial" w:cs="Arial"/>
                <w:sz w:val="20"/>
                <w:szCs w:val="20"/>
              </w:rPr>
              <w:t>ST</w:t>
            </w:r>
          </w:p>
        </w:tc>
      </w:tr>
    </w:tbl>
    <w:p w:rsidR="005E07E9" w:rsidRPr="00B16D17" w:rsidRDefault="005E07E9" w:rsidP="005E07E9">
      <w:pPr>
        <w:jc w:val="both"/>
        <w:rPr>
          <w:rFonts w:ascii="Arial" w:hAnsi="Arial" w:cs="Arial"/>
          <w:sz w:val="20"/>
          <w:szCs w:val="20"/>
        </w:rPr>
      </w:pPr>
    </w:p>
    <w:p w:rsidR="005E07E9" w:rsidRPr="00E06C04" w:rsidRDefault="005E07E9" w:rsidP="005E07E9">
      <w:pPr>
        <w:pStyle w:val="Heading"/>
      </w:pPr>
      <w:r>
        <w:t>Request Syntax</w:t>
      </w:r>
    </w:p>
    <w:p w:rsidR="005E07E9" w:rsidRDefault="005E07E9" w:rsidP="005E07E9">
      <w:pPr>
        <w:pStyle w:val="BodyText2"/>
        <w:rPr>
          <w:rFonts w:cs="Arial"/>
        </w:rPr>
      </w:pPr>
    </w:p>
    <w:p w:rsidR="005E07E9" w:rsidRDefault="005E07E9" w:rsidP="005E07E9">
      <w:pPr>
        <w:pStyle w:val="Code"/>
        <w:ind w:left="0"/>
      </w:pPr>
      <w:proofErr w:type="gramStart"/>
      <w:r>
        <w:rPr>
          <w:lang w:val="fr-FR"/>
        </w:rPr>
        <w:t>&lt;?xml</w:t>
      </w:r>
      <w:proofErr w:type="gramEnd"/>
      <w:r>
        <w:rPr>
          <w:lang w:val="fr-FR"/>
        </w:rPr>
        <w:t xml:space="preserve"> version="1.0"?&gt;</w:t>
      </w:r>
      <w:r>
        <w:t>&lt;!DOCTYPE COMMAND PUBLIC "-//Ocam//DTD XML Command 1.0//EN" "xml/command.dtd"&gt;</w:t>
      </w:r>
    </w:p>
    <w:p w:rsidR="005E07E9" w:rsidRDefault="005E07E9" w:rsidP="005E07E9">
      <w:pPr>
        <w:rPr>
          <w:rFonts w:ascii="Courier New" w:hAnsi="Courier New" w:cs="Courier New"/>
          <w:color w:val="000000"/>
          <w:sz w:val="20"/>
          <w:szCs w:val="20"/>
        </w:rPr>
      </w:pPr>
      <w:r>
        <w:rPr>
          <w:rFonts w:ascii="Courier New" w:hAnsi="Courier New" w:cs="Courier New"/>
          <w:color w:val="000000"/>
          <w:sz w:val="20"/>
          <w:szCs w:val="20"/>
        </w:rPr>
        <w:t>&lt;COMMAND&gt;</w:t>
      </w:r>
    </w:p>
    <w:p w:rsidR="005E07E9" w:rsidRDefault="005E07E9" w:rsidP="005E07E9">
      <w:pPr>
        <w:rPr>
          <w:rFonts w:ascii="Courier New" w:hAnsi="Courier New" w:cs="Courier New"/>
          <w:color w:val="000000"/>
          <w:sz w:val="20"/>
          <w:szCs w:val="20"/>
        </w:rPr>
      </w:pPr>
      <w:r>
        <w:rPr>
          <w:rFonts w:ascii="Courier New" w:hAnsi="Courier New" w:cs="Courier New"/>
          <w:color w:val="000000"/>
          <w:sz w:val="20"/>
          <w:szCs w:val="20"/>
        </w:rPr>
        <w:t>&lt;TYPE&gt;</w:t>
      </w:r>
      <w:r w:rsidRPr="0030543A">
        <w:rPr>
          <w:rFonts w:ascii="Courier New" w:hAnsi="Courier New" w:cs="Courier New"/>
          <w:color w:val="000000"/>
          <w:sz w:val="20"/>
          <w:szCs w:val="20"/>
        </w:rPr>
        <w:t>VOMSSTCHGREQ</w:t>
      </w:r>
      <w:r>
        <w:rPr>
          <w:rFonts w:ascii="Courier New" w:hAnsi="Courier New" w:cs="Courier New"/>
          <w:color w:val="000000"/>
          <w:sz w:val="20"/>
          <w:szCs w:val="20"/>
        </w:rPr>
        <w:t>&lt;/TYPE&gt;</w:t>
      </w:r>
    </w:p>
    <w:p w:rsidR="005E07E9" w:rsidRDefault="005E07E9" w:rsidP="005E07E9">
      <w:pPr>
        <w:rPr>
          <w:rFonts w:ascii="Courier New" w:hAnsi="Courier New" w:cs="Courier New"/>
          <w:color w:val="000000"/>
          <w:sz w:val="20"/>
          <w:szCs w:val="20"/>
        </w:rPr>
      </w:pPr>
      <w:r>
        <w:rPr>
          <w:rFonts w:ascii="Courier New" w:hAnsi="Courier New" w:cs="Courier New"/>
          <w:color w:val="000000"/>
          <w:sz w:val="20"/>
          <w:szCs w:val="20"/>
        </w:rPr>
        <w:t>&lt;</w:t>
      </w:r>
      <w:r w:rsidRPr="009233B0">
        <w:rPr>
          <w:rFonts w:ascii="Courier New" w:hAnsi="Courier New" w:cs="Courier New"/>
          <w:color w:val="000000"/>
          <w:sz w:val="20"/>
          <w:szCs w:val="20"/>
        </w:rPr>
        <w:t>FROM_SERIALNO</w:t>
      </w:r>
      <w:r>
        <w:rPr>
          <w:rFonts w:ascii="Courier New" w:hAnsi="Courier New" w:cs="Courier New"/>
          <w:color w:val="000000"/>
          <w:sz w:val="20"/>
          <w:szCs w:val="20"/>
        </w:rPr>
        <w:t>&gt;&lt;</w:t>
      </w:r>
      <w:r w:rsidRPr="009233B0">
        <w:rPr>
          <w:rFonts w:ascii="Courier New" w:hAnsi="Courier New" w:cs="Courier New"/>
          <w:color w:val="000000"/>
          <w:sz w:val="20"/>
          <w:szCs w:val="20"/>
        </w:rPr>
        <w:t>From Serial Number</w:t>
      </w:r>
      <w:r>
        <w:rPr>
          <w:rFonts w:ascii="Courier New" w:hAnsi="Courier New" w:cs="Courier New"/>
          <w:color w:val="000000"/>
          <w:sz w:val="20"/>
          <w:szCs w:val="20"/>
        </w:rPr>
        <w:t>&gt;&lt;/</w:t>
      </w:r>
      <w:r w:rsidRPr="009233B0">
        <w:rPr>
          <w:rFonts w:ascii="Courier New" w:hAnsi="Courier New" w:cs="Courier New"/>
          <w:color w:val="000000"/>
          <w:sz w:val="20"/>
          <w:szCs w:val="20"/>
        </w:rPr>
        <w:t>FROM_SERIALNO</w:t>
      </w:r>
      <w:r>
        <w:rPr>
          <w:rFonts w:ascii="Courier New" w:hAnsi="Courier New" w:cs="Courier New"/>
          <w:color w:val="000000"/>
          <w:sz w:val="20"/>
          <w:szCs w:val="20"/>
        </w:rPr>
        <w:t>&gt;</w:t>
      </w:r>
    </w:p>
    <w:p w:rsidR="005E07E9" w:rsidRDefault="005E07E9" w:rsidP="005E07E9">
      <w:pPr>
        <w:rPr>
          <w:rFonts w:ascii="Courier New" w:hAnsi="Courier New" w:cs="Courier New"/>
          <w:color w:val="000000"/>
          <w:sz w:val="20"/>
          <w:szCs w:val="20"/>
        </w:rPr>
      </w:pPr>
      <w:r w:rsidRPr="009233B0">
        <w:rPr>
          <w:rFonts w:ascii="Courier New" w:hAnsi="Courier New" w:cs="Courier New"/>
          <w:color w:val="000000"/>
          <w:sz w:val="20"/>
          <w:szCs w:val="20"/>
        </w:rPr>
        <w:t>&lt;TO_SERIALNO&gt;&lt;To Serial Number&gt;&lt;/TO_SERIALNO&gt;</w:t>
      </w:r>
    </w:p>
    <w:p w:rsidR="005E07E9" w:rsidRDefault="005E07E9" w:rsidP="005E07E9">
      <w:pPr>
        <w:rPr>
          <w:rFonts w:ascii="Courier New" w:hAnsi="Courier New" w:cs="Courier New"/>
          <w:color w:val="000000"/>
          <w:sz w:val="20"/>
          <w:szCs w:val="20"/>
        </w:rPr>
      </w:pPr>
      <w:r>
        <w:rPr>
          <w:rFonts w:ascii="Courier New" w:hAnsi="Courier New" w:cs="Courier New"/>
          <w:color w:val="000000"/>
          <w:sz w:val="20"/>
          <w:szCs w:val="20"/>
        </w:rPr>
        <w:t>&lt;</w:t>
      </w:r>
      <w:r w:rsidRPr="009233B0">
        <w:rPr>
          <w:rFonts w:ascii="Courier New" w:hAnsi="Courier New" w:cs="Courier New"/>
          <w:color w:val="000000"/>
          <w:sz w:val="20"/>
          <w:szCs w:val="20"/>
        </w:rPr>
        <w:t>STATUS</w:t>
      </w:r>
      <w:r>
        <w:rPr>
          <w:rFonts w:ascii="Courier New" w:hAnsi="Courier New" w:cs="Courier New"/>
          <w:color w:val="000000"/>
          <w:sz w:val="20"/>
          <w:szCs w:val="20"/>
        </w:rPr>
        <w:t>&gt;&lt;</w:t>
      </w:r>
      <w:r w:rsidRPr="00496102">
        <w:rPr>
          <w:rFonts w:ascii="Courier New" w:hAnsi="Courier New" w:cs="Courier New"/>
          <w:color w:val="000000"/>
          <w:sz w:val="20"/>
          <w:szCs w:val="20"/>
        </w:rPr>
        <w:t xml:space="preserve"> </w:t>
      </w:r>
      <w:r w:rsidR="003C68B1">
        <w:rPr>
          <w:rFonts w:ascii="Courier New" w:hAnsi="Courier New" w:cs="Courier New"/>
          <w:color w:val="000000"/>
          <w:sz w:val="20"/>
          <w:szCs w:val="20"/>
        </w:rPr>
        <w:t>Status to migrate</w:t>
      </w:r>
      <w:r>
        <w:rPr>
          <w:rFonts w:ascii="Courier New" w:hAnsi="Courier New" w:cs="Courier New"/>
          <w:color w:val="000000"/>
          <w:sz w:val="20"/>
          <w:szCs w:val="20"/>
        </w:rPr>
        <w:t>&gt;&lt;/</w:t>
      </w:r>
      <w:r w:rsidRPr="009233B0">
        <w:rPr>
          <w:rFonts w:ascii="Courier New" w:hAnsi="Courier New" w:cs="Courier New"/>
          <w:color w:val="000000"/>
          <w:sz w:val="20"/>
          <w:szCs w:val="20"/>
        </w:rPr>
        <w:t>STATUS</w:t>
      </w:r>
      <w:r>
        <w:rPr>
          <w:rFonts w:ascii="Courier New" w:hAnsi="Courier New" w:cs="Courier New"/>
          <w:color w:val="000000"/>
          <w:sz w:val="20"/>
          <w:szCs w:val="20"/>
        </w:rPr>
        <w:t>&gt;</w:t>
      </w:r>
    </w:p>
    <w:p w:rsidR="005E07E9" w:rsidRPr="009233B0" w:rsidRDefault="005E07E9" w:rsidP="005E07E9">
      <w:pPr>
        <w:rPr>
          <w:rFonts w:ascii="Courier New" w:hAnsi="Courier New" w:cs="Courier New"/>
          <w:color w:val="000000"/>
          <w:sz w:val="20"/>
          <w:szCs w:val="20"/>
        </w:rPr>
      </w:pPr>
      <w:r w:rsidRPr="009233B0">
        <w:rPr>
          <w:rFonts w:ascii="Courier New" w:hAnsi="Courier New" w:cs="Courier New"/>
          <w:color w:val="000000"/>
          <w:sz w:val="20"/>
          <w:szCs w:val="20"/>
        </w:rPr>
        <w:t>&lt;LOGINID&gt;&lt; Sender Login ID&lt;/LOGINID&gt;</w:t>
      </w:r>
    </w:p>
    <w:p w:rsidR="005E07E9" w:rsidRPr="009233B0" w:rsidRDefault="005E07E9" w:rsidP="005E07E9">
      <w:pPr>
        <w:rPr>
          <w:rFonts w:ascii="Courier New" w:hAnsi="Courier New" w:cs="Courier New"/>
          <w:color w:val="000000"/>
          <w:sz w:val="20"/>
          <w:szCs w:val="20"/>
        </w:rPr>
      </w:pPr>
      <w:r w:rsidRPr="009233B0">
        <w:rPr>
          <w:rFonts w:ascii="Courier New" w:hAnsi="Courier New" w:cs="Courier New"/>
          <w:color w:val="000000"/>
          <w:sz w:val="20"/>
          <w:szCs w:val="20"/>
        </w:rPr>
        <w:t>&lt;PASSWORD&gt;&lt; Sender Login Password&lt;/PASSWORD&gt;</w:t>
      </w:r>
    </w:p>
    <w:p w:rsidR="005E07E9" w:rsidRPr="009233B0" w:rsidRDefault="005E07E9" w:rsidP="005E07E9">
      <w:pPr>
        <w:rPr>
          <w:rFonts w:ascii="Courier New" w:hAnsi="Courier New" w:cs="Courier New"/>
          <w:color w:val="000000"/>
          <w:sz w:val="20"/>
          <w:szCs w:val="20"/>
        </w:rPr>
      </w:pPr>
      <w:r w:rsidRPr="009233B0">
        <w:rPr>
          <w:rFonts w:ascii="Courier New" w:hAnsi="Courier New" w:cs="Courier New"/>
          <w:color w:val="000000"/>
          <w:sz w:val="20"/>
          <w:szCs w:val="20"/>
        </w:rPr>
        <w:t>&lt;EXTREFNUM&gt;&lt;Unique Reference number in the external system&gt;&lt;/EXTREFNUM&gt;</w:t>
      </w:r>
      <w:r w:rsidRPr="009233B0">
        <w:rPr>
          <w:rFonts w:ascii="Courier New" w:hAnsi="Courier New" w:cs="Courier New"/>
          <w:color w:val="000000"/>
          <w:sz w:val="20"/>
          <w:szCs w:val="20"/>
        </w:rPr>
        <w:tab/>
      </w:r>
    </w:p>
    <w:p w:rsidR="005E07E9" w:rsidRPr="009233B0" w:rsidRDefault="005E07E9" w:rsidP="005E07E9">
      <w:pPr>
        <w:rPr>
          <w:rFonts w:ascii="Courier New" w:hAnsi="Courier New" w:cs="Courier New"/>
          <w:color w:val="000000"/>
          <w:sz w:val="20"/>
          <w:szCs w:val="20"/>
        </w:rPr>
      </w:pPr>
      <w:r w:rsidRPr="009233B0">
        <w:rPr>
          <w:rFonts w:ascii="Courier New" w:hAnsi="Courier New" w:cs="Courier New"/>
          <w:color w:val="000000"/>
          <w:sz w:val="20"/>
          <w:szCs w:val="20"/>
        </w:rPr>
        <w:t>&lt;EXTNWCODE&gt;&lt;Network External Code&gt;&lt;/EXTNWCODE&gt;</w:t>
      </w:r>
    </w:p>
    <w:p w:rsidR="005E07E9" w:rsidRDefault="005E07E9" w:rsidP="005E07E9">
      <w:pPr>
        <w:rPr>
          <w:rFonts w:ascii="Courier New" w:hAnsi="Courier New" w:cs="Courier New"/>
          <w:color w:val="000000"/>
          <w:sz w:val="20"/>
          <w:szCs w:val="20"/>
        </w:rPr>
      </w:pPr>
      <w:r>
        <w:rPr>
          <w:rFonts w:ascii="Courier New" w:hAnsi="Courier New" w:cs="Courier New"/>
          <w:color w:val="000000"/>
          <w:sz w:val="20"/>
          <w:szCs w:val="20"/>
        </w:rPr>
        <w:t>&lt;EXTCODE</w:t>
      </w:r>
      <w:r w:rsidRPr="00496102">
        <w:rPr>
          <w:rFonts w:ascii="Courier New" w:hAnsi="Courier New" w:cs="Courier New"/>
          <w:color w:val="000000"/>
          <w:sz w:val="20"/>
          <w:szCs w:val="20"/>
        </w:rPr>
        <w:t xml:space="preserve">&gt;&lt; </w:t>
      </w:r>
      <w:r>
        <w:rPr>
          <w:rFonts w:cs="Courier New"/>
          <w:color w:val="000000"/>
          <w:szCs w:val="20"/>
        </w:rPr>
        <w:t>Sender</w:t>
      </w:r>
      <w:r w:rsidRPr="00496102">
        <w:rPr>
          <w:rFonts w:cs="Courier New"/>
          <w:color w:val="000000"/>
          <w:szCs w:val="20"/>
        </w:rPr>
        <w:t xml:space="preserve"> </w:t>
      </w:r>
      <w:r w:rsidRPr="00496102">
        <w:rPr>
          <w:rFonts w:ascii="Courier New" w:hAnsi="Courier New" w:cs="Courier New"/>
          <w:color w:val="000000"/>
          <w:sz w:val="20"/>
          <w:szCs w:val="20"/>
        </w:rPr>
        <w:t>unique External code&gt;</w:t>
      </w:r>
      <w:r>
        <w:rPr>
          <w:rFonts w:ascii="Courier New" w:hAnsi="Courier New" w:cs="Courier New"/>
          <w:color w:val="000000"/>
          <w:sz w:val="20"/>
          <w:szCs w:val="20"/>
        </w:rPr>
        <w:t>&lt;/EXTCODE&gt;</w:t>
      </w:r>
    </w:p>
    <w:p w:rsidR="005E07E9" w:rsidRDefault="005E07E9" w:rsidP="005E07E9">
      <w:pPr>
        <w:pStyle w:val="Code"/>
        <w:ind w:left="0"/>
      </w:pPr>
      <w:r>
        <w:t>&lt;/COMMAND&gt;</w:t>
      </w:r>
    </w:p>
    <w:p w:rsidR="005E07E9" w:rsidRDefault="005E07E9" w:rsidP="005E07E9">
      <w:pPr>
        <w:pStyle w:val="BodyText2"/>
        <w:rPr>
          <w:rFonts w:cs="Arial"/>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5E07E9" w:rsidRPr="00EA274B" w:rsidTr="002531E4">
        <w:trPr>
          <w:trHeight w:val="277"/>
          <w:tblHeader/>
        </w:trPr>
        <w:tc>
          <w:tcPr>
            <w:tcW w:w="1440" w:type="dxa"/>
            <w:tcBorders>
              <w:top w:val="single" w:sz="4" w:space="0" w:color="000000"/>
              <w:bottom w:val="single" w:sz="6" w:space="0" w:color="000000"/>
            </w:tcBorders>
            <w:shd w:val="clear" w:color="auto" w:fill="E31837"/>
          </w:tcPr>
          <w:p w:rsidR="005E07E9" w:rsidRPr="00EA274B" w:rsidRDefault="005E07E9" w:rsidP="002531E4">
            <w:pPr>
              <w:pStyle w:val="TableColumnLabels"/>
            </w:pPr>
            <w:r w:rsidRPr="00EA274B">
              <w:t>TAG</w:t>
            </w:r>
          </w:p>
        </w:tc>
        <w:tc>
          <w:tcPr>
            <w:tcW w:w="1254" w:type="dxa"/>
            <w:tcBorders>
              <w:top w:val="single" w:sz="4" w:space="0" w:color="000000"/>
              <w:bottom w:val="single" w:sz="6" w:space="0" w:color="000000"/>
            </w:tcBorders>
            <w:shd w:val="clear" w:color="auto" w:fill="E31837"/>
          </w:tcPr>
          <w:p w:rsidR="005E07E9" w:rsidRPr="00EA274B" w:rsidRDefault="005E07E9" w:rsidP="002531E4">
            <w:pPr>
              <w:pStyle w:val="TableColumnLabels"/>
            </w:pPr>
            <w:r w:rsidRPr="00EA274B">
              <w:t>Fields</w:t>
            </w:r>
          </w:p>
        </w:tc>
        <w:tc>
          <w:tcPr>
            <w:tcW w:w="2551" w:type="dxa"/>
            <w:tcBorders>
              <w:top w:val="single" w:sz="4" w:space="0" w:color="000000"/>
              <w:bottom w:val="single" w:sz="6" w:space="0" w:color="000000"/>
            </w:tcBorders>
            <w:shd w:val="clear" w:color="auto" w:fill="E31837"/>
          </w:tcPr>
          <w:p w:rsidR="005E07E9" w:rsidRPr="00EA274B" w:rsidRDefault="005E07E9" w:rsidP="002531E4">
            <w:pPr>
              <w:pStyle w:val="TableColumnLabels"/>
            </w:pPr>
            <w:r w:rsidRPr="00EA274B">
              <w:t>Remarks</w:t>
            </w:r>
          </w:p>
        </w:tc>
        <w:tc>
          <w:tcPr>
            <w:tcW w:w="1134" w:type="dxa"/>
            <w:tcBorders>
              <w:top w:val="single" w:sz="4" w:space="0" w:color="000000"/>
              <w:bottom w:val="single" w:sz="6" w:space="0" w:color="000000"/>
            </w:tcBorders>
            <w:shd w:val="clear" w:color="auto" w:fill="E31837"/>
          </w:tcPr>
          <w:p w:rsidR="005E07E9" w:rsidRPr="00EA274B" w:rsidRDefault="005E07E9" w:rsidP="002531E4">
            <w:pPr>
              <w:pStyle w:val="TableColumnLabels"/>
            </w:pPr>
            <w:r w:rsidRPr="00EA274B">
              <w:t>Example</w:t>
            </w:r>
          </w:p>
        </w:tc>
        <w:tc>
          <w:tcPr>
            <w:tcW w:w="1901" w:type="dxa"/>
            <w:tcBorders>
              <w:top w:val="single" w:sz="4" w:space="0" w:color="000000"/>
              <w:bottom w:val="single" w:sz="6" w:space="0" w:color="000000"/>
            </w:tcBorders>
            <w:shd w:val="clear" w:color="auto" w:fill="E31837"/>
          </w:tcPr>
          <w:p w:rsidR="005E07E9" w:rsidRPr="00EA274B" w:rsidRDefault="005E07E9" w:rsidP="002531E4">
            <w:pPr>
              <w:pStyle w:val="TableColumnLabels"/>
            </w:pPr>
            <w:r w:rsidRPr="00EA274B">
              <w:t>Field Type</w:t>
            </w:r>
          </w:p>
        </w:tc>
        <w:tc>
          <w:tcPr>
            <w:tcW w:w="1316" w:type="dxa"/>
            <w:tcBorders>
              <w:top w:val="single" w:sz="4" w:space="0" w:color="000000"/>
              <w:bottom w:val="single" w:sz="6" w:space="0" w:color="000000"/>
            </w:tcBorders>
            <w:shd w:val="clear" w:color="auto" w:fill="E31837"/>
          </w:tcPr>
          <w:p w:rsidR="005E07E9" w:rsidRPr="00EA274B" w:rsidRDefault="005E07E9" w:rsidP="002531E4">
            <w:pPr>
              <w:pStyle w:val="TableColumnLabels"/>
            </w:pPr>
            <w:r w:rsidRPr="00EA274B">
              <w:t>Optional/</w:t>
            </w:r>
          </w:p>
          <w:p w:rsidR="005E07E9" w:rsidRPr="00EA274B" w:rsidRDefault="005E07E9" w:rsidP="002531E4">
            <w:pPr>
              <w:pStyle w:val="TableColumnLabels"/>
            </w:pPr>
            <w:r w:rsidRPr="00EA274B">
              <w:t>Mandatory</w:t>
            </w:r>
          </w:p>
        </w:tc>
      </w:tr>
      <w:tr w:rsidR="005E07E9" w:rsidRPr="00EA274B" w:rsidTr="002531E4">
        <w:trPr>
          <w:trHeight w:val="277"/>
        </w:trPr>
        <w:tc>
          <w:tcPr>
            <w:tcW w:w="1440" w:type="dxa"/>
            <w:tcBorders>
              <w:top w:val="single" w:sz="6" w:space="0" w:color="000000"/>
              <w:bottom w:val="single" w:sz="6" w:space="0" w:color="000000"/>
            </w:tcBorders>
          </w:tcPr>
          <w:p w:rsidR="005E07E9" w:rsidRPr="00EA274B" w:rsidRDefault="005E07E9" w:rsidP="002531E4">
            <w:pPr>
              <w:pStyle w:val="Tablecontent"/>
            </w:pPr>
            <w:r w:rsidRPr="00EA274B">
              <w:rPr>
                <w:lang w:val="fr-FR"/>
              </w:rPr>
              <w:t>FROM_SERIALNO</w:t>
            </w:r>
          </w:p>
        </w:tc>
        <w:tc>
          <w:tcPr>
            <w:tcW w:w="1254" w:type="dxa"/>
            <w:tcBorders>
              <w:top w:val="single" w:sz="6" w:space="0" w:color="000000"/>
              <w:bottom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From Serial Number</w:t>
            </w:r>
          </w:p>
        </w:tc>
        <w:tc>
          <w:tcPr>
            <w:tcW w:w="2551" w:type="dxa"/>
            <w:tcBorders>
              <w:top w:val="single" w:sz="6" w:space="0" w:color="000000"/>
              <w:bottom w:val="single" w:sz="6" w:space="0" w:color="000000"/>
            </w:tcBorders>
            <w:vAlign w:val="center"/>
          </w:tcPr>
          <w:p w:rsidR="005E07E9" w:rsidRPr="00EA274B" w:rsidRDefault="005E07E9" w:rsidP="002531E4">
            <w:pPr>
              <w:pStyle w:val="Tablecontent"/>
              <w:rPr>
                <w:rFonts w:cs="Arial"/>
                <w:sz w:val="20"/>
                <w:szCs w:val="20"/>
              </w:rPr>
            </w:pPr>
            <w:r w:rsidRPr="00EA274B">
              <w:rPr>
                <w:rFonts w:cs="Arial"/>
                <w:sz w:val="20"/>
                <w:szCs w:val="20"/>
              </w:rPr>
              <w:t>From serial number for whose status need to change</w:t>
            </w:r>
          </w:p>
        </w:tc>
        <w:tc>
          <w:tcPr>
            <w:tcW w:w="1134" w:type="dxa"/>
            <w:tcBorders>
              <w:top w:val="single" w:sz="6" w:space="0" w:color="000000"/>
              <w:bottom w:val="single" w:sz="6" w:space="0" w:color="000000"/>
            </w:tcBorders>
          </w:tcPr>
          <w:p w:rsidR="005E07E9" w:rsidRPr="00EA274B" w:rsidRDefault="005E07E9" w:rsidP="002531E4">
            <w:pPr>
              <w:pStyle w:val="Tablecontent"/>
            </w:pPr>
            <w:r w:rsidRPr="00EA274B">
              <w:rPr>
                <w:rFonts w:ascii="Courier New" w:hAnsi="Courier New" w:cs="Courier New"/>
                <w:color w:val="000000"/>
                <w:sz w:val="20"/>
                <w:szCs w:val="20"/>
              </w:rPr>
              <w:t>508300001559</w:t>
            </w:r>
          </w:p>
        </w:tc>
        <w:tc>
          <w:tcPr>
            <w:tcW w:w="1901" w:type="dxa"/>
            <w:tcBorders>
              <w:top w:val="single" w:sz="6" w:space="0" w:color="000000"/>
              <w:bottom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N(1</w:t>
            </w:r>
            <w:r>
              <w:rPr>
                <w:rFonts w:ascii="Arial" w:hAnsi="Arial" w:cs="Arial"/>
                <w:sz w:val="20"/>
                <w:szCs w:val="20"/>
              </w:rPr>
              <w:t>6</w:t>
            </w:r>
            <w:r w:rsidRPr="00EA274B">
              <w:rPr>
                <w:rFonts w:ascii="Arial" w:hAnsi="Arial" w:cs="Arial"/>
                <w:sz w:val="20"/>
                <w:szCs w:val="20"/>
              </w:rPr>
              <w:t>)</w:t>
            </w:r>
          </w:p>
        </w:tc>
        <w:tc>
          <w:tcPr>
            <w:tcW w:w="1316" w:type="dxa"/>
            <w:tcBorders>
              <w:top w:val="single" w:sz="6" w:space="0" w:color="000000"/>
              <w:bottom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M</w:t>
            </w:r>
          </w:p>
        </w:tc>
      </w:tr>
      <w:tr w:rsidR="005E07E9" w:rsidRPr="00EA274B" w:rsidTr="002531E4">
        <w:trPr>
          <w:trHeight w:val="277"/>
        </w:trPr>
        <w:tc>
          <w:tcPr>
            <w:tcW w:w="1440" w:type="dxa"/>
            <w:tcBorders>
              <w:top w:val="single" w:sz="6" w:space="0" w:color="000000"/>
              <w:left w:val="single" w:sz="4" w:space="0" w:color="000000"/>
              <w:bottom w:val="single" w:sz="6" w:space="0" w:color="000000"/>
              <w:right w:val="single" w:sz="6" w:space="0" w:color="000000"/>
            </w:tcBorders>
          </w:tcPr>
          <w:p w:rsidR="005E07E9" w:rsidRPr="00EA274B" w:rsidRDefault="005E07E9" w:rsidP="002531E4">
            <w:pPr>
              <w:pStyle w:val="Tablecontent"/>
            </w:pPr>
            <w:r w:rsidRPr="00EA274B">
              <w:rPr>
                <w:lang w:val="fr-FR"/>
              </w:rPr>
              <w:t>TO_SERIALNO</w:t>
            </w:r>
          </w:p>
        </w:tc>
        <w:tc>
          <w:tcPr>
            <w:tcW w:w="1254" w:type="dxa"/>
            <w:tcBorders>
              <w:top w:val="single" w:sz="6" w:space="0" w:color="000000"/>
              <w:left w:val="single" w:sz="6" w:space="0" w:color="000000"/>
              <w:bottom w:val="single" w:sz="6" w:space="0" w:color="000000"/>
              <w:right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To Serial Number</w:t>
            </w:r>
          </w:p>
        </w:tc>
        <w:tc>
          <w:tcPr>
            <w:tcW w:w="2551" w:type="dxa"/>
            <w:tcBorders>
              <w:top w:val="single" w:sz="6" w:space="0" w:color="000000"/>
              <w:left w:val="single" w:sz="6" w:space="0" w:color="000000"/>
              <w:bottom w:val="single" w:sz="6" w:space="0" w:color="000000"/>
              <w:right w:val="single" w:sz="6" w:space="0" w:color="000000"/>
            </w:tcBorders>
            <w:vAlign w:val="center"/>
          </w:tcPr>
          <w:p w:rsidR="005E07E9" w:rsidRPr="00EA274B" w:rsidRDefault="005E07E9" w:rsidP="002531E4">
            <w:pPr>
              <w:pStyle w:val="Tablecontent"/>
              <w:rPr>
                <w:rFonts w:cs="Arial"/>
                <w:sz w:val="20"/>
                <w:szCs w:val="20"/>
              </w:rPr>
            </w:pPr>
            <w:r w:rsidRPr="00EA274B">
              <w:rPr>
                <w:rFonts w:cs="Arial"/>
                <w:sz w:val="20"/>
                <w:szCs w:val="20"/>
              </w:rPr>
              <w:t>To serial number for whose status need to change.</w:t>
            </w:r>
          </w:p>
        </w:tc>
        <w:tc>
          <w:tcPr>
            <w:tcW w:w="1134" w:type="dxa"/>
            <w:tcBorders>
              <w:top w:val="single" w:sz="6" w:space="0" w:color="000000"/>
              <w:left w:val="single" w:sz="6" w:space="0" w:color="000000"/>
              <w:bottom w:val="single" w:sz="6" w:space="0" w:color="000000"/>
              <w:right w:val="single" w:sz="6" w:space="0" w:color="000000"/>
            </w:tcBorders>
          </w:tcPr>
          <w:p w:rsidR="005E07E9" w:rsidRPr="00EA274B" w:rsidRDefault="005E07E9" w:rsidP="002531E4">
            <w:pPr>
              <w:pStyle w:val="Tablecontent"/>
            </w:pPr>
            <w:r w:rsidRPr="00EA274B">
              <w:rPr>
                <w:rFonts w:ascii="Courier New" w:hAnsi="Courier New" w:cs="Courier New"/>
                <w:color w:val="000000"/>
                <w:sz w:val="20"/>
                <w:szCs w:val="20"/>
              </w:rPr>
              <w:t>508300001560</w:t>
            </w:r>
          </w:p>
        </w:tc>
        <w:tc>
          <w:tcPr>
            <w:tcW w:w="1901" w:type="dxa"/>
            <w:tcBorders>
              <w:top w:val="single" w:sz="6" w:space="0" w:color="000000"/>
              <w:left w:val="single" w:sz="6" w:space="0" w:color="000000"/>
              <w:bottom w:val="single" w:sz="6" w:space="0" w:color="000000"/>
              <w:right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N(1</w:t>
            </w:r>
            <w:r>
              <w:rPr>
                <w:rFonts w:ascii="Arial" w:hAnsi="Arial" w:cs="Arial"/>
                <w:sz w:val="20"/>
                <w:szCs w:val="20"/>
              </w:rPr>
              <w:t>6</w:t>
            </w:r>
            <w:r w:rsidRPr="00EA274B">
              <w:rPr>
                <w:rFonts w:ascii="Arial" w:hAnsi="Arial" w:cs="Arial"/>
                <w:sz w:val="20"/>
                <w:szCs w:val="20"/>
              </w:rPr>
              <w:t>)</w:t>
            </w:r>
          </w:p>
        </w:tc>
        <w:tc>
          <w:tcPr>
            <w:tcW w:w="1316" w:type="dxa"/>
            <w:tcBorders>
              <w:top w:val="single" w:sz="6" w:space="0" w:color="000000"/>
              <w:left w:val="single" w:sz="6" w:space="0" w:color="000000"/>
              <w:bottom w:val="single" w:sz="6" w:space="0" w:color="000000"/>
              <w:right w:val="single" w:sz="4"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M</w:t>
            </w:r>
          </w:p>
        </w:tc>
      </w:tr>
      <w:tr w:rsidR="005E07E9" w:rsidRPr="001610D8" w:rsidTr="002531E4">
        <w:trPr>
          <w:trHeight w:val="277"/>
        </w:trPr>
        <w:tc>
          <w:tcPr>
            <w:tcW w:w="1440" w:type="dxa"/>
            <w:tcBorders>
              <w:top w:val="single" w:sz="6" w:space="0" w:color="000000"/>
              <w:left w:val="single" w:sz="4" w:space="0" w:color="000000"/>
              <w:bottom w:val="single" w:sz="6" w:space="0" w:color="000000"/>
              <w:right w:val="single" w:sz="6" w:space="0" w:color="000000"/>
            </w:tcBorders>
          </w:tcPr>
          <w:p w:rsidR="005E07E9" w:rsidRPr="00EA274B" w:rsidRDefault="005E07E9" w:rsidP="002531E4">
            <w:pPr>
              <w:pStyle w:val="Tablecontent"/>
            </w:pPr>
            <w:r w:rsidRPr="00EA274B">
              <w:rPr>
                <w:lang w:val="fr-FR"/>
              </w:rPr>
              <w:t>STATUS</w:t>
            </w:r>
          </w:p>
        </w:tc>
        <w:tc>
          <w:tcPr>
            <w:tcW w:w="1254" w:type="dxa"/>
            <w:tcBorders>
              <w:top w:val="single" w:sz="6" w:space="0" w:color="000000"/>
              <w:left w:val="single" w:sz="6" w:space="0" w:color="000000"/>
              <w:bottom w:val="single" w:sz="6" w:space="0" w:color="000000"/>
              <w:right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Status</w:t>
            </w:r>
          </w:p>
        </w:tc>
        <w:tc>
          <w:tcPr>
            <w:tcW w:w="2551" w:type="dxa"/>
            <w:tcBorders>
              <w:top w:val="single" w:sz="6" w:space="0" w:color="000000"/>
              <w:left w:val="single" w:sz="6" w:space="0" w:color="000000"/>
              <w:bottom w:val="single" w:sz="6" w:space="0" w:color="000000"/>
              <w:right w:val="single" w:sz="6" w:space="0" w:color="000000"/>
            </w:tcBorders>
            <w:vAlign w:val="center"/>
          </w:tcPr>
          <w:p w:rsidR="005E07E9" w:rsidRPr="00EA274B" w:rsidRDefault="005E07E9" w:rsidP="002531E4">
            <w:pPr>
              <w:pStyle w:val="Tablecontent"/>
              <w:rPr>
                <w:rFonts w:cs="Arial"/>
                <w:sz w:val="20"/>
                <w:szCs w:val="20"/>
              </w:rPr>
            </w:pPr>
            <w:r w:rsidRPr="00EA274B">
              <w:rPr>
                <w:rFonts w:cs="Arial"/>
                <w:sz w:val="20"/>
                <w:szCs w:val="20"/>
              </w:rPr>
              <w:t>Migrated status</w:t>
            </w:r>
          </w:p>
        </w:tc>
        <w:tc>
          <w:tcPr>
            <w:tcW w:w="1134" w:type="dxa"/>
            <w:tcBorders>
              <w:top w:val="single" w:sz="6" w:space="0" w:color="000000"/>
              <w:left w:val="single" w:sz="6" w:space="0" w:color="000000"/>
              <w:bottom w:val="single" w:sz="6" w:space="0" w:color="000000"/>
              <w:right w:val="single" w:sz="6" w:space="0" w:color="000000"/>
            </w:tcBorders>
          </w:tcPr>
          <w:p w:rsidR="005E07E9" w:rsidRPr="00EA274B" w:rsidRDefault="005E07E9" w:rsidP="002531E4">
            <w:pPr>
              <w:pStyle w:val="Tablecontent"/>
            </w:pPr>
            <w:r w:rsidRPr="00EA274B">
              <w:t>EN/WH</w:t>
            </w:r>
          </w:p>
        </w:tc>
        <w:tc>
          <w:tcPr>
            <w:tcW w:w="1901" w:type="dxa"/>
            <w:tcBorders>
              <w:top w:val="single" w:sz="6" w:space="0" w:color="000000"/>
              <w:left w:val="single" w:sz="6" w:space="0" w:color="000000"/>
              <w:bottom w:val="single" w:sz="6" w:space="0" w:color="000000"/>
              <w:right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A(5)</w:t>
            </w:r>
          </w:p>
        </w:tc>
        <w:tc>
          <w:tcPr>
            <w:tcW w:w="1316" w:type="dxa"/>
            <w:tcBorders>
              <w:top w:val="single" w:sz="6" w:space="0" w:color="000000"/>
              <w:left w:val="single" w:sz="6" w:space="0" w:color="000000"/>
              <w:bottom w:val="single" w:sz="6" w:space="0" w:color="000000"/>
              <w:right w:val="single" w:sz="4"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M</w:t>
            </w:r>
          </w:p>
        </w:tc>
      </w:tr>
      <w:tr w:rsidR="005E07E9" w:rsidRPr="001610D8" w:rsidTr="002531E4">
        <w:trPr>
          <w:trHeight w:val="277"/>
        </w:trPr>
        <w:tc>
          <w:tcPr>
            <w:tcW w:w="1440" w:type="dxa"/>
            <w:tcBorders>
              <w:top w:val="single" w:sz="6" w:space="0" w:color="000000"/>
              <w:left w:val="single" w:sz="4" w:space="0" w:color="000000"/>
              <w:bottom w:val="single" w:sz="6" w:space="0" w:color="000000"/>
              <w:right w:val="single" w:sz="6" w:space="0" w:color="000000"/>
            </w:tcBorders>
          </w:tcPr>
          <w:p w:rsidR="005E07E9" w:rsidRPr="009130A5" w:rsidRDefault="005E07E9" w:rsidP="002531E4">
            <w:pPr>
              <w:pStyle w:val="Tablecontent"/>
              <w:rPr>
                <w:rFonts w:ascii="Courier New" w:hAnsi="Courier New" w:cs="Courier New"/>
                <w:color w:val="000000"/>
                <w:sz w:val="20"/>
                <w:szCs w:val="20"/>
                <w:highlight w:val="green"/>
              </w:rPr>
            </w:pPr>
            <w:r w:rsidRPr="00496102">
              <w:rPr>
                <w:rFonts w:cs="Courier New"/>
                <w:color w:val="000000"/>
                <w:szCs w:val="20"/>
              </w:rPr>
              <w:t>LOGINID</w:t>
            </w:r>
          </w:p>
        </w:tc>
        <w:tc>
          <w:tcPr>
            <w:tcW w:w="1254" w:type="dxa"/>
            <w:tcBorders>
              <w:top w:val="single" w:sz="6" w:space="0" w:color="000000"/>
              <w:left w:val="single" w:sz="6" w:space="0" w:color="000000"/>
              <w:bottom w:val="single" w:sz="6" w:space="0" w:color="000000"/>
              <w:right w:val="single" w:sz="6" w:space="0" w:color="000000"/>
            </w:tcBorders>
            <w:vAlign w:val="center"/>
          </w:tcPr>
          <w:p w:rsidR="005E07E9" w:rsidRDefault="005E07E9" w:rsidP="002531E4">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Sender Login ID</w:t>
            </w:r>
          </w:p>
        </w:tc>
        <w:tc>
          <w:tcPr>
            <w:tcW w:w="2551" w:type="dxa"/>
            <w:tcBorders>
              <w:top w:val="single" w:sz="6" w:space="0" w:color="000000"/>
              <w:left w:val="single" w:sz="6" w:space="0" w:color="000000"/>
              <w:bottom w:val="single" w:sz="6" w:space="0" w:color="000000"/>
              <w:right w:val="single" w:sz="6" w:space="0" w:color="000000"/>
            </w:tcBorders>
            <w:vAlign w:val="center"/>
          </w:tcPr>
          <w:p w:rsidR="005E07E9" w:rsidRDefault="005E07E9" w:rsidP="002531E4">
            <w:pPr>
              <w:pStyle w:val="Tablecontent"/>
              <w:rPr>
                <w:rFonts w:cs="Arial"/>
                <w:sz w:val="20"/>
                <w:szCs w:val="20"/>
              </w:rPr>
            </w:pPr>
            <w:r>
              <w:rPr>
                <w:rFonts w:cs="Arial"/>
                <w:sz w:val="20"/>
                <w:szCs w:val="20"/>
              </w:rPr>
              <w:t>Login ID OF Sender</w:t>
            </w:r>
          </w:p>
        </w:tc>
        <w:tc>
          <w:tcPr>
            <w:tcW w:w="1134" w:type="dxa"/>
            <w:tcBorders>
              <w:top w:val="single" w:sz="6" w:space="0" w:color="000000"/>
              <w:left w:val="single" w:sz="6" w:space="0" w:color="000000"/>
              <w:bottom w:val="single" w:sz="6" w:space="0" w:color="000000"/>
              <w:right w:val="single" w:sz="6" w:space="0" w:color="000000"/>
            </w:tcBorders>
          </w:tcPr>
          <w:p w:rsidR="005E07E9" w:rsidRPr="001E7D3E" w:rsidRDefault="005E07E9" w:rsidP="002531E4">
            <w:pPr>
              <w:pStyle w:val="Tablecontent"/>
            </w:pPr>
            <w:r>
              <w:t>Btnadm</w:t>
            </w:r>
          </w:p>
        </w:tc>
        <w:tc>
          <w:tcPr>
            <w:tcW w:w="1901" w:type="dxa"/>
            <w:tcBorders>
              <w:top w:val="single" w:sz="6" w:space="0" w:color="000000"/>
              <w:left w:val="single" w:sz="6" w:space="0" w:color="000000"/>
              <w:bottom w:val="single" w:sz="6" w:space="0" w:color="000000"/>
              <w:right w:val="single" w:sz="6" w:space="0" w:color="000000"/>
            </w:tcBorders>
            <w:vAlign w:val="center"/>
          </w:tcPr>
          <w:p w:rsidR="005E07E9" w:rsidRDefault="005E07E9" w:rsidP="002531E4">
            <w:pPr>
              <w:pStyle w:val="Footer"/>
              <w:tabs>
                <w:tab w:val="clear" w:pos="4320"/>
                <w:tab w:val="clear" w:pos="8640"/>
              </w:tabs>
              <w:rPr>
                <w:rFonts w:ascii="Arial" w:hAnsi="Arial" w:cs="Arial"/>
                <w:sz w:val="20"/>
                <w:szCs w:val="20"/>
              </w:rPr>
            </w:pPr>
            <w:r>
              <w:rPr>
                <w:rFonts w:ascii="Arial" w:hAnsi="Arial" w:cs="Arial"/>
                <w:sz w:val="20"/>
                <w:szCs w:val="20"/>
              </w:rPr>
              <w:t>A(20)</w:t>
            </w:r>
          </w:p>
        </w:tc>
        <w:tc>
          <w:tcPr>
            <w:tcW w:w="1316" w:type="dxa"/>
            <w:tcBorders>
              <w:top w:val="single" w:sz="6" w:space="0" w:color="000000"/>
              <w:left w:val="single" w:sz="6" w:space="0" w:color="000000"/>
              <w:bottom w:val="single" w:sz="6" w:space="0" w:color="000000"/>
              <w:right w:val="single" w:sz="4" w:space="0" w:color="000000"/>
            </w:tcBorders>
          </w:tcPr>
          <w:p w:rsidR="005E07E9" w:rsidRPr="00FD4595" w:rsidRDefault="005E07E9" w:rsidP="002531E4">
            <w:pPr>
              <w:pStyle w:val="Tablecontent"/>
              <w:rPr>
                <w:lang w:val="en-IN"/>
              </w:rPr>
            </w:pPr>
            <w:r w:rsidRPr="005A0526">
              <w:rPr>
                <w:lang w:val="en-IN"/>
              </w:rPr>
              <w:t>O (Tag is mandatory)</w:t>
            </w:r>
          </w:p>
        </w:tc>
      </w:tr>
      <w:tr w:rsidR="005E07E9" w:rsidRPr="001610D8" w:rsidTr="002531E4">
        <w:trPr>
          <w:trHeight w:val="277"/>
        </w:trPr>
        <w:tc>
          <w:tcPr>
            <w:tcW w:w="1440" w:type="dxa"/>
            <w:tcBorders>
              <w:top w:val="single" w:sz="6" w:space="0" w:color="000000"/>
              <w:left w:val="single" w:sz="4" w:space="0" w:color="000000"/>
              <w:bottom w:val="single" w:sz="6" w:space="0" w:color="000000"/>
              <w:right w:val="single" w:sz="6" w:space="0" w:color="000000"/>
            </w:tcBorders>
          </w:tcPr>
          <w:p w:rsidR="005E07E9" w:rsidRPr="00496102" w:rsidRDefault="005E07E9" w:rsidP="002531E4">
            <w:pPr>
              <w:pStyle w:val="Tablecontent"/>
              <w:rPr>
                <w:rFonts w:cs="Courier New"/>
                <w:color w:val="000000"/>
                <w:szCs w:val="20"/>
              </w:rPr>
            </w:pPr>
            <w:r w:rsidRPr="00496102">
              <w:rPr>
                <w:rFonts w:cs="Courier New"/>
                <w:color w:val="000000"/>
                <w:szCs w:val="20"/>
              </w:rPr>
              <w:t>PASSWORD</w:t>
            </w:r>
          </w:p>
        </w:tc>
        <w:tc>
          <w:tcPr>
            <w:tcW w:w="1254" w:type="dxa"/>
            <w:tcBorders>
              <w:top w:val="single" w:sz="6" w:space="0" w:color="000000"/>
              <w:left w:val="single" w:sz="6" w:space="0" w:color="000000"/>
              <w:bottom w:val="single" w:sz="6" w:space="0" w:color="000000"/>
              <w:right w:val="single" w:sz="6" w:space="0" w:color="000000"/>
            </w:tcBorders>
            <w:vAlign w:val="center"/>
          </w:tcPr>
          <w:p w:rsidR="005E07E9" w:rsidRDefault="005E07E9" w:rsidP="002531E4">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Sender Login Password</w:t>
            </w:r>
          </w:p>
        </w:tc>
        <w:tc>
          <w:tcPr>
            <w:tcW w:w="2551" w:type="dxa"/>
            <w:tcBorders>
              <w:top w:val="single" w:sz="6" w:space="0" w:color="000000"/>
              <w:left w:val="single" w:sz="6" w:space="0" w:color="000000"/>
              <w:bottom w:val="single" w:sz="6" w:space="0" w:color="000000"/>
              <w:right w:val="single" w:sz="6" w:space="0" w:color="000000"/>
            </w:tcBorders>
            <w:vAlign w:val="center"/>
          </w:tcPr>
          <w:p w:rsidR="005E07E9" w:rsidRDefault="005E07E9" w:rsidP="002531E4">
            <w:pPr>
              <w:pStyle w:val="Tablecontent"/>
              <w:rPr>
                <w:rFonts w:cs="Arial"/>
                <w:sz w:val="20"/>
                <w:szCs w:val="20"/>
              </w:rPr>
            </w:pPr>
            <w:r>
              <w:rPr>
                <w:rFonts w:cs="Arial"/>
                <w:sz w:val="20"/>
                <w:szCs w:val="20"/>
              </w:rPr>
              <w:t>Password of Sender</w:t>
            </w:r>
          </w:p>
        </w:tc>
        <w:tc>
          <w:tcPr>
            <w:tcW w:w="1134" w:type="dxa"/>
            <w:tcBorders>
              <w:top w:val="single" w:sz="6" w:space="0" w:color="000000"/>
              <w:left w:val="single" w:sz="6" w:space="0" w:color="000000"/>
              <w:bottom w:val="single" w:sz="6" w:space="0" w:color="000000"/>
              <w:right w:val="single" w:sz="6" w:space="0" w:color="000000"/>
            </w:tcBorders>
          </w:tcPr>
          <w:p w:rsidR="005E07E9" w:rsidRDefault="005E07E9" w:rsidP="002531E4">
            <w:pPr>
              <w:pStyle w:val="Tablecontent"/>
            </w:pPr>
            <w:r>
              <w:t>com@1234</w:t>
            </w:r>
          </w:p>
        </w:tc>
        <w:tc>
          <w:tcPr>
            <w:tcW w:w="1901" w:type="dxa"/>
            <w:tcBorders>
              <w:top w:val="single" w:sz="6" w:space="0" w:color="000000"/>
              <w:left w:val="single" w:sz="6" w:space="0" w:color="000000"/>
              <w:bottom w:val="single" w:sz="6" w:space="0" w:color="000000"/>
              <w:right w:val="single" w:sz="6" w:space="0" w:color="000000"/>
            </w:tcBorders>
            <w:vAlign w:val="center"/>
          </w:tcPr>
          <w:p w:rsidR="005E07E9" w:rsidRDefault="005E07E9" w:rsidP="002531E4">
            <w:pPr>
              <w:pStyle w:val="Footer"/>
              <w:tabs>
                <w:tab w:val="clear" w:pos="4320"/>
                <w:tab w:val="clear" w:pos="8640"/>
              </w:tabs>
              <w:rPr>
                <w:rFonts w:ascii="Arial" w:hAnsi="Arial" w:cs="Arial"/>
                <w:sz w:val="20"/>
                <w:szCs w:val="20"/>
              </w:rPr>
            </w:pPr>
            <w:r>
              <w:rPr>
                <w:rFonts w:ascii="Arial" w:hAnsi="Arial" w:cs="Arial"/>
                <w:sz w:val="20"/>
                <w:szCs w:val="20"/>
              </w:rPr>
              <w:t>A(50)</w:t>
            </w:r>
          </w:p>
        </w:tc>
        <w:tc>
          <w:tcPr>
            <w:tcW w:w="1316" w:type="dxa"/>
            <w:tcBorders>
              <w:top w:val="single" w:sz="6" w:space="0" w:color="000000"/>
              <w:left w:val="single" w:sz="6" w:space="0" w:color="000000"/>
              <w:bottom w:val="single" w:sz="6" w:space="0" w:color="000000"/>
              <w:right w:val="single" w:sz="4" w:space="0" w:color="000000"/>
            </w:tcBorders>
          </w:tcPr>
          <w:p w:rsidR="005E07E9" w:rsidRPr="00FD4595" w:rsidRDefault="005E07E9" w:rsidP="002531E4">
            <w:pPr>
              <w:pStyle w:val="Tablecontent"/>
              <w:rPr>
                <w:lang w:val="en-IN"/>
              </w:rPr>
            </w:pPr>
            <w:r w:rsidRPr="005A0526">
              <w:rPr>
                <w:lang w:val="en-IN"/>
              </w:rPr>
              <w:t>O (Tag is mandatory)</w:t>
            </w:r>
          </w:p>
        </w:tc>
      </w:tr>
      <w:tr w:rsidR="005E07E9" w:rsidRPr="001610D8" w:rsidTr="002531E4">
        <w:trPr>
          <w:trHeight w:val="277"/>
        </w:trPr>
        <w:tc>
          <w:tcPr>
            <w:tcW w:w="1440" w:type="dxa"/>
            <w:tcBorders>
              <w:top w:val="single" w:sz="6" w:space="0" w:color="000000"/>
              <w:left w:val="single" w:sz="4" w:space="0" w:color="000000"/>
              <w:bottom w:val="single" w:sz="6" w:space="0" w:color="000000"/>
              <w:right w:val="single" w:sz="6" w:space="0" w:color="000000"/>
            </w:tcBorders>
          </w:tcPr>
          <w:p w:rsidR="005E07E9" w:rsidRPr="00496102" w:rsidRDefault="005E07E9" w:rsidP="002531E4">
            <w:pPr>
              <w:pStyle w:val="Tablecontent"/>
              <w:rPr>
                <w:rFonts w:cs="Courier New"/>
                <w:color w:val="000000"/>
                <w:szCs w:val="20"/>
              </w:rPr>
            </w:pPr>
            <w:r w:rsidRPr="00496102">
              <w:rPr>
                <w:rFonts w:cs="Courier New"/>
                <w:color w:val="000000"/>
                <w:szCs w:val="20"/>
              </w:rPr>
              <w:t>EXTREFNUM</w:t>
            </w:r>
          </w:p>
        </w:tc>
        <w:tc>
          <w:tcPr>
            <w:tcW w:w="1254" w:type="dxa"/>
            <w:tcBorders>
              <w:top w:val="single" w:sz="6" w:space="0" w:color="000000"/>
              <w:left w:val="single" w:sz="6" w:space="0" w:color="000000"/>
              <w:bottom w:val="single" w:sz="6" w:space="0" w:color="000000"/>
              <w:right w:val="single" w:sz="6" w:space="0" w:color="000000"/>
            </w:tcBorders>
            <w:vAlign w:val="center"/>
          </w:tcPr>
          <w:p w:rsidR="005E07E9" w:rsidRDefault="005E07E9" w:rsidP="002531E4">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Reference Number of Sender System</w:t>
            </w:r>
          </w:p>
        </w:tc>
        <w:tc>
          <w:tcPr>
            <w:tcW w:w="2551" w:type="dxa"/>
            <w:tcBorders>
              <w:top w:val="single" w:sz="6" w:space="0" w:color="000000"/>
              <w:left w:val="single" w:sz="6" w:space="0" w:color="000000"/>
              <w:bottom w:val="single" w:sz="6" w:space="0" w:color="000000"/>
              <w:right w:val="single" w:sz="6" w:space="0" w:color="000000"/>
            </w:tcBorders>
            <w:vAlign w:val="center"/>
          </w:tcPr>
          <w:p w:rsidR="005E07E9" w:rsidRDefault="005E07E9" w:rsidP="002531E4">
            <w:pPr>
              <w:pStyle w:val="Tablecontent"/>
              <w:rPr>
                <w:rFonts w:cs="Arial"/>
                <w:sz w:val="20"/>
                <w:szCs w:val="20"/>
              </w:rPr>
            </w:pPr>
            <w:r>
              <w:rPr>
                <w:rFonts w:cs="Arial"/>
                <w:sz w:val="20"/>
                <w:szCs w:val="20"/>
              </w:rPr>
              <w:t>Unique Transaction ID of Sender System</w:t>
            </w:r>
          </w:p>
        </w:tc>
        <w:tc>
          <w:tcPr>
            <w:tcW w:w="1134" w:type="dxa"/>
            <w:tcBorders>
              <w:top w:val="single" w:sz="6" w:space="0" w:color="000000"/>
              <w:left w:val="single" w:sz="6" w:space="0" w:color="000000"/>
              <w:bottom w:val="single" w:sz="6" w:space="0" w:color="000000"/>
              <w:right w:val="single" w:sz="6" w:space="0" w:color="000000"/>
            </w:tcBorders>
          </w:tcPr>
          <w:p w:rsidR="005E07E9" w:rsidRDefault="005E07E9" w:rsidP="002531E4">
            <w:pPr>
              <w:pStyle w:val="Tablecontent"/>
            </w:pPr>
            <w:r>
              <w:t>REF00001</w:t>
            </w:r>
          </w:p>
        </w:tc>
        <w:tc>
          <w:tcPr>
            <w:tcW w:w="1901" w:type="dxa"/>
            <w:tcBorders>
              <w:top w:val="single" w:sz="6" w:space="0" w:color="000000"/>
              <w:left w:val="single" w:sz="6" w:space="0" w:color="000000"/>
              <w:bottom w:val="single" w:sz="6" w:space="0" w:color="000000"/>
              <w:right w:val="single" w:sz="6" w:space="0" w:color="000000"/>
            </w:tcBorders>
            <w:vAlign w:val="center"/>
          </w:tcPr>
          <w:p w:rsidR="005E07E9" w:rsidRDefault="005E07E9" w:rsidP="002531E4">
            <w:pPr>
              <w:pStyle w:val="Footer"/>
              <w:tabs>
                <w:tab w:val="clear" w:pos="4320"/>
                <w:tab w:val="clear" w:pos="8640"/>
              </w:tabs>
              <w:rPr>
                <w:rFonts w:ascii="Arial" w:hAnsi="Arial" w:cs="Arial"/>
                <w:sz w:val="20"/>
                <w:szCs w:val="20"/>
              </w:rPr>
            </w:pPr>
            <w:r>
              <w:rPr>
                <w:rFonts w:ascii="Arial" w:hAnsi="Arial" w:cs="Arial"/>
                <w:sz w:val="20"/>
                <w:szCs w:val="20"/>
              </w:rPr>
              <w:t>A(20)</w:t>
            </w:r>
          </w:p>
        </w:tc>
        <w:tc>
          <w:tcPr>
            <w:tcW w:w="1316" w:type="dxa"/>
            <w:tcBorders>
              <w:top w:val="single" w:sz="6" w:space="0" w:color="000000"/>
              <w:left w:val="single" w:sz="6" w:space="0" w:color="000000"/>
              <w:bottom w:val="single" w:sz="6" w:space="0" w:color="000000"/>
              <w:right w:val="single" w:sz="4" w:space="0" w:color="000000"/>
            </w:tcBorders>
          </w:tcPr>
          <w:p w:rsidR="005E07E9" w:rsidRPr="00FD4595" w:rsidRDefault="005E07E9" w:rsidP="002531E4">
            <w:pPr>
              <w:pStyle w:val="Tablecontent"/>
              <w:rPr>
                <w:lang w:val="en-IN"/>
              </w:rPr>
            </w:pPr>
            <w:r w:rsidRPr="005A0526">
              <w:rPr>
                <w:lang w:val="en-IN"/>
              </w:rPr>
              <w:t>O (Tag is mandatory)</w:t>
            </w:r>
          </w:p>
        </w:tc>
      </w:tr>
      <w:tr w:rsidR="005E07E9" w:rsidRPr="001610D8" w:rsidTr="002531E4">
        <w:trPr>
          <w:trHeight w:val="277"/>
        </w:trPr>
        <w:tc>
          <w:tcPr>
            <w:tcW w:w="1440" w:type="dxa"/>
            <w:tcBorders>
              <w:top w:val="single" w:sz="6" w:space="0" w:color="000000"/>
              <w:left w:val="single" w:sz="4" w:space="0" w:color="000000"/>
              <w:bottom w:val="single" w:sz="6" w:space="0" w:color="000000"/>
              <w:right w:val="single" w:sz="6" w:space="0" w:color="000000"/>
            </w:tcBorders>
          </w:tcPr>
          <w:p w:rsidR="005E07E9" w:rsidRPr="00496102" w:rsidRDefault="005E07E9" w:rsidP="002531E4">
            <w:pPr>
              <w:pStyle w:val="Tablecontent"/>
              <w:rPr>
                <w:rFonts w:cs="Courier New"/>
                <w:color w:val="000000"/>
                <w:szCs w:val="20"/>
              </w:rPr>
            </w:pPr>
            <w:r>
              <w:t>EXTNWCODE</w:t>
            </w:r>
          </w:p>
        </w:tc>
        <w:tc>
          <w:tcPr>
            <w:tcW w:w="1254" w:type="dxa"/>
            <w:tcBorders>
              <w:top w:val="single" w:sz="6" w:space="0" w:color="000000"/>
              <w:left w:val="single" w:sz="6" w:space="0" w:color="000000"/>
              <w:bottom w:val="single" w:sz="6" w:space="0" w:color="000000"/>
              <w:right w:val="single" w:sz="6" w:space="0" w:color="000000"/>
            </w:tcBorders>
            <w:vAlign w:val="center"/>
          </w:tcPr>
          <w:p w:rsidR="005E07E9" w:rsidRDefault="005E07E9" w:rsidP="002531E4">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Network Code</w:t>
            </w:r>
          </w:p>
        </w:tc>
        <w:tc>
          <w:tcPr>
            <w:tcW w:w="2551" w:type="dxa"/>
            <w:tcBorders>
              <w:top w:val="single" w:sz="6" w:space="0" w:color="000000"/>
              <w:left w:val="single" w:sz="6" w:space="0" w:color="000000"/>
              <w:bottom w:val="single" w:sz="6" w:space="0" w:color="000000"/>
              <w:right w:val="single" w:sz="6" w:space="0" w:color="000000"/>
            </w:tcBorders>
            <w:vAlign w:val="center"/>
          </w:tcPr>
          <w:p w:rsidR="005E07E9" w:rsidRDefault="005E07E9" w:rsidP="002531E4">
            <w:pPr>
              <w:pStyle w:val="Tablecontent"/>
              <w:rPr>
                <w:rFonts w:cs="Arial"/>
                <w:sz w:val="20"/>
                <w:szCs w:val="20"/>
              </w:rPr>
            </w:pPr>
            <w:r>
              <w:rPr>
                <w:rFonts w:cs="Arial"/>
                <w:sz w:val="20"/>
                <w:szCs w:val="20"/>
              </w:rPr>
              <w:t>Network Code</w:t>
            </w:r>
          </w:p>
        </w:tc>
        <w:tc>
          <w:tcPr>
            <w:tcW w:w="1134" w:type="dxa"/>
            <w:tcBorders>
              <w:top w:val="single" w:sz="6" w:space="0" w:color="000000"/>
              <w:left w:val="single" w:sz="6" w:space="0" w:color="000000"/>
              <w:bottom w:val="single" w:sz="6" w:space="0" w:color="000000"/>
              <w:right w:val="single" w:sz="6" w:space="0" w:color="000000"/>
            </w:tcBorders>
          </w:tcPr>
          <w:p w:rsidR="005E07E9" w:rsidRDefault="005E07E9" w:rsidP="002531E4">
            <w:pPr>
              <w:pStyle w:val="Tablecontent"/>
            </w:pPr>
            <w:r>
              <w:t>VM</w:t>
            </w:r>
          </w:p>
        </w:tc>
        <w:tc>
          <w:tcPr>
            <w:tcW w:w="1901" w:type="dxa"/>
            <w:tcBorders>
              <w:top w:val="single" w:sz="6" w:space="0" w:color="000000"/>
              <w:left w:val="single" w:sz="6" w:space="0" w:color="000000"/>
              <w:bottom w:val="single" w:sz="6" w:space="0" w:color="000000"/>
              <w:right w:val="single" w:sz="6" w:space="0" w:color="000000"/>
            </w:tcBorders>
            <w:vAlign w:val="center"/>
          </w:tcPr>
          <w:p w:rsidR="005E07E9" w:rsidRDefault="005E07E9" w:rsidP="002531E4">
            <w:pPr>
              <w:pStyle w:val="Footer"/>
              <w:tabs>
                <w:tab w:val="clear" w:pos="4320"/>
                <w:tab w:val="clear" w:pos="8640"/>
              </w:tabs>
              <w:rPr>
                <w:rFonts w:ascii="Arial" w:hAnsi="Arial" w:cs="Arial"/>
                <w:sz w:val="20"/>
                <w:szCs w:val="20"/>
              </w:rPr>
            </w:pPr>
            <w:r>
              <w:rPr>
                <w:rFonts w:ascii="Arial" w:hAnsi="Arial" w:cs="Arial"/>
                <w:sz w:val="20"/>
                <w:szCs w:val="20"/>
              </w:rPr>
              <w:t>A(10)</w:t>
            </w:r>
          </w:p>
        </w:tc>
        <w:tc>
          <w:tcPr>
            <w:tcW w:w="1316" w:type="dxa"/>
            <w:tcBorders>
              <w:top w:val="single" w:sz="6" w:space="0" w:color="000000"/>
              <w:left w:val="single" w:sz="6" w:space="0" w:color="000000"/>
              <w:bottom w:val="single" w:sz="6" w:space="0" w:color="000000"/>
              <w:right w:val="single" w:sz="4" w:space="0" w:color="000000"/>
            </w:tcBorders>
            <w:vAlign w:val="center"/>
          </w:tcPr>
          <w:p w:rsidR="005E07E9" w:rsidRPr="00FD4595" w:rsidRDefault="005E07E9" w:rsidP="002531E4">
            <w:pPr>
              <w:pStyle w:val="Tablecontent"/>
              <w:rPr>
                <w:lang w:val="en-IN"/>
              </w:rPr>
            </w:pPr>
            <w:r w:rsidRPr="00E06C04">
              <w:rPr>
                <w:lang w:val="en-IN"/>
              </w:rPr>
              <w:t>O (Tag is mandatory)</w:t>
            </w:r>
          </w:p>
        </w:tc>
      </w:tr>
      <w:tr w:rsidR="005E07E9" w:rsidRPr="001610D8" w:rsidTr="002531E4">
        <w:trPr>
          <w:trHeight w:val="277"/>
        </w:trPr>
        <w:tc>
          <w:tcPr>
            <w:tcW w:w="1440" w:type="dxa"/>
            <w:tcBorders>
              <w:top w:val="single" w:sz="6" w:space="0" w:color="000000"/>
              <w:left w:val="single" w:sz="4" w:space="0" w:color="000000"/>
              <w:bottom w:val="single" w:sz="6" w:space="0" w:color="000000"/>
              <w:right w:val="single" w:sz="6" w:space="0" w:color="000000"/>
            </w:tcBorders>
          </w:tcPr>
          <w:p w:rsidR="005E07E9" w:rsidRPr="00C90C82" w:rsidRDefault="005E07E9" w:rsidP="002531E4">
            <w:pPr>
              <w:pStyle w:val="Tablecontent"/>
              <w:rPr>
                <w:rFonts w:cs="Courier New"/>
                <w:color w:val="000000"/>
                <w:szCs w:val="20"/>
              </w:rPr>
            </w:pPr>
            <w:r w:rsidRPr="00C90C82">
              <w:rPr>
                <w:rFonts w:cs="Courier New"/>
                <w:color w:val="000000"/>
                <w:szCs w:val="20"/>
              </w:rPr>
              <w:t>EXTCODE</w:t>
            </w:r>
          </w:p>
        </w:tc>
        <w:tc>
          <w:tcPr>
            <w:tcW w:w="1254" w:type="dxa"/>
            <w:tcBorders>
              <w:top w:val="single" w:sz="6" w:space="0" w:color="000000"/>
              <w:left w:val="single" w:sz="6" w:space="0" w:color="000000"/>
              <w:bottom w:val="single" w:sz="6" w:space="0" w:color="000000"/>
              <w:right w:val="single" w:sz="6" w:space="0" w:color="000000"/>
            </w:tcBorders>
            <w:vAlign w:val="center"/>
          </w:tcPr>
          <w:p w:rsidR="005E07E9" w:rsidRDefault="005E07E9" w:rsidP="002531E4">
            <w:pPr>
              <w:pStyle w:val="Footer"/>
              <w:tabs>
                <w:tab w:val="clear" w:pos="4320"/>
                <w:tab w:val="clear" w:pos="8640"/>
              </w:tabs>
              <w:rPr>
                <w:rFonts w:ascii="Arial" w:hAnsi="Arial" w:cs="Arial"/>
                <w:sz w:val="20"/>
                <w:szCs w:val="20"/>
                <w:highlight w:val="white"/>
              </w:rPr>
            </w:pPr>
            <w:r>
              <w:rPr>
                <w:rFonts w:ascii="Arial" w:hAnsi="Arial" w:cs="Arial"/>
                <w:sz w:val="20"/>
                <w:szCs w:val="20"/>
                <w:highlight w:val="white"/>
              </w:rPr>
              <w:t>External Code of Sender</w:t>
            </w:r>
          </w:p>
        </w:tc>
        <w:tc>
          <w:tcPr>
            <w:tcW w:w="2551" w:type="dxa"/>
            <w:tcBorders>
              <w:top w:val="single" w:sz="6" w:space="0" w:color="000000"/>
              <w:left w:val="single" w:sz="6" w:space="0" w:color="000000"/>
              <w:bottom w:val="single" w:sz="6" w:space="0" w:color="000000"/>
              <w:right w:val="single" w:sz="6" w:space="0" w:color="000000"/>
            </w:tcBorders>
            <w:vAlign w:val="center"/>
          </w:tcPr>
          <w:p w:rsidR="005E07E9" w:rsidRDefault="005E07E9" w:rsidP="002531E4">
            <w:pPr>
              <w:pStyle w:val="Tablecontent"/>
              <w:rPr>
                <w:rFonts w:cs="Arial"/>
                <w:sz w:val="20"/>
                <w:szCs w:val="20"/>
              </w:rPr>
            </w:pPr>
            <w:r>
              <w:rPr>
                <w:rFonts w:cs="Arial"/>
                <w:sz w:val="20"/>
                <w:szCs w:val="20"/>
              </w:rPr>
              <w:t>Sender External Code</w:t>
            </w:r>
          </w:p>
        </w:tc>
        <w:tc>
          <w:tcPr>
            <w:tcW w:w="1134" w:type="dxa"/>
            <w:tcBorders>
              <w:top w:val="single" w:sz="6" w:space="0" w:color="000000"/>
              <w:left w:val="single" w:sz="6" w:space="0" w:color="000000"/>
              <w:bottom w:val="single" w:sz="6" w:space="0" w:color="000000"/>
              <w:right w:val="single" w:sz="6" w:space="0" w:color="000000"/>
            </w:tcBorders>
          </w:tcPr>
          <w:p w:rsidR="005E07E9" w:rsidRDefault="005E07E9" w:rsidP="002531E4">
            <w:pPr>
              <w:pStyle w:val="Tablecontent"/>
            </w:pPr>
            <w:r>
              <w:t>EX001</w:t>
            </w:r>
          </w:p>
        </w:tc>
        <w:tc>
          <w:tcPr>
            <w:tcW w:w="1901" w:type="dxa"/>
            <w:tcBorders>
              <w:top w:val="single" w:sz="6" w:space="0" w:color="000000"/>
              <w:left w:val="single" w:sz="6" w:space="0" w:color="000000"/>
              <w:bottom w:val="single" w:sz="6" w:space="0" w:color="000000"/>
              <w:right w:val="single" w:sz="6" w:space="0" w:color="000000"/>
            </w:tcBorders>
            <w:vAlign w:val="center"/>
          </w:tcPr>
          <w:p w:rsidR="005E07E9" w:rsidRDefault="005E07E9" w:rsidP="002531E4">
            <w:pPr>
              <w:pStyle w:val="Footer"/>
              <w:tabs>
                <w:tab w:val="clear" w:pos="4320"/>
                <w:tab w:val="clear" w:pos="8640"/>
              </w:tabs>
              <w:rPr>
                <w:rFonts w:ascii="Arial" w:hAnsi="Arial" w:cs="Arial"/>
                <w:sz w:val="20"/>
                <w:szCs w:val="20"/>
              </w:rPr>
            </w:pPr>
            <w:r>
              <w:rPr>
                <w:rFonts w:ascii="Arial" w:hAnsi="Arial" w:cs="Arial"/>
                <w:sz w:val="20"/>
                <w:szCs w:val="20"/>
              </w:rPr>
              <w:t>A(25)</w:t>
            </w:r>
          </w:p>
        </w:tc>
        <w:tc>
          <w:tcPr>
            <w:tcW w:w="1316" w:type="dxa"/>
            <w:tcBorders>
              <w:top w:val="single" w:sz="6" w:space="0" w:color="000000"/>
              <w:left w:val="single" w:sz="6" w:space="0" w:color="000000"/>
              <w:bottom w:val="single" w:sz="6" w:space="0" w:color="000000"/>
              <w:right w:val="single" w:sz="4" w:space="0" w:color="000000"/>
            </w:tcBorders>
            <w:vAlign w:val="center"/>
          </w:tcPr>
          <w:p w:rsidR="005E07E9" w:rsidRPr="00FD4595" w:rsidRDefault="005E07E9" w:rsidP="002531E4">
            <w:pPr>
              <w:pStyle w:val="Tablecontent"/>
              <w:rPr>
                <w:lang w:val="en-IN"/>
              </w:rPr>
            </w:pPr>
            <w:r w:rsidRPr="00E06C04">
              <w:rPr>
                <w:lang w:val="en-IN"/>
              </w:rPr>
              <w:t>O (Tag is mandatory)</w:t>
            </w:r>
          </w:p>
        </w:tc>
      </w:tr>
    </w:tbl>
    <w:p w:rsidR="005E07E9" w:rsidRDefault="005E07E9" w:rsidP="005E07E9">
      <w:pPr>
        <w:pStyle w:val="BodyText2"/>
        <w:rPr>
          <w:rFonts w:cs="Arial"/>
        </w:rPr>
      </w:pPr>
    </w:p>
    <w:p w:rsidR="005E07E9" w:rsidRDefault="005E07E9" w:rsidP="005E07E9">
      <w:pPr>
        <w:pStyle w:val="BodyText2"/>
        <w:rPr>
          <w:rFonts w:cs="Arial"/>
        </w:rPr>
      </w:pPr>
    </w:p>
    <w:p w:rsidR="005E07E9" w:rsidRPr="00186E11" w:rsidRDefault="005E07E9" w:rsidP="005E07E9">
      <w:pPr>
        <w:pStyle w:val="Footer"/>
        <w:tabs>
          <w:tab w:val="clear" w:pos="4320"/>
          <w:tab w:val="clear" w:pos="8640"/>
        </w:tabs>
        <w:ind w:left="720"/>
        <w:jc w:val="both"/>
        <w:rPr>
          <w:rFonts w:ascii="Arial" w:hAnsi="Arial" w:cs="Arial"/>
          <w:b/>
          <w:bCs/>
          <w:sz w:val="20"/>
          <w:szCs w:val="20"/>
        </w:rPr>
      </w:pPr>
    </w:p>
    <w:p w:rsidR="005E07E9" w:rsidRDefault="005E07E9" w:rsidP="005E07E9">
      <w:pPr>
        <w:pStyle w:val="Heading"/>
      </w:pPr>
      <w:r>
        <w:t xml:space="preserve">Response </w:t>
      </w:r>
      <w:r w:rsidRPr="001401D3">
        <w:t>XML format:</w:t>
      </w:r>
    </w:p>
    <w:p w:rsidR="005E07E9" w:rsidRDefault="005E07E9" w:rsidP="005E07E9">
      <w:pPr>
        <w:pStyle w:val="Code"/>
        <w:ind w:left="0"/>
        <w:jc w:val="left"/>
        <w:rPr>
          <w:lang w:val="fr-FR"/>
        </w:rPr>
      </w:pPr>
    </w:p>
    <w:p w:rsidR="005E07E9" w:rsidRPr="00E657C6" w:rsidRDefault="005E07E9" w:rsidP="005E07E9">
      <w:pPr>
        <w:pStyle w:val="Code"/>
        <w:ind w:left="720"/>
        <w:jc w:val="left"/>
        <w:rPr>
          <w:lang w:val="fr-FR"/>
        </w:rPr>
      </w:pPr>
      <w:proofErr w:type="gramStart"/>
      <w:r>
        <w:rPr>
          <w:lang w:val="fr-FR"/>
        </w:rPr>
        <w:t>&lt;?xml</w:t>
      </w:r>
      <w:proofErr w:type="gramEnd"/>
      <w:r>
        <w:rPr>
          <w:lang w:val="fr-FR"/>
        </w:rPr>
        <w:t xml:space="preserve"> version="1.0"?&gt;</w:t>
      </w:r>
      <w:r w:rsidRPr="00E657C6">
        <w:rPr>
          <w:lang w:val="fr-FR"/>
        </w:rPr>
        <w:t>&lt;!DOCTYPE COMMAND PUBLIC "-//Ocam//DTD XML Command 1.0//EN" "xml/command.dtd"&gt;</w:t>
      </w:r>
    </w:p>
    <w:p w:rsidR="005E07E9" w:rsidRDefault="005E07E9" w:rsidP="005E07E9">
      <w:pPr>
        <w:pStyle w:val="Code"/>
        <w:ind w:left="720"/>
        <w:jc w:val="left"/>
        <w:rPr>
          <w:lang w:val="fr-FR"/>
        </w:rPr>
      </w:pPr>
      <w:r w:rsidRPr="007211C7">
        <w:rPr>
          <w:lang w:val="fr-FR"/>
        </w:rPr>
        <w:t>&lt;</w:t>
      </w:r>
      <w:r w:rsidRPr="00496102">
        <w:rPr>
          <w:lang w:val="fr-FR"/>
        </w:rPr>
        <w:t>COMMAND&gt;</w:t>
      </w:r>
    </w:p>
    <w:p w:rsidR="005E07E9" w:rsidRPr="00496102" w:rsidRDefault="005E07E9" w:rsidP="005E07E9">
      <w:pPr>
        <w:pStyle w:val="Code"/>
        <w:ind w:left="720"/>
        <w:jc w:val="left"/>
        <w:rPr>
          <w:lang w:val="fr-FR"/>
        </w:rPr>
      </w:pPr>
      <w:r w:rsidRPr="00496102">
        <w:rPr>
          <w:lang w:val="fr-FR"/>
        </w:rPr>
        <w:t>&lt;TYPE&gt;</w:t>
      </w:r>
      <w:r w:rsidRPr="00E657C6">
        <w:rPr>
          <w:lang w:val="fr-FR"/>
        </w:rPr>
        <w:t>VOMSSTCHGRES</w:t>
      </w:r>
      <w:r w:rsidRPr="00496102">
        <w:rPr>
          <w:lang w:val="fr-FR"/>
        </w:rPr>
        <w:t>&lt;/TYPE&gt;</w:t>
      </w:r>
    </w:p>
    <w:p w:rsidR="005E07E9" w:rsidRPr="00E657C6" w:rsidRDefault="005E07E9" w:rsidP="005E07E9">
      <w:pPr>
        <w:pStyle w:val="Code"/>
        <w:ind w:left="720"/>
        <w:jc w:val="left"/>
        <w:rPr>
          <w:lang w:val="fr-FR"/>
        </w:rPr>
      </w:pPr>
      <w:r w:rsidRPr="00E657C6">
        <w:rPr>
          <w:lang w:val="fr-FR"/>
        </w:rPr>
        <w:t>&lt;FROM_SERIALNO&gt;&lt;From Serial Number&gt;&lt;/FROM_SERIALNO&gt;</w:t>
      </w:r>
    </w:p>
    <w:p w:rsidR="005E07E9" w:rsidRPr="00E657C6" w:rsidRDefault="005E07E9" w:rsidP="005E07E9">
      <w:pPr>
        <w:pStyle w:val="Code"/>
        <w:ind w:left="720"/>
        <w:jc w:val="left"/>
        <w:rPr>
          <w:lang w:val="fr-FR"/>
        </w:rPr>
      </w:pPr>
      <w:r w:rsidRPr="00E657C6">
        <w:rPr>
          <w:lang w:val="fr-FR"/>
        </w:rPr>
        <w:t>&lt;TO_SERIALNO&gt;&lt;To Serial Number&gt;&lt;/TO_SERIALNO&gt;</w:t>
      </w:r>
    </w:p>
    <w:p w:rsidR="005E07E9" w:rsidRDefault="005E07E9" w:rsidP="005E07E9">
      <w:pPr>
        <w:pStyle w:val="Code"/>
        <w:ind w:left="720"/>
        <w:jc w:val="left"/>
        <w:rPr>
          <w:lang w:val="fr-FR"/>
        </w:rPr>
      </w:pPr>
      <w:r w:rsidRPr="00496102">
        <w:rPr>
          <w:lang w:val="fr-FR"/>
        </w:rPr>
        <w:t>&lt;</w:t>
      </w:r>
      <w:r w:rsidRPr="00E657C6">
        <w:rPr>
          <w:lang w:val="fr-FR"/>
        </w:rPr>
        <w:t>PRE_STATUS</w:t>
      </w:r>
      <w:r w:rsidRPr="00496102">
        <w:rPr>
          <w:lang w:val="fr-FR"/>
        </w:rPr>
        <w:t>&gt;</w:t>
      </w:r>
      <w:r>
        <w:rPr>
          <w:lang w:val="fr-FR"/>
        </w:rPr>
        <w:t>&lt;</w:t>
      </w:r>
      <w:r w:rsidRPr="00E657C6">
        <w:rPr>
          <w:lang w:val="fr-FR"/>
        </w:rPr>
        <w:t xml:space="preserve"> Transaction Status</w:t>
      </w:r>
      <w:r>
        <w:rPr>
          <w:lang w:val="fr-FR"/>
        </w:rPr>
        <w:t xml:space="preserve"> &gt;</w:t>
      </w:r>
      <w:r w:rsidRPr="00496102">
        <w:rPr>
          <w:lang w:val="fr-FR"/>
        </w:rPr>
        <w:t>&lt;/</w:t>
      </w:r>
      <w:r w:rsidRPr="00E657C6">
        <w:rPr>
          <w:lang w:val="fr-FR"/>
        </w:rPr>
        <w:t>PRE_STATUS</w:t>
      </w:r>
      <w:r w:rsidRPr="00496102">
        <w:rPr>
          <w:lang w:val="fr-FR"/>
        </w:rPr>
        <w:t>&gt;</w:t>
      </w:r>
    </w:p>
    <w:p w:rsidR="005E07E9" w:rsidRPr="00496102" w:rsidRDefault="005E07E9" w:rsidP="005E07E9">
      <w:pPr>
        <w:pStyle w:val="Code"/>
        <w:ind w:left="720"/>
        <w:jc w:val="left"/>
        <w:rPr>
          <w:lang w:val="fr-FR"/>
        </w:rPr>
      </w:pPr>
      <w:r w:rsidRPr="00496102">
        <w:rPr>
          <w:lang w:val="fr-FR"/>
        </w:rPr>
        <w:t>&lt;</w:t>
      </w:r>
      <w:r w:rsidRPr="00E657C6">
        <w:rPr>
          <w:lang w:val="fr-FR"/>
        </w:rPr>
        <w:t>REQ_STATUS</w:t>
      </w:r>
      <w:r w:rsidRPr="00496102">
        <w:rPr>
          <w:lang w:val="fr-FR"/>
        </w:rPr>
        <w:t>&gt;</w:t>
      </w:r>
      <w:r>
        <w:rPr>
          <w:lang w:val="fr-FR"/>
        </w:rPr>
        <w:t>&lt;</w:t>
      </w:r>
      <w:r w:rsidRPr="007211C7">
        <w:rPr>
          <w:lang w:val="fr-FR"/>
        </w:rPr>
        <w:t xml:space="preserve"> </w:t>
      </w:r>
      <w:r>
        <w:rPr>
          <w:lang w:val="fr-FR"/>
        </w:rPr>
        <w:t>I</w:t>
      </w:r>
      <w:r w:rsidRPr="007211C7">
        <w:rPr>
          <w:lang w:val="fr-FR"/>
        </w:rPr>
        <w:t>dentify Voucher Serial Number</w:t>
      </w:r>
      <w:r>
        <w:rPr>
          <w:lang w:val="fr-FR"/>
        </w:rPr>
        <w:t>&gt;</w:t>
      </w:r>
      <w:r w:rsidRPr="00496102">
        <w:rPr>
          <w:lang w:val="fr-FR"/>
        </w:rPr>
        <w:t>&lt;</w:t>
      </w:r>
      <w:r>
        <w:rPr>
          <w:lang w:val="fr-FR"/>
        </w:rPr>
        <w:t>/</w:t>
      </w:r>
      <w:r w:rsidRPr="00E657C6">
        <w:rPr>
          <w:lang w:val="fr-FR"/>
        </w:rPr>
        <w:t>REQ_STATUS</w:t>
      </w:r>
      <w:r w:rsidRPr="00496102">
        <w:rPr>
          <w:lang w:val="fr-FR"/>
        </w:rPr>
        <w:t>&gt;</w:t>
      </w:r>
    </w:p>
    <w:p w:rsidR="005E07E9" w:rsidRPr="00496102" w:rsidRDefault="005E07E9" w:rsidP="005E07E9">
      <w:pPr>
        <w:pStyle w:val="Code"/>
        <w:ind w:left="720"/>
        <w:jc w:val="left"/>
        <w:rPr>
          <w:lang w:val="fr-FR"/>
        </w:rPr>
      </w:pPr>
      <w:r w:rsidRPr="00496102">
        <w:rPr>
          <w:lang w:val="fr-FR"/>
        </w:rPr>
        <w:t>&lt;</w:t>
      </w:r>
      <w:r w:rsidRPr="00E657C6">
        <w:rPr>
          <w:lang w:val="fr-FR"/>
        </w:rPr>
        <w:t>TXNSTATUS</w:t>
      </w:r>
      <w:r w:rsidRPr="00496102">
        <w:rPr>
          <w:lang w:val="fr-FR"/>
        </w:rPr>
        <w:t>&gt;</w:t>
      </w:r>
      <w:r>
        <w:rPr>
          <w:lang w:val="fr-FR"/>
        </w:rPr>
        <w:t>&lt;</w:t>
      </w:r>
      <w:r w:rsidRPr="007211C7">
        <w:rPr>
          <w:lang w:val="fr-FR"/>
        </w:rPr>
        <w:t xml:space="preserve"> Denomination associated with voucher</w:t>
      </w:r>
      <w:r>
        <w:rPr>
          <w:lang w:val="fr-FR"/>
        </w:rPr>
        <w:t xml:space="preserve"> &gt;</w:t>
      </w:r>
      <w:r w:rsidRPr="00496102">
        <w:rPr>
          <w:lang w:val="fr-FR"/>
        </w:rPr>
        <w:t>&lt;</w:t>
      </w:r>
      <w:r>
        <w:rPr>
          <w:lang w:val="fr-FR"/>
        </w:rPr>
        <w:t>/</w:t>
      </w:r>
      <w:r w:rsidRPr="00E657C6">
        <w:rPr>
          <w:lang w:val="fr-FR"/>
        </w:rPr>
        <w:t>TXNSTATUS</w:t>
      </w:r>
      <w:r w:rsidRPr="00496102">
        <w:rPr>
          <w:lang w:val="fr-FR"/>
        </w:rPr>
        <w:t>&gt;</w:t>
      </w:r>
    </w:p>
    <w:p w:rsidR="005E07E9" w:rsidRPr="00496102" w:rsidRDefault="005E07E9" w:rsidP="005E07E9">
      <w:pPr>
        <w:pStyle w:val="Code"/>
        <w:ind w:left="720"/>
        <w:jc w:val="left"/>
        <w:rPr>
          <w:lang w:val="fr-FR"/>
        </w:rPr>
      </w:pPr>
      <w:r w:rsidRPr="00496102">
        <w:rPr>
          <w:lang w:val="fr-FR"/>
        </w:rPr>
        <w:t>&lt;</w:t>
      </w:r>
      <w:r w:rsidRPr="00E657C6">
        <w:rPr>
          <w:lang w:val="fr-FR"/>
        </w:rPr>
        <w:t>MESSAGE</w:t>
      </w:r>
      <w:r w:rsidRPr="00496102">
        <w:rPr>
          <w:lang w:val="fr-FR"/>
        </w:rPr>
        <w:t>&gt;</w:t>
      </w:r>
      <w:r>
        <w:rPr>
          <w:lang w:val="fr-FR"/>
        </w:rPr>
        <w:t>&lt;</w:t>
      </w:r>
      <w:r w:rsidRPr="007211C7">
        <w:rPr>
          <w:lang w:val="fr-FR"/>
        </w:rPr>
        <w:t xml:space="preserve"> Error defined for the response</w:t>
      </w:r>
      <w:r>
        <w:rPr>
          <w:lang w:val="fr-FR"/>
        </w:rPr>
        <w:t>&gt;</w:t>
      </w:r>
      <w:r w:rsidRPr="00496102">
        <w:rPr>
          <w:lang w:val="fr-FR"/>
        </w:rPr>
        <w:t>&lt;</w:t>
      </w:r>
      <w:r>
        <w:rPr>
          <w:lang w:val="fr-FR"/>
        </w:rPr>
        <w:t>/</w:t>
      </w:r>
      <w:r w:rsidRPr="00E657C6">
        <w:rPr>
          <w:lang w:val="fr-FR"/>
        </w:rPr>
        <w:t>MESSAGE</w:t>
      </w:r>
      <w:r w:rsidRPr="00496102">
        <w:rPr>
          <w:lang w:val="fr-FR"/>
        </w:rPr>
        <w:t>&gt;</w:t>
      </w:r>
    </w:p>
    <w:p w:rsidR="005E07E9" w:rsidRPr="00496102" w:rsidRDefault="005E07E9" w:rsidP="005E07E9">
      <w:pPr>
        <w:pStyle w:val="Code"/>
        <w:ind w:left="720"/>
        <w:jc w:val="left"/>
        <w:rPr>
          <w:lang w:val="fr-FR"/>
        </w:rPr>
      </w:pPr>
      <w:r w:rsidRPr="00496102">
        <w:rPr>
          <w:lang w:val="fr-FR"/>
        </w:rPr>
        <w:t>&lt;/COMMAND&gt;</w:t>
      </w:r>
    </w:p>
    <w:p w:rsidR="005E07E9" w:rsidRPr="005F4C84" w:rsidRDefault="005E07E9" w:rsidP="005E07E9">
      <w:pPr>
        <w:pStyle w:val="BodyText2"/>
      </w:pPr>
    </w:p>
    <w:p w:rsidR="005E07E9" w:rsidRDefault="005E07E9" w:rsidP="005E07E9">
      <w:pPr>
        <w:pStyle w:val="BodyText2"/>
        <w:rPr>
          <w:b/>
          <w:u w:val="single"/>
        </w:rPr>
      </w:pPr>
      <w:r w:rsidRPr="00BE4D37">
        <w:rPr>
          <w:b/>
          <w:u w:val="single"/>
        </w:rPr>
        <w:t xml:space="preserve">Voucher </w:t>
      </w:r>
      <w:r>
        <w:rPr>
          <w:b/>
          <w:u w:val="single"/>
        </w:rPr>
        <w:t xml:space="preserve">Status Change </w:t>
      </w:r>
      <w:r w:rsidRPr="007B6CF6">
        <w:rPr>
          <w:b/>
          <w:u w:val="single"/>
        </w:rPr>
        <w:t>Response Message Parameters</w:t>
      </w:r>
    </w:p>
    <w:p w:rsidR="005E07E9" w:rsidRDefault="005E07E9" w:rsidP="005E07E9">
      <w:pPr>
        <w:pStyle w:val="BodyText2"/>
        <w:rPr>
          <w:b/>
          <w:u w:val="single"/>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5E07E9" w:rsidRPr="001610D8" w:rsidTr="002531E4">
        <w:trPr>
          <w:trHeight w:val="277"/>
          <w:tblHeader/>
        </w:trPr>
        <w:tc>
          <w:tcPr>
            <w:tcW w:w="1440" w:type="dxa"/>
            <w:tcBorders>
              <w:top w:val="single" w:sz="4" w:space="0" w:color="000000"/>
              <w:bottom w:val="single" w:sz="6" w:space="0" w:color="000000"/>
            </w:tcBorders>
            <w:shd w:val="clear" w:color="auto" w:fill="E31837"/>
          </w:tcPr>
          <w:p w:rsidR="005E07E9" w:rsidRPr="00EA274B" w:rsidRDefault="005E07E9" w:rsidP="002531E4">
            <w:pPr>
              <w:pStyle w:val="TableColumnLabels"/>
            </w:pPr>
            <w:r w:rsidRPr="00EA274B">
              <w:t>TAG</w:t>
            </w:r>
          </w:p>
        </w:tc>
        <w:tc>
          <w:tcPr>
            <w:tcW w:w="1254" w:type="dxa"/>
            <w:tcBorders>
              <w:top w:val="single" w:sz="4" w:space="0" w:color="000000"/>
              <w:bottom w:val="single" w:sz="6" w:space="0" w:color="000000"/>
            </w:tcBorders>
            <w:shd w:val="clear" w:color="auto" w:fill="E31837"/>
          </w:tcPr>
          <w:p w:rsidR="005E07E9" w:rsidRPr="00EA274B" w:rsidRDefault="005E07E9" w:rsidP="002531E4">
            <w:pPr>
              <w:pStyle w:val="TableColumnLabels"/>
            </w:pPr>
            <w:r w:rsidRPr="00EA274B">
              <w:t>Fields</w:t>
            </w:r>
          </w:p>
        </w:tc>
        <w:tc>
          <w:tcPr>
            <w:tcW w:w="2551" w:type="dxa"/>
            <w:tcBorders>
              <w:top w:val="single" w:sz="4" w:space="0" w:color="000000"/>
              <w:bottom w:val="single" w:sz="6" w:space="0" w:color="000000"/>
            </w:tcBorders>
            <w:shd w:val="clear" w:color="auto" w:fill="E31837"/>
          </w:tcPr>
          <w:p w:rsidR="005E07E9" w:rsidRPr="00EA274B" w:rsidRDefault="005E07E9" w:rsidP="002531E4">
            <w:pPr>
              <w:pStyle w:val="TableColumnLabels"/>
            </w:pPr>
            <w:r w:rsidRPr="00EA274B">
              <w:t>Remarks</w:t>
            </w:r>
          </w:p>
        </w:tc>
        <w:tc>
          <w:tcPr>
            <w:tcW w:w="1134" w:type="dxa"/>
            <w:tcBorders>
              <w:top w:val="single" w:sz="4" w:space="0" w:color="000000"/>
              <w:bottom w:val="single" w:sz="6" w:space="0" w:color="000000"/>
            </w:tcBorders>
            <w:shd w:val="clear" w:color="auto" w:fill="E31837"/>
          </w:tcPr>
          <w:p w:rsidR="005E07E9" w:rsidRPr="00EA274B" w:rsidRDefault="005E07E9" w:rsidP="002531E4">
            <w:pPr>
              <w:pStyle w:val="TableColumnLabels"/>
            </w:pPr>
            <w:r w:rsidRPr="00EA274B">
              <w:t>Example</w:t>
            </w:r>
          </w:p>
        </w:tc>
        <w:tc>
          <w:tcPr>
            <w:tcW w:w="1901" w:type="dxa"/>
            <w:tcBorders>
              <w:top w:val="single" w:sz="4" w:space="0" w:color="000000"/>
              <w:bottom w:val="single" w:sz="6" w:space="0" w:color="000000"/>
            </w:tcBorders>
            <w:shd w:val="clear" w:color="auto" w:fill="E31837"/>
          </w:tcPr>
          <w:p w:rsidR="005E07E9" w:rsidRPr="00EA274B" w:rsidRDefault="005E07E9" w:rsidP="002531E4">
            <w:pPr>
              <w:pStyle w:val="TableColumnLabels"/>
            </w:pPr>
            <w:r w:rsidRPr="00EA274B">
              <w:t>Field Type</w:t>
            </w:r>
          </w:p>
        </w:tc>
        <w:tc>
          <w:tcPr>
            <w:tcW w:w="1316" w:type="dxa"/>
            <w:tcBorders>
              <w:top w:val="single" w:sz="4" w:space="0" w:color="000000"/>
              <w:bottom w:val="single" w:sz="6" w:space="0" w:color="000000"/>
            </w:tcBorders>
            <w:shd w:val="clear" w:color="auto" w:fill="E31837"/>
          </w:tcPr>
          <w:p w:rsidR="005E07E9" w:rsidRPr="00EA274B" w:rsidRDefault="005E07E9" w:rsidP="002531E4">
            <w:pPr>
              <w:pStyle w:val="TableColumnLabels"/>
            </w:pPr>
            <w:r w:rsidRPr="00EA274B">
              <w:t>Optional/</w:t>
            </w:r>
          </w:p>
          <w:p w:rsidR="005E07E9" w:rsidRPr="00EA274B" w:rsidRDefault="005E07E9" w:rsidP="002531E4">
            <w:pPr>
              <w:pStyle w:val="TableColumnLabels"/>
            </w:pPr>
            <w:r w:rsidRPr="00EA274B">
              <w:t>Mandatory</w:t>
            </w:r>
          </w:p>
        </w:tc>
      </w:tr>
      <w:tr w:rsidR="005E07E9" w:rsidRPr="001610D8" w:rsidTr="002531E4">
        <w:trPr>
          <w:trHeight w:val="277"/>
        </w:trPr>
        <w:tc>
          <w:tcPr>
            <w:tcW w:w="1440" w:type="dxa"/>
            <w:tcBorders>
              <w:top w:val="single" w:sz="6" w:space="0" w:color="000000"/>
              <w:bottom w:val="single" w:sz="6" w:space="0" w:color="000000"/>
            </w:tcBorders>
          </w:tcPr>
          <w:p w:rsidR="005E07E9" w:rsidRPr="00EA274B" w:rsidRDefault="005E07E9" w:rsidP="002531E4">
            <w:pPr>
              <w:pStyle w:val="Tablecontent"/>
            </w:pPr>
            <w:r w:rsidRPr="00EA274B">
              <w:rPr>
                <w:lang w:val="fr-FR"/>
              </w:rPr>
              <w:t>FROM_SERIALNO</w:t>
            </w:r>
          </w:p>
        </w:tc>
        <w:tc>
          <w:tcPr>
            <w:tcW w:w="1254" w:type="dxa"/>
            <w:tcBorders>
              <w:top w:val="single" w:sz="6" w:space="0" w:color="000000"/>
              <w:bottom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From Serial Number</w:t>
            </w:r>
          </w:p>
        </w:tc>
        <w:tc>
          <w:tcPr>
            <w:tcW w:w="2551" w:type="dxa"/>
            <w:tcBorders>
              <w:top w:val="single" w:sz="6" w:space="0" w:color="000000"/>
              <w:bottom w:val="single" w:sz="6" w:space="0" w:color="000000"/>
            </w:tcBorders>
            <w:vAlign w:val="center"/>
          </w:tcPr>
          <w:p w:rsidR="005E07E9" w:rsidRPr="00EA274B" w:rsidRDefault="005E07E9" w:rsidP="002531E4">
            <w:pPr>
              <w:pStyle w:val="Tablecontent"/>
              <w:rPr>
                <w:rFonts w:cs="Arial"/>
                <w:sz w:val="20"/>
                <w:szCs w:val="20"/>
              </w:rPr>
            </w:pPr>
            <w:r w:rsidRPr="00EA274B">
              <w:rPr>
                <w:rFonts w:cs="Arial"/>
                <w:sz w:val="20"/>
                <w:szCs w:val="20"/>
              </w:rPr>
              <w:t>From serial number for whose status need to change</w:t>
            </w:r>
          </w:p>
        </w:tc>
        <w:tc>
          <w:tcPr>
            <w:tcW w:w="1134" w:type="dxa"/>
            <w:tcBorders>
              <w:top w:val="single" w:sz="6" w:space="0" w:color="000000"/>
              <w:bottom w:val="single" w:sz="6" w:space="0" w:color="000000"/>
            </w:tcBorders>
          </w:tcPr>
          <w:p w:rsidR="005E07E9" w:rsidRPr="00EA274B" w:rsidRDefault="005E07E9" w:rsidP="002531E4">
            <w:pPr>
              <w:pStyle w:val="Tablecontent"/>
            </w:pPr>
            <w:r w:rsidRPr="00EA274B">
              <w:rPr>
                <w:rFonts w:ascii="Courier New" w:hAnsi="Courier New" w:cs="Courier New"/>
                <w:color w:val="000000"/>
                <w:sz w:val="20"/>
                <w:szCs w:val="20"/>
              </w:rPr>
              <w:t>508300001559</w:t>
            </w:r>
          </w:p>
        </w:tc>
        <w:tc>
          <w:tcPr>
            <w:tcW w:w="1901" w:type="dxa"/>
            <w:tcBorders>
              <w:top w:val="single" w:sz="6" w:space="0" w:color="000000"/>
              <w:bottom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N(15)</w:t>
            </w:r>
          </w:p>
        </w:tc>
        <w:tc>
          <w:tcPr>
            <w:tcW w:w="1316" w:type="dxa"/>
            <w:tcBorders>
              <w:top w:val="single" w:sz="6" w:space="0" w:color="000000"/>
              <w:bottom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M</w:t>
            </w:r>
          </w:p>
        </w:tc>
      </w:tr>
      <w:tr w:rsidR="005E07E9" w:rsidRPr="001610D8" w:rsidTr="002531E4">
        <w:trPr>
          <w:trHeight w:val="277"/>
        </w:trPr>
        <w:tc>
          <w:tcPr>
            <w:tcW w:w="1440" w:type="dxa"/>
            <w:tcBorders>
              <w:top w:val="single" w:sz="6" w:space="0" w:color="000000"/>
              <w:bottom w:val="single" w:sz="6" w:space="0" w:color="000000"/>
            </w:tcBorders>
          </w:tcPr>
          <w:p w:rsidR="005E07E9" w:rsidRPr="00EA274B" w:rsidRDefault="005E07E9" w:rsidP="002531E4">
            <w:pPr>
              <w:pStyle w:val="Tablecontent"/>
            </w:pPr>
            <w:r w:rsidRPr="00EA274B">
              <w:rPr>
                <w:lang w:val="fr-FR"/>
              </w:rPr>
              <w:t>TO_SERIALNO</w:t>
            </w:r>
          </w:p>
        </w:tc>
        <w:tc>
          <w:tcPr>
            <w:tcW w:w="1254" w:type="dxa"/>
            <w:tcBorders>
              <w:top w:val="single" w:sz="6" w:space="0" w:color="000000"/>
              <w:bottom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To Serial Number</w:t>
            </w:r>
          </w:p>
        </w:tc>
        <w:tc>
          <w:tcPr>
            <w:tcW w:w="2551" w:type="dxa"/>
            <w:tcBorders>
              <w:top w:val="single" w:sz="6" w:space="0" w:color="000000"/>
              <w:bottom w:val="single" w:sz="6" w:space="0" w:color="000000"/>
            </w:tcBorders>
            <w:vAlign w:val="center"/>
          </w:tcPr>
          <w:p w:rsidR="005E07E9" w:rsidRPr="00EA274B" w:rsidRDefault="005E07E9" w:rsidP="002531E4">
            <w:pPr>
              <w:pStyle w:val="Tablecontent"/>
              <w:rPr>
                <w:rFonts w:cs="Arial"/>
                <w:sz w:val="20"/>
                <w:szCs w:val="20"/>
              </w:rPr>
            </w:pPr>
            <w:r w:rsidRPr="00EA274B">
              <w:rPr>
                <w:rFonts w:cs="Arial"/>
                <w:sz w:val="20"/>
                <w:szCs w:val="20"/>
              </w:rPr>
              <w:t>To serial number for whose status need to change.</w:t>
            </w:r>
          </w:p>
        </w:tc>
        <w:tc>
          <w:tcPr>
            <w:tcW w:w="1134" w:type="dxa"/>
            <w:tcBorders>
              <w:top w:val="single" w:sz="6" w:space="0" w:color="000000"/>
              <w:bottom w:val="single" w:sz="6" w:space="0" w:color="000000"/>
            </w:tcBorders>
          </w:tcPr>
          <w:p w:rsidR="005E07E9" w:rsidRPr="00EA274B" w:rsidRDefault="005E07E9" w:rsidP="002531E4">
            <w:pPr>
              <w:pStyle w:val="Tablecontent"/>
            </w:pPr>
            <w:r w:rsidRPr="00EA274B">
              <w:rPr>
                <w:rFonts w:ascii="Courier New" w:hAnsi="Courier New" w:cs="Courier New"/>
                <w:color w:val="000000"/>
                <w:sz w:val="20"/>
                <w:szCs w:val="20"/>
              </w:rPr>
              <w:t>508300001560</w:t>
            </w:r>
          </w:p>
        </w:tc>
        <w:tc>
          <w:tcPr>
            <w:tcW w:w="1901" w:type="dxa"/>
            <w:tcBorders>
              <w:top w:val="single" w:sz="6" w:space="0" w:color="000000"/>
              <w:bottom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N(15)</w:t>
            </w:r>
          </w:p>
        </w:tc>
        <w:tc>
          <w:tcPr>
            <w:tcW w:w="1316" w:type="dxa"/>
            <w:tcBorders>
              <w:top w:val="single" w:sz="6" w:space="0" w:color="000000"/>
              <w:bottom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M</w:t>
            </w:r>
          </w:p>
        </w:tc>
      </w:tr>
      <w:tr w:rsidR="005E07E9" w:rsidRPr="001610D8" w:rsidTr="002531E4">
        <w:trPr>
          <w:trHeight w:val="277"/>
        </w:trPr>
        <w:tc>
          <w:tcPr>
            <w:tcW w:w="1440" w:type="dxa"/>
            <w:tcBorders>
              <w:top w:val="single" w:sz="6" w:space="0" w:color="000000"/>
              <w:bottom w:val="single" w:sz="6" w:space="0" w:color="000000"/>
            </w:tcBorders>
          </w:tcPr>
          <w:p w:rsidR="005E07E9" w:rsidRPr="00EA274B" w:rsidRDefault="005E07E9" w:rsidP="002531E4">
            <w:pPr>
              <w:pStyle w:val="Tablecontent"/>
            </w:pPr>
            <w:r w:rsidRPr="00EA274B">
              <w:rPr>
                <w:lang w:val="fr-FR"/>
              </w:rPr>
              <w:t>PRE_STATUS</w:t>
            </w:r>
          </w:p>
        </w:tc>
        <w:tc>
          <w:tcPr>
            <w:tcW w:w="1254" w:type="dxa"/>
            <w:tcBorders>
              <w:top w:val="single" w:sz="6" w:space="0" w:color="000000"/>
              <w:bottom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Previous Status</w:t>
            </w:r>
          </w:p>
        </w:tc>
        <w:tc>
          <w:tcPr>
            <w:tcW w:w="2551" w:type="dxa"/>
            <w:tcBorders>
              <w:top w:val="single" w:sz="6" w:space="0" w:color="000000"/>
              <w:bottom w:val="single" w:sz="6" w:space="0" w:color="000000"/>
            </w:tcBorders>
            <w:vAlign w:val="center"/>
          </w:tcPr>
          <w:p w:rsidR="005E07E9" w:rsidRPr="00EA274B" w:rsidRDefault="005E07E9" w:rsidP="002531E4">
            <w:pPr>
              <w:pStyle w:val="Tablecontent"/>
              <w:rPr>
                <w:rFonts w:cs="Arial"/>
                <w:sz w:val="20"/>
                <w:szCs w:val="20"/>
              </w:rPr>
            </w:pPr>
            <w:r w:rsidRPr="00EA274B">
              <w:rPr>
                <w:rFonts w:cs="Arial"/>
                <w:sz w:val="20"/>
                <w:szCs w:val="20"/>
              </w:rPr>
              <w:t>Previous status</w:t>
            </w:r>
          </w:p>
        </w:tc>
        <w:tc>
          <w:tcPr>
            <w:tcW w:w="1134" w:type="dxa"/>
            <w:tcBorders>
              <w:top w:val="single" w:sz="6" w:space="0" w:color="000000"/>
              <w:bottom w:val="single" w:sz="6" w:space="0" w:color="000000"/>
            </w:tcBorders>
          </w:tcPr>
          <w:p w:rsidR="005E07E9" w:rsidRPr="00EA274B" w:rsidRDefault="005E07E9" w:rsidP="002531E4">
            <w:pPr>
              <w:pStyle w:val="Tablecontent"/>
            </w:pPr>
            <w:r w:rsidRPr="00EA274B">
              <w:t>EN/WH</w:t>
            </w:r>
          </w:p>
        </w:tc>
        <w:tc>
          <w:tcPr>
            <w:tcW w:w="1901" w:type="dxa"/>
            <w:tcBorders>
              <w:top w:val="single" w:sz="6" w:space="0" w:color="000000"/>
              <w:bottom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A(5)</w:t>
            </w:r>
          </w:p>
        </w:tc>
        <w:tc>
          <w:tcPr>
            <w:tcW w:w="1316" w:type="dxa"/>
            <w:tcBorders>
              <w:top w:val="single" w:sz="6" w:space="0" w:color="000000"/>
              <w:bottom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p>
        </w:tc>
      </w:tr>
      <w:tr w:rsidR="005E07E9" w:rsidTr="002531E4">
        <w:trPr>
          <w:trHeight w:val="277"/>
        </w:trPr>
        <w:tc>
          <w:tcPr>
            <w:tcW w:w="1440" w:type="dxa"/>
            <w:tcBorders>
              <w:top w:val="single" w:sz="6" w:space="0" w:color="000000"/>
              <w:bottom w:val="single" w:sz="6" w:space="0" w:color="000000"/>
            </w:tcBorders>
          </w:tcPr>
          <w:p w:rsidR="005E07E9" w:rsidRPr="00EA274B" w:rsidRDefault="005E07E9" w:rsidP="002531E4">
            <w:pPr>
              <w:pStyle w:val="Tablecontent"/>
            </w:pPr>
            <w:r w:rsidRPr="00EA274B">
              <w:rPr>
                <w:lang w:val="fr-FR"/>
              </w:rPr>
              <w:t>REQ_STATUS</w:t>
            </w:r>
          </w:p>
        </w:tc>
        <w:tc>
          <w:tcPr>
            <w:tcW w:w="1254" w:type="dxa"/>
            <w:tcBorders>
              <w:top w:val="single" w:sz="6" w:space="0" w:color="000000"/>
              <w:bottom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Current Status</w:t>
            </w:r>
          </w:p>
        </w:tc>
        <w:tc>
          <w:tcPr>
            <w:tcW w:w="2551" w:type="dxa"/>
            <w:tcBorders>
              <w:top w:val="single" w:sz="6" w:space="0" w:color="000000"/>
              <w:bottom w:val="single" w:sz="6" w:space="0" w:color="000000"/>
            </w:tcBorders>
            <w:vAlign w:val="center"/>
          </w:tcPr>
          <w:p w:rsidR="005E07E9" w:rsidRPr="00EA274B" w:rsidRDefault="005E07E9" w:rsidP="002531E4">
            <w:pPr>
              <w:pStyle w:val="Tablecontent"/>
              <w:rPr>
                <w:rFonts w:cs="Arial"/>
                <w:sz w:val="20"/>
                <w:szCs w:val="20"/>
              </w:rPr>
            </w:pPr>
            <w:r w:rsidRPr="00EA274B">
              <w:rPr>
                <w:rFonts w:cs="Arial"/>
                <w:sz w:val="20"/>
                <w:szCs w:val="20"/>
              </w:rPr>
              <w:t>Migrated status</w:t>
            </w:r>
          </w:p>
        </w:tc>
        <w:tc>
          <w:tcPr>
            <w:tcW w:w="1134" w:type="dxa"/>
            <w:tcBorders>
              <w:top w:val="single" w:sz="6" w:space="0" w:color="000000"/>
              <w:bottom w:val="single" w:sz="6" w:space="0" w:color="000000"/>
            </w:tcBorders>
          </w:tcPr>
          <w:p w:rsidR="005E07E9" w:rsidRPr="00EA274B" w:rsidRDefault="005E07E9" w:rsidP="002531E4">
            <w:pPr>
              <w:pStyle w:val="Tablecontent"/>
            </w:pPr>
            <w:r w:rsidRPr="00EA274B">
              <w:t>EN/WH</w:t>
            </w:r>
          </w:p>
        </w:tc>
        <w:tc>
          <w:tcPr>
            <w:tcW w:w="1901" w:type="dxa"/>
            <w:tcBorders>
              <w:top w:val="single" w:sz="6" w:space="0" w:color="000000"/>
              <w:bottom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r w:rsidRPr="00EA274B">
              <w:rPr>
                <w:rFonts w:ascii="Arial" w:hAnsi="Arial" w:cs="Arial"/>
                <w:sz w:val="20"/>
                <w:szCs w:val="20"/>
              </w:rPr>
              <w:t>A(5)</w:t>
            </w:r>
          </w:p>
        </w:tc>
        <w:tc>
          <w:tcPr>
            <w:tcW w:w="1316" w:type="dxa"/>
            <w:tcBorders>
              <w:top w:val="single" w:sz="6" w:space="0" w:color="000000"/>
              <w:bottom w:val="single" w:sz="6" w:space="0" w:color="000000"/>
            </w:tcBorders>
            <w:vAlign w:val="center"/>
          </w:tcPr>
          <w:p w:rsidR="005E07E9" w:rsidRPr="00EA274B" w:rsidRDefault="005E07E9" w:rsidP="002531E4">
            <w:pPr>
              <w:pStyle w:val="Footer"/>
              <w:tabs>
                <w:tab w:val="clear" w:pos="4320"/>
                <w:tab w:val="clear" w:pos="8640"/>
              </w:tabs>
              <w:rPr>
                <w:rFonts w:ascii="Arial" w:hAnsi="Arial" w:cs="Arial"/>
                <w:sz w:val="20"/>
                <w:szCs w:val="20"/>
              </w:rPr>
            </w:pPr>
          </w:p>
        </w:tc>
      </w:tr>
      <w:tr w:rsidR="005E07E9" w:rsidTr="002531E4">
        <w:trPr>
          <w:trHeight w:val="277"/>
        </w:trPr>
        <w:tc>
          <w:tcPr>
            <w:tcW w:w="1440" w:type="dxa"/>
            <w:tcBorders>
              <w:top w:val="single" w:sz="6" w:space="0" w:color="000000"/>
              <w:bottom w:val="single" w:sz="6" w:space="0" w:color="000000"/>
            </w:tcBorders>
          </w:tcPr>
          <w:p w:rsidR="005E07E9" w:rsidRDefault="005E07E9" w:rsidP="002531E4">
            <w:pPr>
              <w:pStyle w:val="Tablecontent"/>
            </w:pPr>
            <w:r>
              <w:t>TXNSTATUS</w:t>
            </w:r>
          </w:p>
        </w:tc>
        <w:tc>
          <w:tcPr>
            <w:tcW w:w="1254" w:type="dxa"/>
            <w:tcBorders>
              <w:top w:val="single" w:sz="6" w:space="0" w:color="000000"/>
              <w:bottom w:val="single" w:sz="6" w:space="0" w:color="000000"/>
            </w:tcBorders>
          </w:tcPr>
          <w:p w:rsidR="005E07E9" w:rsidRDefault="005E07E9" w:rsidP="002531E4">
            <w:pPr>
              <w:pStyle w:val="Tablecontent"/>
            </w:pPr>
            <w:r>
              <w:t>Transaction Status</w:t>
            </w:r>
          </w:p>
        </w:tc>
        <w:tc>
          <w:tcPr>
            <w:tcW w:w="2551" w:type="dxa"/>
            <w:tcBorders>
              <w:top w:val="single" w:sz="6" w:space="0" w:color="000000"/>
              <w:bottom w:val="single" w:sz="6" w:space="0" w:color="000000"/>
            </w:tcBorders>
          </w:tcPr>
          <w:p w:rsidR="005E07E9" w:rsidRDefault="005E07E9" w:rsidP="002531E4">
            <w:pPr>
              <w:pStyle w:val="Tablecontent"/>
            </w:pPr>
            <w:r>
              <w:t>Status of the request</w:t>
            </w:r>
          </w:p>
          <w:p w:rsidR="005E07E9" w:rsidRDefault="005E07E9" w:rsidP="005E07E9">
            <w:pPr>
              <w:pStyle w:val="TableListBullet1"/>
              <w:numPr>
                <w:ilvl w:val="0"/>
                <w:numId w:val="2"/>
              </w:numPr>
              <w:jc w:val="left"/>
            </w:pPr>
            <w:r>
              <w:t xml:space="preserve">Transaction Status= 200 means Success, </w:t>
            </w:r>
          </w:p>
          <w:p w:rsidR="005E07E9" w:rsidRDefault="005E07E9" w:rsidP="005E07E9">
            <w:pPr>
              <w:pStyle w:val="TableListBullet1"/>
              <w:numPr>
                <w:ilvl w:val="0"/>
                <w:numId w:val="2"/>
              </w:numPr>
              <w:jc w:val="left"/>
            </w:pPr>
            <w:r>
              <w:t xml:space="preserve">Transaction Status Other than 200 means failed </w:t>
            </w:r>
          </w:p>
        </w:tc>
        <w:tc>
          <w:tcPr>
            <w:tcW w:w="1134" w:type="dxa"/>
            <w:tcBorders>
              <w:top w:val="single" w:sz="6" w:space="0" w:color="000000"/>
              <w:bottom w:val="single" w:sz="6" w:space="0" w:color="000000"/>
            </w:tcBorders>
          </w:tcPr>
          <w:p w:rsidR="005E07E9" w:rsidRDefault="005E07E9" w:rsidP="002531E4">
            <w:pPr>
              <w:pStyle w:val="Tablecontent"/>
            </w:pPr>
            <w:r>
              <w:t>200</w:t>
            </w:r>
          </w:p>
        </w:tc>
        <w:tc>
          <w:tcPr>
            <w:tcW w:w="1901" w:type="dxa"/>
            <w:tcBorders>
              <w:top w:val="single" w:sz="6" w:space="0" w:color="000000"/>
              <w:bottom w:val="single" w:sz="6" w:space="0" w:color="000000"/>
            </w:tcBorders>
          </w:tcPr>
          <w:p w:rsidR="005E07E9" w:rsidRDefault="005E07E9" w:rsidP="002531E4">
            <w:pPr>
              <w:pStyle w:val="Tablecontent"/>
            </w:pPr>
            <w:r>
              <w:t>N (10)</w:t>
            </w:r>
          </w:p>
        </w:tc>
        <w:tc>
          <w:tcPr>
            <w:tcW w:w="1316" w:type="dxa"/>
            <w:tcBorders>
              <w:top w:val="single" w:sz="6" w:space="0" w:color="000000"/>
              <w:bottom w:val="single" w:sz="6" w:space="0" w:color="000000"/>
            </w:tcBorders>
          </w:tcPr>
          <w:p w:rsidR="005E07E9" w:rsidRDefault="005E07E9" w:rsidP="002531E4">
            <w:pPr>
              <w:pStyle w:val="Tablecontent"/>
            </w:pPr>
            <w:r>
              <w:t>M</w:t>
            </w:r>
          </w:p>
        </w:tc>
      </w:tr>
      <w:tr w:rsidR="005E07E9" w:rsidTr="002531E4">
        <w:trPr>
          <w:trHeight w:val="277"/>
        </w:trPr>
        <w:tc>
          <w:tcPr>
            <w:tcW w:w="1440" w:type="dxa"/>
            <w:tcBorders>
              <w:top w:val="single" w:sz="6" w:space="0" w:color="000000"/>
              <w:bottom w:val="single" w:sz="6" w:space="0" w:color="000000"/>
            </w:tcBorders>
          </w:tcPr>
          <w:p w:rsidR="005E07E9" w:rsidRDefault="005E07E9" w:rsidP="002531E4">
            <w:pPr>
              <w:pStyle w:val="Tablecontent"/>
            </w:pPr>
            <w:r w:rsidRPr="00E657C6">
              <w:rPr>
                <w:lang w:val="fr-FR"/>
              </w:rPr>
              <w:t>MESSAGE</w:t>
            </w:r>
          </w:p>
        </w:tc>
        <w:tc>
          <w:tcPr>
            <w:tcW w:w="1254" w:type="dxa"/>
            <w:tcBorders>
              <w:top w:val="single" w:sz="6" w:space="0" w:color="000000"/>
              <w:bottom w:val="single" w:sz="6" w:space="0" w:color="000000"/>
            </w:tcBorders>
          </w:tcPr>
          <w:p w:rsidR="005E07E9" w:rsidRDefault="005E07E9" w:rsidP="002531E4">
            <w:pPr>
              <w:pStyle w:val="Tablecontent"/>
            </w:pPr>
            <w:r>
              <w:t>Transaction Message</w:t>
            </w:r>
          </w:p>
        </w:tc>
        <w:tc>
          <w:tcPr>
            <w:tcW w:w="2551" w:type="dxa"/>
            <w:tcBorders>
              <w:top w:val="single" w:sz="6" w:space="0" w:color="000000"/>
              <w:bottom w:val="single" w:sz="6" w:space="0" w:color="000000"/>
            </w:tcBorders>
          </w:tcPr>
          <w:p w:rsidR="005E07E9" w:rsidRDefault="005E07E9" w:rsidP="002531E4">
            <w:pPr>
              <w:pStyle w:val="Tablecontent"/>
            </w:pPr>
            <w:r>
              <w:t>Success or Failure Reason</w:t>
            </w:r>
          </w:p>
        </w:tc>
        <w:tc>
          <w:tcPr>
            <w:tcW w:w="1134" w:type="dxa"/>
            <w:tcBorders>
              <w:top w:val="single" w:sz="6" w:space="0" w:color="000000"/>
              <w:bottom w:val="single" w:sz="6" w:space="0" w:color="000000"/>
            </w:tcBorders>
          </w:tcPr>
          <w:p w:rsidR="005E07E9" w:rsidRDefault="005E07E9" w:rsidP="002531E4">
            <w:pPr>
              <w:pStyle w:val="Tablecontent"/>
            </w:pPr>
            <w:r>
              <w:t>Transaction Success</w:t>
            </w:r>
          </w:p>
        </w:tc>
        <w:tc>
          <w:tcPr>
            <w:tcW w:w="1901" w:type="dxa"/>
            <w:tcBorders>
              <w:top w:val="single" w:sz="6" w:space="0" w:color="000000"/>
              <w:bottom w:val="single" w:sz="6" w:space="0" w:color="000000"/>
            </w:tcBorders>
          </w:tcPr>
          <w:p w:rsidR="005E07E9" w:rsidRPr="00E06C04" w:rsidRDefault="005E07E9" w:rsidP="002531E4">
            <w:pPr>
              <w:pStyle w:val="Tablecontent"/>
              <w:rPr>
                <w:lang w:val="en-IN"/>
              </w:rPr>
            </w:pPr>
            <w:r w:rsidRPr="00E06C04">
              <w:rPr>
                <w:lang w:val="en-IN"/>
              </w:rPr>
              <w:t>A (500)</w:t>
            </w:r>
          </w:p>
        </w:tc>
        <w:tc>
          <w:tcPr>
            <w:tcW w:w="1316" w:type="dxa"/>
            <w:tcBorders>
              <w:top w:val="single" w:sz="6" w:space="0" w:color="000000"/>
              <w:bottom w:val="single" w:sz="6" w:space="0" w:color="000000"/>
            </w:tcBorders>
          </w:tcPr>
          <w:p w:rsidR="005E07E9" w:rsidRPr="00E06C04" w:rsidRDefault="005E07E9" w:rsidP="002531E4">
            <w:pPr>
              <w:pStyle w:val="Tablecontent"/>
              <w:rPr>
                <w:lang w:val="en-IN"/>
              </w:rPr>
            </w:pPr>
            <w:r w:rsidRPr="00E06C04">
              <w:rPr>
                <w:lang w:val="en-IN"/>
              </w:rPr>
              <w:t>O</w:t>
            </w:r>
          </w:p>
          <w:p w:rsidR="005E07E9" w:rsidRPr="00E06C04" w:rsidRDefault="005E07E9" w:rsidP="002531E4">
            <w:pPr>
              <w:pStyle w:val="Tablecontent"/>
              <w:rPr>
                <w:lang w:val="en-IN"/>
              </w:rPr>
            </w:pPr>
            <w:r w:rsidRPr="00E06C04">
              <w:rPr>
                <w:lang w:val="en-IN"/>
              </w:rPr>
              <w:t>(Tag is mandatory)</w:t>
            </w:r>
          </w:p>
        </w:tc>
      </w:tr>
    </w:tbl>
    <w:p w:rsidR="005E07E9" w:rsidRDefault="005E07E9" w:rsidP="005E07E9">
      <w:pPr>
        <w:pStyle w:val="BodyText2"/>
        <w:rPr>
          <w:b/>
          <w:u w:val="single"/>
        </w:rPr>
      </w:pPr>
    </w:p>
    <w:p w:rsidR="005E07E9" w:rsidRDefault="005E07E9" w:rsidP="005E07E9">
      <w:pPr>
        <w:pStyle w:val="BodyText2"/>
        <w:rPr>
          <w:b/>
        </w:rPr>
      </w:pPr>
    </w:p>
    <w:p w:rsidR="005E07E9" w:rsidRDefault="005E07E9" w:rsidP="005E07E9">
      <w:pPr>
        <w:ind w:firstLine="270"/>
        <w:rPr>
          <w:rFonts w:ascii="Arial" w:hAnsi="Arial" w:cs="Arial"/>
          <w:b/>
          <w:bCs/>
          <w:sz w:val="20"/>
          <w:szCs w:val="20"/>
          <w:u w:val="single"/>
        </w:rPr>
      </w:pPr>
      <w:r w:rsidRPr="00A22F9F">
        <w:rPr>
          <w:rFonts w:ascii="Arial" w:hAnsi="Arial" w:cs="Arial"/>
          <w:b/>
          <w:bCs/>
          <w:sz w:val="20"/>
          <w:szCs w:val="20"/>
          <w:u w:val="single"/>
        </w:rPr>
        <w:t>Parameter Details:</w:t>
      </w:r>
    </w:p>
    <w:p w:rsidR="005E07E9" w:rsidRPr="00A22F9F" w:rsidRDefault="005E07E9" w:rsidP="005E07E9">
      <w:pPr>
        <w:ind w:firstLine="270"/>
        <w:rPr>
          <w:rFonts w:ascii="Arial" w:hAnsi="Arial" w:cs="Arial"/>
          <w:b/>
          <w:bCs/>
          <w:sz w:val="20"/>
          <w:szCs w:val="20"/>
          <w:u w:val="single"/>
        </w:rPr>
      </w:pPr>
    </w:p>
    <w:p w:rsidR="005E07E9" w:rsidRDefault="005E07E9" w:rsidP="005E07E9">
      <w:pPr>
        <w:pStyle w:val="Footer"/>
        <w:numPr>
          <w:ilvl w:val="0"/>
          <w:numId w:val="48"/>
        </w:numPr>
        <w:tabs>
          <w:tab w:val="clear" w:pos="4320"/>
          <w:tab w:val="clear" w:pos="8640"/>
        </w:tabs>
        <w:ind w:left="540"/>
        <w:jc w:val="both"/>
        <w:rPr>
          <w:rFonts w:ascii="Arial" w:hAnsi="Arial" w:cs="Arial"/>
          <w:sz w:val="20"/>
          <w:szCs w:val="20"/>
        </w:rPr>
      </w:pPr>
      <w:r>
        <w:rPr>
          <w:b/>
        </w:rPr>
        <w:t>Transaction</w:t>
      </w:r>
      <w:r w:rsidRPr="008D4BF2">
        <w:rPr>
          <w:b/>
        </w:rPr>
        <w:t>Status</w:t>
      </w:r>
      <w:r w:rsidRPr="00BA1949">
        <w:rPr>
          <w:rFonts w:ascii="Arial" w:hAnsi="Arial" w:cs="Arial"/>
          <w:b/>
          <w:bCs/>
          <w:sz w:val="20"/>
          <w:szCs w:val="20"/>
        </w:rPr>
        <w:t xml:space="preserve">: </w:t>
      </w:r>
      <w:r>
        <w:rPr>
          <w:rFonts w:ascii="Arial" w:hAnsi="Arial" w:cs="Arial"/>
          <w:sz w:val="20"/>
          <w:szCs w:val="20"/>
        </w:rPr>
        <w:t>Status of the Request</w:t>
      </w:r>
      <w:r w:rsidRPr="00BA1949">
        <w:rPr>
          <w:rFonts w:ascii="Arial" w:hAnsi="Arial" w:cs="Arial"/>
          <w:sz w:val="20"/>
          <w:szCs w:val="20"/>
        </w:rPr>
        <w:t>.</w:t>
      </w:r>
    </w:p>
    <w:p w:rsidR="005E07E9" w:rsidRDefault="005E07E9" w:rsidP="005E07E9">
      <w:pPr>
        <w:pStyle w:val="Footer"/>
        <w:numPr>
          <w:ilvl w:val="0"/>
          <w:numId w:val="48"/>
        </w:numPr>
        <w:tabs>
          <w:tab w:val="clear" w:pos="4320"/>
          <w:tab w:val="clear" w:pos="8640"/>
        </w:tabs>
        <w:ind w:left="540"/>
        <w:jc w:val="both"/>
        <w:rPr>
          <w:rFonts w:ascii="Arial" w:hAnsi="Arial" w:cs="Arial"/>
          <w:sz w:val="20"/>
          <w:szCs w:val="20"/>
        </w:rPr>
      </w:pPr>
      <w:r w:rsidRPr="00BA1949">
        <w:rPr>
          <w:rFonts w:ascii="Arial" w:hAnsi="Arial" w:cs="Arial"/>
          <w:b/>
          <w:bCs/>
          <w:sz w:val="20"/>
          <w:szCs w:val="20"/>
        </w:rPr>
        <w:t xml:space="preserve">SerialNo: </w:t>
      </w:r>
      <w:r w:rsidRPr="00BA1949">
        <w:rPr>
          <w:rFonts w:ascii="Arial" w:hAnsi="Arial" w:cs="Arial"/>
          <w:sz w:val="20"/>
          <w:szCs w:val="20"/>
        </w:rPr>
        <w:t>Voucher Serial no.</w:t>
      </w:r>
    </w:p>
    <w:p w:rsidR="005E07E9" w:rsidRPr="00BA1949" w:rsidRDefault="005E07E9" w:rsidP="005E07E9">
      <w:pPr>
        <w:pStyle w:val="Footer"/>
        <w:numPr>
          <w:ilvl w:val="0"/>
          <w:numId w:val="48"/>
        </w:numPr>
        <w:tabs>
          <w:tab w:val="clear" w:pos="4320"/>
          <w:tab w:val="clear" w:pos="8640"/>
        </w:tabs>
        <w:ind w:left="540"/>
        <w:jc w:val="both"/>
        <w:rPr>
          <w:rFonts w:ascii="Arial" w:hAnsi="Arial" w:cs="Arial"/>
          <w:sz w:val="20"/>
          <w:szCs w:val="20"/>
        </w:rPr>
      </w:pPr>
      <w:r w:rsidRPr="00BA1949">
        <w:rPr>
          <w:rFonts w:ascii="Arial" w:hAnsi="Arial" w:cs="Arial"/>
          <w:b/>
          <w:bCs/>
          <w:sz w:val="20"/>
          <w:szCs w:val="20"/>
        </w:rPr>
        <w:t xml:space="preserve">TopUp: </w:t>
      </w:r>
      <w:r w:rsidRPr="00BA1949">
        <w:rPr>
          <w:rFonts w:ascii="Arial" w:hAnsi="Arial" w:cs="Arial"/>
          <w:bCs/>
          <w:sz w:val="20"/>
          <w:szCs w:val="20"/>
        </w:rPr>
        <w:t>Attribute associated with voucher to identify the amount that will be credited in subscribers account.</w:t>
      </w:r>
    </w:p>
    <w:p w:rsidR="005E07E9" w:rsidRPr="00BA1949" w:rsidRDefault="005E07E9" w:rsidP="005E07E9">
      <w:pPr>
        <w:pStyle w:val="Footer"/>
        <w:numPr>
          <w:ilvl w:val="0"/>
          <w:numId w:val="48"/>
        </w:numPr>
        <w:tabs>
          <w:tab w:val="clear" w:pos="4320"/>
          <w:tab w:val="clear" w:pos="8640"/>
        </w:tabs>
        <w:ind w:left="540"/>
        <w:jc w:val="both"/>
        <w:rPr>
          <w:rFonts w:ascii="Arial" w:hAnsi="Arial" w:cs="Arial"/>
          <w:sz w:val="20"/>
          <w:szCs w:val="20"/>
        </w:rPr>
      </w:pPr>
      <w:r w:rsidRPr="00BA1949">
        <w:rPr>
          <w:rFonts w:ascii="Arial" w:hAnsi="Arial" w:cs="Arial"/>
          <w:b/>
          <w:bCs/>
          <w:sz w:val="20"/>
          <w:szCs w:val="20"/>
        </w:rPr>
        <w:t>Error</w:t>
      </w:r>
      <w:r w:rsidRPr="00BA1949">
        <w:rPr>
          <w:rFonts w:ascii="Arial" w:hAnsi="Arial" w:cs="Arial"/>
          <w:sz w:val="20"/>
          <w:szCs w:val="20"/>
        </w:rPr>
        <w:t>: Error is a common parameter used to display errors due to incorrect request format or invalid parameters. Error can be various types like Malformed Request, PIN Not Found, etc.</w:t>
      </w:r>
    </w:p>
    <w:p w:rsidR="00337049" w:rsidRDefault="00337049" w:rsidP="00633175">
      <w:pPr>
        <w:pStyle w:val="BodyText2"/>
        <w:rPr>
          <w:lang w:val="en-IN"/>
        </w:rPr>
      </w:pPr>
    </w:p>
    <w:p w:rsidR="00337049" w:rsidRDefault="00337049" w:rsidP="00633175">
      <w:pPr>
        <w:pStyle w:val="BodyText2"/>
        <w:rPr>
          <w:lang w:val="en-IN"/>
        </w:rPr>
      </w:pPr>
    </w:p>
    <w:p w:rsidR="00337049" w:rsidRDefault="00337049" w:rsidP="00633175">
      <w:pPr>
        <w:pStyle w:val="BodyText2"/>
        <w:rPr>
          <w:lang w:val="en-IN"/>
        </w:rPr>
      </w:pPr>
    </w:p>
    <w:p w:rsidR="00337049" w:rsidRDefault="00337049" w:rsidP="00633175">
      <w:pPr>
        <w:pStyle w:val="BodyText2"/>
        <w:rPr>
          <w:lang w:val="en-IN"/>
        </w:rPr>
      </w:pPr>
    </w:p>
    <w:p w:rsidR="00337049" w:rsidRDefault="00337049" w:rsidP="00633175">
      <w:pPr>
        <w:pStyle w:val="BodyText2"/>
        <w:rPr>
          <w:lang w:val="en-IN"/>
        </w:rPr>
      </w:pPr>
    </w:p>
    <w:p w:rsidR="00337049" w:rsidRDefault="00337049" w:rsidP="00633175">
      <w:pPr>
        <w:pStyle w:val="BodyText2"/>
        <w:rPr>
          <w:lang w:val="en-IN"/>
        </w:rPr>
      </w:pPr>
    </w:p>
    <w:p w:rsidR="00337049" w:rsidRDefault="00337049" w:rsidP="00633175">
      <w:pPr>
        <w:pStyle w:val="BodyText2"/>
        <w:rPr>
          <w:lang w:val="en-IN"/>
        </w:rPr>
      </w:pPr>
    </w:p>
    <w:p w:rsidR="00337049" w:rsidRDefault="00337049" w:rsidP="00633175">
      <w:pPr>
        <w:pStyle w:val="BodyText2"/>
        <w:rPr>
          <w:lang w:val="en-IN"/>
        </w:rPr>
      </w:pPr>
    </w:p>
    <w:p w:rsidR="00337049" w:rsidRDefault="00337049" w:rsidP="00633175">
      <w:pPr>
        <w:pStyle w:val="BodyText2"/>
        <w:rPr>
          <w:lang w:val="en-IN"/>
        </w:rPr>
      </w:pPr>
    </w:p>
    <w:p w:rsidR="00337049" w:rsidRDefault="00337049" w:rsidP="00633175">
      <w:pPr>
        <w:pStyle w:val="BodyText2"/>
        <w:rPr>
          <w:lang w:val="en-IN"/>
        </w:rPr>
      </w:pPr>
    </w:p>
    <w:p w:rsidR="00337049" w:rsidRDefault="00337049" w:rsidP="00633175">
      <w:pPr>
        <w:pStyle w:val="BodyText2"/>
        <w:rPr>
          <w:lang w:val="en-IN"/>
        </w:rPr>
      </w:pPr>
    </w:p>
    <w:p w:rsidR="00337049" w:rsidRDefault="00337049" w:rsidP="00633175">
      <w:pPr>
        <w:pStyle w:val="BodyText2"/>
        <w:rPr>
          <w:lang w:val="en-IN"/>
        </w:rPr>
      </w:pPr>
    </w:p>
    <w:p w:rsidR="00337049" w:rsidRDefault="00337049" w:rsidP="00633175">
      <w:pPr>
        <w:pStyle w:val="BodyText2"/>
        <w:rPr>
          <w:lang w:val="en-IN"/>
        </w:rPr>
      </w:pPr>
    </w:p>
    <w:p w:rsidR="00337049" w:rsidRDefault="00337049" w:rsidP="00633175">
      <w:pPr>
        <w:pStyle w:val="BodyText2"/>
        <w:rPr>
          <w:lang w:val="en-IN"/>
        </w:rPr>
      </w:pPr>
    </w:p>
    <w:p w:rsidR="00337049" w:rsidRDefault="00337049" w:rsidP="00633175">
      <w:pPr>
        <w:pStyle w:val="BodyText2"/>
        <w:rPr>
          <w:lang w:val="en-IN"/>
        </w:rPr>
      </w:pPr>
    </w:p>
    <w:p w:rsidR="00337049" w:rsidRDefault="00337049" w:rsidP="00633175">
      <w:pPr>
        <w:pStyle w:val="BodyText2"/>
        <w:rPr>
          <w:lang w:val="en-IN"/>
        </w:rPr>
      </w:pPr>
    </w:p>
    <w:p w:rsidR="00337049" w:rsidRDefault="00337049" w:rsidP="00633175">
      <w:pPr>
        <w:pStyle w:val="BodyText2"/>
        <w:rPr>
          <w:lang w:val="en-IN"/>
        </w:rPr>
      </w:pPr>
    </w:p>
    <w:p w:rsidR="00337049" w:rsidRPr="00425C8F" w:rsidRDefault="00337049" w:rsidP="00633175">
      <w:pPr>
        <w:pStyle w:val="BodyText2"/>
        <w:rPr>
          <w:lang w:val="en-IN"/>
        </w:rPr>
      </w:pPr>
    </w:p>
    <w:p w:rsidR="00064A34" w:rsidRDefault="00064A34" w:rsidP="00633175">
      <w:pPr>
        <w:pStyle w:val="BodyText2"/>
        <w:rPr>
          <w:lang w:val="en-IN"/>
        </w:rPr>
      </w:pPr>
    </w:p>
    <w:p w:rsidR="003A4B48" w:rsidRDefault="003A4B48" w:rsidP="00633175">
      <w:pPr>
        <w:pStyle w:val="BodyText2"/>
        <w:rPr>
          <w:lang w:val="en-IN"/>
        </w:rPr>
      </w:pPr>
    </w:p>
    <w:p w:rsidR="003A4B48" w:rsidRPr="00425C8F" w:rsidRDefault="003A4B48" w:rsidP="00633175">
      <w:pPr>
        <w:pStyle w:val="BodyText2"/>
        <w:rPr>
          <w:lang w:val="en-IN"/>
        </w:rPr>
      </w:pPr>
    </w:p>
    <w:p w:rsidR="00A46B44" w:rsidRDefault="00A46B44" w:rsidP="000E7BEC">
      <w:pPr>
        <w:pStyle w:val="ChapterName"/>
        <w:rPr>
          <w:color w:val="auto"/>
          <w:lang w:val="en-IN"/>
        </w:rPr>
      </w:pPr>
    </w:p>
    <w:p w:rsidR="00A46B44" w:rsidRDefault="00A46B44" w:rsidP="000E7BEC">
      <w:pPr>
        <w:pStyle w:val="ChapterName"/>
        <w:rPr>
          <w:color w:val="auto"/>
          <w:lang w:val="en-IN"/>
        </w:rPr>
      </w:pPr>
    </w:p>
    <w:p w:rsidR="00A46B44" w:rsidRDefault="00A46B44" w:rsidP="000E7BEC">
      <w:pPr>
        <w:pStyle w:val="ChapterName"/>
        <w:rPr>
          <w:color w:val="auto"/>
          <w:lang w:val="en-IN"/>
        </w:rPr>
      </w:pPr>
    </w:p>
    <w:p w:rsidR="00A46B44" w:rsidRDefault="00A46B44" w:rsidP="000E7BEC">
      <w:pPr>
        <w:pStyle w:val="ChapterName"/>
        <w:rPr>
          <w:color w:val="auto"/>
          <w:lang w:val="en-IN"/>
        </w:rPr>
      </w:pPr>
    </w:p>
    <w:p w:rsidR="00B32AB8" w:rsidRPr="00425C8F" w:rsidRDefault="00B32AB8" w:rsidP="000E7BEC">
      <w:pPr>
        <w:pStyle w:val="ChapterName"/>
        <w:rPr>
          <w:color w:val="auto"/>
          <w:lang w:val="en-IN"/>
        </w:rPr>
      </w:pPr>
      <w:bookmarkStart w:id="853" w:name="_Toc485139753"/>
      <w:r w:rsidRPr="00425C8F">
        <w:rPr>
          <w:color w:val="auto"/>
          <w:lang w:val="en-IN"/>
        </w:rPr>
        <w:t>Contact Us</w:t>
      </w:r>
      <w:bookmarkEnd w:id="330"/>
      <w:bookmarkEnd w:id="853"/>
    </w:p>
    <w:p w:rsidR="00495AB6" w:rsidRPr="00425C8F" w:rsidRDefault="00495AB6" w:rsidP="00495AB6">
      <w:pPr>
        <w:pStyle w:val="BodyText2"/>
        <w:rPr>
          <w:lang w:val="en-IN"/>
        </w:rPr>
      </w:pPr>
      <w:r w:rsidRPr="00425C8F">
        <w:rPr>
          <w:lang w:val="en-IN"/>
        </w:rPr>
        <w:t>Delhi Headquarters</w:t>
      </w:r>
    </w:p>
    <w:p w:rsidR="00495AB6" w:rsidRPr="00425C8F" w:rsidRDefault="00495AB6" w:rsidP="00495AB6">
      <w:pPr>
        <w:pStyle w:val="BodyText2"/>
        <w:rPr>
          <w:lang w:val="en-IN"/>
        </w:rPr>
      </w:pPr>
      <w:r w:rsidRPr="00425C8F">
        <w:rPr>
          <w:lang w:val="en-IN"/>
        </w:rPr>
        <w:t>Comviva Technologies Limited</w:t>
      </w:r>
    </w:p>
    <w:p w:rsidR="00495AB6" w:rsidRPr="00425C8F" w:rsidRDefault="00495AB6" w:rsidP="00495AB6">
      <w:pPr>
        <w:pStyle w:val="BodyText2"/>
        <w:rPr>
          <w:lang w:val="en-IN"/>
        </w:rPr>
      </w:pPr>
      <w:r w:rsidRPr="00425C8F">
        <w:rPr>
          <w:lang w:val="en-IN"/>
        </w:rPr>
        <w:t>A-26, Info City</w:t>
      </w:r>
    </w:p>
    <w:p w:rsidR="00495AB6" w:rsidRPr="00425C8F" w:rsidRDefault="00495AB6" w:rsidP="00495AB6">
      <w:pPr>
        <w:pStyle w:val="BodyText2"/>
        <w:rPr>
          <w:lang w:val="en-IN"/>
        </w:rPr>
      </w:pPr>
      <w:r w:rsidRPr="00425C8F">
        <w:rPr>
          <w:lang w:val="en-IN"/>
        </w:rPr>
        <w:t>Sector 34</w:t>
      </w:r>
    </w:p>
    <w:p w:rsidR="00495AB6" w:rsidRPr="00425C8F" w:rsidRDefault="00495AB6" w:rsidP="00495AB6">
      <w:pPr>
        <w:pStyle w:val="BodyText2"/>
        <w:rPr>
          <w:lang w:val="en-IN"/>
        </w:rPr>
      </w:pPr>
      <w:r w:rsidRPr="00425C8F">
        <w:rPr>
          <w:lang w:val="en-IN"/>
        </w:rPr>
        <w:t>Gurgaon   122022</w:t>
      </w:r>
    </w:p>
    <w:p w:rsidR="00495AB6" w:rsidRPr="00425C8F" w:rsidRDefault="00495AB6" w:rsidP="00495AB6">
      <w:pPr>
        <w:pStyle w:val="BodyText2"/>
        <w:rPr>
          <w:lang w:val="en-IN"/>
        </w:rPr>
      </w:pPr>
      <w:r w:rsidRPr="00425C8F">
        <w:rPr>
          <w:lang w:val="en-IN"/>
        </w:rPr>
        <w:t>Haryana, India</w:t>
      </w:r>
    </w:p>
    <w:p w:rsidR="00495AB6" w:rsidRPr="00425C8F" w:rsidRDefault="00495AB6" w:rsidP="00495AB6">
      <w:pPr>
        <w:pStyle w:val="BodyText2"/>
        <w:rPr>
          <w:lang w:val="en-IN"/>
        </w:rPr>
      </w:pPr>
      <w:r w:rsidRPr="00425C8F">
        <w:rPr>
          <w:lang w:val="en-IN"/>
        </w:rPr>
        <w:t>T: +91-124-4819000</w:t>
      </w:r>
    </w:p>
    <w:p w:rsidR="00495AB6" w:rsidRPr="00425C8F" w:rsidRDefault="00495AB6" w:rsidP="00495AB6">
      <w:pPr>
        <w:pStyle w:val="BodyText2"/>
        <w:rPr>
          <w:lang w:val="en-IN"/>
        </w:rPr>
      </w:pPr>
      <w:r w:rsidRPr="00425C8F">
        <w:rPr>
          <w:lang w:val="en-IN"/>
        </w:rPr>
        <w:t>F: +91-124-4819777</w:t>
      </w:r>
    </w:p>
    <w:p w:rsidR="00495AB6" w:rsidRPr="00425C8F" w:rsidRDefault="00495AB6" w:rsidP="00495AB6">
      <w:pPr>
        <w:pStyle w:val="BodyText2"/>
        <w:rPr>
          <w:lang w:val="en-IN"/>
        </w:rPr>
      </w:pPr>
    </w:p>
    <w:p w:rsidR="00495AB6" w:rsidRPr="00425C8F" w:rsidRDefault="00495AB6" w:rsidP="00495AB6">
      <w:pPr>
        <w:pStyle w:val="BodyText2"/>
        <w:rPr>
          <w:lang w:val="en-IN"/>
        </w:rPr>
      </w:pPr>
      <w:r w:rsidRPr="00425C8F">
        <w:rPr>
          <w:lang w:val="en-IN"/>
        </w:rPr>
        <w:t>Bangalore Office</w:t>
      </w:r>
    </w:p>
    <w:p w:rsidR="00495AB6" w:rsidRPr="00425C8F" w:rsidRDefault="00495AB6" w:rsidP="00495AB6">
      <w:pPr>
        <w:pStyle w:val="BodyText2"/>
        <w:rPr>
          <w:b/>
          <w:bCs/>
          <w:lang w:val="en-IN"/>
        </w:rPr>
      </w:pPr>
      <w:r w:rsidRPr="00425C8F">
        <w:rPr>
          <w:lang w:val="en-IN"/>
        </w:rPr>
        <w:t>Comviva Technologies Limited</w:t>
      </w:r>
    </w:p>
    <w:p w:rsidR="00495AB6" w:rsidRPr="00425C8F" w:rsidRDefault="00495AB6" w:rsidP="00495AB6">
      <w:pPr>
        <w:pStyle w:val="BodyText2"/>
        <w:rPr>
          <w:lang w:val="en-IN"/>
        </w:rPr>
      </w:pPr>
      <w:r w:rsidRPr="00425C8F">
        <w:rPr>
          <w:lang w:val="en-IN"/>
        </w:rPr>
        <w:t>4, 12th Km Stone</w:t>
      </w:r>
    </w:p>
    <w:p w:rsidR="00495AB6" w:rsidRPr="00425C8F" w:rsidRDefault="00495AB6" w:rsidP="00495AB6">
      <w:pPr>
        <w:pStyle w:val="BodyText2"/>
        <w:rPr>
          <w:lang w:val="en-IN"/>
        </w:rPr>
      </w:pPr>
      <w:r w:rsidRPr="00425C8F">
        <w:rPr>
          <w:lang w:val="en-IN"/>
        </w:rPr>
        <w:t>Bellary Road, Jakkur</w:t>
      </w:r>
    </w:p>
    <w:p w:rsidR="00495AB6" w:rsidRPr="00425C8F" w:rsidRDefault="00495AB6" w:rsidP="00495AB6">
      <w:pPr>
        <w:pStyle w:val="BodyText2"/>
        <w:rPr>
          <w:lang w:val="en-IN"/>
        </w:rPr>
      </w:pPr>
      <w:r w:rsidRPr="00425C8F">
        <w:rPr>
          <w:lang w:val="en-IN"/>
        </w:rPr>
        <w:t>Bangalore</w:t>
      </w:r>
      <w:proofErr w:type="gramStart"/>
      <w:r w:rsidRPr="00425C8F">
        <w:rPr>
          <w:lang w:val="en-IN"/>
        </w:rPr>
        <w:t>  560064</w:t>
      </w:r>
      <w:proofErr w:type="gramEnd"/>
    </w:p>
    <w:p w:rsidR="00495AB6" w:rsidRPr="00425C8F" w:rsidRDefault="00495AB6" w:rsidP="00495AB6">
      <w:pPr>
        <w:pStyle w:val="BodyText2"/>
        <w:rPr>
          <w:lang w:val="en-IN"/>
        </w:rPr>
      </w:pPr>
      <w:r w:rsidRPr="00425C8F">
        <w:rPr>
          <w:lang w:val="en-IN"/>
        </w:rPr>
        <w:t>India</w:t>
      </w:r>
    </w:p>
    <w:p w:rsidR="00495AB6" w:rsidRPr="00425C8F" w:rsidRDefault="00495AB6" w:rsidP="00495AB6">
      <w:pPr>
        <w:pStyle w:val="BodyText2"/>
        <w:rPr>
          <w:lang w:val="en-IN"/>
        </w:rPr>
      </w:pPr>
      <w:r w:rsidRPr="00425C8F">
        <w:rPr>
          <w:lang w:val="en-IN"/>
        </w:rPr>
        <w:t xml:space="preserve">T: +91-80-28565852/ 53/ 08/ 09 </w:t>
      </w:r>
    </w:p>
    <w:p w:rsidR="00495AB6" w:rsidRPr="00425C8F" w:rsidRDefault="00495AB6" w:rsidP="00495AB6">
      <w:pPr>
        <w:pStyle w:val="BodyText2"/>
        <w:rPr>
          <w:lang w:val="en-IN"/>
        </w:rPr>
      </w:pPr>
      <w:r w:rsidRPr="00425C8F">
        <w:rPr>
          <w:lang w:val="en-IN"/>
        </w:rPr>
        <w:t>F: +91-80-28565854</w:t>
      </w:r>
    </w:p>
    <w:p w:rsidR="00495AB6" w:rsidRPr="00425C8F" w:rsidRDefault="00495AB6" w:rsidP="00495AB6">
      <w:pPr>
        <w:rPr>
          <w:rFonts w:ascii="Arial" w:hAnsi="Arial" w:cs="Arial"/>
          <w:sz w:val="18"/>
          <w:lang w:val="en-IN"/>
        </w:rPr>
      </w:pPr>
    </w:p>
    <w:p w:rsidR="00495AB6" w:rsidRPr="00425C8F" w:rsidRDefault="00495AB6" w:rsidP="00495AB6">
      <w:pPr>
        <w:pStyle w:val="BodyText2"/>
        <w:rPr>
          <w:lang w:val="en-IN"/>
        </w:rPr>
      </w:pPr>
    </w:p>
    <w:p w:rsidR="00495AB6" w:rsidRPr="00425C8F" w:rsidRDefault="00495AB6" w:rsidP="00495AB6">
      <w:pPr>
        <w:pStyle w:val="BodyText2"/>
        <w:rPr>
          <w:lang w:val="en-IN"/>
        </w:rPr>
      </w:pPr>
      <w:r w:rsidRPr="00425C8F">
        <w:rPr>
          <w:lang w:val="en-IN"/>
        </w:rPr>
        <w:t>Mumbai Office</w:t>
      </w:r>
    </w:p>
    <w:p w:rsidR="00495AB6" w:rsidRPr="00425C8F" w:rsidRDefault="00495AB6" w:rsidP="00495AB6">
      <w:pPr>
        <w:pStyle w:val="BodyText2"/>
        <w:rPr>
          <w:lang w:val="en-IN"/>
        </w:rPr>
      </w:pPr>
      <w:r w:rsidRPr="00425C8F">
        <w:rPr>
          <w:lang w:val="en-IN"/>
        </w:rPr>
        <w:t>Comviva Technologies Limited</w:t>
      </w:r>
    </w:p>
    <w:p w:rsidR="00495AB6" w:rsidRPr="00425C8F" w:rsidRDefault="00495AB6" w:rsidP="00495AB6">
      <w:pPr>
        <w:pStyle w:val="BodyText2"/>
        <w:rPr>
          <w:lang w:val="en-IN"/>
        </w:rPr>
      </w:pPr>
      <w:r w:rsidRPr="00425C8F">
        <w:rPr>
          <w:lang w:val="en-IN"/>
        </w:rPr>
        <w:t>Unit 1-4, 1st Floor, Paradigm Tower</w:t>
      </w:r>
    </w:p>
    <w:p w:rsidR="00495AB6" w:rsidRPr="00425C8F" w:rsidRDefault="00495AB6" w:rsidP="00495AB6">
      <w:pPr>
        <w:pStyle w:val="BodyText2"/>
        <w:rPr>
          <w:lang w:val="en-IN"/>
        </w:rPr>
      </w:pPr>
      <w:r w:rsidRPr="00425C8F">
        <w:rPr>
          <w:lang w:val="en-IN"/>
        </w:rPr>
        <w:t>Tower B, Mindspace</w:t>
      </w:r>
    </w:p>
    <w:p w:rsidR="00495AB6" w:rsidRPr="00425C8F" w:rsidRDefault="00495AB6" w:rsidP="00495AB6">
      <w:pPr>
        <w:pStyle w:val="BodyText2"/>
        <w:rPr>
          <w:lang w:val="en-IN"/>
        </w:rPr>
      </w:pPr>
      <w:proofErr w:type="gramStart"/>
      <w:r w:rsidRPr="00425C8F">
        <w:rPr>
          <w:lang w:val="en-IN"/>
        </w:rPr>
        <w:t>Malad(</w:t>
      </w:r>
      <w:proofErr w:type="gramEnd"/>
      <w:r w:rsidRPr="00425C8F">
        <w:rPr>
          <w:lang w:val="en-IN"/>
        </w:rPr>
        <w:t>W), Mumbai 400064, India</w:t>
      </w:r>
    </w:p>
    <w:p w:rsidR="00495AB6" w:rsidRPr="00425C8F" w:rsidRDefault="00495AB6" w:rsidP="00495AB6">
      <w:pPr>
        <w:pStyle w:val="BodyText2"/>
        <w:rPr>
          <w:lang w:val="en-IN"/>
        </w:rPr>
      </w:pPr>
      <w:r w:rsidRPr="00425C8F">
        <w:rPr>
          <w:lang w:val="en-IN"/>
        </w:rPr>
        <w:t>T: +91-22-40774300</w:t>
      </w:r>
    </w:p>
    <w:p w:rsidR="00495AB6" w:rsidRPr="00425C8F" w:rsidRDefault="00495AB6" w:rsidP="00495AB6">
      <w:pPr>
        <w:pStyle w:val="BodyText2"/>
        <w:rPr>
          <w:lang w:val="en-IN"/>
        </w:rPr>
      </w:pPr>
      <w:r w:rsidRPr="00425C8F">
        <w:rPr>
          <w:lang w:val="en-IN"/>
        </w:rPr>
        <w:t>F: +91-22-40774333</w:t>
      </w: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sectPr w:rsidR="00B32AB8" w:rsidRPr="00425C8F">
          <w:headerReference w:type="default" r:id="rId20"/>
          <w:headerReference w:type="first" r:id="rId21"/>
          <w:footerReference w:type="first" r:id="rId22"/>
          <w:pgSz w:w="11907" w:h="16839" w:code="9"/>
          <w:pgMar w:top="1440" w:right="1800" w:bottom="1440" w:left="1800" w:header="720" w:footer="720" w:gutter="0"/>
          <w:cols w:space="720"/>
          <w:titlePg/>
          <w:docGrid w:linePitch="360"/>
        </w:sectPr>
      </w:pPr>
    </w:p>
    <w:p w:rsidR="007F3F88" w:rsidRPr="00425C8F" w:rsidRDefault="007F3F88" w:rsidP="001E6309">
      <w:pPr>
        <w:pStyle w:val="Heading"/>
        <w:rPr>
          <w:color w:val="auto"/>
        </w:rPr>
      </w:pPr>
      <w:r w:rsidRPr="00425C8F">
        <w:rPr>
          <w:color w:val="auto"/>
        </w:rPr>
        <w:t xml:space="preserve">Disclaimer </w:t>
      </w:r>
    </w:p>
    <w:p w:rsidR="007F3F88" w:rsidRPr="00425C8F" w:rsidRDefault="007F3F88" w:rsidP="007F3F88">
      <w:pPr>
        <w:pStyle w:val="BodyText2"/>
        <w:rPr>
          <w:lang w:val="en-IN"/>
        </w:rPr>
      </w:pPr>
      <w:r w:rsidRPr="00425C8F">
        <w:rPr>
          <w:lang w:val="en-IN"/>
        </w:rPr>
        <w:t xml:space="preserve">Copyright © 2013:  Comviva Technologies Ltd, Registered Office at A-26, Info City, Sector 34, Gurgaon-122001, Haryana, India. </w:t>
      </w:r>
    </w:p>
    <w:p w:rsidR="007F3F88" w:rsidRPr="00425C8F" w:rsidRDefault="007F3F88" w:rsidP="007F3F88">
      <w:pPr>
        <w:pStyle w:val="BodyText2"/>
        <w:rPr>
          <w:lang w:val="en-IN"/>
        </w:rPr>
      </w:pPr>
      <w:r w:rsidRPr="00425C8F">
        <w:rPr>
          <w:lang w:val="en-IN"/>
        </w:rPr>
        <w:t xml:space="preserve">All rights about this document are reserved and  shall not be , in whole or in part, copied, photocopied, reproduced, translated, or reduced to any manner including but not limited to electronic, mechanical, machine readable ,photographic, optic recording or otherwise without prior consent, in writing, of Comviva Technologies Ltd  (the Company). </w:t>
      </w:r>
    </w:p>
    <w:p w:rsidR="007F3F88" w:rsidRPr="00425C8F" w:rsidRDefault="007F3F88" w:rsidP="007F3F88">
      <w:pPr>
        <w:pStyle w:val="BodyText2"/>
        <w:rPr>
          <w:lang w:val="en-IN"/>
        </w:rPr>
      </w:pPr>
      <w:r w:rsidRPr="00425C8F">
        <w:rPr>
          <w:lang w:val="en-IN"/>
        </w:rPr>
        <w:t xml:space="preserve">The information in this document is subject to changes without notice. This describes only the product defined in the introduction of this documentation. This document is intended for the use of prospective customers of the </w:t>
      </w:r>
      <w:proofErr w:type="gramStart"/>
      <w:r w:rsidRPr="00425C8F">
        <w:rPr>
          <w:lang w:val="en-IN"/>
        </w:rPr>
        <w:t>Company  Products</w:t>
      </w:r>
      <w:proofErr w:type="gramEnd"/>
      <w:r w:rsidRPr="00425C8F">
        <w:rPr>
          <w:lang w:val="en-IN"/>
        </w:rPr>
        <w:t xml:space="preserve"> Solutions and or Services for the sole purpose of the transaction for which the document is submitted. No part of it may be reproduced or transmitted in any form or manner whatsoever without the prior written permission of the company. The Customer, who/which assumes full responsibility for using the document </w:t>
      </w:r>
      <w:proofErr w:type="gramStart"/>
      <w:r w:rsidRPr="00425C8F">
        <w:rPr>
          <w:lang w:val="en-IN"/>
        </w:rPr>
        <w:t>appropriately</w:t>
      </w:r>
      <w:proofErr w:type="gramEnd"/>
      <w:r w:rsidRPr="00425C8F">
        <w:rPr>
          <w:lang w:val="en-IN"/>
        </w:rPr>
        <w:t xml:space="preserve">. The Company welcomes customer comments as part of the process of continuous development and improvement. </w:t>
      </w:r>
    </w:p>
    <w:p w:rsidR="007F3F88" w:rsidRPr="00425C8F" w:rsidRDefault="007F3F88" w:rsidP="007F3F88">
      <w:pPr>
        <w:pStyle w:val="BodyText2"/>
        <w:rPr>
          <w:lang w:val="en-IN"/>
        </w:rPr>
      </w:pPr>
      <w:r w:rsidRPr="00425C8F">
        <w:rPr>
          <w:lang w:val="en-IN"/>
        </w:rPr>
        <w:t xml:space="preserve">The </w:t>
      </w:r>
      <w:proofErr w:type="gramStart"/>
      <w:r w:rsidRPr="00425C8F">
        <w:rPr>
          <w:lang w:val="en-IN"/>
        </w:rPr>
        <w:t>Company,</w:t>
      </w:r>
      <w:proofErr w:type="gramEnd"/>
      <w:r w:rsidRPr="00425C8F">
        <w:rPr>
          <w:lang w:val="en-IN"/>
        </w:rPr>
        <w:t xml:space="preserve"> has made all reasonable efforts to ensure that the information contained in the document are adequate, sufficient and free of material errors and omissions. The Company will, if necessary, explain issues, which may not be covered by the document. However, the Company does not assume any liability of whatsoever </w:t>
      </w:r>
      <w:proofErr w:type="gramStart"/>
      <w:r w:rsidRPr="00425C8F">
        <w:rPr>
          <w:lang w:val="en-IN"/>
        </w:rPr>
        <w:t>nature ,</w:t>
      </w:r>
      <w:proofErr w:type="gramEnd"/>
      <w:r w:rsidRPr="00425C8F">
        <w:rPr>
          <w:lang w:val="en-IN"/>
        </w:rPr>
        <w:t xml:space="preserve"> for any errors in the document except the responsibility to provide correct information when any such error is brought to company’s knowledge. The Company will not be responsible, in any event, for errors in this document or for any damages, incidental or consequential, including monetary losses that might arise from the use of this document or of the information contained in it.       </w:t>
      </w:r>
    </w:p>
    <w:p w:rsidR="007F3F88" w:rsidRPr="00425C8F" w:rsidRDefault="007F3F88" w:rsidP="007F3F88">
      <w:pPr>
        <w:pStyle w:val="BodyText2"/>
        <w:rPr>
          <w:lang w:val="en-IN"/>
        </w:rPr>
      </w:pPr>
      <w:r w:rsidRPr="00425C8F">
        <w:rPr>
          <w:lang w:val="en-IN"/>
        </w:rPr>
        <w:t>This document and the Products, Solutions and Services it describes are intellectual property of the Company and/or of the respective owners thereof, whether such IPR is registered, registrable, pending for registration, applied for registration or not.</w:t>
      </w:r>
    </w:p>
    <w:p w:rsidR="007F3F88" w:rsidRPr="00425C8F" w:rsidRDefault="007F3F88" w:rsidP="007F3F88">
      <w:pPr>
        <w:pStyle w:val="BodyText2"/>
        <w:rPr>
          <w:lang w:val="en-IN"/>
        </w:rPr>
      </w:pPr>
      <w:r w:rsidRPr="00425C8F">
        <w:rPr>
          <w:lang w:val="en-IN"/>
        </w:rPr>
        <w:t>The only warranties for the Company Products, Solutions and Services are set forth in the express warranty statements accompanying its products and services. Nothing herein should be construed as constituting an additional warranty. The Company shall not be liable for technical or editorial errors or omissions contained herein.</w:t>
      </w:r>
    </w:p>
    <w:p w:rsidR="007F3F88" w:rsidRPr="00425C8F" w:rsidRDefault="007F3F88" w:rsidP="007F3F88">
      <w:pPr>
        <w:pStyle w:val="BodyText2"/>
        <w:rPr>
          <w:lang w:val="en-IN"/>
        </w:rPr>
      </w:pPr>
    </w:p>
    <w:p w:rsidR="007F3F88" w:rsidRPr="00425C8F" w:rsidRDefault="007F3F88" w:rsidP="007F3F88">
      <w:pPr>
        <w:pStyle w:val="BodyText2"/>
        <w:rPr>
          <w:lang w:val="en-IN"/>
        </w:rPr>
      </w:pPr>
      <w:r w:rsidRPr="00425C8F">
        <w:rPr>
          <w:lang w:val="en-IN"/>
        </w:rPr>
        <w:t xml:space="preserve">The Company logo is a trademark of the Company. Other products, names, </w:t>
      </w:r>
      <w:proofErr w:type="gramStart"/>
      <w:r w:rsidRPr="00425C8F">
        <w:rPr>
          <w:lang w:val="en-IN"/>
        </w:rPr>
        <w:t>logos  mentioned</w:t>
      </w:r>
      <w:proofErr w:type="gramEnd"/>
      <w:r w:rsidRPr="00425C8F">
        <w:rPr>
          <w:lang w:val="en-IN"/>
        </w:rPr>
        <w:t xml:space="preserve"> in this document , if any , may be trademarks of their respective owners.</w:t>
      </w:r>
    </w:p>
    <w:p w:rsidR="007F3F88" w:rsidRPr="00425C8F" w:rsidRDefault="007F3F88" w:rsidP="007F3F88">
      <w:pPr>
        <w:pStyle w:val="BodyText2"/>
        <w:rPr>
          <w:lang w:val="en-IN"/>
        </w:rPr>
      </w:pPr>
    </w:p>
    <w:p w:rsidR="007F3F88" w:rsidRPr="00425C8F" w:rsidRDefault="007F3F88" w:rsidP="007F3F88">
      <w:pPr>
        <w:pStyle w:val="BodyText2"/>
        <w:rPr>
          <w:lang w:val="en-IN"/>
        </w:rPr>
      </w:pPr>
      <w:r w:rsidRPr="00425C8F">
        <w:rPr>
          <w:lang w:val="en-IN"/>
        </w:rPr>
        <w:t>Copyright © 2013:  Comviva Technologies Limited. All rights reserved.</w:t>
      </w:r>
    </w:p>
    <w:p w:rsidR="007F3F88" w:rsidRPr="00425C8F" w:rsidRDefault="007F3F88" w:rsidP="007F3F88">
      <w:pPr>
        <w:rPr>
          <w:lang w:val="en-IN"/>
        </w:rPr>
      </w:pPr>
    </w:p>
    <w:p w:rsidR="007F3F88" w:rsidRPr="00425C8F" w:rsidRDefault="007F3F88" w:rsidP="007F3F88">
      <w:pPr>
        <w:rPr>
          <w:lang w:val="en-IN"/>
        </w:rPr>
      </w:pPr>
    </w:p>
    <w:p w:rsidR="007F3F88" w:rsidRPr="00425C8F" w:rsidRDefault="0011096C" w:rsidP="0011096C">
      <w:pPr>
        <w:rPr>
          <w:lang w:val="en-IN"/>
        </w:rPr>
      </w:pPr>
      <w:r w:rsidRPr="00425C8F">
        <w:rPr>
          <w:lang w:val="en-IN"/>
        </w:rPr>
        <w:br w:type="column"/>
      </w:r>
    </w:p>
    <w:p w:rsidR="007F3F88" w:rsidRPr="00425C8F" w:rsidRDefault="007F3F88" w:rsidP="007F3F88">
      <w:pPr>
        <w:pStyle w:val="BodyText2"/>
        <w:rPr>
          <w:lang w:val="en-IN"/>
        </w:rPr>
      </w:pPr>
    </w:p>
    <w:p w:rsidR="007F3F88" w:rsidRPr="00425C8F" w:rsidRDefault="007F3F88" w:rsidP="007F3F88">
      <w:pPr>
        <w:pStyle w:val="BodyText2"/>
        <w:rPr>
          <w:lang w:val="en-IN"/>
        </w:rPr>
      </w:pPr>
    </w:p>
    <w:p w:rsidR="007F3F88" w:rsidRPr="00425C8F" w:rsidRDefault="007F3F88" w:rsidP="007F3F88">
      <w:pPr>
        <w:pStyle w:val="BodyText2"/>
        <w:rPr>
          <w:sz w:val="14"/>
          <w:lang w:val="en-IN"/>
        </w:rPr>
      </w:pPr>
      <w:r w:rsidRPr="00425C8F">
        <w:rPr>
          <w:sz w:val="14"/>
          <w:lang w:val="en-IN"/>
        </w:rPr>
        <w:t>.</w:t>
      </w:r>
    </w:p>
    <w:p w:rsidR="007F3F88" w:rsidRPr="00425C8F" w:rsidRDefault="007F3F88" w:rsidP="007F3F88">
      <w:pPr>
        <w:pStyle w:val="BodyText2"/>
        <w:rPr>
          <w:sz w:val="14"/>
          <w:lang w:val="en-IN"/>
        </w:rPr>
      </w:pPr>
    </w:p>
    <w:p w:rsidR="007F3F88" w:rsidRPr="00425C8F" w:rsidRDefault="007F3F88" w:rsidP="007F3F88">
      <w:pPr>
        <w:pStyle w:val="BodyText2"/>
        <w:rPr>
          <w:sz w:val="14"/>
          <w:lang w:val="en-IN"/>
        </w:rPr>
      </w:pPr>
    </w:p>
    <w:p w:rsidR="007F3F88" w:rsidRPr="00425C8F" w:rsidRDefault="007F3F88" w:rsidP="007F3F88">
      <w:pPr>
        <w:pStyle w:val="Heading1"/>
        <w:numPr>
          <w:ilvl w:val="0"/>
          <w:numId w:val="0"/>
        </w:numPr>
        <w:jc w:val="both"/>
        <w:rPr>
          <w:rFonts w:ascii="Arial" w:eastAsia="Calibri" w:hAnsi="Arial"/>
          <w:noProof/>
          <w:color w:val="auto"/>
          <w:sz w:val="64"/>
          <w:szCs w:val="64"/>
          <w:lang w:val="en-IN"/>
        </w:rPr>
      </w:pPr>
    </w:p>
    <w:p w:rsidR="007F3F88" w:rsidRPr="00425C8F" w:rsidRDefault="007F3F88" w:rsidP="007F3F88">
      <w:pPr>
        <w:pStyle w:val="BodyText2"/>
        <w:rPr>
          <w:sz w:val="64"/>
          <w:szCs w:val="64"/>
          <w:lang w:val="en-IN"/>
        </w:rPr>
      </w:pPr>
    </w:p>
    <w:p w:rsidR="007F3F88" w:rsidRPr="00425C8F" w:rsidRDefault="007F3F88" w:rsidP="007F3F88">
      <w:pPr>
        <w:pStyle w:val="BodyText2"/>
        <w:rPr>
          <w:b/>
          <w:sz w:val="16"/>
          <w:szCs w:val="16"/>
          <w:lang w:val="en-IN"/>
        </w:rPr>
      </w:pPr>
      <w:r w:rsidRPr="00425C8F">
        <w:rPr>
          <w:b/>
          <w:sz w:val="64"/>
          <w:szCs w:val="64"/>
          <w:lang w:val="en-IN"/>
        </w:rPr>
        <w:t>Thank You</w:t>
      </w:r>
    </w:p>
    <w:p w:rsidR="007F3F88" w:rsidRPr="00425C8F" w:rsidRDefault="007F3F88" w:rsidP="007F3F88">
      <w:pPr>
        <w:pStyle w:val="Subtitle"/>
        <w:keepNext w:val="0"/>
        <w:pBdr>
          <w:bottom w:val="none" w:sz="0" w:space="0" w:color="auto"/>
        </w:pBdr>
        <w:spacing w:before="0" w:after="0" w:line="240" w:lineRule="auto"/>
        <w:jc w:val="both"/>
        <w:rPr>
          <w:rFonts w:ascii="Arial" w:eastAsia="Calibri" w:hAnsi="Arial" w:cs="Arial"/>
          <w:b w:val="0"/>
          <w:caps w:val="0"/>
          <w:noProof/>
          <w:color w:val="auto"/>
          <w:spacing w:val="0"/>
          <w:kern w:val="0"/>
          <w:sz w:val="36"/>
          <w:szCs w:val="36"/>
          <w:lang w:val="en-IN"/>
        </w:rPr>
      </w:pPr>
      <w:r w:rsidRPr="00425C8F">
        <w:rPr>
          <w:rFonts w:ascii="Arial" w:eastAsia="Calibri" w:hAnsi="Arial" w:cs="Arial"/>
          <w:b w:val="0"/>
          <w:caps w:val="0"/>
          <w:noProof/>
          <w:color w:val="auto"/>
          <w:spacing w:val="0"/>
          <w:kern w:val="0"/>
          <w:sz w:val="36"/>
          <w:szCs w:val="36"/>
          <w:lang w:val="en-IN"/>
        </w:rPr>
        <w:t>Visit us at mahindracomviva.com</w:t>
      </w:r>
    </w:p>
    <w:p w:rsidR="007F3F88" w:rsidRPr="00425C8F" w:rsidRDefault="007F3F88" w:rsidP="007F3F88">
      <w:pPr>
        <w:pStyle w:val="Bodytextforrestriction"/>
        <w:rPr>
          <w:lang w:val="en-IN"/>
        </w:rPr>
      </w:pPr>
    </w:p>
    <w:p w:rsidR="007F3F88" w:rsidRPr="00425C8F" w:rsidRDefault="007F3F88" w:rsidP="007F3F88">
      <w:pPr>
        <w:pStyle w:val="Bodytextforrestriction"/>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pStyle w:val="BodyText2"/>
        <w:rPr>
          <w:lang w:val="en-IN"/>
        </w:rPr>
      </w:pPr>
    </w:p>
    <w:p w:rsidR="00B32AB8" w:rsidRPr="00425C8F" w:rsidRDefault="00B32AB8">
      <w:pPr>
        <w:pStyle w:val="BodyText2"/>
        <w:rPr>
          <w:lang w:val="en-IN"/>
        </w:rPr>
      </w:pPr>
    </w:p>
    <w:p w:rsidR="00B32AB8" w:rsidRPr="00425C8F" w:rsidRDefault="00B32AB8">
      <w:pPr>
        <w:pStyle w:val="BodyText2"/>
        <w:rPr>
          <w:lang w:val="en-IN"/>
        </w:rPr>
      </w:pPr>
    </w:p>
    <w:p w:rsidR="00B32AB8" w:rsidRPr="00425C8F" w:rsidRDefault="00B32AB8">
      <w:pPr>
        <w:pStyle w:val="BodyText2"/>
        <w:rPr>
          <w:lang w:val="en-IN"/>
        </w:rPr>
      </w:pPr>
    </w:p>
    <w:p w:rsidR="00B32AB8" w:rsidRPr="00425C8F" w:rsidRDefault="00B32AB8">
      <w:pPr>
        <w:pStyle w:val="BodyText2"/>
        <w:rPr>
          <w:lang w:val="en-IN"/>
        </w:rPr>
      </w:pPr>
    </w:p>
    <w:p w:rsidR="00B32AB8" w:rsidRPr="00425C8F" w:rsidRDefault="00B32AB8">
      <w:pPr>
        <w:pStyle w:val="BodyText2"/>
        <w:rPr>
          <w:lang w:val="en-IN"/>
        </w:rPr>
      </w:pPr>
    </w:p>
    <w:p w:rsidR="00B32AB8" w:rsidRPr="00425C8F" w:rsidRDefault="00B32AB8">
      <w:pPr>
        <w:pStyle w:val="BodyText2"/>
        <w:rPr>
          <w:sz w:val="14"/>
          <w:lang w:val="en-IN"/>
        </w:rPr>
      </w:pPr>
      <w:r w:rsidRPr="00425C8F">
        <w:rPr>
          <w:sz w:val="14"/>
          <w:lang w:val="en-IN"/>
        </w:rPr>
        <w:t>.</w:t>
      </w:r>
    </w:p>
    <w:p w:rsidR="00B32AB8" w:rsidRPr="00425C8F" w:rsidRDefault="00B32AB8">
      <w:pPr>
        <w:pStyle w:val="Bodytextforrestriction"/>
        <w:rPr>
          <w:lang w:val="en-IN"/>
        </w:rPr>
      </w:pPr>
    </w:p>
    <w:sectPr w:rsidR="00B32AB8" w:rsidRPr="00425C8F" w:rsidSect="000A4EDC">
      <w:pgSz w:w="11907" w:h="16839"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E99" w:rsidRDefault="00D46E99">
      <w:r>
        <w:separator/>
      </w:r>
    </w:p>
  </w:endnote>
  <w:endnote w:type="continuationSeparator" w:id="0">
    <w:p w:rsidR="00D46E99" w:rsidRDefault="00D46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S Outlook">
    <w:panose1 w:val="0501010001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20B0704020202020204"/>
    <w:charset w:val="00"/>
    <w:family w:val="auto"/>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1E4" w:rsidRDefault="002531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1E4" w:rsidRPr="005829BF" w:rsidRDefault="00D46E99" w:rsidP="00F06885">
    <w:pPr>
      <w:pStyle w:val="Footer"/>
      <w:tabs>
        <w:tab w:val="clear" w:pos="8640"/>
        <w:tab w:val="right" w:pos="8280"/>
      </w:tabs>
      <w:jc w:val="center"/>
    </w:pPr>
    <w:r>
      <w:rPr>
        <w:rFonts w:ascii="Tahoma" w:hAnsi="Tahoma"/>
        <w:b/>
        <w:noProof/>
        <w:sz w:val="20"/>
        <w:lang w:val="en-IN" w:eastAsia="en-IN"/>
      </w:rPr>
      <w:pict>
        <v:shapetype id="_x0000_t202" coordsize="21600,21600" o:spt="202" path="m,l,21600r21600,l21600,xe">
          <v:stroke joinstyle="miter"/>
          <v:path gradientshapeok="t" o:connecttype="rect"/>
        </v:shapetype>
        <v:shape id="expertsource_Rsetting_footer" o:spid="_x0000_s2049" type="#_x0000_t202" style="position:absolute;left:0;text-align:left;margin-left:-108.45pt;margin-top:.45pt;width:198.45pt;height:20pt;z-index:251677696;mso-wrap-style:none;mso-position-horizontal-relative:right-margin-area" stroked="f">
          <v:textbox style="mso-next-textbox:#expertsource_Rsetting_footer">
            <w:txbxContent>
              <w:p w:rsidR="002531E4" w:rsidRPr="00E432A3" w:rsidRDefault="002531E4">
                <w:pPr>
                  <w:rPr>
                    <w:rFonts w:ascii="Tahoma" w:hAnsi="Tahoma" w:cs="Tahoma"/>
                    <w:color w:val="000000"/>
                    <w:sz w:val="16"/>
                  </w:rPr>
                </w:pPr>
                <w:r w:rsidRPr="00E432A3">
                  <w:rPr>
                    <w:rFonts w:ascii="Tahoma" w:hAnsi="Tahoma" w:cs="Tahoma"/>
                    <w:color w:val="000000"/>
                    <w:sz w:val="16"/>
                  </w:rPr>
                  <w:t xml:space="preserve"> Comviva Internal</w:t>
                </w:r>
              </w:p>
            </w:txbxContent>
          </v:textbox>
          <w10:wrap type="square" anchorx="page"/>
        </v:shape>
      </w:pict>
    </w:r>
    <w:r w:rsidR="002531E4">
      <w:rPr>
        <w:rStyle w:val="PageNumber"/>
      </w:rPr>
      <w:t>PreTUPS – 7.x</w:t>
    </w:r>
    <w:r w:rsidR="002531E4">
      <w:rPr>
        <w:rStyle w:val="PageNumber"/>
      </w:rPr>
      <w:tab/>
      <w:t xml:space="preserve"> </w:t>
    </w:r>
    <w:r w:rsidR="002531E4">
      <w:rPr>
        <w:rStyle w:val="PageNumber"/>
      </w:rPr>
      <w:tab/>
    </w:r>
    <w:r w:rsidR="00206698">
      <w:rPr>
        <w:rStyle w:val="PageNumber"/>
      </w:rPr>
      <w:fldChar w:fldCharType="begin"/>
    </w:r>
    <w:r w:rsidR="002531E4">
      <w:rPr>
        <w:rStyle w:val="PageNumber"/>
      </w:rPr>
      <w:instrText xml:space="preserve"> PAGE </w:instrText>
    </w:r>
    <w:r w:rsidR="00206698">
      <w:rPr>
        <w:rStyle w:val="PageNumber"/>
      </w:rPr>
      <w:fldChar w:fldCharType="separate"/>
    </w:r>
    <w:r w:rsidR="00A45257">
      <w:rPr>
        <w:rStyle w:val="PageNumber"/>
        <w:noProof/>
      </w:rPr>
      <w:t>ii</w:t>
    </w:r>
    <w:r w:rsidR="00206698">
      <w:rPr>
        <w:rStyle w:val="PageNumber"/>
      </w:rPr>
      <w:fldChar w:fldCharType="end"/>
    </w:r>
  </w:p>
  <w:p w:rsidR="002531E4" w:rsidRDefault="002531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1E4" w:rsidRDefault="002531E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1E4" w:rsidRDefault="002531E4">
    <w:pPr>
      <w:pStyle w:val="Footer"/>
      <w:tabs>
        <w:tab w:val="clear" w:pos="8640"/>
        <w:tab w:val="right" w:pos="8280"/>
      </w:tabs>
      <w:jc w:val="center"/>
    </w:pPr>
    <w:r>
      <w:rPr>
        <w:rStyle w:val="PageNumber"/>
      </w:rPr>
      <w:t>PreTUPS – 7.x</w:t>
    </w:r>
    <w:r>
      <w:rPr>
        <w:rStyle w:val="PageNumber"/>
      </w:rPr>
      <w:tab/>
      <w:t xml:space="preserve"> </w:t>
    </w:r>
    <w:r>
      <w:rPr>
        <w:rStyle w:val="PageNumber"/>
      </w:rPr>
      <w:tab/>
    </w:r>
    <w:r w:rsidR="00206698">
      <w:rPr>
        <w:rStyle w:val="PageNumber"/>
      </w:rPr>
      <w:fldChar w:fldCharType="begin"/>
    </w:r>
    <w:r>
      <w:rPr>
        <w:rStyle w:val="PageNumber"/>
      </w:rPr>
      <w:instrText xml:space="preserve"> PAGE </w:instrText>
    </w:r>
    <w:r w:rsidR="00206698">
      <w:rPr>
        <w:rStyle w:val="PageNumber"/>
      </w:rPr>
      <w:fldChar w:fldCharType="separate"/>
    </w:r>
    <w:r w:rsidR="00A45257">
      <w:rPr>
        <w:rStyle w:val="PageNumber"/>
        <w:noProof/>
      </w:rPr>
      <w:t>8</w:t>
    </w:r>
    <w:r w:rsidR="00206698">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E99" w:rsidRDefault="00D46E99">
      <w:r>
        <w:separator/>
      </w:r>
    </w:p>
  </w:footnote>
  <w:footnote w:type="continuationSeparator" w:id="0">
    <w:p w:rsidR="00D46E99" w:rsidRDefault="00D46E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1E4" w:rsidRDefault="002531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1E4" w:rsidRDefault="00D46E99" w:rsidP="00FD2A02">
    <w:pPr>
      <w:pStyle w:val="Header"/>
    </w:pPr>
    <w:r>
      <w:rPr>
        <w:noProof/>
        <w:sz w:val="18"/>
        <w:szCs w:val="18"/>
        <w:lang w:val="en-IN" w:eastAsia="en-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expertsource_watermark" o:spid="_x0000_s2050" type="#_x0000_t136" style="position:absolute;margin-left:0;margin-top:0;width:406.1pt;height:45.1pt;rotation:315;z-index:251678720;mso-position-horizontal:center;mso-position-horizontal-relative:margin;mso-position-vertical:center;mso-position-vertical-relative:margin" fillcolor="silver" stroked="f">
          <v:fill opacity=".5"/>
          <v:stroke r:id="rId1" o:title=""/>
          <v:shadow color="#868686"/>
          <v:textpath style="font-family:&quot;Times New Roman&quot;;font-size:1pt;v-text-kern:t" trim="t" fitpath="t" string=" Comviva Internal"/>
          <o:lock v:ext="edit" aspectratio="t"/>
          <w10:wrap anchorx="margin" anchory="margin"/>
        </v:shape>
      </w:pict>
    </w:r>
    <w:r w:rsidR="002531E4" w:rsidRPr="007375AC">
      <w:rPr>
        <w:noProof/>
        <w:sz w:val="18"/>
        <w:szCs w:val="18"/>
      </w:rPr>
      <w:drawing>
        <wp:anchor distT="0" distB="0" distL="114300" distR="114300" simplePos="0" relativeHeight="251665408" behindDoc="1" locked="0" layoutInCell="1" allowOverlap="1">
          <wp:simplePos x="0" y="0"/>
          <wp:positionH relativeFrom="column">
            <wp:posOffset>-923925</wp:posOffset>
          </wp:positionH>
          <wp:positionV relativeFrom="paragraph">
            <wp:posOffset>-438785</wp:posOffset>
          </wp:positionV>
          <wp:extent cx="2600325" cy="942975"/>
          <wp:effectExtent l="19050" t="0" r="9525" b="0"/>
          <wp:wrapNone/>
          <wp:docPr id="14"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2"/>
                  <a:stretch>
                    <a:fillRect/>
                  </a:stretch>
                </pic:blipFill>
                <pic:spPr bwMode="ltGray">
                  <a:xfrm>
                    <a:off x="0" y="0"/>
                    <a:ext cx="2600325" cy="942975"/>
                  </a:xfrm>
                  <a:prstGeom prst="rect">
                    <a:avLst/>
                  </a:prstGeom>
                </pic:spPr>
              </pic:pic>
            </a:graphicData>
          </a:graphic>
        </wp:anchor>
      </w:drawing>
    </w:r>
    <w:r w:rsidR="002531E4">
      <w:rPr>
        <w:noProof/>
        <w:sz w:val="18"/>
        <w:szCs w:val="18"/>
      </w:rPr>
      <w:drawing>
        <wp:anchor distT="0" distB="0" distL="114300" distR="114300" simplePos="0" relativeHeight="251664384" behindDoc="0" locked="0" layoutInCell="1" allowOverlap="1">
          <wp:simplePos x="0" y="0"/>
          <wp:positionH relativeFrom="column">
            <wp:posOffset>4505325</wp:posOffset>
          </wp:positionH>
          <wp:positionV relativeFrom="paragraph">
            <wp:posOffset>-219710</wp:posOffset>
          </wp:positionV>
          <wp:extent cx="1847850" cy="438150"/>
          <wp:effectExtent l="19050" t="0" r="0" b="0"/>
          <wp:wrapNone/>
          <wp:docPr id="15" name="Picture 2"/>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3" cstate="print"/>
                  <a:srcRect/>
                  <a:stretch>
                    <a:fillRect/>
                  </a:stretch>
                </pic:blipFill>
                <pic:spPr bwMode="auto">
                  <a:xfrm>
                    <a:off x="0" y="0"/>
                    <a:ext cx="1847850" cy="438150"/>
                  </a:xfrm>
                  <a:prstGeom prst="rect">
                    <a:avLst/>
                  </a:prstGeom>
                  <a:noFill/>
                  <a:ln w="9525">
                    <a:noFill/>
                    <a:miter lim="800000"/>
                    <a:headEnd/>
                    <a:tailEnd/>
                  </a:ln>
                </pic:spPr>
              </pic:pic>
            </a:graphicData>
          </a:graphic>
        </wp:anchor>
      </w:drawing>
    </w:r>
    <w:r w:rsidR="002531E4">
      <w:rPr>
        <w:sz w:val="18"/>
        <w:szCs w:val="18"/>
      </w:rPr>
      <w:t xml:space="preserve">            PreTUPS 7.0.0 External Gateway XML APIs</w:t>
    </w:r>
    <w:r w:rsidR="002531E4">
      <w:t xml:space="preserve">          </w:t>
    </w:r>
    <w:r w:rsidR="002531E4">
      <w:rPr>
        <w:noProof/>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1E4" w:rsidRPr="00C3638B" w:rsidRDefault="002531E4" w:rsidP="00C3638B">
    <w:pPr>
      <w:pStyle w:val="Header"/>
    </w:pPr>
    <w:r w:rsidRPr="00C3638B">
      <w:rPr>
        <w:noProof/>
      </w:rPr>
      <w:drawing>
        <wp:anchor distT="0" distB="0" distL="114300" distR="114300" simplePos="0" relativeHeight="251676672" behindDoc="1" locked="0" layoutInCell="1" allowOverlap="1">
          <wp:simplePos x="0" y="0"/>
          <wp:positionH relativeFrom="column">
            <wp:posOffset>-914400</wp:posOffset>
          </wp:positionH>
          <wp:positionV relativeFrom="paragraph">
            <wp:posOffset>-448310</wp:posOffset>
          </wp:positionV>
          <wp:extent cx="3976370" cy="1447800"/>
          <wp:effectExtent l="19050" t="0" r="5080" b="0"/>
          <wp:wrapNone/>
          <wp:docPr id="16"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1"/>
                  <a:stretch>
                    <a:fillRect/>
                  </a:stretch>
                </pic:blipFill>
                <pic:spPr bwMode="ltGray">
                  <a:xfrm>
                    <a:off x="0" y="0"/>
                    <a:ext cx="3976370" cy="1445895"/>
                  </a:xfrm>
                  <a:prstGeom prst="rect">
                    <a:avLst/>
                  </a:prstGeom>
                </pic:spPr>
              </pic:pic>
            </a:graphicData>
          </a:graphic>
        </wp:anchor>
      </w:drawing>
    </w:r>
    <w:r w:rsidRPr="00C3638B">
      <w:rPr>
        <w:noProof/>
      </w:rPr>
      <w:drawing>
        <wp:anchor distT="0" distB="0" distL="114300" distR="114300" simplePos="0" relativeHeight="251674624" behindDoc="0" locked="0" layoutInCell="1" allowOverlap="1">
          <wp:simplePos x="0" y="0"/>
          <wp:positionH relativeFrom="column">
            <wp:posOffset>3390900</wp:posOffset>
          </wp:positionH>
          <wp:positionV relativeFrom="paragraph">
            <wp:posOffset>66040</wp:posOffset>
          </wp:positionV>
          <wp:extent cx="2838450" cy="666750"/>
          <wp:effectExtent l="19050" t="0" r="0" b="0"/>
          <wp:wrapNone/>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2" cstate="print"/>
                  <a:srcRect/>
                  <a:stretch>
                    <a:fillRect/>
                  </a:stretch>
                </pic:blipFill>
                <pic:spPr bwMode="auto">
                  <a:xfrm>
                    <a:off x="0" y="0"/>
                    <a:ext cx="2838450" cy="666750"/>
                  </a:xfrm>
                  <a:prstGeom prst="rect">
                    <a:avLst/>
                  </a:prstGeom>
                  <a:noFill/>
                  <a:ln w="9525">
                    <a:noFill/>
                    <a:miter lim="800000"/>
                    <a:headEnd/>
                    <a:tailEnd/>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1E4" w:rsidRDefault="002531E4" w:rsidP="00FD2A02">
    <w:pPr>
      <w:pStyle w:val="Header"/>
    </w:pPr>
    <w:r>
      <w:rPr>
        <w:noProof/>
        <w:sz w:val="18"/>
        <w:szCs w:val="18"/>
      </w:rPr>
      <w:drawing>
        <wp:anchor distT="0" distB="0" distL="114300" distR="114300" simplePos="0" relativeHeight="251671552" behindDoc="0" locked="0" layoutInCell="1" allowOverlap="1">
          <wp:simplePos x="0" y="0"/>
          <wp:positionH relativeFrom="column">
            <wp:posOffset>4143375</wp:posOffset>
          </wp:positionH>
          <wp:positionV relativeFrom="paragraph">
            <wp:posOffset>-219075</wp:posOffset>
          </wp:positionV>
          <wp:extent cx="1847850" cy="438150"/>
          <wp:effectExtent l="19050" t="0" r="0" b="0"/>
          <wp:wrapNone/>
          <wp:docPr id="18" name="Picture 2"/>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1" cstate="print"/>
                  <a:srcRect/>
                  <a:stretch>
                    <a:fillRect/>
                  </a:stretch>
                </pic:blipFill>
                <pic:spPr bwMode="auto">
                  <a:xfrm>
                    <a:off x="0" y="0"/>
                    <a:ext cx="1847850" cy="438150"/>
                  </a:xfrm>
                  <a:prstGeom prst="rect">
                    <a:avLst/>
                  </a:prstGeom>
                  <a:noFill/>
                  <a:ln w="9525">
                    <a:noFill/>
                    <a:miter lim="800000"/>
                    <a:headEnd/>
                    <a:tailEnd/>
                  </a:ln>
                </pic:spPr>
              </pic:pic>
            </a:graphicData>
          </a:graphic>
        </wp:anchor>
      </w:drawing>
    </w:r>
    <w:r w:rsidRPr="007375AC">
      <w:rPr>
        <w:noProof/>
        <w:sz w:val="18"/>
        <w:szCs w:val="18"/>
      </w:rPr>
      <w:drawing>
        <wp:anchor distT="0" distB="0" distL="114300" distR="114300" simplePos="0" relativeHeight="251672576" behindDoc="1" locked="0" layoutInCell="1" allowOverlap="1">
          <wp:simplePos x="0" y="0"/>
          <wp:positionH relativeFrom="column">
            <wp:posOffset>-1143000</wp:posOffset>
          </wp:positionH>
          <wp:positionV relativeFrom="paragraph">
            <wp:posOffset>-457200</wp:posOffset>
          </wp:positionV>
          <wp:extent cx="2600325" cy="942975"/>
          <wp:effectExtent l="19050" t="0" r="9525" b="0"/>
          <wp:wrapNone/>
          <wp:docPr id="17"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2"/>
                  <a:stretch>
                    <a:fillRect/>
                  </a:stretch>
                </pic:blipFill>
                <pic:spPr bwMode="ltGray">
                  <a:xfrm>
                    <a:off x="0" y="0"/>
                    <a:ext cx="2600325" cy="942975"/>
                  </a:xfrm>
                  <a:prstGeom prst="rect">
                    <a:avLst/>
                  </a:prstGeom>
                </pic:spPr>
              </pic:pic>
            </a:graphicData>
          </a:graphic>
        </wp:anchor>
      </w:drawing>
    </w:r>
    <w:r>
      <w:rPr>
        <w:sz w:val="18"/>
        <w:szCs w:val="18"/>
      </w:rPr>
      <w:t xml:space="preserve">            PreTUPS External Gateway XML APIs</w:t>
    </w:r>
    <w:r>
      <w:t xml:space="preserve">          </w:t>
    </w:r>
    <w:r>
      <w:rPr>
        <w:noProof/>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1E4" w:rsidRDefault="002531E4" w:rsidP="00C3638B">
    <w:pPr>
      <w:pStyle w:val="Header"/>
    </w:pPr>
    <w:r>
      <w:rPr>
        <w:noProof/>
        <w:sz w:val="18"/>
        <w:szCs w:val="18"/>
      </w:rPr>
      <w:drawing>
        <wp:anchor distT="0" distB="0" distL="114300" distR="114300" simplePos="0" relativeHeight="251667456" behindDoc="0" locked="0" layoutInCell="1" allowOverlap="1">
          <wp:simplePos x="0" y="0"/>
          <wp:positionH relativeFrom="column">
            <wp:posOffset>4276725</wp:posOffset>
          </wp:positionH>
          <wp:positionV relativeFrom="paragraph">
            <wp:posOffset>-180975</wp:posOffset>
          </wp:positionV>
          <wp:extent cx="1847850" cy="438150"/>
          <wp:effectExtent l="19050" t="0" r="0" b="0"/>
          <wp:wrapNone/>
          <wp:docPr id="10" name="Picture 2"/>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1" cstate="print"/>
                  <a:srcRect/>
                  <a:stretch>
                    <a:fillRect/>
                  </a:stretch>
                </pic:blipFill>
                <pic:spPr bwMode="auto">
                  <a:xfrm>
                    <a:off x="0" y="0"/>
                    <a:ext cx="1847850" cy="438150"/>
                  </a:xfrm>
                  <a:prstGeom prst="rect">
                    <a:avLst/>
                  </a:prstGeom>
                  <a:noFill/>
                  <a:ln w="9525">
                    <a:noFill/>
                    <a:miter lim="800000"/>
                    <a:headEnd/>
                    <a:tailEnd/>
                  </a:ln>
                </pic:spPr>
              </pic:pic>
            </a:graphicData>
          </a:graphic>
        </wp:anchor>
      </w:drawing>
    </w:r>
    <w:r>
      <w:rPr>
        <w:noProof/>
        <w:sz w:val="18"/>
        <w:szCs w:val="18"/>
      </w:rPr>
      <w:drawing>
        <wp:anchor distT="0" distB="0" distL="114300" distR="114300" simplePos="0" relativeHeight="251669504" behindDoc="1" locked="0" layoutInCell="1" allowOverlap="1">
          <wp:simplePos x="0" y="0"/>
          <wp:positionH relativeFrom="column">
            <wp:posOffset>-1143000</wp:posOffset>
          </wp:positionH>
          <wp:positionV relativeFrom="paragraph">
            <wp:posOffset>-457200</wp:posOffset>
          </wp:positionV>
          <wp:extent cx="2600325" cy="942975"/>
          <wp:effectExtent l="19050" t="0" r="9525" b="0"/>
          <wp:wrapNone/>
          <wp:docPr id="11"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2"/>
                  <a:stretch>
                    <a:fillRect/>
                  </a:stretch>
                </pic:blipFill>
                <pic:spPr bwMode="ltGray">
                  <a:xfrm>
                    <a:off x="0" y="0"/>
                    <a:ext cx="2600325" cy="942975"/>
                  </a:xfrm>
                  <a:prstGeom prst="rect">
                    <a:avLst/>
                  </a:prstGeom>
                </pic:spPr>
              </pic:pic>
            </a:graphicData>
          </a:graphic>
        </wp:anchor>
      </w:drawing>
    </w:r>
    <w:r>
      <w:rPr>
        <w:sz w:val="18"/>
        <w:szCs w:val="18"/>
      </w:rPr>
      <w:t xml:space="preserve">          PreTUPS External Gateway XML APIs</w:t>
    </w:r>
    <w:r>
      <w:t xml:space="preserve">          </w:t>
    </w:r>
    <w:r>
      <w:rPr>
        <w:noProof/>
      </w:rPr>
      <w:t xml:space="preserve">                          </w:t>
    </w:r>
  </w:p>
  <w:p w:rsidR="002531E4" w:rsidRPr="00C3638B" w:rsidRDefault="002531E4" w:rsidP="00C363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8EFE3EA6"/>
    <w:lvl w:ilvl="0">
      <w:start w:val="1"/>
      <w:numFmt w:val="lowerRoman"/>
      <w:pStyle w:val="ListNumber3"/>
      <w:lvlText w:val="%1."/>
      <w:lvlJc w:val="right"/>
      <w:pPr>
        <w:tabs>
          <w:tab w:val="num" w:pos="2232"/>
        </w:tabs>
        <w:ind w:left="2232" w:hanging="259"/>
      </w:pPr>
      <w:rPr>
        <w:rFonts w:hint="default"/>
      </w:rPr>
    </w:lvl>
  </w:abstractNum>
  <w:abstractNum w:abstractNumId="1">
    <w:nsid w:val="FFFFFF7F"/>
    <w:multiLevelType w:val="singleLevel"/>
    <w:tmpl w:val="F4589872"/>
    <w:lvl w:ilvl="0">
      <w:start w:val="1"/>
      <w:numFmt w:val="lowerLetter"/>
      <w:pStyle w:val="ListNumber2"/>
      <w:lvlText w:val="%1)"/>
      <w:lvlJc w:val="left"/>
      <w:pPr>
        <w:tabs>
          <w:tab w:val="num" w:pos="1872"/>
        </w:tabs>
        <w:ind w:left="1872" w:hanging="432"/>
      </w:pPr>
      <w:rPr>
        <w:rFonts w:hint="default"/>
      </w:rPr>
    </w:lvl>
  </w:abstractNum>
  <w:abstractNum w:abstractNumId="2">
    <w:nsid w:val="FFFFFF83"/>
    <w:multiLevelType w:val="singleLevel"/>
    <w:tmpl w:val="0F0EFEF0"/>
    <w:lvl w:ilvl="0">
      <w:start w:val="1"/>
      <w:numFmt w:val="bullet"/>
      <w:pStyle w:val="ListBullet2"/>
      <w:lvlText w:val=""/>
      <w:lvlJc w:val="left"/>
      <w:pPr>
        <w:tabs>
          <w:tab w:val="num" w:pos="1440"/>
        </w:tabs>
        <w:ind w:left="1440" w:hanging="360"/>
      </w:pPr>
      <w:rPr>
        <w:rFonts w:ascii="Wingdings 3" w:hAnsi="Wingdings 3" w:hint="default"/>
        <w:sz w:val="20"/>
      </w:rPr>
    </w:lvl>
  </w:abstractNum>
  <w:abstractNum w:abstractNumId="3">
    <w:nsid w:val="FFFFFF88"/>
    <w:multiLevelType w:val="singleLevel"/>
    <w:tmpl w:val="04C40B58"/>
    <w:lvl w:ilvl="0">
      <w:start w:val="1"/>
      <w:numFmt w:val="decimal"/>
      <w:pStyle w:val="TableListNumber1"/>
      <w:lvlText w:val="%1."/>
      <w:lvlJc w:val="left"/>
      <w:pPr>
        <w:tabs>
          <w:tab w:val="num" w:pos="360"/>
        </w:tabs>
        <w:ind w:left="360" w:hanging="360"/>
      </w:pPr>
      <w:rPr>
        <w:rFonts w:hint="default"/>
      </w:rPr>
    </w:lvl>
  </w:abstractNum>
  <w:abstractNum w:abstractNumId="4">
    <w:nsid w:val="0000000C"/>
    <w:multiLevelType w:val="singleLevel"/>
    <w:tmpl w:val="0000000C"/>
    <w:name w:val="WW8Num12"/>
    <w:lvl w:ilvl="0">
      <w:start w:val="1"/>
      <w:numFmt w:val="bullet"/>
      <w:lvlText w:val=""/>
      <w:lvlJc w:val="left"/>
      <w:pPr>
        <w:tabs>
          <w:tab w:val="num" w:pos="720"/>
        </w:tabs>
        <w:ind w:left="720" w:hanging="360"/>
      </w:pPr>
      <w:rPr>
        <w:rFonts w:ascii="Symbol" w:hAnsi="Symbol"/>
      </w:rPr>
    </w:lvl>
  </w:abstractNum>
  <w:abstractNum w:abstractNumId="5">
    <w:nsid w:val="016C3099"/>
    <w:multiLevelType w:val="hybridMultilevel"/>
    <w:tmpl w:val="4E78A3F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907E88"/>
    <w:multiLevelType w:val="hybridMultilevel"/>
    <w:tmpl w:val="E6609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E296C9B"/>
    <w:multiLevelType w:val="hybridMultilevel"/>
    <w:tmpl w:val="B32EA324"/>
    <w:lvl w:ilvl="0" w:tplc="CAFCA472">
      <w:start w:val="1"/>
      <w:numFmt w:val="bullet"/>
      <w:pStyle w:val="ChapterList"/>
      <w:lvlText w:val=""/>
      <w:lvlJc w:val="left"/>
      <w:pPr>
        <w:tabs>
          <w:tab w:val="num" w:pos="1872"/>
        </w:tabs>
        <w:ind w:left="1872" w:hanging="648"/>
      </w:pPr>
      <w:rPr>
        <w:rFonts w:ascii="Wingdings" w:hAnsi="Wingdings" w:hint="default"/>
        <w:sz w:val="3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0026060"/>
    <w:multiLevelType w:val="singleLevel"/>
    <w:tmpl w:val="D2F0FA68"/>
    <w:lvl w:ilvl="0">
      <w:start w:val="1"/>
      <w:numFmt w:val="bullet"/>
      <w:pStyle w:val="HSPuce1"/>
      <w:lvlText w:val=""/>
      <w:lvlJc w:val="left"/>
      <w:pPr>
        <w:tabs>
          <w:tab w:val="num" w:pos="567"/>
        </w:tabs>
        <w:ind w:left="567" w:hanging="567"/>
      </w:pPr>
      <w:rPr>
        <w:rFonts w:ascii="Wingdings" w:hAnsi="Wingdings" w:hint="default"/>
        <w:position w:val="-6"/>
        <w:sz w:val="40"/>
      </w:rPr>
    </w:lvl>
  </w:abstractNum>
  <w:abstractNum w:abstractNumId="9">
    <w:nsid w:val="13537825"/>
    <w:multiLevelType w:val="hybridMultilevel"/>
    <w:tmpl w:val="C9EC0D4E"/>
    <w:lvl w:ilvl="0" w:tplc="5FF0D7FA">
      <w:start w:val="1"/>
      <w:numFmt w:val="bullet"/>
      <w:pStyle w:val="Warning"/>
      <w:lvlText w:val=""/>
      <w:lvlJc w:val="left"/>
      <w:pPr>
        <w:tabs>
          <w:tab w:val="num" w:pos="1080"/>
        </w:tabs>
        <w:ind w:left="1080" w:hanging="504"/>
      </w:pPr>
      <w:rPr>
        <w:rFonts w:ascii="Webdings" w:hAnsi="Webdings" w:hint="default"/>
        <w:b w:val="0"/>
        <w:i w:val="0"/>
        <w:color w:val="FF0000"/>
        <w:sz w:val="4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19271CA2"/>
    <w:multiLevelType w:val="multilevel"/>
    <w:tmpl w:val="5450ED96"/>
    <w:lvl w:ilvl="0">
      <w:start w:val="1"/>
      <w:numFmt w:val="upperLetter"/>
      <w:lvlText w:val="%1"/>
      <w:lvlJc w:val="left"/>
      <w:pPr>
        <w:tabs>
          <w:tab w:val="num" w:pos="1685"/>
        </w:tabs>
        <w:ind w:left="1685" w:hanging="432"/>
      </w:pPr>
      <w:rPr>
        <w:rFonts w:hint="default"/>
        <w:caps w:val="0"/>
        <w:strike w:val="0"/>
        <w:dstrike w:val="0"/>
        <w:vanish/>
        <w:vertAlign w:val="baseline"/>
      </w:rPr>
    </w:lvl>
    <w:lvl w:ilvl="1">
      <w:start w:val="1"/>
      <w:numFmt w:val="decimal"/>
      <w:pStyle w:val="app2"/>
      <w:lvlText w:val="%1.%2"/>
      <w:lvlJc w:val="left"/>
      <w:pPr>
        <w:tabs>
          <w:tab w:val="num" w:pos="1973"/>
        </w:tabs>
        <w:ind w:left="1973" w:hanging="720"/>
      </w:pPr>
      <w:rPr>
        <w:rFonts w:hint="default"/>
      </w:rPr>
    </w:lvl>
    <w:lvl w:ilvl="2">
      <w:start w:val="1"/>
      <w:numFmt w:val="decimal"/>
      <w:lvlText w:val="%1.%2.%3"/>
      <w:lvlJc w:val="left"/>
      <w:pPr>
        <w:tabs>
          <w:tab w:val="num" w:pos="2333"/>
        </w:tabs>
        <w:ind w:left="1973" w:hanging="720"/>
      </w:pPr>
      <w:rPr>
        <w:rFonts w:hint="default"/>
      </w:rPr>
    </w:lvl>
    <w:lvl w:ilvl="3">
      <w:start w:val="1"/>
      <w:numFmt w:val="decimal"/>
      <w:lvlText w:val="%1.%2.%3.%4"/>
      <w:lvlJc w:val="left"/>
      <w:pPr>
        <w:tabs>
          <w:tab w:val="num" w:pos="2693"/>
        </w:tabs>
        <w:ind w:left="1973" w:hanging="720"/>
      </w:pPr>
      <w:rPr>
        <w:rFonts w:hint="default"/>
      </w:rPr>
    </w:lvl>
    <w:lvl w:ilvl="4">
      <w:start w:val="1"/>
      <w:numFmt w:val="decimal"/>
      <w:lvlText w:val="%1.%2.%3.%4.%5"/>
      <w:lvlJc w:val="left"/>
      <w:pPr>
        <w:tabs>
          <w:tab w:val="num" w:pos="2261"/>
        </w:tabs>
        <w:ind w:left="2261" w:hanging="1008"/>
      </w:pPr>
      <w:rPr>
        <w:rFonts w:hint="default"/>
      </w:rPr>
    </w:lvl>
    <w:lvl w:ilvl="5">
      <w:start w:val="1"/>
      <w:numFmt w:val="decimal"/>
      <w:lvlText w:val="%1.%2.%3.%4.%5.%6"/>
      <w:lvlJc w:val="left"/>
      <w:pPr>
        <w:tabs>
          <w:tab w:val="num" w:pos="2405"/>
        </w:tabs>
        <w:ind w:left="2405" w:hanging="1152"/>
      </w:pPr>
      <w:rPr>
        <w:rFonts w:hint="default"/>
      </w:rPr>
    </w:lvl>
    <w:lvl w:ilvl="6">
      <w:start w:val="1"/>
      <w:numFmt w:val="decimal"/>
      <w:lvlText w:val="%1.%2.%3.%4.%5.%6.%7"/>
      <w:lvlJc w:val="left"/>
      <w:pPr>
        <w:tabs>
          <w:tab w:val="num" w:pos="2549"/>
        </w:tabs>
        <w:ind w:left="2549" w:hanging="1296"/>
      </w:pPr>
      <w:rPr>
        <w:rFonts w:hint="default"/>
      </w:rPr>
    </w:lvl>
    <w:lvl w:ilvl="7">
      <w:start w:val="1"/>
      <w:numFmt w:val="decimal"/>
      <w:lvlText w:val="%1.%2.%3.%4.%5.%6.%7.%8"/>
      <w:lvlJc w:val="left"/>
      <w:pPr>
        <w:tabs>
          <w:tab w:val="num" w:pos="2693"/>
        </w:tabs>
        <w:ind w:left="2693" w:hanging="1440"/>
      </w:pPr>
      <w:rPr>
        <w:rFonts w:hint="default"/>
      </w:rPr>
    </w:lvl>
    <w:lvl w:ilvl="8">
      <w:start w:val="1"/>
      <w:numFmt w:val="decimal"/>
      <w:lvlText w:val="%1.%2.%3.%4.%5.%6.%7.%8.%9"/>
      <w:lvlJc w:val="left"/>
      <w:pPr>
        <w:tabs>
          <w:tab w:val="num" w:pos="2837"/>
        </w:tabs>
        <w:ind w:left="2837" w:hanging="1584"/>
      </w:pPr>
      <w:rPr>
        <w:rFonts w:hint="default"/>
      </w:rPr>
    </w:lvl>
  </w:abstractNum>
  <w:abstractNum w:abstractNumId="11">
    <w:nsid w:val="23180657"/>
    <w:multiLevelType w:val="hybridMultilevel"/>
    <w:tmpl w:val="01C40070"/>
    <w:lvl w:ilvl="0" w:tplc="40090001">
      <w:start w:val="1"/>
      <w:numFmt w:val="decimal"/>
      <w:pStyle w:val="ListNumber"/>
      <w:lvlText w:val="%1."/>
      <w:lvlJc w:val="left"/>
      <w:pPr>
        <w:tabs>
          <w:tab w:val="num" w:pos="1512"/>
        </w:tabs>
        <w:ind w:left="1512" w:hanging="360"/>
      </w:pPr>
      <w:rPr>
        <w:rFonts w:hint="default"/>
      </w:rPr>
    </w:lvl>
    <w:lvl w:ilvl="1" w:tplc="40090003">
      <w:start w:val="1"/>
      <w:numFmt w:val="bullet"/>
      <w:lvlText w:val=""/>
      <w:lvlJc w:val="left"/>
      <w:pPr>
        <w:tabs>
          <w:tab w:val="num" w:pos="1440"/>
        </w:tabs>
        <w:ind w:left="1440" w:hanging="360"/>
      </w:pPr>
      <w:rPr>
        <w:rFonts w:ascii="MS Outlook" w:hAnsi="MS Outlook" w:hint="default"/>
        <w:sz w:val="36"/>
      </w:rPr>
    </w:lvl>
    <w:lvl w:ilvl="2" w:tplc="40090005">
      <w:start w:val="1"/>
      <w:numFmt w:val="bullet"/>
      <w:lvlText w:val=""/>
      <w:lvlJc w:val="left"/>
      <w:pPr>
        <w:tabs>
          <w:tab w:val="num" w:pos="2088"/>
        </w:tabs>
        <w:ind w:left="2088" w:hanging="1008"/>
      </w:pPr>
      <w:rPr>
        <w:rFonts w:ascii="MS Outlook" w:hAnsi="MS Outlook" w:hint="default"/>
        <w:sz w:val="36"/>
      </w:rPr>
    </w:lvl>
    <w:lvl w:ilvl="3" w:tplc="40090001" w:tentative="1">
      <w:start w:val="1"/>
      <w:numFmt w:val="decimal"/>
      <w:lvlText w:val="%4."/>
      <w:lvlJc w:val="left"/>
      <w:pPr>
        <w:tabs>
          <w:tab w:val="num" w:pos="2880"/>
        </w:tabs>
        <w:ind w:left="2880" w:hanging="360"/>
      </w:pPr>
    </w:lvl>
    <w:lvl w:ilvl="4" w:tplc="40090003" w:tentative="1">
      <w:start w:val="1"/>
      <w:numFmt w:val="lowerLetter"/>
      <w:lvlText w:val="%5."/>
      <w:lvlJc w:val="left"/>
      <w:pPr>
        <w:tabs>
          <w:tab w:val="num" w:pos="3600"/>
        </w:tabs>
        <w:ind w:left="3600" w:hanging="360"/>
      </w:pPr>
    </w:lvl>
    <w:lvl w:ilvl="5" w:tplc="40090005" w:tentative="1">
      <w:start w:val="1"/>
      <w:numFmt w:val="lowerRoman"/>
      <w:lvlText w:val="%6."/>
      <w:lvlJc w:val="right"/>
      <w:pPr>
        <w:tabs>
          <w:tab w:val="num" w:pos="4320"/>
        </w:tabs>
        <w:ind w:left="4320" w:hanging="180"/>
      </w:pPr>
    </w:lvl>
    <w:lvl w:ilvl="6" w:tplc="40090001" w:tentative="1">
      <w:start w:val="1"/>
      <w:numFmt w:val="decimal"/>
      <w:lvlText w:val="%7."/>
      <w:lvlJc w:val="left"/>
      <w:pPr>
        <w:tabs>
          <w:tab w:val="num" w:pos="5040"/>
        </w:tabs>
        <w:ind w:left="5040" w:hanging="360"/>
      </w:pPr>
    </w:lvl>
    <w:lvl w:ilvl="7" w:tplc="40090003" w:tentative="1">
      <w:start w:val="1"/>
      <w:numFmt w:val="lowerLetter"/>
      <w:lvlText w:val="%8."/>
      <w:lvlJc w:val="left"/>
      <w:pPr>
        <w:tabs>
          <w:tab w:val="num" w:pos="5760"/>
        </w:tabs>
        <w:ind w:left="5760" w:hanging="360"/>
      </w:pPr>
    </w:lvl>
    <w:lvl w:ilvl="8" w:tplc="40090005" w:tentative="1">
      <w:start w:val="1"/>
      <w:numFmt w:val="lowerRoman"/>
      <w:lvlText w:val="%9."/>
      <w:lvlJc w:val="right"/>
      <w:pPr>
        <w:tabs>
          <w:tab w:val="num" w:pos="6480"/>
        </w:tabs>
        <w:ind w:left="6480" w:hanging="180"/>
      </w:pPr>
    </w:lvl>
  </w:abstractNum>
  <w:abstractNum w:abstractNumId="12">
    <w:nsid w:val="23744751"/>
    <w:multiLevelType w:val="hybridMultilevel"/>
    <w:tmpl w:val="DF625B32"/>
    <w:lvl w:ilvl="0" w:tplc="04090001">
      <w:start w:val="1"/>
      <w:numFmt w:val="decimal"/>
      <w:pStyle w:val="HSBR2"/>
      <w:lvlText w:val="BR %1."/>
      <w:lvlJc w:val="left"/>
      <w:pPr>
        <w:tabs>
          <w:tab w:val="num" w:pos="2340"/>
        </w:tabs>
        <w:ind w:left="1980" w:hanging="360"/>
      </w:pPr>
      <w:rPr>
        <w:rFonts w:hint="default"/>
        <w:b w:val="0"/>
        <w:bCs w:val="0"/>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left"/>
      <w:pPr>
        <w:tabs>
          <w:tab w:val="num" w:pos="4860"/>
        </w:tabs>
        <w:ind w:left="4860" w:hanging="720"/>
      </w:pPr>
      <w:rPr>
        <w:rFonts w:hint="default"/>
      </w:r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nsid w:val="268D23A8"/>
    <w:multiLevelType w:val="hybridMultilevel"/>
    <w:tmpl w:val="0F6E3CA0"/>
    <w:lvl w:ilvl="0" w:tplc="469EAE82">
      <w:start w:val="1"/>
      <w:numFmt w:val="bullet"/>
      <w:lvlText w:val=""/>
      <w:lvlJc w:val="left"/>
      <w:pPr>
        <w:ind w:left="2610" w:hanging="360"/>
      </w:pPr>
      <w:rPr>
        <w:rFonts w:ascii="Wingdings" w:hAnsi="Wingdings" w:hint="default"/>
        <w:b w:val="0"/>
        <w:i w:val="0"/>
        <w:color w:val="auto"/>
        <w:sz w:val="36"/>
        <w:szCs w:val="36"/>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4">
    <w:nsid w:val="2B342D8E"/>
    <w:multiLevelType w:val="hybridMultilevel"/>
    <w:tmpl w:val="B2FA97DA"/>
    <w:lvl w:ilvl="0" w:tplc="04090001">
      <w:start w:val="1"/>
      <w:numFmt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start w:val="1"/>
      <w:numFmt w:val="bullet"/>
      <w:lvlText w:val=""/>
      <w:lvlJc w:val="left"/>
      <w:pPr>
        <w:tabs>
          <w:tab w:val="num" w:pos="5400"/>
        </w:tabs>
        <w:ind w:left="5400" w:hanging="360"/>
      </w:pPr>
      <w:rPr>
        <w:rFonts w:ascii="Symbol" w:hAnsi="Symbol" w:hint="default"/>
      </w:rPr>
    </w:lvl>
    <w:lvl w:ilvl="4" w:tplc="04090003">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5">
    <w:nsid w:val="2F504CA1"/>
    <w:multiLevelType w:val="hybridMultilevel"/>
    <w:tmpl w:val="E1C621CC"/>
    <w:lvl w:ilvl="0" w:tplc="C81A1AF2">
      <w:start w:val="1"/>
      <w:numFmt w:val="bullet"/>
      <w:pStyle w:val="ListBullet3"/>
      <w:lvlText w:val=""/>
      <w:lvlJc w:val="left"/>
      <w:pPr>
        <w:tabs>
          <w:tab w:val="num" w:pos="2232"/>
        </w:tabs>
        <w:ind w:left="2232" w:hanging="360"/>
      </w:pPr>
      <w:rPr>
        <w:rFonts w:ascii="Wingdings" w:hAnsi="Wingdings" w:cs="Wingdings" w:hint="default"/>
        <w:b/>
        <w:i w:val="0"/>
        <w:sz w:val="28"/>
      </w:rPr>
    </w:lvl>
    <w:lvl w:ilvl="1" w:tplc="06C04102">
      <w:start w:val="1"/>
      <w:numFmt w:val="bullet"/>
      <w:lvlText w:val="o"/>
      <w:lvlJc w:val="left"/>
      <w:pPr>
        <w:tabs>
          <w:tab w:val="num" w:pos="1440"/>
        </w:tabs>
        <w:ind w:left="1440" w:hanging="360"/>
      </w:pPr>
      <w:rPr>
        <w:rFonts w:ascii="Courier New" w:hAnsi="Courier New" w:hint="default"/>
      </w:rPr>
    </w:lvl>
    <w:lvl w:ilvl="2" w:tplc="3B84B150">
      <w:start w:val="1"/>
      <w:numFmt w:val="bullet"/>
      <w:lvlText w:val=""/>
      <w:lvlJc w:val="left"/>
      <w:pPr>
        <w:tabs>
          <w:tab w:val="num" w:pos="2160"/>
        </w:tabs>
        <w:ind w:left="2160" w:hanging="360"/>
      </w:pPr>
      <w:rPr>
        <w:rFonts w:ascii="Wingdings" w:hAnsi="Wingdings" w:hint="default"/>
      </w:rPr>
    </w:lvl>
    <w:lvl w:ilvl="3" w:tplc="F5240C34">
      <w:start w:val="1"/>
      <w:numFmt w:val="bullet"/>
      <w:lvlText w:val=""/>
      <w:lvlJc w:val="left"/>
      <w:pPr>
        <w:tabs>
          <w:tab w:val="num" w:pos="2880"/>
        </w:tabs>
        <w:ind w:left="2880" w:hanging="360"/>
      </w:pPr>
      <w:rPr>
        <w:rFonts w:ascii="Symbol" w:hAnsi="Symbol" w:hint="default"/>
      </w:rPr>
    </w:lvl>
    <w:lvl w:ilvl="4" w:tplc="A142F950" w:tentative="1">
      <w:start w:val="1"/>
      <w:numFmt w:val="bullet"/>
      <w:lvlText w:val="o"/>
      <w:lvlJc w:val="left"/>
      <w:pPr>
        <w:tabs>
          <w:tab w:val="num" w:pos="3600"/>
        </w:tabs>
        <w:ind w:left="3600" w:hanging="360"/>
      </w:pPr>
      <w:rPr>
        <w:rFonts w:ascii="Courier New" w:hAnsi="Courier New" w:hint="default"/>
      </w:rPr>
    </w:lvl>
    <w:lvl w:ilvl="5" w:tplc="14045854" w:tentative="1">
      <w:start w:val="1"/>
      <w:numFmt w:val="bullet"/>
      <w:lvlText w:val=""/>
      <w:lvlJc w:val="left"/>
      <w:pPr>
        <w:tabs>
          <w:tab w:val="num" w:pos="4320"/>
        </w:tabs>
        <w:ind w:left="4320" w:hanging="360"/>
      </w:pPr>
      <w:rPr>
        <w:rFonts w:ascii="Wingdings" w:hAnsi="Wingdings" w:hint="default"/>
      </w:rPr>
    </w:lvl>
    <w:lvl w:ilvl="6" w:tplc="20BAE400" w:tentative="1">
      <w:start w:val="1"/>
      <w:numFmt w:val="bullet"/>
      <w:lvlText w:val=""/>
      <w:lvlJc w:val="left"/>
      <w:pPr>
        <w:tabs>
          <w:tab w:val="num" w:pos="5040"/>
        </w:tabs>
        <w:ind w:left="5040" w:hanging="360"/>
      </w:pPr>
      <w:rPr>
        <w:rFonts w:ascii="Symbol" w:hAnsi="Symbol" w:hint="default"/>
      </w:rPr>
    </w:lvl>
    <w:lvl w:ilvl="7" w:tplc="8D58FF96" w:tentative="1">
      <w:start w:val="1"/>
      <w:numFmt w:val="bullet"/>
      <w:lvlText w:val="o"/>
      <w:lvlJc w:val="left"/>
      <w:pPr>
        <w:tabs>
          <w:tab w:val="num" w:pos="5760"/>
        </w:tabs>
        <w:ind w:left="5760" w:hanging="360"/>
      </w:pPr>
      <w:rPr>
        <w:rFonts w:ascii="Courier New" w:hAnsi="Courier New" w:hint="default"/>
      </w:rPr>
    </w:lvl>
    <w:lvl w:ilvl="8" w:tplc="DF5084B0" w:tentative="1">
      <w:start w:val="1"/>
      <w:numFmt w:val="bullet"/>
      <w:lvlText w:val=""/>
      <w:lvlJc w:val="left"/>
      <w:pPr>
        <w:tabs>
          <w:tab w:val="num" w:pos="6480"/>
        </w:tabs>
        <w:ind w:left="6480" w:hanging="360"/>
      </w:pPr>
      <w:rPr>
        <w:rFonts w:ascii="Wingdings" w:hAnsi="Wingdings" w:hint="default"/>
      </w:rPr>
    </w:lvl>
  </w:abstractNum>
  <w:abstractNum w:abstractNumId="16">
    <w:nsid w:val="30350F0B"/>
    <w:multiLevelType w:val="hybridMultilevel"/>
    <w:tmpl w:val="7AF8F288"/>
    <w:lvl w:ilvl="0" w:tplc="1D0472CC">
      <w:start w:val="1"/>
      <w:numFmt w:val="bullet"/>
      <w:pStyle w:val="BRStyle"/>
      <w:lvlText w:val=""/>
      <w:lvlJc w:val="left"/>
      <w:pPr>
        <w:ind w:left="720" w:hanging="360"/>
      </w:pPr>
      <w:rPr>
        <w:rFonts w:ascii="Wingdings" w:hAnsi="Wingdings" w:hint="default"/>
      </w:rPr>
    </w:lvl>
    <w:lvl w:ilvl="1" w:tplc="87CACEEE" w:tentative="1">
      <w:start w:val="1"/>
      <w:numFmt w:val="bullet"/>
      <w:lvlText w:val="o"/>
      <w:lvlJc w:val="left"/>
      <w:pPr>
        <w:ind w:left="1440" w:hanging="360"/>
      </w:pPr>
      <w:rPr>
        <w:rFonts w:ascii="Courier New" w:hAnsi="Courier New" w:cs="Courier New" w:hint="default"/>
      </w:rPr>
    </w:lvl>
    <w:lvl w:ilvl="2" w:tplc="244CDCDE" w:tentative="1">
      <w:start w:val="1"/>
      <w:numFmt w:val="bullet"/>
      <w:lvlText w:val=""/>
      <w:lvlJc w:val="left"/>
      <w:pPr>
        <w:ind w:left="2160" w:hanging="360"/>
      </w:pPr>
      <w:rPr>
        <w:rFonts w:ascii="Wingdings" w:hAnsi="Wingdings" w:hint="default"/>
      </w:rPr>
    </w:lvl>
    <w:lvl w:ilvl="3" w:tplc="B14C4302" w:tentative="1">
      <w:start w:val="1"/>
      <w:numFmt w:val="bullet"/>
      <w:lvlText w:val=""/>
      <w:lvlJc w:val="left"/>
      <w:pPr>
        <w:ind w:left="2880" w:hanging="360"/>
      </w:pPr>
      <w:rPr>
        <w:rFonts w:ascii="Symbol" w:hAnsi="Symbol" w:hint="default"/>
      </w:rPr>
    </w:lvl>
    <w:lvl w:ilvl="4" w:tplc="070E0EE0" w:tentative="1">
      <w:start w:val="1"/>
      <w:numFmt w:val="bullet"/>
      <w:lvlText w:val="o"/>
      <w:lvlJc w:val="left"/>
      <w:pPr>
        <w:ind w:left="3600" w:hanging="360"/>
      </w:pPr>
      <w:rPr>
        <w:rFonts w:ascii="Courier New" w:hAnsi="Courier New" w:cs="Courier New" w:hint="default"/>
      </w:rPr>
    </w:lvl>
    <w:lvl w:ilvl="5" w:tplc="F1DAF7C4" w:tentative="1">
      <w:start w:val="1"/>
      <w:numFmt w:val="bullet"/>
      <w:lvlText w:val=""/>
      <w:lvlJc w:val="left"/>
      <w:pPr>
        <w:ind w:left="4320" w:hanging="360"/>
      </w:pPr>
      <w:rPr>
        <w:rFonts w:ascii="Wingdings" w:hAnsi="Wingdings" w:hint="default"/>
      </w:rPr>
    </w:lvl>
    <w:lvl w:ilvl="6" w:tplc="C3588302" w:tentative="1">
      <w:start w:val="1"/>
      <w:numFmt w:val="bullet"/>
      <w:lvlText w:val=""/>
      <w:lvlJc w:val="left"/>
      <w:pPr>
        <w:ind w:left="5040" w:hanging="360"/>
      </w:pPr>
      <w:rPr>
        <w:rFonts w:ascii="Symbol" w:hAnsi="Symbol" w:hint="default"/>
      </w:rPr>
    </w:lvl>
    <w:lvl w:ilvl="7" w:tplc="540A6EEA" w:tentative="1">
      <w:start w:val="1"/>
      <w:numFmt w:val="bullet"/>
      <w:lvlText w:val="o"/>
      <w:lvlJc w:val="left"/>
      <w:pPr>
        <w:ind w:left="5760" w:hanging="360"/>
      </w:pPr>
      <w:rPr>
        <w:rFonts w:ascii="Courier New" w:hAnsi="Courier New" w:cs="Courier New" w:hint="default"/>
      </w:rPr>
    </w:lvl>
    <w:lvl w:ilvl="8" w:tplc="955C6F58" w:tentative="1">
      <w:start w:val="1"/>
      <w:numFmt w:val="bullet"/>
      <w:lvlText w:val=""/>
      <w:lvlJc w:val="left"/>
      <w:pPr>
        <w:ind w:left="6480" w:hanging="360"/>
      </w:pPr>
      <w:rPr>
        <w:rFonts w:ascii="Wingdings" w:hAnsi="Wingdings" w:hint="default"/>
      </w:rPr>
    </w:lvl>
  </w:abstractNum>
  <w:abstractNum w:abstractNumId="17">
    <w:nsid w:val="31152A6C"/>
    <w:multiLevelType w:val="multilevel"/>
    <w:tmpl w:val="CC7EBB58"/>
    <w:lvl w:ilvl="0">
      <w:start w:val="1"/>
      <w:numFmt w:val="upperLetter"/>
      <w:lvlText w:val="%1"/>
      <w:lvlJc w:val="left"/>
      <w:pPr>
        <w:tabs>
          <w:tab w:val="num" w:pos="1282"/>
        </w:tabs>
        <w:ind w:left="1282" w:hanging="432"/>
      </w:pPr>
      <w:rPr>
        <w:rFonts w:hint="default"/>
        <w:strike w:val="0"/>
        <w:dstrike w:val="0"/>
        <w:vanish/>
        <w:vertAlign w:val="baseline"/>
      </w:rPr>
    </w:lvl>
    <w:lvl w:ilvl="1">
      <w:start w:val="1"/>
      <w:numFmt w:val="decimal"/>
      <w:pStyle w:val="A"/>
      <w:lvlText w:val="%1.%2"/>
      <w:lvlJc w:val="left"/>
      <w:pPr>
        <w:tabs>
          <w:tab w:val="num" w:pos="1570"/>
        </w:tabs>
        <w:ind w:left="1426" w:hanging="576"/>
      </w:pPr>
      <w:rPr>
        <w:rFonts w:hint="default"/>
      </w:rPr>
    </w:lvl>
    <w:lvl w:ilvl="2">
      <w:start w:val="1"/>
      <w:numFmt w:val="decimal"/>
      <w:lvlText w:val="%1.%2.%3"/>
      <w:lvlJc w:val="left"/>
      <w:pPr>
        <w:tabs>
          <w:tab w:val="num" w:pos="2290"/>
        </w:tabs>
        <w:ind w:left="1570" w:hanging="720"/>
      </w:pPr>
      <w:rPr>
        <w:rFonts w:hint="default"/>
      </w:rPr>
    </w:lvl>
    <w:lvl w:ilvl="3">
      <w:start w:val="1"/>
      <w:numFmt w:val="decimal"/>
      <w:lvlText w:val="%1.%2.%3.%4"/>
      <w:lvlJc w:val="left"/>
      <w:pPr>
        <w:tabs>
          <w:tab w:val="num" w:pos="1714"/>
        </w:tabs>
        <w:ind w:left="1714" w:hanging="864"/>
      </w:pPr>
      <w:rPr>
        <w:rFonts w:hint="default"/>
      </w:rPr>
    </w:lvl>
    <w:lvl w:ilvl="4">
      <w:start w:val="1"/>
      <w:numFmt w:val="decimal"/>
      <w:lvlText w:val="%1.%2.%3.%4.%5"/>
      <w:lvlJc w:val="left"/>
      <w:pPr>
        <w:tabs>
          <w:tab w:val="num" w:pos="1858"/>
        </w:tabs>
        <w:ind w:left="1858" w:hanging="1008"/>
      </w:pPr>
      <w:rPr>
        <w:rFonts w:hint="default"/>
      </w:rPr>
    </w:lvl>
    <w:lvl w:ilvl="5">
      <w:start w:val="1"/>
      <w:numFmt w:val="decimal"/>
      <w:lvlText w:val="%1.%2.%3.%4.%5.%6"/>
      <w:lvlJc w:val="left"/>
      <w:pPr>
        <w:tabs>
          <w:tab w:val="num" w:pos="2002"/>
        </w:tabs>
        <w:ind w:left="2002" w:hanging="1152"/>
      </w:pPr>
      <w:rPr>
        <w:rFonts w:hint="default"/>
      </w:rPr>
    </w:lvl>
    <w:lvl w:ilvl="6">
      <w:start w:val="1"/>
      <w:numFmt w:val="decimal"/>
      <w:lvlText w:val="%1.%2.%3.%4.%5.%6.%7"/>
      <w:lvlJc w:val="left"/>
      <w:pPr>
        <w:tabs>
          <w:tab w:val="num" w:pos="2146"/>
        </w:tabs>
        <w:ind w:left="2146" w:hanging="1296"/>
      </w:pPr>
      <w:rPr>
        <w:rFonts w:hint="default"/>
      </w:rPr>
    </w:lvl>
    <w:lvl w:ilvl="7">
      <w:start w:val="1"/>
      <w:numFmt w:val="decimal"/>
      <w:lvlText w:val="%1.%2.%3.%4.%5.%6.%7.%8"/>
      <w:lvlJc w:val="left"/>
      <w:pPr>
        <w:tabs>
          <w:tab w:val="num" w:pos="2290"/>
        </w:tabs>
        <w:ind w:left="2290" w:hanging="1440"/>
      </w:pPr>
      <w:rPr>
        <w:rFonts w:hint="default"/>
      </w:rPr>
    </w:lvl>
    <w:lvl w:ilvl="8">
      <w:start w:val="1"/>
      <w:numFmt w:val="decimal"/>
      <w:lvlText w:val="%1.%2.%3.%4.%5.%6.%7.%8.%9"/>
      <w:lvlJc w:val="left"/>
      <w:pPr>
        <w:tabs>
          <w:tab w:val="num" w:pos="2434"/>
        </w:tabs>
        <w:ind w:left="2434" w:hanging="1584"/>
      </w:pPr>
      <w:rPr>
        <w:rFonts w:hint="default"/>
      </w:rPr>
    </w:lvl>
  </w:abstractNum>
  <w:abstractNum w:abstractNumId="18">
    <w:nsid w:val="35CE6B71"/>
    <w:multiLevelType w:val="hybridMultilevel"/>
    <w:tmpl w:val="354620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6A30D6"/>
    <w:multiLevelType w:val="multilevel"/>
    <w:tmpl w:val="4094FEF8"/>
    <w:lvl w:ilvl="0">
      <w:start w:val="1"/>
      <w:numFmt w:val="upperRoman"/>
      <w:pStyle w:val="Apendixsection"/>
      <w:lvlText w:val="A-%1"/>
      <w:lvlJc w:val="left"/>
      <w:pPr>
        <w:tabs>
          <w:tab w:val="num" w:pos="1080"/>
        </w:tabs>
        <w:ind w:left="360" w:hanging="360"/>
      </w:pPr>
      <w:rPr>
        <w:rFonts w:hint="default"/>
      </w:rPr>
    </w:lvl>
    <w:lvl w:ilvl="1">
      <w:start w:val="1"/>
      <w:numFmt w:val="upperRoman"/>
      <w:lvlText w:val="%1-%2"/>
      <w:lvlJc w:val="left"/>
      <w:pPr>
        <w:tabs>
          <w:tab w:val="num" w:pos="144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37980B63"/>
    <w:multiLevelType w:val="hybridMultilevel"/>
    <w:tmpl w:val="FC84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8CA69A9"/>
    <w:multiLevelType w:val="hybridMultilevel"/>
    <w:tmpl w:val="8F80CCC8"/>
    <w:lvl w:ilvl="0" w:tplc="C0C863BC">
      <w:start w:val="1"/>
      <w:numFmt w:val="bullet"/>
      <w:lvlText w:val=""/>
      <w:lvlJc w:val="left"/>
      <w:pPr>
        <w:tabs>
          <w:tab w:val="num" w:pos="1080"/>
        </w:tabs>
        <w:ind w:left="1080" w:hanging="504"/>
      </w:pPr>
      <w:rPr>
        <w:rFonts w:ascii="Wingdings" w:hAnsi="Wingdings" w:hint="default"/>
        <w:b/>
        <w:i w:val="0"/>
        <w:color w:val="0F1177"/>
        <w:sz w:val="40"/>
      </w:rPr>
    </w:lvl>
    <w:lvl w:ilvl="1" w:tplc="B4ACA24E">
      <w:start w:val="1"/>
      <w:numFmt w:val="bullet"/>
      <w:lvlText w:val="o"/>
      <w:lvlJc w:val="left"/>
      <w:pPr>
        <w:tabs>
          <w:tab w:val="num" w:pos="1440"/>
        </w:tabs>
        <w:ind w:left="1440" w:hanging="360"/>
      </w:pPr>
      <w:rPr>
        <w:rFonts w:ascii="Courier New" w:hAnsi="Courier New" w:hint="default"/>
      </w:rPr>
    </w:lvl>
    <w:lvl w:ilvl="2" w:tplc="1360D07C" w:tentative="1">
      <w:start w:val="1"/>
      <w:numFmt w:val="bullet"/>
      <w:lvlText w:val=""/>
      <w:lvlJc w:val="left"/>
      <w:pPr>
        <w:tabs>
          <w:tab w:val="num" w:pos="2160"/>
        </w:tabs>
        <w:ind w:left="2160" w:hanging="360"/>
      </w:pPr>
      <w:rPr>
        <w:rFonts w:ascii="Wingdings" w:hAnsi="Wingdings" w:hint="default"/>
      </w:rPr>
    </w:lvl>
    <w:lvl w:ilvl="3" w:tplc="B240E27E" w:tentative="1">
      <w:start w:val="1"/>
      <w:numFmt w:val="bullet"/>
      <w:lvlText w:val=""/>
      <w:lvlJc w:val="left"/>
      <w:pPr>
        <w:tabs>
          <w:tab w:val="num" w:pos="2880"/>
        </w:tabs>
        <w:ind w:left="2880" w:hanging="360"/>
      </w:pPr>
      <w:rPr>
        <w:rFonts w:ascii="Symbol" w:hAnsi="Symbol" w:hint="default"/>
      </w:rPr>
    </w:lvl>
    <w:lvl w:ilvl="4" w:tplc="97F87F94" w:tentative="1">
      <w:start w:val="1"/>
      <w:numFmt w:val="bullet"/>
      <w:lvlText w:val="o"/>
      <w:lvlJc w:val="left"/>
      <w:pPr>
        <w:tabs>
          <w:tab w:val="num" w:pos="3600"/>
        </w:tabs>
        <w:ind w:left="3600" w:hanging="360"/>
      </w:pPr>
      <w:rPr>
        <w:rFonts w:ascii="Courier New" w:hAnsi="Courier New" w:hint="default"/>
      </w:rPr>
    </w:lvl>
    <w:lvl w:ilvl="5" w:tplc="C1C8A404" w:tentative="1">
      <w:start w:val="1"/>
      <w:numFmt w:val="bullet"/>
      <w:lvlText w:val=""/>
      <w:lvlJc w:val="left"/>
      <w:pPr>
        <w:tabs>
          <w:tab w:val="num" w:pos="4320"/>
        </w:tabs>
        <w:ind w:left="4320" w:hanging="360"/>
      </w:pPr>
      <w:rPr>
        <w:rFonts w:ascii="Wingdings" w:hAnsi="Wingdings" w:hint="default"/>
      </w:rPr>
    </w:lvl>
    <w:lvl w:ilvl="6" w:tplc="B1EEA2FC" w:tentative="1">
      <w:start w:val="1"/>
      <w:numFmt w:val="bullet"/>
      <w:lvlText w:val=""/>
      <w:lvlJc w:val="left"/>
      <w:pPr>
        <w:tabs>
          <w:tab w:val="num" w:pos="5040"/>
        </w:tabs>
        <w:ind w:left="5040" w:hanging="360"/>
      </w:pPr>
      <w:rPr>
        <w:rFonts w:ascii="Symbol" w:hAnsi="Symbol" w:hint="default"/>
      </w:rPr>
    </w:lvl>
    <w:lvl w:ilvl="7" w:tplc="06624E28" w:tentative="1">
      <w:start w:val="1"/>
      <w:numFmt w:val="bullet"/>
      <w:lvlText w:val="o"/>
      <w:lvlJc w:val="left"/>
      <w:pPr>
        <w:tabs>
          <w:tab w:val="num" w:pos="5760"/>
        </w:tabs>
        <w:ind w:left="5760" w:hanging="360"/>
      </w:pPr>
      <w:rPr>
        <w:rFonts w:ascii="Courier New" w:hAnsi="Courier New" w:hint="default"/>
      </w:rPr>
    </w:lvl>
    <w:lvl w:ilvl="8" w:tplc="A25C2108" w:tentative="1">
      <w:start w:val="1"/>
      <w:numFmt w:val="bullet"/>
      <w:lvlText w:val=""/>
      <w:lvlJc w:val="left"/>
      <w:pPr>
        <w:tabs>
          <w:tab w:val="num" w:pos="6480"/>
        </w:tabs>
        <w:ind w:left="6480" w:hanging="360"/>
      </w:pPr>
      <w:rPr>
        <w:rFonts w:ascii="Wingdings" w:hAnsi="Wingdings" w:hint="default"/>
      </w:rPr>
    </w:lvl>
  </w:abstractNum>
  <w:abstractNum w:abstractNumId="22">
    <w:nsid w:val="394E1499"/>
    <w:multiLevelType w:val="hybridMultilevel"/>
    <w:tmpl w:val="C4628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76637B"/>
    <w:multiLevelType w:val="hybridMultilevel"/>
    <w:tmpl w:val="541C33E8"/>
    <w:lvl w:ilvl="0" w:tplc="04090005">
      <w:start w:val="1"/>
      <w:numFmt w:val="bullet"/>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4">
    <w:nsid w:val="3BA73854"/>
    <w:multiLevelType w:val="hybridMultilevel"/>
    <w:tmpl w:val="590A4042"/>
    <w:lvl w:ilvl="0" w:tplc="04090005">
      <w:start w:val="1"/>
      <w:numFmt w:val="bullet"/>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5">
    <w:nsid w:val="3C584528"/>
    <w:multiLevelType w:val="hybridMultilevel"/>
    <w:tmpl w:val="5462C35A"/>
    <w:lvl w:ilvl="0" w:tplc="7C2AC05A">
      <w:start w:val="1"/>
      <w:numFmt w:val="bullet"/>
      <w:pStyle w:val="NoteHeading"/>
      <w:lvlText w:val=""/>
      <w:lvlJc w:val="left"/>
      <w:pPr>
        <w:ind w:left="1296" w:hanging="360"/>
      </w:pPr>
      <w:rPr>
        <w:rFonts w:ascii="Wingdings" w:hAnsi="Wingdings" w:hint="default"/>
        <w:color w:val="auto"/>
        <w:sz w:val="32"/>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nsid w:val="3F28281C"/>
    <w:multiLevelType w:val="hybridMultilevel"/>
    <w:tmpl w:val="E28CD934"/>
    <w:lvl w:ilvl="0" w:tplc="7C2AC05A">
      <w:start w:val="1"/>
      <w:numFmt w:val="bullet"/>
      <w:lvlText w:val=""/>
      <w:lvlJc w:val="left"/>
      <w:pPr>
        <w:ind w:left="720" w:hanging="360"/>
      </w:pPr>
      <w:rPr>
        <w:rFonts w:ascii="Symbol" w:hAnsi="Symbol"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rPr>
        <w:rFonts w:hint="default"/>
      </w:rPr>
    </w:lvl>
    <w:lvl w:ilvl="4" w:tplc="04090003">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7">
    <w:nsid w:val="46F6153B"/>
    <w:multiLevelType w:val="hybridMultilevel"/>
    <w:tmpl w:val="5902373E"/>
    <w:lvl w:ilvl="0" w:tplc="FFFFFFFF">
      <w:start w:val="1"/>
      <w:numFmt w:val="bullet"/>
      <w:pStyle w:val="HSTitre4"/>
      <w:lvlText w:val=""/>
      <w:lvlJc w:val="left"/>
      <w:pPr>
        <w:tabs>
          <w:tab w:val="num" w:pos="2664"/>
        </w:tabs>
        <w:ind w:left="2664" w:hanging="504"/>
      </w:pPr>
      <w:rPr>
        <w:rFonts w:ascii="Webdings" w:hAnsi="Webdings" w:hint="default"/>
        <w:sz w:val="36"/>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8">
    <w:nsid w:val="48745518"/>
    <w:multiLevelType w:val="singleLevel"/>
    <w:tmpl w:val="A476AAAC"/>
    <w:lvl w:ilvl="0">
      <w:start w:val="1"/>
      <w:numFmt w:val="bullet"/>
      <w:pStyle w:val="HSPuce4"/>
      <w:lvlText w:val=""/>
      <w:lvlJc w:val="left"/>
      <w:pPr>
        <w:tabs>
          <w:tab w:val="num" w:pos="360"/>
        </w:tabs>
        <w:ind w:left="360" w:hanging="360"/>
      </w:pPr>
      <w:rPr>
        <w:rFonts w:ascii="Wingdings" w:hAnsi="Wingdings" w:hint="default"/>
      </w:rPr>
    </w:lvl>
  </w:abstractNum>
  <w:abstractNum w:abstractNumId="29">
    <w:nsid w:val="4A1A1D57"/>
    <w:multiLevelType w:val="hybridMultilevel"/>
    <w:tmpl w:val="33803CC0"/>
    <w:lvl w:ilvl="0" w:tplc="F4FE55D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B4E423C"/>
    <w:multiLevelType w:val="hybridMultilevel"/>
    <w:tmpl w:val="65527422"/>
    <w:lvl w:ilvl="0" w:tplc="FFFFFFFF">
      <w:start w:val="1"/>
      <w:numFmt w:val="bullet"/>
      <w:pStyle w:val="ContentList"/>
      <w:lvlText w:val=""/>
      <w:lvlJc w:val="left"/>
      <w:pPr>
        <w:tabs>
          <w:tab w:val="num" w:pos="576"/>
        </w:tabs>
        <w:ind w:left="576" w:hanging="360"/>
      </w:pPr>
      <w:rPr>
        <w:rFonts w:ascii="Wingdings" w:hAnsi="Wingdings" w:hint="default"/>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4E6426EB"/>
    <w:multiLevelType w:val="hybridMultilevel"/>
    <w:tmpl w:val="696E1394"/>
    <w:lvl w:ilvl="0" w:tplc="7C2AC05A">
      <w:start w:val="1"/>
      <w:numFmt w:val="bullet"/>
      <w:lvlText w:val=""/>
      <w:lvlJc w:val="left"/>
      <w:pPr>
        <w:ind w:left="720" w:hanging="360"/>
      </w:pPr>
      <w:rPr>
        <w:rFonts w:ascii="Symbol" w:hAnsi="Symbol" w:hint="default"/>
      </w:rPr>
    </w:lvl>
    <w:lvl w:ilvl="1" w:tplc="04090005"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2">
    <w:nsid w:val="515A351B"/>
    <w:multiLevelType w:val="hybridMultilevel"/>
    <w:tmpl w:val="F5100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BA714F"/>
    <w:multiLevelType w:val="hybridMultilevel"/>
    <w:tmpl w:val="8EBC5066"/>
    <w:lvl w:ilvl="0" w:tplc="FFFFFFFF">
      <w:start w:val="1"/>
      <w:numFmt w:val="bullet"/>
      <w:pStyle w:val="l"/>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nsid w:val="54E2183D"/>
    <w:multiLevelType w:val="hybridMultilevel"/>
    <w:tmpl w:val="929C15DA"/>
    <w:lvl w:ilvl="0" w:tplc="1B865CEA">
      <w:start w:val="1"/>
      <w:numFmt w:val="bullet"/>
      <w:lvlText w:val=""/>
      <w:lvlJc w:val="left"/>
      <w:pPr>
        <w:ind w:left="1368" w:hanging="360"/>
      </w:pPr>
      <w:rPr>
        <w:rFonts w:ascii="Wingdings" w:hAnsi="Wingdings" w:hint="default"/>
      </w:rPr>
    </w:lvl>
    <w:lvl w:ilvl="1" w:tplc="D09A5E1E" w:tentative="1">
      <w:start w:val="1"/>
      <w:numFmt w:val="bullet"/>
      <w:lvlText w:val="o"/>
      <w:lvlJc w:val="left"/>
      <w:pPr>
        <w:ind w:left="2088" w:hanging="360"/>
      </w:pPr>
      <w:rPr>
        <w:rFonts w:ascii="Courier New" w:hAnsi="Courier New" w:cs="Courier New" w:hint="default"/>
      </w:rPr>
    </w:lvl>
    <w:lvl w:ilvl="2" w:tplc="1EDC1E6A" w:tentative="1">
      <w:start w:val="1"/>
      <w:numFmt w:val="bullet"/>
      <w:lvlText w:val=""/>
      <w:lvlJc w:val="left"/>
      <w:pPr>
        <w:ind w:left="2808" w:hanging="360"/>
      </w:pPr>
      <w:rPr>
        <w:rFonts w:ascii="Wingdings" w:hAnsi="Wingdings" w:hint="default"/>
      </w:rPr>
    </w:lvl>
    <w:lvl w:ilvl="3" w:tplc="4BFED5CA" w:tentative="1">
      <w:start w:val="1"/>
      <w:numFmt w:val="bullet"/>
      <w:lvlText w:val=""/>
      <w:lvlJc w:val="left"/>
      <w:pPr>
        <w:ind w:left="3528" w:hanging="360"/>
      </w:pPr>
      <w:rPr>
        <w:rFonts w:ascii="Symbol" w:hAnsi="Symbol" w:hint="default"/>
      </w:rPr>
    </w:lvl>
    <w:lvl w:ilvl="4" w:tplc="382E8FFC" w:tentative="1">
      <w:start w:val="1"/>
      <w:numFmt w:val="bullet"/>
      <w:lvlText w:val="o"/>
      <w:lvlJc w:val="left"/>
      <w:pPr>
        <w:ind w:left="4248" w:hanging="360"/>
      </w:pPr>
      <w:rPr>
        <w:rFonts w:ascii="Courier New" w:hAnsi="Courier New" w:cs="Courier New" w:hint="default"/>
      </w:rPr>
    </w:lvl>
    <w:lvl w:ilvl="5" w:tplc="3F202914" w:tentative="1">
      <w:start w:val="1"/>
      <w:numFmt w:val="bullet"/>
      <w:lvlText w:val=""/>
      <w:lvlJc w:val="left"/>
      <w:pPr>
        <w:ind w:left="4968" w:hanging="360"/>
      </w:pPr>
      <w:rPr>
        <w:rFonts w:ascii="Wingdings" w:hAnsi="Wingdings" w:hint="default"/>
      </w:rPr>
    </w:lvl>
    <w:lvl w:ilvl="6" w:tplc="36920180" w:tentative="1">
      <w:start w:val="1"/>
      <w:numFmt w:val="bullet"/>
      <w:lvlText w:val=""/>
      <w:lvlJc w:val="left"/>
      <w:pPr>
        <w:ind w:left="5688" w:hanging="360"/>
      </w:pPr>
      <w:rPr>
        <w:rFonts w:ascii="Symbol" w:hAnsi="Symbol" w:hint="default"/>
      </w:rPr>
    </w:lvl>
    <w:lvl w:ilvl="7" w:tplc="E25A3FB4" w:tentative="1">
      <w:start w:val="1"/>
      <w:numFmt w:val="bullet"/>
      <w:lvlText w:val="o"/>
      <w:lvlJc w:val="left"/>
      <w:pPr>
        <w:ind w:left="6408" w:hanging="360"/>
      </w:pPr>
      <w:rPr>
        <w:rFonts w:ascii="Courier New" w:hAnsi="Courier New" w:cs="Courier New" w:hint="default"/>
      </w:rPr>
    </w:lvl>
    <w:lvl w:ilvl="8" w:tplc="4E601EB2" w:tentative="1">
      <w:start w:val="1"/>
      <w:numFmt w:val="bullet"/>
      <w:lvlText w:val=""/>
      <w:lvlJc w:val="left"/>
      <w:pPr>
        <w:ind w:left="7128" w:hanging="360"/>
      </w:pPr>
      <w:rPr>
        <w:rFonts w:ascii="Wingdings" w:hAnsi="Wingdings" w:hint="default"/>
      </w:rPr>
    </w:lvl>
  </w:abstractNum>
  <w:abstractNum w:abstractNumId="35">
    <w:nsid w:val="57371061"/>
    <w:multiLevelType w:val="multilevel"/>
    <w:tmpl w:val="04466EA2"/>
    <w:lvl w:ilvl="0">
      <w:start w:val="1"/>
      <w:numFmt w:val="decimal"/>
      <w:lvlText w:val="%1."/>
      <w:lvlJc w:val="left"/>
      <w:pPr>
        <w:ind w:left="1080" w:hanging="360"/>
      </w:pPr>
      <w:rPr>
        <w:rFonts w:hint="default"/>
      </w:rPr>
    </w:lvl>
    <w:lvl w:ilvl="1">
      <w:start w:val="51"/>
      <w:numFmt w:val="decimal"/>
      <w:isLgl/>
      <w:lvlText w:val="%1.%2"/>
      <w:lvlJc w:val="left"/>
      <w:pPr>
        <w:ind w:left="2166" w:hanging="720"/>
      </w:pPr>
      <w:rPr>
        <w:rFonts w:hint="default"/>
      </w:rPr>
    </w:lvl>
    <w:lvl w:ilvl="2">
      <w:start w:val="1"/>
      <w:numFmt w:val="decimal"/>
      <w:isLgl/>
      <w:lvlText w:val="%1.%2.%3"/>
      <w:lvlJc w:val="left"/>
      <w:pPr>
        <w:ind w:left="2892" w:hanging="720"/>
      </w:pPr>
      <w:rPr>
        <w:rFonts w:hint="default"/>
      </w:rPr>
    </w:lvl>
    <w:lvl w:ilvl="3">
      <w:start w:val="1"/>
      <w:numFmt w:val="decimal"/>
      <w:isLgl/>
      <w:lvlText w:val="%1.%2.%3.%4"/>
      <w:lvlJc w:val="left"/>
      <w:pPr>
        <w:ind w:left="3978" w:hanging="1080"/>
      </w:pPr>
      <w:rPr>
        <w:rFonts w:hint="default"/>
      </w:rPr>
    </w:lvl>
    <w:lvl w:ilvl="4">
      <w:start w:val="1"/>
      <w:numFmt w:val="decimal"/>
      <w:isLgl/>
      <w:lvlText w:val="%1.%2.%3.%4.%5"/>
      <w:lvlJc w:val="left"/>
      <w:pPr>
        <w:ind w:left="5064" w:hanging="1440"/>
      </w:pPr>
      <w:rPr>
        <w:rFonts w:hint="default"/>
      </w:rPr>
    </w:lvl>
    <w:lvl w:ilvl="5">
      <w:start w:val="1"/>
      <w:numFmt w:val="decimal"/>
      <w:isLgl/>
      <w:lvlText w:val="%1.%2.%3.%4.%5.%6"/>
      <w:lvlJc w:val="left"/>
      <w:pPr>
        <w:ind w:left="6150" w:hanging="1800"/>
      </w:pPr>
      <w:rPr>
        <w:rFonts w:hint="default"/>
      </w:rPr>
    </w:lvl>
    <w:lvl w:ilvl="6">
      <w:start w:val="1"/>
      <w:numFmt w:val="decimal"/>
      <w:isLgl/>
      <w:lvlText w:val="%1.%2.%3.%4.%5.%6.%7"/>
      <w:lvlJc w:val="left"/>
      <w:pPr>
        <w:ind w:left="6876" w:hanging="1800"/>
      </w:pPr>
      <w:rPr>
        <w:rFonts w:hint="default"/>
      </w:rPr>
    </w:lvl>
    <w:lvl w:ilvl="7">
      <w:start w:val="1"/>
      <w:numFmt w:val="decimal"/>
      <w:isLgl/>
      <w:lvlText w:val="%1.%2.%3.%4.%5.%6.%7.%8"/>
      <w:lvlJc w:val="left"/>
      <w:pPr>
        <w:ind w:left="7962" w:hanging="2160"/>
      </w:pPr>
      <w:rPr>
        <w:rFonts w:hint="default"/>
      </w:rPr>
    </w:lvl>
    <w:lvl w:ilvl="8">
      <w:start w:val="1"/>
      <w:numFmt w:val="decimal"/>
      <w:isLgl/>
      <w:lvlText w:val="%1.%2.%3.%4.%5.%6.%7.%8.%9"/>
      <w:lvlJc w:val="left"/>
      <w:pPr>
        <w:ind w:left="9048" w:hanging="2520"/>
      </w:pPr>
      <w:rPr>
        <w:rFonts w:hint="default"/>
      </w:rPr>
    </w:lvl>
  </w:abstractNum>
  <w:abstractNum w:abstractNumId="36">
    <w:nsid w:val="593930B0"/>
    <w:multiLevelType w:val="hybridMultilevel"/>
    <w:tmpl w:val="F056A6F6"/>
    <w:lvl w:ilvl="0" w:tplc="04090001">
      <w:start w:val="1"/>
      <w:numFmt w:val="bullet"/>
      <w:lvlText w:val=""/>
      <w:lvlJc w:val="left"/>
      <w:pPr>
        <w:tabs>
          <w:tab w:val="num" w:pos="360"/>
        </w:tabs>
        <w:ind w:left="360" w:hanging="360"/>
      </w:pPr>
      <w:rPr>
        <w:rFonts w:ascii="Symbol" w:hAnsi="Symbol" w:hint="default"/>
        <w:sz w:val="24"/>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7">
    <w:nsid w:val="5A2C1083"/>
    <w:multiLevelType w:val="hybridMultilevel"/>
    <w:tmpl w:val="66CAE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B673B4F"/>
    <w:multiLevelType w:val="singleLevel"/>
    <w:tmpl w:val="30F0BCD4"/>
    <w:lvl w:ilvl="0">
      <w:start w:val="1"/>
      <w:numFmt w:val="bullet"/>
      <w:pStyle w:val="HSPuce2"/>
      <w:lvlText w:val=""/>
      <w:lvlJc w:val="left"/>
      <w:pPr>
        <w:tabs>
          <w:tab w:val="num" w:pos="360"/>
        </w:tabs>
        <w:ind w:left="360" w:hanging="360"/>
      </w:pPr>
      <w:rPr>
        <w:rFonts w:ascii="Wingdings" w:hAnsi="Wingdings" w:hint="default"/>
      </w:rPr>
    </w:lvl>
  </w:abstractNum>
  <w:abstractNum w:abstractNumId="39">
    <w:nsid w:val="5CD06B3E"/>
    <w:multiLevelType w:val="hybridMultilevel"/>
    <w:tmpl w:val="E5DA6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10662F"/>
    <w:multiLevelType w:val="hybridMultilevel"/>
    <w:tmpl w:val="ABD4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06B65"/>
    <w:multiLevelType w:val="hybridMultilevel"/>
    <w:tmpl w:val="F196A928"/>
    <w:lvl w:ilvl="0" w:tplc="40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3987C38"/>
    <w:multiLevelType w:val="hybridMultilevel"/>
    <w:tmpl w:val="8EC6E602"/>
    <w:lvl w:ilvl="0" w:tplc="BF98D58E">
      <w:start w:val="1"/>
      <w:numFmt w:val="bullet"/>
      <w:lvlText w:val=""/>
      <w:lvlJc w:val="left"/>
      <w:pPr>
        <w:ind w:left="360" w:hanging="360"/>
      </w:pPr>
      <w:rPr>
        <w:rFonts w:ascii="Symbol" w:hAnsi="Symbol" w:hint="default"/>
      </w:rPr>
    </w:lvl>
    <w:lvl w:ilvl="1" w:tplc="4F3057A2" w:tentative="1">
      <w:start w:val="1"/>
      <w:numFmt w:val="bullet"/>
      <w:lvlText w:val="o"/>
      <w:lvlJc w:val="left"/>
      <w:pPr>
        <w:ind w:left="1080" w:hanging="360"/>
      </w:pPr>
      <w:rPr>
        <w:rFonts w:ascii="Courier New" w:hAnsi="Courier New" w:cs="Courier New" w:hint="default"/>
      </w:rPr>
    </w:lvl>
    <w:lvl w:ilvl="2" w:tplc="40BA9BA6" w:tentative="1">
      <w:start w:val="1"/>
      <w:numFmt w:val="bullet"/>
      <w:lvlText w:val=""/>
      <w:lvlJc w:val="left"/>
      <w:pPr>
        <w:ind w:left="1800" w:hanging="360"/>
      </w:pPr>
      <w:rPr>
        <w:rFonts w:ascii="Wingdings" w:hAnsi="Wingdings" w:hint="default"/>
      </w:rPr>
    </w:lvl>
    <w:lvl w:ilvl="3" w:tplc="C102F14E" w:tentative="1">
      <w:start w:val="1"/>
      <w:numFmt w:val="bullet"/>
      <w:lvlText w:val=""/>
      <w:lvlJc w:val="left"/>
      <w:pPr>
        <w:ind w:left="2520" w:hanging="360"/>
      </w:pPr>
      <w:rPr>
        <w:rFonts w:ascii="Symbol" w:hAnsi="Symbol" w:hint="default"/>
      </w:rPr>
    </w:lvl>
    <w:lvl w:ilvl="4" w:tplc="DBC219A0" w:tentative="1">
      <w:start w:val="1"/>
      <w:numFmt w:val="bullet"/>
      <w:lvlText w:val="o"/>
      <w:lvlJc w:val="left"/>
      <w:pPr>
        <w:ind w:left="3240" w:hanging="360"/>
      </w:pPr>
      <w:rPr>
        <w:rFonts w:ascii="Courier New" w:hAnsi="Courier New" w:cs="Courier New" w:hint="default"/>
      </w:rPr>
    </w:lvl>
    <w:lvl w:ilvl="5" w:tplc="6E70247A" w:tentative="1">
      <w:start w:val="1"/>
      <w:numFmt w:val="bullet"/>
      <w:lvlText w:val=""/>
      <w:lvlJc w:val="left"/>
      <w:pPr>
        <w:ind w:left="3960" w:hanging="360"/>
      </w:pPr>
      <w:rPr>
        <w:rFonts w:ascii="Wingdings" w:hAnsi="Wingdings" w:hint="default"/>
      </w:rPr>
    </w:lvl>
    <w:lvl w:ilvl="6" w:tplc="D898D022" w:tentative="1">
      <w:start w:val="1"/>
      <w:numFmt w:val="bullet"/>
      <w:lvlText w:val=""/>
      <w:lvlJc w:val="left"/>
      <w:pPr>
        <w:ind w:left="4680" w:hanging="360"/>
      </w:pPr>
      <w:rPr>
        <w:rFonts w:ascii="Symbol" w:hAnsi="Symbol" w:hint="default"/>
      </w:rPr>
    </w:lvl>
    <w:lvl w:ilvl="7" w:tplc="4C28FADA" w:tentative="1">
      <w:start w:val="1"/>
      <w:numFmt w:val="bullet"/>
      <w:lvlText w:val="o"/>
      <w:lvlJc w:val="left"/>
      <w:pPr>
        <w:ind w:left="5400" w:hanging="360"/>
      </w:pPr>
      <w:rPr>
        <w:rFonts w:ascii="Courier New" w:hAnsi="Courier New" w:cs="Courier New" w:hint="default"/>
      </w:rPr>
    </w:lvl>
    <w:lvl w:ilvl="8" w:tplc="388A5FA8" w:tentative="1">
      <w:start w:val="1"/>
      <w:numFmt w:val="bullet"/>
      <w:lvlText w:val=""/>
      <w:lvlJc w:val="left"/>
      <w:pPr>
        <w:ind w:left="6120" w:hanging="360"/>
      </w:pPr>
      <w:rPr>
        <w:rFonts w:ascii="Wingdings" w:hAnsi="Wingdings" w:hint="default"/>
      </w:rPr>
    </w:lvl>
  </w:abstractNum>
  <w:abstractNum w:abstractNumId="43">
    <w:nsid w:val="64057257"/>
    <w:multiLevelType w:val="multilevel"/>
    <w:tmpl w:val="E96685A2"/>
    <w:lvl w:ilvl="0">
      <w:start w:val="1"/>
      <w:numFmt w:val="decimal"/>
      <w:lvlText w:val="%1."/>
      <w:lvlJc w:val="left"/>
      <w:pPr>
        <w:ind w:left="720" w:hanging="360"/>
      </w:pPr>
    </w:lvl>
    <w:lvl w:ilvl="1">
      <w:start w:val="52"/>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nsid w:val="663D0950"/>
    <w:multiLevelType w:val="hybridMultilevel"/>
    <w:tmpl w:val="FA202152"/>
    <w:lvl w:ilvl="0" w:tplc="C6C89E06">
      <w:start w:val="1"/>
      <w:numFmt w:val="bullet"/>
      <w:pStyle w:val="QMSHead1"/>
      <w:lvlText w:val=""/>
      <w:lvlJc w:val="left"/>
      <w:pPr>
        <w:tabs>
          <w:tab w:val="num" w:pos="720"/>
        </w:tabs>
        <w:ind w:left="720" w:hanging="360"/>
      </w:pPr>
      <w:rPr>
        <w:rFonts w:ascii="Symbol" w:hAnsi="Symbol" w:hint="default"/>
        <w:color w:val="999999"/>
        <w:u w:color="999999"/>
      </w:rPr>
    </w:lvl>
    <w:lvl w:ilvl="1" w:tplc="C0146AAC">
      <w:start w:val="1"/>
      <w:numFmt w:val="bullet"/>
      <w:lvlText w:val="o"/>
      <w:lvlJc w:val="left"/>
      <w:pPr>
        <w:tabs>
          <w:tab w:val="num" w:pos="1440"/>
        </w:tabs>
        <w:ind w:left="1440" w:hanging="360"/>
      </w:pPr>
      <w:rPr>
        <w:rFonts w:ascii="Courier New" w:hAnsi="Courier New" w:hint="default"/>
      </w:rPr>
    </w:lvl>
    <w:lvl w:ilvl="2" w:tplc="D30C0AC0" w:tentative="1">
      <w:start w:val="1"/>
      <w:numFmt w:val="bullet"/>
      <w:lvlText w:val=""/>
      <w:lvlJc w:val="left"/>
      <w:pPr>
        <w:tabs>
          <w:tab w:val="num" w:pos="2160"/>
        </w:tabs>
        <w:ind w:left="2160" w:hanging="360"/>
      </w:pPr>
      <w:rPr>
        <w:rFonts w:ascii="Wingdings" w:hAnsi="Wingdings" w:hint="default"/>
      </w:rPr>
    </w:lvl>
    <w:lvl w:ilvl="3" w:tplc="AC560F80" w:tentative="1">
      <w:start w:val="1"/>
      <w:numFmt w:val="bullet"/>
      <w:lvlText w:val=""/>
      <w:lvlJc w:val="left"/>
      <w:pPr>
        <w:tabs>
          <w:tab w:val="num" w:pos="2880"/>
        </w:tabs>
        <w:ind w:left="2880" w:hanging="360"/>
      </w:pPr>
      <w:rPr>
        <w:rFonts w:ascii="Symbol" w:hAnsi="Symbol" w:hint="default"/>
      </w:rPr>
    </w:lvl>
    <w:lvl w:ilvl="4" w:tplc="E0C4717E" w:tentative="1">
      <w:start w:val="1"/>
      <w:numFmt w:val="bullet"/>
      <w:lvlText w:val="o"/>
      <w:lvlJc w:val="left"/>
      <w:pPr>
        <w:tabs>
          <w:tab w:val="num" w:pos="3600"/>
        </w:tabs>
        <w:ind w:left="3600" w:hanging="360"/>
      </w:pPr>
      <w:rPr>
        <w:rFonts w:ascii="Courier New" w:hAnsi="Courier New" w:hint="default"/>
      </w:rPr>
    </w:lvl>
    <w:lvl w:ilvl="5" w:tplc="82FA1CA0" w:tentative="1">
      <w:start w:val="1"/>
      <w:numFmt w:val="bullet"/>
      <w:lvlText w:val=""/>
      <w:lvlJc w:val="left"/>
      <w:pPr>
        <w:tabs>
          <w:tab w:val="num" w:pos="4320"/>
        </w:tabs>
        <w:ind w:left="4320" w:hanging="360"/>
      </w:pPr>
      <w:rPr>
        <w:rFonts w:ascii="Wingdings" w:hAnsi="Wingdings" w:hint="default"/>
      </w:rPr>
    </w:lvl>
    <w:lvl w:ilvl="6" w:tplc="72906D74" w:tentative="1">
      <w:start w:val="1"/>
      <w:numFmt w:val="bullet"/>
      <w:lvlText w:val=""/>
      <w:lvlJc w:val="left"/>
      <w:pPr>
        <w:tabs>
          <w:tab w:val="num" w:pos="5040"/>
        </w:tabs>
        <w:ind w:left="5040" w:hanging="360"/>
      </w:pPr>
      <w:rPr>
        <w:rFonts w:ascii="Symbol" w:hAnsi="Symbol" w:hint="default"/>
      </w:rPr>
    </w:lvl>
    <w:lvl w:ilvl="7" w:tplc="7AD01A8A" w:tentative="1">
      <w:start w:val="1"/>
      <w:numFmt w:val="bullet"/>
      <w:lvlText w:val="o"/>
      <w:lvlJc w:val="left"/>
      <w:pPr>
        <w:tabs>
          <w:tab w:val="num" w:pos="5760"/>
        </w:tabs>
        <w:ind w:left="5760" w:hanging="360"/>
      </w:pPr>
      <w:rPr>
        <w:rFonts w:ascii="Courier New" w:hAnsi="Courier New" w:hint="default"/>
      </w:rPr>
    </w:lvl>
    <w:lvl w:ilvl="8" w:tplc="84508A80" w:tentative="1">
      <w:start w:val="1"/>
      <w:numFmt w:val="bullet"/>
      <w:lvlText w:val=""/>
      <w:lvlJc w:val="left"/>
      <w:pPr>
        <w:tabs>
          <w:tab w:val="num" w:pos="6480"/>
        </w:tabs>
        <w:ind w:left="6480" w:hanging="360"/>
      </w:pPr>
      <w:rPr>
        <w:rFonts w:ascii="Wingdings" w:hAnsi="Wingdings" w:hint="default"/>
      </w:rPr>
    </w:lvl>
  </w:abstractNum>
  <w:abstractNum w:abstractNumId="45">
    <w:nsid w:val="6C6067B3"/>
    <w:multiLevelType w:val="hybridMultilevel"/>
    <w:tmpl w:val="3BA6CCEC"/>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FDC29FB"/>
    <w:multiLevelType w:val="multilevel"/>
    <w:tmpl w:val="4CCC888E"/>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846"/>
        </w:tabs>
        <w:ind w:left="846" w:hanging="576"/>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46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nsid w:val="74A05C26"/>
    <w:multiLevelType w:val="hybridMultilevel"/>
    <w:tmpl w:val="FCCA564A"/>
    <w:lvl w:ilvl="0" w:tplc="71F2E0E4">
      <w:start w:val="1"/>
      <w:numFmt w:val="bullet"/>
      <w:pStyle w:val="ListBullet1"/>
      <w:lvlText w:val=""/>
      <w:lvlJc w:val="left"/>
      <w:pPr>
        <w:tabs>
          <w:tab w:val="num" w:pos="1008"/>
        </w:tabs>
        <w:ind w:left="1008" w:hanging="360"/>
      </w:pPr>
      <w:rPr>
        <w:rFonts w:ascii="Wingdings" w:hAnsi="Wingdings" w:hint="default"/>
        <w:sz w:val="24"/>
      </w:rPr>
    </w:lvl>
    <w:lvl w:ilvl="1" w:tplc="0562C7CA">
      <w:start w:val="1"/>
      <w:numFmt w:val="bullet"/>
      <w:lvlText w:val="o"/>
      <w:lvlJc w:val="left"/>
      <w:pPr>
        <w:tabs>
          <w:tab w:val="num" w:pos="1440"/>
        </w:tabs>
        <w:ind w:left="1440" w:hanging="360"/>
      </w:pPr>
      <w:rPr>
        <w:rFonts w:ascii="Courier New" w:hAnsi="Courier New" w:hint="default"/>
      </w:rPr>
    </w:lvl>
    <w:lvl w:ilvl="2" w:tplc="479A3812">
      <w:start w:val="1"/>
      <w:numFmt w:val="bullet"/>
      <w:lvlText w:val=""/>
      <w:lvlJc w:val="left"/>
      <w:pPr>
        <w:tabs>
          <w:tab w:val="num" w:pos="2160"/>
        </w:tabs>
        <w:ind w:left="2160" w:hanging="360"/>
      </w:pPr>
      <w:rPr>
        <w:rFonts w:ascii="Wingdings" w:hAnsi="Wingdings" w:hint="default"/>
      </w:rPr>
    </w:lvl>
    <w:lvl w:ilvl="3" w:tplc="682A9322">
      <w:start w:val="2"/>
      <w:numFmt w:val="bullet"/>
      <w:lvlText w:val="-"/>
      <w:lvlJc w:val="left"/>
      <w:pPr>
        <w:tabs>
          <w:tab w:val="num" w:pos="2880"/>
        </w:tabs>
        <w:ind w:left="2880" w:hanging="360"/>
      </w:pPr>
      <w:rPr>
        <w:rFonts w:ascii="Times New Roman" w:eastAsia="Times New Roman" w:hAnsi="Times New Roman" w:cs="Times New Roman" w:hint="default"/>
      </w:rPr>
    </w:lvl>
    <w:lvl w:ilvl="4" w:tplc="0D223C84" w:tentative="1">
      <w:start w:val="1"/>
      <w:numFmt w:val="bullet"/>
      <w:lvlText w:val="o"/>
      <w:lvlJc w:val="left"/>
      <w:pPr>
        <w:tabs>
          <w:tab w:val="num" w:pos="3600"/>
        </w:tabs>
        <w:ind w:left="3600" w:hanging="360"/>
      </w:pPr>
      <w:rPr>
        <w:rFonts w:ascii="Courier New" w:hAnsi="Courier New" w:hint="default"/>
      </w:rPr>
    </w:lvl>
    <w:lvl w:ilvl="5" w:tplc="E2E29EE6" w:tentative="1">
      <w:start w:val="1"/>
      <w:numFmt w:val="bullet"/>
      <w:lvlText w:val=""/>
      <w:lvlJc w:val="left"/>
      <w:pPr>
        <w:tabs>
          <w:tab w:val="num" w:pos="4320"/>
        </w:tabs>
        <w:ind w:left="4320" w:hanging="360"/>
      </w:pPr>
      <w:rPr>
        <w:rFonts w:ascii="Wingdings" w:hAnsi="Wingdings" w:hint="default"/>
      </w:rPr>
    </w:lvl>
    <w:lvl w:ilvl="6" w:tplc="7C566A7A" w:tentative="1">
      <w:start w:val="1"/>
      <w:numFmt w:val="bullet"/>
      <w:lvlText w:val=""/>
      <w:lvlJc w:val="left"/>
      <w:pPr>
        <w:tabs>
          <w:tab w:val="num" w:pos="5040"/>
        </w:tabs>
        <w:ind w:left="5040" w:hanging="360"/>
      </w:pPr>
      <w:rPr>
        <w:rFonts w:ascii="Symbol" w:hAnsi="Symbol" w:hint="default"/>
      </w:rPr>
    </w:lvl>
    <w:lvl w:ilvl="7" w:tplc="22AA60EC" w:tentative="1">
      <w:start w:val="1"/>
      <w:numFmt w:val="bullet"/>
      <w:lvlText w:val="o"/>
      <w:lvlJc w:val="left"/>
      <w:pPr>
        <w:tabs>
          <w:tab w:val="num" w:pos="5760"/>
        </w:tabs>
        <w:ind w:left="5760" w:hanging="360"/>
      </w:pPr>
      <w:rPr>
        <w:rFonts w:ascii="Courier New" w:hAnsi="Courier New" w:hint="default"/>
      </w:rPr>
    </w:lvl>
    <w:lvl w:ilvl="8" w:tplc="DCB0D948" w:tentative="1">
      <w:start w:val="1"/>
      <w:numFmt w:val="bullet"/>
      <w:lvlText w:val=""/>
      <w:lvlJc w:val="left"/>
      <w:pPr>
        <w:tabs>
          <w:tab w:val="num" w:pos="6480"/>
        </w:tabs>
        <w:ind w:left="6480" w:hanging="360"/>
      </w:pPr>
      <w:rPr>
        <w:rFonts w:ascii="Wingdings" w:hAnsi="Wingdings" w:hint="default"/>
      </w:rPr>
    </w:lvl>
  </w:abstractNum>
  <w:abstractNum w:abstractNumId="48">
    <w:nsid w:val="756208AF"/>
    <w:multiLevelType w:val="hybridMultilevel"/>
    <w:tmpl w:val="EF96F6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76282B98"/>
    <w:multiLevelType w:val="multilevel"/>
    <w:tmpl w:val="AEBAA250"/>
    <w:lvl w:ilvl="0">
      <w:start w:val="1"/>
      <w:numFmt w:val="decimal"/>
      <w:lvlText w:val="%1"/>
      <w:lvlJc w:val="left"/>
      <w:pPr>
        <w:tabs>
          <w:tab w:val="num" w:pos="567"/>
        </w:tabs>
        <w:ind w:left="567" w:hanging="567"/>
      </w:pPr>
    </w:lvl>
    <w:lvl w:ilvl="1">
      <w:start w:val="1"/>
      <w:numFmt w:val="decimal"/>
      <w:lvlText w:val="%1.%2"/>
      <w:lvlJc w:val="left"/>
      <w:pPr>
        <w:tabs>
          <w:tab w:val="num" w:pos="1588"/>
        </w:tabs>
        <w:ind w:left="1588" w:hanging="1021"/>
      </w:pPr>
    </w:lvl>
    <w:lvl w:ilvl="2">
      <w:start w:val="1"/>
      <w:numFmt w:val="decimal"/>
      <w:pStyle w:val="HSTitre3"/>
      <w:isLgl/>
      <w:lvlText w:val="%1.%2.%3"/>
      <w:lvlJc w:val="left"/>
      <w:pPr>
        <w:tabs>
          <w:tab w:val="num" w:pos="2381"/>
        </w:tabs>
        <w:ind w:left="2381" w:hanging="1247"/>
      </w:pPr>
    </w:lvl>
    <w:lvl w:ilvl="3">
      <w:start w:val="1"/>
      <w:numFmt w:val="decimal"/>
      <w:isLgl/>
      <w:lvlText w:val="%1.%2.%3.%4"/>
      <w:lvlJc w:val="left"/>
      <w:pPr>
        <w:tabs>
          <w:tab w:val="num" w:pos="2948"/>
        </w:tabs>
        <w:ind w:left="2948" w:hanging="1247"/>
      </w:pPr>
    </w:lvl>
    <w:lvl w:ilvl="4">
      <w:start w:val="1"/>
      <w:numFmt w:val="decimal"/>
      <w:isLgl/>
      <w:lvlText w:val="%1.%2.%3.%4.%5"/>
      <w:lvlJc w:val="left"/>
      <w:pPr>
        <w:tabs>
          <w:tab w:val="num" w:pos="3629"/>
        </w:tabs>
        <w:ind w:left="3629" w:hanging="1361"/>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0">
    <w:nsid w:val="76A26810"/>
    <w:multiLevelType w:val="hybridMultilevel"/>
    <w:tmpl w:val="72942BF8"/>
    <w:lvl w:ilvl="0" w:tplc="A7362CAA">
      <w:start w:val="1"/>
      <w:numFmt w:val="bullet"/>
      <w:pStyle w:val="appbullet"/>
      <w:lvlText w:val=""/>
      <w:lvlJc w:val="left"/>
      <w:pPr>
        <w:tabs>
          <w:tab w:val="num" w:pos="720"/>
        </w:tabs>
        <w:ind w:left="720" w:hanging="360"/>
      </w:pPr>
      <w:rPr>
        <w:rFonts w:ascii="Symbol" w:hAnsi="Symbol" w:hint="default"/>
        <w:color w:val="999999"/>
        <w:u w:color="999999"/>
      </w:rPr>
    </w:lvl>
    <w:lvl w:ilvl="1" w:tplc="E8489D76" w:tentative="1">
      <w:start w:val="1"/>
      <w:numFmt w:val="bullet"/>
      <w:lvlText w:val="o"/>
      <w:lvlJc w:val="left"/>
      <w:pPr>
        <w:tabs>
          <w:tab w:val="num" w:pos="1440"/>
        </w:tabs>
        <w:ind w:left="1440" w:hanging="360"/>
      </w:pPr>
      <w:rPr>
        <w:rFonts w:ascii="Courier New" w:hAnsi="Courier New" w:hint="default"/>
      </w:rPr>
    </w:lvl>
    <w:lvl w:ilvl="2" w:tplc="5EFEC1F6" w:tentative="1">
      <w:start w:val="1"/>
      <w:numFmt w:val="bullet"/>
      <w:lvlText w:val=""/>
      <w:lvlJc w:val="left"/>
      <w:pPr>
        <w:tabs>
          <w:tab w:val="num" w:pos="2160"/>
        </w:tabs>
        <w:ind w:left="2160" w:hanging="360"/>
      </w:pPr>
      <w:rPr>
        <w:rFonts w:ascii="Wingdings" w:hAnsi="Wingdings" w:hint="default"/>
      </w:rPr>
    </w:lvl>
    <w:lvl w:ilvl="3" w:tplc="7A5EC830" w:tentative="1">
      <w:start w:val="1"/>
      <w:numFmt w:val="bullet"/>
      <w:lvlText w:val=""/>
      <w:lvlJc w:val="left"/>
      <w:pPr>
        <w:tabs>
          <w:tab w:val="num" w:pos="2880"/>
        </w:tabs>
        <w:ind w:left="2880" w:hanging="360"/>
      </w:pPr>
      <w:rPr>
        <w:rFonts w:ascii="Symbol" w:hAnsi="Symbol" w:hint="default"/>
      </w:rPr>
    </w:lvl>
    <w:lvl w:ilvl="4" w:tplc="810E55B8" w:tentative="1">
      <w:start w:val="1"/>
      <w:numFmt w:val="bullet"/>
      <w:lvlText w:val="o"/>
      <w:lvlJc w:val="left"/>
      <w:pPr>
        <w:tabs>
          <w:tab w:val="num" w:pos="3600"/>
        </w:tabs>
        <w:ind w:left="3600" w:hanging="360"/>
      </w:pPr>
      <w:rPr>
        <w:rFonts w:ascii="Courier New" w:hAnsi="Courier New" w:hint="default"/>
      </w:rPr>
    </w:lvl>
    <w:lvl w:ilvl="5" w:tplc="E0EA0F74" w:tentative="1">
      <w:start w:val="1"/>
      <w:numFmt w:val="bullet"/>
      <w:lvlText w:val=""/>
      <w:lvlJc w:val="left"/>
      <w:pPr>
        <w:tabs>
          <w:tab w:val="num" w:pos="4320"/>
        </w:tabs>
        <w:ind w:left="4320" w:hanging="360"/>
      </w:pPr>
      <w:rPr>
        <w:rFonts w:ascii="Wingdings" w:hAnsi="Wingdings" w:hint="default"/>
      </w:rPr>
    </w:lvl>
    <w:lvl w:ilvl="6" w:tplc="3E107E1A" w:tentative="1">
      <w:start w:val="1"/>
      <w:numFmt w:val="bullet"/>
      <w:lvlText w:val=""/>
      <w:lvlJc w:val="left"/>
      <w:pPr>
        <w:tabs>
          <w:tab w:val="num" w:pos="5040"/>
        </w:tabs>
        <w:ind w:left="5040" w:hanging="360"/>
      </w:pPr>
      <w:rPr>
        <w:rFonts w:ascii="Symbol" w:hAnsi="Symbol" w:hint="default"/>
      </w:rPr>
    </w:lvl>
    <w:lvl w:ilvl="7" w:tplc="299E0B62" w:tentative="1">
      <w:start w:val="1"/>
      <w:numFmt w:val="bullet"/>
      <w:lvlText w:val="o"/>
      <w:lvlJc w:val="left"/>
      <w:pPr>
        <w:tabs>
          <w:tab w:val="num" w:pos="5760"/>
        </w:tabs>
        <w:ind w:left="5760" w:hanging="360"/>
      </w:pPr>
      <w:rPr>
        <w:rFonts w:ascii="Courier New" w:hAnsi="Courier New" w:hint="default"/>
      </w:rPr>
    </w:lvl>
    <w:lvl w:ilvl="8" w:tplc="0F023274" w:tentative="1">
      <w:start w:val="1"/>
      <w:numFmt w:val="bullet"/>
      <w:lvlText w:val=""/>
      <w:lvlJc w:val="left"/>
      <w:pPr>
        <w:tabs>
          <w:tab w:val="num" w:pos="6480"/>
        </w:tabs>
        <w:ind w:left="6480" w:hanging="360"/>
      </w:pPr>
      <w:rPr>
        <w:rFonts w:ascii="Wingdings" w:hAnsi="Wingdings" w:hint="default"/>
      </w:rPr>
    </w:lvl>
  </w:abstractNum>
  <w:abstractNum w:abstractNumId="51">
    <w:nsid w:val="7B070F64"/>
    <w:multiLevelType w:val="hybridMultilevel"/>
    <w:tmpl w:val="26DE776E"/>
    <w:lvl w:ilvl="0" w:tplc="A71699F0">
      <w:start w:val="1"/>
      <w:numFmt w:val="bullet"/>
      <w:lvlText w:val=""/>
      <w:lvlJc w:val="left"/>
      <w:pPr>
        <w:tabs>
          <w:tab w:val="num" w:pos="720"/>
        </w:tabs>
        <w:ind w:left="720" w:hanging="360"/>
      </w:pPr>
      <w:rPr>
        <w:rFonts w:ascii="Symbol" w:hAnsi="Symbol" w:hint="default"/>
      </w:rPr>
    </w:lvl>
    <w:lvl w:ilvl="1" w:tplc="112AFCBC" w:tentative="1">
      <w:start w:val="1"/>
      <w:numFmt w:val="bullet"/>
      <w:lvlText w:val="o"/>
      <w:lvlJc w:val="left"/>
      <w:pPr>
        <w:tabs>
          <w:tab w:val="num" w:pos="1440"/>
        </w:tabs>
        <w:ind w:left="1440" w:hanging="360"/>
      </w:pPr>
      <w:rPr>
        <w:rFonts w:ascii="Courier New" w:hAnsi="Courier New" w:hint="default"/>
      </w:rPr>
    </w:lvl>
    <w:lvl w:ilvl="2" w:tplc="674C6164" w:tentative="1">
      <w:start w:val="1"/>
      <w:numFmt w:val="bullet"/>
      <w:lvlText w:val=""/>
      <w:lvlJc w:val="left"/>
      <w:pPr>
        <w:tabs>
          <w:tab w:val="num" w:pos="2160"/>
        </w:tabs>
        <w:ind w:left="2160" w:hanging="360"/>
      </w:pPr>
      <w:rPr>
        <w:rFonts w:ascii="Wingdings" w:hAnsi="Wingdings" w:hint="default"/>
      </w:rPr>
    </w:lvl>
    <w:lvl w:ilvl="3" w:tplc="B2A05668" w:tentative="1">
      <w:start w:val="1"/>
      <w:numFmt w:val="bullet"/>
      <w:lvlText w:val=""/>
      <w:lvlJc w:val="left"/>
      <w:pPr>
        <w:tabs>
          <w:tab w:val="num" w:pos="2880"/>
        </w:tabs>
        <w:ind w:left="2880" w:hanging="360"/>
      </w:pPr>
      <w:rPr>
        <w:rFonts w:ascii="Symbol" w:hAnsi="Symbol" w:hint="default"/>
      </w:rPr>
    </w:lvl>
    <w:lvl w:ilvl="4" w:tplc="62C46288" w:tentative="1">
      <w:start w:val="1"/>
      <w:numFmt w:val="bullet"/>
      <w:lvlText w:val="o"/>
      <w:lvlJc w:val="left"/>
      <w:pPr>
        <w:tabs>
          <w:tab w:val="num" w:pos="3600"/>
        </w:tabs>
        <w:ind w:left="3600" w:hanging="360"/>
      </w:pPr>
      <w:rPr>
        <w:rFonts w:ascii="Courier New" w:hAnsi="Courier New" w:hint="default"/>
      </w:rPr>
    </w:lvl>
    <w:lvl w:ilvl="5" w:tplc="8C8C43B4" w:tentative="1">
      <w:start w:val="1"/>
      <w:numFmt w:val="bullet"/>
      <w:lvlText w:val=""/>
      <w:lvlJc w:val="left"/>
      <w:pPr>
        <w:tabs>
          <w:tab w:val="num" w:pos="4320"/>
        </w:tabs>
        <w:ind w:left="4320" w:hanging="360"/>
      </w:pPr>
      <w:rPr>
        <w:rFonts w:ascii="Wingdings" w:hAnsi="Wingdings" w:hint="default"/>
      </w:rPr>
    </w:lvl>
    <w:lvl w:ilvl="6" w:tplc="AB8A4E6E" w:tentative="1">
      <w:start w:val="1"/>
      <w:numFmt w:val="bullet"/>
      <w:lvlText w:val=""/>
      <w:lvlJc w:val="left"/>
      <w:pPr>
        <w:tabs>
          <w:tab w:val="num" w:pos="5040"/>
        </w:tabs>
        <w:ind w:left="5040" w:hanging="360"/>
      </w:pPr>
      <w:rPr>
        <w:rFonts w:ascii="Symbol" w:hAnsi="Symbol" w:hint="default"/>
      </w:rPr>
    </w:lvl>
    <w:lvl w:ilvl="7" w:tplc="5E7AEE5E" w:tentative="1">
      <w:start w:val="1"/>
      <w:numFmt w:val="bullet"/>
      <w:lvlText w:val="o"/>
      <w:lvlJc w:val="left"/>
      <w:pPr>
        <w:tabs>
          <w:tab w:val="num" w:pos="5760"/>
        </w:tabs>
        <w:ind w:left="5760" w:hanging="360"/>
      </w:pPr>
      <w:rPr>
        <w:rFonts w:ascii="Courier New" w:hAnsi="Courier New" w:hint="default"/>
      </w:rPr>
    </w:lvl>
    <w:lvl w:ilvl="8" w:tplc="2910A79A" w:tentative="1">
      <w:start w:val="1"/>
      <w:numFmt w:val="bullet"/>
      <w:lvlText w:val=""/>
      <w:lvlJc w:val="left"/>
      <w:pPr>
        <w:tabs>
          <w:tab w:val="num" w:pos="6480"/>
        </w:tabs>
        <w:ind w:left="6480" w:hanging="360"/>
      </w:pPr>
      <w:rPr>
        <w:rFonts w:ascii="Wingdings" w:hAnsi="Wingdings" w:hint="default"/>
      </w:rPr>
    </w:lvl>
  </w:abstractNum>
  <w:abstractNum w:abstractNumId="52">
    <w:nsid w:val="7CA9251A"/>
    <w:multiLevelType w:val="hybridMultilevel"/>
    <w:tmpl w:val="1778A4C4"/>
    <w:lvl w:ilvl="0" w:tplc="04090001">
      <w:start w:val="1"/>
      <w:numFmt w:val="lowerLetter"/>
      <w:lvlText w:val="%1."/>
      <w:lvlJc w:val="left"/>
      <w:pPr>
        <w:ind w:left="1800" w:hanging="360"/>
      </w:p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num w:numId="1">
    <w:abstractNumId w:val="0"/>
  </w:num>
  <w:num w:numId="2">
    <w:abstractNumId w:val="36"/>
  </w:num>
  <w:num w:numId="3">
    <w:abstractNumId w:val="2"/>
  </w:num>
  <w:num w:numId="4">
    <w:abstractNumId w:val="3"/>
  </w:num>
  <w:num w:numId="5">
    <w:abstractNumId w:val="47"/>
  </w:num>
  <w:num w:numId="6">
    <w:abstractNumId w:val="19"/>
  </w:num>
  <w:num w:numId="7">
    <w:abstractNumId w:val="30"/>
  </w:num>
  <w:num w:numId="8">
    <w:abstractNumId w:val="7"/>
  </w:num>
  <w:num w:numId="9">
    <w:abstractNumId w:val="1"/>
  </w:num>
  <w:num w:numId="10">
    <w:abstractNumId w:val="17"/>
  </w:num>
  <w:num w:numId="11">
    <w:abstractNumId w:val="50"/>
  </w:num>
  <w:num w:numId="12">
    <w:abstractNumId w:val="10"/>
  </w:num>
  <w:num w:numId="13">
    <w:abstractNumId w:val="44"/>
  </w:num>
  <w:num w:numId="14">
    <w:abstractNumId w:val="11"/>
  </w:num>
  <w:num w:numId="15">
    <w:abstractNumId w:val="12"/>
  </w:num>
  <w:num w:numId="16">
    <w:abstractNumId w:val="15"/>
  </w:num>
  <w:num w:numId="17">
    <w:abstractNumId w:val="46"/>
  </w:num>
  <w:num w:numId="18">
    <w:abstractNumId w:val="25"/>
  </w:num>
  <w:num w:numId="19">
    <w:abstractNumId w:val="34"/>
  </w:num>
  <w:num w:numId="20">
    <w:abstractNumId w:val="27"/>
  </w:num>
  <w:num w:numId="21">
    <w:abstractNumId w:val="38"/>
  </w:num>
  <w:num w:numId="22">
    <w:abstractNumId w:val="33"/>
  </w:num>
  <w:num w:numId="23">
    <w:abstractNumId w:val="8"/>
  </w:num>
  <w:num w:numId="24">
    <w:abstractNumId w:val="49"/>
  </w:num>
  <w:num w:numId="25">
    <w:abstractNumId w:val="28"/>
  </w:num>
  <w:num w:numId="26">
    <w:abstractNumId w:val="3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1"/>
  </w:num>
  <w:num w:numId="28">
    <w:abstractNumId w:val="42"/>
  </w:num>
  <w:num w:numId="29">
    <w:abstractNumId w:val="20"/>
  </w:num>
  <w:num w:numId="30">
    <w:abstractNumId w:val="6"/>
  </w:num>
  <w:num w:numId="31">
    <w:abstractNumId w:val="31"/>
  </w:num>
  <w:num w:numId="32">
    <w:abstractNumId w:val="26"/>
  </w:num>
  <w:num w:numId="33">
    <w:abstractNumId w:val="52"/>
  </w:num>
  <w:num w:numId="34">
    <w:abstractNumId w:val="18"/>
  </w:num>
  <w:num w:numId="35">
    <w:abstractNumId w:val="43"/>
  </w:num>
  <w:num w:numId="36">
    <w:abstractNumId w:val="35"/>
  </w:num>
  <w:num w:numId="37">
    <w:abstractNumId w:val="9"/>
  </w:num>
  <w:num w:numId="38">
    <w:abstractNumId w:val="13"/>
  </w:num>
  <w:num w:numId="39">
    <w:abstractNumId w:val="45"/>
  </w:num>
  <w:num w:numId="40">
    <w:abstractNumId w:val="23"/>
  </w:num>
  <w:num w:numId="41">
    <w:abstractNumId w:val="24"/>
  </w:num>
  <w:num w:numId="42">
    <w:abstractNumId w:val="37"/>
  </w:num>
  <w:num w:numId="43">
    <w:abstractNumId w:val="32"/>
  </w:num>
  <w:num w:numId="44">
    <w:abstractNumId w:val="16"/>
  </w:num>
  <w:num w:numId="45">
    <w:abstractNumId w:val="46"/>
  </w:num>
  <w:num w:numId="46">
    <w:abstractNumId w:val="46"/>
  </w:num>
  <w:num w:numId="47">
    <w:abstractNumId w:val="14"/>
  </w:num>
  <w:num w:numId="48">
    <w:abstractNumId w:val="41"/>
  </w:num>
  <w:num w:numId="49">
    <w:abstractNumId w:val="5"/>
  </w:num>
  <w:num w:numId="50">
    <w:abstractNumId w:val="46"/>
  </w:num>
  <w:num w:numId="51">
    <w:abstractNumId w:val="48"/>
  </w:num>
  <w:num w:numId="52">
    <w:abstractNumId w:val="46"/>
  </w:num>
  <w:num w:numId="53">
    <w:abstractNumId w:val="21"/>
  </w:num>
  <w:num w:numId="54">
    <w:abstractNumId w:val="39"/>
  </w:num>
  <w:num w:numId="55">
    <w:abstractNumId w:val="46"/>
  </w:num>
  <w:num w:numId="56">
    <w:abstractNumId w:val="46"/>
    <w:lvlOverride w:ilvl="0">
      <w:startOverride w:val="2"/>
    </w:lvlOverride>
    <w:lvlOverride w:ilvl="1">
      <w:startOverride w:val="34"/>
    </w:lvlOverride>
  </w:num>
  <w:num w:numId="57">
    <w:abstractNumId w:val="46"/>
    <w:lvlOverride w:ilvl="0">
      <w:startOverride w:val="2"/>
    </w:lvlOverride>
    <w:lvlOverride w:ilvl="1">
      <w:startOverride w:val="26"/>
    </w:lvlOverride>
  </w:num>
  <w:num w:numId="58">
    <w:abstractNumId w:val="46"/>
    <w:lvlOverride w:ilvl="0">
      <w:startOverride w:val="2"/>
    </w:lvlOverride>
    <w:lvlOverride w:ilvl="1">
      <w:startOverride w:val="25"/>
    </w:lvlOverride>
  </w:num>
  <w:num w:numId="59">
    <w:abstractNumId w:val="46"/>
  </w:num>
  <w:num w:numId="60">
    <w:abstractNumId w:val="46"/>
  </w:num>
  <w:num w:numId="61">
    <w:abstractNumId w:val="46"/>
  </w:num>
  <w:num w:numId="62">
    <w:abstractNumId w:val="2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6"/>
  </w:num>
  <w:num w:numId="65">
    <w:abstractNumId w:val="40"/>
  </w:num>
  <w:num w:numId="66">
    <w:abstractNumId w:val="29"/>
  </w:num>
  <w:num w:numId="67">
    <w:abstractNumId w:val="22"/>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IN" w:vendorID="64" w:dllVersion="131078" w:nlCheck="1" w:checkStyle="1"/>
  <w:proofState w:grammar="clean"/>
  <w:attachedTemplate r:id="rId1"/>
  <w:revisionView w:markup="0"/>
  <w:trackRevisions/>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17EAF"/>
    <w:rsid w:val="0000231E"/>
    <w:rsid w:val="000059F9"/>
    <w:rsid w:val="00005B93"/>
    <w:rsid w:val="00006F7E"/>
    <w:rsid w:val="0000768E"/>
    <w:rsid w:val="000104F0"/>
    <w:rsid w:val="00011AEE"/>
    <w:rsid w:val="00013D5B"/>
    <w:rsid w:val="00013EDC"/>
    <w:rsid w:val="00014AFF"/>
    <w:rsid w:val="00014D44"/>
    <w:rsid w:val="00014FAE"/>
    <w:rsid w:val="0001654A"/>
    <w:rsid w:val="00017D35"/>
    <w:rsid w:val="00017EAF"/>
    <w:rsid w:val="0002002B"/>
    <w:rsid w:val="00022AB0"/>
    <w:rsid w:val="000267E7"/>
    <w:rsid w:val="0002794F"/>
    <w:rsid w:val="000351B2"/>
    <w:rsid w:val="00036848"/>
    <w:rsid w:val="000376F3"/>
    <w:rsid w:val="000378C9"/>
    <w:rsid w:val="0004023F"/>
    <w:rsid w:val="00041F0F"/>
    <w:rsid w:val="00042C4E"/>
    <w:rsid w:val="00042F60"/>
    <w:rsid w:val="000473E5"/>
    <w:rsid w:val="00047BA8"/>
    <w:rsid w:val="00050C0F"/>
    <w:rsid w:val="000523DD"/>
    <w:rsid w:val="00055EB7"/>
    <w:rsid w:val="00056734"/>
    <w:rsid w:val="00056931"/>
    <w:rsid w:val="00057556"/>
    <w:rsid w:val="00057D1C"/>
    <w:rsid w:val="00060AA1"/>
    <w:rsid w:val="00062E71"/>
    <w:rsid w:val="000635AD"/>
    <w:rsid w:val="000636E0"/>
    <w:rsid w:val="00064A34"/>
    <w:rsid w:val="00064CDF"/>
    <w:rsid w:val="0006590F"/>
    <w:rsid w:val="00065AD7"/>
    <w:rsid w:val="00066280"/>
    <w:rsid w:val="000666AA"/>
    <w:rsid w:val="00066BB0"/>
    <w:rsid w:val="00066FA9"/>
    <w:rsid w:val="00071B25"/>
    <w:rsid w:val="000767DD"/>
    <w:rsid w:val="000773D3"/>
    <w:rsid w:val="00077486"/>
    <w:rsid w:val="000776B4"/>
    <w:rsid w:val="0007771B"/>
    <w:rsid w:val="00077CF1"/>
    <w:rsid w:val="00082FC1"/>
    <w:rsid w:val="00084897"/>
    <w:rsid w:val="00086E52"/>
    <w:rsid w:val="000900B1"/>
    <w:rsid w:val="00090A82"/>
    <w:rsid w:val="0009179F"/>
    <w:rsid w:val="00091B17"/>
    <w:rsid w:val="00091B84"/>
    <w:rsid w:val="00091CCD"/>
    <w:rsid w:val="00092DD9"/>
    <w:rsid w:val="0009319B"/>
    <w:rsid w:val="00093675"/>
    <w:rsid w:val="00096208"/>
    <w:rsid w:val="00097685"/>
    <w:rsid w:val="000A3890"/>
    <w:rsid w:val="000A397E"/>
    <w:rsid w:val="000A3B8B"/>
    <w:rsid w:val="000A4EDC"/>
    <w:rsid w:val="000A7CC4"/>
    <w:rsid w:val="000B0E4B"/>
    <w:rsid w:val="000B26BA"/>
    <w:rsid w:val="000B3968"/>
    <w:rsid w:val="000B4390"/>
    <w:rsid w:val="000B49D3"/>
    <w:rsid w:val="000B5E65"/>
    <w:rsid w:val="000B6B5B"/>
    <w:rsid w:val="000C1D7B"/>
    <w:rsid w:val="000C2066"/>
    <w:rsid w:val="000C36EB"/>
    <w:rsid w:val="000C3A3D"/>
    <w:rsid w:val="000C6A1C"/>
    <w:rsid w:val="000D0A10"/>
    <w:rsid w:val="000D0F4A"/>
    <w:rsid w:val="000D14F8"/>
    <w:rsid w:val="000D1B69"/>
    <w:rsid w:val="000D1F83"/>
    <w:rsid w:val="000D340D"/>
    <w:rsid w:val="000D52D7"/>
    <w:rsid w:val="000D7A22"/>
    <w:rsid w:val="000E0492"/>
    <w:rsid w:val="000E0721"/>
    <w:rsid w:val="000E173A"/>
    <w:rsid w:val="000E205A"/>
    <w:rsid w:val="000E341B"/>
    <w:rsid w:val="000E5999"/>
    <w:rsid w:val="000E5C30"/>
    <w:rsid w:val="000E6AE9"/>
    <w:rsid w:val="000E76E6"/>
    <w:rsid w:val="000E7BEC"/>
    <w:rsid w:val="000F1C12"/>
    <w:rsid w:val="000F1D52"/>
    <w:rsid w:val="000F2227"/>
    <w:rsid w:val="000F3CCF"/>
    <w:rsid w:val="000F4111"/>
    <w:rsid w:val="000F4C78"/>
    <w:rsid w:val="000F7FD7"/>
    <w:rsid w:val="00100610"/>
    <w:rsid w:val="00100F25"/>
    <w:rsid w:val="00101505"/>
    <w:rsid w:val="00101EA0"/>
    <w:rsid w:val="00103664"/>
    <w:rsid w:val="00103BDA"/>
    <w:rsid w:val="00103DF0"/>
    <w:rsid w:val="00105AAF"/>
    <w:rsid w:val="001067EE"/>
    <w:rsid w:val="00106CD3"/>
    <w:rsid w:val="0011096C"/>
    <w:rsid w:val="001114A7"/>
    <w:rsid w:val="001132BD"/>
    <w:rsid w:val="001138EE"/>
    <w:rsid w:val="00117210"/>
    <w:rsid w:val="001177D9"/>
    <w:rsid w:val="0012086F"/>
    <w:rsid w:val="00121F71"/>
    <w:rsid w:val="001223E8"/>
    <w:rsid w:val="0012446F"/>
    <w:rsid w:val="001256F1"/>
    <w:rsid w:val="001261D1"/>
    <w:rsid w:val="00126515"/>
    <w:rsid w:val="0013021B"/>
    <w:rsid w:val="00131326"/>
    <w:rsid w:val="00132725"/>
    <w:rsid w:val="0013462A"/>
    <w:rsid w:val="001362B1"/>
    <w:rsid w:val="00137F78"/>
    <w:rsid w:val="001412ED"/>
    <w:rsid w:val="00144598"/>
    <w:rsid w:val="0014459C"/>
    <w:rsid w:val="00144829"/>
    <w:rsid w:val="0014542F"/>
    <w:rsid w:val="00147BA3"/>
    <w:rsid w:val="00152A43"/>
    <w:rsid w:val="00154B4A"/>
    <w:rsid w:val="00156D78"/>
    <w:rsid w:val="00160D7A"/>
    <w:rsid w:val="00160D97"/>
    <w:rsid w:val="00160F64"/>
    <w:rsid w:val="00165BF3"/>
    <w:rsid w:val="001669C1"/>
    <w:rsid w:val="00170B70"/>
    <w:rsid w:val="00171736"/>
    <w:rsid w:val="00171A48"/>
    <w:rsid w:val="001727FE"/>
    <w:rsid w:val="00173DD5"/>
    <w:rsid w:val="0017455C"/>
    <w:rsid w:val="00175D4D"/>
    <w:rsid w:val="00177264"/>
    <w:rsid w:val="00177486"/>
    <w:rsid w:val="00181B34"/>
    <w:rsid w:val="00183696"/>
    <w:rsid w:val="0018401C"/>
    <w:rsid w:val="00184168"/>
    <w:rsid w:val="001841A9"/>
    <w:rsid w:val="00184E2D"/>
    <w:rsid w:val="00185BD7"/>
    <w:rsid w:val="00187D84"/>
    <w:rsid w:val="00187FD4"/>
    <w:rsid w:val="00194931"/>
    <w:rsid w:val="00195B83"/>
    <w:rsid w:val="00197E0F"/>
    <w:rsid w:val="001A0745"/>
    <w:rsid w:val="001A3B9B"/>
    <w:rsid w:val="001A3F6E"/>
    <w:rsid w:val="001A40D3"/>
    <w:rsid w:val="001A49EC"/>
    <w:rsid w:val="001A5A1E"/>
    <w:rsid w:val="001A68E7"/>
    <w:rsid w:val="001A6DBF"/>
    <w:rsid w:val="001B11DF"/>
    <w:rsid w:val="001B2FAA"/>
    <w:rsid w:val="001B3E3F"/>
    <w:rsid w:val="001B4377"/>
    <w:rsid w:val="001B4DCF"/>
    <w:rsid w:val="001B55C5"/>
    <w:rsid w:val="001B5CDE"/>
    <w:rsid w:val="001B7A6C"/>
    <w:rsid w:val="001B7BF1"/>
    <w:rsid w:val="001C0F71"/>
    <w:rsid w:val="001C223D"/>
    <w:rsid w:val="001C3211"/>
    <w:rsid w:val="001C3D86"/>
    <w:rsid w:val="001C451E"/>
    <w:rsid w:val="001C4CE9"/>
    <w:rsid w:val="001C52FA"/>
    <w:rsid w:val="001C55A5"/>
    <w:rsid w:val="001D07C0"/>
    <w:rsid w:val="001D3882"/>
    <w:rsid w:val="001D45DD"/>
    <w:rsid w:val="001D65C9"/>
    <w:rsid w:val="001D6F77"/>
    <w:rsid w:val="001E09BC"/>
    <w:rsid w:val="001E1BE6"/>
    <w:rsid w:val="001E28AC"/>
    <w:rsid w:val="001E6309"/>
    <w:rsid w:val="001E6979"/>
    <w:rsid w:val="001F1E95"/>
    <w:rsid w:val="001F22DB"/>
    <w:rsid w:val="001F3866"/>
    <w:rsid w:val="001F3DC0"/>
    <w:rsid w:val="001F61BA"/>
    <w:rsid w:val="001F7DE1"/>
    <w:rsid w:val="00200F99"/>
    <w:rsid w:val="00201697"/>
    <w:rsid w:val="002023F8"/>
    <w:rsid w:val="00204D46"/>
    <w:rsid w:val="00206698"/>
    <w:rsid w:val="00210A5D"/>
    <w:rsid w:val="00210E36"/>
    <w:rsid w:val="00210E5A"/>
    <w:rsid w:val="002124A0"/>
    <w:rsid w:val="00212858"/>
    <w:rsid w:val="00213468"/>
    <w:rsid w:val="002157E6"/>
    <w:rsid w:val="00220010"/>
    <w:rsid w:val="00222540"/>
    <w:rsid w:val="00223A1A"/>
    <w:rsid w:val="00224977"/>
    <w:rsid w:val="00225367"/>
    <w:rsid w:val="00225A6C"/>
    <w:rsid w:val="00227EBC"/>
    <w:rsid w:val="002301FC"/>
    <w:rsid w:val="00235C6A"/>
    <w:rsid w:val="0024079A"/>
    <w:rsid w:val="002418FB"/>
    <w:rsid w:val="00241AC7"/>
    <w:rsid w:val="002420DB"/>
    <w:rsid w:val="002457D1"/>
    <w:rsid w:val="00245E29"/>
    <w:rsid w:val="00246CD0"/>
    <w:rsid w:val="00250D41"/>
    <w:rsid w:val="002531E4"/>
    <w:rsid w:val="0025345A"/>
    <w:rsid w:val="002534DD"/>
    <w:rsid w:val="0025395F"/>
    <w:rsid w:val="0025440D"/>
    <w:rsid w:val="00255207"/>
    <w:rsid w:val="00260152"/>
    <w:rsid w:val="00260952"/>
    <w:rsid w:val="00261974"/>
    <w:rsid w:val="0026486F"/>
    <w:rsid w:val="00266928"/>
    <w:rsid w:val="002671BA"/>
    <w:rsid w:val="00267C91"/>
    <w:rsid w:val="00271B32"/>
    <w:rsid w:val="00272CC0"/>
    <w:rsid w:val="00274854"/>
    <w:rsid w:val="00280824"/>
    <w:rsid w:val="002821B5"/>
    <w:rsid w:val="00285017"/>
    <w:rsid w:val="002865B8"/>
    <w:rsid w:val="0028705E"/>
    <w:rsid w:val="002872AF"/>
    <w:rsid w:val="002876FD"/>
    <w:rsid w:val="00287DF6"/>
    <w:rsid w:val="0029095B"/>
    <w:rsid w:val="0029217F"/>
    <w:rsid w:val="002938EF"/>
    <w:rsid w:val="0029572B"/>
    <w:rsid w:val="002960A8"/>
    <w:rsid w:val="00296513"/>
    <w:rsid w:val="002A114C"/>
    <w:rsid w:val="002A164E"/>
    <w:rsid w:val="002A34DB"/>
    <w:rsid w:val="002A6EE5"/>
    <w:rsid w:val="002B017B"/>
    <w:rsid w:val="002B289D"/>
    <w:rsid w:val="002B4FBC"/>
    <w:rsid w:val="002B70B0"/>
    <w:rsid w:val="002C28ED"/>
    <w:rsid w:val="002C3F3C"/>
    <w:rsid w:val="002C40B9"/>
    <w:rsid w:val="002C42F5"/>
    <w:rsid w:val="002C5DD2"/>
    <w:rsid w:val="002D0ED3"/>
    <w:rsid w:val="002D100D"/>
    <w:rsid w:val="002D25CF"/>
    <w:rsid w:val="002D2A70"/>
    <w:rsid w:val="002D38A5"/>
    <w:rsid w:val="002E075E"/>
    <w:rsid w:val="002E1697"/>
    <w:rsid w:val="002E1C99"/>
    <w:rsid w:val="002E1F47"/>
    <w:rsid w:val="002E2107"/>
    <w:rsid w:val="002E3D2D"/>
    <w:rsid w:val="002E3E49"/>
    <w:rsid w:val="002E4AFF"/>
    <w:rsid w:val="002E5B7F"/>
    <w:rsid w:val="002E61D1"/>
    <w:rsid w:val="002E6AA4"/>
    <w:rsid w:val="002E771C"/>
    <w:rsid w:val="002F17B8"/>
    <w:rsid w:val="002F1B34"/>
    <w:rsid w:val="002F480C"/>
    <w:rsid w:val="002F572B"/>
    <w:rsid w:val="002F5CC1"/>
    <w:rsid w:val="003002B1"/>
    <w:rsid w:val="00306438"/>
    <w:rsid w:val="00306FEA"/>
    <w:rsid w:val="0030744B"/>
    <w:rsid w:val="00307A93"/>
    <w:rsid w:val="00307E45"/>
    <w:rsid w:val="0031081F"/>
    <w:rsid w:val="0031086B"/>
    <w:rsid w:val="003121F9"/>
    <w:rsid w:val="0031257B"/>
    <w:rsid w:val="00312C89"/>
    <w:rsid w:val="003130D7"/>
    <w:rsid w:val="00313389"/>
    <w:rsid w:val="003142AC"/>
    <w:rsid w:val="00323E19"/>
    <w:rsid w:val="00325595"/>
    <w:rsid w:val="00327078"/>
    <w:rsid w:val="00327A7A"/>
    <w:rsid w:val="0033022C"/>
    <w:rsid w:val="00331B59"/>
    <w:rsid w:val="00335D56"/>
    <w:rsid w:val="0033624A"/>
    <w:rsid w:val="00336D5C"/>
    <w:rsid w:val="00337049"/>
    <w:rsid w:val="00337388"/>
    <w:rsid w:val="003446CF"/>
    <w:rsid w:val="003476EA"/>
    <w:rsid w:val="0035219D"/>
    <w:rsid w:val="0035352A"/>
    <w:rsid w:val="003546E2"/>
    <w:rsid w:val="00355CCC"/>
    <w:rsid w:val="00355E50"/>
    <w:rsid w:val="00355EE0"/>
    <w:rsid w:val="0036134C"/>
    <w:rsid w:val="00362156"/>
    <w:rsid w:val="00362333"/>
    <w:rsid w:val="00364911"/>
    <w:rsid w:val="00364927"/>
    <w:rsid w:val="003654E4"/>
    <w:rsid w:val="003655AF"/>
    <w:rsid w:val="00365607"/>
    <w:rsid w:val="0036772D"/>
    <w:rsid w:val="00367DAE"/>
    <w:rsid w:val="003747C5"/>
    <w:rsid w:val="00375495"/>
    <w:rsid w:val="003754CB"/>
    <w:rsid w:val="003819DF"/>
    <w:rsid w:val="00381F3E"/>
    <w:rsid w:val="003827F1"/>
    <w:rsid w:val="00383D85"/>
    <w:rsid w:val="0038495C"/>
    <w:rsid w:val="00385D14"/>
    <w:rsid w:val="0038621B"/>
    <w:rsid w:val="00386620"/>
    <w:rsid w:val="00386781"/>
    <w:rsid w:val="00387D99"/>
    <w:rsid w:val="00390AD2"/>
    <w:rsid w:val="00392905"/>
    <w:rsid w:val="003965AC"/>
    <w:rsid w:val="003A1E29"/>
    <w:rsid w:val="003A2964"/>
    <w:rsid w:val="003A4B48"/>
    <w:rsid w:val="003A4D99"/>
    <w:rsid w:val="003A5261"/>
    <w:rsid w:val="003A66EF"/>
    <w:rsid w:val="003B1DCF"/>
    <w:rsid w:val="003B69E0"/>
    <w:rsid w:val="003B7A43"/>
    <w:rsid w:val="003C2F28"/>
    <w:rsid w:val="003C5D25"/>
    <w:rsid w:val="003C5FCE"/>
    <w:rsid w:val="003C68B1"/>
    <w:rsid w:val="003D005A"/>
    <w:rsid w:val="003D1777"/>
    <w:rsid w:val="003D41ED"/>
    <w:rsid w:val="003D6BCD"/>
    <w:rsid w:val="003D75C5"/>
    <w:rsid w:val="003D7D21"/>
    <w:rsid w:val="003E0637"/>
    <w:rsid w:val="003E0F0F"/>
    <w:rsid w:val="003E1FDF"/>
    <w:rsid w:val="003E3763"/>
    <w:rsid w:val="003E50C7"/>
    <w:rsid w:val="003E5752"/>
    <w:rsid w:val="003E7239"/>
    <w:rsid w:val="003F03D3"/>
    <w:rsid w:val="003F27B0"/>
    <w:rsid w:val="003F2AC0"/>
    <w:rsid w:val="00401738"/>
    <w:rsid w:val="004017BB"/>
    <w:rsid w:val="00402AA3"/>
    <w:rsid w:val="00403021"/>
    <w:rsid w:val="00403F27"/>
    <w:rsid w:val="0040410B"/>
    <w:rsid w:val="00406BE8"/>
    <w:rsid w:val="00406CCA"/>
    <w:rsid w:val="00411B2A"/>
    <w:rsid w:val="004126DF"/>
    <w:rsid w:val="0041374C"/>
    <w:rsid w:val="00413EE2"/>
    <w:rsid w:val="004153F0"/>
    <w:rsid w:val="00416C3D"/>
    <w:rsid w:val="00417604"/>
    <w:rsid w:val="004179DF"/>
    <w:rsid w:val="00420234"/>
    <w:rsid w:val="0042147A"/>
    <w:rsid w:val="00421D27"/>
    <w:rsid w:val="004229A6"/>
    <w:rsid w:val="004231EA"/>
    <w:rsid w:val="00425C8F"/>
    <w:rsid w:val="00430C6E"/>
    <w:rsid w:val="0043157F"/>
    <w:rsid w:val="00433DC8"/>
    <w:rsid w:val="00436535"/>
    <w:rsid w:val="0043670D"/>
    <w:rsid w:val="004367F9"/>
    <w:rsid w:val="00436B46"/>
    <w:rsid w:val="00437F22"/>
    <w:rsid w:val="00440FB7"/>
    <w:rsid w:val="00441A21"/>
    <w:rsid w:val="004441D1"/>
    <w:rsid w:val="00444596"/>
    <w:rsid w:val="0044464F"/>
    <w:rsid w:val="00445D14"/>
    <w:rsid w:val="00446274"/>
    <w:rsid w:val="004501EC"/>
    <w:rsid w:val="00451D3D"/>
    <w:rsid w:val="00452557"/>
    <w:rsid w:val="00452565"/>
    <w:rsid w:val="00453D0E"/>
    <w:rsid w:val="00455FCF"/>
    <w:rsid w:val="00455FFB"/>
    <w:rsid w:val="00460023"/>
    <w:rsid w:val="00463223"/>
    <w:rsid w:val="00465CA1"/>
    <w:rsid w:val="0046664A"/>
    <w:rsid w:val="00470957"/>
    <w:rsid w:val="00471BA7"/>
    <w:rsid w:val="00476208"/>
    <w:rsid w:val="004771D5"/>
    <w:rsid w:val="004805D2"/>
    <w:rsid w:val="0048524B"/>
    <w:rsid w:val="00486253"/>
    <w:rsid w:val="004877AF"/>
    <w:rsid w:val="00487A1B"/>
    <w:rsid w:val="004905B6"/>
    <w:rsid w:val="004916FF"/>
    <w:rsid w:val="00494205"/>
    <w:rsid w:val="004949EA"/>
    <w:rsid w:val="00494DCF"/>
    <w:rsid w:val="00495AB6"/>
    <w:rsid w:val="00496D5B"/>
    <w:rsid w:val="004A3010"/>
    <w:rsid w:val="004A7A27"/>
    <w:rsid w:val="004B1981"/>
    <w:rsid w:val="004B4233"/>
    <w:rsid w:val="004B4A66"/>
    <w:rsid w:val="004B7C00"/>
    <w:rsid w:val="004C10C5"/>
    <w:rsid w:val="004C2AB0"/>
    <w:rsid w:val="004C48FA"/>
    <w:rsid w:val="004C4BCE"/>
    <w:rsid w:val="004C5552"/>
    <w:rsid w:val="004C7A44"/>
    <w:rsid w:val="004D06B3"/>
    <w:rsid w:val="004D2310"/>
    <w:rsid w:val="004D37AB"/>
    <w:rsid w:val="004D38CC"/>
    <w:rsid w:val="004D5581"/>
    <w:rsid w:val="004D570B"/>
    <w:rsid w:val="004D75EF"/>
    <w:rsid w:val="004E0937"/>
    <w:rsid w:val="004E2FD2"/>
    <w:rsid w:val="004E3A79"/>
    <w:rsid w:val="004E5A1A"/>
    <w:rsid w:val="004F0733"/>
    <w:rsid w:val="004F2B61"/>
    <w:rsid w:val="004F3124"/>
    <w:rsid w:val="004F5097"/>
    <w:rsid w:val="004F5924"/>
    <w:rsid w:val="004F655C"/>
    <w:rsid w:val="00500047"/>
    <w:rsid w:val="00501BC3"/>
    <w:rsid w:val="005021BA"/>
    <w:rsid w:val="0050353B"/>
    <w:rsid w:val="005054B3"/>
    <w:rsid w:val="00506FAA"/>
    <w:rsid w:val="0050773C"/>
    <w:rsid w:val="005107EA"/>
    <w:rsid w:val="005150E9"/>
    <w:rsid w:val="00517494"/>
    <w:rsid w:val="00517EC8"/>
    <w:rsid w:val="0052067E"/>
    <w:rsid w:val="005213A0"/>
    <w:rsid w:val="00521D31"/>
    <w:rsid w:val="005245BA"/>
    <w:rsid w:val="00527CCA"/>
    <w:rsid w:val="00527D74"/>
    <w:rsid w:val="00531ACA"/>
    <w:rsid w:val="00531C0C"/>
    <w:rsid w:val="00540647"/>
    <w:rsid w:val="00540C68"/>
    <w:rsid w:val="00542256"/>
    <w:rsid w:val="00542E4C"/>
    <w:rsid w:val="0054387A"/>
    <w:rsid w:val="00545A25"/>
    <w:rsid w:val="005460F6"/>
    <w:rsid w:val="00546697"/>
    <w:rsid w:val="0055014D"/>
    <w:rsid w:val="0055028D"/>
    <w:rsid w:val="005538F5"/>
    <w:rsid w:val="0055416E"/>
    <w:rsid w:val="0055440B"/>
    <w:rsid w:val="00554C60"/>
    <w:rsid w:val="00557970"/>
    <w:rsid w:val="00561650"/>
    <w:rsid w:val="00563F96"/>
    <w:rsid w:val="00564EB2"/>
    <w:rsid w:val="00570F28"/>
    <w:rsid w:val="00573521"/>
    <w:rsid w:val="00573A9A"/>
    <w:rsid w:val="005772C1"/>
    <w:rsid w:val="005774CC"/>
    <w:rsid w:val="00580D5B"/>
    <w:rsid w:val="005811CD"/>
    <w:rsid w:val="005829BF"/>
    <w:rsid w:val="0058641F"/>
    <w:rsid w:val="005873B8"/>
    <w:rsid w:val="00587EC9"/>
    <w:rsid w:val="00587EEF"/>
    <w:rsid w:val="00590C7F"/>
    <w:rsid w:val="00591410"/>
    <w:rsid w:val="00591B35"/>
    <w:rsid w:val="00593EA7"/>
    <w:rsid w:val="00594703"/>
    <w:rsid w:val="00596207"/>
    <w:rsid w:val="00596800"/>
    <w:rsid w:val="00596EEA"/>
    <w:rsid w:val="00597FE8"/>
    <w:rsid w:val="005A150F"/>
    <w:rsid w:val="005A2C3D"/>
    <w:rsid w:val="005A4C42"/>
    <w:rsid w:val="005A55A5"/>
    <w:rsid w:val="005A66E5"/>
    <w:rsid w:val="005A6FCB"/>
    <w:rsid w:val="005B045E"/>
    <w:rsid w:val="005B0AB3"/>
    <w:rsid w:val="005B16B1"/>
    <w:rsid w:val="005B29CF"/>
    <w:rsid w:val="005B2DF0"/>
    <w:rsid w:val="005B384E"/>
    <w:rsid w:val="005B5B70"/>
    <w:rsid w:val="005B72D2"/>
    <w:rsid w:val="005C2F70"/>
    <w:rsid w:val="005C3E20"/>
    <w:rsid w:val="005C49B2"/>
    <w:rsid w:val="005C4B78"/>
    <w:rsid w:val="005C6B8F"/>
    <w:rsid w:val="005D2708"/>
    <w:rsid w:val="005D4F8A"/>
    <w:rsid w:val="005D5B93"/>
    <w:rsid w:val="005D5DC1"/>
    <w:rsid w:val="005D6B3E"/>
    <w:rsid w:val="005D6CCA"/>
    <w:rsid w:val="005E07E9"/>
    <w:rsid w:val="005E1CDB"/>
    <w:rsid w:val="005E2414"/>
    <w:rsid w:val="005E2B6C"/>
    <w:rsid w:val="005E30D9"/>
    <w:rsid w:val="005E3825"/>
    <w:rsid w:val="005E53C0"/>
    <w:rsid w:val="005E53FA"/>
    <w:rsid w:val="005E7C8A"/>
    <w:rsid w:val="005E7F45"/>
    <w:rsid w:val="005F3E40"/>
    <w:rsid w:val="005F5B41"/>
    <w:rsid w:val="005F6763"/>
    <w:rsid w:val="00600AF9"/>
    <w:rsid w:val="00606CB9"/>
    <w:rsid w:val="00607AD7"/>
    <w:rsid w:val="00610EC5"/>
    <w:rsid w:val="00611D32"/>
    <w:rsid w:val="00611E2D"/>
    <w:rsid w:val="00613EE3"/>
    <w:rsid w:val="00613FC0"/>
    <w:rsid w:val="00615949"/>
    <w:rsid w:val="006171F5"/>
    <w:rsid w:val="006178C5"/>
    <w:rsid w:val="00617C93"/>
    <w:rsid w:val="00622D39"/>
    <w:rsid w:val="00623356"/>
    <w:rsid w:val="00623439"/>
    <w:rsid w:val="0062371F"/>
    <w:rsid w:val="00623AA8"/>
    <w:rsid w:val="0062402F"/>
    <w:rsid w:val="00624240"/>
    <w:rsid w:val="00626BAE"/>
    <w:rsid w:val="0062725B"/>
    <w:rsid w:val="006318CF"/>
    <w:rsid w:val="00631BFF"/>
    <w:rsid w:val="00633175"/>
    <w:rsid w:val="00633A2E"/>
    <w:rsid w:val="00633B5A"/>
    <w:rsid w:val="00635DFD"/>
    <w:rsid w:val="0064011B"/>
    <w:rsid w:val="006410A5"/>
    <w:rsid w:val="00642296"/>
    <w:rsid w:val="0064262B"/>
    <w:rsid w:val="00642703"/>
    <w:rsid w:val="0064304A"/>
    <w:rsid w:val="00643A72"/>
    <w:rsid w:val="006446C8"/>
    <w:rsid w:val="006451BD"/>
    <w:rsid w:val="00646596"/>
    <w:rsid w:val="00650AE7"/>
    <w:rsid w:val="006522D6"/>
    <w:rsid w:val="00655B15"/>
    <w:rsid w:val="00655DD5"/>
    <w:rsid w:val="0065655A"/>
    <w:rsid w:val="006568DF"/>
    <w:rsid w:val="006614F2"/>
    <w:rsid w:val="00661F0F"/>
    <w:rsid w:val="006625E7"/>
    <w:rsid w:val="00662E04"/>
    <w:rsid w:val="006645EB"/>
    <w:rsid w:val="006679D0"/>
    <w:rsid w:val="0067058D"/>
    <w:rsid w:val="00671E47"/>
    <w:rsid w:val="00672CA0"/>
    <w:rsid w:val="00673FF7"/>
    <w:rsid w:val="00674AD0"/>
    <w:rsid w:val="0067772C"/>
    <w:rsid w:val="00677B82"/>
    <w:rsid w:val="00682883"/>
    <w:rsid w:val="00682D2A"/>
    <w:rsid w:val="006841B5"/>
    <w:rsid w:val="006851BE"/>
    <w:rsid w:val="00686E71"/>
    <w:rsid w:val="00687DD4"/>
    <w:rsid w:val="00690186"/>
    <w:rsid w:val="006903A4"/>
    <w:rsid w:val="0069112E"/>
    <w:rsid w:val="006919F1"/>
    <w:rsid w:val="006942A9"/>
    <w:rsid w:val="00694BF2"/>
    <w:rsid w:val="0069503D"/>
    <w:rsid w:val="00696771"/>
    <w:rsid w:val="00697D23"/>
    <w:rsid w:val="00697D4A"/>
    <w:rsid w:val="006A07DB"/>
    <w:rsid w:val="006A18A2"/>
    <w:rsid w:val="006B0FA0"/>
    <w:rsid w:val="006B355C"/>
    <w:rsid w:val="006B731C"/>
    <w:rsid w:val="006C08F3"/>
    <w:rsid w:val="006C1A55"/>
    <w:rsid w:val="006C2021"/>
    <w:rsid w:val="006C2F6F"/>
    <w:rsid w:val="006C3B03"/>
    <w:rsid w:val="006C3BF8"/>
    <w:rsid w:val="006C7D8C"/>
    <w:rsid w:val="006D07C7"/>
    <w:rsid w:val="006D0A48"/>
    <w:rsid w:val="006D1CD0"/>
    <w:rsid w:val="006D20F5"/>
    <w:rsid w:val="006D326A"/>
    <w:rsid w:val="006D5593"/>
    <w:rsid w:val="006D58E0"/>
    <w:rsid w:val="006D7707"/>
    <w:rsid w:val="006E0422"/>
    <w:rsid w:val="006E07DC"/>
    <w:rsid w:val="006E0BAF"/>
    <w:rsid w:val="006E1CAF"/>
    <w:rsid w:val="006E22C0"/>
    <w:rsid w:val="006E4071"/>
    <w:rsid w:val="006E5818"/>
    <w:rsid w:val="006E7D9F"/>
    <w:rsid w:val="006F0228"/>
    <w:rsid w:val="006F1279"/>
    <w:rsid w:val="006F1D7F"/>
    <w:rsid w:val="006F1DD0"/>
    <w:rsid w:val="006F30FC"/>
    <w:rsid w:val="006F311B"/>
    <w:rsid w:val="00701E59"/>
    <w:rsid w:val="00702326"/>
    <w:rsid w:val="00702AE4"/>
    <w:rsid w:val="00702CA0"/>
    <w:rsid w:val="007047B6"/>
    <w:rsid w:val="00704FC3"/>
    <w:rsid w:val="00706464"/>
    <w:rsid w:val="007111CE"/>
    <w:rsid w:val="007118AD"/>
    <w:rsid w:val="00711C2D"/>
    <w:rsid w:val="007149F4"/>
    <w:rsid w:val="0071613F"/>
    <w:rsid w:val="007163A5"/>
    <w:rsid w:val="007175EC"/>
    <w:rsid w:val="00720FB5"/>
    <w:rsid w:val="00721C05"/>
    <w:rsid w:val="007262B9"/>
    <w:rsid w:val="00726BC7"/>
    <w:rsid w:val="007312C6"/>
    <w:rsid w:val="00733E5D"/>
    <w:rsid w:val="00735117"/>
    <w:rsid w:val="00735939"/>
    <w:rsid w:val="00736656"/>
    <w:rsid w:val="00737CCC"/>
    <w:rsid w:val="0074152C"/>
    <w:rsid w:val="007427AB"/>
    <w:rsid w:val="0074574C"/>
    <w:rsid w:val="007506DE"/>
    <w:rsid w:val="00750EB8"/>
    <w:rsid w:val="007512D3"/>
    <w:rsid w:val="00751D4E"/>
    <w:rsid w:val="00753FF0"/>
    <w:rsid w:val="00755675"/>
    <w:rsid w:val="00757FBD"/>
    <w:rsid w:val="00760AE8"/>
    <w:rsid w:val="00762089"/>
    <w:rsid w:val="00763BE1"/>
    <w:rsid w:val="00764AF5"/>
    <w:rsid w:val="00767459"/>
    <w:rsid w:val="007706F4"/>
    <w:rsid w:val="00771AD3"/>
    <w:rsid w:val="007721BF"/>
    <w:rsid w:val="00773AA0"/>
    <w:rsid w:val="0077464C"/>
    <w:rsid w:val="0077646A"/>
    <w:rsid w:val="0077713F"/>
    <w:rsid w:val="007861DE"/>
    <w:rsid w:val="007863A3"/>
    <w:rsid w:val="00792D89"/>
    <w:rsid w:val="00793B02"/>
    <w:rsid w:val="00794043"/>
    <w:rsid w:val="00795842"/>
    <w:rsid w:val="007A05AE"/>
    <w:rsid w:val="007A07B1"/>
    <w:rsid w:val="007A718E"/>
    <w:rsid w:val="007A770C"/>
    <w:rsid w:val="007A7CF5"/>
    <w:rsid w:val="007B0A0E"/>
    <w:rsid w:val="007B36EE"/>
    <w:rsid w:val="007B4D4D"/>
    <w:rsid w:val="007B5338"/>
    <w:rsid w:val="007B6769"/>
    <w:rsid w:val="007C0946"/>
    <w:rsid w:val="007C0F89"/>
    <w:rsid w:val="007C1899"/>
    <w:rsid w:val="007C1F9F"/>
    <w:rsid w:val="007C479A"/>
    <w:rsid w:val="007C49C5"/>
    <w:rsid w:val="007C5F71"/>
    <w:rsid w:val="007D0DCF"/>
    <w:rsid w:val="007D1132"/>
    <w:rsid w:val="007D295E"/>
    <w:rsid w:val="007D392A"/>
    <w:rsid w:val="007D459D"/>
    <w:rsid w:val="007E07F4"/>
    <w:rsid w:val="007E3D38"/>
    <w:rsid w:val="007F29A4"/>
    <w:rsid w:val="007F2F90"/>
    <w:rsid w:val="007F3CA1"/>
    <w:rsid w:val="007F3F88"/>
    <w:rsid w:val="007F4E14"/>
    <w:rsid w:val="0080163E"/>
    <w:rsid w:val="00802A76"/>
    <w:rsid w:val="00803715"/>
    <w:rsid w:val="00803BFF"/>
    <w:rsid w:val="00803C15"/>
    <w:rsid w:val="008066ED"/>
    <w:rsid w:val="00811A75"/>
    <w:rsid w:val="00816CAA"/>
    <w:rsid w:val="0081736F"/>
    <w:rsid w:val="00821D1C"/>
    <w:rsid w:val="008254BE"/>
    <w:rsid w:val="00825C68"/>
    <w:rsid w:val="00827EEC"/>
    <w:rsid w:val="008314E1"/>
    <w:rsid w:val="00832888"/>
    <w:rsid w:val="00832A32"/>
    <w:rsid w:val="00832FB0"/>
    <w:rsid w:val="00837BA6"/>
    <w:rsid w:val="00837D2B"/>
    <w:rsid w:val="00840679"/>
    <w:rsid w:val="00841B19"/>
    <w:rsid w:val="00843F3A"/>
    <w:rsid w:val="00844401"/>
    <w:rsid w:val="00846371"/>
    <w:rsid w:val="00851AB7"/>
    <w:rsid w:val="00853690"/>
    <w:rsid w:val="00854DFA"/>
    <w:rsid w:val="00854E66"/>
    <w:rsid w:val="008561C3"/>
    <w:rsid w:val="008562F1"/>
    <w:rsid w:val="008576C2"/>
    <w:rsid w:val="00857B5D"/>
    <w:rsid w:val="0086082F"/>
    <w:rsid w:val="0086115E"/>
    <w:rsid w:val="0086199C"/>
    <w:rsid w:val="00862DBB"/>
    <w:rsid w:val="008658DA"/>
    <w:rsid w:val="00865D3E"/>
    <w:rsid w:val="008664BC"/>
    <w:rsid w:val="00866ED9"/>
    <w:rsid w:val="00867BC3"/>
    <w:rsid w:val="008700BF"/>
    <w:rsid w:val="008719D2"/>
    <w:rsid w:val="00873A9B"/>
    <w:rsid w:val="00873EC7"/>
    <w:rsid w:val="00874ACA"/>
    <w:rsid w:val="00877B85"/>
    <w:rsid w:val="00880473"/>
    <w:rsid w:val="00881111"/>
    <w:rsid w:val="00882B16"/>
    <w:rsid w:val="00883541"/>
    <w:rsid w:val="0088549A"/>
    <w:rsid w:val="0088742C"/>
    <w:rsid w:val="00887ACA"/>
    <w:rsid w:val="00890914"/>
    <w:rsid w:val="008934B1"/>
    <w:rsid w:val="00893F71"/>
    <w:rsid w:val="008954BC"/>
    <w:rsid w:val="00895CC1"/>
    <w:rsid w:val="00897D53"/>
    <w:rsid w:val="008A15E3"/>
    <w:rsid w:val="008A52BA"/>
    <w:rsid w:val="008A577C"/>
    <w:rsid w:val="008A6FF2"/>
    <w:rsid w:val="008B218A"/>
    <w:rsid w:val="008B3006"/>
    <w:rsid w:val="008B41B5"/>
    <w:rsid w:val="008C7356"/>
    <w:rsid w:val="008D36FD"/>
    <w:rsid w:val="008D45BE"/>
    <w:rsid w:val="008E0A62"/>
    <w:rsid w:val="008E2D7B"/>
    <w:rsid w:val="008E3141"/>
    <w:rsid w:val="008E6987"/>
    <w:rsid w:val="008E6E5F"/>
    <w:rsid w:val="008E7D45"/>
    <w:rsid w:val="008F5818"/>
    <w:rsid w:val="008F6C4F"/>
    <w:rsid w:val="008F6C6C"/>
    <w:rsid w:val="00902D6C"/>
    <w:rsid w:val="00903C4A"/>
    <w:rsid w:val="009041AF"/>
    <w:rsid w:val="009050EE"/>
    <w:rsid w:val="00906450"/>
    <w:rsid w:val="0090686F"/>
    <w:rsid w:val="009070A6"/>
    <w:rsid w:val="00907982"/>
    <w:rsid w:val="00913B58"/>
    <w:rsid w:val="0091540E"/>
    <w:rsid w:val="009159A1"/>
    <w:rsid w:val="00917813"/>
    <w:rsid w:val="0091791A"/>
    <w:rsid w:val="009203FC"/>
    <w:rsid w:val="00920F5E"/>
    <w:rsid w:val="00921E83"/>
    <w:rsid w:val="00921F01"/>
    <w:rsid w:val="009240DB"/>
    <w:rsid w:val="00924AD0"/>
    <w:rsid w:val="00933543"/>
    <w:rsid w:val="009339F6"/>
    <w:rsid w:val="009341C3"/>
    <w:rsid w:val="00935049"/>
    <w:rsid w:val="00940B20"/>
    <w:rsid w:val="00940F84"/>
    <w:rsid w:val="009415C9"/>
    <w:rsid w:val="00942BA7"/>
    <w:rsid w:val="00943141"/>
    <w:rsid w:val="009434F1"/>
    <w:rsid w:val="00944652"/>
    <w:rsid w:val="00944DD8"/>
    <w:rsid w:val="00950311"/>
    <w:rsid w:val="00950CA2"/>
    <w:rsid w:val="00951F21"/>
    <w:rsid w:val="0095292A"/>
    <w:rsid w:val="009534F6"/>
    <w:rsid w:val="00954943"/>
    <w:rsid w:val="00957A6F"/>
    <w:rsid w:val="00960598"/>
    <w:rsid w:val="00961228"/>
    <w:rsid w:val="009619BD"/>
    <w:rsid w:val="00962632"/>
    <w:rsid w:val="009643BD"/>
    <w:rsid w:val="0096658A"/>
    <w:rsid w:val="00967F20"/>
    <w:rsid w:val="00970D2B"/>
    <w:rsid w:val="00976B92"/>
    <w:rsid w:val="00977414"/>
    <w:rsid w:val="00984606"/>
    <w:rsid w:val="00986082"/>
    <w:rsid w:val="0098641D"/>
    <w:rsid w:val="00990D8D"/>
    <w:rsid w:val="00992184"/>
    <w:rsid w:val="00993AE5"/>
    <w:rsid w:val="00996AD2"/>
    <w:rsid w:val="0099704D"/>
    <w:rsid w:val="009A0143"/>
    <w:rsid w:val="009A27CC"/>
    <w:rsid w:val="009A513E"/>
    <w:rsid w:val="009A52A0"/>
    <w:rsid w:val="009A5A16"/>
    <w:rsid w:val="009B1567"/>
    <w:rsid w:val="009B2ADE"/>
    <w:rsid w:val="009B2D2C"/>
    <w:rsid w:val="009B5FE6"/>
    <w:rsid w:val="009B7927"/>
    <w:rsid w:val="009B7F44"/>
    <w:rsid w:val="009C05CA"/>
    <w:rsid w:val="009C1454"/>
    <w:rsid w:val="009C20F0"/>
    <w:rsid w:val="009C3A17"/>
    <w:rsid w:val="009C67E5"/>
    <w:rsid w:val="009C68C3"/>
    <w:rsid w:val="009C6D4E"/>
    <w:rsid w:val="009C6EFA"/>
    <w:rsid w:val="009C7422"/>
    <w:rsid w:val="009C7A3A"/>
    <w:rsid w:val="009C7BC9"/>
    <w:rsid w:val="009D1941"/>
    <w:rsid w:val="009D3045"/>
    <w:rsid w:val="009E138D"/>
    <w:rsid w:val="009E27B3"/>
    <w:rsid w:val="009E3ECA"/>
    <w:rsid w:val="009F0A7F"/>
    <w:rsid w:val="009F219D"/>
    <w:rsid w:val="009F2E1C"/>
    <w:rsid w:val="009F41E7"/>
    <w:rsid w:val="009F5C5F"/>
    <w:rsid w:val="00A00E71"/>
    <w:rsid w:val="00A00E8B"/>
    <w:rsid w:val="00A116BE"/>
    <w:rsid w:val="00A11C52"/>
    <w:rsid w:val="00A12CC8"/>
    <w:rsid w:val="00A12FE3"/>
    <w:rsid w:val="00A1357C"/>
    <w:rsid w:val="00A157D9"/>
    <w:rsid w:val="00A1675B"/>
    <w:rsid w:val="00A16B16"/>
    <w:rsid w:val="00A17017"/>
    <w:rsid w:val="00A176FF"/>
    <w:rsid w:val="00A1771C"/>
    <w:rsid w:val="00A17C46"/>
    <w:rsid w:val="00A21E45"/>
    <w:rsid w:val="00A25E30"/>
    <w:rsid w:val="00A3202D"/>
    <w:rsid w:val="00A32E10"/>
    <w:rsid w:val="00A37FC9"/>
    <w:rsid w:val="00A45187"/>
    <w:rsid w:val="00A45257"/>
    <w:rsid w:val="00A457D1"/>
    <w:rsid w:val="00A46339"/>
    <w:rsid w:val="00A46B44"/>
    <w:rsid w:val="00A519D4"/>
    <w:rsid w:val="00A529CC"/>
    <w:rsid w:val="00A5386C"/>
    <w:rsid w:val="00A545DE"/>
    <w:rsid w:val="00A54675"/>
    <w:rsid w:val="00A5496A"/>
    <w:rsid w:val="00A56CB3"/>
    <w:rsid w:val="00A60602"/>
    <w:rsid w:val="00A60CDF"/>
    <w:rsid w:val="00A61697"/>
    <w:rsid w:val="00A66F04"/>
    <w:rsid w:val="00A703AB"/>
    <w:rsid w:val="00A725E5"/>
    <w:rsid w:val="00A83883"/>
    <w:rsid w:val="00A86295"/>
    <w:rsid w:val="00A86DAD"/>
    <w:rsid w:val="00A86EE4"/>
    <w:rsid w:val="00A90000"/>
    <w:rsid w:val="00A90DF4"/>
    <w:rsid w:val="00A96DAB"/>
    <w:rsid w:val="00AA0025"/>
    <w:rsid w:val="00AA4952"/>
    <w:rsid w:val="00AA67CC"/>
    <w:rsid w:val="00AB1604"/>
    <w:rsid w:val="00AB3309"/>
    <w:rsid w:val="00AB3EA9"/>
    <w:rsid w:val="00AB523E"/>
    <w:rsid w:val="00AB58F0"/>
    <w:rsid w:val="00AB74A7"/>
    <w:rsid w:val="00AB75CB"/>
    <w:rsid w:val="00AC055E"/>
    <w:rsid w:val="00AC0784"/>
    <w:rsid w:val="00AC1095"/>
    <w:rsid w:val="00AC3C75"/>
    <w:rsid w:val="00AC5828"/>
    <w:rsid w:val="00AC5867"/>
    <w:rsid w:val="00AC6C5C"/>
    <w:rsid w:val="00AD086B"/>
    <w:rsid w:val="00AD1960"/>
    <w:rsid w:val="00AD28D1"/>
    <w:rsid w:val="00AD5C81"/>
    <w:rsid w:val="00AD7608"/>
    <w:rsid w:val="00AE0446"/>
    <w:rsid w:val="00AE088E"/>
    <w:rsid w:val="00AE147F"/>
    <w:rsid w:val="00AE150A"/>
    <w:rsid w:val="00AE1555"/>
    <w:rsid w:val="00AE1748"/>
    <w:rsid w:val="00AE3A85"/>
    <w:rsid w:val="00AE4A1D"/>
    <w:rsid w:val="00AE5EAD"/>
    <w:rsid w:val="00AE68DB"/>
    <w:rsid w:val="00AE7D1B"/>
    <w:rsid w:val="00AE7E6B"/>
    <w:rsid w:val="00AF1A36"/>
    <w:rsid w:val="00AF1DA2"/>
    <w:rsid w:val="00AF3CB8"/>
    <w:rsid w:val="00AF4095"/>
    <w:rsid w:val="00AF64F5"/>
    <w:rsid w:val="00AF6A11"/>
    <w:rsid w:val="00B0095C"/>
    <w:rsid w:val="00B019FD"/>
    <w:rsid w:val="00B05054"/>
    <w:rsid w:val="00B10120"/>
    <w:rsid w:val="00B10E43"/>
    <w:rsid w:val="00B11995"/>
    <w:rsid w:val="00B146A4"/>
    <w:rsid w:val="00B14D40"/>
    <w:rsid w:val="00B1722A"/>
    <w:rsid w:val="00B20CD1"/>
    <w:rsid w:val="00B21792"/>
    <w:rsid w:val="00B239D2"/>
    <w:rsid w:val="00B24035"/>
    <w:rsid w:val="00B2413F"/>
    <w:rsid w:val="00B24E6E"/>
    <w:rsid w:val="00B25428"/>
    <w:rsid w:val="00B25F36"/>
    <w:rsid w:val="00B264D6"/>
    <w:rsid w:val="00B31247"/>
    <w:rsid w:val="00B31865"/>
    <w:rsid w:val="00B328FE"/>
    <w:rsid w:val="00B32AB8"/>
    <w:rsid w:val="00B34287"/>
    <w:rsid w:val="00B34F11"/>
    <w:rsid w:val="00B35323"/>
    <w:rsid w:val="00B358D1"/>
    <w:rsid w:val="00B37AF5"/>
    <w:rsid w:val="00B400F9"/>
    <w:rsid w:val="00B41D2B"/>
    <w:rsid w:val="00B426DA"/>
    <w:rsid w:val="00B4362E"/>
    <w:rsid w:val="00B45779"/>
    <w:rsid w:val="00B4693B"/>
    <w:rsid w:val="00B46D11"/>
    <w:rsid w:val="00B5028A"/>
    <w:rsid w:val="00B53D6A"/>
    <w:rsid w:val="00B54493"/>
    <w:rsid w:val="00B55841"/>
    <w:rsid w:val="00B55AE9"/>
    <w:rsid w:val="00B62CB8"/>
    <w:rsid w:val="00B6379B"/>
    <w:rsid w:val="00B64FB2"/>
    <w:rsid w:val="00B67A12"/>
    <w:rsid w:val="00B67DD1"/>
    <w:rsid w:val="00B70FE4"/>
    <w:rsid w:val="00B71BB8"/>
    <w:rsid w:val="00B72036"/>
    <w:rsid w:val="00B74115"/>
    <w:rsid w:val="00B74DB6"/>
    <w:rsid w:val="00B7636C"/>
    <w:rsid w:val="00B77007"/>
    <w:rsid w:val="00B77354"/>
    <w:rsid w:val="00B80F7D"/>
    <w:rsid w:val="00B8103C"/>
    <w:rsid w:val="00B81EAC"/>
    <w:rsid w:val="00B82941"/>
    <w:rsid w:val="00B83A5D"/>
    <w:rsid w:val="00B86349"/>
    <w:rsid w:val="00B91FEB"/>
    <w:rsid w:val="00B928E1"/>
    <w:rsid w:val="00B93026"/>
    <w:rsid w:val="00B941FE"/>
    <w:rsid w:val="00B952AB"/>
    <w:rsid w:val="00B95398"/>
    <w:rsid w:val="00B962CC"/>
    <w:rsid w:val="00B9716F"/>
    <w:rsid w:val="00BA01B3"/>
    <w:rsid w:val="00BA09F0"/>
    <w:rsid w:val="00BA160C"/>
    <w:rsid w:val="00BA36A2"/>
    <w:rsid w:val="00BA38CB"/>
    <w:rsid w:val="00BA5E3C"/>
    <w:rsid w:val="00BA63B4"/>
    <w:rsid w:val="00BA66AD"/>
    <w:rsid w:val="00BB043E"/>
    <w:rsid w:val="00BB436C"/>
    <w:rsid w:val="00BC2539"/>
    <w:rsid w:val="00BC57A6"/>
    <w:rsid w:val="00BC741F"/>
    <w:rsid w:val="00BD0C8E"/>
    <w:rsid w:val="00BD2D60"/>
    <w:rsid w:val="00BD36B5"/>
    <w:rsid w:val="00BD3DE4"/>
    <w:rsid w:val="00BD4A12"/>
    <w:rsid w:val="00BD5647"/>
    <w:rsid w:val="00BD5E8D"/>
    <w:rsid w:val="00BD6399"/>
    <w:rsid w:val="00BD6ABE"/>
    <w:rsid w:val="00BE013B"/>
    <w:rsid w:val="00BE099E"/>
    <w:rsid w:val="00BE22D1"/>
    <w:rsid w:val="00BE25E1"/>
    <w:rsid w:val="00BE4ADF"/>
    <w:rsid w:val="00BE53C3"/>
    <w:rsid w:val="00BE5592"/>
    <w:rsid w:val="00BF18B1"/>
    <w:rsid w:val="00BF25FF"/>
    <w:rsid w:val="00BF3541"/>
    <w:rsid w:val="00BF3EF1"/>
    <w:rsid w:val="00BF5666"/>
    <w:rsid w:val="00BF5D9E"/>
    <w:rsid w:val="00BF6AA9"/>
    <w:rsid w:val="00BF6CDE"/>
    <w:rsid w:val="00C0399E"/>
    <w:rsid w:val="00C042A3"/>
    <w:rsid w:val="00C04D88"/>
    <w:rsid w:val="00C0568B"/>
    <w:rsid w:val="00C07BB2"/>
    <w:rsid w:val="00C1076F"/>
    <w:rsid w:val="00C10A24"/>
    <w:rsid w:val="00C10CA1"/>
    <w:rsid w:val="00C1179C"/>
    <w:rsid w:val="00C12B2E"/>
    <w:rsid w:val="00C13DAD"/>
    <w:rsid w:val="00C15369"/>
    <w:rsid w:val="00C1537B"/>
    <w:rsid w:val="00C161C4"/>
    <w:rsid w:val="00C172AE"/>
    <w:rsid w:val="00C20AA5"/>
    <w:rsid w:val="00C236D2"/>
    <w:rsid w:val="00C2375F"/>
    <w:rsid w:val="00C252D0"/>
    <w:rsid w:val="00C26DA7"/>
    <w:rsid w:val="00C27436"/>
    <w:rsid w:val="00C27D7F"/>
    <w:rsid w:val="00C33429"/>
    <w:rsid w:val="00C3353F"/>
    <w:rsid w:val="00C3557D"/>
    <w:rsid w:val="00C35C9E"/>
    <w:rsid w:val="00C3638B"/>
    <w:rsid w:val="00C36EF1"/>
    <w:rsid w:val="00C37208"/>
    <w:rsid w:val="00C37A4C"/>
    <w:rsid w:val="00C453FF"/>
    <w:rsid w:val="00C459A5"/>
    <w:rsid w:val="00C4737A"/>
    <w:rsid w:val="00C47CB8"/>
    <w:rsid w:val="00C47FC4"/>
    <w:rsid w:val="00C565CC"/>
    <w:rsid w:val="00C56A3C"/>
    <w:rsid w:val="00C57BE5"/>
    <w:rsid w:val="00C57E5F"/>
    <w:rsid w:val="00C60BDF"/>
    <w:rsid w:val="00C6126A"/>
    <w:rsid w:val="00C615C2"/>
    <w:rsid w:val="00C63B6E"/>
    <w:rsid w:val="00C66034"/>
    <w:rsid w:val="00C67B75"/>
    <w:rsid w:val="00C707DD"/>
    <w:rsid w:val="00C70854"/>
    <w:rsid w:val="00C70D26"/>
    <w:rsid w:val="00C70EB0"/>
    <w:rsid w:val="00C72007"/>
    <w:rsid w:val="00C724A5"/>
    <w:rsid w:val="00C728BD"/>
    <w:rsid w:val="00C73A11"/>
    <w:rsid w:val="00C750BA"/>
    <w:rsid w:val="00C752BC"/>
    <w:rsid w:val="00C757E3"/>
    <w:rsid w:val="00C81E20"/>
    <w:rsid w:val="00C81EF8"/>
    <w:rsid w:val="00C83868"/>
    <w:rsid w:val="00C8609D"/>
    <w:rsid w:val="00C91C83"/>
    <w:rsid w:val="00C95C79"/>
    <w:rsid w:val="00C96227"/>
    <w:rsid w:val="00CA2D62"/>
    <w:rsid w:val="00CA384E"/>
    <w:rsid w:val="00CA3B83"/>
    <w:rsid w:val="00CA512B"/>
    <w:rsid w:val="00CB3E53"/>
    <w:rsid w:val="00CB4511"/>
    <w:rsid w:val="00CC1DB3"/>
    <w:rsid w:val="00CC3088"/>
    <w:rsid w:val="00CC52E1"/>
    <w:rsid w:val="00CC5BEE"/>
    <w:rsid w:val="00CC6598"/>
    <w:rsid w:val="00CD29EB"/>
    <w:rsid w:val="00CD3081"/>
    <w:rsid w:val="00CD33BA"/>
    <w:rsid w:val="00CD480A"/>
    <w:rsid w:val="00CD5C68"/>
    <w:rsid w:val="00CE1A9B"/>
    <w:rsid w:val="00CE2087"/>
    <w:rsid w:val="00CE2A86"/>
    <w:rsid w:val="00CE2DC9"/>
    <w:rsid w:val="00CE484F"/>
    <w:rsid w:val="00CF181A"/>
    <w:rsid w:val="00CF4A34"/>
    <w:rsid w:val="00CF6B89"/>
    <w:rsid w:val="00CF7CFE"/>
    <w:rsid w:val="00D06CB5"/>
    <w:rsid w:val="00D10183"/>
    <w:rsid w:val="00D13276"/>
    <w:rsid w:val="00D16179"/>
    <w:rsid w:val="00D170B5"/>
    <w:rsid w:val="00D17794"/>
    <w:rsid w:val="00D205B2"/>
    <w:rsid w:val="00D251E3"/>
    <w:rsid w:val="00D25B05"/>
    <w:rsid w:val="00D30ACD"/>
    <w:rsid w:val="00D33E03"/>
    <w:rsid w:val="00D340E5"/>
    <w:rsid w:val="00D343A0"/>
    <w:rsid w:val="00D354A0"/>
    <w:rsid w:val="00D356F4"/>
    <w:rsid w:val="00D35B5D"/>
    <w:rsid w:val="00D36017"/>
    <w:rsid w:val="00D36237"/>
    <w:rsid w:val="00D36C73"/>
    <w:rsid w:val="00D37F37"/>
    <w:rsid w:val="00D4011C"/>
    <w:rsid w:val="00D40728"/>
    <w:rsid w:val="00D40968"/>
    <w:rsid w:val="00D427ED"/>
    <w:rsid w:val="00D43475"/>
    <w:rsid w:val="00D4591A"/>
    <w:rsid w:val="00D46E99"/>
    <w:rsid w:val="00D47802"/>
    <w:rsid w:val="00D51B44"/>
    <w:rsid w:val="00D52A3F"/>
    <w:rsid w:val="00D52AED"/>
    <w:rsid w:val="00D53168"/>
    <w:rsid w:val="00D55940"/>
    <w:rsid w:val="00D560A8"/>
    <w:rsid w:val="00D56760"/>
    <w:rsid w:val="00D56E25"/>
    <w:rsid w:val="00D57D6B"/>
    <w:rsid w:val="00D614FC"/>
    <w:rsid w:val="00D632B7"/>
    <w:rsid w:val="00D64F31"/>
    <w:rsid w:val="00D655EA"/>
    <w:rsid w:val="00D66C4F"/>
    <w:rsid w:val="00D7293B"/>
    <w:rsid w:val="00D7634E"/>
    <w:rsid w:val="00D80A9A"/>
    <w:rsid w:val="00D8124A"/>
    <w:rsid w:val="00D82C3E"/>
    <w:rsid w:val="00D8555E"/>
    <w:rsid w:val="00D85ABD"/>
    <w:rsid w:val="00D85CCE"/>
    <w:rsid w:val="00D86C90"/>
    <w:rsid w:val="00D9111F"/>
    <w:rsid w:val="00D96994"/>
    <w:rsid w:val="00DA164F"/>
    <w:rsid w:val="00DA1890"/>
    <w:rsid w:val="00DA452A"/>
    <w:rsid w:val="00DA7203"/>
    <w:rsid w:val="00DA77CC"/>
    <w:rsid w:val="00DA7A8A"/>
    <w:rsid w:val="00DB0D69"/>
    <w:rsid w:val="00DB2CC9"/>
    <w:rsid w:val="00DB4E70"/>
    <w:rsid w:val="00DB6155"/>
    <w:rsid w:val="00DC1458"/>
    <w:rsid w:val="00DC273C"/>
    <w:rsid w:val="00DC4A15"/>
    <w:rsid w:val="00DD37EE"/>
    <w:rsid w:val="00DE0B59"/>
    <w:rsid w:val="00DE10A0"/>
    <w:rsid w:val="00DE10B3"/>
    <w:rsid w:val="00DE12AD"/>
    <w:rsid w:val="00DE1E24"/>
    <w:rsid w:val="00DE269B"/>
    <w:rsid w:val="00DE36B9"/>
    <w:rsid w:val="00DE4AF9"/>
    <w:rsid w:val="00DE531F"/>
    <w:rsid w:val="00DE653D"/>
    <w:rsid w:val="00DE6E77"/>
    <w:rsid w:val="00DE70F4"/>
    <w:rsid w:val="00DE7BC4"/>
    <w:rsid w:val="00DF03DE"/>
    <w:rsid w:val="00DF0927"/>
    <w:rsid w:val="00DF2618"/>
    <w:rsid w:val="00DF2A0A"/>
    <w:rsid w:val="00DF2FF9"/>
    <w:rsid w:val="00DF32DB"/>
    <w:rsid w:val="00DF3315"/>
    <w:rsid w:val="00DF38F9"/>
    <w:rsid w:val="00DF5103"/>
    <w:rsid w:val="00DF54EE"/>
    <w:rsid w:val="00DF5BEF"/>
    <w:rsid w:val="00DF5D5B"/>
    <w:rsid w:val="00DF7DFE"/>
    <w:rsid w:val="00E015FE"/>
    <w:rsid w:val="00E021B1"/>
    <w:rsid w:val="00E03BDC"/>
    <w:rsid w:val="00E053A0"/>
    <w:rsid w:val="00E0587A"/>
    <w:rsid w:val="00E06C04"/>
    <w:rsid w:val="00E07789"/>
    <w:rsid w:val="00E12583"/>
    <w:rsid w:val="00E12CCA"/>
    <w:rsid w:val="00E13144"/>
    <w:rsid w:val="00E132A6"/>
    <w:rsid w:val="00E14490"/>
    <w:rsid w:val="00E144B8"/>
    <w:rsid w:val="00E15CDD"/>
    <w:rsid w:val="00E170B4"/>
    <w:rsid w:val="00E17D72"/>
    <w:rsid w:val="00E2019C"/>
    <w:rsid w:val="00E21375"/>
    <w:rsid w:val="00E21697"/>
    <w:rsid w:val="00E22BF6"/>
    <w:rsid w:val="00E24679"/>
    <w:rsid w:val="00E27ADA"/>
    <w:rsid w:val="00E3234A"/>
    <w:rsid w:val="00E33D37"/>
    <w:rsid w:val="00E34ABD"/>
    <w:rsid w:val="00E4102C"/>
    <w:rsid w:val="00E432A3"/>
    <w:rsid w:val="00E45025"/>
    <w:rsid w:val="00E45E40"/>
    <w:rsid w:val="00E47D0E"/>
    <w:rsid w:val="00E524F2"/>
    <w:rsid w:val="00E52FB1"/>
    <w:rsid w:val="00E5341D"/>
    <w:rsid w:val="00E53432"/>
    <w:rsid w:val="00E555F3"/>
    <w:rsid w:val="00E56645"/>
    <w:rsid w:val="00E56B55"/>
    <w:rsid w:val="00E56BF4"/>
    <w:rsid w:val="00E579B8"/>
    <w:rsid w:val="00E608CA"/>
    <w:rsid w:val="00E636B3"/>
    <w:rsid w:val="00E65249"/>
    <w:rsid w:val="00E66231"/>
    <w:rsid w:val="00E705D7"/>
    <w:rsid w:val="00E71AFB"/>
    <w:rsid w:val="00E72E46"/>
    <w:rsid w:val="00E76E4D"/>
    <w:rsid w:val="00E7757A"/>
    <w:rsid w:val="00E84FAC"/>
    <w:rsid w:val="00E857AA"/>
    <w:rsid w:val="00E87138"/>
    <w:rsid w:val="00E87144"/>
    <w:rsid w:val="00E91634"/>
    <w:rsid w:val="00E94889"/>
    <w:rsid w:val="00E94C39"/>
    <w:rsid w:val="00E964BC"/>
    <w:rsid w:val="00E97905"/>
    <w:rsid w:val="00EA092D"/>
    <w:rsid w:val="00EA2160"/>
    <w:rsid w:val="00EA524D"/>
    <w:rsid w:val="00EA5769"/>
    <w:rsid w:val="00EA5E28"/>
    <w:rsid w:val="00EA60AE"/>
    <w:rsid w:val="00EA67EE"/>
    <w:rsid w:val="00EA7D0F"/>
    <w:rsid w:val="00EB08F5"/>
    <w:rsid w:val="00EB0B31"/>
    <w:rsid w:val="00EB63C2"/>
    <w:rsid w:val="00EC003B"/>
    <w:rsid w:val="00EC2CA4"/>
    <w:rsid w:val="00EC2EB3"/>
    <w:rsid w:val="00EC4FA4"/>
    <w:rsid w:val="00EC5E79"/>
    <w:rsid w:val="00EC6F22"/>
    <w:rsid w:val="00ED4653"/>
    <w:rsid w:val="00ED522F"/>
    <w:rsid w:val="00ED72EA"/>
    <w:rsid w:val="00EE07EC"/>
    <w:rsid w:val="00EE12B1"/>
    <w:rsid w:val="00EE271B"/>
    <w:rsid w:val="00EE27C2"/>
    <w:rsid w:val="00EE304B"/>
    <w:rsid w:val="00EE42DC"/>
    <w:rsid w:val="00EE5B00"/>
    <w:rsid w:val="00EE7079"/>
    <w:rsid w:val="00EF0084"/>
    <w:rsid w:val="00EF05F5"/>
    <w:rsid w:val="00EF08B1"/>
    <w:rsid w:val="00EF0FDA"/>
    <w:rsid w:val="00EF2EBA"/>
    <w:rsid w:val="00EF6B60"/>
    <w:rsid w:val="00F00474"/>
    <w:rsid w:val="00F0063B"/>
    <w:rsid w:val="00F014CD"/>
    <w:rsid w:val="00F04A9B"/>
    <w:rsid w:val="00F04B69"/>
    <w:rsid w:val="00F0503C"/>
    <w:rsid w:val="00F0552B"/>
    <w:rsid w:val="00F05D8D"/>
    <w:rsid w:val="00F06885"/>
    <w:rsid w:val="00F06E6E"/>
    <w:rsid w:val="00F06FFA"/>
    <w:rsid w:val="00F07198"/>
    <w:rsid w:val="00F1498A"/>
    <w:rsid w:val="00F200DA"/>
    <w:rsid w:val="00F20517"/>
    <w:rsid w:val="00F216F5"/>
    <w:rsid w:val="00F222B4"/>
    <w:rsid w:val="00F22CFF"/>
    <w:rsid w:val="00F22D4D"/>
    <w:rsid w:val="00F23AE0"/>
    <w:rsid w:val="00F23FF4"/>
    <w:rsid w:val="00F2449E"/>
    <w:rsid w:val="00F24C9A"/>
    <w:rsid w:val="00F25B5D"/>
    <w:rsid w:val="00F26E9F"/>
    <w:rsid w:val="00F3035D"/>
    <w:rsid w:val="00F3260E"/>
    <w:rsid w:val="00F34AF9"/>
    <w:rsid w:val="00F34B83"/>
    <w:rsid w:val="00F35E59"/>
    <w:rsid w:val="00F364D5"/>
    <w:rsid w:val="00F4020E"/>
    <w:rsid w:val="00F40831"/>
    <w:rsid w:val="00F41346"/>
    <w:rsid w:val="00F432D3"/>
    <w:rsid w:val="00F4496C"/>
    <w:rsid w:val="00F477A0"/>
    <w:rsid w:val="00F51889"/>
    <w:rsid w:val="00F5305C"/>
    <w:rsid w:val="00F53B43"/>
    <w:rsid w:val="00F53B81"/>
    <w:rsid w:val="00F56094"/>
    <w:rsid w:val="00F569C0"/>
    <w:rsid w:val="00F56F84"/>
    <w:rsid w:val="00F57D0D"/>
    <w:rsid w:val="00F6178C"/>
    <w:rsid w:val="00F618DF"/>
    <w:rsid w:val="00F61FBB"/>
    <w:rsid w:val="00F62297"/>
    <w:rsid w:val="00F6237C"/>
    <w:rsid w:val="00F64621"/>
    <w:rsid w:val="00F64663"/>
    <w:rsid w:val="00F651FB"/>
    <w:rsid w:val="00F66E32"/>
    <w:rsid w:val="00F673C2"/>
    <w:rsid w:val="00F67D16"/>
    <w:rsid w:val="00F70861"/>
    <w:rsid w:val="00F71157"/>
    <w:rsid w:val="00F72B07"/>
    <w:rsid w:val="00F80C72"/>
    <w:rsid w:val="00F87246"/>
    <w:rsid w:val="00F902E2"/>
    <w:rsid w:val="00F92402"/>
    <w:rsid w:val="00F92544"/>
    <w:rsid w:val="00F92845"/>
    <w:rsid w:val="00F9320A"/>
    <w:rsid w:val="00F9438C"/>
    <w:rsid w:val="00F95623"/>
    <w:rsid w:val="00F95670"/>
    <w:rsid w:val="00FA0EB2"/>
    <w:rsid w:val="00FB0661"/>
    <w:rsid w:val="00FB178B"/>
    <w:rsid w:val="00FB28B3"/>
    <w:rsid w:val="00FB3A2D"/>
    <w:rsid w:val="00FB3C0E"/>
    <w:rsid w:val="00FB5872"/>
    <w:rsid w:val="00FB5A7F"/>
    <w:rsid w:val="00FB66E8"/>
    <w:rsid w:val="00FB7534"/>
    <w:rsid w:val="00FC1EA5"/>
    <w:rsid w:val="00FC5251"/>
    <w:rsid w:val="00FD13DC"/>
    <w:rsid w:val="00FD2A02"/>
    <w:rsid w:val="00FD3834"/>
    <w:rsid w:val="00FD429F"/>
    <w:rsid w:val="00FD4ADC"/>
    <w:rsid w:val="00FD565D"/>
    <w:rsid w:val="00FD64C4"/>
    <w:rsid w:val="00FD6B9B"/>
    <w:rsid w:val="00FE2D8D"/>
    <w:rsid w:val="00FE4E0C"/>
    <w:rsid w:val="00FE6DDC"/>
    <w:rsid w:val="00FF13CF"/>
    <w:rsid w:val="00FF2CB2"/>
    <w:rsid w:val="00FF59C2"/>
    <w:rsid w:val="00FF7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annotation reference" w:uiPriority="0"/>
    <w:lsdException w:name="page number" w:uiPriority="0"/>
    <w:lsdException w:name="table of authorities" w:uiPriority="0"/>
    <w:lsdException w:name="toa heading" w:uiPriority="0"/>
    <w:lsdException w:name="List Number" w:uiPriority="0"/>
    <w:lsdException w:name="List Bullet 2" w:uiPriority="0"/>
    <w:lsdException w:name="List Bullet 3" w:uiPriority="0"/>
    <w:lsdException w:name="List Number 2" w:uiPriority="0"/>
    <w:lsdException w:name="List Number 3" w:uiPriority="0"/>
    <w:lsdException w:name="Title" w:semiHidden="0" w:uiPriority="0" w:unhideWhenUsed="0" w:qFormat="1"/>
    <w:lsdException w:name="Signature" w:uiPriority="0"/>
    <w:lsdException w:name="Default Paragraph Font" w:uiPriority="1"/>
    <w:lsdException w:name="Body Text" w:uiPriority="0"/>
    <w:lsdException w:name="Body Text Indent" w:uiPriority="0"/>
    <w:lsdException w:name="Subtitle" w:semiHidden="0" w:uiPriority="11"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HTML Typewriter"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EDC"/>
    <w:rPr>
      <w:sz w:val="24"/>
      <w:szCs w:val="24"/>
    </w:rPr>
  </w:style>
  <w:style w:type="paragraph" w:styleId="Heading1">
    <w:name w:val="heading 1"/>
    <w:aliases w:val="h1,H1,Deepa1,1,Header 1,II+,I,ChapterTitle,No numbers,69%,Attribute Heading 1,Para1,h11,h12,L1,Head1,Heading apps,R1,H11,Numbered,Section Heading,1 ghost,g,ghost,MainHeader,Main heading,Heading 10,tchead,Test Plan,chapternumber"/>
    <w:basedOn w:val="Normal"/>
    <w:next w:val="Normal"/>
    <w:link w:val="Heading1Char"/>
    <w:qFormat/>
    <w:rsid w:val="000E7BEC"/>
    <w:pPr>
      <w:keepNext/>
      <w:numPr>
        <w:numId w:val="55"/>
      </w:numPr>
      <w:spacing w:before="120" w:after="60"/>
      <w:jc w:val="right"/>
      <w:outlineLvl w:val="0"/>
    </w:pPr>
    <w:rPr>
      <w:rFonts w:ascii="Comic Sans MS" w:hAnsi="Comic Sans MS" w:cs="Arial"/>
      <w:b/>
      <w:bCs/>
      <w:color w:val="E31837"/>
      <w:kern w:val="32"/>
      <w:sz w:val="96"/>
      <w:szCs w:val="32"/>
    </w:rPr>
  </w:style>
  <w:style w:type="paragraph" w:styleId="Heading2">
    <w:name w:val="heading 2"/>
    <w:aliases w:val="h2,H2,HD2,head2,Heading 2 Hidden,Titre3,ClassHeading,2nd level,2,Module Name,OCS Heading 2,Chapter,1.Seite,Heading 2rh,H2-Heading 2,Header 2,l2,Header2,22,heading2,list2,H21,HeadB,Reset numbering,Small Chapter),Heading2,h21,Major,B.2 Heading 2"/>
    <w:basedOn w:val="Heading1"/>
    <w:next w:val="BodyText2"/>
    <w:link w:val="Heading2Char"/>
    <w:autoRedefine/>
    <w:qFormat/>
    <w:rsid w:val="00337049"/>
    <w:pPr>
      <w:keepNext w:val="0"/>
      <w:numPr>
        <w:numId w:val="0"/>
      </w:numPr>
      <w:pBdr>
        <w:bottom w:val="single" w:sz="8" w:space="1" w:color="E31837"/>
      </w:pBdr>
      <w:tabs>
        <w:tab w:val="left" w:pos="720"/>
      </w:tabs>
      <w:spacing w:before="0" w:after="120"/>
      <w:ind w:left="576"/>
      <w:jc w:val="both"/>
      <w:outlineLvl w:val="1"/>
    </w:pPr>
    <w:rPr>
      <w:rFonts w:ascii="Arial Narrow" w:hAnsi="Arial Narrow"/>
      <w:iCs/>
      <w:spacing w:val="20"/>
      <w:sz w:val="40"/>
      <w:szCs w:val="40"/>
    </w:rPr>
  </w:style>
  <w:style w:type="paragraph" w:styleId="Heading3">
    <w:name w:val="heading 3"/>
    <w:aliases w:val="h3 sub heading,h3,l3,Heading 3 - old,H3,SubSect,h31,h32,h33,h34,h35,h36,h37,h38,h39,h310,h311,h321,h331,h341,h351,h361,h371,h381,h312,h322,h332,h342,h352,h362,h372,h382,h313,h323,h333,h343,h353,h363,h373,h383,h314,h324,h334,h344,h354,h364,h374"/>
    <w:basedOn w:val="Heading2"/>
    <w:next w:val="BodyText2"/>
    <w:link w:val="Heading3Char"/>
    <w:autoRedefine/>
    <w:uiPriority w:val="9"/>
    <w:qFormat/>
    <w:rsid w:val="00816CAA"/>
    <w:pPr>
      <w:keepNext/>
      <w:numPr>
        <w:ilvl w:val="2"/>
      </w:numPr>
      <w:pBdr>
        <w:bottom w:val="single" w:sz="8" w:space="0" w:color="FF9900"/>
      </w:pBdr>
      <w:tabs>
        <w:tab w:val="left" w:pos="900"/>
        <w:tab w:val="num" w:pos="1080"/>
      </w:tabs>
      <w:spacing w:before="240"/>
      <w:ind w:left="576"/>
      <w:jc w:val="left"/>
      <w:outlineLvl w:val="2"/>
    </w:pPr>
    <w:rPr>
      <w:sz w:val="28"/>
      <w:szCs w:val="26"/>
    </w:rPr>
  </w:style>
  <w:style w:type="paragraph" w:styleId="Heading4">
    <w:name w:val="heading 4"/>
    <w:aliases w:val="Table Text Numbered,h4,l4+toc4,I4,l4,Level 2 - a,Level 2 - (a),PA Micro Section,Sub-Minor,GE Heading 4,(Alt+4),H41,(Alt+4)1,H42,(Alt+4)2,H43,(Alt+4)3,H44,(Alt+4)4,H45,(Alt+4)5,H411,(Alt+4)11,H421,(Alt+4)21,H431,(Alt+4)31,H46,(Alt+4)6,H412,4,a."/>
    <w:basedOn w:val="Heading3"/>
    <w:next w:val="BodyText20"/>
    <w:autoRedefine/>
    <w:qFormat/>
    <w:rsid w:val="00D86C90"/>
    <w:pPr>
      <w:numPr>
        <w:ilvl w:val="3"/>
      </w:numPr>
      <w:pBdr>
        <w:bottom w:val="single" w:sz="4" w:space="1" w:color="auto"/>
      </w:pBdr>
      <w:tabs>
        <w:tab w:val="num" w:pos="851"/>
        <w:tab w:val="num" w:pos="1080"/>
      </w:tabs>
      <w:ind w:left="576"/>
      <w:outlineLvl w:val="3"/>
    </w:pPr>
    <w:rPr>
      <w:bCs w:val="0"/>
      <w:sz w:val="26"/>
      <w:szCs w:val="28"/>
    </w:rPr>
  </w:style>
  <w:style w:type="paragraph" w:styleId="Heading5">
    <w:name w:val="heading 5"/>
    <w:aliases w:val="h5,Roman list,l5,hm,Table label,mh2,Module heading 2,Head 5,list 5,5,H5,Para5,h51,h52,L5,Level 3 - i,PA Pico Section,Masthead Text Box,lowest level provided,Block Label,Bullet point,Don't Use!,Appendix A to X,Heading 5   Appendix A to X,sb"/>
    <w:basedOn w:val="Heading4"/>
    <w:next w:val="BodyText2"/>
    <w:qFormat/>
    <w:rsid w:val="000A4EDC"/>
    <w:pPr>
      <w:numPr>
        <w:ilvl w:val="4"/>
      </w:numPr>
      <w:tabs>
        <w:tab w:val="num" w:pos="851"/>
        <w:tab w:val="left" w:pos="1152"/>
      </w:tabs>
      <w:ind w:left="576"/>
      <w:outlineLvl w:val="4"/>
    </w:pPr>
    <w:rPr>
      <w:bCs/>
      <w:iCs w:val="0"/>
      <w:szCs w:val="26"/>
    </w:rPr>
  </w:style>
  <w:style w:type="paragraph" w:styleId="Heading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qFormat/>
    <w:rsid w:val="000A4EDC"/>
    <w:pPr>
      <w:numPr>
        <w:ilvl w:val="5"/>
        <w:numId w:val="55"/>
      </w:numPr>
      <w:spacing w:before="240" w:after="60"/>
      <w:outlineLvl w:val="5"/>
    </w:pPr>
    <w:rPr>
      <w:b/>
      <w:bCs/>
      <w:sz w:val="22"/>
      <w:szCs w:val="22"/>
    </w:rPr>
  </w:style>
  <w:style w:type="paragraph" w:styleId="Heading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qFormat/>
    <w:rsid w:val="000A4EDC"/>
    <w:pPr>
      <w:numPr>
        <w:ilvl w:val="6"/>
        <w:numId w:val="55"/>
      </w:numPr>
      <w:spacing w:before="240" w:after="60"/>
      <w:outlineLvl w:val="6"/>
    </w:pPr>
  </w:style>
  <w:style w:type="paragraph" w:styleId="Heading8">
    <w:name w:val="heading 8"/>
    <w:aliases w:val="Appendix1,Legal Level 1.1.1.,PA Appendix Minor,ft,figure title,Center Bold,Annex,L1 Heading 8,Level 1.1.1,No num/gap,H8,12 Heading 8,Aztec Heading 8,avoid use, avoid use,No num/gap1,12 Heading 81,8"/>
    <w:basedOn w:val="Normal"/>
    <w:next w:val="Normal"/>
    <w:qFormat/>
    <w:rsid w:val="000A4EDC"/>
    <w:pPr>
      <w:numPr>
        <w:ilvl w:val="7"/>
        <w:numId w:val="55"/>
      </w:numPr>
      <w:spacing w:before="240" w:after="60"/>
      <w:outlineLvl w:val="7"/>
    </w:pPr>
    <w:rPr>
      <w:i/>
      <w:iCs/>
    </w:rPr>
  </w:style>
  <w:style w:type="paragraph" w:styleId="Heading9">
    <w:name w:val="heading 9"/>
    <w:aliases w:val="Legal Level 1.1.1.1.,Appendix,HelpTable,表号,tt,table title,App1,Figure Heading,FH,Appendix2,Titre 10,Annex1,Appen 1,L1 Heading 9,Level (a),Code eg's,H9,oHeading 9,9,TableTitle,Cond'l Reqt.,rb,req bullet,12 Heading 9,RFI H4 (A),Italic List,h9,l9"/>
    <w:basedOn w:val="ChapterNo"/>
    <w:next w:val="BodyText"/>
    <w:qFormat/>
    <w:rsid w:val="000A4EDC"/>
    <w:pPr>
      <w:numPr>
        <w:ilvl w:val="8"/>
        <w:numId w:val="55"/>
      </w:numPr>
      <w:spacing w:before="240"/>
      <w:outlineLvl w:val="8"/>
    </w:pPr>
    <w:rPr>
      <w:rFonts w:cs="Arial"/>
      <w:imprint/>
      <w:sz w:val="5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2">
    <w:name w:val="BodyText2"/>
    <w:basedOn w:val="BodyText"/>
    <w:link w:val="BodyText2Char2"/>
    <w:qFormat/>
    <w:rsid w:val="000A4EDC"/>
  </w:style>
  <w:style w:type="paragraph" w:styleId="BodyText">
    <w:name w:val="Body Text"/>
    <w:aliases w:val="bt,body text,BODY TEXT, ändrad,ändreading 6ad,Body3,Remarks,ändrad,Body Text Char,body indent,t,Bodytext,AvtalBrödtext,Compliance,AvtalBrodtext,andrad,EHPT,Body Text2,Body Text ,Body Text level 1,à¹×éÍàÃ×èÍ§,Requirements,compact,- TF,ändrad1"/>
    <w:basedOn w:val="Normal"/>
    <w:next w:val="BodyText2"/>
    <w:rsid w:val="000A4EDC"/>
    <w:pPr>
      <w:spacing w:before="60" w:after="60"/>
      <w:jc w:val="both"/>
    </w:pPr>
    <w:rPr>
      <w:rFonts w:ascii="Arial" w:hAnsi="Arial"/>
      <w:sz w:val="20"/>
    </w:rPr>
  </w:style>
  <w:style w:type="paragraph" w:customStyle="1" w:styleId="ChapterNo">
    <w:name w:val="Chapter No"/>
    <w:basedOn w:val="BodyText"/>
    <w:rsid w:val="000A4EDC"/>
    <w:pPr>
      <w:jc w:val="center"/>
    </w:pPr>
    <w:rPr>
      <w:rFonts w:ascii="Comic Sans MS" w:hAnsi="Comic Sans MS" w:cs="Tahoma"/>
      <w:b/>
      <w:bCs/>
      <w:color w:val="000000"/>
      <w:sz w:val="96"/>
    </w:rPr>
  </w:style>
  <w:style w:type="paragraph" w:styleId="TOC1">
    <w:name w:val="toc 1"/>
    <w:basedOn w:val="BodyText"/>
    <w:next w:val="Normal"/>
    <w:autoRedefine/>
    <w:uiPriority w:val="39"/>
    <w:rsid w:val="000A4EDC"/>
    <w:pPr>
      <w:tabs>
        <w:tab w:val="right" w:leader="dot" w:pos="9350"/>
      </w:tabs>
      <w:spacing w:before="360" w:after="120"/>
      <w:ind w:left="-144"/>
      <w:jc w:val="left"/>
    </w:pPr>
    <w:rPr>
      <w:rFonts w:ascii="Arial Narrow" w:hAnsi="Arial Narrow"/>
      <w:b/>
      <w:bCs/>
      <w:noProof/>
      <w:color w:val="333333"/>
      <w:sz w:val="24"/>
      <w:szCs w:val="72"/>
    </w:rPr>
  </w:style>
  <w:style w:type="paragraph" w:styleId="Header">
    <w:name w:val="header"/>
    <w:aliases w:val="index,ho,header odd"/>
    <w:basedOn w:val="Normal"/>
    <w:semiHidden/>
    <w:rsid w:val="000A4EDC"/>
    <w:pPr>
      <w:tabs>
        <w:tab w:val="center" w:pos="4320"/>
        <w:tab w:val="right" w:pos="8640"/>
      </w:tabs>
      <w:spacing w:after="120"/>
    </w:pPr>
    <w:rPr>
      <w:rFonts w:ascii="Tahoma" w:hAnsi="Tahoma"/>
      <w:b/>
      <w:sz w:val="20"/>
    </w:rPr>
  </w:style>
  <w:style w:type="paragraph" w:customStyle="1" w:styleId="ChapterName">
    <w:name w:val="Chapter Name"/>
    <w:basedOn w:val="Normal"/>
    <w:next w:val="BodyText"/>
    <w:autoRedefine/>
    <w:rsid w:val="000E7BEC"/>
    <w:pPr>
      <w:pBdr>
        <w:bottom w:val="single" w:sz="12" w:space="1" w:color="E31837"/>
      </w:pBdr>
      <w:spacing w:before="120"/>
    </w:pPr>
    <w:rPr>
      <w:rFonts w:ascii="Arial Narrow" w:hAnsi="Arial Narrow"/>
      <w:b/>
      <w:color w:val="E31837"/>
      <w:spacing w:val="38"/>
      <w:position w:val="6"/>
      <w:sz w:val="44"/>
    </w:rPr>
  </w:style>
  <w:style w:type="paragraph" w:customStyle="1" w:styleId="ListBullet1">
    <w:name w:val="List Bullet 1"/>
    <w:basedOn w:val="BodyText2"/>
    <w:qFormat/>
    <w:rsid w:val="000A4EDC"/>
    <w:pPr>
      <w:numPr>
        <w:numId w:val="5"/>
      </w:numPr>
    </w:pPr>
  </w:style>
  <w:style w:type="paragraph" w:styleId="ListBullet2">
    <w:name w:val="List Bullet 2"/>
    <w:basedOn w:val="ListBullet1"/>
    <w:autoRedefine/>
    <w:semiHidden/>
    <w:rsid w:val="000A4EDC"/>
    <w:pPr>
      <w:numPr>
        <w:numId w:val="3"/>
      </w:numPr>
    </w:pPr>
  </w:style>
  <w:style w:type="paragraph" w:styleId="ListBullet3">
    <w:name w:val="List Bullet 3"/>
    <w:basedOn w:val="ListBullet2"/>
    <w:semiHidden/>
    <w:rsid w:val="0054387A"/>
    <w:pPr>
      <w:numPr>
        <w:numId w:val="16"/>
      </w:numPr>
    </w:pPr>
    <w:rPr>
      <w:b/>
      <w:bCs/>
      <w:sz w:val="18"/>
      <w:szCs w:val="18"/>
    </w:rPr>
  </w:style>
  <w:style w:type="paragraph" w:styleId="ListNumber2">
    <w:name w:val="List Number 2"/>
    <w:basedOn w:val="ListNumber"/>
    <w:semiHidden/>
    <w:rsid w:val="000A4EDC"/>
    <w:pPr>
      <w:numPr>
        <w:numId w:val="9"/>
      </w:numPr>
    </w:pPr>
  </w:style>
  <w:style w:type="paragraph" w:styleId="ListNumber">
    <w:name w:val="List Number"/>
    <w:basedOn w:val="ListBullet1"/>
    <w:autoRedefine/>
    <w:semiHidden/>
    <w:rsid w:val="000A4EDC"/>
    <w:pPr>
      <w:numPr>
        <w:numId w:val="14"/>
      </w:numPr>
    </w:pPr>
  </w:style>
  <w:style w:type="paragraph" w:styleId="ListNumber3">
    <w:name w:val="List Number 3"/>
    <w:basedOn w:val="ListNumber2"/>
    <w:semiHidden/>
    <w:rsid w:val="000A4EDC"/>
    <w:pPr>
      <w:numPr>
        <w:numId w:val="1"/>
      </w:numPr>
    </w:pPr>
  </w:style>
  <w:style w:type="paragraph" w:styleId="TOC2">
    <w:name w:val="toc 2"/>
    <w:basedOn w:val="TOC1"/>
    <w:next w:val="Normal"/>
    <w:autoRedefine/>
    <w:uiPriority w:val="39"/>
    <w:rsid w:val="000A4EDC"/>
    <w:pPr>
      <w:spacing w:before="240"/>
      <w:ind w:left="0"/>
    </w:pPr>
    <w:rPr>
      <w:caps/>
      <w:color w:val="000000"/>
      <w:sz w:val="22"/>
      <w:szCs w:val="32"/>
    </w:rPr>
  </w:style>
  <w:style w:type="paragraph" w:styleId="TOC3">
    <w:name w:val="toc 3"/>
    <w:basedOn w:val="TOC2"/>
    <w:next w:val="Normal"/>
    <w:uiPriority w:val="39"/>
    <w:rsid w:val="000A4EDC"/>
    <w:pPr>
      <w:spacing w:before="0"/>
      <w:ind w:left="240"/>
    </w:pPr>
    <w:rPr>
      <w:b w:val="0"/>
      <w:bCs w:val="0"/>
    </w:rPr>
  </w:style>
  <w:style w:type="paragraph" w:styleId="TOC4">
    <w:name w:val="toc 4"/>
    <w:basedOn w:val="TOC3"/>
    <w:next w:val="BodyText"/>
    <w:uiPriority w:val="39"/>
    <w:rsid w:val="000A4EDC"/>
    <w:pPr>
      <w:ind w:left="480"/>
    </w:pPr>
  </w:style>
  <w:style w:type="paragraph" w:styleId="TOC5">
    <w:name w:val="toc 5"/>
    <w:basedOn w:val="TOC4"/>
    <w:next w:val="Normal"/>
    <w:autoRedefine/>
    <w:uiPriority w:val="39"/>
    <w:rsid w:val="000A4EDC"/>
    <w:pPr>
      <w:ind w:left="720"/>
    </w:pPr>
  </w:style>
  <w:style w:type="paragraph" w:styleId="TOC6">
    <w:name w:val="toc 6"/>
    <w:basedOn w:val="Normal"/>
    <w:next w:val="Normal"/>
    <w:autoRedefine/>
    <w:uiPriority w:val="39"/>
    <w:rsid w:val="000A4EDC"/>
    <w:pPr>
      <w:ind w:left="960"/>
    </w:pPr>
  </w:style>
  <w:style w:type="paragraph" w:styleId="TOC7">
    <w:name w:val="toc 7"/>
    <w:basedOn w:val="Normal"/>
    <w:next w:val="Normal"/>
    <w:autoRedefine/>
    <w:uiPriority w:val="39"/>
    <w:rsid w:val="000A4EDC"/>
    <w:pPr>
      <w:ind w:left="1200"/>
    </w:pPr>
  </w:style>
  <w:style w:type="paragraph" w:styleId="TOC8">
    <w:name w:val="toc 8"/>
    <w:basedOn w:val="Normal"/>
    <w:next w:val="Normal"/>
    <w:autoRedefine/>
    <w:uiPriority w:val="39"/>
    <w:rsid w:val="000A4EDC"/>
    <w:pPr>
      <w:ind w:left="1440"/>
    </w:pPr>
  </w:style>
  <w:style w:type="paragraph" w:styleId="TOC9">
    <w:name w:val="toc 9"/>
    <w:basedOn w:val="Normal"/>
    <w:next w:val="Normal"/>
    <w:autoRedefine/>
    <w:uiPriority w:val="39"/>
    <w:rsid w:val="000A4EDC"/>
    <w:pPr>
      <w:ind w:left="1680"/>
    </w:pPr>
  </w:style>
  <w:style w:type="character" w:styleId="Hyperlink">
    <w:name w:val="Hyperlink"/>
    <w:basedOn w:val="DefaultParagraphFont"/>
    <w:uiPriority w:val="99"/>
    <w:rsid w:val="000A4EDC"/>
    <w:rPr>
      <w:color w:val="0000FF"/>
      <w:u w:val="single"/>
    </w:rPr>
  </w:style>
  <w:style w:type="paragraph" w:customStyle="1" w:styleId="FigureCaption">
    <w:name w:val="Figure Caption"/>
    <w:basedOn w:val="BodyText"/>
    <w:autoRedefine/>
    <w:rsid w:val="000A4EDC"/>
    <w:pPr>
      <w:jc w:val="center"/>
    </w:pPr>
    <w:rPr>
      <w:rFonts w:ascii="Arial Bold" w:hAnsi="Arial Bold"/>
      <w:b/>
      <w:bCs/>
      <w:color w:val="000000"/>
      <w:sz w:val="16"/>
      <w:szCs w:val="20"/>
      <w:u w:val="single"/>
    </w:rPr>
  </w:style>
  <w:style w:type="paragraph" w:styleId="NoteHeading">
    <w:name w:val="Note Heading"/>
    <w:basedOn w:val="Normal"/>
    <w:next w:val="BodyText2"/>
    <w:link w:val="NoteHeadingChar"/>
    <w:autoRedefine/>
    <w:rsid w:val="00B24035"/>
    <w:pPr>
      <w:numPr>
        <w:numId w:val="18"/>
      </w:numPr>
      <w:jc w:val="both"/>
    </w:pPr>
    <w:rPr>
      <w:rFonts w:ascii="Arial-BoldMT" w:eastAsia="Arial Unicode MS" w:hAnsi="Arial-BoldMT"/>
      <w:b/>
      <w:color w:val="000000"/>
      <w:sz w:val="18"/>
      <w:szCs w:val="18"/>
    </w:rPr>
  </w:style>
  <w:style w:type="paragraph" w:customStyle="1" w:styleId="SectionHead">
    <w:name w:val="SectionHead"/>
    <w:basedOn w:val="Heading1"/>
    <w:next w:val="BodyText"/>
    <w:autoRedefine/>
    <w:rsid w:val="00C3638B"/>
    <w:pPr>
      <w:numPr>
        <w:numId w:val="0"/>
      </w:numPr>
      <w:pBdr>
        <w:bottom w:val="single" w:sz="12" w:space="1" w:color="E31837"/>
      </w:pBdr>
      <w:tabs>
        <w:tab w:val="right" w:leader="dot" w:pos="8630"/>
      </w:tabs>
      <w:jc w:val="both"/>
    </w:pPr>
    <w:rPr>
      <w:rFonts w:ascii="Arial Bold" w:hAnsi="Arial Bold"/>
      <w:spacing w:val="28"/>
      <w:position w:val="6"/>
      <w:sz w:val="44"/>
    </w:rPr>
  </w:style>
  <w:style w:type="paragraph" w:customStyle="1" w:styleId="Doctrltext">
    <w:name w:val="Doctrl_text"/>
    <w:basedOn w:val="Normal"/>
    <w:rsid w:val="000A4EDC"/>
    <w:pPr>
      <w:keepLines/>
      <w:jc w:val="both"/>
    </w:pPr>
    <w:rPr>
      <w:szCs w:val="20"/>
    </w:rPr>
  </w:style>
  <w:style w:type="paragraph" w:customStyle="1" w:styleId="Image">
    <w:name w:val="Image"/>
    <w:basedOn w:val="BodyText"/>
    <w:next w:val="BodyText"/>
    <w:rsid w:val="000A4EDC"/>
    <w:pPr>
      <w:spacing w:before="120" w:after="120"/>
      <w:jc w:val="center"/>
    </w:pPr>
  </w:style>
  <w:style w:type="paragraph" w:styleId="Caption">
    <w:name w:val="caption"/>
    <w:basedOn w:val="FigureCaption"/>
    <w:next w:val="Normal"/>
    <w:qFormat/>
    <w:rsid w:val="000A4EDC"/>
    <w:pPr>
      <w:spacing w:before="120" w:after="120"/>
    </w:pPr>
    <w:rPr>
      <w:bCs w:val="0"/>
    </w:rPr>
  </w:style>
  <w:style w:type="paragraph" w:styleId="TableofFigures">
    <w:name w:val="table of figures"/>
    <w:basedOn w:val="Normal"/>
    <w:next w:val="Normal"/>
    <w:autoRedefine/>
    <w:semiHidden/>
    <w:rsid w:val="000A4EDC"/>
    <w:rPr>
      <w:rFonts w:ascii="Arial Bold" w:hAnsi="Arial Bold"/>
      <w:b/>
      <w:iCs/>
      <w:sz w:val="20"/>
    </w:rPr>
  </w:style>
  <w:style w:type="paragraph" w:styleId="Footer">
    <w:name w:val="footer"/>
    <w:basedOn w:val="Normal"/>
    <w:link w:val="FooterChar"/>
    <w:rsid w:val="000A4EDC"/>
    <w:pPr>
      <w:tabs>
        <w:tab w:val="center" w:pos="4320"/>
        <w:tab w:val="right" w:pos="8640"/>
      </w:tabs>
    </w:pPr>
  </w:style>
  <w:style w:type="paragraph" w:customStyle="1" w:styleId="TableColumnLabels">
    <w:name w:val="Table Column Labels"/>
    <w:basedOn w:val="BodyText"/>
    <w:rsid w:val="000A4EDC"/>
    <w:rPr>
      <w:rFonts w:ascii="Arial Bold" w:hAnsi="Arial Bold"/>
      <w:b/>
      <w:bCs/>
      <w:color w:val="FFFFFF"/>
    </w:rPr>
  </w:style>
  <w:style w:type="paragraph" w:customStyle="1" w:styleId="Tablecontent">
    <w:name w:val="Table content"/>
    <w:basedOn w:val="BodyText"/>
    <w:link w:val="TablecontentChar"/>
    <w:rsid w:val="000A4EDC"/>
    <w:pPr>
      <w:spacing w:before="120" w:after="0"/>
      <w:jc w:val="left"/>
    </w:pPr>
    <w:rPr>
      <w:sz w:val="18"/>
    </w:rPr>
  </w:style>
  <w:style w:type="paragraph" w:customStyle="1" w:styleId="TableListNumber1">
    <w:name w:val="Table List Number 1"/>
    <w:basedOn w:val="ListNumber"/>
    <w:rsid w:val="000A4EDC"/>
    <w:pPr>
      <w:numPr>
        <w:numId w:val="4"/>
      </w:numPr>
      <w:tabs>
        <w:tab w:val="left" w:pos="432"/>
      </w:tabs>
      <w:spacing w:before="120" w:after="0"/>
      <w:jc w:val="left"/>
    </w:pPr>
    <w:rPr>
      <w:sz w:val="18"/>
    </w:rPr>
  </w:style>
  <w:style w:type="paragraph" w:customStyle="1" w:styleId="TableListBullet1">
    <w:name w:val="Table List Bullet 1"/>
    <w:basedOn w:val="ListBullet1"/>
    <w:rsid w:val="000A4EDC"/>
    <w:pPr>
      <w:numPr>
        <w:numId w:val="0"/>
      </w:numPr>
      <w:spacing w:before="120" w:after="0"/>
    </w:pPr>
    <w:rPr>
      <w:sz w:val="18"/>
    </w:rPr>
  </w:style>
  <w:style w:type="character" w:styleId="PageNumber">
    <w:name w:val="page number"/>
    <w:basedOn w:val="DefaultParagraphFont"/>
    <w:semiHidden/>
    <w:rsid w:val="000A4EDC"/>
    <w:rPr>
      <w:rFonts w:ascii="Tahoma" w:hAnsi="Tahoma"/>
      <w:b/>
      <w:sz w:val="20"/>
      <w:bdr w:val="none" w:sz="0" w:space="0" w:color="auto"/>
      <w:shd w:val="clear" w:color="auto" w:fill="000000"/>
    </w:rPr>
  </w:style>
  <w:style w:type="paragraph" w:styleId="Index1">
    <w:name w:val="index 1"/>
    <w:basedOn w:val="Normal"/>
    <w:next w:val="Normal"/>
    <w:autoRedefine/>
    <w:semiHidden/>
    <w:rsid w:val="000A4EDC"/>
    <w:pPr>
      <w:ind w:left="240" w:hanging="240"/>
    </w:pPr>
    <w:rPr>
      <w:rFonts w:ascii="Arial" w:hAnsi="Arial"/>
      <w:szCs w:val="21"/>
    </w:rPr>
  </w:style>
  <w:style w:type="paragraph" w:customStyle="1" w:styleId="Apendixsection">
    <w:name w:val="Apendix section"/>
    <w:basedOn w:val="BodyText"/>
    <w:next w:val="BodyText"/>
    <w:rsid w:val="000A4EDC"/>
    <w:pPr>
      <w:numPr>
        <w:numId w:val="6"/>
      </w:numPr>
    </w:pPr>
    <w:rPr>
      <w:rFonts w:ascii="Trebuchet MS" w:hAnsi="Trebuchet MS"/>
      <w:b/>
      <w:sz w:val="32"/>
    </w:rPr>
  </w:style>
  <w:style w:type="paragraph" w:customStyle="1" w:styleId="Code">
    <w:name w:val="Code"/>
    <w:basedOn w:val="BodyText"/>
    <w:rsid w:val="000A4EDC"/>
    <w:pPr>
      <w:ind w:left="1080"/>
    </w:pPr>
    <w:rPr>
      <w:rFonts w:ascii="Courier New" w:hAnsi="Courier New"/>
    </w:rPr>
  </w:style>
  <w:style w:type="paragraph" w:styleId="Index2">
    <w:name w:val="index 2"/>
    <w:basedOn w:val="Normal"/>
    <w:next w:val="Normal"/>
    <w:autoRedefine/>
    <w:semiHidden/>
    <w:rsid w:val="000A4EDC"/>
    <w:pPr>
      <w:ind w:left="480" w:hanging="240"/>
    </w:pPr>
    <w:rPr>
      <w:rFonts w:ascii="Arial" w:hAnsi="Arial"/>
      <w:szCs w:val="21"/>
    </w:rPr>
  </w:style>
  <w:style w:type="paragraph" w:styleId="Index3">
    <w:name w:val="index 3"/>
    <w:basedOn w:val="Normal"/>
    <w:next w:val="Normal"/>
    <w:autoRedefine/>
    <w:semiHidden/>
    <w:rsid w:val="000A4EDC"/>
    <w:pPr>
      <w:ind w:left="720" w:hanging="240"/>
    </w:pPr>
    <w:rPr>
      <w:szCs w:val="21"/>
    </w:rPr>
  </w:style>
  <w:style w:type="paragraph" w:styleId="Index4">
    <w:name w:val="index 4"/>
    <w:basedOn w:val="Normal"/>
    <w:next w:val="Normal"/>
    <w:autoRedefine/>
    <w:semiHidden/>
    <w:rsid w:val="000A4EDC"/>
    <w:pPr>
      <w:ind w:left="960" w:hanging="240"/>
    </w:pPr>
    <w:rPr>
      <w:szCs w:val="21"/>
    </w:rPr>
  </w:style>
  <w:style w:type="paragraph" w:styleId="Index5">
    <w:name w:val="index 5"/>
    <w:basedOn w:val="Normal"/>
    <w:next w:val="Normal"/>
    <w:autoRedefine/>
    <w:semiHidden/>
    <w:rsid w:val="000A4EDC"/>
    <w:pPr>
      <w:ind w:left="1200" w:hanging="240"/>
    </w:pPr>
    <w:rPr>
      <w:szCs w:val="21"/>
    </w:rPr>
  </w:style>
  <w:style w:type="paragraph" w:styleId="Index6">
    <w:name w:val="index 6"/>
    <w:basedOn w:val="Normal"/>
    <w:next w:val="Normal"/>
    <w:autoRedefine/>
    <w:semiHidden/>
    <w:rsid w:val="000A4EDC"/>
    <w:pPr>
      <w:ind w:left="1440" w:hanging="240"/>
    </w:pPr>
    <w:rPr>
      <w:szCs w:val="21"/>
    </w:rPr>
  </w:style>
  <w:style w:type="paragraph" w:styleId="Index7">
    <w:name w:val="index 7"/>
    <w:basedOn w:val="Normal"/>
    <w:next w:val="Normal"/>
    <w:autoRedefine/>
    <w:semiHidden/>
    <w:rsid w:val="000A4EDC"/>
    <w:pPr>
      <w:ind w:left="1680" w:hanging="240"/>
    </w:pPr>
    <w:rPr>
      <w:szCs w:val="21"/>
    </w:rPr>
  </w:style>
  <w:style w:type="paragraph" w:styleId="Index8">
    <w:name w:val="index 8"/>
    <w:basedOn w:val="Normal"/>
    <w:next w:val="Normal"/>
    <w:autoRedefine/>
    <w:semiHidden/>
    <w:rsid w:val="000A4EDC"/>
    <w:pPr>
      <w:ind w:left="1920" w:hanging="240"/>
    </w:pPr>
    <w:rPr>
      <w:szCs w:val="21"/>
    </w:rPr>
  </w:style>
  <w:style w:type="paragraph" w:styleId="Index9">
    <w:name w:val="index 9"/>
    <w:basedOn w:val="Normal"/>
    <w:next w:val="Normal"/>
    <w:autoRedefine/>
    <w:semiHidden/>
    <w:rsid w:val="000A4EDC"/>
    <w:pPr>
      <w:ind w:left="2160" w:hanging="240"/>
    </w:pPr>
    <w:rPr>
      <w:szCs w:val="21"/>
    </w:rPr>
  </w:style>
  <w:style w:type="paragraph" w:customStyle="1" w:styleId="ManualName">
    <w:name w:val="Manual Name"/>
    <w:basedOn w:val="BodyText"/>
    <w:autoRedefine/>
    <w:rsid w:val="00633175"/>
    <w:pPr>
      <w:spacing w:before="0" w:after="100" w:afterAutospacing="1"/>
      <w:jc w:val="left"/>
    </w:pPr>
    <w:rPr>
      <w:rFonts w:ascii="Arial Bold" w:hAnsi="Arial Bold"/>
      <w:b/>
      <w:color w:val="E31837"/>
      <w:sz w:val="34"/>
      <w:szCs w:val="28"/>
    </w:rPr>
  </w:style>
  <w:style w:type="paragraph" w:customStyle="1" w:styleId="TableNames">
    <w:name w:val="Table Names"/>
    <w:basedOn w:val="SectionHead"/>
    <w:autoRedefine/>
    <w:rsid w:val="00C3638B"/>
    <w:pPr>
      <w:pBdr>
        <w:bottom w:val="single" w:sz="4" w:space="1" w:color="E31837"/>
      </w:pBdr>
      <w:ind w:left="-432"/>
    </w:pPr>
  </w:style>
  <w:style w:type="paragraph" w:customStyle="1" w:styleId="version">
    <w:name w:val="version"/>
    <w:basedOn w:val="BodyText"/>
    <w:rsid w:val="000A4EDC"/>
    <w:pPr>
      <w:spacing w:before="120" w:after="120"/>
      <w:ind w:left="1440"/>
      <w:jc w:val="center"/>
    </w:pPr>
    <w:rPr>
      <w:rFonts w:ascii="Trebuchet MS" w:hAnsi="Trebuchet MS"/>
      <w:b/>
      <w:color w:val="000000"/>
      <w:sz w:val="36"/>
    </w:rPr>
  </w:style>
  <w:style w:type="paragraph" w:customStyle="1" w:styleId="Head">
    <w:name w:val="Head"/>
    <w:basedOn w:val="Normal"/>
    <w:rsid w:val="000A4EDC"/>
    <w:rPr>
      <w:rFonts w:ascii="Arial" w:hAnsi="Arial"/>
      <w:b/>
      <w:bCs/>
      <w:spacing w:val="-5"/>
      <w:sz w:val="20"/>
      <w:szCs w:val="20"/>
    </w:rPr>
  </w:style>
  <w:style w:type="paragraph" w:styleId="Title">
    <w:name w:val="Title"/>
    <w:basedOn w:val="Normal"/>
    <w:qFormat/>
    <w:rsid w:val="000A4EDC"/>
    <w:pPr>
      <w:spacing w:after="1920"/>
      <w:jc w:val="center"/>
    </w:pPr>
    <w:rPr>
      <w:rFonts w:ascii="Arial Black" w:hAnsi="Arial Black" w:cs="Arial"/>
      <w:b/>
      <w:bCs/>
      <w:color w:val="808080"/>
      <w:sz w:val="48"/>
      <w:u w:val="single"/>
    </w:rPr>
  </w:style>
  <w:style w:type="paragraph" w:customStyle="1" w:styleId="app1">
    <w:name w:val="app1"/>
    <w:basedOn w:val="Normal"/>
    <w:rsid w:val="000A4EDC"/>
    <w:pPr>
      <w:tabs>
        <w:tab w:val="num" w:pos="1685"/>
      </w:tabs>
      <w:spacing w:after="500"/>
      <w:ind w:left="1685" w:hanging="432"/>
      <w:jc w:val="right"/>
    </w:pPr>
    <w:rPr>
      <w:rFonts w:ascii="Verdana" w:hAnsi="Verdana"/>
      <w:b/>
      <w:sz w:val="36"/>
    </w:rPr>
  </w:style>
  <w:style w:type="paragraph" w:customStyle="1" w:styleId="ReturnAddress">
    <w:name w:val="Return Address"/>
    <w:basedOn w:val="Normal"/>
    <w:rsid w:val="000A4EDC"/>
    <w:pPr>
      <w:jc w:val="center"/>
    </w:pPr>
    <w:rPr>
      <w:rFonts w:ascii="Arial Narrow" w:hAnsi="Arial Narrow"/>
      <w:spacing w:val="-3"/>
      <w:sz w:val="20"/>
      <w:szCs w:val="20"/>
    </w:rPr>
  </w:style>
  <w:style w:type="paragraph" w:styleId="Subtitle">
    <w:name w:val="Subtitle"/>
    <w:basedOn w:val="Title"/>
    <w:next w:val="BodyText"/>
    <w:link w:val="SubtitleChar"/>
    <w:uiPriority w:val="11"/>
    <w:qFormat/>
    <w:rsid w:val="000A4EDC"/>
    <w:pPr>
      <w:keepNext/>
      <w:pBdr>
        <w:bottom w:val="single" w:sz="6" w:space="14" w:color="808080"/>
      </w:pBdr>
      <w:spacing w:before="1940" w:line="200" w:lineRule="atLeast"/>
    </w:pPr>
    <w:rPr>
      <w:rFonts w:ascii="Garamond" w:hAnsi="Garamond" w:cs="Times New Roman"/>
      <w:bCs w:val="0"/>
      <w:caps/>
      <w:spacing w:val="30"/>
      <w:kern w:val="28"/>
      <w:sz w:val="18"/>
      <w:szCs w:val="20"/>
      <w:u w:val="none"/>
    </w:rPr>
  </w:style>
  <w:style w:type="character" w:styleId="FollowedHyperlink">
    <w:name w:val="FollowedHyperlink"/>
    <w:basedOn w:val="DefaultParagraphFont"/>
    <w:semiHidden/>
    <w:rsid w:val="000A4EDC"/>
    <w:rPr>
      <w:color w:val="800080"/>
      <w:u w:val="single"/>
    </w:rPr>
  </w:style>
  <w:style w:type="paragraph" w:customStyle="1" w:styleId="ContentList">
    <w:name w:val="Content List"/>
    <w:basedOn w:val="BodyText"/>
    <w:rsid w:val="000A4EDC"/>
    <w:pPr>
      <w:numPr>
        <w:numId w:val="7"/>
      </w:numPr>
      <w:jc w:val="left"/>
    </w:pPr>
  </w:style>
  <w:style w:type="paragraph" w:customStyle="1" w:styleId="ChapterList">
    <w:name w:val="Chapter List"/>
    <w:basedOn w:val="BodyText2"/>
    <w:rsid w:val="000A4EDC"/>
    <w:pPr>
      <w:numPr>
        <w:numId w:val="8"/>
      </w:numPr>
    </w:pPr>
  </w:style>
  <w:style w:type="paragraph" w:styleId="BodyText3">
    <w:name w:val="Body Text 3"/>
    <w:basedOn w:val="Normal"/>
    <w:link w:val="BodyText3Char"/>
    <w:semiHidden/>
    <w:rsid w:val="000A4EDC"/>
    <w:pPr>
      <w:jc w:val="both"/>
    </w:pPr>
    <w:rPr>
      <w:rFonts w:ascii="Book Antiqua" w:hAnsi="Book Antiqua" w:cs="Tahoma"/>
      <w:bCs/>
      <w:sz w:val="22"/>
    </w:rPr>
  </w:style>
  <w:style w:type="paragraph" w:customStyle="1" w:styleId="ProductName">
    <w:name w:val="Product Name"/>
    <w:basedOn w:val="ManualName"/>
    <w:autoRedefine/>
    <w:rsid w:val="000A4EDC"/>
    <w:pPr>
      <w:spacing w:before="120" w:after="120" w:afterAutospacing="0"/>
    </w:pPr>
    <w:rPr>
      <w:sz w:val="40"/>
    </w:rPr>
  </w:style>
  <w:style w:type="paragraph" w:customStyle="1" w:styleId="QMSBodyText">
    <w:name w:val="QMS Body Text"/>
    <w:basedOn w:val="Normal"/>
    <w:autoRedefine/>
    <w:rsid w:val="000A4EDC"/>
    <w:pPr>
      <w:ind w:left="720"/>
      <w:jc w:val="both"/>
    </w:pPr>
    <w:rPr>
      <w:b/>
      <w:bCs/>
      <w:szCs w:val="20"/>
    </w:rPr>
  </w:style>
  <w:style w:type="paragraph" w:customStyle="1" w:styleId="QMSHead1">
    <w:name w:val="QMS Head 1"/>
    <w:basedOn w:val="Heading1"/>
    <w:next w:val="QMSBodyText"/>
    <w:autoRedefine/>
    <w:rsid w:val="000A4EDC"/>
    <w:pPr>
      <w:pageBreakBefore/>
      <w:numPr>
        <w:numId w:val="13"/>
      </w:numPr>
      <w:tabs>
        <w:tab w:val="left" w:pos="540"/>
        <w:tab w:val="left" w:pos="720"/>
        <w:tab w:val="left" w:pos="1080"/>
      </w:tabs>
      <w:spacing w:before="240"/>
      <w:jc w:val="left"/>
    </w:pPr>
    <w:rPr>
      <w:rFonts w:ascii="Arial" w:hAnsi="Arial" w:cs="Times New Roman"/>
      <w:b w:val="0"/>
      <w:bCs w:val="0"/>
      <w:caps/>
      <w:sz w:val="32"/>
      <w:szCs w:val="20"/>
    </w:rPr>
  </w:style>
  <w:style w:type="paragraph" w:customStyle="1" w:styleId="QMSHead2">
    <w:name w:val="QMS Head 2"/>
    <w:basedOn w:val="Heading2"/>
    <w:next w:val="QMSBodyText"/>
    <w:autoRedefine/>
    <w:rsid w:val="000A4EDC"/>
    <w:pPr>
      <w:pBdr>
        <w:bottom w:val="none" w:sz="0" w:space="0" w:color="auto"/>
      </w:pBdr>
      <w:tabs>
        <w:tab w:val="num" w:pos="720"/>
      </w:tabs>
      <w:spacing w:before="240"/>
      <w:ind w:left="720" w:hanging="360"/>
      <w:jc w:val="left"/>
    </w:pPr>
    <w:rPr>
      <w:rFonts w:ascii="Arial" w:hAnsi="Arial"/>
      <w:b w:val="0"/>
      <w:iCs w:val="0"/>
      <w:color w:val="auto"/>
      <w:spacing w:val="0"/>
      <w:sz w:val="28"/>
      <w:szCs w:val="20"/>
    </w:rPr>
  </w:style>
  <w:style w:type="paragraph" w:customStyle="1" w:styleId="QMSHead3">
    <w:name w:val="QMS Head 3"/>
    <w:basedOn w:val="Heading3"/>
    <w:next w:val="QMSBodyText"/>
    <w:autoRedefine/>
    <w:rsid w:val="000A4EDC"/>
    <w:pPr>
      <w:numPr>
        <w:ilvl w:val="0"/>
      </w:numPr>
      <w:pBdr>
        <w:bottom w:val="none" w:sz="0" w:space="0" w:color="auto"/>
      </w:pBdr>
      <w:tabs>
        <w:tab w:val="num" w:pos="1080"/>
      </w:tabs>
      <w:ind w:left="576"/>
    </w:pPr>
    <w:rPr>
      <w:rFonts w:ascii="Arial" w:hAnsi="Arial"/>
      <w:iCs w:val="0"/>
      <w:caps/>
      <w:color w:val="auto"/>
      <w:spacing w:val="0"/>
      <w:sz w:val="24"/>
      <w:szCs w:val="20"/>
    </w:rPr>
  </w:style>
  <w:style w:type="paragraph" w:customStyle="1" w:styleId="Productversion">
    <w:name w:val="Productversion"/>
    <w:basedOn w:val="version"/>
    <w:rsid w:val="000A4EDC"/>
    <w:pPr>
      <w:jc w:val="right"/>
    </w:pPr>
  </w:style>
  <w:style w:type="paragraph" w:styleId="IndexHeading">
    <w:name w:val="index heading"/>
    <w:basedOn w:val="Normal"/>
    <w:next w:val="Index1"/>
    <w:semiHidden/>
    <w:rsid w:val="000A4EDC"/>
    <w:pPr>
      <w:pBdr>
        <w:top w:val="single" w:sz="12" w:space="0" w:color="auto"/>
      </w:pBdr>
      <w:spacing w:before="360" w:after="240"/>
    </w:pPr>
    <w:rPr>
      <w:rFonts w:ascii="Arial Bold" w:hAnsi="Arial Bold"/>
      <w:b/>
      <w:bCs/>
      <w:i/>
      <w:iCs/>
      <w:szCs w:val="31"/>
    </w:rPr>
  </w:style>
  <w:style w:type="paragraph" w:customStyle="1" w:styleId="Style1">
    <w:name w:val="Style1"/>
    <w:basedOn w:val="Normal"/>
    <w:rsid w:val="000A4EDC"/>
    <w:rPr>
      <w:rFonts w:ascii="Arial" w:hAnsi="Arial"/>
      <w:b/>
      <w:color w:val="FFFFFF"/>
      <w:sz w:val="28"/>
    </w:rPr>
  </w:style>
  <w:style w:type="paragraph" w:customStyle="1" w:styleId="Response">
    <w:name w:val="Response"/>
    <w:basedOn w:val="Normal"/>
    <w:rsid w:val="000A4EDC"/>
    <w:rPr>
      <w:rFonts w:ascii="Arial" w:hAnsi="Arial"/>
      <w:color w:val="000080"/>
      <w:sz w:val="20"/>
      <w:lang w:val="en-GB"/>
    </w:rPr>
  </w:style>
  <w:style w:type="paragraph" w:customStyle="1" w:styleId="Style2">
    <w:name w:val="Style2"/>
    <w:basedOn w:val="Normal"/>
    <w:rsid w:val="000A4EDC"/>
    <w:rPr>
      <w:rFonts w:ascii="Impact" w:hAnsi="Impact"/>
      <w:b/>
      <w:sz w:val="40"/>
    </w:rPr>
  </w:style>
  <w:style w:type="paragraph" w:customStyle="1" w:styleId="A">
    <w:name w:val="A"/>
    <w:basedOn w:val="Normal"/>
    <w:next w:val="Normal"/>
    <w:rsid w:val="000A4EDC"/>
    <w:pPr>
      <w:numPr>
        <w:ilvl w:val="1"/>
        <w:numId w:val="10"/>
      </w:numPr>
      <w:tabs>
        <w:tab w:val="left" w:pos="1728"/>
      </w:tabs>
      <w:spacing w:before="360" w:after="240"/>
    </w:pPr>
    <w:rPr>
      <w:rFonts w:ascii="Verdana" w:hAnsi="Verdana"/>
      <w:b/>
      <w:sz w:val="36"/>
    </w:rPr>
  </w:style>
  <w:style w:type="paragraph" w:customStyle="1" w:styleId="appbullet">
    <w:name w:val="app bullet"/>
    <w:basedOn w:val="Normal"/>
    <w:rsid w:val="000A4EDC"/>
    <w:pPr>
      <w:numPr>
        <w:numId w:val="11"/>
      </w:numPr>
      <w:spacing w:before="240" w:after="120"/>
      <w:ind w:left="2246" w:hanging="446"/>
    </w:pPr>
    <w:rPr>
      <w:rFonts w:ascii="Arial" w:hAnsi="Arial" w:cs="Arial"/>
      <w:b/>
      <w:bCs/>
      <w:sz w:val="20"/>
    </w:rPr>
  </w:style>
  <w:style w:type="paragraph" w:customStyle="1" w:styleId="app2">
    <w:name w:val="app2"/>
    <w:basedOn w:val="Normal"/>
    <w:rsid w:val="000A4EDC"/>
    <w:pPr>
      <w:numPr>
        <w:ilvl w:val="1"/>
        <w:numId w:val="12"/>
      </w:numPr>
      <w:spacing w:before="360" w:after="240"/>
    </w:pPr>
    <w:rPr>
      <w:rFonts w:ascii="Arial" w:hAnsi="Arial"/>
      <w:b/>
      <w:sz w:val="36"/>
    </w:rPr>
  </w:style>
  <w:style w:type="paragraph" w:customStyle="1" w:styleId="content">
    <w:name w:val="content"/>
    <w:basedOn w:val="Normal"/>
    <w:rsid w:val="000A4EDC"/>
    <w:pPr>
      <w:jc w:val="center"/>
    </w:pPr>
    <w:rPr>
      <w:rFonts w:ascii="Arial Black" w:hAnsi="Arial Black"/>
      <w:color w:val="808080"/>
      <w:sz w:val="48"/>
      <w:szCs w:val="20"/>
    </w:rPr>
  </w:style>
  <w:style w:type="paragraph" w:customStyle="1" w:styleId="TitleCover">
    <w:name w:val="Title Cover"/>
    <w:basedOn w:val="Normal"/>
    <w:next w:val="Normal"/>
    <w:rsid w:val="000A4EDC"/>
    <w:pPr>
      <w:pBdr>
        <w:top w:val="single" w:sz="6" w:space="31" w:color="FFFFFF"/>
        <w:left w:val="single" w:sz="6" w:space="31" w:color="FFFFFF"/>
        <w:bottom w:val="single" w:sz="6" w:space="31" w:color="FFFFFF"/>
        <w:right w:val="single" w:sz="6" w:space="31" w:color="FFFFFF"/>
      </w:pBdr>
      <w:shd w:val="pct10" w:color="auto" w:fill="auto"/>
      <w:ind w:left="601" w:right="601"/>
    </w:pPr>
    <w:rPr>
      <w:rFonts w:ascii="Arial Black" w:hAnsi="Arial Black"/>
      <w:spacing w:val="-70"/>
      <w:kern w:val="28"/>
      <w:sz w:val="80"/>
      <w:szCs w:val="20"/>
    </w:rPr>
  </w:style>
  <w:style w:type="paragraph" w:customStyle="1" w:styleId="command">
    <w:name w:val="command"/>
    <w:basedOn w:val="Normal"/>
    <w:rsid w:val="000A4EDC"/>
    <w:pPr>
      <w:ind w:left="2592"/>
    </w:pPr>
    <w:rPr>
      <w:rFonts w:ascii="Courier New" w:hAnsi="Courier New"/>
      <w:b/>
      <w:sz w:val="20"/>
    </w:rPr>
  </w:style>
  <w:style w:type="paragraph" w:customStyle="1" w:styleId="Heading">
    <w:name w:val="Heading"/>
    <w:basedOn w:val="BodyText2"/>
    <w:next w:val="BodyText2"/>
    <w:autoRedefine/>
    <w:qFormat/>
    <w:rsid w:val="001E6309"/>
    <w:pPr>
      <w:spacing w:before="120" w:line="360" w:lineRule="auto"/>
    </w:pPr>
    <w:rPr>
      <w:rFonts w:ascii="Arial Narrow" w:hAnsi="Arial Narrow" w:cs="Tahoma"/>
      <w:b/>
      <w:color w:val="E31837"/>
      <w:sz w:val="24"/>
      <w:u w:val="single" w:color="E31837"/>
      <w:lang w:val="en-IN"/>
    </w:rPr>
  </w:style>
  <w:style w:type="paragraph" w:customStyle="1" w:styleId="tablecontents">
    <w:name w:val="table_contents"/>
    <w:basedOn w:val="Normal"/>
    <w:rsid w:val="000A4EDC"/>
    <w:rPr>
      <w:rFonts w:ascii="Arial" w:hAnsi="Arial"/>
      <w:sz w:val="22"/>
      <w:szCs w:val="20"/>
      <w:lang w:val="en-GB"/>
    </w:rPr>
  </w:style>
  <w:style w:type="paragraph" w:customStyle="1" w:styleId="Bodytextforrestriction">
    <w:name w:val="Body text for restriction"/>
    <w:basedOn w:val="Normal"/>
    <w:next w:val="Normal"/>
    <w:rsid w:val="000A4EDC"/>
    <w:pPr>
      <w:spacing w:line="360" w:lineRule="auto"/>
    </w:pPr>
    <w:rPr>
      <w:rFonts w:ascii="Arial" w:hAnsi="Arial"/>
      <w:sz w:val="18"/>
    </w:rPr>
  </w:style>
  <w:style w:type="paragraph" w:customStyle="1" w:styleId="Preface">
    <w:name w:val="Preface"/>
    <w:basedOn w:val="Normal"/>
    <w:rsid w:val="000A4EDC"/>
    <w:pPr>
      <w:spacing w:before="120" w:after="240"/>
    </w:pPr>
    <w:rPr>
      <w:rFonts w:ascii="Arial Narrow" w:hAnsi="Arial Narrow" w:cs="Arial"/>
      <w:b/>
      <w:bCs/>
      <w:sz w:val="40"/>
    </w:rPr>
  </w:style>
  <w:style w:type="paragraph" w:customStyle="1" w:styleId="TableHeader">
    <w:name w:val="Table Header"/>
    <w:basedOn w:val="Normal"/>
    <w:rsid w:val="000A4EDC"/>
    <w:pPr>
      <w:spacing w:before="60"/>
      <w:jc w:val="center"/>
    </w:pPr>
    <w:rPr>
      <w:rFonts w:ascii="Arial" w:hAnsi="Arial"/>
      <w:b/>
      <w:spacing w:val="-5"/>
      <w:sz w:val="22"/>
      <w:szCs w:val="20"/>
    </w:rPr>
  </w:style>
  <w:style w:type="paragraph" w:customStyle="1" w:styleId="contactus">
    <w:name w:val="contact us"/>
    <w:basedOn w:val="Normal"/>
    <w:next w:val="Normal"/>
    <w:rsid w:val="000A4EDC"/>
    <w:pPr>
      <w:pBdr>
        <w:bottom w:val="single" w:sz="4" w:space="1" w:color="auto"/>
      </w:pBdr>
    </w:pPr>
    <w:rPr>
      <w:rFonts w:ascii="Arial Narrow" w:hAnsi="Arial Narrow"/>
      <w:sz w:val="48"/>
    </w:rPr>
  </w:style>
  <w:style w:type="paragraph" w:styleId="BodyText20">
    <w:name w:val="Body Text 2"/>
    <w:basedOn w:val="Normal"/>
    <w:link w:val="BodyText2Char"/>
    <w:semiHidden/>
    <w:rsid w:val="000A4EDC"/>
    <w:rPr>
      <w:rFonts w:ascii="Arial Narrow" w:hAnsi="Arial Narrow"/>
      <w:b/>
      <w:bCs/>
      <w:color w:val="FFFFFF"/>
    </w:rPr>
  </w:style>
  <w:style w:type="paragraph" w:styleId="BodyTextIndent2">
    <w:name w:val="Body Text Indent 2"/>
    <w:aliases w:val="Body Text Indent 2 Char"/>
    <w:basedOn w:val="Normal"/>
    <w:semiHidden/>
    <w:rsid w:val="000A4EDC"/>
    <w:pPr>
      <w:spacing w:before="120" w:after="120" w:line="480" w:lineRule="auto"/>
      <w:ind w:left="360"/>
    </w:pPr>
    <w:rPr>
      <w:rFonts w:ascii="Arial" w:hAnsi="Arial"/>
      <w:sz w:val="18"/>
    </w:rPr>
  </w:style>
  <w:style w:type="paragraph" w:styleId="TableofAuthorities">
    <w:name w:val="table of authorities"/>
    <w:basedOn w:val="Normal"/>
    <w:next w:val="Normal"/>
    <w:semiHidden/>
    <w:rsid w:val="000A4EDC"/>
    <w:pPr>
      <w:spacing w:before="120" w:after="120"/>
      <w:jc w:val="center"/>
    </w:pPr>
    <w:rPr>
      <w:rFonts w:ascii="Arial" w:hAnsi="Arial" w:cs="Arial"/>
      <w:b/>
      <w:sz w:val="16"/>
      <w:szCs w:val="14"/>
    </w:rPr>
  </w:style>
  <w:style w:type="paragraph" w:styleId="Signature">
    <w:name w:val="Signature"/>
    <w:basedOn w:val="Normal"/>
    <w:semiHidden/>
    <w:rsid w:val="000A4EDC"/>
    <w:pPr>
      <w:spacing w:before="60" w:after="60"/>
      <w:jc w:val="right"/>
    </w:pPr>
    <w:rPr>
      <w:rFonts w:ascii="Arial" w:hAnsi="Arial" w:cs="Arial"/>
      <w:bCs/>
      <w:i/>
      <w:sz w:val="15"/>
      <w:szCs w:val="16"/>
    </w:rPr>
  </w:style>
  <w:style w:type="paragraph" w:styleId="CommentText">
    <w:name w:val="annotation text"/>
    <w:basedOn w:val="Normal"/>
    <w:semiHidden/>
    <w:rsid w:val="000A4EDC"/>
    <w:pPr>
      <w:jc w:val="both"/>
    </w:pPr>
    <w:rPr>
      <w:rFonts w:ascii="Arial" w:hAnsi="Arial" w:cs="Arial"/>
      <w:sz w:val="20"/>
      <w:szCs w:val="20"/>
    </w:rPr>
  </w:style>
  <w:style w:type="character" w:styleId="CommentReference">
    <w:name w:val="annotation reference"/>
    <w:basedOn w:val="DefaultParagraphFont"/>
    <w:semiHidden/>
    <w:rsid w:val="000A4EDC"/>
    <w:rPr>
      <w:sz w:val="16"/>
      <w:szCs w:val="16"/>
    </w:rPr>
  </w:style>
  <w:style w:type="paragraph" w:customStyle="1" w:styleId="HSBR2">
    <w:name w:val="HS BR 2"/>
    <w:basedOn w:val="Normal"/>
    <w:rsid w:val="000A4EDC"/>
    <w:pPr>
      <w:numPr>
        <w:numId w:val="15"/>
      </w:numPr>
      <w:spacing w:before="120" w:line="340" w:lineRule="atLeast"/>
      <w:jc w:val="both"/>
    </w:pPr>
    <w:rPr>
      <w:rFonts w:ascii="Arial" w:hAnsi="Arial"/>
      <w:sz w:val="22"/>
      <w:szCs w:val="20"/>
      <w:lang w:eastAsia="fr-FR"/>
    </w:rPr>
  </w:style>
  <w:style w:type="paragraph" w:styleId="TOAHeading">
    <w:name w:val="toa heading"/>
    <w:basedOn w:val="Normal"/>
    <w:next w:val="Normal"/>
    <w:semiHidden/>
    <w:rsid w:val="000A4EDC"/>
    <w:pPr>
      <w:spacing w:before="120"/>
    </w:pPr>
    <w:rPr>
      <w:rFonts w:ascii="Arial" w:hAnsi="Arial" w:cs="Arial"/>
      <w:b/>
      <w:bCs/>
    </w:rPr>
  </w:style>
  <w:style w:type="paragraph" w:customStyle="1" w:styleId="xl24">
    <w:name w:val="xl24"/>
    <w:basedOn w:val="Normal"/>
    <w:rsid w:val="000A4EDC"/>
    <w:pPr>
      <w:shd w:val="clear" w:color="auto" w:fill="FFFFFF"/>
      <w:spacing w:before="100" w:beforeAutospacing="1" w:after="100" w:afterAutospacing="1"/>
    </w:pPr>
    <w:rPr>
      <w:rFonts w:ascii="Arial Unicode MS" w:eastAsia="Arial Unicode MS" w:hAnsi="Arial Unicode MS" w:cs="Arial Unicode MS"/>
    </w:rPr>
  </w:style>
  <w:style w:type="paragraph" w:customStyle="1" w:styleId="xl25">
    <w:name w:val="xl25"/>
    <w:basedOn w:val="Normal"/>
    <w:rsid w:val="000A4EDC"/>
    <w:pPr>
      <w:shd w:val="clear" w:color="auto" w:fill="FFFFFF"/>
      <w:spacing w:before="100" w:beforeAutospacing="1" w:after="100" w:afterAutospacing="1"/>
    </w:pPr>
    <w:rPr>
      <w:rFonts w:ascii="Arial" w:eastAsia="Arial Unicode MS" w:hAnsi="Arial" w:cs="Arial"/>
      <w:b/>
      <w:bCs/>
    </w:rPr>
  </w:style>
  <w:style w:type="paragraph" w:customStyle="1" w:styleId="xl26">
    <w:name w:val="xl26"/>
    <w:basedOn w:val="Normal"/>
    <w:rsid w:val="000A4EDC"/>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jc w:val="center"/>
    </w:pPr>
    <w:rPr>
      <w:rFonts w:ascii="Arial Unicode MS" w:eastAsia="Arial Unicode MS" w:hAnsi="Arial Unicode MS" w:cs="Arial Unicode MS"/>
    </w:rPr>
  </w:style>
  <w:style w:type="paragraph" w:customStyle="1" w:styleId="xl27">
    <w:name w:val="xl27"/>
    <w:basedOn w:val="Normal"/>
    <w:rsid w:val="000A4EDC"/>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28">
    <w:name w:val="xl28"/>
    <w:basedOn w:val="Normal"/>
    <w:rsid w:val="000A4EDC"/>
    <w:pPr>
      <w:pBdr>
        <w:top w:val="single" w:sz="8" w:space="0" w:color="auto"/>
        <w:left w:val="single" w:sz="8"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b/>
      <w:bCs/>
    </w:rPr>
  </w:style>
  <w:style w:type="paragraph" w:customStyle="1" w:styleId="xl29">
    <w:name w:val="xl29"/>
    <w:basedOn w:val="Normal"/>
    <w:rsid w:val="000A4EDC"/>
    <w:pPr>
      <w:pBdr>
        <w:left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b/>
      <w:bCs/>
    </w:rPr>
  </w:style>
  <w:style w:type="paragraph" w:customStyle="1" w:styleId="xl30">
    <w:name w:val="xl30"/>
    <w:basedOn w:val="Normal"/>
    <w:rsid w:val="000A4EDC"/>
    <w:pPr>
      <w:shd w:val="clear" w:color="auto" w:fill="FFFF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31">
    <w:name w:val="xl31"/>
    <w:basedOn w:val="Normal"/>
    <w:rsid w:val="000A4EDC"/>
    <w:pPr>
      <w:shd w:val="clear" w:color="auto" w:fill="FFFFFF"/>
      <w:spacing w:before="100" w:beforeAutospacing="1" w:after="100" w:afterAutospacing="1"/>
      <w:jc w:val="center"/>
    </w:pPr>
    <w:rPr>
      <w:rFonts w:ascii="Arial" w:eastAsia="Arial Unicode MS" w:hAnsi="Arial" w:cs="Arial"/>
      <w:b/>
      <w:bCs/>
    </w:rPr>
  </w:style>
  <w:style w:type="paragraph" w:styleId="BalloonText">
    <w:name w:val="Balloon Text"/>
    <w:basedOn w:val="Normal"/>
    <w:semiHidden/>
    <w:unhideWhenUsed/>
    <w:rsid w:val="000A4EDC"/>
    <w:rPr>
      <w:rFonts w:ascii="Tahoma" w:hAnsi="Tahoma" w:cs="Tahoma"/>
      <w:sz w:val="16"/>
      <w:szCs w:val="16"/>
    </w:rPr>
  </w:style>
  <w:style w:type="character" w:customStyle="1" w:styleId="BalloonTextChar">
    <w:name w:val="Balloon Text Char"/>
    <w:basedOn w:val="DefaultParagraphFont"/>
    <w:semiHidden/>
    <w:rsid w:val="000A4EDC"/>
    <w:rPr>
      <w:rFonts w:ascii="Tahoma" w:hAnsi="Tahoma" w:cs="Tahoma"/>
      <w:sz w:val="16"/>
      <w:szCs w:val="16"/>
    </w:rPr>
  </w:style>
  <w:style w:type="paragraph" w:customStyle="1" w:styleId="font0">
    <w:name w:val="font0"/>
    <w:basedOn w:val="Normal"/>
    <w:rsid w:val="000A4EDC"/>
    <w:pPr>
      <w:spacing w:before="100" w:beforeAutospacing="1" w:after="100" w:afterAutospacing="1"/>
    </w:pPr>
    <w:rPr>
      <w:rFonts w:ascii="Arial" w:eastAsia="Arial Unicode MS" w:hAnsi="Arial" w:cs="Arial"/>
      <w:sz w:val="20"/>
      <w:szCs w:val="20"/>
    </w:rPr>
  </w:style>
  <w:style w:type="table" w:styleId="TableGrid">
    <w:name w:val="Table Grid"/>
    <w:basedOn w:val="TableNormal"/>
    <w:uiPriority w:val="59"/>
    <w:rsid w:val="005B5B7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Subject">
    <w:name w:val="annotation subject"/>
    <w:basedOn w:val="CommentText"/>
    <w:next w:val="CommentText"/>
    <w:semiHidden/>
    <w:rsid w:val="00B81EAC"/>
    <w:pPr>
      <w:jc w:val="left"/>
    </w:pPr>
    <w:rPr>
      <w:rFonts w:ascii="Times New Roman" w:hAnsi="Times New Roman" w:cs="Times New Roman"/>
      <w:b/>
      <w:bCs/>
    </w:rPr>
  </w:style>
  <w:style w:type="paragraph" w:styleId="ListParagraph">
    <w:name w:val="List Paragraph"/>
    <w:basedOn w:val="Normal"/>
    <w:uiPriority w:val="34"/>
    <w:qFormat/>
    <w:rsid w:val="0054387A"/>
    <w:pPr>
      <w:ind w:left="720"/>
    </w:pPr>
    <w:rPr>
      <w:rFonts w:ascii="Calibri" w:eastAsia="Calibri" w:hAnsi="Calibri"/>
      <w:sz w:val="22"/>
      <w:szCs w:val="22"/>
    </w:rPr>
  </w:style>
  <w:style w:type="paragraph" w:customStyle="1" w:styleId="Note">
    <w:name w:val="Note"/>
    <w:basedOn w:val="ListBullet3"/>
    <w:qFormat/>
    <w:rsid w:val="00594703"/>
    <w:pPr>
      <w:tabs>
        <w:tab w:val="clear" w:pos="2232"/>
        <w:tab w:val="left" w:pos="720"/>
        <w:tab w:val="num" w:pos="1080"/>
      </w:tabs>
      <w:spacing w:after="0" w:line="360" w:lineRule="auto"/>
      <w:ind w:left="1080"/>
      <w:jc w:val="left"/>
    </w:pPr>
    <w:rPr>
      <w:bCs w:val="0"/>
      <w:lang w:val="en-GB"/>
    </w:rPr>
  </w:style>
  <w:style w:type="paragraph" w:customStyle="1" w:styleId="Tabelcontent">
    <w:name w:val="Tabel content"/>
    <w:basedOn w:val="List"/>
    <w:qFormat/>
    <w:rsid w:val="00EE7079"/>
    <w:pPr>
      <w:spacing w:before="100" w:beforeAutospacing="1" w:after="100" w:afterAutospacing="1" w:line="288" w:lineRule="auto"/>
      <w:ind w:left="0" w:firstLine="0"/>
      <w:contextualSpacing w:val="0"/>
    </w:pPr>
    <w:rPr>
      <w:rFonts w:ascii="Arial Bold" w:hAnsi="Arial Bold"/>
      <w:b/>
      <w:sz w:val="16"/>
    </w:rPr>
  </w:style>
  <w:style w:type="character" w:customStyle="1" w:styleId="NoteHeadingChar">
    <w:name w:val="Note Heading Char"/>
    <w:basedOn w:val="DefaultParagraphFont"/>
    <w:link w:val="NoteHeading"/>
    <w:rsid w:val="00B24035"/>
    <w:rPr>
      <w:rFonts w:ascii="Arial-BoldMT" w:eastAsia="Arial Unicode MS" w:hAnsi="Arial-BoldMT"/>
      <w:b/>
      <w:color w:val="000000"/>
      <w:sz w:val="18"/>
      <w:szCs w:val="18"/>
    </w:rPr>
  </w:style>
  <w:style w:type="paragraph" w:styleId="PlainText">
    <w:name w:val="Plain Text"/>
    <w:basedOn w:val="Normal"/>
    <w:link w:val="PlainTextChar"/>
    <w:uiPriority w:val="99"/>
    <w:semiHidden/>
    <w:unhideWhenUsed/>
    <w:rsid w:val="00EE7079"/>
    <w:rPr>
      <w:rFonts w:ascii="Consolas" w:eastAsia="Calibri" w:hAnsi="Consolas"/>
      <w:sz w:val="21"/>
      <w:szCs w:val="21"/>
    </w:rPr>
  </w:style>
  <w:style w:type="character" w:customStyle="1" w:styleId="PlainTextChar">
    <w:name w:val="Plain Text Char"/>
    <w:basedOn w:val="DefaultParagraphFont"/>
    <w:link w:val="PlainText"/>
    <w:uiPriority w:val="99"/>
    <w:semiHidden/>
    <w:rsid w:val="00EE7079"/>
    <w:rPr>
      <w:rFonts w:ascii="Consolas" w:eastAsia="Calibri" w:hAnsi="Consolas"/>
      <w:sz w:val="21"/>
      <w:szCs w:val="21"/>
    </w:rPr>
  </w:style>
  <w:style w:type="character" w:customStyle="1" w:styleId="FooterChar">
    <w:name w:val="Footer Char"/>
    <w:basedOn w:val="DefaultParagraphFont"/>
    <w:link w:val="Footer"/>
    <w:rsid w:val="00EE7079"/>
    <w:rPr>
      <w:sz w:val="24"/>
      <w:szCs w:val="24"/>
    </w:rPr>
  </w:style>
  <w:style w:type="paragraph" w:styleId="List">
    <w:name w:val="List"/>
    <w:basedOn w:val="Normal"/>
    <w:uiPriority w:val="99"/>
    <w:semiHidden/>
    <w:unhideWhenUsed/>
    <w:rsid w:val="00EE7079"/>
    <w:pPr>
      <w:ind w:left="360" w:hanging="360"/>
      <w:contextualSpacing/>
    </w:pPr>
  </w:style>
  <w:style w:type="paragraph" w:customStyle="1" w:styleId="Paragraph2">
    <w:name w:val="Paragraph2"/>
    <w:basedOn w:val="Normal"/>
    <w:rsid w:val="00CC5BEE"/>
    <w:pPr>
      <w:widowControl w:val="0"/>
      <w:overflowPunct w:val="0"/>
      <w:autoSpaceDE w:val="0"/>
      <w:autoSpaceDN w:val="0"/>
      <w:adjustRightInd w:val="0"/>
      <w:spacing w:before="80" w:line="240" w:lineRule="atLeast"/>
      <w:ind w:left="720"/>
      <w:jc w:val="both"/>
      <w:textAlignment w:val="baseline"/>
    </w:pPr>
    <w:rPr>
      <w:color w:val="000000"/>
      <w:sz w:val="20"/>
      <w:szCs w:val="20"/>
    </w:rPr>
  </w:style>
  <w:style w:type="character" w:customStyle="1" w:styleId="apple-style-span">
    <w:name w:val="apple-style-span"/>
    <w:basedOn w:val="DefaultParagraphFont"/>
    <w:rsid w:val="00FF13CF"/>
  </w:style>
  <w:style w:type="character" w:styleId="Emphasis">
    <w:name w:val="Emphasis"/>
    <w:basedOn w:val="DefaultParagraphFont"/>
    <w:uiPriority w:val="20"/>
    <w:qFormat/>
    <w:rsid w:val="00D4011C"/>
    <w:rPr>
      <w:i/>
      <w:iCs/>
    </w:rPr>
  </w:style>
  <w:style w:type="paragraph" w:customStyle="1" w:styleId="Default">
    <w:name w:val="Default"/>
    <w:rsid w:val="008E3141"/>
    <w:pPr>
      <w:autoSpaceDE w:val="0"/>
      <w:autoSpaceDN w:val="0"/>
      <w:adjustRightInd w:val="0"/>
    </w:pPr>
    <w:rPr>
      <w:rFonts w:ascii="Arial" w:hAnsi="Arial" w:cs="Arial"/>
      <w:color w:val="000000"/>
      <w:sz w:val="24"/>
      <w:szCs w:val="24"/>
    </w:rPr>
  </w:style>
  <w:style w:type="paragraph" w:customStyle="1" w:styleId="CorpsdetexteTab">
    <w:name w:val="Corps de texte Tab"/>
    <w:basedOn w:val="Normal"/>
    <w:rsid w:val="002F480C"/>
    <w:pPr>
      <w:overflowPunct w:val="0"/>
      <w:autoSpaceDE w:val="0"/>
      <w:autoSpaceDN w:val="0"/>
      <w:adjustRightInd w:val="0"/>
      <w:textAlignment w:val="baseline"/>
    </w:pPr>
    <w:rPr>
      <w:rFonts w:ascii="Arial" w:hAnsi="Arial" w:cs="Arial"/>
      <w:spacing w:val="-5"/>
      <w:sz w:val="20"/>
      <w:szCs w:val="20"/>
      <w:lang w:val="en-GB" w:eastAsia="fr-FR"/>
    </w:rPr>
  </w:style>
  <w:style w:type="character" w:customStyle="1" w:styleId="BodyText2Char2">
    <w:name w:val="BodyText2 Char2"/>
    <w:basedOn w:val="DefaultParagraphFont"/>
    <w:link w:val="BodyText2"/>
    <w:locked/>
    <w:rsid w:val="00C3638B"/>
    <w:rPr>
      <w:rFonts w:ascii="Arial" w:hAnsi="Arial"/>
      <w:szCs w:val="24"/>
    </w:rPr>
  </w:style>
  <w:style w:type="character" w:customStyle="1" w:styleId="SubtitleChar">
    <w:name w:val="Subtitle Char"/>
    <w:basedOn w:val="DefaultParagraphFont"/>
    <w:link w:val="Subtitle"/>
    <w:uiPriority w:val="11"/>
    <w:rsid w:val="007F3F88"/>
    <w:rPr>
      <w:rFonts w:ascii="Garamond" w:hAnsi="Garamond"/>
      <w:b/>
      <w:caps/>
      <w:color w:val="808080"/>
      <w:spacing w:val="30"/>
      <w:kern w:val="28"/>
      <w:sz w:val="18"/>
    </w:rPr>
  </w:style>
  <w:style w:type="paragraph" w:customStyle="1" w:styleId="code0">
    <w:name w:val="code"/>
    <w:basedOn w:val="Normal"/>
    <w:rsid w:val="00527CCA"/>
    <w:pPr>
      <w:spacing w:before="100" w:beforeAutospacing="1" w:after="100" w:afterAutospacing="1"/>
    </w:pPr>
    <w:rPr>
      <w:rFonts w:ascii="Arial Unicode MS" w:eastAsia="Arial Unicode MS" w:hAnsi="Arial Unicode MS" w:cs="Arial Unicode MS"/>
    </w:rPr>
  </w:style>
  <w:style w:type="character" w:styleId="Strong">
    <w:name w:val="Strong"/>
    <w:basedOn w:val="DefaultParagraphFont"/>
    <w:qFormat/>
    <w:rsid w:val="00527CCA"/>
    <w:rPr>
      <w:b/>
      <w:bCs/>
    </w:rPr>
  </w:style>
  <w:style w:type="paragraph" w:customStyle="1" w:styleId="HSTitre4">
    <w:name w:val="HS Titre 4"/>
    <w:basedOn w:val="Normal"/>
    <w:next w:val="Normal"/>
    <w:rsid w:val="00092DD9"/>
    <w:pPr>
      <w:keepNext/>
      <w:numPr>
        <w:numId w:val="20"/>
      </w:numPr>
      <w:tabs>
        <w:tab w:val="clear" w:pos="2664"/>
        <w:tab w:val="left" w:pos="900"/>
        <w:tab w:val="num" w:pos="2880"/>
      </w:tabs>
      <w:spacing w:before="240" w:after="120" w:line="340" w:lineRule="atLeast"/>
      <w:ind w:left="2880" w:hanging="360"/>
      <w:outlineLvl w:val="2"/>
    </w:pPr>
    <w:rPr>
      <w:rFonts w:ascii="Arial" w:hAnsi="Arial"/>
      <w:i/>
      <w:iCs/>
      <w:szCs w:val="20"/>
      <w:lang w:val="en-GB" w:eastAsia="fr-FR"/>
    </w:rPr>
  </w:style>
  <w:style w:type="paragraph" w:customStyle="1" w:styleId="WarningMessage">
    <w:name w:val="Warning Message"/>
    <w:basedOn w:val="NoteHeading"/>
    <w:next w:val="BodyText2"/>
    <w:autoRedefine/>
    <w:rsid w:val="00CD5C68"/>
    <w:pPr>
      <w:numPr>
        <w:numId w:val="0"/>
      </w:numPr>
      <w:pBdr>
        <w:top w:val="single" w:sz="12" w:space="1" w:color="FF6600"/>
        <w:left w:val="single" w:sz="12" w:space="4" w:color="FF6600"/>
        <w:bottom w:val="single" w:sz="12" w:space="1" w:color="FF6600"/>
        <w:right w:val="single" w:sz="12" w:space="4" w:color="FF6600"/>
      </w:pBdr>
      <w:tabs>
        <w:tab w:val="num" w:pos="2664"/>
      </w:tabs>
      <w:ind w:left="2808" w:hanging="504"/>
      <w:jc w:val="left"/>
    </w:pPr>
    <w:rPr>
      <w:rFonts w:ascii="Arial Unicode MS" w:hAnsi="Arial Unicode MS"/>
      <w:sz w:val="20"/>
      <w:szCs w:val="20"/>
    </w:rPr>
  </w:style>
  <w:style w:type="paragraph" w:styleId="NoSpacing">
    <w:name w:val="No Spacing"/>
    <w:uiPriority w:val="1"/>
    <w:qFormat/>
    <w:rsid w:val="00CD5C68"/>
    <w:rPr>
      <w:sz w:val="24"/>
      <w:szCs w:val="24"/>
    </w:rPr>
  </w:style>
  <w:style w:type="paragraph" w:customStyle="1" w:styleId="QMSHeading4">
    <w:name w:val="QMS Heading 4"/>
    <w:basedOn w:val="Heading4"/>
    <w:next w:val="Normal"/>
    <w:autoRedefine/>
    <w:rsid w:val="00CD5C68"/>
    <w:pPr>
      <w:numPr>
        <w:ilvl w:val="0"/>
      </w:numPr>
      <w:pBdr>
        <w:bottom w:val="none" w:sz="0" w:space="0" w:color="auto"/>
      </w:pBdr>
      <w:tabs>
        <w:tab w:val="num" w:pos="851"/>
      </w:tabs>
      <w:spacing w:before="120" w:after="60"/>
      <w:ind w:left="576"/>
    </w:pPr>
    <w:rPr>
      <w:rFonts w:ascii="Arial" w:hAnsi="Arial" w:cs="Times New Roman"/>
      <w:b w:val="0"/>
      <w:bCs/>
      <w:iCs w:val="0"/>
      <w:caps/>
      <w:color w:val="auto"/>
      <w:spacing w:val="0"/>
      <w:kern w:val="0"/>
      <w:sz w:val="20"/>
      <w:u w:val="words"/>
    </w:rPr>
  </w:style>
  <w:style w:type="paragraph" w:customStyle="1" w:styleId="Asaisirtableaux">
    <w:name w:val="A saisir (tableaux)"/>
    <w:basedOn w:val="Normal"/>
    <w:rsid w:val="00CD5C68"/>
    <w:pPr>
      <w:keepNext/>
      <w:keepLines/>
      <w:widowControl w:val="0"/>
      <w:shd w:val="pct10" w:color="auto" w:fill="auto"/>
    </w:pPr>
    <w:rPr>
      <w:rFonts w:ascii="Arial" w:hAnsi="Arial" w:cs="Arial"/>
      <w:sz w:val="18"/>
      <w:szCs w:val="18"/>
      <w:lang w:val="en-GB" w:eastAsia="fr-FR"/>
    </w:rPr>
  </w:style>
  <w:style w:type="paragraph" w:customStyle="1" w:styleId="LibellColonne">
    <w:name w:val="LibelléColonne"/>
    <w:basedOn w:val="Normal"/>
    <w:rsid w:val="00CD5C68"/>
    <w:pPr>
      <w:jc w:val="center"/>
    </w:pPr>
    <w:rPr>
      <w:rFonts w:ascii="Arial" w:hAnsi="Arial" w:cs="Arial"/>
      <w:b/>
      <w:bCs/>
      <w:sz w:val="20"/>
      <w:szCs w:val="20"/>
      <w:lang w:val="en-GB" w:eastAsia="fr-FR"/>
    </w:rPr>
  </w:style>
  <w:style w:type="paragraph" w:customStyle="1" w:styleId="SyntheseLegendTableau">
    <w:name w:val="SyntheseLegendTableau"/>
    <w:basedOn w:val="Normal"/>
    <w:rsid w:val="00CD5C68"/>
    <w:pPr>
      <w:jc w:val="center"/>
    </w:pPr>
    <w:rPr>
      <w:rFonts w:ascii="Arial" w:hAnsi="Arial" w:cs="Arial"/>
      <w:b/>
      <w:bCs/>
      <w:sz w:val="28"/>
      <w:szCs w:val="28"/>
      <w:lang w:val="en-GB" w:eastAsia="fr-FR"/>
    </w:rPr>
  </w:style>
  <w:style w:type="paragraph" w:customStyle="1" w:styleId="b">
    <w:name w:val="b"/>
    <w:basedOn w:val="Footer"/>
    <w:rsid w:val="00CD5C68"/>
    <w:pPr>
      <w:tabs>
        <w:tab w:val="clear" w:pos="4320"/>
        <w:tab w:val="clear" w:pos="8640"/>
      </w:tabs>
    </w:pPr>
    <w:rPr>
      <w:b/>
      <w:bCs/>
      <w:u w:val="single"/>
    </w:rPr>
  </w:style>
  <w:style w:type="paragraph" w:styleId="BodyTextIndent3">
    <w:name w:val="Body Text Indent 3"/>
    <w:basedOn w:val="Normal"/>
    <w:link w:val="BodyTextIndent3Char"/>
    <w:semiHidden/>
    <w:rsid w:val="00CD5C68"/>
    <w:pPr>
      <w:ind w:left="1440"/>
    </w:pPr>
    <w:rPr>
      <w:rFonts w:ascii="Arial" w:hAnsi="Arial" w:cs="Arial"/>
      <w:i/>
      <w:iCs/>
      <w:color w:val="0000FF"/>
      <w:sz w:val="20"/>
      <w:szCs w:val="20"/>
    </w:rPr>
  </w:style>
  <w:style w:type="character" w:customStyle="1" w:styleId="BodyTextIndent3Char">
    <w:name w:val="Body Text Indent 3 Char"/>
    <w:basedOn w:val="DefaultParagraphFont"/>
    <w:link w:val="BodyTextIndent3"/>
    <w:semiHidden/>
    <w:rsid w:val="00CD5C68"/>
    <w:rPr>
      <w:rFonts w:ascii="Arial" w:hAnsi="Arial" w:cs="Arial"/>
      <w:i/>
      <w:iCs/>
      <w:color w:val="0000FF"/>
    </w:rPr>
  </w:style>
  <w:style w:type="paragraph" w:customStyle="1" w:styleId="HSPuce2">
    <w:name w:val="HS Puce 2"/>
    <w:basedOn w:val="Normal"/>
    <w:rsid w:val="00CD5C68"/>
    <w:pPr>
      <w:numPr>
        <w:numId w:val="21"/>
      </w:numPr>
      <w:tabs>
        <w:tab w:val="clear" w:pos="360"/>
        <w:tab w:val="num" w:pos="1701"/>
      </w:tabs>
      <w:spacing w:before="120" w:line="340" w:lineRule="atLeast"/>
      <w:ind w:left="1701" w:hanging="425"/>
      <w:jc w:val="both"/>
    </w:pPr>
    <w:rPr>
      <w:rFonts w:ascii="Arial" w:hAnsi="Arial"/>
      <w:sz w:val="22"/>
      <w:szCs w:val="20"/>
      <w:lang w:val="en-GB" w:eastAsia="fr-FR"/>
    </w:rPr>
  </w:style>
  <w:style w:type="paragraph" w:customStyle="1" w:styleId="l">
    <w:name w:val="l"/>
    <w:basedOn w:val="BodyText2"/>
    <w:rsid w:val="00CD5C68"/>
    <w:pPr>
      <w:numPr>
        <w:numId w:val="22"/>
      </w:numPr>
      <w:jc w:val="left"/>
    </w:pPr>
  </w:style>
  <w:style w:type="paragraph" w:customStyle="1" w:styleId="Style4new">
    <w:name w:val="Style4_new"/>
    <w:basedOn w:val="Heading3"/>
    <w:autoRedefine/>
    <w:rsid w:val="00CD5C68"/>
    <w:pPr>
      <w:numPr>
        <w:ilvl w:val="0"/>
      </w:numPr>
      <w:tabs>
        <w:tab w:val="num" w:pos="1080"/>
      </w:tabs>
      <w:ind w:left="576"/>
    </w:pPr>
    <w:rPr>
      <w:color w:val="000000"/>
      <w:kern w:val="0"/>
      <w:sz w:val="26"/>
    </w:rPr>
  </w:style>
  <w:style w:type="paragraph" w:customStyle="1" w:styleId="Information">
    <w:name w:val="Information"/>
    <w:basedOn w:val="BodyText"/>
    <w:next w:val="BodyText2"/>
    <w:autoRedefine/>
    <w:rsid w:val="00CD5C68"/>
    <w:pPr>
      <w:keepLines/>
      <w:pBdr>
        <w:top w:val="threeDEmboss" w:sz="6" w:space="1" w:color="0F1177"/>
        <w:left w:val="threeDEmboss" w:sz="6" w:space="4" w:color="0F1177"/>
        <w:bottom w:val="threeDEmboss" w:sz="6" w:space="1" w:color="0F1177"/>
        <w:right w:val="threeDEngrave" w:sz="6" w:space="4" w:color="0F1177"/>
      </w:pBdr>
      <w:tabs>
        <w:tab w:val="num" w:pos="2664"/>
      </w:tabs>
      <w:spacing w:before="0" w:after="160"/>
      <w:ind w:left="2664" w:hanging="360"/>
    </w:pPr>
    <w:rPr>
      <w:rFonts w:ascii="Arial Unicode MS" w:eastAsia="Arial Unicode MS" w:hAnsi="Arial Unicode MS"/>
      <w:szCs w:val="20"/>
    </w:rPr>
  </w:style>
  <w:style w:type="paragraph" w:customStyle="1" w:styleId="HSPuce1">
    <w:name w:val="HS Puce 1"/>
    <w:basedOn w:val="Normal"/>
    <w:rsid w:val="00CD5C68"/>
    <w:pPr>
      <w:numPr>
        <w:numId w:val="23"/>
      </w:numPr>
      <w:spacing w:before="120" w:line="340" w:lineRule="atLeast"/>
      <w:jc w:val="both"/>
    </w:pPr>
    <w:rPr>
      <w:rFonts w:ascii="Arial" w:hAnsi="Arial"/>
      <w:sz w:val="22"/>
      <w:szCs w:val="20"/>
      <w:lang w:eastAsia="fr-FR"/>
    </w:rPr>
  </w:style>
  <w:style w:type="paragraph" w:customStyle="1" w:styleId="HS1">
    <w:name w:val="HS 1"/>
    <w:basedOn w:val="Normal"/>
    <w:rsid w:val="00CD5C68"/>
    <w:pPr>
      <w:spacing w:before="240" w:after="120" w:line="340" w:lineRule="atLeast"/>
      <w:jc w:val="both"/>
    </w:pPr>
    <w:rPr>
      <w:rFonts w:ascii="Arial" w:hAnsi="Arial"/>
      <w:sz w:val="22"/>
      <w:szCs w:val="20"/>
      <w:lang w:eastAsia="fr-FR"/>
    </w:rPr>
  </w:style>
  <w:style w:type="paragraph" w:customStyle="1" w:styleId="HS2">
    <w:name w:val="HS 2"/>
    <w:basedOn w:val="Normal"/>
    <w:rsid w:val="00CD5C68"/>
    <w:pPr>
      <w:spacing w:before="120" w:line="340" w:lineRule="atLeast"/>
      <w:ind w:left="567"/>
      <w:jc w:val="both"/>
    </w:pPr>
    <w:rPr>
      <w:rFonts w:ascii="Arial" w:hAnsi="Arial"/>
      <w:sz w:val="22"/>
      <w:szCs w:val="20"/>
      <w:lang w:eastAsia="fr-FR"/>
    </w:rPr>
  </w:style>
  <w:style w:type="paragraph" w:customStyle="1" w:styleId="HSTitre3">
    <w:name w:val="HS Titre 3"/>
    <w:basedOn w:val="Heading3"/>
    <w:next w:val="Normal"/>
    <w:rsid w:val="00CD5C68"/>
    <w:pPr>
      <w:numPr>
        <w:numId w:val="24"/>
      </w:numPr>
      <w:pBdr>
        <w:bottom w:val="none" w:sz="0" w:space="0" w:color="auto"/>
      </w:pBdr>
      <w:spacing w:line="340" w:lineRule="atLeast"/>
    </w:pPr>
    <w:rPr>
      <w:rFonts w:ascii="Arial" w:hAnsi="Arial" w:cs="Times New Roman"/>
      <w:i/>
      <w:color w:val="auto"/>
      <w:spacing w:val="0"/>
      <w:kern w:val="0"/>
      <w:sz w:val="24"/>
      <w:szCs w:val="20"/>
      <w:lang w:val="en-GB" w:eastAsia="fr-FR"/>
    </w:rPr>
  </w:style>
  <w:style w:type="paragraph" w:customStyle="1" w:styleId="HSPuce4">
    <w:name w:val="HS Puce 4"/>
    <w:basedOn w:val="Normal"/>
    <w:rsid w:val="00CD5C68"/>
    <w:pPr>
      <w:numPr>
        <w:numId w:val="25"/>
      </w:numPr>
      <w:tabs>
        <w:tab w:val="clear" w:pos="360"/>
        <w:tab w:val="num" w:pos="2268"/>
      </w:tabs>
      <w:spacing w:before="60" w:line="340" w:lineRule="atLeast"/>
      <w:ind w:left="2268" w:hanging="567"/>
    </w:pPr>
    <w:rPr>
      <w:rFonts w:ascii="Arial" w:hAnsi="Arial"/>
      <w:sz w:val="22"/>
      <w:szCs w:val="20"/>
      <w:lang w:eastAsia="fr-FR"/>
    </w:rPr>
  </w:style>
  <w:style w:type="paragraph" w:customStyle="1" w:styleId="HSTitre2">
    <w:name w:val="HS Titre 2"/>
    <w:basedOn w:val="Heading2"/>
    <w:next w:val="HS2"/>
    <w:rsid w:val="00CD5C68"/>
    <w:pPr>
      <w:keepNext/>
      <w:pBdr>
        <w:bottom w:val="none" w:sz="0" w:space="0" w:color="auto"/>
      </w:pBdr>
      <w:tabs>
        <w:tab w:val="num" w:pos="567"/>
      </w:tabs>
      <w:spacing w:before="240" w:line="340" w:lineRule="atLeast"/>
      <w:ind w:left="1080" w:hanging="360"/>
      <w:jc w:val="left"/>
    </w:pPr>
    <w:rPr>
      <w:rFonts w:ascii="Arial" w:hAnsi="Arial" w:cs="Times New Roman"/>
      <w:i/>
      <w:color w:val="auto"/>
      <w:spacing w:val="0"/>
      <w:kern w:val="0"/>
      <w:sz w:val="28"/>
      <w:szCs w:val="20"/>
      <w:lang w:val="en-GB" w:eastAsia="fr-FR"/>
    </w:rPr>
  </w:style>
  <w:style w:type="paragraph" w:styleId="BodyTextIndent">
    <w:name w:val="Body Text Indent"/>
    <w:basedOn w:val="Normal"/>
    <w:link w:val="BodyTextIndentChar"/>
    <w:semiHidden/>
    <w:rsid w:val="00CD5C68"/>
    <w:pPr>
      <w:ind w:left="720"/>
    </w:pPr>
    <w:rPr>
      <w:lang w:val="fr-FR"/>
    </w:rPr>
  </w:style>
  <w:style w:type="character" w:customStyle="1" w:styleId="BodyTextIndentChar">
    <w:name w:val="Body Text Indent Char"/>
    <w:basedOn w:val="DefaultParagraphFont"/>
    <w:link w:val="BodyTextIndent"/>
    <w:semiHidden/>
    <w:rsid w:val="00CD5C68"/>
    <w:rPr>
      <w:sz w:val="24"/>
      <w:szCs w:val="24"/>
      <w:lang w:val="fr-FR"/>
    </w:rPr>
  </w:style>
  <w:style w:type="character" w:customStyle="1" w:styleId="BodyText3Char">
    <w:name w:val="Body Text 3 Char"/>
    <w:basedOn w:val="DefaultParagraphFont"/>
    <w:link w:val="BodyText3"/>
    <w:uiPriority w:val="99"/>
    <w:semiHidden/>
    <w:rsid w:val="00CD5C68"/>
    <w:rPr>
      <w:rFonts w:ascii="Book Antiqua" w:hAnsi="Book Antiqua" w:cs="Tahoma"/>
      <w:bCs/>
      <w:sz w:val="22"/>
      <w:szCs w:val="24"/>
    </w:rPr>
  </w:style>
  <w:style w:type="paragraph" w:customStyle="1" w:styleId="IndentedList">
    <w:name w:val="IndentedList"/>
    <w:basedOn w:val="Normal"/>
    <w:rsid w:val="00CD5C68"/>
    <w:pPr>
      <w:tabs>
        <w:tab w:val="left" w:pos="3240"/>
      </w:tabs>
      <w:overflowPunct w:val="0"/>
      <w:autoSpaceDE w:val="0"/>
      <w:autoSpaceDN w:val="0"/>
      <w:adjustRightInd w:val="0"/>
      <w:spacing w:line="240" w:lineRule="atLeast"/>
      <w:ind w:left="3600" w:hanging="720"/>
    </w:pPr>
    <w:rPr>
      <w:rFonts w:ascii="Helvetica" w:hAnsi="Helvetica"/>
      <w:sz w:val="20"/>
      <w:szCs w:val="20"/>
    </w:rPr>
  </w:style>
  <w:style w:type="paragraph" w:customStyle="1" w:styleId="Style4ved">
    <w:name w:val="Style4_ved"/>
    <w:basedOn w:val="Heading4"/>
    <w:next w:val="BodyText2"/>
    <w:link w:val="Style4vedChar"/>
    <w:qFormat/>
    <w:rsid w:val="00CD5C68"/>
    <w:pPr>
      <w:numPr>
        <w:ilvl w:val="0"/>
      </w:numPr>
      <w:pBdr>
        <w:bottom w:val="single" w:sz="4" w:space="1" w:color="F79646"/>
      </w:pBdr>
      <w:tabs>
        <w:tab w:val="num" w:pos="851"/>
      </w:tabs>
      <w:ind w:left="864" w:hanging="864"/>
    </w:pPr>
    <w:rPr>
      <w:color w:val="000000"/>
      <w:sz w:val="24"/>
      <w:szCs w:val="24"/>
    </w:rPr>
  </w:style>
  <w:style w:type="character" w:customStyle="1" w:styleId="Style4vedChar">
    <w:name w:val="Style4_ved Char"/>
    <w:basedOn w:val="DefaultParagraphFont"/>
    <w:link w:val="Style4ved"/>
    <w:rsid w:val="00CD5C68"/>
    <w:rPr>
      <w:rFonts w:ascii="Arial Narrow" w:hAnsi="Arial Narrow" w:cs="Arial"/>
      <w:b/>
      <w:iCs/>
      <w:color w:val="000000"/>
      <w:spacing w:val="20"/>
      <w:kern w:val="32"/>
      <w:sz w:val="24"/>
      <w:szCs w:val="24"/>
    </w:rPr>
  </w:style>
  <w:style w:type="character" w:customStyle="1" w:styleId="Heading3Char">
    <w:name w:val="Heading 3 Char"/>
    <w:aliases w:val="h3 sub heading Char,h3 Char,l3 Char,Heading 3 - old Char,H3 Char,SubSect Char,h31 Char,h32 Char,h33 Char,h34 Char,h35 Char,h36 Char,h37 Char,h38 Char,h39 Char,h310 Char,h311 Char,h321 Char,h331 Char,h341 Char,h351 Char,h361 Char,h371 Char"/>
    <w:basedOn w:val="DefaultParagraphFont"/>
    <w:link w:val="Heading3"/>
    <w:uiPriority w:val="9"/>
    <w:rsid w:val="00816CAA"/>
    <w:rPr>
      <w:rFonts w:ascii="Arial Narrow" w:hAnsi="Arial Narrow" w:cs="Arial"/>
      <w:b/>
      <w:bCs/>
      <w:iCs/>
      <w:color w:val="E31837"/>
      <w:spacing w:val="20"/>
      <w:kern w:val="32"/>
      <w:sz w:val="28"/>
      <w:szCs w:val="26"/>
    </w:rPr>
  </w:style>
  <w:style w:type="character" w:customStyle="1" w:styleId="Heading1Char">
    <w:name w:val="Heading 1 Char"/>
    <w:aliases w:val="h1 Char,H1 Char,Deepa1 Char,1 Char,Header 1 Char,II+ Char,I Char,ChapterTitle Char,No numbers Char,69% Char,Attribute Heading 1 Char,Para1 Char,h11 Char,h12 Char,L1 Char,Head1 Char,Heading apps Char,R1 Char,H11 Char,Numbered Char,g Char"/>
    <w:basedOn w:val="DefaultParagraphFont"/>
    <w:link w:val="Heading1"/>
    <w:rsid w:val="00CD5C68"/>
    <w:rPr>
      <w:rFonts w:ascii="Comic Sans MS" w:hAnsi="Comic Sans MS" w:cs="Arial"/>
      <w:b/>
      <w:bCs/>
      <w:color w:val="E31837"/>
      <w:kern w:val="32"/>
      <w:sz w:val="96"/>
      <w:szCs w:val="32"/>
    </w:rPr>
  </w:style>
  <w:style w:type="character" w:customStyle="1" w:styleId="Heading2Char">
    <w:name w:val="Heading 2 Char"/>
    <w:aliases w:val="h2 Char,H2 Char,HD2 Char,head2 Char,Heading 2 Hidden Char,Titre3 Char,ClassHeading Char,2nd level Char,2 Char,Module Name Char,OCS Heading 2 Char,Chapter Char,1.Seite Char,Heading 2rh Char,H2-Heading 2 Char,Header 2 Char,l2 Char,22 Char"/>
    <w:basedOn w:val="DefaultParagraphFont"/>
    <w:link w:val="Heading2"/>
    <w:rsid w:val="00337049"/>
    <w:rPr>
      <w:rFonts w:ascii="Arial Narrow" w:hAnsi="Arial Narrow" w:cs="Arial"/>
      <w:b/>
      <w:bCs/>
      <w:iCs/>
      <w:color w:val="E31837"/>
      <w:spacing w:val="20"/>
      <w:kern w:val="32"/>
      <w:sz w:val="40"/>
      <w:szCs w:val="40"/>
    </w:rPr>
  </w:style>
  <w:style w:type="paragraph" w:styleId="DocumentMap">
    <w:name w:val="Document Map"/>
    <w:basedOn w:val="Normal"/>
    <w:link w:val="DocumentMapChar"/>
    <w:semiHidden/>
    <w:rsid w:val="00CD5C68"/>
    <w:pPr>
      <w:shd w:val="clear" w:color="auto" w:fill="000080"/>
    </w:pPr>
    <w:rPr>
      <w:rFonts w:ascii="Tahoma" w:hAnsi="Tahoma" w:cs="Tahoma"/>
    </w:rPr>
  </w:style>
  <w:style w:type="character" w:customStyle="1" w:styleId="DocumentMapChar">
    <w:name w:val="Document Map Char"/>
    <w:basedOn w:val="DefaultParagraphFont"/>
    <w:link w:val="DocumentMap"/>
    <w:semiHidden/>
    <w:rsid w:val="00CD5C68"/>
    <w:rPr>
      <w:rFonts w:ascii="Tahoma" w:hAnsi="Tahoma" w:cs="Tahoma"/>
      <w:sz w:val="24"/>
      <w:szCs w:val="24"/>
      <w:shd w:val="clear" w:color="auto" w:fill="000080"/>
    </w:rPr>
  </w:style>
  <w:style w:type="paragraph" w:customStyle="1" w:styleId="bodytextforlistnumber">
    <w:name w:val="body text for list number"/>
    <w:basedOn w:val="Normal"/>
    <w:rsid w:val="00C37208"/>
    <w:pPr>
      <w:ind w:left="1480"/>
      <w:jc w:val="both"/>
    </w:pPr>
    <w:rPr>
      <w:rFonts w:ascii="Arial" w:hAnsi="Arial"/>
      <w:sz w:val="20"/>
    </w:rPr>
  </w:style>
  <w:style w:type="paragraph" w:customStyle="1" w:styleId="Warning">
    <w:name w:val="Warning"/>
    <w:basedOn w:val="BodyText2"/>
    <w:rsid w:val="00C37208"/>
    <w:pPr>
      <w:numPr>
        <w:numId w:val="37"/>
      </w:numPr>
      <w:pBdr>
        <w:top w:val="single" w:sz="8" w:space="1" w:color="FF6600"/>
        <w:bottom w:val="single" w:sz="8" w:space="1" w:color="FF6600"/>
      </w:pBdr>
    </w:pPr>
    <w:rPr>
      <w:rFonts w:ascii="Arial Narrow" w:hAnsi="Arial Narrow"/>
    </w:rPr>
  </w:style>
  <w:style w:type="paragraph" w:customStyle="1" w:styleId="bodytextlistbullet2">
    <w:name w:val="body text list bullet 2"/>
    <w:basedOn w:val="ListBullet2"/>
    <w:rsid w:val="00C37208"/>
    <w:pPr>
      <w:numPr>
        <w:numId w:val="0"/>
      </w:numPr>
      <w:tabs>
        <w:tab w:val="left" w:pos="1440"/>
      </w:tabs>
      <w:ind w:left="1440"/>
    </w:pPr>
  </w:style>
  <w:style w:type="paragraph" w:customStyle="1" w:styleId="bodytextlistbullet3">
    <w:name w:val="body text list bullet 3"/>
    <w:basedOn w:val="ListBullet3"/>
    <w:rsid w:val="00C37208"/>
    <w:pPr>
      <w:numPr>
        <w:numId w:val="0"/>
      </w:numPr>
      <w:ind w:left="2200"/>
    </w:pPr>
    <w:rPr>
      <w:b w:val="0"/>
      <w:bCs w:val="0"/>
      <w:sz w:val="20"/>
      <w:szCs w:val="24"/>
    </w:rPr>
  </w:style>
  <w:style w:type="paragraph" w:customStyle="1" w:styleId="bodytextlistbullet1">
    <w:name w:val="body text list bullet1"/>
    <w:basedOn w:val="BodyText2"/>
    <w:rsid w:val="00C37208"/>
    <w:pPr>
      <w:tabs>
        <w:tab w:val="left" w:pos="1008"/>
      </w:tabs>
      <w:ind w:left="980"/>
    </w:pPr>
  </w:style>
  <w:style w:type="paragraph" w:customStyle="1" w:styleId="Reference">
    <w:name w:val="Reference"/>
    <w:basedOn w:val="ManualName"/>
    <w:rsid w:val="00C37208"/>
    <w:pPr>
      <w:ind w:left="864" w:hanging="864"/>
    </w:pPr>
    <w:rPr>
      <w:rFonts w:ascii="Arial" w:hAnsi="Arial"/>
      <w:b w:val="0"/>
      <w:sz w:val="16"/>
      <w:szCs w:val="24"/>
    </w:rPr>
  </w:style>
  <w:style w:type="paragraph" w:customStyle="1" w:styleId="CoverPage">
    <w:name w:val="Cover Page"/>
    <w:basedOn w:val="Normal"/>
    <w:rsid w:val="00C37208"/>
    <w:pPr>
      <w:spacing w:before="240" w:after="240"/>
    </w:pPr>
    <w:rPr>
      <w:rFonts w:ascii="Arial" w:hAnsi="Arial"/>
      <w:lang w:val="en-GB"/>
    </w:rPr>
  </w:style>
  <w:style w:type="character" w:styleId="HTMLTypewriter">
    <w:name w:val="HTML Typewriter"/>
    <w:basedOn w:val="DefaultParagraphFont"/>
    <w:semiHidden/>
    <w:rsid w:val="00C37208"/>
    <w:rPr>
      <w:rFonts w:ascii="Courier New" w:eastAsia="Courier New" w:hAnsi="Courier New" w:cs="Courier New"/>
      <w:sz w:val="20"/>
      <w:szCs w:val="20"/>
    </w:rPr>
  </w:style>
  <w:style w:type="paragraph" w:customStyle="1" w:styleId="CarCarCharCharCarCarCharCharCarCarCharChar">
    <w:name w:val="Car Car Char Char Car Car Char Char Car Car Char Char"/>
    <w:basedOn w:val="Normal"/>
    <w:autoRedefine/>
    <w:semiHidden/>
    <w:rsid w:val="00C37208"/>
    <w:pPr>
      <w:spacing w:after="160" w:line="240" w:lineRule="exact"/>
      <w:jc w:val="both"/>
    </w:pPr>
    <w:rPr>
      <w:rFonts w:ascii="Verdana" w:hAnsi="Verdana"/>
      <w:sz w:val="20"/>
      <w:szCs w:val="20"/>
      <w:lang w:val="pt-PT"/>
    </w:rPr>
  </w:style>
  <w:style w:type="paragraph" w:customStyle="1" w:styleId="BRStyle">
    <w:name w:val="BR Style"/>
    <w:basedOn w:val="HSBR2"/>
    <w:semiHidden/>
    <w:qFormat/>
    <w:rsid w:val="00633175"/>
    <w:pPr>
      <w:numPr>
        <w:numId w:val="44"/>
      </w:numPr>
      <w:tabs>
        <w:tab w:val="left" w:pos="720"/>
        <w:tab w:val="num" w:pos="2340"/>
        <w:tab w:val="num" w:pos="2610"/>
      </w:tabs>
      <w:ind w:hanging="720"/>
    </w:pPr>
  </w:style>
  <w:style w:type="character" w:customStyle="1" w:styleId="BodyText2Char">
    <w:name w:val="Body Text 2 Char"/>
    <w:basedOn w:val="DefaultParagraphFont"/>
    <w:link w:val="BodyText20"/>
    <w:semiHidden/>
    <w:rsid w:val="004D2310"/>
    <w:rPr>
      <w:rFonts w:ascii="Arial Narrow" w:hAnsi="Arial Narrow"/>
      <w:b/>
      <w:bCs/>
      <w:color w:val="FFFFFF"/>
      <w:sz w:val="24"/>
      <w:szCs w:val="24"/>
    </w:rPr>
  </w:style>
  <w:style w:type="character" w:customStyle="1" w:styleId="TablecontentChar">
    <w:name w:val="Table content Char"/>
    <w:basedOn w:val="DefaultParagraphFont"/>
    <w:link w:val="Tablecontent"/>
    <w:rsid w:val="00D53168"/>
    <w:rPr>
      <w:rFonts w:ascii="Arial" w:hAnsi="Arial"/>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annotation reference" w:uiPriority="0"/>
    <w:lsdException w:name="page number" w:uiPriority="0"/>
    <w:lsdException w:name="table of authorities" w:uiPriority="0"/>
    <w:lsdException w:name="toa heading" w:uiPriority="0"/>
    <w:lsdException w:name="List Number" w:uiPriority="0"/>
    <w:lsdException w:name="List Bullet 2" w:uiPriority="0"/>
    <w:lsdException w:name="List Bullet 3" w:uiPriority="0"/>
    <w:lsdException w:name="List Number 2" w:uiPriority="0"/>
    <w:lsdException w:name="List Number 3" w:uiPriority="0"/>
    <w:lsdException w:name="Title" w:semiHidden="0" w:uiPriority="0" w:unhideWhenUsed="0" w:qFormat="1"/>
    <w:lsdException w:name="Signature" w:uiPriority="0"/>
    <w:lsdException w:name="Default Paragraph Font" w:uiPriority="1"/>
    <w:lsdException w:name="Body Text" w:uiPriority="0"/>
    <w:lsdException w:name="Body Text Indent" w:uiPriority="0"/>
    <w:lsdException w:name="Subtitle" w:semiHidden="0" w:uiPriority="11"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HTML Typewriter"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EDC"/>
    <w:rPr>
      <w:sz w:val="24"/>
      <w:szCs w:val="24"/>
    </w:rPr>
  </w:style>
  <w:style w:type="paragraph" w:styleId="Heading1">
    <w:name w:val="heading 1"/>
    <w:aliases w:val="h1,H1,Deepa1,1,Header 1,II+,I,ChapterTitle,No numbers,69%,Attribute Heading 1,Para1,h11,h12,L1,Head1,Heading apps,R1,H11,Numbered,Section Heading,1 ghost,g,ghost,MainHeader,Main heading,Heading 10,tchead,Test Plan,chapternumber"/>
    <w:basedOn w:val="Normal"/>
    <w:next w:val="Normal"/>
    <w:link w:val="Heading1Char"/>
    <w:qFormat/>
    <w:rsid w:val="000E7BEC"/>
    <w:pPr>
      <w:keepNext/>
      <w:numPr>
        <w:numId w:val="17"/>
      </w:numPr>
      <w:spacing w:before="120" w:after="60"/>
      <w:jc w:val="right"/>
      <w:outlineLvl w:val="0"/>
    </w:pPr>
    <w:rPr>
      <w:rFonts w:ascii="Comic Sans MS" w:hAnsi="Comic Sans MS" w:cs="Arial"/>
      <w:b/>
      <w:bCs/>
      <w:color w:val="E31837"/>
      <w:kern w:val="32"/>
      <w:sz w:val="96"/>
      <w:szCs w:val="32"/>
    </w:rPr>
  </w:style>
  <w:style w:type="paragraph" w:styleId="Heading2">
    <w:name w:val="heading 2"/>
    <w:aliases w:val="h2,H2,HD2,head2,Heading 2 Hidden,Titre3,ClassHeading,2nd level,2,Module Name,OCS Heading 2,Chapter,1.Seite,Heading 2rh,H2-Heading 2,Header 2,l2,Header2,22,heading2,list2,H21,HeadB,Reset numbering,Small Chapter),Heading2,h21,Major,B.2 Heading 2"/>
    <w:basedOn w:val="Heading1"/>
    <w:next w:val="BodyText2"/>
    <w:link w:val="Heading2Char"/>
    <w:autoRedefine/>
    <w:qFormat/>
    <w:rsid w:val="000E7BEC"/>
    <w:pPr>
      <w:keepNext w:val="0"/>
      <w:numPr>
        <w:numId w:val="0"/>
      </w:numPr>
      <w:pBdr>
        <w:bottom w:val="single" w:sz="8" w:space="1" w:color="E31837"/>
      </w:pBdr>
      <w:tabs>
        <w:tab w:val="num" w:pos="846"/>
      </w:tabs>
      <w:spacing w:before="0" w:after="120"/>
      <w:ind w:left="846" w:hanging="576"/>
      <w:jc w:val="both"/>
      <w:outlineLvl w:val="1"/>
    </w:pPr>
    <w:rPr>
      <w:rFonts w:ascii="Arial Narrow" w:hAnsi="Arial Narrow"/>
      <w:bCs w:val="0"/>
      <w:iCs/>
      <w:spacing w:val="20"/>
      <w:sz w:val="32"/>
      <w:szCs w:val="28"/>
    </w:rPr>
  </w:style>
  <w:style w:type="paragraph" w:styleId="Heading3">
    <w:name w:val="heading 3"/>
    <w:aliases w:val="h3 sub heading,h3,l3,Heading 3 - old,H3,SubSect,h31,h32,h33,h34,h35,h36,h37,h38,h39,h310,h311,h321,h331,h341,h351,h361,h371,h381,h312,h322,h332,h342,h352,h362,h372,h382,h313,h323,h333,h343,h353,h363,h373,h383,h314,h324,h334,h344,h354,h364,h374"/>
    <w:basedOn w:val="Heading2"/>
    <w:next w:val="BodyText2"/>
    <w:link w:val="Heading3Char"/>
    <w:autoRedefine/>
    <w:qFormat/>
    <w:rsid w:val="00816CAA"/>
    <w:pPr>
      <w:keepNext/>
      <w:numPr>
        <w:ilvl w:val="2"/>
      </w:numPr>
      <w:pBdr>
        <w:bottom w:val="single" w:sz="8" w:space="0" w:color="FF9900"/>
      </w:pBdr>
      <w:tabs>
        <w:tab w:val="left" w:pos="720"/>
        <w:tab w:val="num" w:pos="846"/>
        <w:tab w:val="left" w:pos="900"/>
        <w:tab w:val="num" w:pos="1080"/>
      </w:tabs>
      <w:spacing w:before="240"/>
      <w:ind w:left="846" w:hanging="576"/>
      <w:jc w:val="left"/>
      <w:outlineLvl w:val="2"/>
    </w:pPr>
    <w:rPr>
      <w:bCs/>
      <w:sz w:val="28"/>
      <w:szCs w:val="26"/>
    </w:rPr>
  </w:style>
  <w:style w:type="paragraph" w:styleId="Heading4">
    <w:name w:val="heading 4"/>
    <w:aliases w:val="Table Text Numbered,h4,l4+toc4,I4,l4,Level 2 - a,Level 2 - (a),PA Micro Section,Sub-Minor,GE Heading 4,(Alt+4),H41,(Alt+4)1,H42,(Alt+4)2,H43,(Alt+4)3,H44,(Alt+4)4,H45,(Alt+4)5,H411,(Alt+4)11,H421,(Alt+4)21,H431,(Alt+4)31,H46,(Alt+4)6,H412,4,a."/>
    <w:basedOn w:val="Heading3"/>
    <w:next w:val="BodyText20"/>
    <w:autoRedefine/>
    <w:qFormat/>
    <w:rsid w:val="00D86C90"/>
    <w:pPr>
      <w:numPr>
        <w:ilvl w:val="3"/>
      </w:numPr>
      <w:pBdr>
        <w:bottom w:val="single" w:sz="4" w:space="1" w:color="auto"/>
      </w:pBdr>
      <w:tabs>
        <w:tab w:val="num" w:pos="851"/>
      </w:tabs>
      <w:ind w:left="846" w:hanging="576"/>
      <w:outlineLvl w:val="3"/>
    </w:pPr>
    <w:rPr>
      <w:bCs w:val="0"/>
      <w:sz w:val="26"/>
      <w:szCs w:val="28"/>
    </w:rPr>
  </w:style>
  <w:style w:type="paragraph" w:styleId="Heading5">
    <w:name w:val="heading 5"/>
    <w:aliases w:val="h5,Roman list,l5,hm,Table label,mh2,Module heading 2,Head 5,list 5,5,H5,Para5,h51,h52,L5,Level 3 - i,PA Pico Section,Masthead Text Box,lowest level provided,Block Label,Bullet point,Don't Use!,Appendix A to X,Heading 5   Appendix A to X,sb"/>
    <w:basedOn w:val="Heading4"/>
    <w:next w:val="BodyText2"/>
    <w:qFormat/>
    <w:rsid w:val="000A4EDC"/>
    <w:pPr>
      <w:numPr>
        <w:ilvl w:val="4"/>
      </w:numPr>
      <w:tabs>
        <w:tab w:val="num" w:pos="851"/>
        <w:tab w:val="left" w:pos="1152"/>
      </w:tabs>
      <w:ind w:left="846" w:hanging="576"/>
      <w:outlineLvl w:val="4"/>
    </w:pPr>
    <w:rPr>
      <w:bCs/>
      <w:iCs w:val="0"/>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Heading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qFormat/>
    <w:rsid w:val="000A4EDC"/>
    <w:pPr>
      <w:numPr>
        <w:ilvl w:val="5"/>
        <w:numId w:val="17"/>
      </w:numPr>
      <w:spacing w:before="240" w:after="60"/>
      <w:outlineLvl w:val="5"/>
    </w:pPr>
    <w:rPr>
      <w:b/>
      <w:bCs/>
      <w:sz w:val="22"/>
      <w:szCs w:val="22"/>
    </w:rPr>
  </w:style>
  <w:style w:type="paragraph" w:styleId="Heading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qFormat/>
    <w:rsid w:val="000A4EDC"/>
    <w:pPr>
      <w:numPr>
        <w:ilvl w:val="6"/>
        <w:numId w:val="17"/>
      </w:numPr>
      <w:spacing w:before="240" w:after="60"/>
      <w:outlineLvl w:val="6"/>
    </w:pPr>
  </w:style>
  <w:style w:type="paragraph" w:styleId="Heading8">
    <w:name w:val="heading 8"/>
    <w:aliases w:val="Appendix1,Legal Level 1.1.1.,PA Appendix Minor,ft,figure title,Center Bold,Annex,L1 Heading 8,Level 1.1.1,No num/gap,H8,12 Heading 8,Aztec Heading 8,avoid use, avoid use,No num/gap1,12 Heading 81,8"/>
    <w:basedOn w:val="Normal"/>
    <w:next w:val="Normal"/>
    <w:qFormat/>
    <w:rsid w:val="000A4EDC"/>
    <w:pPr>
      <w:numPr>
        <w:ilvl w:val="7"/>
        <w:numId w:val="17"/>
      </w:numPr>
      <w:spacing w:before="240" w:after="60"/>
      <w:outlineLvl w:val="7"/>
    </w:pPr>
    <w:rPr>
      <w:i/>
      <w:iCs/>
    </w:rPr>
  </w:style>
  <w:style w:type="paragraph" w:styleId="Heading9">
    <w:name w:val="heading 9"/>
    <w:aliases w:val="Legal Level 1.1.1.1.,Appendix,HelpTable,表号,tt,table title,App1,Figure Heading,FH,Appendix2,Titre 10,Annex1,Appen 1,L1 Heading 9,Level (a),Code eg's,H9,oHeading 9,9,TableTitle,Cond'l Reqt.,rb,req bullet,12 Heading 9,RFI H4 (A),Italic List,h9,l9"/>
    <w:basedOn w:val="ChapterNo"/>
    <w:next w:val="BodyText"/>
    <w:qFormat/>
    <w:rsid w:val="000A4EDC"/>
    <w:pPr>
      <w:numPr>
        <w:ilvl w:val="8"/>
        <w:numId w:val="17"/>
      </w:numPr>
      <w:spacing w:before="240"/>
      <w:outlineLvl w:val="8"/>
    </w:pPr>
    <w:rPr>
      <w:rFonts w:cs="Arial"/>
      <w:imprint/>
      <w:sz w:val="56"/>
      <w:szCs w:val="22"/>
      <w14:shadow w14:blurRad="0" w14:dist="0" w14:dir="0" w14:sx="0" w14:sy="0" w14:kx="0" w14:ky="0" w14:algn="none">
        <w14:srgbClr w14:val="000000"/>
      </w14:shadow>
      <w14:textOutline w14:w="0" w14:cap="rnd"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2">
    <w:name w:val="BodyText2"/>
    <w:basedOn w:val="BodyText"/>
    <w:link w:val="BodyText2Char2"/>
    <w:qFormat/>
    <w:rsid w:val="000A4EDC"/>
  </w:style>
  <w:style w:type="paragraph" w:styleId="BodyText">
    <w:name w:val="Body Text"/>
    <w:aliases w:val="bt,body text,BODY TEXT, ändrad,ändreading 6ad,Body3,Remarks,ändrad,Body Text Char,body indent,t,Bodytext,AvtalBrödtext,Compliance,AvtalBrodtext,andrad,EHPT,Body Text2,Body Text ,Body Text level 1,à¹×éÍàÃ×èÍ§,Requirements,compact,- TF,ändrad1"/>
    <w:basedOn w:val="Normal"/>
    <w:next w:val="BodyText2"/>
    <w:rsid w:val="000A4EDC"/>
    <w:pPr>
      <w:spacing w:before="60" w:after="60"/>
      <w:jc w:val="both"/>
    </w:pPr>
    <w:rPr>
      <w:rFonts w:ascii="Arial" w:hAnsi="Arial"/>
      <w:sz w:val="20"/>
    </w:rPr>
  </w:style>
  <w:style w:type="paragraph" w:customStyle="1" w:styleId="ChapterNo">
    <w:name w:val="Chapter No"/>
    <w:basedOn w:val="BodyText"/>
    <w:rsid w:val="000A4EDC"/>
    <w:pPr>
      <w:jc w:val="center"/>
    </w:pPr>
    <w:rPr>
      <w:rFonts w:ascii="Comic Sans MS" w:hAnsi="Comic Sans MS" w:cs="Tahoma"/>
      <w:b/>
      <w:bCs/>
      <w:color w:val="000000"/>
      <w:sz w:val="9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TOC1">
    <w:name w:val="toc 1"/>
    <w:basedOn w:val="BodyText"/>
    <w:next w:val="Normal"/>
    <w:autoRedefine/>
    <w:uiPriority w:val="39"/>
    <w:rsid w:val="000A4EDC"/>
    <w:pPr>
      <w:tabs>
        <w:tab w:val="right" w:leader="dot" w:pos="9350"/>
      </w:tabs>
      <w:spacing w:before="360" w:after="120"/>
      <w:ind w:left="-144"/>
      <w:jc w:val="left"/>
    </w:pPr>
    <w:rPr>
      <w:rFonts w:ascii="Arial Narrow" w:hAnsi="Arial Narrow"/>
      <w:b/>
      <w:bCs/>
      <w:noProof/>
      <w:color w:val="333333"/>
      <w:sz w:val="24"/>
      <w:szCs w:val="72"/>
    </w:rPr>
  </w:style>
  <w:style w:type="paragraph" w:styleId="Header">
    <w:name w:val="header"/>
    <w:aliases w:val="index,ho,header odd"/>
    <w:basedOn w:val="Normal"/>
    <w:semiHidden/>
    <w:rsid w:val="000A4EDC"/>
    <w:pPr>
      <w:tabs>
        <w:tab w:val="center" w:pos="4320"/>
        <w:tab w:val="right" w:pos="8640"/>
      </w:tabs>
      <w:spacing w:after="120"/>
    </w:pPr>
    <w:rPr>
      <w:rFonts w:ascii="Tahoma" w:hAnsi="Tahoma"/>
      <w:b/>
      <w:sz w:val="20"/>
    </w:rPr>
  </w:style>
  <w:style w:type="paragraph" w:customStyle="1" w:styleId="ChapterName">
    <w:name w:val="Chapter Name"/>
    <w:basedOn w:val="Normal"/>
    <w:next w:val="BodyText"/>
    <w:autoRedefine/>
    <w:rsid w:val="000E7BEC"/>
    <w:pPr>
      <w:pBdr>
        <w:bottom w:val="single" w:sz="12" w:space="1" w:color="E31837"/>
      </w:pBdr>
      <w:spacing w:before="120"/>
    </w:pPr>
    <w:rPr>
      <w:rFonts w:ascii="Arial Narrow" w:hAnsi="Arial Narrow"/>
      <w:b/>
      <w:color w:val="E31837"/>
      <w:spacing w:val="38"/>
      <w:position w:val="6"/>
      <w:sz w:val="44"/>
    </w:rPr>
  </w:style>
  <w:style w:type="paragraph" w:customStyle="1" w:styleId="ListBullet1">
    <w:name w:val="List Bullet 1"/>
    <w:basedOn w:val="BodyText2"/>
    <w:qFormat/>
    <w:rsid w:val="000A4EDC"/>
    <w:pPr>
      <w:numPr>
        <w:numId w:val="5"/>
      </w:numPr>
    </w:pPr>
  </w:style>
  <w:style w:type="paragraph" w:styleId="ListBullet2">
    <w:name w:val="List Bullet 2"/>
    <w:basedOn w:val="ListBullet1"/>
    <w:autoRedefine/>
    <w:semiHidden/>
    <w:rsid w:val="000A4EDC"/>
    <w:pPr>
      <w:numPr>
        <w:numId w:val="3"/>
      </w:numPr>
    </w:pPr>
  </w:style>
  <w:style w:type="paragraph" w:styleId="ListBullet3">
    <w:name w:val="List Bullet 3"/>
    <w:basedOn w:val="ListBullet2"/>
    <w:semiHidden/>
    <w:rsid w:val="0054387A"/>
    <w:pPr>
      <w:numPr>
        <w:numId w:val="16"/>
      </w:numPr>
    </w:pPr>
    <w:rPr>
      <w:b/>
      <w:bCs/>
      <w:sz w:val="18"/>
      <w:szCs w:val="18"/>
    </w:rPr>
  </w:style>
  <w:style w:type="paragraph" w:styleId="ListNumber2">
    <w:name w:val="List Number 2"/>
    <w:basedOn w:val="ListNumber"/>
    <w:semiHidden/>
    <w:rsid w:val="000A4EDC"/>
    <w:pPr>
      <w:numPr>
        <w:numId w:val="9"/>
      </w:numPr>
    </w:pPr>
  </w:style>
  <w:style w:type="paragraph" w:styleId="ListNumber">
    <w:name w:val="List Number"/>
    <w:basedOn w:val="ListBullet1"/>
    <w:autoRedefine/>
    <w:semiHidden/>
    <w:rsid w:val="000A4EDC"/>
    <w:pPr>
      <w:numPr>
        <w:numId w:val="14"/>
      </w:numPr>
    </w:pPr>
  </w:style>
  <w:style w:type="paragraph" w:styleId="ListNumber3">
    <w:name w:val="List Number 3"/>
    <w:basedOn w:val="ListNumber2"/>
    <w:semiHidden/>
    <w:rsid w:val="000A4EDC"/>
    <w:pPr>
      <w:numPr>
        <w:numId w:val="1"/>
      </w:numPr>
    </w:pPr>
  </w:style>
  <w:style w:type="paragraph" w:styleId="TOC2">
    <w:name w:val="toc 2"/>
    <w:basedOn w:val="TOC1"/>
    <w:next w:val="Normal"/>
    <w:autoRedefine/>
    <w:uiPriority w:val="39"/>
    <w:rsid w:val="000A4EDC"/>
    <w:pPr>
      <w:spacing w:before="240"/>
      <w:ind w:left="0"/>
    </w:pPr>
    <w:rPr>
      <w:caps/>
      <w:color w:val="000000"/>
      <w:sz w:val="22"/>
      <w:szCs w:val="32"/>
    </w:rPr>
  </w:style>
  <w:style w:type="paragraph" w:styleId="TOC3">
    <w:name w:val="toc 3"/>
    <w:basedOn w:val="TOC2"/>
    <w:next w:val="Normal"/>
    <w:uiPriority w:val="39"/>
    <w:rsid w:val="000A4EDC"/>
    <w:pPr>
      <w:spacing w:before="0"/>
      <w:ind w:left="240"/>
    </w:pPr>
    <w:rPr>
      <w:b w:val="0"/>
      <w:bCs w:val="0"/>
    </w:rPr>
  </w:style>
  <w:style w:type="paragraph" w:styleId="TOC4">
    <w:name w:val="toc 4"/>
    <w:basedOn w:val="TOC3"/>
    <w:next w:val="BodyText"/>
    <w:uiPriority w:val="39"/>
    <w:rsid w:val="000A4EDC"/>
    <w:pPr>
      <w:ind w:left="480"/>
    </w:pPr>
  </w:style>
  <w:style w:type="paragraph" w:styleId="TOC5">
    <w:name w:val="toc 5"/>
    <w:basedOn w:val="TOC4"/>
    <w:next w:val="Normal"/>
    <w:autoRedefine/>
    <w:uiPriority w:val="39"/>
    <w:rsid w:val="000A4EDC"/>
    <w:pPr>
      <w:ind w:left="720"/>
    </w:pPr>
  </w:style>
  <w:style w:type="paragraph" w:styleId="TOC6">
    <w:name w:val="toc 6"/>
    <w:basedOn w:val="Normal"/>
    <w:next w:val="Normal"/>
    <w:autoRedefine/>
    <w:uiPriority w:val="39"/>
    <w:rsid w:val="000A4EDC"/>
    <w:pPr>
      <w:ind w:left="960"/>
    </w:pPr>
  </w:style>
  <w:style w:type="paragraph" w:styleId="TOC7">
    <w:name w:val="toc 7"/>
    <w:basedOn w:val="Normal"/>
    <w:next w:val="Normal"/>
    <w:autoRedefine/>
    <w:uiPriority w:val="39"/>
    <w:rsid w:val="000A4EDC"/>
    <w:pPr>
      <w:ind w:left="1200"/>
    </w:pPr>
  </w:style>
  <w:style w:type="paragraph" w:styleId="TOC8">
    <w:name w:val="toc 8"/>
    <w:basedOn w:val="Normal"/>
    <w:next w:val="Normal"/>
    <w:autoRedefine/>
    <w:uiPriority w:val="39"/>
    <w:rsid w:val="000A4EDC"/>
    <w:pPr>
      <w:ind w:left="1440"/>
    </w:pPr>
  </w:style>
  <w:style w:type="paragraph" w:styleId="TOC9">
    <w:name w:val="toc 9"/>
    <w:basedOn w:val="Normal"/>
    <w:next w:val="Normal"/>
    <w:autoRedefine/>
    <w:uiPriority w:val="39"/>
    <w:rsid w:val="000A4EDC"/>
    <w:pPr>
      <w:ind w:left="1680"/>
    </w:pPr>
  </w:style>
  <w:style w:type="character" w:styleId="Hyperlink">
    <w:name w:val="Hyperlink"/>
    <w:basedOn w:val="DefaultParagraphFont"/>
    <w:uiPriority w:val="99"/>
    <w:rsid w:val="000A4EDC"/>
    <w:rPr>
      <w:color w:val="0000FF"/>
      <w:u w:val="single"/>
    </w:rPr>
  </w:style>
  <w:style w:type="paragraph" w:customStyle="1" w:styleId="FigureCaption">
    <w:name w:val="Figure Caption"/>
    <w:basedOn w:val="BodyText"/>
    <w:autoRedefine/>
    <w:rsid w:val="000A4EDC"/>
    <w:pPr>
      <w:jc w:val="center"/>
    </w:pPr>
    <w:rPr>
      <w:rFonts w:ascii="Arial Bold" w:hAnsi="Arial Bold"/>
      <w:b/>
      <w:bCs/>
      <w:color w:val="000000"/>
      <w:sz w:val="16"/>
      <w:szCs w:val="20"/>
      <w:u w:val="single"/>
    </w:rPr>
  </w:style>
  <w:style w:type="paragraph" w:styleId="NoteHeading">
    <w:name w:val="Note Heading"/>
    <w:basedOn w:val="Normal"/>
    <w:next w:val="BodyText2"/>
    <w:link w:val="NoteHeadingChar"/>
    <w:autoRedefine/>
    <w:rsid w:val="00B24035"/>
    <w:pPr>
      <w:numPr>
        <w:numId w:val="18"/>
      </w:numPr>
      <w:jc w:val="both"/>
    </w:pPr>
    <w:rPr>
      <w:rFonts w:ascii="Arial-BoldMT" w:eastAsia="Arial Unicode MS" w:hAnsi="Arial-BoldMT"/>
      <w:b/>
      <w:color w:val="000000"/>
      <w:sz w:val="18"/>
      <w:szCs w:val="18"/>
    </w:rPr>
  </w:style>
  <w:style w:type="paragraph" w:customStyle="1" w:styleId="SectionHead">
    <w:name w:val="SectionHead"/>
    <w:basedOn w:val="Heading1"/>
    <w:next w:val="BodyText"/>
    <w:autoRedefine/>
    <w:rsid w:val="00C3638B"/>
    <w:pPr>
      <w:numPr>
        <w:numId w:val="0"/>
      </w:numPr>
      <w:pBdr>
        <w:bottom w:val="single" w:sz="12" w:space="1" w:color="E31837"/>
      </w:pBdr>
      <w:tabs>
        <w:tab w:val="right" w:leader="dot" w:pos="8630"/>
      </w:tabs>
      <w:jc w:val="both"/>
    </w:pPr>
    <w:rPr>
      <w:rFonts w:ascii="Arial Bold" w:hAnsi="Arial Bold"/>
      <w:spacing w:val="28"/>
      <w:position w:val="6"/>
      <w:sz w:val="44"/>
    </w:rPr>
  </w:style>
  <w:style w:type="paragraph" w:customStyle="1" w:styleId="Doctrltext">
    <w:name w:val="Doctrl_text"/>
    <w:basedOn w:val="Normal"/>
    <w:rsid w:val="000A4EDC"/>
    <w:pPr>
      <w:keepLines/>
      <w:jc w:val="both"/>
    </w:pPr>
    <w:rPr>
      <w:szCs w:val="20"/>
    </w:rPr>
  </w:style>
  <w:style w:type="paragraph" w:customStyle="1" w:styleId="Image">
    <w:name w:val="Image"/>
    <w:basedOn w:val="BodyText"/>
    <w:next w:val="BodyText"/>
    <w:rsid w:val="000A4EDC"/>
    <w:pPr>
      <w:spacing w:before="120" w:after="120"/>
      <w:jc w:val="center"/>
    </w:pPr>
  </w:style>
  <w:style w:type="paragraph" w:styleId="Caption">
    <w:name w:val="caption"/>
    <w:basedOn w:val="FigureCaption"/>
    <w:next w:val="Normal"/>
    <w:qFormat/>
    <w:rsid w:val="000A4EDC"/>
    <w:pPr>
      <w:spacing w:before="120" w:after="120"/>
    </w:pPr>
    <w:rPr>
      <w:bCs w:val="0"/>
    </w:rPr>
  </w:style>
  <w:style w:type="paragraph" w:styleId="TableofFigures">
    <w:name w:val="table of figures"/>
    <w:basedOn w:val="Normal"/>
    <w:next w:val="Normal"/>
    <w:autoRedefine/>
    <w:semiHidden/>
    <w:rsid w:val="000A4EDC"/>
    <w:rPr>
      <w:rFonts w:ascii="Arial Bold" w:hAnsi="Arial Bold"/>
      <w:b/>
      <w:iCs/>
      <w:sz w:val="20"/>
    </w:rPr>
  </w:style>
  <w:style w:type="paragraph" w:styleId="Footer">
    <w:name w:val="footer"/>
    <w:basedOn w:val="Normal"/>
    <w:link w:val="FooterChar"/>
    <w:rsid w:val="000A4EDC"/>
    <w:pPr>
      <w:tabs>
        <w:tab w:val="center" w:pos="4320"/>
        <w:tab w:val="right" w:pos="8640"/>
      </w:tabs>
    </w:pPr>
  </w:style>
  <w:style w:type="paragraph" w:customStyle="1" w:styleId="TableColumnLabels">
    <w:name w:val="Table Column Labels"/>
    <w:basedOn w:val="BodyText"/>
    <w:rsid w:val="000A4EDC"/>
    <w:rPr>
      <w:rFonts w:ascii="Arial Bold" w:hAnsi="Arial Bold"/>
      <w:b/>
      <w:bCs/>
      <w:color w:val="FFFFFF"/>
    </w:rPr>
  </w:style>
  <w:style w:type="paragraph" w:customStyle="1" w:styleId="Tablecontent">
    <w:name w:val="Table content"/>
    <w:basedOn w:val="BodyText"/>
    <w:rsid w:val="000A4EDC"/>
    <w:pPr>
      <w:spacing w:before="120" w:after="0"/>
      <w:jc w:val="left"/>
    </w:pPr>
    <w:rPr>
      <w:sz w:val="18"/>
    </w:rPr>
  </w:style>
  <w:style w:type="paragraph" w:customStyle="1" w:styleId="TableListNumber1">
    <w:name w:val="Table List Number 1"/>
    <w:basedOn w:val="ListNumber"/>
    <w:rsid w:val="000A4EDC"/>
    <w:pPr>
      <w:numPr>
        <w:numId w:val="4"/>
      </w:numPr>
      <w:tabs>
        <w:tab w:val="left" w:pos="432"/>
      </w:tabs>
      <w:spacing w:before="120" w:after="0"/>
      <w:jc w:val="left"/>
    </w:pPr>
    <w:rPr>
      <w:sz w:val="18"/>
    </w:rPr>
  </w:style>
  <w:style w:type="paragraph" w:customStyle="1" w:styleId="TableListBullet1">
    <w:name w:val="Table List Bullet 1"/>
    <w:basedOn w:val="ListBullet1"/>
    <w:rsid w:val="000A4EDC"/>
    <w:pPr>
      <w:numPr>
        <w:numId w:val="0"/>
      </w:numPr>
      <w:tabs>
        <w:tab w:val="num" w:pos="360"/>
      </w:tabs>
      <w:spacing w:before="120" w:after="0"/>
      <w:ind w:left="360" w:hanging="360"/>
    </w:pPr>
    <w:rPr>
      <w:sz w:val="18"/>
    </w:rPr>
  </w:style>
  <w:style w:type="character" w:styleId="PageNumber">
    <w:name w:val="page number"/>
    <w:basedOn w:val="DefaultParagraphFont"/>
    <w:semiHidden/>
    <w:rsid w:val="000A4EDC"/>
    <w:rPr>
      <w:rFonts w:ascii="Tahoma" w:hAnsi="Tahoma"/>
      <w:b/>
      <w:sz w:val="20"/>
      <w:bdr w:val="none" w:sz="0" w:space="0" w:color="auto"/>
      <w:shd w:val="clear" w:color="auto" w:fill="000000"/>
    </w:rPr>
  </w:style>
  <w:style w:type="paragraph" w:styleId="Index1">
    <w:name w:val="index 1"/>
    <w:basedOn w:val="Normal"/>
    <w:next w:val="Normal"/>
    <w:autoRedefine/>
    <w:semiHidden/>
    <w:rsid w:val="000A4EDC"/>
    <w:pPr>
      <w:ind w:left="240" w:hanging="240"/>
    </w:pPr>
    <w:rPr>
      <w:rFonts w:ascii="Arial" w:hAnsi="Arial"/>
      <w:szCs w:val="21"/>
    </w:rPr>
  </w:style>
  <w:style w:type="paragraph" w:customStyle="1" w:styleId="Apendixsection">
    <w:name w:val="Apendix section"/>
    <w:basedOn w:val="BodyText"/>
    <w:next w:val="BodyText"/>
    <w:rsid w:val="000A4EDC"/>
    <w:pPr>
      <w:numPr>
        <w:numId w:val="6"/>
      </w:numPr>
    </w:pPr>
    <w:rPr>
      <w:rFonts w:ascii="Trebuchet MS" w:hAnsi="Trebuchet MS"/>
      <w:b/>
      <w:sz w:val="32"/>
    </w:rPr>
  </w:style>
  <w:style w:type="paragraph" w:customStyle="1" w:styleId="Code">
    <w:name w:val="Code"/>
    <w:basedOn w:val="BodyText"/>
    <w:rsid w:val="000A4EDC"/>
    <w:pPr>
      <w:ind w:left="1080"/>
    </w:pPr>
    <w:rPr>
      <w:rFonts w:ascii="Courier New" w:hAnsi="Courier New"/>
    </w:rPr>
  </w:style>
  <w:style w:type="paragraph" w:styleId="Index2">
    <w:name w:val="index 2"/>
    <w:basedOn w:val="Normal"/>
    <w:next w:val="Normal"/>
    <w:autoRedefine/>
    <w:semiHidden/>
    <w:rsid w:val="000A4EDC"/>
    <w:pPr>
      <w:ind w:left="480" w:hanging="240"/>
    </w:pPr>
    <w:rPr>
      <w:rFonts w:ascii="Arial" w:hAnsi="Arial"/>
      <w:szCs w:val="21"/>
    </w:rPr>
  </w:style>
  <w:style w:type="paragraph" w:styleId="Index3">
    <w:name w:val="index 3"/>
    <w:basedOn w:val="Normal"/>
    <w:next w:val="Normal"/>
    <w:autoRedefine/>
    <w:semiHidden/>
    <w:rsid w:val="000A4EDC"/>
    <w:pPr>
      <w:ind w:left="720" w:hanging="240"/>
    </w:pPr>
    <w:rPr>
      <w:szCs w:val="21"/>
    </w:rPr>
  </w:style>
  <w:style w:type="paragraph" w:styleId="Index4">
    <w:name w:val="index 4"/>
    <w:basedOn w:val="Normal"/>
    <w:next w:val="Normal"/>
    <w:autoRedefine/>
    <w:semiHidden/>
    <w:rsid w:val="000A4EDC"/>
    <w:pPr>
      <w:ind w:left="960" w:hanging="240"/>
    </w:pPr>
    <w:rPr>
      <w:szCs w:val="21"/>
    </w:rPr>
  </w:style>
  <w:style w:type="paragraph" w:styleId="Index5">
    <w:name w:val="index 5"/>
    <w:basedOn w:val="Normal"/>
    <w:next w:val="Normal"/>
    <w:autoRedefine/>
    <w:semiHidden/>
    <w:rsid w:val="000A4EDC"/>
    <w:pPr>
      <w:ind w:left="1200" w:hanging="240"/>
    </w:pPr>
    <w:rPr>
      <w:szCs w:val="21"/>
    </w:rPr>
  </w:style>
  <w:style w:type="paragraph" w:styleId="Index6">
    <w:name w:val="index 6"/>
    <w:basedOn w:val="Normal"/>
    <w:next w:val="Normal"/>
    <w:autoRedefine/>
    <w:semiHidden/>
    <w:rsid w:val="000A4EDC"/>
    <w:pPr>
      <w:ind w:left="1440" w:hanging="240"/>
    </w:pPr>
    <w:rPr>
      <w:szCs w:val="21"/>
    </w:rPr>
  </w:style>
  <w:style w:type="paragraph" w:styleId="Index7">
    <w:name w:val="index 7"/>
    <w:basedOn w:val="Normal"/>
    <w:next w:val="Normal"/>
    <w:autoRedefine/>
    <w:semiHidden/>
    <w:rsid w:val="000A4EDC"/>
    <w:pPr>
      <w:ind w:left="1680" w:hanging="240"/>
    </w:pPr>
    <w:rPr>
      <w:szCs w:val="21"/>
    </w:rPr>
  </w:style>
  <w:style w:type="paragraph" w:styleId="Index8">
    <w:name w:val="index 8"/>
    <w:basedOn w:val="Normal"/>
    <w:next w:val="Normal"/>
    <w:autoRedefine/>
    <w:semiHidden/>
    <w:rsid w:val="000A4EDC"/>
    <w:pPr>
      <w:ind w:left="1920" w:hanging="240"/>
    </w:pPr>
    <w:rPr>
      <w:szCs w:val="21"/>
    </w:rPr>
  </w:style>
  <w:style w:type="paragraph" w:styleId="Index9">
    <w:name w:val="index 9"/>
    <w:basedOn w:val="Normal"/>
    <w:next w:val="Normal"/>
    <w:autoRedefine/>
    <w:semiHidden/>
    <w:rsid w:val="000A4EDC"/>
    <w:pPr>
      <w:ind w:left="2160" w:hanging="240"/>
    </w:pPr>
    <w:rPr>
      <w:szCs w:val="21"/>
    </w:rPr>
  </w:style>
  <w:style w:type="paragraph" w:customStyle="1" w:styleId="ManualName">
    <w:name w:val="Manual Name"/>
    <w:basedOn w:val="BodyText"/>
    <w:autoRedefine/>
    <w:rsid w:val="00633175"/>
    <w:pPr>
      <w:spacing w:before="0" w:after="100" w:afterAutospacing="1"/>
      <w:jc w:val="left"/>
    </w:pPr>
    <w:rPr>
      <w:rFonts w:ascii="Arial Bold" w:hAnsi="Arial Bold"/>
      <w:b/>
      <w:color w:val="E31837"/>
      <w:sz w:val="34"/>
      <w:szCs w:val="28"/>
    </w:rPr>
  </w:style>
  <w:style w:type="paragraph" w:customStyle="1" w:styleId="TableNames">
    <w:name w:val="Table Names"/>
    <w:basedOn w:val="SectionHead"/>
    <w:autoRedefine/>
    <w:rsid w:val="00C3638B"/>
    <w:pPr>
      <w:pBdr>
        <w:bottom w:val="single" w:sz="4" w:space="1" w:color="E31837"/>
      </w:pBdr>
      <w:ind w:left="-432"/>
    </w:pPr>
  </w:style>
  <w:style w:type="paragraph" w:customStyle="1" w:styleId="version">
    <w:name w:val="version"/>
    <w:basedOn w:val="BodyText"/>
    <w:rsid w:val="000A4EDC"/>
    <w:pPr>
      <w:spacing w:before="120" w:after="120"/>
      <w:ind w:left="1440"/>
      <w:jc w:val="center"/>
    </w:pPr>
    <w:rPr>
      <w:rFonts w:ascii="Trebuchet MS" w:hAnsi="Trebuchet MS"/>
      <w:b/>
      <w:color w:val="000000"/>
      <w:sz w:val="36"/>
    </w:rPr>
  </w:style>
  <w:style w:type="paragraph" w:customStyle="1" w:styleId="Head">
    <w:name w:val="Head"/>
    <w:basedOn w:val="Normal"/>
    <w:rsid w:val="000A4EDC"/>
    <w:rPr>
      <w:rFonts w:ascii="Arial" w:hAnsi="Arial"/>
      <w:b/>
      <w:bCs/>
      <w:spacing w:val="-5"/>
      <w:sz w:val="20"/>
      <w:szCs w:val="20"/>
    </w:rPr>
  </w:style>
  <w:style w:type="paragraph" w:styleId="Title">
    <w:name w:val="Title"/>
    <w:basedOn w:val="Normal"/>
    <w:qFormat/>
    <w:rsid w:val="000A4EDC"/>
    <w:pPr>
      <w:spacing w:after="1920"/>
      <w:jc w:val="center"/>
    </w:pPr>
    <w:rPr>
      <w:rFonts w:ascii="Arial Black" w:hAnsi="Arial Black" w:cs="Arial"/>
      <w:b/>
      <w:bCs/>
      <w:color w:val="808080"/>
      <w:sz w:val="48"/>
      <w:u w:val="single"/>
    </w:rPr>
  </w:style>
  <w:style w:type="paragraph" w:customStyle="1" w:styleId="app1">
    <w:name w:val="app1"/>
    <w:basedOn w:val="Normal"/>
    <w:rsid w:val="000A4EDC"/>
    <w:pPr>
      <w:tabs>
        <w:tab w:val="num" w:pos="1685"/>
      </w:tabs>
      <w:spacing w:after="500"/>
      <w:ind w:left="1685" w:hanging="432"/>
      <w:jc w:val="right"/>
    </w:pPr>
    <w:rPr>
      <w:rFonts w:ascii="Verdana" w:hAnsi="Verdana"/>
      <w:b/>
      <w:sz w:val="36"/>
    </w:rPr>
  </w:style>
  <w:style w:type="paragraph" w:customStyle="1" w:styleId="ReturnAddress">
    <w:name w:val="Return Address"/>
    <w:basedOn w:val="Normal"/>
    <w:rsid w:val="000A4EDC"/>
    <w:pPr>
      <w:jc w:val="center"/>
    </w:pPr>
    <w:rPr>
      <w:rFonts w:ascii="Arial Narrow" w:hAnsi="Arial Narrow"/>
      <w:spacing w:val="-3"/>
      <w:sz w:val="20"/>
      <w:szCs w:val="20"/>
    </w:rPr>
  </w:style>
  <w:style w:type="paragraph" w:styleId="Subtitle">
    <w:name w:val="Subtitle"/>
    <w:basedOn w:val="Title"/>
    <w:next w:val="BodyText"/>
    <w:link w:val="SubtitleChar"/>
    <w:uiPriority w:val="11"/>
    <w:qFormat/>
    <w:rsid w:val="000A4EDC"/>
    <w:pPr>
      <w:keepNext/>
      <w:pBdr>
        <w:bottom w:val="single" w:sz="6" w:space="14" w:color="808080"/>
      </w:pBdr>
      <w:spacing w:before="1940" w:line="200" w:lineRule="atLeast"/>
    </w:pPr>
    <w:rPr>
      <w:rFonts w:ascii="Garamond" w:hAnsi="Garamond" w:cs="Times New Roman"/>
      <w:bCs w:val="0"/>
      <w:caps/>
      <w:spacing w:val="30"/>
      <w:kern w:val="28"/>
      <w:sz w:val="18"/>
      <w:szCs w:val="20"/>
      <w:u w:val="none"/>
    </w:rPr>
  </w:style>
  <w:style w:type="character" w:styleId="FollowedHyperlink">
    <w:name w:val="FollowedHyperlink"/>
    <w:basedOn w:val="DefaultParagraphFont"/>
    <w:semiHidden/>
    <w:rsid w:val="000A4EDC"/>
    <w:rPr>
      <w:color w:val="800080"/>
      <w:u w:val="single"/>
    </w:rPr>
  </w:style>
  <w:style w:type="paragraph" w:customStyle="1" w:styleId="ContentList">
    <w:name w:val="Content List"/>
    <w:basedOn w:val="BodyText"/>
    <w:rsid w:val="000A4EDC"/>
    <w:pPr>
      <w:numPr>
        <w:numId w:val="7"/>
      </w:numPr>
      <w:jc w:val="left"/>
    </w:pPr>
  </w:style>
  <w:style w:type="paragraph" w:customStyle="1" w:styleId="ChapterList">
    <w:name w:val="Chapter List"/>
    <w:basedOn w:val="BodyText2"/>
    <w:rsid w:val="000A4EDC"/>
    <w:pPr>
      <w:numPr>
        <w:numId w:val="8"/>
      </w:numPr>
    </w:pPr>
  </w:style>
  <w:style w:type="paragraph" w:styleId="BodyText3">
    <w:name w:val="Body Text 3"/>
    <w:basedOn w:val="Normal"/>
    <w:link w:val="BodyText3Char"/>
    <w:semiHidden/>
    <w:rsid w:val="000A4EDC"/>
    <w:pPr>
      <w:jc w:val="both"/>
    </w:pPr>
    <w:rPr>
      <w:rFonts w:ascii="Book Antiqua" w:hAnsi="Book Antiqua" w:cs="Tahoma"/>
      <w:bCs/>
      <w:sz w:val="22"/>
    </w:rPr>
  </w:style>
  <w:style w:type="paragraph" w:customStyle="1" w:styleId="ProductName">
    <w:name w:val="Product Name"/>
    <w:basedOn w:val="ManualName"/>
    <w:autoRedefine/>
    <w:rsid w:val="000A4EDC"/>
    <w:pPr>
      <w:spacing w:before="120" w:after="120" w:afterAutospacing="0"/>
    </w:pPr>
    <w:rPr>
      <w:sz w:val="40"/>
    </w:rPr>
  </w:style>
  <w:style w:type="paragraph" w:customStyle="1" w:styleId="QMSBodyText">
    <w:name w:val="QMS Body Text"/>
    <w:basedOn w:val="Normal"/>
    <w:autoRedefine/>
    <w:rsid w:val="000A4EDC"/>
    <w:pPr>
      <w:ind w:left="720"/>
      <w:jc w:val="both"/>
    </w:pPr>
    <w:rPr>
      <w:b/>
      <w:bCs/>
      <w:szCs w:val="20"/>
    </w:rPr>
  </w:style>
  <w:style w:type="paragraph" w:customStyle="1" w:styleId="QMSHead1">
    <w:name w:val="QMS Head 1"/>
    <w:basedOn w:val="Heading1"/>
    <w:next w:val="QMSBodyText"/>
    <w:autoRedefine/>
    <w:rsid w:val="000A4EDC"/>
    <w:pPr>
      <w:pageBreakBefore/>
      <w:numPr>
        <w:numId w:val="13"/>
      </w:numPr>
      <w:tabs>
        <w:tab w:val="left" w:pos="540"/>
        <w:tab w:val="left" w:pos="720"/>
        <w:tab w:val="left" w:pos="1080"/>
      </w:tabs>
      <w:spacing w:before="240"/>
      <w:jc w:val="left"/>
    </w:pPr>
    <w:rPr>
      <w:rFonts w:ascii="Arial" w:hAnsi="Arial" w:cs="Times New Roman"/>
      <w:b w:val="0"/>
      <w:bCs w:val="0"/>
      <w:caps/>
      <w:sz w:val="32"/>
      <w:szCs w:val="2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QMSHead2">
    <w:name w:val="QMS Head 2"/>
    <w:basedOn w:val="Heading2"/>
    <w:next w:val="QMSBodyText"/>
    <w:autoRedefine/>
    <w:rsid w:val="000A4EDC"/>
    <w:pPr>
      <w:pBdr>
        <w:bottom w:val="none" w:sz="0" w:space="0" w:color="auto"/>
      </w:pBdr>
      <w:tabs>
        <w:tab w:val="clear" w:pos="846"/>
        <w:tab w:val="num" w:pos="720"/>
      </w:tabs>
      <w:spacing w:before="240"/>
      <w:ind w:left="720" w:hanging="360"/>
      <w:jc w:val="left"/>
    </w:pPr>
    <w:rPr>
      <w:rFonts w:ascii="Arial" w:hAnsi="Arial"/>
      <w:b w:val="0"/>
      <w:bCs/>
      <w:iCs w:val="0"/>
      <w:color w:val="auto"/>
      <w:spacing w:val="0"/>
      <w:sz w:val="28"/>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QMSHead3">
    <w:name w:val="QMS Head 3"/>
    <w:basedOn w:val="Heading3"/>
    <w:next w:val="QMSBodyText"/>
    <w:autoRedefine/>
    <w:rsid w:val="000A4EDC"/>
    <w:pPr>
      <w:numPr>
        <w:ilvl w:val="0"/>
      </w:numPr>
      <w:pBdr>
        <w:bottom w:val="none" w:sz="0" w:space="0" w:color="auto"/>
      </w:pBdr>
      <w:tabs>
        <w:tab w:val="num" w:pos="846"/>
      </w:tabs>
      <w:ind w:left="846" w:hanging="576"/>
    </w:pPr>
    <w:rPr>
      <w:rFonts w:ascii="Arial" w:hAnsi="Arial"/>
      <w:iCs w:val="0"/>
      <w:caps/>
      <w:color w:val="auto"/>
      <w:spacing w:val="0"/>
      <w:sz w:val="24"/>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Productversion">
    <w:name w:val="Productversion"/>
    <w:basedOn w:val="version"/>
    <w:rsid w:val="000A4EDC"/>
    <w:pPr>
      <w:jc w:val="right"/>
    </w:pPr>
  </w:style>
  <w:style w:type="paragraph" w:styleId="IndexHeading">
    <w:name w:val="index heading"/>
    <w:basedOn w:val="Normal"/>
    <w:next w:val="Index1"/>
    <w:semiHidden/>
    <w:rsid w:val="000A4EDC"/>
    <w:pPr>
      <w:pBdr>
        <w:top w:val="single" w:sz="12" w:space="0" w:color="auto"/>
      </w:pBdr>
      <w:spacing w:before="360" w:after="240"/>
    </w:pPr>
    <w:rPr>
      <w:rFonts w:ascii="Arial Bold" w:hAnsi="Arial Bold"/>
      <w:b/>
      <w:bCs/>
      <w:i/>
      <w:iCs/>
      <w:szCs w:val="31"/>
    </w:rPr>
  </w:style>
  <w:style w:type="paragraph" w:customStyle="1" w:styleId="Style1">
    <w:name w:val="Style1"/>
    <w:basedOn w:val="Normal"/>
    <w:rsid w:val="000A4EDC"/>
    <w:rPr>
      <w:rFonts w:ascii="Arial" w:hAnsi="Arial"/>
      <w:b/>
      <w:color w:val="FFFFFF"/>
      <w:sz w:val="28"/>
    </w:rPr>
  </w:style>
  <w:style w:type="paragraph" w:customStyle="1" w:styleId="Response">
    <w:name w:val="Response"/>
    <w:basedOn w:val="Normal"/>
    <w:rsid w:val="000A4EDC"/>
    <w:rPr>
      <w:rFonts w:ascii="Arial" w:hAnsi="Arial"/>
      <w:color w:val="000080"/>
      <w:sz w:val="20"/>
      <w:lang w:val="en-GB"/>
    </w:rPr>
  </w:style>
  <w:style w:type="paragraph" w:customStyle="1" w:styleId="Style2">
    <w:name w:val="Style2"/>
    <w:basedOn w:val="Normal"/>
    <w:rsid w:val="000A4EDC"/>
    <w:rPr>
      <w:rFonts w:ascii="Impact" w:hAnsi="Impact"/>
      <w:b/>
      <w:sz w:val="40"/>
    </w:rPr>
  </w:style>
  <w:style w:type="paragraph" w:customStyle="1" w:styleId="A">
    <w:name w:val="A"/>
    <w:basedOn w:val="Normal"/>
    <w:next w:val="Normal"/>
    <w:rsid w:val="000A4EDC"/>
    <w:pPr>
      <w:numPr>
        <w:ilvl w:val="1"/>
        <w:numId w:val="10"/>
      </w:numPr>
      <w:tabs>
        <w:tab w:val="left" w:pos="1728"/>
      </w:tabs>
      <w:spacing w:before="360" w:after="240"/>
    </w:pPr>
    <w:rPr>
      <w:rFonts w:ascii="Verdana" w:hAnsi="Verdana"/>
      <w:b/>
      <w:sz w:val="36"/>
    </w:rPr>
  </w:style>
  <w:style w:type="paragraph" w:customStyle="1" w:styleId="appbullet">
    <w:name w:val="app bullet"/>
    <w:basedOn w:val="Normal"/>
    <w:rsid w:val="000A4EDC"/>
    <w:pPr>
      <w:numPr>
        <w:numId w:val="11"/>
      </w:numPr>
      <w:spacing w:before="240" w:after="120"/>
      <w:ind w:left="2246" w:hanging="446"/>
    </w:pPr>
    <w:rPr>
      <w:rFonts w:ascii="Arial" w:hAnsi="Arial" w:cs="Arial"/>
      <w:b/>
      <w:bCs/>
      <w:sz w:val="20"/>
    </w:rPr>
  </w:style>
  <w:style w:type="paragraph" w:customStyle="1" w:styleId="app2">
    <w:name w:val="app2"/>
    <w:basedOn w:val="Normal"/>
    <w:rsid w:val="000A4EDC"/>
    <w:pPr>
      <w:numPr>
        <w:ilvl w:val="1"/>
        <w:numId w:val="12"/>
      </w:numPr>
      <w:spacing w:before="360" w:after="240"/>
    </w:pPr>
    <w:rPr>
      <w:rFonts w:ascii="Arial" w:hAnsi="Arial"/>
      <w:b/>
      <w:sz w:val="36"/>
    </w:rPr>
  </w:style>
  <w:style w:type="paragraph" w:customStyle="1" w:styleId="content">
    <w:name w:val="content"/>
    <w:basedOn w:val="Normal"/>
    <w:rsid w:val="000A4EDC"/>
    <w:pPr>
      <w:jc w:val="center"/>
    </w:pPr>
    <w:rPr>
      <w:rFonts w:ascii="Arial Black" w:hAnsi="Arial Black"/>
      <w:color w:val="808080"/>
      <w:sz w:val="48"/>
      <w:szCs w:val="20"/>
    </w:rPr>
  </w:style>
  <w:style w:type="paragraph" w:customStyle="1" w:styleId="TitleCover">
    <w:name w:val="Title Cover"/>
    <w:basedOn w:val="Normal"/>
    <w:next w:val="Normal"/>
    <w:rsid w:val="000A4EDC"/>
    <w:pPr>
      <w:pBdr>
        <w:top w:val="single" w:sz="6" w:space="31" w:color="FFFFFF"/>
        <w:left w:val="single" w:sz="6" w:space="31" w:color="FFFFFF"/>
        <w:bottom w:val="single" w:sz="6" w:space="31" w:color="FFFFFF"/>
        <w:right w:val="single" w:sz="6" w:space="31" w:color="FFFFFF"/>
      </w:pBdr>
      <w:shd w:val="pct10" w:color="auto" w:fill="auto"/>
      <w:ind w:left="601" w:right="601"/>
    </w:pPr>
    <w:rPr>
      <w:rFonts w:ascii="Arial Black" w:hAnsi="Arial Black"/>
      <w:spacing w:val="-70"/>
      <w:kern w:val="28"/>
      <w:sz w:val="80"/>
      <w:szCs w:val="20"/>
    </w:rPr>
  </w:style>
  <w:style w:type="paragraph" w:customStyle="1" w:styleId="command">
    <w:name w:val="command"/>
    <w:basedOn w:val="Normal"/>
    <w:rsid w:val="000A4EDC"/>
    <w:pPr>
      <w:ind w:left="2592"/>
    </w:pPr>
    <w:rPr>
      <w:rFonts w:ascii="Courier New" w:hAnsi="Courier New"/>
      <w:b/>
      <w:sz w:val="20"/>
    </w:rPr>
  </w:style>
  <w:style w:type="paragraph" w:customStyle="1" w:styleId="Heading">
    <w:name w:val="Heading"/>
    <w:basedOn w:val="BodyText2"/>
    <w:next w:val="BodyText2"/>
    <w:autoRedefine/>
    <w:rsid w:val="001E6309"/>
    <w:pPr>
      <w:spacing w:before="120" w:line="360" w:lineRule="auto"/>
    </w:pPr>
    <w:rPr>
      <w:rFonts w:ascii="Arial Narrow" w:hAnsi="Arial Narrow" w:cs="Tahoma"/>
      <w:b/>
      <w:color w:val="E31837"/>
      <w:sz w:val="24"/>
      <w:u w:val="single" w:color="E31837"/>
      <w:lang w:val="en-IN"/>
    </w:rPr>
  </w:style>
  <w:style w:type="paragraph" w:customStyle="1" w:styleId="tablecontents">
    <w:name w:val="table_contents"/>
    <w:basedOn w:val="Normal"/>
    <w:rsid w:val="000A4EDC"/>
    <w:rPr>
      <w:rFonts w:ascii="Arial" w:hAnsi="Arial"/>
      <w:sz w:val="22"/>
      <w:szCs w:val="20"/>
      <w:lang w:val="en-GB"/>
    </w:rPr>
  </w:style>
  <w:style w:type="paragraph" w:customStyle="1" w:styleId="Bodytextforrestriction">
    <w:name w:val="Body text for restriction"/>
    <w:basedOn w:val="Normal"/>
    <w:next w:val="Normal"/>
    <w:rsid w:val="000A4EDC"/>
    <w:pPr>
      <w:spacing w:line="360" w:lineRule="auto"/>
    </w:pPr>
    <w:rPr>
      <w:rFonts w:ascii="Arial" w:hAnsi="Arial"/>
      <w:sz w:val="18"/>
    </w:rPr>
  </w:style>
  <w:style w:type="paragraph" w:customStyle="1" w:styleId="Preface">
    <w:name w:val="Preface"/>
    <w:basedOn w:val="Normal"/>
    <w:rsid w:val="000A4EDC"/>
    <w:pPr>
      <w:spacing w:before="120" w:after="240"/>
    </w:pPr>
    <w:rPr>
      <w:rFonts w:ascii="Arial Narrow" w:hAnsi="Arial Narrow" w:cs="Arial"/>
      <w:b/>
      <w:bCs/>
      <w:sz w:val="40"/>
    </w:rPr>
  </w:style>
  <w:style w:type="paragraph" w:customStyle="1" w:styleId="TableHeader">
    <w:name w:val="Table Header"/>
    <w:basedOn w:val="Normal"/>
    <w:rsid w:val="000A4EDC"/>
    <w:pPr>
      <w:spacing w:before="60"/>
      <w:jc w:val="center"/>
    </w:pPr>
    <w:rPr>
      <w:rFonts w:ascii="Arial" w:hAnsi="Arial"/>
      <w:b/>
      <w:spacing w:val="-5"/>
      <w:sz w:val="22"/>
      <w:szCs w:val="20"/>
    </w:rPr>
  </w:style>
  <w:style w:type="paragraph" w:customStyle="1" w:styleId="contactus">
    <w:name w:val="contact us"/>
    <w:basedOn w:val="Normal"/>
    <w:next w:val="Normal"/>
    <w:rsid w:val="000A4EDC"/>
    <w:pPr>
      <w:pBdr>
        <w:bottom w:val="single" w:sz="4" w:space="1" w:color="auto"/>
      </w:pBdr>
    </w:pPr>
    <w:rPr>
      <w:rFonts w:ascii="Arial Narrow" w:hAnsi="Arial Narrow"/>
      <w:sz w:val="48"/>
    </w:rPr>
  </w:style>
  <w:style w:type="paragraph" w:styleId="BodyText20">
    <w:name w:val="Body Text 2"/>
    <w:basedOn w:val="Normal"/>
    <w:semiHidden/>
    <w:rsid w:val="000A4EDC"/>
    <w:rPr>
      <w:rFonts w:ascii="Arial Narrow" w:hAnsi="Arial Narrow"/>
      <w:b/>
      <w:bCs/>
      <w:color w:val="FFFFFF"/>
    </w:rPr>
  </w:style>
  <w:style w:type="paragraph" w:styleId="BodyTextIndent2">
    <w:name w:val="Body Text Indent 2"/>
    <w:aliases w:val="Body Text Indent 2 Char"/>
    <w:basedOn w:val="Normal"/>
    <w:semiHidden/>
    <w:rsid w:val="000A4EDC"/>
    <w:pPr>
      <w:spacing w:before="120" w:after="120" w:line="480" w:lineRule="auto"/>
      <w:ind w:left="360"/>
    </w:pPr>
    <w:rPr>
      <w:rFonts w:ascii="Arial" w:hAnsi="Arial"/>
      <w:sz w:val="18"/>
    </w:rPr>
  </w:style>
  <w:style w:type="paragraph" w:styleId="TableofAuthorities">
    <w:name w:val="table of authorities"/>
    <w:basedOn w:val="Normal"/>
    <w:next w:val="Normal"/>
    <w:semiHidden/>
    <w:rsid w:val="000A4EDC"/>
    <w:pPr>
      <w:spacing w:before="120" w:after="120"/>
      <w:jc w:val="center"/>
    </w:pPr>
    <w:rPr>
      <w:rFonts w:ascii="Arial" w:hAnsi="Arial" w:cs="Arial"/>
      <w:b/>
      <w:sz w:val="16"/>
      <w:szCs w:val="14"/>
    </w:rPr>
  </w:style>
  <w:style w:type="paragraph" w:styleId="Signature">
    <w:name w:val="Signature"/>
    <w:basedOn w:val="Normal"/>
    <w:semiHidden/>
    <w:rsid w:val="000A4EDC"/>
    <w:pPr>
      <w:spacing w:before="60" w:after="60"/>
      <w:jc w:val="right"/>
    </w:pPr>
    <w:rPr>
      <w:rFonts w:ascii="Arial" w:hAnsi="Arial" w:cs="Arial"/>
      <w:bCs/>
      <w:i/>
      <w:sz w:val="15"/>
      <w:szCs w:val="16"/>
    </w:rPr>
  </w:style>
  <w:style w:type="paragraph" w:styleId="CommentText">
    <w:name w:val="annotation text"/>
    <w:basedOn w:val="Normal"/>
    <w:semiHidden/>
    <w:rsid w:val="000A4EDC"/>
    <w:pPr>
      <w:jc w:val="both"/>
    </w:pPr>
    <w:rPr>
      <w:rFonts w:ascii="Arial" w:hAnsi="Arial" w:cs="Arial"/>
      <w:sz w:val="20"/>
      <w:szCs w:val="20"/>
    </w:rPr>
  </w:style>
  <w:style w:type="character" w:styleId="CommentReference">
    <w:name w:val="annotation reference"/>
    <w:basedOn w:val="DefaultParagraphFont"/>
    <w:semiHidden/>
    <w:rsid w:val="000A4EDC"/>
    <w:rPr>
      <w:sz w:val="16"/>
      <w:szCs w:val="16"/>
    </w:rPr>
  </w:style>
  <w:style w:type="paragraph" w:customStyle="1" w:styleId="HSBR2">
    <w:name w:val="HS BR 2"/>
    <w:basedOn w:val="Normal"/>
    <w:rsid w:val="000A4EDC"/>
    <w:pPr>
      <w:numPr>
        <w:numId w:val="15"/>
      </w:numPr>
      <w:spacing w:before="120" w:line="340" w:lineRule="atLeast"/>
      <w:jc w:val="both"/>
    </w:pPr>
    <w:rPr>
      <w:rFonts w:ascii="Arial" w:hAnsi="Arial"/>
      <w:sz w:val="22"/>
      <w:szCs w:val="20"/>
      <w:lang w:eastAsia="fr-FR"/>
    </w:rPr>
  </w:style>
  <w:style w:type="paragraph" w:styleId="TOAHeading">
    <w:name w:val="toa heading"/>
    <w:basedOn w:val="Normal"/>
    <w:next w:val="Normal"/>
    <w:semiHidden/>
    <w:rsid w:val="000A4EDC"/>
    <w:pPr>
      <w:spacing w:before="120"/>
    </w:pPr>
    <w:rPr>
      <w:rFonts w:ascii="Arial" w:hAnsi="Arial" w:cs="Arial"/>
      <w:b/>
      <w:bCs/>
    </w:rPr>
  </w:style>
  <w:style w:type="paragraph" w:customStyle="1" w:styleId="xl24">
    <w:name w:val="xl24"/>
    <w:basedOn w:val="Normal"/>
    <w:rsid w:val="000A4EDC"/>
    <w:pPr>
      <w:shd w:val="clear" w:color="auto" w:fill="FFFFFF"/>
      <w:spacing w:before="100" w:beforeAutospacing="1" w:after="100" w:afterAutospacing="1"/>
    </w:pPr>
    <w:rPr>
      <w:rFonts w:ascii="Arial Unicode MS" w:eastAsia="Arial Unicode MS" w:hAnsi="Arial Unicode MS" w:cs="Arial Unicode MS"/>
    </w:rPr>
  </w:style>
  <w:style w:type="paragraph" w:customStyle="1" w:styleId="xl25">
    <w:name w:val="xl25"/>
    <w:basedOn w:val="Normal"/>
    <w:rsid w:val="000A4EDC"/>
    <w:pPr>
      <w:shd w:val="clear" w:color="auto" w:fill="FFFFFF"/>
      <w:spacing w:before="100" w:beforeAutospacing="1" w:after="100" w:afterAutospacing="1"/>
    </w:pPr>
    <w:rPr>
      <w:rFonts w:ascii="Arial" w:eastAsia="Arial Unicode MS" w:hAnsi="Arial" w:cs="Arial"/>
      <w:b/>
      <w:bCs/>
    </w:rPr>
  </w:style>
  <w:style w:type="paragraph" w:customStyle="1" w:styleId="xl26">
    <w:name w:val="xl26"/>
    <w:basedOn w:val="Normal"/>
    <w:rsid w:val="000A4EDC"/>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jc w:val="center"/>
    </w:pPr>
    <w:rPr>
      <w:rFonts w:ascii="Arial Unicode MS" w:eastAsia="Arial Unicode MS" w:hAnsi="Arial Unicode MS" w:cs="Arial Unicode MS"/>
    </w:rPr>
  </w:style>
  <w:style w:type="paragraph" w:customStyle="1" w:styleId="xl27">
    <w:name w:val="xl27"/>
    <w:basedOn w:val="Normal"/>
    <w:rsid w:val="000A4EDC"/>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28">
    <w:name w:val="xl28"/>
    <w:basedOn w:val="Normal"/>
    <w:rsid w:val="000A4EDC"/>
    <w:pPr>
      <w:pBdr>
        <w:top w:val="single" w:sz="8" w:space="0" w:color="auto"/>
        <w:left w:val="single" w:sz="8"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b/>
      <w:bCs/>
    </w:rPr>
  </w:style>
  <w:style w:type="paragraph" w:customStyle="1" w:styleId="xl29">
    <w:name w:val="xl29"/>
    <w:basedOn w:val="Normal"/>
    <w:rsid w:val="000A4EDC"/>
    <w:pPr>
      <w:pBdr>
        <w:left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b/>
      <w:bCs/>
    </w:rPr>
  </w:style>
  <w:style w:type="paragraph" w:customStyle="1" w:styleId="xl30">
    <w:name w:val="xl30"/>
    <w:basedOn w:val="Normal"/>
    <w:rsid w:val="000A4EDC"/>
    <w:pPr>
      <w:shd w:val="clear" w:color="auto" w:fill="FFFF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31">
    <w:name w:val="xl31"/>
    <w:basedOn w:val="Normal"/>
    <w:rsid w:val="000A4EDC"/>
    <w:pPr>
      <w:shd w:val="clear" w:color="auto" w:fill="FFFFFF"/>
      <w:spacing w:before="100" w:beforeAutospacing="1" w:after="100" w:afterAutospacing="1"/>
      <w:jc w:val="center"/>
    </w:pPr>
    <w:rPr>
      <w:rFonts w:ascii="Arial" w:eastAsia="Arial Unicode MS" w:hAnsi="Arial" w:cs="Arial"/>
      <w:b/>
      <w:bCs/>
    </w:rPr>
  </w:style>
  <w:style w:type="paragraph" w:styleId="BalloonText">
    <w:name w:val="Balloon Text"/>
    <w:basedOn w:val="Normal"/>
    <w:semiHidden/>
    <w:unhideWhenUsed/>
    <w:rsid w:val="000A4EDC"/>
    <w:rPr>
      <w:rFonts w:ascii="Tahoma" w:hAnsi="Tahoma" w:cs="Tahoma"/>
      <w:sz w:val="16"/>
      <w:szCs w:val="16"/>
    </w:rPr>
  </w:style>
  <w:style w:type="character" w:customStyle="1" w:styleId="BalloonTextChar">
    <w:name w:val="Balloon Text Char"/>
    <w:basedOn w:val="DefaultParagraphFont"/>
    <w:semiHidden/>
    <w:rsid w:val="000A4EDC"/>
    <w:rPr>
      <w:rFonts w:ascii="Tahoma" w:hAnsi="Tahoma" w:cs="Tahoma"/>
      <w:sz w:val="16"/>
      <w:szCs w:val="16"/>
    </w:rPr>
  </w:style>
  <w:style w:type="paragraph" w:customStyle="1" w:styleId="font0">
    <w:name w:val="font0"/>
    <w:basedOn w:val="Normal"/>
    <w:rsid w:val="000A4EDC"/>
    <w:pPr>
      <w:spacing w:before="100" w:beforeAutospacing="1" w:after="100" w:afterAutospacing="1"/>
    </w:pPr>
    <w:rPr>
      <w:rFonts w:ascii="Arial" w:eastAsia="Arial Unicode MS" w:hAnsi="Arial" w:cs="Arial"/>
      <w:sz w:val="20"/>
      <w:szCs w:val="20"/>
    </w:rPr>
  </w:style>
  <w:style w:type="table" w:styleId="TableGrid">
    <w:name w:val="Table Grid"/>
    <w:basedOn w:val="TableNormal"/>
    <w:uiPriority w:val="59"/>
    <w:rsid w:val="005B5B7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Subject">
    <w:name w:val="annotation subject"/>
    <w:basedOn w:val="CommentText"/>
    <w:next w:val="CommentText"/>
    <w:semiHidden/>
    <w:rsid w:val="00B81EAC"/>
    <w:pPr>
      <w:jc w:val="left"/>
    </w:pPr>
    <w:rPr>
      <w:rFonts w:ascii="Times New Roman" w:hAnsi="Times New Roman" w:cs="Times New Roman"/>
      <w:b/>
      <w:bCs/>
    </w:rPr>
  </w:style>
  <w:style w:type="paragraph" w:styleId="ListParagraph">
    <w:name w:val="List Paragraph"/>
    <w:basedOn w:val="Normal"/>
    <w:uiPriority w:val="34"/>
    <w:qFormat/>
    <w:rsid w:val="0054387A"/>
    <w:pPr>
      <w:ind w:left="720"/>
    </w:pPr>
    <w:rPr>
      <w:rFonts w:ascii="Calibri" w:eastAsia="Calibri" w:hAnsi="Calibri"/>
      <w:sz w:val="22"/>
      <w:szCs w:val="22"/>
    </w:rPr>
  </w:style>
  <w:style w:type="paragraph" w:customStyle="1" w:styleId="Note">
    <w:name w:val="Note"/>
    <w:basedOn w:val="ListBullet3"/>
    <w:qFormat/>
    <w:rsid w:val="00594703"/>
    <w:pPr>
      <w:tabs>
        <w:tab w:val="clear" w:pos="2232"/>
        <w:tab w:val="left" w:pos="720"/>
        <w:tab w:val="num" w:pos="1080"/>
      </w:tabs>
      <w:spacing w:after="0" w:line="360" w:lineRule="auto"/>
      <w:ind w:left="1080"/>
      <w:jc w:val="left"/>
    </w:pPr>
    <w:rPr>
      <w:bCs w:val="0"/>
      <w:lang w:val="en-GB"/>
    </w:rPr>
  </w:style>
  <w:style w:type="paragraph" w:customStyle="1" w:styleId="Tabelcontent">
    <w:name w:val="Tabel content"/>
    <w:basedOn w:val="List"/>
    <w:qFormat/>
    <w:rsid w:val="00EE7079"/>
    <w:pPr>
      <w:spacing w:before="100" w:beforeAutospacing="1" w:after="100" w:afterAutospacing="1" w:line="288" w:lineRule="auto"/>
      <w:ind w:left="0" w:firstLine="0"/>
      <w:contextualSpacing w:val="0"/>
    </w:pPr>
    <w:rPr>
      <w:rFonts w:ascii="Arial Bold" w:hAnsi="Arial Bold"/>
      <w:b/>
      <w:sz w:val="16"/>
    </w:rPr>
  </w:style>
  <w:style w:type="character" w:customStyle="1" w:styleId="NoteHeadingChar">
    <w:name w:val="Note Heading Char"/>
    <w:basedOn w:val="DefaultParagraphFont"/>
    <w:link w:val="NoteHeading"/>
    <w:rsid w:val="00B24035"/>
    <w:rPr>
      <w:rFonts w:ascii="Arial-BoldMT" w:eastAsia="Arial Unicode MS" w:hAnsi="Arial-BoldMT"/>
      <w:b/>
      <w:color w:val="000000"/>
      <w:sz w:val="18"/>
      <w:szCs w:val="18"/>
    </w:rPr>
  </w:style>
  <w:style w:type="paragraph" w:styleId="PlainText">
    <w:name w:val="Plain Text"/>
    <w:basedOn w:val="Normal"/>
    <w:link w:val="PlainTextChar"/>
    <w:uiPriority w:val="99"/>
    <w:semiHidden/>
    <w:unhideWhenUsed/>
    <w:rsid w:val="00EE7079"/>
    <w:rPr>
      <w:rFonts w:ascii="Consolas" w:eastAsia="Calibri" w:hAnsi="Consolas"/>
      <w:sz w:val="21"/>
      <w:szCs w:val="21"/>
    </w:rPr>
  </w:style>
  <w:style w:type="character" w:customStyle="1" w:styleId="PlainTextChar">
    <w:name w:val="Plain Text Char"/>
    <w:basedOn w:val="DefaultParagraphFont"/>
    <w:link w:val="PlainText"/>
    <w:uiPriority w:val="99"/>
    <w:semiHidden/>
    <w:rsid w:val="00EE7079"/>
    <w:rPr>
      <w:rFonts w:ascii="Consolas" w:eastAsia="Calibri" w:hAnsi="Consolas"/>
      <w:sz w:val="21"/>
      <w:szCs w:val="21"/>
    </w:rPr>
  </w:style>
  <w:style w:type="character" w:customStyle="1" w:styleId="FooterChar">
    <w:name w:val="Footer Char"/>
    <w:basedOn w:val="DefaultParagraphFont"/>
    <w:link w:val="Footer"/>
    <w:rsid w:val="00EE7079"/>
    <w:rPr>
      <w:sz w:val="24"/>
      <w:szCs w:val="24"/>
    </w:rPr>
  </w:style>
  <w:style w:type="paragraph" w:styleId="List">
    <w:name w:val="List"/>
    <w:basedOn w:val="Normal"/>
    <w:uiPriority w:val="99"/>
    <w:semiHidden/>
    <w:unhideWhenUsed/>
    <w:rsid w:val="00EE7079"/>
    <w:pPr>
      <w:ind w:left="360" w:hanging="360"/>
      <w:contextualSpacing/>
    </w:pPr>
  </w:style>
  <w:style w:type="paragraph" w:customStyle="1" w:styleId="Paragraph2">
    <w:name w:val="Paragraph2"/>
    <w:basedOn w:val="Normal"/>
    <w:rsid w:val="00CC5BEE"/>
    <w:pPr>
      <w:widowControl w:val="0"/>
      <w:overflowPunct w:val="0"/>
      <w:autoSpaceDE w:val="0"/>
      <w:autoSpaceDN w:val="0"/>
      <w:adjustRightInd w:val="0"/>
      <w:spacing w:before="80" w:line="240" w:lineRule="atLeast"/>
      <w:ind w:left="720"/>
      <w:jc w:val="both"/>
      <w:textAlignment w:val="baseline"/>
    </w:pPr>
    <w:rPr>
      <w:color w:val="000000"/>
      <w:sz w:val="20"/>
      <w:szCs w:val="20"/>
    </w:rPr>
  </w:style>
  <w:style w:type="character" w:customStyle="1" w:styleId="apple-style-span">
    <w:name w:val="apple-style-span"/>
    <w:basedOn w:val="DefaultParagraphFont"/>
    <w:rsid w:val="00FF13CF"/>
  </w:style>
  <w:style w:type="character" w:styleId="Emphasis">
    <w:name w:val="Emphasis"/>
    <w:basedOn w:val="DefaultParagraphFont"/>
    <w:uiPriority w:val="20"/>
    <w:qFormat/>
    <w:rsid w:val="00D4011C"/>
    <w:rPr>
      <w:i/>
      <w:iCs/>
    </w:rPr>
  </w:style>
  <w:style w:type="paragraph" w:customStyle="1" w:styleId="Default">
    <w:name w:val="Default"/>
    <w:rsid w:val="008E3141"/>
    <w:pPr>
      <w:autoSpaceDE w:val="0"/>
      <w:autoSpaceDN w:val="0"/>
      <w:adjustRightInd w:val="0"/>
    </w:pPr>
    <w:rPr>
      <w:rFonts w:ascii="Arial" w:hAnsi="Arial" w:cs="Arial"/>
      <w:color w:val="000000"/>
      <w:sz w:val="24"/>
      <w:szCs w:val="24"/>
    </w:rPr>
  </w:style>
  <w:style w:type="paragraph" w:customStyle="1" w:styleId="CorpsdetexteTab">
    <w:name w:val="Corps de texte Tab"/>
    <w:basedOn w:val="Normal"/>
    <w:rsid w:val="002F480C"/>
    <w:pPr>
      <w:overflowPunct w:val="0"/>
      <w:autoSpaceDE w:val="0"/>
      <w:autoSpaceDN w:val="0"/>
      <w:adjustRightInd w:val="0"/>
      <w:textAlignment w:val="baseline"/>
    </w:pPr>
    <w:rPr>
      <w:rFonts w:ascii="Arial" w:hAnsi="Arial" w:cs="Arial"/>
      <w:spacing w:val="-5"/>
      <w:sz w:val="20"/>
      <w:szCs w:val="20"/>
      <w:lang w:val="en-GB" w:eastAsia="fr-FR"/>
    </w:rPr>
  </w:style>
  <w:style w:type="character" w:customStyle="1" w:styleId="BodyText2Char2">
    <w:name w:val="BodyText2 Char2"/>
    <w:basedOn w:val="DefaultParagraphFont"/>
    <w:link w:val="BodyText2"/>
    <w:locked/>
    <w:rsid w:val="00C3638B"/>
    <w:rPr>
      <w:rFonts w:ascii="Arial" w:hAnsi="Arial"/>
      <w:szCs w:val="24"/>
    </w:rPr>
  </w:style>
  <w:style w:type="character" w:customStyle="1" w:styleId="SubtitleChar">
    <w:name w:val="Subtitle Char"/>
    <w:basedOn w:val="DefaultParagraphFont"/>
    <w:link w:val="Subtitle"/>
    <w:uiPriority w:val="11"/>
    <w:rsid w:val="007F3F88"/>
    <w:rPr>
      <w:rFonts w:ascii="Garamond" w:hAnsi="Garamond"/>
      <w:b/>
      <w:caps/>
      <w:color w:val="808080"/>
      <w:spacing w:val="30"/>
      <w:kern w:val="28"/>
      <w:sz w:val="18"/>
    </w:rPr>
  </w:style>
  <w:style w:type="paragraph" w:customStyle="1" w:styleId="code0">
    <w:name w:val="code"/>
    <w:basedOn w:val="Normal"/>
    <w:rsid w:val="00527CCA"/>
    <w:pPr>
      <w:spacing w:before="100" w:beforeAutospacing="1" w:after="100" w:afterAutospacing="1"/>
    </w:pPr>
    <w:rPr>
      <w:rFonts w:ascii="Arial Unicode MS" w:eastAsia="Arial Unicode MS" w:hAnsi="Arial Unicode MS" w:cs="Arial Unicode MS"/>
    </w:rPr>
  </w:style>
  <w:style w:type="character" w:styleId="Strong">
    <w:name w:val="Strong"/>
    <w:basedOn w:val="DefaultParagraphFont"/>
    <w:qFormat/>
    <w:rsid w:val="00527CCA"/>
    <w:rPr>
      <w:b/>
      <w:bCs/>
    </w:rPr>
  </w:style>
  <w:style w:type="paragraph" w:customStyle="1" w:styleId="HSTitre4">
    <w:name w:val="HS Titre 4"/>
    <w:basedOn w:val="Normal"/>
    <w:next w:val="Normal"/>
    <w:rsid w:val="00092DD9"/>
    <w:pPr>
      <w:keepNext/>
      <w:numPr>
        <w:numId w:val="20"/>
      </w:numPr>
      <w:tabs>
        <w:tab w:val="clear" w:pos="2664"/>
        <w:tab w:val="left" w:pos="900"/>
        <w:tab w:val="num" w:pos="2880"/>
      </w:tabs>
      <w:spacing w:before="240" w:after="120" w:line="340" w:lineRule="atLeast"/>
      <w:ind w:left="2880" w:hanging="360"/>
      <w:outlineLvl w:val="2"/>
    </w:pPr>
    <w:rPr>
      <w:rFonts w:ascii="Arial" w:hAnsi="Arial"/>
      <w:i/>
      <w:iCs/>
      <w:szCs w:val="20"/>
      <w:lang w:val="en-GB" w:eastAsia="fr-FR"/>
      <w14:shadow w14:blurRad="50800" w14:dist="38100" w14:dir="2700000" w14:sx="100000" w14:sy="100000" w14:kx="0" w14:ky="0" w14:algn="tl">
        <w14:srgbClr w14:val="000000">
          <w14:alpha w14:val="60000"/>
        </w14:srgbClr>
      </w14:shadow>
    </w:rPr>
  </w:style>
  <w:style w:type="paragraph" w:customStyle="1" w:styleId="WarningMessage">
    <w:name w:val="Warning Message"/>
    <w:basedOn w:val="NoteHeading"/>
    <w:next w:val="BodyText2"/>
    <w:autoRedefine/>
    <w:rsid w:val="00CD5C68"/>
    <w:pPr>
      <w:numPr>
        <w:numId w:val="0"/>
      </w:numPr>
      <w:pBdr>
        <w:top w:val="single" w:sz="12" w:space="1" w:color="FF6600"/>
        <w:left w:val="single" w:sz="12" w:space="4" w:color="FF6600"/>
        <w:bottom w:val="single" w:sz="12" w:space="1" w:color="FF6600"/>
        <w:right w:val="single" w:sz="12" w:space="4" w:color="FF6600"/>
      </w:pBdr>
      <w:tabs>
        <w:tab w:val="num" w:pos="2664"/>
      </w:tabs>
      <w:ind w:left="2808" w:hanging="504"/>
      <w:jc w:val="left"/>
    </w:pPr>
    <w:rPr>
      <w:rFonts w:ascii="Arial Unicode MS" w:hAnsi="Arial Unicode MS"/>
      <w:sz w:val="20"/>
      <w:szCs w:val="20"/>
    </w:rPr>
  </w:style>
  <w:style w:type="paragraph" w:styleId="NoSpacing">
    <w:name w:val="No Spacing"/>
    <w:uiPriority w:val="1"/>
    <w:qFormat/>
    <w:rsid w:val="00CD5C68"/>
    <w:rPr>
      <w:sz w:val="24"/>
      <w:szCs w:val="24"/>
    </w:rPr>
  </w:style>
  <w:style w:type="paragraph" w:customStyle="1" w:styleId="QMSHeading4">
    <w:name w:val="QMS Heading 4"/>
    <w:basedOn w:val="Heading4"/>
    <w:next w:val="Normal"/>
    <w:autoRedefine/>
    <w:rsid w:val="00CD5C68"/>
    <w:pPr>
      <w:numPr>
        <w:ilvl w:val="0"/>
      </w:numPr>
      <w:pBdr>
        <w:bottom w:val="none" w:sz="0" w:space="0" w:color="auto"/>
      </w:pBdr>
      <w:tabs>
        <w:tab w:val="num" w:pos="851"/>
      </w:tabs>
      <w:spacing w:before="120" w:after="60"/>
      <w:ind w:left="846" w:hanging="576"/>
    </w:pPr>
    <w:rPr>
      <w:rFonts w:ascii="Arial" w:hAnsi="Arial" w:cs="Times New Roman"/>
      <w:b w:val="0"/>
      <w:bCs/>
      <w:iCs w:val="0"/>
      <w:caps/>
      <w:color w:val="auto"/>
      <w:spacing w:val="0"/>
      <w:kern w:val="0"/>
      <w:sz w:val="20"/>
      <w:u w:val="words"/>
    </w:rPr>
  </w:style>
  <w:style w:type="paragraph" w:customStyle="1" w:styleId="Asaisirtableaux">
    <w:name w:val="A saisir (tableaux)"/>
    <w:basedOn w:val="Normal"/>
    <w:rsid w:val="00CD5C68"/>
    <w:pPr>
      <w:keepNext/>
      <w:keepLines/>
      <w:widowControl w:val="0"/>
      <w:shd w:val="pct10" w:color="auto" w:fill="auto"/>
    </w:pPr>
    <w:rPr>
      <w:rFonts w:ascii="Arial" w:hAnsi="Arial" w:cs="Arial"/>
      <w:sz w:val="18"/>
      <w:szCs w:val="18"/>
      <w:lang w:val="en-GB" w:eastAsia="fr-FR"/>
    </w:rPr>
  </w:style>
  <w:style w:type="paragraph" w:customStyle="1" w:styleId="LibellColonne">
    <w:name w:val="LibelléColonne"/>
    <w:basedOn w:val="Normal"/>
    <w:rsid w:val="00CD5C68"/>
    <w:pPr>
      <w:jc w:val="center"/>
    </w:pPr>
    <w:rPr>
      <w:rFonts w:ascii="Arial" w:hAnsi="Arial" w:cs="Arial"/>
      <w:b/>
      <w:bCs/>
      <w:sz w:val="20"/>
      <w:szCs w:val="20"/>
      <w:lang w:val="en-GB" w:eastAsia="fr-FR"/>
    </w:rPr>
  </w:style>
  <w:style w:type="paragraph" w:customStyle="1" w:styleId="SyntheseLegendTableau">
    <w:name w:val="SyntheseLegendTableau"/>
    <w:basedOn w:val="Normal"/>
    <w:rsid w:val="00CD5C68"/>
    <w:pPr>
      <w:jc w:val="center"/>
    </w:pPr>
    <w:rPr>
      <w:rFonts w:ascii="Arial" w:hAnsi="Arial" w:cs="Arial"/>
      <w:b/>
      <w:bCs/>
      <w:sz w:val="28"/>
      <w:szCs w:val="28"/>
      <w:lang w:val="en-GB" w:eastAsia="fr-FR"/>
    </w:rPr>
  </w:style>
  <w:style w:type="paragraph" w:customStyle="1" w:styleId="b">
    <w:name w:val="b"/>
    <w:basedOn w:val="Footer"/>
    <w:rsid w:val="00CD5C68"/>
    <w:pPr>
      <w:tabs>
        <w:tab w:val="clear" w:pos="4320"/>
        <w:tab w:val="clear" w:pos="8640"/>
      </w:tabs>
    </w:pPr>
    <w:rPr>
      <w:b/>
      <w:bCs/>
      <w:u w:val="single"/>
    </w:rPr>
  </w:style>
  <w:style w:type="paragraph" w:styleId="BodyTextIndent3">
    <w:name w:val="Body Text Indent 3"/>
    <w:basedOn w:val="Normal"/>
    <w:link w:val="BodyTextIndent3Char"/>
    <w:semiHidden/>
    <w:rsid w:val="00CD5C68"/>
    <w:pPr>
      <w:ind w:left="1440"/>
    </w:pPr>
    <w:rPr>
      <w:rFonts w:ascii="Arial" w:hAnsi="Arial" w:cs="Arial"/>
      <w:i/>
      <w:iCs/>
      <w:color w:val="0000FF"/>
      <w:sz w:val="20"/>
      <w:szCs w:val="20"/>
    </w:rPr>
  </w:style>
  <w:style w:type="character" w:customStyle="1" w:styleId="BodyTextIndent3Char">
    <w:name w:val="Body Text Indent 3 Char"/>
    <w:basedOn w:val="DefaultParagraphFont"/>
    <w:link w:val="BodyTextIndent3"/>
    <w:semiHidden/>
    <w:rsid w:val="00CD5C68"/>
    <w:rPr>
      <w:rFonts w:ascii="Arial" w:hAnsi="Arial" w:cs="Arial"/>
      <w:i/>
      <w:iCs/>
      <w:color w:val="0000FF"/>
    </w:rPr>
  </w:style>
  <w:style w:type="paragraph" w:customStyle="1" w:styleId="HSPuce2">
    <w:name w:val="HS Puce 2"/>
    <w:basedOn w:val="Normal"/>
    <w:rsid w:val="00CD5C68"/>
    <w:pPr>
      <w:numPr>
        <w:numId w:val="21"/>
      </w:numPr>
      <w:tabs>
        <w:tab w:val="clear" w:pos="360"/>
        <w:tab w:val="num" w:pos="1701"/>
      </w:tabs>
      <w:spacing w:before="120" w:line="340" w:lineRule="atLeast"/>
      <w:ind w:left="1701" w:hanging="425"/>
      <w:jc w:val="both"/>
    </w:pPr>
    <w:rPr>
      <w:rFonts w:ascii="Arial" w:hAnsi="Arial"/>
      <w:sz w:val="22"/>
      <w:szCs w:val="20"/>
      <w:lang w:val="en-GB" w:eastAsia="fr-FR"/>
    </w:rPr>
  </w:style>
  <w:style w:type="paragraph" w:customStyle="1" w:styleId="l">
    <w:name w:val="l"/>
    <w:basedOn w:val="BodyText2"/>
    <w:rsid w:val="00CD5C68"/>
    <w:pPr>
      <w:numPr>
        <w:numId w:val="22"/>
      </w:numPr>
      <w:jc w:val="left"/>
    </w:pPr>
  </w:style>
  <w:style w:type="paragraph" w:customStyle="1" w:styleId="Style4new">
    <w:name w:val="Style4_new"/>
    <w:basedOn w:val="Heading3"/>
    <w:autoRedefine/>
    <w:rsid w:val="00CD5C68"/>
    <w:pPr>
      <w:numPr>
        <w:ilvl w:val="0"/>
      </w:numPr>
      <w:tabs>
        <w:tab w:val="num" w:pos="846"/>
      </w:tabs>
      <w:ind w:left="846" w:hanging="576"/>
    </w:pPr>
    <w:rPr>
      <w:color w:val="000000"/>
      <w:kern w:val="0"/>
      <w:sz w:val="26"/>
    </w:rPr>
  </w:style>
  <w:style w:type="paragraph" w:customStyle="1" w:styleId="Information">
    <w:name w:val="Information"/>
    <w:basedOn w:val="BodyText"/>
    <w:next w:val="BodyText2"/>
    <w:autoRedefine/>
    <w:rsid w:val="00CD5C68"/>
    <w:pPr>
      <w:keepLines/>
      <w:pBdr>
        <w:top w:val="threeDEmboss" w:sz="6" w:space="1" w:color="0F1177"/>
        <w:left w:val="threeDEmboss" w:sz="6" w:space="4" w:color="0F1177"/>
        <w:bottom w:val="threeDEmboss" w:sz="6" w:space="1" w:color="0F1177"/>
        <w:right w:val="threeDEngrave" w:sz="6" w:space="4" w:color="0F1177"/>
      </w:pBdr>
      <w:tabs>
        <w:tab w:val="num" w:pos="2664"/>
      </w:tabs>
      <w:spacing w:before="0" w:after="160"/>
      <w:ind w:left="2664" w:hanging="360"/>
    </w:pPr>
    <w:rPr>
      <w:rFonts w:ascii="Arial Unicode MS" w:eastAsia="Arial Unicode MS" w:hAnsi="Arial Unicode MS"/>
      <w:szCs w:val="20"/>
    </w:rPr>
  </w:style>
  <w:style w:type="paragraph" w:customStyle="1" w:styleId="HSPuce1">
    <w:name w:val="HS Puce 1"/>
    <w:basedOn w:val="Normal"/>
    <w:rsid w:val="00CD5C68"/>
    <w:pPr>
      <w:numPr>
        <w:numId w:val="23"/>
      </w:numPr>
      <w:spacing w:before="120" w:line="340" w:lineRule="atLeast"/>
      <w:jc w:val="both"/>
    </w:pPr>
    <w:rPr>
      <w:rFonts w:ascii="Arial" w:hAnsi="Arial"/>
      <w:sz w:val="22"/>
      <w:szCs w:val="20"/>
      <w:lang w:eastAsia="fr-FR"/>
    </w:rPr>
  </w:style>
  <w:style w:type="paragraph" w:customStyle="1" w:styleId="HS1">
    <w:name w:val="HS 1"/>
    <w:basedOn w:val="Normal"/>
    <w:rsid w:val="00CD5C68"/>
    <w:pPr>
      <w:spacing w:before="240" w:after="120" w:line="340" w:lineRule="atLeast"/>
      <w:jc w:val="both"/>
    </w:pPr>
    <w:rPr>
      <w:rFonts w:ascii="Arial" w:hAnsi="Arial"/>
      <w:sz w:val="22"/>
      <w:szCs w:val="20"/>
      <w:lang w:eastAsia="fr-FR"/>
    </w:rPr>
  </w:style>
  <w:style w:type="paragraph" w:customStyle="1" w:styleId="HS2">
    <w:name w:val="HS 2"/>
    <w:basedOn w:val="Normal"/>
    <w:rsid w:val="00CD5C68"/>
    <w:pPr>
      <w:spacing w:before="120" w:line="340" w:lineRule="atLeast"/>
      <w:ind w:left="567"/>
      <w:jc w:val="both"/>
    </w:pPr>
    <w:rPr>
      <w:rFonts w:ascii="Arial" w:hAnsi="Arial"/>
      <w:sz w:val="22"/>
      <w:szCs w:val="20"/>
      <w:lang w:eastAsia="fr-FR"/>
    </w:rPr>
  </w:style>
  <w:style w:type="paragraph" w:customStyle="1" w:styleId="HSTitre3">
    <w:name w:val="HS Titre 3"/>
    <w:basedOn w:val="Heading3"/>
    <w:next w:val="Normal"/>
    <w:rsid w:val="00CD5C68"/>
    <w:pPr>
      <w:numPr>
        <w:numId w:val="24"/>
      </w:numPr>
      <w:pBdr>
        <w:bottom w:val="none" w:sz="0" w:space="0" w:color="auto"/>
      </w:pBdr>
      <w:spacing w:line="340" w:lineRule="atLeast"/>
    </w:pPr>
    <w:rPr>
      <w:rFonts w:ascii="Arial" w:hAnsi="Arial" w:cs="Times New Roman"/>
      <w:i/>
      <w:color w:val="auto"/>
      <w:spacing w:val="0"/>
      <w:kern w:val="0"/>
      <w:sz w:val="24"/>
      <w:szCs w:val="20"/>
      <w:lang w:val="en-GB" w:eastAsia="fr-FR"/>
      <w14:shadow w14:blurRad="50800" w14:dist="38100" w14:dir="2700000" w14:sx="100000" w14:sy="100000" w14:kx="0" w14:ky="0" w14:algn="tl">
        <w14:srgbClr w14:val="000000">
          <w14:alpha w14:val="60000"/>
        </w14:srgbClr>
      </w14:shadow>
    </w:rPr>
  </w:style>
  <w:style w:type="paragraph" w:customStyle="1" w:styleId="HSPuce4">
    <w:name w:val="HS Puce 4"/>
    <w:basedOn w:val="Normal"/>
    <w:rsid w:val="00CD5C68"/>
    <w:pPr>
      <w:numPr>
        <w:numId w:val="25"/>
      </w:numPr>
      <w:tabs>
        <w:tab w:val="clear" w:pos="360"/>
        <w:tab w:val="num" w:pos="2268"/>
      </w:tabs>
      <w:spacing w:before="60" w:line="340" w:lineRule="atLeast"/>
      <w:ind w:left="2268" w:hanging="567"/>
    </w:pPr>
    <w:rPr>
      <w:rFonts w:ascii="Arial" w:hAnsi="Arial"/>
      <w:sz w:val="22"/>
      <w:szCs w:val="20"/>
      <w:lang w:eastAsia="fr-FR"/>
    </w:rPr>
  </w:style>
  <w:style w:type="paragraph" w:customStyle="1" w:styleId="HSTitre2">
    <w:name w:val="HS Titre 2"/>
    <w:basedOn w:val="Heading2"/>
    <w:next w:val="HS2"/>
    <w:rsid w:val="00CD5C68"/>
    <w:pPr>
      <w:keepNext/>
      <w:pBdr>
        <w:bottom w:val="none" w:sz="0" w:space="0" w:color="auto"/>
      </w:pBdr>
      <w:tabs>
        <w:tab w:val="clear" w:pos="846"/>
        <w:tab w:val="num" w:pos="567"/>
      </w:tabs>
      <w:spacing w:before="240" w:line="340" w:lineRule="atLeast"/>
      <w:ind w:left="1080" w:hanging="360"/>
      <w:jc w:val="left"/>
    </w:pPr>
    <w:rPr>
      <w:rFonts w:ascii="Arial" w:hAnsi="Arial" w:cs="Times New Roman"/>
      <w:bCs/>
      <w:i/>
      <w:color w:val="auto"/>
      <w:spacing w:val="0"/>
      <w:kern w:val="0"/>
      <w:sz w:val="28"/>
      <w:szCs w:val="20"/>
      <w:lang w:val="en-GB" w:eastAsia="fr-FR"/>
      <w14:shadow w14:blurRad="50800" w14:dist="38100" w14:dir="2700000" w14:sx="100000" w14:sy="100000" w14:kx="0" w14:ky="0" w14:algn="tl">
        <w14:srgbClr w14:val="000000">
          <w14:alpha w14:val="60000"/>
        </w14:srgbClr>
      </w14:shadow>
    </w:rPr>
  </w:style>
  <w:style w:type="paragraph" w:styleId="BodyTextIndent">
    <w:name w:val="Body Text Indent"/>
    <w:basedOn w:val="Normal"/>
    <w:link w:val="BodyTextIndentChar"/>
    <w:semiHidden/>
    <w:rsid w:val="00CD5C68"/>
    <w:pPr>
      <w:ind w:left="720"/>
    </w:pPr>
    <w:rPr>
      <w:lang w:val="fr-FR"/>
    </w:rPr>
  </w:style>
  <w:style w:type="character" w:customStyle="1" w:styleId="BodyTextIndentChar">
    <w:name w:val="Body Text Indent Char"/>
    <w:basedOn w:val="DefaultParagraphFont"/>
    <w:link w:val="BodyTextIndent"/>
    <w:semiHidden/>
    <w:rsid w:val="00CD5C68"/>
    <w:rPr>
      <w:sz w:val="24"/>
      <w:szCs w:val="24"/>
      <w:lang w:val="fr-FR"/>
    </w:rPr>
  </w:style>
  <w:style w:type="character" w:customStyle="1" w:styleId="BodyText3Char">
    <w:name w:val="Body Text 3 Char"/>
    <w:basedOn w:val="DefaultParagraphFont"/>
    <w:link w:val="BodyText3"/>
    <w:uiPriority w:val="99"/>
    <w:semiHidden/>
    <w:rsid w:val="00CD5C68"/>
    <w:rPr>
      <w:rFonts w:ascii="Book Antiqua" w:hAnsi="Book Antiqua" w:cs="Tahoma"/>
      <w:bCs/>
      <w:sz w:val="22"/>
      <w:szCs w:val="24"/>
    </w:rPr>
  </w:style>
  <w:style w:type="paragraph" w:customStyle="1" w:styleId="IndentedList">
    <w:name w:val="IndentedList"/>
    <w:basedOn w:val="Normal"/>
    <w:rsid w:val="00CD5C68"/>
    <w:pPr>
      <w:tabs>
        <w:tab w:val="left" w:pos="3240"/>
      </w:tabs>
      <w:overflowPunct w:val="0"/>
      <w:autoSpaceDE w:val="0"/>
      <w:autoSpaceDN w:val="0"/>
      <w:adjustRightInd w:val="0"/>
      <w:spacing w:line="240" w:lineRule="atLeast"/>
      <w:ind w:left="3600" w:hanging="720"/>
    </w:pPr>
    <w:rPr>
      <w:rFonts w:ascii="Helvetica" w:hAnsi="Helvetica"/>
      <w:sz w:val="20"/>
      <w:szCs w:val="20"/>
    </w:rPr>
  </w:style>
  <w:style w:type="paragraph" w:customStyle="1" w:styleId="Style4ved">
    <w:name w:val="Style4_ved"/>
    <w:basedOn w:val="Heading4"/>
    <w:next w:val="BodyText2"/>
    <w:link w:val="Style4vedChar"/>
    <w:qFormat/>
    <w:rsid w:val="00CD5C68"/>
    <w:pPr>
      <w:numPr>
        <w:ilvl w:val="0"/>
      </w:numPr>
      <w:pBdr>
        <w:bottom w:val="single" w:sz="4" w:space="1" w:color="F79646"/>
      </w:pBdr>
      <w:tabs>
        <w:tab w:val="num" w:pos="851"/>
      </w:tabs>
      <w:ind w:left="864" w:hanging="864"/>
    </w:pPr>
    <w:rPr>
      <w:color w:val="000000"/>
      <w:sz w:val="24"/>
      <w:szCs w:val="24"/>
    </w:rPr>
  </w:style>
  <w:style w:type="character" w:customStyle="1" w:styleId="Style4vedChar">
    <w:name w:val="Style4_ved Char"/>
    <w:basedOn w:val="DefaultParagraphFont"/>
    <w:link w:val="Style4ved"/>
    <w:rsid w:val="00CD5C68"/>
    <w:rPr>
      <w:rFonts w:ascii="Arial Narrow" w:hAnsi="Arial Narrow" w:cs="Arial"/>
      <w:b/>
      <w:iCs/>
      <w:color w:val="000000"/>
      <w:spacing w:val="20"/>
      <w:kern w:val="32"/>
      <w:sz w:val="24"/>
      <w:szCs w:val="24"/>
    </w:rPr>
  </w:style>
  <w:style w:type="character" w:customStyle="1" w:styleId="Heading3Char">
    <w:name w:val="Heading 3 Char"/>
    <w:aliases w:val="h3 sub heading Char,h3 Char,l3 Char,Heading 3 - old Char,H3 Char,SubSect Char,h31 Char,h32 Char,h33 Char,h34 Char,h35 Char,h36 Char,h37 Char,h38 Char,h39 Char,h310 Char,h311 Char,h321 Char,h331 Char,h341 Char,h351 Char,h361 Char,h371 Char"/>
    <w:basedOn w:val="DefaultParagraphFont"/>
    <w:link w:val="Heading3"/>
    <w:rsid w:val="00816CAA"/>
    <w:rPr>
      <w:rFonts w:ascii="Arial Narrow" w:hAnsi="Arial Narrow" w:cs="Arial"/>
      <w:b/>
      <w:bCs/>
      <w:iCs/>
      <w:color w:val="E31837"/>
      <w:spacing w:val="20"/>
      <w:kern w:val="32"/>
      <w:sz w:val="28"/>
      <w:szCs w:val="26"/>
    </w:rPr>
  </w:style>
  <w:style w:type="character" w:customStyle="1" w:styleId="Heading1Char">
    <w:name w:val="Heading 1 Char"/>
    <w:aliases w:val="h1 Char,H1 Char,Deepa1 Char,1 Char,Header 1 Char,II+ Char,I Char,ChapterTitle Char,No numbers Char,69% Char,Attribute Heading 1 Char,Para1 Char,h11 Char,h12 Char,L1 Char,Head1 Char,Heading apps Char,R1 Char,H11 Char,Numbered Char,g Char"/>
    <w:basedOn w:val="DefaultParagraphFont"/>
    <w:link w:val="Heading1"/>
    <w:uiPriority w:val="9"/>
    <w:rsid w:val="00CD5C68"/>
    <w:rPr>
      <w:rFonts w:ascii="Comic Sans MS" w:hAnsi="Comic Sans MS" w:cs="Arial"/>
      <w:b/>
      <w:bCs/>
      <w:color w:val="E31837"/>
      <w:kern w:val="32"/>
      <w:sz w:val="96"/>
      <w:szCs w:val="32"/>
    </w:rPr>
  </w:style>
  <w:style w:type="character" w:customStyle="1" w:styleId="Heading2Char">
    <w:name w:val="Heading 2 Char"/>
    <w:aliases w:val="h2 Char,H2 Char,HD2 Char,head2 Char,Heading 2 Hidden Char,Titre3 Char,ClassHeading Char,2nd level Char,2 Char,Module Name Char,OCS Heading 2 Char,Chapter Char,1.Seite Char,Heading 2rh Char,H2-Heading 2 Char,Header 2 Char,l2 Char,22 Char"/>
    <w:basedOn w:val="DefaultParagraphFont"/>
    <w:link w:val="Heading2"/>
    <w:rsid w:val="00CD5C68"/>
    <w:rPr>
      <w:rFonts w:ascii="Arial Narrow" w:hAnsi="Arial Narrow" w:cs="Arial"/>
      <w:b/>
      <w:iCs/>
      <w:color w:val="E31837"/>
      <w:spacing w:val="20"/>
      <w:kern w:val="32"/>
      <w:sz w:val="32"/>
      <w:szCs w:val="28"/>
    </w:rPr>
  </w:style>
  <w:style w:type="paragraph" w:styleId="DocumentMap">
    <w:name w:val="Document Map"/>
    <w:basedOn w:val="Normal"/>
    <w:link w:val="DocumentMapChar"/>
    <w:semiHidden/>
    <w:rsid w:val="00CD5C68"/>
    <w:pPr>
      <w:shd w:val="clear" w:color="auto" w:fill="000080"/>
    </w:pPr>
    <w:rPr>
      <w:rFonts w:ascii="Tahoma" w:hAnsi="Tahoma" w:cs="Tahoma"/>
    </w:rPr>
  </w:style>
  <w:style w:type="character" w:customStyle="1" w:styleId="DocumentMapChar">
    <w:name w:val="Document Map Char"/>
    <w:basedOn w:val="DefaultParagraphFont"/>
    <w:link w:val="DocumentMap"/>
    <w:semiHidden/>
    <w:rsid w:val="00CD5C68"/>
    <w:rPr>
      <w:rFonts w:ascii="Tahoma" w:hAnsi="Tahoma" w:cs="Tahoma"/>
      <w:sz w:val="24"/>
      <w:szCs w:val="24"/>
      <w:shd w:val="clear" w:color="auto" w:fill="000080"/>
    </w:rPr>
  </w:style>
  <w:style w:type="paragraph" w:customStyle="1" w:styleId="bodytextforlistnumber">
    <w:name w:val="body text for list number"/>
    <w:basedOn w:val="Normal"/>
    <w:rsid w:val="00C37208"/>
    <w:pPr>
      <w:ind w:left="1480"/>
      <w:jc w:val="both"/>
    </w:pPr>
    <w:rPr>
      <w:rFonts w:ascii="Arial" w:hAnsi="Arial"/>
      <w:sz w:val="20"/>
    </w:rPr>
  </w:style>
  <w:style w:type="paragraph" w:customStyle="1" w:styleId="Warning">
    <w:name w:val="Warning"/>
    <w:basedOn w:val="BodyText2"/>
    <w:rsid w:val="00C37208"/>
    <w:pPr>
      <w:numPr>
        <w:numId w:val="37"/>
      </w:numPr>
      <w:pBdr>
        <w:top w:val="single" w:sz="8" w:space="1" w:color="FF6600"/>
        <w:bottom w:val="single" w:sz="8" w:space="1" w:color="FF6600"/>
      </w:pBdr>
    </w:pPr>
    <w:rPr>
      <w:rFonts w:ascii="Arial Narrow" w:hAnsi="Arial Narrow"/>
    </w:rPr>
  </w:style>
  <w:style w:type="paragraph" w:customStyle="1" w:styleId="bodytextlistbullet2">
    <w:name w:val="body text list bullet 2"/>
    <w:basedOn w:val="ListBullet2"/>
    <w:rsid w:val="00C37208"/>
    <w:pPr>
      <w:numPr>
        <w:numId w:val="0"/>
      </w:numPr>
      <w:tabs>
        <w:tab w:val="left" w:pos="1440"/>
      </w:tabs>
      <w:ind w:left="1440"/>
    </w:pPr>
  </w:style>
  <w:style w:type="paragraph" w:customStyle="1" w:styleId="bodytextlistbullet3">
    <w:name w:val="body text list bullet 3"/>
    <w:basedOn w:val="ListBullet3"/>
    <w:rsid w:val="00C37208"/>
    <w:pPr>
      <w:numPr>
        <w:numId w:val="0"/>
      </w:numPr>
      <w:ind w:left="2200"/>
    </w:pPr>
    <w:rPr>
      <w:b w:val="0"/>
      <w:bCs w:val="0"/>
      <w:sz w:val="20"/>
      <w:szCs w:val="24"/>
    </w:rPr>
  </w:style>
  <w:style w:type="paragraph" w:customStyle="1" w:styleId="bodytextlistbullet1">
    <w:name w:val="body text list bullet1"/>
    <w:basedOn w:val="BodyText2"/>
    <w:rsid w:val="00C37208"/>
    <w:pPr>
      <w:tabs>
        <w:tab w:val="left" w:pos="1008"/>
      </w:tabs>
      <w:ind w:left="980"/>
    </w:pPr>
  </w:style>
  <w:style w:type="paragraph" w:customStyle="1" w:styleId="Reference">
    <w:name w:val="Reference"/>
    <w:basedOn w:val="ManualName"/>
    <w:rsid w:val="00C37208"/>
    <w:pPr>
      <w:ind w:left="864" w:hanging="864"/>
    </w:pPr>
    <w:rPr>
      <w:rFonts w:ascii="Arial" w:hAnsi="Arial"/>
      <w:b w:val="0"/>
      <w:sz w:val="16"/>
      <w:szCs w:val="24"/>
      <w14:shadow w14:blurRad="50800" w14:dist="38100" w14:dir="2700000" w14:sx="100000" w14:sy="100000" w14:kx="0" w14:ky="0" w14:algn="tl">
        <w14:srgbClr w14:val="000000">
          <w14:alpha w14:val="60000"/>
        </w14:srgbClr>
      </w14:shadow>
    </w:rPr>
  </w:style>
  <w:style w:type="paragraph" w:customStyle="1" w:styleId="CoverPage">
    <w:name w:val="Cover Page"/>
    <w:basedOn w:val="Normal"/>
    <w:rsid w:val="00C37208"/>
    <w:pPr>
      <w:spacing w:before="240" w:after="240"/>
    </w:pPr>
    <w:rPr>
      <w:rFonts w:ascii="Arial" w:hAnsi="Arial"/>
      <w:lang w:val="en-GB"/>
    </w:rPr>
  </w:style>
  <w:style w:type="character" w:styleId="HTMLTypewriter">
    <w:name w:val="HTML Typewriter"/>
    <w:basedOn w:val="DefaultParagraphFont"/>
    <w:semiHidden/>
    <w:rsid w:val="00C37208"/>
    <w:rPr>
      <w:rFonts w:ascii="Courier New" w:eastAsia="Courier New" w:hAnsi="Courier New" w:cs="Courier New"/>
      <w:sz w:val="20"/>
      <w:szCs w:val="20"/>
    </w:rPr>
  </w:style>
  <w:style w:type="paragraph" w:customStyle="1" w:styleId="CarCarCharCharCarCarCharCharCarCarCharChar">
    <w:name w:val="Car Car Char Char Car Car Char Char Car Car Char Char"/>
    <w:basedOn w:val="Normal"/>
    <w:autoRedefine/>
    <w:semiHidden/>
    <w:rsid w:val="00C37208"/>
    <w:pPr>
      <w:spacing w:after="160" w:line="240" w:lineRule="exact"/>
      <w:jc w:val="both"/>
    </w:pPr>
    <w:rPr>
      <w:rFonts w:ascii="Verdana" w:hAnsi="Verdana"/>
      <w:sz w:val="20"/>
      <w:szCs w:val="20"/>
      <w:lang w:val="pt-PT"/>
    </w:rPr>
  </w:style>
  <w:style w:type="paragraph" w:customStyle="1" w:styleId="BRStyle">
    <w:name w:val="BR Style"/>
    <w:basedOn w:val="HSBR2"/>
    <w:semiHidden/>
    <w:qFormat/>
    <w:rsid w:val="00633175"/>
    <w:pPr>
      <w:numPr>
        <w:numId w:val="44"/>
      </w:numPr>
      <w:tabs>
        <w:tab w:val="left" w:pos="720"/>
        <w:tab w:val="num" w:pos="2340"/>
        <w:tab w:val="num" w:pos="2610"/>
      </w:tabs>
      <w:ind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5120">
      <w:bodyDiv w:val="1"/>
      <w:marLeft w:val="0"/>
      <w:marRight w:val="0"/>
      <w:marTop w:val="0"/>
      <w:marBottom w:val="0"/>
      <w:divBdr>
        <w:top w:val="none" w:sz="0" w:space="0" w:color="auto"/>
        <w:left w:val="none" w:sz="0" w:space="0" w:color="auto"/>
        <w:bottom w:val="none" w:sz="0" w:space="0" w:color="auto"/>
        <w:right w:val="none" w:sz="0" w:space="0" w:color="auto"/>
      </w:divBdr>
    </w:div>
    <w:div w:id="137572274">
      <w:bodyDiv w:val="1"/>
      <w:marLeft w:val="0"/>
      <w:marRight w:val="0"/>
      <w:marTop w:val="0"/>
      <w:marBottom w:val="0"/>
      <w:divBdr>
        <w:top w:val="none" w:sz="0" w:space="0" w:color="auto"/>
        <w:left w:val="none" w:sz="0" w:space="0" w:color="auto"/>
        <w:bottom w:val="none" w:sz="0" w:space="0" w:color="auto"/>
        <w:right w:val="none" w:sz="0" w:space="0" w:color="auto"/>
      </w:divBdr>
    </w:div>
    <w:div w:id="286663802">
      <w:bodyDiv w:val="1"/>
      <w:marLeft w:val="0"/>
      <w:marRight w:val="0"/>
      <w:marTop w:val="0"/>
      <w:marBottom w:val="0"/>
      <w:divBdr>
        <w:top w:val="none" w:sz="0" w:space="0" w:color="auto"/>
        <w:left w:val="none" w:sz="0" w:space="0" w:color="auto"/>
        <w:bottom w:val="none" w:sz="0" w:space="0" w:color="auto"/>
        <w:right w:val="none" w:sz="0" w:space="0" w:color="auto"/>
      </w:divBdr>
    </w:div>
    <w:div w:id="322899795">
      <w:bodyDiv w:val="1"/>
      <w:marLeft w:val="0"/>
      <w:marRight w:val="0"/>
      <w:marTop w:val="0"/>
      <w:marBottom w:val="0"/>
      <w:divBdr>
        <w:top w:val="none" w:sz="0" w:space="0" w:color="auto"/>
        <w:left w:val="none" w:sz="0" w:space="0" w:color="auto"/>
        <w:bottom w:val="none" w:sz="0" w:space="0" w:color="auto"/>
        <w:right w:val="none" w:sz="0" w:space="0" w:color="auto"/>
      </w:divBdr>
    </w:div>
    <w:div w:id="545920404">
      <w:bodyDiv w:val="1"/>
      <w:marLeft w:val="0"/>
      <w:marRight w:val="0"/>
      <w:marTop w:val="0"/>
      <w:marBottom w:val="0"/>
      <w:divBdr>
        <w:top w:val="none" w:sz="0" w:space="0" w:color="auto"/>
        <w:left w:val="none" w:sz="0" w:space="0" w:color="auto"/>
        <w:bottom w:val="none" w:sz="0" w:space="0" w:color="auto"/>
        <w:right w:val="none" w:sz="0" w:space="0" w:color="auto"/>
      </w:divBdr>
    </w:div>
    <w:div w:id="876046122">
      <w:bodyDiv w:val="1"/>
      <w:marLeft w:val="0"/>
      <w:marRight w:val="0"/>
      <w:marTop w:val="0"/>
      <w:marBottom w:val="0"/>
      <w:divBdr>
        <w:top w:val="none" w:sz="0" w:space="0" w:color="auto"/>
        <w:left w:val="none" w:sz="0" w:space="0" w:color="auto"/>
        <w:bottom w:val="none" w:sz="0" w:space="0" w:color="auto"/>
        <w:right w:val="none" w:sz="0" w:space="0" w:color="auto"/>
      </w:divBdr>
    </w:div>
    <w:div w:id="939020852">
      <w:bodyDiv w:val="1"/>
      <w:marLeft w:val="0"/>
      <w:marRight w:val="0"/>
      <w:marTop w:val="0"/>
      <w:marBottom w:val="0"/>
      <w:divBdr>
        <w:top w:val="none" w:sz="0" w:space="0" w:color="auto"/>
        <w:left w:val="none" w:sz="0" w:space="0" w:color="auto"/>
        <w:bottom w:val="none" w:sz="0" w:space="0" w:color="auto"/>
        <w:right w:val="none" w:sz="0" w:space="0" w:color="auto"/>
      </w:divBdr>
    </w:div>
    <w:div w:id="960569505">
      <w:bodyDiv w:val="1"/>
      <w:marLeft w:val="0"/>
      <w:marRight w:val="0"/>
      <w:marTop w:val="0"/>
      <w:marBottom w:val="0"/>
      <w:divBdr>
        <w:top w:val="none" w:sz="0" w:space="0" w:color="auto"/>
        <w:left w:val="none" w:sz="0" w:space="0" w:color="auto"/>
        <w:bottom w:val="none" w:sz="0" w:space="0" w:color="auto"/>
        <w:right w:val="none" w:sz="0" w:space="0" w:color="auto"/>
      </w:divBdr>
    </w:div>
    <w:div w:id="1091195895">
      <w:bodyDiv w:val="1"/>
      <w:marLeft w:val="0"/>
      <w:marRight w:val="0"/>
      <w:marTop w:val="0"/>
      <w:marBottom w:val="0"/>
      <w:divBdr>
        <w:top w:val="none" w:sz="0" w:space="0" w:color="auto"/>
        <w:left w:val="none" w:sz="0" w:space="0" w:color="auto"/>
        <w:bottom w:val="none" w:sz="0" w:space="0" w:color="auto"/>
        <w:right w:val="none" w:sz="0" w:space="0" w:color="auto"/>
      </w:divBdr>
    </w:div>
    <w:div w:id="1110584001">
      <w:bodyDiv w:val="1"/>
      <w:marLeft w:val="0"/>
      <w:marRight w:val="0"/>
      <w:marTop w:val="0"/>
      <w:marBottom w:val="0"/>
      <w:divBdr>
        <w:top w:val="none" w:sz="0" w:space="0" w:color="auto"/>
        <w:left w:val="none" w:sz="0" w:space="0" w:color="auto"/>
        <w:bottom w:val="none" w:sz="0" w:space="0" w:color="auto"/>
        <w:right w:val="none" w:sz="0" w:space="0" w:color="auto"/>
      </w:divBdr>
    </w:div>
    <w:div w:id="1180699296">
      <w:bodyDiv w:val="1"/>
      <w:marLeft w:val="0"/>
      <w:marRight w:val="0"/>
      <w:marTop w:val="0"/>
      <w:marBottom w:val="0"/>
      <w:divBdr>
        <w:top w:val="none" w:sz="0" w:space="0" w:color="auto"/>
        <w:left w:val="none" w:sz="0" w:space="0" w:color="auto"/>
        <w:bottom w:val="none" w:sz="0" w:space="0" w:color="auto"/>
        <w:right w:val="none" w:sz="0" w:space="0" w:color="auto"/>
      </w:divBdr>
    </w:div>
    <w:div w:id="1305816729">
      <w:bodyDiv w:val="1"/>
      <w:marLeft w:val="0"/>
      <w:marRight w:val="0"/>
      <w:marTop w:val="0"/>
      <w:marBottom w:val="0"/>
      <w:divBdr>
        <w:top w:val="none" w:sz="0" w:space="0" w:color="auto"/>
        <w:left w:val="none" w:sz="0" w:space="0" w:color="auto"/>
        <w:bottom w:val="none" w:sz="0" w:space="0" w:color="auto"/>
        <w:right w:val="none" w:sz="0" w:space="0" w:color="auto"/>
      </w:divBdr>
    </w:div>
    <w:div w:id="1331325417">
      <w:bodyDiv w:val="1"/>
      <w:marLeft w:val="0"/>
      <w:marRight w:val="0"/>
      <w:marTop w:val="0"/>
      <w:marBottom w:val="0"/>
      <w:divBdr>
        <w:top w:val="none" w:sz="0" w:space="0" w:color="auto"/>
        <w:left w:val="none" w:sz="0" w:space="0" w:color="auto"/>
        <w:bottom w:val="none" w:sz="0" w:space="0" w:color="auto"/>
        <w:right w:val="none" w:sz="0" w:space="0" w:color="auto"/>
      </w:divBdr>
    </w:div>
    <w:div w:id="1405301186">
      <w:bodyDiv w:val="1"/>
      <w:marLeft w:val="0"/>
      <w:marRight w:val="0"/>
      <w:marTop w:val="0"/>
      <w:marBottom w:val="0"/>
      <w:divBdr>
        <w:top w:val="none" w:sz="0" w:space="0" w:color="auto"/>
        <w:left w:val="none" w:sz="0" w:space="0" w:color="auto"/>
        <w:bottom w:val="none" w:sz="0" w:space="0" w:color="auto"/>
        <w:right w:val="none" w:sz="0" w:space="0" w:color="auto"/>
      </w:divBdr>
    </w:div>
    <w:div w:id="1439565643">
      <w:bodyDiv w:val="1"/>
      <w:marLeft w:val="0"/>
      <w:marRight w:val="0"/>
      <w:marTop w:val="0"/>
      <w:marBottom w:val="0"/>
      <w:divBdr>
        <w:top w:val="none" w:sz="0" w:space="0" w:color="auto"/>
        <w:left w:val="none" w:sz="0" w:space="0" w:color="auto"/>
        <w:bottom w:val="none" w:sz="0" w:space="0" w:color="auto"/>
        <w:right w:val="none" w:sz="0" w:space="0" w:color="auto"/>
      </w:divBdr>
    </w:div>
    <w:div w:id="1501577936">
      <w:bodyDiv w:val="1"/>
      <w:marLeft w:val="0"/>
      <w:marRight w:val="0"/>
      <w:marTop w:val="0"/>
      <w:marBottom w:val="0"/>
      <w:divBdr>
        <w:top w:val="none" w:sz="0" w:space="0" w:color="auto"/>
        <w:left w:val="none" w:sz="0" w:space="0" w:color="auto"/>
        <w:bottom w:val="none" w:sz="0" w:space="0" w:color="auto"/>
        <w:right w:val="none" w:sz="0" w:space="0" w:color="auto"/>
      </w:divBdr>
    </w:div>
    <w:div w:id="1533836610">
      <w:bodyDiv w:val="1"/>
      <w:marLeft w:val="0"/>
      <w:marRight w:val="0"/>
      <w:marTop w:val="0"/>
      <w:marBottom w:val="0"/>
      <w:divBdr>
        <w:top w:val="none" w:sz="0" w:space="0" w:color="auto"/>
        <w:left w:val="none" w:sz="0" w:space="0" w:color="auto"/>
        <w:bottom w:val="none" w:sz="0" w:space="0" w:color="auto"/>
        <w:right w:val="none" w:sz="0" w:space="0" w:color="auto"/>
      </w:divBdr>
    </w:div>
    <w:div w:id="1693922852">
      <w:bodyDiv w:val="1"/>
      <w:marLeft w:val="0"/>
      <w:marRight w:val="0"/>
      <w:marTop w:val="0"/>
      <w:marBottom w:val="0"/>
      <w:divBdr>
        <w:top w:val="none" w:sz="0" w:space="0" w:color="auto"/>
        <w:left w:val="none" w:sz="0" w:space="0" w:color="auto"/>
        <w:bottom w:val="none" w:sz="0" w:space="0" w:color="auto"/>
        <w:right w:val="none" w:sz="0" w:space="0" w:color="auto"/>
      </w:divBdr>
    </w:div>
    <w:div w:id="1698463090">
      <w:bodyDiv w:val="1"/>
      <w:marLeft w:val="0"/>
      <w:marRight w:val="0"/>
      <w:marTop w:val="0"/>
      <w:marBottom w:val="0"/>
      <w:divBdr>
        <w:top w:val="none" w:sz="0" w:space="0" w:color="auto"/>
        <w:left w:val="none" w:sz="0" w:space="0" w:color="auto"/>
        <w:bottom w:val="none" w:sz="0" w:space="0" w:color="auto"/>
        <w:right w:val="none" w:sz="0" w:space="0" w:color="auto"/>
      </w:divBdr>
    </w:div>
    <w:div w:id="1729569346">
      <w:bodyDiv w:val="1"/>
      <w:marLeft w:val="0"/>
      <w:marRight w:val="0"/>
      <w:marTop w:val="0"/>
      <w:marBottom w:val="0"/>
      <w:divBdr>
        <w:top w:val="none" w:sz="0" w:space="0" w:color="auto"/>
        <w:left w:val="none" w:sz="0" w:space="0" w:color="auto"/>
        <w:bottom w:val="none" w:sz="0" w:space="0" w:color="auto"/>
        <w:right w:val="none" w:sz="0" w:space="0" w:color="auto"/>
      </w:divBdr>
      <w:divsChild>
        <w:div w:id="1020930340">
          <w:marLeft w:val="0"/>
          <w:marRight w:val="0"/>
          <w:marTop w:val="0"/>
          <w:marBottom w:val="0"/>
          <w:divBdr>
            <w:top w:val="none" w:sz="0" w:space="0" w:color="auto"/>
            <w:left w:val="none" w:sz="0" w:space="0" w:color="auto"/>
            <w:bottom w:val="none" w:sz="0" w:space="0" w:color="auto"/>
            <w:right w:val="none" w:sz="0" w:space="0" w:color="auto"/>
          </w:divBdr>
        </w:div>
      </w:divsChild>
    </w:div>
    <w:div w:id="1764910015">
      <w:bodyDiv w:val="1"/>
      <w:marLeft w:val="0"/>
      <w:marRight w:val="0"/>
      <w:marTop w:val="0"/>
      <w:marBottom w:val="0"/>
      <w:divBdr>
        <w:top w:val="none" w:sz="0" w:space="0" w:color="auto"/>
        <w:left w:val="none" w:sz="0" w:space="0" w:color="auto"/>
        <w:bottom w:val="none" w:sz="0" w:space="0" w:color="auto"/>
        <w:right w:val="none" w:sz="0" w:space="0" w:color="auto"/>
      </w:divBdr>
    </w:div>
    <w:div w:id="1809937899">
      <w:bodyDiv w:val="1"/>
      <w:marLeft w:val="0"/>
      <w:marRight w:val="0"/>
      <w:marTop w:val="0"/>
      <w:marBottom w:val="0"/>
      <w:divBdr>
        <w:top w:val="none" w:sz="0" w:space="0" w:color="auto"/>
        <w:left w:val="none" w:sz="0" w:space="0" w:color="auto"/>
        <w:bottom w:val="none" w:sz="0" w:space="0" w:color="auto"/>
        <w:right w:val="none" w:sz="0" w:space="0" w:color="auto"/>
      </w:divBdr>
    </w:div>
    <w:div w:id="1867215443">
      <w:bodyDiv w:val="1"/>
      <w:marLeft w:val="0"/>
      <w:marRight w:val="0"/>
      <w:marTop w:val="0"/>
      <w:marBottom w:val="0"/>
      <w:divBdr>
        <w:top w:val="none" w:sz="0" w:space="0" w:color="auto"/>
        <w:left w:val="none" w:sz="0" w:space="0" w:color="auto"/>
        <w:bottom w:val="none" w:sz="0" w:space="0" w:color="auto"/>
        <w:right w:val="none" w:sz="0" w:space="0" w:color="auto"/>
      </w:divBdr>
    </w:div>
    <w:div w:id="1869879272">
      <w:bodyDiv w:val="1"/>
      <w:marLeft w:val="0"/>
      <w:marRight w:val="0"/>
      <w:marTop w:val="0"/>
      <w:marBottom w:val="0"/>
      <w:divBdr>
        <w:top w:val="none" w:sz="0" w:space="0" w:color="auto"/>
        <w:left w:val="none" w:sz="0" w:space="0" w:color="auto"/>
        <w:bottom w:val="none" w:sz="0" w:space="0" w:color="auto"/>
        <w:right w:val="none" w:sz="0" w:space="0" w:color="auto"/>
      </w:divBdr>
    </w:div>
    <w:div w:id="1943679364">
      <w:bodyDiv w:val="1"/>
      <w:marLeft w:val="0"/>
      <w:marRight w:val="0"/>
      <w:marTop w:val="0"/>
      <w:marBottom w:val="0"/>
      <w:divBdr>
        <w:top w:val="none" w:sz="0" w:space="0" w:color="auto"/>
        <w:left w:val="none" w:sz="0" w:space="0" w:color="auto"/>
        <w:bottom w:val="none" w:sz="0" w:space="0" w:color="auto"/>
        <w:right w:val="none" w:sz="0" w:space="0" w:color="auto"/>
      </w:divBdr>
      <w:divsChild>
        <w:div w:id="629358639">
          <w:marLeft w:val="0"/>
          <w:marRight w:val="0"/>
          <w:marTop w:val="0"/>
          <w:marBottom w:val="0"/>
          <w:divBdr>
            <w:top w:val="none" w:sz="0" w:space="0" w:color="auto"/>
            <w:left w:val="none" w:sz="0" w:space="0" w:color="auto"/>
            <w:bottom w:val="none" w:sz="0" w:space="0" w:color="auto"/>
            <w:right w:val="none" w:sz="0" w:space="0" w:color="auto"/>
          </w:divBdr>
        </w:div>
      </w:divsChild>
    </w:div>
    <w:div w:id="214469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PreTUPShost/OPTReceiver" TargetMode="External"/><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Pretupshost/PretupsReceiever?LOGIN=%3cLogin%3e&amp;Password=%3cPassword%3e&amp;Request_Gateway_Code=%3cRequestGatewayCode%3e&amp;Request_Gateway_Type=%3cRequestGatewayType%3e&amp;Service_Port=%3cServicePort%3e&amp;Source_Type=%3cSourceType" TargetMode="External"/><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PreTUPShost/C2SReceive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utapa.baidya\Desktop\TelesoftUser&amp;%20OAM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Klassify>
  <SNO>1</SNO>
  <KDate>2017-04-10 16:43:04</KDate>
  <Classification> Comviva Internal</Classification>
  <HostName>MCGD-4532-T</HostName>
  <Domain_User>COMVIVA/akanksha</Domain_User>
  <IPAdd>172.30.16.10</IPAdd>
  <FilePath>C:\660 trunk\Work\Others\Mahindra_Comviva_PreTUPS_690_EXTGW_API  - Copy.docx</FilePath>
  <KID>D8CB8A68DE0B636274393840842036</KID>
</Klassify>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920E60A-04CD-4C05-806D-9D10EB2B293E}">
  <ds:schemaRefs/>
</ds:datastoreItem>
</file>

<file path=customXml/itemProps2.xml><?xml version="1.0" encoding="utf-8"?>
<ds:datastoreItem xmlns:ds="http://schemas.openxmlformats.org/officeDocument/2006/customXml" ds:itemID="{65681503-C158-4CF9-8CA3-FED6042BA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TelesoftUser&amp; OAMManual</Template>
  <TotalTime>7062</TotalTime>
  <Pages>1</Pages>
  <Words>34715</Words>
  <Characters>197882</Characters>
  <Application>Microsoft Office Word</Application>
  <DocSecurity>0</DocSecurity>
  <Lines>1649</Lines>
  <Paragraphs>464</Paragraphs>
  <ScaleCrop>false</ScaleCrop>
  <HeadingPairs>
    <vt:vector size="2" baseType="variant">
      <vt:variant>
        <vt:lpstr>Title</vt:lpstr>
      </vt:variant>
      <vt:variant>
        <vt:i4>1</vt:i4>
      </vt:variant>
    </vt:vector>
  </HeadingPairs>
  <TitlesOfParts>
    <vt:vector size="1" baseType="lpstr">
      <vt:lpstr>Chapter Name</vt:lpstr>
    </vt:vector>
  </TitlesOfParts>
  <Company>btsl</Company>
  <LinksUpToDate>false</LinksUpToDate>
  <CharactersWithSpaces>232133</CharactersWithSpaces>
  <SharedDoc>false</SharedDoc>
  <HLinks>
    <vt:vector size="102" baseType="variant">
      <vt:variant>
        <vt:i4>1703991</vt:i4>
      </vt:variant>
      <vt:variant>
        <vt:i4>98</vt:i4>
      </vt:variant>
      <vt:variant>
        <vt:i4>0</vt:i4>
      </vt:variant>
      <vt:variant>
        <vt:i4>5</vt:i4>
      </vt:variant>
      <vt:variant>
        <vt:lpwstr/>
      </vt:variant>
      <vt:variant>
        <vt:lpwstr>_Toc306873560</vt:lpwstr>
      </vt:variant>
      <vt:variant>
        <vt:i4>1638455</vt:i4>
      </vt:variant>
      <vt:variant>
        <vt:i4>92</vt:i4>
      </vt:variant>
      <vt:variant>
        <vt:i4>0</vt:i4>
      </vt:variant>
      <vt:variant>
        <vt:i4>5</vt:i4>
      </vt:variant>
      <vt:variant>
        <vt:lpwstr/>
      </vt:variant>
      <vt:variant>
        <vt:lpwstr>_Toc306873559</vt:lpwstr>
      </vt:variant>
      <vt:variant>
        <vt:i4>1638455</vt:i4>
      </vt:variant>
      <vt:variant>
        <vt:i4>86</vt:i4>
      </vt:variant>
      <vt:variant>
        <vt:i4>0</vt:i4>
      </vt:variant>
      <vt:variant>
        <vt:i4>5</vt:i4>
      </vt:variant>
      <vt:variant>
        <vt:lpwstr/>
      </vt:variant>
      <vt:variant>
        <vt:lpwstr>_Toc306873558</vt:lpwstr>
      </vt:variant>
      <vt:variant>
        <vt:i4>1638455</vt:i4>
      </vt:variant>
      <vt:variant>
        <vt:i4>80</vt:i4>
      </vt:variant>
      <vt:variant>
        <vt:i4>0</vt:i4>
      </vt:variant>
      <vt:variant>
        <vt:i4>5</vt:i4>
      </vt:variant>
      <vt:variant>
        <vt:lpwstr/>
      </vt:variant>
      <vt:variant>
        <vt:lpwstr>_Toc306873557</vt:lpwstr>
      </vt:variant>
      <vt:variant>
        <vt:i4>1638455</vt:i4>
      </vt:variant>
      <vt:variant>
        <vt:i4>74</vt:i4>
      </vt:variant>
      <vt:variant>
        <vt:i4>0</vt:i4>
      </vt:variant>
      <vt:variant>
        <vt:i4>5</vt:i4>
      </vt:variant>
      <vt:variant>
        <vt:lpwstr/>
      </vt:variant>
      <vt:variant>
        <vt:lpwstr>_Toc306873556</vt:lpwstr>
      </vt:variant>
      <vt:variant>
        <vt:i4>1638455</vt:i4>
      </vt:variant>
      <vt:variant>
        <vt:i4>68</vt:i4>
      </vt:variant>
      <vt:variant>
        <vt:i4>0</vt:i4>
      </vt:variant>
      <vt:variant>
        <vt:i4>5</vt:i4>
      </vt:variant>
      <vt:variant>
        <vt:lpwstr/>
      </vt:variant>
      <vt:variant>
        <vt:lpwstr>_Toc306873555</vt:lpwstr>
      </vt:variant>
      <vt:variant>
        <vt:i4>1638455</vt:i4>
      </vt:variant>
      <vt:variant>
        <vt:i4>62</vt:i4>
      </vt:variant>
      <vt:variant>
        <vt:i4>0</vt:i4>
      </vt:variant>
      <vt:variant>
        <vt:i4>5</vt:i4>
      </vt:variant>
      <vt:variant>
        <vt:lpwstr/>
      </vt:variant>
      <vt:variant>
        <vt:lpwstr>_Toc306873554</vt:lpwstr>
      </vt:variant>
      <vt:variant>
        <vt:i4>1638455</vt:i4>
      </vt:variant>
      <vt:variant>
        <vt:i4>56</vt:i4>
      </vt:variant>
      <vt:variant>
        <vt:i4>0</vt:i4>
      </vt:variant>
      <vt:variant>
        <vt:i4>5</vt:i4>
      </vt:variant>
      <vt:variant>
        <vt:lpwstr/>
      </vt:variant>
      <vt:variant>
        <vt:lpwstr>_Toc306873553</vt:lpwstr>
      </vt:variant>
      <vt:variant>
        <vt:i4>1638455</vt:i4>
      </vt:variant>
      <vt:variant>
        <vt:i4>50</vt:i4>
      </vt:variant>
      <vt:variant>
        <vt:i4>0</vt:i4>
      </vt:variant>
      <vt:variant>
        <vt:i4>5</vt:i4>
      </vt:variant>
      <vt:variant>
        <vt:lpwstr/>
      </vt:variant>
      <vt:variant>
        <vt:lpwstr>_Toc306873552</vt:lpwstr>
      </vt:variant>
      <vt:variant>
        <vt:i4>1638455</vt:i4>
      </vt:variant>
      <vt:variant>
        <vt:i4>44</vt:i4>
      </vt:variant>
      <vt:variant>
        <vt:i4>0</vt:i4>
      </vt:variant>
      <vt:variant>
        <vt:i4>5</vt:i4>
      </vt:variant>
      <vt:variant>
        <vt:lpwstr/>
      </vt:variant>
      <vt:variant>
        <vt:lpwstr>_Toc306873551</vt:lpwstr>
      </vt:variant>
      <vt:variant>
        <vt:i4>1638455</vt:i4>
      </vt:variant>
      <vt:variant>
        <vt:i4>38</vt:i4>
      </vt:variant>
      <vt:variant>
        <vt:i4>0</vt:i4>
      </vt:variant>
      <vt:variant>
        <vt:i4>5</vt:i4>
      </vt:variant>
      <vt:variant>
        <vt:lpwstr/>
      </vt:variant>
      <vt:variant>
        <vt:lpwstr>_Toc306873550</vt:lpwstr>
      </vt:variant>
      <vt:variant>
        <vt:i4>1572919</vt:i4>
      </vt:variant>
      <vt:variant>
        <vt:i4>32</vt:i4>
      </vt:variant>
      <vt:variant>
        <vt:i4>0</vt:i4>
      </vt:variant>
      <vt:variant>
        <vt:i4>5</vt:i4>
      </vt:variant>
      <vt:variant>
        <vt:lpwstr/>
      </vt:variant>
      <vt:variant>
        <vt:lpwstr>_Toc306873549</vt:lpwstr>
      </vt:variant>
      <vt:variant>
        <vt:i4>1572919</vt:i4>
      </vt:variant>
      <vt:variant>
        <vt:i4>26</vt:i4>
      </vt:variant>
      <vt:variant>
        <vt:i4>0</vt:i4>
      </vt:variant>
      <vt:variant>
        <vt:i4>5</vt:i4>
      </vt:variant>
      <vt:variant>
        <vt:lpwstr/>
      </vt:variant>
      <vt:variant>
        <vt:lpwstr>_Toc306873548</vt:lpwstr>
      </vt:variant>
      <vt:variant>
        <vt:i4>1572919</vt:i4>
      </vt:variant>
      <vt:variant>
        <vt:i4>20</vt:i4>
      </vt:variant>
      <vt:variant>
        <vt:i4>0</vt:i4>
      </vt:variant>
      <vt:variant>
        <vt:i4>5</vt:i4>
      </vt:variant>
      <vt:variant>
        <vt:lpwstr/>
      </vt:variant>
      <vt:variant>
        <vt:lpwstr>_Toc306873547</vt:lpwstr>
      </vt:variant>
      <vt:variant>
        <vt:i4>1572919</vt:i4>
      </vt:variant>
      <vt:variant>
        <vt:i4>14</vt:i4>
      </vt:variant>
      <vt:variant>
        <vt:i4>0</vt:i4>
      </vt:variant>
      <vt:variant>
        <vt:i4>5</vt:i4>
      </vt:variant>
      <vt:variant>
        <vt:lpwstr/>
      </vt:variant>
      <vt:variant>
        <vt:lpwstr>_Toc306873546</vt:lpwstr>
      </vt:variant>
      <vt:variant>
        <vt:i4>1572919</vt:i4>
      </vt:variant>
      <vt:variant>
        <vt:i4>8</vt:i4>
      </vt:variant>
      <vt:variant>
        <vt:i4>0</vt:i4>
      </vt:variant>
      <vt:variant>
        <vt:i4>5</vt:i4>
      </vt:variant>
      <vt:variant>
        <vt:lpwstr/>
      </vt:variant>
      <vt:variant>
        <vt:lpwstr>_Toc306873545</vt:lpwstr>
      </vt:variant>
      <vt:variant>
        <vt:i4>1572919</vt:i4>
      </vt:variant>
      <vt:variant>
        <vt:i4>2</vt:i4>
      </vt:variant>
      <vt:variant>
        <vt:i4>0</vt:i4>
      </vt:variant>
      <vt:variant>
        <vt:i4>5</vt:i4>
      </vt:variant>
      <vt:variant>
        <vt:lpwstr/>
      </vt:variant>
      <vt:variant>
        <vt:lpwstr>_Toc306873544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Name</dc:title>
  <dc:creator>sutapa.baidya</dc:creator>
  <cp:lastModifiedBy>Anubhav Pandey1</cp:lastModifiedBy>
  <cp:revision>89</cp:revision>
  <cp:lastPrinted>2015-12-18T14:39:00Z</cp:lastPrinted>
  <dcterms:created xsi:type="dcterms:W3CDTF">2016-06-24T05:54:00Z</dcterms:created>
  <dcterms:modified xsi:type="dcterms:W3CDTF">2018-01-29T11:43:00Z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 Comviva Internal</vt:lpwstr>
  </property>
</Properties>
</file>