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38B" w:rsidRPr="00425C8F" w:rsidRDefault="00C3638B" w:rsidP="00C3638B">
      <w:pPr>
        <w:pStyle w:val="BodyText"/>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9C1AFD" w:rsidP="00C3638B">
      <w:pPr>
        <w:pStyle w:val="BodyText2"/>
        <w:rPr>
          <w:lang w:val="en-IN"/>
        </w:rPr>
      </w:pPr>
      <w:r>
        <w:rPr>
          <w:noProof/>
        </w:rPr>
        <w:pict>
          <v:shapetype id="_x0000_t202" coordsize="21600,21600" o:spt="202" path="m,l,21600r21600,l21600,xe">
            <v:stroke joinstyle="miter"/>
            <v:path gradientshapeok="t" o:connecttype="rect"/>
          </v:shapetype>
          <v:shape id="Text Box 28" o:spid="_x0000_s1026" type="#_x0000_t202" style="position:absolute;left:0;text-align:left;margin-left:.75pt;margin-top:183.75pt;width:420pt;height:175.1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" stroked="f">
            <v:textbox>
              <w:txbxContent>
                <w:p w:rsidR="00326E14" w:rsidRPr="00633175" w:rsidRDefault="00326E14" w:rsidP="00633175">
                  <w:pPr>
                    <w:pStyle w:val="ManualName"/>
                  </w:pPr>
                  <w:r w:rsidRPr="00633175">
                    <w:t>External Interface</w:t>
                  </w:r>
                  <w:r>
                    <w:t xml:space="preserve">/Public Rest </w:t>
                  </w:r>
                  <w:r w:rsidRPr="00633175">
                    <w:t>API Document</w:t>
                  </w:r>
                </w:p>
                <w:p w:rsidR="00326E14" w:rsidRPr="00A04E53" w:rsidRDefault="00347634" w:rsidP="00633175">
                  <w:pPr>
                    <w:pStyle w:val="ManualName"/>
                    <w:rPr>
                      <w:color w:val="000000"/>
                    </w:rPr>
                  </w:pPr>
                  <w:r>
                    <w:rPr>
                      <w:color w:val="000000"/>
                    </w:rPr>
                    <w:t xml:space="preserve">PreTUPS </w:t>
                  </w:r>
                  <w:r w:rsidR="00E80BC1">
                    <w:rPr>
                      <w:color w:val="000000"/>
                    </w:rPr>
                    <w:t>TRUNK</w:t>
                  </w:r>
                </w:p>
                <w:p w:rsidR="00326E14" w:rsidRPr="00A04E53" w:rsidRDefault="00326E14" w:rsidP="00633175">
                  <w:pPr>
                    <w:pStyle w:val="ManualName"/>
                    <w:rPr>
                      <w:color w:val="000000"/>
                    </w:rPr>
                  </w:pPr>
                  <w:r>
                    <w:rPr>
                      <w:color w:val="000000"/>
                    </w:rPr>
                    <w:t>Version: 1.1</w:t>
                  </w:r>
                </w:p>
                <w:p w:rsidR="00326E14" w:rsidRPr="00A04E53" w:rsidRDefault="001B4194" w:rsidP="00633175">
                  <w:pPr>
                    <w:pStyle w:val="ManualName"/>
                    <w:rPr>
                      <w:color w:val="000000"/>
                    </w:rPr>
                  </w:pPr>
                  <w:r>
                    <w:rPr>
                      <w:color w:val="000000"/>
                    </w:rPr>
                    <w:t>Date: 08</w:t>
                  </w:r>
                  <w:r w:rsidR="00326E14">
                    <w:rPr>
                      <w:color w:val="000000"/>
                    </w:rPr>
                    <w:t>-03-2017</w:t>
                  </w:r>
                </w:p>
                <w:p w:rsidR="00326E14" w:rsidRPr="00DA7A8A" w:rsidRDefault="00326E14" w:rsidP="00633175">
                  <w:pPr>
                    <w:pStyle w:val="ManualName"/>
                  </w:pPr>
                </w:p>
                <w:p w:rsidR="00326E14" w:rsidRDefault="00326E14" w:rsidP="00633175">
                  <w:pPr>
                    <w:pStyle w:val="ManualName"/>
                  </w:pPr>
                </w:p>
              </w:txbxContent>
            </v:textbox>
          </v:shape>
        </w:pict>
      </w: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C3638B" w:rsidRPr="00425C8F" w:rsidRDefault="00C3638B" w:rsidP="00C3638B">
      <w:pPr>
        <w:pStyle w:val="BodyText2"/>
        <w:rPr>
          <w:lang w:val="en-IN"/>
        </w:rPr>
      </w:pPr>
    </w:p>
    <w:p w:rsidR="005829BF" w:rsidRPr="00425C8F" w:rsidRDefault="005829BF" w:rsidP="005829BF">
      <w:pPr>
        <w:pStyle w:val="BodyText2"/>
        <w:rPr>
          <w:lang w:val="en-IN"/>
        </w:rPr>
      </w:pPr>
    </w:p>
    <w:p w:rsidR="00B32AB8" w:rsidRPr="00425C8F" w:rsidRDefault="00B32AB8">
      <w:pPr>
        <w:pStyle w:val="BodyText"/>
        <w:rPr>
          <w:lang w:val="en-IN"/>
        </w:rPr>
      </w:pPr>
    </w:p>
    <w:p w:rsidR="00C3638B" w:rsidRPr="00425C8F" w:rsidRDefault="00BA09F0" w:rsidP="00C3638B">
      <w:pPr>
        <w:pStyle w:val="BodyText2"/>
        <w:rPr>
          <w:lang w:val="en-IN"/>
        </w:rPr>
      </w:pPr>
      <w:r w:rsidRPr="00425C8F">
        <w:rPr>
          <w:lang w:val="en-IN"/>
        </w:rPr>
        <w:br w:type="page"/>
      </w:r>
      <w:bookmarkStart w:id="0" w:name="_Toc305154862"/>
      <w:bookmarkStart w:id="1" w:name="_Toc325459074"/>
    </w:p>
    <w:p w:rsidR="00C3638B" w:rsidRPr="00425C8F" w:rsidRDefault="00C3638B" w:rsidP="000E7BEC">
      <w:pPr>
        <w:pStyle w:val="TableNames"/>
        <w:rPr>
          <w:color w:val="auto"/>
          <w:lang w:val="en-IN"/>
        </w:rPr>
      </w:pPr>
      <w:r w:rsidRPr="00425C8F">
        <w:rPr>
          <w:color w:val="auto"/>
          <w:lang w:val="en-IN"/>
        </w:rPr>
        <w:lastRenderedPageBreak/>
        <w:t>Contents</w:t>
      </w:r>
    </w:p>
    <w:p w:rsidR="00D35B11" w:rsidRDefault="00D5394B">
      <w:pPr>
        <w:pStyle w:val="TOC1"/>
        <w:rPr>
          <w:rFonts w:asciiTheme="minorHAnsi" w:eastAsiaTheme="minorEastAsia" w:hAnsiTheme="minorHAnsi" w:cstheme="minorBidi"/>
          <w:b w:val="0"/>
          <w:bCs w:val="0"/>
          <w:color w:val="auto"/>
          <w:sz w:val="22"/>
          <w:szCs w:val="22"/>
          <w:lang w:val="en-IN" w:eastAsia="en-IN"/>
        </w:rPr>
      </w:pPr>
      <w:r w:rsidRPr="00425C8F">
        <w:rPr>
          <w:color w:val="auto"/>
          <w:lang w:val="en-IN"/>
        </w:rPr>
        <w:fldChar w:fldCharType="begin"/>
      </w:r>
      <w:r w:rsidR="00C3638B" w:rsidRPr="00425C8F">
        <w:rPr>
          <w:color w:val="auto"/>
          <w:lang w:val="en-IN"/>
        </w:rPr>
        <w:instrText xml:space="preserve"> TOC \h \z \t "Heading 2,2,Heading 3,3,Chapter Name,1,SectionHead,1" </w:instrText>
      </w:r>
      <w:r w:rsidRPr="00425C8F">
        <w:rPr>
          <w:color w:val="auto"/>
          <w:lang w:val="en-IN"/>
        </w:rPr>
        <w:fldChar w:fldCharType="separate"/>
      </w:r>
      <w:hyperlink w:anchor="_Toc461009569" w:history="1">
        <w:r w:rsidR="00D35B11" w:rsidRPr="00574EA1">
          <w:rPr>
            <w:rStyle w:val="Hyperlink"/>
            <w:lang w:val="en-IN"/>
          </w:rPr>
          <w:t>Document History</w:t>
        </w:r>
        <w:r w:rsidR="00D35B11">
          <w:rPr>
            <w:webHidden/>
          </w:rPr>
          <w:tab/>
        </w:r>
        <w:r>
          <w:rPr>
            <w:webHidden/>
          </w:rPr>
          <w:fldChar w:fldCharType="begin"/>
        </w:r>
        <w:r w:rsidR="00D35B11">
          <w:rPr>
            <w:webHidden/>
          </w:rPr>
          <w:instrText xml:space="preserve"> PAGEREF _Toc461009569 \h </w:instrText>
        </w:r>
        <w:r>
          <w:rPr>
            <w:webHidden/>
          </w:rPr>
        </w:r>
        <w:r>
          <w:rPr>
            <w:webHidden/>
          </w:rPr>
          <w:fldChar w:fldCharType="separate"/>
        </w:r>
        <w:r w:rsidR="006F5576">
          <w:rPr>
            <w:webHidden/>
          </w:rPr>
          <w:t>v</w:t>
        </w:r>
        <w:r>
          <w:rPr>
            <w:webHidden/>
          </w:rPr>
          <w:fldChar w:fldCharType="end"/>
        </w:r>
      </w:hyperlink>
    </w:p>
    <w:p w:rsidR="00D35B11" w:rsidRDefault="009C1AFD">
      <w:pPr>
        <w:pStyle w:val="TOC1"/>
        <w:rPr>
          <w:rFonts w:asciiTheme="minorHAnsi" w:eastAsiaTheme="minorEastAsia" w:hAnsiTheme="minorHAnsi" w:cstheme="minorBidi"/>
          <w:b w:val="0"/>
          <w:bCs w:val="0"/>
          <w:color w:val="auto"/>
          <w:sz w:val="22"/>
          <w:szCs w:val="22"/>
          <w:lang w:val="en-IN" w:eastAsia="en-IN"/>
        </w:rPr>
      </w:pPr>
      <w:hyperlink w:anchor="_Toc461009570" w:history="1">
        <w:r w:rsidR="00D35B11" w:rsidRPr="00574EA1">
          <w:rPr>
            <w:rStyle w:val="Hyperlink"/>
            <w:lang w:val="en-IN"/>
          </w:rPr>
          <w:t>Document Information</w:t>
        </w:r>
        <w:r w:rsidR="00D35B11">
          <w:rPr>
            <w:webHidden/>
          </w:rPr>
          <w:tab/>
        </w:r>
        <w:r w:rsidR="00D5394B">
          <w:rPr>
            <w:webHidden/>
          </w:rPr>
          <w:fldChar w:fldCharType="begin"/>
        </w:r>
        <w:r w:rsidR="00D35B11">
          <w:rPr>
            <w:webHidden/>
          </w:rPr>
          <w:instrText xml:space="preserve"> PAGEREF _Toc461009570 \h </w:instrText>
        </w:r>
        <w:r w:rsidR="00D5394B">
          <w:rPr>
            <w:webHidden/>
          </w:rPr>
        </w:r>
        <w:r w:rsidR="00D5394B">
          <w:rPr>
            <w:webHidden/>
          </w:rPr>
          <w:fldChar w:fldCharType="separate"/>
        </w:r>
        <w:r w:rsidR="006F5576">
          <w:rPr>
            <w:webHidden/>
          </w:rPr>
          <w:t>6</w:t>
        </w:r>
        <w:r w:rsidR="00D5394B">
          <w:rPr>
            <w:webHidden/>
          </w:rPr>
          <w:fldChar w:fldCharType="end"/>
        </w:r>
      </w:hyperlink>
    </w:p>
    <w:p w:rsidR="00D35B11" w:rsidRDefault="009C1AFD">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461009571" w:history="1">
        <w:r w:rsidR="00D35B11" w:rsidRPr="00574EA1">
          <w:rPr>
            <w:rStyle w:val="Hyperlink"/>
            <w:lang w:val="en-IN"/>
          </w:rPr>
          <w:t>1.1</w:t>
        </w:r>
        <w:r w:rsidR="00D35B11">
          <w:rPr>
            <w:rFonts w:asciiTheme="minorHAnsi" w:eastAsiaTheme="minorEastAsia" w:hAnsiTheme="minorHAnsi" w:cstheme="minorBidi"/>
            <w:b w:val="0"/>
            <w:bCs w:val="0"/>
            <w:caps w:val="0"/>
            <w:color w:val="auto"/>
            <w:szCs w:val="22"/>
            <w:lang w:val="en-IN" w:eastAsia="en-IN"/>
          </w:rPr>
          <w:tab/>
        </w:r>
        <w:r w:rsidR="00D35B11" w:rsidRPr="00574EA1">
          <w:rPr>
            <w:rStyle w:val="Hyperlink"/>
            <w:lang w:val="en-IN"/>
          </w:rPr>
          <w:t>Purpose&amp; Scope of this document</w:t>
        </w:r>
        <w:r w:rsidR="00D35B11">
          <w:rPr>
            <w:webHidden/>
          </w:rPr>
          <w:tab/>
        </w:r>
        <w:r w:rsidR="00D5394B">
          <w:rPr>
            <w:webHidden/>
          </w:rPr>
          <w:fldChar w:fldCharType="begin"/>
        </w:r>
        <w:r w:rsidR="00D35B11">
          <w:rPr>
            <w:webHidden/>
          </w:rPr>
          <w:instrText xml:space="preserve"> PAGEREF _Toc461009571 \h </w:instrText>
        </w:r>
        <w:r w:rsidR="00D5394B">
          <w:rPr>
            <w:webHidden/>
          </w:rPr>
        </w:r>
        <w:r w:rsidR="00D5394B">
          <w:rPr>
            <w:webHidden/>
          </w:rPr>
          <w:fldChar w:fldCharType="separate"/>
        </w:r>
        <w:r w:rsidR="006F5576">
          <w:rPr>
            <w:webHidden/>
          </w:rPr>
          <w:t>6</w:t>
        </w:r>
        <w:r w:rsidR="00D5394B">
          <w:rPr>
            <w:webHidden/>
          </w:rPr>
          <w:fldChar w:fldCharType="end"/>
        </w:r>
      </w:hyperlink>
    </w:p>
    <w:p w:rsidR="00D35B11" w:rsidRDefault="009C1AFD">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461009572" w:history="1">
        <w:r w:rsidR="00D35B11" w:rsidRPr="00574EA1">
          <w:rPr>
            <w:rStyle w:val="Hyperlink"/>
            <w:lang w:val="en-IN"/>
          </w:rPr>
          <w:t>1.2</w:t>
        </w:r>
        <w:r w:rsidR="00D35B11">
          <w:rPr>
            <w:rFonts w:asciiTheme="minorHAnsi" w:eastAsiaTheme="minorEastAsia" w:hAnsiTheme="minorHAnsi" w:cstheme="minorBidi"/>
            <w:b w:val="0"/>
            <w:bCs w:val="0"/>
            <w:caps w:val="0"/>
            <w:color w:val="auto"/>
            <w:szCs w:val="22"/>
            <w:lang w:val="en-IN" w:eastAsia="en-IN"/>
          </w:rPr>
          <w:tab/>
        </w:r>
        <w:r w:rsidR="00D35B11" w:rsidRPr="00574EA1">
          <w:rPr>
            <w:rStyle w:val="Hyperlink"/>
            <w:lang w:val="en-IN"/>
          </w:rPr>
          <w:t>Definitions, Acronyms and Abbreviations</w:t>
        </w:r>
        <w:r w:rsidR="00D35B11">
          <w:rPr>
            <w:webHidden/>
          </w:rPr>
          <w:tab/>
        </w:r>
        <w:r w:rsidR="00D5394B">
          <w:rPr>
            <w:webHidden/>
          </w:rPr>
          <w:fldChar w:fldCharType="begin"/>
        </w:r>
        <w:r w:rsidR="00D35B11">
          <w:rPr>
            <w:webHidden/>
          </w:rPr>
          <w:instrText xml:space="preserve"> PAGEREF _Toc461009572 \h </w:instrText>
        </w:r>
        <w:r w:rsidR="00D5394B">
          <w:rPr>
            <w:webHidden/>
          </w:rPr>
        </w:r>
        <w:r w:rsidR="00D5394B">
          <w:rPr>
            <w:webHidden/>
          </w:rPr>
          <w:fldChar w:fldCharType="separate"/>
        </w:r>
        <w:r w:rsidR="006F5576">
          <w:rPr>
            <w:webHidden/>
          </w:rPr>
          <w:t>6</w:t>
        </w:r>
        <w:r w:rsidR="00D5394B">
          <w:rPr>
            <w:webHidden/>
          </w:rPr>
          <w:fldChar w:fldCharType="end"/>
        </w:r>
      </w:hyperlink>
    </w:p>
    <w:p w:rsidR="00D35B11" w:rsidRDefault="009C1AFD">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461009573" w:history="1">
        <w:r w:rsidR="00D35B11" w:rsidRPr="00574EA1">
          <w:rPr>
            <w:rStyle w:val="Hyperlink"/>
            <w:lang w:val="en-IN"/>
          </w:rPr>
          <w:t>1.3</w:t>
        </w:r>
        <w:r w:rsidR="00D35B11">
          <w:rPr>
            <w:rFonts w:asciiTheme="minorHAnsi" w:eastAsiaTheme="minorEastAsia" w:hAnsiTheme="minorHAnsi" w:cstheme="minorBidi"/>
            <w:b w:val="0"/>
            <w:bCs w:val="0"/>
            <w:caps w:val="0"/>
            <w:color w:val="auto"/>
            <w:szCs w:val="22"/>
            <w:lang w:val="en-IN" w:eastAsia="en-IN"/>
          </w:rPr>
          <w:tab/>
        </w:r>
        <w:r w:rsidR="00D35B11" w:rsidRPr="00574EA1">
          <w:rPr>
            <w:rStyle w:val="Hyperlink"/>
            <w:lang w:val="en-IN"/>
          </w:rPr>
          <w:t>Audience</w:t>
        </w:r>
        <w:r w:rsidR="00D35B11">
          <w:rPr>
            <w:webHidden/>
          </w:rPr>
          <w:tab/>
        </w:r>
        <w:r w:rsidR="00D5394B">
          <w:rPr>
            <w:webHidden/>
          </w:rPr>
          <w:fldChar w:fldCharType="begin"/>
        </w:r>
        <w:r w:rsidR="00D35B11">
          <w:rPr>
            <w:webHidden/>
          </w:rPr>
          <w:instrText xml:space="preserve"> PAGEREF _Toc461009573 \h </w:instrText>
        </w:r>
        <w:r w:rsidR="00D5394B">
          <w:rPr>
            <w:webHidden/>
          </w:rPr>
        </w:r>
        <w:r w:rsidR="00D5394B">
          <w:rPr>
            <w:webHidden/>
          </w:rPr>
          <w:fldChar w:fldCharType="separate"/>
        </w:r>
        <w:r w:rsidR="006F5576">
          <w:rPr>
            <w:webHidden/>
          </w:rPr>
          <w:t>6</w:t>
        </w:r>
        <w:r w:rsidR="00D5394B">
          <w:rPr>
            <w:webHidden/>
          </w:rPr>
          <w:fldChar w:fldCharType="end"/>
        </w:r>
      </w:hyperlink>
    </w:p>
    <w:p w:rsidR="00D35B11" w:rsidRDefault="009C1AFD">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461009574" w:history="1">
        <w:r w:rsidR="00D35B11" w:rsidRPr="00574EA1">
          <w:rPr>
            <w:rStyle w:val="Hyperlink"/>
            <w:lang w:val="en-IN"/>
          </w:rPr>
          <w:t>1.4</w:t>
        </w:r>
        <w:r w:rsidR="00D35B11">
          <w:rPr>
            <w:rFonts w:asciiTheme="minorHAnsi" w:eastAsiaTheme="minorEastAsia" w:hAnsiTheme="minorHAnsi" w:cstheme="minorBidi"/>
            <w:b w:val="0"/>
            <w:bCs w:val="0"/>
            <w:caps w:val="0"/>
            <w:color w:val="auto"/>
            <w:szCs w:val="22"/>
            <w:lang w:val="en-IN" w:eastAsia="en-IN"/>
          </w:rPr>
          <w:tab/>
        </w:r>
        <w:r w:rsidR="00D35B11" w:rsidRPr="00574EA1">
          <w:rPr>
            <w:rStyle w:val="Hyperlink"/>
            <w:lang w:val="en-IN"/>
          </w:rPr>
          <w:t>References</w:t>
        </w:r>
        <w:r w:rsidR="00D35B11">
          <w:rPr>
            <w:webHidden/>
          </w:rPr>
          <w:tab/>
        </w:r>
        <w:r w:rsidR="00D5394B">
          <w:rPr>
            <w:webHidden/>
          </w:rPr>
          <w:fldChar w:fldCharType="begin"/>
        </w:r>
        <w:r w:rsidR="00D35B11">
          <w:rPr>
            <w:webHidden/>
          </w:rPr>
          <w:instrText xml:space="preserve"> PAGEREF _Toc461009574 \h </w:instrText>
        </w:r>
        <w:r w:rsidR="00D5394B">
          <w:rPr>
            <w:webHidden/>
          </w:rPr>
        </w:r>
        <w:r w:rsidR="00D5394B">
          <w:rPr>
            <w:webHidden/>
          </w:rPr>
          <w:fldChar w:fldCharType="separate"/>
        </w:r>
        <w:r w:rsidR="006F5576">
          <w:rPr>
            <w:webHidden/>
          </w:rPr>
          <w:t>6</w:t>
        </w:r>
        <w:r w:rsidR="00D5394B">
          <w:rPr>
            <w:webHidden/>
          </w:rPr>
          <w:fldChar w:fldCharType="end"/>
        </w:r>
      </w:hyperlink>
    </w:p>
    <w:p w:rsidR="00D35B11" w:rsidRDefault="009C1AFD">
      <w:pPr>
        <w:pStyle w:val="TOC1"/>
        <w:rPr>
          <w:rFonts w:asciiTheme="minorHAnsi" w:eastAsiaTheme="minorEastAsia" w:hAnsiTheme="minorHAnsi" w:cstheme="minorBidi"/>
          <w:b w:val="0"/>
          <w:bCs w:val="0"/>
          <w:color w:val="auto"/>
          <w:sz w:val="22"/>
          <w:szCs w:val="22"/>
          <w:lang w:val="en-IN" w:eastAsia="en-IN"/>
        </w:rPr>
      </w:pPr>
      <w:hyperlink w:anchor="_Toc461009575" w:history="1">
        <w:r w:rsidR="00D35B11" w:rsidRPr="00574EA1">
          <w:rPr>
            <w:rStyle w:val="Hyperlink"/>
            <w:lang w:val="en-IN"/>
          </w:rPr>
          <w:t>Rest Service (3</w:t>
        </w:r>
        <w:r w:rsidR="00D35B11" w:rsidRPr="00574EA1">
          <w:rPr>
            <w:rStyle w:val="Hyperlink"/>
            <w:vertAlign w:val="superscript"/>
            <w:lang w:val="en-IN"/>
          </w:rPr>
          <w:t>rd</w:t>
        </w:r>
        <w:r w:rsidR="00D35B11" w:rsidRPr="00574EA1">
          <w:rPr>
            <w:rStyle w:val="Hyperlink"/>
            <w:lang w:val="en-IN"/>
          </w:rPr>
          <w:t xml:space="preserve"> Party/Public) API</w:t>
        </w:r>
        <w:r w:rsidR="00D35B11">
          <w:rPr>
            <w:webHidden/>
          </w:rPr>
          <w:tab/>
        </w:r>
        <w:r w:rsidR="00D5394B">
          <w:rPr>
            <w:webHidden/>
          </w:rPr>
          <w:fldChar w:fldCharType="begin"/>
        </w:r>
        <w:r w:rsidR="00D35B11">
          <w:rPr>
            <w:webHidden/>
          </w:rPr>
          <w:instrText xml:space="preserve"> PAGEREF _Toc461009575 \h </w:instrText>
        </w:r>
        <w:r w:rsidR="00D5394B">
          <w:rPr>
            <w:webHidden/>
          </w:rPr>
        </w:r>
        <w:r w:rsidR="00D5394B">
          <w:rPr>
            <w:webHidden/>
          </w:rPr>
          <w:fldChar w:fldCharType="separate"/>
        </w:r>
        <w:r w:rsidR="006F5576">
          <w:rPr>
            <w:webHidden/>
          </w:rPr>
          <w:t>7</w:t>
        </w:r>
        <w:r w:rsidR="00D5394B">
          <w:rPr>
            <w:webHidden/>
          </w:rPr>
          <w:fldChar w:fldCharType="end"/>
        </w:r>
      </w:hyperlink>
    </w:p>
    <w:p w:rsidR="00D35B11" w:rsidRDefault="009C1AFD">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461009576" w:history="1">
        <w:r w:rsidR="00D35B11" w:rsidRPr="00574EA1">
          <w:rPr>
            <w:rStyle w:val="Hyperlink"/>
            <w:lang w:val="en-IN"/>
          </w:rPr>
          <w:t>2.1</w:t>
        </w:r>
        <w:r w:rsidR="00D35B11">
          <w:rPr>
            <w:rFonts w:asciiTheme="minorHAnsi" w:eastAsiaTheme="minorEastAsia" w:hAnsiTheme="minorHAnsi" w:cstheme="minorBidi"/>
            <w:b w:val="0"/>
            <w:bCs w:val="0"/>
            <w:caps w:val="0"/>
            <w:color w:val="auto"/>
            <w:szCs w:val="22"/>
            <w:lang w:val="en-IN" w:eastAsia="en-IN"/>
          </w:rPr>
          <w:tab/>
        </w:r>
        <w:r w:rsidR="00D35B11" w:rsidRPr="00574EA1">
          <w:rPr>
            <w:rStyle w:val="Hyperlink"/>
            <w:lang w:val="en-IN"/>
          </w:rPr>
          <w:t>Architecture</w:t>
        </w:r>
        <w:r w:rsidR="00D35B11">
          <w:rPr>
            <w:webHidden/>
          </w:rPr>
          <w:tab/>
        </w:r>
        <w:r w:rsidR="00D5394B">
          <w:rPr>
            <w:webHidden/>
          </w:rPr>
          <w:fldChar w:fldCharType="begin"/>
        </w:r>
        <w:r w:rsidR="00D35B11">
          <w:rPr>
            <w:webHidden/>
          </w:rPr>
          <w:instrText xml:space="preserve"> PAGEREF _Toc461009576 \h </w:instrText>
        </w:r>
        <w:r w:rsidR="00D5394B">
          <w:rPr>
            <w:webHidden/>
          </w:rPr>
        </w:r>
        <w:r w:rsidR="00D5394B">
          <w:rPr>
            <w:webHidden/>
          </w:rPr>
          <w:fldChar w:fldCharType="separate"/>
        </w:r>
        <w:r w:rsidR="006F5576">
          <w:rPr>
            <w:webHidden/>
          </w:rPr>
          <w:t>7</w:t>
        </w:r>
        <w:r w:rsidR="00D5394B">
          <w:rPr>
            <w:webHidden/>
          </w:rPr>
          <w:fldChar w:fldCharType="end"/>
        </w:r>
      </w:hyperlink>
    </w:p>
    <w:p w:rsidR="00D35B11" w:rsidRDefault="009C1AFD">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461009577" w:history="1">
        <w:r w:rsidR="00D35B11" w:rsidRPr="00574EA1">
          <w:rPr>
            <w:rStyle w:val="Hyperlink"/>
            <w:lang w:val="en-IN"/>
          </w:rPr>
          <w:t>2.2</w:t>
        </w:r>
        <w:r w:rsidR="00D35B11">
          <w:rPr>
            <w:rFonts w:asciiTheme="minorHAnsi" w:eastAsiaTheme="minorEastAsia" w:hAnsiTheme="minorHAnsi" w:cstheme="minorBidi"/>
            <w:b w:val="0"/>
            <w:bCs w:val="0"/>
            <w:caps w:val="0"/>
            <w:color w:val="auto"/>
            <w:szCs w:val="22"/>
            <w:lang w:val="en-IN" w:eastAsia="en-IN"/>
          </w:rPr>
          <w:tab/>
        </w:r>
        <w:r w:rsidR="00D35B11" w:rsidRPr="00574EA1">
          <w:rPr>
            <w:rStyle w:val="Hyperlink"/>
            <w:lang w:val="en-IN"/>
          </w:rPr>
          <w:t>Communication</w:t>
        </w:r>
        <w:r w:rsidR="00D35B11">
          <w:rPr>
            <w:webHidden/>
          </w:rPr>
          <w:tab/>
        </w:r>
        <w:r w:rsidR="00D5394B">
          <w:rPr>
            <w:webHidden/>
          </w:rPr>
          <w:fldChar w:fldCharType="begin"/>
        </w:r>
        <w:r w:rsidR="00D35B11">
          <w:rPr>
            <w:webHidden/>
          </w:rPr>
          <w:instrText xml:space="preserve"> PAGEREF _Toc461009577 \h </w:instrText>
        </w:r>
        <w:r w:rsidR="00D5394B">
          <w:rPr>
            <w:webHidden/>
          </w:rPr>
        </w:r>
        <w:r w:rsidR="00D5394B">
          <w:rPr>
            <w:webHidden/>
          </w:rPr>
          <w:fldChar w:fldCharType="separate"/>
        </w:r>
        <w:r w:rsidR="006F5576">
          <w:rPr>
            <w:webHidden/>
          </w:rPr>
          <w:t>7</w:t>
        </w:r>
        <w:r w:rsidR="00D5394B">
          <w:rPr>
            <w:webHidden/>
          </w:rPr>
          <w:fldChar w:fldCharType="end"/>
        </w:r>
      </w:hyperlink>
    </w:p>
    <w:p w:rsidR="00D35B11" w:rsidRDefault="009C1AFD">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461009578" w:history="1">
        <w:r w:rsidR="00D35B11" w:rsidRPr="00574EA1">
          <w:rPr>
            <w:rStyle w:val="Hyperlink"/>
            <w:lang w:val="en-IN"/>
          </w:rPr>
          <w:t>2.3</w:t>
        </w:r>
        <w:r w:rsidR="00D35B11">
          <w:rPr>
            <w:rFonts w:asciiTheme="minorHAnsi" w:eastAsiaTheme="minorEastAsia" w:hAnsiTheme="minorHAnsi" w:cstheme="minorBidi"/>
            <w:b w:val="0"/>
            <w:bCs w:val="0"/>
            <w:caps w:val="0"/>
            <w:color w:val="auto"/>
            <w:szCs w:val="22"/>
            <w:lang w:val="en-IN" w:eastAsia="en-IN"/>
          </w:rPr>
          <w:tab/>
        </w:r>
        <w:r w:rsidR="00D35B11" w:rsidRPr="00574EA1">
          <w:rPr>
            <w:rStyle w:val="Hyperlink"/>
            <w:lang w:val="en-IN"/>
          </w:rPr>
          <w:t>Authentication</w:t>
        </w:r>
        <w:r w:rsidR="00D35B11">
          <w:rPr>
            <w:webHidden/>
          </w:rPr>
          <w:tab/>
        </w:r>
        <w:r w:rsidR="00D5394B">
          <w:rPr>
            <w:webHidden/>
          </w:rPr>
          <w:fldChar w:fldCharType="begin"/>
        </w:r>
        <w:r w:rsidR="00D35B11">
          <w:rPr>
            <w:webHidden/>
          </w:rPr>
          <w:instrText xml:space="preserve"> PAGEREF _Toc461009578 \h </w:instrText>
        </w:r>
        <w:r w:rsidR="00D5394B">
          <w:rPr>
            <w:webHidden/>
          </w:rPr>
        </w:r>
        <w:r w:rsidR="00D5394B">
          <w:rPr>
            <w:webHidden/>
          </w:rPr>
          <w:fldChar w:fldCharType="separate"/>
        </w:r>
        <w:r w:rsidR="006F5576">
          <w:rPr>
            <w:webHidden/>
          </w:rPr>
          <w:t>7</w:t>
        </w:r>
        <w:r w:rsidR="00D5394B">
          <w:rPr>
            <w:webHidden/>
          </w:rPr>
          <w:fldChar w:fldCharType="end"/>
        </w:r>
      </w:hyperlink>
    </w:p>
    <w:p w:rsidR="00D35B11" w:rsidRDefault="009C1AFD">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461009579" w:history="1">
        <w:r w:rsidR="00D35B11" w:rsidRPr="00574EA1">
          <w:rPr>
            <w:rStyle w:val="Hyperlink"/>
            <w:lang w:val="en-IN"/>
          </w:rPr>
          <w:t>2.4</w:t>
        </w:r>
        <w:r w:rsidR="00D35B11">
          <w:rPr>
            <w:rFonts w:asciiTheme="minorHAnsi" w:eastAsiaTheme="minorEastAsia" w:hAnsiTheme="minorHAnsi" w:cstheme="minorBidi"/>
            <w:b w:val="0"/>
            <w:bCs w:val="0"/>
            <w:caps w:val="0"/>
            <w:color w:val="auto"/>
            <w:szCs w:val="22"/>
            <w:lang w:val="en-IN" w:eastAsia="en-IN"/>
          </w:rPr>
          <w:tab/>
        </w:r>
        <w:r w:rsidR="00D35B11" w:rsidRPr="00574EA1">
          <w:rPr>
            <w:rStyle w:val="Hyperlink"/>
            <w:lang w:val="en-IN"/>
          </w:rPr>
          <w:t>Connection Procedure</w:t>
        </w:r>
        <w:r w:rsidR="00D35B11">
          <w:rPr>
            <w:webHidden/>
          </w:rPr>
          <w:tab/>
        </w:r>
        <w:r w:rsidR="00D5394B">
          <w:rPr>
            <w:webHidden/>
          </w:rPr>
          <w:fldChar w:fldCharType="begin"/>
        </w:r>
        <w:r w:rsidR="00D35B11">
          <w:rPr>
            <w:webHidden/>
          </w:rPr>
          <w:instrText xml:space="preserve"> PAGEREF _Toc461009579 \h </w:instrText>
        </w:r>
        <w:r w:rsidR="00D5394B">
          <w:rPr>
            <w:webHidden/>
          </w:rPr>
        </w:r>
        <w:r w:rsidR="00D5394B">
          <w:rPr>
            <w:webHidden/>
          </w:rPr>
          <w:fldChar w:fldCharType="separate"/>
        </w:r>
        <w:r w:rsidR="006F5576">
          <w:rPr>
            <w:webHidden/>
          </w:rPr>
          <w:t>8</w:t>
        </w:r>
        <w:r w:rsidR="00D5394B">
          <w:rPr>
            <w:webHidden/>
          </w:rPr>
          <w:fldChar w:fldCharType="end"/>
        </w:r>
      </w:hyperlink>
    </w:p>
    <w:p w:rsidR="00D35B11" w:rsidRDefault="009C1AFD">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461009580" w:history="1">
        <w:r w:rsidR="00D35B11" w:rsidRPr="00574EA1">
          <w:rPr>
            <w:rStyle w:val="Hyperlink"/>
            <w:lang w:val="en-IN"/>
          </w:rPr>
          <w:t>2.5</w:t>
        </w:r>
        <w:r w:rsidR="00D35B11">
          <w:rPr>
            <w:rFonts w:asciiTheme="minorHAnsi" w:eastAsiaTheme="minorEastAsia" w:hAnsiTheme="minorHAnsi" w:cstheme="minorBidi"/>
            <w:b w:val="0"/>
            <w:bCs w:val="0"/>
            <w:caps w:val="0"/>
            <w:color w:val="auto"/>
            <w:szCs w:val="22"/>
            <w:lang w:val="en-IN" w:eastAsia="en-IN"/>
          </w:rPr>
          <w:tab/>
        </w:r>
        <w:r w:rsidR="00D35B11" w:rsidRPr="00574EA1">
          <w:rPr>
            <w:rStyle w:val="Hyperlink"/>
            <w:lang w:val="en-IN"/>
          </w:rPr>
          <w:t>Fetch Lookups</w:t>
        </w:r>
        <w:r w:rsidR="00D35B11">
          <w:rPr>
            <w:webHidden/>
          </w:rPr>
          <w:tab/>
        </w:r>
        <w:r w:rsidR="00D5394B">
          <w:rPr>
            <w:webHidden/>
          </w:rPr>
          <w:fldChar w:fldCharType="begin"/>
        </w:r>
        <w:r w:rsidR="00D35B11">
          <w:rPr>
            <w:webHidden/>
          </w:rPr>
          <w:instrText xml:space="preserve"> PAGEREF _Toc461009580 \h </w:instrText>
        </w:r>
        <w:r w:rsidR="00D5394B">
          <w:rPr>
            <w:webHidden/>
          </w:rPr>
        </w:r>
        <w:r w:rsidR="00D5394B">
          <w:rPr>
            <w:webHidden/>
          </w:rPr>
          <w:fldChar w:fldCharType="separate"/>
        </w:r>
        <w:r w:rsidR="006F5576">
          <w:rPr>
            <w:webHidden/>
          </w:rPr>
          <w:t>8</w:t>
        </w:r>
        <w:r w:rsidR="00D5394B">
          <w:rPr>
            <w:webHidden/>
          </w:rPr>
          <w:fldChar w:fldCharType="end"/>
        </w:r>
      </w:hyperlink>
    </w:p>
    <w:p w:rsidR="00D35B11" w:rsidRDefault="009C1AFD">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461009581" w:history="1">
        <w:r w:rsidR="00D35B11" w:rsidRPr="00574EA1">
          <w:rPr>
            <w:rStyle w:val="Hyperlink"/>
            <w:lang w:val="en-IN"/>
          </w:rPr>
          <w:t>2.6</w:t>
        </w:r>
        <w:r w:rsidR="00D35B11">
          <w:rPr>
            <w:rFonts w:asciiTheme="minorHAnsi" w:eastAsiaTheme="minorEastAsia" w:hAnsiTheme="minorHAnsi" w:cstheme="minorBidi"/>
            <w:b w:val="0"/>
            <w:bCs w:val="0"/>
            <w:caps w:val="0"/>
            <w:color w:val="auto"/>
            <w:szCs w:val="22"/>
            <w:lang w:val="en-IN" w:eastAsia="en-IN"/>
          </w:rPr>
          <w:tab/>
        </w:r>
        <w:r w:rsidR="00D35B11" w:rsidRPr="00574EA1">
          <w:rPr>
            <w:rStyle w:val="Hyperlink"/>
            <w:lang w:val="en-IN"/>
          </w:rPr>
          <w:t>Fetch Sub-Lookups</w:t>
        </w:r>
        <w:r w:rsidR="00D35B11">
          <w:rPr>
            <w:webHidden/>
          </w:rPr>
          <w:tab/>
        </w:r>
        <w:r w:rsidR="00D5394B">
          <w:rPr>
            <w:webHidden/>
          </w:rPr>
          <w:fldChar w:fldCharType="begin"/>
        </w:r>
        <w:r w:rsidR="00D35B11">
          <w:rPr>
            <w:webHidden/>
          </w:rPr>
          <w:instrText xml:space="preserve"> PAGEREF _Toc461009581 \h </w:instrText>
        </w:r>
        <w:r w:rsidR="00D5394B">
          <w:rPr>
            <w:webHidden/>
          </w:rPr>
        </w:r>
        <w:r w:rsidR="00D5394B">
          <w:rPr>
            <w:webHidden/>
          </w:rPr>
          <w:fldChar w:fldCharType="separate"/>
        </w:r>
        <w:r w:rsidR="006F5576">
          <w:rPr>
            <w:webHidden/>
          </w:rPr>
          <w:t>10</w:t>
        </w:r>
        <w:r w:rsidR="00D5394B">
          <w:rPr>
            <w:webHidden/>
          </w:rPr>
          <w:fldChar w:fldCharType="end"/>
        </w:r>
      </w:hyperlink>
    </w:p>
    <w:p w:rsidR="00D35B11" w:rsidRDefault="009C1AFD">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461009582" w:history="1">
        <w:r w:rsidR="00D35B11" w:rsidRPr="00574EA1">
          <w:rPr>
            <w:rStyle w:val="Hyperlink"/>
            <w:lang w:val="en-IN"/>
          </w:rPr>
          <w:t>2.7</w:t>
        </w:r>
        <w:r w:rsidR="00D35B11">
          <w:rPr>
            <w:rFonts w:asciiTheme="minorHAnsi" w:eastAsiaTheme="minorEastAsia" w:hAnsiTheme="minorHAnsi" w:cstheme="minorBidi"/>
            <w:b w:val="0"/>
            <w:bCs w:val="0"/>
            <w:caps w:val="0"/>
            <w:color w:val="auto"/>
            <w:szCs w:val="22"/>
            <w:lang w:val="en-IN" w:eastAsia="en-IN"/>
          </w:rPr>
          <w:tab/>
        </w:r>
        <w:r w:rsidR="00D35B11" w:rsidRPr="00574EA1">
          <w:rPr>
            <w:rStyle w:val="Hyperlink"/>
            <w:lang w:val="en-IN"/>
          </w:rPr>
          <w:t>Bar User</w:t>
        </w:r>
        <w:r w:rsidR="00D35B11">
          <w:rPr>
            <w:webHidden/>
          </w:rPr>
          <w:tab/>
        </w:r>
        <w:r w:rsidR="00D5394B">
          <w:rPr>
            <w:webHidden/>
          </w:rPr>
          <w:fldChar w:fldCharType="begin"/>
        </w:r>
        <w:r w:rsidR="00D35B11">
          <w:rPr>
            <w:webHidden/>
          </w:rPr>
          <w:instrText xml:space="preserve"> PAGEREF _Toc461009582 \h </w:instrText>
        </w:r>
        <w:r w:rsidR="00D5394B">
          <w:rPr>
            <w:webHidden/>
          </w:rPr>
        </w:r>
        <w:r w:rsidR="00D5394B">
          <w:rPr>
            <w:webHidden/>
          </w:rPr>
          <w:fldChar w:fldCharType="separate"/>
        </w:r>
        <w:r w:rsidR="006F5576">
          <w:rPr>
            <w:webHidden/>
          </w:rPr>
          <w:t>12</w:t>
        </w:r>
        <w:r w:rsidR="00D5394B">
          <w:rPr>
            <w:webHidden/>
          </w:rPr>
          <w:fldChar w:fldCharType="end"/>
        </w:r>
      </w:hyperlink>
    </w:p>
    <w:p w:rsidR="00D35B11" w:rsidRDefault="009C1AFD">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461009583" w:history="1">
        <w:r w:rsidR="00D35B11" w:rsidRPr="00574EA1">
          <w:rPr>
            <w:rStyle w:val="Hyperlink"/>
            <w:lang w:val="en-IN"/>
          </w:rPr>
          <w:t>2.8</w:t>
        </w:r>
        <w:r w:rsidR="00D35B11">
          <w:rPr>
            <w:rFonts w:asciiTheme="minorHAnsi" w:eastAsiaTheme="minorEastAsia" w:hAnsiTheme="minorHAnsi" w:cstheme="minorBidi"/>
            <w:b w:val="0"/>
            <w:bCs w:val="0"/>
            <w:caps w:val="0"/>
            <w:color w:val="auto"/>
            <w:szCs w:val="22"/>
            <w:lang w:val="en-IN" w:eastAsia="en-IN"/>
          </w:rPr>
          <w:tab/>
        </w:r>
        <w:r w:rsidR="00D35B11" w:rsidRPr="00574EA1">
          <w:rPr>
            <w:rStyle w:val="Hyperlink"/>
            <w:lang w:val="en-IN"/>
          </w:rPr>
          <w:t>View Barred List</w:t>
        </w:r>
        <w:r w:rsidR="00D35B11">
          <w:rPr>
            <w:webHidden/>
          </w:rPr>
          <w:tab/>
        </w:r>
        <w:r w:rsidR="00D5394B">
          <w:rPr>
            <w:webHidden/>
          </w:rPr>
          <w:fldChar w:fldCharType="begin"/>
        </w:r>
        <w:r w:rsidR="00D35B11">
          <w:rPr>
            <w:webHidden/>
          </w:rPr>
          <w:instrText xml:space="preserve"> PAGEREF _Toc461009583 \h </w:instrText>
        </w:r>
        <w:r w:rsidR="00D5394B">
          <w:rPr>
            <w:webHidden/>
          </w:rPr>
        </w:r>
        <w:r w:rsidR="00D5394B">
          <w:rPr>
            <w:webHidden/>
          </w:rPr>
          <w:fldChar w:fldCharType="separate"/>
        </w:r>
        <w:r w:rsidR="006F5576">
          <w:rPr>
            <w:webHidden/>
          </w:rPr>
          <w:t>14</w:t>
        </w:r>
        <w:r w:rsidR="00D5394B">
          <w:rPr>
            <w:webHidden/>
          </w:rPr>
          <w:fldChar w:fldCharType="end"/>
        </w:r>
      </w:hyperlink>
    </w:p>
    <w:p w:rsidR="00D35B11" w:rsidRDefault="009C1AFD">
      <w:pPr>
        <w:pStyle w:val="TOC2"/>
        <w:tabs>
          <w:tab w:val="left" w:pos="480"/>
        </w:tabs>
        <w:rPr>
          <w:rFonts w:asciiTheme="minorHAnsi" w:eastAsiaTheme="minorEastAsia" w:hAnsiTheme="minorHAnsi" w:cstheme="minorBidi"/>
          <w:b w:val="0"/>
          <w:bCs w:val="0"/>
          <w:caps w:val="0"/>
          <w:color w:val="auto"/>
          <w:szCs w:val="22"/>
          <w:lang w:val="en-IN" w:eastAsia="en-IN"/>
        </w:rPr>
      </w:pPr>
      <w:hyperlink w:anchor="_Toc461009584" w:history="1">
        <w:r w:rsidR="00D35B11" w:rsidRPr="00574EA1">
          <w:rPr>
            <w:rStyle w:val="Hyperlink"/>
            <w:lang w:val="en-IN"/>
          </w:rPr>
          <w:t>2.9</w:t>
        </w:r>
        <w:r w:rsidR="00D35B11">
          <w:rPr>
            <w:rFonts w:asciiTheme="minorHAnsi" w:eastAsiaTheme="minorEastAsia" w:hAnsiTheme="minorHAnsi" w:cstheme="minorBidi"/>
            <w:b w:val="0"/>
            <w:bCs w:val="0"/>
            <w:caps w:val="0"/>
            <w:color w:val="auto"/>
            <w:szCs w:val="22"/>
            <w:lang w:val="en-IN" w:eastAsia="en-IN"/>
          </w:rPr>
          <w:tab/>
        </w:r>
        <w:r w:rsidR="00D35B11" w:rsidRPr="00574EA1">
          <w:rPr>
            <w:rStyle w:val="Hyperlink"/>
            <w:lang w:val="en-IN"/>
          </w:rPr>
          <w:t>Unbar User</w:t>
        </w:r>
        <w:r w:rsidR="00D35B11">
          <w:rPr>
            <w:webHidden/>
          </w:rPr>
          <w:tab/>
        </w:r>
        <w:r w:rsidR="00D5394B">
          <w:rPr>
            <w:webHidden/>
          </w:rPr>
          <w:fldChar w:fldCharType="begin"/>
        </w:r>
        <w:r w:rsidR="00D35B11">
          <w:rPr>
            <w:webHidden/>
          </w:rPr>
          <w:instrText xml:space="preserve"> PAGEREF _Toc461009584 \h </w:instrText>
        </w:r>
        <w:r w:rsidR="00D5394B">
          <w:rPr>
            <w:webHidden/>
          </w:rPr>
        </w:r>
        <w:r w:rsidR="00D5394B">
          <w:rPr>
            <w:webHidden/>
          </w:rPr>
          <w:fldChar w:fldCharType="separate"/>
        </w:r>
        <w:r w:rsidR="006F5576">
          <w:rPr>
            <w:webHidden/>
          </w:rPr>
          <w:t>16</w:t>
        </w:r>
        <w:r w:rsidR="00D5394B">
          <w:rPr>
            <w:webHidden/>
          </w:rPr>
          <w:fldChar w:fldCharType="end"/>
        </w:r>
      </w:hyperlink>
    </w:p>
    <w:p w:rsidR="00D35B11" w:rsidRDefault="009C1AFD">
      <w:pPr>
        <w:pStyle w:val="TOC2"/>
        <w:tabs>
          <w:tab w:val="left" w:pos="720"/>
        </w:tabs>
        <w:rPr>
          <w:rFonts w:asciiTheme="minorHAnsi" w:eastAsiaTheme="minorEastAsia" w:hAnsiTheme="minorHAnsi" w:cstheme="minorBidi"/>
          <w:b w:val="0"/>
          <w:bCs w:val="0"/>
          <w:caps w:val="0"/>
          <w:color w:val="auto"/>
          <w:szCs w:val="22"/>
          <w:lang w:val="en-IN" w:eastAsia="en-IN"/>
        </w:rPr>
      </w:pPr>
      <w:hyperlink w:anchor="_Toc461009585" w:history="1">
        <w:r w:rsidR="00D35B11" w:rsidRPr="00574EA1">
          <w:rPr>
            <w:rStyle w:val="Hyperlink"/>
            <w:lang w:val="en-IN"/>
          </w:rPr>
          <w:t>2.10</w:t>
        </w:r>
        <w:r w:rsidR="00D35B11">
          <w:rPr>
            <w:rFonts w:asciiTheme="minorHAnsi" w:eastAsiaTheme="minorEastAsia" w:hAnsiTheme="minorHAnsi" w:cstheme="minorBidi"/>
            <w:b w:val="0"/>
            <w:bCs w:val="0"/>
            <w:caps w:val="0"/>
            <w:color w:val="auto"/>
            <w:szCs w:val="22"/>
            <w:lang w:val="en-IN" w:eastAsia="en-IN"/>
          </w:rPr>
          <w:tab/>
        </w:r>
        <w:r w:rsidR="00D35B11" w:rsidRPr="00574EA1">
          <w:rPr>
            <w:rStyle w:val="Hyperlink"/>
            <w:lang w:val="en-IN"/>
          </w:rPr>
          <w:t>Load Commission Profiles</w:t>
        </w:r>
        <w:r w:rsidR="00D35B11">
          <w:rPr>
            <w:webHidden/>
          </w:rPr>
          <w:tab/>
        </w:r>
        <w:r w:rsidR="00D5394B">
          <w:rPr>
            <w:webHidden/>
          </w:rPr>
          <w:fldChar w:fldCharType="begin"/>
        </w:r>
        <w:r w:rsidR="00D35B11">
          <w:rPr>
            <w:webHidden/>
          </w:rPr>
          <w:instrText xml:space="preserve"> PAGEREF _Toc461009585 \h </w:instrText>
        </w:r>
        <w:r w:rsidR="00D5394B">
          <w:rPr>
            <w:webHidden/>
          </w:rPr>
        </w:r>
        <w:r w:rsidR="00D5394B">
          <w:rPr>
            <w:webHidden/>
          </w:rPr>
          <w:fldChar w:fldCharType="separate"/>
        </w:r>
        <w:r w:rsidR="006F5576">
          <w:rPr>
            <w:webHidden/>
          </w:rPr>
          <w:t>18</w:t>
        </w:r>
        <w:r w:rsidR="00D5394B">
          <w:rPr>
            <w:webHidden/>
          </w:rPr>
          <w:fldChar w:fldCharType="end"/>
        </w:r>
      </w:hyperlink>
    </w:p>
    <w:p w:rsidR="00D35B11" w:rsidRDefault="009C1AFD">
      <w:pPr>
        <w:pStyle w:val="TOC2"/>
        <w:tabs>
          <w:tab w:val="left" w:pos="720"/>
        </w:tabs>
        <w:rPr>
          <w:rFonts w:asciiTheme="minorHAnsi" w:eastAsiaTheme="minorEastAsia" w:hAnsiTheme="minorHAnsi" w:cstheme="minorBidi"/>
          <w:b w:val="0"/>
          <w:bCs w:val="0"/>
          <w:caps w:val="0"/>
          <w:color w:val="auto"/>
          <w:szCs w:val="22"/>
          <w:lang w:val="en-IN" w:eastAsia="en-IN"/>
        </w:rPr>
      </w:pPr>
      <w:hyperlink w:anchor="_Toc461009586" w:history="1">
        <w:r w:rsidR="00D35B11" w:rsidRPr="00574EA1">
          <w:rPr>
            <w:rStyle w:val="Hyperlink"/>
            <w:lang w:val="en-IN"/>
          </w:rPr>
          <w:t>2.11</w:t>
        </w:r>
        <w:r w:rsidR="00D35B11">
          <w:rPr>
            <w:rFonts w:asciiTheme="minorHAnsi" w:eastAsiaTheme="minorEastAsia" w:hAnsiTheme="minorHAnsi" w:cstheme="minorBidi"/>
            <w:b w:val="0"/>
            <w:bCs w:val="0"/>
            <w:caps w:val="0"/>
            <w:color w:val="auto"/>
            <w:szCs w:val="22"/>
            <w:lang w:val="en-IN" w:eastAsia="en-IN"/>
          </w:rPr>
          <w:tab/>
        </w:r>
        <w:r w:rsidR="00D35B11" w:rsidRPr="00574EA1">
          <w:rPr>
            <w:rStyle w:val="Hyperlink"/>
            <w:lang w:val="en-IN"/>
          </w:rPr>
          <w:t>Change Commission Profiles Status</w:t>
        </w:r>
        <w:r w:rsidR="00D35B11">
          <w:rPr>
            <w:webHidden/>
          </w:rPr>
          <w:tab/>
        </w:r>
        <w:r w:rsidR="00D5394B">
          <w:rPr>
            <w:webHidden/>
          </w:rPr>
          <w:fldChar w:fldCharType="begin"/>
        </w:r>
        <w:r w:rsidR="00D35B11">
          <w:rPr>
            <w:webHidden/>
          </w:rPr>
          <w:instrText xml:space="preserve"> PAGEREF _Toc461009586 \h </w:instrText>
        </w:r>
        <w:r w:rsidR="00D5394B">
          <w:rPr>
            <w:webHidden/>
          </w:rPr>
        </w:r>
        <w:r w:rsidR="00D5394B">
          <w:rPr>
            <w:webHidden/>
          </w:rPr>
          <w:fldChar w:fldCharType="separate"/>
        </w:r>
        <w:r w:rsidR="006F5576">
          <w:rPr>
            <w:webHidden/>
          </w:rPr>
          <w:t>20</w:t>
        </w:r>
        <w:r w:rsidR="00D5394B">
          <w:rPr>
            <w:webHidden/>
          </w:rPr>
          <w:fldChar w:fldCharType="end"/>
        </w:r>
      </w:hyperlink>
    </w:p>
    <w:p w:rsidR="00D35B11" w:rsidRDefault="009C1AFD">
      <w:pPr>
        <w:pStyle w:val="TOC2"/>
        <w:tabs>
          <w:tab w:val="left" w:pos="720"/>
        </w:tabs>
        <w:rPr>
          <w:rFonts w:asciiTheme="minorHAnsi" w:eastAsiaTheme="minorEastAsia" w:hAnsiTheme="minorHAnsi" w:cstheme="minorBidi"/>
          <w:b w:val="0"/>
          <w:bCs w:val="0"/>
          <w:caps w:val="0"/>
          <w:color w:val="auto"/>
          <w:szCs w:val="22"/>
          <w:lang w:val="en-IN" w:eastAsia="en-IN"/>
        </w:rPr>
      </w:pPr>
      <w:hyperlink w:anchor="_Toc461009587" w:history="1">
        <w:r w:rsidR="00D35B11" w:rsidRPr="00574EA1">
          <w:rPr>
            <w:rStyle w:val="Hyperlink"/>
            <w:lang w:val="en-IN"/>
          </w:rPr>
          <w:t>2.12</w:t>
        </w:r>
        <w:r w:rsidR="00D35B11">
          <w:rPr>
            <w:rFonts w:asciiTheme="minorHAnsi" w:eastAsiaTheme="minorEastAsia" w:hAnsiTheme="minorHAnsi" w:cstheme="minorBidi"/>
            <w:b w:val="0"/>
            <w:bCs w:val="0"/>
            <w:caps w:val="0"/>
            <w:color w:val="auto"/>
            <w:szCs w:val="22"/>
            <w:lang w:val="en-IN" w:eastAsia="en-IN"/>
          </w:rPr>
          <w:tab/>
        </w:r>
        <w:r w:rsidR="00D35B11" w:rsidRPr="00574EA1">
          <w:rPr>
            <w:rStyle w:val="Hyperlink"/>
            <w:lang w:val="en-IN"/>
          </w:rPr>
          <w:t>Load C2S transactions for Reversal</w:t>
        </w:r>
        <w:r w:rsidR="00D35B11">
          <w:rPr>
            <w:webHidden/>
          </w:rPr>
          <w:tab/>
        </w:r>
        <w:r w:rsidR="00D5394B">
          <w:rPr>
            <w:webHidden/>
          </w:rPr>
          <w:fldChar w:fldCharType="begin"/>
        </w:r>
        <w:r w:rsidR="00D35B11">
          <w:rPr>
            <w:webHidden/>
          </w:rPr>
          <w:instrText xml:space="preserve"> PAGEREF _Toc461009587 \h </w:instrText>
        </w:r>
        <w:r w:rsidR="00D5394B">
          <w:rPr>
            <w:webHidden/>
          </w:rPr>
        </w:r>
        <w:r w:rsidR="00D5394B">
          <w:rPr>
            <w:webHidden/>
          </w:rPr>
          <w:fldChar w:fldCharType="separate"/>
        </w:r>
        <w:r w:rsidR="006F5576">
          <w:rPr>
            <w:webHidden/>
          </w:rPr>
          <w:t>22</w:t>
        </w:r>
        <w:r w:rsidR="00D5394B">
          <w:rPr>
            <w:webHidden/>
          </w:rPr>
          <w:fldChar w:fldCharType="end"/>
        </w:r>
      </w:hyperlink>
    </w:p>
    <w:p w:rsidR="00D35B11" w:rsidRDefault="009C1AFD">
      <w:pPr>
        <w:pStyle w:val="TOC2"/>
        <w:tabs>
          <w:tab w:val="left" w:pos="720"/>
        </w:tabs>
        <w:rPr>
          <w:rFonts w:asciiTheme="minorHAnsi" w:eastAsiaTheme="minorEastAsia" w:hAnsiTheme="minorHAnsi" w:cstheme="minorBidi"/>
          <w:b w:val="0"/>
          <w:bCs w:val="0"/>
          <w:caps w:val="0"/>
          <w:color w:val="auto"/>
          <w:szCs w:val="22"/>
          <w:lang w:val="en-IN" w:eastAsia="en-IN"/>
        </w:rPr>
      </w:pPr>
      <w:hyperlink w:anchor="_Toc461009588" w:history="1">
        <w:r w:rsidR="00D35B11" w:rsidRPr="00574EA1">
          <w:rPr>
            <w:rStyle w:val="Hyperlink"/>
            <w:lang w:val="en-IN"/>
          </w:rPr>
          <w:t>2.13</w:t>
        </w:r>
        <w:r w:rsidR="00D35B11">
          <w:rPr>
            <w:rFonts w:asciiTheme="minorHAnsi" w:eastAsiaTheme="minorEastAsia" w:hAnsiTheme="minorHAnsi" w:cstheme="minorBidi"/>
            <w:b w:val="0"/>
            <w:bCs w:val="0"/>
            <w:caps w:val="0"/>
            <w:color w:val="auto"/>
            <w:szCs w:val="22"/>
            <w:lang w:val="en-IN" w:eastAsia="en-IN"/>
          </w:rPr>
          <w:tab/>
        </w:r>
        <w:r w:rsidR="00D35B11" w:rsidRPr="00574EA1">
          <w:rPr>
            <w:rStyle w:val="Hyperlink"/>
            <w:lang w:val="en-IN"/>
          </w:rPr>
          <w:t>C2S Reversal Transaction</w:t>
        </w:r>
        <w:r w:rsidR="00D35B11">
          <w:rPr>
            <w:webHidden/>
          </w:rPr>
          <w:tab/>
        </w:r>
        <w:r w:rsidR="00D5394B">
          <w:rPr>
            <w:webHidden/>
          </w:rPr>
          <w:fldChar w:fldCharType="begin"/>
        </w:r>
        <w:r w:rsidR="00D35B11">
          <w:rPr>
            <w:webHidden/>
          </w:rPr>
          <w:instrText xml:space="preserve"> PAGEREF _Toc461009588 \h </w:instrText>
        </w:r>
        <w:r w:rsidR="00D5394B">
          <w:rPr>
            <w:webHidden/>
          </w:rPr>
        </w:r>
        <w:r w:rsidR="00D5394B">
          <w:rPr>
            <w:webHidden/>
          </w:rPr>
          <w:fldChar w:fldCharType="separate"/>
        </w:r>
        <w:r w:rsidR="006F5576">
          <w:rPr>
            <w:webHidden/>
          </w:rPr>
          <w:t>24</w:t>
        </w:r>
        <w:r w:rsidR="00D5394B">
          <w:rPr>
            <w:webHidden/>
          </w:rPr>
          <w:fldChar w:fldCharType="end"/>
        </w:r>
      </w:hyperlink>
    </w:p>
    <w:p w:rsidR="00D35B11" w:rsidRDefault="009C1AFD">
      <w:pPr>
        <w:pStyle w:val="TOC2"/>
        <w:tabs>
          <w:tab w:val="left" w:pos="720"/>
        </w:tabs>
        <w:rPr>
          <w:rFonts w:asciiTheme="minorHAnsi" w:eastAsiaTheme="minorEastAsia" w:hAnsiTheme="minorHAnsi" w:cstheme="minorBidi"/>
          <w:b w:val="0"/>
          <w:bCs w:val="0"/>
          <w:caps w:val="0"/>
          <w:color w:val="auto"/>
          <w:szCs w:val="22"/>
          <w:lang w:val="en-IN" w:eastAsia="en-IN"/>
        </w:rPr>
      </w:pPr>
      <w:hyperlink w:anchor="_Toc461009589" w:history="1">
        <w:r w:rsidR="00D35B11" w:rsidRPr="00574EA1">
          <w:rPr>
            <w:rStyle w:val="Hyperlink"/>
            <w:lang w:val="en-IN"/>
          </w:rPr>
          <w:t>2.14</w:t>
        </w:r>
        <w:r w:rsidR="00D35B11">
          <w:rPr>
            <w:rFonts w:asciiTheme="minorHAnsi" w:eastAsiaTheme="minorEastAsia" w:hAnsiTheme="minorHAnsi" w:cstheme="minorBidi"/>
            <w:b w:val="0"/>
            <w:bCs w:val="0"/>
            <w:caps w:val="0"/>
            <w:color w:val="auto"/>
            <w:szCs w:val="22"/>
            <w:lang w:val="en-IN" w:eastAsia="en-IN"/>
          </w:rPr>
          <w:tab/>
        </w:r>
        <w:r w:rsidR="00D35B11" w:rsidRPr="00574EA1">
          <w:rPr>
            <w:rStyle w:val="Hyperlink"/>
            <w:lang w:val="en-IN"/>
          </w:rPr>
          <w:t>C2S Reversal Transaction Detail</w:t>
        </w:r>
        <w:r w:rsidR="00D35B11">
          <w:rPr>
            <w:webHidden/>
          </w:rPr>
          <w:tab/>
        </w:r>
        <w:r w:rsidR="00D5394B">
          <w:rPr>
            <w:webHidden/>
          </w:rPr>
          <w:fldChar w:fldCharType="begin"/>
        </w:r>
        <w:r w:rsidR="00D35B11">
          <w:rPr>
            <w:webHidden/>
          </w:rPr>
          <w:instrText xml:space="preserve"> PAGEREF _Toc461009589 \h </w:instrText>
        </w:r>
        <w:r w:rsidR="00D5394B">
          <w:rPr>
            <w:webHidden/>
          </w:rPr>
        </w:r>
        <w:r w:rsidR="00D5394B">
          <w:rPr>
            <w:webHidden/>
          </w:rPr>
          <w:fldChar w:fldCharType="separate"/>
        </w:r>
        <w:r w:rsidR="006F5576">
          <w:rPr>
            <w:webHidden/>
          </w:rPr>
          <w:t>26</w:t>
        </w:r>
        <w:r w:rsidR="00D5394B">
          <w:rPr>
            <w:webHidden/>
          </w:rPr>
          <w:fldChar w:fldCharType="end"/>
        </w:r>
      </w:hyperlink>
    </w:p>
    <w:p w:rsidR="00D35B11" w:rsidRDefault="009C1AFD">
      <w:pPr>
        <w:pStyle w:val="TOC2"/>
        <w:tabs>
          <w:tab w:val="left" w:pos="720"/>
        </w:tabs>
        <w:rPr>
          <w:rFonts w:asciiTheme="minorHAnsi" w:eastAsiaTheme="minorEastAsia" w:hAnsiTheme="minorHAnsi" w:cstheme="minorBidi"/>
          <w:b w:val="0"/>
          <w:bCs w:val="0"/>
          <w:caps w:val="0"/>
          <w:color w:val="auto"/>
          <w:szCs w:val="22"/>
          <w:lang w:val="en-IN" w:eastAsia="en-IN"/>
        </w:rPr>
      </w:pPr>
      <w:hyperlink w:anchor="_Toc461009590" w:history="1">
        <w:r w:rsidR="00D35B11" w:rsidRPr="00574EA1">
          <w:rPr>
            <w:rStyle w:val="Hyperlink"/>
            <w:lang w:val="en-IN"/>
          </w:rPr>
          <w:t>2.15</w:t>
        </w:r>
        <w:r w:rsidR="00D35B11">
          <w:rPr>
            <w:rFonts w:asciiTheme="minorHAnsi" w:eastAsiaTheme="minorEastAsia" w:hAnsiTheme="minorHAnsi" w:cstheme="minorBidi"/>
            <w:b w:val="0"/>
            <w:bCs w:val="0"/>
            <w:caps w:val="0"/>
            <w:color w:val="auto"/>
            <w:szCs w:val="22"/>
            <w:lang w:val="en-IN" w:eastAsia="en-IN"/>
          </w:rPr>
          <w:tab/>
        </w:r>
        <w:r w:rsidR="00D35B11" w:rsidRPr="00574EA1">
          <w:rPr>
            <w:rStyle w:val="Hyperlink"/>
            <w:lang w:val="en-IN"/>
          </w:rPr>
          <w:t>User Transfer OTP initiation</w:t>
        </w:r>
        <w:r w:rsidR="00D35B11">
          <w:rPr>
            <w:webHidden/>
          </w:rPr>
          <w:tab/>
        </w:r>
        <w:r w:rsidR="00D5394B">
          <w:rPr>
            <w:webHidden/>
          </w:rPr>
          <w:fldChar w:fldCharType="begin"/>
        </w:r>
        <w:r w:rsidR="00D35B11">
          <w:rPr>
            <w:webHidden/>
          </w:rPr>
          <w:instrText xml:space="preserve"> PAGEREF _Toc461009590 \h </w:instrText>
        </w:r>
        <w:r w:rsidR="00D5394B">
          <w:rPr>
            <w:webHidden/>
          </w:rPr>
        </w:r>
        <w:r w:rsidR="00D5394B">
          <w:rPr>
            <w:webHidden/>
          </w:rPr>
          <w:fldChar w:fldCharType="separate"/>
        </w:r>
        <w:r w:rsidR="006F5576">
          <w:rPr>
            <w:webHidden/>
          </w:rPr>
          <w:t>28</w:t>
        </w:r>
        <w:r w:rsidR="00D5394B">
          <w:rPr>
            <w:webHidden/>
          </w:rPr>
          <w:fldChar w:fldCharType="end"/>
        </w:r>
      </w:hyperlink>
    </w:p>
    <w:p w:rsidR="00D35B11" w:rsidRDefault="009C1AFD">
      <w:pPr>
        <w:pStyle w:val="TOC2"/>
        <w:tabs>
          <w:tab w:val="left" w:pos="720"/>
        </w:tabs>
      </w:pPr>
      <w:hyperlink w:anchor="_Toc461009591" w:history="1">
        <w:r w:rsidR="00D35B11" w:rsidRPr="00574EA1">
          <w:rPr>
            <w:rStyle w:val="Hyperlink"/>
            <w:lang w:val="en-IN"/>
          </w:rPr>
          <w:t>2.16</w:t>
        </w:r>
        <w:r w:rsidR="00D35B11">
          <w:rPr>
            <w:rFonts w:asciiTheme="minorHAnsi" w:eastAsiaTheme="minorEastAsia" w:hAnsiTheme="minorHAnsi" w:cstheme="minorBidi"/>
            <w:b w:val="0"/>
            <w:bCs w:val="0"/>
            <w:caps w:val="0"/>
            <w:color w:val="auto"/>
            <w:szCs w:val="22"/>
            <w:lang w:val="en-IN" w:eastAsia="en-IN"/>
          </w:rPr>
          <w:tab/>
        </w:r>
        <w:r w:rsidR="00D35B11" w:rsidRPr="00574EA1">
          <w:rPr>
            <w:rStyle w:val="Hyperlink"/>
            <w:lang w:val="en-IN"/>
          </w:rPr>
          <w:t>User Transfer OTP Confirmation</w:t>
        </w:r>
        <w:r w:rsidR="00D35B11">
          <w:rPr>
            <w:webHidden/>
          </w:rPr>
          <w:tab/>
        </w:r>
        <w:r w:rsidR="00D5394B">
          <w:rPr>
            <w:webHidden/>
          </w:rPr>
          <w:fldChar w:fldCharType="begin"/>
        </w:r>
        <w:r w:rsidR="00D35B11">
          <w:rPr>
            <w:webHidden/>
          </w:rPr>
          <w:instrText xml:space="preserve"> PAGEREF _Toc461009591 \h </w:instrText>
        </w:r>
        <w:r w:rsidR="00D5394B">
          <w:rPr>
            <w:webHidden/>
          </w:rPr>
        </w:r>
        <w:r w:rsidR="00D5394B">
          <w:rPr>
            <w:webHidden/>
          </w:rPr>
          <w:fldChar w:fldCharType="separate"/>
        </w:r>
        <w:r w:rsidR="006F5576">
          <w:rPr>
            <w:webHidden/>
          </w:rPr>
          <w:t>30</w:t>
        </w:r>
        <w:r w:rsidR="00D5394B">
          <w:rPr>
            <w:webHidden/>
          </w:rPr>
          <w:fldChar w:fldCharType="end"/>
        </w:r>
      </w:hyperlink>
    </w:p>
    <w:p w:rsidR="008D31CF" w:rsidRDefault="009C1AFD" w:rsidP="008D31CF">
      <w:pPr>
        <w:pStyle w:val="TOC2"/>
        <w:tabs>
          <w:tab w:val="left" w:pos="720"/>
        </w:tabs>
      </w:pPr>
      <w:hyperlink w:anchor="_View_Schedule_Recharge" w:history="1">
        <w:r w:rsidR="008D31CF" w:rsidRPr="00574EA1">
          <w:rPr>
            <w:rStyle w:val="Hyperlink"/>
            <w:lang w:val="en-IN"/>
          </w:rPr>
          <w:t>2.1</w:t>
        </w:r>
        <w:r w:rsidR="008D31CF">
          <w:rPr>
            <w:rStyle w:val="Hyperlink"/>
            <w:lang w:val="en-IN"/>
          </w:rPr>
          <w:t>7</w:t>
        </w:r>
        <w:r w:rsidR="008D31CF">
          <w:rPr>
            <w:rFonts w:asciiTheme="minorHAnsi" w:eastAsiaTheme="minorEastAsia" w:hAnsiTheme="minorHAnsi" w:cstheme="minorBidi"/>
            <w:b w:val="0"/>
            <w:bCs w:val="0"/>
            <w:caps w:val="0"/>
            <w:color w:val="auto"/>
            <w:szCs w:val="22"/>
            <w:lang w:val="en-IN" w:eastAsia="en-IN"/>
          </w:rPr>
          <w:tab/>
        </w:r>
        <w:r w:rsidR="008D31CF">
          <w:rPr>
            <w:rStyle w:val="Hyperlink"/>
            <w:lang w:val="en-IN"/>
          </w:rPr>
          <w:t>VIEW SCHEDULE RECHARGE</w:t>
        </w:r>
        <w:r w:rsidR="009928A9">
          <w:rPr>
            <w:rStyle w:val="Hyperlink"/>
            <w:lang w:val="en-IN"/>
          </w:rPr>
          <w:t xml:space="preserve"> IN BATCH</w:t>
        </w:r>
        <w:r w:rsidR="008D31CF">
          <w:rPr>
            <w:webHidden/>
          </w:rPr>
          <w:tab/>
          <w:t>31</w:t>
        </w:r>
      </w:hyperlink>
    </w:p>
    <w:p w:rsidR="007D3F34" w:rsidRDefault="009C1AFD" w:rsidP="007D3F34">
      <w:pPr>
        <w:pStyle w:val="TOC2"/>
        <w:tabs>
          <w:tab w:val="left" w:pos="720"/>
        </w:tabs>
      </w:pPr>
      <w:hyperlink w:anchor="_View_Schedule_Recharge" w:history="1">
        <w:r w:rsidR="007D3F34" w:rsidRPr="00574EA1">
          <w:rPr>
            <w:rStyle w:val="Hyperlink"/>
            <w:lang w:val="en-IN"/>
          </w:rPr>
          <w:t>2.1</w:t>
        </w:r>
        <w:r w:rsidR="007D3F34">
          <w:rPr>
            <w:rStyle w:val="Hyperlink"/>
            <w:lang w:val="en-IN"/>
          </w:rPr>
          <w:t>8</w:t>
        </w:r>
        <w:r w:rsidR="007D3F34">
          <w:rPr>
            <w:rFonts w:asciiTheme="minorHAnsi" w:eastAsiaTheme="minorEastAsia" w:hAnsiTheme="minorHAnsi" w:cstheme="minorBidi"/>
            <w:b w:val="0"/>
            <w:bCs w:val="0"/>
            <w:caps w:val="0"/>
            <w:color w:val="auto"/>
            <w:szCs w:val="22"/>
            <w:lang w:val="en-IN" w:eastAsia="en-IN"/>
          </w:rPr>
          <w:tab/>
        </w:r>
        <w:r w:rsidR="007D3F34">
          <w:rPr>
            <w:rStyle w:val="Hyperlink"/>
            <w:lang w:val="en-IN"/>
          </w:rPr>
          <w:t>cANCEL SCHEDULE RECHARGE SINGLE</w:t>
        </w:r>
        <w:r w:rsidR="007D3F34">
          <w:rPr>
            <w:webHidden/>
          </w:rPr>
          <w:tab/>
          <w:t>35</w:t>
        </w:r>
      </w:hyperlink>
    </w:p>
    <w:p w:rsidR="007D3F34" w:rsidRDefault="009C1AFD" w:rsidP="007D3F34">
      <w:pPr>
        <w:pStyle w:val="TOC2"/>
        <w:tabs>
          <w:tab w:val="left" w:pos="720"/>
        </w:tabs>
      </w:pPr>
      <w:hyperlink w:anchor="_View_Schedule_Recharge" w:history="1">
        <w:r w:rsidR="007D3F34" w:rsidRPr="00574EA1">
          <w:rPr>
            <w:rStyle w:val="Hyperlink"/>
            <w:lang w:val="en-IN"/>
          </w:rPr>
          <w:t>2.1</w:t>
        </w:r>
        <w:r w:rsidR="007D3F34">
          <w:rPr>
            <w:rStyle w:val="Hyperlink"/>
            <w:lang w:val="en-IN"/>
          </w:rPr>
          <w:t>9</w:t>
        </w:r>
        <w:r w:rsidR="007D3F34">
          <w:rPr>
            <w:rFonts w:asciiTheme="minorHAnsi" w:eastAsiaTheme="minorEastAsia" w:hAnsiTheme="minorHAnsi" w:cstheme="minorBidi"/>
            <w:b w:val="0"/>
            <w:bCs w:val="0"/>
            <w:caps w:val="0"/>
            <w:color w:val="auto"/>
            <w:szCs w:val="22"/>
            <w:lang w:val="en-IN" w:eastAsia="en-IN"/>
          </w:rPr>
          <w:tab/>
        </w:r>
        <w:r w:rsidR="007D3F34" w:rsidRPr="007D3F34">
          <w:rPr>
            <w:rStyle w:val="Hyperlink"/>
            <w:lang w:val="en-IN"/>
          </w:rPr>
          <w:t>cANCEL</w:t>
        </w:r>
        <w:r w:rsidR="007D3F34">
          <w:rPr>
            <w:rStyle w:val="Hyperlink"/>
            <w:lang w:val="en-IN"/>
          </w:rPr>
          <w:t xml:space="preserve"> SCHEDULE RECHARGE  BATCH</w:t>
        </w:r>
        <w:r w:rsidR="007D3F34">
          <w:rPr>
            <w:webHidden/>
          </w:rPr>
          <w:tab/>
          <w:t>37</w:t>
        </w:r>
      </w:hyperlink>
    </w:p>
    <w:p w:rsidR="007D3F34" w:rsidRDefault="009C1AFD" w:rsidP="007D3F34">
      <w:pPr>
        <w:pStyle w:val="TOC2"/>
        <w:tabs>
          <w:tab w:val="left" w:pos="720"/>
        </w:tabs>
      </w:pPr>
      <w:hyperlink w:anchor="_View_Schedule_Recharge" w:history="1">
        <w:r w:rsidR="007D3F34">
          <w:rPr>
            <w:rStyle w:val="Hyperlink"/>
            <w:lang w:val="en-IN"/>
          </w:rPr>
          <w:t>2.20</w:t>
        </w:r>
        <w:r w:rsidR="007D3F34">
          <w:rPr>
            <w:rFonts w:asciiTheme="minorHAnsi" w:eastAsiaTheme="minorEastAsia" w:hAnsiTheme="minorHAnsi" w:cstheme="minorBidi"/>
            <w:b w:val="0"/>
            <w:bCs w:val="0"/>
            <w:caps w:val="0"/>
            <w:color w:val="auto"/>
            <w:szCs w:val="22"/>
            <w:lang w:val="en-IN" w:eastAsia="en-IN"/>
          </w:rPr>
          <w:tab/>
        </w:r>
        <w:r w:rsidR="007D3F34">
          <w:rPr>
            <w:rStyle w:val="Hyperlink"/>
            <w:lang w:val="en-IN"/>
          </w:rPr>
          <w:t>BATCH SCHEDULE RECHARGE fILE UPLOAD</w:t>
        </w:r>
        <w:r w:rsidR="007D3F34">
          <w:rPr>
            <w:webHidden/>
          </w:rPr>
          <w:tab/>
          <w:t>39</w:t>
        </w:r>
      </w:hyperlink>
    </w:p>
    <w:p w:rsidR="002571FD" w:rsidRDefault="009C1AFD" w:rsidP="002571FD">
      <w:pPr>
        <w:pStyle w:val="TOC2"/>
        <w:tabs>
          <w:tab w:val="left" w:pos="720"/>
        </w:tabs>
      </w:pPr>
      <w:hyperlink w:anchor="_View_Schedule_Topup" w:history="1">
        <w:r w:rsidR="002571FD">
          <w:rPr>
            <w:rStyle w:val="Hyperlink"/>
            <w:lang w:val="en-IN"/>
          </w:rPr>
          <w:t>2.21</w:t>
        </w:r>
        <w:r w:rsidR="002571FD">
          <w:rPr>
            <w:rFonts w:asciiTheme="minorHAnsi" w:eastAsiaTheme="minorEastAsia" w:hAnsiTheme="minorHAnsi" w:cstheme="minorBidi"/>
            <w:b w:val="0"/>
            <w:bCs w:val="0"/>
            <w:caps w:val="0"/>
            <w:color w:val="auto"/>
            <w:szCs w:val="22"/>
            <w:lang w:val="en-IN" w:eastAsia="en-IN"/>
          </w:rPr>
          <w:tab/>
        </w:r>
        <w:r w:rsidR="000159A5">
          <w:rPr>
            <w:rStyle w:val="Hyperlink"/>
            <w:lang w:val="en-IN"/>
          </w:rPr>
          <w:t xml:space="preserve">VIEW SCHEDULE </w:t>
        </w:r>
        <w:r w:rsidR="005D7273">
          <w:rPr>
            <w:rStyle w:val="Hyperlink"/>
            <w:lang w:val="en-IN"/>
          </w:rPr>
          <w:t>TOPUP</w:t>
        </w:r>
        <w:r w:rsidR="002571FD">
          <w:rPr>
            <w:rStyle w:val="Hyperlink"/>
            <w:lang w:val="en-IN"/>
          </w:rPr>
          <w:t xml:space="preserve"> </w:t>
        </w:r>
        <w:r w:rsidR="002571FD">
          <w:rPr>
            <w:webHidden/>
          </w:rPr>
          <w:tab/>
          <w:t>41</w:t>
        </w:r>
      </w:hyperlink>
    </w:p>
    <w:p w:rsidR="007D3F34" w:rsidRDefault="009C1AFD" w:rsidP="007D3F34">
      <w:pPr>
        <w:pStyle w:val="TOC2"/>
        <w:tabs>
          <w:tab w:val="left" w:pos="720"/>
        </w:tabs>
      </w:pPr>
      <w:hyperlink w:anchor="_View_Schedule_Topup" w:history="1">
        <w:r w:rsidR="007D3F34">
          <w:rPr>
            <w:rStyle w:val="Hyperlink"/>
            <w:lang w:val="en-IN"/>
          </w:rPr>
          <w:t>2.22</w:t>
        </w:r>
        <w:r w:rsidR="007D3F34">
          <w:rPr>
            <w:rFonts w:asciiTheme="minorHAnsi" w:eastAsiaTheme="minorEastAsia" w:hAnsiTheme="minorHAnsi" w:cstheme="minorBidi"/>
            <w:b w:val="0"/>
            <w:bCs w:val="0"/>
            <w:caps w:val="0"/>
            <w:color w:val="auto"/>
            <w:szCs w:val="22"/>
            <w:lang w:val="en-IN" w:eastAsia="en-IN"/>
          </w:rPr>
          <w:tab/>
        </w:r>
        <w:r w:rsidR="007D3F34">
          <w:rPr>
            <w:rStyle w:val="Hyperlink"/>
            <w:lang w:val="en-IN"/>
          </w:rPr>
          <w:t xml:space="preserve">VIEW Network </w:t>
        </w:r>
        <w:r w:rsidR="007D3F34">
          <w:rPr>
            <w:webHidden/>
          </w:rPr>
          <w:tab/>
          <w:t>44</w:t>
        </w:r>
      </w:hyperlink>
    </w:p>
    <w:p w:rsidR="007D3F34" w:rsidRDefault="009C1AFD" w:rsidP="007D3F34">
      <w:pPr>
        <w:pStyle w:val="TOC2"/>
        <w:tabs>
          <w:tab w:val="left" w:pos="720"/>
        </w:tabs>
      </w:pPr>
      <w:hyperlink w:anchor="_View_Schedule_Topup" w:history="1">
        <w:r w:rsidR="007D3F34">
          <w:rPr>
            <w:rStyle w:val="Hyperlink"/>
            <w:lang w:val="en-IN"/>
          </w:rPr>
          <w:t>2.23</w:t>
        </w:r>
        <w:r w:rsidR="007D3F34">
          <w:rPr>
            <w:rFonts w:asciiTheme="minorHAnsi" w:eastAsiaTheme="minorEastAsia" w:hAnsiTheme="minorHAnsi" w:cstheme="minorBidi"/>
            <w:b w:val="0"/>
            <w:bCs w:val="0"/>
            <w:caps w:val="0"/>
            <w:color w:val="auto"/>
            <w:szCs w:val="22"/>
            <w:lang w:val="en-IN" w:eastAsia="en-IN"/>
          </w:rPr>
          <w:tab/>
        </w:r>
        <w:r w:rsidR="007D3F34">
          <w:rPr>
            <w:rStyle w:val="Hyperlink"/>
            <w:lang w:val="en-IN"/>
          </w:rPr>
          <w:t>VIEW SELF DETAILS</w:t>
        </w:r>
        <w:r w:rsidR="007D3F34">
          <w:rPr>
            <w:webHidden/>
          </w:rPr>
          <w:tab/>
          <w:t>47</w:t>
        </w:r>
      </w:hyperlink>
    </w:p>
    <w:p w:rsidR="005718EC" w:rsidRDefault="009C1AFD" w:rsidP="005718EC">
      <w:pPr>
        <w:pStyle w:val="TOC2"/>
        <w:tabs>
          <w:tab w:val="left" w:pos="720"/>
        </w:tabs>
      </w:pPr>
      <w:hyperlink w:anchor="_View_Schedule_Topup" w:history="1">
        <w:r w:rsidR="005718EC">
          <w:rPr>
            <w:rStyle w:val="Hyperlink"/>
            <w:lang w:val="en-IN"/>
          </w:rPr>
          <w:t>2.24</w:t>
        </w:r>
        <w:r w:rsidR="005718EC">
          <w:rPr>
            <w:rFonts w:asciiTheme="minorHAnsi" w:eastAsiaTheme="minorEastAsia" w:hAnsiTheme="minorHAnsi" w:cstheme="minorBidi"/>
            <w:b w:val="0"/>
            <w:bCs w:val="0"/>
            <w:caps w:val="0"/>
            <w:color w:val="auto"/>
            <w:szCs w:val="22"/>
            <w:lang w:val="en-IN" w:eastAsia="en-IN"/>
          </w:rPr>
          <w:tab/>
        </w:r>
        <w:r w:rsidR="005718EC">
          <w:rPr>
            <w:rStyle w:val="Hyperlink"/>
            <w:lang w:val="en-IN"/>
          </w:rPr>
          <w:t>NETWORK  STATUS</w:t>
        </w:r>
        <w:r w:rsidR="005718EC">
          <w:rPr>
            <w:webHidden/>
          </w:rPr>
          <w:tab/>
          <w:t>49</w:t>
        </w:r>
      </w:hyperlink>
    </w:p>
    <w:p w:rsidR="005718EC" w:rsidRDefault="009C1AFD" w:rsidP="005718EC">
      <w:pPr>
        <w:pStyle w:val="TOC2"/>
        <w:tabs>
          <w:tab w:val="left" w:pos="720"/>
        </w:tabs>
      </w:pPr>
      <w:hyperlink w:anchor="_View_Schedule_Topup" w:history="1">
        <w:r w:rsidR="005718EC">
          <w:rPr>
            <w:rStyle w:val="Hyperlink"/>
            <w:lang w:val="en-IN"/>
          </w:rPr>
          <w:t>2.25</w:t>
        </w:r>
        <w:r w:rsidR="005718EC">
          <w:rPr>
            <w:rFonts w:asciiTheme="minorHAnsi" w:eastAsiaTheme="minorEastAsia" w:hAnsiTheme="minorHAnsi" w:cstheme="minorBidi"/>
            <w:b w:val="0"/>
            <w:bCs w:val="0"/>
            <w:caps w:val="0"/>
            <w:color w:val="auto"/>
            <w:szCs w:val="22"/>
            <w:lang w:val="en-IN" w:eastAsia="en-IN"/>
          </w:rPr>
          <w:tab/>
        </w:r>
        <w:r w:rsidR="005718EC">
          <w:rPr>
            <w:rStyle w:val="Hyperlink"/>
            <w:lang w:val="en-IN"/>
          </w:rPr>
          <w:t>CHANGE NETWORK</w:t>
        </w:r>
        <w:r w:rsidR="005718EC">
          <w:rPr>
            <w:webHidden/>
          </w:rPr>
          <w:tab/>
          <w:t>51</w:t>
        </w:r>
      </w:hyperlink>
    </w:p>
    <w:p w:rsidR="00F334A2" w:rsidRDefault="009C1AFD" w:rsidP="00F334A2">
      <w:pPr>
        <w:pStyle w:val="TOC2"/>
        <w:tabs>
          <w:tab w:val="left" w:pos="720"/>
        </w:tabs>
      </w:pPr>
      <w:hyperlink w:anchor="_View_Schedule_Topup" w:history="1">
        <w:r w:rsidR="00F334A2">
          <w:rPr>
            <w:rStyle w:val="Hyperlink"/>
            <w:lang w:val="en-IN"/>
          </w:rPr>
          <w:t>2.26</w:t>
        </w:r>
        <w:r w:rsidR="00F334A2">
          <w:rPr>
            <w:rFonts w:asciiTheme="minorHAnsi" w:eastAsiaTheme="minorEastAsia" w:hAnsiTheme="minorHAnsi" w:cstheme="minorBidi"/>
            <w:b w:val="0"/>
            <w:bCs w:val="0"/>
            <w:caps w:val="0"/>
            <w:color w:val="auto"/>
            <w:szCs w:val="22"/>
            <w:lang w:val="en-IN" w:eastAsia="en-IN"/>
          </w:rPr>
          <w:tab/>
        </w:r>
        <w:r w:rsidR="00F334A2" w:rsidRPr="00F334A2">
          <w:rPr>
            <w:rStyle w:val="Hyperlink"/>
            <w:lang w:val="en-IN"/>
          </w:rPr>
          <w:t xml:space="preserve">BATCH </w:t>
        </w:r>
        <w:r w:rsidR="00E237E5" w:rsidRPr="00E237E5">
          <w:rPr>
            <w:rStyle w:val="Hyperlink"/>
            <w:lang w:val="en-IN"/>
          </w:rPr>
          <w:t xml:space="preserve">RECHARGE </w:t>
        </w:r>
        <w:r w:rsidR="00E237E5">
          <w:rPr>
            <w:rStyle w:val="Hyperlink"/>
            <w:lang w:val="en-IN"/>
          </w:rPr>
          <w:t xml:space="preserve"> </w:t>
        </w:r>
        <w:r w:rsidR="00F334A2">
          <w:rPr>
            <w:rStyle w:val="Hyperlink"/>
            <w:lang w:val="en-IN"/>
          </w:rPr>
          <w:t>RE</w:t>
        </w:r>
        <w:r w:rsidR="00F334A2" w:rsidRPr="00F334A2">
          <w:rPr>
            <w:rStyle w:val="Hyperlink"/>
            <w:lang w:val="en-IN"/>
          </w:rPr>
          <w:t>SCHEDULE</w:t>
        </w:r>
        <w:r w:rsidR="00A719B7">
          <w:rPr>
            <w:rStyle w:val="Hyperlink"/>
            <w:lang w:val="en-IN"/>
          </w:rPr>
          <w:t>- Load batch list</w:t>
        </w:r>
        <w:r w:rsidR="00F334A2">
          <w:rPr>
            <w:webHidden/>
          </w:rPr>
          <w:tab/>
          <w:t>5</w:t>
        </w:r>
      </w:hyperlink>
      <w:r w:rsidR="004A3E0F">
        <w:t>2</w:t>
      </w:r>
    </w:p>
    <w:p w:rsidR="006135E2" w:rsidRDefault="009C1AFD" w:rsidP="006135E2">
      <w:pPr>
        <w:pStyle w:val="TOC2"/>
        <w:tabs>
          <w:tab w:val="left" w:pos="720"/>
        </w:tabs>
      </w:pPr>
      <w:hyperlink w:anchor="_View_Schedule_Topup" w:history="1">
        <w:r w:rsidR="00CC31B2">
          <w:rPr>
            <w:rStyle w:val="Hyperlink"/>
            <w:lang w:val="en-IN"/>
          </w:rPr>
          <w:t>2.27</w:t>
        </w:r>
        <w:r w:rsidR="006135E2">
          <w:rPr>
            <w:rFonts w:asciiTheme="minorHAnsi" w:eastAsiaTheme="minorEastAsia" w:hAnsiTheme="minorHAnsi" w:cstheme="minorBidi"/>
            <w:b w:val="0"/>
            <w:bCs w:val="0"/>
            <w:caps w:val="0"/>
            <w:color w:val="auto"/>
            <w:szCs w:val="22"/>
            <w:lang w:val="en-IN" w:eastAsia="en-IN"/>
          </w:rPr>
          <w:tab/>
        </w:r>
        <w:r w:rsidR="006135E2" w:rsidRPr="00F334A2">
          <w:rPr>
            <w:rStyle w:val="Hyperlink"/>
            <w:lang w:val="en-IN"/>
          </w:rPr>
          <w:t xml:space="preserve">BATCH </w:t>
        </w:r>
        <w:r w:rsidR="006135E2" w:rsidRPr="00E237E5">
          <w:rPr>
            <w:rStyle w:val="Hyperlink"/>
            <w:lang w:val="en-IN"/>
          </w:rPr>
          <w:t xml:space="preserve">RECHARGE </w:t>
        </w:r>
        <w:r w:rsidR="006135E2">
          <w:rPr>
            <w:rStyle w:val="Hyperlink"/>
            <w:lang w:val="en-IN"/>
          </w:rPr>
          <w:t xml:space="preserve"> RE</w:t>
        </w:r>
        <w:r w:rsidR="006135E2" w:rsidRPr="00F334A2">
          <w:rPr>
            <w:rStyle w:val="Hyperlink"/>
            <w:lang w:val="en-IN"/>
          </w:rPr>
          <w:t>SCHEDULE</w:t>
        </w:r>
        <w:r w:rsidR="006135E2">
          <w:rPr>
            <w:rStyle w:val="Hyperlink"/>
            <w:lang w:val="en-IN"/>
          </w:rPr>
          <w:t>- Download batch file</w:t>
        </w:r>
        <w:r w:rsidR="006135E2">
          <w:rPr>
            <w:webHidden/>
          </w:rPr>
          <w:tab/>
          <w:t>5</w:t>
        </w:r>
      </w:hyperlink>
      <w:r w:rsidR="00CC31B2">
        <w:t>3</w:t>
      </w:r>
    </w:p>
    <w:p w:rsidR="00CC31B2" w:rsidRDefault="009C1AFD" w:rsidP="00CC31B2">
      <w:pPr>
        <w:pStyle w:val="TOC2"/>
        <w:tabs>
          <w:tab w:val="left" w:pos="720"/>
        </w:tabs>
      </w:pPr>
      <w:hyperlink w:anchor="_View_Schedule_Topup" w:history="1">
        <w:r w:rsidR="00CC31B2">
          <w:rPr>
            <w:rStyle w:val="Hyperlink"/>
            <w:lang w:val="en-IN"/>
          </w:rPr>
          <w:t>2.28</w:t>
        </w:r>
        <w:r w:rsidR="00CC31B2">
          <w:rPr>
            <w:rFonts w:asciiTheme="minorHAnsi" w:eastAsiaTheme="minorEastAsia" w:hAnsiTheme="minorHAnsi" w:cstheme="minorBidi"/>
            <w:b w:val="0"/>
            <w:bCs w:val="0"/>
            <w:caps w:val="0"/>
            <w:color w:val="auto"/>
            <w:szCs w:val="22"/>
            <w:lang w:val="en-IN" w:eastAsia="en-IN"/>
          </w:rPr>
          <w:tab/>
        </w:r>
        <w:r w:rsidR="00CC31B2" w:rsidRPr="00F334A2">
          <w:rPr>
            <w:rStyle w:val="Hyperlink"/>
            <w:lang w:val="en-IN"/>
          </w:rPr>
          <w:t xml:space="preserve">BATCH </w:t>
        </w:r>
        <w:r w:rsidR="00CC31B2" w:rsidRPr="00E237E5">
          <w:rPr>
            <w:rStyle w:val="Hyperlink"/>
            <w:lang w:val="en-IN"/>
          </w:rPr>
          <w:t xml:space="preserve">RECHARGE </w:t>
        </w:r>
        <w:r w:rsidR="00CC31B2">
          <w:rPr>
            <w:rStyle w:val="Hyperlink"/>
            <w:lang w:val="en-IN"/>
          </w:rPr>
          <w:t xml:space="preserve"> RE</w:t>
        </w:r>
        <w:r w:rsidR="00CC31B2" w:rsidRPr="00F334A2">
          <w:rPr>
            <w:rStyle w:val="Hyperlink"/>
            <w:lang w:val="en-IN"/>
          </w:rPr>
          <w:t>SCHEDULE</w:t>
        </w:r>
        <w:r w:rsidR="00CC31B2">
          <w:rPr>
            <w:webHidden/>
          </w:rPr>
          <w:tab/>
          <w:t>5</w:t>
        </w:r>
      </w:hyperlink>
      <w:r w:rsidR="00CC31B2">
        <w:t>8</w:t>
      </w:r>
    </w:p>
    <w:p w:rsidR="00CC31B2" w:rsidRPr="00CC31B2" w:rsidRDefault="00CC31B2" w:rsidP="00CC31B2"/>
    <w:p w:rsidR="006135E2" w:rsidRPr="006135E2" w:rsidRDefault="006135E2" w:rsidP="006135E2"/>
    <w:p w:rsidR="00F334A2" w:rsidRPr="00F334A2" w:rsidRDefault="00F334A2" w:rsidP="00F334A2"/>
    <w:p w:rsidR="008D31CF" w:rsidRPr="008D31CF" w:rsidRDefault="008D31CF" w:rsidP="008D31CF">
      <w:pPr>
        <w:rPr>
          <w:noProof/>
        </w:rPr>
      </w:pPr>
    </w:p>
    <w:p w:rsidR="00D35B11" w:rsidRDefault="009C1AFD">
      <w:pPr>
        <w:pStyle w:val="TOC1"/>
        <w:rPr>
          <w:rFonts w:asciiTheme="minorHAnsi" w:eastAsiaTheme="minorEastAsia" w:hAnsiTheme="minorHAnsi" w:cstheme="minorBidi"/>
          <w:b w:val="0"/>
          <w:bCs w:val="0"/>
          <w:color w:val="auto"/>
          <w:sz w:val="22"/>
          <w:szCs w:val="22"/>
          <w:lang w:val="en-IN" w:eastAsia="en-IN"/>
        </w:rPr>
      </w:pPr>
      <w:hyperlink w:anchor="_Toc461009592" w:history="1">
        <w:r w:rsidR="00D35B11" w:rsidRPr="00574EA1">
          <w:rPr>
            <w:rStyle w:val="Hyperlink"/>
            <w:lang w:val="en-IN"/>
          </w:rPr>
          <w:t>Contact Us</w:t>
        </w:r>
        <w:r w:rsidR="00D35B11">
          <w:rPr>
            <w:webHidden/>
          </w:rPr>
          <w:tab/>
        </w:r>
        <w:r w:rsidR="00D5394B">
          <w:rPr>
            <w:webHidden/>
          </w:rPr>
          <w:fldChar w:fldCharType="begin"/>
        </w:r>
        <w:r w:rsidR="00D35B11">
          <w:rPr>
            <w:webHidden/>
          </w:rPr>
          <w:instrText xml:space="preserve"> PAGEREF _Toc461009592 \h </w:instrText>
        </w:r>
        <w:r w:rsidR="00D5394B">
          <w:rPr>
            <w:webHidden/>
          </w:rPr>
        </w:r>
        <w:r w:rsidR="00D5394B">
          <w:rPr>
            <w:webHidden/>
          </w:rPr>
          <w:fldChar w:fldCharType="separate"/>
        </w:r>
        <w:r w:rsidR="006F5576">
          <w:rPr>
            <w:webHidden/>
          </w:rPr>
          <w:t>3</w:t>
        </w:r>
        <w:r w:rsidR="00D5394B">
          <w:rPr>
            <w:webHidden/>
          </w:rPr>
          <w:fldChar w:fldCharType="end"/>
        </w:r>
      </w:hyperlink>
      <w:r w:rsidR="008D31CF">
        <w:t>3</w:t>
      </w:r>
    </w:p>
    <w:p w:rsidR="00C3638B" w:rsidRPr="00425C8F" w:rsidRDefault="00D5394B" w:rsidP="00C3638B">
      <w:pPr>
        <w:pStyle w:val="BodyText2"/>
        <w:rPr>
          <w:lang w:val="en-IN"/>
        </w:rPr>
      </w:pPr>
      <w:r w:rsidRPr="00425C8F">
        <w:rPr>
          <w:lang w:val="en-IN"/>
        </w:rPr>
        <w:fldChar w:fldCharType="end"/>
      </w:r>
    </w:p>
    <w:p w:rsidR="00C3638B" w:rsidRPr="00425C8F" w:rsidRDefault="00C3638B" w:rsidP="00C3638B">
      <w:pPr>
        <w:pStyle w:val="BodyText"/>
        <w:rPr>
          <w:rFonts w:cs="Arial"/>
          <w:lang w:val="en-IN"/>
        </w:rPr>
      </w:pPr>
      <w:r w:rsidRPr="00425C8F">
        <w:rPr>
          <w:rFonts w:cs="Arial"/>
          <w:lang w:val="en-IN"/>
        </w:rPr>
        <w:br w:type="column"/>
      </w: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172AE" w:rsidRPr="00425C8F" w:rsidRDefault="00C172AE" w:rsidP="00C3638B">
      <w:pPr>
        <w:pStyle w:val="BodyText"/>
        <w:rPr>
          <w:rFonts w:cs="Arial"/>
          <w:lang w:val="en-IN"/>
        </w:rPr>
      </w:pPr>
    </w:p>
    <w:p w:rsidR="00C3638B" w:rsidRPr="00425C8F" w:rsidRDefault="00C3638B" w:rsidP="00C3638B">
      <w:pPr>
        <w:pStyle w:val="BodyText"/>
        <w:rPr>
          <w:rFonts w:cs="Arial"/>
          <w:lang w:val="en-IN"/>
        </w:rPr>
      </w:pPr>
      <w:r w:rsidRPr="00425C8F">
        <w:rPr>
          <w:rFonts w:cs="Arial"/>
          <w:lang w:val="en-IN"/>
        </w:rPr>
        <w:t xml:space="preserve">Confidentiality Statement </w:t>
      </w:r>
    </w:p>
    <w:p w:rsidR="00C3638B" w:rsidRPr="00425C8F" w:rsidRDefault="00C3638B" w:rsidP="00C3638B">
      <w:pPr>
        <w:pStyle w:val="BodyText"/>
        <w:rPr>
          <w:rFonts w:cs="Arial"/>
          <w:lang w:val="en-IN"/>
        </w:rPr>
      </w:pPr>
      <w:r w:rsidRPr="00425C8F">
        <w:rPr>
          <w:rFonts w:cs="Arial"/>
          <w:lang w:val="en-IN"/>
        </w:rPr>
        <w:t>Copyright © 201</w:t>
      </w:r>
      <w:r w:rsidR="00A5386C" w:rsidRPr="00425C8F">
        <w:rPr>
          <w:rFonts w:cs="Arial"/>
          <w:lang w:val="en-IN"/>
        </w:rPr>
        <w:t>5</w:t>
      </w:r>
      <w:r w:rsidRPr="00425C8F">
        <w:rPr>
          <w:rFonts w:cs="Arial"/>
          <w:lang w:val="en-IN"/>
        </w:rPr>
        <w:t>, Comviva Technologies Limited. All rights reserved. This product or document may not, in whole or in part, be copied, photocopied, reproduced, translated, or reduced to any electronic medium or machine readable form, by any means electronic, mechanical, photographic, optic recording or otherwise without prior consent, in writing, of the copyright owner. Statutory declaration under section 52A of the Copyright Act 1957.</w:t>
      </w:r>
    </w:p>
    <w:p w:rsidR="00C3638B" w:rsidRPr="00425C8F" w:rsidRDefault="00C3638B" w:rsidP="00C3638B">
      <w:pPr>
        <w:pStyle w:val="BodyText2"/>
        <w:rPr>
          <w:lang w:val="en-IN"/>
        </w:rPr>
      </w:pPr>
    </w:p>
    <w:p w:rsidR="00C3638B" w:rsidRPr="00425C8F" w:rsidRDefault="00C3638B" w:rsidP="000E7BEC">
      <w:pPr>
        <w:pStyle w:val="SectionHead"/>
        <w:rPr>
          <w:color w:val="auto"/>
          <w:lang w:val="en-IN"/>
        </w:rPr>
      </w:pPr>
      <w:r w:rsidRPr="00425C8F">
        <w:rPr>
          <w:color w:val="auto"/>
          <w:lang w:val="en-IN"/>
        </w:rPr>
        <w:lastRenderedPageBreak/>
        <w:br w:type="column"/>
      </w:r>
      <w:bookmarkStart w:id="2" w:name="_Toc461009569"/>
      <w:bookmarkEnd w:id="0"/>
      <w:bookmarkEnd w:id="1"/>
      <w:r w:rsidRPr="00425C8F">
        <w:rPr>
          <w:color w:val="auto"/>
          <w:lang w:val="en-IN"/>
        </w:rPr>
        <w:lastRenderedPageBreak/>
        <w:t>Document History</w:t>
      </w:r>
      <w:bookmarkEnd w:id="2"/>
    </w:p>
    <w:p w:rsidR="00C3638B" w:rsidRPr="00425C8F" w:rsidRDefault="00C3638B" w:rsidP="00C3638B">
      <w:pPr>
        <w:pStyle w:val="BodyText"/>
        <w:rPr>
          <w:lang w:val="en-IN"/>
        </w:rPr>
      </w:pPr>
    </w:p>
    <w:tbl>
      <w:tblPr>
        <w:tblpPr w:leftFromText="180" w:rightFromText="180" w:vertAnchor="text" w:horzAnchor="margin" w:tblpXSpec="center" w:tblpY="201"/>
        <w:tblW w:w="10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2119"/>
        <w:gridCol w:w="2605"/>
        <w:gridCol w:w="1547"/>
        <w:gridCol w:w="1466"/>
        <w:gridCol w:w="1978"/>
      </w:tblGrid>
      <w:tr w:rsidR="00C3638B" w:rsidRPr="00425C8F" w:rsidTr="00F06885">
        <w:trPr>
          <w:trHeight w:val="471"/>
        </w:trPr>
        <w:tc>
          <w:tcPr>
            <w:tcW w:w="828" w:type="dxa"/>
            <w:shd w:val="clear" w:color="auto" w:fill="E31837"/>
          </w:tcPr>
          <w:p w:rsidR="00C3638B" w:rsidRPr="00425C8F" w:rsidRDefault="00C3638B" w:rsidP="00F06885">
            <w:pPr>
              <w:pStyle w:val="TableofAuthorities"/>
              <w:jc w:val="left"/>
              <w:rPr>
                <w:lang w:val="en-IN"/>
              </w:rPr>
            </w:pPr>
            <w:r w:rsidRPr="00425C8F">
              <w:rPr>
                <w:lang w:val="en-IN"/>
              </w:rPr>
              <w:t>Version Number</w:t>
            </w:r>
          </w:p>
        </w:tc>
        <w:tc>
          <w:tcPr>
            <w:tcW w:w="2119" w:type="dxa"/>
            <w:shd w:val="clear" w:color="auto" w:fill="E31837"/>
          </w:tcPr>
          <w:p w:rsidR="00C3638B" w:rsidRPr="00425C8F" w:rsidRDefault="00C3638B" w:rsidP="00F06885">
            <w:pPr>
              <w:pStyle w:val="TableofAuthorities"/>
              <w:jc w:val="left"/>
              <w:rPr>
                <w:lang w:val="en-IN"/>
              </w:rPr>
            </w:pPr>
            <w:r w:rsidRPr="00425C8F">
              <w:rPr>
                <w:lang w:val="en-IN"/>
              </w:rPr>
              <w:t>Created/Modified On:</w:t>
            </w:r>
          </w:p>
        </w:tc>
        <w:tc>
          <w:tcPr>
            <w:tcW w:w="2605" w:type="dxa"/>
            <w:shd w:val="clear" w:color="auto" w:fill="E31837"/>
          </w:tcPr>
          <w:p w:rsidR="00C3638B" w:rsidRPr="00425C8F" w:rsidRDefault="00C3638B" w:rsidP="00F06885">
            <w:pPr>
              <w:pStyle w:val="TableofAuthorities"/>
              <w:jc w:val="left"/>
              <w:rPr>
                <w:lang w:val="en-IN"/>
              </w:rPr>
            </w:pPr>
            <w:r w:rsidRPr="00425C8F">
              <w:rPr>
                <w:lang w:val="en-IN"/>
              </w:rPr>
              <w:t xml:space="preserve">Description of Changes </w:t>
            </w:r>
          </w:p>
        </w:tc>
        <w:tc>
          <w:tcPr>
            <w:tcW w:w="1547" w:type="dxa"/>
            <w:shd w:val="clear" w:color="auto" w:fill="E31837"/>
          </w:tcPr>
          <w:p w:rsidR="00C3638B" w:rsidRPr="00425C8F" w:rsidRDefault="00C3638B" w:rsidP="00F06885">
            <w:pPr>
              <w:pStyle w:val="TableofAuthorities"/>
              <w:jc w:val="left"/>
              <w:rPr>
                <w:lang w:val="en-IN"/>
              </w:rPr>
            </w:pPr>
            <w:r w:rsidRPr="00425C8F">
              <w:rPr>
                <w:lang w:val="en-IN"/>
              </w:rPr>
              <w:t>Author</w:t>
            </w:r>
          </w:p>
        </w:tc>
        <w:tc>
          <w:tcPr>
            <w:tcW w:w="1466" w:type="dxa"/>
            <w:shd w:val="clear" w:color="auto" w:fill="E31837"/>
          </w:tcPr>
          <w:p w:rsidR="00C3638B" w:rsidRPr="00425C8F" w:rsidRDefault="00C3638B" w:rsidP="00F06885">
            <w:pPr>
              <w:pStyle w:val="TableofAuthorities"/>
              <w:jc w:val="left"/>
              <w:rPr>
                <w:lang w:val="en-IN"/>
              </w:rPr>
            </w:pPr>
            <w:r w:rsidRPr="00425C8F">
              <w:rPr>
                <w:lang w:val="en-IN"/>
              </w:rPr>
              <w:t>Reviewer</w:t>
            </w:r>
          </w:p>
        </w:tc>
        <w:tc>
          <w:tcPr>
            <w:tcW w:w="1978" w:type="dxa"/>
            <w:shd w:val="clear" w:color="auto" w:fill="E31837"/>
          </w:tcPr>
          <w:p w:rsidR="00C3638B" w:rsidRPr="00425C8F" w:rsidRDefault="00C3638B" w:rsidP="00F06885">
            <w:pPr>
              <w:pStyle w:val="TableofAuthorities"/>
              <w:jc w:val="left"/>
              <w:rPr>
                <w:lang w:val="en-IN"/>
              </w:rPr>
            </w:pPr>
            <w:r w:rsidRPr="00425C8F">
              <w:rPr>
                <w:lang w:val="en-IN"/>
              </w:rPr>
              <w:t>Comments</w:t>
            </w:r>
          </w:p>
        </w:tc>
      </w:tr>
      <w:tr w:rsidR="00B6379B" w:rsidRPr="00425C8F" w:rsidTr="00F06885">
        <w:trPr>
          <w:trHeight w:val="471"/>
          <w:ins w:id="3" w:author="shishupal.singh" w:date="2015-03-16T11:53:00Z"/>
        </w:trPr>
        <w:tc>
          <w:tcPr>
            <w:tcW w:w="828" w:type="dxa"/>
            <w:shd w:val="clear" w:color="auto" w:fill="F3F3F3"/>
          </w:tcPr>
          <w:p w:rsidR="00B6379B" w:rsidRPr="00425C8F" w:rsidRDefault="00B6379B" w:rsidP="00F06885">
            <w:pPr>
              <w:pStyle w:val="Tablecontent"/>
              <w:rPr>
                <w:ins w:id="4" w:author="shishupal.singh" w:date="2015-03-16T11:53:00Z"/>
                <w:lang w:val="en-IN"/>
              </w:rPr>
            </w:pPr>
            <w:ins w:id="5" w:author="shishupal.singh" w:date="2015-03-16T11:53:00Z">
              <w:r w:rsidRPr="00425C8F">
                <w:rPr>
                  <w:lang w:val="en-IN"/>
                </w:rPr>
                <w:t>1.</w:t>
              </w:r>
            </w:ins>
            <w:r w:rsidR="00F315E8">
              <w:rPr>
                <w:lang w:val="en-IN"/>
              </w:rPr>
              <w:t>0</w:t>
            </w:r>
          </w:p>
        </w:tc>
        <w:tc>
          <w:tcPr>
            <w:tcW w:w="2119" w:type="dxa"/>
            <w:shd w:val="clear" w:color="auto" w:fill="F3F3F3"/>
          </w:tcPr>
          <w:p w:rsidR="00B6379B" w:rsidRPr="00425C8F" w:rsidRDefault="00E814C0" w:rsidP="00F315E8">
            <w:pPr>
              <w:pStyle w:val="Tablecontent"/>
              <w:rPr>
                <w:ins w:id="6" w:author="shishupal.singh" w:date="2015-03-16T11:53:00Z"/>
                <w:lang w:val="en-IN"/>
              </w:rPr>
            </w:pPr>
            <w:r>
              <w:rPr>
                <w:lang w:val="en-IN"/>
              </w:rPr>
              <w:t>26-06</w:t>
            </w:r>
            <w:r w:rsidR="00F315E8">
              <w:rPr>
                <w:lang w:val="en-IN"/>
              </w:rPr>
              <w:t>-2016</w:t>
            </w:r>
          </w:p>
        </w:tc>
        <w:tc>
          <w:tcPr>
            <w:tcW w:w="2605" w:type="dxa"/>
            <w:shd w:val="clear" w:color="auto" w:fill="F3F3F3"/>
          </w:tcPr>
          <w:p w:rsidR="00B6379B" w:rsidRPr="00425C8F" w:rsidRDefault="00E814C0" w:rsidP="00F06885">
            <w:pPr>
              <w:pStyle w:val="Tablecontent"/>
              <w:rPr>
                <w:ins w:id="7" w:author="shishupal.singh" w:date="2015-03-16T11:53:00Z"/>
                <w:lang w:val="en-IN"/>
              </w:rPr>
            </w:pPr>
            <w:r>
              <w:rPr>
                <w:lang w:val="en-IN"/>
              </w:rPr>
              <w:t xml:space="preserve">Rest API </w:t>
            </w:r>
          </w:p>
        </w:tc>
        <w:tc>
          <w:tcPr>
            <w:tcW w:w="1547" w:type="dxa"/>
            <w:shd w:val="clear" w:color="auto" w:fill="F3F3F3"/>
          </w:tcPr>
          <w:p w:rsidR="00B6379B" w:rsidRPr="00425C8F" w:rsidRDefault="00EE3C52" w:rsidP="00C172AE">
            <w:pPr>
              <w:pStyle w:val="Tablecontent"/>
              <w:rPr>
                <w:ins w:id="8" w:author="shishupal.singh" w:date="2015-03-16T11:53:00Z"/>
                <w:lang w:val="en-IN"/>
              </w:rPr>
            </w:pPr>
            <w:r>
              <w:rPr>
                <w:lang w:val="en-IN"/>
              </w:rPr>
              <w:t>Lalit Chattar</w:t>
            </w:r>
          </w:p>
        </w:tc>
        <w:tc>
          <w:tcPr>
            <w:tcW w:w="1466" w:type="dxa"/>
            <w:shd w:val="clear" w:color="auto" w:fill="F3F3F3"/>
          </w:tcPr>
          <w:p w:rsidR="00B6379B" w:rsidRPr="00425C8F" w:rsidRDefault="00B6379B" w:rsidP="0023209C">
            <w:pPr>
              <w:pStyle w:val="Tablecontent"/>
              <w:rPr>
                <w:ins w:id="9" w:author="shishupal.singh" w:date="2015-03-16T11:53:00Z"/>
                <w:lang w:val="en-IN"/>
              </w:rPr>
            </w:pPr>
          </w:p>
        </w:tc>
        <w:tc>
          <w:tcPr>
            <w:tcW w:w="1978" w:type="dxa"/>
            <w:shd w:val="clear" w:color="auto" w:fill="F3F3F3"/>
          </w:tcPr>
          <w:p w:rsidR="00B6379B" w:rsidRPr="00425C8F" w:rsidRDefault="00B6379B" w:rsidP="00F06885">
            <w:pPr>
              <w:pStyle w:val="Tablecontent"/>
              <w:rPr>
                <w:ins w:id="10" w:author="shishupal.singh" w:date="2015-03-16T11:53:00Z"/>
                <w:lang w:val="en-IN"/>
              </w:rPr>
            </w:pPr>
          </w:p>
        </w:tc>
      </w:tr>
      <w:tr w:rsidR="0012520A" w:rsidRPr="00425C8F" w:rsidTr="00F06885">
        <w:trPr>
          <w:trHeight w:val="471"/>
        </w:trPr>
        <w:tc>
          <w:tcPr>
            <w:tcW w:w="828" w:type="dxa"/>
            <w:shd w:val="clear" w:color="auto" w:fill="F3F3F3"/>
          </w:tcPr>
          <w:p w:rsidR="0012520A" w:rsidRPr="00425C8F" w:rsidRDefault="0012520A" w:rsidP="00F06885">
            <w:pPr>
              <w:pStyle w:val="Tablecontent"/>
              <w:rPr>
                <w:lang w:val="en-IN"/>
              </w:rPr>
            </w:pPr>
            <w:r>
              <w:rPr>
                <w:lang w:val="en-IN"/>
              </w:rPr>
              <w:t>1.1</w:t>
            </w:r>
          </w:p>
        </w:tc>
        <w:tc>
          <w:tcPr>
            <w:tcW w:w="2119" w:type="dxa"/>
            <w:shd w:val="clear" w:color="auto" w:fill="F3F3F3"/>
          </w:tcPr>
          <w:p w:rsidR="0012520A" w:rsidRDefault="0012520A" w:rsidP="00F315E8">
            <w:pPr>
              <w:pStyle w:val="Tablecontent"/>
              <w:rPr>
                <w:lang w:val="en-IN"/>
              </w:rPr>
            </w:pPr>
            <w:r>
              <w:rPr>
                <w:lang w:val="en-IN"/>
              </w:rPr>
              <w:t>25-3-2017</w:t>
            </w:r>
          </w:p>
        </w:tc>
        <w:tc>
          <w:tcPr>
            <w:tcW w:w="2605" w:type="dxa"/>
            <w:shd w:val="clear" w:color="auto" w:fill="F3F3F3"/>
          </w:tcPr>
          <w:p w:rsidR="0012520A" w:rsidRDefault="0012520A" w:rsidP="00F06885">
            <w:pPr>
              <w:pStyle w:val="Tablecontent"/>
              <w:rPr>
                <w:lang w:val="en-IN"/>
              </w:rPr>
            </w:pPr>
            <w:r>
              <w:rPr>
                <w:lang w:val="en-IN"/>
              </w:rPr>
              <w:t>Added Schedule recharge Modules</w:t>
            </w:r>
          </w:p>
        </w:tc>
        <w:tc>
          <w:tcPr>
            <w:tcW w:w="1547" w:type="dxa"/>
            <w:shd w:val="clear" w:color="auto" w:fill="F3F3F3"/>
          </w:tcPr>
          <w:p w:rsidR="0012520A" w:rsidRDefault="0012520A" w:rsidP="00C172AE">
            <w:pPr>
              <w:pStyle w:val="Tablecontent"/>
              <w:rPr>
                <w:lang w:val="en-IN"/>
              </w:rPr>
            </w:pPr>
            <w:r>
              <w:rPr>
                <w:lang w:val="en-IN"/>
              </w:rPr>
              <w:t>Satakshi Gaur</w:t>
            </w:r>
          </w:p>
        </w:tc>
        <w:tc>
          <w:tcPr>
            <w:tcW w:w="1466" w:type="dxa"/>
            <w:shd w:val="clear" w:color="auto" w:fill="F3F3F3"/>
          </w:tcPr>
          <w:p w:rsidR="0012520A" w:rsidRPr="00425C8F" w:rsidRDefault="0012520A" w:rsidP="0023209C">
            <w:pPr>
              <w:pStyle w:val="Tablecontent"/>
              <w:rPr>
                <w:lang w:val="en-IN"/>
              </w:rPr>
            </w:pPr>
            <w:r>
              <w:rPr>
                <w:lang w:val="en-IN"/>
              </w:rPr>
              <w:t>Lalit Chattar</w:t>
            </w:r>
          </w:p>
        </w:tc>
        <w:tc>
          <w:tcPr>
            <w:tcW w:w="1978" w:type="dxa"/>
            <w:shd w:val="clear" w:color="auto" w:fill="F3F3F3"/>
          </w:tcPr>
          <w:p w:rsidR="0012520A" w:rsidRPr="00425C8F" w:rsidRDefault="0012520A" w:rsidP="00F06885">
            <w:pPr>
              <w:pStyle w:val="Tablecontent"/>
              <w:rPr>
                <w:lang w:val="en-IN"/>
              </w:rPr>
            </w:pPr>
          </w:p>
        </w:tc>
      </w:tr>
    </w:tbl>
    <w:p w:rsidR="00C3638B" w:rsidRPr="00425C8F" w:rsidRDefault="00C3638B" w:rsidP="00C3638B">
      <w:pPr>
        <w:pStyle w:val="BodyText2"/>
        <w:rPr>
          <w:lang w:val="en-IN"/>
        </w:rPr>
      </w:pPr>
    </w:p>
    <w:p w:rsidR="00BA09F0" w:rsidRPr="00425C8F" w:rsidRDefault="00BA09F0" w:rsidP="00C3638B">
      <w:pPr>
        <w:pStyle w:val="BodyText2"/>
        <w:rPr>
          <w:lang w:val="en-IN"/>
        </w:rPr>
      </w:pPr>
    </w:p>
    <w:p w:rsidR="00B32AB8" w:rsidRPr="00425C8F" w:rsidRDefault="00B32AB8">
      <w:pPr>
        <w:pStyle w:val="BodyText"/>
        <w:rPr>
          <w:lang w:val="en-IN"/>
        </w:rPr>
        <w:sectPr w:rsidR="00B32AB8" w:rsidRPr="00425C8F">
          <w:headerReference w:type="even" r:id="rId10"/>
          <w:headerReference w:type="default" r:id="rId11"/>
          <w:footerReference w:type="even" r:id="rId12"/>
          <w:footerReference w:type="default" r:id="rId13"/>
          <w:headerReference w:type="first" r:id="rId14"/>
          <w:footerReference w:type="first" r:id="rId15"/>
          <w:type w:val="oddPage"/>
          <w:pgSz w:w="11907" w:h="16839" w:code="9"/>
          <w:pgMar w:top="1440" w:right="1440" w:bottom="1440" w:left="1440" w:header="706" w:footer="706" w:gutter="0"/>
          <w:pgNumType w:fmt="lowerRoman" w:start="1"/>
          <w:cols w:space="708"/>
          <w:titlePg/>
          <w:docGrid w:linePitch="360"/>
        </w:sectPr>
      </w:pPr>
    </w:p>
    <w:p w:rsidR="00B32AB8" w:rsidRPr="00425C8F" w:rsidRDefault="00B32AB8" w:rsidP="000E7BEC">
      <w:pPr>
        <w:pStyle w:val="Heading1"/>
        <w:rPr>
          <w:color w:val="auto"/>
          <w:lang w:val="en-IN"/>
        </w:rPr>
      </w:pPr>
    </w:p>
    <w:p w:rsidR="0054387A" w:rsidRPr="00425C8F" w:rsidRDefault="0054387A" w:rsidP="000E7BEC">
      <w:pPr>
        <w:pStyle w:val="ChapterName"/>
        <w:rPr>
          <w:color w:val="auto"/>
          <w:lang w:val="en-IN"/>
        </w:rPr>
      </w:pPr>
      <w:bookmarkStart w:id="12" w:name="_Toc325459075"/>
      <w:bookmarkStart w:id="13" w:name="_Toc461009570"/>
      <w:r w:rsidRPr="00425C8F">
        <w:rPr>
          <w:color w:val="auto"/>
          <w:lang w:val="en-IN"/>
        </w:rPr>
        <w:t>Document Information</w:t>
      </w:r>
      <w:bookmarkEnd w:id="12"/>
      <w:bookmarkEnd w:id="13"/>
    </w:p>
    <w:p w:rsidR="0054387A" w:rsidRPr="00425C8F" w:rsidRDefault="0054387A" w:rsidP="0054387A">
      <w:pPr>
        <w:pStyle w:val="BodyText2"/>
        <w:rPr>
          <w:lang w:val="en-IN"/>
        </w:rPr>
      </w:pPr>
      <w:r w:rsidRPr="00425C8F">
        <w:rPr>
          <w:lang w:val="en-IN"/>
        </w:rPr>
        <w:t>This chapter gives a brief introduction to the scope and organization of this document.</w:t>
      </w:r>
    </w:p>
    <w:p w:rsidR="0054387A" w:rsidRPr="00425C8F" w:rsidRDefault="0054387A" w:rsidP="0054387A">
      <w:pPr>
        <w:pStyle w:val="BodyText2"/>
        <w:rPr>
          <w:lang w:val="en-IN"/>
        </w:rPr>
      </w:pPr>
    </w:p>
    <w:p w:rsidR="0054387A" w:rsidRPr="00425C8F" w:rsidRDefault="0054387A" w:rsidP="000C6213">
      <w:pPr>
        <w:pStyle w:val="Heading2"/>
        <w:rPr>
          <w:lang w:val="en-IN"/>
        </w:rPr>
      </w:pPr>
      <w:bookmarkStart w:id="14" w:name="h11"/>
      <w:bookmarkStart w:id="15" w:name="_Toc461445427"/>
      <w:bookmarkStart w:id="16" w:name="_Toc67739540"/>
      <w:bookmarkStart w:id="17" w:name="_Toc229306311"/>
      <w:bookmarkStart w:id="18" w:name="_Toc269218054"/>
      <w:bookmarkStart w:id="19" w:name="_Toc325459076"/>
      <w:bookmarkStart w:id="20" w:name="_Toc461009571"/>
      <w:bookmarkEnd w:id="14"/>
      <w:r w:rsidRPr="00425C8F">
        <w:rPr>
          <w:lang w:val="en-IN"/>
        </w:rPr>
        <w:t>Purpose</w:t>
      </w:r>
      <w:bookmarkEnd w:id="15"/>
      <w:bookmarkEnd w:id="16"/>
      <w:bookmarkEnd w:id="17"/>
      <w:bookmarkEnd w:id="18"/>
      <w:r w:rsidR="00CD5C68" w:rsidRPr="00425C8F">
        <w:rPr>
          <w:lang w:val="en-IN"/>
        </w:rPr>
        <w:t xml:space="preserve">&amp; Scope </w:t>
      </w:r>
      <w:r w:rsidR="00BA09F0" w:rsidRPr="00425C8F">
        <w:rPr>
          <w:lang w:val="en-IN"/>
        </w:rPr>
        <w:t>of this document</w:t>
      </w:r>
      <w:bookmarkEnd w:id="19"/>
      <w:bookmarkEnd w:id="20"/>
    </w:p>
    <w:p w:rsidR="0054387A" w:rsidRPr="00425C8F" w:rsidRDefault="0054387A" w:rsidP="0054387A">
      <w:pPr>
        <w:pStyle w:val="BodyText2"/>
        <w:rPr>
          <w:lang w:val="en-IN"/>
        </w:rPr>
      </w:pPr>
      <w:bookmarkStart w:id="21" w:name="conventions"/>
      <w:bookmarkStart w:id="22" w:name="_Toc67739541"/>
      <w:bookmarkStart w:id="23" w:name="_Toc229306312"/>
      <w:r w:rsidRPr="00425C8F">
        <w:rPr>
          <w:lang w:val="en-IN"/>
        </w:rPr>
        <w:t xml:space="preserve">The purpose of this document is </w:t>
      </w:r>
      <w:r w:rsidR="007C49C5" w:rsidRPr="00425C8F">
        <w:rPr>
          <w:lang w:val="en-IN"/>
        </w:rPr>
        <w:t xml:space="preserve">to describe the interface between </w:t>
      </w:r>
      <w:r w:rsidR="007C479A" w:rsidRPr="00425C8F">
        <w:rPr>
          <w:lang w:val="en-IN"/>
        </w:rPr>
        <w:t>PreTUPS</w:t>
      </w:r>
      <w:r w:rsidR="007C49C5" w:rsidRPr="00425C8F">
        <w:rPr>
          <w:lang w:val="en-IN"/>
        </w:rPr>
        <w:t xml:space="preserve"> and </w:t>
      </w:r>
      <w:r w:rsidR="00B84FF8">
        <w:rPr>
          <w:lang w:val="en-IN"/>
        </w:rPr>
        <w:t>Rest API</w:t>
      </w:r>
      <w:r w:rsidR="007C49C5" w:rsidRPr="00425C8F">
        <w:rPr>
          <w:lang w:val="en-IN"/>
        </w:rPr>
        <w:t xml:space="preserve"> Interface. This document covers Services as offered to </w:t>
      </w:r>
      <w:r w:rsidR="009A5A16" w:rsidRPr="00425C8F">
        <w:rPr>
          <w:lang w:val="en-IN"/>
        </w:rPr>
        <w:t>operator for interfacing PreTUPS with 3</w:t>
      </w:r>
      <w:r w:rsidR="009A5A16" w:rsidRPr="00425C8F">
        <w:rPr>
          <w:vertAlign w:val="superscript"/>
          <w:lang w:val="en-IN"/>
        </w:rPr>
        <w:t>rd</w:t>
      </w:r>
      <w:r w:rsidR="009A5A16" w:rsidRPr="00425C8F">
        <w:rPr>
          <w:lang w:val="en-IN"/>
        </w:rPr>
        <w:t xml:space="preserve"> parties.</w:t>
      </w:r>
    </w:p>
    <w:p w:rsidR="0054387A" w:rsidRPr="00425C8F" w:rsidRDefault="0054387A" w:rsidP="00FD2A02">
      <w:pPr>
        <w:pStyle w:val="BodyText2"/>
        <w:rPr>
          <w:lang w:val="en-IN"/>
        </w:rPr>
      </w:pPr>
      <w:bookmarkStart w:id="24" w:name="_Toc67739542"/>
      <w:bookmarkStart w:id="25" w:name="_Toc229306313"/>
      <w:bookmarkEnd w:id="21"/>
      <w:bookmarkEnd w:id="22"/>
      <w:bookmarkEnd w:id="23"/>
      <w:r w:rsidRPr="00425C8F">
        <w:rPr>
          <w:lang w:val="en-IN"/>
        </w:rPr>
        <w:t xml:space="preserve">The scope of this document is limited to the </w:t>
      </w:r>
      <w:r w:rsidR="00BA09F0" w:rsidRPr="00425C8F">
        <w:rPr>
          <w:lang w:val="en-IN"/>
        </w:rPr>
        <w:t xml:space="preserve">methodology being envisaged for </w:t>
      </w:r>
      <w:r w:rsidR="007C479A" w:rsidRPr="00425C8F">
        <w:rPr>
          <w:lang w:val="en-IN"/>
        </w:rPr>
        <w:t>PreTUPS</w:t>
      </w:r>
      <w:r w:rsidR="007C49C5" w:rsidRPr="00425C8F">
        <w:rPr>
          <w:lang w:val="en-IN"/>
        </w:rPr>
        <w:t xml:space="preserve"> service specific APIs, which could be used by External systems to interface with </w:t>
      </w:r>
      <w:r w:rsidR="007C479A" w:rsidRPr="00425C8F">
        <w:rPr>
          <w:lang w:val="en-IN"/>
        </w:rPr>
        <w:t>PreTUPS</w:t>
      </w:r>
      <w:r w:rsidR="007C49C5" w:rsidRPr="00425C8F">
        <w:rPr>
          <w:lang w:val="en-IN"/>
        </w:rPr>
        <w:t>.</w:t>
      </w:r>
    </w:p>
    <w:p w:rsidR="00FD2A02" w:rsidRPr="00425C8F" w:rsidRDefault="00FD2A02" w:rsidP="00FD2A02">
      <w:pPr>
        <w:pStyle w:val="BodyText2"/>
        <w:rPr>
          <w:lang w:val="en-IN"/>
        </w:rPr>
      </w:pPr>
    </w:p>
    <w:p w:rsidR="0054387A" w:rsidRPr="00425C8F" w:rsidRDefault="0054387A" w:rsidP="000C6213">
      <w:pPr>
        <w:pStyle w:val="Heading2"/>
        <w:rPr>
          <w:lang w:val="en-IN"/>
        </w:rPr>
      </w:pPr>
      <w:bookmarkStart w:id="26" w:name="_Toc269218056"/>
      <w:bookmarkStart w:id="27" w:name="_Toc325459078"/>
      <w:bookmarkStart w:id="28" w:name="_Toc461009572"/>
      <w:r w:rsidRPr="00425C8F">
        <w:rPr>
          <w:lang w:val="en-IN"/>
        </w:rPr>
        <w:t>Definitions, Acronyms and Abbreviations</w:t>
      </w:r>
      <w:bookmarkEnd w:id="24"/>
      <w:bookmarkEnd w:id="25"/>
      <w:bookmarkEnd w:id="26"/>
      <w:bookmarkEnd w:id="27"/>
      <w:bookmarkEnd w:id="2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080"/>
        <w:gridCol w:w="6443"/>
      </w:tblGrid>
      <w:tr w:rsidR="0054387A" w:rsidRPr="00425C8F" w:rsidTr="000E7BEC">
        <w:tc>
          <w:tcPr>
            <w:tcW w:w="2080" w:type="dxa"/>
            <w:shd w:val="clear" w:color="auto" w:fill="E31837"/>
          </w:tcPr>
          <w:p w:rsidR="0054387A" w:rsidRPr="00425C8F" w:rsidRDefault="0054387A" w:rsidP="007D1132">
            <w:pPr>
              <w:pStyle w:val="TableColumnLabels"/>
              <w:rPr>
                <w:rFonts w:ascii="Arial" w:hAnsi="Arial" w:cs="Arial"/>
                <w:color w:val="auto"/>
                <w:sz w:val="18"/>
                <w:szCs w:val="18"/>
                <w:lang w:val="en-IN"/>
              </w:rPr>
            </w:pPr>
            <w:r w:rsidRPr="00425C8F">
              <w:rPr>
                <w:rFonts w:ascii="Arial" w:hAnsi="Arial" w:cs="Arial"/>
                <w:color w:val="auto"/>
                <w:sz w:val="18"/>
                <w:szCs w:val="18"/>
                <w:lang w:val="en-IN"/>
              </w:rPr>
              <w:t>Term</w:t>
            </w:r>
          </w:p>
        </w:tc>
        <w:tc>
          <w:tcPr>
            <w:tcW w:w="6443" w:type="dxa"/>
            <w:shd w:val="clear" w:color="auto" w:fill="E31837"/>
          </w:tcPr>
          <w:p w:rsidR="0054387A" w:rsidRPr="00425C8F" w:rsidRDefault="0054387A" w:rsidP="007D1132">
            <w:pPr>
              <w:pStyle w:val="TableColumnLabels"/>
              <w:rPr>
                <w:rFonts w:ascii="Arial" w:hAnsi="Arial" w:cs="Arial"/>
                <w:color w:val="auto"/>
                <w:sz w:val="18"/>
                <w:szCs w:val="18"/>
                <w:lang w:val="en-IN"/>
              </w:rPr>
            </w:pPr>
            <w:r w:rsidRPr="00425C8F">
              <w:rPr>
                <w:rFonts w:ascii="Arial" w:hAnsi="Arial" w:cs="Arial"/>
                <w:color w:val="auto"/>
                <w:sz w:val="18"/>
                <w:szCs w:val="18"/>
                <w:lang w:val="en-IN"/>
              </w:rPr>
              <w:t>Full Form</w:t>
            </w:r>
          </w:p>
        </w:tc>
      </w:tr>
      <w:tr w:rsidR="00854DFA"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854DFA" w:rsidRPr="00425C8F" w:rsidRDefault="00B84FF8">
            <w:pPr>
              <w:pStyle w:val="Tablecontent"/>
              <w:rPr>
                <w:rFonts w:cs="Arial"/>
                <w:szCs w:val="16"/>
                <w:lang w:val="en-IN"/>
              </w:rPr>
            </w:pPr>
            <w:r>
              <w:rPr>
                <w:rFonts w:cs="Arial"/>
                <w:szCs w:val="16"/>
                <w:lang w:val="en-IN"/>
              </w:rPr>
              <w:t>REST</w:t>
            </w:r>
          </w:p>
        </w:tc>
        <w:tc>
          <w:tcPr>
            <w:tcW w:w="6443" w:type="dxa"/>
            <w:tcBorders>
              <w:top w:val="single" w:sz="4" w:space="0" w:color="000000"/>
              <w:left w:val="single" w:sz="4" w:space="0" w:color="000000"/>
              <w:bottom w:val="single" w:sz="4" w:space="0" w:color="000000"/>
              <w:right w:val="single" w:sz="4" w:space="0" w:color="000000"/>
            </w:tcBorders>
          </w:tcPr>
          <w:p w:rsidR="00854DFA" w:rsidRPr="00425C8F" w:rsidRDefault="00B84FF8" w:rsidP="00854DFA">
            <w:pPr>
              <w:pStyle w:val="Tablecontent"/>
              <w:rPr>
                <w:rFonts w:cs="Arial"/>
                <w:szCs w:val="16"/>
                <w:lang w:val="en-IN"/>
              </w:rPr>
            </w:pPr>
            <w:r w:rsidRPr="00B84FF8">
              <w:rPr>
                <w:szCs w:val="16"/>
                <w:lang w:val="en-IN"/>
              </w:rPr>
              <w:t>Representational State Transfer</w:t>
            </w:r>
          </w:p>
        </w:tc>
      </w:tr>
      <w:tr w:rsidR="00854DFA"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854DFA" w:rsidRPr="00425C8F" w:rsidRDefault="007C49C5">
            <w:pPr>
              <w:pStyle w:val="Tablecontent"/>
              <w:rPr>
                <w:rFonts w:cs="Arial"/>
                <w:szCs w:val="16"/>
                <w:lang w:val="en-IN"/>
              </w:rPr>
            </w:pPr>
            <w:r w:rsidRPr="00425C8F">
              <w:rPr>
                <w:rFonts w:cs="Arial"/>
                <w:szCs w:val="16"/>
                <w:lang w:val="en-IN"/>
              </w:rPr>
              <w:t>HTTP</w:t>
            </w:r>
          </w:p>
        </w:tc>
        <w:tc>
          <w:tcPr>
            <w:tcW w:w="6443" w:type="dxa"/>
            <w:tcBorders>
              <w:top w:val="single" w:sz="4" w:space="0" w:color="000000"/>
              <w:left w:val="single" w:sz="4" w:space="0" w:color="000000"/>
              <w:bottom w:val="single" w:sz="4" w:space="0" w:color="000000"/>
              <w:right w:val="single" w:sz="4" w:space="0" w:color="000000"/>
            </w:tcBorders>
          </w:tcPr>
          <w:p w:rsidR="00854DFA" w:rsidRPr="00425C8F" w:rsidRDefault="007C49C5" w:rsidP="007C49C5">
            <w:pPr>
              <w:pStyle w:val="Tablecontent"/>
              <w:rPr>
                <w:rFonts w:cs="Arial"/>
                <w:szCs w:val="16"/>
                <w:lang w:val="en-IN"/>
              </w:rPr>
            </w:pPr>
            <w:r w:rsidRPr="00425C8F">
              <w:rPr>
                <w:rFonts w:cs="Arial"/>
                <w:szCs w:val="16"/>
                <w:lang w:val="en-IN"/>
              </w:rPr>
              <w:t>Hypertext Transfer Protocol</w:t>
            </w:r>
          </w:p>
        </w:tc>
      </w:tr>
      <w:tr w:rsidR="00854DFA"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854DFA" w:rsidRPr="00425C8F" w:rsidRDefault="00854DFA">
            <w:pPr>
              <w:pStyle w:val="Tablecontent"/>
              <w:rPr>
                <w:rFonts w:cs="Arial"/>
                <w:szCs w:val="16"/>
                <w:lang w:val="en-IN"/>
              </w:rPr>
            </w:pPr>
            <w:r w:rsidRPr="00425C8F">
              <w:rPr>
                <w:rFonts w:cs="Arial"/>
                <w:szCs w:val="16"/>
                <w:lang w:val="en-IN"/>
              </w:rPr>
              <w:t>API</w:t>
            </w:r>
          </w:p>
        </w:tc>
        <w:tc>
          <w:tcPr>
            <w:tcW w:w="6443" w:type="dxa"/>
            <w:tcBorders>
              <w:top w:val="single" w:sz="4" w:space="0" w:color="000000"/>
              <w:left w:val="single" w:sz="4" w:space="0" w:color="000000"/>
              <w:bottom w:val="single" w:sz="4" w:space="0" w:color="000000"/>
              <w:right w:val="single" w:sz="4" w:space="0" w:color="000000"/>
            </w:tcBorders>
          </w:tcPr>
          <w:p w:rsidR="00854DFA" w:rsidRPr="00425C8F" w:rsidRDefault="00854DFA" w:rsidP="00854DFA">
            <w:pPr>
              <w:pStyle w:val="Tablecontent"/>
              <w:rPr>
                <w:rFonts w:cs="Arial"/>
                <w:szCs w:val="16"/>
                <w:lang w:val="en-IN"/>
              </w:rPr>
            </w:pPr>
            <w:r w:rsidRPr="00425C8F">
              <w:rPr>
                <w:rFonts w:cs="Arial"/>
                <w:szCs w:val="16"/>
                <w:lang w:val="en-IN"/>
              </w:rPr>
              <w:t>Application Program Interface</w:t>
            </w:r>
          </w:p>
        </w:tc>
      </w:tr>
      <w:tr w:rsidR="00854DFA"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854DFA" w:rsidRPr="00425C8F" w:rsidRDefault="00B84FF8">
            <w:pPr>
              <w:pStyle w:val="Tablecontent"/>
              <w:rPr>
                <w:rFonts w:cs="Arial"/>
                <w:szCs w:val="16"/>
                <w:lang w:val="en-IN"/>
              </w:rPr>
            </w:pPr>
            <w:r>
              <w:rPr>
                <w:rFonts w:cs="Arial"/>
                <w:szCs w:val="16"/>
                <w:lang w:val="en-IN"/>
              </w:rPr>
              <w:t>JSON</w:t>
            </w:r>
          </w:p>
        </w:tc>
        <w:tc>
          <w:tcPr>
            <w:tcW w:w="6443" w:type="dxa"/>
            <w:tcBorders>
              <w:top w:val="single" w:sz="4" w:space="0" w:color="000000"/>
              <w:left w:val="single" w:sz="4" w:space="0" w:color="000000"/>
              <w:bottom w:val="single" w:sz="4" w:space="0" w:color="000000"/>
              <w:right w:val="single" w:sz="4" w:space="0" w:color="000000"/>
            </w:tcBorders>
          </w:tcPr>
          <w:p w:rsidR="00854DFA" w:rsidRPr="00425C8F" w:rsidRDefault="00016886" w:rsidP="00854DFA">
            <w:pPr>
              <w:pStyle w:val="Tablecontent"/>
              <w:rPr>
                <w:rFonts w:cs="Arial"/>
                <w:szCs w:val="16"/>
                <w:lang w:val="en-IN"/>
              </w:rPr>
            </w:pPr>
            <w:r w:rsidRPr="00016886">
              <w:rPr>
                <w:rFonts w:cs="Arial"/>
                <w:szCs w:val="16"/>
                <w:lang w:val="en-IN"/>
              </w:rPr>
              <w:t>JavaScript Object Notation</w:t>
            </w:r>
          </w:p>
        </w:tc>
      </w:tr>
      <w:tr w:rsidR="007C49C5"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O</w:t>
            </w:r>
          </w:p>
        </w:tc>
        <w:tc>
          <w:tcPr>
            <w:tcW w:w="6443"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Optional</w:t>
            </w:r>
          </w:p>
        </w:tc>
      </w:tr>
      <w:tr w:rsidR="007C49C5"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M</w:t>
            </w:r>
          </w:p>
        </w:tc>
        <w:tc>
          <w:tcPr>
            <w:tcW w:w="6443"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Mandatory</w:t>
            </w:r>
          </w:p>
        </w:tc>
      </w:tr>
      <w:tr w:rsidR="007C49C5"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N</w:t>
            </w:r>
          </w:p>
        </w:tc>
        <w:tc>
          <w:tcPr>
            <w:tcW w:w="6443"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Numeric</w:t>
            </w:r>
          </w:p>
        </w:tc>
      </w:tr>
      <w:tr w:rsidR="007C49C5"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A</w:t>
            </w:r>
          </w:p>
        </w:tc>
        <w:tc>
          <w:tcPr>
            <w:tcW w:w="6443"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Alpha Numeric</w:t>
            </w:r>
          </w:p>
        </w:tc>
      </w:tr>
      <w:tr w:rsidR="007C49C5"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D</w:t>
            </w:r>
          </w:p>
        </w:tc>
        <w:tc>
          <w:tcPr>
            <w:tcW w:w="6443"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Date</w:t>
            </w:r>
          </w:p>
        </w:tc>
      </w:tr>
      <w:tr w:rsidR="007C49C5" w:rsidRPr="00425C8F" w:rsidTr="00440FB7">
        <w:tblPrEx>
          <w:tblLook w:val="04A0" w:firstRow="1" w:lastRow="0" w:firstColumn="1" w:lastColumn="0" w:noHBand="0" w:noVBand="1"/>
        </w:tblPrEx>
        <w:tc>
          <w:tcPr>
            <w:tcW w:w="2080"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C</w:t>
            </w:r>
          </w:p>
        </w:tc>
        <w:tc>
          <w:tcPr>
            <w:tcW w:w="6443" w:type="dxa"/>
            <w:tcBorders>
              <w:top w:val="single" w:sz="4" w:space="0" w:color="000000"/>
              <w:left w:val="single" w:sz="4" w:space="0" w:color="000000"/>
              <w:bottom w:val="single" w:sz="4" w:space="0" w:color="000000"/>
              <w:right w:val="single" w:sz="4" w:space="0" w:color="000000"/>
            </w:tcBorders>
          </w:tcPr>
          <w:p w:rsidR="007C49C5" w:rsidRPr="00425C8F" w:rsidRDefault="007C49C5" w:rsidP="007C49C5">
            <w:pPr>
              <w:pStyle w:val="Tablecontent"/>
              <w:rPr>
                <w:lang w:val="en-IN"/>
              </w:rPr>
            </w:pPr>
            <w:r w:rsidRPr="00425C8F">
              <w:rPr>
                <w:lang w:val="en-IN"/>
              </w:rPr>
              <w:t>Characters.</w:t>
            </w:r>
          </w:p>
        </w:tc>
      </w:tr>
    </w:tbl>
    <w:p w:rsidR="00CD5C68" w:rsidRPr="00425C8F" w:rsidRDefault="00CD5C68" w:rsidP="0054387A">
      <w:pPr>
        <w:pStyle w:val="BodyText2"/>
        <w:rPr>
          <w:lang w:val="en-IN"/>
        </w:rPr>
      </w:pPr>
    </w:p>
    <w:p w:rsidR="00CD5C68" w:rsidRPr="00425C8F" w:rsidRDefault="00CD5C68" w:rsidP="00CD5C68">
      <w:pPr>
        <w:pStyle w:val="BodyText2"/>
        <w:rPr>
          <w:b/>
          <w:bCs/>
          <w:lang w:val="en-IN"/>
        </w:rPr>
      </w:pPr>
      <w:r w:rsidRPr="00425C8F">
        <w:rPr>
          <w:b/>
          <w:bCs/>
          <w:lang w:val="en-IN"/>
        </w:rPr>
        <w:t>Field Type:  &lt;Type of Field&gt; (&lt;Maximum length of field&gt;) for e.g.</w:t>
      </w:r>
    </w:p>
    <w:p w:rsidR="0054387A" w:rsidRPr="00425C8F" w:rsidRDefault="00CD5C68" w:rsidP="00CD5C68">
      <w:pPr>
        <w:pStyle w:val="BodyText2"/>
        <w:rPr>
          <w:lang w:val="en-IN"/>
        </w:rPr>
      </w:pPr>
      <w:r w:rsidRPr="00425C8F">
        <w:rPr>
          <w:b/>
          <w:bCs/>
          <w:lang w:val="en-IN"/>
        </w:rPr>
        <w:t xml:space="preserve">A (10) </w:t>
      </w:r>
      <w:r w:rsidRPr="00425C8F">
        <w:rPr>
          <w:lang w:val="en-IN"/>
        </w:rPr>
        <w:t>means the field has alphanumeric value and the maximum length of field can be 10</w:t>
      </w:r>
      <w:r w:rsidR="00854DFA" w:rsidRPr="00425C8F">
        <w:rPr>
          <w:lang w:val="en-IN"/>
        </w:rPr>
        <w:tab/>
      </w:r>
    </w:p>
    <w:p w:rsidR="0054387A" w:rsidRPr="00425C8F" w:rsidRDefault="0054387A" w:rsidP="000C6213">
      <w:pPr>
        <w:pStyle w:val="Heading2"/>
        <w:rPr>
          <w:lang w:val="en-IN"/>
        </w:rPr>
      </w:pPr>
      <w:bookmarkStart w:id="29" w:name="_Toc461445430"/>
      <w:bookmarkStart w:id="30" w:name="_Toc67739543"/>
      <w:bookmarkStart w:id="31" w:name="_Toc229306314"/>
      <w:bookmarkStart w:id="32" w:name="_Toc269218057"/>
      <w:bookmarkStart w:id="33" w:name="_Toc325459079"/>
      <w:bookmarkStart w:id="34" w:name="_Toc461009573"/>
      <w:r w:rsidRPr="00425C8F">
        <w:rPr>
          <w:lang w:val="en-IN"/>
        </w:rPr>
        <w:t>Audience</w:t>
      </w:r>
      <w:bookmarkEnd w:id="29"/>
      <w:bookmarkEnd w:id="30"/>
      <w:bookmarkEnd w:id="31"/>
      <w:bookmarkEnd w:id="32"/>
      <w:bookmarkEnd w:id="33"/>
      <w:bookmarkEnd w:id="34"/>
    </w:p>
    <w:p w:rsidR="0054387A" w:rsidRPr="00425C8F" w:rsidRDefault="004E0937" w:rsidP="0054387A">
      <w:pPr>
        <w:pStyle w:val="ListBullet1"/>
        <w:tabs>
          <w:tab w:val="num" w:pos="540"/>
        </w:tabs>
        <w:ind w:left="540"/>
        <w:rPr>
          <w:lang w:val="en-IN"/>
        </w:rPr>
      </w:pPr>
      <w:bookmarkStart w:id="35" w:name="_Toc461445431"/>
      <w:bookmarkStart w:id="36" w:name="_Toc67739544"/>
      <w:bookmarkStart w:id="37" w:name="_Toc229306315"/>
      <w:r w:rsidRPr="00425C8F">
        <w:rPr>
          <w:lang w:val="en-IN"/>
        </w:rPr>
        <w:t xml:space="preserve">Mahindra </w:t>
      </w:r>
      <w:r w:rsidR="0054387A" w:rsidRPr="00425C8F">
        <w:rPr>
          <w:lang w:val="en-IN"/>
        </w:rPr>
        <w:t>Comviva team</w:t>
      </w:r>
    </w:p>
    <w:p w:rsidR="00B928E1" w:rsidRPr="00425C8F" w:rsidRDefault="00B928E1" w:rsidP="000F2227">
      <w:pPr>
        <w:pStyle w:val="ListBullet1"/>
        <w:numPr>
          <w:ilvl w:val="0"/>
          <w:numId w:val="0"/>
        </w:numPr>
        <w:ind w:left="1008"/>
        <w:rPr>
          <w:lang w:val="en-IN"/>
        </w:rPr>
      </w:pPr>
    </w:p>
    <w:p w:rsidR="0054387A" w:rsidRPr="00425C8F" w:rsidRDefault="0054387A" w:rsidP="000C6213">
      <w:pPr>
        <w:pStyle w:val="Heading2"/>
        <w:rPr>
          <w:lang w:val="en-IN"/>
        </w:rPr>
      </w:pPr>
      <w:bookmarkStart w:id="38" w:name="_Toc269218058"/>
      <w:bookmarkStart w:id="39" w:name="_Toc325459080"/>
      <w:bookmarkStart w:id="40" w:name="_Toc461009574"/>
      <w:r w:rsidRPr="00425C8F">
        <w:rPr>
          <w:lang w:val="en-IN"/>
        </w:rPr>
        <w:t>References</w:t>
      </w:r>
      <w:bookmarkEnd w:id="35"/>
      <w:bookmarkEnd w:id="36"/>
      <w:bookmarkEnd w:id="37"/>
      <w:bookmarkEnd w:id="38"/>
      <w:bookmarkEnd w:id="39"/>
      <w:bookmarkEnd w:id="40"/>
    </w:p>
    <w:p w:rsidR="00865D3E" w:rsidRPr="00425C8F" w:rsidRDefault="007C49C5" w:rsidP="00BA38CB">
      <w:pPr>
        <w:pStyle w:val="BodyText2"/>
        <w:rPr>
          <w:lang w:val="en-IN"/>
        </w:rPr>
      </w:pPr>
      <w:r w:rsidRPr="00425C8F">
        <w:rPr>
          <w:lang w:val="en-IN"/>
        </w:rPr>
        <w:t>NA</w:t>
      </w:r>
    </w:p>
    <w:p w:rsidR="00E13144" w:rsidRPr="00425C8F" w:rsidRDefault="00E13144" w:rsidP="000F2227">
      <w:pPr>
        <w:pStyle w:val="Heading1"/>
        <w:rPr>
          <w:color w:val="auto"/>
          <w:lang w:val="en-IN"/>
        </w:rPr>
      </w:pPr>
    </w:p>
    <w:p w:rsidR="00EE7079" w:rsidRPr="00425C8F" w:rsidRDefault="00117E0C" w:rsidP="000E7BEC">
      <w:pPr>
        <w:pStyle w:val="ChapterName"/>
        <w:rPr>
          <w:color w:val="auto"/>
          <w:lang w:val="en-IN"/>
        </w:rPr>
      </w:pPr>
      <w:bookmarkStart w:id="41" w:name="_Toc461009575"/>
      <w:r>
        <w:rPr>
          <w:color w:val="auto"/>
          <w:lang w:val="en-IN"/>
        </w:rPr>
        <w:t>Rest Service</w:t>
      </w:r>
      <w:r w:rsidR="00E21375" w:rsidRPr="00425C8F">
        <w:rPr>
          <w:color w:val="auto"/>
          <w:lang w:val="en-IN"/>
        </w:rPr>
        <w:t xml:space="preserve"> (3</w:t>
      </w:r>
      <w:r w:rsidR="00E21375" w:rsidRPr="00425C8F">
        <w:rPr>
          <w:color w:val="auto"/>
          <w:vertAlign w:val="superscript"/>
          <w:lang w:val="en-IN"/>
        </w:rPr>
        <w:t>rd</w:t>
      </w:r>
      <w:r w:rsidR="00E21375" w:rsidRPr="00425C8F">
        <w:rPr>
          <w:color w:val="auto"/>
          <w:lang w:val="en-IN"/>
        </w:rPr>
        <w:t xml:space="preserve"> Party/Public)</w:t>
      </w:r>
      <w:r w:rsidR="00171736" w:rsidRPr="00425C8F">
        <w:rPr>
          <w:color w:val="auto"/>
          <w:lang w:val="en-IN"/>
        </w:rPr>
        <w:t xml:space="preserve"> API</w:t>
      </w:r>
      <w:bookmarkEnd w:id="41"/>
    </w:p>
    <w:p w:rsidR="00854DFA" w:rsidRPr="00425C8F" w:rsidRDefault="00854DFA" w:rsidP="00854DFA">
      <w:pPr>
        <w:pStyle w:val="BodyText2"/>
        <w:rPr>
          <w:lang w:val="en-IN"/>
        </w:rPr>
      </w:pPr>
      <w:r w:rsidRPr="00425C8F">
        <w:rPr>
          <w:lang w:val="en-IN"/>
        </w:rPr>
        <w:t xml:space="preserve">The details of the </w:t>
      </w:r>
      <w:r w:rsidR="009A081B">
        <w:rPr>
          <w:lang w:val="en-IN"/>
        </w:rPr>
        <w:t xml:space="preserve">Rest </w:t>
      </w:r>
      <w:r w:rsidR="00B54BF3">
        <w:rPr>
          <w:lang w:val="en-IN"/>
        </w:rPr>
        <w:t xml:space="preserve">Service </w:t>
      </w:r>
      <w:r w:rsidR="00B54BF3" w:rsidRPr="00425C8F">
        <w:rPr>
          <w:lang w:val="en-IN"/>
        </w:rPr>
        <w:t>APIs</w:t>
      </w:r>
      <w:r w:rsidR="00171736" w:rsidRPr="00425C8F">
        <w:rPr>
          <w:lang w:val="en-IN"/>
        </w:rPr>
        <w:t>are</w:t>
      </w:r>
      <w:r w:rsidRPr="00425C8F">
        <w:rPr>
          <w:lang w:val="en-IN"/>
        </w:rPr>
        <w:t xml:space="preserve"> explained in the subsequent sections. </w:t>
      </w:r>
    </w:p>
    <w:p w:rsidR="00854DFA" w:rsidRPr="00425C8F" w:rsidRDefault="00854DFA" w:rsidP="00854DFA">
      <w:pPr>
        <w:pStyle w:val="BodyText2"/>
        <w:rPr>
          <w:lang w:val="en-IN"/>
        </w:rPr>
      </w:pPr>
    </w:p>
    <w:p w:rsidR="00854DFA" w:rsidRPr="00425C8F" w:rsidRDefault="00854DFA" w:rsidP="000C6213">
      <w:pPr>
        <w:pStyle w:val="Heading2"/>
        <w:rPr>
          <w:lang w:val="en-IN"/>
        </w:rPr>
      </w:pPr>
      <w:bookmarkStart w:id="42" w:name="_Toc284720056"/>
      <w:bookmarkStart w:id="43" w:name="_Toc309916665"/>
      <w:bookmarkStart w:id="44" w:name="_Toc325459087"/>
      <w:bookmarkStart w:id="45" w:name="_Toc357761220"/>
      <w:bookmarkStart w:id="46" w:name="_Toc461009576"/>
      <w:r w:rsidRPr="00425C8F">
        <w:rPr>
          <w:lang w:val="en-IN"/>
        </w:rPr>
        <w:t>Architecture</w:t>
      </w:r>
      <w:bookmarkEnd w:id="42"/>
      <w:bookmarkEnd w:id="43"/>
      <w:bookmarkEnd w:id="44"/>
      <w:bookmarkEnd w:id="45"/>
      <w:bookmarkEnd w:id="46"/>
    </w:p>
    <w:p w:rsidR="00854DFA" w:rsidRPr="00425C8F" w:rsidRDefault="00854DFA" w:rsidP="00854DFA">
      <w:pPr>
        <w:rPr>
          <w:lang w:val="en-IN"/>
        </w:rPr>
      </w:pPr>
    </w:p>
    <w:p w:rsidR="00854DFA" w:rsidRPr="00425C8F" w:rsidRDefault="00854DFA" w:rsidP="00854DFA">
      <w:pPr>
        <w:rPr>
          <w:lang w:val="en-IN"/>
        </w:rPr>
      </w:pPr>
    </w:p>
    <w:p w:rsidR="00854DFA" w:rsidRPr="00425C8F" w:rsidRDefault="00682B1C" w:rsidP="00854DFA">
      <w:pPr>
        <w:rPr>
          <w:lang w:val="en-IN"/>
        </w:rPr>
      </w:pPr>
      <w:r>
        <w:rPr>
          <w:noProof/>
          <w:lang w:val="en-IN" w:eastAsia="en-IN"/>
        </w:rPr>
        <w:drawing>
          <wp:inline distT="0" distB="0" distL="0" distR="0">
            <wp:extent cx="5276850" cy="2438400"/>
            <wp:effectExtent l="0" t="0" r="0" b="0"/>
            <wp:docPr id="15" name="Picture 1" descr="Description: C:\Users\PNSP\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PNSP\Desktop\imag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6850" cy="2438400"/>
                    </a:xfrm>
                    <a:prstGeom prst="rect">
                      <a:avLst/>
                    </a:prstGeom>
                    <a:noFill/>
                    <a:ln>
                      <a:noFill/>
                    </a:ln>
                  </pic:spPr>
                </pic:pic>
              </a:graphicData>
            </a:graphic>
          </wp:inline>
        </w:drawing>
      </w:r>
    </w:p>
    <w:p w:rsidR="00854DFA" w:rsidRPr="00425C8F" w:rsidRDefault="00854DFA" w:rsidP="00854DFA">
      <w:pPr>
        <w:rPr>
          <w:lang w:val="en-IN"/>
        </w:rPr>
      </w:pPr>
    </w:p>
    <w:p w:rsidR="00854DFA" w:rsidRPr="00425C8F" w:rsidRDefault="00F07198" w:rsidP="00AA4952">
      <w:pPr>
        <w:pStyle w:val="ListBullet1"/>
        <w:numPr>
          <w:ilvl w:val="0"/>
          <w:numId w:val="19"/>
        </w:numPr>
        <w:jc w:val="left"/>
        <w:rPr>
          <w:lang w:val="en-IN"/>
        </w:rPr>
      </w:pPr>
      <w:r w:rsidRPr="00425C8F">
        <w:rPr>
          <w:b/>
          <w:bCs/>
          <w:u w:val="single"/>
          <w:lang w:val="en-IN"/>
        </w:rPr>
        <w:t>External</w:t>
      </w:r>
      <w:r w:rsidR="00854DFA" w:rsidRPr="00425C8F">
        <w:rPr>
          <w:b/>
          <w:bCs/>
          <w:u w:val="single"/>
          <w:lang w:val="en-IN"/>
        </w:rPr>
        <w:t xml:space="preserve"> system</w:t>
      </w:r>
      <w:r w:rsidR="00854DFA" w:rsidRPr="00425C8F">
        <w:rPr>
          <w:lang w:val="en-IN"/>
        </w:rPr>
        <w:t xml:space="preserve">: The system, which sends the request to </w:t>
      </w:r>
      <w:r w:rsidR="007C479A" w:rsidRPr="00425C8F">
        <w:rPr>
          <w:lang w:val="en-IN"/>
        </w:rPr>
        <w:t>PreTUPS</w:t>
      </w:r>
      <w:r w:rsidR="00854DFA" w:rsidRPr="00425C8F">
        <w:rPr>
          <w:lang w:val="en-IN"/>
        </w:rPr>
        <w:t xml:space="preserve"> System</w:t>
      </w:r>
      <w:r w:rsidR="00171736" w:rsidRPr="00425C8F">
        <w:rPr>
          <w:lang w:val="en-IN"/>
        </w:rPr>
        <w:t xml:space="preserve"> in </w:t>
      </w:r>
      <w:r w:rsidR="000D6B9F">
        <w:rPr>
          <w:lang w:val="en-IN"/>
        </w:rPr>
        <w:t>JSON</w:t>
      </w:r>
      <w:r w:rsidR="00171736" w:rsidRPr="00425C8F">
        <w:rPr>
          <w:lang w:val="en-IN"/>
        </w:rPr>
        <w:t xml:space="preserve"> over HTTP format</w:t>
      </w:r>
      <w:r w:rsidR="00854DFA" w:rsidRPr="00425C8F">
        <w:rPr>
          <w:lang w:val="en-IN"/>
        </w:rPr>
        <w:t>.</w:t>
      </w:r>
    </w:p>
    <w:p w:rsidR="00854DFA" w:rsidRPr="00425C8F" w:rsidRDefault="00854DFA" w:rsidP="00854DFA">
      <w:pPr>
        <w:ind w:left="360"/>
        <w:rPr>
          <w:lang w:val="en-IN"/>
        </w:rPr>
      </w:pPr>
    </w:p>
    <w:p w:rsidR="00854DFA" w:rsidRPr="00425C8F" w:rsidRDefault="007C479A" w:rsidP="00AA4952">
      <w:pPr>
        <w:pStyle w:val="ListBullet1"/>
        <w:numPr>
          <w:ilvl w:val="0"/>
          <w:numId w:val="19"/>
        </w:numPr>
        <w:rPr>
          <w:lang w:val="en-IN"/>
        </w:rPr>
      </w:pPr>
      <w:r w:rsidRPr="00425C8F">
        <w:rPr>
          <w:b/>
          <w:bCs/>
          <w:u w:val="single"/>
          <w:lang w:val="en-IN"/>
        </w:rPr>
        <w:t>PreTUPS</w:t>
      </w:r>
      <w:r w:rsidR="00854DFA" w:rsidRPr="00425C8F">
        <w:rPr>
          <w:b/>
          <w:bCs/>
          <w:u w:val="single"/>
          <w:lang w:val="en-IN"/>
        </w:rPr>
        <w:t xml:space="preserve"> System</w:t>
      </w:r>
      <w:r w:rsidR="00854DFA" w:rsidRPr="00425C8F">
        <w:rPr>
          <w:lang w:val="en-IN"/>
        </w:rPr>
        <w:t xml:space="preserve">: The </w:t>
      </w:r>
      <w:r w:rsidRPr="00425C8F">
        <w:rPr>
          <w:lang w:val="en-IN"/>
        </w:rPr>
        <w:t>PreTUPS</w:t>
      </w:r>
      <w:r w:rsidR="00854DFA" w:rsidRPr="00425C8F">
        <w:rPr>
          <w:lang w:val="en-IN"/>
        </w:rPr>
        <w:t xml:space="preserve"> System includes </w:t>
      </w:r>
      <w:r w:rsidRPr="00425C8F">
        <w:rPr>
          <w:lang w:val="en-IN"/>
        </w:rPr>
        <w:t>PreTUPS</w:t>
      </w:r>
      <w:r w:rsidR="00854DFA" w:rsidRPr="00425C8F">
        <w:rPr>
          <w:lang w:val="en-IN"/>
        </w:rPr>
        <w:t xml:space="preserve"> Application and </w:t>
      </w:r>
      <w:r w:rsidRPr="00425C8F">
        <w:rPr>
          <w:lang w:val="en-IN"/>
        </w:rPr>
        <w:t>PreTUPS</w:t>
      </w:r>
      <w:r w:rsidR="00854DFA" w:rsidRPr="00425C8F">
        <w:rPr>
          <w:lang w:val="en-IN"/>
        </w:rPr>
        <w:t xml:space="preserve"> Database. The Interaction between </w:t>
      </w:r>
      <w:r w:rsidRPr="00425C8F">
        <w:rPr>
          <w:lang w:val="en-IN"/>
        </w:rPr>
        <w:t>PreTUPS</w:t>
      </w:r>
      <w:r w:rsidR="00854DFA" w:rsidRPr="00425C8F">
        <w:rPr>
          <w:lang w:val="en-IN"/>
        </w:rPr>
        <w:t xml:space="preserve"> Application and Database is internal.</w:t>
      </w:r>
    </w:p>
    <w:p w:rsidR="00355EE0" w:rsidRPr="00425C8F" w:rsidRDefault="00355EE0" w:rsidP="00854DFA">
      <w:pPr>
        <w:rPr>
          <w:lang w:val="en-IN"/>
        </w:rPr>
      </w:pPr>
    </w:p>
    <w:p w:rsidR="00854DFA" w:rsidRPr="00425C8F" w:rsidRDefault="00854DFA" w:rsidP="000C6213">
      <w:pPr>
        <w:pStyle w:val="Heading2"/>
        <w:rPr>
          <w:lang w:val="en-IN"/>
        </w:rPr>
      </w:pPr>
      <w:bookmarkStart w:id="47" w:name="_Toc284720057"/>
      <w:bookmarkStart w:id="48" w:name="_Toc309916666"/>
      <w:bookmarkStart w:id="49" w:name="_Toc325459088"/>
      <w:bookmarkStart w:id="50" w:name="_Toc357761221"/>
      <w:bookmarkStart w:id="51" w:name="_Toc461009577"/>
      <w:r w:rsidRPr="00425C8F">
        <w:rPr>
          <w:lang w:val="en-IN"/>
        </w:rPr>
        <w:t>Communication</w:t>
      </w:r>
      <w:bookmarkEnd w:id="47"/>
      <w:bookmarkEnd w:id="48"/>
      <w:bookmarkEnd w:id="49"/>
      <w:bookmarkEnd w:id="50"/>
      <w:bookmarkEnd w:id="51"/>
    </w:p>
    <w:p w:rsidR="00854DFA" w:rsidRPr="00425C8F" w:rsidRDefault="00854DFA" w:rsidP="00854DFA">
      <w:pPr>
        <w:pStyle w:val="BodyText2"/>
        <w:rPr>
          <w:lang w:val="en-IN"/>
        </w:rPr>
      </w:pPr>
      <w:r w:rsidRPr="00425C8F">
        <w:rPr>
          <w:lang w:val="en-IN"/>
        </w:rPr>
        <w:t xml:space="preserve">The communication between External system and </w:t>
      </w:r>
      <w:r w:rsidR="007C479A" w:rsidRPr="00425C8F">
        <w:rPr>
          <w:lang w:val="en-IN"/>
        </w:rPr>
        <w:t>PreTUPS</w:t>
      </w:r>
      <w:r w:rsidRPr="00425C8F">
        <w:rPr>
          <w:lang w:val="en-IN"/>
        </w:rPr>
        <w:t xml:space="preserve"> would be </w:t>
      </w:r>
      <w:r w:rsidR="006B49EF">
        <w:rPr>
          <w:lang w:val="en-IN"/>
        </w:rPr>
        <w:t>JSON</w:t>
      </w:r>
      <w:r w:rsidRPr="00425C8F">
        <w:rPr>
          <w:lang w:val="en-IN"/>
        </w:rPr>
        <w:t xml:space="preserve"> over HTTP. The External system would make the HTTP connection with </w:t>
      </w:r>
      <w:r w:rsidR="007C479A" w:rsidRPr="00425C8F">
        <w:rPr>
          <w:lang w:val="en-IN"/>
        </w:rPr>
        <w:t>PreTUPS</w:t>
      </w:r>
      <w:r w:rsidRPr="00425C8F">
        <w:rPr>
          <w:lang w:val="en-IN"/>
        </w:rPr>
        <w:t xml:space="preserve"> and send the request content as </w:t>
      </w:r>
      <w:r w:rsidR="006B49EF">
        <w:rPr>
          <w:lang w:val="en-IN"/>
        </w:rPr>
        <w:t>JSON</w:t>
      </w:r>
      <w:r w:rsidRPr="00425C8F">
        <w:rPr>
          <w:lang w:val="en-IN"/>
        </w:rPr>
        <w:t xml:space="preserve">. Response of each request would also be sent as </w:t>
      </w:r>
      <w:r w:rsidR="006B49EF">
        <w:rPr>
          <w:lang w:val="en-IN"/>
        </w:rPr>
        <w:t>JSON</w:t>
      </w:r>
      <w:r w:rsidRPr="00425C8F">
        <w:rPr>
          <w:lang w:val="en-IN"/>
        </w:rPr>
        <w:t xml:space="preserve">. </w:t>
      </w:r>
    </w:p>
    <w:p w:rsidR="00854DFA" w:rsidRPr="00425C8F" w:rsidRDefault="00854DFA" w:rsidP="00854DFA">
      <w:pPr>
        <w:rPr>
          <w:lang w:val="en-IN"/>
        </w:rPr>
      </w:pPr>
    </w:p>
    <w:p w:rsidR="00854DFA" w:rsidRPr="00425C8F" w:rsidRDefault="00854DFA" w:rsidP="000C6213">
      <w:pPr>
        <w:pStyle w:val="Heading2"/>
        <w:rPr>
          <w:lang w:val="en-IN"/>
        </w:rPr>
      </w:pPr>
      <w:bookmarkStart w:id="52" w:name="_Toc284720058"/>
      <w:bookmarkStart w:id="53" w:name="_Toc309916667"/>
      <w:bookmarkStart w:id="54" w:name="_Toc325459089"/>
      <w:bookmarkStart w:id="55" w:name="_Toc357761222"/>
      <w:bookmarkStart w:id="56" w:name="_Toc461009578"/>
      <w:r w:rsidRPr="00425C8F">
        <w:rPr>
          <w:lang w:val="en-IN"/>
        </w:rPr>
        <w:t>Authentication</w:t>
      </w:r>
      <w:bookmarkEnd w:id="52"/>
      <w:bookmarkEnd w:id="53"/>
      <w:bookmarkEnd w:id="54"/>
      <w:bookmarkEnd w:id="55"/>
      <w:bookmarkEnd w:id="56"/>
    </w:p>
    <w:p w:rsidR="00854DFA" w:rsidRPr="00425C8F" w:rsidRDefault="00854DFA" w:rsidP="00854DFA">
      <w:pPr>
        <w:pStyle w:val="BodyText2"/>
        <w:rPr>
          <w:lang w:val="en-IN"/>
        </w:rPr>
      </w:pPr>
      <w:r w:rsidRPr="00425C8F">
        <w:rPr>
          <w:lang w:val="en-IN"/>
        </w:rPr>
        <w:t xml:space="preserve">To authenticate the External system, </w:t>
      </w:r>
      <w:r w:rsidR="007C479A" w:rsidRPr="00425C8F">
        <w:rPr>
          <w:lang w:val="en-IN"/>
        </w:rPr>
        <w:t>PreTUPS</w:t>
      </w:r>
      <w:r w:rsidRPr="00425C8F">
        <w:rPr>
          <w:lang w:val="en-IN"/>
        </w:rPr>
        <w:t xml:space="preserve"> will define a </w:t>
      </w:r>
      <w:r w:rsidR="009D2D2C">
        <w:rPr>
          <w:lang w:val="en-IN"/>
        </w:rPr>
        <w:t>resource</w:t>
      </w:r>
      <w:r w:rsidRPr="00425C8F">
        <w:rPr>
          <w:lang w:val="en-IN"/>
        </w:rPr>
        <w:t xml:space="preserve"> for External system. </w:t>
      </w:r>
      <w:r w:rsidR="007C479A" w:rsidRPr="00425C8F">
        <w:rPr>
          <w:lang w:val="en-IN"/>
        </w:rPr>
        <w:t>PreTUPS</w:t>
      </w:r>
      <w:r w:rsidRPr="00425C8F">
        <w:rPr>
          <w:lang w:val="en-IN"/>
        </w:rPr>
        <w:t xml:space="preserve"> will give the defined </w:t>
      </w:r>
      <w:r w:rsidR="009D2D2C">
        <w:rPr>
          <w:lang w:val="en-IN"/>
        </w:rPr>
        <w:t>resource</w:t>
      </w:r>
      <w:r w:rsidRPr="00425C8F">
        <w:rPr>
          <w:lang w:val="en-IN"/>
        </w:rPr>
        <w:t xml:space="preserve"> information details to External system users.  External system will send this </w:t>
      </w:r>
      <w:r w:rsidR="009D2D2C">
        <w:rPr>
          <w:lang w:val="en-IN"/>
        </w:rPr>
        <w:t>resource</w:t>
      </w:r>
      <w:r w:rsidRPr="00425C8F">
        <w:rPr>
          <w:lang w:val="en-IN"/>
        </w:rPr>
        <w:t xml:space="preserve"> information while making HTTP connection with </w:t>
      </w:r>
      <w:r w:rsidR="007C479A" w:rsidRPr="00425C8F">
        <w:rPr>
          <w:lang w:val="en-IN"/>
        </w:rPr>
        <w:t>PreTUPS</w:t>
      </w:r>
      <w:r w:rsidRPr="00425C8F">
        <w:rPr>
          <w:lang w:val="en-IN"/>
        </w:rPr>
        <w:t xml:space="preserve"> for each request.  Authentication information will be send by </w:t>
      </w:r>
      <w:r w:rsidR="00D02D5D">
        <w:rPr>
          <w:lang w:val="en-IN"/>
        </w:rPr>
        <w:t>JSON</w:t>
      </w:r>
      <w:r w:rsidRPr="00425C8F">
        <w:rPr>
          <w:lang w:val="en-IN"/>
        </w:rPr>
        <w:t>. Details of authentication information are as follows</w:t>
      </w:r>
    </w:p>
    <w:p w:rsidR="00854DFA" w:rsidRPr="00425C8F" w:rsidRDefault="00854DFA" w:rsidP="00854DFA">
      <w:pPr>
        <w:pStyle w:val="BodyText2"/>
        <w:rPr>
          <w:lang w:val="en-IN"/>
        </w:rPr>
      </w:pPr>
    </w:p>
    <w:p w:rsidR="00854DFA" w:rsidRPr="00425C8F" w:rsidRDefault="00854DFA" w:rsidP="008658DA">
      <w:pPr>
        <w:pStyle w:val="ListBullet1"/>
        <w:rPr>
          <w:lang w:val="en-IN"/>
        </w:rPr>
      </w:pPr>
      <w:r w:rsidRPr="00425C8F">
        <w:rPr>
          <w:lang w:val="en-IN"/>
        </w:rPr>
        <w:t>LOGIN</w:t>
      </w:r>
    </w:p>
    <w:p w:rsidR="00854DFA" w:rsidRPr="00425C8F" w:rsidRDefault="00854DFA" w:rsidP="008658DA">
      <w:pPr>
        <w:pStyle w:val="ListBullet1"/>
        <w:rPr>
          <w:lang w:val="en-IN"/>
        </w:rPr>
      </w:pPr>
      <w:r w:rsidRPr="00425C8F">
        <w:rPr>
          <w:lang w:val="en-IN"/>
        </w:rPr>
        <w:t>PASSWORD</w:t>
      </w:r>
    </w:p>
    <w:p w:rsidR="00854DFA" w:rsidRPr="00425C8F" w:rsidRDefault="00786CE6" w:rsidP="008658DA">
      <w:pPr>
        <w:pStyle w:val="ListBullet1"/>
        <w:rPr>
          <w:lang w:val="en-IN"/>
        </w:rPr>
      </w:pPr>
      <w:r>
        <w:rPr>
          <w:lang w:val="en-IN"/>
        </w:rPr>
        <w:lastRenderedPageBreak/>
        <w:t>TYPE</w:t>
      </w:r>
    </w:p>
    <w:p w:rsidR="00854DFA" w:rsidRPr="00786CE6" w:rsidRDefault="00786CE6" w:rsidP="00786CE6">
      <w:pPr>
        <w:pStyle w:val="ListBullet1"/>
        <w:rPr>
          <w:lang w:val="en-IN"/>
        </w:rPr>
      </w:pPr>
      <w:r>
        <w:rPr>
          <w:lang w:val="en-IN"/>
        </w:rPr>
        <w:t>EXTERNAL_CODE</w:t>
      </w:r>
    </w:p>
    <w:p w:rsidR="00854DFA" w:rsidRPr="00425C8F" w:rsidRDefault="00854DFA" w:rsidP="00854DFA">
      <w:pPr>
        <w:pStyle w:val="NoteHeading"/>
        <w:rPr>
          <w:color w:val="auto"/>
          <w:lang w:val="en-IN"/>
        </w:rPr>
      </w:pPr>
      <w:r w:rsidRPr="00425C8F">
        <w:rPr>
          <w:color w:val="auto"/>
          <w:lang w:val="en-IN"/>
        </w:rPr>
        <w:t>Details of above-mentioned field are described in Connection procedure section.</w:t>
      </w:r>
    </w:p>
    <w:p w:rsidR="00854DFA" w:rsidRPr="00425C8F" w:rsidRDefault="00854DFA" w:rsidP="00854DFA">
      <w:pPr>
        <w:rPr>
          <w:lang w:val="en-IN"/>
        </w:rPr>
      </w:pPr>
    </w:p>
    <w:p w:rsidR="00854DFA" w:rsidRPr="00425C8F" w:rsidRDefault="00854DFA" w:rsidP="000C6213">
      <w:pPr>
        <w:pStyle w:val="Heading2"/>
        <w:rPr>
          <w:lang w:val="en-IN"/>
        </w:rPr>
      </w:pPr>
      <w:bookmarkStart w:id="57" w:name="_Toc284720059"/>
      <w:bookmarkStart w:id="58" w:name="_Toc309916668"/>
      <w:bookmarkStart w:id="59" w:name="_Toc325459090"/>
      <w:bookmarkStart w:id="60" w:name="_Toc357761223"/>
      <w:bookmarkStart w:id="61" w:name="_Toc461009579"/>
      <w:r w:rsidRPr="00425C8F">
        <w:rPr>
          <w:lang w:val="en-IN"/>
        </w:rPr>
        <w:t>Connection Procedure</w:t>
      </w:r>
      <w:bookmarkEnd w:id="57"/>
      <w:bookmarkEnd w:id="58"/>
      <w:bookmarkEnd w:id="59"/>
      <w:bookmarkEnd w:id="60"/>
      <w:bookmarkEnd w:id="61"/>
    </w:p>
    <w:p w:rsidR="00854DFA" w:rsidRPr="00425C8F" w:rsidRDefault="00854DFA" w:rsidP="00854DFA">
      <w:pPr>
        <w:pStyle w:val="BodyText2"/>
        <w:rPr>
          <w:lang w:val="en-IN"/>
        </w:rPr>
      </w:pPr>
      <w:r w:rsidRPr="00425C8F">
        <w:rPr>
          <w:lang w:val="en-IN"/>
        </w:rPr>
        <w:t xml:space="preserve">The External system calls the specific URL to make the HTTP Connection with </w:t>
      </w:r>
      <w:r w:rsidR="007C479A" w:rsidRPr="00425C8F">
        <w:rPr>
          <w:lang w:val="en-IN"/>
        </w:rPr>
        <w:t>PreTUPS</w:t>
      </w:r>
      <w:r w:rsidRPr="00425C8F">
        <w:rPr>
          <w:lang w:val="en-IN"/>
        </w:rPr>
        <w:t>. The details of HTTP Header and URL are mentioned below.</w:t>
      </w:r>
    </w:p>
    <w:p w:rsidR="00854DFA" w:rsidRPr="00425C8F" w:rsidRDefault="00854DFA" w:rsidP="00854DFA">
      <w:pPr>
        <w:rPr>
          <w:lang w:val="en-IN"/>
        </w:rPr>
      </w:pPr>
    </w:p>
    <w:p w:rsidR="00854DFA" w:rsidRPr="00425C8F" w:rsidRDefault="00854DFA" w:rsidP="00854DFA">
      <w:pPr>
        <w:pStyle w:val="BodyText20"/>
        <w:rPr>
          <w:color w:val="auto"/>
          <w:u w:val="single"/>
          <w:lang w:val="en-IN"/>
        </w:rPr>
      </w:pPr>
      <w:r w:rsidRPr="00425C8F">
        <w:rPr>
          <w:color w:val="auto"/>
          <w:u w:val="single"/>
          <w:lang w:val="en-IN"/>
        </w:rPr>
        <w:t>HTTP Header Information</w:t>
      </w:r>
    </w:p>
    <w:p w:rsidR="00854DFA" w:rsidRPr="00425C8F" w:rsidRDefault="00854DFA" w:rsidP="00854DFA">
      <w:pPr>
        <w:pStyle w:val="BodyText20"/>
        <w:rPr>
          <w:color w:val="auto"/>
          <w:u w:val="single"/>
          <w:lang w:val="en-IN"/>
        </w:rPr>
      </w:pPr>
    </w:p>
    <w:p w:rsidR="00854DFA" w:rsidRPr="00425C8F" w:rsidRDefault="00854DFA" w:rsidP="00854DFA">
      <w:pPr>
        <w:pStyle w:val="BodyText20"/>
        <w:rPr>
          <w:color w:val="auto"/>
          <w:lang w:val="en-IN"/>
        </w:rPr>
      </w:pPr>
      <w:r w:rsidRPr="00425C8F">
        <w:rPr>
          <w:color w:val="auto"/>
          <w:lang w:val="en-IN"/>
        </w:rPr>
        <w:t>POST &lt;URL&gt; HTTP</w:t>
      </w:r>
    </w:p>
    <w:p w:rsidR="00854DFA" w:rsidRPr="00425C8F" w:rsidRDefault="00854DFA" w:rsidP="00854DFA">
      <w:pPr>
        <w:pStyle w:val="BodyText20"/>
        <w:rPr>
          <w:color w:val="auto"/>
          <w:lang w:val="en-IN"/>
        </w:rPr>
      </w:pPr>
      <w:r w:rsidRPr="00425C8F">
        <w:rPr>
          <w:color w:val="auto"/>
          <w:lang w:val="en-IN"/>
        </w:rPr>
        <w:t xml:space="preserve">Content-type: </w:t>
      </w:r>
      <w:r w:rsidR="004A6A41">
        <w:rPr>
          <w:color w:val="auto"/>
          <w:lang w:val="en-IN"/>
        </w:rPr>
        <w:t>application/json</w:t>
      </w:r>
    </w:p>
    <w:p w:rsidR="00854DFA" w:rsidRPr="00425C8F" w:rsidRDefault="00854DFA" w:rsidP="00854DFA">
      <w:pPr>
        <w:pStyle w:val="BodyText20"/>
        <w:rPr>
          <w:rFonts w:ascii="Times New Roman" w:hAnsi="Times New Roman"/>
          <w:b w:val="0"/>
          <w:bCs w:val="0"/>
          <w:color w:val="auto"/>
          <w:lang w:val="en-IN"/>
        </w:rPr>
      </w:pPr>
      <w:r w:rsidRPr="00425C8F">
        <w:rPr>
          <w:color w:val="auto"/>
          <w:lang w:val="en-IN"/>
        </w:rPr>
        <w:t>Connection: close</w:t>
      </w:r>
    </w:p>
    <w:p w:rsidR="00854DFA" w:rsidRPr="00425C8F" w:rsidRDefault="00854DFA" w:rsidP="00854DFA">
      <w:pPr>
        <w:ind w:firstLine="720"/>
        <w:rPr>
          <w:lang w:val="en-IN"/>
        </w:rPr>
      </w:pPr>
    </w:p>
    <w:p w:rsidR="00854DFA" w:rsidRPr="00425C8F" w:rsidRDefault="00854DFA" w:rsidP="00854DFA">
      <w:pPr>
        <w:pStyle w:val="BodyText20"/>
        <w:rPr>
          <w:color w:val="auto"/>
          <w:u w:val="single"/>
          <w:lang w:val="en-IN"/>
        </w:rPr>
      </w:pPr>
      <w:r w:rsidRPr="00425C8F">
        <w:rPr>
          <w:color w:val="auto"/>
          <w:u w:val="single"/>
          <w:lang w:val="en-IN"/>
        </w:rPr>
        <w:t>URL</w:t>
      </w:r>
    </w:p>
    <w:p w:rsidR="00854DFA" w:rsidRPr="00425C8F" w:rsidRDefault="00854DFA" w:rsidP="00854DFA">
      <w:pPr>
        <w:pStyle w:val="BodyText20"/>
        <w:rPr>
          <w:color w:val="auto"/>
          <w:u w:val="single"/>
          <w:lang w:val="en-IN"/>
        </w:rPr>
      </w:pPr>
    </w:p>
    <w:p w:rsidR="006D326A" w:rsidRDefault="009C1AFD" w:rsidP="00567DF6">
      <w:pPr>
        <w:pStyle w:val="BodyText20"/>
        <w:rPr>
          <w:b w:val="0"/>
          <w:bCs w:val="0"/>
          <w:color w:val="auto"/>
          <w:lang w:val="en-IN"/>
        </w:rPr>
      </w:pPr>
      <w:hyperlink r:id="rId17" w:history="1">
        <w:r w:rsidR="00567DF6" w:rsidRPr="00217374">
          <w:rPr>
            <w:rStyle w:val="Hyperlink"/>
            <w:b w:val="0"/>
            <w:bCs w:val="0"/>
            <w:lang w:val="en-IN"/>
          </w:rPr>
          <w:t>http://host:port/pretupsapp/rest/common/rest-controller</w:t>
        </w:r>
      </w:hyperlink>
    </w:p>
    <w:p w:rsidR="00B801C8" w:rsidRDefault="00B801C8" w:rsidP="00567DF6">
      <w:pPr>
        <w:pStyle w:val="BodyText20"/>
        <w:rPr>
          <w:b w:val="0"/>
          <w:bCs w:val="0"/>
          <w:color w:val="auto"/>
          <w:lang w:val="en-IN"/>
        </w:rPr>
      </w:pPr>
    </w:p>
    <w:p w:rsidR="00B801C8" w:rsidRPr="00425C8F" w:rsidRDefault="00B801C8" w:rsidP="00B801C8">
      <w:pPr>
        <w:rPr>
          <w:lang w:val="en-IN"/>
        </w:rPr>
      </w:pPr>
    </w:p>
    <w:p w:rsidR="00AC0784" w:rsidRPr="00B801C8" w:rsidRDefault="00B801C8" w:rsidP="000C6213">
      <w:pPr>
        <w:pStyle w:val="Heading2"/>
        <w:rPr>
          <w:lang w:val="en-IN"/>
        </w:rPr>
      </w:pPr>
      <w:bookmarkStart w:id="62" w:name="_Toc461009580"/>
      <w:r>
        <w:rPr>
          <w:lang w:val="en-IN"/>
        </w:rPr>
        <w:t>Fetch Lookups</w:t>
      </w:r>
      <w:bookmarkEnd w:id="62"/>
    </w:p>
    <w:p w:rsidR="006D326A" w:rsidRDefault="006D326A" w:rsidP="00B801C8">
      <w:pPr>
        <w:pStyle w:val="BodyText2"/>
      </w:pPr>
      <w:r w:rsidRPr="00425C8F">
        <w:t xml:space="preserve">In this </w:t>
      </w:r>
      <w:r w:rsidR="00567DF6">
        <w:t>resource User can send request for fetching Lookups on the basis of Lookup Type.</w:t>
      </w:r>
    </w:p>
    <w:p w:rsidR="00567DF6" w:rsidRDefault="00567DF6" w:rsidP="00567DF6">
      <w:pPr>
        <w:pStyle w:val="Heading"/>
        <w:rPr>
          <w:color w:val="auto"/>
        </w:rPr>
      </w:pPr>
      <w:r>
        <w:rPr>
          <w:color w:val="auto"/>
        </w:rPr>
        <w:t>Available Lookup Types</w:t>
      </w:r>
    </w:p>
    <w:p w:rsidR="00567DF6" w:rsidRDefault="00567DF6" w:rsidP="00567DF6">
      <w:pPr>
        <w:pStyle w:val="BodyText2"/>
        <w:rPr>
          <w:lang w:val="en-IN"/>
        </w:rPr>
      </w:pPr>
      <w:r>
        <w:rPr>
          <w:lang w:val="en-IN"/>
        </w:rPr>
        <w:tab/>
      </w:r>
      <w:r w:rsidRPr="00567DF6">
        <w:rPr>
          <w:b/>
          <w:lang w:val="en-IN"/>
        </w:rPr>
        <w:t>MOTYP</w:t>
      </w:r>
      <w:r>
        <w:rPr>
          <w:b/>
          <w:lang w:val="en-IN"/>
        </w:rPr>
        <w:t xml:space="preserve">: </w:t>
      </w:r>
      <w:r>
        <w:rPr>
          <w:lang w:val="en-IN"/>
        </w:rPr>
        <w:t>Module Type</w:t>
      </w:r>
    </w:p>
    <w:p w:rsidR="00567DF6" w:rsidRPr="00567DF6" w:rsidRDefault="00567DF6" w:rsidP="00567DF6">
      <w:pPr>
        <w:pStyle w:val="BodyText2"/>
        <w:rPr>
          <w:lang w:val="en-IN"/>
        </w:rPr>
      </w:pPr>
      <w:r>
        <w:rPr>
          <w:lang w:val="en-IN"/>
        </w:rPr>
        <w:tab/>
      </w:r>
      <w:r w:rsidRPr="00567DF6">
        <w:rPr>
          <w:b/>
          <w:lang w:val="en-IN"/>
        </w:rPr>
        <w:t>BRTYP</w:t>
      </w:r>
      <w:r>
        <w:rPr>
          <w:b/>
          <w:lang w:val="en-IN"/>
        </w:rPr>
        <w:t xml:space="preserve">: </w:t>
      </w:r>
      <w:r>
        <w:rPr>
          <w:lang w:val="en-IN"/>
        </w:rPr>
        <w:t>Bar User Type</w:t>
      </w:r>
    </w:p>
    <w:p w:rsidR="00567DF6" w:rsidRPr="00425C8F" w:rsidRDefault="00567DF6" w:rsidP="00567DF6">
      <w:pPr>
        <w:pStyle w:val="BodyText2"/>
      </w:pPr>
    </w:p>
    <w:p w:rsidR="006D326A" w:rsidRPr="00425C8F" w:rsidRDefault="0000768E" w:rsidP="001E6309">
      <w:pPr>
        <w:pStyle w:val="Heading"/>
        <w:rPr>
          <w:color w:val="auto"/>
        </w:rPr>
      </w:pPr>
      <w:r w:rsidRPr="00425C8F">
        <w:rPr>
          <w:color w:val="auto"/>
        </w:rPr>
        <w:t>Request Syntax</w:t>
      </w:r>
    </w:p>
    <w:p w:rsidR="006D326A" w:rsidRPr="00425C8F" w:rsidRDefault="006D326A" w:rsidP="006D326A">
      <w:pPr>
        <w:pStyle w:val="BodyText2"/>
        <w:ind w:left="720"/>
      </w:pPr>
      <w:r w:rsidRPr="00425C8F">
        <w:t>The External System will send the following request for return. The request format and details of request are mentioned below.</w:t>
      </w:r>
    </w:p>
    <w:p w:rsidR="006D326A" w:rsidRPr="00425C8F" w:rsidRDefault="006D326A" w:rsidP="006D326A">
      <w:pPr>
        <w:pStyle w:val="BodyText2"/>
      </w:pPr>
    </w:p>
    <w:p w:rsidR="00745089" w:rsidRDefault="00745089" w:rsidP="00745089">
      <w:pPr>
        <w:pStyle w:val="Heading"/>
        <w:ind w:left="720"/>
        <w:rPr>
          <w:b w:val="0"/>
          <w:color w:val="auto"/>
        </w:rPr>
      </w:pPr>
      <w:r w:rsidRPr="00745089">
        <w:rPr>
          <w:b w:val="0"/>
          <w:color w:val="auto"/>
        </w:rPr>
        <w:t>{"loginId": "VALID LOGIN ID", "password": "VALID PASSWORD",</w:t>
      </w:r>
      <w:r w:rsidRPr="00745089">
        <w:rPr>
          <w:b w:val="0"/>
          <w:color w:val="auto"/>
        </w:rPr>
        <w:tab/>
        <w:t>"externalCode": "VALID EXTERNAL</w:t>
      </w:r>
      <w:r>
        <w:rPr>
          <w:b w:val="0"/>
          <w:color w:val="auto"/>
        </w:rPr>
        <w:t xml:space="preserve"> CODE","type":"SERVICE TYPE",</w:t>
      </w:r>
      <w:r w:rsidRPr="00745089">
        <w:rPr>
          <w:b w:val="0"/>
          <w:color w:val="auto"/>
        </w:rPr>
        <w:t>"data": {"lookupType":"VALID LOOKUP TYPE", "active":true/false}}</w:t>
      </w:r>
    </w:p>
    <w:p w:rsidR="006D326A" w:rsidRPr="00425C8F" w:rsidRDefault="006D326A" w:rsidP="001E6309">
      <w:pPr>
        <w:pStyle w:val="Heading"/>
        <w:rPr>
          <w:color w:val="auto"/>
        </w:rPr>
      </w:pPr>
      <w:r w:rsidRPr="00425C8F">
        <w:rPr>
          <w:color w:val="auto"/>
        </w:rPr>
        <w:t>Fields Detail</w:t>
      </w:r>
    </w:p>
    <w:p w:rsidR="00B71BB8" w:rsidRPr="00425C8F" w:rsidRDefault="00B71BB8" w:rsidP="006D326A">
      <w:pPr>
        <w:pStyle w:val="BodyText2"/>
        <w:rPr>
          <w:b/>
          <w:bCs/>
          <w:u w:val="single"/>
        </w:rPr>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C10A24" w:rsidRPr="00425C8F" w:rsidTr="0028705E">
        <w:trPr>
          <w:trHeight w:val="277"/>
          <w:tblHeader/>
        </w:trPr>
        <w:tc>
          <w:tcPr>
            <w:tcW w:w="1800" w:type="dxa"/>
            <w:shd w:val="clear" w:color="auto" w:fill="E31837"/>
          </w:tcPr>
          <w:p w:rsidR="00C10A24" w:rsidRPr="00425C8F" w:rsidRDefault="00C10A24" w:rsidP="0028705E">
            <w:pPr>
              <w:pStyle w:val="TableColumnLabels"/>
              <w:rPr>
                <w:color w:val="auto"/>
                <w:lang w:val="en-IN"/>
              </w:rPr>
            </w:pPr>
            <w:r w:rsidRPr="00425C8F">
              <w:rPr>
                <w:color w:val="auto"/>
                <w:lang w:val="en-IN"/>
              </w:rPr>
              <w:t>TAG</w:t>
            </w:r>
          </w:p>
        </w:tc>
        <w:tc>
          <w:tcPr>
            <w:tcW w:w="1800" w:type="dxa"/>
            <w:shd w:val="clear" w:color="auto" w:fill="E31837"/>
          </w:tcPr>
          <w:p w:rsidR="00C10A24" w:rsidRPr="00425C8F" w:rsidRDefault="00C10A24" w:rsidP="0028705E">
            <w:pPr>
              <w:pStyle w:val="TableColumnLabels"/>
              <w:rPr>
                <w:color w:val="auto"/>
                <w:lang w:val="en-IN"/>
              </w:rPr>
            </w:pPr>
            <w:r w:rsidRPr="00425C8F">
              <w:rPr>
                <w:color w:val="auto"/>
                <w:lang w:val="en-IN"/>
              </w:rPr>
              <w:t>Fields</w:t>
            </w:r>
          </w:p>
        </w:tc>
        <w:tc>
          <w:tcPr>
            <w:tcW w:w="1980" w:type="dxa"/>
            <w:shd w:val="clear" w:color="auto" w:fill="E31837"/>
          </w:tcPr>
          <w:p w:rsidR="00C10A24" w:rsidRPr="00425C8F" w:rsidRDefault="00C10A24" w:rsidP="0028705E">
            <w:pPr>
              <w:pStyle w:val="TableColumnLabels"/>
              <w:rPr>
                <w:color w:val="auto"/>
                <w:lang w:val="en-IN"/>
              </w:rPr>
            </w:pPr>
            <w:r w:rsidRPr="00425C8F">
              <w:rPr>
                <w:color w:val="auto"/>
                <w:lang w:val="en-IN"/>
              </w:rPr>
              <w:t>Remarks</w:t>
            </w:r>
          </w:p>
        </w:tc>
        <w:tc>
          <w:tcPr>
            <w:tcW w:w="1620" w:type="dxa"/>
            <w:shd w:val="clear" w:color="auto" w:fill="E31837"/>
          </w:tcPr>
          <w:p w:rsidR="00C10A24" w:rsidRPr="00425C8F" w:rsidRDefault="00C10A24" w:rsidP="0028705E">
            <w:pPr>
              <w:pStyle w:val="TableColumnLabels"/>
              <w:rPr>
                <w:color w:val="auto"/>
                <w:lang w:val="en-IN"/>
              </w:rPr>
            </w:pPr>
            <w:r w:rsidRPr="00425C8F">
              <w:rPr>
                <w:color w:val="auto"/>
                <w:lang w:val="en-IN"/>
              </w:rPr>
              <w:t>Example</w:t>
            </w:r>
          </w:p>
        </w:tc>
        <w:tc>
          <w:tcPr>
            <w:tcW w:w="720" w:type="dxa"/>
            <w:shd w:val="clear" w:color="auto" w:fill="E31837"/>
          </w:tcPr>
          <w:p w:rsidR="00C10A24" w:rsidRPr="00425C8F" w:rsidRDefault="00C10A24" w:rsidP="0028705E">
            <w:pPr>
              <w:pStyle w:val="TableColumnLabels"/>
              <w:rPr>
                <w:color w:val="auto"/>
                <w:lang w:val="en-IN"/>
              </w:rPr>
            </w:pPr>
            <w:r w:rsidRPr="00425C8F">
              <w:rPr>
                <w:color w:val="auto"/>
                <w:lang w:val="en-IN"/>
              </w:rPr>
              <w:t>Field Type</w:t>
            </w:r>
          </w:p>
        </w:tc>
        <w:tc>
          <w:tcPr>
            <w:tcW w:w="1620" w:type="dxa"/>
            <w:shd w:val="clear" w:color="auto" w:fill="E31837"/>
          </w:tcPr>
          <w:p w:rsidR="00C10A24" w:rsidRPr="00425C8F" w:rsidRDefault="00C10A24" w:rsidP="0028705E">
            <w:pPr>
              <w:pStyle w:val="TableColumnLabels"/>
              <w:rPr>
                <w:color w:val="auto"/>
                <w:lang w:val="en-IN"/>
              </w:rPr>
            </w:pPr>
            <w:r w:rsidRPr="00425C8F">
              <w:rPr>
                <w:color w:val="auto"/>
                <w:lang w:val="en-IN"/>
              </w:rPr>
              <w:t>Optional/</w:t>
            </w:r>
          </w:p>
          <w:p w:rsidR="00C10A24" w:rsidRPr="00425C8F" w:rsidRDefault="00C10A24" w:rsidP="0028705E">
            <w:pPr>
              <w:pStyle w:val="TableColumnLabels"/>
              <w:rPr>
                <w:color w:val="auto"/>
                <w:lang w:val="en-IN"/>
              </w:rPr>
            </w:pPr>
            <w:r w:rsidRPr="00425C8F">
              <w:rPr>
                <w:color w:val="auto"/>
                <w:lang w:val="en-IN"/>
              </w:rPr>
              <w:t>Mandatory</w:t>
            </w:r>
          </w:p>
        </w:tc>
      </w:tr>
      <w:tr w:rsidR="00C10A24" w:rsidRPr="00425C8F" w:rsidTr="0028705E">
        <w:trPr>
          <w:trHeight w:val="277"/>
        </w:trPr>
        <w:tc>
          <w:tcPr>
            <w:tcW w:w="9540" w:type="dxa"/>
            <w:gridSpan w:val="6"/>
          </w:tcPr>
          <w:p w:rsidR="00C10A24" w:rsidRPr="00425C8F" w:rsidRDefault="00C10A24" w:rsidP="0028705E">
            <w:pPr>
              <w:pStyle w:val="Tablecontent"/>
            </w:pPr>
            <w:r w:rsidRPr="00425C8F">
              <w:rPr>
                <w:b/>
                <w:bCs/>
              </w:rPr>
              <w:t>DATA</w:t>
            </w:r>
          </w:p>
        </w:tc>
      </w:tr>
      <w:tr w:rsidR="00C10A24" w:rsidRPr="00425C8F" w:rsidTr="0028705E">
        <w:trPr>
          <w:trHeight w:val="277"/>
        </w:trPr>
        <w:tc>
          <w:tcPr>
            <w:tcW w:w="1800" w:type="dxa"/>
          </w:tcPr>
          <w:p w:rsidR="00C10A24" w:rsidRPr="00425C8F" w:rsidRDefault="00745089" w:rsidP="0028705E">
            <w:pPr>
              <w:pStyle w:val="Tablecontent"/>
            </w:pPr>
            <w:r w:rsidRPr="00745089">
              <w:t>loginId</w:t>
            </w:r>
          </w:p>
        </w:tc>
        <w:tc>
          <w:tcPr>
            <w:tcW w:w="1800" w:type="dxa"/>
          </w:tcPr>
          <w:p w:rsidR="00C10A24" w:rsidRPr="00425C8F" w:rsidRDefault="00745089" w:rsidP="0028705E">
            <w:pPr>
              <w:pStyle w:val="Tablecontent"/>
            </w:pPr>
            <w:r>
              <w:t>User</w:t>
            </w:r>
            <w:r w:rsidR="00124A10">
              <w:t>’s</w:t>
            </w:r>
            <w:r>
              <w:t xml:space="preserve"> login Id in PreTUPS</w:t>
            </w:r>
          </w:p>
        </w:tc>
        <w:tc>
          <w:tcPr>
            <w:tcW w:w="1980" w:type="dxa"/>
          </w:tcPr>
          <w:p w:rsidR="00C10A24" w:rsidRPr="00425C8F" w:rsidRDefault="00124A10" w:rsidP="0028705E">
            <w:pPr>
              <w:pStyle w:val="Tablecontent"/>
            </w:pPr>
            <w:r>
              <w:t>Valid login Id of user</w:t>
            </w:r>
          </w:p>
        </w:tc>
        <w:tc>
          <w:tcPr>
            <w:tcW w:w="1620" w:type="dxa"/>
          </w:tcPr>
          <w:p w:rsidR="00C10A24" w:rsidRPr="00425C8F" w:rsidRDefault="00124A10" w:rsidP="0028705E">
            <w:pPr>
              <w:pStyle w:val="Tablecontent"/>
            </w:pPr>
            <w:r>
              <w:t>btchadm</w:t>
            </w:r>
          </w:p>
        </w:tc>
        <w:tc>
          <w:tcPr>
            <w:tcW w:w="720" w:type="dxa"/>
          </w:tcPr>
          <w:p w:rsidR="00C10A24" w:rsidRPr="00425C8F" w:rsidRDefault="00C10A24" w:rsidP="0028705E">
            <w:pPr>
              <w:pStyle w:val="Tablecontent"/>
            </w:pPr>
            <w:r w:rsidRPr="00425C8F">
              <w:t>A (10)</w:t>
            </w:r>
          </w:p>
        </w:tc>
        <w:tc>
          <w:tcPr>
            <w:tcW w:w="1620" w:type="dxa"/>
          </w:tcPr>
          <w:p w:rsidR="00C10A24" w:rsidRPr="00425C8F" w:rsidRDefault="00124A10" w:rsidP="0028705E">
            <w:pPr>
              <w:pStyle w:val="Tablecontent"/>
            </w:pPr>
            <w:r>
              <w:t>O</w:t>
            </w:r>
          </w:p>
        </w:tc>
      </w:tr>
      <w:tr w:rsidR="00C10A24" w:rsidRPr="00425C8F" w:rsidTr="0028705E">
        <w:trPr>
          <w:trHeight w:val="277"/>
        </w:trPr>
        <w:tc>
          <w:tcPr>
            <w:tcW w:w="1800" w:type="dxa"/>
          </w:tcPr>
          <w:p w:rsidR="00C10A24" w:rsidRPr="00425C8F" w:rsidRDefault="00124A10" w:rsidP="0028705E">
            <w:pPr>
              <w:pStyle w:val="Tablecontent"/>
            </w:pPr>
            <w:r>
              <w:t>password</w:t>
            </w:r>
          </w:p>
        </w:tc>
        <w:tc>
          <w:tcPr>
            <w:tcW w:w="1800" w:type="dxa"/>
          </w:tcPr>
          <w:p w:rsidR="00C10A24" w:rsidRPr="00425C8F" w:rsidRDefault="00124A10" w:rsidP="0028705E">
            <w:pPr>
              <w:pStyle w:val="Tablecontent"/>
            </w:pPr>
            <w:r>
              <w:t>User’s password in PreTUPS</w:t>
            </w:r>
          </w:p>
        </w:tc>
        <w:tc>
          <w:tcPr>
            <w:tcW w:w="1980" w:type="dxa"/>
          </w:tcPr>
          <w:p w:rsidR="00C10A24" w:rsidRPr="00425C8F" w:rsidRDefault="00124A10" w:rsidP="00124A10">
            <w:pPr>
              <w:pStyle w:val="Tablecontent"/>
            </w:pPr>
            <w:r>
              <w:t>Valid password of user</w:t>
            </w:r>
          </w:p>
        </w:tc>
        <w:tc>
          <w:tcPr>
            <w:tcW w:w="1620" w:type="dxa"/>
          </w:tcPr>
          <w:p w:rsidR="00C10A24" w:rsidRPr="00425C8F" w:rsidRDefault="00124A10" w:rsidP="0028705E">
            <w:pPr>
              <w:pStyle w:val="Tablecontent"/>
            </w:pPr>
            <w:r>
              <w:t>1357</w:t>
            </w:r>
          </w:p>
        </w:tc>
        <w:tc>
          <w:tcPr>
            <w:tcW w:w="720" w:type="dxa"/>
          </w:tcPr>
          <w:p w:rsidR="00C10A24" w:rsidRPr="00425C8F" w:rsidRDefault="00124A10" w:rsidP="0028705E">
            <w:pPr>
              <w:pStyle w:val="Tablecontent"/>
            </w:pPr>
            <w:r>
              <w:t>A</w:t>
            </w:r>
            <w:r w:rsidR="00C10A24" w:rsidRPr="00425C8F">
              <w:t xml:space="preserve"> (10)</w:t>
            </w:r>
          </w:p>
        </w:tc>
        <w:tc>
          <w:tcPr>
            <w:tcW w:w="1620" w:type="dxa"/>
          </w:tcPr>
          <w:p w:rsidR="00C10A24" w:rsidRPr="00425C8F" w:rsidRDefault="00124A10" w:rsidP="0028705E">
            <w:pPr>
              <w:pStyle w:val="Tablecontent"/>
            </w:pPr>
            <w:r>
              <w:t>O</w:t>
            </w:r>
          </w:p>
        </w:tc>
      </w:tr>
      <w:tr w:rsidR="00C10A24" w:rsidRPr="00425C8F" w:rsidTr="0028705E">
        <w:trPr>
          <w:cantSplit/>
          <w:trHeight w:val="277"/>
        </w:trPr>
        <w:tc>
          <w:tcPr>
            <w:tcW w:w="1800" w:type="dxa"/>
          </w:tcPr>
          <w:p w:rsidR="00C10A24" w:rsidRPr="00425C8F" w:rsidRDefault="00117E0C" w:rsidP="0028705E">
            <w:pPr>
              <w:pStyle w:val="Tablecontent"/>
            </w:pPr>
            <w:r>
              <w:lastRenderedPageBreak/>
              <w:t>externalCode</w:t>
            </w:r>
          </w:p>
        </w:tc>
        <w:tc>
          <w:tcPr>
            <w:tcW w:w="1800" w:type="dxa"/>
          </w:tcPr>
          <w:p w:rsidR="00C10A24" w:rsidRPr="00425C8F" w:rsidRDefault="00117E0C" w:rsidP="0028705E">
            <w:pPr>
              <w:pStyle w:val="Tablecontent"/>
            </w:pPr>
            <w:r>
              <w:t>User’s External Code</w:t>
            </w:r>
          </w:p>
        </w:tc>
        <w:tc>
          <w:tcPr>
            <w:tcW w:w="1980" w:type="dxa"/>
          </w:tcPr>
          <w:p w:rsidR="00C10A24" w:rsidRPr="00425C8F" w:rsidRDefault="00117E0C" w:rsidP="0028705E">
            <w:pPr>
              <w:pStyle w:val="Tablecontent"/>
            </w:pPr>
            <w:r>
              <w:t>Valid external code</w:t>
            </w:r>
          </w:p>
        </w:tc>
        <w:tc>
          <w:tcPr>
            <w:tcW w:w="1620" w:type="dxa"/>
          </w:tcPr>
          <w:p w:rsidR="00C10A24" w:rsidRPr="00425C8F" w:rsidRDefault="00117E0C" w:rsidP="0028705E">
            <w:pPr>
              <w:pStyle w:val="Tablecontent"/>
            </w:pPr>
            <w:r>
              <w:t>13579876</w:t>
            </w:r>
          </w:p>
        </w:tc>
        <w:tc>
          <w:tcPr>
            <w:tcW w:w="720" w:type="dxa"/>
          </w:tcPr>
          <w:p w:rsidR="00C10A24" w:rsidRPr="00425C8F" w:rsidRDefault="00117E0C" w:rsidP="0028705E">
            <w:pPr>
              <w:pStyle w:val="Tablecontent"/>
            </w:pPr>
            <w:r>
              <w:t>N</w:t>
            </w:r>
            <w:r w:rsidR="00C10A24" w:rsidRPr="00425C8F">
              <w:t xml:space="preserve"> (10)</w:t>
            </w:r>
          </w:p>
        </w:tc>
        <w:tc>
          <w:tcPr>
            <w:tcW w:w="1620" w:type="dxa"/>
          </w:tcPr>
          <w:p w:rsidR="00C10A24" w:rsidRPr="00425C8F" w:rsidRDefault="00B54BF3" w:rsidP="0028705E">
            <w:pPr>
              <w:pStyle w:val="Tablecontent"/>
            </w:pPr>
            <w:r>
              <w:t>O</w:t>
            </w:r>
          </w:p>
        </w:tc>
      </w:tr>
      <w:tr w:rsidR="00DF7A75" w:rsidRPr="00425C8F" w:rsidTr="0028705E">
        <w:trPr>
          <w:cantSplit/>
          <w:trHeight w:val="277"/>
        </w:trPr>
        <w:tc>
          <w:tcPr>
            <w:tcW w:w="1800" w:type="dxa"/>
          </w:tcPr>
          <w:p w:rsidR="00DF7A75" w:rsidRPr="00425C8F" w:rsidRDefault="00DF7A75" w:rsidP="00F65031">
            <w:pPr>
              <w:pStyle w:val="Tablecontent"/>
            </w:pPr>
            <w:r>
              <w:t>type</w:t>
            </w:r>
          </w:p>
        </w:tc>
        <w:tc>
          <w:tcPr>
            <w:tcW w:w="1800" w:type="dxa"/>
          </w:tcPr>
          <w:p w:rsidR="00DF7A75" w:rsidRPr="00425C8F" w:rsidRDefault="00DF7A75" w:rsidP="00F65031">
            <w:pPr>
              <w:pStyle w:val="Tablecontent"/>
            </w:pPr>
            <w:r>
              <w:t>Service type</w:t>
            </w:r>
          </w:p>
        </w:tc>
        <w:tc>
          <w:tcPr>
            <w:tcW w:w="1980" w:type="dxa"/>
          </w:tcPr>
          <w:p w:rsidR="00DF7A75" w:rsidRPr="00425C8F" w:rsidRDefault="00DF7A75" w:rsidP="00F65031">
            <w:pPr>
              <w:pStyle w:val="Tablecontent"/>
            </w:pPr>
            <w:r>
              <w:t>Service type of operation</w:t>
            </w:r>
          </w:p>
        </w:tc>
        <w:tc>
          <w:tcPr>
            <w:tcW w:w="1620" w:type="dxa"/>
          </w:tcPr>
          <w:p w:rsidR="00DF7A75" w:rsidRPr="00425C8F" w:rsidRDefault="00DF7A75" w:rsidP="00F65031">
            <w:pPr>
              <w:pStyle w:val="Tablecontent"/>
            </w:pPr>
            <w:r>
              <w:t>LOOKUP</w:t>
            </w:r>
          </w:p>
        </w:tc>
        <w:tc>
          <w:tcPr>
            <w:tcW w:w="720" w:type="dxa"/>
          </w:tcPr>
          <w:p w:rsidR="00DF7A75" w:rsidRPr="00425C8F" w:rsidRDefault="00DF7A75" w:rsidP="00F65031">
            <w:pPr>
              <w:pStyle w:val="Tablecontent"/>
            </w:pPr>
            <w:r>
              <w:t>A(10)</w:t>
            </w:r>
          </w:p>
        </w:tc>
        <w:tc>
          <w:tcPr>
            <w:tcW w:w="1620" w:type="dxa"/>
          </w:tcPr>
          <w:p w:rsidR="00DF7A75" w:rsidRPr="00425C8F" w:rsidRDefault="00DF7A75" w:rsidP="0028705E">
            <w:pPr>
              <w:pStyle w:val="Tablecontent"/>
            </w:pPr>
            <w:r>
              <w:t>M</w:t>
            </w:r>
          </w:p>
        </w:tc>
      </w:tr>
      <w:tr w:rsidR="00DF7A75" w:rsidRPr="00425C8F" w:rsidTr="0028705E">
        <w:trPr>
          <w:cantSplit/>
          <w:trHeight w:val="277"/>
        </w:trPr>
        <w:tc>
          <w:tcPr>
            <w:tcW w:w="1800" w:type="dxa"/>
          </w:tcPr>
          <w:p w:rsidR="00DF7A75" w:rsidRDefault="00DF7A75" w:rsidP="0028705E">
            <w:pPr>
              <w:pStyle w:val="Tablecontent"/>
            </w:pPr>
            <w:r>
              <w:t>data</w:t>
            </w:r>
          </w:p>
        </w:tc>
        <w:tc>
          <w:tcPr>
            <w:tcW w:w="1800" w:type="dxa"/>
          </w:tcPr>
          <w:p w:rsidR="00DF7A75" w:rsidRDefault="00DF7A75" w:rsidP="0028705E">
            <w:pPr>
              <w:pStyle w:val="Tablecontent"/>
            </w:pPr>
            <w:r>
              <w:t>JSON object of data required for service</w:t>
            </w:r>
          </w:p>
        </w:tc>
        <w:tc>
          <w:tcPr>
            <w:tcW w:w="1980" w:type="dxa"/>
          </w:tcPr>
          <w:p w:rsidR="00DF7A75" w:rsidRDefault="00DF7A75" w:rsidP="0028705E">
            <w:pPr>
              <w:pStyle w:val="Tablecontent"/>
            </w:pPr>
            <w:r>
              <w:t>Valid JSON Object required for operation</w:t>
            </w:r>
          </w:p>
        </w:tc>
        <w:tc>
          <w:tcPr>
            <w:tcW w:w="1620" w:type="dxa"/>
          </w:tcPr>
          <w:p w:rsidR="00DF7A75" w:rsidRDefault="00DF7A75" w:rsidP="0028705E">
            <w:pPr>
              <w:pStyle w:val="Tablecontent"/>
            </w:pPr>
            <w:r>
              <w:t>{“Key”:”Value”,”Key”:”Value”}</w:t>
            </w:r>
          </w:p>
        </w:tc>
        <w:tc>
          <w:tcPr>
            <w:tcW w:w="720" w:type="dxa"/>
          </w:tcPr>
          <w:p w:rsidR="00DF7A75" w:rsidRDefault="00DF7A75" w:rsidP="0028705E">
            <w:pPr>
              <w:pStyle w:val="Tablecontent"/>
            </w:pPr>
            <w:r>
              <w:t>A</w:t>
            </w:r>
          </w:p>
        </w:tc>
        <w:tc>
          <w:tcPr>
            <w:tcW w:w="1620" w:type="dxa"/>
          </w:tcPr>
          <w:p w:rsidR="00DF7A75" w:rsidRPr="00425C8F" w:rsidRDefault="00DF7A75" w:rsidP="0028705E">
            <w:pPr>
              <w:pStyle w:val="Tablecontent"/>
            </w:pPr>
            <w:r>
              <w:t>M</w:t>
            </w:r>
          </w:p>
        </w:tc>
      </w:tr>
      <w:tr w:rsidR="00DF7A75" w:rsidRPr="00425C8F" w:rsidTr="0028705E">
        <w:trPr>
          <w:cantSplit/>
          <w:trHeight w:val="277"/>
        </w:trPr>
        <w:tc>
          <w:tcPr>
            <w:tcW w:w="1800" w:type="dxa"/>
          </w:tcPr>
          <w:p w:rsidR="00DF7A75" w:rsidRDefault="00DF7A75" w:rsidP="0028705E">
            <w:pPr>
              <w:pStyle w:val="Tablecontent"/>
            </w:pPr>
            <w:r>
              <w:t>lookupType</w:t>
            </w:r>
          </w:p>
        </w:tc>
        <w:tc>
          <w:tcPr>
            <w:tcW w:w="1800" w:type="dxa"/>
          </w:tcPr>
          <w:p w:rsidR="00DF7A75" w:rsidRDefault="00DF7A75" w:rsidP="0028705E">
            <w:pPr>
              <w:pStyle w:val="Tablecontent"/>
            </w:pPr>
            <w:r>
              <w:t>Lookup Type available in pretups</w:t>
            </w:r>
          </w:p>
        </w:tc>
        <w:tc>
          <w:tcPr>
            <w:tcW w:w="1980" w:type="dxa"/>
          </w:tcPr>
          <w:p w:rsidR="00DF7A75" w:rsidRDefault="00DF7A75" w:rsidP="00F65031">
            <w:pPr>
              <w:pStyle w:val="Tablecontent"/>
            </w:pPr>
            <w:r>
              <w:t>Lookup Type available in pretups</w:t>
            </w:r>
          </w:p>
        </w:tc>
        <w:tc>
          <w:tcPr>
            <w:tcW w:w="1620" w:type="dxa"/>
          </w:tcPr>
          <w:p w:rsidR="00DF7A75" w:rsidRDefault="00DF7A75" w:rsidP="0028705E">
            <w:pPr>
              <w:pStyle w:val="Tablecontent"/>
            </w:pPr>
            <w:r>
              <w:t>MOTYP</w:t>
            </w:r>
          </w:p>
        </w:tc>
        <w:tc>
          <w:tcPr>
            <w:tcW w:w="720" w:type="dxa"/>
          </w:tcPr>
          <w:p w:rsidR="00DF7A75" w:rsidRDefault="00DF7A75" w:rsidP="0028705E">
            <w:pPr>
              <w:pStyle w:val="Tablecontent"/>
            </w:pPr>
            <w:r>
              <w:t>A</w:t>
            </w:r>
          </w:p>
        </w:tc>
        <w:tc>
          <w:tcPr>
            <w:tcW w:w="1620" w:type="dxa"/>
          </w:tcPr>
          <w:p w:rsidR="00DF7A75" w:rsidRPr="00425C8F" w:rsidRDefault="00DF7A75" w:rsidP="0028705E">
            <w:pPr>
              <w:pStyle w:val="Tablecontent"/>
            </w:pPr>
            <w:r>
              <w:t>M</w:t>
            </w:r>
          </w:p>
        </w:tc>
      </w:tr>
      <w:tr w:rsidR="00DF7A75" w:rsidRPr="00425C8F" w:rsidTr="0028705E">
        <w:trPr>
          <w:cantSplit/>
          <w:trHeight w:val="277"/>
        </w:trPr>
        <w:tc>
          <w:tcPr>
            <w:tcW w:w="1800" w:type="dxa"/>
          </w:tcPr>
          <w:p w:rsidR="00DF7A75" w:rsidRDefault="00DF7A75" w:rsidP="0028705E">
            <w:pPr>
              <w:pStyle w:val="Tablecontent"/>
            </w:pPr>
            <w:r>
              <w:t>active</w:t>
            </w:r>
          </w:p>
        </w:tc>
        <w:tc>
          <w:tcPr>
            <w:tcW w:w="1800" w:type="dxa"/>
          </w:tcPr>
          <w:p w:rsidR="00DF7A75" w:rsidRDefault="00DF7A75" w:rsidP="0028705E">
            <w:pPr>
              <w:pStyle w:val="Tablecontent"/>
            </w:pPr>
            <w:r>
              <w:t>Boolean value</w:t>
            </w:r>
          </w:p>
        </w:tc>
        <w:tc>
          <w:tcPr>
            <w:tcW w:w="1980" w:type="dxa"/>
          </w:tcPr>
          <w:p w:rsidR="00DF7A75" w:rsidRDefault="00DF7A75" w:rsidP="0028705E">
            <w:pPr>
              <w:pStyle w:val="Tablecontent"/>
            </w:pPr>
          </w:p>
        </w:tc>
        <w:tc>
          <w:tcPr>
            <w:tcW w:w="1620" w:type="dxa"/>
          </w:tcPr>
          <w:p w:rsidR="00DF7A75" w:rsidRDefault="007B5770" w:rsidP="0028705E">
            <w:pPr>
              <w:pStyle w:val="Tablecontent"/>
            </w:pPr>
            <w:r>
              <w:t>True/ False</w:t>
            </w:r>
          </w:p>
        </w:tc>
        <w:tc>
          <w:tcPr>
            <w:tcW w:w="720" w:type="dxa"/>
          </w:tcPr>
          <w:p w:rsidR="00DF7A75" w:rsidRDefault="007B5770" w:rsidP="0028705E">
            <w:pPr>
              <w:pStyle w:val="Tablecontent"/>
            </w:pPr>
            <w:r>
              <w:t>A</w:t>
            </w:r>
          </w:p>
        </w:tc>
        <w:tc>
          <w:tcPr>
            <w:tcW w:w="1620" w:type="dxa"/>
          </w:tcPr>
          <w:p w:rsidR="00DF7A75" w:rsidRPr="00425C8F" w:rsidRDefault="007B5770" w:rsidP="0028705E">
            <w:pPr>
              <w:pStyle w:val="Tablecontent"/>
            </w:pPr>
            <w:r>
              <w:t>M</w:t>
            </w:r>
          </w:p>
        </w:tc>
      </w:tr>
    </w:tbl>
    <w:p w:rsidR="00B71BB8" w:rsidRPr="00425C8F" w:rsidRDefault="00B71BB8" w:rsidP="006D326A">
      <w:pPr>
        <w:pStyle w:val="BodyText2"/>
        <w:rPr>
          <w:b/>
          <w:bCs/>
          <w:sz w:val="24"/>
          <w:u w:val="single"/>
        </w:rPr>
      </w:pPr>
    </w:p>
    <w:p w:rsidR="006D326A" w:rsidRPr="00425C8F" w:rsidRDefault="0000768E" w:rsidP="001E6309">
      <w:pPr>
        <w:pStyle w:val="Heading"/>
        <w:rPr>
          <w:color w:val="auto"/>
        </w:rPr>
      </w:pPr>
      <w:r w:rsidRPr="00425C8F">
        <w:rPr>
          <w:color w:val="auto"/>
        </w:rPr>
        <w:t>Response Syntax</w:t>
      </w:r>
    </w:p>
    <w:p w:rsidR="006D326A" w:rsidRPr="00425C8F" w:rsidRDefault="007C479A" w:rsidP="006D326A">
      <w:pPr>
        <w:pStyle w:val="BodyText2"/>
        <w:ind w:left="720"/>
      </w:pPr>
      <w:r w:rsidRPr="00425C8F">
        <w:t>PreTUPS</w:t>
      </w:r>
      <w:r w:rsidR="006D326A" w:rsidRPr="00425C8F">
        <w:t xml:space="preserve"> system sends the acknowledgement to the External system. The acknowledgement will be in </w:t>
      </w:r>
      <w:r w:rsidR="007B5770">
        <w:t>JSON</w:t>
      </w:r>
      <w:r w:rsidR="006D326A" w:rsidRPr="00425C8F">
        <w:t xml:space="preserve"> and send as response of the request. The </w:t>
      </w:r>
      <w:r w:rsidR="007B5770">
        <w:t>JSON</w:t>
      </w:r>
      <w:r w:rsidR="006D326A" w:rsidRPr="00425C8F">
        <w:t xml:space="preserve"> response details are mentioned below</w:t>
      </w:r>
      <w:r w:rsidR="007B5770">
        <w:t>.</w:t>
      </w:r>
    </w:p>
    <w:p w:rsidR="006D326A" w:rsidRPr="00425C8F" w:rsidRDefault="006D326A" w:rsidP="006D326A">
      <w:pPr>
        <w:pStyle w:val="BodyText2"/>
      </w:pPr>
    </w:p>
    <w:p w:rsidR="006D326A" w:rsidRDefault="007B5770" w:rsidP="006D326A">
      <w:pPr>
        <w:pStyle w:val="BodyText2"/>
      </w:pPr>
      <w:r w:rsidRPr="007B5770">
        <w:t>{"statusCode":"REQUEST STATUS CODE", "status":"REQUEST STATUS", "successMsg":"Success Message", "formError":"Form Error Message", "globalError":"Global Error Message", "fieldError":"JSON Object of Fields Error", "parameters":"Parameters for Messages", "dataObject":"Data Fetched from DB"</w:t>
      </w:r>
      <w:r w:rsidR="00B42AF9">
        <w:t>, “messageCode”:”messageRefernceCode”</w:t>
      </w:r>
      <w:r w:rsidRPr="007B5770">
        <w:t>}</w:t>
      </w:r>
    </w:p>
    <w:p w:rsidR="007B5770" w:rsidRPr="00425C8F" w:rsidRDefault="007B5770" w:rsidP="006D326A">
      <w:pPr>
        <w:pStyle w:val="BodyText2"/>
      </w:pPr>
    </w:p>
    <w:p w:rsidR="006D326A" w:rsidRPr="00425C8F" w:rsidRDefault="006D326A" w:rsidP="001E6309">
      <w:pPr>
        <w:pStyle w:val="Heading"/>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C10A24" w:rsidRPr="00425C8F" w:rsidTr="0028705E">
        <w:trPr>
          <w:trHeight w:val="277"/>
          <w:tblHeader/>
        </w:trPr>
        <w:tc>
          <w:tcPr>
            <w:tcW w:w="1800" w:type="dxa"/>
            <w:shd w:val="clear" w:color="auto" w:fill="E31837"/>
          </w:tcPr>
          <w:p w:rsidR="00C10A24" w:rsidRPr="00425C8F" w:rsidRDefault="00C10A24" w:rsidP="0028705E">
            <w:pPr>
              <w:pStyle w:val="TableColumnLabels"/>
              <w:rPr>
                <w:color w:val="auto"/>
                <w:lang w:val="en-IN"/>
              </w:rPr>
            </w:pPr>
            <w:r w:rsidRPr="00425C8F">
              <w:rPr>
                <w:color w:val="auto"/>
                <w:lang w:val="en-IN"/>
              </w:rPr>
              <w:t>TAG</w:t>
            </w:r>
          </w:p>
        </w:tc>
        <w:tc>
          <w:tcPr>
            <w:tcW w:w="1800" w:type="dxa"/>
            <w:shd w:val="clear" w:color="auto" w:fill="E31837"/>
          </w:tcPr>
          <w:p w:rsidR="00C10A24" w:rsidRPr="00425C8F" w:rsidRDefault="00C10A24" w:rsidP="0028705E">
            <w:pPr>
              <w:pStyle w:val="TableColumnLabels"/>
              <w:rPr>
                <w:color w:val="auto"/>
                <w:lang w:val="en-IN"/>
              </w:rPr>
            </w:pPr>
            <w:r w:rsidRPr="00425C8F">
              <w:rPr>
                <w:color w:val="auto"/>
                <w:lang w:val="en-IN"/>
              </w:rPr>
              <w:t>Fields</w:t>
            </w:r>
          </w:p>
        </w:tc>
        <w:tc>
          <w:tcPr>
            <w:tcW w:w="1980" w:type="dxa"/>
            <w:shd w:val="clear" w:color="auto" w:fill="E31837"/>
          </w:tcPr>
          <w:p w:rsidR="00C10A24" w:rsidRPr="00425C8F" w:rsidRDefault="00C10A24" w:rsidP="0028705E">
            <w:pPr>
              <w:pStyle w:val="TableColumnLabels"/>
              <w:rPr>
                <w:color w:val="auto"/>
                <w:lang w:val="en-IN"/>
              </w:rPr>
            </w:pPr>
            <w:r w:rsidRPr="00425C8F">
              <w:rPr>
                <w:color w:val="auto"/>
                <w:lang w:val="en-IN"/>
              </w:rPr>
              <w:t>Remarks</w:t>
            </w:r>
          </w:p>
        </w:tc>
        <w:tc>
          <w:tcPr>
            <w:tcW w:w="1620" w:type="dxa"/>
            <w:shd w:val="clear" w:color="auto" w:fill="E31837"/>
          </w:tcPr>
          <w:p w:rsidR="00C10A24" w:rsidRPr="00425C8F" w:rsidRDefault="00C10A24" w:rsidP="0028705E">
            <w:pPr>
              <w:pStyle w:val="TableColumnLabels"/>
              <w:rPr>
                <w:color w:val="auto"/>
                <w:lang w:val="en-IN"/>
              </w:rPr>
            </w:pPr>
            <w:r w:rsidRPr="00425C8F">
              <w:rPr>
                <w:color w:val="auto"/>
                <w:lang w:val="en-IN"/>
              </w:rPr>
              <w:t>Example</w:t>
            </w:r>
          </w:p>
        </w:tc>
        <w:tc>
          <w:tcPr>
            <w:tcW w:w="720" w:type="dxa"/>
            <w:shd w:val="clear" w:color="auto" w:fill="E31837"/>
          </w:tcPr>
          <w:p w:rsidR="00C10A24" w:rsidRPr="00425C8F" w:rsidRDefault="00C10A24" w:rsidP="0028705E">
            <w:pPr>
              <w:pStyle w:val="TableColumnLabels"/>
              <w:rPr>
                <w:color w:val="auto"/>
                <w:lang w:val="en-IN"/>
              </w:rPr>
            </w:pPr>
            <w:r w:rsidRPr="00425C8F">
              <w:rPr>
                <w:color w:val="auto"/>
                <w:lang w:val="en-IN"/>
              </w:rPr>
              <w:t>Field Type</w:t>
            </w:r>
          </w:p>
        </w:tc>
        <w:tc>
          <w:tcPr>
            <w:tcW w:w="1620" w:type="dxa"/>
            <w:shd w:val="clear" w:color="auto" w:fill="E31837"/>
          </w:tcPr>
          <w:p w:rsidR="00C10A24" w:rsidRPr="00425C8F" w:rsidRDefault="00C10A24" w:rsidP="0028705E">
            <w:pPr>
              <w:pStyle w:val="TableColumnLabels"/>
              <w:rPr>
                <w:color w:val="auto"/>
                <w:lang w:val="en-IN"/>
              </w:rPr>
            </w:pPr>
            <w:r w:rsidRPr="00425C8F">
              <w:rPr>
                <w:color w:val="auto"/>
                <w:lang w:val="en-IN"/>
              </w:rPr>
              <w:t>Optional/</w:t>
            </w:r>
          </w:p>
          <w:p w:rsidR="00C10A24" w:rsidRPr="00425C8F" w:rsidRDefault="00C10A24" w:rsidP="0028705E">
            <w:pPr>
              <w:pStyle w:val="TableColumnLabels"/>
              <w:rPr>
                <w:color w:val="auto"/>
                <w:lang w:val="en-IN"/>
              </w:rPr>
            </w:pPr>
            <w:r w:rsidRPr="00425C8F">
              <w:rPr>
                <w:color w:val="auto"/>
                <w:lang w:val="en-IN"/>
              </w:rPr>
              <w:t>Mandatory</w:t>
            </w:r>
          </w:p>
        </w:tc>
      </w:tr>
      <w:tr w:rsidR="00C10A24" w:rsidRPr="00425C8F" w:rsidTr="0028705E">
        <w:trPr>
          <w:trHeight w:val="277"/>
        </w:trPr>
        <w:tc>
          <w:tcPr>
            <w:tcW w:w="1800" w:type="dxa"/>
          </w:tcPr>
          <w:p w:rsidR="00C10A24" w:rsidRPr="00425C8F" w:rsidRDefault="007B5770" w:rsidP="0028705E">
            <w:pPr>
              <w:pStyle w:val="Tablecontent"/>
            </w:pPr>
            <w:r>
              <w:t>statusCode</w:t>
            </w:r>
          </w:p>
        </w:tc>
        <w:tc>
          <w:tcPr>
            <w:tcW w:w="1800" w:type="dxa"/>
          </w:tcPr>
          <w:p w:rsidR="00C10A24" w:rsidRPr="00425C8F" w:rsidRDefault="007B5770" w:rsidP="0028705E">
            <w:pPr>
              <w:pStyle w:val="Tablecontent"/>
            </w:pPr>
            <w:r>
              <w:t>Status code of request</w:t>
            </w:r>
          </w:p>
        </w:tc>
        <w:tc>
          <w:tcPr>
            <w:tcW w:w="1980" w:type="dxa"/>
          </w:tcPr>
          <w:p w:rsidR="00C10A24" w:rsidRPr="00425C8F" w:rsidRDefault="007B5770" w:rsidP="0028705E">
            <w:pPr>
              <w:pStyle w:val="Tablecontent"/>
            </w:pPr>
            <w:r>
              <w:t>Return 200 if request lands on pretups server</w:t>
            </w:r>
          </w:p>
        </w:tc>
        <w:tc>
          <w:tcPr>
            <w:tcW w:w="1620" w:type="dxa"/>
          </w:tcPr>
          <w:p w:rsidR="00C10A24" w:rsidRPr="00425C8F" w:rsidRDefault="007B5770" w:rsidP="0028705E">
            <w:pPr>
              <w:pStyle w:val="Tablecontent"/>
            </w:pPr>
            <w:r>
              <w:t>200</w:t>
            </w:r>
          </w:p>
        </w:tc>
        <w:tc>
          <w:tcPr>
            <w:tcW w:w="720" w:type="dxa"/>
          </w:tcPr>
          <w:p w:rsidR="00C10A24" w:rsidRPr="00425C8F" w:rsidRDefault="007B5770" w:rsidP="0028705E">
            <w:pPr>
              <w:pStyle w:val="Tablecontent"/>
            </w:pPr>
            <w:r>
              <w:t>N</w:t>
            </w:r>
          </w:p>
        </w:tc>
        <w:tc>
          <w:tcPr>
            <w:tcW w:w="1620" w:type="dxa"/>
          </w:tcPr>
          <w:p w:rsidR="00C10A24" w:rsidRPr="00425C8F" w:rsidRDefault="00C10A24" w:rsidP="0028705E">
            <w:pPr>
              <w:pStyle w:val="Tablecontent"/>
            </w:pPr>
            <w:r w:rsidRPr="00425C8F">
              <w:t>M</w:t>
            </w:r>
          </w:p>
        </w:tc>
      </w:tr>
      <w:tr w:rsidR="00C10A24" w:rsidRPr="00425C8F" w:rsidTr="0028705E">
        <w:trPr>
          <w:trHeight w:val="277"/>
        </w:trPr>
        <w:tc>
          <w:tcPr>
            <w:tcW w:w="1800" w:type="dxa"/>
          </w:tcPr>
          <w:p w:rsidR="00C10A24" w:rsidRPr="00425C8F" w:rsidRDefault="007B5770" w:rsidP="0028705E">
            <w:pPr>
              <w:pStyle w:val="Tablecontent"/>
            </w:pPr>
            <w:r>
              <w:t>status</w:t>
            </w:r>
          </w:p>
        </w:tc>
        <w:tc>
          <w:tcPr>
            <w:tcW w:w="1800" w:type="dxa"/>
          </w:tcPr>
          <w:p w:rsidR="00C10A24" w:rsidRPr="00425C8F" w:rsidRDefault="007B5770" w:rsidP="0028705E">
            <w:pPr>
              <w:pStyle w:val="Tablecontent"/>
            </w:pPr>
            <w:r>
              <w:t xml:space="preserve">Return request status </w:t>
            </w:r>
          </w:p>
        </w:tc>
        <w:tc>
          <w:tcPr>
            <w:tcW w:w="1980" w:type="dxa"/>
          </w:tcPr>
          <w:p w:rsidR="00C10A24" w:rsidRPr="00425C8F" w:rsidRDefault="007B5770" w:rsidP="0028705E">
            <w:pPr>
              <w:pStyle w:val="Tablecontent"/>
            </w:pPr>
            <w:r>
              <w:t>Either true or false based on error or success message</w:t>
            </w:r>
          </w:p>
        </w:tc>
        <w:tc>
          <w:tcPr>
            <w:tcW w:w="1620" w:type="dxa"/>
          </w:tcPr>
          <w:p w:rsidR="00C10A24" w:rsidRPr="00425C8F" w:rsidRDefault="007B5770" w:rsidP="0028705E">
            <w:pPr>
              <w:pStyle w:val="Tablecontent"/>
            </w:pPr>
            <w:r>
              <w:t>true</w:t>
            </w:r>
          </w:p>
        </w:tc>
        <w:tc>
          <w:tcPr>
            <w:tcW w:w="720" w:type="dxa"/>
          </w:tcPr>
          <w:p w:rsidR="00C10A24" w:rsidRPr="00425C8F" w:rsidRDefault="007B5770" w:rsidP="0028705E">
            <w:pPr>
              <w:pStyle w:val="Tablecontent"/>
            </w:pPr>
            <w:r>
              <w:t xml:space="preserve">A </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7B5770" w:rsidP="0028705E">
            <w:pPr>
              <w:pStyle w:val="Tablecontent"/>
            </w:pPr>
            <w:r>
              <w:t>successMsg</w:t>
            </w:r>
          </w:p>
        </w:tc>
        <w:tc>
          <w:tcPr>
            <w:tcW w:w="1800" w:type="dxa"/>
          </w:tcPr>
          <w:p w:rsidR="00C10A24" w:rsidRPr="00425C8F" w:rsidRDefault="007B5770" w:rsidP="0028705E">
            <w:pPr>
              <w:pStyle w:val="Tablecontent"/>
            </w:pPr>
            <w:r>
              <w:t>Message for operation status</w:t>
            </w:r>
          </w:p>
        </w:tc>
        <w:tc>
          <w:tcPr>
            <w:tcW w:w="1980" w:type="dxa"/>
          </w:tcPr>
          <w:p w:rsidR="00C10A24" w:rsidRPr="00425C8F" w:rsidRDefault="007B5770" w:rsidP="0028705E">
            <w:pPr>
              <w:pStyle w:val="Tablecontent"/>
            </w:pPr>
            <w:r>
              <w:t>Success message return by service id operation executes successfully</w:t>
            </w:r>
          </w:p>
        </w:tc>
        <w:tc>
          <w:tcPr>
            <w:tcW w:w="1620" w:type="dxa"/>
          </w:tcPr>
          <w:p w:rsidR="00C10A24" w:rsidRPr="00425C8F" w:rsidRDefault="007B5770" w:rsidP="0028705E">
            <w:pPr>
              <w:pStyle w:val="Tablecontent"/>
            </w:pPr>
            <w:r>
              <w:t>User deleted successfully</w:t>
            </w:r>
          </w:p>
        </w:tc>
        <w:tc>
          <w:tcPr>
            <w:tcW w:w="720" w:type="dxa"/>
          </w:tcPr>
          <w:p w:rsidR="00C10A24" w:rsidRPr="00425C8F" w:rsidRDefault="007B5770" w:rsidP="0028705E">
            <w:pPr>
              <w:pStyle w:val="Tablecontent"/>
            </w:pPr>
            <w:r>
              <w:t xml:space="preserve">A </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7B5770" w:rsidP="0028705E">
            <w:pPr>
              <w:pStyle w:val="Tablecontent"/>
            </w:pPr>
            <w:r>
              <w:t>formError</w:t>
            </w:r>
          </w:p>
        </w:tc>
        <w:tc>
          <w:tcPr>
            <w:tcW w:w="1800" w:type="dxa"/>
          </w:tcPr>
          <w:p w:rsidR="00C10A24" w:rsidRPr="00425C8F" w:rsidRDefault="00E43A8F" w:rsidP="0028705E">
            <w:pPr>
              <w:pStyle w:val="Tablecontent"/>
            </w:pPr>
            <w:r>
              <w:t>Business rules validation error</w:t>
            </w:r>
          </w:p>
        </w:tc>
        <w:tc>
          <w:tcPr>
            <w:tcW w:w="1980" w:type="dxa"/>
          </w:tcPr>
          <w:p w:rsidR="00C10A24" w:rsidRPr="00425C8F" w:rsidRDefault="00E43A8F" w:rsidP="0028705E">
            <w:pPr>
              <w:pStyle w:val="Tablecontent"/>
            </w:pPr>
            <w:r>
              <w:t>Any business rule which stops execution of operation</w:t>
            </w:r>
          </w:p>
        </w:tc>
        <w:tc>
          <w:tcPr>
            <w:tcW w:w="1620" w:type="dxa"/>
          </w:tcPr>
          <w:p w:rsidR="00C10A24" w:rsidRPr="00425C8F" w:rsidRDefault="00E43A8F" w:rsidP="0028705E">
            <w:pPr>
              <w:pStyle w:val="Tablecontent"/>
            </w:pPr>
            <w:r>
              <w:t>User is already deleted</w:t>
            </w:r>
          </w:p>
        </w:tc>
        <w:tc>
          <w:tcPr>
            <w:tcW w:w="720" w:type="dxa"/>
          </w:tcPr>
          <w:p w:rsidR="00C10A24" w:rsidRPr="00425C8F" w:rsidRDefault="00E43A8F" w:rsidP="0028705E">
            <w:pPr>
              <w:pStyle w:val="Tablecontent"/>
            </w:pPr>
            <w:r>
              <w:t>A</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E43A8F" w:rsidP="0028705E">
            <w:pPr>
              <w:pStyle w:val="Tablecontent"/>
            </w:pPr>
            <w:r>
              <w:t>globalError</w:t>
            </w:r>
          </w:p>
        </w:tc>
        <w:tc>
          <w:tcPr>
            <w:tcW w:w="1800" w:type="dxa"/>
          </w:tcPr>
          <w:p w:rsidR="00C10A24" w:rsidRPr="00425C8F" w:rsidRDefault="00E43A8F" w:rsidP="0028705E">
            <w:pPr>
              <w:pStyle w:val="Tablecontent"/>
            </w:pPr>
            <w:r>
              <w:t>Any runtime exception</w:t>
            </w:r>
          </w:p>
        </w:tc>
        <w:tc>
          <w:tcPr>
            <w:tcW w:w="1980" w:type="dxa"/>
          </w:tcPr>
          <w:p w:rsidR="00C10A24" w:rsidRPr="00425C8F" w:rsidRDefault="00E43A8F" w:rsidP="0028705E">
            <w:pPr>
              <w:pStyle w:val="Tablecontent"/>
            </w:pPr>
            <w:r>
              <w:t>Runtime exception message occurs at the time of operation execution</w:t>
            </w:r>
          </w:p>
        </w:tc>
        <w:tc>
          <w:tcPr>
            <w:tcW w:w="1620" w:type="dxa"/>
          </w:tcPr>
          <w:p w:rsidR="00C10A24" w:rsidRPr="00425C8F" w:rsidRDefault="00E43A8F" w:rsidP="0028705E">
            <w:pPr>
              <w:pStyle w:val="Tablecontent"/>
            </w:pPr>
            <w:r>
              <w:t>Request format is wrong</w:t>
            </w:r>
          </w:p>
        </w:tc>
        <w:tc>
          <w:tcPr>
            <w:tcW w:w="720" w:type="dxa"/>
          </w:tcPr>
          <w:p w:rsidR="00C10A24" w:rsidRPr="00425C8F" w:rsidRDefault="00E43A8F" w:rsidP="0028705E">
            <w:pPr>
              <w:pStyle w:val="Tablecontent"/>
            </w:pPr>
            <w:r>
              <w:t>A</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E43A8F" w:rsidP="0028705E">
            <w:pPr>
              <w:pStyle w:val="Tablecontent"/>
            </w:pPr>
            <w:r>
              <w:t>parameters</w:t>
            </w:r>
          </w:p>
        </w:tc>
        <w:tc>
          <w:tcPr>
            <w:tcW w:w="1800" w:type="dxa"/>
          </w:tcPr>
          <w:p w:rsidR="00C10A24" w:rsidRPr="00425C8F" w:rsidRDefault="00E43A8F" w:rsidP="0028705E">
            <w:pPr>
              <w:pStyle w:val="Tablecontent"/>
            </w:pPr>
            <w:r>
              <w:t>Parameters for messages</w:t>
            </w:r>
          </w:p>
        </w:tc>
        <w:tc>
          <w:tcPr>
            <w:tcW w:w="1980" w:type="dxa"/>
          </w:tcPr>
          <w:p w:rsidR="00C10A24" w:rsidRPr="00425C8F" w:rsidRDefault="00E43A8F" w:rsidP="0028705E">
            <w:pPr>
              <w:pStyle w:val="Tablecontent"/>
            </w:pPr>
            <w:r>
              <w:t>Arguments passed to the messages</w:t>
            </w:r>
          </w:p>
        </w:tc>
        <w:tc>
          <w:tcPr>
            <w:tcW w:w="1620" w:type="dxa"/>
          </w:tcPr>
          <w:p w:rsidR="00C10A24" w:rsidRPr="00425C8F" w:rsidRDefault="00E43A8F" w:rsidP="00E43A8F">
            <w:pPr>
              <w:pStyle w:val="Tablecontent"/>
            </w:pPr>
            <w:r>
              <w:t xml:space="preserve">Mobile number “XYZ” successfully barred </w:t>
            </w:r>
          </w:p>
        </w:tc>
        <w:tc>
          <w:tcPr>
            <w:tcW w:w="720" w:type="dxa"/>
          </w:tcPr>
          <w:p w:rsidR="00C10A24" w:rsidRPr="00425C8F" w:rsidRDefault="00E43A8F" w:rsidP="0028705E">
            <w:pPr>
              <w:pStyle w:val="Tablecontent"/>
            </w:pPr>
            <w:r>
              <w:t>A</w:t>
            </w:r>
          </w:p>
        </w:tc>
        <w:tc>
          <w:tcPr>
            <w:tcW w:w="1620" w:type="dxa"/>
          </w:tcPr>
          <w:p w:rsidR="00C10A24" w:rsidRPr="00425C8F" w:rsidRDefault="00C10A24" w:rsidP="0028705E">
            <w:pPr>
              <w:pStyle w:val="Tablecontent"/>
            </w:pPr>
            <w:r w:rsidRPr="00425C8F">
              <w:t>M</w:t>
            </w:r>
          </w:p>
        </w:tc>
      </w:tr>
      <w:tr w:rsidR="00C10A24" w:rsidRPr="00425C8F" w:rsidTr="0028705E">
        <w:trPr>
          <w:cantSplit/>
          <w:trHeight w:val="277"/>
        </w:trPr>
        <w:tc>
          <w:tcPr>
            <w:tcW w:w="1800" w:type="dxa"/>
          </w:tcPr>
          <w:p w:rsidR="00C10A24" w:rsidRPr="00425C8F" w:rsidRDefault="00E43A8F" w:rsidP="0028705E">
            <w:pPr>
              <w:pStyle w:val="Tablecontent"/>
            </w:pPr>
            <w:r>
              <w:t>dataObject</w:t>
            </w:r>
          </w:p>
        </w:tc>
        <w:tc>
          <w:tcPr>
            <w:tcW w:w="1800" w:type="dxa"/>
          </w:tcPr>
          <w:p w:rsidR="00C10A24" w:rsidRPr="00425C8F" w:rsidRDefault="00E43A8F" w:rsidP="0028705E">
            <w:pPr>
              <w:pStyle w:val="Tablecontent"/>
            </w:pPr>
            <w:r>
              <w:t>JSON format of data fetched form DB</w:t>
            </w:r>
          </w:p>
        </w:tc>
        <w:tc>
          <w:tcPr>
            <w:tcW w:w="1980" w:type="dxa"/>
          </w:tcPr>
          <w:p w:rsidR="00C10A24" w:rsidRPr="00425C8F" w:rsidRDefault="00E43A8F" w:rsidP="0028705E">
            <w:pPr>
              <w:pStyle w:val="Tablecontent"/>
            </w:pPr>
            <w:r>
              <w:t>JSON format of data fetched form DB</w:t>
            </w:r>
          </w:p>
        </w:tc>
        <w:tc>
          <w:tcPr>
            <w:tcW w:w="1620" w:type="dxa"/>
          </w:tcPr>
          <w:p w:rsidR="00C10A24" w:rsidRPr="00425C8F" w:rsidRDefault="00E43A8F" w:rsidP="0028705E">
            <w:pPr>
              <w:pStyle w:val="Tablecontent"/>
            </w:pPr>
            <w:r>
              <w:t>{“Key”:”Value”}</w:t>
            </w:r>
          </w:p>
        </w:tc>
        <w:tc>
          <w:tcPr>
            <w:tcW w:w="720" w:type="dxa"/>
          </w:tcPr>
          <w:p w:rsidR="00C10A24" w:rsidRPr="00425C8F" w:rsidRDefault="00E43A8F" w:rsidP="0028705E">
            <w:pPr>
              <w:pStyle w:val="Tablecontent"/>
            </w:pPr>
            <w:r>
              <w:t xml:space="preserve">A </w:t>
            </w:r>
          </w:p>
        </w:tc>
        <w:tc>
          <w:tcPr>
            <w:tcW w:w="1620" w:type="dxa"/>
          </w:tcPr>
          <w:p w:rsidR="00C10A24" w:rsidRPr="00425C8F" w:rsidRDefault="00C10A24" w:rsidP="0028705E">
            <w:pPr>
              <w:pStyle w:val="Tablecontent"/>
            </w:pPr>
            <w:r w:rsidRPr="00425C8F">
              <w:t>M</w:t>
            </w:r>
          </w:p>
        </w:tc>
      </w:tr>
      <w:tr w:rsidR="00E43A8F" w:rsidRPr="00425C8F" w:rsidTr="0028705E">
        <w:trPr>
          <w:cantSplit/>
          <w:trHeight w:val="277"/>
        </w:trPr>
        <w:tc>
          <w:tcPr>
            <w:tcW w:w="1800" w:type="dxa"/>
          </w:tcPr>
          <w:p w:rsidR="00E43A8F" w:rsidRPr="00425C8F" w:rsidRDefault="00E43A8F" w:rsidP="0028705E">
            <w:pPr>
              <w:pStyle w:val="Tablecontent"/>
            </w:pPr>
            <w:r>
              <w:lastRenderedPageBreak/>
              <w:t>fieldError</w:t>
            </w:r>
          </w:p>
        </w:tc>
        <w:tc>
          <w:tcPr>
            <w:tcW w:w="1800" w:type="dxa"/>
          </w:tcPr>
          <w:p w:rsidR="00E43A8F" w:rsidRPr="00425C8F" w:rsidRDefault="00E43A8F" w:rsidP="0028705E">
            <w:pPr>
              <w:pStyle w:val="Tablecontent"/>
            </w:pPr>
            <w:r>
              <w:t>Error message for mandatory fields</w:t>
            </w:r>
          </w:p>
        </w:tc>
        <w:tc>
          <w:tcPr>
            <w:tcW w:w="1980" w:type="dxa"/>
          </w:tcPr>
          <w:p w:rsidR="00E43A8F" w:rsidRPr="00425C8F" w:rsidRDefault="00E43A8F" w:rsidP="00F65031">
            <w:pPr>
              <w:pStyle w:val="Tablecontent"/>
            </w:pPr>
            <w:r>
              <w:t>Error message for mandatory fields</w:t>
            </w:r>
          </w:p>
        </w:tc>
        <w:tc>
          <w:tcPr>
            <w:tcW w:w="1620" w:type="dxa"/>
          </w:tcPr>
          <w:p w:rsidR="00E43A8F" w:rsidRPr="00425C8F" w:rsidRDefault="00E43A8F" w:rsidP="0028705E">
            <w:pPr>
              <w:pStyle w:val="Tablecontent"/>
            </w:pPr>
            <w:r>
              <w:t>Username is required</w:t>
            </w:r>
          </w:p>
        </w:tc>
        <w:tc>
          <w:tcPr>
            <w:tcW w:w="720" w:type="dxa"/>
          </w:tcPr>
          <w:p w:rsidR="00E43A8F" w:rsidRPr="00425C8F" w:rsidRDefault="00E43A8F" w:rsidP="0028705E">
            <w:pPr>
              <w:pStyle w:val="Tablecontent"/>
            </w:pPr>
            <w:r>
              <w:t>A</w:t>
            </w:r>
          </w:p>
        </w:tc>
        <w:tc>
          <w:tcPr>
            <w:tcW w:w="1620" w:type="dxa"/>
          </w:tcPr>
          <w:p w:rsidR="00E43A8F" w:rsidRPr="00425C8F" w:rsidRDefault="00E43A8F" w:rsidP="0028705E">
            <w:pPr>
              <w:pStyle w:val="Tablecontent"/>
            </w:pPr>
            <w:r w:rsidRPr="00425C8F">
              <w:t>M</w:t>
            </w:r>
          </w:p>
        </w:tc>
      </w:tr>
      <w:tr w:rsidR="00E176F6" w:rsidRPr="00425C8F" w:rsidTr="00D863FC">
        <w:trPr>
          <w:cantSplit/>
          <w:trHeight w:val="277"/>
        </w:trPr>
        <w:tc>
          <w:tcPr>
            <w:tcW w:w="1800" w:type="dxa"/>
          </w:tcPr>
          <w:p w:rsidR="00E176F6" w:rsidRDefault="00E176F6" w:rsidP="00D863FC">
            <w:pPr>
              <w:pStyle w:val="Tablecontent"/>
            </w:pPr>
            <w:r>
              <w:t>messageCode</w:t>
            </w:r>
          </w:p>
        </w:tc>
        <w:tc>
          <w:tcPr>
            <w:tcW w:w="1800" w:type="dxa"/>
          </w:tcPr>
          <w:p w:rsidR="00E176F6" w:rsidRDefault="00E176F6" w:rsidP="00D863FC">
            <w:pPr>
              <w:pStyle w:val="Tablecontent"/>
            </w:pPr>
            <w:r>
              <w:t xml:space="preserve">Message code for the response status </w:t>
            </w:r>
          </w:p>
        </w:tc>
        <w:tc>
          <w:tcPr>
            <w:tcW w:w="1980" w:type="dxa"/>
          </w:tcPr>
          <w:p w:rsidR="00E176F6" w:rsidRDefault="00E176F6" w:rsidP="00D863FC">
            <w:pPr>
              <w:pStyle w:val="Tablecontent"/>
            </w:pPr>
            <w:r>
              <w:t>A numeric value which represent to a message for success or failure</w:t>
            </w:r>
          </w:p>
        </w:tc>
        <w:tc>
          <w:tcPr>
            <w:tcW w:w="1620" w:type="dxa"/>
          </w:tcPr>
          <w:p w:rsidR="00E176F6" w:rsidRDefault="00E176F6" w:rsidP="00D863FC">
            <w:pPr>
              <w:pStyle w:val="Tablecontent"/>
            </w:pPr>
            <w:r>
              <w:rPr>
                <w:rFonts w:ascii="Calibri" w:hAnsi="Calibri"/>
                <w:color w:val="000000"/>
                <w:sz w:val="22"/>
                <w:szCs w:val="22"/>
              </w:rPr>
              <w:t xml:space="preserve">Message reference code </w:t>
            </w:r>
          </w:p>
        </w:tc>
        <w:tc>
          <w:tcPr>
            <w:tcW w:w="720" w:type="dxa"/>
          </w:tcPr>
          <w:p w:rsidR="00E176F6" w:rsidRDefault="00E176F6" w:rsidP="00D863FC">
            <w:pPr>
              <w:pStyle w:val="Tablecontent"/>
            </w:pPr>
            <w:r>
              <w:t>A</w:t>
            </w:r>
          </w:p>
        </w:tc>
        <w:tc>
          <w:tcPr>
            <w:tcW w:w="1620" w:type="dxa"/>
          </w:tcPr>
          <w:p w:rsidR="00E176F6" w:rsidRDefault="00E176F6" w:rsidP="00D863FC">
            <w:pPr>
              <w:pStyle w:val="Tablecontent"/>
            </w:pPr>
            <w:r>
              <w:t>M</w:t>
            </w:r>
          </w:p>
        </w:tc>
      </w:tr>
    </w:tbl>
    <w:p w:rsidR="00C10A24" w:rsidRPr="00425C8F" w:rsidRDefault="00C10A24" w:rsidP="00C10A24">
      <w:pPr>
        <w:pStyle w:val="BodyText2"/>
      </w:pPr>
    </w:p>
    <w:p w:rsidR="002E48AC" w:rsidRPr="00425C8F" w:rsidRDefault="002E48AC" w:rsidP="002E48AC">
      <w:pPr>
        <w:pStyle w:val="Heading"/>
        <w:rPr>
          <w:color w:val="auto"/>
        </w:rPr>
      </w:pPr>
      <w:r w:rsidRPr="00425C8F">
        <w:rPr>
          <w:color w:val="auto"/>
        </w:rPr>
        <w:t>Business Rules</w:t>
      </w:r>
    </w:p>
    <w:p w:rsidR="006D326A" w:rsidRDefault="002E48AC" w:rsidP="002E48AC">
      <w:pPr>
        <w:pStyle w:val="BodyText2"/>
        <w:numPr>
          <w:ilvl w:val="0"/>
          <w:numId w:val="26"/>
        </w:numPr>
      </w:pPr>
      <w:r w:rsidRPr="00425C8F">
        <w:t xml:space="preserve">Type tag will identify the type of </w:t>
      </w:r>
      <w:r>
        <w:t>resource</w:t>
      </w:r>
      <w:r w:rsidRPr="00425C8F">
        <w:t>.</w:t>
      </w:r>
    </w:p>
    <w:p w:rsidR="002E48AC" w:rsidRDefault="002E48AC" w:rsidP="002E48AC">
      <w:pPr>
        <w:pStyle w:val="BodyText2"/>
        <w:numPr>
          <w:ilvl w:val="0"/>
          <w:numId w:val="26"/>
        </w:numPr>
      </w:pPr>
      <w:r>
        <w:t>Either login and password or External Code will have to provide for user authentication</w:t>
      </w:r>
    </w:p>
    <w:p w:rsidR="002E48AC" w:rsidRDefault="002E48AC" w:rsidP="002E48AC">
      <w:pPr>
        <w:pStyle w:val="BodyText2"/>
        <w:numPr>
          <w:ilvl w:val="0"/>
          <w:numId w:val="26"/>
        </w:numPr>
      </w:pPr>
      <w:r>
        <w:t>Data object will have all the data related to operation</w:t>
      </w:r>
    </w:p>
    <w:p w:rsidR="00C22A37" w:rsidRDefault="00C22A37" w:rsidP="00C22A37">
      <w:pPr>
        <w:pStyle w:val="BodyText2"/>
      </w:pPr>
    </w:p>
    <w:p w:rsidR="00DD4268" w:rsidRPr="00425C8F" w:rsidRDefault="00DD4268" w:rsidP="00DD4268">
      <w:pPr>
        <w:rPr>
          <w:lang w:val="en-IN"/>
        </w:rPr>
      </w:pPr>
    </w:p>
    <w:p w:rsidR="00DD4268" w:rsidRPr="00425C8F" w:rsidRDefault="00DD4268" w:rsidP="000C6213">
      <w:pPr>
        <w:pStyle w:val="Heading2"/>
        <w:rPr>
          <w:lang w:val="en-IN"/>
        </w:rPr>
      </w:pPr>
      <w:bookmarkStart w:id="63" w:name="_Toc461009581"/>
      <w:r>
        <w:rPr>
          <w:lang w:val="en-IN"/>
        </w:rPr>
        <w:t>Fetch Sub-Lookups</w:t>
      </w:r>
      <w:bookmarkEnd w:id="63"/>
    </w:p>
    <w:p w:rsidR="00C22A37" w:rsidRDefault="00C22A37" w:rsidP="00DD4268">
      <w:pPr>
        <w:pStyle w:val="BodyText2"/>
      </w:pPr>
      <w:r w:rsidRPr="00425C8F">
        <w:t xml:space="preserve">In this </w:t>
      </w:r>
      <w:r>
        <w:t xml:space="preserve">resource User can send request for fetching </w:t>
      </w:r>
      <w:r w:rsidR="00104AFA">
        <w:t>Sub</w:t>
      </w:r>
      <w:r>
        <w:t>Lookups on the basis of Lookup Type.</w:t>
      </w:r>
    </w:p>
    <w:p w:rsidR="00D132DD" w:rsidRDefault="00D132DD" w:rsidP="00C22A37">
      <w:pPr>
        <w:pStyle w:val="Heading"/>
        <w:rPr>
          <w:color w:val="auto"/>
        </w:rPr>
      </w:pPr>
    </w:p>
    <w:p w:rsidR="00C22A37" w:rsidRDefault="00C22A37" w:rsidP="00C22A37">
      <w:pPr>
        <w:pStyle w:val="Heading"/>
        <w:rPr>
          <w:color w:val="auto"/>
        </w:rPr>
      </w:pPr>
      <w:r>
        <w:rPr>
          <w:color w:val="auto"/>
        </w:rPr>
        <w:t>Available Lookup Types</w:t>
      </w:r>
    </w:p>
    <w:p w:rsidR="00C22A37" w:rsidRPr="00567DF6" w:rsidRDefault="00C22A37" w:rsidP="00C22A37">
      <w:pPr>
        <w:pStyle w:val="BodyText2"/>
        <w:rPr>
          <w:lang w:val="en-IN"/>
        </w:rPr>
      </w:pPr>
      <w:r>
        <w:rPr>
          <w:lang w:val="en-IN"/>
        </w:rPr>
        <w:tab/>
      </w:r>
      <w:r w:rsidR="00500325">
        <w:rPr>
          <w:b/>
          <w:lang w:val="en-IN"/>
        </w:rPr>
        <w:t>BARTP</w:t>
      </w:r>
      <w:r>
        <w:rPr>
          <w:b/>
          <w:lang w:val="en-IN"/>
        </w:rPr>
        <w:t xml:space="preserve">: </w:t>
      </w:r>
      <w:r w:rsidR="00500325">
        <w:rPr>
          <w:lang w:val="en-IN"/>
        </w:rPr>
        <w:t>Barring Type</w:t>
      </w:r>
    </w:p>
    <w:p w:rsidR="00C22A37" w:rsidRPr="00425C8F" w:rsidRDefault="00C22A37" w:rsidP="00C22A37">
      <w:pPr>
        <w:pStyle w:val="BodyText2"/>
      </w:pPr>
    </w:p>
    <w:p w:rsidR="00C22A37" w:rsidRPr="00425C8F" w:rsidRDefault="00C22A37" w:rsidP="00C22A37">
      <w:pPr>
        <w:pStyle w:val="Heading"/>
        <w:rPr>
          <w:color w:val="auto"/>
        </w:rPr>
      </w:pPr>
      <w:r w:rsidRPr="00425C8F">
        <w:rPr>
          <w:color w:val="auto"/>
        </w:rPr>
        <w:t>Request Syntax</w:t>
      </w:r>
    </w:p>
    <w:p w:rsidR="00C22A37" w:rsidRPr="00425C8F" w:rsidRDefault="00C22A37" w:rsidP="00C22A37">
      <w:pPr>
        <w:pStyle w:val="BodyText2"/>
        <w:ind w:left="720"/>
      </w:pPr>
      <w:r w:rsidRPr="00425C8F">
        <w:t>The External System will send the following request for return. The request format and details of request are mentioned below.</w:t>
      </w:r>
    </w:p>
    <w:p w:rsidR="00C22A37" w:rsidRPr="00425C8F" w:rsidRDefault="00C22A37" w:rsidP="00C22A37">
      <w:pPr>
        <w:pStyle w:val="BodyText2"/>
      </w:pPr>
    </w:p>
    <w:p w:rsidR="00C22A37" w:rsidRDefault="00C22A37" w:rsidP="00C22A37">
      <w:pPr>
        <w:pStyle w:val="Heading"/>
        <w:ind w:left="720"/>
        <w:rPr>
          <w:b w:val="0"/>
          <w:color w:val="auto"/>
        </w:rPr>
      </w:pPr>
      <w:r w:rsidRPr="00745089">
        <w:rPr>
          <w:b w:val="0"/>
          <w:color w:val="auto"/>
        </w:rPr>
        <w:t>{"loginId": "VALID LOGIN ID", "password": "VALID PASSWORD",</w:t>
      </w:r>
      <w:r w:rsidRPr="00745089">
        <w:rPr>
          <w:b w:val="0"/>
          <w:color w:val="auto"/>
        </w:rPr>
        <w:tab/>
        <w:t>"externalCode": "VALID EXTERNAL</w:t>
      </w:r>
      <w:r>
        <w:rPr>
          <w:b w:val="0"/>
          <w:color w:val="auto"/>
        </w:rPr>
        <w:t xml:space="preserve"> CODE","type":"SERVICE TYPE",</w:t>
      </w:r>
      <w:r w:rsidRPr="00745089">
        <w:rPr>
          <w:b w:val="0"/>
          <w:color w:val="auto"/>
        </w:rPr>
        <w:t>"data": {"lookupType":"VALID LOOKUP TYPE</w:t>
      </w:r>
      <w:r w:rsidR="00082635">
        <w:rPr>
          <w:b w:val="0"/>
          <w:color w:val="auto"/>
        </w:rPr>
        <w:t>”</w:t>
      </w:r>
      <w:r w:rsidRPr="00745089">
        <w:rPr>
          <w:b w:val="0"/>
          <w:color w:val="auto"/>
        </w:rPr>
        <w:t>}}</w:t>
      </w:r>
    </w:p>
    <w:p w:rsidR="00C22A37" w:rsidRPr="00425C8F" w:rsidRDefault="00C22A37" w:rsidP="00C22A37">
      <w:pPr>
        <w:pStyle w:val="Heading"/>
        <w:rPr>
          <w:color w:val="auto"/>
        </w:rPr>
      </w:pPr>
      <w:r w:rsidRPr="00425C8F">
        <w:rPr>
          <w:color w:val="auto"/>
        </w:rPr>
        <w:t>Fields Detail</w:t>
      </w:r>
    </w:p>
    <w:p w:rsidR="00C22A37" w:rsidRPr="00425C8F" w:rsidRDefault="00C22A37" w:rsidP="00C22A37">
      <w:pPr>
        <w:pStyle w:val="BodyText2"/>
        <w:rPr>
          <w:b/>
          <w:bCs/>
          <w:u w:val="single"/>
        </w:rPr>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C22A37" w:rsidRPr="00425C8F" w:rsidTr="00F65031">
        <w:trPr>
          <w:trHeight w:val="277"/>
          <w:tblHeader/>
        </w:trPr>
        <w:tc>
          <w:tcPr>
            <w:tcW w:w="1800" w:type="dxa"/>
            <w:shd w:val="clear" w:color="auto" w:fill="E31837"/>
          </w:tcPr>
          <w:p w:rsidR="00C22A37" w:rsidRPr="00425C8F" w:rsidRDefault="00C22A37" w:rsidP="00F65031">
            <w:pPr>
              <w:pStyle w:val="TableColumnLabels"/>
              <w:rPr>
                <w:color w:val="auto"/>
                <w:lang w:val="en-IN"/>
              </w:rPr>
            </w:pPr>
            <w:r w:rsidRPr="00425C8F">
              <w:rPr>
                <w:color w:val="auto"/>
                <w:lang w:val="en-IN"/>
              </w:rPr>
              <w:t>TAG</w:t>
            </w:r>
          </w:p>
        </w:tc>
        <w:tc>
          <w:tcPr>
            <w:tcW w:w="1800" w:type="dxa"/>
            <w:shd w:val="clear" w:color="auto" w:fill="E31837"/>
          </w:tcPr>
          <w:p w:rsidR="00C22A37" w:rsidRPr="00425C8F" w:rsidRDefault="00C22A37" w:rsidP="00F65031">
            <w:pPr>
              <w:pStyle w:val="TableColumnLabels"/>
              <w:rPr>
                <w:color w:val="auto"/>
                <w:lang w:val="en-IN"/>
              </w:rPr>
            </w:pPr>
            <w:r w:rsidRPr="00425C8F">
              <w:rPr>
                <w:color w:val="auto"/>
                <w:lang w:val="en-IN"/>
              </w:rPr>
              <w:t>Fields</w:t>
            </w:r>
          </w:p>
        </w:tc>
        <w:tc>
          <w:tcPr>
            <w:tcW w:w="1980" w:type="dxa"/>
            <w:shd w:val="clear" w:color="auto" w:fill="E31837"/>
          </w:tcPr>
          <w:p w:rsidR="00C22A37" w:rsidRPr="00425C8F" w:rsidRDefault="00C22A37" w:rsidP="00F65031">
            <w:pPr>
              <w:pStyle w:val="TableColumnLabels"/>
              <w:rPr>
                <w:color w:val="auto"/>
                <w:lang w:val="en-IN"/>
              </w:rPr>
            </w:pPr>
            <w:r w:rsidRPr="00425C8F">
              <w:rPr>
                <w:color w:val="auto"/>
                <w:lang w:val="en-IN"/>
              </w:rPr>
              <w:t>Remarks</w:t>
            </w:r>
          </w:p>
        </w:tc>
        <w:tc>
          <w:tcPr>
            <w:tcW w:w="1620" w:type="dxa"/>
            <w:shd w:val="clear" w:color="auto" w:fill="E31837"/>
          </w:tcPr>
          <w:p w:rsidR="00C22A37" w:rsidRPr="00425C8F" w:rsidRDefault="00C22A37" w:rsidP="00F65031">
            <w:pPr>
              <w:pStyle w:val="TableColumnLabels"/>
              <w:rPr>
                <w:color w:val="auto"/>
                <w:lang w:val="en-IN"/>
              </w:rPr>
            </w:pPr>
            <w:r w:rsidRPr="00425C8F">
              <w:rPr>
                <w:color w:val="auto"/>
                <w:lang w:val="en-IN"/>
              </w:rPr>
              <w:t>Example</w:t>
            </w:r>
          </w:p>
        </w:tc>
        <w:tc>
          <w:tcPr>
            <w:tcW w:w="720" w:type="dxa"/>
            <w:shd w:val="clear" w:color="auto" w:fill="E31837"/>
          </w:tcPr>
          <w:p w:rsidR="00C22A37" w:rsidRPr="00425C8F" w:rsidRDefault="00C22A37" w:rsidP="00F65031">
            <w:pPr>
              <w:pStyle w:val="TableColumnLabels"/>
              <w:rPr>
                <w:color w:val="auto"/>
                <w:lang w:val="en-IN"/>
              </w:rPr>
            </w:pPr>
            <w:r w:rsidRPr="00425C8F">
              <w:rPr>
                <w:color w:val="auto"/>
                <w:lang w:val="en-IN"/>
              </w:rPr>
              <w:t>Field Type</w:t>
            </w:r>
          </w:p>
        </w:tc>
        <w:tc>
          <w:tcPr>
            <w:tcW w:w="1620" w:type="dxa"/>
            <w:shd w:val="clear" w:color="auto" w:fill="E31837"/>
          </w:tcPr>
          <w:p w:rsidR="00C22A37" w:rsidRPr="00425C8F" w:rsidRDefault="00C22A37" w:rsidP="00F65031">
            <w:pPr>
              <w:pStyle w:val="TableColumnLabels"/>
              <w:rPr>
                <w:color w:val="auto"/>
                <w:lang w:val="en-IN"/>
              </w:rPr>
            </w:pPr>
            <w:r w:rsidRPr="00425C8F">
              <w:rPr>
                <w:color w:val="auto"/>
                <w:lang w:val="en-IN"/>
              </w:rPr>
              <w:t>Optional/</w:t>
            </w:r>
          </w:p>
          <w:p w:rsidR="00C22A37" w:rsidRPr="00425C8F" w:rsidRDefault="00C22A37" w:rsidP="00F65031">
            <w:pPr>
              <w:pStyle w:val="TableColumnLabels"/>
              <w:rPr>
                <w:color w:val="auto"/>
                <w:lang w:val="en-IN"/>
              </w:rPr>
            </w:pPr>
            <w:r w:rsidRPr="00425C8F">
              <w:rPr>
                <w:color w:val="auto"/>
                <w:lang w:val="en-IN"/>
              </w:rPr>
              <w:t>Mandatory</w:t>
            </w:r>
          </w:p>
        </w:tc>
      </w:tr>
      <w:tr w:rsidR="00C22A37" w:rsidRPr="00425C8F" w:rsidTr="00F65031">
        <w:trPr>
          <w:trHeight w:val="277"/>
        </w:trPr>
        <w:tc>
          <w:tcPr>
            <w:tcW w:w="9540" w:type="dxa"/>
            <w:gridSpan w:val="6"/>
          </w:tcPr>
          <w:p w:rsidR="00C22A37" w:rsidRPr="00425C8F" w:rsidRDefault="00C22A37" w:rsidP="00F65031">
            <w:pPr>
              <w:pStyle w:val="Tablecontent"/>
            </w:pPr>
            <w:r w:rsidRPr="00425C8F">
              <w:rPr>
                <w:b/>
                <w:bCs/>
              </w:rPr>
              <w:t>DATA</w:t>
            </w:r>
          </w:p>
        </w:tc>
      </w:tr>
      <w:tr w:rsidR="00C22A37" w:rsidRPr="00425C8F" w:rsidTr="00F65031">
        <w:trPr>
          <w:trHeight w:val="277"/>
        </w:trPr>
        <w:tc>
          <w:tcPr>
            <w:tcW w:w="1800" w:type="dxa"/>
          </w:tcPr>
          <w:p w:rsidR="00C22A37" w:rsidRPr="00425C8F" w:rsidRDefault="00C22A37" w:rsidP="00F65031">
            <w:pPr>
              <w:pStyle w:val="Tablecontent"/>
            </w:pPr>
            <w:r w:rsidRPr="00745089">
              <w:t>loginId</w:t>
            </w:r>
          </w:p>
        </w:tc>
        <w:tc>
          <w:tcPr>
            <w:tcW w:w="1800" w:type="dxa"/>
          </w:tcPr>
          <w:p w:rsidR="00C22A37" w:rsidRPr="00425C8F" w:rsidRDefault="00C22A37" w:rsidP="00F65031">
            <w:pPr>
              <w:pStyle w:val="Tablecontent"/>
            </w:pPr>
            <w:r>
              <w:t>User’s login Id in PreTUPS</w:t>
            </w:r>
          </w:p>
        </w:tc>
        <w:tc>
          <w:tcPr>
            <w:tcW w:w="1980" w:type="dxa"/>
          </w:tcPr>
          <w:p w:rsidR="00C22A37" w:rsidRPr="00425C8F" w:rsidRDefault="00C22A37" w:rsidP="00F65031">
            <w:pPr>
              <w:pStyle w:val="Tablecontent"/>
            </w:pPr>
            <w:r>
              <w:t>Valid login Id of user</w:t>
            </w:r>
          </w:p>
        </w:tc>
        <w:tc>
          <w:tcPr>
            <w:tcW w:w="1620" w:type="dxa"/>
          </w:tcPr>
          <w:p w:rsidR="00C22A37" w:rsidRPr="00425C8F" w:rsidRDefault="00C22A37" w:rsidP="00F65031">
            <w:pPr>
              <w:pStyle w:val="Tablecontent"/>
            </w:pPr>
            <w:r>
              <w:t>btchadm</w:t>
            </w:r>
          </w:p>
        </w:tc>
        <w:tc>
          <w:tcPr>
            <w:tcW w:w="720" w:type="dxa"/>
          </w:tcPr>
          <w:p w:rsidR="00C22A37" w:rsidRPr="00425C8F" w:rsidRDefault="00C22A37" w:rsidP="00F65031">
            <w:pPr>
              <w:pStyle w:val="Tablecontent"/>
            </w:pPr>
            <w:r w:rsidRPr="00425C8F">
              <w:t>A (10)</w:t>
            </w:r>
          </w:p>
        </w:tc>
        <w:tc>
          <w:tcPr>
            <w:tcW w:w="1620" w:type="dxa"/>
          </w:tcPr>
          <w:p w:rsidR="00C22A37" w:rsidRPr="00425C8F" w:rsidRDefault="00C22A37" w:rsidP="00F65031">
            <w:pPr>
              <w:pStyle w:val="Tablecontent"/>
            </w:pPr>
            <w:r>
              <w:t>O</w:t>
            </w:r>
          </w:p>
        </w:tc>
      </w:tr>
      <w:tr w:rsidR="00C22A37" w:rsidRPr="00425C8F" w:rsidTr="00F65031">
        <w:trPr>
          <w:trHeight w:val="277"/>
        </w:trPr>
        <w:tc>
          <w:tcPr>
            <w:tcW w:w="1800" w:type="dxa"/>
          </w:tcPr>
          <w:p w:rsidR="00C22A37" w:rsidRPr="00425C8F" w:rsidRDefault="00C22A37" w:rsidP="00F65031">
            <w:pPr>
              <w:pStyle w:val="Tablecontent"/>
            </w:pPr>
            <w:r>
              <w:t>password</w:t>
            </w:r>
          </w:p>
        </w:tc>
        <w:tc>
          <w:tcPr>
            <w:tcW w:w="1800" w:type="dxa"/>
          </w:tcPr>
          <w:p w:rsidR="00C22A37" w:rsidRPr="00425C8F" w:rsidRDefault="00C22A37" w:rsidP="00F65031">
            <w:pPr>
              <w:pStyle w:val="Tablecontent"/>
            </w:pPr>
            <w:r>
              <w:t>User’s password in PreTUPS</w:t>
            </w:r>
          </w:p>
        </w:tc>
        <w:tc>
          <w:tcPr>
            <w:tcW w:w="1980" w:type="dxa"/>
          </w:tcPr>
          <w:p w:rsidR="00C22A37" w:rsidRPr="00425C8F" w:rsidRDefault="00C22A37" w:rsidP="00F65031">
            <w:pPr>
              <w:pStyle w:val="Tablecontent"/>
            </w:pPr>
            <w:r>
              <w:t>Valid password of user</w:t>
            </w:r>
          </w:p>
        </w:tc>
        <w:tc>
          <w:tcPr>
            <w:tcW w:w="1620" w:type="dxa"/>
          </w:tcPr>
          <w:p w:rsidR="00C22A37" w:rsidRPr="00425C8F" w:rsidRDefault="00C22A37" w:rsidP="00F65031">
            <w:pPr>
              <w:pStyle w:val="Tablecontent"/>
            </w:pPr>
            <w:r>
              <w:t>1357</w:t>
            </w:r>
          </w:p>
        </w:tc>
        <w:tc>
          <w:tcPr>
            <w:tcW w:w="720" w:type="dxa"/>
          </w:tcPr>
          <w:p w:rsidR="00C22A37" w:rsidRPr="00425C8F" w:rsidRDefault="00C22A37" w:rsidP="00F65031">
            <w:pPr>
              <w:pStyle w:val="Tablecontent"/>
            </w:pPr>
            <w:r>
              <w:t>A</w:t>
            </w:r>
            <w:r w:rsidRPr="00425C8F">
              <w:t xml:space="preserve"> (10)</w:t>
            </w:r>
          </w:p>
        </w:tc>
        <w:tc>
          <w:tcPr>
            <w:tcW w:w="1620" w:type="dxa"/>
          </w:tcPr>
          <w:p w:rsidR="00C22A37" w:rsidRPr="00425C8F" w:rsidRDefault="00C22A37" w:rsidP="00F65031">
            <w:pPr>
              <w:pStyle w:val="Tablecontent"/>
            </w:pPr>
            <w:r>
              <w:t>O</w:t>
            </w:r>
          </w:p>
        </w:tc>
      </w:tr>
      <w:tr w:rsidR="00C22A37" w:rsidRPr="00425C8F" w:rsidTr="00F65031">
        <w:trPr>
          <w:cantSplit/>
          <w:trHeight w:val="277"/>
        </w:trPr>
        <w:tc>
          <w:tcPr>
            <w:tcW w:w="1800" w:type="dxa"/>
          </w:tcPr>
          <w:p w:rsidR="00C22A37" w:rsidRPr="00425C8F" w:rsidRDefault="00C22A37" w:rsidP="00F65031">
            <w:pPr>
              <w:pStyle w:val="Tablecontent"/>
            </w:pPr>
            <w:r>
              <w:t>externalCode</w:t>
            </w:r>
          </w:p>
        </w:tc>
        <w:tc>
          <w:tcPr>
            <w:tcW w:w="1800" w:type="dxa"/>
          </w:tcPr>
          <w:p w:rsidR="00C22A37" w:rsidRPr="00425C8F" w:rsidRDefault="00C22A37" w:rsidP="00F65031">
            <w:pPr>
              <w:pStyle w:val="Tablecontent"/>
            </w:pPr>
            <w:r>
              <w:t>User’s External Code</w:t>
            </w:r>
          </w:p>
        </w:tc>
        <w:tc>
          <w:tcPr>
            <w:tcW w:w="1980" w:type="dxa"/>
          </w:tcPr>
          <w:p w:rsidR="00C22A37" w:rsidRPr="00425C8F" w:rsidRDefault="00C22A37" w:rsidP="00F65031">
            <w:pPr>
              <w:pStyle w:val="Tablecontent"/>
            </w:pPr>
            <w:r>
              <w:t>Valid external code</w:t>
            </w:r>
          </w:p>
        </w:tc>
        <w:tc>
          <w:tcPr>
            <w:tcW w:w="1620" w:type="dxa"/>
          </w:tcPr>
          <w:p w:rsidR="00C22A37" w:rsidRPr="00425C8F" w:rsidRDefault="00C22A37" w:rsidP="00F65031">
            <w:pPr>
              <w:pStyle w:val="Tablecontent"/>
            </w:pPr>
            <w:r>
              <w:t>13579876</w:t>
            </w:r>
          </w:p>
        </w:tc>
        <w:tc>
          <w:tcPr>
            <w:tcW w:w="720" w:type="dxa"/>
          </w:tcPr>
          <w:p w:rsidR="00C22A37" w:rsidRPr="00425C8F" w:rsidRDefault="00C22A37" w:rsidP="00F65031">
            <w:pPr>
              <w:pStyle w:val="Tablecontent"/>
            </w:pPr>
            <w:r>
              <w:t>N</w:t>
            </w:r>
            <w:r w:rsidRPr="00425C8F">
              <w:t xml:space="preserve"> (10)</w:t>
            </w:r>
          </w:p>
        </w:tc>
        <w:tc>
          <w:tcPr>
            <w:tcW w:w="1620" w:type="dxa"/>
          </w:tcPr>
          <w:p w:rsidR="00C22A37" w:rsidRPr="00425C8F" w:rsidRDefault="00C22A37" w:rsidP="00F65031">
            <w:pPr>
              <w:pStyle w:val="Tablecontent"/>
            </w:pPr>
            <w:r>
              <w:t>O</w:t>
            </w:r>
          </w:p>
        </w:tc>
      </w:tr>
      <w:tr w:rsidR="00C22A37" w:rsidRPr="00425C8F" w:rsidTr="00F65031">
        <w:trPr>
          <w:cantSplit/>
          <w:trHeight w:val="277"/>
        </w:trPr>
        <w:tc>
          <w:tcPr>
            <w:tcW w:w="1800" w:type="dxa"/>
          </w:tcPr>
          <w:p w:rsidR="00C22A37" w:rsidRPr="00425C8F" w:rsidRDefault="00C22A37" w:rsidP="00F65031">
            <w:pPr>
              <w:pStyle w:val="Tablecontent"/>
            </w:pPr>
            <w:r>
              <w:t>type</w:t>
            </w:r>
          </w:p>
        </w:tc>
        <w:tc>
          <w:tcPr>
            <w:tcW w:w="1800" w:type="dxa"/>
          </w:tcPr>
          <w:p w:rsidR="00C22A37" w:rsidRPr="00425C8F" w:rsidRDefault="00C22A37" w:rsidP="00F65031">
            <w:pPr>
              <w:pStyle w:val="Tablecontent"/>
            </w:pPr>
            <w:r>
              <w:t>Service type</w:t>
            </w:r>
          </w:p>
        </w:tc>
        <w:tc>
          <w:tcPr>
            <w:tcW w:w="1980" w:type="dxa"/>
          </w:tcPr>
          <w:p w:rsidR="00C22A37" w:rsidRPr="00425C8F" w:rsidRDefault="00C22A37" w:rsidP="00F65031">
            <w:pPr>
              <w:pStyle w:val="Tablecontent"/>
            </w:pPr>
            <w:r>
              <w:t>Service type of operation</w:t>
            </w:r>
          </w:p>
        </w:tc>
        <w:tc>
          <w:tcPr>
            <w:tcW w:w="1620" w:type="dxa"/>
          </w:tcPr>
          <w:p w:rsidR="00C22A37" w:rsidRPr="00425C8F" w:rsidRDefault="00C22A37" w:rsidP="00F65031">
            <w:pPr>
              <w:pStyle w:val="Tablecontent"/>
            </w:pPr>
            <w:r>
              <w:t>LOOKUP</w:t>
            </w:r>
          </w:p>
        </w:tc>
        <w:tc>
          <w:tcPr>
            <w:tcW w:w="720" w:type="dxa"/>
          </w:tcPr>
          <w:p w:rsidR="00C22A37" w:rsidRPr="00425C8F" w:rsidRDefault="00C22A37" w:rsidP="00F65031">
            <w:pPr>
              <w:pStyle w:val="Tablecontent"/>
            </w:pPr>
            <w:r>
              <w:t>A(10)</w:t>
            </w:r>
          </w:p>
        </w:tc>
        <w:tc>
          <w:tcPr>
            <w:tcW w:w="1620" w:type="dxa"/>
          </w:tcPr>
          <w:p w:rsidR="00C22A37" w:rsidRPr="00425C8F" w:rsidRDefault="00C22A37" w:rsidP="00F65031">
            <w:pPr>
              <w:pStyle w:val="Tablecontent"/>
            </w:pPr>
            <w:r>
              <w:t>M</w:t>
            </w:r>
          </w:p>
        </w:tc>
      </w:tr>
      <w:tr w:rsidR="00C22A37" w:rsidRPr="00425C8F" w:rsidTr="00F65031">
        <w:trPr>
          <w:cantSplit/>
          <w:trHeight w:val="277"/>
        </w:trPr>
        <w:tc>
          <w:tcPr>
            <w:tcW w:w="1800" w:type="dxa"/>
          </w:tcPr>
          <w:p w:rsidR="00C22A37" w:rsidRDefault="00C22A37" w:rsidP="00F65031">
            <w:pPr>
              <w:pStyle w:val="Tablecontent"/>
            </w:pPr>
            <w:r>
              <w:lastRenderedPageBreak/>
              <w:t>data</w:t>
            </w:r>
          </w:p>
        </w:tc>
        <w:tc>
          <w:tcPr>
            <w:tcW w:w="1800" w:type="dxa"/>
          </w:tcPr>
          <w:p w:rsidR="00C22A37" w:rsidRDefault="00C22A37" w:rsidP="00F65031">
            <w:pPr>
              <w:pStyle w:val="Tablecontent"/>
            </w:pPr>
            <w:r>
              <w:t>JSON object of data required for service</w:t>
            </w:r>
          </w:p>
        </w:tc>
        <w:tc>
          <w:tcPr>
            <w:tcW w:w="1980" w:type="dxa"/>
          </w:tcPr>
          <w:p w:rsidR="00C22A37" w:rsidRDefault="00C22A37" w:rsidP="00F65031">
            <w:pPr>
              <w:pStyle w:val="Tablecontent"/>
            </w:pPr>
            <w:r>
              <w:t>Valid JSON Object required for operation</w:t>
            </w:r>
          </w:p>
        </w:tc>
        <w:tc>
          <w:tcPr>
            <w:tcW w:w="1620" w:type="dxa"/>
          </w:tcPr>
          <w:p w:rsidR="00C22A37" w:rsidRDefault="00C22A37" w:rsidP="00F65031">
            <w:pPr>
              <w:pStyle w:val="Tablecontent"/>
            </w:pPr>
            <w:r>
              <w:t>{“Key”:”Value”,”Key”:”Value”}</w:t>
            </w:r>
          </w:p>
        </w:tc>
        <w:tc>
          <w:tcPr>
            <w:tcW w:w="720" w:type="dxa"/>
          </w:tcPr>
          <w:p w:rsidR="00C22A37" w:rsidRDefault="00C22A37" w:rsidP="00F65031">
            <w:pPr>
              <w:pStyle w:val="Tablecontent"/>
            </w:pPr>
            <w:r>
              <w:t>A</w:t>
            </w:r>
          </w:p>
        </w:tc>
        <w:tc>
          <w:tcPr>
            <w:tcW w:w="1620" w:type="dxa"/>
          </w:tcPr>
          <w:p w:rsidR="00C22A37" w:rsidRPr="00425C8F" w:rsidRDefault="00C22A37" w:rsidP="00F65031">
            <w:pPr>
              <w:pStyle w:val="Tablecontent"/>
            </w:pPr>
            <w:r>
              <w:t>M</w:t>
            </w:r>
          </w:p>
        </w:tc>
      </w:tr>
      <w:tr w:rsidR="00C22A37" w:rsidRPr="00425C8F" w:rsidTr="00F65031">
        <w:trPr>
          <w:cantSplit/>
          <w:trHeight w:val="277"/>
        </w:trPr>
        <w:tc>
          <w:tcPr>
            <w:tcW w:w="1800" w:type="dxa"/>
          </w:tcPr>
          <w:p w:rsidR="00C22A37" w:rsidRDefault="00C22A37" w:rsidP="00F65031">
            <w:pPr>
              <w:pStyle w:val="Tablecontent"/>
            </w:pPr>
            <w:r>
              <w:t>lookupType</w:t>
            </w:r>
          </w:p>
        </w:tc>
        <w:tc>
          <w:tcPr>
            <w:tcW w:w="1800" w:type="dxa"/>
          </w:tcPr>
          <w:p w:rsidR="00C22A37" w:rsidRDefault="00C22A37" w:rsidP="00F65031">
            <w:pPr>
              <w:pStyle w:val="Tablecontent"/>
            </w:pPr>
            <w:r>
              <w:t>Lookup Type available in pretups</w:t>
            </w:r>
          </w:p>
        </w:tc>
        <w:tc>
          <w:tcPr>
            <w:tcW w:w="1980" w:type="dxa"/>
          </w:tcPr>
          <w:p w:rsidR="00C22A37" w:rsidRDefault="00C22A37" w:rsidP="00F65031">
            <w:pPr>
              <w:pStyle w:val="Tablecontent"/>
            </w:pPr>
            <w:r>
              <w:t>Lookup Type available in pretups</w:t>
            </w:r>
          </w:p>
        </w:tc>
        <w:tc>
          <w:tcPr>
            <w:tcW w:w="1620" w:type="dxa"/>
          </w:tcPr>
          <w:p w:rsidR="00C22A37" w:rsidRDefault="00C22A37" w:rsidP="00F65031">
            <w:pPr>
              <w:pStyle w:val="Tablecontent"/>
            </w:pPr>
            <w:r>
              <w:t>MOTYP</w:t>
            </w:r>
          </w:p>
        </w:tc>
        <w:tc>
          <w:tcPr>
            <w:tcW w:w="720" w:type="dxa"/>
          </w:tcPr>
          <w:p w:rsidR="00C22A37" w:rsidRDefault="00C22A37" w:rsidP="00F65031">
            <w:pPr>
              <w:pStyle w:val="Tablecontent"/>
            </w:pPr>
            <w:r>
              <w:t>A</w:t>
            </w:r>
          </w:p>
        </w:tc>
        <w:tc>
          <w:tcPr>
            <w:tcW w:w="1620" w:type="dxa"/>
          </w:tcPr>
          <w:p w:rsidR="00C22A37" w:rsidRPr="00425C8F" w:rsidRDefault="00C22A37" w:rsidP="00F65031">
            <w:pPr>
              <w:pStyle w:val="Tablecontent"/>
            </w:pPr>
            <w:r>
              <w:t>M</w:t>
            </w:r>
          </w:p>
        </w:tc>
      </w:tr>
    </w:tbl>
    <w:p w:rsidR="00C22A37" w:rsidRPr="00425C8F" w:rsidRDefault="00C22A37" w:rsidP="00C22A37">
      <w:pPr>
        <w:pStyle w:val="BodyText2"/>
        <w:rPr>
          <w:b/>
          <w:bCs/>
          <w:sz w:val="24"/>
          <w:u w:val="single"/>
        </w:rPr>
      </w:pPr>
    </w:p>
    <w:p w:rsidR="00C22A37" w:rsidRPr="00425C8F" w:rsidRDefault="00C22A37" w:rsidP="00C22A37">
      <w:pPr>
        <w:pStyle w:val="Heading"/>
        <w:rPr>
          <w:color w:val="auto"/>
        </w:rPr>
      </w:pPr>
      <w:r w:rsidRPr="00425C8F">
        <w:rPr>
          <w:color w:val="auto"/>
        </w:rPr>
        <w:t xml:space="preserve"> Response Syntax</w:t>
      </w:r>
    </w:p>
    <w:p w:rsidR="00C22A37" w:rsidRPr="00425C8F" w:rsidRDefault="00C22A37" w:rsidP="00C22A37">
      <w:pPr>
        <w:pStyle w:val="BodyText2"/>
        <w:ind w:left="720"/>
      </w:pPr>
      <w:r w:rsidRPr="00425C8F">
        <w:t xml:space="preserve">PreTUPS system sends the acknowledgement to the External system. The acknowledgement will be in </w:t>
      </w:r>
      <w:r>
        <w:t>JSON</w:t>
      </w:r>
      <w:r w:rsidRPr="00425C8F">
        <w:t xml:space="preserve"> and send as response of the request. The </w:t>
      </w:r>
      <w:r>
        <w:t>JSON</w:t>
      </w:r>
      <w:r w:rsidRPr="00425C8F">
        <w:t xml:space="preserve"> response details are mentioned below</w:t>
      </w:r>
      <w:r>
        <w:t>.</w:t>
      </w:r>
    </w:p>
    <w:p w:rsidR="00C22A37" w:rsidRPr="00425C8F" w:rsidRDefault="00C22A37" w:rsidP="00C22A37">
      <w:pPr>
        <w:pStyle w:val="BodyText2"/>
      </w:pPr>
    </w:p>
    <w:p w:rsidR="00C22A37" w:rsidRDefault="00C22A37" w:rsidP="00C22A37">
      <w:pPr>
        <w:pStyle w:val="BodyText2"/>
      </w:pPr>
      <w:r w:rsidRPr="007B5770">
        <w:t>{"statusCode":"REQUEST STATUS CODE", "status":"REQUEST STATUS", "successMsg":"Success Message", "formError":"Form Error Message", "globalError":"Global Error Message", "fieldError":"JSON Object of Fields Error", "parameters":"Parameters for Messages", "dataObject":"Data Fetched from DB"</w:t>
      </w:r>
      <w:r w:rsidR="00BD5842">
        <w:t>, “messageCode”:”messageReferenceCode”</w:t>
      </w:r>
      <w:r w:rsidRPr="007B5770">
        <w:t>}</w:t>
      </w:r>
    </w:p>
    <w:p w:rsidR="00C22A37" w:rsidRPr="00425C8F" w:rsidRDefault="00C22A37" w:rsidP="00C22A37">
      <w:pPr>
        <w:pStyle w:val="BodyText2"/>
      </w:pPr>
    </w:p>
    <w:p w:rsidR="00C22A37" w:rsidRPr="00425C8F" w:rsidRDefault="00C22A37" w:rsidP="00C22A37">
      <w:pPr>
        <w:pStyle w:val="Heading"/>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C22A37" w:rsidRPr="00425C8F" w:rsidTr="00F65031">
        <w:trPr>
          <w:trHeight w:val="277"/>
          <w:tblHeader/>
        </w:trPr>
        <w:tc>
          <w:tcPr>
            <w:tcW w:w="1800" w:type="dxa"/>
            <w:shd w:val="clear" w:color="auto" w:fill="E31837"/>
          </w:tcPr>
          <w:p w:rsidR="00C22A37" w:rsidRPr="00425C8F" w:rsidRDefault="00C22A37" w:rsidP="00F65031">
            <w:pPr>
              <w:pStyle w:val="TableColumnLabels"/>
              <w:rPr>
                <w:color w:val="auto"/>
                <w:lang w:val="en-IN"/>
              </w:rPr>
            </w:pPr>
            <w:r w:rsidRPr="00425C8F">
              <w:rPr>
                <w:color w:val="auto"/>
                <w:lang w:val="en-IN"/>
              </w:rPr>
              <w:t>TAG</w:t>
            </w:r>
          </w:p>
        </w:tc>
        <w:tc>
          <w:tcPr>
            <w:tcW w:w="1800" w:type="dxa"/>
            <w:shd w:val="clear" w:color="auto" w:fill="E31837"/>
          </w:tcPr>
          <w:p w:rsidR="00C22A37" w:rsidRPr="00425C8F" w:rsidRDefault="00C22A37" w:rsidP="00F65031">
            <w:pPr>
              <w:pStyle w:val="TableColumnLabels"/>
              <w:rPr>
                <w:color w:val="auto"/>
                <w:lang w:val="en-IN"/>
              </w:rPr>
            </w:pPr>
            <w:r w:rsidRPr="00425C8F">
              <w:rPr>
                <w:color w:val="auto"/>
                <w:lang w:val="en-IN"/>
              </w:rPr>
              <w:t>Fields</w:t>
            </w:r>
          </w:p>
        </w:tc>
        <w:tc>
          <w:tcPr>
            <w:tcW w:w="1980" w:type="dxa"/>
            <w:shd w:val="clear" w:color="auto" w:fill="E31837"/>
          </w:tcPr>
          <w:p w:rsidR="00C22A37" w:rsidRPr="00425C8F" w:rsidRDefault="00C22A37" w:rsidP="00F65031">
            <w:pPr>
              <w:pStyle w:val="TableColumnLabels"/>
              <w:rPr>
                <w:color w:val="auto"/>
                <w:lang w:val="en-IN"/>
              </w:rPr>
            </w:pPr>
            <w:r w:rsidRPr="00425C8F">
              <w:rPr>
                <w:color w:val="auto"/>
                <w:lang w:val="en-IN"/>
              </w:rPr>
              <w:t>Remarks</w:t>
            </w:r>
          </w:p>
        </w:tc>
        <w:tc>
          <w:tcPr>
            <w:tcW w:w="1620" w:type="dxa"/>
            <w:shd w:val="clear" w:color="auto" w:fill="E31837"/>
          </w:tcPr>
          <w:p w:rsidR="00C22A37" w:rsidRPr="00425C8F" w:rsidRDefault="00C22A37" w:rsidP="00F65031">
            <w:pPr>
              <w:pStyle w:val="TableColumnLabels"/>
              <w:rPr>
                <w:color w:val="auto"/>
                <w:lang w:val="en-IN"/>
              </w:rPr>
            </w:pPr>
            <w:r w:rsidRPr="00425C8F">
              <w:rPr>
                <w:color w:val="auto"/>
                <w:lang w:val="en-IN"/>
              </w:rPr>
              <w:t>Example</w:t>
            </w:r>
          </w:p>
        </w:tc>
        <w:tc>
          <w:tcPr>
            <w:tcW w:w="720" w:type="dxa"/>
            <w:shd w:val="clear" w:color="auto" w:fill="E31837"/>
          </w:tcPr>
          <w:p w:rsidR="00C22A37" w:rsidRPr="00425C8F" w:rsidRDefault="00C22A37" w:rsidP="00F65031">
            <w:pPr>
              <w:pStyle w:val="TableColumnLabels"/>
              <w:rPr>
                <w:color w:val="auto"/>
                <w:lang w:val="en-IN"/>
              </w:rPr>
            </w:pPr>
            <w:r w:rsidRPr="00425C8F">
              <w:rPr>
                <w:color w:val="auto"/>
                <w:lang w:val="en-IN"/>
              </w:rPr>
              <w:t>Field Type</w:t>
            </w:r>
          </w:p>
        </w:tc>
        <w:tc>
          <w:tcPr>
            <w:tcW w:w="1620" w:type="dxa"/>
            <w:shd w:val="clear" w:color="auto" w:fill="E31837"/>
          </w:tcPr>
          <w:p w:rsidR="00C22A37" w:rsidRPr="00425C8F" w:rsidRDefault="00C22A37" w:rsidP="00F65031">
            <w:pPr>
              <w:pStyle w:val="TableColumnLabels"/>
              <w:rPr>
                <w:color w:val="auto"/>
                <w:lang w:val="en-IN"/>
              </w:rPr>
            </w:pPr>
            <w:r w:rsidRPr="00425C8F">
              <w:rPr>
                <w:color w:val="auto"/>
                <w:lang w:val="en-IN"/>
              </w:rPr>
              <w:t>Optional/</w:t>
            </w:r>
          </w:p>
          <w:p w:rsidR="00C22A37" w:rsidRPr="00425C8F" w:rsidRDefault="00C22A37" w:rsidP="00F65031">
            <w:pPr>
              <w:pStyle w:val="TableColumnLabels"/>
              <w:rPr>
                <w:color w:val="auto"/>
                <w:lang w:val="en-IN"/>
              </w:rPr>
            </w:pPr>
            <w:r w:rsidRPr="00425C8F">
              <w:rPr>
                <w:color w:val="auto"/>
                <w:lang w:val="en-IN"/>
              </w:rPr>
              <w:t>Mandatory</w:t>
            </w:r>
          </w:p>
        </w:tc>
      </w:tr>
      <w:tr w:rsidR="00C22A37" w:rsidRPr="00425C8F" w:rsidTr="00F65031">
        <w:trPr>
          <w:trHeight w:val="277"/>
        </w:trPr>
        <w:tc>
          <w:tcPr>
            <w:tcW w:w="1800" w:type="dxa"/>
          </w:tcPr>
          <w:p w:rsidR="00C22A37" w:rsidRPr="00425C8F" w:rsidRDefault="00C22A37" w:rsidP="00F65031">
            <w:pPr>
              <w:pStyle w:val="Tablecontent"/>
            </w:pPr>
            <w:r>
              <w:t>statusCode</w:t>
            </w:r>
          </w:p>
        </w:tc>
        <w:tc>
          <w:tcPr>
            <w:tcW w:w="1800" w:type="dxa"/>
          </w:tcPr>
          <w:p w:rsidR="00C22A37" w:rsidRPr="00425C8F" w:rsidRDefault="00C22A37" w:rsidP="00F65031">
            <w:pPr>
              <w:pStyle w:val="Tablecontent"/>
            </w:pPr>
            <w:r>
              <w:t>Status code of request</w:t>
            </w:r>
          </w:p>
        </w:tc>
        <w:tc>
          <w:tcPr>
            <w:tcW w:w="1980" w:type="dxa"/>
          </w:tcPr>
          <w:p w:rsidR="00C22A37" w:rsidRPr="00425C8F" w:rsidRDefault="00C22A37" w:rsidP="00F65031">
            <w:pPr>
              <w:pStyle w:val="Tablecontent"/>
            </w:pPr>
            <w:r>
              <w:t>Return 200 if request lands on pretups server</w:t>
            </w:r>
          </w:p>
        </w:tc>
        <w:tc>
          <w:tcPr>
            <w:tcW w:w="1620" w:type="dxa"/>
          </w:tcPr>
          <w:p w:rsidR="00C22A37" w:rsidRPr="00425C8F" w:rsidRDefault="00C22A37" w:rsidP="00F65031">
            <w:pPr>
              <w:pStyle w:val="Tablecontent"/>
            </w:pPr>
            <w:r>
              <w:t>200</w:t>
            </w:r>
          </w:p>
        </w:tc>
        <w:tc>
          <w:tcPr>
            <w:tcW w:w="720" w:type="dxa"/>
          </w:tcPr>
          <w:p w:rsidR="00C22A37" w:rsidRPr="00425C8F" w:rsidRDefault="00C22A37" w:rsidP="00F65031">
            <w:pPr>
              <w:pStyle w:val="Tablecontent"/>
            </w:pPr>
            <w:r>
              <w:t>N</w:t>
            </w:r>
          </w:p>
        </w:tc>
        <w:tc>
          <w:tcPr>
            <w:tcW w:w="1620" w:type="dxa"/>
          </w:tcPr>
          <w:p w:rsidR="00C22A37" w:rsidRPr="00425C8F" w:rsidRDefault="00C22A37" w:rsidP="00F65031">
            <w:pPr>
              <w:pStyle w:val="Tablecontent"/>
            </w:pPr>
            <w:r w:rsidRPr="00425C8F">
              <w:t>M</w:t>
            </w:r>
          </w:p>
        </w:tc>
      </w:tr>
      <w:tr w:rsidR="00C22A37" w:rsidRPr="00425C8F" w:rsidTr="00F65031">
        <w:trPr>
          <w:trHeight w:val="277"/>
        </w:trPr>
        <w:tc>
          <w:tcPr>
            <w:tcW w:w="1800" w:type="dxa"/>
          </w:tcPr>
          <w:p w:rsidR="00C22A37" w:rsidRPr="00425C8F" w:rsidRDefault="00C22A37" w:rsidP="00F65031">
            <w:pPr>
              <w:pStyle w:val="Tablecontent"/>
            </w:pPr>
            <w:r>
              <w:t>status</w:t>
            </w:r>
          </w:p>
        </w:tc>
        <w:tc>
          <w:tcPr>
            <w:tcW w:w="1800" w:type="dxa"/>
          </w:tcPr>
          <w:p w:rsidR="00C22A37" w:rsidRPr="00425C8F" w:rsidRDefault="00C22A37" w:rsidP="00F65031">
            <w:pPr>
              <w:pStyle w:val="Tablecontent"/>
            </w:pPr>
            <w:r>
              <w:t xml:space="preserve">Return request status </w:t>
            </w:r>
          </w:p>
        </w:tc>
        <w:tc>
          <w:tcPr>
            <w:tcW w:w="1980" w:type="dxa"/>
          </w:tcPr>
          <w:p w:rsidR="00C22A37" w:rsidRPr="00425C8F" w:rsidRDefault="00C22A37" w:rsidP="00F65031">
            <w:pPr>
              <w:pStyle w:val="Tablecontent"/>
            </w:pPr>
            <w:r>
              <w:t>Either true or false based on error or success message</w:t>
            </w:r>
          </w:p>
        </w:tc>
        <w:tc>
          <w:tcPr>
            <w:tcW w:w="1620" w:type="dxa"/>
          </w:tcPr>
          <w:p w:rsidR="00C22A37" w:rsidRPr="00425C8F" w:rsidRDefault="00C22A37" w:rsidP="00F65031">
            <w:pPr>
              <w:pStyle w:val="Tablecontent"/>
            </w:pPr>
            <w:r>
              <w:t>true</w:t>
            </w:r>
          </w:p>
        </w:tc>
        <w:tc>
          <w:tcPr>
            <w:tcW w:w="720" w:type="dxa"/>
          </w:tcPr>
          <w:p w:rsidR="00C22A37" w:rsidRPr="00425C8F" w:rsidRDefault="00C22A37" w:rsidP="00F65031">
            <w:pPr>
              <w:pStyle w:val="Tablecontent"/>
            </w:pPr>
            <w:r>
              <w:t xml:space="preserve">A </w:t>
            </w:r>
          </w:p>
        </w:tc>
        <w:tc>
          <w:tcPr>
            <w:tcW w:w="1620" w:type="dxa"/>
          </w:tcPr>
          <w:p w:rsidR="00C22A37" w:rsidRPr="00425C8F" w:rsidRDefault="00C22A37" w:rsidP="00F65031">
            <w:pPr>
              <w:pStyle w:val="Tablecontent"/>
            </w:pPr>
            <w:r w:rsidRPr="00425C8F">
              <w:t>M</w:t>
            </w:r>
          </w:p>
        </w:tc>
      </w:tr>
      <w:tr w:rsidR="00C22A37" w:rsidRPr="00425C8F" w:rsidTr="00F65031">
        <w:trPr>
          <w:cantSplit/>
          <w:trHeight w:val="277"/>
        </w:trPr>
        <w:tc>
          <w:tcPr>
            <w:tcW w:w="1800" w:type="dxa"/>
          </w:tcPr>
          <w:p w:rsidR="00C22A37" w:rsidRPr="00425C8F" w:rsidRDefault="00C22A37" w:rsidP="00F65031">
            <w:pPr>
              <w:pStyle w:val="Tablecontent"/>
            </w:pPr>
            <w:r>
              <w:t>successMsg</w:t>
            </w:r>
          </w:p>
        </w:tc>
        <w:tc>
          <w:tcPr>
            <w:tcW w:w="1800" w:type="dxa"/>
          </w:tcPr>
          <w:p w:rsidR="00C22A37" w:rsidRPr="00425C8F" w:rsidRDefault="00C22A37" w:rsidP="00F65031">
            <w:pPr>
              <w:pStyle w:val="Tablecontent"/>
            </w:pPr>
            <w:r>
              <w:t>Message for operation status</w:t>
            </w:r>
          </w:p>
        </w:tc>
        <w:tc>
          <w:tcPr>
            <w:tcW w:w="1980" w:type="dxa"/>
          </w:tcPr>
          <w:p w:rsidR="00C22A37" w:rsidRPr="00425C8F" w:rsidRDefault="00C22A37" w:rsidP="00F65031">
            <w:pPr>
              <w:pStyle w:val="Tablecontent"/>
            </w:pPr>
            <w:r>
              <w:t>Success message return by service id operation executes successfully</w:t>
            </w:r>
          </w:p>
        </w:tc>
        <w:tc>
          <w:tcPr>
            <w:tcW w:w="1620" w:type="dxa"/>
          </w:tcPr>
          <w:p w:rsidR="00C22A37" w:rsidRPr="00425C8F" w:rsidRDefault="00C22A37" w:rsidP="00F65031">
            <w:pPr>
              <w:pStyle w:val="Tablecontent"/>
            </w:pPr>
            <w:r>
              <w:t>User deleted successfully</w:t>
            </w:r>
          </w:p>
        </w:tc>
        <w:tc>
          <w:tcPr>
            <w:tcW w:w="720" w:type="dxa"/>
          </w:tcPr>
          <w:p w:rsidR="00C22A37" w:rsidRPr="00425C8F" w:rsidRDefault="00C22A37" w:rsidP="00F65031">
            <w:pPr>
              <w:pStyle w:val="Tablecontent"/>
            </w:pPr>
            <w:r>
              <w:t xml:space="preserve">A </w:t>
            </w:r>
          </w:p>
        </w:tc>
        <w:tc>
          <w:tcPr>
            <w:tcW w:w="1620" w:type="dxa"/>
          </w:tcPr>
          <w:p w:rsidR="00C22A37" w:rsidRPr="00425C8F" w:rsidRDefault="00C22A37" w:rsidP="00F65031">
            <w:pPr>
              <w:pStyle w:val="Tablecontent"/>
            </w:pPr>
            <w:r w:rsidRPr="00425C8F">
              <w:t>M</w:t>
            </w:r>
          </w:p>
        </w:tc>
      </w:tr>
      <w:tr w:rsidR="00C22A37" w:rsidRPr="00425C8F" w:rsidTr="00F65031">
        <w:trPr>
          <w:cantSplit/>
          <w:trHeight w:val="277"/>
        </w:trPr>
        <w:tc>
          <w:tcPr>
            <w:tcW w:w="1800" w:type="dxa"/>
          </w:tcPr>
          <w:p w:rsidR="00C22A37" w:rsidRPr="00425C8F" w:rsidRDefault="00C22A37" w:rsidP="00F65031">
            <w:pPr>
              <w:pStyle w:val="Tablecontent"/>
            </w:pPr>
            <w:r>
              <w:t>formError</w:t>
            </w:r>
          </w:p>
        </w:tc>
        <w:tc>
          <w:tcPr>
            <w:tcW w:w="1800" w:type="dxa"/>
          </w:tcPr>
          <w:p w:rsidR="00C22A37" w:rsidRPr="00425C8F" w:rsidRDefault="00C22A37" w:rsidP="00F65031">
            <w:pPr>
              <w:pStyle w:val="Tablecontent"/>
            </w:pPr>
            <w:r>
              <w:t>Business rules validation error</w:t>
            </w:r>
          </w:p>
        </w:tc>
        <w:tc>
          <w:tcPr>
            <w:tcW w:w="1980" w:type="dxa"/>
          </w:tcPr>
          <w:p w:rsidR="00C22A37" w:rsidRPr="00425C8F" w:rsidRDefault="00C22A37" w:rsidP="00F65031">
            <w:pPr>
              <w:pStyle w:val="Tablecontent"/>
            </w:pPr>
            <w:r>
              <w:t>Any business rule which stops execution of operation</w:t>
            </w:r>
          </w:p>
        </w:tc>
        <w:tc>
          <w:tcPr>
            <w:tcW w:w="1620" w:type="dxa"/>
          </w:tcPr>
          <w:p w:rsidR="00C22A37" w:rsidRPr="00425C8F" w:rsidRDefault="00C22A37" w:rsidP="00F65031">
            <w:pPr>
              <w:pStyle w:val="Tablecontent"/>
            </w:pPr>
            <w:r>
              <w:t>User is already deleted</w:t>
            </w:r>
          </w:p>
        </w:tc>
        <w:tc>
          <w:tcPr>
            <w:tcW w:w="720" w:type="dxa"/>
          </w:tcPr>
          <w:p w:rsidR="00C22A37" w:rsidRPr="00425C8F" w:rsidRDefault="00C22A37" w:rsidP="00F65031">
            <w:pPr>
              <w:pStyle w:val="Tablecontent"/>
            </w:pPr>
            <w:r>
              <w:t>A</w:t>
            </w:r>
          </w:p>
        </w:tc>
        <w:tc>
          <w:tcPr>
            <w:tcW w:w="1620" w:type="dxa"/>
          </w:tcPr>
          <w:p w:rsidR="00C22A37" w:rsidRPr="00425C8F" w:rsidRDefault="00C22A37" w:rsidP="00F65031">
            <w:pPr>
              <w:pStyle w:val="Tablecontent"/>
            </w:pPr>
            <w:r w:rsidRPr="00425C8F">
              <w:t>M</w:t>
            </w:r>
          </w:p>
        </w:tc>
      </w:tr>
      <w:tr w:rsidR="00C22A37" w:rsidRPr="00425C8F" w:rsidTr="00F65031">
        <w:trPr>
          <w:cantSplit/>
          <w:trHeight w:val="277"/>
        </w:trPr>
        <w:tc>
          <w:tcPr>
            <w:tcW w:w="1800" w:type="dxa"/>
          </w:tcPr>
          <w:p w:rsidR="00C22A37" w:rsidRPr="00425C8F" w:rsidRDefault="00C22A37" w:rsidP="00F65031">
            <w:pPr>
              <w:pStyle w:val="Tablecontent"/>
            </w:pPr>
            <w:r>
              <w:t>globalError</w:t>
            </w:r>
          </w:p>
        </w:tc>
        <w:tc>
          <w:tcPr>
            <w:tcW w:w="1800" w:type="dxa"/>
          </w:tcPr>
          <w:p w:rsidR="00C22A37" w:rsidRPr="00425C8F" w:rsidRDefault="00C22A37" w:rsidP="00F65031">
            <w:pPr>
              <w:pStyle w:val="Tablecontent"/>
            </w:pPr>
            <w:r>
              <w:t>Any runtime exception</w:t>
            </w:r>
          </w:p>
        </w:tc>
        <w:tc>
          <w:tcPr>
            <w:tcW w:w="1980" w:type="dxa"/>
          </w:tcPr>
          <w:p w:rsidR="00C22A37" w:rsidRPr="00425C8F" w:rsidRDefault="00C22A37" w:rsidP="00F65031">
            <w:pPr>
              <w:pStyle w:val="Tablecontent"/>
            </w:pPr>
            <w:r>
              <w:t>Runtime exception message occurs at the time of operation execution</w:t>
            </w:r>
          </w:p>
        </w:tc>
        <w:tc>
          <w:tcPr>
            <w:tcW w:w="1620" w:type="dxa"/>
          </w:tcPr>
          <w:p w:rsidR="00C22A37" w:rsidRPr="00425C8F" w:rsidRDefault="00C22A37" w:rsidP="00F65031">
            <w:pPr>
              <w:pStyle w:val="Tablecontent"/>
            </w:pPr>
            <w:r>
              <w:t>Request format is wrong</w:t>
            </w:r>
          </w:p>
        </w:tc>
        <w:tc>
          <w:tcPr>
            <w:tcW w:w="720" w:type="dxa"/>
          </w:tcPr>
          <w:p w:rsidR="00C22A37" w:rsidRPr="00425C8F" w:rsidRDefault="00C22A37" w:rsidP="00F65031">
            <w:pPr>
              <w:pStyle w:val="Tablecontent"/>
            </w:pPr>
            <w:r>
              <w:t>A</w:t>
            </w:r>
          </w:p>
        </w:tc>
        <w:tc>
          <w:tcPr>
            <w:tcW w:w="1620" w:type="dxa"/>
          </w:tcPr>
          <w:p w:rsidR="00C22A37" w:rsidRPr="00425C8F" w:rsidRDefault="00C22A37" w:rsidP="00F65031">
            <w:pPr>
              <w:pStyle w:val="Tablecontent"/>
            </w:pPr>
            <w:r w:rsidRPr="00425C8F">
              <w:t>M</w:t>
            </w:r>
          </w:p>
        </w:tc>
      </w:tr>
      <w:tr w:rsidR="00C22A37" w:rsidRPr="00425C8F" w:rsidTr="00F65031">
        <w:trPr>
          <w:cantSplit/>
          <w:trHeight w:val="277"/>
        </w:trPr>
        <w:tc>
          <w:tcPr>
            <w:tcW w:w="1800" w:type="dxa"/>
          </w:tcPr>
          <w:p w:rsidR="00C22A37" w:rsidRPr="00425C8F" w:rsidRDefault="00C22A37" w:rsidP="00F65031">
            <w:pPr>
              <w:pStyle w:val="Tablecontent"/>
            </w:pPr>
            <w:r>
              <w:t>parameters</w:t>
            </w:r>
          </w:p>
        </w:tc>
        <w:tc>
          <w:tcPr>
            <w:tcW w:w="1800" w:type="dxa"/>
          </w:tcPr>
          <w:p w:rsidR="00C22A37" w:rsidRPr="00425C8F" w:rsidRDefault="00C22A37" w:rsidP="00F65031">
            <w:pPr>
              <w:pStyle w:val="Tablecontent"/>
            </w:pPr>
            <w:r>
              <w:t>Parameters for messages</w:t>
            </w:r>
          </w:p>
        </w:tc>
        <w:tc>
          <w:tcPr>
            <w:tcW w:w="1980" w:type="dxa"/>
          </w:tcPr>
          <w:p w:rsidR="00C22A37" w:rsidRPr="00425C8F" w:rsidRDefault="00C22A37" w:rsidP="00F65031">
            <w:pPr>
              <w:pStyle w:val="Tablecontent"/>
            </w:pPr>
            <w:r>
              <w:t>Arguments passed to the messages</w:t>
            </w:r>
          </w:p>
        </w:tc>
        <w:tc>
          <w:tcPr>
            <w:tcW w:w="1620" w:type="dxa"/>
          </w:tcPr>
          <w:p w:rsidR="00C22A37" w:rsidRPr="00425C8F" w:rsidRDefault="00C22A37" w:rsidP="00F65031">
            <w:pPr>
              <w:pStyle w:val="Tablecontent"/>
            </w:pPr>
            <w:r>
              <w:t xml:space="preserve">Mobile number “XYZ” successfully barred </w:t>
            </w:r>
          </w:p>
        </w:tc>
        <w:tc>
          <w:tcPr>
            <w:tcW w:w="720" w:type="dxa"/>
          </w:tcPr>
          <w:p w:rsidR="00C22A37" w:rsidRPr="00425C8F" w:rsidRDefault="00C22A37" w:rsidP="00F65031">
            <w:pPr>
              <w:pStyle w:val="Tablecontent"/>
            </w:pPr>
            <w:r>
              <w:t>A</w:t>
            </w:r>
          </w:p>
        </w:tc>
        <w:tc>
          <w:tcPr>
            <w:tcW w:w="1620" w:type="dxa"/>
          </w:tcPr>
          <w:p w:rsidR="00C22A37" w:rsidRPr="00425C8F" w:rsidRDefault="00C22A37" w:rsidP="00F65031">
            <w:pPr>
              <w:pStyle w:val="Tablecontent"/>
            </w:pPr>
            <w:r w:rsidRPr="00425C8F">
              <w:t>M</w:t>
            </w:r>
          </w:p>
        </w:tc>
      </w:tr>
      <w:tr w:rsidR="00C22A37" w:rsidRPr="00425C8F" w:rsidTr="00F65031">
        <w:trPr>
          <w:cantSplit/>
          <w:trHeight w:val="277"/>
        </w:trPr>
        <w:tc>
          <w:tcPr>
            <w:tcW w:w="1800" w:type="dxa"/>
          </w:tcPr>
          <w:p w:rsidR="00C22A37" w:rsidRPr="00425C8F" w:rsidRDefault="00C22A37" w:rsidP="00F65031">
            <w:pPr>
              <w:pStyle w:val="Tablecontent"/>
            </w:pPr>
            <w:r>
              <w:t>dataObject</w:t>
            </w:r>
          </w:p>
        </w:tc>
        <w:tc>
          <w:tcPr>
            <w:tcW w:w="1800" w:type="dxa"/>
          </w:tcPr>
          <w:p w:rsidR="00C22A37" w:rsidRPr="00425C8F" w:rsidRDefault="00C22A37" w:rsidP="00F65031">
            <w:pPr>
              <w:pStyle w:val="Tablecontent"/>
            </w:pPr>
            <w:r>
              <w:t>JSON format of data fetched form DB</w:t>
            </w:r>
          </w:p>
        </w:tc>
        <w:tc>
          <w:tcPr>
            <w:tcW w:w="1980" w:type="dxa"/>
          </w:tcPr>
          <w:p w:rsidR="00C22A37" w:rsidRPr="00425C8F" w:rsidRDefault="00C22A37" w:rsidP="00F65031">
            <w:pPr>
              <w:pStyle w:val="Tablecontent"/>
            </w:pPr>
            <w:r>
              <w:t>JSON format of data fetched form DB</w:t>
            </w:r>
          </w:p>
        </w:tc>
        <w:tc>
          <w:tcPr>
            <w:tcW w:w="1620" w:type="dxa"/>
          </w:tcPr>
          <w:p w:rsidR="00C22A37" w:rsidRPr="00425C8F" w:rsidRDefault="00C22A37" w:rsidP="00F65031">
            <w:pPr>
              <w:pStyle w:val="Tablecontent"/>
            </w:pPr>
            <w:r>
              <w:t>{“Key”:”Value”}</w:t>
            </w:r>
          </w:p>
        </w:tc>
        <w:tc>
          <w:tcPr>
            <w:tcW w:w="720" w:type="dxa"/>
          </w:tcPr>
          <w:p w:rsidR="00C22A37" w:rsidRPr="00425C8F" w:rsidRDefault="00C22A37" w:rsidP="00F65031">
            <w:pPr>
              <w:pStyle w:val="Tablecontent"/>
            </w:pPr>
            <w:r>
              <w:t xml:space="preserve">A </w:t>
            </w:r>
          </w:p>
        </w:tc>
        <w:tc>
          <w:tcPr>
            <w:tcW w:w="1620" w:type="dxa"/>
          </w:tcPr>
          <w:p w:rsidR="00C22A37" w:rsidRPr="00425C8F" w:rsidRDefault="00C22A37" w:rsidP="00F65031">
            <w:pPr>
              <w:pStyle w:val="Tablecontent"/>
            </w:pPr>
            <w:r w:rsidRPr="00425C8F">
              <w:t>M</w:t>
            </w:r>
          </w:p>
        </w:tc>
      </w:tr>
      <w:tr w:rsidR="00C22A37" w:rsidRPr="00425C8F" w:rsidTr="00F65031">
        <w:trPr>
          <w:cantSplit/>
          <w:trHeight w:val="277"/>
        </w:trPr>
        <w:tc>
          <w:tcPr>
            <w:tcW w:w="1800" w:type="dxa"/>
          </w:tcPr>
          <w:p w:rsidR="00C22A37" w:rsidRPr="00425C8F" w:rsidRDefault="00C22A37" w:rsidP="00F65031">
            <w:pPr>
              <w:pStyle w:val="Tablecontent"/>
            </w:pPr>
            <w:r>
              <w:t>fieldError</w:t>
            </w:r>
          </w:p>
        </w:tc>
        <w:tc>
          <w:tcPr>
            <w:tcW w:w="1800" w:type="dxa"/>
          </w:tcPr>
          <w:p w:rsidR="00C22A37" w:rsidRPr="00425C8F" w:rsidRDefault="00C22A37" w:rsidP="00F65031">
            <w:pPr>
              <w:pStyle w:val="Tablecontent"/>
            </w:pPr>
            <w:r>
              <w:t>Error message for mandatory fields</w:t>
            </w:r>
          </w:p>
        </w:tc>
        <w:tc>
          <w:tcPr>
            <w:tcW w:w="1980" w:type="dxa"/>
          </w:tcPr>
          <w:p w:rsidR="00C22A37" w:rsidRPr="00425C8F" w:rsidRDefault="00C22A37" w:rsidP="00F65031">
            <w:pPr>
              <w:pStyle w:val="Tablecontent"/>
            </w:pPr>
            <w:r>
              <w:t>Error message for mandatory fields</w:t>
            </w:r>
          </w:p>
        </w:tc>
        <w:tc>
          <w:tcPr>
            <w:tcW w:w="1620" w:type="dxa"/>
          </w:tcPr>
          <w:p w:rsidR="00C22A37" w:rsidRPr="00425C8F" w:rsidRDefault="00C22A37" w:rsidP="00F65031">
            <w:pPr>
              <w:pStyle w:val="Tablecontent"/>
            </w:pPr>
            <w:r>
              <w:t>Username is required</w:t>
            </w:r>
          </w:p>
        </w:tc>
        <w:tc>
          <w:tcPr>
            <w:tcW w:w="720" w:type="dxa"/>
          </w:tcPr>
          <w:p w:rsidR="00C22A37" w:rsidRPr="00425C8F" w:rsidRDefault="00C22A37" w:rsidP="00F65031">
            <w:pPr>
              <w:pStyle w:val="Tablecontent"/>
            </w:pPr>
            <w:r>
              <w:t>A</w:t>
            </w:r>
          </w:p>
        </w:tc>
        <w:tc>
          <w:tcPr>
            <w:tcW w:w="1620" w:type="dxa"/>
          </w:tcPr>
          <w:p w:rsidR="00C22A37" w:rsidRPr="00425C8F" w:rsidRDefault="00C22A37" w:rsidP="00F65031">
            <w:pPr>
              <w:pStyle w:val="Tablecontent"/>
            </w:pPr>
            <w:r w:rsidRPr="00425C8F">
              <w:t>M</w:t>
            </w:r>
          </w:p>
        </w:tc>
      </w:tr>
      <w:tr w:rsidR="00A06D3F" w:rsidRPr="00425C8F" w:rsidTr="00D863FC">
        <w:trPr>
          <w:cantSplit/>
          <w:trHeight w:val="277"/>
        </w:trPr>
        <w:tc>
          <w:tcPr>
            <w:tcW w:w="1800" w:type="dxa"/>
          </w:tcPr>
          <w:p w:rsidR="00A06D3F" w:rsidRDefault="00A06D3F" w:rsidP="00D863FC">
            <w:pPr>
              <w:pStyle w:val="Tablecontent"/>
            </w:pPr>
            <w:r>
              <w:lastRenderedPageBreak/>
              <w:t>messageCode</w:t>
            </w:r>
          </w:p>
        </w:tc>
        <w:tc>
          <w:tcPr>
            <w:tcW w:w="1800" w:type="dxa"/>
          </w:tcPr>
          <w:p w:rsidR="00A06D3F" w:rsidRDefault="00A06D3F" w:rsidP="00D863FC">
            <w:pPr>
              <w:pStyle w:val="Tablecontent"/>
            </w:pPr>
            <w:r>
              <w:t xml:space="preserve">Message code for the response status </w:t>
            </w:r>
          </w:p>
        </w:tc>
        <w:tc>
          <w:tcPr>
            <w:tcW w:w="1980" w:type="dxa"/>
          </w:tcPr>
          <w:p w:rsidR="00A06D3F" w:rsidRDefault="00A06D3F" w:rsidP="00D863FC">
            <w:pPr>
              <w:pStyle w:val="Tablecontent"/>
            </w:pPr>
            <w:r>
              <w:t>A numeric value which represent to a message for success or failure</w:t>
            </w:r>
          </w:p>
        </w:tc>
        <w:tc>
          <w:tcPr>
            <w:tcW w:w="1620" w:type="dxa"/>
          </w:tcPr>
          <w:p w:rsidR="00A06D3F" w:rsidRDefault="00A06D3F" w:rsidP="00D863FC">
            <w:pPr>
              <w:pStyle w:val="Tablecontent"/>
            </w:pPr>
            <w:r>
              <w:rPr>
                <w:rFonts w:ascii="Calibri" w:hAnsi="Calibri"/>
                <w:color w:val="000000"/>
                <w:sz w:val="22"/>
                <w:szCs w:val="22"/>
              </w:rPr>
              <w:t xml:space="preserve">Message reference code </w:t>
            </w:r>
          </w:p>
        </w:tc>
        <w:tc>
          <w:tcPr>
            <w:tcW w:w="720" w:type="dxa"/>
          </w:tcPr>
          <w:p w:rsidR="00A06D3F" w:rsidRDefault="00A06D3F" w:rsidP="00D863FC">
            <w:pPr>
              <w:pStyle w:val="Tablecontent"/>
            </w:pPr>
            <w:r>
              <w:t>A</w:t>
            </w:r>
          </w:p>
        </w:tc>
        <w:tc>
          <w:tcPr>
            <w:tcW w:w="1620" w:type="dxa"/>
          </w:tcPr>
          <w:p w:rsidR="00A06D3F" w:rsidRDefault="00A06D3F" w:rsidP="00D863FC">
            <w:pPr>
              <w:pStyle w:val="Tablecontent"/>
            </w:pPr>
            <w:r>
              <w:t>M</w:t>
            </w:r>
          </w:p>
        </w:tc>
      </w:tr>
    </w:tbl>
    <w:p w:rsidR="00C22A37" w:rsidRPr="00425C8F" w:rsidRDefault="00C22A37" w:rsidP="00C22A37">
      <w:pPr>
        <w:pStyle w:val="BodyText2"/>
      </w:pPr>
    </w:p>
    <w:p w:rsidR="00C22A37" w:rsidRPr="00425C8F" w:rsidRDefault="00C22A37" w:rsidP="00C22A37">
      <w:pPr>
        <w:pStyle w:val="Heading"/>
        <w:rPr>
          <w:color w:val="auto"/>
        </w:rPr>
      </w:pPr>
      <w:r w:rsidRPr="00425C8F">
        <w:rPr>
          <w:color w:val="auto"/>
        </w:rPr>
        <w:t>Business Rules</w:t>
      </w:r>
    </w:p>
    <w:p w:rsidR="00C22A37" w:rsidRDefault="00C22A37" w:rsidP="00C22A37">
      <w:pPr>
        <w:pStyle w:val="BodyText2"/>
        <w:numPr>
          <w:ilvl w:val="0"/>
          <w:numId w:val="26"/>
        </w:numPr>
      </w:pPr>
      <w:r w:rsidRPr="00425C8F">
        <w:t xml:space="preserve">Type tag will identify the type of </w:t>
      </w:r>
      <w:r>
        <w:t>resource</w:t>
      </w:r>
      <w:r w:rsidRPr="00425C8F">
        <w:t>.</w:t>
      </w:r>
    </w:p>
    <w:p w:rsidR="00C22A37" w:rsidRDefault="00C22A37" w:rsidP="00C22A37">
      <w:pPr>
        <w:pStyle w:val="BodyText2"/>
        <w:numPr>
          <w:ilvl w:val="0"/>
          <w:numId w:val="26"/>
        </w:numPr>
      </w:pPr>
      <w:r>
        <w:t>Either login and password or External Code will have to provide for user authentication</w:t>
      </w:r>
    </w:p>
    <w:p w:rsidR="00C22A37" w:rsidRDefault="00C22A37" w:rsidP="00C22A37">
      <w:pPr>
        <w:pStyle w:val="BodyText2"/>
        <w:numPr>
          <w:ilvl w:val="0"/>
          <w:numId w:val="26"/>
        </w:numPr>
      </w:pPr>
      <w:r>
        <w:t>Data object will have all the data related to operation</w:t>
      </w:r>
    </w:p>
    <w:p w:rsidR="00D35436" w:rsidRDefault="00D35436" w:rsidP="002E48AC">
      <w:pPr>
        <w:pStyle w:val="BodyText2"/>
        <w:ind w:left="720"/>
      </w:pPr>
    </w:p>
    <w:p w:rsidR="00D35436" w:rsidRPr="00425C8F" w:rsidRDefault="00D35436" w:rsidP="00D35436">
      <w:pPr>
        <w:rPr>
          <w:lang w:val="en-IN"/>
        </w:rPr>
      </w:pPr>
    </w:p>
    <w:p w:rsidR="00D35436" w:rsidRPr="00425C8F" w:rsidRDefault="00D35436" w:rsidP="000C6213">
      <w:pPr>
        <w:pStyle w:val="Heading2"/>
        <w:rPr>
          <w:lang w:val="en-IN"/>
        </w:rPr>
      </w:pPr>
      <w:bookmarkStart w:id="64" w:name="_Toc461009582"/>
      <w:r>
        <w:rPr>
          <w:lang w:val="en-IN"/>
        </w:rPr>
        <w:t>Bar User</w:t>
      </w:r>
      <w:bookmarkEnd w:id="64"/>
    </w:p>
    <w:p w:rsidR="00DE70DF" w:rsidRDefault="00D35436" w:rsidP="00D35436">
      <w:pPr>
        <w:pStyle w:val="BodyText2"/>
      </w:pPr>
      <w:bookmarkStart w:id="65" w:name="_Toc325459098"/>
      <w:r>
        <w:t>In</w:t>
      </w:r>
      <w:r w:rsidR="00DE70DF" w:rsidRPr="00425C8F">
        <w:t xml:space="preserve"> this </w:t>
      </w:r>
      <w:r w:rsidR="00DE70DF">
        <w:t xml:space="preserve">resource User can send request for </w:t>
      </w:r>
      <w:r w:rsidR="00F12EBA">
        <w:t>barring a user</w:t>
      </w:r>
    </w:p>
    <w:p w:rsidR="00F65031" w:rsidRDefault="00F65031" w:rsidP="00F65031">
      <w:pPr>
        <w:pStyle w:val="BodyText2"/>
      </w:pPr>
    </w:p>
    <w:p w:rsidR="00F65031" w:rsidRPr="00425C8F" w:rsidRDefault="00F65031" w:rsidP="00F65031">
      <w:pPr>
        <w:pStyle w:val="Heading"/>
        <w:rPr>
          <w:color w:val="auto"/>
        </w:rPr>
      </w:pPr>
      <w:r>
        <w:rPr>
          <w:color w:val="auto"/>
        </w:rPr>
        <w:t>Available Options</w:t>
      </w:r>
    </w:p>
    <w:p w:rsidR="00F65031" w:rsidRDefault="00F65031" w:rsidP="00F65031">
      <w:pPr>
        <w:pStyle w:val="BodyText2"/>
        <w:rPr>
          <w:b/>
        </w:rPr>
      </w:pPr>
      <w:r>
        <w:tab/>
      </w:r>
      <w:r w:rsidR="005825F0" w:rsidRPr="005825F0">
        <w:rPr>
          <w:b/>
        </w:rPr>
        <w:t>Module</w:t>
      </w:r>
      <w:r w:rsidR="005825F0">
        <w:rPr>
          <w:b/>
        </w:rPr>
        <w:t>: C2S, P2P</w:t>
      </w:r>
    </w:p>
    <w:p w:rsidR="005825F0" w:rsidRPr="005825F0" w:rsidRDefault="005825F0" w:rsidP="00F65031">
      <w:pPr>
        <w:pStyle w:val="BodyText2"/>
        <w:rPr>
          <w:b/>
        </w:rPr>
      </w:pPr>
      <w:r>
        <w:rPr>
          <w:b/>
        </w:rPr>
        <w:tab/>
        <w:t>User Type: SENDER, RECEIVER</w:t>
      </w:r>
    </w:p>
    <w:p w:rsidR="005E32F4" w:rsidRPr="00425C8F" w:rsidRDefault="005E32F4" w:rsidP="005E32F4">
      <w:pPr>
        <w:pStyle w:val="BodyText2"/>
        <w:ind w:left="720"/>
      </w:pPr>
    </w:p>
    <w:p w:rsidR="00DE70DF" w:rsidRPr="00425C8F" w:rsidRDefault="00DE70DF" w:rsidP="00DE70DF">
      <w:pPr>
        <w:pStyle w:val="Heading"/>
        <w:rPr>
          <w:color w:val="auto"/>
        </w:rPr>
      </w:pPr>
      <w:r w:rsidRPr="00425C8F">
        <w:rPr>
          <w:color w:val="auto"/>
        </w:rPr>
        <w:t>Request Syntax</w:t>
      </w:r>
    </w:p>
    <w:p w:rsidR="00DE70DF" w:rsidRPr="00425C8F" w:rsidRDefault="00DE70DF" w:rsidP="00DE70DF">
      <w:pPr>
        <w:pStyle w:val="BodyText2"/>
        <w:ind w:left="720"/>
      </w:pPr>
      <w:r w:rsidRPr="00425C8F">
        <w:t>The External System will send the following request for return. The request format and details of request are mentioned below.</w:t>
      </w:r>
    </w:p>
    <w:p w:rsidR="00DE70DF" w:rsidRPr="00425C8F" w:rsidRDefault="00DE70DF" w:rsidP="00DE70DF">
      <w:pPr>
        <w:pStyle w:val="BodyText2"/>
      </w:pPr>
    </w:p>
    <w:p w:rsidR="00DE70DF" w:rsidRDefault="00DE70DF" w:rsidP="00DE70DF">
      <w:pPr>
        <w:pStyle w:val="Heading"/>
        <w:ind w:left="720"/>
        <w:rPr>
          <w:b w:val="0"/>
          <w:color w:val="auto"/>
        </w:rPr>
      </w:pPr>
      <w:r w:rsidRPr="00745089">
        <w:rPr>
          <w:b w:val="0"/>
          <w:color w:val="auto"/>
        </w:rPr>
        <w:t>{"loginId": "VALID LOGIN ID", "password": "VALID PASSWORD",</w:t>
      </w:r>
      <w:r w:rsidRPr="00745089">
        <w:rPr>
          <w:b w:val="0"/>
          <w:color w:val="auto"/>
        </w:rPr>
        <w:tab/>
        <w:t>"externalCode": "VALID EXTERNAL</w:t>
      </w:r>
      <w:r>
        <w:rPr>
          <w:b w:val="0"/>
          <w:color w:val="auto"/>
        </w:rPr>
        <w:t xml:space="preserve"> CODE","type":"SERVICE TYPE",</w:t>
      </w:r>
      <w:r w:rsidRPr="00745089">
        <w:rPr>
          <w:b w:val="0"/>
          <w:color w:val="auto"/>
        </w:rPr>
        <w:t>"data": {"</w:t>
      </w:r>
      <w:r w:rsidR="005E32F4">
        <w:rPr>
          <w:b w:val="0"/>
          <w:color w:val="auto"/>
        </w:rPr>
        <w:t>module”:”Module Name”,”userType”:”User Type”,”barredType”:”Barred Type”,”msisdn”:”MSISDN of User”,”name”:”User Name”,”barredReason”:”Reason for barring”</w:t>
      </w:r>
      <w:r w:rsidRPr="00745089">
        <w:rPr>
          <w:b w:val="0"/>
          <w:color w:val="auto"/>
        </w:rPr>
        <w:t xml:space="preserve"> }}</w:t>
      </w:r>
    </w:p>
    <w:p w:rsidR="00DE70DF" w:rsidRPr="00425C8F" w:rsidRDefault="00DE70DF" w:rsidP="00DE70DF">
      <w:pPr>
        <w:pStyle w:val="Heading"/>
        <w:rPr>
          <w:color w:val="auto"/>
        </w:rPr>
      </w:pPr>
      <w:r w:rsidRPr="00425C8F">
        <w:rPr>
          <w:color w:val="auto"/>
        </w:rPr>
        <w:t>Fields Detail</w:t>
      </w:r>
    </w:p>
    <w:p w:rsidR="00DE70DF" w:rsidRPr="00425C8F" w:rsidRDefault="00DE70DF" w:rsidP="00DE70DF">
      <w:pPr>
        <w:pStyle w:val="BodyText2"/>
        <w:rPr>
          <w:b/>
          <w:bCs/>
          <w:u w:val="single"/>
        </w:rPr>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DE70DF" w:rsidRPr="00425C8F" w:rsidTr="00F65031">
        <w:trPr>
          <w:trHeight w:val="277"/>
          <w:tblHeader/>
        </w:trPr>
        <w:tc>
          <w:tcPr>
            <w:tcW w:w="1800" w:type="dxa"/>
            <w:shd w:val="clear" w:color="auto" w:fill="E31837"/>
          </w:tcPr>
          <w:p w:rsidR="00DE70DF" w:rsidRPr="00425C8F" w:rsidRDefault="00DE70DF" w:rsidP="00F65031">
            <w:pPr>
              <w:pStyle w:val="TableColumnLabels"/>
              <w:rPr>
                <w:color w:val="auto"/>
                <w:lang w:val="en-IN"/>
              </w:rPr>
            </w:pPr>
            <w:r w:rsidRPr="00425C8F">
              <w:rPr>
                <w:color w:val="auto"/>
                <w:lang w:val="en-IN"/>
              </w:rPr>
              <w:t>TAG</w:t>
            </w:r>
          </w:p>
        </w:tc>
        <w:tc>
          <w:tcPr>
            <w:tcW w:w="1800" w:type="dxa"/>
            <w:shd w:val="clear" w:color="auto" w:fill="E31837"/>
          </w:tcPr>
          <w:p w:rsidR="00DE70DF" w:rsidRPr="00425C8F" w:rsidRDefault="00DE70DF" w:rsidP="00F65031">
            <w:pPr>
              <w:pStyle w:val="TableColumnLabels"/>
              <w:rPr>
                <w:color w:val="auto"/>
                <w:lang w:val="en-IN"/>
              </w:rPr>
            </w:pPr>
            <w:r w:rsidRPr="00425C8F">
              <w:rPr>
                <w:color w:val="auto"/>
                <w:lang w:val="en-IN"/>
              </w:rPr>
              <w:t>Fields</w:t>
            </w:r>
          </w:p>
        </w:tc>
        <w:tc>
          <w:tcPr>
            <w:tcW w:w="1980" w:type="dxa"/>
            <w:shd w:val="clear" w:color="auto" w:fill="E31837"/>
          </w:tcPr>
          <w:p w:rsidR="00DE70DF" w:rsidRPr="00425C8F" w:rsidRDefault="00DE70DF" w:rsidP="00F65031">
            <w:pPr>
              <w:pStyle w:val="TableColumnLabels"/>
              <w:rPr>
                <w:color w:val="auto"/>
                <w:lang w:val="en-IN"/>
              </w:rPr>
            </w:pPr>
            <w:r w:rsidRPr="00425C8F">
              <w:rPr>
                <w:color w:val="auto"/>
                <w:lang w:val="en-IN"/>
              </w:rPr>
              <w:t>Remarks</w:t>
            </w:r>
          </w:p>
        </w:tc>
        <w:tc>
          <w:tcPr>
            <w:tcW w:w="1620" w:type="dxa"/>
            <w:shd w:val="clear" w:color="auto" w:fill="E31837"/>
          </w:tcPr>
          <w:p w:rsidR="00DE70DF" w:rsidRPr="00425C8F" w:rsidRDefault="00DE70DF" w:rsidP="00F65031">
            <w:pPr>
              <w:pStyle w:val="TableColumnLabels"/>
              <w:rPr>
                <w:color w:val="auto"/>
                <w:lang w:val="en-IN"/>
              </w:rPr>
            </w:pPr>
            <w:r w:rsidRPr="00425C8F">
              <w:rPr>
                <w:color w:val="auto"/>
                <w:lang w:val="en-IN"/>
              </w:rPr>
              <w:t>Example</w:t>
            </w:r>
          </w:p>
        </w:tc>
        <w:tc>
          <w:tcPr>
            <w:tcW w:w="720" w:type="dxa"/>
            <w:shd w:val="clear" w:color="auto" w:fill="E31837"/>
          </w:tcPr>
          <w:p w:rsidR="00DE70DF" w:rsidRPr="00425C8F" w:rsidRDefault="00DE70DF" w:rsidP="00F65031">
            <w:pPr>
              <w:pStyle w:val="TableColumnLabels"/>
              <w:rPr>
                <w:color w:val="auto"/>
                <w:lang w:val="en-IN"/>
              </w:rPr>
            </w:pPr>
            <w:r w:rsidRPr="00425C8F">
              <w:rPr>
                <w:color w:val="auto"/>
                <w:lang w:val="en-IN"/>
              </w:rPr>
              <w:t>Field Type</w:t>
            </w:r>
          </w:p>
        </w:tc>
        <w:tc>
          <w:tcPr>
            <w:tcW w:w="1620" w:type="dxa"/>
            <w:shd w:val="clear" w:color="auto" w:fill="E31837"/>
          </w:tcPr>
          <w:p w:rsidR="00DE70DF" w:rsidRPr="00425C8F" w:rsidRDefault="00DE70DF" w:rsidP="00F65031">
            <w:pPr>
              <w:pStyle w:val="TableColumnLabels"/>
              <w:rPr>
                <w:color w:val="auto"/>
                <w:lang w:val="en-IN"/>
              </w:rPr>
            </w:pPr>
            <w:r w:rsidRPr="00425C8F">
              <w:rPr>
                <w:color w:val="auto"/>
                <w:lang w:val="en-IN"/>
              </w:rPr>
              <w:t>Optional/</w:t>
            </w:r>
          </w:p>
          <w:p w:rsidR="00DE70DF" w:rsidRPr="00425C8F" w:rsidRDefault="00DE70DF" w:rsidP="00F65031">
            <w:pPr>
              <w:pStyle w:val="TableColumnLabels"/>
              <w:rPr>
                <w:color w:val="auto"/>
                <w:lang w:val="en-IN"/>
              </w:rPr>
            </w:pPr>
            <w:r w:rsidRPr="00425C8F">
              <w:rPr>
                <w:color w:val="auto"/>
                <w:lang w:val="en-IN"/>
              </w:rPr>
              <w:t>Mandatory</w:t>
            </w:r>
          </w:p>
        </w:tc>
      </w:tr>
      <w:tr w:rsidR="00DE70DF" w:rsidRPr="00425C8F" w:rsidTr="00F65031">
        <w:trPr>
          <w:trHeight w:val="277"/>
        </w:trPr>
        <w:tc>
          <w:tcPr>
            <w:tcW w:w="9540" w:type="dxa"/>
            <w:gridSpan w:val="6"/>
          </w:tcPr>
          <w:p w:rsidR="00DE70DF" w:rsidRPr="00425C8F" w:rsidRDefault="00DE70DF" w:rsidP="00F65031">
            <w:pPr>
              <w:pStyle w:val="Tablecontent"/>
            </w:pPr>
            <w:r w:rsidRPr="00425C8F">
              <w:rPr>
                <w:b/>
                <w:bCs/>
              </w:rPr>
              <w:t>DATA</w:t>
            </w:r>
          </w:p>
        </w:tc>
      </w:tr>
      <w:tr w:rsidR="00DE70DF" w:rsidRPr="00425C8F" w:rsidTr="00F65031">
        <w:trPr>
          <w:trHeight w:val="277"/>
        </w:trPr>
        <w:tc>
          <w:tcPr>
            <w:tcW w:w="1800" w:type="dxa"/>
          </w:tcPr>
          <w:p w:rsidR="00DE70DF" w:rsidRPr="00425C8F" w:rsidRDefault="00DE70DF" w:rsidP="00F65031">
            <w:pPr>
              <w:pStyle w:val="Tablecontent"/>
            </w:pPr>
            <w:r w:rsidRPr="00745089">
              <w:t>loginId</w:t>
            </w:r>
          </w:p>
        </w:tc>
        <w:tc>
          <w:tcPr>
            <w:tcW w:w="1800" w:type="dxa"/>
          </w:tcPr>
          <w:p w:rsidR="00DE70DF" w:rsidRPr="00425C8F" w:rsidRDefault="00DE70DF" w:rsidP="00F65031">
            <w:pPr>
              <w:pStyle w:val="Tablecontent"/>
            </w:pPr>
            <w:r>
              <w:t>User’s login Id in PreTUPS</w:t>
            </w:r>
          </w:p>
        </w:tc>
        <w:tc>
          <w:tcPr>
            <w:tcW w:w="1980" w:type="dxa"/>
          </w:tcPr>
          <w:p w:rsidR="00DE70DF" w:rsidRPr="00425C8F" w:rsidRDefault="00DE70DF" w:rsidP="00F65031">
            <w:pPr>
              <w:pStyle w:val="Tablecontent"/>
            </w:pPr>
            <w:r>
              <w:t>Valid login Id of user</w:t>
            </w:r>
          </w:p>
        </w:tc>
        <w:tc>
          <w:tcPr>
            <w:tcW w:w="1620" w:type="dxa"/>
          </w:tcPr>
          <w:p w:rsidR="00DE70DF" w:rsidRPr="00425C8F" w:rsidRDefault="00DE70DF" w:rsidP="00F65031">
            <w:pPr>
              <w:pStyle w:val="Tablecontent"/>
            </w:pPr>
            <w:r>
              <w:t>btchadm</w:t>
            </w:r>
          </w:p>
        </w:tc>
        <w:tc>
          <w:tcPr>
            <w:tcW w:w="720" w:type="dxa"/>
          </w:tcPr>
          <w:p w:rsidR="00DE70DF" w:rsidRPr="00425C8F" w:rsidRDefault="00DE70DF" w:rsidP="00F65031">
            <w:pPr>
              <w:pStyle w:val="Tablecontent"/>
            </w:pPr>
            <w:r w:rsidRPr="00425C8F">
              <w:t>A (10)</w:t>
            </w:r>
          </w:p>
        </w:tc>
        <w:tc>
          <w:tcPr>
            <w:tcW w:w="1620" w:type="dxa"/>
          </w:tcPr>
          <w:p w:rsidR="00DE70DF" w:rsidRPr="00425C8F" w:rsidRDefault="00DE70DF" w:rsidP="00F65031">
            <w:pPr>
              <w:pStyle w:val="Tablecontent"/>
            </w:pPr>
            <w:r>
              <w:t>O</w:t>
            </w:r>
          </w:p>
        </w:tc>
      </w:tr>
      <w:tr w:rsidR="00DE70DF" w:rsidRPr="00425C8F" w:rsidTr="00F65031">
        <w:trPr>
          <w:trHeight w:val="277"/>
        </w:trPr>
        <w:tc>
          <w:tcPr>
            <w:tcW w:w="1800" w:type="dxa"/>
          </w:tcPr>
          <w:p w:rsidR="00DE70DF" w:rsidRPr="00425C8F" w:rsidRDefault="00DE70DF" w:rsidP="00F65031">
            <w:pPr>
              <w:pStyle w:val="Tablecontent"/>
            </w:pPr>
            <w:r>
              <w:t>password</w:t>
            </w:r>
          </w:p>
        </w:tc>
        <w:tc>
          <w:tcPr>
            <w:tcW w:w="1800" w:type="dxa"/>
          </w:tcPr>
          <w:p w:rsidR="00DE70DF" w:rsidRPr="00425C8F" w:rsidRDefault="00DE70DF" w:rsidP="00F65031">
            <w:pPr>
              <w:pStyle w:val="Tablecontent"/>
            </w:pPr>
            <w:r>
              <w:t>User’s password in PreTUPS</w:t>
            </w:r>
          </w:p>
        </w:tc>
        <w:tc>
          <w:tcPr>
            <w:tcW w:w="1980" w:type="dxa"/>
          </w:tcPr>
          <w:p w:rsidR="00DE70DF" w:rsidRPr="00425C8F" w:rsidRDefault="00DE70DF" w:rsidP="00F65031">
            <w:pPr>
              <w:pStyle w:val="Tablecontent"/>
            </w:pPr>
            <w:r>
              <w:t>Valid password of user</w:t>
            </w:r>
          </w:p>
        </w:tc>
        <w:tc>
          <w:tcPr>
            <w:tcW w:w="1620" w:type="dxa"/>
          </w:tcPr>
          <w:p w:rsidR="00DE70DF" w:rsidRPr="00425C8F" w:rsidRDefault="00DE70DF" w:rsidP="00F65031">
            <w:pPr>
              <w:pStyle w:val="Tablecontent"/>
            </w:pPr>
            <w:r>
              <w:t>1357</w:t>
            </w:r>
          </w:p>
        </w:tc>
        <w:tc>
          <w:tcPr>
            <w:tcW w:w="720" w:type="dxa"/>
          </w:tcPr>
          <w:p w:rsidR="00DE70DF" w:rsidRPr="00425C8F" w:rsidRDefault="00DE70DF" w:rsidP="00F65031">
            <w:pPr>
              <w:pStyle w:val="Tablecontent"/>
            </w:pPr>
            <w:r>
              <w:t>A</w:t>
            </w:r>
            <w:r w:rsidRPr="00425C8F">
              <w:t xml:space="preserve"> (10)</w:t>
            </w:r>
          </w:p>
        </w:tc>
        <w:tc>
          <w:tcPr>
            <w:tcW w:w="1620" w:type="dxa"/>
          </w:tcPr>
          <w:p w:rsidR="00DE70DF" w:rsidRPr="00425C8F" w:rsidRDefault="00DE70DF" w:rsidP="00F65031">
            <w:pPr>
              <w:pStyle w:val="Tablecontent"/>
            </w:pPr>
            <w:r>
              <w:t>O</w:t>
            </w:r>
          </w:p>
        </w:tc>
      </w:tr>
      <w:tr w:rsidR="00DE70DF" w:rsidRPr="00425C8F" w:rsidTr="00F65031">
        <w:trPr>
          <w:cantSplit/>
          <w:trHeight w:val="277"/>
        </w:trPr>
        <w:tc>
          <w:tcPr>
            <w:tcW w:w="1800" w:type="dxa"/>
          </w:tcPr>
          <w:p w:rsidR="00DE70DF" w:rsidRPr="00425C8F" w:rsidRDefault="00DE70DF" w:rsidP="00F65031">
            <w:pPr>
              <w:pStyle w:val="Tablecontent"/>
            </w:pPr>
            <w:r>
              <w:t>externalCode</w:t>
            </w:r>
          </w:p>
        </w:tc>
        <w:tc>
          <w:tcPr>
            <w:tcW w:w="1800" w:type="dxa"/>
          </w:tcPr>
          <w:p w:rsidR="00DE70DF" w:rsidRPr="00425C8F" w:rsidRDefault="00DE70DF" w:rsidP="00F65031">
            <w:pPr>
              <w:pStyle w:val="Tablecontent"/>
            </w:pPr>
            <w:r>
              <w:t>User’s External Code</w:t>
            </w:r>
          </w:p>
        </w:tc>
        <w:tc>
          <w:tcPr>
            <w:tcW w:w="1980" w:type="dxa"/>
          </w:tcPr>
          <w:p w:rsidR="00DE70DF" w:rsidRPr="00425C8F" w:rsidRDefault="00DE70DF" w:rsidP="00F65031">
            <w:pPr>
              <w:pStyle w:val="Tablecontent"/>
            </w:pPr>
            <w:r>
              <w:t>Valid external code</w:t>
            </w:r>
          </w:p>
        </w:tc>
        <w:tc>
          <w:tcPr>
            <w:tcW w:w="1620" w:type="dxa"/>
          </w:tcPr>
          <w:p w:rsidR="00DE70DF" w:rsidRPr="00425C8F" w:rsidRDefault="00DE70DF" w:rsidP="00F65031">
            <w:pPr>
              <w:pStyle w:val="Tablecontent"/>
            </w:pPr>
            <w:r>
              <w:t>13579876</w:t>
            </w:r>
          </w:p>
        </w:tc>
        <w:tc>
          <w:tcPr>
            <w:tcW w:w="720" w:type="dxa"/>
          </w:tcPr>
          <w:p w:rsidR="00DE70DF" w:rsidRPr="00425C8F" w:rsidRDefault="00DE70DF" w:rsidP="00F65031">
            <w:pPr>
              <w:pStyle w:val="Tablecontent"/>
            </w:pPr>
            <w:r>
              <w:t>N</w:t>
            </w:r>
            <w:r w:rsidRPr="00425C8F">
              <w:t xml:space="preserve"> (10)</w:t>
            </w:r>
          </w:p>
        </w:tc>
        <w:tc>
          <w:tcPr>
            <w:tcW w:w="1620" w:type="dxa"/>
          </w:tcPr>
          <w:p w:rsidR="00DE70DF" w:rsidRPr="00425C8F" w:rsidRDefault="00DE70DF" w:rsidP="00F65031">
            <w:pPr>
              <w:pStyle w:val="Tablecontent"/>
            </w:pPr>
            <w:r>
              <w:t>O</w:t>
            </w:r>
          </w:p>
        </w:tc>
      </w:tr>
      <w:tr w:rsidR="00DE70DF" w:rsidRPr="00425C8F" w:rsidTr="00F65031">
        <w:trPr>
          <w:cantSplit/>
          <w:trHeight w:val="277"/>
        </w:trPr>
        <w:tc>
          <w:tcPr>
            <w:tcW w:w="1800" w:type="dxa"/>
          </w:tcPr>
          <w:p w:rsidR="00DE70DF" w:rsidRPr="00425C8F" w:rsidRDefault="00DE70DF" w:rsidP="00F65031">
            <w:pPr>
              <w:pStyle w:val="Tablecontent"/>
            </w:pPr>
            <w:r>
              <w:t>type</w:t>
            </w:r>
          </w:p>
        </w:tc>
        <w:tc>
          <w:tcPr>
            <w:tcW w:w="1800" w:type="dxa"/>
          </w:tcPr>
          <w:p w:rsidR="00DE70DF" w:rsidRPr="00425C8F" w:rsidRDefault="00DE70DF" w:rsidP="00F65031">
            <w:pPr>
              <w:pStyle w:val="Tablecontent"/>
            </w:pPr>
            <w:r>
              <w:t>Service type</w:t>
            </w:r>
          </w:p>
        </w:tc>
        <w:tc>
          <w:tcPr>
            <w:tcW w:w="1980" w:type="dxa"/>
          </w:tcPr>
          <w:p w:rsidR="00DE70DF" w:rsidRPr="00425C8F" w:rsidRDefault="00DE70DF" w:rsidP="00F65031">
            <w:pPr>
              <w:pStyle w:val="Tablecontent"/>
            </w:pPr>
            <w:r>
              <w:t>Service type of operation</w:t>
            </w:r>
          </w:p>
        </w:tc>
        <w:tc>
          <w:tcPr>
            <w:tcW w:w="1620" w:type="dxa"/>
          </w:tcPr>
          <w:p w:rsidR="00DE70DF" w:rsidRPr="00425C8F" w:rsidRDefault="00DE70DF" w:rsidP="00F65031">
            <w:pPr>
              <w:pStyle w:val="Tablecontent"/>
            </w:pPr>
            <w:r>
              <w:t>LOOKUP</w:t>
            </w:r>
          </w:p>
        </w:tc>
        <w:tc>
          <w:tcPr>
            <w:tcW w:w="720" w:type="dxa"/>
          </w:tcPr>
          <w:p w:rsidR="00DE70DF" w:rsidRPr="00425C8F" w:rsidRDefault="00DE70DF" w:rsidP="00F65031">
            <w:pPr>
              <w:pStyle w:val="Tablecontent"/>
            </w:pPr>
            <w:r>
              <w:t>A(10)</w:t>
            </w:r>
          </w:p>
        </w:tc>
        <w:tc>
          <w:tcPr>
            <w:tcW w:w="1620" w:type="dxa"/>
          </w:tcPr>
          <w:p w:rsidR="00DE70DF" w:rsidRPr="00425C8F" w:rsidRDefault="00DE70DF" w:rsidP="00F65031">
            <w:pPr>
              <w:pStyle w:val="Tablecontent"/>
            </w:pPr>
            <w:r>
              <w:t>M</w:t>
            </w:r>
          </w:p>
        </w:tc>
      </w:tr>
      <w:tr w:rsidR="00DE70DF" w:rsidRPr="00425C8F" w:rsidTr="00F65031">
        <w:trPr>
          <w:cantSplit/>
          <w:trHeight w:val="277"/>
        </w:trPr>
        <w:tc>
          <w:tcPr>
            <w:tcW w:w="1800" w:type="dxa"/>
          </w:tcPr>
          <w:p w:rsidR="00DE70DF" w:rsidRDefault="00DE70DF" w:rsidP="00F65031">
            <w:pPr>
              <w:pStyle w:val="Tablecontent"/>
            </w:pPr>
            <w:r>
              <w:lastRenderedPageBreak/>
              <w:t>data</w:t>
            </w:r>
          </w:p>
        </w:tc>
        <w:tc>
          <w:tcPr>
            <w:tcW w:w="1800" w:type="dxa"/>
          </w:tcPr>
          <w:p w:rsidR="00DE70DF" w:rsidRDefault="00DE70DF" w:rsidP="00F65031">
            <w:pPr>
              <w:pStyle w:val="Tablecontent"/>
            </w:pPr>
            <w:r>
              <w:t>JSON object of data required for service</w:t>
            </w:r>
          </w:p>
        </w:tc>
        <w:tc>
          <w:tcPr>
            <w:tcW w:w="1980" w:type="dxa"/>
          </w:tcPr>
          <w:p w:rsidR="00DE70DF" w:rsidRDefault="00DE70DF" w:rsidP="00F65031">
            <w:pPr>
              <w:pStyle w:val="Tablecontent"/>
            </w:pPr>
            <w:r>
              <w:t>Valid JSON Object required for operation</w:t>
            </w:r>
          </w:p>
        </w:tc>
        <w:tc>
          <w:tcPr>
            <w:tcW w:w="1620" w:type="dxa"/>
          </w:tcPr>
          <w:p w:rsidR="00DE70DF" w:rsidRDefault="00DE70DF" w:rsidP="00F65031">
            <w:pPr>
              <w:pStyle w:val="Tablecontent"/>
            </w:pPr>
            <w:r>
              <w:t>{“Key”:”Value”,”Key”:”Value”}</w:t>
            </w:r>
          </w:p>
        </w:tc>
        <w:tc>
          <w:tcPr>
            <w:tcW w:w="720" w:type="dxa"/>
          </w:tcPr>
          <w:p w:rsidR="00DE70DF" w:rsidRDefault="00DE70DF" w:rsidP="00F65031">
            <w:pPr>
              <w:pStyle w:val="Tablecontent"/>
            </w:pPr>
            <w:r>
              <w:t>A</w:t>
            </w:r>
          </w:p>
        </w:tc>
        <w:tc>
          <w:tcPr>
            <w:tcW w:w="1620" w:type="dxa"/>
          </w:tcPr>
          <w:p w:rsidR="00DE70DF" w:rsidRPr="00425C8F" w:rsidRDefault="00DE70DF" w:rsidP="00F65031">
            <w:pPr>
              <w:pStyle w:val="Tablecontent"/>
            </w:pPr>
            <w:r>
              <w:t>M</w:t>
            </w:r>
          </w:p>
        </w:tc>
      </w:tr>
      <w:tr w:rsidR="00DE70DF" w:rsidRPr="00425C8F" w:rsidTr="00F65031">
        <w:trPr>
          <w:cantSplit/>
          <w:trHeight w:val="277"/>
        </w:trPr>
        <w:tc>
          <w:tcPr>
            <w:tcW w:w="1800" w:type="dxa"/>
          </w:tcPr>
          <w:p w:rsidR="00DE70DF" w:rsidRDefault="005E32F4" w:rsidP="00F65031">
            <w:pPr>
              <w:pStyle w:val="Tablecontent"/>
            </w:pPr>
            <w:r>
              <w:t>name</w:t>
            </w:r>
          </w:p>
        </w:tc>
        <w:tc>
          <w:tcPr>
            <w:tcW w:w="1800" w:type="dxa"/>
          </w:tcPr>
          <w:p w:rsidR="00DE70DF" w:rsidRDefault="005E32F4" w:rsidP="00F65031">
            <w:pPr>
              <w:pStyle w:val="Tablecontent"/>
            </w:pPr>
            <w:r>
              <w:t>Name of the User</w:t>
            </w:r>
          </w:p>
        </w:tc>
        <w:tc>
          <w:tcPr>
            <w:tcW w:w="1980" w:type="dxa"/>
          </w:tcPr>
          <w:p w:rsidR="00DE70DF" w:rsidRDefault="005E32F4" w:rsidP="00F65031">
            <w:pPr>
              <w:pStyle w:val="Tablecontent"/>
            </w:pPr>
            <w:r>
              <w:t>Name of the User</w:t>
            </w:r>
          </w:p>
        </w:tc>
        <w:tc>
          <w:tcPr>
            <w:tcW w:w="1620" w:type="dxa"/>
          </w:tcPr>
          <w:p w:rsidR="00DE70DF" w:rsidRDefault="005E32F4" w:rsidP="00F65031">
            <w:pPr>
              <w:pStyle w:val="Tablecontent"/>
            </w:pPr>
            <w:r>
              <w:t>Ajay</w:t>
            </w:r>
          </w:p>
        </w:tc>
        <w:tc>
          <w:tcPr>
            <w:tcW w:w="720" w:type="dxa"/>
          </w:tcPr>
          <w:p w:rsidR="00DE70DF" w:rsidRDefault="00DE70DF" w:rsidP="00F65031">
            <w:pPr>
              <w:pStyle w:val="Tablecontent"/>
            </w:pPr>
            <w:r>
              <w:t>A</w:t>
            </w:r>
          </w:p>
        </w:tc>
        <w:tc>
          <w:tcPr>
            <w:tcW w:w="1620" w:type="dxa"/>
          </w:tcPr>
          <w:p w:rsidR="00DE70DF" w:rsidRPr="00425C8F" w:rsidRDefault="005E32F4" w:rsidP="00F65031">
            <w:pPr>
              <w:pStyle w:val="Tablecontent"/>
            </w:pPr>
            <w:r>
              <w:t>O</w:t>
            </w:r>
          </w:p>
        </w:tc>
      </w:tr>
      <w:tr w:rsidR="005E32F4" w:rsidRPr="00425C8F" w:rsidTr="00F65031">
        <w:trPr>
          <w:cantSplit/>
          <w:trHeight w:val="277"/>
        </w:trPr>
        <w:tc>
          <w:tcPr>
            <w:tcW w:w="1800" w:type="dxa"/>
          </w:tcPr>
          <w:p w:rsidR="005E32F4" w:rsidRDefault="005E32F4" w:rsidP="00F65031">
            <w:pPr>
              <w:pStyle w:val="Tablecontent"/>
            </w:pPr>
            <w:r>
              <w:t>msisdn</w:t>
            </w:r>
          </w:p>
        </w:tc>
        <w:tc>
          <w:tcPr>
            <w:tcW w:w="1800" w:type="dxa"/>
          </w:tcPr>
          <w:p w:rsidR="005E32F4" w:rsidRDefault="005E32F4" w:rsidP="00F65031">
            <w:pPr>
              <w:pStyle w:val="Tablecontent"/>
            </w:pPr>
            <w:r>
              <w:t>MSISDN of user</w:t>
            </w:r>
          </w:p>
        </w:tc>
        <w:tc>
          <w:tcPr>
            <w:tcW w:w="1980" w:type="dxa"/>
          </w:tcPr>
          <w:p w:rsidR="005E32F4" w:rsidRDefault="005E32F4" w:rsidP="00F65031">
            <w:pPr>
              <w:pStyle w:val="Tablecontent"/>
            </w:pPr>
            <w:r>
              <w:t>MSISDN of user</w:t>
            </w:r>
          </w:p>
        </w:tc>
        <w:tc>
          <w:tcPr>
            <w:tcW w:w="1620" w:type="dxa"/>
          </w:tcPr>
          <w:p w:rsidR="005E32F4" w:rsidRDefault="005E32F4" w:rsidP="00F65031">
            <w:pPr>
              <w:pStyle w:val="Tablecontent"/>
            </w:pPr>
            <w:r>
              <w:t>7234567892</w:t>
            </w:r>
          </w:p>
        </w:tc>
        <w:tc>
          <w:tcPr>
            <w:tcW w:w="720" w:type="dxa"/>
          </w:tcPr>
          <w:p w:rsidR="005E32F4" w:rsidRDefault="005E32F4" w:rsidP="00F65031">
            <w:pPr>
              <w:pStyle w:val="Tablecontent"/>
            </w:pPr>
            <w:r>
              <w:t>N</w:t>
            </w:r>
          </w:p>
        </w:tc>
        <w:tc>
          <w:tcPr>
            <w:tcW w:w="1620" w:type="dxa"/>
          </w:tcPr>
          <w:p w:rsidR="005E32F4" w:rsidRDefault="005E32F4" w:rsidP="00F65031">
            <w:pPr>
              <w:pStyle w:val="Tablecontent"/>
            </w:pPr>
            <w:r>
              <w:t>M</w:t>
            </w:r>
          </w:p>
        </w:tc>
      </w:tr>
      <w:tr w:rsidR="005E32F4" w:rsidRPr="00425C8F" w:rsidTr="00F65031">
        <w:trPr>
          <w:cantSplit/>
          <w:trHeight w:val="277"/>
        </w:trPr>
        <w:tc>
          <w:tcPr>
            <w:tcW w:w="1800" w:type="dxa"/>
          </w:tcPr>
          <w:p w:rsidR="005E32F4" w:rsidRDefault="005E32F4" w:rsidP="00F65031">
            <w:pPr>
              <w:pStyle w:val="Tablecontent"/>
            </w:pPr>
            <w:r>
              <w:t>module</w:t>
            </w:r>
          </w:p>
        </w:tc>
        <w:tc>
          <w:tcPr>
            <w:tcW w:w="1800" w:type="dxa"/>
          </w:tcPr>
          <w:p w:rsidR="005E32F4" w:rsidRDefault="005E32F4" w:rsidP="00F65031">
            <w:pPr>
              <w:pStyle w:val="Tablecontent"/>
            </w:pPr>
            <w:r>
              <w:t>Module Name</w:t>
            </w:r>
          </w:p>
        </w:tc>
        <w:tc>
          <w:tcPr>
            <w:tcW w:w="1980" w:type="dxa"/>
          </w:tcPr>
          <w:p w:rsidR="005E32F4" w:rsidRDefault="005E32F4" w:rsidP="00F65031">
            <w:pPr>
              <w:pStyle w:val="Tablecontent"/>
            </w:pPr>
            <w:r>
              <w:t>P2P or C2S module</w:t>
            </w:r>
          </w:p>
        </w:tc>
        <w:tc>
          <w:tcPr>
            <w:tcW w:w="1620" w:type="dxa"/>
          </w:tcPr>
          <w:p w:rsidR="005E32F4" w:rsidRDefault="005E32F4" w:rsidP="00F65031">
            <w:pPr>
              <w:pStyle w:val="Tablecontent"/>
            </w:pPr>
            <w:r>
              <w:t>C2S</w:t>
            </w:r>
          </w:p>
        </w:tc>
        <w:tc>
          <w:tcPr>
            <w:tcW w:w="720" w:type="dxa"/>
          </w:tcPr>
          <w:p w:rsidR="005E32F4" w:rsidRDefault="005E32F4" w:rsidP="00F65031">
            <w:pPr>
              <w:pStyle w:val="Tablecontent"/>
            </w:pPr>
            <w:r>
              <w:t>A</w:t>
            </w:r>
          </w:p>
        </w:tc>
        <w:tc>
          <w:tcPr>
            <w:tcW w:w="1620" w:type="dxa"/>
          </w:tcPr>
          <w:p w:rsidR="005E32F4" w:rsidRDefault="005E32F4" w:rsidP="00F65031">
            <w:pPr>
              <w:pStyle w:val="Tablecontent"/>
            </w:pPr>
            <w:r>
              <w:t>M</w:t>
            </w:r>
          </w:p>
        </w:tc>
      </w:tr>
      <w:tr w:rsidR="005E32F4" w:rsidRPr="00425C8F" w:rsidTr="00F65031">
        <w:trPr>
          <w:cantSplit/>
          <w:trHeight w:val="277"/>
        </w:trPr>
        <w:tc>
          <w:tcPr>
            <w:tcW w:w="1800" w:type="dxa"/>
          </w:tcPr>
          <w:p w:rsidR="005E32F4" w:rsidRDefault="005E32F4" w:rsidP="00F65031">
            <w:pPr>
              <w:pStyle w:val="Tablecontent"/>
            </w:pPr>
            <w:r>
              <w:t>barredType</w:t>
            </w:r>
          </w:p>
        </w:tc>
        <w:tc>
          <w:tcPr>
            <w:tcW w:w="1800" w:type="dxa"/>
          </w:tcPr>
          <w:p w:rsidR="005E32F4" w:rsidRDefault="005E32F4" w:rsidP="00F65031">
            <w:pPr>
              <w:pStyle w:val="Tablecontent"/>
            </w:pPr>
            <w:r>
              <w:t>Barred Type</w:t>
            </w:r>
          </w:p>
        </w:tc>
        <w:tc>
          <w:tcPr>
            <w:tcW w:w="1980" w:type="dxa"/>
          </w:tcPr>
          <w:p w:rsidR="005E32F4" w:rsidRDefault="005E32F4" w:rsidP="00F65031">
            <w:pPr>
              <w:pStyle w:val="Tablecontent"/>
            </w:pPr>
            <w:r>
              <w:t>Barring type</w:t>
            </w:r>
          </w:p>
        </w:tc>
        <w:tc>
          <w:tcPr>
            <w:tcW w:w="1620" w:type="dxa"/>
          </w:tcPr>
          <w:p w:rsidR="005E32F4" w:rsidRDefault="005E32F4" w:rsidP="00F65031">
            <w:pPr>
              <w:pStyle w:val="Tablecontent"/>
            </w:pPr>
            <w:r>
              <w:t>SENDER</w:t>
            </w:r>
          </w:p>
        </w:tc>
        <w:tc>
          <w:tcPr>
            <w:tcW w:w="720" w:type="dxa"/>
          </w:tcPr>
          <w:p w:rsidR="005E32F4" w:rsidRDefault="005E32F4" w:rsidP="00F65031">
            <w:pPr>
              <w:pStyle w:val="Tablecontent"/>
            </w:pPr>
            <w:r>
              <w:t>A</w:t>
            </w:r>
          </w:p>
        </w:tc>
        <w:tc>
          <w:tcPr>
            <w:tcW w:w="1620" w:type="dxa"/>
          </w:tcPr>
          <w:p w:rsidR="005E32F4" w:rsidRDefault="005E32F4" w:rsidP="00F65031">
            <w:pPr>
              <w:pStyle w:val="Tablecontent"/>
            </w:pPr>
            <w:r>
              <w:t>M</w:t>
            </w:r>
          </w:p>
        </w:tc>
      </w:tr>
      <w:tr w:rsidR="005E32F4" w:rsidRPr="00425C8F" w:rsidTr="00F65031">
        <w:trPr>
          <w:cantSplit/>
          <w:trHeight w:val="277"/>
        </w:trPr>
        <w:tc>
          <w:tcPr>
            <w:tcW w:w="1800" w:type="dxa"/>
          </w:tcPr>
          <w:p w:rsidR="005E32F4" w:rsidRDefault="005E32F4" w:rsidP="00F65031">
            <w:pPr>
              <w:pStyle w:val="Tablecontent"/>
            </w:pPr>
            <w:r>
              <w:t>userType</w:t>
            </w:r>
          </w:p>
        </w:tc>
        <w:tc>
          <w:tcPr>
            <w:tcW w:w="1800" w:type="dxa"/>
          </w:tcPr>
          <w:p w:rsidR="005E32F4" w:rsidRDefault="005E32F4" w:rsidP="00F65031">
            <w:pPr>
              <w:pStyle w:val="Tablecontent"/>
            </w:pPr>
            <w:r>
              <w:t>User Type</w:t>
            </w:r>
          </w:p>
        </w:tc>
        <w:tc>
          <w:tcPr>
            <w:tcW w:w="1980" w:type="dxa"/>
          </w:tcPr>
          <w:p w:rsidR="005E32F4" w:rsidRDefault="005E32F4" w:rsidP="00F65031">
            <w:pPr>
              <w:pStyle w:val="Tablecontent"/>
            </w:pPr>
            <w:r>
              <w:t>User Type</w:t>
            </w:r>
          </w:p>
        </w:tc>
        <w:tc>
          <w:tcPr>
            <w:tcW w:w="1620" w:type="dxa"/>
          </w:tcPr>
          <w:p w:rsidR="005E32F4" w:rsidRDefault="005E32F4" w:rsidP="00F65031">
            <w:pPr>
              <w:pStyle w:val="Tablecontent"/>
            </w:pPr>
            <w:r>
              <w:t>SENDER</w:t>
            </w:r>
          </w:p>
        </w:tc>
        <w:tc>
          <w:tcPr>
            <w:tcW w:w="720" w:type="dxa"/>
          </w:tcPr>
          <w:p w:rsidR="005E32F4" w:rsidRDefault="005E32F4" w:rsidP="00F65031">
            <w:pPr>
              <w:pStyle w:val="Tablecontent"/>
            </w:pPr>
            <w:r>
              <w:t>A</w:t>
            </w:r>
          </w:p>
        </w:tc>
        <w:tc>
          <w:tcPr>
            <w:tcW w:w="1620" w:type="dxa"/>
          </w:tcPr>
          <w:p w:rsidR="005E32F4" w:rsidRDefault="005E32F4" w:rsidP="00F65031">
            <w:pPr>
              <w:pStyle w:val="Tablecontent"/>
            </w:pPr>
            <w:r>
              <w:t>M</w:t>
            </w:r>
          </w:p>
        </w:tc>
      </w:tr>
      <w:tr w:rsidR="005E32F4" w:rsidRPr="00425C8F" w:rsidTr="00F65031">
        <w:trPr>
          <w:cantSplit/>
          <w:trHeight w:val="277"/>
        </w:trPr>
        <w:tc>
          <w:tcPr>
            <w:tcW w:w="1800" w:type="dxa"/>
          </w:tcPr>
          <w:p w:rsidR="005E32F4" w:rsidRDefault="005E32F4" w:rsidP="00F65031">
            <w:pPr>
              <w:pStyle w:val="Tablecontent"/>
            </w:pPr>
            <w:r>
              <w:t>barredReason</w:t>
            </w:r>
          </w:p>
        </w:tc>
        <w:tc>
          <w:tcPr>
            <w:tcW w:w="1800" w:type="dxa"/>
          </w:tcPr>
          <w:p w:rsidR="005E32F4" w:rsidRDefault="005E32F4" w:rsidP="00F65031">
            <w:pPr>
              <w:pStyle w:val="Tablecontent"/>
            </w:pPr>
            <w:r>
              <w:t>Barring reason</w:t>
            </w:r>
          </w:p>
        </w:tc>
        <w:tc>
          <w:tcPr>
            <w:tcW w:w="1980" w:type="dxa"/>
          </w:tcPr>
          <w:p w:rsidR="005E32F4" w:rsidRDefault="005E32F4" w:rsidP="00F65031">
            <w:pPr>
              <w:pStyle w:val="Tablecontent"/>
            </w:pPr>
            <w:r>
              <w:t>Barring reason</w:t>
            </w:r>
          </w:p>
        </w:tc>
        <w:tc>
          <w:tcPr>
            <w:tcW w:w="1620" w:type="dxa"/>
          </w:tcPr>
          <w:p w:rsidR="005E32F4" w:rsidRDefault="005E32F4" w:rsidP="00F65031">
            <w:pPr>
              <w:pStyle w:val="Tablecontent"/>
            </w:pPr>
            <w:r>
              <w:t>Self Bar</w:t>
            </w:r>
          </w:p>
        </w:tc>
        <w:tc>
          <w:tcPr>
            <w:tcW w:w="720" w:type="dxa"/>
          </w:tcPr>
          <w:p w:rsidR="005E32F4" w:rsidRDefault="005E32F4" w:rsidP="00F65031">
            <w:pPr>
              <w:pStyle w:val="Tablecontent"/>
            </w:pPr>
            <w:r>
              <w:t>A</w:t>
            </w:r>
          </w:p>
        </w:tc>
        <w:tc>
          <w:tcPr>
            <w:tcW w:w="1620" w:type="dxa"/>
          </w:tcPr>
          <w:p w:rsidR="005E32F4" w:rsidRDefault="005E32F4" w:rsidP="00F65031">
            <w:pPr>
              <w:pStyle w:val="Tablecontent"/>
            </w:pPr>
            <w:r>
              <w:t>M</w:t>
            </w:r>
          </w:p>
        </w:tc>
      </w:tr>
    </w:tbl>
    <w:p w:rsidR="00DE70DF" w:rsidRPr="00425C8F" w:rsidRDefault="00DE70DF" w:rsidP="00DE70DF">
      <w:pPr>
        <w:pStyle w:val="BodyText2"/>
        <w:rPr>
          <w:b/>
          <w:bCs/>
          <w:sz w:val="24"/>
          <w:u w:val="single"/>
        </w:rPr>
      </w:pPr>
    </w:p>
    <w:p w:rsidR="00DE70DF" w:rsidRPr="00425C8F" w:rsidRDefault="00DE70DF" w:rsidP="00DE70DF">
      <w:pPr>
        <w:pStyle w:val="Heading"/>
        <w:rPr>
          <w:color w:val="auto"/>
        </w:rPr>
      </w:pPr>
      <w:r w:rsidRPr="00425C8F">
        <w:rPr>
          <w:color w:val="auto"/>
        </w:rPr>
        <w:t xml:space="preserve"> Response Syntax</w:t>
      </w:r>
    </w:p>
    <w:p w:rsidR="00DE70DF" w:rsidRPr="00425C8F" w:rsidRDefault="00DE70DF" w:rsidP="00DE70DF">
      <w:pPr>
        <w:pStyle w:val="BodyText2"/>
        <w:ind w:left="720"/>
      </w:pPr>
      <w:r w:rsidRPr="00425C8F">
        <w:t xml:space="preserve">PreTUPS system sends the acknowledgement to the External system. The acknowledgement will be in </w:t>
      </w:r>
      <w:r>
        <w:t>JSON</w:t>
      </w:r>
      <w:r w:rsidRPr="00425C8F">
        <w:t xml:space="preserve"> and send as response of the request. The </w:t>
      </w:r>
      <w:r>
        <w:t>JSON</w:t>
      </w:r>
      <w:r w:rsidRPr="00425C8F">
        <w:t xml:space="preserve"> response details are mentioned below</w:t>
      </w:r>
      <w:r>
        <w:t>.</w:t>
      </w:r>
    </w:p>
    <w:p w:rsidR="00DE70DF" w:rsidRPr="00425C8F" w:rsidRDefault="00DE70DF" w:rsidP="00DE70DF">
      <w:pPr>
        <w:pStyle w:val="BodyText2"/>
      </w:pPr>
    </w:p>
    <w:p w:rsidR="00DE70DF" w:rsidRDefault="00DE70DF" w:rsidP="00DE70DF">
      <w:pPr>
        <w:pStyle w:val="BodyText2"/>
      </w:pPr>
      <w:r w:rsidRPr="007B5770">
        <w:t>{"statusCode":"REQUEST STATUS CODE", "status":"REQUEST STATUS", "successMsg":"Success Message", "formError":"Form Error Message", "globalError":"Global Error Message", "fieldError":"JSON Object of Fields Error", "parameters":"Parameters for Messages", "dataObject":"Data Fetched from DB"</w:t>
      </w:r>
      <w:r w:rsidR="0025166D">
        <w:t xml:space="preserve"> ,”messageCode”:”messageReferenceCode”</w:t>
      </w:r>
      <w:r w:rsidRPr="007B5770">
        <w:t>}</w:t>
      </w:r>
    </w:p>
    <w:p w:rsidR="00DE70DF" w:rsidRPr="00425C8F" w:rsidRDefault="00DE70DF" w:rsidP="00DE70DF">
      <w:pPr>
        <w:pStyle w:val="BodyText2"/>
      </w:pPr>
    </w:p>
    <w:p w:rsidR="00DE70DF" w:rsidRPr="00425C8F" w:rsidRDefault="00DE70DF" w:rsidP="00DE70DF">
      <w:pPr>
        <w:pStyle w:val="Heading"/>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DE70DF" w:rsidRPr="00425C8F" w:rsidTr="00F65031">
        <w:trPr>
          <w:trHeight w:val="277"/>
          <w:tblHeader/>
        </w:trPr>
        <w:tc>
          <w:tcPr>
            <w:tcW w:w="1800" w:type="dxa"/>
            <w:shd w:val="clear" w:color="auto" w:fill="E31837"/>
          </w:tcPr>
          <w:p w:rsidR="00DE70DF" w:rsidRPr="00425C8F" w:rsidRDefault="00DE70DF" w:rsidP="00F65031">
            <w:pPr>
              <w:pStyle w:val="TableColumnLabels"/>
              <w:rPr>
                <w:color w:val="auto"/>
                <w:lang w:val="en-IN"/>
              </w:rPr>
            </w:pPr>
            <w:r w:rsidRPr="00425C8F">
              <w:rPr>
                <w:color w:val="auto"/>
                <w:lang w:val="en-IN"/>
              </w:rPr>
              <w:t>TAG</w:t>
            </w:r>
          </w:p>
        </w:tc>
        <w:tc>
          <w:tcPr>
            <w:tcW w:w="1800" w:type="dxa"/>
            <w:shd w:val="clear" w:color="auto" w:fill="E31837"/>
          </w:tcPr>
          <w:p w:rsidR="00DE70DF" w:rsidRPr="00425C8F" w:rsidRDefault="00DE70DF" w:rsidP="00F65031">
            <w:pPr>
              <w:pStyle w:val="TableColumnLabels"/>
              <w:rPr>
                <w:color w:val="auto"/>
                <w:lang w:val="en-IN"/>
              </w:rPr>
            </w:pPr>
            <w:r w:rsidRPr="00425C8F">
              <w:rPr>
                <w:color w:val="auto"/>
                <w:lang w:val="en-IN"/>
              </w:rPr>
              <w:t>Fields</w:t>
            </w:r>
          </w:p>
        </w:tc>
        <w:tc>
          <w:tcPr>
            <w:tcW w:w="1980" w:type="dxa"/>
            <w:shd w:val="clear" w:color="auto" w:fill="E31837"/>
          </w:tcPr>
          <w:p w:rsidR="00DE70DF" w:rsidRPr="00425C8F" w:rsidRDefault="00DE70DF" w:rsidP="00F65031">
            <w:pPr>
              <w:pStyle w:val="TableColumnLabels"/>
              <w:rPr>
                <w:color w:val="auto"/>
                <w:lang w:val="en-IN"/>
              </w:rPr>
            </w:pPr>
            <w:r w:rsidRPr="00425C8F">
              <w:rPr>
                <w:color w:val="auto"/>
                <w:lang w:val="en-IN"/>
              </w:rPr>
              <w:t>Remarks</w:t>
            </w:r>
          </w:p>
        </w:tc>
        <w:tc>
          <w:tcPr>
            <w:tcW w:w="1620" w:type="dxa"/>
            <w:shd w:val="clear" w:color="auto" w:fill="E31837"/>
          </w:tcPr>
          <w:p w:rsidR="00DE70DF" w:rsidRPr="00425C8F" w:rsidRDefault="00DE70DF" w:rsidP="00F65031">
            <w:pPr>
              <w:pStyle w:val="TableColumnLabels"/>
              <w:rPr>
                <w:color w:val="auto"/>
                <w:lang w:val="en-IN"/>
              </w:rPr>
            </w:pPr>
            <w:r w:rsidRPr="00425C8F">
              <w:rPr>
                <w:color w:val="auto"/>
                <w:lang w:val="en-IN"/>
              </w:rPr>
              <w:t>Example</w:t>
            </w:r>
          </w:p>
        </w:tc>
        <w:tc>
          <w:tcPr>
            <w:tcW w:w="720" w:type="dxa"/>
            <w:shd w:val="clear" w:color="auto" w:fill="E31837"/>
          </w:tcPr>
          <w:p w:rsidR="00DE70DF" w:rsidRPr="00425C8F" w:rsidRDefault="00DE70DF" w:rsidP="00F65031">
            <w:pPr>
              <w:pStyle w:val="TableColumnLabels"/>
              <w:rPr>
                <w:color w:val="auto"/>
                <w:lang w:val="en-IN"/>
              </w:rPr>
            </w:pPr>
            <w:r w:rsidRPr="00425C8F">
              <w:rPr>
                <w:color w:val="auto"/>
                <w:lang w:val="en-IN"/>
              </w:rPr>
              <w:t>Field Type</w:t>
            </w:r>
          </w:p>
        </w:tc>
        <w:tc>
          <w:tcPr>
            <w:tcW w:w="1620" w:type="dxa"/>
            <w:shd w:val="clear" w:color="auto" w:fill="E31837"/>
          </w:tcPr>
          <w:p w:rsidR="00DE70DF" w:rsidRPr="00425C8F" w:rsidRDefault="00DE70DF" w:rsidP="00F65031">
            <w:pPr>
              <w:pStyle w:val="TableColumnLabels"/>
              <w:rPr>
                <w:color w:val="auto"/>
                <w:lang w:val="en-IN"/>
              </w:rPr>
            </w:pPr>
            <w:r w:rsidRPr="00425C8F">
              <w:rPr>
                <w:color w:val="auto"/>
                <w:lang w:val="en-IN"/>
              </w:rPr>
              <w:t>Optional/</w:t>
            </w:r>
          </w:p>
          <w:p w:rsidR="00DE70DF" w:rsidRPr="00425C8F" w:rsidRDefault="00DE70DF" w:rsidP="00F65031">
            <w:pPr>
              <w:pStyle w:val="TableColumnLabels"/>
              <w:rPr>
                <w:color w:val="auto"/>
                <w:lang w:val="en-IN"/>
              </w:rPr>
            </w:pPr>
            <w:r w:rsidRPr="00425C8F">
              <w:rPr>
                <w:color w:val="auto"/>
                <w:lang w:val="en-IN"/>
              </w:rPr>
              <w:t>Mandatory</w:t>
            </w:r>
          </w:p>
        </w:tc>
      </w:tr>
      <w:tr w:rsidR="00DE70DF" w:rsidRPr="00425C8F" w:rsidTr="00F65031">
        <w:trPr>
          <w:trHeight w:val="277"/>
        </w:trPr>
        <w:tc>
          <w:tcPr>
            <w:tcW w:w="1800" w:type="dxa"/>
          </w:tcPr>
          <w:p w:rsidR="00DE70DF" w:rsidRPr="00425C8F" w:rsidRDefault="00DE70DF" w:rsidP="00F65031">
            <w:pPr>
              <w:pStyle w:val="Tablecontent"/>
            </w:pPr>
            <w:r>
              <w:t>statusCode</w:t>
            </w:r>
          </w:p>
        </w:tc>
        <w:tc>
          <w:tcPr>
            <w:tcW w:w="1800" w:type="dxa"/>
          </w:tcPr>
          <w:p w:rsidR="00DE70DF" w:rsidRPr="00425C8F" w:rsidRDefault="00DE70DF" w:rsidP="00F65031">
            <w:pPr>
              <w:pStyle w:val="Tablecontent"/>
            </w:pPr>
            <w:r>
              <w:t>Status code of request</w:t>
            </w:r>
          </w:p>
        </w:tc>
        <w:tc>
          <w:tcPr>
            <w:tcW w:w="1980" w:type="dxa"/>
          </w:tcPr>
          <w:p w:rsidR="00DE70DF" w:rsidRPr="00425C8F" w:rsidRDefault="00DE70DF" w:rsidP="00F65031">
            <w:pPr>
              <w:pStyle w:val="Tablecontent"/>
            </w:pPr>
            <w:r>
              <w:t>Return 200 if request lands on pretups server</w:t>
            </w:r>
          </w:p>
        </w:tc>
        <w:tc>
          <w:tcPr>
            <w:tcW w:w="1620" w:type="dxa"/>
          </w:tcPr>
          <w:p w:rsidR="00DE70DF" w:rsidRPr="00425C8F" w:rsidRDefault="00DE70DF" w:rsidP="00F65031">
            <w:pPr>
              <w:pStyle w:val="Tablecontent"/>
            </w:pPr>
            <w:r>
              <w:t>200</w:t>
            </w:r>
          </w:p>
        </w:tc>
        <w:tc>
          <w:tcPr>
            <w:tcW w:w="720" w:type="dxa"/>
          </w:tcPr>
          <w:p w:rsidR="00DE70DF" w:rsidRPr="00425C8F" w:rsidRDefault="00DE70DF" w:rsidP="00F65031">
            <w:pPr>
              <w:pStyle w:val="Tablecontent"/>
            </w:pPr>
            <w:r>
              <w:t>N</w:t>
            </w:r>
          </w:p>
        </w:tc>
        <w:tc>
          <w:tcPr>
            <w:tcW w:w="1620" w:type="dxa"/>
          </w:tcPr>
          <w:p w:rsidR="00DE70DF" w:rsidRPr="00425C8F" w:rsidRDefault="00DE70DF" w:rsidP="00F65031">
            <w:pPr>
              <w:pStyle w:val="Tablecontent"/>
            </w:pPr>
            <w:r w:rsidRPr="00425C8F">
              <w:t>M</w:t>
            </w:r>
          </w:p>
        </w:tc>
      </w:tr>
      <w:tr w:rsidR="00DE70DF" w:rsidRPr="00425C8F" w:rsidTr="00F65031">
        <w:trPr>
          <w:trHeight w:val="277"/>
        </w:trPr>
        <w:tc>
          <w:tcPr>
            <w:tcW w:w="1800" w:type="dxa"/>
          </w:tcPr>
          <w:p w:rsidR="00DE70DF" w:rsidRPr="00425C8F" w:rsidRDefault="00DE70DF" w:rsidP="00F65031">
            <w:pPr>
              <w:pStyle w:val="Tablecontent"/>
            </w:pPr>
            <w:r>
              <w:t>status</w:t>
            </w:r>
          </w:p>
        </w:tc>
        <w:tc>
          <w:tcPr>
            <w:tcW w:w="1800" w:type="dxa"/>
          </w:tcPr>
          <w:p w:rsidR="00DE70DF" w:rsidRPr="00425C8F" w:rsidRDefault="00DE70DF" w:rsidP="00F65031">
            <w:pPr>
              <w:pStyle w:val="Tablecontent"/>
            </w:pPr>
            <w:r>
              <w:t xml:space="preserve">Return request status </w:t>
            </w:r>
          </w:p>
        </w:tc>
        <w:tc>
          <w:tcPr>
            <w:tcW w:w="1980" w:type="dxa"/>
          </w:tcPr>
          <w:p w:rsidR="00DE70DF" w:rsidRPr="00425C8F" w:rsidRDefault="00DE70DF" w:rsidP="00F65031">
            <w:pPr>
              <w:pStyle w:val="Tablecontent"/>
            </w:pPr>
            <w:r>
              <w:t>Either true or false based on error or success message</w:t>
            </w:r>
          </w:p>
        </w:tc>
        <w:tc>
          <w:tcPr>
            <w:tcW w:w="1620" w:type="dxa"/>
          </w:tcPr>
          <w:p w:rsidR="00DE70DF" w:rsidRPr="00425C8F" w:rsidRDefault="00DE70DF" w:rsidP="00F65031">
            <w:pPr>
              <w:pStyle w:val="Tablecontent"/>
            </w:pPr>
            <w:r>
              <w:t>true</w:t>
            </w:r>
          </w:p>
        </w:tc>
        <w:tc>
          <w:tcPr>
            <w:tcW w:w="720" w:type="dxa"/>
          </w:tcPr>
          <w:p w:rsidR="00DE70DF" w:rsidRPr="00425C8F" w:rsidRDefault="00DE70DF" w:rsidP="00F65031">
            <w:pPr>
              <w:pStyle w:val="Tablecontent"/>
            </w:pPr>
            <w:r>
              <w:t xml:space="preserve">A </w:t>
            </w:r>
          </w:p>
        </w:tc>
        <w:tc>
          <w:tcPr>
            <w:tcW w:w="1620" w:type="dxa"/>
          </w:tcPr>
          <w:p w:rsidR="00DE70DF" w:rsidRPr="00425C8F" w:rsidRDefault="00DE70DF" w:rsidP="00F65031">
            <w:pPr>
              <w:pStyle w:val="Tablecontent"/>
            </w:pPr>
            <w:r w:rsidRPr="00425C8F">
              <w:t>M</w:t>
            </w:r>
          </w:p>
        </w:tc>
      </w:tr>
      <w:tr w:rsidR="00DE70DF" w:rsidRPr="00425C8F" w:rsidTr="00F65031">
        <w:trPr>
          <w:cantSplit/>
          <w:trHeight w:val="277"/>
        </w:trPr>
        <w:tc>
          <w:tcPr>
            <w:tcW w:w="1800" w:type="dxa"/>
          </w:tcPr>
          <w:p w:rsidR="00DE70DF" w:rsidRPr="00425C8F" w:rsidRDefault="00DE70DF" w:rsidP="00F65031">
            <w:pPr>
              <w:pStyle w:val="Tablecontent"/>
            </w:pPr>
            <w:r>
              <w:t>successMsg</w:t>
            </w:r>
          </w:p>
        </w:tc>
        <w:tc>
          <w:tcPr>
            <w:tcW w:w="1800" w:type="dxa"/>
          </w:tcPr>
          <w:p w:rsidR="00DE70DF" w:rsidRPr="00425C8F" w:rsidRDefault="00DE70DF" w:rsidP="00F65031">
            <w:pPr>
              <w:pStyle w:val="Tablecontent"/>
            </w:pPr>
            <w:r>
              <w:t>Message for operation status</w:t>
            </w:r>
          </w:p>
        </w:tc>
        <w:tc>
          <w:tcPr>
            <w:tcW w:w="1980" w:type="dxa"/>
          </w:tcPr>
          <w:p w:rsidR="00DE70DF" w:rsidRPr="00425C8F" w:rsidRDefault="00DE70DF" w:rsidP="00F65031">
            <w:pPr>
              <w:pStyle w:val="Tablecontent"/>
            </w:pPr>
            <w:r>
              <w:t>Success message return by service id operation executes successfully</w:t>
            </w:r>
          </w:p>
        </w:tc>
        <w:tc>
          <w:tcPr>
            <w:tcW w:w="1620" w:type="dxa"/>
          </w:tcPr>
          <w:p w:rsidR="00DE70DF" w:rsidRPr="00425C8F" w:rsidRDefault="00DE70DF" w:rsidP="00F65031">
            <w:pPr>
              <w:pStyle w:val="Tablecontent"/>
            </w:pPr>
            <w:r>
              <w:t>User deleted successfully</w:t>
            </w:r>
          </w:p>
        </w:tc>
        <w:tc>
          <w:tcPr>
            <w:tcW w:w="720" w:type="dxa"/>
          </w:tcPr>
          <w:p w:rsidR="00DE70DF" w:rsidRPr="00425C8F" w:rsidRDefault="00DE70DF" w:rsidP="00F65031">
            <w:pPr>
              <w:pStyle w:val="Tablecontent"/>
            </w:pPr>
            <w:r>
              <w:t xml:space="preserve">A </w:t>
            </w:r>
          </w:p>
        </w:tc>
        <w:tc>
          <w:tcPr>
            <w:tcW w:w="1620" w:type="dxa"/>
          </w:tcPr>
          <w:p w:rsidR="00DE70DF" w:rsidRPr="00425C8F" w:rsidRDefault="00DE70DF" w:rsidP="00F65031">
            <w:pPr>
              <w:pStyle w:val="Tablecontent"/>
            </w:pPr>
            <w:r w:rsidRPr="00425C8F">
              <w:t>M</w:t>
            </w:r>
          </w:p>
        </w:tc>
      </w:tr>
      <w:tr w:rsidR="00DE70DF" w:rsidRPr="00425C8F" w:rsidTr="00F65031">
        <w:trPr>
          <w:cantSplit/>
          <w:trHeight w:val="277"/>
        </w:trPr>
        <w:tc>
          <w:tcPr>
            <w:tcW w:w="1800" w:type="dxa"/>
          </w:tcPr>
          <w:p w:rsidR="00DE70DF" w:rsidRPr="00425C8F" w:rsidRDefault="00DE70DF" w:rsidP="00F65031">
            <w:pPr>
              <w:pStyle w:val="Tablecontent"/>
            </w:pPr>
            <w:r>
              <w:t>formError</w:t>
            </w:r>
          </w:p>
        </w:tc>
        <w:tc>
          <w:tcPr>
            <w:tcW w:w="1800" w:type="dxa"/>
          </w:tcPr>
          <w:p w:rsidR="00DE70DF" w:rsidRPr="00425C8F" w:rsidRDefault="00DE70DF" w:rsidP="00F65031">
            <w:pPr>
              <w:pStyle w:val="Tablecontent"/>
            </w:pPr>
            <w:r>
              <w:t>Business rules validation error</w:t>
            </w:r>
          </w:p>
        </w:tc>
        <w:tc>
          <w:tcPr>
            <w:tcW w:w="1980" w:type="dxa"/>
          </w:tcPr>
          <w:p w:rsidR="00DE70DF" w:rsidRPr="00425C8F" w:rsidRDefault="00DE70DF" w:rsidP="00F65031">
            <w:pPr>
              <w:pStyle w:val="Tablecontent"/>
            </w:pPr>
            <w:r>
              <w:t>Any business rule which stops execution of operation</w:t>
            </w:r>
          </w:p>
        </w:tc>
        <w:tc>
          <w:tcPr>
            <w:tcW w:w="1620" w:type="dxa"/>
          </w:tcPr>
          <w:p w:rsidR="00DE70DF" w:rsidRPr="00425C8F" w:rsidRDefault="00DE70DF" w:rsidP="00F65031">
            <w:pPr>
              <w:pStyle w:val="Tablecontent"/>
            </w:pPr>
            <w:r>
              <w:t>User is already deleted</w:t>
            </w:r>
          </w:p>
        </w:tc>
        <w:tc>
          <w:tcPr>
            <w:tcW w:w="720" w:type="dxa"/>
          </w:tcPr>
          <w:p w:rsidR="00DE70DF" w:rsidRPr="00425C8F" w:rsidRDefault="00DE70DF" w:rsidP="00F65031">
            <w:pPr>
              <w:pStyle w:val="Tablecontent"/>
            </w:pPr>
            <w:r>
              <w:t>A</w:t>
            </w:r>
          </w:p>
        </w:tc>
        <w:tc>
          <w:tcPr>
            <w:tcW w:w="1620" w:type="dxa"/>
          </w:tcPr>
          <w:p w:rsidR="00DE70DF" w:rsidRPr="00425C8F" w:rsidRDefault="00DE70DF" w:rsidP="00F65031">
            <w:pPr>
              <w:pStyle w:val="Tablecontent"/>
            </w:pPr>
            <w:r w:rsidRPr="00425C8F">
              <w:t>M</w:t>
            </w:r>
          </w:p>
        </w:tc>
      </w:tr>
      <w:tr w:rsidR="00DE70DF" w:rsidRPr="00425C8F" w:rsidTr="00F65031">
        <w:trPr>
          <w:cantSplit/>
          <w:trHeight w:val="277"/>
        </w:trPr>
        <w:tc>
          <w:tcPr>
            <w:tcW w:w="1800" w:type="dxa"/>
          </w:tcPr>
          <w:p w:rsidR="00DE70DF" w:rsidRPr="00425C8F" w:rsidRDefault="00DE70DF" w:rsidP="00F65031">
            <w:pPr>
              <w:pStyle w:val="Tablecontent"/>
            </w:pPr>
            <w:r>
              <w:t>globalError</w:t>
            </w:r>
          </w:p>
        </w:tc>
        <w:tc>
          <w:tcPr>
            <w:tcW w:w="1800" w:type="dxa"/>
          </w:tcPr>
          <w:p w:rsidR="00DE70DF" w:rsidRPr="00425C8F" w:rsidRDefault="00DE70DF" w:rsidP="00F65031">
            <w:pPr>
              <w:pStyle w:val="Tablecontent"/>
            </w:pPr>
            <w:r>
              <w:t>Any runtime exception</w:t>
            </w:r>
          </w:p>
        </w:tc>
        <w:tc>
          <w:tcPr>
            <w:tcW w:w="1980" w:type="dxa"/>
          </w:tcPr>
          <w:p w:rsidR="00DE70DF" w:rsidRPr="00425C8F" w:rsidRDefault="00DE70DF" w:rsidP="00F65031">
            <w:pPr>
              <w:pStyle w:val="Tablecontent"/>
            </w:pPr>
            <w:r>
              <w:t>Runtime exception message occurs at the time of operation execution</w:t>
            </w:r>
          </w:p>
        </w:tc>
        <w:tc>
          <w:tcPr>
            <w:tcW w:w="1620" w:type="dxa"/>
          </w:tcPr>
          <w:p w:rsidR="00DE70DF" w:rsidRPr="00425C8F" w:rsidRDefault="00DE70DF" w:rsidP="00F65031">
            <w:pPr>
              <w:pStyle w:val="Tablecontent"/>
            </w:pPr>
            <w:r>
              <w:t>Request format is wrong</w:t>
            </w:r>
          </w:p>
        </w:tc>
        <w:tc>
          <w:tcPr>
            <w:tcW w:w="720" w:type="dxa"/>
          </w:tcPr>
          <w:p w:rsidR="00DE70DF" w:rsidRPr="00425C8F" w:rsidRDefault="00DE70DF" w:rsidP="00F65031">
            <w:pPr>
              <w:pStyle w:val="Tablecontent"/>
            </w:pPr>
            <w:r>
              <w:t>A</w:t>
            </w:r>
          </w:p>
        </w:tc>
        <w:tc>
          <w:tcPr>
            <w:tcW w:w="1620" w:type="dxa"/>
          </w:tcPr>
          <w:p w:rsidR="00DE70DF" w:rsidRPr="00425C8F" w:rsidRDefault="00DE70DF" w:rsidP="00F65031">
            <w:pPr>
              <w:pStyle w:val="Tablecontent"/>
            </w:pPr>
            <w:r w:rsidRPr="00425C8F">
              <w:t>M</w:t>
            </w:r>
          </w:p>
        </w:tc>
      </w:tr>
      <w:tr w:rsidR="00DE70DF" w:rsidRPr="00425C8F" w:rsidTr="00F65031">
        <w:trPr>
          <w:cantSplit/>
          <w:trHeight w:val="277"/>
        </w:trPr>
        <w:tc>
          <w:tcPr>
            <w:tcW w:w="1800" w:type="dxa"/>
          </w:tcPr>
          <w:p w:rsidR="00DE70DF" w:rsidRPr="00425C8F" w:rsidRDefault="00DE70DF" w:rsidP="00F65031">
            <w:pPr>
              <w:pStyle w:val="Tablecontent"/>
            </w:pPr>
            <w:r>
              <w:t>parameters</w:t>
            </w:r>
          </w:p>
        </w:tc>
        <w:tc>
          <w:tcPr>
            <w:tcW w:w="1800" w:type="dxa"/>
          </w:tcPr>
          <w:p w:rsidR="00DE70DF" w:rsidRPr="00425C8F" w:rsidRDefault="00DE70DF" w:rsidP="00F65031">
            <w:pPr>
              <w:pStyle w:val="Tablecontent"/>
            </w:pPr>
            <w:r>
              <w:t>Parameters for messages</w:t>
            </w:r>
          </w:p>
        </w:tc>
        <w:tc>
          <w:tcPr>
            <w:tcW w:w="1980" w:type="dxa"/>
          </w:tcPr>
          <w:p w:rsidR="00DE70DF" w:rsidRPr="00425C8F" w:rsidRDefault="00DE70DF" w:rsidP="00F65031">
            <w:pPr>
              <w:pStyle w:val="Tablecontent"/>
            </w:pPr>
            <w:r>
              <w:t>Arguments passed to the messages</w:t>
            </w:r>
          </w:p>
        </w:tc>
        <w:tc>
          <w:tcPr>
            <w:tcW w:w="1620" w:type="dxa"/>
          </w:tcPr>
          <w:p w:rsidR="00DE70DF" w:rsidRPr="00425C8F" w:rsidRDefault="00DE70DF" w:rsidP="00F65031">
            <w:pPr>
              <w:pStyle w:val="Tablecontent"/>
            </w:pPr>
            <w:r>
              <w:t xml:space="preserve">Mobile number “XYZ” successfully barred </w:t>
            </w:r>
          </w:p>
        </w:tc>
        <w:tc>
          <w:tcPr>
            <w:tcW w:w="720" w:type="dxa"/>
          </w:tcPr>
          <w:p w:rsidR="00DE70DF" w:rsidRPr="00425C8F" w:rsidRDefault="00DE70DF" w:rsidP="00F65031">
            <w:pPr>
              <w:pStyle w:val="Tablecontent"/>
            </w:pPr>
            <w:r>
              <w:t>A</w:t>
            </w:r>
          </w:p>
        </w:tc>
        <w:tc>
          <w:tcPr>
            <w:tcW w:w="1620" w:type="dxa"/>
          </w:tcPr>
          <w:p w:rsidR="00DE70DF" w:rsidRPr="00425C8F" w:rsidRDefault="00DE70DF" w:rsidP="00F65031">
            <w:pPr>
              <w:pStyle w:val="Tablecontent"/>
            </w:pPr>
            <w:r w:rsidRPr="00425C8F">
              <w:t>M</w:t>
            </w:r>
          </w:p>
        </w:tc>
      </w:tr>
      <w:tr w:rsidR="00DE70DF" w:rsidRPr="00425C8F" w:rsidTr="00F65031">
        <w:trPr>
          <w:cantSplit/>
          <w:trHeight w:val="277"/>
        </w:trPr>
        <w:tc>
          <w:tcPr>
            <w:tcW w:w="1800" w:type="dxa"/>
          </w:tcPr>
          <w:p w:rsidR="00DE70DF" w:rsidRPr="00425C8F" w:rsidRDefault="00DE70DF" w:rsidP="00F65031">
            <w:pPr>
              <w:pStyle w:val="Tablecontent"/>
            </w:pPr>
            <w:r>
              <w:lastRenderedPageBreak/>
              <w:t>dataObject</w:t>
            </w:r>
          </w:p>
        </w:tc>
        <w:tc>
          <w:tcPr>
            <w:tcW w:w="1800" w:type="dxa"/>
          </w:tcPr>
          <w:p w:rsidR="00DE70DF" w:rsidRPr="00425C8F" w:rsidRDefault="00DE70DF" w:rsidP="00F65031">
            <w:pPr>
              <w:pStyle w:val="Tablecontent"/>
            </w:pPr>
            <w:r>
              <w:t>JSON format of data fetched form DB</w:t>
            </w:r>
          </w:p>
        </w:tc>
        <w:tc>
          <w:tcPr>
            <w:tcW w:w="1980" w:type="dxa"/>
          </w:tcPr>
          <w:p w:rsidR="00DE70DF" w:rsidRPr="00425C8F" w:rsidRDefault="00DE70DF" w:rsidP="00F65031">
            <w:pPr>
              <w:pStyle w:val="Tablecontent"/>
            </w:pPr>
            <w:r>
              <w:t>JSON format of data fetched form DB</w:t>
            </w:r>
          </w:p>
        </w:tc>
        <w:tc>
          <w:tcPr>
            <w:tcW w:w="1620" w:type="dxa"/>
          </w:tcPr>
          <w:p w:rsidR="00DE70DF" w:rsidRPr="00425C8F" w:rsidRDefault="00DE70DF" w:rsidP="00F65031">
            <w:pPr>
              <w:pStyle w:val="Tablecontent"/>
            </w:pPr>
            <w:r>
              <w:t>{“Key”:”Value”}</w:t>
            </w:r>
          </w:p>
        </w:tc>
        <w:tc>
          <w:tcPr>
            <w:tcW w:w="720" w:type="dxa"/>
          </w:tcPr>
          <w:p w:rsidR="00DE70DF" w:rsidRPr="00425C8F" w:rsidRDefault="00DE70DF" w:rsidP="00F65031">
            <w:pPr>
              <w:pStyle w:val="Tablecontent"/>
            </w:pPr>
            <w:r>
              <w:t xml:space="preserve">A </w:t>
            </w:r>
          </w:p>
        </w:tc>
        <w:tc>
          <w:tcPr>
            <w:tcW w:w="1620" w:type="dxa"/>
          </w:tcPr>
          <w:p w:rsidR="00DE70DF" w:rsidRPr="00425C8F" w:rsidRDefault="00DE70DF" w:rsidP="00F65031">
            <w:pPr>
              <w:pStyle w:val="Tablecontent"/>
            </w:pPr>
            <w:r w:rsidRPr="00425C8F">
              <w:t>M</w:t>
            </w:r>
          </w:p>
        </w:tc>
      </w:tr>
      <w:tr w:rsidR="00DE70DF" w:rsidRPr="00425C8F" w:rsidTr="00F65031">
        <w:trPr>
          <w:cantSplit/>
          <w:trHeight w:val="277"/>
        </w:trPr>
        <w:tc>
          <w:tcPr>
            <w:tcW w:w="1800" w:type="dxa"/>
          </w:tcPr>
          <w:p w:rsidR="00DE70DF" w:rsidRPr="00425C8F" w:rsidRDefault="00DE70DF" w:rsidP="00F65031">
            <w:pPr>
              <w:pStyle w:val="Tablecontent"/>
            </w:pPr>
            <w:r>
              <w:t>fieldError</w:t>
            </w:r>
          </w:p>
        </w:tc>
        <w:tc>
          <w:tcPr>
            <w:tcW w:w="1800" w:type="dxa"/>
          </w:tcPr>
          <w:p w:rsidR="00DE70DF" w:rsidRPr="00425C8F" w:rsidRDefault="00DE70DF" w:rsidP="00F65031">
            <w:pPr>
              <w:pStyle w:val="Tablecontent"/>
            </w:pPr>
            <w:r>
              <w:t>Error message for mandatory fields</w:t>
            </w:r>
          </w:p>
        </w:tc>
        <w:tc>
          <w:tcPr>
            <w:tcW w:w="1980" w:type="dxa"/>
          </w:tcPr>
          <w:p w:rsidR="00DE70DF" w:rsidRPr="00425C8F" w:rsidRDefault="00DE70DF" w:rsidP="00F65031">
            <w:pPr>
              <w:pStyle w:val="Tablecontent"/>
            </w:pPr>
            <w:r>
              <w:t>Error message for mandatory fields</w:t>
            </w:r>
          </w:p>
        </w:tc>
        <w:tc>
          <w:tcPr>
            <w:tcW w:w="1620" w:type="dxa"/>
          </w:tcPr>
          <w:p w:rsidR="00DE70DF" w:rsidRPr="00425C8F" w:rsidRDefault="00DE70DF" w:rsidP="00F65031">
            <w:pPr>
              <w:pStyle w:val="Tablecontent"/>
            </w:pPr>
            <w:r>
              <w:t>Username is required</w:t>
            </w:r>
          </w:p>
        </w:tc>
        <w:tc>
          <w:tcPr>
            <w:tcW w:w="720" w:type="dxa"/>
          </w:tcPr>
          <w:p w:rsidR="00DE70DF" w:rsidRPr="00425C8F" w:rsidRDefault="00DE70DF" w:rsidP="00F65031">
            <w:pPr>
              <w:pStyle w:val="Tablecontent"/>
            </w:pPr>
            <w:r>
              <w:t>A</w:t>
            </w:r>
          </w:p>
        </w:tc>
        <w:tc>
          <w:tcPr>
            <w:tcW w:w="1620" w:type="dxa"/>
          </w:tcPr>
          <w:p w:rsidR="00DE70DF" w:rsidRPr="00425C8F" w:rsidRDefault="00DE70DF" w:rsidP="00F65031">
            <w:pPr>
              <w:pStyle w:val="Tablecontent"/>
            </w:pPr>
            <w:r w:rsidRPr="00425C8F">
              <w:t>M</w:t>
            </w:r>
          </w:p>
        </w:tc>
      </w:tr>
      <w:tr w:rsidR="00014905" w:rsidRPr="00425C8F" w:rsidTr="00D863FC">
        <w:trPr>
          <w:cantSplit/>
          <w:trHeight w:val="277"/>
        </w:trPr>
        <w:tc>
          <w:tcPr>
            <w:tcW w:w="1800" w:type="dxa"/>
          </w:tcPr>
          <w:p w:rsidR="00014905" w:rsidRDefault="00014905" w:rsidP="00D863FC">
            <w:pPr>
              <w:pStyle w:val="Tablecontent"/>
            </w:pPr>
            <w:r>
              <w:t>messageCode</w:t>
            </w:r>
          </w:p>
        </w:tc>
        <w:tc>
          <w:tcPr>
            <w:tcW w:w="1800" w:type="dxa"/>
          </w:tcPr>
          <w:p w:rsidR="00014905" w:rsidRDefault="00014905" w:rsidP="00D863FC">
            <w:pPr>
              <w:pStyle w:val="Tablecontent"/>
            </w:pPr>
            <w:r>
              <w:t xml:space="preserve">Message code for the response status </w:t>
            </w:r>
          </w:p>
        </w:tc>
        <w:tc>
          <w:tcPr>
            <w:tcW w:w="1980" w:type="dxa"/>
          </w:tcPr>
          <w:p w:rsidR="00014905" w:rsidRDefault="00014905" w:rsidP="00D863FC">
            <w:pPr>
              <w:pStyle w:val="Tablecontent"/>
            </w:pPr>
            <w:r>
              <w:t>A numeric value which represent to a message for success or failure</w:t>
            </w:r>
          </w:p>
        </w:tc>
        <w:tc>
          <w:tcPr>
            <w:tcW w:w="1620" w:type="dxa"/>
          </w:tcPr>
          <w:p w:rsidR="00014905" w:rsidRDefault="00014905" w:rsidP="00D863FC">
            <w:pPr>
              <w:pStyle w:val="Tablecontent"/>
            </w:pPr>
            <w:r>
              <w:rPr>
                <w:rFonts w:ascii="Calibri" w:hAnsi="Calibri"/>
                <w:color w:val="000000"/>
                <w:sz w:val="22"/>
                <w:szCs w:val="22"/>
              </w:rPr>
              <w:t xml:space="preserve">Message reference code </w:t>
            </w:r>
          </w:p>
        </w:tc>
        <w:tc>
          <w:tcPr>
            <w:tcW w:w="720" w:type="dxa"/>
          </w:tcPr>
          <w:p w:rsidR="00014905" w:rsidRDefault="00014905" w:rsidP="00D863FC">
            <w:pPr>
              <w:pStyle w:val="Tablecontent"/>
            </w:pPr>
            <w:r>
              <w:t>A</w:t>
            </w:r>
          </w:p>
        </w:tc>
        <w:tc>
          <w:tcPr>
            <w:tcW w:w="1620" w:type="dxa"/>
          </w:tcPr>
          <w:p w:rsidR="00014905" w:rsidRDefault="00014905" w:rsidP="00D863FC">
            <w:pPr>
              <w:pStyle w:val="Tablecontent"/>
            </w:pPr>
            <w:r>
              <w:t>M</w:t>
            </w:r>
          </w:p>
        </w:tc>
      </w:tr>
    </w:tbl>
    <w:p w:rsidR="00DE70DF" w:rsidRPr="00425C8F" w:rsidRDefault="00DE70DF" w:rsidP="00DE70DF">
      <w:pPr>
        <w:pStyle w:val="BodyText2"/>
      </w:pPr>
    </w:p>
    <w:p w:rsidR="00DE70DF" w:rsidRPr="00425C8F" w:rsidRDefault="00DE70DF" w:rsidP="00DE70DF">
      <w:pPr>
        <w:pStyle w:val="Heading"/>
        <w:rPr>
          <w:color w:val="auto"/>
        </w:rPr>
      </w:pPr>
      <w:r w:rsidRPr="00425C8F">
        <w:rPr>
          <w:color w:val="auto"/>
        </w:rPr>
        <w:t>Business Rules</w:t>
      </w:r>
    </w:p>
    <w:p w:rsidR="00DE70DF" w:rsidRDefault="00DE70DF" w:rsidP="00DE70DF">
      <w:pPr>
        <w:pStyle w:val="BodyText2"/>
        <w:numPr>
          <w:ilvl w:val="0"/>
          <w:numId w:val="26"/>
        </w:numPr>
      </w:pPr>
      <w:r w:rsidRPr="00425C8F">
        <w:t xml:space="preserve">Type tag will identify the type of </w:t>
      </w:r>
      <w:r>
        <w:t>resource</w:t>
      </w:r>
      <w:r w:rsidRPr="00425C8F">
        <w:t>.</w:t>
      </w:r>
    </w:p>
    <w:p w:rsidR="00DE70DF" w:rsidRDefault="00DE70DF" w:rsidP="00DE70DF">
      <w:pPr>
        <w:pStyle w:val="BodyText2"/>
        <w:numPr>
          <w:ilvl w:val="0"/>
          <w:numId w:val="26"/>
        </w:numPr>
      </w:pPr>
      <w:r>
        <w:t>Either login and password or External Code will have to provide for user authentication</w:t>
      </w:r>
    </w:p>
    <w:p w:rsidR="00CF4589" w:rsidRPr="00355CD7" w:rsidRDefault="00DE70DF" w:rsidP="00FA1A21">
      <w:pPr>
        <w:pStyle w:val="BodyText2"/>
        <w:numPr>
          <w:ilvl w:val="0"/>
          <w:numId w:val="26"/>
        </w:numPr>
        <w:rPr>
          <w:lang w:val="en-IN"/>
        </w:rPr>
      </w:pPr>
      <w:r>
        <w:t>Data object will have all the data related to operation</w:t>
      </w:r>
      <w:bookmarkStart w:id="66" w:name="_Toc434334232"/>
    </w:p>
    <w:p w:rsidR="00355CD7" w:rsidRDefault="00355CD7" w:rsidP="00355CD7">
      <w:pPr>
        <w:pStyle w:val="BodyText2"/>
      </w:pPr>
    </w:p>
    <w:p w:rsidR="00355CD7" w:rsidRDefault="00355CD7" w:rsidP="00355CD7">
      <w:pPr>
        <w:pStyle w:val="BodyText2"/>
      </w:pPr>
    </w:p>
    <w:p w:rsidR="00355CD7" w:rsidRDefault="00355CD7" w:rsidP="00355CD7">
      <w:pPr>
        <w:pStyle w:val="BodyText2"/>
      </w:pPr>
    </w:p>
    <w:p w:rsidR="00355CD7" w:rsidRDefault="00355CD7" w:rsidP="00355CD7">
      <w:pPr>
        <w:pStyle w:val="BodyText2"/>
      </w:pPr>
    </w:p>
    <w:p w:rsidR="00355CD7" w:rsidRDefault="00355CD7" w:rsidP="00355CD7">
      <w:pPr>
        <w:pStyle w:val="BodyText2"/>
      </w:pPr>
    </w:p>
    <w:p w:rsidR="00355CD7" w:rsidRDefault="00355CD7" w:rsidP="00355CD7">
      <w:pPr>
        <w:pStyle w:val="BodyText2"/>
      </w:pPr>
    </w:p>
    <w:p w:rsidR="00355CD7" w:rsidRPr="00425C8F" w:rsidRDefault="00355CD7" w:rsidP="000C6213">
      <w:pPr>
        <w:pStyle w:val="Heading2"/>
        <w:rPr>
          <w:lang w:val="en-IN"/>
        </w:rPr>
      </w:pPr>
      <w:bookmarkStart w:id="67" w:name="_Toc461009583"/>
      <w:r>
        <w:rPr>
          <w:lang w:val="en-IN"/>
        </w:rPr>
        <w:t>View Barred List</w:t>
      </w:r>
      <w:bookmarkEnd w:id="67"/>
    </w:p>
    <w:p w:rsidR="00355CD7" w:rsidRDefault="00355CD7" w:rsidP="00355CD7">
      <w:pPr>
        <w:pStyle w:val="BodyText2"/>
      </w:pPr>
      <w:r>
        <w:t>In</w:t>
      </w:r>
      <w:r w:rsidRPr="00425C8F">
        <w:t xml:space="preserve"> this </w:t>
      </w:r>
      <w:r>
        <w:t>resource User can send request for barring a user</w:t>
      </w:r>
    </w:p>
    <w:p w:rsidR="00355CD7" w:rsidRDefault="00355CD7" w:rsidP="00355CD7">
      <w:pPr>
        <w:pStyle w:val="BodyText2"/>
      </w:pPr>
    </w:p>
    <w:p w:rsidR="00355CD7" w:rsidRPr="00425C8F" w:rsidRDefault="00355CD7" w:rsidP="00355CD7">
      <w:pPr>
        <w:pStyle w:val="Heading"/>
        <w:rPr>
          <w:color w:val="auto"/>
        </w:rPr>
      </w:pPr>
      <w:r>
        <w:rPr>
          <w:color w:val="auto"/>
        </w:rPr>
        <w:t>Available Options</w:t>
      </w:r>
    </w:p>
    <w:p w:rsidR="00355CD7" w:rsidRDefault="00355CD7" w:rsidP="00355CD7">
      <w:pPr>
        <w:pStyle w:val="BodyText2"/>
        <w:rPr>
          <w:b/>
        </w:rPr>
      </w:pPr>
      <w:r>
        <w:tab/>
      </w:r>
      <w:r w:rsidRPr="005825F0">
        <w:rPr>
          <w:b/>
        </w:rPr>
        <w:t>Module</w:t>
      </w:r>
      <w:r>
        <w:rPr>
          <w:b/>
        </w:rPr>
        <w:t>: C2S, P2P</w:t>
      </w:r>
    </w:p>
    <w:p w:rsidR="00355CD7" w:rsidRPr="005825F0" w:rsidRDefault="00355CD7" w:rsidP="00355CD7">
      <w:pPr>
        <w:pStyle w:val="BodyText2"/>
        <w:rPr>
          <w:b/>
        </w:rPr>
      </w:pPr>
      <w:r>
        <w:rPr>
          <w:b/>
        </w:rPr>
        <w:tab/>
        <w:t>User Type: SENDER, RECEIVER</w:t>
      </w:r>
    </w:p>
    <w:p w:rsidR="00355CD7" w:rsidRPr="00425C8F" w:rsidRDefault="00355CD7" w:rsidP="00355CD7">
      <w:pPr>
        <w:pStyle w:val="BodyText2"/>
        <w:ind w:left="720"/>
      </w:pPr>
    </w:p>
    <w:p w:rsidR="00355CD7" w:rsidRPr="00425C8F" w:rsidRDefault="00355CD7" w:rsidP="00355CD7">
      <w:pPr>
        <w:pStyle w:val="Heading"/>
        <w:rPr>
          <w:color w:val="auto"/>
        </w:rPr>
      </w:pPr>
      <w:r w:rsidRPr="00425C8F">
        <w:rPr>
          <w:color w:val="auto"/>
        </w:rPr>
        <w:t>Request Syntax</w:t>
      </w:r>
    </w:p>
    <w:p w:rsidR="00355CD7" w:rsidRPr="00425C8F" w:rsidRDefault="00355CD7" w:rsidP="00355CD7">
      <w:pPr>
        <w:pStyle w:val="BodyText2"/>
        <w:ind w:left="720"/>
      </w:pPr>
      <w:r w:rsidRPr="00425C8F">
        <w:t>The External System will send the following request for return. The request format and details of request are mentioned below.</w:t>
      </w:r>
    </w:p>
    <w:p w:rsidR="00355CD7" w:rsidRDefault="00355CD7" w:rsidP="00355CD7">
      <w:pPr>
        <w:pStyle w:val="BodyText2"/>
      </w:pPr>
    </w:p>
    <w:p w:rsidR="00DA3F59" w:rsidRPr="00425C8F" w:rsidRDefault="00DA3F59" w:rsidP="00DA3F59">
      <w:pPr>
        <w:pStyle w:val="BodyText2"/>
        <w:ind w:left="720"/>
      </w:pPr>
      <w:r w:rsidRPr="00DA3F59">
        <w:t>{"loginId": "</w:t>
      </w:r>
      <w:r>
        <w:t>VALID LOGIN ID</w:t>
      </w:r>
      <w:r w:rsidRPr="00DA3F59">
        <w:t>","password":"</w:t>
      </w:r>
      <w:r>
        <w:t>VALID PASSWORD</w:t>
      </w:r>
      <w:r w:rsidRPr="00DA3F59">
        <w:t>","data": {"module": "</w:t>
      </w:r>
      <w:r>
        <w:t>Module Code</w:t>
      </w:r>
      <w:r w:rsidRPr="00DA3F59">
        <w:t>","userType": "</w:t>
      </w:r>
      <w:r>
        <w:t>USER TYPE</w:t>
      </w:r>
      <w:r w:rsidRPr="00DA3F59">
        <w:t>","barredType": "</w:t>
      </w:r>
      <w:r>
        <w:t>BARRED TYPE","fromDate": "DD/MM/YY</w:t>
      </w:r>
      <w:r w:rsidRPr="00DA3F59">
        <w:t>","toDate": "</w:t>
      </w:r>
      <w:r>
        <w:t>DD/MM/YY</w:t>
      </w:r>
      <w:r w:rsidRPr="00DA3F59">
        <w:t>","msisdn": "</w:t>
      </w:r>
      <w:r>
        <w:t>MSISDN</w:t>
      </w:r>
      <w:r w:rsidRPr="00DA3F59">
        <w:t>"},"type": "VIEWBARREDLIST"</w:t>
      </w:r>
      <w:r w:rsidR="00E42BAE">
        <w:t>, “externalCode”:”EXTERNAL CODE”</w:t>
      </w:r>
      <w:r w:rsidRPr="00DA3F59">
        <w:t>}</w:t>
      </w:r>
    </w:p>
    <w:p w:rsidR="00DA3F59" w:rsidRDefault="00DA3F59" w:rsidP="00355CD7">
      <w:pPr>
        <w:pStyle w:val="Heading"/>
        <w:rPr>
          <w:b w:val="0"/>
          <w:color w:val="auto"/>
        </w:rPr>
      </w:pPr>
    </w:p>
    <w:p w:rsidR="00355CD7" w:rsidRPr="00425C8F" w:rsidRDefault="00355CD7" w:rsidP="00355CD7">
      <w:pPr>
        <w:pStyle w:val="Heading"/>
        <w:rPr>
          <w:color w:val="auto"/>
        </w:rPr>
      </w:pPr>
      <w:r w:rsidRPr="00425C8F">
        <w:rPr>
          <w:color w:val="auto"/>
        </w:rPr>
        <w:t>Fields Detail</w:t>
      </w:r>
    </w:p>
    <w:p w:rsidR="00355CD7" w:rsidRPr="00425C8F" w:rsidRDefault="00355CD7" w:rsidP="00355CD7">
      <w:pPr>
        <w:pStyle w:val="BodyText2"/>
        <w:rPr>
          <w:b/>
          <w:bCs/>
          <w:u w:val="single"/>
        </w:rPr>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355CD7" w:rsidRPr="00425C8F" w:rsidTr="000464ED">
        <w:trPr>
          <w:trHeight w:val="277"/>
          <w:tblHeader/>
        </w:trPr>
        <w:tc>
          <w:tcPr>
            <w:tcW w:w="1800" w:type="dxa"/>
            <w:shd w:val="clear" w:color="auto" w:fill="E31837"/>
          </w:tcPr>
          <w:p w:rsidR="00355CD7" w:rsidRPr="00425C8F" w:rsidRDefault="00355CD7" w:rsidP="000464ED">
            <w:pPr>
              <w:pStyle w:val="TableColumnLabels"/>
              <w:rPr>
                <w:color w:val="auto"/>
                <w:lang w:val="en-IN"/>
              </w:rPr>
            </w:pPr>
            <w:r w:rsidRPr="00425C8F">
              <w:rPr>
                <w:color w:val="auto"/>
                <w:lang w:val="en-IN"/>
              </w:rPr>
              <w:t>TAG</w:t>
            </w:r>
          </w:p>
        </w:tc>
        <w:tc>
          <w:tcPr>
            <w:tcW w:w="1800" w:type="dxa"/>
            <w:shd w:val="clear" w:color="auto" w:fill="E31837"/>
          </w:tcPr>
          <w:p w:rsidR="00355CD7" w:rsidRPr="00425C8F" w:rsidRDefault="00355CD7" w:rsidP="000464ED">
            <w:pPr>
              <w:pStyle w:val="TableColumnLabels"/>
              <w:rPr>
                <w:color w:val="auto"/>
                <w:lang w:val="en-IN"/>
              </w:rPr>
            </w:pPr>
            <w:r w:rsidRPr="00425C8F">
              <w:rPr>
                <w:color w:val="auto"/>
                <w:lang w:val="en-IN"/>
              </w:rPr>
              <w:t>Fields</w:t>
            </w:r>
          </w:p>
        </w:tc>
        <w:tc>
          <w:tcPr>
            <w:tcW w:w="1980" w:type="dxa"/>
            <w:shd w:val="clear" w:color="auto" w:fill="E31837"/>
          </w:tcPr>
          <w:p w:rsidR="00355CD7" w:rsidRPr="00425C8F" w:rsidRDefault="00355CD7" w:rsidP="000464ED">
            <w:pPr>
              <w:pStyle w:val="TableColumnLabels"/>
              <w:rPr>
                <w:color w:val="auto"/>
                <w:lang w:val="en-IN"/>
              </w:rPr>
            </w:pPr>
            <w:r w:rsidRPr="00425C8F">
              <w:rPr>
                <w:color w:val="auto"/>
                <w:lang w:val="en-IN"/>
              </w:rPr>
              <w:t>Remarks</w:t>
            </w:r>
          </w:p>
        </w:tc>
        <w:tc>
          <w:tcPr>
            <w:tcW w:w="1620" w:type="dxa"/>
            <w:shd w:val="clear" w:color="auto" w:fill="E31837"/>
          </w:tcPr>
          <w:p w:rsidR="00355CD7" w:rsidRPr="00425C8F" w:rsidRDefault="00355CD7" w:rsidP="000464ED">
            <w:pPr>
              <w:pStyle w:val="TableColumnLabels"/>
              <w:rPr>
                <w:color w:val="auto"/>
                <w:lang w:val="en-IN"/>
              </w:rPr>
            </w:pPr>
            <w:r w:rsidRPr="00425C8F">
              <w:rPr>
                <w:color w:val="auto"/>
                <w:lang w:val="en-IN"/>
              </w:rPr>
              <w:t>Example</w:t>
            </w:r>
          </w:p>
        </w:tc>
        <w:tc>
          <w:tcPr>
            <w:tcW w:w="720" w:type="dxa"/>
            <w:shd w:val="clear" w:color="auto" w:fill="E31837"/>
          </w:tcPr>
          <w:p w:rsidR="00355CD7" w:rsidRPr="00425C8F" w:rsidRDefault="00355CD7" w:rsidP="000464ED">
            <w:pPr>
              <w:pStyle w:val="TableColumnLabels"/>
              <w:rPr>
                <w:color w:val="auto"/>
                <w:lang w:val="en-IN"/>
              </w:rPr>
            </w:pPr>
            <w:r w:rsidRPr="00425C8F">
              <w:rPr>
                <w:color w:val="auto"/>
                <w:lang w:val="en-IN"/>
              </w:rPr>
              <w:t>Field Type</w:t>
            </w:r>
          </w:p>
        </w:tc>
        <w:tc>
          <w:tcPr>
            <w:tcW w:w="1620" w:type="dxa"/>
            <w:shd w:val="clear" w:color="auto" w:fill="E31837"/>
          </w:tcPr>
          <w:p w:rsidR="00355CD7" w:rsidRPr="00425C8F" w:rsidRDefault="00355CD7" w:rsidP="000464ED">
            <w:pPr>
              <w:pStyle w:val="TableColumnLabels"/>
              <w:rPr>
                <w:color w:val="auto"/>
                <w:lang w:val="en-IN"/>
              </w:rPr>
            </w:pPr>
            <w:r w:rsidRPr="00425C8F">
              <w:rPr>
                <w:color w:val="auto"/>
                <w:lang w:val="en-IN"/>
              </w:rPr>
              <w:t>Optional/</w:t>
            </w:r>
          </w:p>
          <w:p w:rsidR="00355CD7" w:rsidRPr="00425C8F" w:rsidRDefault="00355CD7" w:rsidP="000464ED">
            <w:pPr>
              <w:pStyle w:val="TableColumnLabels"/>
              <w:rPr>
                <w:color w:val="auto"/>
                <w:lang w:val="en-IN"/>
              </w:rPr>
            </w:pPr>
            <w:r w:rsidRPr="00425C8F">
              <w:rPr>
                <w:color w:val="auto"/>
                <w:lang w:val="en-IN"/>
              </w:rPr>
              <w:t>Mandatory</w:t>
            </w:r>
          </w:p>
        </w:tc>
      </w:tr>
      <w:tr w:rsidR="00355CD7" w:rsidRPr="00425C8F" w:rsidTr="000464ED">
        <w:trPr>
          <w:trHeight w:val="277"/>
        </w:trPr>
        <w:tc>
          <w:tcPr>
            <w:tcW w:w="9540" w:type="dxa"/>
            <w:gridSpan w:val="6"/>
          </w:tcPr>
          <w:p w:rsidR="00355CD7" w:rsidRPr="00425C8F" w:rsidRDefault="00355CD7" w:rsidP="000464ED">
            <w:pPr>
              <w:pStyle w:val="Tablecontent"/>
            </w:pPr>
            <w:r w:rsidRPr="00425C8F">
              <w:rPr>
                <w:b/>
                <w:bCs/>
              </w:rPr>
              <w:t>DATA</w:t>
            </w:r>
          </w:p>
        </w:tc>
      </w:tr>
      <w:tr w:rsidR="00355CD7" w:rsidRPr="00425C8F" w:rsidTr="000464ED">
        <w:trPr>
          <w:trHeight w:val="277"/>
        </w:trPr>
        <w:tc>
          <w:tcPr>
            <w:tcW w:w="1800" w:type="dxa"/>
          </w:tcPr>
          <w:p w:rsidR="00355CD7" w:rsidRPr="00425C8F" w:rsidRDefault="00355CD7" w:rsidP="000464ED">
            <w:pPr>
              <w:pStyle w:val="Tablecontent"/>
            </w:pPr>
            <w:r w:rsidRPr="00745089">
              <w:lastRenderedPageBreak/>
              <w:t>loginId</w:t>
            </w:r>
          </w:p>
        </w:tc>
        <w:tc>
          <w:tcPr>
            <w:tcW w:w="1800" w:type="dxa"/>
          </w:tcPr>
          <w:p w:rsidR="00355CD7" w:rsidRPr="00425C8F" w:rsidRDefault="00355CD7" w:rsidP="000464ED">
            <w:pPr>
              <w:pStyle w:val="Tablecontent"/>
            </w:pPr>
            <w:r>
              <w:t>User’s login Id in PreTUPS</w:t>
            </w:r>
          </w:p>
        </w:tc>
        <w:tc>
          <w:tcPr>
            <w:tcW w:w="1980" w:type="dxa"/>
          </w:tcPr>
          <w:p w:rsidR="00355CD7" w:rsidRPr="00425C8F" w:rsidRDefault="00355CD7" w:rsidP="000464ED">
            <w:pPr>
              <w:pStyle w:val="Tablecontent"/>
            </w:pPr>
            <w:r>
              <w:t>Valid login Id of user</w:t>
            </w:r>
          </w:p>
        </w:tc>
        <w:tc>
          <w:tcPr>
            <w:tcW w:w="1620" w:type="dxa"/>
          </w:tcPr>
          <w:p w:rsidR="00355CD7" w:rsidRPr="00425C8F" w:rsidRDefault="00355CD7" w:rsidP="000464ED">
            <w:pPr>
              <w:pStyle w:val="Tablecontent"/>
            </w:pPr>
            <w:r>
              <w:t>btchadm</w:t>
            </w:r>
          </w:p>
        </w:tc>
        <w:tc>
          <w:tcPr>
            <w:tcW w:w="720" w:type="dxa"/>
          </w:tcPr>
          <w:p w:rsidR="00355CD7" w:rsidRPr="00425C8F" w:rsidRDefault="00355CD7" w:rsidP="000464ED">
            <w:pPr>
              <w:pStyle w:val="Tablecontent"/>
            </w:pPr>
            <w:r w:rsidRPr="00425C8F">
              <w:t>A (10)</w:t>
            </w:r>
          </w:p>
        </w:tc>
        <w:tc>
          <w:tcPr>
            <w:tcW w:w="1620" w:type="dxa"/>
          </w:tcPr>
          <w:p w:rsidR="00355CD7" w:rsidRPr="00425C8F" w:rsidRDefault="00355CD7" w:rsidP="000464ED">
            <w:pPr>
              <w:pStyle w:val="Tablecontent"/>
            </w:pPr>
            <w:r>
              <w:t>O</w:t>
            </w:r>
          </w:p>
        </w:tc>
      </w:tr>
      <w:tr w:rsidR="00355CD7" w:rsidRPr="00425C8F" w:rsidTr="000464ED">
        <w:trPr>
          <w:trHeight w:val="277"/>
        </w:trPr>
        <w:tc>
          <w:tcPr>
            <w:tcW w:w="1800" w:type="dxa"/>
          </w:tcPr>
          <w:p w:rsidR="00355CD7" w:rsidRPr="00425C8F" w:rsidRDefault="00355CD7" w:rsidP="000464ED">
            <w:pPr>
              <w:pStyle w:val="Tablecontent"/>
            </w:pPr>
            <w:r>
              <w:t>password</w:t>
            </w:r>
          </w:p>
        </w:tc>
        <w:tc>
          <w:tcPr>
            <w:tcW w:w="1800" w:type="dxa"/>
          </w:tcPr>
          <w:p w:rsidR="00355CD7" w:rsidRPr="00425C8F" w:rsidRDefault="00355CD7" w:rsidP="000464ED">
            <w:pPr>
              <w:pStyle w:val="Tablecontent"/>
            </w:pPr>
            <w:r>
              <w:t>User’s password in PreTUPS</w:t>
            </w:r>
          </w:p>
        </w:tc>
        <w:tc>
          <w:tcPr>
            <w:tcW w:w="1980" w:type="dxa"/>
          </w:tcPr>
          <w:p w:rsidR="00355CD7" w:rsidRPr="00425C8F" w:rsidRDefault="00355CD7" w:rsidP="000464ED">
            <w:pPr>
              <w:pStyle w:val="Tablecontent"/>
            </w:pPr>
            <w:r>
              <w:t>Valid password of user</w:t>
            </w:r>
          </w:p>
        </w:tc>
        <w:tc>
          <w:tcPr>
            <w:tcW w:w="1620" w:type="dxa"/>
          </w:tcPr>
          <w:p w:rsidR="00355CD7" w:rsidRPr="00425C8F" w:rsidRDefault="00355CD7" w:rsidP="000464ED">
            <w:pPr>
              <w:pStyle w:val="Tablecontent"/>
            </w:pPr>
            <w:r>
              <w:t>1357</w:t>
            </w:r>
          </w:p>
        </w:tc>
        <w:tc>
          <w:tcPr>
            <w:tcW w:w="720" w:type="dxa"/>
          </w:tcPr>
          <w:p w:rsidR="00355CD7" w:rsidRPr="00425C8F" w:rsidRDefault="00355CD7" w:rsidP="000464ED">
            <w:pPr>
              <w:pStyle w:val="Tablecontent"/>
            </w:pPr>
            <w:r>
              <w:t>A</w:t>
            </w:r>
            <w:r w:rsidRPr="00425C8F">
              <w:t xml:space="preserve"> (10)</w:t>
            </w:r>
          </w:p>
        </w:tc>
        <w:tc>
          <w:tcPr>
            <w:tcW w:w="1620" w:type="dxa"/>
          </w:tcPr>
          <w:p w:rsidR="00355CD7" w:rsidRPr="00425C8F" w:rsidRDefault="00355CD7" w:rsidP="000464ED">
            <w:pPr>
              <w:pStyle w:val="Tablecontent"/>
            </w:pPr>
            <w:r>
              <w:t>O</w:t>
            </w:r>
          </w:p>
        </w:tc>
      </w:tr>
      <w:tr w:rsidR="00355CD7" w:rsidRPr="00425C8F" w:rsidTr="000464ED">
        <w:trPr>
          <w:cantSplit/>
          <w:trHeight w:val="277"/>
        </w:trPr>
        <w:tc>
          <w:tcPr>
            <w:tcW w:w="1800" w:type="dxa"/>
          </w:tcPr>
          <w:p w:rsidR="00355CD7" w:rsidRPr="00425C8F" w:rsidRDefault="00355CD7" w:rsidP="000464ED">
            <w:pPr>
              <w:pStyle w:val="Tablecontent"/>
            </w:pPr>
            <w:r>
              <w:t>externalCode</w:t>
            </w:r>
          </w:p>
        </w:tc>
        <w:tc>
          <w:tcPr>
            <w:tcW w:w="1800" w:type="dxa"/>
          </w:tcPr>
          <w:p w:rsidR="00355CD7" w:rsidRPr="00425C8F" w:rsidRDefault="00355CD7" w:rsidP="000464ED">
            <w:pPr>
              <w:pStyle w:val="Tablecontent"/>
            </w:pPr>
            <w:r>
              <w:t>User’s External Code</w:t>
            </w:r>
          </w:p>
        </w:tc>
        <w:tc>
          <w:tcPr>
            <w:tcW w:w="1980" w:type="dxa"/>
          </w:tcPr>
          <w:p w:rsidR="00355CD7" w:rsidRPr="00425C8F" w:rsidRDefault="00355CD7" w:rsidP="000464ED">
            <w:pPr>
              <w:pStyle w:val="Tablecontent"/>
            </w:pPr>
            <w:r>
              <w:t>Valid external code</w:t>
            </w:r>
          </w:p>
        </w:tc>
        <w:tc>
          <w:tcPr>
            <w:tcW w:w="1620" w:type="dxa"/>
          </w:tcPr>
          <w:p w:rsidR="00355CD7" w:rsidRPr="00425C8F" w:rsidRDefault="00355CD7" w:rsidP="000464ED">
            <w:pPr>
              <w:pStyle w:val="Tablecontent"/>
            </w:pPr>
            <w:r>
              <w:t>13579876</w:t>
            </w:r>
          </w:p>
        </w:tc>
        <w:tc>
          <w:tcPr>
            <w:tcW w:w="720" w:type="dxa"/>
          </w:tcPr>
          <w:p w:rsidR="00355CD7" w:rsidRPr="00425C8F" w:rsidRDefault="00355CD7" w:rsidP="000464ED">
            <w:pPr>
              <w:pStyle w:val="Tablecontent"/>
            </w:pPr>
            <w:r>
              <w:t>N</w:t>
            </w:r>
            <w:r w:rsidRPr="00425C8F">
              <w:t xml:space="preserve"> (10)</w:t>
            </w:r>
          </w:p>
        </w:tc>
        <w:tc>
          <w:tcPr>
            <w:tcW w:w="1620" w:type="dxa"/>
          </w:tcPr>
          <w:p w:rsidR="00355CD7" w:rsidRPr="00425C8F" w:rsidRDefault="00355CD7" w:rsidP="000464ED">
            <w:pPr>
              <w:pStyle w:val="Tablecontent"/>
            </w:pPr>
            <w:r>
              <w:t>O</w:t>
            </w:r>
          </w:p>
        </w:tc>
      </w:tr>
      <w:tr w:rsidR="00355CD7" w:rsidRPr="00425C8F" w:rsidTr="000464ED">
        <w:trPr>
          <w:cantSplit/>
          <w:trHeight w:val="277"/>
        </w:trPr>
        <w:tc>
          <w:tcPr>
            <w:tcW w:w="1800" w:type="dxa"/>
          </w:tcPr>
          <w:p w:rsidR="00355CD7" w:rsidRPr="00425C8F" w:rsidRDefault="00355CD7" w:rsidP="000464ED">
            <w:pPr>
              <w:pStyle w:val="Tablecontent"/>
            </w:pPr>
            <w:r>
              <w:t>type</w:t>
            </w:r>
          </w:p>
        </w:tc>
        <w:tc>
          <w:tcPr>
            <w:tcW w:w="1800" w:type="dxa"/>
          </w:tcPr>
          <w:p w:rsidR="00355CD7" w:rsidRPr="00425C8F" w:rsidRDefault="00355CD7" w:rsidP="000464ED">
            <w:pPr>
              <w:pStyle w:val="Tablecontent"/>
            </w:pPr>
            <w:r>
              <w:t>Service type</w:t>
            </w:r>
          </w:p>
        </w:tc>
        <w:tc>
          <w:tcPr>
            <w:tcW w:w="1980" w:type="dxa"/>
          </w:tcPr>
          <w:p w:rsidR="00355CD7" w:rsidRPr="00425C8F" w:rsidRDefault="00355CD7" w:rsidP="000464ED">
            <w:pPr>
              <w:pStyle w:val="Tablecontent"/>
            </w:pPr>
            <w:r>
              <w:t>Service type of operation</w:t>
            </w:r>
          </w:p>
        </w:tc>
        <w:tc>
          <w:tcPr>
            <w:tcW w:w="1620" w:type="dxa"/>
          </w:tcPr>
          <w:p w:rsidR="00355CD7" w:rsidRPr="00425C8F" w:rsidRDefault="00355CD7" w:rsidP="000464ED">
            <w:pPr>
              <w:pStyle w:val="Tablecontent"/>
            </w:pPr>
            <w:r>
              <w:t>LOOKUP</w:t>
            </w:r>
          </w:p>
        </w:tc>
        <w:tc>
          <w:tcPr>
            <w:tcW w:w="720" w:type="dxa"/>
          </w:tcPr>
          <w:p w:rsidR="00355CD7" w:rsidRPr="00425C8F" w:rsidRDefault="00355CD7" w:rsidP="000464ED">
            <w:pPr>
              <w:pStyle w:val="Tablecontent"/>
            </w:pPr>
            <w:r>
              <w:t>A(10)</w:t>
            </w:r>
          </w:p>
        </w:tc>
        <w:tc>
          <w:tcPr>
            <w:tcW w:w="1620" w:type="dxa"/>
          </w:tcPr>
          <w:p w:rsidR="00355CD7" w:rsidRPr="00425C8F" w:rsidRDefault="00355CD7" w:rsidP="000464ED">
            <w:pPr>
              <w:pStyle w:val="Tablecontent"/>
            </w:pPr>
            <w:r>
              <w:t>M</w:t>
            </w:r>
          </w:p>
        </w:tc>
      </w:tr>
      <w:tr w:rsidR="00355CD7" w:rsidRPr="00425C8F" w:rsidTr="000464ED">
        <w:trPr>
          <w:cantSplit/>
          <w:trHeight w:val="277"/>
        </w:trPr>
        <w:tc>
          <w:tcPr>
            <w:tcW w:w="1800" w:type="dxa"/>
          </w:tcPr>
          <w:p w:rsidR="00355CD7" w:rsidRDefault="00355CD7" w:rsidP="000464ED">
            <w:pPr>
              <w:pStyle w:val="Tablecontent"/>
            </w:pPr>
            <w:r>
              <w:t>data</w:t>
            </w:r>
          </w:p>
        </w:tc>
        <w:tc>
          <w:tcPr>
            <w:tcW w:w="1800" w:type="dxa"/>
          </w:tcPr>
          <w:p w:rsidR="00355CD7" w:rsidRDefault="00355CD7" w:rsidP="000464ED">
            <w:pPr>
              <w:pStyle w:val="Tablecontent"/>
            </w:pPr>
            <w:r>
              <w:t>JSON object of data required for service</w:t>
            </w:r>
          </w:p>
        </w:tc>
        <w:tc>
          <w:tcPr>
            <w:tcW w:w="1980" w:type="dxa"/>
          </w:tcPr>
          <w:p w:rsidR="00355CD7" w:rsidRDefault="00355CD7" w:rsidP="000464ED">
            <w:pPr>
              <w:pStyle w:val="Tablecontent"/>
            </w:pPr>
            <w:r>
              <w:t>Valid JSON Object required for operation</w:t>
            </w:r>
          </w:p>
        </w:tc>
        <w:tc>
          <w:tcPr>
            <w:tcW w:w="1620" w:type="dxa"/>
          </w:tcPr>
          <w:p w:rsidR="00355CD7" w:rsidRDefault="00355CD7" w:rsidP="000464ED">
            <w:pPr>
              <w:pStyle w:val="Tablecontent"/>
            </w:pPr>
            <w:r>
              <w:t>{“Key”:”Value”,”Key”:”Value”}</w:t>
            </w:r>
          </w:p>
        </w:tc>
        <w:tc>
          <w:tcPr>
            <w:tcW w:w="720" w:type="dxa"/>
          </w:tcPr>
          <w:p w:rsidR="00355CD7" w:rsidRDefault="00355CD7" w:rsidP="000464ED">
            <w:pPr>
              <w:pStyle w:val="Tablecontent"/>
            </w:pPr>
            <w:r>
              <w:t>A</w:t>
            </w:r>
          </w:p>
        </w:tc>
        <w:tc>
          <w:tcPr>
            <w:tcW w:w="1620" w:type="dxa"/>
          </w:tcPr>
          <w:p w:rsidR="00355CD7" w:rsidRPr="00425C8F" w:rsidRDefault="00355CD7" w:rsidP="000464ED">
            <w:pPr>
              <w:pStyle w:val="Tablecontent"/>
            </w:pPr>
            <w:r>
              <w:t>M</w:t>
            </w:r>
          </w:p>
        </w:tc>
      </w:tr>
      <w:tr w:rsidR="00355CD7" w:rsidRPr="00425C8F" w:rsidTr="000464ED">
        <w:trPr>
          <w:cantSplit/>
          <w:trHeight w:val="277"/>
        </w:trPr>
        <w:tc>
          <w:tcPr>
            <w:tcW w:w="1800" w:type="dxa"/>
          </w:tcPr>
          <w:p w:rsidR="00355CD7" w:rsidRDefault="00355CD7" w:rsidP="000464ED">
            <w:pPr>
              <w:pStyle w:val="Tablecontent"/>
            </w:pPr>
            <w:r>
              <w:t>msisdn</w:t>
            </w:r>
          </w:p>
        </w:tc>
        <w:tc>
          <w:tcPr>
            <w:tcW w:w="1800" w:type="dxa"/>
          </w:tcPr>
          <w:p w:rsidR="00355CD7" w:rsidRDefault="00355CD7" w:rsidP="000464ED">
            <w:pPr>
              <w:pStyle w:val="Tablecontent"/>
            </w:pPr>
            <w:r>
              <w:t>MSISDN of user</w:t>
            </w:r>
          </w:p>
        </w:tc>
        <w:tc>
          <w:tcPr>
            <w:tcW w:w="1980" w:type="dxa"/>
          </w:tcPr>
          <w:p w:rsidR="00355CD7" w:rsidRDefault="00355CD7" w:rsidP="000464ED">
            <w:pPr>
              <w:pStyle w:val="Tablecontent"/>
            </w:pPr>
            <w:r>
              <w:t>MSISDN of user</w:t>
            </w:r>
          </w:p>
        </w:tc>
        <w:tc>
          <w:tcPr>
            <w:tcW w:w="1620" w:type="dxa"/>
          </w:tcPr>
          <w:p w:rsidR="00355CD7" w:rsidRDefault="00355CD7" w:rsidP="000464ED">
            <w:pPr>
              <w:pStyle w:val="Tablecontent"/>
            </w:pPr>
            <w:r>
              <w:t>7234567892</w:t>
            </w:r>
          </w:p>
        </w:tc>
        <w:tc>
          <w:tcPr>
            <w:tcW w:w="720" w:type="dxa"/>
          </w:tcPr>
          <w:p w:rsidR="00355CD7" w:rsidRDefault="00355CD7" w:rsidP="000464ED">
            <w:pPr>
              <w:pStyle w:val="Tablecontent"/>
            </w:pPr>
            <w:r>
              <w:t>N</w:t>
            </w:r>
          </w:p>
        </w:tc>
        <w:tc>
          <w:tcPr>
            <w:tcW w:w="1620" w:type="dxa"/>
          </w:tcPr>
          <w:p w:rsidR="00355CD7" w:rsidRDefault="00355CD7" w:rsidP="000464ED">
            <w:pPr>
              <w:pStyle w:val="Tablecontent"/>
            </w:pPr>
            <w:r>
              <w:t>M</w:t>
            </w:r>
          </w:p>
        </w:tc>
      </w:tr>
      <w:tr w:rsidR="00355CD7" w:rsidRPr="00425C8F" w:rsidTr="000464ED">
        <w:trPr>
          <w:cantSplit/>
          <w:trHeight w:val="277"/>
        </w:trPr>
        <w:tc>
          <w:tcPr>
            <w:tcW w:w="1800" w:type="dxa"/>
          </w:tcPr>
          <w:p w:rsidR="00355CD7" w:rsidRDefault="00355CD7" w:rsidP="000464ED">
            <w:pPr>
              <w:pStyle w:val="Tablecontent"/>
            </w:pPr>
            <w:r>
              <w:t>module</w:t>
            </w:r>
          </w:p>
        </w:tc>
        <w:tc>
          <w:tcPr>
            <w:tcW w:w="1800" w:type="dxa"/>
          </w:tcPr>
          <w:p w:rsidR="00355CD7" w:rsidRDefault="00355CD7" w:rsidP="000464ED">
            <w:pPr>
              <w:pStyle w:val="Tablecontent"/>
            </w:pPr>
            <w:r>
              <w:t>Module Name</w:t>
            </w:r>
          </w:p>
        </w:tc>
        <w:tc>
          <w:tcPr>
            <w:tcW w:w="1980" w:type="dxa"/>
          </w:tcPr>
          <w:p w:rsidR="00355CD7" w:rsidRDefault="00355CD7" w:rsidP="000464ED">
            <w:pPr>
              <w:pStyle w:val="Tablecontent"/>
            </w:pPr>
            <w:r>
              <w:t>P2P or C2S module</w:t>
            </w:r>
          </w:p>
        </w:tc>
        <w:tc>
          <w:tcPr>
            <w:tcW w:w="1620" w:type="dxa"/>
          </w:tcPr>
          <w:p w:rsidR="00355CD7" w:rsidRDefault="00355CD7" w:rsidP="000464ED">
            <w:pPr>
              <w:pStyle w:val="Tablecontent"/>
            </w:pPr>
            <w:r>
              <w:t>C2S</w:t>
            </w:r>
          </w:p>
        </w:tc>
        <w:tc>
          <w:tcPr>
            <w:tcW w:w="720" w:type="dxa"/>
          </w:tcPr>
          <w:p w:rsidR="00355CD7" w:rsidRDefault="00355CD7" w:rsidP="000464ED">
            <w:pPr>
              <w:pStyle w:val="Tablecontent"/>
            </w:pPr>
            <w:r>
              <w:t>A</w:t>
            </w:r>
          </w:p>
        </w:tc>
        <w:tc>
          <w:tcPr>
            <w:tcW w:w="1620" w:type="dxa"/>
          </w:tcPr>
          <w:p w:rsidR="00355CD7" w:rsidRDefault="00355CD7" w:rsidP="000464ED">
            <w:pPr>
              <w:pStyle w:val="Tablecontent"/>
            </w:pPr>
            <w:r>
              <w:t>M</w:t>
            </w:r>
          </w:p>
        </w:tc>
      </w:tr>
      <w:tr w:rsidR="00355CD7" w:rsidRPr="00425C8F" w:rsidTr="000464ED">
        <w:trPr>
          <w:cantSplit/>
          <w:trHeight w:val="277"/>
        </w:trPr>
        <w:tc>
          <w:tcPr>
            <w:tcW w:w="1800" w:type="dxa"/>
          </w:tcPr>
          <w:p w:rsidR="00355CD7" w:rsidRDefault="00355CD7" w:rsidP="000464ED">
            <w:pPr>
              <w:pStyle w:val="Tablecontent"/>
            </w:pPr>
            <w:r>
              <w:t>barredType</w:t>
            </w:r>
          </w:p>
        </w:tc>
        <w:tc>
          <w:tcPr>
            <w:tcW w:w="1800" w:type="dxa"/>
          </w:tcPr>
          <w:p w:rsidR="00355CD7" w:rsidRDefault="00355CD7" w:rsidP="000464ED">
            <w:pPr>
              <w:pStyle w:val="Tablecontent"/>
            </w:pPr>
            <w:r>
              <w:t>Barred Type</w:t>
            </w:r>
          </w:p>
        </w:tc>
        <w:tc>
          <w:tcPr>
            <w:tcW w:w="1980" w:type="dxa"/>
          </w:tcPr>
          <w:p w:rsidR="00355CD7" w:rsidRDefault="00355CD7" w:rsidP="000464ED">
            <w:pPr>
              <w:pStyle w:val="Tablecontent"/>
            </w:pPr>
            <w:r>
              <w:t>Barring type</w:t>
            </w:r>
          </w:p>
        </w:tc>
        <w:tc>
          <w:tcPr>
            <w:tcW w:w="1620" w:type="dxa"/>
          </w:tcPr>
          <w:p w:rsidR="00355CD7" w:rsidRDefault="00355CD7" w:rsidP="000464ED">
            <w:pPr>
              <w:pStyle w:val="Tablecontent"/>
            </w:pPr>
            <w:r>
              <w:t>SENDER</w:t>
            </w:r>
          </w:p>
        </w:tc>
        <w:tc>
          <w:tcPr>
            <w:tcW w:w="720" w:type="dxa"/>
          </w:tcPr>
          <w:p w:rsidR="00355CD7" w:rsidRDefault="00355CD7" w:rsidP="000464ED">
            <w:pPr>
              <w:pStyle w:val="Tablecontent"/>
            </w:pPr>
            <w:r>
              <w:t>A</w:t>
            </w:r>
          </w:p>
        </w:tc>
        <w:tc>
          <w:tcPr>
            <w:tcW w:w="1620" w:type="dxa"/>
          </w:tcPr>
          <w:p w:rsidR="00355CD7" w:rsidRDefault="00355CD7" w:rsidP="000464ED">
            <w:pPr>
              <w:pStyle w:val="Tablecontent"/>
            </w:pPr>
            <w:r>
              <w:t>M</w:t>
            </w:r>
          </w:p>
        </w:tc>
      </w:tr>
      <w:tr w:rsidR="00355CD7" w:rsidRPr="00425C8F" w:rsidTr="000464ED">
        <w:trPr>
          <w:cantSplit/>
          <w:trHeight w:val="277"/>
        </w:trPr>
        <w:tc>
          <w:tcPr>
            <w:tcW w:w="1800" w:type="dxa"/>
          </w:tcPr>
          <w:p w:rsidR="00355CD7" w:rsidRDefault="00355CD7" w:rsidP="000464ED">
            <w:pPr>
              <w:pStyle w:val="Tablecontent"/>
            </w:pPr>
            <w:r>
              <w:t>userType</w:t>
            </w:r>
          </w:p>
        </w:tc>
        <w:tc>
          <w:tcPr>
            <w:tcW w:w="1800" w:type="dxa"/>
          </w:tcPr>
          <w:p w:rsidR="00355CD7" w:rsidRDefault="00355CD7" w:rsidP="000464ED">
            <w:pPr>
              <w:pStyle w:val="Tablecontent"/>
            </w:pPr>
            <w:r>
              <w:t>User Type</w:t>
            </w:r>
          </w:p>
        </w:tc>
        <w:tc>
          <w:tcPr>
            <w:tcW w:w="1980" w:type="dxa"/>
          </w:tcPr>
          <w:p w:rsidR="00355CD7" w:rsidRDefault="00355CD7" w:rsidP="000464ED">
            <w:pPr>
              <w:pStyle w:val="Tablecontent"/>
            </w:pPr>
            <w:r>
              <w:t>User Type</w:t>
            </w:r>
          </w:p>
        </w:tc>
        <w:tc>
          <w:tcPr>
            <w:tcW w:w="1620" w:type="dxa"/>
          </w:tcPr>
          <w:p w:rsidR="00355CD7" w:rsidRDefault="00355CD7" w:rsidP="000464ED">
            <w:pPr>
              <w:pStyle w:val="Tablecontent"/>
            </w:pPr>
            <w:r>
              <w:t>SENDER</w:t>
            </w:r>
          </w:p>
        </w:tc>
        <w:tc>
          <w:tcPr>
            <w:tcW w:w="720" w:type="dxa"/>
          </w:tcPr>
          <w:p w:rsidR="00355CD7" w:rsidRDefault="00355CD7" w:rsidP="000464ED">
            <w:pPr>
              <w:pStyle w:val="Tablecontent"/>
            </w:pPr>
            <w:r>
              <w:t>A</w:t>
            </w:r>
          </w:p>
        </w:tc>
        <w:tc>
          <w:tcPr>
            <w:tcW w:w="1620" w:type="dxa"/>
          </w:tcPr>
          <w:p w:rsidR="00355CD7" w:rsidRDefault="00355CD7" w:rsidP="000464ED">
            <w:pPr>
              <w:pStyle w:val="Tablecontent"/>
            </w:pPr>
            <w:r>
              <w:t>M</w:t>
            </w:r>
          </w:p>
        </w:tc>
      </w:tr>
      <w:tr w:rsidR="00355CD7" w:rsidRPr="00425C8F" w:rsidTr="000464ED">
        <w:trPr>
          <w:cantSplit/>
          <w:trHeight w:val="277"/>
        </w:trPr>
        <w:tc>
          <w:tcPr>
            <w:tcW w:w="1800" w:type="dxa"/>
          </w:tcPr>
          <w:p w:rsidR="00355CD7" w:rsidRDefault="00F276CD" w:rsidP="000464ED">
            <w:pPr>
              <w:pStyle w:val="Tablecontent"/>
            </w:pPr>
            <w:r>
              <w:t>fromDate</w:t>
            </w:r>
          </w:p>
        </w:tc>
        <w:tc>
          <w:tcPr>
            <w:tcW w:w="1800" w:type="dxa"/>
          </w:tcPr>
          <w:p w:rsidR="00355CD7" w:rsidRDefault="00F276CD" w:rsidP="000464ED">
            <w:pPr>
              <w:pStyle w:val="Tablecontent"/>
            </w:pPr>
            <w:r>
              <w:t>Initial Date Range</w:t>
            </w:r>
          </w:p>
        </w:tc>
        <w:tc>
          <w:tcPr>
            <w:tcW w:w="1980" w:type="dxa"/>
          </w:tcPr>
          <w:p w:rsidR="00355CD7" w:rsidRDefault="00F276CD" w:rsidP="000464ED">
            <w:pPr>
              <w:pStyle w:val="Tablecontent"/>
            </w:pPr>
            <w:r>
              <w:t>Initial Date Range</w:t>
            </w:r>
          </w:p>
        </w:tc>
        <w:tc>
          <w:tcPr>
            <w:tcW w:w="1620" w:type="dxa"/>
          </w:tcPr>
          <w:p w:rsidR="00355CD7" w:rsidRDefault="00F276CD" w:rsidP="000464ED">
            <w:pPr>
              <w:pStyle w:val="Tablecontent"/>
            </w:pPr>
            <w:r>
              <w:t>01/07/16</w:t>
            </w:r>
          </w:p>
        </w:tc>
        <w:tc>
          <w:tcPr>
            <w:tcW w:w="720" w:type="dxa"/>
          </w:tcPr>
          <w:p w:rsidR="00355CD7" w:rsidRDefault="00355CD7" w:rsidP="000464ED">
            <w:pPr>
              <w:pStyle w:val="Tablecontent"/>
            </w:pPr>
            <w:r>
              <w:t>A</w:t>
            </w:r>
          </w:p>
        </w:tc>
        <w:tc>
          <w:tcPr>
            <w:tcW w:w="1620" w:type="dxa"/>
          </w:tcPr>
          <w:p w:rsidR="00355CD7" w:rsidRDefault="00355CD7" w:rsidP="000464ED">
            <w:pPr>
              <w:pStyle w:val="Tablecontent"/>
            </w:pPr>
            <w:r>
              <w:t>M</w:t>
            </w:r>
          </w:p>
        </w:tc>
      </w:tr>
      <w:tr w:rsidR="00F276CD" w:rsidRPr="00425C8F" w:rsidTr="000464ED">
        <w:trPr>
          <w:cantSplit/>
          <w:trHeight w:val="277"/>
        </w:trPr>
        <w:tc>
          <w:tcPr>
            <w:tcW w:w="1800" w:type="dxa"/>
          </w:tcPr>
          <w:p w:rsidR="00F276CD" w:rsidRDefault="00F276CD" w:rsidP="000464ED">
            <w:pPr>
              <w:pStyle w:val="Tablecontent"/>
            </w:pPr>
            <w:r>
              <w:t>toDate</w:t>
            </w:r>
          </w:p>
        </w:tc>
        <w:tc>
          <w:tcPr>
            <w:tcW w:w="1800" w:type="dxa"/>
          </w:tcPr>
          <w:p w:rsidR="00F276CD" w:rsidRDefault="00F276CD" w:rsidP="000464ED">
            <w:pPr>
              <w:pStyle w:val="Tablecontent"/>
            </w:pPr>
            <w:r>
              <w:t>End date</w:t>
            </w:r>
          </w:p>
        </w:tc>
        <w:tc>
          <w:tcPr>
            <w:tcW w:w="1980" w:type="dxa"/>
          </w:tcPr>
          <w:p w:rsidR="00F276CD" w:rsidRDefault="00F276CD" w:rsidP="000464ED">
            <w:pPr>
              <w:pStyle w:val="Tablecontent"/>
            </w:pPr>
            <w:r>
              <w:t>End date</w:t>
            </w:r>
          </w:p>
        </w:tc>
        <w:tc>
          <w:tcPr>
            <w:tcW w:w="1620" w:type="dxa"/>
          </w:tcPr>
          <w:p w:rsidR="00F276CD" w:rsidRDefault="00F276CD" w:rsidP="000464ED">
            <w:pPr>
              <w:pStyle w:val="Tablecontent"/>
            </w:pPr>
            <w:r>
              <w:t>01/07/16</w:t>
            </w:r>
          </w:p>
        </w:tc>
        <w:tc>
          <w:tcPr>
            <w:tcW w:w="720" w:type="dxa"/>
          </w:tcPr>
          <w:p w:rsidR="00F276CD" w:rsidRDefault="00F276CD" w:rsidP="000464ED">
            <w:pPr>
              <w:pStyle w:val="Tablecontent"/>
            </w:pPr>
            <w:r>
              <w:t>D</w:t>
            </w:r>
          </w:p>
        </w:tc>
        <w:tc>
          <w:tcPr>
            <w:tcW w:w="1620" w:type="dxa"/>
          </w:tcPr>
          <w:p w:rsidR="00F276CD" w:rsidRDefault="00F276CD" w:rsidP="000464ED">
            <w:pPr>
              <w:pStyle w:val="Tablecontent"/>
            </w:pPr>
            <w:r>
              <w:t>M</w:t>
            </w:r>
          </w:p>
        </w:tc>
      </w:tr>
    </w:tbl>
    <w:p w:rsidR="00355CD7" w:rsidRPr="00425C8F" w:rsidRDefault="00355CD7" w:rsidP="00355CD7">
      <w:pPr>
        <w:pStyle w:val="BodyText2"/>
        <w:rPr>
          <w:b/>
          <w:bCs/>
          <w:sz w:val="24"/>
          <w:u w:val="single"/>
        </w:rPr>
      </w:pPr>
    </w:p>
    <w:p w:rsidR="00355CD7" w:rsidRPr="00425C8F" w:rsidRDefault="00355CD7" w:rsidP="00355CD7">
      <w:pPr>
        <w:pStyle w:val="Heading"/>
        <w:rPr>
          <w:color w:val="auto"/>
        </w:rPr>
      </w:pPr>
      <w:r w:rsidRPr="00425C8F">
        <w:rPr>
          <w:color w:val="auto"/>
        </w:rPr>
        <w:t xml:space="preserve"> Response Syntax</w:t>
      </w:r>
    </w:p>
    <w:p w:rsidR="00355CD7" w:rsidRPr="00425C8F" w:rsidRDefault="00355CD7" w:rsidP="00355CD7">
      <w:pPr>
        <w:pStyle w:val="BodyText2"/>
        <w:ind w:left="720"/>
      </w:pPr>
      <w:r w:rsidRPr="00425C8F">
        <w:t xml:space="preserve">PreTUPS system sends the acknowledgement to the External system. The acknowledgement will be in </w:t>
      </w:r>
      <w:r>
        <w:t>JSON</w:t>
      </w:r>
      <w:r w:rsidRPr="00425C8F">
        <w:t xml:space="preserve"> and send as response of the request. The </w:t>
      </w:r>
      <w:r>
        <w:t>JSON</w:t>
      </w:r>
      <w:r w:rsidRPr="00425C8F">
        <w:t xml:space="preserve"> response details are mentioned below</w:t>
      </w:r>
      <w:r>
        <w:t>.</w:t>
      </w:r>
    </w:p>
    <w:p w:rsidR="00355CD7" w:rsidRPr="00425C8F" w:rsidRDefault="00355CD7" w:rsidP="00355CD7">
      <w:pPr>
        <w:pStyle w:val="BodyText2"/>
      </w:pPr>
    </w:p>
    <w:p w:rsidR="00355CD7" w:rsidRDefault="00355CD7" w:rsidP="00355CD7">
      <w:pPr>
        <w:pStyle w:val="BodyText2"/>
      </w:pPr>
      <w:r w:rsidRPr="007B5770">
        <w:t>{"statusCode":"REQUEST STATUS CODE", "status":"REQUEST STATUS", "successMsg":"Success Message", "formError":"Form Error Message", "globalError":"Global Error Message", "fieldError":"JSON Object of Fields Error", "parameters":"Parameters for Messages", "dataObject":"Data Fetched from DB"</w:t>
      </w:r>
      <w:r w:rsidR="00B604D2">
        <w:t>, “messageCode”:”</w:t>
      </w:r>
      <w:r w:rsidR="00B604D2">
        <w:rPr>
          <w:rFonts w:ascii="Calibri" w:hAnsi="Calibri"/>
          <w:color w:val="000000"/>
          <w:sz w:val="22"/>
          <w:szCs w:val="22"/>
        </w:rPr>
        <w:t>messageReferenceCode</w:t>
      </w:r>
      <w:r w:rsidR="00B604D2">
        <w:t>”</w:t>
      </w:r>
      <w:r w:rsidR="00B604D2" w:rsidRPr="007B5770">
        <w:t>}</w:t>
      </w:r>
      <w:r w:rsidRPr="007B5770">
        <w:t>}</w:t>
      </w:r>
    </w:p>
    <w:p w:rsidR="00355CD7" w:rsidRPr="00425C8F" w:rsidRDefault="00355CD7" w:rsidP="00355CD7">
      <w:pPr>
        <w:pStyle w:val="BodyText2"/>
      </w:pPr>
    </w:p>
    <w:p w:rsidR="00355CD7" w:rsidRPr="00425C8F" w:rsidRDefault="00355CD7" w:rsidP="00355CD7">
      <w:pPr>
        <w:pStyle w:val="Heading"/>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355CD7" w:rsidRPr="00425C8F" w:rsidTr="000464ED">
        <w:trPr>
          <w:trHeight w:val="277"/>
          <w:tblHeader/>
        </w:trPr>
        <w:tc>
          <w:tcPr>
            <w:tcW w:w="1800" w:type="dxa"/>
            <w:shd w:val="clear" w:color="auto" w:fill="E31837"/>
          </w:tcPr>
          <w:p w:rsidR="00355CD7" w:rsidRPr="00425C8F" w:rsidRDefault="00355CD7" w:rsidP="000464ED">
            <w:pPr>
              <w:pStyle w:val="TableColumnLabels"/>
              <w:rPr>
                <w:color w:val="auto"/>
                <w:lang w:val="en-IN"/>
              </w:rPr>
            </w:pPr>
            <w:r w:rsidRPr="00425C8F">
              <w:rPr>
                <w:color w:val="auto"/>
                <w:lang w:val="en-IN"/>
              </w:rPr>
              <w:t>TAG</w:t>
            </w:r>
          </w:p>
        </w:tc>
        <w:tc>
          <w:tcPr>
            <w:tcW w:w="1800" w:type="dxa"/>
            <w:shd w:val="clear" w:color="auto" w:fill="E31837"/>
          </w:tcPr>
          <w:p w:rsidR="00355CD7" w:rsidRPr="00425C8F" w:rsidRDefault="00355CD7" w:rsidP="000464ED">
            <w:pPr>
              <w:pStyle w:val="TableColumnLabels"/>
              <w:rPr>
                <w:color w:val="auto"/>
                <w:lang w:val="en-IN"/>
              </w:rPr>
            </w:pPr>
            <w:r w:rsidRPr="00425C8F">
              <w:rPr>
                <w:color w:val="auto"/>
                <w:lang w:val="en-IN"/>
              </w:rPr>
              <w:t>Fields</w:t>
            </w:r>
          </w:p>
        </w:tc>
        <w:tc>
          <w:tcPr>
            <w:tcW w:w="1980" w:type="dxa"/>
            <w:shd w:val="clear" w:color="auto" w:fill="E31837"/>
          </w:tcPr>
          <w:p w:rsidR="00355CD7" w:rsidRPr="00425C8F" w:rsidRDefault="00355CD7" w:rsidP="000464ED">
            <w:pPr>
              <w:pStyle w:val="TableColumnLabels"/>
              <w:rPr>
                <w:color w:val="auto"/>
                <w:lang w:val="en-IN"/>
              </w:rPr>
            </w:pPr>
            <w:r w:rsidRPr="00425C8F">
              <w:rPr>
                <w:color w:val="auto"/>
                <w:lang w:val="en-IN"/>
              </w:rPr>
              <w:t>Remarks</w:t>
            </w:r>
          </w:p>
        </w:tc>
        <w:tc>
          <w:tcPr>
            <w:tcW w:w="1620" w:type="dxa"/>
            <w:shd w:val="clear" w:color="auto" w:fill="E31837"/>
          </w:tcPr>
          <w:p w:rsidR="00355CD7" w:rsidRPr="00425C8F" w:rsidRDefault="00355CD7" w:rsidP="000464ED">
            <w:pPr>
              <w:pStyle w:val="TableColumnLabels"/>
              <w:rPr>
                <w:color w:val="auto"/>
                <w:lang w:val="en-IN"/>
              </w:rPr>
            </w:pPr>
            <w:r w:rsidRPr="00425C8F">
              <w:rPr>
                <w:color w:val="auto"/>
                <w:lang w:val="en-IN"/>
              </w:rPr>
              <w:t>Example</w:t>
            </w:r>
          </w:p>
        </w:tc>
        <w:tc>
          <w:tcPr>
            <w:tcW w:w="720" w:type="dxa"/>
            <w:shd w:val="clear" w:color="auto" w:fill="E31837"/>
          </w:tcPr>
          <w:p w:rsidR="00355CD7" w:rsidRPr="00425C8F" w:rsidRDefault="00355CD7" w:rsidP="000464ED">
            <w:pPr>
              <w:pStyle w:val="TableColumnLabels"/>
              <w:rPr>
                <w:color w:val="auto"/>
                <w:lang w:val="en-IN"/>
              </w:rPr>
            </w:pPr>
            <w:r w:rsidRPr="00425C8F">
              <w:rPr>
                <w:color w:val="auto"/>
                <w:lang w:val="en-IN"/>
              </w:rPr>
              <w:t>Field Type</w:t>
            </w:r>
          </w:p>
        </w:tc>
        <w:tc>
          <w:tcPr>
            <w:tcW w:w="1620" w:type="dxa"/>
            <w:shd w:val="clear" w:color="auto" w:fill="E31837"/>
          </w:tcPr>
          <w:p w:rsidR="00355CD7" w:rsidRPr="00425C8F" w:rsidRDefault="00355CD7" w:rsidP="000464ED">
            <w:pPr>
              <w:pStyle w:val="TableColumnLabels"/>
              <w:rPr>
                <w:color w:val="auto"/>
                <w:lang w:val="en-IN"/>
              </w:rPr>
            </w:pPr>
            <w:r w:rsidRPr="00425C8F">
              <w:rPr>
                <w:color w:val="auto"/>
                <w:lang w:val="en-IN"/>
              </w:rPr>
              <w:t>Optional/</w:t>
            </w:r>
          </w:p>
          <w:p w:rsidR="00355CD7" w:rsidRPr="00425C8F" w:rsidRDefault="00355CD7" w:rsidP="000464ED">
            <w:pPr>
              <w:pStyle w:val="TableColumnLabels"/>
              <w:rPr>
                <w:color w:val="auto"/>
                <w:lang w:val="en-IN"/>
              </w:rPr>
            </w:pPr>
            <w:r w:rsidRPr="00425C8F">
              <w:rPr>
                <w:color w:val="auto"/>
                <w:lang w:val="en-IN"/>
              </w:rPr>
              <w:t>Mandatory</w:t>
            </w:r>
          </w:p>
        </w:tc>
      </w:tr>
      <w:tr w:rsidR="00355CD7" w:rsidRPr="00425C8F" w:rsidTr="000464ED">
        <w:trPr>
          <w:trHeight w:val="277"/>
        </w:trPr>
        <w:tc>
          <w:tcPr>
            <w:tcW w:w="1800" w:type="dxa"/>
          </w:tcPr>
          <w:p w:rsidR="00355CD7" w:rsidRPr="00425C8F" w:rsidRDefault="00355CD7" w:rsidP="000464ED">
            <w:pPr>
              <w:pStyle w:val="Tablecontent"/>
            </w:pPr>
            <w:r>
              <w:t>statusCode</w:t>
            </w:r>
          </w:p>
        </w:tc>
        <w:tc>
          <w:tcPr>
            <w:tcW w:w="1800" w:type="dxa"/>
          </w:tcPr>
          <w:p w:rsidR="00355CD7" w:rsidRPr="00425C8F" w:rsidRDefault="00355CD7" w:rsidP="000464ED">
            <w:pPr>
              <w:pStyle w:val="Tablecontent"/>
            </w:pPr>
            <w:r>
              <w:t>Status code of request</w:t>
            </w:r>
          </w:p>
        </w:tc>
        <w:tc>
          <w:tcPr>
            <w:tcW w:w="1980" w:type="dxa"/>
          </w:tcPr>
          <w:p w:rsidR="00355CD7" w:rsidRPr="00425C8F" w:rsidRDefault="00355CD7" w:rsidP="000464ED">
            <w:pPr>
              <w:pStyle w:val="Tablecontent"/>
            </w:pPr>
            <w:r>
              <w:t>Return 200 if request lands on pretups server</w:t>
            </w:r>
          </w:p>
        </w:tc>
        <w:tc>
          <w:tcPr>
            <w:tcW w:w="1620" w:type="dxa"/>
          </w:tcPr>
          <w:p w:rsidR="00355CD7" w:rsidRPr="00425C8F" w:rsidRDefault="00355CD7" w:rsidP="000464ED">
            <w:pPr>
              <w:pStyle w:val="Tablecontent"/>
            </w:pPr>
            <w:r>
              <w:t>200</w:t>
            </w:r>
          </w:p>
        </w:tc>
        <w:tc>
          <w:tcPr>
            <w:tcW w:w="720" w:type="dxa"/>
          </w:tcPr>
          <w:p w:rsidR="00355CD7" w:rsidRPr="00425C8F" w:rsidRDefault="00355CD7" w:rsidP="000464ED">
            <w:pPr>
              <w:pStyle w:val="Tablecontent"/>
            </w:pPr>
            <w:r>
              <w:t>N</w:t>
            </w:r>
          </w:p>
        </w:tc>
        <w:tc>
          <w:tcPr>
            <w:tcW w:w="1620" w:type="dxa"/>
          </w:tcPr>
          <w:p w:rsidR="00355CD7" w:rsidRPr="00425C8F" w:rsidRDefault="00355CD7" w:rsidP="000464ED">
            <w:pPr>
              <w:pStyle w:val="Tablecontent"/>
            </w:pPr>
            <w:r w:rsidRPr="00425C8F">
              <w:t>M</w:t>
            </w:r>
          </w:p>
        </w:tc>
      </w:tr>
      <w:tr w:rsidR="00355CD7" w:rsidRPr="00425C8F" w:rsidTr="000464ED">
        <w:trPr>
          <w:trHeight w:val="277"/>
        </w:trPr>
        <w:tc>
          <w:tcPr>
            <w:tcW w:w="1800" w:type="dxa"/>
          </w:tcPr>
          <w:p w:rsidR="00355CD7" w:rsidRPr="00425C8F" w:rsidRDefault="00355CD7" w:rsidP="000464ED">
            <w:pPr>
              <w:pStyle w:val="Tablecontent"/>
            </w:pPr>
            <w:r>
              <w:t>status</w:t>
            </w:r>
          </w:p>
        </w:tc>
        <w:tc>
          <w:tcPr>
            <w:tcW w:w="1800" w:type="dxa"/>
          </w:tcPr>
          <w:p w:rsidR="00355CD7" w:rsidRPr="00425C8F" w:rsidRDefault="00355CD7" w:rsidP="000464ED">
            <w:pPr>
              <w:pStyle w:val="Tablecontent"/>
            </w:pPr>
            <w:r>
              <w:t xml:space="preserve">Return request status </w:t>
            </w:r>
          </w:p>
        </w:tc>
        <w:tc>
          <w:tcPr>
            <w:tcW w:w="1980" w:type="dxa"/>
          </w:tcPr>
          <w:p w:rsidR="00355CD7" w:rsidRPr="00425C8F" w:rsidRDefault="00355CD7" w:rsidP="000464ED">
            <w:pPr>
              <w:pStyle w:val="Tablecontent"/>
            </w:pPr>
            <w:r>
              <w:t>Either true or false based on error or success message</w:t>
            </w:r>
          </w:p>
        </w:tc>
        <w:tc>
          <w:tcPr>
            <w:tcW w:w="1620" w:type="dxa"/>
          </w:tcPr>
          <w:p w:rsidR="00355CD7" w:rsidRPr="00425C8F" w:rsidRDefault="00355CD7" w:rsidP="000464ED">
            <w:pPr>
              <w:pStyle w:val="Tablecontent"/>
            </w:pPr>
            <w:r>
              <w:t>true</w:t>
            </w:r>
          </w:p>
        </w:tc>
        <w:tc>
          <w:tcPr>
            <w:tcW w:w="720" w:type="dxa"/>
          </w:tcPr>
          <w:p w:rsidR="00355CD7" w:rsidRPr="00425C8F" w:rsidRDefault="00355CD7" w:rsidP="000464ED">
            <w:pPr>
              <w:pStyle w:val="Tablecontent"/>
            </w:pPr>
            <w:r>
              <w:t xml:space="preserve">A </w:t>
            </w:r>
          </w:p>
        </w:tc>
        <w:tc>
          <w:tcPr>
            <w:tcW w:w="1620" w:type="dxa"/>
          </w:tcPr>
          <w:p w:rsidR="00355CD7" w:rsidRPr="00425C8F" w:rsidRDefault="00355CD7" w:rsidP="000464ED">
            <w:pPr>
              <w:pStyle w:val="Tablecontent"/>
            </w:pPr>
            <w:r w:rsidRPr="00425C8F">
              <w:t>M</w:t>
            </w:r>
          </w:p>
        </w:tc>
      </w:tr>
      <w:tr w:rsidR="00355CD7" w:rsidRPr="00425C8F" w:rsidTr="000464ED">
        <w:trPr>
          <w:cantSplit/>
          <w:trHeight w:val="277"/>
        </w:trPr>
        <w:tc>
          <w:tcPr>
            <w:tcW w:w="1800" w:type="dxa"/>
          </w:tcPr>
          <w:p w:rsidR="00355CD7" w:rsidRPr="00425C8F" w:rsidRDefault="00355CD7" w:rsidP="000464ED">
            <w:pPr>
              <w:pStyle w:val="Tablecontent"/>
            </w:pPr>
            <w:r>
              <w:t>successMsg</w:t>
            </w:r>
          </w:p>
        </w:tc>
        <w:tc>
          <w:tcPr>
            <w:tcW w:w="1800" w:type="dxa"/>
          </w:tcPr>
          <w:p w:rsidR="00355CD7" w:rsidRPr="00425C8F" w:rsidRDefault="00355CD7" w:rsidP="000464ED">
            <w:pPr>
              <w:pStyle w:val="Tablecontent"/>
            </w:pPr>
            <w:r>
              <w:t>Message for operation status</w:t>
            </w:r>
          </w:p>
        </w:tc>
        <w:tc>
          <w:tcPr>
            <w:tcW w:w="1980" w:type="dxa"/>
          </w:tcPr>
          <w:p w:rsidR="00355CD7" w:rsidRPr="00425C8F" w:rsidRDefault="00355CD7" w:rsidP="000464ED">
            <w:pPr>
              <w:pStyle w:val="Tablecontent"/>
            </w:pPr>
            <w:r>
              <w:t>Success message return by service id operation executes successfully</w:t>
            </w:r>
          </w:p>
        </w:tc>
        <w:tc>
          <w:tcPr>
            <w:tcW w:w="1620" w:type="dxa"/>
          </w:tcPr>
          <w:p w:rsidR="00355CD7" w:rsidRPr="00425C8F" w:rsidRDefault="00355CD7" w:rsidP="000464ED">
            <w:pPr>
              <w:pStyle w:val="Tablecontent"/>
            </w:pPr>
            <w:r>
              <w:t>User deleted successfully</w:t>
            </w:r>
          </w:p>
        </w:tc>
        <w:tc>
          <w:tcPr>
            <w:tcW w:w="720" w:type="dxa"/>
          </w:tcPr>
          <w:p w:rsidR="00355CD7" w:rsidRPr="00425C8F" w:rsidRDefault="00355CD7" w:rsidP="000464ED">
            <w:pPr>
              <w:pStyle w:val="Tablecontent"/>
            </w:pPr>
            <w:r>
              <w:t xml:space="preserve">A </w:t>
            </w:r>
          </w:p>
        </w:tc>
        <w:tc>
          <w:tcPr>
            <w:tcW w:w="1620" w:type="dxa"/>
          </w:tcPr>
          <w:p w:rsidR="00355CD7" w:rsidRPr="00425C8F" w:rsidRDefault="00355CD7" w:rsidP="000464ED">
            <w:pPr>
              <w:pStyle w:val="Tablecontent"/>
            </w:pPr>
            <w:r w:rsidRPr="00425C8F">
              <w:t>M</w:t>
            </w:r>
          </w:p>
        </w:tc>
      </w:tr>
      <w:tr w:rsidR="00355CD7" w:rsidRPr="00425C8F" w:rsidTr="000464ED">
        <w:trPr>
          <w:cantSplit/>
          <w:trHeight w:val="277"/>
        </w:trPr>
        <w:tc>
          <w:tcPr>
            <w:tcW w:w="1800" w:type="dxa"/>
          </w:tcPr>
          <w:p w:rsidR="00355CD7" w:rsidRPr="00425C8F" w:rsidRDefault="00355CD7" w:rsidP="000464ED">
            <w:pPr>
              <w:pStyle w:val="Tablecontent"/>
            </w:pPr>
            <w:r>
              <w:t>formError</w:t>
            </w:r>
          </w:p>
        </w:tc>
        <w:tc>
          <w:tcPr>
            <w:tcW w:w="1800" w:type="dxa"/>
          </w:tcPr>
          <w:p w:rsidR="00355CD7" w:rsidRPr="00425C8F" w:rsidRDefault="00355CD7" w:rsidP="000464ED">
            <w:pPr>
              <w:pStyle w:val="Tablecontent"/>
            </w:pPr>
            <w:r>
              <w:t>Business rules validation error</w:t>
            </w:r>
          </w:p>
        </w:tc>
        <w:tc>
          <w:tcPr>
            <w:tcW w:w="1980" w:type="dxa"/>
          </w:tcPr>
          <w:p w:rsidR="00355CD7" w:rsidRPr="00425C8F" w:rsidRDefault="00355CD7" w:rsidP="000464ED">
            <w:pPr>
              <w:pStyle w:val="Tablecontent"/>
            </w:pPr>
            <w:r>
              <w:t>Any business rule which stops execution of operation</w:t>
            </w:r>
          </w:p>
        </w:tc>
        <w:tc>
          <w:tcPr>
            <w:tcW w:w="1620" w:type="dxa"/>
          </w:tcPr>
          <w:p w:rsidR="00355CD7" w:rsidRPr="00425C8F" w:rsidRDefault="00355CD7" w:rsidP="000464ED">
            <w:pPr>
              <w:pStyle w:val="Tablecontent"/>
            </w:pPr>
            <w:r>
              <w:t>User is already deleted</w:t>
            </w:r>
          </w:p>
        </w:tc>
        <w:tc>
          <w:tcPr>
            <w:tcW w:w="720" w:type="dxa"/>
          </w:tcPr>
          <w:p w:rsidR="00355CD7" w:rsidRPr="00425C8F" w:rsidRDefault="00355CD7" w:rsidP="000464ED">
            <w:pPr>
              <w:pStyle w:val="Tablecontent"/>
            </w:pPr>
            <w:r>
              <w:t>A</w:t>
            </w:r>
          </w:p>
        </w:tc>
        <w:tc>
          <w:tcPr>
            <w:tcW w:w="1620" w:type="dxa"/>
          </w:tcPr>
          <w:p w:rsidR="00355CD7" w:rsidRPr="00425C8F" w:rsidRDefault="00355CD7" w:rsidP="000464ED">
            <w:pPr>
              <w:pStyle w:val="Tablecontent"/>
            </w:pPr>
            <w:r w:rsidRPr="00425C8F">
              <w:t>M</w:t>
            </w:r>
          </w:p>
        </w:tc>
      </w:tr>
      <w:tr w:rsidR="00355CD7" w:rsidRPr="00425C8F" w:rsidTr="000464ED">
        <w:trPr>
          <w:cantSplit/>
          <w:trHeight w:val="277"/>
        </w:trPr>
        <w:tc>
          <w:tcPr>
            <w:tcW w:w="1800" w:type="dxa"/>
          </w:tcPr>
          <w:p w:rsidR="00355CD7" w:rsidRPr="00425C8F" w:rsidRDefault="00355CD7" w:rsidP="000464ED">
            <w:pPr>
              <w:pStyle w:val="Tablecontent"/>
            </w:pPr>
            <w:r>
              <w:lastRenderedPageBreak/>
              <w:t>globalError</w:t>
            </w:r>
          </w:p>
        </w:tc>
        <w:tc>
          <w:tcPr>
            <w:tcW w:w="1800" w:type="dxa"/>
          </w:tcPr>
          <w:p w:rsidR="00355CD7" w:rsidRPr="00425C8F" w:rsidRDefault="00355CD7" w:rsidP="000464ED">
            <w:pPr>
              <w:pStyle w:val="Tablecontent"/>
            </w:pPr>
            <w:r>
              <w:t>Any runtime exception</w:t>
            </w:r>
          </w:p>
        </w:tc>
        <w:tc>
          <w:tcPr>
            <w:tcW w:w="1980" w:type="dxa"/>
          </w:tcPr>
          <w:p w:rsidR="00355CD7" w:rsidRPr="00425C8F" w:rsidRDefault="00355CD7" w:rsidP="000464ED">
            <w:pPr>
              <w:pStyle w:val="Tablecontent"/>
            </w:pPr>
            <w:r>
              <w:t>Runtime exception message occurs at the time of operation execution</w:t>
            </w:r>
          </w:p>
        </w:tc>
        <w:tc>
          <w:tcPr>
            <w:tcW w:w="1620" w:type="dxa"/>
          </w:tcPr>
          <w:p w:rsidR="00355CD7" w:rsidRPr="00425C8F" w:rsidRDefault="00355CD7" w:rsidP="000464ED">
            <w:pPr>
              <w:pStyle w:val="Tablecontent"/>
            </w:pPr>
            <w:r>
              <w:t>Request format is wrong</w:t>
            </w:r>
          </w:p>
        </w:tc>
        <w:tc>
          <w:tcPr>
            <w:tcW w:w="720" w:type="dxa"/>
          </w:tcPr>
          <w:p w:rsidR="00355CD7" w:rsidRPr="00425C8F" w:rsidRDefault="00355CD7" w:rsidP="000464ED">
            <w:pPr>
              <w:pStyle w:val="Tablecontent"/>
            </w:pPr>
            <w:r>
              <w:t>A</w:t>
            </w:r>
          </w:p>
        </w:tc>
        <w:tc>
          <w:tcPr>
            <w:tcW w:w="1620" w:type="dxa"/>
          </w:tcPr>
          <w:p w:rsidR="00355CD7" w:rsidRPr="00425C8F" w:rsidRDefault="00355CD7" w:rsidP="000464ED">
            <w:pPr>
              <w:pStyle w:val="Tablecontent"/>
            </w:pPr>
            <w:r w:rsidRPr="00425C8F">
              <w:t>M</w:t>
            </w:r>
          </w:p>
        </w:tc>
      </w:tr>
      <w:tr w:rsidR="00355CD7" w:rsidRPr="00425C8F" w:rsidTr="000464ED">
        <w:trPr>
          <w:cantSplit/>
          <w:trHeight w:val="277"/>
        </w:trPr>
        <w:tc>
          <w:tcPr>
            <w:tcW w:w="1800" w:type="dxa"/>
          </w:tcPr>
          <w:p w:rsidR="00355CD7" w:rsidRPr="00425C8F" w:rsidRDefault="00355CD7" w:rsidP="000464ED">
            <w:pPr>
              <w:pStyle w:val="Tablecontent"/>
            </w:pPr>
            <w:r>
              <w:t>parameters</w:t>
            </w:r>
          </w:p>
        </w:tc>
        <w:tc>
          <w:tcPr>
            <w:tcW w:w="1800" w:type="dxa"/>
          </w:tcPr>
          <w:p w:rsidR="00355CD7" w:rsidRPr="00425C8F" w:rsidRDefault="00355CD7" w:rsidP="000464ED">
            <w:pPr>
              <w:pStyle w:val="Tablecontent"/>
            </w:pPr>
            <w:r>
              <w:t>Parameters for messages</w:t>
            </w:r>
          </w:p>
        </w:tc>
        <w:tc>
          <w:tcPr>
            <w:tcW w:w="1980" w:type="dxa"/>
          </w:tcPr>
          <w:p w:rsidR="00355CD7" w:rsidRPr="00425C8F" w:rsidRDefault="00355CD7" w:rsidP="000464ED">
            <w:pPr>
              <w:pStyle w:val="Tablecontent"/>
            </w:pPr>
            <w:r>
              <w:t>Arguments passed to the messages</w:t>
            </w:r>
          </w:p>
        </w:tc>
        <w:tc>
          <w:tcPr>
            <w:tcW w:w="1620" w:type="dxa"/>
          </w:tcPr>
          <w:p w:rsidR="00355CD7" w:rsidRPr="00425C8F" w:rsidRDefault="00355CD7" w:rsidP="000464ED">
            <w:pPr>
              <w:pStyle w:val="Tablecontent"/>
            </w:pPr>
            <w:r>
              <w:t xml:space="preserve">Mobile number “XYZ” successfully barred </w:t>
            </w:r>
          </w:p>
        </w:tc>
        <w:tc>
          <w:tcPr>
            <w:tcW w:w="720" w:type="dxa"/>
          </w:tcPr>
          <w:p w:rsidR="00355CD7" w:rsidRPr="00425C8F" w:rsidRDefault="00355CD7" w:rsidP="000464ED">
            <w:pPr>
              <w:pStyle w:val="Tablecontent"/>
            </w:pPr>
            <w:r>
              <w:t>A</w:t>
            </w:r>
          </w:p>
        </w:tc>
        <w:tc>
          <w:tcPr>
            <w:tcW w:w="1620" w:type="dxa"/>
          </w:tcPr>
          <w:p w:rsidR="00355CD7" w:rsidRPr="00425C8F" w:rsidRDefault="00355CD7" w:rsidP="000464ED">
            <w:pPr>
              <w:pStyle w:val="Tablecontent"/>
            </w:pPr>
            <w:r w:rsidRPr="00425C8F">
              <w:t>M</w:t>
            </w:r>
          </w:p>
        </w:tc>
      </w:tr>
      <w:tr w:rsidR="00355CD7" w:rsidRPr="00425C8F" w:rsidTr="000464ED">
        <w:trPr>
          <w:cantSplit/>
          <w:trHeight w:val="277"/>
        </w:trPr>
        <w:tc>
          <w:tcPr>
            <w:tcW w:w="1800" w:type="dxa"/>
          </w:tcPr>
          <w:p w:rsidR="00355CD7" w:rsidRPr="00425C8F" w:rsidRDefault="00355CD7" w:rsidP="000464ED">
            <w:pPr>
              <w:pStyle w:val="Tablecontent"/>
            </w:pPr>
            <w:r>
              <w:t>dataObject</w:t>
            </w:r>
          </w:p>
        </w:tc>
        <w:tc>
          <w:tcPr>
            <w:tcW w:w="1800" w:type="dxa"/>
          </w:tcPr>
          <w:p w:rsidR="00355CD7" w:rsidRPr="00425C8F" w:rsidRDefault="00355CD7" w:rsidP="000464ED">
            <w:pPr>
              <w:pStyle w:val="Tablecontent"/>
            </w:pPr>
            <w:r>
              <w:t>JSON format of data fetched form DB</w:t>
            </w:r>
          </w:p>
        </w:tc>
        <w:tc>
          <w:tcPr>
            <w:tcW w:w="1980" w:type="dxa"/>
          </w:tcPr>
          <w:p w:rsidR="00355CD7" w:rsidRPr="00425C8F" w:rsidRDefault="00355CD7" w:rsidP="000464ED">
            <w:pPr>
              <w:pStyle w:val="Tablecontent"/>
            </w:pPr>
            <w:r>
              <w:t>JSON format of data fetched form DB</w:t>
            </w:r>
          </w:p>
        </w:tc>
        <w:tc>
          <w:tcPr>
            <w:tcW w:w="1620" w:type="dxa"/>
          </w:tcPr>
          <w:p w:rsidR="00355CD7" w:rsidRPr="00425C8F" w:rsidRDefault="00355CD7" w:rsidP="000464ED">
            <w:pPr>
              <w:pStyle w:val="Tablecontent"/>
            </w:pPr>
            <w:r>
              <w:t>{“Key”:”Value”}</w:t>
            </w:r>
          </w:p>
        </w:tc>
        <w:tc>
          <w:tcPr>
            <w:tcW w:w="720" w:type="dxa"/>
          </w:tcPr>
          <w:p w:rsidR="00355CD7" w:rsidRPr="00425C8F" w:rsidRDefault="00355CD7" w:rsidP="000464ED">
            <w:pPr>
              <w:pStyle w:val="Tablecontent"/>
            </w:pPr>
            <w:r>
              <w:t xml:space="preserve">A </w:t>
            </w:r>
          </w:p>
        </w:tc>
        <w:tc>
          <w:tcPr>
            <w:tcW w:w="1620" w:type="dxa"/>
          </w:tcPr>
          <w:p w:rsidR="00355CD7" w:rsidRPr="00425C8F" w:rsidRDefault="00355CD7" w:rsidP="000464ED">
            <w:pPr>
              <w:pStyle w:val="Tablecontent"/>
            </w:pPr>
            <w:r w:rsidRPr="00425C8F">
              <w:t>M</w:t>
            </w:r>
          </w:p>
        </w:tc>
      </w:tr>
      <w:tr w:rsidR="00355CD7" w:rsidRPr="00425C8F" w:rsidTr="000464ED">
        <w:trPr>
          <w:cantSplit/>
          <w:trHeight w:val="277"/>
        </w:trPr>
        <w:tc>
          <w:tcPr>
            <w:tcW w:w="1800" w:type="dxa"/>
          </w:tcPr>
          <w:p w:rsidR="00355CD7" w:rsidRPr="00425C8F" w:rsidRDefault="00355CD7" w:rsidP="000464ED">
            <w:pPr>
              <w:pStyle w:val="Tablecontent"/>
            </w:pPr>
            <w:r>
              <w:t>fieldError</w:t>
            </w:r>
          </w:p>
        </w:tc>
        <w:tc>
          <w:tcPr>
            <w:tcW w:w="1800" w:type="dxa"/>
          </w:tcPr>
          <w:p w:rsidR="00355CD7" w:rsidRPr="00425C8F" w:rsidRDefault="00355CD7" w:rsidP="000464ED">
            <w:pPr>
              <w:pStyle w:val="Tablecontent"/>
            </w:pPr>
            <w:r>
              <w:t>Error message for mandatory fields</w:t>
            </w:r>
          </w:p>
        </w:tc>
        <w:tc>
          <w:tcPr>
            <w:tcW w:w="1980" w:type="dxa"/>
          </w:tcPr>
          <w:p w:rsidR="00355CD7" w:rsidRPr="00425C8F" w:rsidRDefault="00355CD7" w:rsidP="000464ED">
            <w:pPr>
              <w:pStyle w:val="Tablecontent"/>
            </w:pPr>
            <w:r>
              <w:t>Error message for mandatory fields</w:t>
            </w:r>
          </w:p>
        </w:tc>
        <w:tc>
          <w:tcPr>
            <w:tcW w:w="1620" w:type="dxa"/>
          </w:tcPr>
          <w:p w:rsidR="00355CD7" w:rsidRPr="00425C8F" w:rsidRDefault="00355CD7" w:rsidP="000464ED">
            <w:pPr>
              <w:pStyle w:val="Tablecontent"/>
            </w:pPr>
            <w:r>
              <w:t>Username is required</w:t>
            </w:r>
          </w:p>
        </w:tc>
        <w:tc>
          <w:tcPr>
            <w:tcW w:w="720" w:type="dxa"/>
          </w:tcPr>
          <w:p w:rsidR="00355CD7" w:rsidRPr="00425C8F" w:rsidRDefault="00355CD7" w:rsidP="000464ED">
            <w:pPr>
              <w:pStyle w:val="Tablecontent"/>
            </w:pPr>
            <w:r>
              <w:t>A</w:t>
            </w:r>
          </w:p>
        </w:tc>
        <w:tc>
          <w:tcPr>
            <w:tcW w:w="1620" w:type="dxa"/>
          </w:tcPr>
          <w:p w:rsidR="00355CD7" w:rsidRPr="00425C8F" w:rsidRDefault="00355CD7" w:rsidP="000464ED">
            <w:pPr>
              <w:pStyle w:val="Tablecontent"/>
            </w:pPr>
            <w:r w:rsidRPr="00425C8F">
              <w:t>M</w:t>
            </w:r>
          </w:p>
        </w:tc>
      </w:tr>
      <w:tr w:rsidR="008E29B1" w:rsidRPr="00425C8F" w:rsidTr="00D863FC">
        <w:trPr>
          <w:cantSplit/>
          <w:trHeight w:val="277"/>
        </w:trPr>
        <w:tc>
          <w:tcPr>
            <w:tcW w:w="1800" w:type="dxa"/>
          </w:tcPr>
          <w:p w:rsidR="008E29B1" w:rsidRDefault="008E29B1" w:rsidP="00D863FC">
            <w:pPr>
              <w:pStyle w:val="Tablecontent"/>
            </w:pPr>
            <w:r>
              <w:t>messageCode</w:t>
            </w:r>
          </w:p>
        </w:tc>
        <w:tc>
          <w:tcPr>
            <w:tcW w:w="1800" w:type="dxa"/>
          </w:tcPr>
          <w:p w:rsidR="008E29B1" w:rsidRDefault="008E29B1" w:rsidP="00D863FC">
            <w:pPr>
              <w:pStyle w:val="Tablecontent"/>
            </w:pPr>
            <w:r>
              <w:t xml:space="preserve">Message code for the response status </w:t>
            </w:r>
          </w:p>
        </w:tc>
        <w:tc>
          <w:tcPr>
            <w:tcW w:w="1980" w:type="dxa"/>
          </w:tcPr>
          <w:p w:rsidR="008E29B1" w:rsidRDefault="008E29B1" w:rsidP="00D863FC">
            <w:pPr>
              <w:pStyle w:val="Tablecontent"/>
            </w:pPr>
            <w:r>
              <w:t>A numeric value which represent to a message for success or failure</w:t>
            </w:r>
          </w:p>
        </w:tc>
        <w:tc>
          <w:tcPr>
            <w:tcW w:w="1620" w:type="dxa"/>
          </w:tcPr>
          <w:p w:rsidR="008E29B1" w:rsidRDefault="008E29B1" w:rsidP="00D863FC">
            <w:pPr>
              <w:pStyle w:val="Tablecontent"/>
            </w:pPr>
            <w:r>
              <w:rPr>
                <w:rFonts w:ascii="Calibri" w:hAnsi="Calibri"/>
                <w:color w:val="000000"/>
                <w:sz w:val="22"/>
                <w:szCs w:val="22"/>
              </w:rPr>
              <w:t xml:space="preserve">Message reference code </w:t>
            </w:r>
          </w:p>
        </w:tc>
        <w:tc>
          <w:tcPr>
            <w:tcW w:w="720" w:type="dxa"/>
          </w:tcPr>
          <w:p w:rsidR="008E29B1" w:rsidRDefault="008E29B1" w:rsidP="00D863FC">
            <w:pPr>
              <w:pStyle w:val="Tablecontent"/>
            </w:pPr>
            <w:r>
              <w:t>A</w:t>
            </w:r>
          </w:p>
        </w:tc>
        <w:tc>
          <w:tcPr>
            <w:tcW w:w="1620" w:type="dxa"/>
          </w:tcPr>
          <w:p w:rsidR="008E29B1" w:rsidRDefault="008E29B1" w:rsidP="00D863FC">
            <w:pPr>
              <w:pStyle w:val="Tablecontent"/>
            </w:pPr>
            <w:r>
              <w:t>M</w:t>
            </w:r>
          </w:p>
        </w:tc>
      </w:tr>
    </w:tbl>
    <w:p w:rsidR="00355CD7" w:rsidRPr="00425C8F" w:rsidRDefault="00355CD7" w:rsidP="00355CD7">
      <w:pPr>
        <w:pStyle w:val="BodyText2"/>
      </w:pPr>
    </w:p>
    <w:p w:rsidR="00355CD7" w:rsidRPr="00425C8F" w:rsidRDefault="00355CD7" w:rsidP="00355CD7">
      <w:pPr>
        <w:pStyle w:val="Heading"/>
        <w:rPr>
          <w:color w:val="auto"/>
        </w:rPr>
      </w:pPr>
      <w:r w:rsidRPr="00425C8F">
        <w:rPr>
          <w:color w:val="auto"/>
        </w:rPr>
        <w:t>Business Rules</w:t>
      </w:r>
    </w:p>
    <w:p w:rsidR="00355CD7" w:rsidRDefault="00355CD7" w:rsidP="00355CD7">
      <w:pPr>
        <w:pStyle w:val="BodyText2"/>
        <w:numPr>
          <w:ilvl w:val="0"/>
          <w:numId w:val="26"/>
        </w:numPr>
      </w:pPr>
      <w:r w:rsidRPr="00425C8F">
        <w:t xml:space="preserve">Type tag will identify the type of </w:t>
      </w:r>
      <w:r>
        <w:t>resource</w:t>
      </w:r>
      <w:r w:rsidRPr="00425C8F">
        <w:t>.</w:t>
      </w:r>
    </w:p>
    <w:p w:rsidR="00355CD7" w:rsidRDefault="00355CD7" w:rsidP="00355CD7">
      <w:pPr>
        <w:pStyle w:val="BodyText2"/>
        <w:numPr>
          <w:ilvl w:val="0"/>
          <w:numId w:val="26"/>
        </w:numPr>
      </w:pPr>
      <w:r>
        <w:t>Either login and password or External Code will have to provide for user authentication</w:t>
      </w:r>
    </w:p>
    <w:p w:rsidR="00355CD7" w:rsidRPr="00F276CD" w:rsidRDefault="00355CD7" w:rsidP="00355CD7">
      <w:pPr>
        <w:pStyle w:val="BodyText2"/>
        <w:numPr>
          <w:ilvl w:val="0"/>
          <w:numId w:val="26"/>
        </w:numPr>
        <w:rPr>
          <w:lang w:val="en-IN"/>
        </w:rPr>
      </w:pPr>
      <w:r>
        <w:t>Data object will have all the data related to operation</w:t>
      </w:r>
    </w:p>
    <w:p w:rsidR="00F276CD" w:rsidRPr="00DE0B96" w:rsidRDefault="00F276CD" w:rsidP="00355CD7">
      <w:pPr>
        <w:pStyle w:val="BodyText2"/>
        <w:numPr>
          <w:ilvl w:val="0"/>
          <w:numId w:val="26"/>
        </w:numPr>
        <w:rPr>
          <w:lang w:val="en-IN"/>
        </w:rPr>
      </w:pPr>
      <w:r>
        <w:t>Either mobile no or Other field are required for searching</w:t>
      </w:r>
    </w:p>
    <w:p w:rsidR="00DE0B96" w:rsidRDefault="00DE0B96" w:rsidP="00DE0B96">
      <w:pPr>
        <w:pStyle w:val="BodyText2"/>
      </w:pPr>
    </w:p>
    <w:p w:rsidR="00DE0B96" w:rsidRDefault="00DE0B96" w:rsidP="00DE0B96">
      <w:pPr>
        <w:pStyle w:val="BodyText2"/>
      </w:pPr>
    </w:p>
    <w:p w:rsidR="00DE0B96" w:rsidRDefault="00DE0B96" w:rsidP="00DE0B96">
      <w:pPr>
        <w:pStyle w:val="BodyText2"/>
      </w:pPr>
    </w:p>
    <w:p w:rsidR="00DE0B96" w:rsidRDefault="00DE0B96" w:rsidP="00DE0B96">
      <w:pPr>
        <w:pStyle w:val="BodyText2"/>
      </w:pPr>
    </w:p>
    <w:p w:rsidR="00DE0B96" w:rsidRDefault="00DE0B96" w:rsidP="00DE0B96">
      <w:pPr>
        <w:pStyle w:val="BodyText2"/>
      </w:pPr>
    </w:p>
    <w:p w:rsidR="00DE0B96" w:rsidRDefault="00DE0B96" w:rsidP="00DE0B96">
      <w:pPr>
        <w:pStyle w:val="BodyText2"/>
      </w:pPr>
    </w:p>
    <w:p w:rsidR="00DE0B96" w:rsidRPr="00425C8F" w:rsidRDefault="00DE0B96" w:rsidP="000C6213">
      <w:pPr>
        <w:pStyle w:val="Heading2"/>
        <w:rPr>
          <w:lang w:val="en-IN"/>
        </w:rPr>
      </w:pPr>
      <w:bookmarkStart w:id="68" w:name="_Toc461009584"/>
      <w:r>
        <w:rPr>
          <w:lang w:val="en-IN"/>
        </w:rPr>
        <w:t>Unbar User</w:t>
      </w:r>
      <w:bookmarkEnd w:id="68"/>
    </w:p>
    <w:p w:rsidR="00DE0B96" w:rsidRDefault="00DE0B96" w:rsidP="00DE0B96">
      <w:pPr>
        <w:pStyle w:val="BodyText2"/>
      </w:pPr>
      <w:r>
        <w:t>In</w:t>
      </w:r>
      <w:r w:rsidRPr="00425C8F">
        <w:t xml:space="preserve"> this </w:t>
      </w:r>
      <w:r>
        <w:t>resource User can send request for barring a user</w:t>
      </w:r>
    </w:p>
    <w:p w:rsidR="00DE0B96" w:rsidRDefault="00DE0B96" w:rsidP="00DE0B96">
      <w:pPr>
        <w:pStyle w:val="BodyText2"/>
      </w:pPr>
    </w:p>
    <w:p w:rsidR="00DE0B96" w:rsidRPr="00425C8F" w:rsidRDefault="00DE0B96" w:rsidP="00DE0B96">
      <w:pPr>
        <w:pStyle w:val="Heading"/>
        <w:rPr>
          <w:color w:val="auto"/>
        </w:rPr>
      </w:pPr>
      <w:r>
        <w:rPr>
          <w:color w:val="auto"/>
        </w:rPr>
        <w:t>Available Options</w:t>
      </w:r>
    </w:p>
    <w:p w:rsidR="00DE0B96" w:rsidRDefault="00DE0B96" w:rsidP="00DE0B96">
      <w:pPr>
        <w:pStyle w:val="BodyText2"/>
        <w:rPr>
          <w:b/>
        </w:rPr>
      </w:pPr>
      <w:r>
        <w:tab/>
      </w:r>
      <w:r w:rsidRPr="005825F0">
        <w:rPr>
          <w:b/>
        </w:rPr>
        <w:t>Module</w:t>
      </w:r>
      <w:r>
        <w:rPr>
          <w:b/>
        </w:rPr>
        <w:t>: C2S, P2P</w:t>
      </w:r>
    </w:p>
    <w:p w:rsidR="00DE0B96" w:rsidRPr="005825F0" w:rsidRDefault="00DE0B96" w:rsidP="00DE0B96">
      <w:pPr>
        <w:pStyle w:val="BodyText2"/>
        <w:rPr>
          <w:b/>
        </w:rPr>
      </w:pPr>
      <w:r>
        <w:rPr>
          <w:b/>
        </w:rPr>
        <w:tab/>
        <w:t>User Type: SENDER, RECEIVER</w:t>
      </w:r>
    </w:p>
    <w:p w:rsidR="00DE0B96" w:rsidRPr="00425C8F" w:rsidRDefault="00DE0B96" w:rsidP="00DE0B96">
      <w:pPr>
        <w:pStyle w:val="BodyText2"/>
        <w:ind w:left="720"/>
      </w:pPr>
    </w:p>
    <w:p w:rsidR="00DE0B96" w:rsidRPr="00425C8F" w:rsidRDefault="00DE0B96" w:rsidP="00DE0B96">
      <w:pPr>
        <w:pStyle w:val="Heading"/>
        <w:rPr>
          <w:color w:val="auto"/>
        </w:rPr>
      </w:pPr>
      <w:r w:rsidRPr="00425C8F">
        <w:rPr>
          <w:color w:val="auto"/>
        </w:rPr>
        <w:t>Request Syntax</w:t>
      </w:r>
    </w:p>
    <w:p w:rsidR="00DE0B96" w:rsidRPr="00425C8F" w:rsidRDefault="00DE0B96" w:rsidP="00DE0B96">
      <w:pPr>
        <w:pStyle w:val="BodyText2"/>
        <w:ind w:left="720"/>
      </w:pPr>
      <w:r w:rsidRPr="00425C8F">
        <w:t>The External System will send the following request for return. The request format and details of request are mentioned below.</w:t>
      </w:r>
    </w:p>
    <w:p w:rsidR="00DE0B96" w:rsidRDefault="00DE0B96" w:rsidP="00DE0B96">
      <w:pPr>
        <w:pStyle w:val="BodyText2"/>
      </w:pPr>
    </w:p>
    <w:p w:rsidR="00DE0B96" w:rsidRDefault="00DE0B96" w:rsidP="00DE0B96">
      <w:pPr>
        <w:pStyle w:val="Heading"/>
        <w:ind w:left="720"/>
        <w:jc w:val="left"/>
        <w:rPr>
          <w:b w:val="0"/>
          <w:color w:val="auto"/>
        </w:rPr>
      </w:pPr>
      <w:r w:rsidRPr="00DE0B96">
        <w:rPr>
          <w:rFonts w:ascii="Arial" w:hAnsi="Arial" w:cs="Times New Roman"/>
          <w:b w:val="0"/>
          <w:color w:val="auto"/>
          <w:sz w:val="20"/>
          <w:u w:val="none"/>
          <w:lang w:val="en-US"/>
        </w:rPr>
        <w:t>{"loginId":"</w:t>
      </w:r>
      <w:r>
        <w:rPr>
          <w:rFonts w:ascii="Arial" w:hAnsi="Arial" w:cs="Times New Roman"/>
          <w:b w:val="0"/>
          <w:color w:val="auto"/>
          <w:sz w:val="20"/>
          <w:u w:val="none"/>
          <w:lang w:val="en-US"/>
        </w:rPr>
        <w:t>VALIDLOGINID</w:t>
      </w:r>
      <w:r w:rsidRPr="00DE0B96">
        <w:rPr>
          <w:rFonts w:ascii="Arial" w:hAnsi="Arial" w:cs="Times New Roman"/>
          <w:b w:val="0"/>
          <w:color w:val="auto"/>
          <w:sz w:val="20"/>
          <w:u w:val="none"/>
          <w:lang w:val="en-US"/>
        </w:rPr>
        <w:t>",</w:t>
      </w:r>
      <w:r>
        <w:rPr>
          <w:rFonts w:ascii="Arial" w:hAnsi="Arial" w:cs="Times New Roman"/>
          <w:b w:val="0"/>
          <w:color w:val="auto"/>
          <w:sz w:val="20"/>
          <w:u w:val="none"/>
          <w:lang w:val="en-US"/>
        </w:rPr>
        <w:t>”password”:”VALID PASSWORD”, “”externalCode”:”VALID EXTERNAL CODE”,</w:t>
      </w:r>
      <w:r w:rsidRPr="00DE0B96">
        <w:rPr>
          <w:rFonts w:ascii="Arial" w:hAnsi="Arial" w:cs="Times New Roman"/>
          <w:b w:val="0"/>
          <w:color w:val="auto"/>
          <w:sz w:val="20"/>
          <w:u w:val="none"/>
          <w:lang w:val="en-US"/>
        </w:rPr>
        <w:t>"data":{"barredReason":"</w:t>
      </w:r>
      <w:r>
        <w:rPr>
          <w:rFonts w:ascii="Arial" w:hAnsi="Arial" w:cs="Times New Roman"/>
          <w:b w:val="0"/>
          <w:color w:val="auto"/>
          <w:sz w:val="20"/>
          <w:u w:val="none"/>
          <w:lang w:val="en-US"/>
        </w:rPr>
        <w:t>BARRED REASON</w:t>
      </w:r>
      <w:r w:rsidRPr="00DE0B96">
        <w:rPr>
          <w:rFonts w:ascii="Arial" w:hAnsi="Arial" w:cs="Times New Roman"/>
          <w:b w:val="0"/>
          <w:color w:val="auto"/>
          <w:sz w:val="20"/>
          <w:u w:val="none"/>
          <w:lang w:val="en-US"/>
        </w:rPr>
        <w:t>","module":"</w:t>
      </w:r>
      <w:r>
        <w:rPr>
          <w:rFonts w:ascii="Arial" w:hAnsi="Arial" w:cs="Times New Roman"/>
          <w:b w:val="0"/>
          <w:color w:val="auto"/>
          <w:sz w:val="20"/>
          <w:u w:val="none"/>
          <w:lang w:val="en-US"/>
        </w:rPr>
        <w:t>Module Code</w:t>
      </w:r>
      <w:r w:rsidRPr="00DE0B96">
        <w:rPr>
          <w:rFonts w:ascii="Arial" w:hAnsi="Arial" w:cs="Times New Roman"/>
          <w:b w:val="0"/>
          <w:color w:val="auto"/>
          <w:sz w:val="20"/>
          <w:u w:val="none"/>
          <w:lang w:val="en-US"/>
        </w:rPr>
        <w:t>","userType":"</w:t>
      </w:r>
      <w:r>
        <w:rPr>
          <w:rFonts w:ascii="Arial" w:hAnsi="Arial" w:cs="Times New Roman"/>
          <w:b w:val="0"/>
          <w:color w:val="auto"/>
          <w:sz w:val="20"/>
          <w:u w:val="none"/>
          <w:lang w:val="en-US"/>
        </w:rPr>
        <w:t xml:space="preserve">User </w:t>
      </w:r>
      <w:r>
        <w:rPr>
          <w:rFonts w:ascii="Arial" w:hAnsi="Arial" w:cs="Times New Roman"/>
          <w:b w:val="0"/>
          <w:color w:val="auto"/>
          <w:sz w:val="20"/>
          <w:u w:val="none"/>
          <w:lang w:val="en-US"/>
        </w:rPr>
        <w:lastRenderedPageBreak/>
        <w:t>Type</w:t>
      </w:r>
      <w:r w:rsidRPr="00DE0B96">
        <w:rPr>
          <w:rFonts w:ascii="Arial" w:hAnsi="Arial" w:cs="Times New Roman"/>
          <w:b w:val="0"/>
          <w:color w:val="auto"/>
          <w:sz w:val="20"/>
          <w:u w:val="none"/>
          <w:lang w:val="en-US"/>
        </w:rPr>
        <w:t>","msisdn":"</w:t>
      </w:r>
      <w:r>
        <w:rPr>
          <w:rFonts w:ascii="Arial" w:hAnsi="Arial" w:cs="Times New Roman"/>
          <w:b w:val="0"/>
          <w:color w:val="auto"/>
          <w:sz w:val="20"/>
          <w:u w:val="none"/>
          <w:lang w:val="en-US"/>
        </w:rPr>
        <w:t>MSISDN","barredTypeList":[List of barredType</w:t>
      </w:r>
      <w:r w:rsidRPr="00DE0B96">
        <w:rPr>
          <w:rFonts w:ascii="Arial" w:hAnsi="Arial" w:cs="Times New Roman"/>
          <w:b w:val="0"/>
          <w:color w:val="auto"/>
          <w:sz w:val="20"/>
          <w:u w:val="none"/>
          <w:lang w:val="en-US"/>
        </w:rPr>
        <w:t>]},"type":"CONUNBARUSER"}</w:t>
      </w:r>
    </w:p>
    <w:p w:rsidR="00DE0B96" w:rsidRPr="00425C8F" w:rsidRDefault="00DE0B96" w:rsidP="00DE0B96">
      <w:pPr>
        <w:pStyle w:val="Heading"/>
        <w:rPr>
          <w:color w:val="auto"/>
        </w:rPr>
      </w:pPr>
      <w:r w:rsidRPr="00425C8F">
        <w:rPr>
          <w:color w:val="auto"/>
        </w:rPr>
        <w:t>Fields Detail</w:t>
      </w:r>
    </w:p>
    <w:p w:rsidR="00DE0B96" w:rsidRPr="00425C8F" w:rsidRDefault="00DE0B96" w:rsidP="00DE0B96">
      <w:pPr>
        <w:pStyle w:val="BodyText2"/>
        <w:rPr>
          <w:b/>
          <w:bCs/>
          <w:u w:val="single"/>
        </w:rPr>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DE0B96" w:rsidRPr="00425C8F" w:rsidTr="000464ED">
        <w:trPr>
          <w:trHeight w:val="277"/>
          <w:tblHeader/>
        </w:trPr>
        <w:tc>
          <w:tcPr>
            <w:tcW w:w="1800" w:type="dxa"/>
            <w:shd w:val="clear" w:color="auto" w:fill="E31837"/>
          </w:tcPr>
          <w:p w:rsidR="00DE0B96" w:rsidRPr="00425C8F" w:rsidRDefault="00DE0B96" w:rsidP="000464ED">
            <w:pPr>
              <w:pStyle w:val="TableColumnLabels"/>
              <w:rPr>
                <w:color w:val="auto"/>
                <w:lang w:val="en-IN"/>
              </w:rPr>
            </w:pPr>
            <w:r w:rsidRPr="00425C8F">
              <w:rPr>
                <w:color w:val="auto"/>
                <w:lang w:val="en-IN"/>
              </w:rPr>
              <w:t>TAG</w:t>
            </w:r>
          </w:p>
        </w:tc>
        <w:tc>
          <w:tcPr>
            <w:tcW w:w="1800" w:type="dxa"/>
            <w:shd w:val="clear" w:color="auto" w:fill="E31837"/>
          </w:tcPr>
          <w:p w:rsidR="00DE0B96" w:rsidRPr="00425C8F" w:rsidRDefault="00DE0B96" w:rsidP="000464ED">
            <w:pPr>
              <w:pStyle w:val="TableColumnLabels"/>
              <w:rPr>
                <w:color w:val="auto"/>
                <w:lang w:val="en-IN"/>
              </w:rPr>
            </w:pPr>
            <w:r w:rsidRPr="00425C8F">
              <w:rPr>
                <w:color w:val="auto"/>
                <w:lang w:val="en-IN"/>
              </w:rPr>
              <w:t>Fields</w:t>
            </w:r>
          </w:p>
        </w:tc>
        <w:tc>
          <w:tcPr>
            <w:tcW w:w="1980" w:type="dxa"/>
            <w:shd w:val="clear" w:color="auto" w:fill="E31837"/>
          </w:tcPr>
          <w:p w:rsidR="00DE0B96" w:rsidRPr="00425C8F" w:rsidRDefault="00DE0B96" w:rsidP="000464ED">
            <w:pPr>
              <w:pStyle w:val="TableColumnLabels"/>
              <w:rPr>
                <w:color w:val="auto"/>
                <w:lang w:val="en-IN"/>
              </w:rPr>
            </w:pPr>
            <w:r w:rsidRPr="00425C8F">
              <w:rPr>
                <w:color w:val="auto"/>
                <w:lang w:val="en-IN"/>
              </w:rPr>
              <w:t>Remarks</w:t>
            </w:r>
          </w:p>
        </w:tc>
        <w:tc>
          <w:tcPr>
            <w:tcW w:w="1620" w:type="dxa"/>
            <w:shd w:val="clear" w:color="auto" w:fill="E31837"/>
          </w:tcPr>
          <w:p w:rsidR="00DE0B96" w:rsidRPr="00425C8F" w:rsidRDefault="00DE0B96" w:rsidP="000464ED">
            <w:pPr>
              <w:pStyle w:val="TableColumnLabels"/>
              <w:rPr>
                <w:color w:val="auto"/>
                <w:lang w:val="en-IN"/>
              </w:rPr>
            </w:pPr>
            <w:r w:rsidRPr="00425C8F">
              <w:rPr>
                <w:color w:val="auto"/>
                <w:lang w:val="en-IN"/>
              </w:rPr>
              <w:t>Example</w:t>
            </w:r>
          </w:p>
        </w:tc>
        <w:tc>
          <w:tcPr>
            <w:tcW w:w="720" w:type="dxa"/>
            <w:shd w:val="clear" w:color="auto" w:fill="E31837"/>
          </w:tcPr>
          <w:p w:rsidR="00DE0B96" w:rsidRPr="00425C8F" w:rsidRDefault="00DE0B96" w:rsidP="000464ED">
            <w:pPr>
              <w:pStyle w:val="TableColumnLabels"/>
              <w:rPr>
                <w:color w:val="auto"/>
                <w:lang w:val="en-IN"/>
              </w:rPr>
            </w:pPr>
            <w:r w:rsidRPr="00425C8F">
              <w:rPr>
                <w:color w:val="auto"/>
                <w:lang w:val="en-IN"/>
              </w:rPr>
              <w:t>Field Type</w:t>
            </w:r>
          </w:p>
        </w:tc>
        <w:tc>
          <w:tcPr>
            <w:tcW w:w="1620" w:type="dxa"/>
            <w:shd w:val="clear" w:color="auto" w:fill="E31837"/>
          </w:tcPr>
          <w:p w:rsidR="00DE0B96" w:rsidRPr="00425C8F" w:rsidRDefault="00DE0B96" w:rsidP="000464ED">
            <w:pPr>
              <w:pStyle w:val="TableColumnLabels"/>
              <w:rPr>
                <w:color w:val="auto"/>
                <w:lang w:val="en-IN"/>
              </w:rPr>
            </w:pPr>
            <w:r w:rsidRPr="00425C8F">
              <w:rPr>
                <w:color w:val="auto"/>
                <w:lang w:val="en-IN"/>
              </w:rPr>
              <w:t>Optional/</w:t>
            </w:r>
          </w:p>
          <w:p w:rsidR="00DE0B96" w:rsidRPr="00425C8F" w:rsidRDefault="00DE0B96" w:rsidP="000464ED">
            <w:pPr>
              <w:pStyle w:val="TableColumnLabels"/>
              <w:rPr>
                <w:color w:val="auto"/>
                <w:lang w:val="en-IN"/>
              </w:rPr>
            </w:pPr>
            <w:r w:rsidRPr="00425C8F">
              <w:rPr>
                <w:color w:val="auto"/>
                <w:lang w:val="en-IN"/>
              </w:rPr>
              <w:t>Mandatory</w:t>
            </w:r>
          </w:p>
        </w:tc>
      </w:tr>
      <w:tr w:rsidR="00DE0B96" w:rsidRPr="00425C8F" w:rsidTr="000464ED">
        <w:trPr>
          <w:trHeight w:val="277"/>
        </w:trPr>
        <w:tc>
          <w:tcPr>
            <w:tcW w:w="9540" w:type="dxa"/>
            <w:gridSpan w:val="6"/>
          </w:tcPr>
          <w:p w:rsidR="00DE0B96" w:rsidRPr="00425C8F" w:rsidRDefault="00DE0B96" w:rsidP="000464ED">
            <w:pPr>
              <w:pStyle w:val="Tablecontent"/>
            </w:pPr>
            <w:r w:rsidRPr="00425C8F">
              <w:rPr>
                <w:b/>
                <w:bCs/>
              </w:rPr>
              <w:t>DATA</w:t>
            </w:r>
          </w:p>
        </w:tc>
      </w:tr>
      <w:tr w:rsidR="00DE0B96" w:rsidRPr="00425C8F" w:rsidTr="000464ED">
        <w:trPr>
          <w:trHeight w:val="277"/>
        </w:trPr>
        <w:tc>
          <w:tcPr>
            <w:tcW w:w="1800" w:type="dxa"/>
          </w:tcPr>
          <w:p w:rsidR="00DE0B96" w:rsidRPr="00425C8F" w:rsidRDefault="00DE0B96" w:rsidP="000464ED">
            <w:pPr>
              <w:pStyle w:val="Tablecontent"/>
            </w:pPr>
            <w:r w:rsidRPr="00745089">
              <w:t>loginId</w:t>
            </w:r>
          </w:p>
        </w:tc>
        <w:tc>
          <w:tcPr>
            <w:tcW w:w="1800" w:type="dxa"/>
          </w:tcPr>
          <w:p w:rsidR="00DE0B96" w:rsidRPr="00425C8F" w:rsidRDefault="00DE0B96" w:rsidP="000464ED">
            <w:pPr>
              <w:pStyle w:val="Tablecontent"/>
            </w:pPr>
            <w:r>
              <w:t>User’s login Id in PreTUPS</w:t>
            </w:r>
          </w:p>
        </w:tc>
        <w:tc>
          <w:tcPr>
            <w:tcW w:w="1980" w:type="dxa"/>
          </w:tcPr>
          <w:p w:rsidR="00DE0B96" w:rsidRPr="00425C8F" w:rsidRDefault="00DE0B96" w:rsidP="000464ED">
            <w:pPr>
              <w:pStyle w:val="Tablecontent"/>
            </w:pPr>
            <w:r>
              <w:t>Valid login Id of user</w:t>
            </w:r>
          </w:p>
        </w:tc>
        <w:tc>
          <w:tcPr>
            <w:tcW w:w="1620" w:type="dxa"/>
          </w:tcPr>
          <w:p w:rsidR="00DE0B96" w:rsidRPr="00425C8F" w:rsidRDefault="00DE0B96" w:rsidP="000464ED">
            <w:pPr>
              <w:pStyle w:val="Tablecontent"/>
            </w:pPr>
            <w:r>
              <w:t>btchadm</w:t>
            </w:r>
          </w:p>
        </w:tc>
        <w:tc>
          <w:tcPr>
            <w:tcW w:w="720" w:type="dxa"/>
          </w:tcPr>
          <w:p w:rsidR="00DE0B96" w:rsidRPr="00425C8F" w:rsidRDefault="00DE0B96" w:rsidP="000464ED">
            <w:pPr>
              <w:pStyle w:val="Tablecontent"/>
            </w:pPr>
            <w:r w:rsidRPr="00425C8F">
              <w:t>A (10)</w:t>
            </w:r>
          </w:p>
        </w:tc>
        <w:tc>
          <w:tcPr>
            <w:tcW w:w="1620" w:type="dxa"/>
          </w:tcPr>
          <w:p w:rsidR="00DE0B96" w:rsidRPr="00425C8F" w:rsidRDefault="00DE0B96" w:rsidP="000464ED">
            <w:pPr>
              <w:pStyle w:val="Tablecontent"/>
            </w:pPr>
            <w:r>
              <w:t>O</w:t>
            </w:r>
          </w:p>
        </w:tc>
      </w:tr>
      <w:tr w:rsidR="00DE0B96" w:rsidRPr="00425C8F" w:rsidTr="000464ED">
        <w:trPr>
          <w:trHeight w:val="277"/>
        </w:trPr>
        <w:tc>
          <w:tcPr>
            <w:tcW w:w="1800" w:type="dxa"/>
          </w:tcPr>
          <w:p w:rsidR="00DE0B96" w:rsidRPr="00425C8F" w:rsidRDefault="00DE0B96" w:rsidP="000464ED">
            <w:pPr>
              <w:pStyle w:val="Tablecontent"/>
            </w:pPr>
            <w:r>
              <w:t>password</w:t>
            </w:r>
          </w:p>
        </w:tc>
        <w:tc>
          <w:tcPr>
            <w:tcW w:w="1800" w:type="dxa"/>
          </w:tcPr>
          <w:p w:rsidR="00DE0B96" w:rsidRPr="00425C8F" w:rsidRDefault="00DE0B96" w:rsidP="000464ED">
            <w:pPr>
              <w:pStyle w:val="Tablecontent"/>
            </w:pPr>
            <w:r>
              <w:t>User’s password in PreTUPS</w:t>
            </w:r>
          </w:p>
        </w:tc>
        <w:tc>
          <w:tcPr>
            <w:tcW w:w="1980" w:type="dxa"/>
          </w:tcPr>
          <w:p w:rsidR="00DE0B96" w:rsidRPr="00425C8F" w:rsidRDefault="00DE0B96" w:rsidP="000464ED">
            <w:pPr>
              <w:pStyle w:val="Tablecontent"/>
            </w:pPr>
            <w:r>
              <w:t>Valid password of user</w:t>
            </w:r>
          </w:p>
        </w:tc>
        <w:tc>
          <w:tcPr>
            <w:tcW w:w="1620" w:type="dxa"/>
          </w:tcPr>
          <w:p w:rsidR="00DE0B96" w:rsidRPr="00425C8F" w:rsidRDefault="00DE0B96" w:rsidP="000464ED">
            <w:pPr>
              <w:pStyle w:val="Tablecontent"/>
            </w:pPr>
            <w:r>
              <w:t>1357</w:t>
            </w:r>
          </w:p>
        </w:tc>
        <w:tc>
          <w:tcPr>
            <w:tcW w:w="720" w:type="dxa"/>
          </w:tcPr>
          <w:p w:rsidR="00DE0B96" w:rsidRPr="00425C8F" w:rsidRDefault="00DE0B96" w:rsidP="000464ED">
            <w:pPr>
              <w:pStyle w:val="Tablecontent"/>
            </w:pPr>
            <w:r>
              <w:t>A</w:t>
            </w:r>
            <w:r w:rsidRPr="00425C8F">
              <w:t xml:space="preserve"> (10)</w:t>
            </w:r>
          </w:p>
        </w:tc>
        <w:tc>
          <w:tcPr>
            <w:tcW w:w="1620" w:type="dxa"/>
          </w:tcPr>
          <w:p w:rsidR="00DE0B96" w:rsidRPr="00425C8F" w:rsidRDefault="00DE0B96" w:rsidP="000464ED">
            <w:pPr>
              <w:pStyle w:val="Tablecontent"/>
            </w:pPr>
            <w:r>
              <w:t>O</w:t>
            </w:r>
          </w:p>
        </w:tc>
      </w:tr>
      <w:tr w:rsidR="00DE0B96" w:rsidRPr="00425C8F" w:rsidTr="000464ED">
        <w:trPr>
          <w:cantSplit/>
          <w:trHeight w:val="277"/>
        </w:trPr>
        <w:tc>
          <w:tcPr>
            <w:tcW w:w="1800" w:type="dxa"/>
          </w:tcPr>
          <w:p w:rsidR="00DE0B96" w:rsidRPr="00425C8F" w:rsidRDefault="00DE0B96" w:rsidP="000464ED">
            <w:pPr>
              <w:pStyle w:val="Tablecontent"/>
            </w:pPr>
            <w:r>
              <w:t>externalCode</w:t>
            </w:r>
          </w:p>
        </w:tc>
        <w:tc>
          <w:tcPr>
            <w:tcW w:w="1800" w:type="dxa"/>
          </w:tcPr>
          <w:p w:rsidR="00DE0B96" w:rsidRPr="00425C8F" w:rsidRDefault="00DE0B96" w:rsidP="000464ED">
            <w:pPr>
              <w:pStyle w:val="Tablecontent"/>
            </w:pPr>
            <w:r>
              <w:t>User’s External Code</w:t>
            </w:r>
          </w:p>
        </w:tc>
        <w:tc>
          <w:tcPr>
            <w:tcW w:w="1980" w:type="dxa"/>
          </w:tcPr>
          <w:p w:rsidR="00DE0B96" w:rsidRPr="00425C8F" w:rsidRDefault="00DE0B96" w:rsidP="000464ED">
            <w:pPr>
              <w:pStyle w:val="Tablecontent"/>
            </w:pPr>
            <w:r>
              <w:t>Valid external code</w:t>
            </w:r>
          </w:p>
        </w:tc>
        <w:tc>
          <w:tcPr>
            <w:tcW w:w="1620" w:type="dxa"/>
          </w:tcPr>
          <w:p w:rsidR="00DE0B96" w:rsidRPr="00425C8F" w:rsidRDefault="00DE0B96" w:rsidP="000464ED">
            <w:pPr>
              <w:pStyle w:val="Tablecontent"/>
            </w:pPr>
            <w:r>
              <w:t>13579876</w:t>
            </w:r>
          </w:p>
        </w:tc>
        <w:tc>
          <w:tcPr>
            <w:tcW w:w="720" w:type="dxa"/>
          </w:tcPr>
          <w:p w:rsidR="00DE0B96" w:rsidRPr="00425C8F" w:rsidRDefault="00DE0B96" w:rsidP="000464ED">
            <w:pPr>
              <w:pStyle w:val="Tablecontent"/>
            </w:pPr>
            <w:r>
              <w:t>N</w:t>
            </w:r>
            <w:r w:rsidRPr="00425C8F">
              <w:t xml:space="preserve"> (10)</w:t>
            </w:r>
          </w:p>
        </w:tc>
        <w:tc>
          <w:tcPr>
            <w:tcW w:w="1620" w:type="dxa"/>
          </w:tcPr>
          <w:p w:rsidR="00DE0B96" w:rsidRPr="00425C8F" w:rsidRDefault="00DE0B96" w:rsidP="000464ED">
            <w:pPr>
              <w:pStyle w:val="Tablecontent"/>
            </w:pPr>
            <w:r>
              <w:t>O</w:t>
            </w:r>
          </w:p>
        </w:tc>
      </w:tr>
      <w:tr w:rsidR="00DE0B96" w:rsidRPr="00425C8F" w:rsidTr="000464ED">
        <w:trPr>
          <w:cantSplit/>
          <w:trHeight w:val="277"/>
        </w:trPr>
        <w:tc>
          <w:tcPr>
            <w:tcW w:w="1800" w:type="dxa"/>
          </w:tcPr>
          <w:p w:rsidR="00DE0B96" w:rsidRPr="00425C8F" w:rsidRDefault="00DE0B96" w:rsidP="000464ED">
            <w:pPr>
              <w:pStyle w:val="Tablecontent"/>
            </w:pPr>
            <w:r>
              <w:t>type</w:t>
            </w:r>
          </w:p>
        </w:tc>
        <w:tc>
          <w:tcPr>
            <w:tcW w:w="1800" w:type="dxa"/>
          </w:tcPr>
          <w:p w:rsidR="00DE0B96" w:rsidRPr="00425C8F" w:rsidRDefault="00DE0B96" w:rsidP="000464ED">
            <w:pPr>
              <w:pStyle w:val="Tablecontent"/>
            </w:pPr>
            <w:r>
              <w:t>Service type</w:t>
            </w:r>
          </w:p>
        </w:tc>
        <w:tc>
          <w:tcPr>
            <w:tcW w:w="1980" w:type="dxa"/>
          </w:tcPr>
          <w:p w:rsidR="00DE0B96" w:rsidRPr="00425C8F" w:rsidRDefault="00DE0B96" w:rsidP="000464ED">
            <w:pPr>
              <w:pStyle w:val="Tablecontent"/>
            </w:pPr>
            <w:r>
              <w:t>Service type of operation</w:t>
            </w:r>
          </w:p>
        </w:tc>
        <w:tc>
          <w:tcPr>
            <w:tcW w:w="1620" w:type="dxa"/>
          </w:tcPr>
          <w:p w:rsidR="00DE0B96" w:rsidRPr="00425C8F" w:rsidRDefault="00DE0B96" w:rsidP="000464ED">
            <w:pPr>
              <w:pStyle w:val="Tablecontent"/>
            </w:pPr>
            <w:r>
              <w:t>LOOKUP</w:t>
            </w:r>
          </w:p>
        </w:tc>
        <w:tc>
          <w:tcPr>
            <w:tcW w:w="720" w:type="dxa"/>
          </w:tcPr>
          <w:p w:rsidR="00DE0B96" w:rsidRPr="00425C8F" w:rsidRDefault="00DE0B96" w:rsidP="000464ED">
            <w:pPr>
              <w:pStyle w:val="Tablecontent"/>
            </w:pPr>
            <w:r>
              <w:t>A(10)</w:t>
            </w:r>
          </w:p>
        </w:tc>
        <w:tc>
          <w:tcPr>
            <w:tcW w:w="1620" w:type="dxa"/>
          </w:tcPr>
          <w:p w:rsidR="00DE0B96" w:rsidRPr="00425C8F" w:rsidRDefault="00DE0B96" w:rsidP="000464ED">
            <w:pPr>
              <w:pStyle w:val="Tablecontent"/>
            </w:pPr>
            <w:r>
              <w:t>M</w:t>
            </w:r>
          </w:p>
        </w:tc>
      </w:tr>
      <w:tr w:rsidR="00DE0B96" w:rsidRPr="00425C8F" w:rsidTr="000464ED">
        <w:trPr>
          <w:cantSplit/>
          <w:trHeight w:val="277"/>
        </w:trPr>
        <w:tc>
          <w:tcPr>
            <w:tcW w:w="1800" w:type="dxa"/>
          </w:tcPr>
          <w:p w:rsidR="00DE0B96" w:rsidRDefault="00DE0B96" w:rsidP="000464ED">
            <w:pPr>
              <w:pStyle w:val="Tablecontent"/>
            </w:pPr>
            <w:r>
              <w:t>data</w:t>
            </w:r>
          </w:p>
        </w:tc>
        <w:tc>
          <w:tcPr>
            <w:tcW w:w="1800" w:type="dxa"/>
          </w:tcPr>
          <w:p w:rsidR="00DE0B96" w:rsidRDefault="00DE0B96" w:rsidP="000464ED">
            <w:pPr>
              <w:pStyle w:val="Tablecontent"/>
            </w:pPr>
            <w:r>
              <w:t>JSON object of data required for service</w:t>
            </w:r>
          </w:p>
        </w:tc>
        <w:tc>
          <w:tcPr>
            <w:tcW w:w="1980" w:type="dxa"/>
          </w:tcPr>
          <w:p w:rsidR="00DE0B96" w:rsidRDefault="00DE0B96" w:rsidP="000464ED">
            <w:pPr>
              <w:pStyle w:val="Tablecontent"/>
            </w:pPr>
            <w:r>
              <w:t>Valid JSON Object required for operation</w:t>
            </w:r>
          </w:p>
        </w:tc>
        <w:tc>
          <w:tcPr>
            <w:tcW w:w="1620" w:type="dxa"/>
          </w:tcPr>
          <w:p w:rsidR="00DE0B96" w:rsidRDefault="00DE0B96" w:rsidP="000464ED">
            <w:pPr>
              <w:pStyle w:val="Tablecontent"/>
            </w:pPr>
            <w:r>
              <w:t>{“Key”:”Value”,”Key”:”Value”}</w:t>
            </w:r>
          </w:p>
        </w:tc>
        <w:tc>
          <w:tcPr>
            <w:tcW w:w="720" w:type="dxa"/>
          </w:tcPr>
          <w:p w:rsidR="00DE0B96" w:rsidRDefault="00DE0B96" w:rsidP="000464ED">
            <w:pPr>
              <w:pStyle w:val="Tablecontent"/>
            </w:pPr>
            <w:r>
              <w:t>A</w:t>
            </w:r>
          </w:p>
        </w:tc>
        <w:tc>
          <w:tcPr>
            <w:tcW w:w="1620" w:type="dxa"/>
          </w:tcPr>
          <w:p w:rsidR="00DE0B96" w:rsidRPr="00425C8F" w:rsidRDefault="00DE0B96" w:rsidP="000464ED">
            <w:pPr>
              <w:pStyle w:val="Tablecontent"/>
            </w:pPr>
            <w:r>
              <w:t>M</w:t>
            </w:r>
          </w:p>
        </w:tc>
      </w:tr>
      <w:tr w:rsidR="00DE0B96" w:rsidRPr="00425C8F" w:rsidTr="000464ED">
        <w:trPr>
          <w:cantSplit/>
          <w:trHeight w:val="277"/>
        </w:trPr>
        <w:tc>
          <w:tcPr>
            <w:tcW w:w="1800" w:type="dxa"/>
          </w:tcPr>
          <w:p w:rsidR="00DE0B96" w:rsidRDefault="00DE0B96" w:rsidP="000464ED">
            <w:pPr>
              <w:pStyle w:val="Tablecontent"/>
            </w:pPr>
            <w:r>
              <w:t>msisdn</w:t>
            </w:r>
          </w:p>
        </w:tc>
        <w:tc>
          <w:tcPr>
            <w:tcW w:w="1800" w:type="dxa"/>
          </w:tcPr>
          <w:p w:rsidR="00DE0B96" w:rsidRDefault="00DE0B96" w:rsidP="000464ED">
            <w:pPr>
              <w:pStyle w:val="Tablecontent"/>
            </w:pPr>
            <w:r>
              <w:t>MSISDN of user</w:t>
            </w:r>
          </w:p>
        </w:tc>
        <w:tc>
          <w:tcPr>
            <w:tcW w:w="1980" w:type="dxa"/>
          </w:tcPr>
          <w:p w:rsidR="00DE0B96" w:rsidRDefault="00DE0B96" w:rsidP="000464ED">
            <w:pPr>
              <w:pStyle w:val="Tablecontent"/>
            </w:pPr>
            <w:r>
              <w:t>MSISDN of user</w:t>
            </w:r>
          </w:p>
        </w:tc>
        <w:tc>
          <w:tcPr>
            <w:tcW w:w="1620" w:type="dxa"/>
          </w:tcPr>
          <w:p w:rsidR="00DE0B96" w:rsidRDefault="00DE0B96" w:rsidP="000464ED">
            <w:pPr>
              <w:pStyle w:val="Tablecontent"/>
            </w:pPr>
            <w:r>
              <w:t>7234567892</w:t>
            </w:r>
          </w:p>
        </w:tc>
        <w:tc>
          <w:tcPr>
            <w:tcW w:w="720" w:type="dxa"/>
          </w:tcPr>
          <w:p w:rsidR="00DE0B96" w:rsidRDefault="00DE0B96" w:rsidP="000464ED">
            <w:pPr>
              <w:pStyle w:val="Tablecontent"/>
            </w:pPr>
            <w:r>
              <w:t>N</w:t>
            </w:r>
          </w:p>
        </w:tc>
        <w:tc>
          <w:tcPr>
            <w:tcW w:w="1620" w:type="dxa"/>
          </w:tcPr>
          <w:p w:rsidR="00DE0B96" w:rsidRDefault="00DE0B96" w:rsidP="000464ED">
            <w:pPr>
              <w:pStyle w:val="Tablecontent"/>
            </w:pPr>
            <w:r>
              <w:t>M</w:t>
            </w:r>
          </w:p>
        </w:tc>
      </w:tr>
      <w:tr w:rsidR="00DE0B96" w:rsidRPr="00425C8F" w:rsidTr="000464ED">
        <w:trPr>
          <w:cantSplit/>
          <w:trHeight w:val="277"/>
        </w:trPr>
        <w:tc>
          <w:tcPr>
            <w:tcW w:w="1800" w:type="dxa"/>
          </w:tcPr>
          <w:p w:rsidR="00DE0B96" w:rsidRDefault="00DE0B96" w:rsidP="000464ED">
            <w:pPr>
              <w:pStyle w:val="Tablecontent"/>
            </w:pPr>
            <w:r>
              <w:t>module</w:t>
            </w:r>
          </w:p>
        </w:tc>
        <w:tc>
          <w:tcPr>
            <w:tcW w:w="1800" w:type="dxa"/>
          </w:tcPr>
          <w:p w:rsidR="00DE0B96" w:rsidRDefault="00DE0B96" w:rsidP="000464ED">
            <w:pPr>
              <w:pStyle w:val="Tablecontent"/>
            </w:pPr>
            <w:r>
              <w:t>Module Name</w:t>
            </w:r>
          </w:p>
        </w:tc>
        <w:tc>
          <w:tcPr>
            <w:tcW w:w="1980" w:type="dxa"/>
          </w:tcPr>
          <w:p w:rsidR="00DE0B96" w:rsidRDefault="00DE0B96" w:rsidP="000464ED">
            <w:pPr>
              <w:pStyle w:val="Tablecontent"/>
            </w:pPr>
            <w:r>
              <w:t>P2P or C2S module</w:t>
            </w:r>
          </w:p>
        </w:tc>
        <w:tc>
          <w:tcPr>
            <w:tcW w:w="1620" w:type="dxa"/>
          </w:tcPr>
          <w:p w:rsidR="00DE0B96" w:rsidRDefault="00DE0B96" w:rsidP="000464ED">
            <w:pPr>
              <w:pStyle w:val="Tablecontent"/>
            </w:pPr>
            <w:r>
              <w:t>C2S</w:t>
            </w:r>
          </w:p>
        </w:tc>
        <w:tc>
          <w:tcPr>
            <w:tcW w:w="720" w:type="dxa"/>
          </w:tcPr>
          <w:p w:rsidR="00DE0B96" w:rsidRDefault="00DE0B96" w:rsidP="000464ED">
            <w:pPr>
              <w:pStyle w:val="Tablecontent"/>
            </w:pPr>
            <w:r>
              <w:t>A</w:t>
            </w:r>
          </w:p>
        </w:tc>
        <w:tc>
          <w:tcPr>
            <w:tcW w:w="1620" w:type="dxa"/>
          </w:tcPr>
          <w:p w:rsidR="00DE0B96" w:rsidRDefault="00DE0B96" w:rsidP="000464ED">
            <w:pPr>
              <w:pStyle w:val="Tablecontent"/>
            </w:pPr>
            <w:r>
              <w:t>M</w:t>
            </w:r>
          </w:p>
        </w:tc>
      </w:tr>
      <w:tr w:rsidR="00DE0B96" w:rsidRPr="00425C8F" w:rsidTr="000464ED">
        <w:trPr>
          <w:cantSplit/>
          <w:trHeight w:val="277"/>
        </w:trPr>
        <w:tc>
          <w:tcPr>
            <w:tcW w:w="1800" w:type="dxa"/>
          </w:tcPr>
          <w:p w:rsidR="00DE0B96" w:rsidRDefault="00DE0B96" w:rsidP="000464ED">
            <w:pPr>
              <w:pStyle w:val="Tablecontent"/>
            </w:pPr>
            <w:r>
              <w:t>barredTypeList</w:t>
            </w:r>
          </w:p>
        </w:tc>
        <w:tc>
          <w:tcPr>
            <w:tcW w:w="1800" w:type="dxa"/>
          </w:tcPr>
          <w:p w:rsidR="00DE0B96" w:rsidRDefault="00DE0B96" w:rsidP="000464ED">
            <w:pPr>
              <w:pStyle w:val="Tablecontent"/>
            </w:pPr>
            <w:r>
              <w:t>Barred Type</w:t>
            </w:r>
          </w:p>
        </w:tc>
        <w:tc>
          <w:tcPr>
            <w:tcW w:w="1980" w:type="dxa"/>
          </w:tcPr>
          <w:p w:rsidR="00DE0B96" w:rsidRDefault="00DE0B96" w:rsidP="000464ED">
            <w:pPr>
              <w:pStyle w:val="Tablecontent"/>
            </w:pPr>
            <w:r>
              <w:t>Barring type</w:t>
            </w:r>
          </w:p>
        </w:tc>
        <w:tc>
          <w:tcPr>
            <w:tcW w:w="1620" w:type="dxa"/>
          </w:tcPr>
          <w:p w:rsidR="00DE0B96" w:rsidRDefault="00DE0B96" w:rsidP="000464ED">
            <w:pPr>
              <w:pStyle w:val="Tablecontent"/>
            </w:pPr>
            <w:r>
              <w:t>SENDER</w:t>
            </w:r>
          </w:p>
        </w:tc>
        <w:tc>
          <w:tcPr>
            <w:tcW w:w="720" w:type="dxa"/>
          </w:tcPr>
          <w:p w:rsidR="00DE0B96" w:rsidRDefault="00DE0B96" w:rsidP="000464ED">
            <w:pPr>
              <w:pStyle w:val="Tablecontent"/>
            </w:pPr>
            <w:r>
              <w:t>A</w:t>
            </w:r>
          </w:p>
        </w:tc>
        <w:tc>
          <w:tcPr>
            <w:tcW w:w="1620" w:type="dxa"/>
          </w:tcPr>
          <w:p w:rsidR="00DE0B96" w:rsidRDefault="00DE0B96" w:rsidP="000464ED">
            <w:pPr>
              <w:pStyle w:val="Tablecontent"/>
            </w:pPr>
            <w:r>
              <w:t>M</w:t>
            </w:r>
          </w:p>
        </w:tc>
      </w:tr>
      <w:tr w:rsidR="00DE0B96" w:rsidRPr="00425C8F" w:rsidTr="000464ED">
        <w:trPr>
          <w:cantSplit/>
          <w:trHeight w:val="277"/>
        </w:trPr>
        <w:tc>
          <w:tcPr>
            <w:tcW w:w="1800" w:type="dxa"/>
          </w:tcPr>
          <w:p w:rsidR="00DE0B96" w:rsidRDefault="00DE0B96" w:rsidP="000464ED">
            <w:pPr>
              <w:pStyle w:val="Tablecontent"/>
            </w:pPr>
            <w:r>
              <w:t>userType</w:t>
            </w:r>
          </w:p>
        </w:tc>
        <w:tc>
          <w:tcPr>
            <w:tcW w:w="1800" w:type="dxa"/>
          </w:tcPr>
          <w:p w:rsidR="00DE0B96" w:rsidRDefault="00DE0B96" w:rsidP="000464ED">
            <w:pPr>
              <w:pStyle w:val="Tablecontent"/>
            </w:pPr>
            <w:r>
              <w:t>User Type</w:t>
            </w:r>
          </w:p>
        </w:tc>
        <w:tc>
          <w:tcPr>
            <w:tcW w:w="1980" w:type="dxa"/>
          </w:tcPr>
          <w:p w:rsidR="00DE0B96" w:rsidRDefault="00DE0B96" w:rsidP="000464ED">
            <w:pPr>
              <w:pStyle w:val="Tablecontent"/>
            </w:pPr>
            <w:r>
              <w:t>User Type</w:t>
            </w:r>
          </w:p>
        </w:tc>
        <w:tc>
          <w:tcPr>
            <w:tcW w:w="1620" w:type="dxa"/>
          </w:tcPr>
          <w:p w:rsidR="00DE0B96" w:rsidRDefault="00DE0B96" w:rsidP="000464ED">
            <w:pPr>
              <w:pStyle w:val="Tablecontent"/>
            </w:pPr>
            <w:r>
              <w:t>SENDER</w:t>
            </w:r>
          </w:p>
        </w:tc>
        <w:tc>
          <w:tcPr>
            <w:tcW w:w="720" w:type="dxa"/>
          </w:tcPr>
          <w:p w:rsidR="00DE0B96" w:rsidRDefault="00DE0B96" w:rsidP="000464ED">
            <w:pPr>
              <w:pStyle w:val="Tablecontent"/>
            </w:pPr>
            <w:r>
              <w:t>A</w:t>
            </w:r>
          </w:p>
        </w:tc>
        <w:tc>
          <w:tcPr>
            <w:tcW w:w="1620" w:type="dxa"/>
          </w:tcPr>
          <w:p w:rsidR="00DE0B96" w:rsidRDefault="00DE0B96" w:rsidP="000464ED">
            <w:pPr>
              <w:pStyle w:val="Tablecontent"/>
            </w:pPr>
            <w:r>
              <w:t>M</w:t>
            </w:r>
          </w:p>
        </w:tc>
      </w:tr>
    </w:tbl>
    <w:p w:rsidR="00DE0B96" w:rsidRPr="00425C8F" w:rsidRDefault="00DE0B96" w:rsidP="00DE0B96">
      <w:pPr>
        <w:pStyle w:val="BodyText2"/>
        <w:rPr>
          <w:b/>
          <w:bCs/>
          <w:sz w:val="24"/>
          <w:u w:val="single"/>
        </w:rPr>
      </w:pPr>
    </w:p>
    <w:p w:rsidR="00DE0B96" w:rsidRPr="00425C8F" w:rsidRDefault="00DE0B96" w:rsidP="00DE0B96">
      <w:pPr>
        <w:pStyle w:val="Heading"/>
        <w:rPr>
          <w:color w:val="auto"/>
        </w:rPr>
      </w:pPr>
      <w:r w:rsidRPr="00425C8F">
        <w:rPr>
          <w:color w:val="auto"/>
        </w:rPr>
        <w:t xml:space="preserve"> Response Syntax</w:t>
      </w:r>
    </w:p>
    <w:p w:rsidR="00DE0B96" w:rsidRPr="00425C8F" w:rsidRDefault="00DE0B96" w:rsidP="00DE0B96">
      <w:pPr>
        <w:pStyle w:val="BodyText2"/>
        <w:ind w:left="720"/>
      </w:pPr>
      <w:r w:rsidRPr="00425C8F">
        <w:t xml:space="preserve">PreTUPS system sends the acknowledgement to the External system. The acknowledgement will be in </w:t>
      </w:r>
      <w:r>
        <w:t>JSON</w:t>
      </w:r>
      <w:r w:rsidRPr="00425C8F">
        <w:t xml:space="preserve"> and send as response of the request. The </w:t>
      </w:r>
      <w:r>
        <w:t>JSON</w:t>
      </w:r>
      <w:r w:rsidRPr="00425C8F">
        <w:t xml:space="preserve"> response details are mentioned below</w:t>
      </w:r>
      <w:r>
        <w:t>.</w:t>
      </w:r>
    </w:p>
    <w:p w:rsidR="00DE0B96" w:rsidRPr="00425C8F" w:rsidRDefault="00DE0B96" w:rsidP="00DE0B96">
      <w:pPr>
        <w:pStyle w:val="BodyText2"/>
      </w:pPr>
    </w:p>
    <w:p w:rsidR="00DE0B96" w:rsidRDefault="00DE0B96" w:rsidP="00A20DDB">
      <w:pPr>
        <w:pStyle w:val="Tablecontent"/>
        <w:jc w:val="both"/>
      </w:pPr>
      <w:r w:rsidRPr="007B5770">
        <w:t>{"statusCode":"REQUEST STATUS CODE", "status":"REQUEST STATUS", "successMsg":"Success Message", "formError":"Form Error Message", "globalError":"Global Error Message", "fieldError":"JSON Object of Fields Error", "parameters":"Parameters for Messages", "dataObject":"Data Fetched from DB"</w:t>
      </w:r>
      <w:r w:rsidR="00A20DDB">
        <w:t>, “messageCode”:”</w:t>
      </w:r>
      <w:r w:rsidR="00A20DDB">
        <w:rPr>
          <w:rFonts w:ascii="Calibri" w:hAnsi="Calibri"/>
          <w:color w:val="000000"/>
          <w:sz w:val="22"/>
          <w:szCs w:val="22"/>
        </w:rPr>
        <w:t>messageReferenceCode</w:t>
      </w:r>
      <w:r w:rsidR="00A20DDB">
        <w:t>”</w:t>
      </w:r>
      <w:r w:rsidRPr="007B5770">
        <w:t>}</w:t>
      </w:r>
    </w:p>
    <w:p w:rsidR="00DE0B96" w:rsidRPr="00425C8F" w:rsidRDefault="00DE0B96" w:rsidP="00DE0B96">
      <w:pPr>
        <w:pStyle w:val="BodyText2"/>
      </w:pPr>
    </w:p>
    <w:p w:rsidR="00DE0B96" w:rsidRPr="00425C8F" w:rsidRDefault="00DE0B96" w:rsidP="00DE0B96">
      <w:pPr>
        <w:pStyle w:val="Heading"/>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DE0B96" w:rsidRPr="00425C8F" w:rsidTr="000464ED">
        <w:trPr>
          <w:trHeight w:val="277"/>
          <w:tblHeader/>
        </w:trPr>
        <w:tc>
          <w:tcPr>
            <w:tcW w:w="1800" w:type="dxa"/>
            <w:shd w:val="clear" w:color="auto" w:fill="E31837"/>
          </w:tcPr>
          <w:p w:rsidR="00DE0B96" w:rsidRPr="00425C8F" w:rsidRDefault="00DE0B96" w:rsidP="000464ED">
            <w:pPr>
              <w:pStyle w:val="TableColumnLabels"/>
              <w:rPr>
                <w:color w:val="auto"/>
                <w:lang w:val="en-IN"/>
              </w:rPr>
            </w:pPr>
            <w:r w:rsidRPr="00425C8F">
              <w:rPr>
                <w:color w:val="auto"/>
                <w:lang w:val="en-IN"/>
              </w:rPr>
              <w:t>TAG</w:t>
            </w:r>
          </w:p>
        </w:tc>
        <w:tc>
          <w:tcPr>
            <w:tcW w:w="1800" w:type="dxa"/>
            <w:shd w:val="clear" w:color="auto" w:fill="E31837"/>
          </w:tcPr>
          <w:p w:rsidR="00DE0B96" w:rsidRPr="00425C8F" w:rsidRDefault="00DE0B96" w:rsidP="000464ED">
            <w:pPr>
              <w:pStyle w:val="TableColumnLabels"/>
              <w:rPr>
                <w:color w:val="auto"/>
                <w:lang w:val="en-IN"/>
              </w:rPr>
            </w:pPr>
            <w:r w:rsidRPr="00425C8F">
              <w:rPr>
                <w:color w:val="auto"/>
                <w:lang w:val="en-IN"/>
              </w:rPr>
              <w:t>Fields</w:t>
            </w:r>
          </w:p>
        </w:tc>
        <w:tc>
          <w:tcPr>
            <w:tcW w:w="1980" w:type="dxa"/>
            <w:shd w:val="clear" w:color="auto" w:fill="E31837"/>
          </w:tcPr>
          <w:p w:rsidR="00DE0B96" w:rsidRPr="00425C8F" w:rsidRDefault="00DE0B96" w:rsidP="000464ED">
            <w:pPr>
              <w:pStyle w:val="TableColumnLabels"/>
              <w:rPr>
                <w:color w:val="auto"/>
                <w:lang w:val="en-IN"/>
              </w:rPr>
            </w:pPr>
            <w:r w:rsidRPr="00425C8F">
              <w:rPr>
                <w:color w:val="auto"/>
                <w:lang w:val="en-IN"/>
              </w:rPr>
              <w:t>Remarks</w:t>
            </w:r>
          </w:p>
        </w:tc>
        <w:tc>
          <w:tcPr>
            <w:tcW w:w="1620" w:type="dxa"/>
            <w:shd w:val="clear" w:color="auto" w:fill="E31837"/>
          </w:tcPr>
          <w:p w:rsidR="00DE0B96" w:rsidRPr="00425C8F" w:rsidRDefault="00DE0B96" w:rsidP="000464ED">
            <w:pPr>
              <w:pStyle w:val="TableColumnLabels"/>
              <w:rPr>
                <w:color w:val="auto"/>
                <w:lang w:val="en-IN"/>
              </w:rPr>
            </w:pPr>
            <w:r w:rsidRPr="00425C8F">
              <w:rPr>
                <w:color w:val="auto"/>
                <w:lang w:val="en-IN"/>
              </w:rPr>
              <w:t>Example</w:t>
            </w:r>
          </w:p>
        </w:tc>
        <w:tc>
          <w:tcPr>
            <w:tcW w:w="720" w:type="dxa"/>
            <w:shd w:val="clear" w:color="auto" w:fill="E31837"/>
          </w:tcPr>
          <w:p w:rsidR="00DE0B96" w:rsidRPr="00425C8F" w:rsidRDefault="00DE0B96" w:rsidP="000464ED">
            <w:pPr>
              <w:pStyle w:val="TableColumnLabels"/>
              <w:rPr>
                <w:color w:val="auto"/>
                <w:lang w:val="en-IN"/>
              </w:rPr>
            </w:pPr>
            <w:r w:rsidRPr="00425C8F">
              <w:rPr>
                <w:color w:val="auto"/>
                <w:lang w:val="en-IN"/>
              </w:rPr>
              <w:t>Field Type</w:t>
            </w:r>
          </w:p>
        </w:tc>
        <w:tc>
          <w:tcPr>
            <w:tcW w:w="1620" w:type="dxa"/>
            <w:shd w:val="clear" w:color="auto" w:fill="E31837"/>
          </w:tcPr>
          <w:p w:rsidR="00DE0B96" w:rsidRPr="00425C8F" w:rsidRDefault="00DE0B96" w:rsidP="000464ED">
            <w:pPr>
              <w:pStyle w:val="TableColumnLabels"/>
              <w:rPr>
                <w:color w:val="auto"/>
                <w:lang w:val="en-IN"/>
              </w:rPr>
            </w:pPr>
            <w:r w:rsidRPr="00425C8F">
              <w:rPr>
                <w:color w:val="auto"/>
                <w:lang w:val="en-IN"/>
              </w:rPr>
              <w:t>Optional/</w:t>
            </w:r>
          </w:p>
          <w:p w:rsidR="00DE0B96" w:rsidRPr="00425C8F" w:rsidRDefault="00DE0B96" w:rsidP="000464ED">
            <w:pPr>
              <w:pStyle w:val="TableColumnLabels"/>
              <w:rPr>
                <w:color w:val="auto"/>
                <w:lang w:val="en-IN"/>
              </w:rPr>
            </w:pPr>
            <w:r w:rsidRPr="00425C8F">
              <w:rPr>
                <w:color w:val="auto"/>
                <w:lang w:val="en-IN"/>
              </w:rPr>
              <w:t>Mandatory</w:t>
            </w:r>
          </w:p>
        </w:tc>
      </w:tr>
      <w:tr w:rsidR="00DE0B96" w:rsidRPr="00425C8F" w:rsidTr="000464ED">
        <w:trPr>
          <w:trHeight w:val="277"/>
        </w:trPr>
        <w:tc>
          <w:tcPr>
            <w:tcW w:w="1800" w:type="dxa"/>
          </w:tcPr>
          <w:p w:rsidR="00DE0B96" w:rsidRPr="00425C8F" w:rsidRDefault="00DE0B96" w:rsidP="000464ED">
            <w:pPr>
              <w:pStyle w:val="Tablecontent"/>
            </w:pPr>
            <w:r>
              <w:t>statusCode</w:t>
            </w:r>
          </w:p>
        </w:tc>
        <w:tc>
          <w:tcPr>
            <w:tcW w:w="1800" w:type="dxa"/>
          </w:tcPr>
          <w:p w:rsidR="00DE0B96" w:rsidRPr="00425C8F" w:rsidRDefault="00DE0B96" w:rsidP="000464ED">
            <w:pPr>
              <w:pStyle w:val="Tablecontent"/>
            </w:pPr>
            <w:r>
              <w:t>Status code of request</w:t>
            </w:r>
          </w:p>
        </w:tc>
        <w:tc>
          <w:tcPr>
            <w:tcW w:w="1980" w:type="dxa"/>
          </w:tcPr>
          <w:p w:rsidR="00DE0B96" w:rsidRPr="00425C8F" w:rsidRDefault="00DE0B96" w:rsidP="000464ED">
            <w:pPr>
              <w:pStyle w:val="Tablecontent"/>
            </w:pPr>
            <w:r>
              <w:t>Return 200 if request lands on pretups server</w:t>
            </w:r>
          </w:p>
        </w:tc>
        <w:tc>
          <w:tcPr>
            <w:tcW w:w="1620" w:type="dxa"/>
          </w:tcPr>
          <w:p w:rsidR="00DE0B96" w:rsidRPr="00425C8F" w:rsidRDefault="00DE0B96" w:rsidP="000464ED">
            <w:pPr>
              <w:pStyle w:val="Tablecontent"/>
            </w:pPr>
            <w:r>
              <w:t>200</w:t>
            </w:r>
          </w:p>
        </w:tc>
        <w:tc>
          <w:tcPr>
            <w:tcW w:w="720" w:type="dxa"/>
          </w:tcPr>
          <w:p w:rsidR="00DE0B96" w:rsidRPr="00425C8F" w:rsidRDefault="00DE0B96" w:rsidP="000464ED">
            <w:pPr>
              <w:pStyle w:val="Tablecontent"/>
            </w:pPr>
            <w:r>
              <w:t>N</w:t>
            </w:r>
          </w:p>
        </w:tc>
        <w:tc>
          <w:tcPr>
            <w:tcW w:w="1620" w:type="dxa"/>
          </w:tcPr>
          <w:p w:rsidR="00DE0B96" w:rsidRPr="00425C8F" w:rsidRDefault="00DE0B96" w:rsidP="000464ED">
            <w:pPr>
              <w:pStyle w:val="Tablecontent"/>
            </w:pPr>
            <w:r w:rsidRPr="00425C8F">
              <w:t>M</w:t>
            </w:r>
          </w:p>
        </w:tc>
      </w:tr>
      <w:tr w:rsidR="00DE0B96" w:rsidRPr="00425C8F" w:rsidTr="000464ED">
        <w:trPr>
          <w:trHeight w:val="277"/>
        </w:trPr>
        <w:tc>
          <w:tcPr>
            <w:tcW w:w="1800" w:type="dxa"/>
          </w:tcPr>
          <w:p w:rsidR="00DE0B96" w:rsidRPr="00425C8F" w:rsidRDefault="00DE0B96" w:rsidP="000464ED">
            <w:pPr>
              <w:pStyle w:val="Tablecontent"/>
            </w:pPr>
            <w:r>
              <w:t>status</w:t>
            </w:r>
          </w:p>
        </w:tc>
        <w:tc>
          <w:tcPr>
            <w:tcW w:w="1800" w:type="dxa"/>
          </w:tcPr>
          <w:p w:rsidR="00DE0B96" w:rsidRPr="00425C8F" w:rsidRDefault="00DE0B96" w:rsidP="000464ED">
            <w:pPr>
              <w:pStyle w:val="Tablecontent"/>
            </w:pPr>
            <w:r>
              <w:t xml:space="preserve">Return request status </w:t>
            </w:r>
          </w:p>
        </w:tc>
        <w:tc>
          <w:tcPr>
            <w:tcW w:w="1980" w:type="dxa"/>
          </w:tcPr>
          <w:p w:rsidR="00DE0B96" w:rsidRPr="00425C8F" w:rsidRDefault="00DE0B96" w:rsidP="000464ED">
            <w:pPr>
              <w:pStyle w:val="Tablecontent"/>
            </w:pPr>
            <w:r>
              <w:t>Either true or false based on error or success message</w:t>
            </w:r>
          </w:p>
        </w:tc>
        <w:tc>
          <w:tcPr>
            <w:tcW w:w="1620" w:type="dxa"/>
          </w:tcPr>
          <w:p w:rsidR="00DE0B96" w:rsidRPr="00425C8F" w:rsidRDefault="00DE0B96" w:rsidP="000464ED">
            <w:pPr>
              <w:pStyle w:val="Tablecontent"/>
            </w:pPr>
            <w:r>
              <w:t>true</w:t>
            </w:r>
          </w:p>
        </w:tc>
        <w:tc>
          <w:tcPr>
            <w:tcW w:w="720" w:type="dxa"/>
          </w:tcPr>
          <w:p w:rsidR="00DE0B96" w:rsidRPr="00425C8F" w:rsidRDefault="00DE0B96" w:rsidP="000464ED">
            <w:pPr>
              <w:pStyle w:val="Tablecontent"/>
            </w:pPr>
            <w:r>
              <w:t xml:space="preserve">A </w:t>
            </w:r>
          </w:p>
        </w:tc>
        <w:tc>
          <w:tcPr>
            <w:tcW w:w="1620" w:type="dxa"/>
          </w:tcPr>
          <w:p w:rsidR="00DE0B96" w:rsidRPr="00425C8F" w:rsidRDefault="00DE0B96" w:rsidP="000464ED">
            <w:pPr>
              <w:pStyle w:val="Tablecontent"/>
            </w:pPr>
            <w:r w:rsidRPr="00425C8F">
              <w:t>M</w:t>
            </w:r>
          </w:p>
        </w:tc>
      </w:tr>
      <w:tr w:rsidR="00DE0B96" w:rsidRPr="00425C8F" w:rsidTr="000464ED">
        <w:trPr>
          <w:cantSplit/>
          <w:trHeight w:val="277"/>
        </w:trPr>
        <w:tc>
          <w:tcPr>
            <w:tcW w:w="1800" w:type="dxa"/>
          </w:tcPr>
          <w:p w:rsidR="00DE0B96" w:rsidRPr="00425C8F" w:rsidRDefault="00DE0B96" w:rsidP="000464ED">
            <w:pPr>
              <w:pStyle w:val="Tablecontent"/>
            </w:pPr>
            <w:r>
              <w:t>successMsg</w:t>
            </w:r>
          </w:p>
        </w:tc>
        <w:tc>
          <w:tcPr>
            <w:tcW w:w="1800" w:type="dxa"/>
          </w:tcPr>
          <w:p w:rsidR="00DE0B96" w:rsidRPr="00425C8F" w:rsidRDefault="00DE0B96" w:rsidP="000464ED">
            <w:pPr>
              <w:pStyle w:val="Tablecontent"/>
            </w:pPr>
            <w:r>
              <w:t>Message for operation status</w:t>
            </w:r>
          </w:p>
        </w:tc>
        <w:tc>
          <w:tcPr>
            <w:tcW w:w="1980" w:type="dxa"/>
          </w:tcPr>
          <w:p w:rsidR="00DE0B96" w:rsidRPr="00425C8F" w:rsidRDefault="00DE0B96" w:rsidP="000464ED">
            <w:pPr>
              <w:pStyle w:val="Tablecontent"/>
            </w:pPr>
            <w:r>
              <w:t>Success message return by service id operation executes successfully</w:t>
            </w:r>
          </w:p>
        </w:tc>
        <w:tc>
          <w:tcPr>
            <w:tcW w:w="1620" w:type="dxa"/>
          </w:tcPr>
          <w:p w:rsidR="00DE0B96" w:rsidRPr="00425C8F" w:rsidRDefault="00DE0B96" w:rsidP="000464ED">
            <w:pPr>
              <w:pStyle w:val="Tablecontent"/>
            </w:pPr>
            <w:r>
              <w:t>User deleted successfully</w:t>
            </w:r>
          </w:p>
        </w:tc>
        <w:tc>
          <w:tcPr>
            <w:tcW w:w="720" w:type="dxa"/>
          </w:tcPr>
          <w:p w:rsidR="00DE0B96" w:rsidRPr="00425C8F" w:rsidRDefault="00DE0B96" w:rsidP="000464ED">
            <w:pPr>
              <w:pStyle w:val="Tablecontent"/>
            </w:pPr>
            <w:r>
              <w:t xml:space="preserve">A </w:t>
            </w:r>
          </w:p>
        </w:tc>
        <w:tc>
          <w:tcPr>
            <w:tcW w:w="1620" w:type="dxa"/>
          </w:tcPr>
          <w:p w:rsidR="00DE0B96" w:rsidRPr="00425C8F" w:rsidRDefault="00DE0B96" w:rsidP="000464ED">
            <w:pPr>
              <w:pStyle w:val="Tablecontent"/>
            </w:pPr>
            <w:r w:rsidRPr="00425C8F">
              <w:t>M</w:t>
            </w:r>
          </w:p>
        </w:tc>
      </w:tr>
      <w:tr w:rsidR="00DE0B96" w:rsidRPr="00425C8F" w:rsidTr="000464ED">
        <w:trPr>
          <w:cantSplit/>
          <w:trHeight w:val="277"/>
        </w:trPr>
        <w:tc>
          <w:tcPr>
            <w:tcW w:w="1800" w:type="dxa"/>
          </w:tcPr>
          <w:p w:rsidR="00DE0B96" w:rsidRPr="00425C8F" w:rsidRDefault="00DE0B96" w:rsidP="000464ED">
            <w:pPr>
              <w:pStyle w:val="Tablecontent"/>
            </w:pPr>
            <w:r>
              <w:lastRenderedPageBreak/>
              <w:t>formError</w:t>
            </w:r>
          </w:p>
        </w:tc>
        <w:tc>
          <w:tcPr>
            <w:tcW w:w="1800" w:type="dxa"/>
          </w:tcPr>
          <w:p w:rsidR="00DE0B96" w:rsidRPr="00425C8F" w:rsidRDefault="00DE0B96" w:rsidP="000464ED">
            <w:pPr>
              <w:pStyle w:val="Tablecontent"/>
            </w:pPr>
            <w:r>
              <w:t>Business rules validation error</w:t>
            </w:r>
          </w:p>
        </w:tc>
        <w:tc>
          <w:tcPr>
            <w:tcW w:w="1980" w:type="dxa"/>
          </w:tcPr>
          <w:p w:rsidR="00DE0B96" w:rsidRPr="00425C8F" w:rsidRDefault="00DE0B96" w:rsidP="000464ED">
            <w:pPr>
              <w:pStyle w:val="Tablecontent"/>
            </w:pPr>
            <w:r>
              <w:t>Any business rule which stops execution of operation</w:t>
            </w:r>
          </w:p>
        </w:tc>
        <w:tc>
          <w:tcPr>
            <w:tcW w:w="1620" w:type="dxa"/>
          </w:tcPr>
          <w:p w:rsidR="00DE0B96" w:rsidRPr="00425C8F" w:rsidRDefault="00DE0B96" w:rsidP="000464ED">
            <w:pPr>
              <w:pStyle w:val="Tablecontent"/>
            </w:pPr>
            <w:r>
              <w:t>User is already deleted</w:t>
            </w:r>
          </w:p>
        </w:tc>
        <w:tc>
          <w:tcPr>
            <w:tcW w:w="720" w:type="dxa"/>
          </w:tcPr>
          <w:p w:rsidR="00DE0B96" w:rsidRPr="00425C8F" w:rsidRDefault="00DE0B96" w:rsidP="000464ED">
            <w:pPr>
              <w:pStyle w:val="Tablecontent"/>
            </w:pPr>
            <w:r>
              <w:t>A</w:t>
            </w:r>
          </w:p>
        </w:tc>
        <w:tc>
          <w:tcPr>
            <w:tcW w:w="1620" w:type="dxa"/>
          </w:tcPr>
          <w:p w:rsidR="00DE0B96" w:rsidRPr="00425C8F" w:rsidRDefault="00DE0B96" w:rsidP="000464ED">
            <w:pPr>
              <w:pStyle w:val="Tablecontent"/>
            </w:pPr>
            <w:r w:rsidRPr="00425C8F">
              <w:t>M</w:t>
            </w:r>
          </w:p>
        </w:tc>
      </w:tr>
      <w:tr w:rsidR="00DE0B96" w:rsidRPr="00425C8F" w:rsidTr="000464ED">
        <w:trPr>
          <w:cantSplit/>
          <w:trHeight w:val="277"/>
        </w:trPr>
        <w:tc>
          <w:tcPr>
            <w:tcW w:w="1800" w:type="dxa"/>
          </w:tcPr>
          <w:p w:rsidR="00DE0B96" w:rsidRPr="00425C8F" w:rsidRDefault="00DE0B96" w:rsidP="000464ED">
            <w:pPr>
              <w:pStyle w:val="Tablecontent"/>
            </w:pPr>
            <w:r>
              <w:t>globalError</w:t>
            </w:r>
          </w:p>
        </w:tc>
        <w:tc>
          <w:tcPr>
            <w:tcW w:w="1800" w:type="dxa"/>
          </w:tcPr>
          <w:p w:rsidR="00DE0B96" w:rsidRPr="00425C8F" w:rsidRDefault="00DE0B96" w:rsidP="000464ED">
            <w:pPr>
              <w:pStyle w:val="Tablecontent"/>
            </w:pPr>
            <w:r>
              <w:t>Any runtime exception</w:t>
            </w:r>
          </w:p>
        </w:tc>
        <w:tc>
          <w:tcPr>
            <w:tcW w:w="1980" w:type="dxa"/>
          </w:tcPr>
          <w:p w:rsidR="00DE0B96" w:rsidRPr="00425C8F" w:rsidRDefault="00DE0B96" w:rsidP="000464ED">
            <w:pPr>
              <w:pStyle w:val="Tablecontent"/>
            </w:pPr>
            <w:r>
              <w:t>Runtime exception message occurs at the time of operation execution</w:t>
            </w:r>
          </w:p>
        </w:tc>
        <w:tc>
          <w:tcPr>
            <w:tcW w:w="1620" w:type="dxa"/>
          </w:tcPr>
          <w:p w:rsidR="00DE0B96" w:rsidRPr="00425C8F" w:rsidRDefault="00DE0B96" w:rsidP="000464ED">
            <w:pPr>
              <w:pStyle w:val="Tablecontent"/>
            </w:pPr>
            <w:r>
              <w:t>Request format is wrong</w:t>
            </w:r>
          </w:p>
        </w:tc>
        <w:tc>
          <w:tcPr>
            <w:tcW w:w="720" w:type="dxa"/>
          </w:tcPr>
          <w:p w:rsidR="00DE0B96" w:rsidRPr="00425C8F" w:rsidRDefault="00DE0B96" w:rsidP="000464ED">
            <w:pPr>
              <w:pStyle w:val="Tablecontent"/>
            </w:pPr>
            <w:r>
              <w:t>A</w:t>
            </w:r>
          </w:p>
        </w:tc>
        <w:tc>
          <w:tcPr>
            <w:tcW w:w="1620" w:type="dxa"/>
          </w:tcPr>
          <w:p w:rsidR="00DE0B96" w:rsidRPr="00425C8F" w:rsidRDefault="00DE0B96" w:rsidP="000464ED">
            <w:pPr>
              <w:pStyle w:val="Tablecontent"/>
            </w:pPr>
            <w:r w:rsidRPr="00425C8F">
              <w:t>M</w:t>
            </w:r>
          </w:p>
        </w:tc>
      </w:tr>
      <w:tr w:rsidR="00DE0B96" w:rsidRPr="00425C8F" w:rsidTr="000464ED">
        <w:trPr>
          <w:cantSplit/>
          <w:trHeight w:val="277"/>
        </w:trPr>
        <w:tc>
          <w:tcPr>
            <w:tcW w:w="1800" w:type="dxa"/>
          </w:tcPr>
          <w:p w:rsidR="00DE0B96" w:rsidRPr="00425C8F" w:rsidRDefault="00DE0B96" w:rsidP="000464ED">
            <w:pPr>
              <w:pStyle w:val="Tablecontent"/>
            </w:pPr>
            <w:r>
              <w:t>parameters</w:t>
            </w:r>
          </w:p>
        </w:tc>
        <w:tc>
          <w:tcPr>
            <w:tcW w:w="1800" w:type="dxa"/>
          </w:tcPr>
          <w:p w:rsidR="00DE0B96" w:rsidRPr="00425C8F" w:rsidRDefault="00DE0B96" w:rsidP="000464ED">
            <w:pPr>
              <w:pStyle w:val="Tablecontent"/>
            </w:pPr>
            <w:r>
              <w:t>Parameters for messages</w:t>
            </w:r>
          </w:p>
        </w:tc>
        <w:tc>
          <w:tcPr>
            <w:tcW w:w="1980" w:type="dxa"/>
          </w:tcPr>
          <w:p w:rsidR="00DE0B96" w:rsidRPr="00425C8F" w:rsidRDefault="00DE0B96" w:rsidP="000464ED">
            <w:pPr>
              <w:pStyle w:val="Tablecontent"/>
            </w:pPr>
            <w:r>
              <w:t>Arguments passed to the messages</w:t>
            </w:r>
          </w:p>
        </w:tc>
        <w:tc>
          <w:tcPr>
            <w:tcW w:w="1620" w:type="dxa"/>
          </w:tcPr>
          <w:p w:rsidR="00DE0B96" w:rsidRPr="00425C8F" w:rsidRDefault="00DE0B96" w:rsidP="000464ED">
            <w:pPr>
              <w:pStyle w:val="Tablecontent"/>
            </w:pPr>
            <w:r>
              <w:t xml:space="preserve">Mobile number “XYZ” successfully barred </w:t>
            </w:r>
          </w:p>
        </w:tc>
        <w:tc>
          <w:tcPr>
            <w:tcW w:w="720" w:type="dxa"/>
          </w:tcPr>
          <w:p w:rsidR="00DE0B96" w:rsidRPr="00425C8F" w:rsidRDefault="00DE0B96" w:rsidP="000464ED">
            <w:pPr>
              <w:pStyle w:val="Tablecontent"/>
            </w:pPr>
            <w:r>
              <w:t>A</w:t>
            </w:r>
          </w:p>
        </w:tc>
        <w:tc>
          <w:tcPr>
            <w:tcW w:w="1620" w:type="dxa"/>
          </w:tcPr>
          <w:p w:rsidR="00DE0B96" w:rsidRPr="00425C8F" w:rsidRDefault="00DE0B96" w:rsidP="000464ED">
            <w:pPr>
              <w:pStyle w:val="Tablecontent"/>
            </w:pPr>
            <w:r w:rsidRPr="00425C8F">
              <w:t>M</w:t>
            </w:r>
          </w:p>
        </w:tc>
      </w:tr>
      <w:tr w:rsidR="00DE0B96" w:rsidRPr="00425C8F" w:rsidTr="000464ED">
        <w:trPr>
          <w:cantSplit/>
          <w:trHeight w:val="277"/>
        </w:trPr>
        <w:tc>
          <w:tcPr>
            <w:tcW w:w="1800" w:type="dxa"/>
          </w:tcPr>
          <w:p w:rsidR="00DE0B96" w:rsidRPr="00425C8F" w:rsidRDefault="00DE0B96" w:rsidP="000464ED">
            <w:pPr>
              <w:pStyle w:val="Tablecontent"/>
            </w:pPr>
            <w:r>
              <w:t>dataObject</w:t>
            </w:r>
          </w:p>
        </w:tc>
        <w:tc>
          <w:tcPr>
            <w:tcW w:w="1800" w:type="dxa"/>
          </w:tcPr>
          <w:p w:rsidR="00DE0B96" w:rsidRPr="00425C8F" w:rsidRDefault="00DE0B96" w:rsidP="000464ED">
            <w:pPr>
              <w:pStyle w:val="Tablecontent"/>
            </w:pPr>
            <w:r>
              <w:t>JSON format of data fetched form DB</w:t>
            </w:r>
          </w:p>
        </w:tc>
        <w:tc>
          <w:tcPr>
            <w:tcW w:w="1980" w:type="dxa"/>
          </w:tcPr>
          <w:p w:rsidR="00DE0B96" w:rsidRPr="00425C8F" w:rsidRDefault="00DE0B96" w:rsidP="000464ED">
            <w:pPr>
              <w:pStyle w:val="Tablecontent"/>
            </w:pPr>
            <w:r>
              <w:t>JSON format of data fetched form DB</w:t>
            </w:r>
          </w:p>
        </w:tc>
        <w:tc>
          <w:tcPr>
            <w:tcW w:w="1620" w:type="dxa"/>
          </w:tcPr>
          <w:p w:rsidR="00DE0B96" w:rsidRPr="00425C8F" w:rsidRDefault="00DE0B96" w:rsidP="000464ED">
            <w:pPr>
              <w:pStyle w:val="Tablecontent"/>
            </w:pPr>
            <w:r>
              <w:t>{“Key”:”Value”}</w:t>
            </w:r>
          </w:p>
        </w:tc>
        <w:tc>
          <w:tcPr>
            <w:tcW w:w="720" w:type="dxa"/>
          </w:tcPr>
          <w:p w:rsidR="00DE0B96" w:rsidRPr="00425C8F" w:rsidRDefault="00DE0B96" w:rsidP="000464ED">
            <w:pPr>
              <w:pStyle w:val="Tablecontent"/>
            </w:pPr>
            <w:r>
              <w:t xml:space="preserve">A </w:t>
            </w:r>
          </w:p>
        </w:tc>
        <w:tc>
          <w:tcPr>
            <w:tcW w:w="1620" w:type="dxa"/>
          </w:tcPr>
          <w:p w:rsidR="00DE0B96" w:rsidRPr="00425C8F" w:rsidRDefault="00DE0B96" w:rsidP="000464ED">
            <w:pPr>
              <w:pStyle w:val="Tablecontent"/>
            </w:pPr>
            <w:r w:rsidRPr="00425C8F">
              <w:t>M</w:t>
            </w:r>
          </w:p>
        </w:tc>
      </w:tr>
      <w:tr w:rsidR="00DE0B96" w:rsidRPr="00425C8F" w:rsidTr="000464ED">
        <w:trPr>
          <w:cantSplit/>
          <w:trHeight w:val="277"/>
        </w:trPr>
        <w:tc>
          <w:tcPr>
            <w:tcW w:w="1800" w:type="dxa"/>
          </w:tcPr>
          <w:p w:rsidR="00DE0B96" w:rsidRPr="00425C8F" w:rsidRDefault="00DE0B96" w:rsidP="000464ED">
            <w:pPr>
              <w:pStyle w:val="Tablecontent"/>
            </w:pPr>
            <w:r>
              <w:t>fieldError</w:t>
            </w:r>
          </w:p>
        </w:tc>
        <w:tc>
          <w:tcPr>
            <w:tcW w:w="1800" w:type="dxa"/>
          </w:tcPr>
          <w:p w:rsidR="00DE0B96" w:rsidRPr="00425C8F" w:rsidRDefault="00DE0B96" w:rsidP="000464ED">
            <w:pPr>
              <w:pStyle w:val="Tablecontent"/>
            </w:pPr>
            <w:r>
              <w:t>Error message for mandatory fields</w:t>
            </w:r>
          </w:p>
        </w:tc>
        <w:tc>
          <w:tcPr>
            <w:tcW w:w="1980" w:type="dxa"/>
          </w:tcPr>
          <w:p w:rsidR="00DE0B96" w:rsidRPr="00425C8F" w:rsidRDefault="00DE0B96" w:rsidP="000464ED">
            <w:pPr>
              <w:pStyle w:val="Tablecontent"/>
            </w:pPr>
            <w:r>
              <w:t>Error message for mandatory fields</w:t>
            </w:r>
          </w:p>
        </w:tc>
        <w:tc>
          <w:tcPr>
            <w:tcW w:w="1620" w:type="dxa"/>
          </w:tcPr>
          <w:p w:rsidR="00DE0B96" w:rsidRPr="00425C8F" w:rsidRDefault="00DE0B96" w:rsidP="000464ED">
            <w:pPr>
              <w:pStyle w:val="Tablecontent"/>
            </w:pPr>
            <w:r>
              <w:t>Username is required</w:t>
            </w:r>
          </w:p>
        </w:tc>
        <w:tc>
          <w:tcPr>
            <w:tcW w:w="720" w:type="dxa"/>
          </w:tcPr>
          <w:p w:rsidR="00DE0B96" w:rsidRPr="00425C8F" w:rsidRDefault="00DE0B96" w:rsidP="000464ED">
            <w:pPr>
              <w:pStyle w:val="Tablecontent"/>
            </w:pPr>
            <w:r>
              <w:t>A</w:t>
            </w:r>
          </w:p>
        </w:tc>
        <w:tc>
          <w:tcPr>
            <w:tcW w:w="1620" w:type="dxa"/>
          </w:tcPr>
          <w:p w:rsidR="00DE0B96" w:rsidRPr="00425C8F" w:rsidRDefault="00DE0B96" w:rsidP="000464ED">
            <w:pPr>
              <w:pStyle w:val="Tablecontent"/>
            </w:pPr>
            <w:r w:rsidRPr="00425C8F">
              <w:t>M</w:t>
            </w:r>
          </w:p>
        </w:tc>
      </w:tr>
      <w:tr w:rsidR="004C04A3" w:rsidRPr="00425C8F" w:rsidTr="00D863FC">
        <w:trPr>
          <w:cantSplit/>
          <w:trHeight w:val="277"/>
        </w:trPr>
        <w:tc>
          <w:tcPr>
            <w:tcW w:w="1800" w:type="dxa"/>
          </w:tcPr>
          <w:p w:rsidR="004C04A3" w:rsidRDefault="004C04A3" w:rsidP="00D863FC">
            <w:pPr>
              <w:pStyle w:val="Tablecontent"/>
            </w:pPr>
            <w:r>
              <w:t>messageCode</w:t>
            </w:r>
          </w:p>
        </w:tc>
        <w:tc>
          <w:tcPr>
            <w:tcW w:w="1800" w:type="dxa"/>
          </w:tcPr>
          <w:p w:rsidR="004C04A3" w:rsidRDefault="004C04A3" w:rsidP="00D863FC">
            <w:pPr>
              <w:pStyle w:val="Tablecontent"/>
            </w:pPr>
            <w:r>
              <w:t xml:space="preserve">Message code for the response status </w:t>
            </w:r>
          </w:p>
        </w:tc>
        <w:tc>
          <w:tcPr>
            <w:tcW w:w="1980" w:type="dxa"/>
          </w:tcPr>
          <w:p w:rsidR="004C04A3" w:rsidRDefault="004C04A3" w:rsidP="00D863FC">
            <w:pPr>
              <w:pStyle w:val="Tablecontent"/>
            </w:pPr>
            <w:r>
              <w:t>A numeric value which represent to a message for success or failure</w:t>
            </w:r>
          </w:p>
        </w:tc>
        <w:tc>
          <w:tcPr>
            <w:tcW w:w="1620" w:type="dxa"/>
          </w:tcPr>
          <w:p w:rsidR="004C04A3" w:rsidRDefault="004C04A3" w:rsidP="00D863FC">
            <w:pPr>
              <w:pStyle w:val="Tablecontent"/>
            </w:pPr>
            <w:r>
              <w:rPr>
                <w:rFonts w:ascii="Calibri" w:hAnsi="Calibri"/>
                <w:color w:val="000000"/>
                <w:sz w:val="22"/>
                <w:szCs w:val="22"/>
              </w:rPr>
              <w:t xml:space="preserve">Message reference code </w:t>
            </w:r>
          </w:p>
        </w:tc>
        <w:tc>
          <w:tcPr>
            <w:tcW w:w="720" w:type="dxa"/>
          </w:tcPr>
          <w:p w:rsidR="004C04A3" w:rsidRDefault="004C04A3" w:rsidP="00D863FC">
            <w:pPr>
              <w:pStyle w:val="Tablecontent"/>
            </w:pPr>
            <w:r>
              <w:t>A</w:t>
            </w:r>
          </w:p>
        </w:tc>
        <w:tc>
          <w:tcPr>
            <w:tcW w:w="1620" w:type="dxa"/>
          </w:tcPr>
          <w:p w:rsidR="004C04A3" w:rsidRDefault="004C04A3" w:rsidP="00D863FC">
            <w:pPr>
              <w:pStyle w:val="Tablecontent"/>
            </w:pPr>
            <w:r>
              <w:t>M</w:t>
            </w:r>
          </w:p>
        </w:tc>
      </w:tr>
    </w:tbl>
    <w:p w:rsidR="00DE0B96" w:rsidRPr="00425C8F" w:rsidRDefault="00DE0B96" w:rsidP="00DE0B96">
      <w:pPr>
        <w:pStyle w:val="BodyText2"/>
      </w:pPr>
    </w:p>
    <w:p w:rsidR="00DE0B96" w:rsidRPr="00425C8F" w:rsidRDefault="00DE0B96" w:rsidP="00DE0B96">
      <w:pPr>
        <w:pStyle w:val="Heading"/>
        <w:rPr>
          <w:color w:val="auto"/>
        </w:rPr>
      </w:pPr>
      <w:r w:rsidRPr="00425C8F">
        <w:rPr>
          <w:color w:val="auto"/>
        </w:rPr>
        <w:t>Business Rules</w:t>
      </w:r>
    </w:p>
    <w:p w:rsidR="00DE0B96" w:rsidRDefault="00DE0B96" w:rsidP="00DE0B96">
      <w:pPr>
        <w:pStyle w:val="BodyText2"/>
        <w:numPr>
          <w:ilvl w:val="0"/>
          <w:numId w:val="26"/>
        </w:numPr>
      </w:pPr>
      <w:r w:rsidRPr="00425C8F">
        <w:t xml:space="preserve">Type tag will identify the type of </w:t>
      </w:r>
      <w:r>
        <w:t>resource</w:t>
      </w:r>
      <w:r w:rsidRPr="00425C8F">
        <w:t>.</w:t>
      </w:r>
    </w:p>
    <w:p w:rsidR="00DE0B96" w:rsidRDefault="00DE0B96" w:rsidP="00DE0B96">
      <w:pPr>
        <w:pStyle w:val="BodyText2"/>
        <w:numPr>
          <w:ilvl w:val="0"/>
          <w:numId w:val="26"/>
        </w:numPr>
      </w:pPr>
      <w:r>
        <w:t>Either login and password or External Code will have to provide for user authentication</w:t>
      </w:r>
    </w:p>
    <w:p w:rsidR="00DE0B96" w:rsidRPr="00F276CD" w:rsidRDefault="00DE0B96" w:rsidP="00DE0B96">
      <w:pPr>
        <w:pStyle w:val="BodyText2"/>
        <w:numPr>
          <w:ilvl w:val="0"/>
          <w:numId w:val="26"/>
        </w:numPr>
        <w:rPr>
          <w:lang w:val="en-IN"/>
        </w:rPr>
      </w:pPr>
      <w:r>
        <w:t>Data object will have all the data related to operation</w:t>
      </w:r>
    </w:p>
    <w:p w:rsidR="00355CD7" w:rsidRDefault="00355CD7" w:rsidP="00355CD7">
      <w:pPr>
        <w:pStyle w:val="BodyText2"/>
      </w:pPr>
    </w:p>
    <w:p w:rsidR="002F2D78" w:rsidRDefault="002F2D78" w:rsidP="00355CD7">
      <w:pPr>
        <w:pStyle w:val="BodyText2"/>
      </w:pPr>
    </w:p>
    <w:p w:rsidR="006C62E4" w:rsidRDefault="006C62E4" w:rsidP="00355CD7">
      <w:pPr>
        <w:pStyle w:val="BodyText2"/>
      </w:pPr>
    </w:p>
    <w:p w:rsidR="006C62E4" w:rsidRDefault="006C62E4" w:rsidP="00355CD7">
      <w:pPr>
        <w:pStyle w:val="BodyText2"/>
      </w:pPr>
    </w:p>
    <w:p w:rsidR="006C62E4" w:rsidRDefault="006C62E4" w:rsidP="00355CD7">
      <w:pPr>
        <w:pStyle w:val="BodyText2"/>
      </w:pPr>
    </w:p>
    <w:p w:rsidR="006C62E4" w:rsidRDefault="006C62E4" w:rsidP="00355CD7">
      <w:pPr>
        <w:pStyle w:val="BodyText2"/>
      </w:pPr>
    </w:p>
    <w:p w:rsidR="006C62E4" w:rsidRDefault="006C62E4" w:rsidP="00355CD7">
      <w:pPr>
        <w:pStyle w:val="BodyText2"/>
      </w:pPr>
    </w:p>
    <w:p w:rsidR="006C62E4" w:rsidRDefault="006C62E4" w:rsidP="00355CD7">
      <w:pPr>
        <w:pStyle w:val="BodyText2"/>
      </w:pPr>
    </w:p>
    <w:p w:rsidR="006C62E4" w:rsidRDefault="006C62E4" w:rsidP="00355CD7">
      <w:pPr>
        <w:pStyle w:val="BodyText2"/>
      </w:pPr>
    </w:p>
    <w:p w:rsidR="002F2D78" w:rsidRDefault="002F2D78" w:rsidP="00355CD7">
      <w:pPr>
        <w:pStyle w:val="BodyText2"/>
      </w:pPr>
    </w:p>
    <w:p w:rsidR="00205D5F" w:rsidRPr="000C6213" w:rsidRDefault="00856259" w:rsidP="000C6213">
      <w:pPr>
        <w:pStyle w:val="Heading2"/>
        <w:rPr>
          <w:lang w:val="en-IN"/>
        </w:rPr>
      </w:pPr>
      <w:bookmarkStart w:id="69" w:name="_Toc461009585"/>
      <w:r>
        <w:rPr>
          <w:lang w:val="en-IN"/>
        </w:rPr>
        <w:t>Load Commission Profiles</w:t>
      </w:r>
      <w:bookmarkEnd w:id="69"/>
    </w:p>
    <w:p w:rsidR="00205D5F" w:rsidRDefault="00205D5F" w:rsidP="00205D5F">
      <w:pPr>
        <w:pStyle w:val="BodyText2"/>
      </w:pPr>
      <w:r>
        <w:t>In</w:t>
      </w:r>
      <w:r w:rsidRPr="00425C8F">
        <w:t xml:space="preserve"> this </w:t>
      </w:r>
      <w:r>
        <w:t xml:space="preserve">resource User can </w:t>
      </w:r>
      <w:r w:rsidR="00C47388">
        <w:t>load list of commission profiles based on d</w:t>
      </w:r>
      <w:r w:rsidR="00C47388" w:rsidRPr="00C47388">
        <w:t>omain</w:t>
      </w:r>
      <w:r w:rsidR="00C47388">
        <w:t xml:space="preserve"> c</w:t>
      </w:r>
      <w:r w:rsidR="00C47388" w:rsidRPr="00C47388">
        <w:t>ode</w:t>
      </w:r>
      <w:r w:rsidR="00C47388">
        <w:t>, category code, geographical domain codeand grade code.</w:t>
      </w:r>
    </w:p>
    <w:p w:rsidR="006C62E4" w:rsidRDefault="006C62E4" w:rsidP="00205D5F">
      <w:pPr>
        <w:pStyle w:val="BodyText2"/>
      </w:pPr>
    </w:p>
    <w:p w:rsidR="006C62E4" w:rsidRPr="00425C8F" w:rsidRDefault="006C62E4" w:rsidP="006C62E4">
      <w:pPr>
        <w:pStyle w:val="Heading"/>
        <w:rPr>
          <w:color w:val="auto"/>
        </w:rPr>
      </w:pPr>
      <w:r>
        <w:rPr>
          <w:color w:val="auto"/>
        </w:rPr>
        <w:t>Available Options</w:t>
      </w:r>
    </w:p>
    <w:p w:rsidR="00C409AF" w:rsidRDefault="006C62E4" w:rsidP="006C62E4">
      <w:pPr>
        <w:pStyle w:val="BodyText2"/>
        <w:rPr>
          <w:b/>
        </w:rPr>
      </w:pPr>
      <w:r>
        <w:tab/>
      </w:r>
      <w:r w:rsidRPr="005825F0">
        <w:rPr>
          <w:b/>
        </w:rPr>
        <w:t>Module</w:t>
      </w:r>
      <w:r>
        <w:rPr>
          <w:b/>
        </w:rPr>
        <w:t xml:space="preserve">: </w:t>
      </w:r>
      <w:r w:rsidR="00C409AF" w:rsidRPr="00C409AF">
        <w:rPr>
          <w:b/>
        </w:rPr>
        <w:t>PROFILES</w:t>
      </w:r>
    </w:p>
    <w:p w:rsidR="006C62E4" w:rsidRDefault="006C62E4" w:rsidP="00205D5F">
      <w:pPr>
        <w:pStyle w:val="BodyText2"/>
      </w:pPr>
      <w:r>
        <w:rPr>
          <w:b/>
        </w:rPr>
        <w:tab/>
        <w:t xml:space="preserve">User Type: </w:t>
      </w:r>
      <w:r w:rsidR="00C409AF" w:rsidRPr="00C409AF">
        <w:rPr>
          <w:b/>
        </w:rPr>
        <w:t>NWADM</w:t>
      </w:r>
    </w:p>
    <w:p w:rsidR="002F2D78" w:rsidRPr="00665F89" w:rsidRDefault="002F2D78" w:rsidP="00355CD7">
      <w:pPr>
        <w:pStyle w:val="BodyText2"/>
        <w:rPr>
          <w:lang w:val="en-IN"/>
        </w:rPr>
      </w:pPr>
    </w:p>
    <w:p w:rsidR="005A6475" w:rsidRPr="00425C8F" w:rsidRDefault="005A6475" w:rsidP="005A6475">
      <w:pPr>
        <w:pStyle w:val="Heading"/>
        <w:rPr>
          <w:color w:val="auto"/>
        </w:rPr>
      </w:pPr>
      <w:r w:rsidRPr="00425C8F">
        <w:rPr>
          <w:color w:val="auto"/>
        </w:rPr>
        <w:t>Request Syntax</w:t>
      </w:r>
    </w:p>
    <w:p w:rsidR="005A6475" w:rsidRPr="00425C8F" w:rsidRDefault="005A6475" w:rsidP="005A6475">
      <w:pPr>
        <w:pStyle w:val="BodyText2"/>
        <w:ind w:left="720"/>
      </w:pPr>
      <w:r w:rsidRPr="00425C8F">
        <w:lastRenderedPageBreak/>
        <w:t>The External System will send the following request for return. The request format and details of request are mentioned below.</w:t>
      </w:r>
    </w:p>
    <w:p w:rsidR="005A6475" w:rsidRDefault="005A6475" w:rsidP="005A6475">
      <w:pPr>
        <w:pStyle w:val="BodyText2"/>
      </w:pPr>
    </w:p>
    <w:p w:rsidR="00CF4589" w:rsidRDefault="003A04F7" w:rsidP="00FA1A21">
      <w:pPr>
        <w:pStyle w:val="BodyText2"/>
        <w:rPr>
          <w:lang w:val="en-IN"/>
        </w:rPr>
      </w:pPr>
      <w:r>
        <w:rPr>
          <w:u w:color="E31837"/>
        </w:rPr>
        <w:t>{"loginId":</w:t>
      </w:r>
      <w:r w:rsidR="00DC7D77" w:rsidRPr="00DC7D77">
        <w:rPr>
          <w:u w:color="E31837"/>
        </w:rPr>
        <w:t>"</w:t>
      </w:r>
      <w:r>
        <w:rPr>
          <w:u w:color="E31837"/>
        </w:rPr>
        <w:t>valid</w:t>
      </w:r>
      <w:r w:rsidR="00E622A4" w:rsidRPr="00DC7D77">
        <w:rPr>
          <w:u w:color="E31837"/>
        </w:rPr>
        <w:t>loginId</w:t>
      </w:r>
      <w:r>
        <w:rPr>
          <w:u w:color="E31837"/>
        </w:rPr>
        <w:t>","password":</w:t>
      </w:r>
      <w:r w:rsidR="00DC7D77" w:rsidRPr="00DC7D77">
        <w:rPr>
          <w:u w:color="E31837"/>
        </w:rPr>
        <w:t>"</w:t>
      </w:r>
      <w:r>
        <w:rPr>
          <w:u w:color="E31837"/>
        </w:rPr>
        <w:t>valid</w:t>
      </w:r>
      <w:r w:rsidR="007A1996" w:rsidRPr="00DC7D77">
        <w:rPr>
          <w:u w:color="E31837"/>
        </w:rPr>
        <w:t>password</w:t>
      </w:r>
      <w:r>
        <w:rPr>
          <w:u w:color="E31837"/>
        </w:rPr>
        <w:t>","data":</w:t>
      </w:r>
      <w:r w:rsidR="00DC7D77" w:rsidRPr="00DC7D77">
        <w:rPr>
          <w:u w:color="E31837"/>
        </w:rPr>
        <w:t>{"domainCode": "DIST","categoryCode": "DIST","grphDomainCode": "ZAR","gradeCode": "GR1","selectCommProfileSetList": [{"status": "Y","grphDomainCode": "ZAR","language1Message": "TEST","language2Message": "TEST","shortCode": "test123","categoryCode": "DIST","commProfileSetId": "336","combinedKey": "336:null","gradeCode": "GR1","commProfileSetName": "test_Voucher","code": "306","oldCode": "306"}]},"type":</w:t>
      </w:r>
      <w:r w:rsidR="005F641C">
        <w:rPr>
          <w:u w:color="E31837"/>
        </w:rPr>
        <w:t xml:space="preserve"> "COMMPLSS","externalCode":"valid</w:t>
      </w:r>
      <w:r w:rsidR="005F641C" w:rsidRPr="00DC7D77">
        <w:rPr>
          <w:u w:color="E31837"/>
        </w:rPr>
        <w:t xml:space="preserve">externalCode </w:t>
      </w:r>
      <w:r w:rsidR="00DC7D77" w:rsidRPr="00DC7D77">
        <w:rPr>
          <w:u w:color="E31837"/>
        </w:rPr>
        <w:t>"}</w:t>
      </w:r>
    </w:p>
    <w:p w:rsidR="005C213B" w:rsidRPr="00425C8F" w:rsidRDefault="005C213B" w:rsidP="005C213B">
      <w:pPr>
        <w:pStyle w:val="Heading"/>
        <w:rPr>
          <w:color w:val="auto"/>
        </w:rPr>
      </w:pPr>
      <w:r w:rsidRPr="00425C8F">
        <w:rPr>
          <w:color w:val="auto"/>
        </w:rPr>
        <w:t>Fields Detail</w:t>
      </w:r>
    </w:p>
    <w:p w:rsidR="00CF4589" w:rsidRDefault="00CF4589" w:rsidP="00FA1A21">
      <w:pPr>
        <w:pStyle w:val="BodyText2"/>
        <w:rPr>
          <w:lang w:val="en-IN"/>
        </w:rPr>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5C213B" w:rsidRPr="00425C8F" w:rsidTr="00D863FC">
        <w:trPr>
          <w:trHeight w:val="277"/>
          <w:tblHeader/>
        </w:trPr>
        <w:tc>
          <w:tcPr>
            <w:tcW w:w="1800" w:type="dxa"/>
            <w:shd w:val="clear" w:color="auto" w:fill="E31837"/>
          </w:tcPr>
          <w:p w:rsidR="005C213B" w:rsidRPr="00425C8F" w:rsidRDefault="005C213B" w:rsidP="00D863FC">
            <w:pPr>
              <w:pStyle w:val="TableColumnLabels"/>
              <w:rPr>
                <w:color w:val="auto"/>
                <w:lang w:val="en-IN"/>
              </w:rPr>
            </w:pPr>
            <w:r w:rsidRPr="00425C8F">
              <w:rPr>
                <w:color w:val="auto"/>
                <w:lang w:val="en-IN"/>
              </w:rPr>
              <w:t>TAG</w:t>
            </w:r>
          </w:p>
        </w:tc>
        <w:tc>
          <w:tcPr>
            <w:tcW w:w="1800" w:type="dxa"/>
            <w:shd w:val="clear" w:color="auto" w:fill="E31837"/>
          </w:tcPr>
          <w:p w:rsidR="005C213B" w:rsidRPr="00425C8F" w:rsidRDefault="005C213B" w:rsidP="00D863FC">
            <w:pPr>
              <w:pStyle w:val="TableColumnLabels"/>
              <w:rPr>
                <w:color w:val="auto"/>
                <w:lang w:val="en-IN"/>
              </w:rPr>
            </w:pPr>
            <w:r w:rsidRPr="00425C8F">
              <w:rPr>
                <w:color w:val="auto"/>
                <w:lang w:val="en-IN"/>
              </w:rPr>
              <w:t>Fields</w:t>
            </w:r>
          </w:p>
        </w:tc>
        <w:tc>
          <w:tcPr>
            <w:tcW w:w="1980" w:type="dxa"/>
            <w:shd w:val="clear" w:color="auto" w:fill="E31837"/>
          </w:tcPr>
          <w:p w:rsidR="005C213B" w:rsidRPr="00425C8F" w:rsidRDefault="005C213B" w:rsidP="00D863FC">
            <w:pPr>
              <w:pStyle w:val="TableColumnLabels"/>
              <w:rPr>
                <w:color w:val="auto"/>
                <w:lang w:val="en-IN"/>
              </w:rPr>
            </w:pPr>
            <w:r w:rsidRPr="00425C8F">
              <w:rPr>
                <w:color w:val="auto"/>
                <w:lang w:val="en-IN"/>
              </w:rPr>
              <w:t>Remarks</w:t>
            </w:r>
          </w:p>
        </w:tc>
        <w:tc>
          <w:tcPr>
            <w:tcW w:w="1620" w:type="dxa"/>
            <w:shd w:val="clear" w:color="auto" w:fill="E31837"/>
          </w:tcPr>
          <w:p w:rsidR="005C213B" w:rsidRPr="00425C8F" w:rsidRDefault="005C213B" w:rsidP="00D863FC">
            <w:pPr>
              <w:pStyle w:val="TableColumnLabels"/>
              <w:rPr>
                <w:color w:val="auto"/>
                <w:lang w:val="en-IN"/>
              </w:rPr>
            </w:pPr>
            <w:r w:rsidRPr="00425C8F">
              <w:rPr>
                <w:color w:val="auto"/>
                <w:lang w:val="en-IN"/>
              </w:rPr>
              <w:t>Example</w:t>
            </w:r>
          </w:p>
        </w:tc>
        <w:tc>
          <w:tcPr>
            <w:tcW w:w="720" w:type="dxa"/>
            <w:shd w:val="clear" w:color="auto" w:fill="E31837"/>
          </w:tcPr>
          <w:p w:rsidR="005C213B" w:rsidRPr="00425C8F" w:rsidRDefault="005C213B" w:rsidP="00D863FC">
            <w:pPr>
              <w:pStyle w:val="TableColumnLabels"/>
              <w:rPr>
                <w:color w:val="auto"/>
                <w:lang w:val="en-IN"/>
              </w:rPr>
            </w:pPr>
            <w:r w:rsidRPr="00425C8F">
              <w:rPr>
                <w:color w:val="auto"/>
                <w:lang w:val="en-IN"/>
              </w:rPr>
              <w:t>Field Type</w:t>
            </w:r>
          </w:p>
        </w:tc>
        <w:tc>
          <w:tcPr>
            <w:tcW w:w="1620" w:type="dxa"/>
            <w:shd w:val="clear" w:color="auto" w:fill="E31837"/>
          </w:tcPr>
          <w:p w:rsidR="005C213B" w:rsidRPr="00425C8F" w:rsidRDefault="005C213B" w:rsidP="00D863FC">
            <w:pPr>
              <w:pStyle w:val="TableColumnLabels"/>
              <w:rPr>
                <w:color w:val="auto"/>
                <w:lang w:val="en-IN"/>
              </w:rPr>
            </w:pPr>
            <w:r w:rsidRPr="00425C8F">
              <w:rPr>
                <w:color w:val="auto"/>
                <w:lang w:val="en-IN"/>
              </w:rPr>
              <w:t>Optional/</w:t>
            </w:r>
          </w:p>
          <w:p w:rsidR="005C213B" w:rsidRPr="00425C8F" w:rsidRDefault="005C213B" w:rsidP="00D863FC">
            <w:pPr>
              <w:pStyle w:val="TableColumnLabels"/>
              <w:rPr>
                <w:color w:val="auto"/>
                <w:lang w:val="en-IN"/>
              </w:rPr>
            </w:pPr>
            <w:r w:rsidRPr="00425C8F">
              <w:rPr>
                <w:color w:val="auto"/>
                <w:lang w:val="en-IN"/>
              </w:rPr>
              <w:t>Mandatory</w:t>
            </w:r>
          </w:p>
        </w:tc>
      </w:tr>
      <w:tr w:rsidR="005C213B" w:rsidRPr="00425C8F" w:rsidTr="00D863FC">
        <w:trPr>
          <w:trHeight w:val="277"/>
        </w:trPr>
        <w:tc>
          <w:tcPr>
            <w:tcW w:w="9540" w:type="dxa"/>
            <w:gridSpan w:val="6"/>
          </w:tcPr>
          <w:p w:rsidR="005C213B" w:rsidRPr="00425C8F" w:rsidRDefault="005C213B" w:rsidP="00D863FC">
            <w:pPr>
              <w:pStyle w:val="Tablecontent"/>
            </w:pPr>
            <w:r w:rsidRPr="00425C8F">
              <w:rPr>
                <w:b/>
                <w:bCs/>
              </w:rPr>
              <w:t>DATA</w:t>
            </w:r>
          </w:p>
        </w:tc>
      </w:tr>
      <w:tr w:rsidR="005C213B" w:rsidRPr="00425C8F" w:rsidTr="00D863FC">
        <w:trPr>
          <w:trHeight w:val="277"/>
        </w:trPr>
        <w:tc>
          <w:tcPr>
            <w:tcW w:w="1800" w:type="dxa"/>
          </w:tcPr>
          <w:p w:rsidR="005C213B" w:rsidRPr="00425C8F" w:rsidRDefault="005C213B" w:rsidP="00D863FC">
            <w:pPr>
              <w:pStyle w:val="Tablecontent"/>
            </w:pPr>
            <w:r w:rsidRPr="00745089">
              <w:t>loginId</w:t>
            </w:r>
          </w:p>
        </w:tc>
        <w:tc>
          <w:tcPr>
            <w:tcW w:w="1800" w:type="dxa"/>
          </w:tcPr>
          <w:p w:rsidR="005C213B" w:rsidRPr="00425C8F" w:rsidRDefault="005C213B" w:rsidP="00D863FC">
            <w:pPr>
              <w:pStyle w:val="Tablecontent"/>
            </w:pPr>
            <w:r>
              <w:t>User’s login Id in PreTUPS</w:t>
            </w:r>
          </w:p>
        </w:tc>
        <w:tc>
          <w:tcPr>
            <w:tcW w:w="1980" w:type="dxa"/>
          </w:tcPr>
          <w:p w:rsidR="005C213B" w:rsidRPr="00425C8F" w:rsidRDefault="005C213B" w:rsidP="00D863FC">
            <w:pPr>
              <w:pStyle w:val="Tablecontent"/>
            </w:pPr>
            <w:r>
              <w:t>Valid login Id of user</w:t>
            </w:r>
          </w:p>
        </w:tc>
        <w:tc>
          <w:tcPr>
            <w:tcW w:w="1620" w:type="dxa"/>
          </w:tcPr>
          <w:p w:rsidR="005C213B" w:rsidRPr="00425C8F" w:rsidRDefault="00442D50" w:rsidP="00D863FC">
            <w:pPr>
              <w:pStyle w:val="Tablecontent"/>
            </w:pPr>
            <w:r>
              <w:t>btn</w:t>
            </w:r>
            <w:r w:rsidR="005C213B">
              <w:t>adm</w:t>
            </w:r>
          </w:p>
        </w:tc>
        <w:tc>
          <w:tcPr>
            <w:tcW w:w="720" w:type="dxa"/>
          </w:tcPr>
          <w:p w:rsidR="005C213B" w:rsidRPr="00425C8F" w:rsidRDefault="005C213B" w:rsidP="00D863FC">
            <w:pPr>
              <w:pStyle w:val="Tablecontent"/>
            </w:pPr>
            <w:r w:rsidRPr="00425C8F">
              <w:t>A (10)</w:t>
            </w:r>
          </w:p>
        </w:tc>
        <w:tc>
          <w:tcPr>
            <w:tcW w:w="1620" w:type="dxa"/>
          </w:tcPr>
          <w:p w:rsidR="005C213B" w:rsidRPr="00425C8F" w:rsidRDefault="005C213B" w:rsidP="00D863FC">
            <w:pPr>
              <w:pStyle w:val="Tablecontent"/>
            </w:pPr>
            <w:r>
              <w:t>O</w:t>
            </w:r>
          </w:p>
        </w:tc>
      </w:tr>
      <w:tr w:rsidR="005C213B" w:rsidRPr="00425C8F" w:rsidTr="00D863FC">
        <w:trPr>
          <w:trHeight w:val="277"/>
        </w:trPr>
        <w:tc>
          <w:tcPr>
            <w:tcW w:w="1800" w:type="dxa"/>
          </w:tcPr>
          <w:p w:rsidR="005C213B" w:rsidRPr="00425C8F" w:rsidRDefault="005C213B" w:rsidP="00D863FC">
            <w:pPr>
              <w:pStyle w:val="Tablecontent"/>
            </w:pPr>
            <w:r>
              <w:t>password</w:t>
            </w:r>
          </w:p>
        </w:tc>
        <w:tc>
          <w:tcPr>
            <w:tcW w:w="1800" w:type="dxa"/>
          </w:tcPr>
          <w:p w:rsidR="005C213B" w:rsidRPr="00425C8F" w:rsidRDefault="005C213B" w:rsidP="00D863FC">
            <w:pPr>
              <w:pStyle w:val="Tablecontent"/>
            </w:pPr>
            <w:r>
              <w:t>User’s password in PreTUPS</w:t>
            </w:r>
          </w:p>
        </w:tc>
        <w:tc>
          <w:tcPr>
            <w:tcW w:w="1980" w:type="dxa"/>
          </w:tcPr>
          <w:p w:rsidR="005C213B" w:rsidRPr="00425C8F" w:rsidRDefault="005C213B" w:rsidP="00D863FC">
            <w:pPr>
              <w:pStyle w:val="Tablecontent"/>
            </w:pPr>
            <w:r>
              <w:t>Valid password of user</w:t>
            </w:r>
          </w:p>
        </w:tc>
        <w:tc>
          <w:tcPr>
            <w:tcW w:w="1620" w:type="dxa"/>
          </w:tcPr>
          <w:p w:rsidR="005C213B" w:rsidRPr="00425C8F" w:rsidRDefault="005C213B" w:rsidP="00D863FC">
            <w:pPr>
              <w:pStyle w:val="Tablecontent"/>
            </w:pPr>
            <w:r>
              <w:t>1357</w:t>
            </w:r>
          </w:p>
        </w:tc>
        <w:tc>
          <w:tcPr>
            <w:tcW w:w="720" w:type="dxa"/>
          </w:tcPr>
          <w:p w:rsidR="005C213B" w:rsidRPr="00425C8F" w:rsidRDefault="005C213B" w:rsidP="00D863FC">
            <w:pPr>
              <w:pStyle w:val="Tablecontent"/>
            </w:pPr>
            <w:r>
              <w:t>A</w:t>
            </w:r>
            <w:r w:rsidRPr="00425C8F">
              <w:t xml:space="preserve"> (10)</w:t>
            </w:r>
          </w:p>
        </w:tc>
        <w:tc>
          <w:tcPr>
            <w:tcW w:w="1620" w:type="dxa"/>
          </w:tcPr>
          <w:p w:rsidR="005C213B" w:rsidRPr="00425C8F" w:rsidRDefault="005C213B" w:rsidP="00D863FC">
            <w:pPr>
              <w:pStyle w:val="Tablecontent"/>
            </w:pPr>
            <w:r>
              <w:t>O</w:t>
            </w:r>
          </w:p>
        </w:tc>
      </w:tr>
      <w:tr w:rsidR="005C213B" w:rsidRPr="00425C8F" w:rsidTr="00D863FC">
        <w:trPr>
          <w:cantSplit/>
          <w:trHeight w:val="277"/>
        </w:trPr>
        <w:tc>
          <w:tcPr>
            <w:tcW w:w="1800" w:type="dxa"/>
          </w:tcPr>
          <w:p w:rsidR="005C213B" w:rsidRPr="00425C8F" w:rsidRDefault="005C213B" w:rsidP="00D863FC">
            <w:pPr>
              <w:pStyle w:val="Tablecontent"/>
            </w:pPr>
            <w:r>
              <w:t>externalCode</w:t>
            </w:r>
          </w:p>
        </w:tc>
        <w:tc>
          <w:tcPr>
            <w:tcW w:w="1800" w:type="dxa"/>
          </w:tcPr>
          <w:p w:rsidR="005C213B" w:rsidRPr="00425C8F" w:rsidRDefault="005C213B" w:rsidP="00D863FC">
            <w:pPr>
              <w:pStyle w:val="Tablecontent"/>
            </w:pPr>
            <w:r>
              <w:t>User’s External Code</w:t>
            </w:r>
          </w:p>
        </w:tc>
        <w:tc>
          <w:tcPr>
            <w:tcW w:w="1980" w:type="dxa"/>
          </w:tcPr>
          <w:p w:rsidR="005C213B" w:rsidRPr="00425C8F" w:rsidRDefault="005C213B" w:rsidP="00D863FC">
            <w:pPr>
              <w:pStyle w:val="Tablecontent"/>
            </w:pPr>
            <w:r>
              <w:t>Valid external code</w:t>
            </w:r>
          </w:p>
        </w:tc>
        <w:tc>
          <w:tcPr>
            <w:tcW w:w="1620" w:type="dxa"/>
          </w:tcPr>
          <w:p w:rsidR="005C213B" w:rsidRPr="00425C8F" w:rsidRDefault="002975EA" w:rsidP="00D863FC">
            <w:pPr>
              <w:pStyle w:val="Tablecontent"/>
            </w:pPr>
            <w:r w:rsidRPr="002975EA">
              <w:t>32432423</w:t>
            </w:r>
          </w:p>
        </w:tc>
        <w:tc>
          <w:tcPr>
            <w:tcW w:w="720" w:type="dxa"/>
          </w:tcPr>
          <w:p w:rsidR="005C213B" w:rsidRPr="00425C8F" w:rsidRDefault="005C213B" w:rsidP="00D863FC">
            <w:pPr>
              <w:pStyle w:val="Tablecontent"/>
            </w:pPr>
            <w:r>
              <w:t>N</w:t>
            </w:r>
            <w:r w:rsidRPr="00425C8F">
              <w:t xml:space="preserve"> (10)</w:t>
            </w:r>
          </w:p>
        </w:tc>
        <w:tc>
          <w:tcPr>
            <w:tcW w:w="1620" w:type="dxa"/>
          </w:tcPr>
          <w:p w:rsidR="005C213B" w:rsidRPr="00425C8F" w:rsidRDefault="005C213B" w:rsidP="00D863FC">
            <w:pPr>
              <w:pStyle w:val="Tablecontent"/>
            </w:pPr>
            <w:r>
              <w:t>O</w:t>
            </w:r>
          </w:p>
        </w:tc>
      </w:tr>
      <w:tr w:rsidR="005C213B" w:rsidRPr="00425C8F" w:rsidTr="00D863FC">
        <w:trPr>
          <w:cantSplit/>
          <w:trHeight w:val="277"/>
        </w:trPr>
        <w:tc>
          <w:tcPr>
            <w:tcW w:w="1800" w:type="dxa"/>
          </w:tcPr>
          <w:p w:rsidR="005C213B" w:rsidRPr="00425C8F" w:rsidRDefault="005C213B" w:rsidP="00D863FC">
            <w:pPr>
              <w:pStyle w:val="Tablecontent"/>
            </w:pPr>
            <w:r>
              <w:t>type</w:t>
            </w:r>
          </w:p>
        </w:tc>
        <w:tc>
          <w:tcPr>
            <w:tcW w:w="1800" w:type="dxa"/>
          </w:tcPr>
          <w:p w:rsidR="005C213B" w:rsidRPr="00425C8F" w:rsidRDefault="005C213B" w:rsidP="00D863FC">
            <w:pPr>
              <w:pStyle w:val="Tablecontent"/>
            </w:pPr>
            <w:r>
              <w:t>Service type</w:t>
            </w:r>
          </w:p>
        </w:tc>
        <w:tc>
          <w:tcPr>
            <w:tcW w:w="1980" w:type="dxa"/>
          </w:tcPr>
          <w:p w:rsidR="005C213B" w:rsidRPr="00425C8F" w:rsidRDefault="005C213B" w:rsidP="00D863FC">
            <w:pPr>
              <w:pStyle w:val="Tablecontent"/>
            </w:pPr>
            <w:r>
              <w:t>Service type of operation</w:t>
            </w:r>
          </w:p>
        </w:tc>
        <w:tc>
          <w:tcPr>
            <w:tcW w:w="1620" w:type="dxa"/>
          </w:tcPr>
          <w:p w:rsidR="005C213B" w:rsidRPr="00425C8F" w:rsidRDefault="00A356E9" w:rsidP="00D863FC">
            <w:pPr>
              <w:pStyle w:val="Tablecontent"/>
            </w:pPr>
            <w:r w:rsidRPr="005A6475">
              <w:rPr>
                <w:u w:color="E31837"/>
              </w:rPr>
              <w:t>COMMPSL</w:t>
            </w:r>
          </w:p>
        </w:tc>
        <w:tc>
          <w:tcPr>
            <w:tcW w:w="720" w:type="dxa"/>
          </w:tcPr>
          <w:p w:rsidR="005C213B" w:rsidRPr="00425C8F" w:rsidRDefault="005C213B" w:rsidP="00D863FC">
            <w:pPr>
              <w:pStyle w:val="Tablecontent"/>
            </w:pPr>
            <w:r>
              <w:t>A(10)</w:t>
            </w:r>
          </w:p>
        </w:tc>
        <w:tc>
          <w:tcPr>
            <w:tcW w:w="1620" w:type="dxa"/>
          </w:tcPr>
          <w:p w:rsidR="005C213B" w:rsidRPr="00425C8F" w:rsidRDefault="005C213B" w:rsidP="00D863FC">
            <w:pPr>
              <w:pStyle w:val="Tablecontent"/>
            </w:pPr>
            <w:r>
              <w:t>M</w:t>
            </w:r>
          </w:p>
        </w:tc>
      </w:tr>
      <w:tr w:rsidR="005C213B" w:rsidRPr="00425C8F" w:rsidTr="00D863FC">
        <w:trPr>
          <w:cantSplit/>
          <w:trHeight w:val="277"/>
        </w:trPr>
        <w:tc>
          <w:tcPr>
            <w:tcW w:w="1800" w:type="dxa"/>
          </w:tcPr>
          <w:p w:rsidR="005C213B" w:rsidRDefault="005C213B" w:rsidP="00D863FC">
            <w:pPr>
              <w:pStyle w:val="Tablecontent"/>
            </w:pPr>
            <w:r>
              <w:t>data</w:t>
            </w:r>
          </w:p>
        </w:tc>
        <w:tc>
          <w:tcPr>
            <w:tcW w:w="1800" w:type="dxa"/>
          </w:tcPr>
          <w:p w:rsidR="005C213B" w:rsidRDefault="005C213B" w:rsidP="00D863FC">
            <w:pPr>
              <w:pStyle w:val="Tablecontent"/>
            </w:pPr>
            <w:r>
              <w:t>JSON object of data required for service</w:t>
            </w:r>
          </w:p>
        </w:tc>
        <w:tc>
          <w:tcPr>
            <w:tcW w:w="1980" w:type="dxa"/>
          </w:tcPr>
          <w:p w:rsidR="005C213B" w:rsidRDefault="005C213B" w:rsidP="00D863FC">
            <w:pPr>
              <w:pStyle w:val="Tablecontent"/>
            </w:pPr>
            <w:r>
              <w:t>Valid JSON Object required for operation</w:t>
            </w:r>
          </w:p>
        </w:tc>
        <w:tc>
          <w:tcPr>
            <w:tcW w:w="1620" w:type="dxa"/>
          </w:tcPr>
          <w:p w:rsidR="005C213B" w:rsidRDefault="005C213B" w:rsidP="00D863FC">
            <w:pPr>
              <w:pStyle w:val="Tablecontent"/>
            </w:pPr>
            <w:r>
              <w:t>{“Key”:”Value”,”Key”:”Value”}</w:t>
            </w:r>
          </w:p>
        </w:tc>
        <w:tc>
          <w:tcPr>
            <w:tcW w:w="720" w:type="dxa"/>
          </w:tcPr>
          <w:p w:rsidR="005C213B" w:rsidRDefault="005C213B" w:rsidP="00D863FC">
            <w:pPr>
              <w:pStyle w:val="Tablecontent"/>
            </w:pPr>
            <w:r>
              <w:t>A</w:t>
            </w:r>
          </w:p>
        </w:tc>
        <w:tc>
          <w:tcPr>
            <w:tcW w:w="1620" w:type="dxa"/>
          </w:tcPr>
          <w:p w:rsidR="005C213B" w:rsidRPr="00425C8F" w:rsidRDefault="005C213B" w:rsidP="00D863FC">
            <w:pPr>
              <w:pStyle w:val="Tablecontent"/>
            </w:pPr>
            <w:r>
              <w:t>M</w:t>
            </w:r>
          </w:p>
        </w:tc>
      </w:tr>
      <w:tr w:rsidR="009F70DC" w:rsidRPr="00425C8F" w:rsidTr="00D863FC">
        <w:trPr>
          <w:cantSplit/>
          <w:trHeight w:val="277"/>
        </w:trPr>
        <w:tc>
          <w:tcPr>
            <w:tcW w:w="1800" w:type="dxa"/>
          </w:tcPr>
          <w:p w:rsidR="009F70DC" w:rsidRDefault="009F70DC" w:rsidP="00D863FC">
            <w:pPr>
              <w:pStyle w:val="Tablecontent"/>
            </w:pPr>
            <w:r>
              <w:rPr>
                <w:u w:color="E31837"/>
              </w:rPr>
              <w:t>domainCode</w:t>
            </w:r>
          </w:p>
        </w:tc>
        <w:tc>
          <w:tcPr>
            <w:tcW w:w="1800" w:type="dxa"/>
          </w:tcPr>
          <w:p w:rsidR="009F70DC" w:rsidRDefault="009F70DC" w:rsidP="00D863FC">
            <w:pPr>
              <w:pStyle w:val="Tablecontent"/>
            </w:pPr>
            <w:r>
              <w:t>Domain Code</w:t>
            </w:r>
          </w:p>
        </w:tc>
        <w:tc>
          <w:tcPr>
            <w:tcW w:w="1980" w:type="dxa"/>
          </w:tcPr>
          <w:p w:rsidR="009F70DC" w:rsidRDefault="009F70DC" w:rsidP="00D863FC">
            <w:pPr>
              <w:pStyle w:val="Tablecontent"/>
            </w:pPr>
            <w:r>
              <w:t>Domain Code</w:t>
            </w:r>
          </w:p>
        </w:tc>
        <w:tc>
          <w:tcPr>
            <w:tcW w:w="1620" w:type="dxa"/>
          </w:tcPr>
          <w:p w:rsidR="009F70DC" w:rsidRDefault="00D073B2" w:rsidP="00D863FC">
            <w:pPr>
              <w:pStyle w:val="Tablecontent"/>
            </w:pPr>
            <w:r w:rsidRPr="00D073B2">
              <w:t>DIST</w:t>
            </w:r>
          </w:p>
        </w:tc>
        <w:tc>
          <w:tcPr>
            <w:tcW w:w="720" w:type="dxa"/>
          </w:tcPr>
          <w:p w:rsidR="009F70DC" w:rsidRDefault="00523D6A" w:rsidP="00D863FC">
            <w:pPr>
              <w:pStyle w:val="Tablecontent"/>
            </w:pPr>
            <w:r>
              <w:t>A</w:t>
            </w:r>
          </w:p>
        </w:tc>
        <w:tc>
          <w:tcPr>
            <w:tcW w:w="1620" w:type="dxa"/>
          </w:tcPr>
          <w:p w:rsidR="009F70DC" w:rsidRDefault="009F70DC" w:rsidP="00D863FC">
            <w:pPr>
              <w:pStyle w:val="Tablecontent"/>
            </w:pPr>
            <w:r>
              <w:t>M</w:t>
            </w:r>
          </w:p>
        </w:tc>
      </w:tr>
      <w:tr w:rsidR="009F70DC" w:rsidRPr="00425C8F" w:rsidTr="00D863FC">
        <w:trPr>
          <w:cantSplit/>
          <w:trHeight w:val="277"/>
        </w:trPr>
        <w:tc>
          <w:tcPr>
            <w:tcW w:w="1800" w:type="dxa"/>
          </w:tcPr>
          <w:p w:rsidR="009F70DC" w:rsidRDefault="009F70DC" w:rsidP="00D863FC">
            <w:pPr>
              <w:pStyle w:val="Tablecontent"/>
            </w:pPr>
            <w:r>
              <w:rPr>
                <w:u w:color="E31837"/>
              </w:rPr>
              <w:t>categoryCode</w:t>
            </w:r>
          </w:p>
        </w:tc>
        <w:tc>
          <w:tcPr>
            <w:tcW w:w="1800" w:type="dxa"/>
          </w:tcPr>
          <w:p w:rsidR="009F70DC" w:rsidRDefault="009F70DC" w:rsidP="00D863FC">
            <w:pPr>
              <w:pStyle w:val="Tablecontent"/>
            </w:pPr>
            <w:r>
              <w:t>Category Code</w:t>
            </w:r>
          </w:p>
        </w:tc>
        <w:tc>
          <w:tcPr>
            <w:tcW w:w="1980" w:type="dxa"/>
          </w:tcPr>
          <w:p w:rsidR="009F70DC" w:rsidRDefault="009F70DC" w:rsidP="00D863FC">
            <w:pPr>
              <w:pStyle w:val="Tablecontent"/>
            </w:pPr>
            <w:r>
              <w:t>Category Code</w:t>
            </w:r>
          </w:p>
        </w:tc>
        <w:tc>
          <w:tcPr>
            <w:tcW w:w="1620" w:type="dxa"/>
          </w:tcPr>
          <w:p w:rsidR="009F70DC" w:rsidRDefault="00D073B2" w:rsidP="00D863FC">
            <w:pPr>
              <w:pStyle w:val="Tablecontent"/>
            </w:pPr>
            <w:r w:rsidRPr="00D073B2">
              <w:t>DIST:DIST:1</w:t>
            </w:r>
          </w:p>
        </w:tc>
        <w:tc>
          <w:tcPr>
            <w:tcW w:w="720" w:type="dxa"/>
          </w:tcPr>
          <w:p w:rsidR="009F70DC" w:rsidRDefault="009F70DC" w:rsidP="00D863FC">
            <w:pPr>
              <w:pStyle w:val="Tablecontent"/>
            </w:pPr>
            <w:r>
              <w:t>A</w:t>
            </w:r>
          </w:p>
        </w:tc>
        <w:tc>
          <w:tcPr>
            <w:tcW w:w="1620" w:type="dxa"/>
          </w:tcPr>
          <w:p w:rsidR="009F70DC" w:rsidRDefault="009F70DC" w:rsidP="00D863FC">
            <w:pPr>
              <w:pStyle w:val="Tablecontent"/>
            </w:pPr>
            <w:r>
              <w:t>M</w:t>
            </w:r>
          </w:p>
        </w:tc>
      </w:tr>
      <w:tr w:rsidR="009F70DC" w:rsidRPr="00425C8F" w:rsidTr="00D863FC">
        <w:trPr>
          <w:cantSplit/>
          <w:trHeight w:val="277"/>
        </w:trPr>
        <w:tc>
          <w:tcPr>
            <w:tcW w:w="1800" w:type="dxa"/>
          </w:tcPr>
          <w:p w:rsidR="009F70DC" w:rsidRDefault="009F70DC" w:rsidP="00D863FC">
            <w:pPr>
              <w:pStyle w:val="Tablecontent"/>
            </w:pPr>
            <w:r>
              <w:rPr>
                <w:u w:color="E31837"/>
              </w:rPr>
              <w:t>grphDomainCode</w:t>
            </w:r>
          </w:p>
        </w:tc>
        <w:tc>
          <w:tcPr>
            <w:tcW w:w="1800" w:type="dxa"/>
          </w:tcPr>
          <w:p w:rsidR="009F70DC" w:rsidRDefault="009F70DC" w:rsidP="00D863FC">
            <w:pPr>
              <w:pStyle w:val="Tablecontent"/>
            </w:pPr>
            <w:r>
              <w:t>Geographical Domain Code</w:t>
            </w:r>
          </w:p>
        </w:tc>
        <w:tc>
          <w:tcPr>
            <w:tcW w:w="1980" w:type="dxa"/>
          </w:tcPr>
          <w:p w:rsidR="009F70DC" w:rsidRDefault="009F70DC" w:rsidP="00D863FC">
            <w:pPr>
              <w:pStyle w:val="Tablecontent"/>
            </w:pPr>
            <w:r>
              <w:t>Geographical Domain Code</w:t>
            </w:r>
          </w:p>
        </w:tc>
        <w:tc>
          <w:tcPr>
            <w:tcW w:w="1620" w:type="dxa"/>
          </w:tcPr>
          <w:p w:rsidR="009F70DC" w:rsidRDefault="00D073B2" w:rsidP="00D863FC">
            <w:pPr>
              <w:pStyle w:val="Tablecontent"/>
            </w:pPr>
            <w:r w:rsidRPr="00D073B2">
              <w:t>DLIAREA1:DIST:Delhi area 1</w:t>
            </w:r>
          </w:p>
        </w:tc>
        <w:tc>
          <w:tcPr>
            <w:tcW w:w="720" w:type="dxa"/>
          </w:tcPr>
          <w:p w:rsidR="009F70DC" w:rsidRDefault="009F70DC" w:rsidP="00D863FC">
            <w:pPr>
              <w:pStyle w:val="Tablecontent"/>
            </w:pPr>
            <w:r>
              <w:t>A</w:t>
            </w:r>
          </w:p>
        </w:tc>
        <w:tc>
          <w:tcPr>
            <w:tcW w:w="1620" w:type="dxa"/>
          </w:tcPr>
          <w:p w:rsidR="009F70DC" w:rsidRDefault="009F70DC" w:rsidP="00D863FC">
            <w:pPr>
              <w:pStyle w:val="Tablecontent"/>
            </w:pPr>
            <w:r>
              <w:t>M</w:t>
            </w:r>
          </w:p>
        </w:tc>
      </w:tr>
      <w:tr w:rsidR="009F70DC" w:rsidRPr="00425C8F" w:rsidTr="00D863FC">
        <w:trPr>
          <w:cantSplit/>
          <w:trHeight w:val="277"/>
        </w:trPr>
        <w:tc>
          <w:tcPr>
            <w:tcW w:w="1800" w:type="dxa"/>
          </w:tcPr>
          <w:p w:rsidR="009F70DC" w:rsidRDefault="009F70DC" w:rsidP="00D863FC">
            <w:pPr>
              <w:pStyle w:val="Tablecontent"/>
            </w:pPr>
            <w:r w:rsidRPr="005A6475">
              <w:rPr>
                <w:u w:color="E31837"/>
              </w:rPr>
              <w:t>gradeCode</w:t>
            </w:r>
          </w:p>
        </w:tc>
        <w:tc>
          <w:tcPr>
            <w:tcW w:w="1800" w:type="dxa"/>
          </w:tcPr>
          <w:p w:rsidR="009F70DC" w:rsidRDefault="009F70DC" w:rsidP="00D863FC">
            <w:pPr>
              <w:pStyle w:val="Tablecontent"/>
            </w:pPr>
            <w:r>
              <w:t>Grade Code</w:t>
            </w:r>
          </w:p>
        </w:tc>
        <w:tc>
          <w:tcPr>
            <w:tcW w:w="1980" w:type="dxa"/>
          </w:tcPr>
          <w:p w:rsidR="009F70DC" w:rsidRDefault="009F70DC" w:rsidP="00D863FC">
            <w:pPr>
              <w:pStyle w:val="Tablecontent"/>
            </w:pPr>
            <w:r>
              <w:t>Grade Code</w:t>
            </w:r>
          </w:p>
        </w:tc>
        <w:tc>
          <w:tcPr>
            <w:tcW w:w="1620" w:type="dxa"/>
          </w:tcPr>
          <w:p w:rsidR="009F70DC" w:rsidRDefault="00D073B2" w:rsidP="00D863FC">
            <w:pPr>
              <w:pStyle w:val="Tablecontent"/>
            </w:pPr>
            <w:r w:rsidRPr="00D073B2">
              <w:t>DIST:1407131728</w:t>
            </w:r>
          </w:p>
        </w:tc>
        <w:tc>
          <w:tcPr>
            <w:tcW w:w="720" w:type="dxa"/>
          </w:tcPr>
          <w:p w:rsidR="009F70DC" w:rsidRDefault="009F70DC" w:rsidP="00D863FC">
            <w:pPr>
              <w:pStyle w:val="Tablecontent"/>
            </w:pPr>
            <w:r>
              <w:t>A</w:t>
            </w:r>
          </w:p>
        </w:tc>
        <w:tc>
          <w:tcPr>
            <w:tcW w:w="1620" w:type="dxa"/>
          </w:tcPr>
          <w:p w:rsidR="009F70DC" w:rsidRDefault="009F70DC" w:rsidP="00D863FC">
            <w:pPr>
              <w:pStyle w:val="Tablecontent"/>
            </w:pPr>
            <w:r>
              <w:t>M</w:t>
            </w:r>
          </w:p>
        </w:tc>
      </w:tr>
    </w:tbl>
    <w:p w:rsidR="00CF4589" w:rsidRDefault="00CF4589" w:rsidP="00FA1A21">
      <w:pPr>
        <w:pStyle w:val="BodyText2"/>
        <w:rPr>
          <w:lang w:val="en-IN"/>
        </w:rPr>
      </w:pPr>
    </w:p>
    <w:p w:rsidR="0051067C" w:rsidRPr="00425C8F" w:rsidRDefault="0051067C" w:rsidP="0051067C">
      <w:pPr>
        <w:pStyle w:val="Heading"/>
        <w:rPr>
          <w:color w:val="auto"/>
        </w:rPr>
      </w:pPr>
      <w:r w:rsidRPr="00425C8F">
        <w:rPr>
          <w:color w:val="auto"/>
        </w:rPr>
        <w:t>Response Syntax</w:t>
      </w:r>
    </w:p>
    <w:p w:rsidR="003B07F7" w:rsidRDefault="0051067C" w:rsidP="003B07F7">
      <w:pPr>
        <w:pStyle w:val="BodyText2"/>
        <w:ind w:left="720"/>
      </w:pPr>
      <w:r w:rsidRPr="00425C8F">
        <w:t xml:space="preserve">PreTUPS system sends the acknowledgement to the External system. The acknowledgement will be in </w:t>
      </w:r>
      <w:r>
        <w:t>JSON</w:t>
      </w:r>
      <w:r w:rsidRPr="00425C8F">
        <w:t xml:space="preserve"> and send as response of the request. The </w:t>
      </w:r>
      <w:r>
        <w:t>JSON</w:t>
      </w:r>
      <w:r w:rsidRPr="00425C8F">
        <w:t xml:space="preserve"> response details are mentioned below</w:t>
      </w:r>
      <w:r>
        <w:t>.</w:t>
      </w:r>
    </w:p>
    <w:p w:rsidR="003F5CC5" w:rsidRDefault="003F5CC5" w:rsidP="00CE67D3">
      <w:pPr>
        <w:pStyle w:val="BodyText2"/>
      </w:pPr>
    </w:p>
    <w:p w:rsidR="003F5CC5" w:rsidRDefault="003F5CC5" w:rsidP="003F5CC5">
      <w:pPr>
        <w:jc w:val="both"/>
        <w:rPr>
          <w:rFonts w:ascii="Calibri" w:hAnsi="Calibri"/>
          <w:color w:val="000000"/>
          <w:sz w:val="22"/>
          <w:szCs w:val="22"/>
        </w:rPr>
      </w:pPr>
      <w:r>
        <w:rPr>
          <w:rFonts w:ascii="Calibri" w:hAnsi="Calibri"/>
          <w:color w:val="000000"/>
          <w:sz w:val="22"/>
          <w:szCs w:val="22"/>
        </w:rPr>
        <w:t>{"statusCode":"200","status":"true","successMsg":"profile.commissionprofilestatus.commissionprofilelist.message","formError":"","globalError":"","parameters":"","fieldError":"","messageCode":"210002",</w:t>
      </w:r>
      <w:r>
        <w:rPr>
          <w:rFonts w:ascii="Calibri" w:hAnsi="Calibri"/>
          <w:color w:val="000000"/>
          <w:sz w:val="22"/>
          <w:szCs w:val="22"/>
        </w:rPr>
        <w:br/>
        <w:t>"dataObject":”</w:t>
      </w:r>
      <w:r w:rsidRPr="007B5770">
        <w:t>Data Fetched from DB</w:t>
      </w:r>
      <w:r>
        <w:rPr>
          <w:rFonts w:ascii="Calibri" w:hAnsi="Calibri"/>
          <w:color w:val="000000"/>
          <w:sz w:val="22"/>
          <w:szCs w:val="22"/>
        </w:rPr>
        <w:t>”}</w:t>
      </w:r>
    </w:p>
    <w:p w:rsidR="003F5CC5" w:rsidRDefault="003F5CC5" w:rsidP="00CE67D3">
      <w:pPr>
        <w:pStyle w:val="BodyText2"/>
      </w:pPr>
    </w:p>
    <w:p w:rsidR="00894155" w:rsidRDefault="00894155" w:rsidP="0051067C">
      <w:pPr>
        <w:pStyle w:val="BodyText2"/>
      </w:pPr>
    </w:p>
    <w:p w:rsidR="00894155" w:rsidRPr="00894155" w:rsidRDefault="00894155" w:rsidP="00894155">
      <w:pPr>
        <w:pStyle w:val="Heading"/>
        <w:rPr>
          <w:color w:val="auto"/>
        </w:rPr>
      </w:pPr>
      <w:r>
        <w:rPr>
          <w:color w:val="auto"/>
        </w:rPr>
        <w:t>Fields Detail</w:t>
      </w:r>
    </w:p>
    <w:p w:rsidR="00894155" w:rsidRDefault="00894155" w:rsidP="0051067C">
      <w:pPr>
        <w:pStyle w:val="BodyText2"/>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894155" w:rsidRPr="00425C8F" w:rsidTr="00D863FC">
        <w:trPr>
          <w:trHeight w:val="277"/>
          <w:tblHeader/>
        </w:trPr>
        <w:tc>
          <w:tcPr>
            <w:tcW w:w="1800" w:type="dxa"/>
            <w:shd w:val="clear" w:color="auto" w:fill="E31837"/>
          </w:tcPr>
          <w:p w:rsidR="00894155" w:rsidRPr="00425C8F" w:rsidRDefault="00894155" w:rsidP="00D863FC">
            <w:pPr>
              <w:pStyle w:val="TableColumnLabels"/>
              <w:rPr>
                <w:color w:val="auto"/>
                <w:lang w:val="en-IN"/>
              </w:rPr>
            </w:pPr>
            <w:r w:rsidRPr="00425C8F">
              <w:rPr>
                <w:color w:val="auto"/>
                <w:lang w:val="en-IN"/>
              </w:rPr>
              <w:lastRenderedPageBreak/>
              <w:t>TAG</w:t>
            </w:r>
          </w:p>
        </w:tc>
        <w:tc>
          <w:tcPr>
            <w:tcW w:w="1800" w:type="dxa"/>
            <w:shd w:val="clear" w:color="auto" w:fill="E31837"/>
          </w:tcPr>
          <w:p w:rsidR="00894155" w:rsidRPr="00425C8F" w:rsidRDefault="00894155" w:rsidP="00D863FC">
            <w:pPr>
              <w:pStyle w:val="TableColumnLabels"/>
              <w:rPr>
                <w:color w:val="auto"/>
                <w:lang w:val="en-IN"/>
              </w:rPr>
            </w:pPr>
            <w:r w:rsidRPr="00425C8F">
              <w:rPr>
                <w:color w:val="auto"/>
                <w:lang w:val="en-IN"/>
              </w:rPr>
              <w:t>Fields</w:t>
            </w:r>
          </w:p>
        </w:tc>
        <w:tc>
          <w:tcPr>
            <w:tcW w:w="1980" w:type="dxa"/>
            <w:shd w:val="clear" w:color="auto" w:fill="E31837"/>
          </w:tcPr>
          <w:p w:rsidR="00894155" w:rsidRPr="00425C8F" w:rsidRDefault="00894155" w:rsidP="00D863FC">
            <w:pPr>
              <w:pStyle w:val="TableColumnLabels"/>
              <w:rPr>
                <w:color w:val="auto"/>
                <w:lang w:val="en-IN"/>
              </w:rPr>
            </w:pPr>
            <w:r w:rsidRPr="00425C8F">
              <w:rPr>
                <w:color w:val="auto"/>
                <w:lang w:val="en-IN"/>
              </w:rPr>
              <w:t>Remarks</w:t>
            </w:r>
          </w:p>
        </w:tc>
        <w:tc>
          <w:tcPr>
            <w:tcW w:w="1620" w:type="dxa"/>
            <w:shd w:val="clear" w:color="auto" w:fill="E31837"/>
          </w:tcPr>
          <w:p w:rsidR="00894155" w:rsidRPr="00425C8F" w:rsidRDefault="00894155" w:rsidP="00D863FC">
            <w:pPr>
              <w:pStyle w:val="TableColumnLabels"/>
              <w:rPr>
                <w:color w:val="auto"/>
                <w:lang w:val="en-IN"/>
              </w:rPr>
            </w:pPr>
            <w:r w:rsidRPr="00425C8F">
              <w:rPr>
                <w:color w:val="auto"/>
                <w:lang w:val="en-IN"/>
              </w:rPr>
              <w:t>Example</w:t>
            </w:r>
          </w:p>
        </w:tc>
        <w:tc>
          <w:tcPr>
            <w:tcW w:w="720" w:type="dxa"/>
            <w:shd w:val="clear" w:color="auto" w:fill="E31837"/>
          </w:tcPr>
          <w:p w:rsidR="00894155" w:rsidRPr="00425C8F" w:rsidRDefault="00894155" w:rsidP="00D863FC">
            <w:pPr>
              <w:pStyle w:val="TableColumnLabels"/>
              <w:rPr>
                <w:color w:val="auto"/>
                <w:lang w:val="en-IN"/>
              </w:rPr>
            </w:pPr>
            <w:r w:rsidRPr="00425C8F">
              <w:rPr>
                <w:color w:val="auto"/>
                <w:lang w:val="en-IN"/>
              </w:rPr>
              <w:t>Field Type</w:t>
            </w:r>
          </w:p>
        </w:tc>
        <w:tc>
          <w:tcPr>
            <w:tcW w:w="1620" w:type="dxa"/>
            <w:shd w:val="clear" w:color="auto" w:fill="E31837"/>
          </w:tcPr>
          <w:p w:rsidR="00894155" w:rsidRPr="00425C8F" w:rsidRDefault="00894155" w:rsidP="00D863FC">
            <w:pPr>
              <w:pStyle w:val="TableColumnLabels"/>
              <w:rPr>
                <w:color w:val="auto"/>
                <w:lang w:val="en-IN"/>
              </w:rPr>
            </w:pPr>
            <w:r w:rsidRPr="00425C8F">
              <w:rPr>
                <w:color w:val="auto"/>
                <w:lang w:val="en-IN"/>
              </w:rPr>
              <w:t>Optional/</w:t>
            </w:r>
          </w:p>
          <w:p w:rsidR="00894155" w:rsidRPr="00425C8F" w:rsidRDefault="00894155" w:rsidP="00D863FC">
            <w:pPr>
              <w:pStyle w:val="TableColumnLabels"/>
              <w:rPr>
                <w:color w:val="auto"/>
                <w:lang w:val="en-IN"/>
              </w:rPr>
            </w:pPr>
            <w:r w:rsidRPr="00425C8F">
              <w:rPr>
                <w:color w:val="auto"/>
                <w:lang w:val="en-IN"/>
              </w:rPr>
              <w:t>Mandatory</w:t>
            </w:r>
          </w:p>
        </w:tc>
      </w:tr>
      <w:tr w:rsidR="00894155" w:rsidRPr="00425C8F" w:rsidTr="00D863FC">
        <w:trPr>
          <w:trHeight w:val="277"/>
        </w:trPr>
        <w:tc>
          <w:tcPr>
            <w:tcW w:w="1800" w:type="dxa"/>
          </w:tcPr>
          <w:p w:rsidR="00894155" w:rsidRPr="00425C8F" w:rsidRDefault="00894155" w:rsidP="00D863FC">
            <w:pPr>
              <w:pStyle w:val="Tablecontent"/>
            </w:pPr>
            <w:r>
              <w:t>statusCode</w:t>
            </w:r>
          </w:p>
        </w:tc>
        <w:tc>
          <w:tcPr>
            <w:tcW w:w="1800" w:type="dxa"/>
          </w:tcPr>
          <w:p w:rsidR="00894155" w:rsidRPr="00425C8F" w:rsidRDefault="00894155" w:rsidP="00D863FC">
            <w:pPr>
              <w:pStyle w:val="Tablecontent"/>
            </w:pPr>
            <w:r>
              <w:t>Status code of request</w:t>
            </w:r>
          </w:p>
        </w:tc>
        <w:tc>
          <w:tcPr>
            <w:tcW w:w="1980" w:type="dxa"/>
          </w:tcPr>
          <w:p w:rsidR="00894155" w:rsidRPr="00425C8F" w:rsidRDefault="00894155" w:rsidP="00D863FC">
            <w:pPr>
              <w:pStyle w:val="Tablecontent"/>
            </w:pPr>
            <w:r>
              <w:t>Return 200 if request lands on pretups server</w:t>
            </w:r>
          </w:p>
        </w:tc>
        <w:tc>
          <w:tcPr>
            <w:tcW w:w="1620" w:type="dxa"/>
          </w:tcPr>
          <w:p w:rsidR="00894155" w:rsidRPr="00425C8F" w:rsidRDefault="00894155" w:rsidP="00D863FC">
            <w:pPr>
              <w:pStyle w:val="Tablecontent"/>
            </w:pPr>
            <w:r>
              <w:t>200</w:t>
            </w:r>
          </w:p>
        </w:tc>
        <w:tc>
          <w:tcPr>
            <w:tcW w:w="720" w:type="dxa"/>
          </w:tcPr>
          <w:p w:rsidR="00894155" w:rsidRPr="00425C8F" w:rsidRDefault="00894155" w:rsidP="00D863FC">
            <w:pPr>
              <w:pStyle w:val="Tablecontent"/>
            </w:pPr>
            <w:r>
              <w:t>N</w:t>
            </w:r>
          </w:p>
        </w:tc>
        <w:tc>
          <w:tcPr>
            <w:tcW w:w="1620" w:type="dxa"/>
          </w:tcPr>
          <w:p w:rsidR="00894155" w:rsidRPr="00425C8F" w:rsidRDefault="00894155" w:rsidP="00D863FC">
            <w:pPr>
              <w:pStyle w:val="Tablecontent"/>
            </w:pPr>
            <w:r w:rsidRPr="00425C8F">
              <w:t>M</w:t>
            </w:r>
          </w:p>
        </w:tc>
      </w:tr>
      <w:tr w:rsidR="00894155" w:rsidRPr="00425C8F" w:rsidTr="00D863FC">
        <w:trPr>
          <w:trHeight w:val="277"/>
        </w:trPr>
        <w:tc>
          <w:tcPr>
            <w:tcW w:w="1800" w:type="dxa"/>
          </w:tcPr>
          <w:p w:rsidR="00894155" w:rsidRPr="00425C8F" w:rsidRDefault="00894155" w:rsidP="00D863FC">
            <w:pPr>
              <w:pStyle w:val="Tablecontent"/>
            </w:pPr>
            <w:r>
              <w:t>status</w:t>
            </w:r>
          </w:p>
        </w:tc>
        <w:tc>
          <w:tcPr>
            <w:tcW w:w="1800" w:type="dxa"/>
          </w:tcPr>
          <w:p w:rsidR="00894155" w:rsidRPr="00425C8F" w:rsidRDefault="00894155" w:rsidP="00D863FC">
            <w:pPr>
              <w:pStyle w:val="Tablecontent"/>
            </w:pPr>
            <w:r>
              <w:t xml:space="preserve">Return request status </w:t>
            </w:r>
          </w:p>
        </w:tc>
        <w:tc>
          <w:tcPr>
            <w:tcW w:w="1980" w:type="dxa"/>
          </w:tcPr>
          <w:p w:rsidR="00894155" w:rsidRPr="00425C8F" w:rsidRDefault="00894155" w:rsidP="00D863FC">
            <w:pPr>
              <w:pStyle w:val="Tablecontent"/>
            </w:pPr>
            <w:r>
              <w:t>Either true or false based on error or success message</w:t>
            </w:r>
          </w:p>
        </w:tc>
        <w:tc>
          <w:tcPr>
            <w:tcW w:w="1620" w:type="dxa"/>
          </w:tcPr>
          <w:p w:rsidR="00894155" w:rsidRPr="00425C8F" w:rsidRDefault="00894155" w:rsidP="00D863FC">
            <w:pPr>
              <w:pStyle w:val="Tablecontent"/>
            </w:pPr>
            <w:r>
              <w:t>true</w:t>
            </w:r>
          </w:p>
        </w:tc>
        <w:tc>
          <w:tcPr>
            <w:tcW w:w="720" w:type="dxa"/>
          </w:tcPr>
          <w:p w:rsidR="00894155" w:rsidRPr="00425C8F" w:rsidRDefault="00894155" w:rsidP="00D863FC">
            <w:pPr>
              <w:pStyle w:val="Tablecontent"/>
            </w:pPr>
            <w:r>
              <w:t xml:space="preserve">A </w:t>
            </w:r>
          </w:p>
        </w:tc>
        <w:tc>
          <w:tcPr>
            <w:tcW w:w="1620" w:type="dxa"/>
          </w:tcPr>
          <w:p w:rsidR="00894155" w:rsidRPr="00425C8F" w:rsidRDefault="00894155" w:rsidP="00D863FC">
            <w:pPr>
              <w:pStyle w:val="Tablecontent"/>
            </w:pPr>
            <w:r w:rsidRPr="00425C8F">
              <w:t>M</w:t>
            </w:r>
          </w:p>
        </w:tc>
      </w:tr>
      <w:tr w:rsidR="00894155" w:rsidRPr="00425C8F" w:rsidTr="00D863FC">
        <w:trPr>
          <w:cantSplit/>
          <w:trHeight w:val="277"/>
        </w:trPr>
        <w:tc>
          <w:tcPr>
            <w:tcW w:w="1800" w:type="dxa"/>
          </w:tcPr>
          <w:p w:rsidR="00894155" w:rsidRPr="00425C8F" w:rsidRDefault="00894155" w:rsidP="00D863FC">
            <w:pPr>
              <w:pStyle w:val="Tablecontent"/>
            </w:pPr>
            <w:r>
              <w:t>successMsg</w:t>
            </w:r>
          </w:p>
        </w:tc>
        <w:tc>
          <w:tcPr>
            <w:tcW w:w="1800" w:type="dxa"/>
          </w:tcPr>
          <w:p w:rsidR="00894155" w:rsidRPr="00425C8F" w:rsidRDefault="00894155" w:rsidP="00D863FC">
            <w:pPr>
              <w:pStyle w:val="Tablecontent"/>
            </w:pPr>
            <w:r>
              <w:t>Message for operation status</w:t>
            </w:r>
          </w:p>
        </w:tc>
        <w:tc>
          <w:tcPr>
            <w:tcW w:w="1980" w:type="dxa"/>
          </w:tcPr>
          <w:p w:rsidR="00894155" w:rsidRPr="00425C8F" w:rsidRDefault="00894155" w:rsidP="00D863FC">
            <w:pPr>
              <w:pStyle w:val="Tablecontent"/>
            </w:pPr>
            <w:r>
              <w:t>Success message return by service id operation executes successfully</w:t>
            </w:r>
          </w:p>
        </w:tc>
        <w:tc>
          <w:tcPr>
            <w:tcW w:w="1620" w:type="dxa"/>
          </w:tcPr>
          <w:p w:rsidR="00894155" w:rsidRPr="00425C8F" w:rsidRDefault="0006525C" w:rsidP="00D863FC">
            <w:pPr>
              <w:pStyle w:val="Tablecontent"/>
            </w:pPr>
            <w:r w:rsidRPr="0006525C">
              <w:t>Commission profile list loaded successfully</w:t>
            </w:r>
          </w:p>
        </w:tc>
        <w:tc>
          <w:tcPr>
            <w:tcW w:w="720" w:type="dxa"/>
          </w:tcPr>
          <w:p w:rsidR="00894155" w:rsidRPr="00425C8F" w:rsidRDefault="00894155" w:rsidP="00D863FC">
            <w:pPr>
              <w:pStyle w:val="Tablecontent"/>
            </w:pPr>
            <w:r>
              <w:t xml:space="preserve">A </w:t>
            </w:r>
          </w:p>
        </w:tc>
        <w:tc>
          <w:tcPr>
            <w:tcW w:w="1620" w:type="dxa"/>
          </w:tcPr>
          <w:p w:rsidR="00894155" w:rsidRPr="00425C8F" w:rsidRDefault="00894155" w:rsidP="00D863FC">
            <w:pPr>
              <w:pStyle w:val="Tablecontent"/>
            </w:pPr>
            <w:r w:rsidRPr="00425C8F">
              <w:t>M</w:t>
            </w:r>
          </w:p>
        </w:tc>
      </w:tr>
      <w:tr w:rsidR="00894155" w:rsidRPr="00425C8F" w:rsidTr="00D863FC">
        <w:trPr>
          <w:cantSplit/>
          <w:trHeight w:val="277"/>
        </w:trPr>
        <w:tc>
          <w:tcPr>
            <w:tcW w:w="1800" w:type="dxa"/>
          </w:tcPr>
          <w:p w:rsidR="00894155" w:rsidRPr="00425C8F" w:rsidRDefault="00894155" w:rsidP="00D863FC">
            <w:pPr>
              <w:pStyle w:val="Tablecontent"/>
            </w:pPr>
            <w:r>
              <w:t>globalError</w:t>
            </w:r>
          </w:p>
        </w:tc>
        <w:tc>
          <w:tcPr>
            <w:tcW w:w="1800" w:type="dxa"/>
          </w:tcPr>
          <w:p w:rsidR="00894155" w:rsidRPr="00425C8F" w:rsidRDefault="00894155" w:rsidP="00D863FC">
            <w:pPr>
              <w:pStyle w:val="Tablecontent"/>
            </w:pPr>
            <w:r>
              <w:t>Any runtime exception</w:t>
            </w:r>
          </w:p>
        </w:tc>
        <w:tc>
          <w:tcPr>
            <w:tcW w:w="1980" w:type="dxa"/>
          </w:tcPr>
          <w:p w:rsidR="00894155" w:rsidRPr="00425C8F" w:rsidRDefault="00894155" w:rsidP="00D863FC">
            <w:pPr>
              <w:pStyle w:val="Tablecontent"/>
            </w:pPr>
            <w:r>
              <w:t>Runtime exception message occurs at the time of operation execution</w:t>
            </w:r>
          </w:p>
        </w:tc>
        <w:tc>
          <w:tcPr>
            <w:tcW w:w="1620" w:type="dxa"/>
          </w:tcPr>
          <w:p w:rsidR="00894155" w:rsidRPr="00425C8F" w:rsidRDefault="00894155" w:rsidP="00D863FC">
            <w:pPr>
              <w:pStyle w:val="Tablecontent"/>
            </w:pPr>
            <w:r>
              <w:t>Request format is wrong</w:t>
            </w:r>
          </w:p>
        </w:tc>
        <w:tc>
          <w:tcPr>
            <w:tcW w:w="720" w:type="dxa"/>
          </w:tcPr>
          <w:p w:rsidR="00894155" w:rsidRPr="00425C8F" w:rsidRDefault="00894155" w:rsidP="00D863FC">
            <w:pPr>
              <w:pStyle w:val="Tablecontent"/>
            </w:pPr>
            <w:r>
              <w:t>A</w:t>
            </w:r>
          </w:p>
        </w:tc>
        <w:tc>
          <w:tcPr>
            <w:tcW w:w="1620" w:type="dxa"/>
          </w:tcPr>
          <w:p w:rsidR="00894155" w:rsidRPr="00425C8F" w:rsidRDefault="00894155" w:rsidP="00D863FC">
            <w:pPr>
              <w:pStyle w:val="Tablecontent"/>
            </w:pPr>
            <w:r w:rsidRPr="00425C8F">
              <w:t>M</w:t>
            </w:r>
          </w:p>
        </w:tc>
      </w:tr>
      <w:tr w:rsidR="00894155" w:rsidRPr="00425C8F" w:rsidTr="00D863FC">
        <w:trPr>
          <w:cantSplit/>
          <w:trHeight w:val="277"/>
        </w:trPr>
        <w:tc>
          <w:tcPr>
            <w:tcW w:w="1800" w:type="dxa"/>
          </w:tcPr>
          <w:p w:rsidR="00894155" w:rsidRPr="00425C8F" w:rsidRDefault="00894155" w:rsidP="00D863FC">
            <w:pPr>
              <w:pStyle w:val="Tablecontent"/>
            </w:pPr>
            <w:r>
              <w:t>fieldError</w:t>
            </w:r>
          </w:p>
        </w:tc>
        <w:tc>
          <w:tcPr>
            <w:tcW w:w="1800" w:type="dxa"/>
          </w:tcPr>
          <w:p w:rsidR="00894155" w:rsidRPr="00425C8F" w:rsidRDefault="00894155" w:rsidP="00D863FC">
            <w:pPr>
              <w:pStyle w:val="Tablecontent"/>
            </w:pPr>
            <w:r>
              <w:t>Error message for mandatory fields</w:t>
            </w:r>
          </w:p>
        </w:tc>
        <w:tc>
          <w:tcPr>
            <w:tcW w:w="1980" w:type="dxa"/>
          </w:tcPr>
          <w:p w:rsidR="00894155" w:rsidRPr="00425C8F" w:rsidRDefault="00894155" w:rsidP="00D863FC">
            <w:pPr>
              <w:pStyle w:val="Tablecontent"/>
            </w:pPr>
            <w:r>
              <w:t>Error message for mandatory fields</w:t>
            </w:r>
          </w:p>
        </w:tc>
        <w:tc>
          <w:tcPr>
            <w:tcW w:w="1620" w:type="dxa"/>
          </w:tcPr>
          <w:p w:rsidR="00894155" w:rsidRPr="00425C8F" w:rsidRDefault="00CB4208" w:rsidP="00D863FC">
            <w:pPr>
              <w:pStyle w:val="Tablecontent"/>
            </w:pPr>
            <w:r w:rsidRPr="00CB4208">
              <w:t>Domain code is required</w:t>
            </w:r>
          </w:p>
        </w:tc>
        <w:tc>
          <w:tcPr>
            <w:tcW w:w="720" w:type="dxa"/>
          </w:tcPr>
          <w:p w:rsidR="00894155" w:rsidRPr="00425C8F" w:rsidRDefault="00894155" w:rsidP="00D863FC">
            <w:pPr>
              <w:pStyle w:val="Tablecontent"/>
            </w:pPr>
            <w:r>
              <w:t>A</w:t>
            </w:r>
          </w:p>
        </w:tc>
        <w:tc>
          <w:tcPr>
            <w:tcW w:w="1620" w:type="dxa"/>
          </w:tcPr>
          <w:p w:rsidR="00894155" w:rsidRPr="00425C8F" w:rsidRDefault="00894155" w:rsidP="00D863FC">
            <w:pPr>
              <w:pStyle w:val="Tablecontent"/>
            </w:pPr>
            <w:r w:rsidRPr="00425C8F">
              <w:t>M</w:t>
            </w:r>
          </w:p>
        </w:tc>
      </w:tr>
      <w:tr w:rsidR="005616C5" w:rsidRPr="00425C8F" w:rsidTr="00D863FC">
        <w:trPr>
          <w:cantSplit/>
          <w:trHeight w:val="277"/>
        </w:trPr>
        <w:tc>
          <w:tcPr>
            <w:tcW w:w="1800" w:type="dxa"/>
          </w:tcPr>
          <w:p w:rsidR="005616C5" w:rsidRDefault="005616C5" w:rsidP="00D863FC">
            <w:pPr>
              <w:pStyle w:val="Tablecontent"/>
            </w:pPr>
            <w:r>
              <w:t>dataObject</w:t>
            </w:r>
          </w:p>
        </w:tc>
        <w:tc>
          <w:tcPr>
            <w:tcW w:w="1800" w:type="dxa"/>
          </w:tcPr>
          <w:p w:rsidR="005616C5" w:rsidRDefault="005616C5" w:rsidP="00D863FC">
            <w:pPr>
              <w:pStyle w:val="Tablecontent"/>
            </w:pPr>
            <w:r>
              <w:t>JSON format of data fetched form DB</w:t>
            </w:r>
          </w:p>
        </w:tc>
        <w:tc>
          <w:tcPr>
            <w:tcW w:w="1980" w:type="dxa"/>
          </w:tcPr>
          <w:p w:rsidR="005616C5" w:rsidRDefault="005616C5" w:rsidP="00D863FC">
            <w:pPr>
              <w:pStyle w:val="Tablecontent"/>
            </w:pPr>
            <w:r>
              <w:t>JSON format of data fetched form DB</w:t>
            </w:r>
          </w:p>
        </w:tc>
        <w:tc>
          <w:tcPr>
            <w:tcW w:w="1620" w:type="dxa"/>
          </w:tcPr>
          <w:p w:rsidR="005616C5" w:rsidRPr="00425C8F" w:rsidRDefault="005616C5" w:rsidP="00D863FC">
            <w:pPr>
              <w:pStyle w:val="Tablecontent"/>
            </w:pPr>
            <w:r>
              <w:t>{“Key”:”Value”}</w:t>
            </w:r>
          </w:p>
        </w:tc>
        <w:tc>
          <w:tcPr>
            <w:tcW w:w="720" w:type="dxa"/>
          </w:tcPr>
          <w:p w:rsidR="005616C5" w:rsidRDefault="005616C5" w:rsidP="00D863FC">
            <w:pPr>
              <w:pStyle w:val="Tablecontent"/>
            </w:pPr>
            <w:r>
              <w:t>A</w:t>
            </w:r>
          </w:p>
        </w:tc>
        <w:tc>
          <w:tcPr>
            <w:tcW w:w="1620" w:type="dxa"/>
          </w:tcPr>
          <w:p w:rsidR="005616C5" w:rsidRPr="00425C8F" w:rsidRDefault="005616C5" w:rsidP="00D863FC">
            <w:pPr>
              <w:pStyle w:val="Tablecontent"/>
            </w:pPr>
            <w:r>
              <w:t>M</w:t>
            </w:r>
          </w:p>
        </w:tc>
      </w:tr>
      <w:tr w:rsidR="00DB0DB4" w:rsidRPr="00425C8F" w:rsidTr="00D863FC">
        <w:trPr>
          <w:cantSplit/>
          <w:trHeight w:val="277"/>
        </w:trPr>
        <w:tc>
          <w:tcPr>
            <w:tcW w:w="1800" w:type="dxa"/>
          </w:tcPr>
          <w:p w:rsidR="00DB0DB4" w:rsidRDefault="00DB0DB4" w:rsidP="00D863FC">
            <w:pPr>
              <w:pStyle w:val="Tablecontent"/>
            </w:pPr>
            <w:r>
              <w:t>messageCode</w:t>
            </w:r>
          </w:p>
        </w:tc>
        <w:tc>
          <w:tcPr>
            <w:tcW w:w="1800" w:type="dxa"/>
          </w:tcPr>
          <w:p w:rsidR="00DB0DB4" w:rsidRDefault="00DB0DB4" w:rsidP="00D863FC">
            <w:pPr>
              <w:pStyle w:val="Tablecontent"/>
            </w:pPr>
            <w:r>
              <w:t xml:space="preserve">Message code for the response status </w:t>
            </w:r>
          </w:p>
        </w:tc>
        <w:tc>
          <w:tcPr>
            <w:tcW w:w="1980" w:type="dxa"/>
          </w:tcPr>
          <w:p w:rsidR="00DB0DB4" w:rsidRDefault="00DB0DB4" w:rsidP="006C5C85">
            <w:pPr>
              <w:pStyle w:val="Tablecontent"/>
            </w:pPr>
            <w:r>
              <w:t>A numeric value which represent to a message for success or failure</w:t>
            </w:r>
          </w:p>
        </w:tc>
        <w:tc>
          <w:tcPr>
            <w:tcW w:w="1620" w:type="dxa"/>
          </w:tcPr>
          <w:p w:rsidR="00DB0DB4" w:rsidRDefault="00DB0DB4" w:rsidP="00D863FC">
            <w:pPr>
              <w:pStyle w:val="Tablecontent"/>
            </w:pPr>
            <w:r>
              <w:rPr>
                <w:rFonts w:ascii="Calibri" w:hAnsi="Calibri"/>
                <w:color w:val="000000"/>
                <w:sz w:val="22"/>
                <w:szCs w:val="22"/>
              </w:rPr>
              <w:t xml:space="preserve">Message reference code </w:t>
            </w:r>
          </w:p>
        </w:tc>
        <w:tc>
          <w:tcPr>
            <w:tcW w:w="720" w:type="dxa"/>
          </w:tcPr>
          <w:p w:rsidR="00DB0DB4" w:rsidRDefault="00DB0DB4" w:rsidP="00D863FC">
            <w:pPr>
              <w:pStyle w:val="Tablecontent"/>
            </w:pPr>
            <w:r>
              <w:t>A</w:t>
            </w:r>
          </w:p>
        </w:tc>
        <w:tc>
          <w:tcPr>
            <w:tcW w:w="1620" w:type="dxa"/>
          </w:tcPr>
          <w:p w:rsidR="00DB0DB4" w:rsidRDefault="00DB0DB4" w:rsidP="00D863FC">
            <w:pPr>
              <w:pStyle w:val="Tablecontent"/>
            </w:pPr>
            <w:r>
              <w:t>M</w:t>
            </w:r>
          </w:p>
        </w:tc>
      </w:tr>
    </w:tbl>
    <w:p w:rsidR="00894155" w:rsidRDefault="00894155" w:rsidP="0051067C">
      <w:pPr>
        <w:pStyle w:val="BodyText2"/>
      </w:pPr>
    </w:p>
    <w:p w:rsidR="007F7ACF" w:rsidRPr="00425C8F" w:rsidRDefault="007F7ACF" w:rsidP="007F7ACF">
      <w:pPr>
        <w:pStyle w:val="Heading"/>
        <w:rPr>
          <w:color w:val="auto"/>
        </w:rPr>
      </w:pPr>
      <w:r w:rsidRPr="00425C8F">
        <w:rPr>
          <w:color w:val="auto"/>
        </w:rPr>
        <w:t>Business Rules</w:t>
      </w:r>
    </w:p>
    <w:p w:rsidR="007F7ACF" w:rsidRDefault="007F7ACF" w:rsidP="007F7ACF">
      <w:pPr>
        <w:pStyle w:val="BodyText2"/>
        <w:numPr>
          <w:ilvl w:val="0"/>
          <w:numId w:val="26"/>
        </w:numPr>
      </w:pPr>
      <w:r w:rsidRPr="00425C8F">
        <w:t xml:space="preserve">Type tag will identify the type of </w:t>
      </w:r>
      <w:r>
        <w:t>resource</w:t>
      </w:r>
      <w:r w:rsidRPr="00425C8F">
        <w:t>.</w:t>
      </w:r>
    </w:p>
    <w:p w:rsidR="007F7ACF" w:rsidRDefault="007F7ACF" w:rsidP="007F7ACF">
      <w:pPr>
        <w:pStyle w:val="BodyText2"/>
        <w:numPr>
          <w:ilvl w:val="0"/>
          <w:numId w:val="26"/>
        </w:numPr>
      </w:pPr>
      <w:r>
        <w:t>Either login and password or External Code will have to provide for user authentication</w:t>
      </w:r>
    </w:p>
    <w:p w:rsidR="007F7ACF" w:rsidRPr="00F276CD" w:rsidRDefault="007F7ACF" w:rsidP="007F7ACF">
      <w:pPr>
        <w:pStyle w:val="BodyText2"/>
        <w:numPr>
          <w:ilvl w:val="0"/>
          <w:numId w:val="26"/>
        </w:numPr>
        <w:rPr>
          <w:lang w:val="en-IN"/>
        </w:rPr>
      </w:pPr>
      <w:r>
        <w:t>Data object will have all the data related to operation</w:t>
      </w:r>
    </w:p>
    <w:p w:rsidR="007F7ACF" w:rsidRPr="00425C8F" w:rsidRDefault="007F7ACF" w:rsidP="0051067C">
      <w:pPr>
        <w:pStyle w:val="BodyText2"/>
      </w:pPr>
    </w:p>
    <w:p w:rsidR="003B07F7" w:rsidRPr="000C6213" w:rsidRDefault="003B07F7" w:rsidP="003B07F7">
      <w:pPr>
        <w:pStyle w:val="Heading2"/>
        <w:rPr>
          <w:lang w:val="en-IN"/>
        </w:rPr>
      </w:pPr>
      <w:bookmarkStart w:id="70" w:name="_Toc461009586"/>
      <w:r>
        <w:rPr>
          <w:lang w:val="en-IN"/>
        </w:rPr>
        <w:t>Change Commission Profiles Status</w:t>
      </w:r>
      <w:bookmarkEnd w:id="70"/>
    </w:p>
    <w:p w:rsidR="003B07F7" w:rsidRDefault="003B07F7" w:rsidP="003B07F7">
      <w:pPr>
        <w:pStyle w:val="BodyText2"/>
      </w:pPr>
      <w:r>
        <w:t>In</w:t>
      </w:r>
      <w:r w:rsidRPr="00425C8F">
        <w:t xml:space="preserve"> this </w:t>
      </w:r>
      <w:r>
        <w:t xml:space="preserve">resource User can </w:t>
      </w:r>
      <w:r w:rsidR="00DC53C2">
        <w:t>change status of list of commission</w:t>
      </w:r>
      <w:r w:rsidR="004247E3">
        <w:t xml:space="preserve"> profiles</w:t>
      </w:r>
      <w:r w:rsidR="00DC53C2">
        <w:t>.</w:t>
      </w:r>
    </w:p>
    <w:p w:rsidR="00DC53C2" w:rsidRDefault="00DC53C2" w:rsidP="003B07F7">
      <w:pPr>
        <w:pStyle w:val="BodyText2"/>
      </w:pPr>
    </w:p>
    <w:p w:rsidR="003B07F7" w:rsidRPr="00425C8F" w:rsidRDefault="003B07F7" w:rsidP="003B07F7">
      <w:pPr>
        <w:pStyle w:val="Heading"/>
        <w:rPr>
          <w:color w:val="auto"/>
        </w:rPr>
      </w:pPr>
      <w:r>
        <w:rPr>
          <w:color w:val="auto"/>
        </w:rPr>
        <w:t>Available Options</w:t>
      </w:r>
    </w:p>
    <w:p w:rsidR="003B07F7" w:rsidRDefault="003B07F7" w:rsidP="003B07F7">
      <w:pPr>
        <w:pStyle w:val="BodyText2"/>
        <w:rPr>
          <w:b/>
        </w:rPr>
      </w:pPr>
      <w:r>
        <w:tab/>
      </w:r>
      <w:r w:rsidRPr="005825F0">
        <w:rPr>
          <w:b/>
        </w:rPr>
        <w:t>Module</w:t>
      </w:r>
      <w:r>
        <w:rPr>
          <w:b/>
        </w:rPr>
        <w:t xml:space="preserve">: </w:t>
      </w:r>
      <w:r w:rsidRPr="00C409AF">
        <w:rPr>
          <w:b/>
        </w:rPr>
        <w:t>PROFILES</w:t>
      </w:r>
    </w:p>
    <w:p w:rsidR="003B07F7" w:rsidRDefault="003B07F7" w:rsidP="003B07F7">
      <w:pPr>
        <w:pStyle w:val="BodyText2"/>
      </w:pPr>
      <w:r>
        <w:rPr>
          <w:b/>
        </w:rPr>
        <w:tab/>
        <w:t xml:space="preserve">User Type: </w:t>
      </w:r>
      <w:r w:rsidRPr="00C409AF">
        <w:rPr>
          <w:b/>
        </w:rPr>
        <w:t>NWADM</w:t>
      </w:r>
    </w:p>
    <w:p w:rsidR="003B07F7" w:rsidRDefault="003B07F7" w:rsidP="003B07F7">
      <w:pPr>
        <w:pStyle w:val="BodyText2"/>
        <w:rPr>
          <w:lang w:val="en-IN"/>
        </w:rPr>
      </w:pPr>
    </w:p>
    <w:p w:rsidR="008E559C" w:rsidRDefault="008E559C" w:rsidP="003B07F7">
      <w:pPr>
        <w:pStyle w:val="BodyText2"/>
        <w:rPr>
          <w:lang w:val="en-IN"/>
        </w:rPr>
      </w:pPr>
    </w:p>
    <w:p w:rsidR="008E559C" w:rsidRPr="00665F89" w:rsidRDefault="008E559C" w:rsidP="003B07F7">
      <w:pPr>
        <w:pStyle w:val="BodyText2"/>
        <w:rPr>
          <w:lang w:val="en-IN"/>
        </w:rPr>
      </w:pPr>
    </w:p>
    <w:p w:rsidR="003B07F7" w:rsidRPr="00425C8F" w:rsidRDefault="003B07F7" w:rsidP="003B07F7">
      <w:pPr>
        <w:pStyle w:val="Heading"/>
        <w:rPr>
          <w:color w:val="auto"/>
        </w:rPr>
      </w:pPr>
      <w:r w:rsidRPr="00425C8F">
        <w:rPr>
          <w:color w:val="auto"/>
        </w:rPr>
        <w:t>Request Syntax</w:t>
      </w:r>
    </w:p>
    <w:p w:rsidR="003B07F7" w:rsidRDefault="003B07F7" w:rsidP="003B07F7">
      <w:pPr>
        <w:pStyle w:val="BodyText2"/>
        <w:ind w:left="720"/>
      </w:pPr>
      <w:r w:rsidRPr="00425C8F">
        <w:t>The External System will send the following request for return. The request format and details of request are mentioned below.</w:t>
      </w:r>
    </w:p>
    <w:p w:rsidR="003777D1" w:rsidRPr="00425C8F" w:rsidRDefault="003777D1" w:rsidP="003B07F7">
      <w:pPr>
        <w:pStyle w:val="BodyText2"/>
        <w:ind w:left="720"/>
      </w:pPr>
    </w:p>
    <w:p w:rsidR="003B07F7" w:rsidRDefault="003777D1" w:rsidP="003B07F7">
      <w:pPr>
        <w:pStyle w:val="BodyText2"/>
        <w:rPr>
          <w:lang w:val="en-IN"/>
        </w:rPr>
      </w:pPr>
      <w:r w:rsidRPr="003777D1">
        <w:t>{</w:t>
      </w:r>
      <w:r w:rsidR="0090783C">
        <w:t>"loginId":"</w:t>
      </w:r>
      <w:r w:rsidR="00885A34">
        <w:t>validLoginId</w:t>
      </w:r>
      <w:r w:rsidR="0090783C">
        <w:t>","password":</w:t>
      </w:r>
      <w:r w:rsidRPr="003777D1">
        <w:t>"</w:t>
      </w:r>
      <w:r w:rsidR="00885A34">
        <w:t>validPassword</w:t>
      </w:r>
      <w:r w:rsidRPr="003777D1">
        <w:t>","data":</w:t>
      </w:r>
      <w:r w:rsidR="00DC7D77">
        <w:t>{"domainCode":</w:t>
      </w:r>
      <w:r w:rsidRPr="003777D1">
        <w:t>"</w:t>
      </w:r>
      <w:r w:rsidR="00DC7D77" w:rsidRPr="003777D1">
        <w:t xml:space="preserve">domainCode </w:t>
      </w:r>
      <w:r w:rsidRPr="003777D1">
        <w:t xml:space="preserve">","categoryCode": "DIST","grphDomainCode": "ZAR","gradeCode": "GR1","selectCommProfileSetList": [{"status": "Y","grphDomainCode": </w:t>
      </w:r>
      <w:r w:rsidRPr="003777D1">
        <w:lastRenderedPageBreak/>
        <w:t>"ZAR","language1Message": "TEST","language2Message": "TEST","shortCode": "test123","categoryCode": "DIST","commProfileSetId": "336","combinedKey": "336:null","gradeCode": "GR1","commProfileSetName": "test_Voucher","code": "306","oldCode": "306"}]},"type":</w:t>
      </w:r>
      <w:r w:rsidR="00742A41">
        <w:t xml:space="preserve"> "COMMPLSS","externalCode":"valid externalCode</w:t>
      </w:r>
      <w:r w:rsidRPr="003777D1">
        <w:t>"}</w:t>
      </w:r>
    </w:p>
    <w:p w:rsidR="003B07F7" w:rsidRPr="00425C8F" w:rsidRDefault="003B07F7" w:rsidP="003B07F7">
      <w:pPr>
        <w:pStyle w:val="Heading"/>
        <w:rPr>
          <w:color w:val="auto"/>
        </w:rPr>
      </w:pPr>
      <w:r w:rsidRPr="00425C8F">
        <w:rPr>
          <w:color w:val="auto"/>
        </w:rPr>
        <w:t>Fields Detail</w:t>
      </w:r>
    </w:p>
    <w:p w:rsidR="003B07F7" w:rsidRDefault="003B07F7" w:rsidP="003B07F7">
      <w:pPr>
        <w:pStyle w:val="BodyText2"/>
        <w:rPr>
          <w:lang w:val="en-IN"/>
        </w:rPr>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3B07F7" w:rsidRPr="00425C8F" w:rsidTr="00D863FC">
        <w:trPr>
          <w:trHeight w:val="277"/>
          <w:tblHeader/>
        </w:trPr>
        <w:tc>
          <w:tcPr>
            <w:tcW w:w="1800" w:type="dxa"/>
            <w:shd w:val="clear" w:color="auto" w:fill="E31837"/>
          </w:tcPr>
          <w:p w:rsidR="003B07F7" w:rsidRPr="00425C8F" w:rsidRDefault="003B07F7" w:rsidP="00D863FC">
            <w:pPr>
              <w:pStyle w:val="TableColumnLabels"/>
              <w:rPr>
                <w:color w:val="auto"/>
                <w:lang w:val="en-IN"/>
              </w:rPr>
            </w:pPr>
            <w:r w:rsidRPr="00425C8F">
              <w:rPr>
                <w:color w:val="auto"/>
                <w:lang w:val="en-IN"/>
              </w:rPr>
              <w:t>TAG</w:t>
            </w:r>
          </w:p>
        </w:tc>
        <w:tc>
          <w:tcPr>
            <w:tcW w:w="1800" w:type="dxa"/>
            <w:shd w:val="clear" w:color="auto" w:fill="E31837"/>
          </w:tcPr>
          <w:p w:rsidR="003B07F7" w:rsidRPr="00425C8F" w:rsidRDefault="003B07F7" w:rsidP="00D863FC">
            <w:pPr>
              <w:pStyle w:val="TableColumnLabels"/>
              <w:rPr>
                <w:color w:val="auto"/>
                <w:lang w:val="en-IN"/>
              </w:rPr>
            </w:pPr>
            <w:r w:rsidRPr="00425C8F">
              <w:rPr>
                <w:color w:val="auto"/>
                <w:lang w:val="en-IN"/>
              </w:rPr>
              <w:t>Fields</w:t>
            </w:r>
          </w:p>
        </w:tc>
        <w:tc>
          <w:tcPr>
            <w:tcW w:w="1980" w:type="dxa"/>
            <w:shd w:val="clear" w:color="auto" w:fill="E31837"/>
          </w:tcPr>
          <w:p w:rsidR="003B07F7" w:rsidRPr="00425C8F" w:rsidRDefault="003B07F7" w:rsidP="00D863FC">
            <w:pPr>
              <w:pStyle w:val="TableColumnLabels"/>
              <w:rPr>
                <w:color w:val="auto"/>
                <w:lang w:val="en-IN"/>
              </w:rPr>
            </w:pPr>
            <w:r w:rsidRPr="00425C8F">
              <w:rPr>
                <w:color w:val="auto"/>
                <w:lang w:val="en-IN"/>
              </w:rPr>
              <w:t>Remarks</w:t>
            </w:r>
          </w:p>
        </w:tc>
        <w:tc>
          <w:tcPr>
            <w:tcW w:w="1620" w:type="dxa"/>
            <w:shd w:val="clear" w:color="auto" w:fill="E31837"/>
          </w:tcPr>
          <w:p w:rsidR="003B07F7" w:rsidRPr="00425C8F" w:rsidRDefault="003B07F7" w:rsidP="00D863FC">
            <w:pPr>
              <w:pStyle w:val="TableColumnLabels"/>
              <w:rPr>
                <w:color w:val="auto"/>
                <w:lang w:val="en-IN"/>
              </w:rPr>
            </w:pPr>
            <w:r w:rsidRPr="00425C8F">
              <w:rPr>
                <w:color w:val="auto"/>
                <w:lang w:val="en-IN"/>
              </w:rPr>
              <w:t>Example</w:t>
            </w:r>
          </w:p>
        </w:tc>
        <w:tc>
          <w:tcPr>
            <w:tcW w:w="720" w:type="dxa"/>
            <w:shd w:val="clear" w:color="auto" w:fill="E31837"/>
          </w:tcPr>
          <w:p w:rsidR="003B07F7" w:rsidRPr="00425C8F" w:rsidRDefault="003B07F7" w:rsidP="00D863FC">
            <w:pPr>
              <w:pStyle w:val="TableColumnLabels"/>
              <w:rPr>
                <w:color w:val="auto"/>
                <w:lang w:val="en-IN"/>
              </w:rPr>
            </w:pPr>
            <w:r w:rsidRPr="00425C8F">
              <w:rPr>
                <w:color w:val="auto"/>
                <w:lang w:val="en-IN"/>
              </w:rPr>
              <w:t>Field Type</w:t>
            </w:r>
          </w:p>
        </w:tc>
        <w:tc>
          <w:tcPr>
            <w:tcW w:w="1620" w:type="dxa"/>
            <w:shd w:val="clear" w:color="auto" w:fill="E31837"/>
          </w:tcPr>
          <w:p w:rsidR="003B07F7" w:rsidRPr="00425C8F" w:rsidRDefault="003B07F7" w:rsidP="00D863FC">
            <w:pPr>
              <w:pStyle w:val="TableColumnLabels"/>
              <w:rPr>
                <w:color w:val="auto"/>
                <w:lang w:val="en-IN"/>
              </w:rPr>
            </w:pPr>
            <w:r w:rsidRPr="00425C8F">
              <w:rPr>
                <w:color w:val="auto"/>
                <w:lang w:val="en-IN"/>
              </w:rPr>
              <w:t>Optional/</w:t>
            </w:r>
          </w:p>
          <w:p w:rsidR="003B07F7" w:rsidRPr="00425C8F" w:rsidRDefault="003B07F7" w:rsidP="00D863FC">
            <w:pPr>
              <w:pStyle w:val="TableColumnLabels"/>
              <w:rPr>
                <w:color w:val="auto"/>
                <w:lang w:val="en-IN"/>
              </w:rPr>
            </w:pPr>
            <w:r w:rsidRPr="00425C8F">
              <w:rPr>
                <w:color w:val="auto"/>
                <w:lang w:val="en-IN"/>
              </w:rPr>
              <w:t>Mandatory</w:t>
            </w:r>
          </w:p>
        </w:tc>
      </w:tr>
      <w:tr w:rsidR="003B07F7" w:rsidRPr="00425C8F" w:rsidTr="00D863FC">
        <w:trPr>
          <w:trHeight w:val="277"/>
        </w:trPr>
        <w:tc>
          <w:tcPr>
            <w:tcW w:w="9540" w:type="dxa"/>
            <w:gridSpan w:val="6"/>
          </w:tcPr>
          <w:p w:rsidR="003B07F7" w:rsidRPr="00425C8F" w:rsidRDefault="003B07F7" w:rsidP="00D863FC">
            <w:pPr>
              <w:pStyle w:val="Tablecontent"/>
            </w:pPr>
            <w:r w:rsidRPr="00425C8F">
              <w:rPr>
                <w:b/>
                <w:bCs/>
              </w:rPr>
              <w:t>DATA</w:t>
            </w:r>
          </w:p>
        </w:tc>
      </w:tr>
      <w:tr w:rsidR="003B07F7" w:rsidRPr="00425C8F" w:rsidTr="00D863FC">
        <w:trPr>
          <w:trHeight w:val="277"/>
        </w:trPr>
        <w:tc>
          <w:tcPr>
            <w:tcW w:w="1800" w:type="dxa"/>
          </w:tcPr>
          <w:p w:rsidR="003B07F7" w:rsidRPr="00425C8F" w:rsidRDefault="003B07F7" w:rsidP="00D863FC">
            <w:pPr>
              <w:pStyle w:val="Tablecontent"/>
            </w:pPr>
            <w:r w:rsidRPr="00745089">
              <w:t>loginId</w:t>
            </w:r>
          </w:p>
        </w:tc>
        <w:tc>
          <w:tcPr>
            <w:tcW w:w="1800" w:type="dxa"/>
          </w:tcPr>
          <w:p w:rsidR="003B07F7" w:rsidRPr="00425C8F" w:rsidRDefault="003B07F7" w:rsidP="00D863FC">
            <w:pPr>
              <w:pStyle w:val="Tablecontent"/>
            </w:pPr>
            <w:r>
              <w:t>User’s login Id in PreTUPS</w:t>
            </w:r>
          </w:p>
        </w:tc>
        <w:tc>
          <w:tcPr>
            <w:tcW w:w="1980" w:type="dxa"/>
          </w:tcPr>
          <w:p w:rsidR="003B07F7" w:rsidRPr="00425C8F" w:rsidRDefault="003B07F7" w:rsidP="00D863FC">
            <w:pPr>
              <w:pStyle w:val="Tablecontent"/>
            </w:pPr>
            <w:r>
              <w:t>Valid login Id of user</w:t>
            </w:r>
          </w:p>
        </w:tc>
        <w:tc>
          <w:tcPr>
            <w:tcW w:w="1620" w:type="dxa"/>
          </w:tcPr>
          <w:p w:rsidR="003B07F7" w:rsidRPr="00425C8F" w:rsidRDefault="00442D50" w:rsidP="00442D50">
            <w:pPr>
              <w:pStyle w:val="Tablecontent"/>
            </w:pPr>
            <w:r>
              <w:t>btn</w:t>
            </w:r>
            <w:r w:rsidR="003B07F7">
              <w:t>adm</w:t>
            </w:r>
          </w:p>
        </w:tc>
        <w:tc>
          <w:tcPr>
            <w:tcW w:w="720" w:type="dxa"/>
          </w:tcPr>
          <w:p w:rsidR="003B07F7" w:rsidRPr="00425C8F" w:rsidRDefault="003B07F7" w:rsidP="00D863FC">
            <w:pPr>
              <w:pStyle w:val="Tablecontent"/>
            </w:pPr>
            <w:r w:rsidRPr="00425C8F">
              <w:t>A (10)</w:t>
            </w:r>
          </w:p>
        </w:tc>
        <w:tc>
          <w:tcPr>
            <w:tcW w:w="1620" w:type="dxa"/>
          </w:tcPr>
          <w:p w:rsidR="003B07F7" w:rsidRPr="00425C8F" w:rsidRDefault="003B07F7" w:rsidP="00D863FC">
            <w:pPr>
              <w:pStyle w:val="Tablecontent"/>
            </w:pPr>
            <w:r>
              <w:t>O</w:t>
            </w:r>
          </w:p>
        </w:tc>
      </w:tr>
      <w:tr w:rsidR="003B07F7" w:rsidRPr="00425C8F" w:rsidTr="00D863FC">
        <w:trPr>
          <w:trHeight w:val="277"/>
        </w:trPr>
        <w:tc>
          <w:tcPr>
            <w:tcW w:w="1800" w:type="dxa"/>
          </w:tcPr>
          <w:p w:rsidR="003B07F7" w:rsidRPr="00425C8F" w:rsidRDefault="003B07F7" w:rsidP="00D863FC">
            <w:pPr>
              <w:pStyle w:val="Tablecontent"/>
            </w:pPr>
            <w:r>
              <w:t>password</w:t>
            </w:r>
          </w:p>
        </w:tc>
        <w:tc>
          <w:tcPr>
            <w:tcW w:w="1800" w:type="dxa"/>
          </w:tcPr>
          <w:p w:rsidR="003B07F7" w:rsidRPr="00425C8F" w:rsidRDefault="003B07F7" w:rsidP="00D863FC">
            <w:pPr>
              <w:pStyle w:val="Tablecontent"/>
            </w:pPr>
            <w:r>
              <w:t>User’s password in PreTUPS</w:t>
            </w:r>
          </w:p>
        </w:tc>
        <w:tc>
          <w:tcPr>
            <w:tcW w:w="1980" w:type="dxa"/>
          </w:tcPr>
          <w:p w:rsidR="003B07F7" w:rsidRPr="00425C8F" w:rsidRDefault="003B07F7" w:rsidP="00D863FC">
            <w:pPr>
              <w:pStyle w:val="Tablecontent"/>
            </w:pPr>
            <w:r>
              <w:t>Valid password of user</w:t>
            </w:r>
          </w:p>
        </w:tc>
        <w:tc>
          <w:tcPr>
            <w:tcW w:w="1620" w:type="dxa"/>
          </w:tcPr>
          <w:p w:rsidR="003B07F7" w:rsidRPr="00425C8F" w:rsidRDefault="003B07F7" w:rsidP="00D863FC">
            <w:pPr>
              <w:pStyle w:val="Tablecontent"/>
            </w:pPr>
            <w:r>
              <w:t>1357</w:t>
            </w:r>
          </w:p>
        </w:tc>
        <w:tc>
          <w:tcPr>
            <w:tcW w:w="720" w:type="dxa"/>
          </w:tcPr>
          <w:p w:rsidR="003B07F7" w:rsidRPr="00425C8F" w:rsidRDefault="003B07F7" w:rsidP="00D863FC">
            <w:pPr>
              <w:pStyle w:val="Tablecontent"/>
            </w:pPr>
            <w:r>
              <w:t>A</w:t>
            </w:r>
            <w:r w:rsidRPr="00425C8F">
              <w:t xml:space="preserve"> (10)</w:t>
            </w:r>
          </w:p>
        </w:tc>
        <w:tc>
          <w:tcPr>
            <w:tcW w:w="1620" w:type="dxa"/>
          </w:tcPr>
          <w:p w:rsidR="003B07F7" w:rsidRPr="00425C8F" w:rsidRDefault="003B07F7" w:rsidP="00D863FC">
            <w:pPr>
              <w:pStyle w:val="Tablecontent"/>
            </w:pPr>
            <w:r>
              <w:t>O</w:t>
            </w:r>
          </w:p>
        </w:tc>
      </w:tr>
      <w:tr w:rsidR="003B07F7" w:rsidRPr="00425C8F" w:rsidTr="00D863FC">
        <w:trPr>
          <w:cantSplit/>
          <w:trHeight w:val="277"/>
        </w:trPr>
        <w:tc>
          <w:tcPr>
            <w:tcW w:w="1800" w:type="dxa"/>
          </w:tcPr>
          <w:p w:rsidR="003B07F7" w:rsidRPr="00425C8F" w:rsidRDefault="003B07F7" w:rsidP="00D863FC">
            <w:pPr>
              <w:pStyle w:val="Tablecontent"/>
            </w:pPr>
            <w:r>
              <w:t>externalCode</w:t>
            </w:r>
          </w:p>
        </w:tc>
        <w:tc>
          <w:tcPr>
            <w:tcW w:w="1800" w:type="dxa"/>
          </w:tcPr>
          <w:p w:rsidR="003B07F7" w:rsidRPr="00425C8F" w:rsidRDefault="003B07F7" w:rsidP="00D863FC">
            <w:pPr>
              <w:pStyle w:val="Tablecontent"/>
            </w:pPr>
            <w:r>
              <w:t>User’s External Code</w:t>
            </w:r>
          </w:p>
        </w:tc>
        <w:tc>
          <w:tcPr>
            <w:tcW w:w="1980" w:type="dxa"/>
          </w:tcPr>
          <w:p w:rsidR="003B07F7" w:rsidRPr="00425C8F" w:rsidRDefault="003B07F7" w:rsidP="00D863FC">
            <w:pPr>
              <w:pStyle w:val="Tablecontent"/>
            </w:pPr>
            <w:r>
              <w:t>Valid external code</w:t>
            </w:r>
          </w:p>
        </w:tc>
        <w:tc>
          <w:tcPr>
            <w:tcW w:w="1620" w:type="dxa"/>
          </w:tcPr>
          <w:p w:rsidR="003B07F7" w:rsidRPr="00425C8F" w:rsidRDefault="00906A54" w:rsidP="00D863FC">
            <w:pPr>
              <w:pStyle w:val="Tablecontent"/>
            </w:pPr>
            <w:r w:rsidRPr="00906A54">
              <w:t>32432423</w:t>
            </w:r>
          </w:p>
        </w:tc>
        <w:tc>
          <w:tcPr>
            <w:tcW w:w="720" w:type="dxa"/>
          </w:tcPr>
          <w:p w:rsidR="003B07F7" w:rsidRPr="00425C8F" w:rsidRDefault="003B07F7" w:rsidP="00D863FC">
            <w:pPr>
              <w:pStyle w:val="Tablecontent"/>
            </w:pPr>
            <w:r>
              <w:t>N</w:t>
            </w:r>
            <w:r w:rsidRPr="00425C8F">
              <w:t xml:space="preserve"> (10)</w:t>
            </w:r>
          </w:p>
        </w:tc>
        <w:tc>
          <w:tcPr>
            <w:tcW w:w="1620" w:type="dxa"/>
          </w:tcPr>
          <w:p w:rsidR="003B07F7" w:rsidRPr="00425C8F" w:rsidRDefault="003B07F7" w:rsidP="00D863FC">
            <w:pPr>
              <w:pStyle w:val="Tablecontent"/>
            </w:pPr>
            <w:r>
              <w:t>O</w:t>
            </w:r>
          </w:p>
        </w:tc>
      </w:tr>
      <w:tr w:rsidR="003B07F7" w:rsidRPr="00425C8F" w:rsidTr="00D863FC">
        <w:trPr>
          <w:cantSplit/>
          <w:trHeight w:val="277"/>
        </w:trPr>
        <w:tc>
          <w:tcPr>
            <w:tcW w:w="1800" w:type="dxa"/>
          </w:tcPr>
          <w:p w:rsidR="003B07F7" w:rsidRPr="00425C8F" w:rsidRDefault="003B07F7" w:rsidP="00D863FC">
            <w:pPr>
              <w:pStyle w:val="Tablecontent"/>
            </w:pPr>
            <w:r>
              <w:t>type</w:t>
            </w:r>
          </w:p>
        </w:tc>
        <w:tc>
          <w:tcPr>
            <w:tcW w:w="1800" w:type="dxa"/>
          </w:tcPr>
          <w:p w:rsidR="003B07F7" w:rsidRPr="00425C8F" w:rsidRDefault="003B07F7" w:rsidP="00D863FC">
            <w:pPr>
              <w:pStyle w:val="Tablecontent"/>
            </w:pPr>
            <w:r>
              <w:t>Service type</w:t>
            </w:r>
          </w:p>
        </w:tc>
        <w:tc>
          <w:tcPr>
            <w:tcW w:w="1980" w:type="dxa"/>
          </w:tcPr>
          <w:p w:rsidR="003B07F7" w:rsidRPr="00425C8F" w:rsidRDefault="003B07F7" w:rsidP="00D863FC">
            <w:pPr>
              <w:pStyle w:val="Tablecontent"/>
            </w:pPr>
            <w:r>
              <w:t>Service type of operation</w:t>
            </w:r>
          </w:p>
        </w:tc>
        <w:tc>
          <w:tcPr>
            <w:tcW w:w="1620" w:type="dxa"/>
          </w:tcPr>
          <w:p w:rsidR="003B07F7" w:rsidRPr="00425C8F" w:rsidRDefault="0090783C" w:rsidP="00D863FC">
            <w:pPr>
              <w:pStyle w:val="Tablecontent"/>
            </w:pPr>
            <w:r w:rsidRPr="003777D1">
              <w:t>COMMPLSS</w:t>
            </w:r>
          </w:p>
        </w:tc>
        <w:tc>
          <w:tcPr>
            <w:tcW w:w="720" w:type="dxa"/>
          </w:tcPr>
          <w:p w:rsidR="003B07F7" w:rsidRPr="00425C8F" w:rsidRDefault="003B07F7" w:rsidP="00D863FC">
            <w:pPr>
              <w:pStyle w:val="Tablecontent"/>
            </w:pPr>
            <w:r>
              <w:t>A(10)</w:t>
            </w:r>
          </w:p>
        </w:tc>
        <w:tc>
          <w:tcPr>
            <w:tcW w:w="1620" w:type="dxa"/>
          </w:tcPr>
          <w:p w:rsidR="003B07F7" w:rsidRPr="00425C8F" w:rsidRDefault="003B07F7" w:rsidP="00D863FC">
            <w:pPr>
              <w:pStyle w:val="Tablecontent"/>
            </w:pPr>
            <w:r>
              <w:t>M</w:t>
            </w:r>
          </w:p>
        </w:tc>
      </w:tr>
      <w:tr w:rsidR="003B07F7" w:rsidRPr="00425C8F" w:rsidTr="00D863FC">
        <w:trPr>
          <w:cantSplit/>
          <w:trHeight w:val="277"/>
        </w:trPr>
        <w:tc>
          <w:tcPr>
            <w:tcW w:w="1800" w:type="dxa"/>
          </w:tcPr>
          <w:p w:rsidR="003B07F7" w:rsidRDefault="003B07F7" w:rsidP="00D863FC">
            <w:pPr>
              <w:pStyle w:val="Tablecontent"/>
            </w:pPr>
            <w:r>
              <w:t>data</w:t>
            </w:r>
          </w:p>
        </w:tc>
        <w:tc>
          <w:tcPr>
            <w:tcW w:w="1800" w:type="dxa"/>
          </w:tcPr>
          <w:p w:rsidR="003B07F7" w:rsidRDefault="003B07F7" w:rsidP="00D863FC">
            <w:pPr>
              <w:pStyle w:val="Tablecontent"/>
            </w:pPr>
            <w:r>
              <w:t>JSON object of data required for service</w:t>
            </w:r>
          </w:p>
        </w:tc>
        <w:tc>
          <w:tcPr>
            <w:tcW w:w="1980" w:type="dxa"/>
          </w:tcPr>
          <w:p w:rsidR="003B07F7" w:rsidRDefault="003B07F7" w:rsidP="00D863FC">
            <w:pPr>
              <w:pStyle w:val="Tablecontent"/>
            </w:pPr>
            <w:r>
              <w:t>Valid JSON Object required for operation</w:t>
            </w:r>
          </w:p>
        </w:tc>
        <w:tc>
          <w:tcPr>
            <w:tcW w:w="1620" w:type="dxa"/>
          </w:tcPr>
          <w:p w:rsidR="003B07F7" w:rsidRDefault="003B07F7" w:rsidP="00D863FC">
            <w:pPr>
              <w:pStyle w:val="Tablecontent"/>
            </w:pPr>
            <w:r>
              <w:t>{“Key”:”Value”,”Key”:”Value”}</w:t>
            </w:r>
          </w:p>
        </w:tc>
        <w:tc>
          <w:tcPr>
            <w:tcW w:w="720" w:type="dxa"/>
          </w:tcPr>
          <w:p w:rsidR="003B07F7" w:rsidRDefault="003B07F7" w:rsidP="00D863FC">
            <w:pPr>
              <w:pStyle w:val="Tablecontent"/>
            </w:pPr>
            <w:r>
              <w:t>A</w:t>
            </w:r>
          </w:p>
        </w:tc>
        <w:tc>
          <w:tcPr>
            <w:tcW w:w="1620" w:type="dxa"/>
          </w:tcPr>
          <w:p w:rsidR="003B07F7" w:rsidRPr="00425C8F" w:rsidRDefault="003B07F7" w:rsidP="00D863FC">
            <w:pPr>
              <w:pStyle w:val="Tablecontent"/>
            </w:pPr>
            <w:r>
              <w:t>M</w:t>
            </w:r>
          </w:p>
        </w:tc>
      </w:tr>
      <w:tr w:rsidR="003B07F7" w:rsidRPr="00425C8F" w:rsidTr="00D863FC">
        <w:trPr>
          <w:cantSplit/>
          <w:trHeight w:val="277"/>
        </w:trPr>
        <w:tc>
          <w:tcPr>
            <w:tcW w:w="1800" w:type="dxa"/>
          </w:tcPr>
          <w:p w:rsidR="003B07F7" w:rsidRDefault="003B07F7" w:rsidP="00D863FC">
            <w:pPr>
              <w:pStyle w:val="Tablecontent"/>
            </w:pPr>
            <w:r>
              <w:rPr>
                <w:u w:color="E31837"/>
              </w:rPr>
              <w:t>domainCode</w:t>
            </w:r>
          </w:p>
        </w:tc>
        <w:tc>
          <w:tcPr>
            <w:tcW w:w="1800" w:type="dxa"/>
          </w:tcPr>
          <w:p w:rsidR="003B07F7" w:rsidRDefault="003B07F7" w:rsidP="00D863FC">
            <w:pPr>
              <w:pStyle w:val="Tablecontent"/>
            </w:pPr>
            <w:r>
              <w:t>Domain Code</w:t>
            </w:r>
          </w:p>
        </w:tc>
        <w:tc>
          <w:tcPr>
            <w:tcW w:w="1980" w:type="dxa"/>
          </w:tcPr>
          <w:p w:rsidR="003B07F7" w:rsidRDefault="003B07F7" w:rsidP="00D863FC">
            <w:pPr>
              <w:pStyle w:val="Tablecontent"/>
            </w:pPr>
            <w:r>
              <w:t>Domain Code</w:t>
            </w:r>
          </w:p>
        </w:tc>
        <w:tc>
          <w:tcPr>
            <w:tcW w:w="1620" w:type="dxa"/>
          </w:tcPr>
          <w:p w:rsidR="003B07F7" w:rsidRDefault="003B07F7" w:rsidP="00D863FC">
            <w:pPr>
              <w:pStyle w:val="Tablecontent"/>
            </w:pPr>
            <w:r w:rsidRPr="00D073B2">
              <w:t>DIST</w:t>
            </w:r>
          </w:p>
        </w:tc>
        <w:tc>
          <w:tcPr>
            <w:tcW w:w="720" w:type="dxa"/>
          </w:tcPr>
          <w:p w:rsidR="003B07F7" w:rsidRDefault="003B07F7" w:rsidP="00D863FC">
            <w:pPr>
              <w:pStyle w:val="Tablecontent"/>
            </w:pPr>
            <w:r>
              <w:t>A</w:t>
            </w:r>
          </w:p>
        </w:tc>
        <w:tc>
          <w:tcPr>
            <w:tcW w:w="1620" w:type="dxa"/>
          </w:tcPr>
          <w:p w:rsidR="003B07F7" w:rsidRDefault="003B07F7" w:rsidP="00D863FC">
            <w:pPr>
              <w:pStyle w:val="Tablecontent"/>
            </w:pPr>
            <w:r>
              <w:t>M</w:t>
            </w:r>
          </w:p>
        </w:tc>
      </w:tr>
      <w:tr w:rsidR="003B07F7" w:rsidRPr="00425C8F" w:rsidTr="00D863FC">
        <w:trPr>
          <w:cantSplit/>
          <w:trHeight w:val="277"/>
        </w:trPr>
        <w:tc>
          <w:tcPr>
            <w:tcW w:w="1800" w:type="dxa"/>
          </w:tcPr>
          <w:p w:rsidR="003B07F7" w:rsidRDefault="003B07F7" w:rsidP="00D863FC">
            <w:pPr>
              <w:pStyle w:val="Tablecontent"/>
            </w:pPr>
            <w:r>
              <w:rPr>
                <w:u w:color="E31837"/>
              </w:rPr>
              <w:t>categoryCode</w:t>
            </w:r>
          </w:p>
        </w:tc>
        <w:tc>
          <w:tcPr>
            <w:tcW w:w="1800" w:type="dxa"/>
          </w:tcPr>
          <w:p w:rsidR="003B07F7" w:rsidRDefault="003B07F7" w:rsidP="00D863FC">
            <w:pPr>
              <w:pStyle w:val="Tablecontent"/>
            </w:pPr>
            <w:r>
              <w:t>Category Code</w:t>
            </w:r>
          </w:p>
        </w:tc>
        <w:tc>
          <w:tcPr>
            <w:tcW w:w="1980" w:type="dxa"/>
          </w:tcPr>
          <w:p w:rsidR="003B07F7" w:rsidRDefault="003B07F7" w:rsidP="00D863FC">
            <w:pPr>
              <w:pStyle w:val="Tablecontent"/>
            </w:pPr>
            <w:r>
              <w:t>Category Code</w:t>
            </w:r>
          </w:p>
        </w:tc>
        <w:tc>
          <w:tcPr>
            <w:tcW w:w="1620" w:type="dxa"/>
          </w:tcPr>
          <w:p w:rsidR="003B07F7" w:rsidRDefault="003B07F7" w:rsidP="00D863FC">
            <w:pPr>
              <w:pStyle w:val="Tablecontent"/>
            </w:pPr>
            <w:r w:rsidRPr="00D073B2">
              <w:t>DIST:DIST:1</w:t>
            </w:r>
          </w:p>
        </w:tc>
        <w:tc>
          <w:tcPr>
            <w:tcW w:w="720" w:type="dxa"/>
          </w:tcPr>
          <w:p w:rsidR="003B07F7" w:rsidRDefault="003B07F7" w:rsidP="00D863FC">
            <w:pPr>
              <w:pStyle w:val="Tablecontent"/>
            </w:pPr>
            <w:r>
              <w:t>A</w:t>
            </w:r>
          </w:p>
        </w:tc>
        <w:tc>
          <w:tcPr>
            <w:tcW w:w="1620" w:type="dxa"/>
          </w:tcPr>
          <w:p w:rsidR="003B07F7" w:rsidRDefault="003B07F7" w:rsidP="00D863FC">
            <w:pPr>
              <w:pStyle w:val="Tablecontent"/>
            </w:pPr>
            <w:r>
              <w:t>M</w:t>
            </w:r>
          </w:p>
        </w:tc>
      </w:tr>
      <w:tr w:rsidR="003B07F7" w:rsidRPr="00425C8F" w:rsidTr="00D863FC">
        <w:trPr>
          <w:cantSplit/>
          <w:trHeight w:val="277"/>
        </w:trPr>
        <w:tc>
          <w:tcPr>
            <w:tcW w:w="1800" w:type="dxa"/>
          </w:tcPr>
          <w:p w:rsidR="003B07F7" w:rsidRDefault="003B07F7" w:rsidP="00D863FC">
            <w:pPr>
              <w:pStyle w:val="Tablecontent"/>
            </w:pPr>
            <w:r>
              <w:rPr>
                <w:u w:color="E31837"/>
              </w:rPr>
              <w:t>grphDomainCode</w:t>
            </w:r>
          </w:p>
        </w:tc>
        <w:tc>
          <w:tcPr>
            <w:tcW w:w="1800" w:type="dxa"/>
          </w:tcPr>
          <w:p w:rsidR="003B07F7" w:rsidRDefault="003B07F7" w:rsidP="00D863FC">
            <w:pPr>
              <w:pStyle w:val="Tablecontent"/>
            </w:pPr>
            <w:r>
              <w:t>Geographical Domain Code</w:t>
            </w:r>
          </w:p>
        </w:tc>
        <w:tc>
          <w:tcPr>
            <w:tcW w:w="1980" w:type="dxa"/>
          </w:tcPr>
          <w:p w:rsidR="003B07F7" w:rsidRDefault="003B07F7" w:rsidP="00D863FC">
            <w:pPr>
              <w:pStyle w:val="Tablecontent"/>
            </w:pPr>
            <w:r>
              <w:t>Geographical Domain Code</w:t>
            </w:r>
          </w:p>
        </w:tc>
        <w:tc>
          <w:tcPr>
            <w:tcW w:w="1620" w:type="dxa"/>
          </w:tcPr>
          <w:p w:rsidR="003B07F7" w:rsidRDefault="003B07F7" w:rsidP="00D863FC">
            <w:pPr>
              <w:pStyle w:val="Tablecontent"/>
            </w:pPr>
            <w:r w:rsidRPr="00D073B2">
              <w:t>DLIAREA1:DIST:Delhi area 1</w:t>
            </w:r>
          </w:p>
        </w:tc>
        <w:tc>
          <w:tcPr>
            <w:tcW w:w="720" w:type="dxa"/>
          </w:tcPr>
          <w:p w:rsidR="003B07F7" w:rsidRDefault="003B07F7" w:rsidP="00D863FC">
            <w:pPr>
              <w:pStyle w:val="Tablecontent"/>
            </w:pPr>
            <w:r>
              <w:t>A</w:t>
            </w:r>
          </w:p>
        </w:tc>
        <w:tc>
          <w:tcPr>
            <w:tcW w:w="1620" w:type="dxa"/>
          </w:tcPr>
          <w:p w:rsidR="003B07F7" w:rsidRDefault="003B07F7" w:rsidP="00D863FC">
            <w:pPr>
              <w:pStyle w:val="Tablecontent"/>
            </w:pPr>
            <w:r>
              <w:t>M</w:t>
            </w:r>
          </w:p>
        </w:tc>
      </w:tr>
      <w:tr w:rsidR="003B07F7" w:rsidRPr="00425C8F" w:rsidTr="00D863FC">
        <w:trPr>
          <w:cantSplit/>
          <w:trHeight w:val="277"/>
        </w:trPr>
        <w:tc>
          <w:tcPr>
            <w:tcW w:w="1800" w:type="dxa"/>
          </w:tcPr>
          <w:p w:rsidR="003B07F7" w:rsidRDefault="003B07F7" w:rsidP="00D863FC">
            <w:pPr>
              <w:pStyle w:val="Tablecontent"/>
            </w:pPr>
            <w:r w:rsidRPr="005A6475">
              <w:rPr>
                <w:u w:color="E31837"/>
              </w:rPr>
              <w:t>gradeCode</w:t>
            </w:r>
          </w:p>
        </w:tc>
        <w:tc>
          <w:tcPr>
            <w:tcW w:w="1800" w:type="dxa"/>
          </w:tcPr>
          <w:p w:rsidR="003B07F7" w:rsidRDefault="003B07F7" w:rsidP="00D863FC">
            <w:pPr>
              <w:pStyle w:val="Tablecontent"/>
            </w:pPr>
            <w:r>
              <w:t>Grade Code</w:t>
            </w:r>
          </w:p>
        </w:tc>
        <w:tc>
          <w:tcPr>
            <w:tcW w:w="1980" w:type="dxa"/>
          </w:tcPr>
          <w:p w:rsidR="003B07F7" w:rsidRDefault="003B07F7" w:rsidP="00D863FC">
            <w:pPr>
              <w:pStyle w:val="Tablecontent"/>
            </w:pPr>
            <w:r>
              <w:t>Grade Code</w:t>
            </w:r>
          </w:p>
        </w:tc>
        <w:tc>
          <w:tcPr>
            <w:tcW w:w="1620" w:type="dxa"/>
          </w:tcPr>
          <w:p w:rsidR="003B07F7" w:rsidRDefault="003B07F7" w:rsidP="00D863FC">
            <w:pPr>
              <w:pStyle w:val="Tablecontent"/>
            </w:pPr>
            <w:r w:rsidRPr="00D073B2">
              <w:t>DIST:1407131728</w:t>
            </w:r>
          </w:p>
        </w:tc>
        <w:tc>
          <w:tcPr>
            <w:tcW w:w="720" w:type="dxa"/>
          </w:tcPr>
          <w:p w:rsidR="003B07F7" w:rsidRDefault="003B07F7" w:rsidP="00D863FC">
            <w:pPr>
              <w:pStyle w:val="Tablecontent"/>
            </w:pPr>
            <w:r>
              <w:t>A</w:t>
            </w:r>
          </w:p>
        </w:tc>
        <w:tc>
          <w:tcPr>
            <w:tcW w:w="1620" w:type="dxa"/>
          </w:tcPr>
          <w:p w:rsidR="003B07F7" w:rsidRDefault="003B07F7" w:rsidP="00D863FC">
            <w:pPr>
              <w:pStyle w:val="Tablecontent"/>
            </w:pPr>
            <w:r>
              <w:t>M</w:t>
            </w:r>
          </w:p>
        </w:tc>
      </w:tr>
      <w:tr w:rsidR="00917DCF" w:rsidRPr="00425C8F" w:rsidTr="00D863FC">
        <w:trPr>
          <w:cantSplit/>
          <w:trHeight w:val="277"/>
        </w:trPr>
        <w:tc>
          <w:tcPr>
            <w:tcW w:w="1800" w:type="dxa"/>
          </w:tcPr>
          <w:p w:rsidR="00917DCF" w:rsidRPr="005A6475" w:rsidRDefault="00917DCF" w:rsidP="00D863FC">
            <w:pPr>
              <w:pStyle w:val="Tablecontent"/>
              <w:rPr>
                <w:u w:color="E31837"/>
              </w:rPr>
            </w:pPr>
            <w:r w:rsidRPr="003777D1">
              <w:t>selectCommProfileSetList</w:t>
            </w:r>
          </w:p>
        </w:tc>
        <w:tc>
          <w:tcPr>
            <w:tcW w:w="1800" w:type="dxa"/>
          </w:tcPr>
          <w:p w:rsidR="00917DCF" w:rsidRDefault="00917DCF" w:rsidP="00D863FC">
            <w:pPr>
              <w:pStyle w:val="Tablecontent"/>
            </w:pPr>
            <w:r>
              <w:t>Commission Profile List</w:t>
            </w:r>
          </w:p>
        </w:tc>
        <w:tc>
          <w:tcPr>
            <w:tcW w:w="1980" w:type="dxa"/>
          </w:tcPr>
          <w:p w:rsidR="00917DCF" w:rsidRDefault="00D63E14" w:rsidP="00D63E14">
            <w:pPr>
              <w:pStyle w:val="Tablecontent"/>
            </w:pPr>
            <w:r>
              <w:t>List  of commission p</w:t>
            </w:r>
            <w:r w:rsidR="00917DCF">
              <w:t>rofile</w:t>
            </w:r>
            <w:r>
              <w:t>s with their updated status</w:t>
            </w:r>
          </w:p>
        </w:tc>
        <w:tc>
          <w:tcPr>
            <w:tcW w:w="1620" w:type="dxa"/>
          </w:tcPr>
          <w:p w:rsidR="00917DCF" w:rsidRPr="00D073B2" w:rsidRDefault="00512AFF" w:rsidP="00D863FC">
            <w:pPr>
              <w:pStyle w:val="Tablecontent"/>
            </w:pPr>
            <w:r>
              <w:t>{“Key”:”Value”,”Key”:”Value”}</w:t>
            </w:r>
          </w:p>
        </w:tc>
        <w:tc>
          <w:tcPr>
            <w:tcW w:w="720" w:type="dxa"/>
          </w:tcPr>
          <w:p w:rsidR="00917DCF" w:rsidRDefault="00512AFF" w:rsidP="00D863FC">
            <w:pPr>
              <w:pStyle w:val="Tablecontent"/>
            </w:pPr>
            <w:r>
              <w:rPr>
                <w:rFonts w:cs="Arial"/>
                <w:szCs w:val="16"/>
                <w:lang w:val="en-IN"/>
              </w:rPr>
              <w:t>A</w:t>
            </w:r>
          </w:p>
        </w:tc>
        <w:tc>
          <w:tcPr>
            <w:tcW w:w="1620" w:type="dxa"/>
          </w:tcPr>
          <w:p w:rsidR="00917DCF" w:rsidRDefault="00512AFF" w:rsidP="00D863FC">
            <w:pPr>
              <w:pStyle w:val="Tablecontent"/>
            </w:pPr>
            <w:r>
              <w:t>M</w:t>
            </w:r>
          </w:p>
        </w:tc>
      </w:tr>
    </w:tbl>
    <w:p w:rsidR="003B07F7" w:rsidRDefault="003B07F7" w:rsidP="003B07F7">
      <w:pPr>
        <w:pStyle w:val="BodyText2"/>
        <w:rPr>
          <w:lang w:val="en-IN"/>
        </w:rPr>
      </w:pPr>
    </w:p>
    <w:p w:rsidR="003B07F7" w:rsidRPr="00425C8F" w:rsidRDefault="003B07F7" w:rsidP="003B07F7">
      <w:pPr>
        <w:pStyle w:val="Heading"/>
        <w:rPr>
          <w:color w:val="auto"/>
        </w:rPr>
      </w:pPr>
      <w:r w:rsidRPr="00425C8F">
        <w:rPr>
          <w:color w:val="auto"/>
        </w:rPr>
        <w:t>Response Syntax</w:t>
      </w:r>
    </w:p>
    <w:p w:rsidR="003B07F7" w:rsidRDefault="003B07F7" w:rsidP="003B07F7">
      <w:pPr>
        <w:pStyle w:val="BodyText2"/>
        <w:ind w:left="720"/>
      </w:pPr>
      <w:r w:rsidRPr="00425C8F">
        <w:t xml:space="preserve">PreTUPS system sends the acknowledgement to the External system. The acknowledgement will be in </w:t>
      </w:r>
      <w:r>
        <w:t>JSON</w:t>
      </w:r>
      <w:r w:rsidRPr="00425C8F">
        <w:t xml:space="preserve"> and send as response of the request. The </w:t>
      </w:r>
      <w:r>
        <w:t>JSON</w:t>
      </w:r>
      <w:r w:rsidRPr="00425C8F">
        <w:t xml:space="preserve"> response details are mentioned below</w:t>
      </w:r>
      <w:r>
        <w:t>.</w:t>
      </w:r>
    </w:p>
    <w:p w:rsidR="00266322" w:rsidRDefault="00266322" w:rsidP="00266322">
      <w:pPr>
        <w:jc w:val="both"/>
        <w:rPr>
          <w:rFonts w:ascii="Calibri" w:hAnsi="Calibri"/>
          <w:color w:val="000000"/>
          <w:sz w:val="22"/>
          <w:szCs w:val="22"/>
        </w:rPr>
      </w:pPr>
    </w:p>
    <w:p w:rsidR="00266322" w:rsidRDefault="00266322" w:rsidP="00266322">
      <w:pPr>
        <w:jc w:val="both"/>
        <w:rPr>
          <w:rFonts w:ascii="Calibri" w:hAnsi="Calibri"/>
          <w:color w:val="000000"/>
          <w:sz w:val="22"/>
          <w:szCs w:val="22"/>
        </w:rPr>
      </w:pPr>
      <w:r>
        <w:rPr>
          <w:rFonts w:ascii="Calibri" w:hAnsi="Calibri"/>
          <w:color w:val="000000"/>
          <w:sz w:val="22"/>
          <w:szCs w:val="22"/>
        </w:rPr>
        <w:t>{"statusCode":200,"status":true,"successMsg":"profile.addadditionalprofile.message.successsuspendmessage","formError":null,"globalError":null,"parameters":null</w:t>
      </w:r>
      <w:r w:rsidR="001454C5">
        <w:rPr>
          <w:rFonts w:ascii="Calibri" w:hAnsi="Calibri"/>
          <w:color w:val="000000"/>
          <w:sz w:val="22"/>
          <w:szCs w:val="22"/>
        </w:rPr>
        <w:t xml:space="preserve">, </w:t>
      </w:r>
      <w:r>
        <w:rPr>
          <w:rFonts w:ascii="Calibri" w:hAnsi="Calibri"/>
          <w:color w:val="000000"/>
          <w:sz w:val="22"/>
          <w:szCs w:val="22"/>
        </w:rPr>
        <w:t>fieldError":null,"messageCode":"210003"}</w:t>
      </w:r>
    </w:p>
    <w:p w:rsidR="00F806B9" w:rsidRDefault="00F806B9" w:rsidP="00266322">
      <w:pPr>
        <w:jc w:val="both"/>
        <w:rPr>
          <w:rFonts w:ascii="Calibri" w:hAnsi="Calibri"/>
          <w:color w:val="000000"/>
          <w:sz w:val="22"/>
          <w:szCs w:val="22"/>
        </w:rPr>
      </w:pPr>
    </w:p>
    <w:p w:rsidR="00DB75FE" w:rsidRPr="00894155" w:rsidRDefault="00DB75FE" w:rsidP="00DB75FE">
      <w:pPr>
        <w:pStyle w:val="Heading"/>
        <w:rPr>
          <w:color w:val="auto"/>
        </w:rPr>
      </w:pPr>
      <w:r>
        <w:rPr>
          <w:color w:val="auto"/>
        </w:rPr>
        <w:t>Fields Detail</w:t>
      </w:r>
    </w:p>
    <w:p w:rsidR="00DB75FE" w:rsidRDefault="00DB75FE" w:rsidP="00266322">
      <w:pPr>
        <w:jc w:val="both"/>
        <w:rPr>
          <w:rFonts w:ascii="Calibri" w:hAnsi="Calibri"/>
          <w:color w:val="000000"/>
          <w:sz w:val="22"/>
          <w:szCs w:val="22"/>
        </w:rPr>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F806B9" w:rsidRPr="00425C8F" w:rsidTr="00D863FC">
        <w:trPr>
          <w:trHeight w:val="277"/>
          <w:tblHeader/>
        </w:trPr>
        <w:tc>
          <w:tcPr>
            <w:tcW w:w="1800" w:type="dxa"/>
            <w:shd w:val="clear" w:color="auto" w:fill="E31837"/>
          </w:tcPr>
          <w:p w:rsidR="00F806B9" w:rsidRPr="00425C8F" w:rsidRDefault="00F806B9" w:rsidP="00D863FC">
            <w:pPr>
              <w:pStyle w:val="TableColumnLabels"/>
              <w:rPr>
                <w:color w:val="auto"/>
                <w:lang w:val="en-IN"/>
              </w:rPr>
            </w:pPr>
            <w:r w:rsidRPr="00425C8F">
              <w:rPr>
                <w:color w:val="auto"/>
                <w:lang w:val="en-IN"/>
              </w:rPr>
              <w:t>TAG</w:t>
            </w:r>
          </w:p>
        </w:tc>
        <w:tc>
          <w:tcPr>
            <w:tcW w:w="1800" w:type="dxa"/>
            <w:shd w:val="clear" w:color="auto" w:fill="E31837"/>
          </w:tcPr>
          <w:p w:rsidR="00F806B9" w:rsidRPr="00425C8F" w:rsidRDefault="00F806B9" w:rsidP="00D863FC">
            <w:pPr>
              <w:pStyle w:val="TableColumnLabels"/>
              <w:rPr>
                <w:color w:val="auto"/>
                <w:lang w:val="en-IN"/>
              </w:rPr>
            </w:pPr>
            <w:r w:rsidRPr="00425C8F">
              <w:rPr>
                <w:color w:val="auto"/>
                <w:lang w:val="en-IN"/>
              </w:rPr>
              <w:t>Fields</w:t>
            </w:r>
          </w:p>
        </w:tc>
        <w:tc>
          <w:tcPr>
            <w:tcW w:w="1980" w:type="dxa"/>
            <w:shd w:val="clear" w:color="auto" w:fill="E31837"/>
          </w:tcPr>
          <w:p w:rsidR="00F806B9" w:rsidRPr="00425C8F" w:rsidRDefault="00F806B9" w:rsidP="00D863FC">
            <w:pPr>
              <w:pStyle w:val="TableColumnLabels"/>
              <w:rPr>
                <w:color w:val="auto"/>
                <w:lang w:val="en-IN"/>
              </w:rPr>
            </w:pPr>
            <w:r w:rsidRPr="00425C8F">
              <w:rPr>
                <w:color w:val="auto"/>
                <w:lang w:val="en-IN"/>
              </w:rPr>
              <w:t>Remarks</w:t>
            </w:r>
          </w:p>
        </w:tc>
        <w:tc>
          <w:tcPr>
            <w:tcW w:w="1620" w:type="dxa"/>
            <w:shd w:val="clear" w:color="auto" w:fill="E31837"/>
          </w:tcPr>
          <w:p w:rsidR="00F806B9" w:rsidRPr="00425C8F" w:rsidRDefault="00F806B9" w:rsidP="00D863FC">
            <w:pPr>
              <w:pStyle w:val="TableColumnLabels"/>
              <w:rPr>
                <w:color w:val="auto"/>
                <w:lang w:val="en-IN"/>
              </w:rPr>
            </w:pPr>
            <w:r w:rsidRPr="00425C8F">
              <w:rPr>
                <w:color w:val="auto"/>
                <w:lang w:val="en-IN"/>
              </w:rPr>
              <w:t>Example</w:t>
            </w:r>
          </w:p>
        </w:tc>
        <w:tc>
          <w:tcPr>
            <w:tcW w:w="720" w:type="dxa"/>
            <w:shd w:val="clear" w:color="auto" w:fill="E31837"/>
          </w:tcPr>
          <w:p w:rsidR="00F806B9" w:rsidRPr="00425C8F" w:rsidRDefault="00F806B9" w:rsidP="00D863FC">
            <w:pPr>
              <w:pStyle w:val="TableColumnLabels"/>
              <w:rPr>
                <w:color w:val="auto"/>
                <w:lang w:val="en-IN"/>
              </w:rPr>
            </w:pPr>
            <w:r w:rsidRPr="00425C8F">
              <w:rPr>
                <w:color w:val="auto"/>
                <w:lang w:val="en-IN"/>
              </w:rPr>
              <w:t>Field Type</w:t>
            </w:r>
          </w:p>
        </w:tc>
        <w:tc>
          <w:tcPr>
            <w:tcW w:w="1620" w:type="dxa"/>
            <w:shd w:val="clear" w:color="auto" w:fill="E31837"/>
          </w:tcPr>
          <w:p w:rsidR="00F806B9" w:rsidRPr="00425C8F" w:rsidRDefault="00F806B9" w:rsidP="00D863FC">
            <w:pPr>
              <w:pStyle w:val="TableColumnLabels"/>
              <w:rPr>
                <w:color w:val="auto"/>
                <w:lang w:val="en-IN"/>
              </w:rPr>
            </w:pPr>
            <w:r w:rsidRPr="00425C8F">
              <w:rPr>
                <w:color w:val="auto"/>
                <w:lang w:val="en-IN"/>
              </w:rPr>
              <w:t>Optional/</w:t>
            </w:r>
          </w:p>
          <w:p w:rsidR="00F806B9" w:rsidRPr="00425C8F" w:rsidRDefault="00F806B9" w:rsidP="00D863FC">
            <w:pPr>
              <w:pStyle w:val="TableColumnLabels"/>
              <w:rPr>
                <w:color w:val="auto"/>
                <w:lang w:val="en-IN"/>
              </w:rPr>
            </w:pPr>
            <w:r w:rsidRPr="00425C8F">
              <w:rPr>
                <w:color w:val="auto"/>
                <w:lang w:val="en-IN"/>
              </w:rPr>
              <w:t>Mandatory</w:t>
            </w:r>
          </w:p>
        </w:tc>
      </w:tr>
      <w:tr w:rsidR="00F806B9" w:rsidRPr="00425C8F" w:rsidTr="00D863FC">
        <w:trPr>
          <w:trHeight w:val="277"/>
        </w:trPr>
        <w:tc>
          <w:tcPr>
            <w:tcW w:w="1800" w:type="dxa"/>
          </w:tcPr>
          <w:p w:rsidR="00F806B9" w:rsidRPr="00425C8F" w:rsidRDefault="00F806B9" w:rsidP="00D863FC">
            <w:pPr>
              <w:pStyle w:val="Tablecontent"/>
            </w:pPr>
            <w:r>
              <w:t>statusCode</w:t>
            </w:r>
          </w:p>
        </w:tc>
        <w:tc>
          <w:tcPr>
            <w:tcW w:w="1800" w:type="dxa"/>
          </w:tcPr>
          <w:p w:rsidR="00F806B9" w:rsidRPr="00425C8F" w:rsidRDefault="00F806B9" w:rsidP="00D863FC">
            <w:pPr>
              <w:pStyle w:val="Tablecontent"/>
            </w:pPr>
            <w:r>
              <w:t>Status code of request</w:t>
            </w:r>
          </w:p>
        </w:tc>
        <w:tc>
          <w:tcPr>
            <w:tcW w:w="1980" w:type="dxa"/>
          </w:tcPr>
          <w:p w:rsidR="00F806B9" w:rsidRPr="00425C8F" w:rsidRDefault="00F806B9" w:rsidP="00D863FC">
            <w:pPr>
              <w:pStyle w:val="Tablecontent"/>
            </w:pPr>
            <w:r>
              <w:t>Return 200 if request lands on pretups server</w:t>
            </w:r>
          </w:p>
        </w:tc>
        <w:tc>
          <w:tcPr>
            <w:tcW w:w="1620" w:type="dxa"/>
          </w:tcPr>
          <w:p w:rsidR="00F806B9" w:rsidRPr="00425C8F" w:rsidRDefault="00F806B9" w:rsidP="00D863FC">
            <w:pPr>
              <w:pStyle w:val="Tablecontent"/>
            </w:pPr>
            <w:r>
              <w:t>200</w:t>
            </w:r>
          </w:p>
        </w:tc>
        <w:tc>
          <w:tcPr>
            <w:tcW w:w="720" w:type="dxa"/>
          </w:tcPr>
          <w:p w:rsidR="00F806B9" w:rsidRPr="00425C8F" w:rsidRDefault="00F806B9" w:rsidP="00D863FC">
            <w:pPr>
              <w:pStyle w:val="Tablecontent"/>
            </w:pPr>
            <w:r>
              <w:t>N</w:t>
            </w:r>
          </w:p>
        </w:tc>
        <w:tc>
          <w:tcPr>
            <w:tcW w:w="1620" w:type="dxa"/>
          </w:tcPr>
          <w:p w:rsidR="00F806B9" w:rsidRPr="00425C8F" w:rsidRDefault="00F806B9" w:rsidP="00D863FC">
            <w:pPr>
              <w:pStyle w:val="Tablecontent"/>
            </w:pPr>
            <w:r w:rsidRPr="00425C8F">
              <w:t>M</w:t>
            </w:r>
          </w:p>
        </w:tc>
      </w:tr>
      <w:tr w:rsidR="00F806B9" w:rsidRPr="00425C8F" w:rsidTr="00D863FC">
        <w:trPr>
          <w:trHeight w:val="277"/>
        </w:trPr>
        <w:tc>
          <w:tcPr>
            <w:tcW w:w="1800" w:type="dxa"/>
          </w:tcPr>
          <w:p w:rsidR="00F806B9" w:rsidRPr="00425C8F" w:rsidRDefault="00F806B9" w:rsidP="00D863FC">
            <w:pPr>
              <w:pStyle w:val="Tablecontent"/>
            </w:pPr>
            <w:r>
              <w:t>status</w:t>
            </w:r>
          </w:p>
        </w:tc>
        <w:tc>
          <w:tcPr>
            <w:tcW w:w="1800" w:type="dxa"/>
          </w:tcPr>
          <w:p w:rsidR="00F806B9" w:rsidRPr="00425C8F" w:rsidRDefault="00F806B9" w:rsidP="00D863FC">
            <w:pPr>
              <w:pStyle w:val="Tablecontent"/>
            </w:pPr>
            <w:r>
              <w:t xml:space="preserve">Return request </w:t>
            </w:r>
            <w:r>
              <w:lastRenderedPageBreak/>
              <w:t xml:space="preserve">status </w:t>
            </w:r>
          </w:p>
        </w:tc>
        <w:tc>
          <w:tcPr>
            <w:tcW w:w="1980" w:type="dxa"/>
          </w:tcPr>
          <w:p w:rsidR="00F806B9" w:rsidRPr="00425C8F" w:rsidRDefault="00F806B9" w:rsidP="00D863FC">
            <w:pPr>
              <w:pStyle w:val="Tablecontent"/>
            </w:pPr>
            <w:r>
              <w:lastRenderedPageBreak/>
              <w:t xml:space="preserve">Either true or false </w:t>
            </w:r>
            <w:r>
              <w:lastRenderedPageBreak/>
              <w:t>based on error or success message</w:t>
            </w:r>
          </w:p>
        </w:tc>
        <w:tc>
          <w:tcPr>
            <w:tcW w:w="1620" w:type="dxa"/>
          </w:tcPr>
          <w:p w:rsidR="00F806B9" w:rsidRPr="00425C8F" w:rsidRDefault="00F806B9" w:rsidP="00D863FC">
            <w:pPr>
              <w:pStyle w:val="Tablecontent"/>
            </w:pPr>
            <w:r>
              <w:lastRenderedPageBreak/>
              <w:t>true</w:t>
            </w:r>
          </w:p>
        </w:tc>
        <w:tc>
          <w:tcPr>
            <w:tcW w:w="720" w:type="dxa"/>
          </w:tcPr>
          <w:p w:rsidR="00F806B9" w:rsidRPr="00425C8F" w:rsidRDefault="00F806B9" w:rsidP="00D863FC">
            <w:pPr>
              <w:pStyle w:val="Tablecontent"/>
            </w:pPr>
            <w:r>
              <w:t xml:space="preserve">A </w:t>
            </w:r>
          </w:p>
        </w:tc>
        <w:tc>
          <w:tcPr>
            <w:tcW w:w="1620" w:type="dxa"/>
          </w:tcPr>
          <w:p w:rsidR="00F806B9" w:rsidRPr="00425C8F" w:rsidRDefault="00F806B9" w:rsidP="00D863FC">
            <w:pPr>
              <w:pStyle w:val="Tablecontent"/>
            </w:pPr>
            <w:r w:rsidRPr="00425C8F">
              <w:t>M</w:t>
            </w:r>
          </w:p>
        </w:tc>
      </w:tr>
      <w:tr w:rsidR="00F806B9" w:rsidRPr="00425C8F" w:rsidTr="00D863FC">
        <w:trPr>
          <w:cantSplit/>
          <w:trHeight w:val="277"/>
        </w:trPr>
        <w:tc>
          <w:tcPr>
            <w:tcW w:w="1800" w:type="dxa"/>
          </w:tcPr>
          <w:p w:rsidR="00F806B9" w:rsidRPr="00425C8F" w:rsidRDefault="00F806B9" w:rsidP="00D863FC">
            <w:pPr>
              <w:pStyle w:val="Tablecontent"/>
            </w:pPr>
            <w:r>
              <w:lastRenderedPageBreak/>
              <w:t>successMsg</w:t>
            </w:r>
          </w:p>
        </w:tc>
        <w:tc>
          <w:tcPr>
            <w:tcW w:w="1800" w:type="dxa"/>
          </w:tcPr>
          <w:p w:rsidR="00F806B9" w:rsidRPr="00425C8F" w:rsidRDefault="00F806B9" w:rsidP="00D863FC">
            <w:pPr>
              <w:pStyle w:val="Tablecontent"/>
            </w:pPr>
            <w:r>
              <w:t>Message for operation status</w:t>
            </w:r>
          </w:p>
        </w:tc>
        <w:tc>
          <w:tcPr>
            <w:tcW w:w="1980" w:type="dxa"/>
          </w:tcPr>
          <w:p w:rsidR="00F806B9" w:rsidRPr="00425C8F" w:rsidRDefault="00F806B9" w:rsidP="00D863FC">
            <w:pPr>
              <w:pStyle w:val="Tablecontent"/>
            </w:pPr>
            <w:r>
              <w:t>Success message return by service id operation executes successfully</w:t>
            </w:r>
          </w:p>
        </w:tc>
        <w:tc>
          <w:tcPr>
            <w:tcW w:w="1620" w:type="dxa"/>
          </w:tcPr>
          <w:p w:rsidR="00F806B9" w:rsidRPr="00425C8F" w:rsidRDefault="00F806B9" w:rsidP="00D863FC">
            <w:pPr>
              <w:pStyle w:val="Tablecontent"/>
            </w:pPr>
            <w:r w:rsidRPr="0006525C">
              <w:t>Commission profile list loaded successfully</w:t>
            </w:r>
          </w:p>
        </w:tc>
        <w:tc>
          <w:tcPr>
            <w:tcW w:w="720" w:type="dxa"/>
          </w:tcPr>
          <w:p w:rsidR="00F806B9" w:rsidRPr="00425C8F" w:rsidRDefault="00F806B9" w:rsidP="00D863FC">
            <w:pPr>
              <w:pStyle w:val="Tablecontent"/>
            </w:pPr>
            <w:r>
              <w:t xml:space="preserve">A </w:t>
            </w:r>
          </w:p>
        </w:tc>
        <w:tc>
          <w:tcPr>
            <w:tcW w:w="1620" w:type="dxa"/>
          </w:tcPr>
          <w:p w:rsidR="00F806B9" w:rsidRPr="00425C8F" w:rsidRDefault="00F806B9" w:rsidP="00D863FC">
            <w:pPr>
              <w:pStyle w:val="Tablecontent"/>
            </w:pPr>
            <w:r w:rsidRPr="00425C8F">
              <w:t>M</w:t>
            </w:r>
          </w:p>
        </w:tc>
      </w:tr>
      <w:tr w:rsidR="00F806B9" w:rsidRPr="00425C8F" w:rsidTr="00D863FC">
        <w:trPr>
          <w:cantSplit/>
          <w:trHeight w:val="277"/>
        </w:trPr>
        <w:tc>
          <w:tcPr>
            <w:tcW w:w="1800" w:type="dxa"/>
          </w:tcPr>
          <w:p w:rsidR="00F806B9" w:rsidRPr="00425C8F" w:rsidRDefault="00F806B9" w:rsidP="00D863FC">
            <w:pPr>
              <w:pStyle w:val="Tablecontent"/>
            </w:pPr>
            <w:r>
              <w:t>globalError</w:t>
            </w:r>
          </w:p>
        </w:tc>
        <w:tc>
          <w:tcPr>
            <w:tcW w:w="1800" w:type="dxa"/>
          </w:tcPr>
          <w:p w:rsidR="00F806B9" w:rsidRPr="00425C8F" w:rsidRDefault="00F806B9" w:rsidP="00D863FC">
            <w:pPr>
              <w:pStyle w:val="Tablecontent"/>
            </w:pPr>
            <w:r>
              <w:t>Any runtime exception</w:t>
            </w:r>
          </w:p>
        </w:tc>
        <w:tc>
          <w:tcPr>
            <w:tcW w:w="1980" w:type="dxa"/>
          </w:tcPr>
          <w:p w:rsidR="00F806B9" w:rsidRPr="00425C8F" w:rsidRDefault="00F806B9" w:rsidP="00D863FC">
            <w:pPr>
              <w:pStyle w:val="Tablecontent"/>
            </w:pPr>
            <w:r>
              <w:t>Runtime exception message occurs at the time of operation execution</w:t>
            </w:r>
          </w:p>
        </w:tc>
        <w:tc>
          <w:tcPr>
            <w:tcW w:w="1620" w:type="dxa"/>
          </w:tcPr>
          <w:p w:rsidR="00F806B9" w:rsidRPr="00425C8F" w:rsidRDefault="00F806B9" w:rsidP="00D863FC">
            <w:pPr>
              <w:pStyle w:val="Tablecontent"/>
            </w:pPr>
            <w:r>
              <w:t>Request format is wrong</w:t>
            </w:r>
          </w:p>
        </w:tc>
        <w:tc>
          <w:tcPr>
            <w:tcW w:w="720" w:type="dxa"/>
          </w:tcPr>
          <w:p w:rsidR="00F806B9" w:rsidRPr="00425C8F" w:rsidRDefault="00F806B9" w:rsidP="00D863FC">
            <w:pPr>
              <w:pStyle w:val="Tablecontent"/>
            </w:pPr>
            <w:r>
              <w:t>A</w:t>
            </w:r>
          </w:p>
        </w:tc>
        <w:tc>
          <w:tcPr>
            <w:tcW w:w="1620" w:type="dxa"/>
          </w:tcPr>
          <w:p w:rsidR="00F806B9" w:rsidRPr="00425C8F" w:rsidRDefault="00F806B9" w:rsidP="00D863FC">
            <w:pPr>
              <w:pStyle w:val="Tablecontent"/>
            </w:pPr>
            <w:r w:rsidRPr="00425C8F">
              <w:t>M</w:t>
            </w:r>
          </w:p>
        </w:tc>
      </w:tr>
      <w:tr w:rsidR="00F806B9" w:rsidRPr="00425C8F" w:rsidTr="00D863FC">
        <w:trPr>
          <w:cantSplit/>
          <w:trHeight w:val="277"/>
        </w:trPr>
        <w:tc>
          <w:tcPr>
            <w:tcW w:w="1800" w:type="dxa"/>
          </w:tcPr>
          <w:p w:rsidR="00F806B9" w:rsidRPr="00425C8F" w:rsidRDefault="00F806B9" w:rsidP="00D863FC">
            <w:pPr>
              <w:pStyle w:val="Tablecontent"/>
            </w:pPr>
            <w:r>
              <w:t>fieldError</w:t>
            </w:r>
          </w:p>
        </w:tc>
        <w:tc>
          <w:tcPr>
            <w:tcW w:w="1800" w:type="dxa"/>
          </w:tcPr>
          <w:p w:rsidR="00F806B9" w:rsidRPr="00425C8F" w:rsidRDefault="00F806B9" w:rsidP="00D863FC">
            <w:pPr>
              <w:pStyle w:val="Tablecontent"/>
            </w:pPr>
            <w:r>
              <w:t>Error message for mandatory fields</w:t>
            </w:r>
          </w:p>
        </w:tc>
        <w:tc>
          <w:tcPr>
            <w:tcW w:w="1980" w:type="dxa"/>
          </w:tcPr>
          <w:p w:rsidR="00F806B9" w:rsidRPr="00425C8F" w:rsidRDefault="00F806B9" w:rsidP="00D863FC">
            <w:pPr>
              <w:pStyle w:val="Tablecontent"/>
            </w:pPr>
            <w:r>
              <w:t>Error message for mandatory fields</w:t>
            </w:r>
          </w:p>
        </w:tc>
        <w:tc>
          <w:tcPr>
            <w:tcW w:w="1620" w:type="dxa"/>
          </w:tcPr>
          <w:p w:rsidR="00F806B9" w:rsidRPr="00425C8F" w:rsidRDefault="00F806B9" w:rsidP="00D863FC">
            <w:pPr>
              <w:pStyle w:val="Tablecontent"/>
            </w:pPr>
            <w:r w:rsidRPr="00CB4208">
              <w:t>Domain code is required</w:t>
            </w:r>
          </w:p>
        </w:tc>
        <w:tc>
          <w:tcPr>
            <w:tcW w:w="720" w:type="dxa"/>
          </w:tcPr>
          <w:p w:rsidR="00F806B9" w:rsidRPr="00425C8F" w:rsidRDefault="00F806B9" w:rsidP="00D863FC">
            <w:pPr>
              <w:pStyle w:val="Tablecontent"/>
            </w:pPr>
            <w:r>
              <w:t>A</w:t>
            </w:r>
          </w:p>
        </w:tc>
        <w:tc>
          <w:tcPr>
            <w:tcW w:w="1620" w:type="dxa"/>
          </w:tcPr>
          <w:p w:rsidR="00F806B9" w:rsidRPr="00425C8F" w:rsidRDefault="00F806B9" w:rsidP="00D863FC">
            <w:pPr>
              <w:pStyle w:val="Tablecontent"/>
            </w:pPr>
            <w:r w:rsidRPr="00425C8F">
              <w:t>M</w:t>
            </w:r>
          </w:p>
        </w:tc>
      </w:tr>
      <w:tr w:rsidR="00075554" w:rsidRPr="00425C8F" w:rsidTr="00D863FC">
        <w:trPr>
          <w:cantSplit/>
          <w:trHeight w:val="277"/>
        </w:trPr>
        <w:tc>
          <w:tcPr>
            <w:tcW w:w="1800" w:type="dxa"/>
          </w:tcPr>
          <w:p w:rsidR="00075554" w:rsidRDefault="00075554" w:rsidP="00D863FC">
            <w:pPr>
              <w:pStyle w:val="Tablecontent"/>
            </w:pPr>
            <w:r>
              <w:t>messageCode</w:t>
            </w:r>
          </w:p>
        </w:tc>
        <w:tc>
          <w:tcPr>
            <w:tcW w:w="1800" w:type="dxa"/>
          </w:tcPr>
          <w:p w:rsidR="00075554" w:rsidRDefault="00075554" w:rsidP="00D863FC">
            <w:pPr>
              <w:pStyle w:val="Tablecontent"/>
            </w:pPr>
            <w:r>
              <w:t xml:space="preserve">Message code for the response status </w:t>
            </w:r>
          </w:p>
        </w:tc>
        <w:tc>
          <w:tcPr>
            <w:tcW w:w="1980" w:type="dxa"/>
          </w:tcPr>
          <w:p w:rsidR="00075554" w:rsidRDefault="00075554" w:rsidP="00D863FC">
            <w:pPr>
              <w:pStyle w:val="Tablecontent"/>
            </w:pPr>
            <w:r>
              <w:t>A numeric value which represent to a message for success or failure</w:t>
            </w:r>
          </w:p>
        </w:tc>
        <w:tc>
          <w:tcPr>
            <w:tcW w:w="1620" w:type="dxa"/>
          </w:tcPr>
          <w:p w:rsidR="00075554" w:rsidRDefault="00075554" w:rsidP="00D863FC">
            <w:pPr>
              <w:pStyle w:val="Tablecontent"/>
            </w:pPr>
            <w:r>
              <w:rPr>
                <w:rFonts w:ascii="Calibri" w:hAnsi="Calibri"/>
                <w:color w:val="000000"/>
                <w:sz w:val="22"/>
                <w:szCs w:val="22"/>
              </w:rPr>
              <w:t xml:space="preserve">Message reference code </w:t>
            </w:r>
          </w:p>
        </w:tc>
        <w:tc>
          <w:tcPr>
            <w:tcW w:w="720" w:type="dxa"/>
          </w:tcPr>
          <w:p w:rsidR="00075554" w:rsidRDefault="00075554" w:rsidP="00D863FC">
            <w:pPr>
              <w:pStyle w:val="Tablecontent"/>
            </w:pPr>
            <w:r>
              <w:t>A</w:t>
            </w:r>
          </w:p>
        </w:tc>
        <w:tc>
          <w:tcPr>
            <w:tcW w:w="1620" w:type="dxa"/>
          </w:tcPr>
          <w:p w:rsidR="00075554" w:rsidRDefault="00075554" w:rsidP="00D863FC">
            <w:pPr>
              <w:pStyle w:val="Tablecontent"/>
            </w:pPr>
            <w:r>
              <w:t>M</w:t>
            </w:r>
          </w:p>
        </w:tc>
      </w:tr>
    </w:tbl>
    <w:p w:rsidR="00F806B9" w:rsidRDefault="00F806B9" w:rsidP="00266322">
      <w:pPr>
        <w:jc w:val="both"/>
        <w:rPr>
          <w:rFonts w:ascii="Calibri" w:hAnsi="Calibri"/>
          <w:color w:val="000000"/>
          <w:sz w:val="22"/>
          <w:szCs w:val="22"/>
        </w:rPr>
      </w:pPr>
    </w:p>
    <w:p w:rsidR="00F806B9" w:rsidRDefault="00F806B9" w:rsidP="00266322">
      <w:pPr>
        <w:jc w:val="both"/>
        <w:rPr>
          <w:rFonts w:ascii="Calibri" w:hAnsi="Calibri"/>
          <w:color w:val="000000"/>
          <w:sz w:val="22"/>
          <w:szCs w:val="22"/>
        </w:rPr>
      </w:pPr>
    </w:p>
    <w:p w:rsidR="00DE4358" w:rsidRPr="00425C8F" w:rsidRDefault="00DE4358" w:rsidP="00DE4358">
      <w:pPr>
        <w:pStyle w:val="Heading"/>
        <w:rPr>
          <w:color w:val="auto"/>
        </w:rPr>
      </w:pPr>
      <w:r w:rsidRPr="00425C8F">
        <w:rPr>
          <w:color w:val="auto"/>
        </w:rPr>
        <w:t>Business Rules</w:t>
      </w:r>
    </w:p>
    <w:p w:rsidR="00DE4358" w:rsidRDefault="00DE4358" w:rsidP="00DE4358">
      <w:pPr>
        <w:pStyle w:val="BodyText2"/>
        <w:numPr>
          <w:ilvl w:val="0"/>
          <w:numId w:val="26"/>
        </w:numPr>
      </w:pPr>
      <w:r w:rsidRPr="00425C8F">
        <w:t xml:space="preserve">Type tag will identify the type of </w:t>
      </w:r>
      <w:r>
        <w:t>resource</w:t>
      </w:r>
      <w:r w:rsidRPr="00425C8F">
        <w:t>.</w:t>
      </w:r>
    </w:p>
    <w:p w:rsidR="00DE4358" w:rsidRDefault="00DE4358" w:rsidP="00DE4358">
      <w:pPr>
        <w:pStyle w:val="BodyText2"/>
        <w:numPr>
          <w:ilvl w:val="0"/>
          <w:numId w:val="26"/>
        </w:numPr>
      </w:pPr>
      <w:r>
        <w:t>Either login and password or External Code will have to provide for user authentication</w:t>
      </w:r>
    </w:p>
    <w:p w:rsidR="00DE4358" w:rsidRPr="00F276CD" w:rsidRDefault="00DE4358" w:rsidP="00DE4358">
      <w:pPr>
        <w:pStyle w:val="BodyText2"/>
        <w:numPr>
          <w:ilvl w:val="0"/>
          <w:numId w:val="26"/>
        </w:numPr>
        <w:rPr>
          <w:lang w:val="en-IN"/>
        </w:rPr>
      </w:pPr>
      <w:r>
        <w:t>Data object will have all the data related to operation</w:t>
      </w:r>
    </w:p>
    <w:p w:rsidR="003B07F7" w:rsidRDefault="003B07F7" w:rsidP="003B07F7">
      <w:pPr>
        <w:pStyle w:val="BodyText2"/>
        <w:ind w:left="720"/>
      </w:pPr>
    </w:p>
    <w:p w:rsidR="0051067C" w:rsidRDefault="0051067C" w:rsidP="00FA1A21">
      <w:pPr>
        <w:pStyle w:val="BodyText2"/>
        <w:rPr>
          <w:lang w:val="en-IN"/>
        </w:rPr>
      </w:pPr>
    </w:p>
    <w:p w:rsidR="001574AE" w:rsidRPr="000C6213" w:rsidRDefault="001574AE" w:rsidP="001574AE">
      <w:pPr>
        <w:pStyle w:val="Heading2"/>
        <w:rPr>
          <w:lang w:val="en-IN"/>
        </w:rPr>
      </w:pPr>
      <w:bookmarkStart w:id="71" w:name="_Toc461009587"/>
      <w:r>
        <w:rPr>
          <w:lang w:val="en-IN"/>
        </w:rPr>
        <w:t xml:space="preserve">Load </w:t>
      </w:r>
      <w:r w:rsidR="008205EA">
        <w:rPr>
          <w:lang w:val="en-IN"/>
        </w:rPr>
        <w:t xml:space="preserve">C2S </w:t>
      </w:r>
      <w:r w:rsidR="006679A4">
        <w:rPr>
          <w:lang w:val="en-IN"/>
        </w:rPr>
        <w:t xml:space="preserve">transactions for </w:t>
      </w:r>
      <w:r>
        <w:rPr>
          <w:lang w:val="en-IN"/>
        </w:rPr>
        <w:t>Reversal</w:t>
      </w:r>
      <w:bookmarkEnd w:id="71"/>
    </w:p>
    <w:p w:rsidR="001574AE" w:rsidRDefault="001574AE" w:rsidP="001574AE">
      <w:pPr>
        <w:pStyle w:val="BodyText2"/>
      </w:pPr>
      <w:r>
        <w:t>In</w:t>
      </w:r>
      <w:r w:rsidRPr="00425C8F">
        <w:t xml:space="preserve"> this </w:t>
      </w:r>
      <w:r>
        <w:t xml:space="preserve">resource User can </w:t>
      </w:r>
      <w:r w:rsidR="006679A4">
        <w:t xml:space="preserve">load list of </w:t>
      </w:r>
      <w:r w:rsidR="00A42A54">
        <w:t xml:space="preserve">c2s </w:t>
      </w:r>
      <w:r w:rsidR="006679A4">
        <w:t>transactions for reversal.</w:t>
      </w:r>
    </w:p>
    <w:p w:rsidR="001574AE" w:rsidRDefault="001574AE" w:rsidP="00FA1A21">
      <w:pPr>
        <w:pStyle w:val="BodyText2"/>
        <w:rPr>
          <w:lang w:val="en-IN"/>
        </w:rPr>
      </w:pPr>
    </w:p>
    <w:p w:rsidR="00DA7249" w:rsidRPr="00425C8F" w:rsidRDefault="00DA7249" w:rsidP="00DA7249">
      <w:pPr>
        <w:pStyle w:val="Heading"/>
        <w:rPr>
          <w:color w:val="auto"/>
        </w:rPr>
      </w:pPr>
      <w:r>
        <w:rPr>
          <w:color w:val="auto"/>
        </w:rPr>
        <w:t>Available Options</w:t>
      </w:r>
    </w:p>
    <w:p w:rsidR="00DA7249" w:rsidRDefault="00DA7249" w:rsidP="00DA7249">
      <w:pPr>
        <w:pStyle w:val="BodyText2"/>
        <w:rPr>
          <w:b/>
        </w:rPr>
      </w:pPr>
      <w:r>
        <w:tab/>
      </w:r>
      <w:r w:rsidRPr="005825F0">
        <w:rPr>
          <w:b/>
        </w:rPr>
        <w:t>Module</w:t>
      </w:r>
      <w:r>
        <w:rPr>
          <w:b/>
        </w:rPr>
        <w:t xml:space="preserve">: </w:t>
      </w:r>
      <w:r w:rsidR="00AB1DB1">
        <w:rPr>
          <w:b/>
        </w:rPr>
        <w:t>C2STRF</w:t>
      </w:r>
    </w:p>
    <w:p w:rsidR="00DA7249" w:rsidRDefault="00DA7249" w:rsidP="00DA7249">
      <w:pPr>
        <w:pStyle w:val="BodyText2"/>
        <w:rPr>
          <w:b/>
        </w:rPr>
      </w:pPr>
      <w:r>
        <w:rPr>
          <w:b/>
        </w:rPr>
        <w:tab/>
        <w:t xml:space="preserve">User Type: </w:t>
      </w:r>
      <w:r w:rsidR="00103D92" w:rsidRPr="00103D92">
        <w:rPr>
          <w:b/>
        </w:rPr>
        <w:t>DIST</w:t>
      </w:r>
      <w:r w:rsidR="00103D92">
        <w:rPr>
          <w:b/>
        </w:rPr>
        <w:t xml:space="preserve">, BCU </w:t>
      </w:r>
    </w:p>
    <w:p w:rsidR="00064ABA" w:rsidRDefault="00064ABA" w:rsidP="00DA7249">
      <w:pPr>
        <w:pStyle w:val="BodyText2"/>
        <w:rPr>
          <w:b/>
        </w:rPr>
      </w:pPr>
    </w:p>
    <w:p w:rsidR="00064ABA" w:rsidRPr="00425C8F" w:rsidRDefault="00064ABA" w:rsidP="00064ABA">
      <w:pPr>
        <w:pStyle w:val="Heading"/>
        <w:rPr>
          <w:color w:val="auto"/>
        </w:rPr>
      </w:pPr>
      <w:r w:rsidRPr="00425C8F">
        <w:rPr>
          <w:color w:val="auto"/>
        </w:rPr>
        <w:t>Request Syntax</w:t>
      </w:r>
    </w:p>
    <w:p w:rsidR="00064ABA" w:rsidRDefault="00064ABA" w:rsidP="00064ABA">
      <w:pPr>
        <w:pStyle w:val="BodyText2"/>
        <w:ind w:left="720"/>
      </w:pPr>
      <w:r w:rsidRPr="00425C8F">
        <w:t>The External System will send the following request for return. The request format and details of request are mentioned below.</w:t>
      </w:r>
    </w:p>
    <w:p w:rsidR="00064ABA" w:rsidRDefault="00064ABA" w:rsidP="00064ABA">
      <w:pPr>
        <w:pStyle w:val="BodyText2"/>
        <w:ind w:left="720"/>
      </w:pPr>
    </w:p>
    <w:p w:rsidR="00064ABA" w:rsidRDefault="00064ABA" w:rsidP="00064ABA">
      <w:pPr>
        <w:jc w:val="both"/>
        <w:rPr>
          <w:rFonts w:ascii="Calibri" w:hAnsi="Calibri"/>
          <w:color w:val="000000"/>
          <w:sz w:val="22"/>
          <w:szCs w:val="22"/>
        </w:rPr>
      </w:pPr>
      <w:r>
        <w:rPr>
          <w:rFonts w:ascii="Calibri" w:hAnsi="Calibri"/>
          <w:color w:val="000000"/>
          <w:sz w:val="22"/>
          <w:szCs w:val="22"/>
        </w:rPr>
        <w:t>{"loginId": "</w:t>
      </w:r>
      <w:r w:rsidR="00774380">
        <w:rPr>
          <w:rFonts w:ascii="Calibri" w:hAnsi="Calibri"/>
          <w:color w:val="000000"/>
          <w:sz w:val="22"/>
          <w:szCs w:val="22"/>
        </w:rPr>
        <w:t xml:space="preserve">valid loginId </w:t>
      </w:r>
      <w:r>
        <w:rPr>
          <w:rFonts w:ascii="Calibri" w:hAnsi="Calibri"/>
          <w:color w:val="000000"/>
          <w:sz w:val="22"/>
          <w:szCs w:val="22"/>
        </w:rPr>
        <w:t>","password":"</w:t>
      </w:r>
      <w:r w:rsidR="00774380">
        <w:rPr>
          <w:rFonts w:ascii="Calibri" w:hAnsi="Calibri"/>
          <w:color w:val="000000"/>
          <w:sz w:val="22"/>
          <w:szCs w:val="22"/>
        </w:rPr>
        <w:t>valid password</w:t>
      </w:r>
      <w:r>
        <w:rPr>
          <w:rFonts w:ascii="Calibri" w:hAnsi="Calibri"/>
          <w:color w:val="000000"/>
          <w:sz w:val="22"/>
          <w:szCs w:val="22"/>
        </w:rPr>
        <w:t>","data": {"moduleType": "C2S","serviceType": "RCREV:Y:PRE","currentBalance": "49500","pin": "2468","subscriberMsisdn": "7288007700"},"type": "</w:t>
      </w:r>
      <w:r w:rsidR="00417585" w:rsidRPr="00417585">
        <w:rPr>
          <w:rFonts w:ascii="Calibri" w:hAnsi="Calibri"/>
          <w:color w:val="000000"/>
          <w:sz w:val="22"/>
          <w:szCs w:val="22"/>
        </w:rPr>
        <w:t>C2SLOADTXN</w:t>
      </w:r>
      <w:r w:rsidR="00774380">
        <w:rPr>
          <w:rFonts w:ascii="Calibri" w:hAnsi="Calibri"/>
          <w:color w:val="000000"/>
          <w:sz w:val="22"/>
          <w:szCs w:val="22"/>
        </w:rPr>
        <w:t xml:space="preserve">","externalCode":"valid externalCode </w:t>
      </w:r>
      <w:r>
        <w:rPr>
          <w:rFonts w:ascii="Calibri" w:hAnsi="Calibri"/>
          <w:color w:val="000000"/>
          <w:sz w:val="22"/>
          <w:szCs w:val="22"/>
        </w:rPr>
        <w:t>"}</w:t>
      </w:r>
    </w:p>
    <w:p w:rsidR="00064ABA" w:rsidRDefault="00064ABA" w:rsidP="00064ABA">
      <w:pPr>
        <w:pStyle w:val="BodyText2"/>
      </w:pPr>
    </w:p>
    <w:p w:rsidR="00064ABA" w:rsidRPr="00425C8F" w:rsidRDefault="00064ABA" w:rsidP="00064ABA">
      <w:pPr>
        <w:pStyle w:val="BodyText2"/>
        <w:ind w:left="720"/>
      </w:pPr>
    </w:p>
    <w:p w:rsidR="00064ABA" w:rsidRDefault="00064ABA" w:rsidP="00064ABA">
      <w:pPr>
        <w:pStyle w:val="Heading"/>
        <w:rPr>
          <w:color w:val="auto"/>
        </w:rPr>
      </w:pPr>
      <w:r w:rsidRPr="00425C8F">
        <w:rPr>
          <w:color w:val="auto"/>
        </w:rPr>
        <w:t>Fields Detail</w:t>
      </w:r>
    </w:p>
    <w:p w:rsidR="00442D50" w:rsidRDefault="00442D50" w:rsidP="00442D50">
      <w:pPr>
        <w:pStyle w:val="BodyText2"/>
        <w:rPr>
          <w:lang w:val="en-IN"/>
        </w:rPr>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442D50" w:rsidRPr="00425C8F" w:rsidTr="00D863FC">
        <w:trPr>
          <w:trHeight w:val="277"/>
          <w:tblHeader/>
        </w:trPr>
        <w:tc>
          <w:tcPr>
            <w:tcW w:w="1800" w:type="dxa"/>
            <w:shd w:val="clear" w:color="auto" w:fill="E31837"/>
          </w:tcPr>
          <w:p w:rsidR="00442D50" w:rsidRPr="00425C8F" w:rsidRDefault="00442D50" w:rsidP="00D863FC">
            <w:pPr>
              <w:pStyle w:val="TableColumnLabels"/>
              <w:rPr>
                <w:color w:val="auto"/>
                <w:lang w:val="en-IN"/>
              </w:rPr>
            </w:pPr>
            <w:r w:rsidRPr="00425C8F">
              <w:rPr>
                <w:color w:val="auto"/>
                <w:lang w:val="en-IN"/>
              </w:rPr>
              <w:lastRenderedPageBreak/>
              <w:t>TAG</w:t>
            </w:r>
          </w:p>
        </w:tc>
        <w:tc>
          <w:tcPr>
            <w:tcW w:w="1800" w:type="dxa"/>
            <w:shd w:val="clear" w:color="auto" w:fill="E31837"/>
          </w:tcPr>
          <w:p w:rsidR="00442D50" w:rsidRPr="00425C8F" w:rsidRDefault="00442D50" w:rsidP="00D863FC">
            <w:pPr>
              <w:pStyle w:val="TableColumnLabels"/>
              <w:rPr>
                <w:color w:val="auto"/>
                <w:lang w:val="en-IN"/>
              </w:rPr>
            </w:pPr>
            <w:r w:rsidRPr="00425C8F">
              <w:rPr>
                <w:color w:val="auto"/>
                <w:lang w:val="en-IN"/>
              </w:rPr>
              <w:t>Fields</w:t>
            </w:r>
          </w:p>
        </w:tc>
        <w:tc>
          <w:tcPr>
            <w:tcW w:w="1980" w:type="dxa"/>
            <w:shd w:val="clear" w:color="auto" w:fill="E31837"/>
          </w:tcPr>
          <w:p w:rsidR="00442D50" w:rsidRPr="00425C8F" w:rsidRDefault="00442D50" w:rsidP="00D863FC">
            <w:pPr>
              <w:pStyle w:val="TableColumnLabels"/>
              <w:rPr>
                <w:color w:val="auto"/>
                <w:lang w:val="en-IN"/>
              </w:rPr>
            </w:pPr>
            <w:r w:rsidRPr="00425C8F">
              <w:rPr>
                <w:color w:val="auto"/>
                <w:lang w:val="en-IN"/>
              </w:rPr>
              <w:t>Remarks</w:t>
            </w:r>
          </w:p>
        </w:tc>
        <w:tc>
          <w:tcPr>
            <w:tcW w:w="1620" w:type="dxa"/>
            <w:shd w:val="clear" w:color="auto" w:fill="E31837"/>
          </w:tcPr>
          <w:p w:rsidR="00442D50" w:rsidRPr="00425C8F" w:rsidRDefault="00442D50" w:rsidP="00D863FC">
            <w:pPr>
              <w:pStyle w:val="TableColumnLabels"/>
              <w:rPr>
                <w:color w:val="auto"/>
                <w:lang w:val="en-IN"/>
              </w:rPr>
            </w:pPr>
            <w:r w:rsidRPr="00425C8F">
              <w:rPr>
                <w:color w:val="auto"/>
                <w:lang w:val="en-IN"/>
              </w:rPr>
              <w:t>Example</w:t>
            </w:r>
          </w:p>
        </w:tc>
        <w:tc>
          <w:tcPr>
            <w:tcW w:w="720" w:type="dxa"/>
            <w:shd w:val="clear" w:color="auto" w:fill="E31837"/>
          </w:tcPr>
          <w:p w:rsidR="00442D50" w:rsidRPr="00425C8F" w:rsidRDefault="00442D50" w:rsidP="00D863FC">
            <w:pPr>
              <w:pStyle w:val="TableColumnLabels"/>
              <w:rPr>
                <w:color w:val="auto"/>
                <w:lang w:val="en-IN"/>
              </w:rPr>
            </w:pPr>
            <w:r w:rsidRPr="00425C8F">
              <w:rPr>
                <w:color w:val="auto"/>
                <w:lang w:val="en-IN"/>
              </w:rPr>
              <w:t>Field Type</w:t>
            </w:r>
          </w:p>
        </w:tc>
        <w:tc>
          <w:tcPr>
            <w:tcW w:w="1620" w:type="dxa"/>
            <w:shd w:val="clear" w:color="auto" w:fill="E31837"/>
          </w:tcPr>
          <w:p w:rsidR="00442D50" w:rsidRPr="00425C8F" w:rsidRDefault="00442D50" w:rsidP="00D863FC">
            <w:pPr>
              <w:pStyle w:val="TableColumnLabels"/>
              <w:rPr>
                <w:color w:val="auto"/>
                <w:lang w:val="en-IN"/>
              </w:rPr>
            </w:pPr>
            <w:r w:rsidRPr="00425C8F">
              <w:rPr>
                <w:color w:val="auto"/>
                <w:lang w:val="en-IN"/>
              </w:rPr>
              <w:t>Optional/</w:t>
            </w:r>
          </w:p>
          <w:p w:rsidR="00442D50" w:rsidRPr="00425C8F" w:rsidRDefault="00442D50" w:rsidP="00D863FC">
            <w:pPr>
              <w:pStyle w:val="TableColumnLabels"/>
              <w:rPr>
                <w:color w:val="auto"/>
                <w:lang w:val="en-IN"/>
              </w:rPr>
            </w:pPr>
            <w:r w:rsidRPr="00425C8F">
              <w:rPr>
                <w:color w:val="auto"/>
                <w:lang w:val="en-IN"/>
              </w:rPr>
              <w:t>Mandatory</w:t>
            </w:r>
          </w:p>
        </w:tc>
      </w:tr>
      <w:tr w:rsidR="00442D50" w:rsidRPr="00425C8F" w:rsidTr="00D863FC">
        <w:trPr>
          <w:trHeight w:val="277"/>
        </w:trPr>
        <w:tc>
          <w:tcPr>
            <w:tcW w:w="9540" w:type="dxa"/>
            <w:gridSpan w:val="6"/>
          </w:tcPr>
          <w:p w:rsidR="00442D50" w:rsidRPr="00425C8F" w:rsidRDefault="00442D50" w:rsidP="00D863FC">
            <w:pPr>
              <w:pStyle w:val="Tablecontent"/>
            </w:pPr>
            <w:r w:rsidRPr="00425C8F">
              <w:rPr>
                <w:b/>
                <w:bCs/>
              </w:rPr>
              <w:t>DATA</w:t>
            </w:r>
          </w:p>
        </w:tc>
      </w:tr>
      <w:tr w:rsidR="00442D50" w:rsidRPr="00425C8F" w:rsidTr="00D863FC">
        <w:trPr>
          <w:trHeight w:val="277"/>
        </w:trPr>
        <w:tc>
          <w:tcPr>
            <w:tcW w:w="1800" w:type="dxa"/>
          </w:tcPr>
          <w:p w:rsidR="00442D50" w:rsidRPr="00425C8F" w:rsidRDefault="00442D50" w:rsidP="00D863FC">
            <w:pPr>
              <w:pStyle w:val="Tablecontent"/>
            </w:pPr>
            <w:r w:rsidRPr="00745089">
              <w:t>loginId</w:t>
            </w:r>
          </w:p>
        </w:tc>
        <w:tc>
          <w:tcPr>
            <w:tcW w:w="1800" w:type="dxa"/>
          </w:tcPr>
          <w:p w:rsidR="00442D50" w:rsidRPr="00425C8F" w:rsidRDefault="00442D50" w:rsidP="00D863FC">
            <w:pPr>
              <w:pStyle w:val="Tablecontent"/>
            </w:pPr>
            <w:r>
              <w:t>User’s login Id in PreTUPS</w:t>
            </w:r>
          </w:p>
        </w:tc>
        <w:tc>
          <w:tcPr>
            <w:tcW w:w="1980" w:type="dxa"/>
          </w:tcPr>
          <w:p w:rsidR="00442D50" w:rsidRPr="00425C8F" w:rsidRDefault="00442D50" w:rsidP="00D863FC">
            <w:pPr>
              <w:pStyle w:val="Tablecontent"/>
            </w:pPr>
            <w:r>
              <w:t>Valid login Id of user</w:t>
            </w:r>
          </w:p>
        </w:tc>
        <w:tc>
          <w:tcPr>
            <w:tcW w:w="1620" w:type="dxa"/>
          </w:tcPr>
          <w:p w:rsidR="00442D50" w:rsidRPr="00425C8F" w:rsidRDefault="00442D50" w:rsidP="00C54176">
            <w:pPr>
              <w:pStyle w:val="Tablecontent"/>
            </w:pPr>
            <w:r>
              <w:t>bt</w:t>
            </w:r>
            <w:r w:rsidR="00C54176">
              <w:t>dist</w:t>
            </w:r>
          </w:p>
        </w:tc>
        <w:tc>
          <w:tcPr>
            <w:tcW w:w="720" w:type="dxa"/>
          </w:tcPr>
          <w:p w:rsidR="00442D50" w:rsidRPr="00425C8F" w:rsidRDefault="00442D50" w:rsidP="00D863FC">
            <w:pPr>
              <w:pStyle w:val="Tablecontent"/>
            </w:pPr>
            <w:r w:rsidRPr="00425C8F">
              <w:t>A (10)</w:t>
            </w:r>
          </w:p>
        </w:tc>
        <w:tc>
          <w:tcPr>
            <w:tcW w:w="1620" w:type="dxa"/>
          </w:tcPr>
          <w:p w:rsidR="00442D50" w:rsidRPr="00425C8F" w:rsidRDefault="00442D50" w:rsidP="00D863FC">
            <w:pPr>
              <w:pStyle w:val="Tablecontent"/>
            </w:pPr>
            <w:r>
              <w:t>O</w:t>
            </w:r>
          </w:p>
        </w:tc>
      </w:tr>
      <w:tr w:rsidR="00442D50" w:rsidRPr="00425C8F" w:rsidTr="00D863FC">
        <w:trPr>
          <w:trHeight w:val="277"/>
        </w:trPr>
        <w:tc>
          <w:tcPr>
            <w:tcW w:w="1800" w:type="dxa"/>
          </w:tcPr>
          <w:p w:rsidR="00442D50" w:rsidRPr="00425C8F" w:rsidRDefault="00442D50" w:rsidP="00D863FC">
            <w:pPr>
              <w:pStyle w:val="Tablecontent"/>
            </w:pPr>
            <w:r>
              <w:t>password</w:t>
            </w:r>
          </w:p>
        </w:tc>
        <w:tc>
          <w:tcPr>
            <w:tcW w:w="1800" w:type="dxa"/>
          </w:tcPr>
          <w:p w:rsidR="00442D50" w:rsidRPr="00425C8F" w:rsidRDefault="00442D50" w:rsidP="00D863FC">
            <w:pPr>
              <w:pStyle w:val="Tablecontent"/>
            </w:pPr>
            <w:r>
              <w:t>User’s password in PreTUPS</w:t>
            </w:r>
          </w:p>
        </w:tc>
        <w:tc>
          <w:tcPr>
            <w:tcW w:w="1980" w:type="dxa"/>
          </w:tcPr>
          <w:p w:rsidR="00442D50" w:rsidRPr="00425C8F" w:rsidRDefault="00442D50" w:rsidP="00D863FC">
            <w:pPr>
              <w:pStyle w:val="Tablecontent"/>
            </w:pPr>
            <w:r>
              <w:t>Valid password of user</w:t>
            </w:r>
          </w:p>
        </w:tc>
        <w:tc>
          <w:tcPr>
            <w:tcW w:w="1620" w:type="dxa"/>
          </w:tcPr>
          <w:p w:rsidR="00442D50" w:rsidRPr="00425C8F" w:rsidRDefault="00442D50" w:rsidP="00D863FC">
            <w:pPr>
              <w:pStyle w:val="Tablecontent"/>
            </w:pPr>
            <w:r>
              <w:t>1357</w:t>
            </w:r>
          </w:p>
        </w:tc>
        <w:tc>
          <w:tcPr>
            <w:tcW w:w="720" w:type="dxa"/>
          </w:tcPr>
          <w:p w:rsidR="00442D50" w:rsidRPr="00425C8F" w:rsidRDefault="00442D50" w:rsidP="00D863FC">
            <w:pPr>
              <w:pStyle w:val="Tablecontent"/>
            </w:pPr>
            <w:r>
              <w:t>A</w:t>
            </w:r>
            <w:r w:rsidRPr="00425C8F">
              <w:t xml:space="preserve"> (10)</w:t>
            </w:r>
          </w:p>
        </w:tc>
        <w:tc>
          <w:tcPr>
            <w:tcW w:w="1620" w:type="dxa"/>
          </w:tcPr>
          <w:p w:rsidR="00442D50" w:rsidRPr="00425C8F" w:rsidRDefault="00442D50" w:rsidP="00D863FC">
            <w:pPr>
              <w:pStyle w:val="Tablecontent"/>
            </w:pPr>
            <w:r>
              <w:t>O</w:t>
            </w:r>
          </w:p>
        </w:tc>
      </w:tr>
      <w:tr w:rsidR="00442D50" w:rsidRPr="00425C8F" w:rsidTr="00D863FC">
        <w:trPr>
          <w:cantSplit/>
          <w:trHeight w:val="277"/>
        </w:trPr>
        <w:tc>
          <w:tcPr>
            <w:tcW w:w="1800" w:type="dxa"/>
          </w:tcPr>
          <w:p w:rsidR="00442D50" w:rsidRPr="00425C8F" w:rsidRDefault="00442D50" w:rsidP="00D863FC">
            <w:pPr>
              <w:pStyle w:val="Tablecontent"/>
            </w:pPr>
            <w:r>
              <w:t>externalCode</w:t>
            </w:r>
          </w:p>
        </w:tc>
        <w:tc>
          <w:tcPr>
            <w:tcW w:w="1800" w:type="dxa"/>
          </w:tcPr>
          <w:p w:rsidR="00442D50" w:rsidRPr="00425C8F" w:rsidRDefault="00442D50" w:rsidP="00D863FC">
            <w:pPr>
              <w:pStyle w:val="Tablecontent"/>
            </w:pPr>
            <w:r>
              <w:t>User’s External Code</w:t>
            </w:r>
          </w:p>
        </w:tc>
        <w:tc>
          <w:tcPr>
            <w:tcW w:w="1980" w:type="dxa"/>
          </w:tcPr>
          <w:p w:rsidR="00442D50" w:rsidRPr="00425C8F" w:rsidRDefault="00442D50" w:rsidP="00D863FC">
            <w:pPr>
              <w:pStyle w:val="Tablecontent"/>
            </w:pPr>
            <w:r>
              <w:t>Valid external code</w:t>
            </w:r>
          </w:p>
        </w:tc>
        <w:tc>
          <w:tcPr>
            <w:tcW w:w="1620" w:type="dxa"/>
          </w:tcPr>
          <w:p w:rsidR="00442D50" w:rsidRPr="00425C8F" w:rsidRDefault="003B7DDC" w:rsidP="00D863FC">
            <w:pPr>
              <w:pStyle w:val="Tablecontent"/>
            </w:pPr>
            <w:r>
              <w:rPr>
                <w:rFonts w:ascii="Courier" w:hAnsi="Courier" w:cs="Courier"/>
                <w:color w:val="000000"/>
                <w:sz w:val="20"/>
                <w:szCs w:val="20"/>
                <w:highlight w:val="white"/>
              </w:rPr>
              <w:t>2345345</w:t>
            </w:r>
          </w:p>
        </w:tc>
        <w:tc>
          <w:tcPr>
            <w:tcW w:w="720" w:type="dxa"/>
          </w:tcPr>
          <w:p w:rsidR="00442D50" w:rsidRPr="00425C8F" w:rsidRDefault="00442D50" w:rsidP="00D863FC">
            <w:pPr>
              <w:pStyle w:val="Tablecontent"/>
            </w:pPr>
            <w:r>
              <w:t>N</w:t>
            </w:r>
            <w:r w:rsidRPr="00425C8F">
              <w:t xml:space="preserve"> (10)</w:t>
            </w:r>
          </w:p>
        </w:tc>
        <w:tc>
          <w:tcPr>
            <w:tcW w:w="1620" w:type="dxa"/>
          </w:tcPr>
          <w:p w:rsidR="00442D50" w:rsidRPr="00425C8F" w:rsidRDefault="00442D50" w:rsidP="00D863FC">
            <w:pPr>
              <w:pStyle w:val="Tablecontent"/>
            </w:pPr>
            <w:r>
              <w:t>O</w:t>
            </w:r>
          </w:p>
        </w:tc>
      </w:tr>
      <w:tr w:rsidR="00442D50" w:rsidRPr="00425C8F" w:rsidTr="00D863FC">
        <w:trPr>
          <w:cantSplit/>
          <w:trHeight w:val="277"/>
        </w:trPr>
        <w:tc>
          <w:tcPr>
            <w:tcW w:w="1800" w:type="dxa"/>
          </w:tcPr>
          <w:p w:rsidR="00442D50" w:rsidRPr="00425C8F" w:rsidRDefault="00442D50" w:rsidP="00D863FC">
            <w:pPr>
              <w:pStyle w:val="Tablecontent"/>
            </w:pPr>
            <w:r>
              <w:t>type</w:t>
            </w:r>
          </w:p>
        </w:tc>
        <w:tc>
          <w:tcPr>
            <w:tcW w:w="1800" w:type="dxa"/>
          </w:tcPr>
          <w:p w:rsidR="00442D50" w:rsidRPr="00425C8F" w:rsidRDefault="00442D50" w:rsidP="00D863FC">
            <w:pPr>
              <w:pStyle w:val="Tablecontent"/>
            </w:pPr>
            <w:r>
              <w:t>Service type</w:t>
            </w:r>
          </w:p>
        </w:tc>
        <w:tc>
          <w:tcPr>
            <w:tcW w:w="1980" w:type="dxa"/>
          </w:tcPr>
          <w:p w:rsidR="00442D50" w:rsidRPr="00425C8F" w:rsidRDefault="00442D50" w:rsidP="00D863FC">
            <w:pPr>
              <w:pStyle w:val="Tablecontent"/>
            </w:pPr>
            <w:r>
              <w:t>Service type of operation</w:t>
            </w:r>
          </w:p>
        </w:tc>
        <w:tc>
          <w:tcPr>
            <w:tcW w:w="1620" w:type="dxa"/>
          </w:tcPr>
          <w:p w:rsidR="00442D50" w:rsidRPr="00425C8F" w:rsidRDefault="004635D8" w:rsidP="00D863FC">
            <w:pPr>
              <w:pStyle w:val="Tablecontent"/>
            </w:pPr>
            <w:r>
              <w:rPr>
                <w:rFonts w:ascii="Calibri" w:hAnsi="Calibri"/>
                <w:color w:val="000000"/>
                <w:sz w:val="22"/>
                <w:szCs w:val="22"/>
              </w:rPr>
              <w:t>C2SREVCONF</w:t>
            </w:r>
          </w:p>
        </w:tc>
        <w:tc>
          <w:tcPr>
            <w:tcW w:w="720" w:type="dxa"/>
          </w:tcPr>
          <w:p w:rsidR="00442D50" w:rsidRPr="00425C8F" w:rsidRDefault="00442D50" w:rsidP="00D863FC">
            <w:pPr>
              <w:pStyle w:val="Tablecontent"/>
            </w:pPr>
            <w:r>
              <w:t>A(10)</w:t>
            </w:r>
          </w:p>
        </w:tc>
        <w:tc>
          <w:tcPr>
            <w:tcW w:w="1620" w:type="dxa"/>
          </w:tcPr>
          <w:p w:rsidR="00442D50" w:rsidRPr="00425C8F" w:rsidRDefault="00442D50" w:rsidP="00D863FC">
            <w:pPr>
              <w:pStyle w:val="Tablecontent"/>
            </w:pPr>
            <w:r>
              <w:t>M</w:t>
            </w:r>
          </w:p>
        </w:tc>
      </w:tr>
      <w:tr w:rsidR="00442D50" w:rsidRPr="00425C8F" w:rsidTr="00D863FC">
        <w:trPr>
          <w:cantSplit/>
          <w:trHeight w:val="277"/>
        </w:trPr>
        <w:tc>
          <w:tcPr>
            <w:tcW w:w="1800" w:type="dxa"/>
          </w:tcPr>
          <w:p w:rsidR="00442D50" w:rsidRDefault="00442D50" w:rsidP="00D863FC">
            <w:pPr>
              <w:pStyle w:val="Tablecontent"/>
            </w:pPr>
            <w:r>
              <w:t>data</w:t>
            </w:r>
          </w:p>
        </w:tc>
        <w:tc>
          <w:tcPr>
            <w:tcW w:w="1800" w:type="dxa"/>
          </w:tcPr>
          <w:p w:rsidR="00442D50" w:rsidRDefault="00442D50" w:rsidP="00D863FC">
            <w:pPr>
              <w:pStyle w:val="Tablecontent"/>
            </w:pPr>
            <w:r>
              <w:t>JSON object of data required for service</w:t>
            </w:r>
          </w:p>
        </w:tc>
        <w:tc>
          <w:tcPr>
            <w:tcW w:w="1980" w:type="dxa"/>
          </w:tcPr>
          <w:p w:rsidR="00442D50" w:rsidRDefault="00442D50" w:rsidP="00D863FC">
            <w:pPr>
              <w:pStyle w:val="Tablecontent"/>
            </w:pPr>
            <w:r>
              <w:t>Valid JSON Object required for operation</w:t>
            </w:r>
          </w:p>
        </w:tc>
        <w:tc>
          <w:tcPr>
            <w:tcW w:w="1620" w:type="dxa"/>
          </w:tcPr>
          <w:p w:rsidR="00442D50" w:rsidRDefault="00442D50" w:rsidP="00D863FC">
            <w:pPr>
              <w:pStyle w:val="Tablecontent"/>
            </w:pPr>
            <w:r>
              <w:t>{“Key”:”Value”,”Key”:”Value”}</w:t>
            </w:r>
          </w:p>
        </w:tc>
        <w:tc>
          <w:tcPr>
            <w:tcW w:w="720" w:type="dxa"/>
          </w:tcPr>
          <w:p w:rsidR="00442D50" w:rsidRDefault="00442D50" w:rsidP="00D863FC">
            <w:pPr>
              <w:pStyle w:val="Tablecontent"/>
            </w:pPr>
            <w:r>
              <w:t>A</w:t>
            </w:r>
          </w:p>
        </w:tc>
        <w:tc>
          <w:tcPr>
            <w:tcW w:w="1620" w:type="dxa"/>
          </w:tcPr>
          <w:p w:rsidR="00442D50" w:rsidRPr="00425C8F" w:rsidRDefault="00442D50" w:rsidP="00D863FC">
            <w:pPr>
              <w:pStyle w:val="Tablecontent"/>
            </w:pPr>
            <w:r>
              <w:t>M</w:t>
            </w:r>
          </w:p>
        </w:tc>
      </w:tr>
      <w:tr w:rsidR="00963BC3" w:rsidRPr="00425C8F" w:rsidTr="00D863FC">
        <w:trPr>
          <w:cantSplit/>
          <w:trHeight w:val="277"/>
        </w:trPr>
        <w:tc>
          <w:tcPr>
            <w:tcW w:w="1800" w:type="dxa"/>
          </w:tcPr>
          <w:p w:rsidR="00963BC3" w:rsidRDefault="00963BC3" w:rsidP="00D863FC">
            <w:pPr>
              <w:pStyle w:val="Tablecontent"/>
            </w:pPr>
            <w:r>
              <w:rPr>
                <w:rFonts w:ascii="Calibri" w:hAnsi="Calibri"/>
                <w:color w:val="000000"/>
                <w:sz w:val="22"/>
                <w:szCs w:val="22"/>
              </w:rPr>
              <w:t>moduleType</w:t>
            </w:r>
          </w:p>
        </w:tc>
        <w:tc>
          <w:tcPr>
            <w:tcW w:w="1800" w:type="dxa"/>
          </w:tcPr>
          <w:p w:rsidR="00963BC3" w:rsidRDefault="00963BC3" w:rsidP="00D863FC">
            <w:pPr>
              <w:pStyle w:val="Tablecontent"/>
            </w:pPr>
            <w:r>
              <w:t>Module type</w:t>
            </w:r>
          </w:p>
        </w:tc>
        <w:tc>
          <w:tcPr>
            <w:tcW w:w="1980" w:type="dxa"/>
          </w:tcPr>
          <w:p w:rsidR="00963BC3" w:rsidRDefault="00963BC3" w:rsidP="00D863FC">
            <w:pPr>
              <w:pStyle w:val="Tablecontent"/>
            </w:pPr>
            <w:r>
              <w:t>Module type</w:t>
            </w:r>
          </w:p>
        </w:tc>
        <w:tc>
          <w:tcPr>
            <w:tcW w:w="1620" w:type="dxa"/>
          </w:tcPr>
          <w:p w:rsidR="00963BC3" w:rsidRDefault="00AD3A1F" w:rsidP="00D863FC">
            <w:pPr>
              <w:pStyle w:val="Tablecontent"/>
            </w:pPr>
            <w:r>
              <w:rPr>
                <w:rFonts w:ascii="Calibri" w:hAnsi="Calibri"/>
                <w:color w:val="000000"/>
                <w:sz w:val="22"/>
                <w:szCs w:val="22"/>
              </w:rPr>
              <w:t>C2S</w:t>
            </w:r>
          </w:p>
        </w:tc>
        <w:tc>
          <w:tcPr>
            <w:tcW w:w="720" w:type="dxa"/>
          </w:tcPr>
          <w:p w:rsidR="00963BC3" w:rsidRDefault="00963BC3" w:rsidP="00D863FC">
            <w:pPr>
              <w:pStyle w:val="Tablecontent"/>
            </w:pPr>
            <w:r>
              <w:t>A</w:t>
            </w:r>
          </w:p>
        </w:tc>
        <w:tc>
          <w:tcPr>
            <w:tcW w:w="1620" w:type="dxa"/>
          </w:tcPr>
          <w:p w:rsidR="00963BC3" w:rsidRDefault="00963BC3" w:rsidP="00D863FC">
            <w:pPr>
              <w:pStyle w:val="Tablecontent"/>
            </w:pPr>
            <w:r>
              <w:t>M</w:t>
            </w:r>
          </w:p>
        </w:tc>
      </w:tr>
      <w:tr w:rsidR="00963BC3" w:rsidRPr="00425C8F" w:rsidTr="00D863FC">
        <w:trPr>
          <w:cantSplit/>
          <w:trHeight w:val="277"/>
        </w:trPr>
        <w:tc>
          <w:tcPr>
            <w:tcW w:w="1800" w:type="dxa"/>
          </w:tcPr>
          <w:p w:rsidR="00963BC3" w:rsidRDefault="00963BC3" w:rsidP="00D863FC">
            <w:pPr>
              <w:pStyle w:val="Tablecontent"/>
            </w:pPr>
            <w:r>
              <w:rPr>
                <w:rFonts w:ascii="Calibri" w:hAnsi="Calibri"/>
                <w:color w:val="000000"/>
                <w:sz w:val="22"/>
                <w:szCs w:val="22"/>
              </w:rPr>
              <w:t>serviceType</w:t>
            </w:r>
          </w:p>
        </w:tc>
        <w:tc>
          <w:tcPr>
            <w:tcW w:w="1800" w:type="dxa"/>
          </w:tcPr>
          <w:p w:rsidR="00963BC3" w:rsidRDefault="00963BC3" w:rsidP="00D863FC">
            <w:pPr>
              <w:pStyle w:val="Tablecontent"/>
            </w:pPr>
            <w:r>
              <w:t>Service type</w:t>
            </w:r>
          </w:p>
        </w:tc>
        <w:tc>
          <w:tcPr>
            <w:tcW w:w="1980" w:type="dxa"/>
          </w:tcPr>
          <w:p w:rsidR="00963BC3" w:rsidRDefault="00963BC3" w:rsidP="00D863FC">
            <w:pPr>
              <w:pStyle w:val="Tablecontent"/>
            </w:pPr>
            <w:r>
              <w:t>Service type</w:t>
            </w:r>
          </w:p>
        </w:tc>
        <w:tc>
          <w:tcPr>
            <w:tcW w:w="1620" w:type="dxa"/>
          </w:tcPr>
          <w:p w:rsidR="00963BC3" w:rsidRDefault="00AD3A1F" w:rsidP="00D863FC">
            <w:pPr>
              <w:pStyle w:val="Tablecontent"/>
            </w:pPr>
            <w:r>
              <w:rPr>
                <w:rFonts w:ascii="Calibri" w:hAnsi="Calibri"/>
                <w:color w:val="000000"/>
                <w:sz w:val="22"/>
                <w:szCs w:val="22"/>
              </w:rPr>
              <w:t>RCREV:Y:PRE</w:t>
            </w:r>
          </w:p>
        </w:tc>
        <w:tc>
          <w:tcPr>
            <w:tcW w:w="720" w:type="dxa"/>
          </w:tcPr>
          <w:p w:rsidR="00963BC3" w:rsidRDefault="00963BC3" w:rsidP="00D863FC">
            <w:pPr>
              <w:pStyle w:val="Tablecontent"/>
            </w:pPr>
            <w:r>
              <w:t>A</w:t>
            </w:r>
          </w:p>
        </w:tc>
        <w:tc>
          <w:tcPr>
            <w:tcW w:w="1620" w:type="dxa"/>
          </w:tcPr>
          <w:p w:rsidR="00963BC3" w:rsidRDefault="00963BC3" w:rsidP="00D863FC">
            <w:pPr>
              <w:pStyle w:val="Tablecontent"/>
            </w:pPr>
            <w:r>
              <w:t>M</w:t>
            </w:r>
          </w:p>
        </w:tc>
      </w:tr>
      <w:tr w:rsidR="00963BC3" w:rsidRPr="00425C8F" w:rsidTr="00D863FC">
        <w:trPr>
          <w:cantSplit/>
          <w:trHeight w:val="277"/>
        </w:trPr>
        <w:tc>
          <w:tcPr>
            <w:tcW w:w="1800" w:type="dxa"/>
          </w:tcPr>
          <w:p w:rsidR="00963BC3" w:rsidRDefault="00963BC3" w:rsidP="00D863FC">
            <w:pPr>
              <w:pStyle w:val="Tablecontent"/>
            </w:pPr>
            <w:r>
              <w:rPr>
                <w:rFonts w:ascii="Calibri" w:hAnsi="Calibri"/>
                <w:color w:val="000000"/>
                <w:sz w:val="22"/>
                <w:szCs w:val="22"/>
              </w:rPr>
              <w:t>currentBalance</w:t>
            </w:r>
          </w:p>
        </w:tc>
        <w:tc>
          <w:tcPr>
            <w:tcW w:w="1800" w:type="dxa"/>
          </w:tcPr>
          <w:p w:rsidR="00963BC3" w:rsidRDefault="00963BC3" w:rsidP="00D863FC">
            <w:pPr>
              <w:pStyle w:val="Tablecontent"/>
            </w:pPr>
            <w:r>
              <w:t>Current balance</w:t>
            </w:r>
          </w:p>
        </w:tc>
        <w:tc>
          <w:tcPr>
            <w:tcW w:w="1980" w:type="dxa"/>
          </w:tcPr>
          <w:p w:rsidR="00963BC3" w:rsidRDefault="00963BC3" w:rsidP="00D863FC">
            <w:pPr>
              <w:pStyle w:val="Tablecontent"/>
            </w:pPr>
            <w:r>
              <w:t>Current balance</w:t>
            </w:r>
          </w:p>
        </w:tc>
        <w:tc>
          <w:tcPr>
            <w:tcW w:w="1620" w:type="dxa"/>
          </w:tcPr>
          <w:p w:rsidR="00963BC3" w:rsidRDefault="00AD3A1F" w:rsidP="00D863FC">
            <w:pPr>
              <w:pStyle w:val="Tablecontent"/>
            </w:pPr>
            <w:r>
              <w:rPr>
                <w:rFonts w:ascii="Calibri" w:hAnsi="Calibri"/>
                <w:color w:val="000000"/>
                <w:sz w:val="22"/>
                <w:szCs w:val="22"/>
              </w:rPr>
              <w:t>49500</w:t>
            </w:r>
          </w:p>
        </w:tc>
        <w:tc>
          <w:tcPr>
            <w:tcW w:w="720" w:type="dxa"/>
          </w:tcPr>
          <w:p w:rsidR="00963BC3" w:rsidRDefault="00963BC3" w:rsidP="00D863FC">
            <w:pPr>
              <w:pStyle w:val="Tablecontent"/>
            </w:pPr>
            <w:r>
              <w:t>A</w:t>
            </w:r>
          </w:p>
        </w:tc>
        <w:tc>
          <w:tcPr>
            <w:tcW w:w="1620" w:type="dxa"/>
          </w:tcPr>
          <w:p w:rsidR="00963BC3" w:rsidRDefault="00963BC3" w:rsidP="00D863FC">
            <w:pPr>
              <w:pStyle w:val="Tablecontent"/>
            </w:pPr>
            <w:r>
              <w:t>M</w:t>
            </w:r>
          </w:p>
        </w:tc>
      </w:tr>
      <w:tr w:rsidR="00442D50" w:rsidRPr="00425C8F" w:rsidTr="00D863FC">
        <w:trPr>
          <w:cantSplit/>
          <w:trHeight w:val="277"/>
        </w:trPr>
        <w:tc>
          <w:tcPr>
            <w:tcW w:w="1800" w:type="dxa"/>
          </w:tcPr>
          <w:p w:rsidR="00442D50" w:rsidRDefault="0088253E" w:rsidP="00D863FC">
            <w:pPr>
              <w:pStyle w:val="Tablecontent"/>
            </w:pPr>
            <w:r>
              <w:rPr>
                <w:rFonts w:ascii="Calibri" w:hAnsi="Calibri"/>
                <w:color w:val="000000"/>
                <w:sz w:val="22"/>
                <w:szCs w:val="22"/>
              </w:rPr>
              <w:t>pin</w:t>
            </w:r>
          </w:p>
        </w:tc>
        <w:tc>
          <w:tcPr>
            <w:tcW w:w="1800" w:type="dxa"/>
          </w:tcPr>
          <w:p w:rsidR="00442D50" w:rsidRDefault="001F6614" w:rsidP="00D863FC">
            <w:pPr>
              <w:pStyle w:val="Tablecontent"/>
            </w:pPr>
            <w:r>
              <w:t>PIN</w:t>
            </w:r>
          </w:p>
        </w:tc>
        <w:tc>
          <w:tcPr>
            <w:tcW w:w="1980" w:type="dxa"/>
          </w:tcPr>
          <w:p w:rsidR="00442D50" w:rsidRDefault="00963BC3" w:rsidP="00D863FC">
            <w:pPr>
              <w:pStyle w:val="Tablecontent"/>
            </w:pPr>
            <w:r>
              <w:t>PIN</w:t>
            </w:r>
          </w:p>
        </w:tc>
        <w:tc>
          <w:tcPr>
            <w:tcW w:w="1620" w:type="dxa"/>
          </w:tcPr>
          <w:p w:rsidR="00442D50" w:rsidRDefault="00AD3A1F" w:rsidP="00D863FC">
            <w:pPr>
              <w:pStyle w:val="Tablecontent"/>
            </w:pPr>
            <w:r>
              <w:rPr>
                <w:rFonts w:ascii="Calibri" w:hAnsi="Calibri"/>
                <w:color w:val="000000"/>
                <w:sz w:val="22"/>
                <w:szCs w:val="22"/>
              </w:rPr>
              <w:t>2468</w:t>
            </w:r>
          </w:p>
        </w:tc>
        <w:tc>
          <w:tcPr>
            <w:tcW w:w="720" w:type="dxa"/>
          </w:tcPr>
          <w:p w:rsidR="00442D50" w:rsidRDefault="00442D50" w:rsidP="00D863FC">
            <w:pPr>
              <w:pStyle w:val="Tablecontent"/>
            </w:pPr>
            <w:r>
              <w:t>A</w:t>
            </w:r>
          </w:p>
        </w:tc>
        <w:tc>
          <w:tcPr>
            <w:tcW w:w="1620" w:type="dxa"/>
          </w:tcPr>
          <w:p w:rsidR="00442D50" w:rsidRDefault="00442D50" w:rsidP="00D863FC">
            <w:pPr>
              <w:pStyle w:val="Tablecontent"/>
            </w:pPr>
            <w:r>
              <w:t>M</w:t>
            </w:r>
          </w:p>
        </w:tc>
      </w:tr>
      <w:tr w:rsidR="00963BC3" w:rsidRPr="00425C8F" w:rsidTr="00D863FC">
        <w:trPr>
          <w:cantSplit/>
          <w:trHeight w:val="277"/>
        </w:trPr>
        <w:tc>
          <w:tcPr>
            <w:tcW w:w="1800" w:type="dxa"/>
          </w:tcPr>
          <w:p w:rsidR="00963BC3" w:rsidRPr="005A6475" w:rsidRDefault="00963BC3" w:rsidP="00D863FC">
            <w:pPr>
              <w:pStyle w:val="Tablecontent"/>
              <w:rPr>
                <w:u w:color="E31837"/>
              </w:rPr>
            </w:pPr>
            <w:r>
              <w:rPr>
                <w:rFonts w:ascii="Calibri" w:hAnsi="Calibri"/>
                <w:color w:val="000000"/>
                <w:sz w:val="22"/>
                <w:szCs w:val="22"/>
              </w:rPr>
              <w:t>subscriberMsisdn</w:t>
            </w:r>
          </w:p>
        </w:tc>
        <w:tc>
          <w:tcPr>
            <w:tcW w:w="1800" w:type="dxa"/>
          </w:tcPr>
          <w:p w:rsidR="00963BC3" w:rsidRDefault="00963BC3" w:rsidP="00D863FC">
            <w:pPr>
              <w:pStyle w:val="Tablecontent"/>
            </w:pPr>
            <w:r>
              <w:t>Subscriber MSISDN</w:t>
            </w:r>
          </w:p>
        </w:tc>
        <w:tc>
          <w:tcPr>
            <w:tcW w:w="1980" w:type="dxa"/>
          </w:tcPr>
          <w:p w:rsidR="00963BC3" w:rsidRDefault="00963BC3" w:rsidP="00D863FC">
            <w:pPr>
              <w:pStyle w:val="Tablecontent"/>
            </w:pPr>
            <w:r>
              <w:t>Subscriber MSISDN</w:t>
            </w:r>
          </w:p>
        </w:tc>
        <w:tc>
          <w:tcPr>
            <w:tcW w:w="1620" w:type="dxa"/>
          </w:tcPr>
          <w:p w:rsidR="00963BC3" w:rsidRPr="00D073B2" w:rsidRDefault="00AD3A1F" w:rsidP="00D863FC">
            <w:pPr>
              <w:pStyle w:val="Tablecontent"/>
            </w:pPr>
            <w:r>
              <w:rPr>
                <w:rFonts w:ascii="Calibri" w:hAnsi="Calibri"/>
                <w:color w:val="000000"/>
                <w:sz w:val="22"/>
                <w:szCs w:val="22"/>
              </w:rPr>
              <w:t>7288007700</w:t>
            </w:r>
          </w:p>
        </w:tc>
        <w:tc>
          <w:tcPr>
            <w:tcW w:w="720" w:type="dxa"/>
          </w:tcPr>
          <w:p w:rsidR="00963BC3" w:rsidRDefault="00AD3A1F" w:rsidP="00D863FC">
            <w:pPr>
              <w:pStyle w:val="Tablecontent"/>
            </w:pPr>
            <w:r>
              <w:rPr>
                <w:rFonts w:cs="Arial"/>
                <w:szCs w:val="16"/>
                <w:lang w:val="en-IN"/>
              </w:rPr>
              <w:t>N</w:t>
            </w:r>
          </w:p>
        </w:tc>
        <w:tc>
          <w:tcPr>
            <w:tcW w:w="1620" w:type="dxa"/>
          </w:tcPr>
          <w:p w:rsidR="00963BC3" w:rsidRDefault="00963BC3" w:rsidP="00D863FC">
            <w:pPr>
              <w:pStyle w:val="Tablecontent"/>
            </w:pPr>
            <w:r>
              <w:t>M</w:t>
            </w:r>
          </w:p>
        </w:tc>
      </w:tr>
    </w:tbl>
    <w:p w:rsidR="00442D50" w:rsidRDefault="00442D50" w:rsidP="00442D50">
      <w:pPr>
        <w:pStyle w:val="BodyText2"/>
        <w:rPr>
          <w:lang w:val="en-IN"/>
        </w:rPr>
      </w:pPr>
    </w:p>
    <w:p w:rsidR="002C4F21" w:rsidRPr="00425C8F" w:rsidRDefault="002C4F21" w:rsidP="002C4F21">
      <w:pPr>
        <w:pStyle w:val="Heading"/>
        <w:rPr>
          <w:color w:val="auto"/>
        </w:rPr>
      </w:pPr>
      <w:r w:rsidRPr="00425C8F">
        <w:rPr>
          <w:color w:val="auto"/>
        </w:rPr>
        <w:t>Response Syntax</w:t>
      </w:r>
    </w:p>
    <w:p w:rsidR="002C4F21" w:rsidRDefault="002C4F21" w:rsidP="002C4F21">
      <w:pPr>
        <w:pStyle w:val="BodyText2"/>
        <w:ind w:left="720"/>
      </w:pPr>
      <w:r w:rsidRPr="00425C8F">
        <w:t xml:space="preserve">PreTUPS system sends the acknowledgement to the External system. The acknowledgement will be in </w:t>
      </w:r>
      <w:r>
        <w:t>JSON</w:t>
      </w:r>
      <w:r w:rsidRPr="00425C8F">
        <w:t xml:space="preserve"> and send as response of the request. The </w:t>
      </w:r>
      <w:r>
        <w:t>JSON</w:t>
      </w:r>
      <w:r w:rsidRPr="00425C8F">
        <w:t xml:space="preserve"> response details are mentioned below</w:t>
      </w:r>
      <w:r>
        <w:t>.</w:t>
      </w:r>
    </w:p>
    <w:p w:rsidR="002C4F21" w:rsidRDefault="002C4F21" w:rsidP="002C4F21">
      <w:pPr>
        <w:jc w:val="both"/>
        <w:rPr>
          <w:rFonts w:ascii="Calibri" w:hAnsi="Calibri"/>
          <w:color w:val="000000"/>
          <w:sz w:val="22"/>
          <w:szCs w:val="22"/>
        </w:rPr>
      </w:pPr>
    </w:p>
    <w:p w:rsidR="002C4F21" w:rsidRPr="002C4F21" w:rsidRDefault="002C4F21" w:rsidP="002C4F21">
      <w:pPr>
        <w:pStyle w:val="BodyText2"/>
        <w:rPr>
          <w:lang w:val="en-IN"/>
        </w:rPr>
      </w:pPr>
      <w:r w:rsidRPr="002C4F21">
        <w:rPr>
          <w:lang w:val="en-IN"/>
        </w:rPr>
        <w:t>{"statusCode":"</w:t>
      </w:r>
      <w:r>
        <w:rPr>
          <w:lang w:val="en-IN"/>
        </w:rPr>
        <w:t>200</w:t>
      </w:r>
      <w:r w:rsidRPr="002C4F21">
        <w:rPr>
          <w:lang w:val="en-IN"/>
        </w:rPr>
        <w:t>","status":"</w:t>
      </w:r>
      <w:r>
        <w:rPr>
          <w:lang w:val="en-IN"/>
        </w:rPr>
        <w:t>true</w:t>
      </w:r>
      <w:r w:rsidRPr="002C4F21">
        <w:rPr>
          <w:lang w:val="en-IN"/>
        </w:rPr>
        <w:t>","successMsg":"channel.transfer.reversal.confirmed","formError":"","globalError":"","parameters":"","fieldError":"","messageCode":"220009",</w:t>
      </w:r>
    </w:p>
    <w:p w:rsidR="002C4F21" w:rsidRPr="00442D50" w:rsidRDefault="002C4F21" w:rsidP="002C4F21">
      <w:pPr>
        <w:pStyle w:val="BodyText2"/>
        <w:rPr>
          <w:lang w:val="en-IN"/>
        </w:rPr>
      </w:pPr>
      <w:r>
        <w:rPr>
          <w:lang w:val="en-IN"/>
        </w:rPr>
        <w:t>"dataObject":</w:t>
      </w:r>
      <w:r w:rsidR="008E7847">
        <w:rPr>
          <w:lang w:val="en-IN"/>
        </w:rPr>
        <w:t>”</w:t>
      </w:r>
      <w:r w:rsidR="008E7847" w:rsidRPr="007B5770">
        <w:t>Data Fetched from DB</w:t>
      </w:r>
      <w:r w:rsidR="008E7847">
        <w:rPr>
          <w:lang w:val="en-IN"/>
        </w:rPr>
        <w:t>”</w:t>
      </w:r>
      <w:r>
        <w:rPr>
          <w:lang w:val="en-IN"/>
        </w:rPr>
        <w:t>}</w:t>
      </w:r>
    </w:p>
    <w:p w:rsidR="00064ABA" w:rsidRDefault="00064ABA" w:rsidP="00DA7249">
      <w:pPr>
        <w:pStyle w:val="BodyText2"/>
      </w:pPr>
    </w:p>
    <w:p w:rsidR="00A3057F" w:rsidRDefault="00A3057F" w:rsidP="00A3057F">
      <w:pPr>
        <w:pStyle w:val="Heading"/>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D549A6" w:rsidRPr="00425C8F" w:rsidTr="00D863FC">
        <w:trPr>
          <w:trHeight w:val="277"/>
          <w:tblHeader/>
        </w:trPr>
        <w:tc>
          <w:tcPr>
            <w:tcW w:w="1800" w:type="dxa"/>
            <w:shd w:val="clear" w:color="auto" w:fill="E31837"/>
          </w:tcPr>
          <w:p w:rsidR="00D549A6" w:rsidRPr="00425C8F" w:rsidRDefault="00D549A6" w:rsidP="00D863FC">
            <w:pPr>
              <w:pStyle w:val="TableColumnLabels"/>
              <w:rPr>
                <w:color w:val="auto"/>
                <w:lang w:val="en-IN"/>
              </w:rPr>
            </w:pPr>
            <w:r w:rsidRPr="00425C8F">
              <w:rPr>
                <w:color w:val="auto"/>
                <w:lang w:val="en-IN"/>
              </w:rPr>
              <w:t>TAG</w:t>
            </w:r>
          </w:p>
        </w:tc>
        <w:tc>
          <w:tcPr>
            <w:tcW w:w="1800" w:type="dxa"/>
            <w:shd w:val="clear" w:color="auto" w:fill="E31837"/>
          </w:tcPr>
          <w:p w:rsidR="00D549A6" w:rsidRPr="00425C8F" w:rsidRDefault="00D549A6" w:rsidP="00D863FC">
            <w:pPr>
              <w:pStyle w:val="TableColumnLabels"/>
              <w:rPr>
                <w:color w:val="auto"/>
                <w:lang w:val="en-IN"/>
              </w:rPr>
            </w:pPr>
            <w:r w:rsidRPr="00425C8F">
              <w:rPr>
                <w:color w:val="auto"/>
                <w:lang w:val="en-IN"/>
              </w:rPr>
              <w:t>Fields</w:t>
            </w:r>
          </w:p>
        </w:tc>
        <w:tc>
          <w:tcPr>
            <w:tcW w:w="1980" w:type="dxa"/>
            <w:shd w:val="clear" w:color="auto" w:fill="E31837"/>
          </w:tcPr>
          <w:p w:rsidR="00D549A6" w:rsidRPr="00425C8F" w:rsidRDefault="00D549A6" w:rsidP="00D863FC">
            <w:pPr>
              <w:pStyle w:val="TableColumnLabels"/>
              <w:rPr>
                <w:color w:val="auto"/>
                <w:lang w:val="en-IN"/>
              </w:rPr>
            </w:pPr>
            <w:r w:rsidRPr="00425C8F">
              <w:rPr>
                <w:color w:val="auto"/>
                <w:lang w:val="en-IN"/>
              </w:rPr>
              <w:t>Remarks</w:t>
            </w:r>
          </w:p>
        </w:tc>
        <w:tc>
          <w:tcPr>
            <w:tcW w:w="1620" w:type="dxa"/>
            <w:shd w:val="clear" w:color="auto" w:fill="E31837"/>
          </w:tcPr>
          <w:p w:rsidR="00D549A6" w:rsidRPr="00425C8F" w:rsidRDefault="00D549A6" w:rsidP="00D863FC">
            <w:pPr>
              <w:pStyle w:val="TableColumnLabels"/>
              <w:rPr>
                <w:color w:val="auto"/>
                <w:lang w:val="en-IN"/>
              </w:rPr>
            </w:pPr>
            <w:r w:rsidRPr="00425C8F">
              <w:rPr>
                <w:color w:val="auto"/>
                <w:lang w:val="en-IN"/>
              </w:rPr>
              <w:t>Example</w:t>
            </w:r>
          </w:p>
        </w:tc>
        <w:tc>
          <w:tcPr>
            <w:tcW w:w="720" w:type="dxa"/>
            <w:shd w:val="clear" w:color="auto" w:fill="E31837"/>
          </w:tcPr>
          <w:p w:rsidR="00D549A6" w:rsidRPr="00425C8F" w:rsidRDefault="00D549A6" w:rsidP="00D863FC">
            <w:pPr>
              <w:pStyle w:val="TableColumnLabels"/>
              <w:rPr>
                <w:color w:val="auto"/>
                <w:lang w:val="en-IN"/>
              </w:rPr>
            </w:pPr>
            <w:r w:rsidRPr="00425C8F">
              <w:rPr>
                <w:color w:val="auto"/>
                <w:lang w:val="en-IN"/>
              </w:rPr>
              <w:t>Field Type</w:t>
            </w:r>
          </w:p>
        </w:tc>
        <w:tc>
          <w:tcPr>
            <w:tcW w:w="1620" w:type="dxa"/>
            <w:shd w:val="clear" w:color="auto" w:fill="E31837"/>
          </w:tcPr>
          <w:p w:rsidR="00D549A6" w:rsidRPr="00425C8F" w:rsidRDefault="00D549A6" w:rsidP="00D863FC">
            <w:pPr>
              <w:pStyle w:val="TableColumnLabels"/>
              <w:rPr>
                <w:color w:val="auto"/>
                <w:lang w:val="en-IN"/>
              </w:rPr>
            </w:pPr>
            <w:r w:rsidRPr="00425C8F">
              <w:rPr>
                <w:color w:val="auto"/>
                <w:lang w:val="en-IN"/>
              </w:rPr>
              <w:t>Optional/</w:t>
            </w:r>
          </w:p>
          <w:p w:rsidR="00D549A6" w:rsidRPr="00425C8F" w:rsidRDefault="00D549A6" w:rsidP="00D863FC">
            <w:pPr>
              <w:pStyle w:val="TableColumnLabels"/>
              <w:rPr>
                <w:color w:val="auto"/>
                <w:lang w:val="en-IN"/>
              </w:rPr>
            </w:pPr>
            <w:r w:rsidRPr="00425C8F">
              <w:rPr>
                <w:color w:val="auto"/>
                <w:lang w:val="en-IN"/>
              </w:rPr>
              <w:t>Mandatory</w:t>
            </w:r>
          </w:p>
        </w:tc>
      </w:tr>
      <w:tr w:rsidR="00D549A6" w:rsidRPr="00425C8F" w:rsidTr="00D863FC">
        <w:trPr>
          <w:trHeight w:val="277"/>
        </w:trPr>
        <w:tc>
          <w:tcPr>
            <w:tcW w:w="1800" w:type="dxa"/>
          </w:tcPr>
          <w:p w:rsidR="00D549A6" w:rsidRPr="00425C8F" w:rsidRDefault="00D549A6" w:rsidP="00D863FC">
            <w:pPr>
              <w:pStyle w:val="Tablecontent"/>
            </w:pPr>
            <w:r>
              <w:t>statusCode</w:t>
            </w:r>
          </w:p>
        </w:tc>
        <w:tc>
          <w:tcPr>
            <w:tcW w:w="1800" w:type="dxa"/>
          </w:tcPr>
          <w:p w:rsidR="00D549A6" w:rsidRPr="00425C8F" w:rsidRDefault="00D549A6" w:rsidP="00D863FC">
            <w:pPr>
              <w:pStyle w:val="Tablecontent"/>
            </w:pPr>
            <w:r>
              <w:t>Status code of request</w:t>
            </w:r>
          </w:p>
        </w:tc>
        <w:tc>
          <w:tcPr>
            <w:tcW w:w="1980" w:type="dxa"/>
          </w:tcPr>
          <w:p w:rsidR="00D549A6" w:rsidRPr="00425C8F" w:rsidRDefault="00D549A6" w:rsidP="00D863FC">
            <w:pPr>
              <w:pStyle w:val="Tablecontent"/>
            </w:pPr>
            <w:r>
              <w:t>Return 200 if request lands on pretups server</w:t>
            </w:r>
          </w:p>
        </w:tc>
        <w:tc>
          <w:tcPr>
            <w:tcW w:w="1620" w:type="dxa"/>
          </w:tcPr>
          <w:p w:rsidR="00D549A6" w:rsidRPr="00425C8F" w:rsidRDefault="00D549A6" w:rsidP="00D863FC">
            <w:pPr>
              <w:pStyle w:val="Tablecontent"/>
            </w:pPr>
            <w:r>
              <w:t>200</w:t>
            </w:r>
          </w:p>
        </w:tc>
        <w:tc>
          <w:tcPr>
            <w:tcW w:w="720" w:type="dxa"/>
          </w:tcPr>
          <w:p w:rsidR="00D549A6" w:rsidRPr="00425C8F" w:rsidRDefault="00D549A6" w:rsidP="00D863FC">
            <w:pPr>
              <w:pStyle w:val="Tablecontent"/>
            </w:pPr>
            <w:r>
              <w:t>N</w:t>
            </w:r>
          </w:p>
        </w:tc>
        <w:tc>
          <w:tcPr>
            <w:tcW w:w="1620" w:type="dxa"/>
          </w:tcPr>
          <w:p w:rsidR="00D549A6" w:rsidRPr="00425C8F" w:rsidRDefault="00D549A6" w:rsidP="00D863FC">
            <w:pPr>
              <w:pStyle w:val="Tablecontent"/>
            </w:pPr>
            <w:r w:rsidRPr="00425C8F">
              <w:t>M</w:t>
            </w:r>
          </w:p>
        </w:tc>
      </w:tr>
      <w:tr w:rsidR="00D549A6" w:rsidRPr="00425C8F" w:rsidTr="00D863FC">
        <w:trPr>
          <w:trHeight w:val="277"/>
        </w:trPr>
        <w:tc>
          <w:tcPr>
            <w:tcW w:w="1800" w:type="dxa"/>
          </w:tcPr>
          <w:p w:rsidR="00D549A6" w:rsidRPr="00425C8F" w:rsidRDefault="00D549A6" w:rsidP="00D863FC">
            <w:pPr>
              <w:pStyle w:val="Tablecontent"/>
            </w:pPr>
            <w:r>
              <w:t>status</w:t>
            </w:r>
          </w:p>
        </w:tc>
        <w:tc>
          <w:tcPr>
            <w:tcW w:w="1800" w:type="dxa"/>
          </w:tcPr>
          <w:p w:rsidR="00D549A6" w:rsidRPr="00425C8F" w:rsidRDefault="00D549A6" w:rsidP="00D863FC">
            <w:pPr>
              <w:pStyle w:val="Tablecontent"/>
            </w:pPr>
            <w:r>
              <w:t xml:space="preserve">Return request status </w:t>
            </w:r>
          </w:p>
        </w:tc>
        <w:tc>
          <w:tcPr>
            <w:tcW w:w="1980" w:type="dxa"/>
          </w:tcPr>
          <w:p w:rsidR="00D549A6" w:rsidRPr="00425C8F" w:rsidRDefault="00D549A6" w:rsidP="00D863FC">
            <w:pPr>
              <w:pStyle w:val="Tablecontent"/>
            </w:pPr>
            <w:r>
              <w:t>Either true or false based on error or success message</w:t>
            </w:r>
          </w:p>
        </w:tc>
        <w:tc>
          <w:tcPr>
            <w:tcW w:w="1620" w:type="dxa"/>
          </w:tcPr>
          <w:p w:rsidR="00D549A6" w:rsidRPr="00425C8F" w:rsidRDefault="00D549A6" w:rsidP="00D863FC">
            <w:pPr>
              <w:pStyle w:val="Tablecontent"/>
            </w:pPr>
            <w:r>
              <w:t>true</w:t>
            </w:r>
          </w:p>
        </w:tc>
        <w:tc>
          <w:tcPr>
            <w:tcW w:w="720" w:type="dxa"/>
          </w:tcPr>
          <w:p w:rsidR="00D549A6" w:rsidRPr="00425C8F" w:rsidRDefault="00D549A6" w:rsidP="00D863FC">
            <w:pPr>
              <w:pStyle w:val="Tablecontent"/>
            </w:pPr>
            <w:r>
              <w:t xml:space="preserve">A </w:t>
            </w:r>
          </w:p>
        </w:tc>
        <w:tc>
          <w:tcPr>
            <w:tcW w:w="1620" w:type="dxa"/>
          </w:tcPr>
          <w:p w:rsidR="00D549A6" w:rsidRPr="00425C8F" w:rsidRDefault="00D549A6" w:rsidP="00D863FC">
            <w:pPr>
              <w:pStyle w:val="Tablecontent"/>
            </w:pPr>
            <w:r w:rsidRPr="00425C8F">
              <w:t>M</w:t>
            </w:r>
          </w:p>
        </w:tc>
      </w:tr>
      <w:tr w:rsidR="00D549A6" w:rsidRPr="00425C8F" w:rsidTr="00D863FC">
        <w:trPr>
          <w:cantSplit/>
          <w:trHeight w:val="277"/>
        </w:trPr>
        <w:tc>
          <w:tcPr>
            <w:tcW w:w="1800" w:type="dxa"/>
          </w:tcPr>
          <w:p w:rsidR="00D549A6" w:rsidRPr="00425C8F" w:rsidRDefault="00D549A6" w:rsidP="00D863FC">
            <w:pPr>
              <w:pStyle w:val="Tablecontent"/>
            </w:pPr>
            <w:r>
              <w:t>successMsg</w:t>
            </w:r>
          </w:p>
        </w:tc>
        <w:tc>
          <w:tcPr>
            <w:tcW w:w="1800" w:type="dxa"/>
          </w:tcPr>
          <w:p w:rsidR="00D549A6" w:rsidRPr="00425C8F" w:rsidRDefault="00D549A6" w:rsidP="00D863FC">
            <w:pPr>
              <w:pStyle w:val="Tablecontent"/>
            </w:pPr>
            <w:r>
              <w:t>Message for operation status</w:t>
            </w:r>
          </w:p>
        </w:tc>
        <w:tc>
          <w:tcPr>
            <w:tcW w:w="1980" w:type="dxa"/>
          </w:tcPr>
          <w:p w:rsidR="00D549A6" w:rsidRPr="00425C8F" w:rsidRDefault="00D549A6" w:rsidP="00D863FC">
            <w:pPr>
              <w:pStyle w:val="Tablecontent"/>
            </w:pPr>
            <w:r>
              <w:t>Success message return by service id operation executes successfully</w:t>
            </w:r>
          </w:p>
        </w:tc>
        <w:tc>
          <w:tcPr>
            <w:tcW w:w="1620" w:type="dxa"/>
          </w:tcPr>
          <w:p w:rsidR="00D549A6" w:rsidRPr="00425C8F" w:rsidRDefault="004F1D0E" w:rsidP="00D863FC">
            <w:pPr>
              <w:pStyle w:val="Tablecontent"/>
            </w:pPr>
            <w:r w:rsidRPr="004F1D0E">
              <w:t>C2S reversal confirmed</w:t>
            </w:r>
          </w:p>
        </w:tc>
        <w:tc>
          <w:tcPr>
            <w:tcW w:w="720" w:type="dxa"/>
          </w:tcPr>
          <w:p w:rsidR="00D549A6" w:rsidRPr="00425C8F" w:rsidRDefault="00D549A6" w:rsidP="00D863FC">
            <w:pPr>
              <w:pStyle w:val="Tablecontent"/>
            </w:pPr>
            <w:r>
              <w:t xml:space="preserve">A </w:t>
            </w:r>
          </w:p>
        </w:tc>
        <w:tc>
          <w:tcPr>
            <w:tcW w:w="1620" w:type="dxa"/>
          </w:tcPr>
          <w:p w:rsidR="00D549A6" w:rsidRPr="00425C8F" w:rsidRDefault="00D549A6" w:rsidP="00D863FC">
            <w:pPr>
              <w:pStyle w:val="Tablecontent"/>
            </w:pPr>
            <w:r w:rsidRPr="00425C8F">
              <w:t>M</w:t>
            </w:r>
          </w:p>
        </w:tc>
      </w:tr>
      <w:tr w:rsidR="00D549A6" w:rsidRPr="00425C8F" w:rsidTr="00D863FC">
        <w:trPr>
          <w:cantSplit/>
          <w:trHeight w:val="277"/>
        </w:trPr>
        <w:tc>
          <w:tcPr>
            <w:tcW w:w="1800" w:type="dxa"/>
          </w:tcPr>
          <w:p w:rsidR="00D549A6" w:rsidRPr="00425C8F" w:rsidRDefault="00D549A6" w:rsidP="00D863FC">
            <w:pPr>
              <w:pStyle w:val="Tablecontent"/>
            </w:pPr>
            <w:r>
              <w:t>globalError</w:t>
            </w:r>
          </w:p>
        </w:tc>
        <w:tc>
          <w:tcPr>
            <w:tcW w:w="1800" w:type="dxa"/>
          </w:tcPr>
          <w:p w:rsidR="00D549A6" w:rsidRPr="00425C8F" w:rsidRDefault="00D549A6" w:rsidP="00D863FC">
            <w:pPr>
              <w:pStyle w:val="Tablecontent"/>
            </w:pPr>
            <w:r>
              <w:t>Any runtime exception</w:t>
            </w:r>
          </w:p>
        </w:tc>
        <w:tc>
          <w:tcPr>
            <w:tcW w:w="1980" w:type="dxa"/>
          </w:tcPr>
          <w:p w:rsidR="00D549A6" w:rsidRPr="00425C8F" w:rsidRDefault="00D549A6" w:rsidP="00D863FC">
            <w:pPr>
              <w:pStyle w:val="Tablecontent"/>
            </w:pPr>
            <w:r>
              <w:t>Runtime exception message occurs at the time of operation execution</w:t>
            </w:r>
          </w:p>
        </w:tc>
        <w:tc>
          <w:tcPr>
            <w:tcW w:w="1620" w:type="dxa"/>
          </w:tcPr>
          <w:p w:rsidR="00D549A6" w:rsidRPr="00425C8F" w:rsidRDefault="00D549A6" w:rsidP="00D863FC">
            <w:pPr>
              <w:pStyle w:val="Tablecontent"/>
            </w:pPr>
            <w:r>
              <w:t>Request format is wrong</w:t>
            </w:r>
          </w:p>
        </w:tc>
        <w:tc>
          <w:tcPr>
            <w:tcW w:w="720" w:type="dxa"/>
          </w:tcPr>
          <w:p w:rsidR="00D549A6" w:rsidRPr="00425C8F" w:rsidRDefault="00D549A6" w:rsidP="00D863FC">
            <w:pPr>
              <w:pStyle w:val="Tablecontent"/>
            </w:pPr>
            <w:r>
              <w:t>A</w:t>
            </w:r>
          </w:p>
        </w:tc>
        <w:tc>
          <w:tcPr>
            <w:tcW w:w="1620" w:type="dxa"/>
          </w:tcPr>
          <w:p w:rsidR="00D549A6" w:rsidRPr="00425C8F" w:rsidRDefault="00D549A6" w:rsidP="00D863FC">
            <w:pPr>
              <w:pStyle w:val="Tablecontent"/>
            </w:pPr>
            <w:r w:rsidRPr="00425C8F">
              <w:t>M</w:t>
            </w:r>
          </w:p>
        </w:tc>
      </w:tr>
      <w:tr w:rsidR="00D549A6" w:rsidRPr="00425C8F" w:rsidTr="00D863FC">
        <w:trPr>
          <w:cantSplit/>
          <w:trHeight w:val="277"/>
        </w:trPr>
        <w:tc>
          <w:tcPr>
            <w:tcW w:w="1800" w:type="dxa"/>
          </w:tcPr>
          <w:p w:rsidR="00D549A6" w:rsidRPr="00425C8F" w:rsidRDefault="00D549A6" w:rsidP="00D863FC">
            <w:pPr>
              <w:pStyle w:val="Tablecontent"/>
            </w:pPr>
            <w:r>
              <w:lastRenderedPageBreak/>
              <w:t>fieldError</w:t>
            </w:r>
          </w:p>
        </w:tc>
        <w:tc>
          <w:tcPr>
            <w:tcW w:w="1800" w:type="dxa"/>
          </w:tcPr>
          <w:p w:rsidR="00D549A6" w:rsidRPr="00425C8F" w:rsidRDefault="00D549A6" w:rsidP="00D863FC">
            <w:pPr>
              <w:pStyle w:val="Tablecontent"/>
            </w:pPr>
            <w:r>
              <w:t>Error message for mandatory fields</w:t>
            </w:r>
          </w:p>
        </w:tc>
        <w:tc>
          <w:tcPr>
            <w:tcW w:w="1980" w:type="dxa"/>
          </w:tcPr>
          <w:p w:rsidR="00D549A6" w:rsidRPr="00425C8F" w:rsidRDefault="00D549A6" w:rsidP="00D863FC">
            <w:pPr>
              <w:pStyle w:val="Tablecontent"/>
            </w:pPr>
            <w:r>
              <w:t>Error message for mandatory fields</w:t>
            </w:r>
          </w:p>
        </w:tc>
        <w:tc>
          <w:tcPr>
            <w:tcW w:w="1620" w:type="dxa"/>
          </w:tcPr>
          <w:p w:rsidR="00D549A6" w:rsidRPr="00425C8F" w:rsidRDefault="004F1D0E" w:rsidP="00D863FC">
            <w:pPr>
              <w:pStyle w:val="Tablecontent"/>
            </w:pPr>
            <w:r>
              <w:rPr>
                <w:rFonts w:ascii="Calibri" w:hAnsi="Calibri"/>
                <w:color w:val="000000"/>
                <w:sz w:val="22"/>
                <w:szCs w:val="22"/>
              </w:rPr>
              <w:t>subscriberMsisdn</w:t>
            </w:r>
            <w:r w:rsidR="00D549A6" w:rsidRPr="00CB4208">
              <w:t>is required</w:t>
            </w:r>
          </w:p>
        </w:tc>
        <w:tc>
          <w:tcPr>
            <w:tcW w:w="720" w:type="dxa"/>
          </w:tcPr>
          <w:p w:rsidR="00D549A6" w:rsidRPr="00425C8F" w:rsidRDefault="00D549A6" w:rsidP="00D863FC">
            <w:pPr>
              <w:pStyle w:val="Tablecontent"/>
            </w:pPr>
            <w:r>
              <w:t>A</w:t>
            </w:r>
          </w:p>
        </w:tc>
        <w:tc>
          <w:tcPr>
            <w:tcW w:w="1620" w:type="dxa"/>
          </w:tcPr>
          <w:p w:rsidR="00D549A6" w:rsidRPr="00425C8F" w:rsidRDefault="00D549A6" w:rsidP="00D863FC">
            <w:pPr>
              <w:pStyle w:val="Tablecontent"/>
            </w:pPr>
            <w:r w:rsidRPr="00425C8F">
              <w:t>M</w:t>
            </w:r>
          </w:p>
        </w:tc>
      </w:tr>
      <w:tr w:rsidR="009052F7" w:rsidRPr="00425C8F" w:rsidTr="00D863FC">
        <w:trPr>
          <w:cantSplit/>
          <w:trHeight w:val="277"/>
        </w:trPr>
        <w:tc>
          <w:tcPr>
            <w:tcW w:w="1800" w:type="dxa"/>
          </w:tcPr>
          <w:p w:rsidR="009052F7" w:rsidRDefault="009052F7" w:rsidP="00D863FC">
            <w:pPr>
              <w:pStyle w:val="Tablecontent"/>
            </w:pPr>
            <w:r>
              <w:t>messageCode</w:t>
            </w:r>
          </w:p>
        </w:tc>
        <w:tc>
          <w:tcPr>
            <w:tcW w:w="1800" w:type="dxa"/>
          </w:tcPr>
          <w:p w:rsidR="009052F7" w:rsidRDefault="009052F7" w:rsidP="00D863FC">
            <w:pPr>
              <w:pStyle w:val="Tablecontent"/>
            </w:pPr>
            <w:r>
              <w:t xml:space="preserve">Message code for the response status </w:t>
            </w:r>
          </w:p>
        </w:tc>
        <w:tc>
          <w:tcPr>
            <w:tcW w:w="1980" w:type="dxa"/>
          </w:tcPr>
          <w:p w:rsidR="009052F7" w:rsidRDefault="009052F7" w:rsidP="00D863FC">
            <w:pPr>
              <w:pStyle w:val="Tablecontent"/>
            </w:pPr>
            <w:r>
              <w:t>A numeric value which represent to a message for success or failure</w:t>
            </w:r>
          </w:p>
        </w:tc>
        <w:tc>
          <w:tcPr>
            <w:tcW w:w="1620" w:type="dxa"/>
          </w:tcPr>
          <w:p w:rsidR="009052F7" w:rsidRDefault="009052F7" w:rsidP="00D863FC">
            <w:pPr>
              <w:pStyle w:val="Tablecontent"/>
            </w:pPr>
            <w:r>
              <w:rPr>
                <w:rFonts w:ascii="Calibri" w:hAnsi="Calibri"/>
                <w:color w:val="000000"/>
                <w:sz w:val="22"/>
                <w:szCs w:val="22"/>
              </w:rPr>
              <w:t xml:space="preserve">Message reference code </w:t>
            </w:r>
          </w:p>
        </w:tc>
        <w:tc>
          <w:tcPr>
            <w:tcW w:w="720" w:type="dxa"/>
          </w:tcPr>
          <w:p w:rsidR="009052F7" w:rsidRDefault="009052F7" w:rsidP="00D863FC">
            <w:pPr>
              <w:pStyle w:val="Tablecontent"/>
            </w:pPr>
            <w:r>
              <w:t>A</w:t>
            </w:r>
          </w:p>
        </w:tc>
        <w:tc>
          <w:tcPr>
            <w:tcW w:w="1620" w:type="dxa"/>
          </w:tcPr>
          <w:p w:rsidR="009052F7" w:rsidRDefault="009052F7" w:rsidP="00D863FC">
            <w:pPr>
              <w:pStyle w:val="Tablecontent"/>
            </w:pPr>
            <w:r>
              <w:t>M</w:t>
            </w:r>
          </w:p>
        </w:tc>
      </w:tr>
      <w:tr w:rsidR="009052F7" w:rsidRPr="00425C8F" w:rsidTr="00D863FC">
        <w:trPr>
          <w:cantSplit/>
          <w:trHeight w:val="277"/>
        </w:trPr>
        <w:tc>
          <w:tcPr>
            <w:tcW w:w="1800" w:type="dxa"/>
          </w:tcPr>
          <w:p w:rsidR="009052F7" w:rsidRDefault="009052F7" w:rsidP="00D863FC">
            <w:pPr>
              <w:pStyle w:val="Tablecontent"/>
            </w:pPr>
            <w:r>
              <w:t>dataObject</w:t>
            </w:r>
          </w:p>
        </w:tc>
        <w:tc>
          <w:tcPr>
            <w:tcW w:w="1800" w:type="dxa"/>
          </w:tcPr>
          <w:p w:rsidR="009052F7" w:rsidRDefault="009052F7" w:rsidP="00D863FC">
            <w:pPr>
              <w:pStyle w:val="Tablecontent"/>
            </w:pPr>
            <w:r>
              <w:t>JSON format of data fetched form DB</w:t>
            </w:r>
          </w:p>
        </w:tc>
        <w:tc>
          <w:tcPr>
            <w:tcW w:w="1980" w:type="dxa"/>
          </w:tcPr>
          <w:p w:rsidR="009052F7" w:rsidRDefault="009052F7" w:rsidP="00D863FC">
            <w:pPr>
              <w:pStyle w:val="Tablecontent"/>
            </w:pPr>
            <w:r>
              <w:t>JSON format of data fetched form DB</w:t>
            </w:r>
          </w:p>
        </w:tc>
        <w:tc>
          <w:tcPr>
            <w:tcW w:w="1620" w:type="dxa"/>
          </w:tcPr>
          <w:p w:rsidR="009052F7" w:rsidRPr="00425C8F" w:rsidRDefault="009052F7" w:rsidP="00D863FC">
            <w:pPr>
              <w:pStyle w:val="Tablecontent"/>
            </w:pPr>
            <w:r>
              <w:t>{“Key”:”Value”}</w:t>
            </w:r>
          </w:p>
        </w:tc>
        <w:tc>
          <w:tcPr>
            <w:tcW w:w="720" w:type="dxa"/>
          </w:tcPr>
          <w:p w:rsidR="009052F7" w:rsidRDefault="009052F7" w:rsidP="00D863FC">
            <w:pPr>
              <w:pStyle w:val="Tablecontent"/>
            </w:pPr>
            <w:r>
              <w:t>A</w:t>
            </w:r>
          </w:p>
        </w:tc>
        <w:tc>
          <w:tcPr>
            <w:tcW w:w="1620" w:type="dxa"/>
          </w:tcPr>
          <w:p w:rsidR="009052F7" w:rsidRPr="00425C8F" w:rsidRDefault="009052F7" w:rsidP="00D863FC">
            <w:pPr>
              <w:pStyle w:val="Tablecontent"/>
            </w:pPr>
            <w:r>
              <w:t>M</w:t>
            </w:r>
          </w:p>
        </w:tc>
      </w:tr>
      <w:tr w:rsidR="009052F7" w:rsidRPr="00425C8F" w:rsidTr="00D863FC">
        <w:trPr>
          <w:cantSplit/>
          <w:trHeight w:val="277"/>
        </w:trPr>
        <w:tc>
          <w:tcPr>
            <w:tcW w:w="1800" w:type="dxa"/>
          </w:tcPr>
          <w:p w:rsidR="009052F7" w:rsidRDefault="009052F7" w:rsidP="00D863FC">
            <w:pPr>
              <w:pStyle w:val="Tablecontent"/>
            </w:pPr>
            <w:r w:rsidRPr="006B7E25">
              <w:t>userRevlist</w:t>
            </w:r>
          </w:p>
        </w:tc>
        <w:tc>
          <w:tcPr>
            <w:tcW w:w="1800" w:type="dxa"/>
          </w:tcPr>
          <w:p w:rsidR="009052F7" w:rsidRDefault="009052F7" w:rsidP="00D863FC">
            <w:pPr>
              <w:pStyle w:val="Tablecontent"/>
            </w:pPr>
            <w:r>
              <w:t>List of c2s transaction to be reversed</w:t>
            </w:r>
          </w:p>
        </w:tc>
        <w:tc>
          <w:tcPr>
            <w:tcW w:w="1980" w:type="dxa"/>
          </w:tcPr>
          <w:p w:rsidR="009052F7" w:rsidRDefault="009052F7" w:rsidP="00D863FC">
            <w:pPr>
              <w:pStyle w:val="Tablecontent"/>
            </w:pPr>
            <w:r>
              <w:t>JSON format of data fetched form DB</w:t>
            </w:r>
          </w:p>
        </w:tc>
        <w:tc>
          <w:tcPr>
            <w:tcW w:w="1620" w:type="dxa"/>
          </w:tcPr>
          <w:p w:rsidR="009052F7" w:rsidRPr="002C4F21" w:rsidRDefault="009052F7" w:rsidP="00D863FC">
            <w:pPr>
              <w:pStyle w:val="Tablecontent"/>
              <w:rPr>
                <w:lang w:val="en-IN"/>
              </w:rPr>
            </w:pPr>
            <w:r>
              <w:t>{“Key”:”Value”}</w:t>
            </w:r>
          </w:p>
        </w:tc>
        <w:tc>
          <w:tcPr>
            <w:tcW w:w="720" w:type="dxa"/>
          </w:tcPr>
          <w:p w:rsidR="009052F7" w:rsidRDefault="009052F7" w:rsidP="00D863FC">
            <w:pPr>
              <w:pStyle w:val="Tablecontent"/>
            </w:pPr>
            <w:r>
              <w:t>A</w:t>
            </w:r>
          </w:p>
        </w:tc>
        <w:tc>
          <w:tcPr>
            <w:tcW w:w="1620" w:type="dxa"/>
          </w:tcPr>
          <w:p w:rsidR="009052F7" w:rsidRDefault="009052F7" w:rsidP="00D863FC">
            <w:pPr>
              <w:pStyle w:val="Tablecontent"/>
            </w:pPr>
            <w:r>
              <w:t>M</w:t>
            </w:r>
          </w:p>
        </w:tc>
      </w:tr>
    </w:tbl>
    <w:p w:rsidR="00A3057F" w:rsidRDefault="00A3057F" w:rsidP="00DA7249">
      <w:pPr>
        <w:pStyle w:val="BodyText2"/>
      </w:pPr>
    </w:p>
    <w:p w:rsidR="00197087" w:rsidRPr="00425C8F" w:rsidRDefault="00197087" w:rsidP="00197087">
      <w:pPr>
        <w:pStyle w:val="Heading"/>
        <w:rPr>
          <w:color w:val="auto"/>
        </w:rPr>
      </w:pPr>
      <w:r w:rsidRPr="00425C8F">
        <w:rPr>
          <w:color w:val="auto"/>
        </w:rPr>
        <w:t>Business Rules</w:t>
      </w:r>
    </w:p>
    <w:p w:rsidR="00197087" w:rsidRDefault="00197087" w:rsidP="00197087">
      <w:pPr>
        <w:pStyle w:val="BodyText2"/>
        <w:numPr>
          <w:ilvl w:val="0"/>
          <w:numId w:val="26"/>
        </w:numPr>
      </w:pPr>
      <w:r w:rsidRPr="00425C8F">
        <w:t xml:space="preserve">Type tag will identify the type of </w:t>
      </w:r>
      <w:r>
        <w:t>resource</w:t>
      </w:r>
      <w:r w:rsidRPr="00425C8F">
        <w:t>.</w:t>
      </w:r>
    </w:p>
    <w:p w:rsidR="00197087" w:rsidRDefault="00197087" w:rsidP="00197087">
      <w:pPr>
        <w:pStyle w:val="BodyText2"/>
        <w:numPr>
          <w:ilvl w:val="0"/>
          <w:numId w:val="26"/>
        </w:numPr>
      </w:pPr>
      <w:r>
        <w:t>Either login and password or External Code will have to provide for user authentication</w:t>
      </w:r>
    </w:p>
    <w:p w:rsidR="0082461A" w:rsidRDefault="00197087" w:rsidP="0082461A">
      <w:pPr>
        <w:pStyle w:val="BodyText2"/>
        <w:numPr>
          <w:ilvl w:val="0"/>
          <w:numId w:val="26"/>
        </w:numPr>
        <w:rPr>
          <w:lang w:val="en-IN"/>
        </w:rPr>
      </w:pPr>
      <w:r>
        <w:t>Data object will have all the data related to operation</w:t>
      </w:r>
    </w:p>
    <w:p w:rsidR="0082461A" w:rsidRDefault="0082461A" w:rsidP="0082461A">
      <w:pPr>
        <w:pStyle w:val="BodyText2"/>
        <w:rPr>
          <w:lang w:val="en-IN"/>
        </w:rPr>
      </w:pPr>
    </w:p>
    <w:p w:rsidR="0082461A" w:rsidRDefault="0082461A" w:rsidP="0082461A">
      <w:pPr>
        <w:pStyle w:val="BodyText2"/>
        <w:rPr>
          <w:lang w:val="en-IN"/>
        </w:rPr>
      </w:pPr>
    </w:p>
    <w:p w:rsidR="0082461A" w:rsidRDefault="0082461A" w:rsidP="0082461A">
      <w:pPr>
        <w:pStyle w:val="BodyText2"/>
        <w:rPr>
          <w:lang w:val="en-IN"/>
        </w:rPr>
      </w:pPr>
    </w:p>
    <w:p w:rsidR="0082461A" w:rsidRPr="000C6213" w:rsidRDefault="0082461A" w:rsidP="0082461A">
      <w:pPr>
        <w:pStyle w:val="Heading2"/>
        <w:rPr>
          <w:lang w:val="en-IN"/>
        </w:rPr>
      </w:pPr>
      <w:bookmarkStart w:id="72" w:name="_Toc461009588"/>
      <w:r>
        <w:rPr>
          <w:lang w:val="en-IN"/>
        </w:rPr>
        <w:t>C2S Reversal Transaction</w:t>
      </w:r>
      <w:bookmarkEnd w:id="72"/>
    </w:p>
    <w:p w:rsidR="00EF6A8A" w:rsidRDefault="00EF6A8A" w:rsidP="00EF6A8A">
      <w:pPr>
        <w:pStyle w:val="BodyText2"/>
      </w:pPr>
      <w:r>
        <w:t>In</w:t>
      </w:r>
      <w:r w:rsidRPr="00425C8F">
        <w:t xml:space="preserve"> this </w:t>
      </w:r>
      <w:r>
        <w:t>resource User can do c2s reversal transaction</w:t>
      </w:r>
      <w:r w:rsidR="00DE4B3A">
        <w:t xml:space="preserve"> based on transaction id</w:t>
      </w:r>
      <w:r>
        <w:t>.</w:t>
      </w:r>
    </w:p>
    <w:p w:rsidR="0082461A" w:rsidRPr="0082461A" w:rsidRDefault="0082461A" w:rsidP="0082461A">
      <w:pPr>
        <w:pStyle w:val="BodyText2"/>
        <w:rPr>
          <w:lang w:val="en-IN"/>
        </w:rPr>
      </w:pPr>
    </w:p>
    <w:p w:rsidR="00BE4D8D" w:rsidRPr="00425C8F" w:rsidRDefault="00BE4D8D" w:rsidP="00BE4D8D">
      <w:pPr>
        <w:pStyle w:val="Heading"/>
        <w:rPr>
          <w:color w:val="auto"/>
        </w:rPr>
      </w:pPr>
      <w:r>
        <w:rPr>
          <w:color w:val="auto"/>
        </w:rPr>
        <w:t>Available Options</w:t>
      </w:r>
    </w:p>
    <w:p w:rsidR="00BE4D8D" w:rsidRDefault="00BE4D8D" w:rsidP="00BE4D8D">
      <w:pPr>
        <w:pStyle w:val="BodyText2"/>
        <w:rPr>
          <w:b/>
        </w:rPr>
      </w:pPr>
      <w:r>
        <w:tab/>
      </w:r>
      <w:r w:rsidRPr="005825F0">
        <w:rPr>
          <w:b/>
        </w:rPr>
        <w:t>Module</w:t>
      </w:r>
      <w:r>
        <w:rPr>
          <w:b/>
        </w:rPr>
        <w:t>: C2STRF</w:t>
      </w:r>
    </w:p>
    <w:p w:rsidR="00BE4D8D" w:rsidRDefault="00BE4D8D" w:rsidP="00BE4D8D">
      <w:pPr>
        <w:pStyle w:val="BodyText2"/>
        <w:rPr>
          <w:b/>
        </w:rPr>
      </w:pPr>
      <w:r>
        <w:rPr>
          <w:b/>
        </w:rPr>
        <w:tab/>
        <w:t xml:space="preserve">User Type: </w:t>
      </w:r>
      <w:r w:rsidRPr="00103D92">
        <w:rPr>
          <w:b/>
        </w:rPr>
        <w:t>DIST</w:t>
      </w:r>
      <w:r>
        <w:rPr>
          <w:b/>
        </w:rPr>
        <w:t xml:space="preserve">, BCU </w:t>
      </w:r>
    </w:p>
    <w:p w:rsidR="00BE4D8D" w:rsidRDefault="00BE4D8D" w:rsidP="00BE4D8D">
      <w:pPr>
        <w:pStyle w:val="BodyText2"/>
        <w:rPr>
          <w:b/>
        </w:rPr>
      </w:pPr>
    </w:p>
    <w:p w:rsidR="00BE4D8D" w:rsidRPr="00425C8F" w:rsidRDefault="00BE4D8D" w:rsidP="00BE4D8D">
      <w:pPr>
        <w:pStyle w:val="Heading"/>
        <w:rPr>
          <w:color w:val="auto"/>
        </w:rPr>
      </w:pPr>
      <w:r w:rsidRPr="00425C8F">
        <w:rPr>
          <w:color w:val="auto"/>
        </w:rPr>
        <w:t>Request Syntax</w:t>
      </w:r>
    </w:p>
    <w:p w:rsidR="00BE4D8D" w:rsidRDefault="00BE4D8D" w:rsidP="00BE4D8D">
      <w:pPr>
        <w:pStyle w:val="BodyText2"/>
        <w:ind w:left="720"/>
      </w:pPr>
      <w:r w:rsidRPr="00425C8F">
        <w:t>The External System will send the following request for return. The request format and details of request are mentioned below.</w:t>
      </w:r>
    </w:p>
    <w:p w:rsidR="00BE4D8D" w:rsidRDefault="00BE4D8D" w:rsidP="00BE4D8D">
      <w:pPr>
        <w:pStyle w:val="BodyText2"/>
        <w:ind w:left="720"/>
      </w:pPr>
    </w:p>
    <w:p w:rsidR="00BE4D8D" w:rsidRDefault="00BE4D8D" w:rsidP="00BE4D8D">
      <w:pPr>
        <w:jc w:val="both"/>
        <w:rPr>
          <w:rFonts w:ascii="Calibri" w:hAnsi="Calibri"/>
          <w:color w:val="000000"/>
          <w:sz w:val="22"/>
          <w:szCs w:val="22"/>
        </w:rPr>
      </w:pPr>
      <w:r>
        <w:rPr>
          <w:rFonts w:ascii="Calibri" w:hAnsi="Calibri"/>
          <w:color w:val="000000"/>
          <w:sz w:val="22"/>
          <w:szCs w:val="22"/>
        </w:rPr>
        <w:t>{"loginId":"validloginId","password":"validpassword","data":{"serviceType":"RCREV:Y:PRE","currentBalance":"49500","pin":"2468","subscriberMsisdn":</w:t>
      </w:r>
      <w:r w:rsidR="00BA6305">
        <w:rPr>
          <w:rFonts w:ascii="Calibri" w:hAnsi="Calibri"/>
          <w:color w:val="000000"/>
          <w:sz w:val="22"/>
          <w:szCs w:val="22"/>
        </w:rPr>
        <w:t>"7259789634","transactionId ":"</w:t>
      </w:r>
      <w:r w:rsidR="0024795E">
        <w:rPr>
          <w:rFonts w:ascii="Calibri" w:hAnsi="Calibri"/>
          <w:color w:val="000000"/>
          <w:sz w:val="22"/>
          <w:szCs w:val="22"/>
        </w:rPr>
        <w:t>transactionId  Value</w:t>
      </w:r>
      <w:r w:rsidR="00BA6305">
        <w:rPr>
          <w:rFonts w:ascii="Calibri" w:hAnsi="Calibri"/>
          <w:color w:val="000000"/>
          <w:sz w:val="22"/>
          <w:szCs w:val="22"/>
        </w:rPr>
        <w:t>"</w:t>
      </w:r>
      <w:r w:rsidR="00271980">
        <w:rPr>
          <w:rFonts w:ascii="Calibri" w:hAnsi="Calibri"/>
          <w:color w:val="000000"/>
          <w:sz w:val="22"/>
          <w:szCs w:val="22"/>
        </w:rPr>
        <w:t>}</w:t>
      </w:r>
      <w:r w:rsidR="00BA6305">
        <w:rPr>
          <w:rFonts w:ascii="Calibri" w:hAnsi="Calibri"/>
          <w:color w:val="000000"/>
          <w:sz w:val="22"/>
          <w:szCs w:val="22"/>
        </w:rPr>
        <w:t>,</w:t>
      </w:r>
      <w:r>
        <w:rPr>
          <w:rFonts w:ascii="Calibri" w:hAnsi="Calibri"/>
          <w:color w:val="000000"/>
          <w:sz w:val="22"/>
          <w:szCs w:val="22"/>
        </w:rPr>
        <w:t>"type":"C2SDOREV"</w:t>
      </w:r>
      <w:r w:rsidR="00661B8A">
        <w:rPr>
          <w:rFonts w:ascii="Calibri" w:hAnsi="Calibri"/>
          <w:color w:val="000000"/>
          <w:sz w:val="22"/>
          <w:szCs w:val="22"/>
        </w:rPr>
        <w:t>,”externalCode”:”valid externalCode”</w:t>
      </w:r>
      <w:r>
        <w:rPr>
          <w:rFonts w:ascii="Calibri" w:hAnsi="Calibri"/>
          <w:color w:val="000000"/>
          <w:sz w:val="22"/>
          <w:szCs w:val="22"/>
        </w:rPr>
        <w:t>}</w:t>
      </w:r>
    </w:p>
    <w:p w:rsidR="00D612FA" w:rsidRDefault="00D612FA" w:rsidP="00BE4D8D">
      <w:pPr>
        <w:jc w:val="both"/>
        <w:rPr>
          <w:rFonts w:ascii="Calibri" w:hAnsi="Calibri"/>
          <w:color w:val="000000"/>
          <w:sz w:val="22"/>
          <w:szCs w:val="22"/>
        </w:rPr>
      </w:pPr>
    </w:p>
    <w:p w:rsidR="00D612FA" w:rsidRDefault="00D612FA" w:rsidP="00D612FA">
      <w:pPr>
        <w:pStyle w:val="Heading"/>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320136" w:rsidRPr="00425C8F" w:rsidTr="00D863FC">
        <w:trPr>
          <w:trHeight w:val="277"/>
          <w:tblHeader/>
        </w:trPr>
        <w:tc>
          <w:tcPr>
            <w:tcW w:w="1800" w:type="dxa"/>
            <w:shd w:val="clear" w:color="auto" w:fill="E31837"/>
          </w:tcPr>
          <w:p w:rsidR="00320136" w:rsidRPr="00425C8F" w:rsidRDefault="00320136" w:rsidP="00D863FC">
            <w:pPr>
              <w:pStyle w:val="TableColumnLabels"/>
              <w:rPr>
                <w:color w:val="auto"/>
                <w:lang w:val="en-IN"/>
              </w:rPr>
            </w:pPr>
            <w:r w:rsidRPr="00425C8F">
              <w:rPr>
                <w:color w:val="auto"/>
                <w:lang w:val="en-IN"/>
              </w:rPr>
              <w:t>TAG</w:t>
            </w:r>
          </w:p>
        </w:tc>
        <w:tc>
          <w:tcPr>
            <w:tcW w:w="1800" w:type="dxa"/>
            <w:shd w:val="clear" w:color="auto" w:fill="E31837"/>
          </w:tcPr>
          <w:p w:rsidR="00320136" w:rsidRPr="00425C8F" w:rsidRDefault="00320136" w:rsidP="00D863FC">
            <w:pPr>
              <w:pStyle w:val="TableColumnLabels"/>
              <w:rPr>
                <w:color w:val="auto"/>
                <w:lang w:val="en-IN"/>
              </w:rPr>
            </w:pPr>
            <w:r w:rsidRPr="00425C8F">
              <w:rPr>
                <w:color w:val="auto"/>
                <w:lang w:val="en-IN"/>
              </w:rPr>
              <w:t>Fields</w:t>
            </w:r>
          </w:p>
        </w:tc>
        <w:tc>
          <w:tcPr>
            <w:tcW w:w="1980" w:type="dxa"/>
            <w:shd w:val="clear" w:color="auto" w:fill="E31837"/>
          </w:tcPr>
          <w:p w:rsidR="00320136" w:rsidRPr="00425C8F" w:rsidRDefault="00320136" w:rsidP="00D863FC">
            <w:pPr>
              <w:pStyle w:val="TableColumnLabels"/>
              <w:rPr>
                <w:color w:val="auto"/>
                <w:lang w:val="en-IN"/>
              </w:rPr>
            </w:pPr>
            <w:r w:rsidRPr="00425C8F">
              <w:rPr>
                <w:color w:val="auto"/>
                <w:lang w:val="en-IN"/>
              </w:rPr>
              <w:t>Remarks</w:t>
            </w:r>
          </w:p>
        </w:tc>
        <w:tc>
          <w:tcPr>
            <w:tcW w:w="1620" w:type="dxa"/>
            <w:shd w:val="clear" w:color="auto" w:fill="E31837"/>
          </w:tcPr>
          <w:p w:rsidR="00320136" w:rsidRPr="00425C8F" w:rsidRDefault="00320136" w:rsidP="00D863FC">
            <w:pPr>
              <w:pStyle w:val="TableColumnLabels"/>
              <w:rPr>
                <w:color w:val="auto"/>
                <w:lang w:val="en-IN"/>
              </w:rPr>
            </w:pPr>
            <w:r w:rsidRPr="00425C8F">
              <w:rPr>
                <w:color w:val="auto"/>
                <w:lang w:val="en-IN"/>
              </w:rPr>
              <w:t>Example</w:t>
            </w:r>
          </w:p>
        </w:tc>
        <w:tc>
          <w:tcPr>
            <w:tcW w:w="720" w:type="dxa"/>
            <w:shd w:val="clear" w:color="auto" w:fill="E31837"/>
          </w:tcPr>
          <w:p w:rsidR="00320136" w:rsidRPr="00425C8F" w:rsidRDefault="00320136" w:rsidP="00D863FC">
            <w:pPr>
              <w:pStyle w:val="TableColumnLabels"/>
              <w:rPr>
                <w:color w:val="auto"/>
                <w:lang w:val="en-IN"/>
              </w:rPr>
            </w:pPr>
            <w:r w:rsidRPr="00425C8F">
              <w:rPr>
                <w:color w:val="auto"/>
                <w:lang w:val="en-IN"/>
              </w:rPr>
              <w:t>Field Type</w:t>
            </w:r>
          </w:p>
        </w:tc>
        <w:tc>
          <w:tcPr>
            <w:tcW w:w="1620" w:type="dxa"/>
            <w:shd w:val="clear" w:color="auto" w:fill="E31837"/>
          </w:tcPr>
          <w:p w:rsidR="00320136" w:rsidRPr="00425C8F" w:rsidRDefault="00320136" w:rsidP="00D863FC">
            <w:pPr>
              <w:pStyle w:val="TableColumnLabels"/>
              <w:rPr>
                <w:color w:val="auto"/>
                <w:lang w:val="en-IN"/>
              </w:rPr>
            </w:pPr>
            <w:r w:rsidRPr="00425C8F">
              <w:rPr>
                <w:color w:val="auto"/>
                <w:lang w:val="en-IN"/>
              </w:rPr>
              <w:t>Optional/</w:t>
            </w:r>
          </w:p>
          <w:p w:rsidR="00320136" w:rsidRPr="00425C8F" w:rsidRDefault="00320136" w:rsidP="00D863FC">
            <w:pPr>
              <w:pStyle w:val="TableColumnLabels"/>
              <w:rPr>
                <w:color w:val="auto"/>
                <w:lang w:val="en-IN"/>
              </w:rPr>
            </w:pPr>
            <w:r w:rsidRPr="00425C8F">
              <w:rPr>
                <w:color w:val="auto"/>
                <w:lang w:val="en-IN"/>
              </w:rPr>
              <w:t>Mandatory</w:t>
            </w:r>
          </w:p>
        </w:tc>
      </w:tr>
      <w:tr w:rsidR="00320136" w:rsidRPr="00425C8F" w:rsidTr="00D863FC">
        <w:trPr>
          <w:trHeight w:val="277"/>
        </w:trPr>
        <w:tc>
          <w:tcPr>
            <w:tcW w:w="9540" w:type="dxa"/>
            <w:gridSpan w:val="6"/>
          </w:tcPr>
          <w:p w:rsidR="00320136" w:rsidRPr="00425C8F" w:rsidRDefault="00320136" w:rsidP="00D863FC">
            <w:pPr>
              <w:pStyle w:val="Tablecontent"/>
            </w:pPr>
            <w:r w:rsidRPr="00425C8F">
              <w:rPr>
                <w:b/>
                <w:bCs/>
              </w:rPr>
              <w:t>DATA</w:t>
            </w:r>
          </w:p>
        </w:tc>
      </w:tr>
      <w:tr w:rsidR="00320136" w:rsidRPr="00425C8F" w:rsidTr="00D863FC">
        <w:trPr>
          <w:trHeight w:val="277"/>
        </w:trPr>
        <w:tc>
          <w:tcPr>
            <w:tcW w:w="1800" w:type="dxa"/>
          </w:tcPr>
          <w:p w:rsidR="00320136" w:rsidRPr="00425C8F" w:rsidRDefault="00320136" w:rsidP="00D863FC">
            <w:pPr>
              <w:pStyle w:val="Tablecontent"/>
            </w:pPr>
            <w:r w:rsidRPr="00745089">
              <w:t>loginId</w:t>
            </w:r>
          </w:p>
        </w:tc>
        <w:tc>
          <w:tcPr>
            <w:tcW w:w="1800" w:type="dxa"/>
          </w:tcPr>
          <w:p w:rsidR="00320136" w:rsidRPr="00425C8F" w:rsidRDefault="00320136" w:rsidP="00D863FC">
            <w:pPr>
              <w:pStyle w:val="Tablecontent"/>
            </w:pPr>
            <w:r>
              <w:t>User’s login Id in PreTUPS</w:t>
            </w:r>
          </w:p>
        </w:tc>
        <w:tc>
          <w:tcPr>
            <w:tcW w:w="1980" w:type="dxa"/>
          </w:tcPr>
          <w:p w:rsidR="00320136" w:rsidRPr="00425C8F" w:rsidRDefault="00320136" w:rsidP="00D863FC">
            <w:pPr>
              <w:pStyle w:val="Tablecontent"/>
            </w:pPr>
            <w:r>
              <w:t>Valid login Id of user</w:t>
            </w:r>
          </w:p>
        </w:tc>
        <w:tc>
          <w:tcPr>
            <w:tcW w:w="1620" w:type="dxa"/>
          </w:tcPr>
          <w:p w:rsidR="00320136" w:rsidRPr="00425C8F" w:rsidRDefault="00320136" w:rsidP="00D863FC">
            <w:pPr>
              <w:pStyle w:val="Tablecontent"/>
            </w:pPr>
            <w:r>
              <w:t>btdist</w:t>
            </w:r>
          </w:p>
        </w:tc>
        <w:tc>
          <w:tcPr>
            <w:tcW w:w="720" w:type="dxa"/>
          </w:tcPr>
          <w:p w:rsidR="00320136" w:rsidRPr="00425C8F" w:rsidRDefault="00320136" w:rsidP="00D863FC">
            <w:pPr>
              <w:pStyle w:val="Tablecontent"/>
            </w:pPr>
            <w:r w:rsidRPr="00425C8F">
              <w:t>A (10)</w:t>
            </w:r>
          </w:p>
        </w:tc>
        <w:tc>
          <w:tcPr>
            <w:tcW w:w="1620" w:type="dxa"/>
          </w:tcPr>
          <w:p w:rsidR="00320136" w:rsidRPr="00425C8F" w:rsidRDefault="00320136" w:rsidP="00D863FC">
            <w:pPr>
              <w:pStyle w:val="Tablecontent"/>
            </w:pPr>
            <w:r>
              <w:t>O</w:t>
            </w:r>
          </w:p>
        </w:tc>
      </w:tr>
      <w:tr w:rsidR="00320136" w:rsidRPr="00425C8F" w:rsidTr="00D863FC">
        <w:trPr>
          <w:trHeight w:val="277"/>
        </w:trPr>
        <w:tc>
          <w:tcPr>
            <w:tcW w:w="1800" w:type="dxa"/>
          </w:tcPr>
          <w:p w:rsidR="00320136" w:rsidRPr="00425C8F" w:rsidRDefault="00320136" w:rsidP="00D863FC">
            <w:pPr>
              <w:pStyle w:val="Tablecontent"/>
            </w:pPr>
            <w:r>
              <w:lastRenderedPageBreak/>
              <w:t>password</w:t>
            </w:r>
          </w:p>
        </w:tc>
        <w:tc>
          <w:tcPr>
            <w:tcW w:w="1800" w:type="dxa"/>
          </w:tcPr>
          <w:p w:rsidR="00320136" w:rsidRPr="00425C8F" w:rsidRDefault="00320136" w:rsidP="00D863FC">
            <w:pPr>
              <w:pStyle w:val="Tablecontent"/>
            </w:pPr>
            <w:r>
              <w:t>User’s password in PreTUPS</w:t>
            </w:r>
          </w:p>
        </w:tc>
        <w:tc>
          <w:tcPr>
            <w:tcW w:w="1980" w:type="dxa"/>
          </w:tcPr>
          <w:p w:rsidR="00320136" w:rsidRPr="00425C8F" w:rsidRDefault="00320136" w:rsidP="00D863FC">
            <w:pPr>
              <w:pStyle w:val="Tablecontent"/>
            </w:pPr>
            <w:r>
              <w:t>Valid password of user</w:t>
            </w:r>
          </w:p>
        </w:tc>
        <w:tc>
          <w:tcPr>
            <w:tcW w:w="1620" w:type="dxa"/>
          </w:tcPr>
          <w:p w:rsidR="00320136" w:rsidRPr="00425C8F" w:rsidRDefault="00320136" w:rsidP="00D863FC">
            <w:pPr>
              <w:pStyle w:val="Tablecontent"/>
            </w:pPr>
            <w:r>
              <w:t>1357</w:t>
            </w:r>
          </w:p>
        </w:tc>
        <w:tc>
          <w:tcPr>
            <w:tcW w:w="720" w:type="dxa"/>
          </w:tcPr>
          <w:p w:rsidR="00320136" w:rsidRPr="00425C8F" w:rsidRDefault="00320136" w:rsidP="00D863FC">
            <w:pPr>
              <w:pStyle w:val="Tablecontent"/>
            </w:pPr>
            <w:r>
              <w:t>A</w:t>
            </w:r>
            <w:r w:rsidRPr="00425C8F">
              <w:t xml:space="preserve"> (10)</w:t>
            </w:r>
          </w:p>
        </w:tc>
        <w:tc>
          <w:tcPr>
            <w:tcW w:w="1620" w:type="dxa"/>
          </w:tcPr>
          <w:p w:rsidR="00320136" w:rsidRPr="00425C8F" w:rsidRDefault="00320136" w:rsidP="00D863FC">
            <w:pPr>
              <w:pStyle w:val="Tablecontent"/>
            </w:pPr>
            <w:r>
              <w:t>O</w:t>
            </w:r>
          </w:p>
        </w:tc>
      </w:tr>
      <w:tr w:rsidR="00320136" w:rsidRPr="00425C8F" w:rsidTr="00D863FC">
        <w:trPr>
          <w:cantSplit/>
          <w:trHeight w:val="277"/>
        </w:trPr>
        <w:tc>
          <w:tcPr>
            <w:tcW w:w="1800" w:type="dxa"/>
          </w:tcPr>
          <w:p w:rsidR="00320136" w:rsidRPr="00425C8F" w:rsidRDefault="00320136" w:rsidP="00D863FC">
            <w:pPr>
              <w:pStyle w:val="Tablecontent"/>
            </w:pPr>
            <w:r>
              <w:t>externalCode</w:t>
            </w:r>
          </w:p>
        </w:tc>
        <w:tc>
          <w:tcPr>
            <w:tcW w:w="1800" w:type="dxa"/>
          </w:tcPr>
          <w:p w:rsidR="00320136" w:rsidRPr="00425C8F" w:rsidRDefault="00320136" w:rsidP="00D863FC">
            <w:pPr>
              <w:pStyle w:val="Tablecontent"/>
            </w:pPr>
            <w:r>
              <w:t>User’s External Code</w:t>
            </w:r>
          </w:p>
        </w:tc>
        <w:tc>
          <w:tcPr>
            <w:tcW w:w="1980" w:type="dxa"/>
          </w:tcPr>
          <w:p w:rsidR="00320136" w:rsidRPr="00425C8F" w:rsidRDefault="00320136" w:rsidP="00D863FC">
            <w:pPr>
              <w:pStyle w:val="Tablecontent"/>
            </w:pPr>
            <w:r>
              <w:t>Valid external code</w:t>
            </w:r>
          </w:p>
        </w:tc>
        <w:tc>
          <w:tcPr>
            <w:tcW w:w="1620" w:type="dxa"/>
          </w:tcPr>
          <w:p w:rsidR="00320136" w:rsidRPr="00425C8F" w:rsidRDefault="00320136" w:rsidP="00D863FC">
            <w:pPr>
              <w:pStyle w:val="Tablecontent"/>
            </w:pPr>
            <w:r>
              <w:rPr>
                <w:rFonts w:ascii="Courier" w:hAnsi="Courier" w:cs="Courier"/>
                <w:color w:val="000000"/>
                <w:sz w:val="20"/>
                <w:szCs w:val="20"/>
                <w:highlight w:val="white"/>
              </w:rPr>
              <w:t>2345345</w:t>
            </w:r>
          </w:p>
        </w:tc>
        <w:tc>
          <w:tcPr>
            <w:tcW w:w="720" w:type="dxa"/>
          </w:tcPr>
          <w:p w:rsidR="00320136" w:rsidRPr="00425C8F" w:rsidRDefault="00320136" w:rsidP="00D863FC">
            <w:pPr>
              <w:pStyle w:val="Tablecontent"/>
            </w:pPr>
            <w:r>
              <w:t>N</w:t>
            </w:r>
            <w:r w:rsidRPr="00425C8F">
              <w:t xml:space="preserve"> (10)</w:t>
            </w:r>
          </w:p>
        </w:tc>
        <w:tc>
          <w:tcPr>
            <w:tcW w:w="1620" w:type="dxa"/>
          </w:tcPr>
          <w:p w:rsidR="00320136" w:rsidRPr="00425C8F" w:rsidRDefault="00320136" w:rsidP="00D863FC">
            <w:pPr>
              <w:pStyle w:val="Tablecontent"/>
            </w:pPr>
            <w:r>
              <w:t>O</w:t>
            </w:r>
          </w:p>
        </w:tc>
      </w:tr>
      <w:tr w:rsidR="00320136" w:rsidRPr="00425C8F" w:rsidTr="00D863FC">
        <w:trPr>
          <w:cantSplit/>
          <w:trHeight w:val="277"/>
        </w:trPr>
        <w:tc>
          <w:tcPr>
            <w:tcW w:w="1800" w:type="dxa"/>
          </w:tcPr>
          <w:p w:rsidR="00320136" w:rsidRPr="00425C8F" w:rsidRDefault="00320136" w:rsidP="00D863FC">
            <w:pPr>
              <w:pStyle w:val="Tablecontent"/>
            </w:pPr>
            <w:r>
              <w:t>type</w:t>
            </w:r>
          </w:p>
        </w:tc>
        <w:tc>
          <w:tcPr>
            <w:tcW w:w="1800" w:type="dxa"/>
          </w:tcPr>
          <w:p w:rsidR="00320136" w:rsidRPr="00425C8F" w:rsidRDefault="00320136" w:rsidP="00D863FC">
            <w:pPr>
              <w:pStyle w:val="Tablecontent"/>
            </w:pPr>
            <w:r>
              <w:t>Service type</w:t>
            </w:r>
          </w:p>
        </w:tc>
        <w:tc>
          <w:tcPr>
            <w:tcW w:w="1980" w:type="dxa"/>
          </w:tcPr>
          <w:p w:rsidR="00320136" w:rsidRPr="00425C8F" w:rsidRDefault="00320136" w:rsidP="00D863FC">
            <w:pPr>
              <w:pStyle w:val="Tablecontent"/>
            </w:pPr>
            <w:r>
              <w:t>Service type of operation</w:t>
            </w:r>
          </w:p>
        </w:tc>
        <w:tc>
          <w:tcPr>
            <w:tcW w:w="1620" w:type="dxa"/>
          </w:tcPr>
          <w:p w:rsidR="00320136" w:rsidRPr="00425C8F" w:rsidRDefault="0029008B" w:rsidP="00D863FC">
            <w:pPr>
              <w:pStyle w:val="Tablecontent"/>
            </w:pPr>
            <w:r>
              <w:rPr>
                <w:rFonts w:ascii="Calibri" w:hAnsi="Calibri"/>
                <w:color w:val="000000"/>
                <w:sz w:val="22"/>
                <w:szCs w:val="22"/>
              </w:rPr>
              <w:t>C2SDOREV</w:t>
            </w:r>
          </w:p>
        </w:tc>
        <w:tc>
          <w:tcPr>
            <w:tcW w:w="720" w:type="dxa"/>
          </w:tcPr>
          <w:p w:rsidR="00320136" w:rsidRPr="00425C8F" w:rsidRDefault="00320136" w:rsidP="00D863FC">
            <w:pPr>
              <w:pStyle w:val="Tablecontent"/>
            </w:pPr>
            <w:r>
              <w:t>A(10)</w:t>
            </w:r>
          </w:p>
        </w:tc>
        <w:tc>
          <w:tcPr>
            <w:tcW w:w="1620" w:type="dxa"/>
          </w:tcPr>
          <w:p w:rsidR="00320136" w:rsidRPr="00425C8F" w:rsidRDefault="00320136" w:rsidP="00D863FC">
            <w:pPr>
              <w:pStyle w:val="Tablecontent"/>
            </w:pPr>
            <w:r>
              <w:t>M</w:t>
            </w:r>
          </w:p>
        </w:tc>
      </w:tr>
      <w:tr w:rsidR="00320136" w:rsidRPr="00425C8F" w:rsidTr="00D863FC">
        <w:trPr>
          <w:cantSplit/>
          <w:trHeight w:val="277"/>
        </w:trPr>
        <w:tc>
          <w:tcPr>
            <w:tcW w:w="1800" w:type="dxa"/>
          </w:tcPr>
          <w:p w:rsidR="00320136" w:rsidRDefault="00320136" w:rsidP="00D863FC">
            <w:pPr>
              <w:pStyle w:val="Tablecontent"/>
            </w:pPr>
            <w:r>
              <w:t>data</w:t>
            </w:r>
          </w:p>
        </w:tc>
        <w:tc>
          <w:tcPr>
            <w:tcW w:w="1800" w:type="dxa"/>
          </w:tcPr>
          <w:p w:rsidR="00320136" w:rsidRDefault="00320136" w:rsidP="00D863FC">
            <w:pPr>
              <w:pStyle w:val="Tablecontent"/>
            </w:pPr>
            <w:r>
              <w:t>JSON object of data required for service</w:t>
            </w:r>
          </w:p>
        </w:tc>
        <w:tc>
          <w:tcPr>
            <w:tcW w:w="1980" w:type="dxa"/>
          </w:tcPr>
          <w:p w:rsidR="00320136" w:rsidRDefault="00320136" w:rsidP="00D863FC">
            <w:pPr>
              <w:pStyle w:val="Tablecontent"/>
            </w:pPr>
            <w:r>
              <w:t>Valid JSON Object required for operation</w:t>
            </w:r>
          </w:p>
        </w:tc>
        <w:tc>
          <w:tcPr>
            <w:tcW w:w="1620" w:type="dxa"/>
          </w:tcPr>
          <w:p w:rsidR="00320136" w:rsidRDefault="00320136" w:rsidP="00D863FC">
            <w:pPr>
              <w:pStyle w:val="Tablecontent"/>
            </w:pPr>
            <w:r>
              <w:t>{“Key”:”Value”,”Key”:”Value”}</w:t>
            </w:r>
          </w:p>
        </w:tc>
        <w:tc>
          <w:tcPr>
            <w:tcW w:w="720" w:type="dxa"/>
          </w:tcPr>
          <w:p w:rsidR="00320136" w:rsidRDefault="00320136" w:rsidP="00D863FC">
            <w:pPr>
              <w:pStyle w:val="Tablecontent"/>
            </w:pPr>
            <w:r>
              <w:t>A</w:t>
            </w:r>
          </w:p>
        </w:tc>
        <w:tc>
          <w:tcPr>
            <w:tcW w:w="1620" w:type="dxa"/>
          </w:tcPr>
          <w:p w:rsidR="00320136" w:rsidRPr="00425C8F" w:rsidRDefault="00320136" w:rsidP="00D863FC">
            <w:pPr>
              <w:pStyle w:val="Tablecontent"/>
            </w:pPr>
            <w:r>
              <w:t>M</w:t>
            </w:r>
          </w:p>
        </w:tc>
      </w:tr>
      <w:tr w:rsidR="00320136" w:rsidRPr="00425C8F" w:rsidTr="00D863FC">
        <w:trPr>
          <w:cantSplit/>
          <w:trHeight w:val="277"/>
        </w:trPr>
        <w:tc>
          <w:tcPr>
            <w:tcW w:w="1800" w:type="dxa"/>
          </w:tcPr>
          <w:p w:rsidR="00320136" w:rsidRDefault="00320136" w:rsidP="00D863FC">
            <w:pPr>
              <w:pStyle w:val="Tablecontent"/>
            </w:pPr>
            <w:r>
              <w:rPr>
                <w:rFonts w:ascii="Calibri" w:hAnsi="Calibri"/>
                <w:color w:val="000000"/>
                <w:sz w:val="22"/>
                <w:szCs w:val="22"/>
              </w:rPr>
              <w:t>serviceType</w:t>
            </w:r>
          </w:p>
        </w:tc>
        <w:tc>
          <w:tcPr>
            <w:tcW w:w="1800" w:type="dxa"/>
          </w:tcPr>
          <w:p w:rsidR="00320136" w:rsidRDefault="00320136" w:rsidP="00D863FC">
            <w:pPr>
              <w:pStyle w:val="Tablecontent"/>
            </w:pPr>
            <w:r>
              <w:t>Service type</w:t>
            </w:r>
          </w:p>
        </w:tc>
        <w:tc>
          <w:tcPr>
            <w:tcW w:w="1980" w:type="dxa"/>
          </w:tcPr>
          <w:p w:rsidR="00320136" w:rsidRDefault="00320136" w:rsidP="00D863FC">
            <w:pPr>
              <w:pStyle w:val="Tablecontent"/>
            </w:pPr>
            <w:r>
              <w:t>Service type</w:t>
            </w:r>
          </w:p>
        </w:tc>
        <w:tc>
          <w:tcPr>
            <w:tcW w:w="1620" w:type="dxa"/>
          </w:tcPr>
          <w:p w:rsidR="00320136" w:rsidRDefault="00320136" w:rsidP="00D863FC">
            <w:pPr>
              <w:pStyle w:val="Tablecontent"/>
            </w:pPr>
            <w:r>
              <w:rPr>
                <w:rFonts w:ascii="Calibri" w:hAnsi="Calibri"/>
                <w:color w:val="000000"/>
                <w:sz w:val="22"/>
                <w:szCs w:val="22"/>
              </w:rPr>
              <w:t>RCREV:Y:PRE</w:t>
            </w:r>
          </w:p>
        </w:tc>
        <w:tc>
          <w:tcPr>
            <w:tcW w:w="720" w:type="dxa"/>
          </w:tcPr>
          <w:p w:rsidR="00320136" w:rsidRDefault="00320136" w:rsidP="00D863FC">
            <w:pPr>
              <w:pStyle w:val="Tablecontent"/>
            </w:pPr>
            <w:r>
              <w:t>A</w:t>
            </w:r>
          </w:p>
        </w:tc>
        <w:tc>
          <w:tcPr>
            <w:tcW w:w="1620" w:type="dxa"/>
          </w:tcPr>
          <w:p w:rsidR="00320136" w:rsidRDefault="00320136" w:rsidP="00D863FC">
            <w:pPr>
              <w:pStyle w:val="Tablecontent"/>
            </w:pPr>
            <w:r>
              <w:t>M</w:t>
            </w:r>
          </w:p>
        </w:tc>
      </w:tr>
      <w:tr w:rsidR="00320136" w:rsidRPr="00425C8F" w:rsidTr="00D863FC">
        <w:trPr>
          <w:cantSplit/>
          <w:trHeight w:val="277"/>
        </w:trPr>
        <w:tc>
          <w:tcPr>
            <w:tcW w:w="1800" w:type="dxa"/>
          </w:tcPr>
          <w:p w:rsidR="00320136" w:rsidRDefault="00320136" w:rsidP="00D863FC">
            <w:pPr>
              <w:pStyle w:val="Tablecontent"/>
            </w:pPr>
            <w:r>
              <w:rPr>
                <w:rFonts w:ascii="Calibri" w:hAnsi="Calibri"/>
                <w:color w:val="000000"/>
                <w:sz w:val="22"/>
                <w:szCs w:val="22"/>
              </w:rPr>
              <w:t>currentBalance</w:t>
            </w:r>
          </w:p>
        </w:tc>
        <w:tc>
          <w:tcPr>
            <w:tcW w:w="1800" w:type="dxa"/>
          </w:tcPr>
          <w:p w:rsidR="00320136" w:rsidRDefault="00320136" w:rsidP="00D863FC">
            <w:pPr>
              <w:pStyle w:val="Tablecontent"/>
            </w:pPr>
            <w:r>
              <w:t>Current balance</w:t>
            </w:r>
          </w:p>
        </w:tc>
        <w:tc>
          <w:tcPr>
            <w:tcW w:w="1980" w:type="dxa"/>
          </w:tcPr>
          <w:p w:rsidR="00320136" w:rsidRDefault="00320136" w:rsidP="00D863FC">
            <w:pPr>
              <w:pStyle w:val="Tablecontent"/>
            </w:pPr>
            <w:r>
              <w:t>Current balance</w:t>
            </w:r>
          </w:p>
        </w:tc>
        <w:tc>
          <w:tcPr>
            <w:tcW w:w="1620" w:type="dxa"/>
          </w:tcPr>
          <w:p w:rsidR="00320136" w:rsidRDefault="00320136" w:rsidP="00D863FC">
            <w:pPr>
              <w:pStyle w:val="Tablecontent"/>
            </w:pPr>
            <w:r>
              <w:rPr>
                <w:rFonts w:ascii="Calibri" w:hAnsi="Calibri"/>
                <w:color w:val="000000"/>
                <w:sz w:val="22"/>
                <w:szCs w:val="22"/>
              </w:rPr>
              <w:t>49500</w:t>
            </w:r>
          </w:p>
        </w:tc>
        <w:tc>
          <w:tcPr>
            <w:tcW w:w="720" w:type="dxa"/>
          </w:tcPr>
          <w:p w:rsidR="00320136" w:rsidRDefault="00320136" w:rsidP="00D863FC">
            <w:pPr>
              <w:pStyle w:val="Tablecontent"/>
            </w:pPr>
            <w:r>
              <w:t>A</w:t>
            </w:r>
          </w:p>
        </w:tc>
        <w:tc>
          <w:tcPr>
            <w:tcW w:w="1620" w:type="dxa"/>
          </w:tcPr>
          <w:p w:rsidR="00320136" w:rsidRDefault="00320136" w:rsidP="00D863FC">
            <w:pPr>
              <w:pStyle w:val="Tablecontent"/>
            </w:pPr>
            <w:r>
              <w:t>M</w:t>
            </w:r>
          </w:p>
        </w:tc>
      </w:tr>
      <w:tr w:rsidR="00320136" w:rsidRPr="00425C8F" w:rsidTr="00D863FC">
        <w:trPr>
          <w:cantSplit/>
          <w:trHeight w:val="277"/>
        </w:trPr>
        <w:tc>
          <w:tcPr>
            <w:tcW w:w="1800" w:type="dxa"/>
          </w:tcPr>
          <w:p w:rsidR="00320136" w:rsidRDefault="00320136" w:rsidP="00D863FC">
            <w:pPr>
              <w:pStyle w:val="Tablecontent"/>
            </w:pPr>
            <w:r>
              <w:rPr>
                <w:rFonts w:ascii="Calibri" w:hAnsi="Calibri"/>
                <w:color w:val="000000"/>
                <w:sz w:val="22"/>
                <w:szCs w:val="22"/>
              </w:rPr>
              <w:t>pin</w:t>
            </w:r>
          </w:p>
        </w:tc>
        <w:tc>
          <w:tcPr>
            <w:tcW w:w="1800" w:type="dxa"/>
          </w:tcPr>
          <w:p w:rsidR="00320136" w:rsidRDefault="00320136" w:rsidP="00D863FC">
            <w:pPr>
              <w:pStyle w:val="Tablecontent"/>
            </w:pPr>
            <w:r>
              <w:t>PIN</w:t>
            </w:r>
          </w:p>
        </w:tc>
        <w:tc>
          <w:tcPr>
            <w:tcW w:w="1980" w:type="dxa"/>
          </w:tcPr>
          <w:p w:rsidR="00320136" w:rsidRDefault="00320136" w:rsidP="00D863FC">
            <w:pPr>
              <w:pStyle w:val="Tablecontent"/>
            </w:pPr>
            <w:r>
              <w:t>PIN</w:t>
            </w:r>
          </w:p>
        </w:tc>
        <w:tc>
          <w:tcPr>
            <w:tcW w:w="1620" w:type="dxa"/>
          </w:tcPr>
          <w:p w:rsidR="00320136" w:rsidRDefault="00320136" w:rsidP="00D863FC">
            <w:pPr>
              <w:pStyle w:val="Tablecontent"/>
            </w:pPr>
            <w:r>
              <w:rPr>
                <w:rFonts w:ascii="Calibri" w:hAnsi="Calibri"/>
                <w:color w:val="000000"/>
                <w:sz w:val="22"/>
                <w:szCs w:val="22"/>
              </w:rPr>
              <w:t>2468</w:t>
            </w:r>
          </w:p>
        </w:tc>
        <w:tc>
          <w:tcPr>
            <w:tcW w:w="720" w:type="dxa"/>
          </w:tcPr>
          <w:p w:rsidR="00320136" w:rsidRDefault="00320136" w:rsidP="00D863FC">
            <w:pPr>
              <w:pStyle w:val="Tablecontent"/>
            </w:pPr>
            <w:r>
              <w:t>A</w:t>
            </w:r>
          </w:p>
        </w:tc>
        <w:tc>
          <w:tcPr>
            <w:tcW w:w="1620" w:type="dxa"/>
          </w:tcPr>
          <w:p w:rsidR="00320136" w:rsidRDefault="00320136" w:rsidP="00D863FC">
            <w:pPr>
              <w:pStyle w:val="Tablecontent"/>
            </w:pPr>
            <w:r>
              <w:t>M</w:t>
            </w:r>
          </w:p>
        </w:tc>
      </w:tr>
      <w:tr w:rsidR="00320136" w:rsidRPr="00425C8F" w:rsidTr="00D863FC">
        <w:trPr>
          <w:cantSplit/>
          <w:trHeight w:val="277"/>
        </w:trPr>
        <w:tc>
          <w:tcPr>
            <w:tcW w:w="1800" w:type="dxa"/>
          </w:tcPr>
          <w:p w:rsidR="00320136" w:rsidRPr="005A6475" w:rsidRDefault="00320136" w:rsidP="00D863FC">
            <w:pPr>
              <w:pStyle w:val="Tablecontent"/>
              <w:rPr>
                <w:u w:color="E31837"/>
              </w:rPr>
            </w:pPr>
            <w:r>
              <w:rPr>
                <w:rFonts w:ascii="Calibri" w:hAnsi="Calibri"/>
                <w:color w:val="000000"/>
                <w:sz w:val="22"/>
                <w:szCs w:val="22"/>
              </w:rPr>
              <w:t>subscriberMsisdn</w:t>
            </w:r>
          </w:p>
        </w:tc>
        <w:tc>
          <w:tcPr>
            <w:tcW w:w="1800" w:type="dxa"/>
          </w:tcPr>
          <w:p w:rsidR="00320136" w:rsidRDefault="00320136" w:rsidP="00D863FC">
            <w:pPr>
              <w:pStyle w:val="Tablecontent"/>
            </w:pPr>
            <w:r>
              <w:t>Subscriber MSISDN</w:t>
            </w:r>
          </w:p>
        </w:tc>
        <w:tc>
          <w:tcPr>
            <w:tcW w:w="1980" w:type="dxa"/>
          </w:tcPr>
          <w:p w:rsidR="00320136" w:rsidRDefault="00320136" w:rsidP="00D863FC">
            <w:pPr>
              <w:pStyle w:val="Tablecontent"/>
            </w:pPr>
            <w:r>
              <w:t>Subscriber MSISDN</w:t>
            </w:r>
          </w:p>
        </w:tc>
        <w:tc>
          <w:tcPr>
            <w:tcW w:w="1620" w:type="dxa"/>
          </w:tcPr>
          <w:p w:rsidR="00320136" w:rsidRPr="00D073B2" w:rsidRDefault="00320136" w:rsidP="00D863FC">
            <w:pPr>
              <w:pStyle w:val="Tablecontent"/>
            </w:pPr>
            <w:r>
              <w:rPr>
                <w:rFonts w:ascii="Calibri" w:hAnsi="Calibri"/>
                <w:color w:val="000000"/>
                <w:sz w:val="22"/>
                <w:szCs w:val="22"/>
              </w:rPr>
              <w:t>7288007700</w:t>
            </w:r>
          </w:p>
        </w:tc>
        <w:tc>
          <w:tcPr>
            <w:tcW w:w="720" w:type="dxa"/>
          </w:tcPr>
          <w:p w:rsidR="00320136" w:rsidRDefault="00320136" w:rsidP="00D863FC">
            <w:pPr>
              <w:pStyle w:val="Tablecontent"/>
            </w:pPr>
            <w:r>
              <w:rPr>
                <w:rFonts w:cs="Arial"/>
                <w:szCs w:val="16"/>
                <w:lang w:val="en-IN"/>
              </w:rPr>
              <w:t>N</w:t>
            </w:r>
          </w:p>
        </w:tc>
        <w:tc>
          <w:tcPr>
            <w:tcW w:w="1620" w:type="dxa"/>
          </w:tcPr>
          <w:p w:rsidR="00320136" w:rsidRDefault="00320136" w:rsidP="00D863FC">
            <w:pPr>
              <w:pStyle w:val="Tablecontent"/>
            </w:pPr>
            <w:r>
              <w:t>M</w:t>
            </w:r>
          </w:p>
        </w:tc>
      </w:tr>
      <w:tr w:rsidR="002521C0" w:rsidRPr="00425C8F" w:rsidTr="00D863FC">
        <w:trPr>
          <w:cantSplit/>
          <w:trHeight w:val="277"/>
        </w:trPr>
        <w:tc>
          <w:tcPr>
            <w:tcW w:w="1800" w:type="dxa"/>
          </w:tcPr>
          <w:p w:rsidR="002521C0" w:rsidRDefault="00231BF6" w:rsidP="00D863FC">
            <w:pPr>
              <w:pStyle w:val="Tablecontent"/>
            </w:pPr>
            <w:r>
              <w:rPr>
                <w:rFonts w:ascii="Calibri" w:hAnsi="Calibri"/>
                <w:color w:val="000000"/>
                <w:sz w:val="22"/>
                <w:szCs w:val="22"/>
              </w:rPr>
              <w:t>transactionId</w:t>
            </w:r>
          </w:p>
        </w:tc>
        <w:tc>
          <w:tcPr>
            <w:tcW w:w="1800" w:type="dxa"/>
          </w:tcPr>
          <w:p w:rsidR="002521C0" w:rsidRDefault="002521C0" w:rsidP="00D863FC">
            <w:pPr>
              <w:pStyle w:val="Tablecontent"/>
            </w:pPr>
            <w:r>
              <w:t>Selected Transaction</w:t>
            </w:r>
            <w:r w:rsidR="00231BF6">
              <w:t xml:space="preserve"> Id</w:t>
            </w:r>
          </w:p>
        </w:tc>
        <w:tc>
          <w:tcPr>
            <w:tcW w:w="1980" w:type="dxa"/>
          </w:tcPr>
          <w:p w:rsidR="002521C0" w:rsidRDefault="002521C0" w:rsidP="00D863FC">
            <w:pPr>
              <w:pStyle w:val="Tablecontent"/>
            </w:pPr>
            <w:r>
              <w:t>Selected Transaction</w:t>
            </w:r>
            <w:r w:rsidR="00C208D2">
              <w:t xml:space="preserve"> Id</w:t>
            </w:r>
          </w:p>
        </w:tc>
        <w:tc>
          <w:tcPr>
            <w:tcW w:w="1620" w:type="dxa"/>
          </w:tcPr>
          <w:p w:rsidR="002521C0" w:rsidRDefault="001D1173" w:rsidP="00D863FC">
            <w:pPr>
              <w:pStyle w:val="Tablecontent"/>
            </w:pPr>
            <w:r>
              <w:rPr>
                <w:rFonts w:ascii="Calibri" w:hAnsi="Calibri"/>
                <w:color w:val="000000"/>
                <w:sz w:val="22"/>
                <w:szCs w:val="22"/>
              </w:rPr>
              <w:t>R160729.1718.100001</w:t>
            </w:r>
          </w:p>
        </w:tc>
        <w:tc>
          <w:tcPr>
            <w:tcW w:w="720" w:type="dxa"/>
          </w:tcPr>
          <w:p w:rsidR="002521C0" w:rsidRDefault="002521C0" w:rsidP="00D863FC">
            <w:pPr>
              <w:pStyle w:val="Tablecontent"/>
            </w:pPr>
            <w:r>
              <w:t>A</w:t>
            </w:r>
          </w:p>
        </w:tc>
        <w:tc>
          <w:tcPr>
            <w:tcW w:w="1620" w:type="dxa"/>
          </w:tcPr>
          <w:p w:rsidR="002521C0" w:rsidRDefault="002521C0" w:rsidP="00D863FC">
            <w:pPr>
              <w:pStyle w:val="Tablecontent"/>
            </w:pPr>
            <w:r>
              <w:t>M</w:t>
            </w:r>
          </w:p>
        </w:tc>
      </w:tr>
    </w:tbl>
    <w:p w:rsidR="00D612FA" w:rsidRDefault="00D612FA" w:rsidP="00BE4D8D">
      <w:pPr>
        <w:jc w:val="both"/>
        <w:rPr>
          <w:rFonts w:ascii="Calibri" w:hAnsi="Calibri"/>
          <w:color w:val="000000"/>
          <w:sz w:val="22"/>
          <w:szCs w:val="22"/>
        </w:rPr>
      </w:pPr>
    </w:p>
    <w:p w:rsidR="00D058A4" w:rsidRPr="00425C8F" w:rsidRDefault="00D058A4" w:rsidP="00D058A4">
      <w:pPr>
        <w:pStyle w:val="Heading"/>
        <w:rPr>
          <w:color w:val="auto"/>
        </w:rPr>
      </w:pPr>
      <w:r w:rsidRPr="00425C8F">
        <w:rPr>
          <w:color w:val="auto"/>
        </w:rPr>
        <w:t>Response Syntax</w:t>
      </w:r>
    </w:p>
    <w:p w:rsidR="00D058A4" w:rsidRDefault="00D058A4" w:rsidP="00D058A4">
      <w:pPr>
        <w:pStyle w:val="BodyText2"/>
        <w:ind w:left="720"/>
      </w:pPr>
      <w:r w:rsidRPr="00425C8F">
        <w:t xml:space="preserve">PreTUPS system sends the acknowledgement to the External system. The acknowledgement will be in </w:t>
      </w:r>
      <w:r>
        <w:t>JSON</w:t>
      </w:r>
      <w:r w:rsidRPr="00425C8F">
        <w:t xml:space="preserve"> and send as response of the request. The </w:t>
      </w:r>
      <w:r>
        <w:t>JSON</w:t>
      </w:r>
      <w:r w:rsidRPr="00425C8F">
        <w:t xml:space="preserve"> response details are mentioned below</w:t>
      </w:r>
      <w:r>
        <w:t>.</w:t>
      </w:r>
    </w:p>
    <w:p w:rsidR="00CE78A3" w:rsidRDefault="00CE78A3" w:rsidP="00CE78A3">
      <w:pPr>
        <w:jc w:val="both"/>
        <w:rPr>
          <w:rFonts w:ascii="Calibri" w:hAnsi="Calibri"/>
          <w:color w:val="000000"/>
          <w:sz w:val="22"/>
          <w:szCs w:val="22"/>
        </w:rPr>
      </w:pPr>
    </w:p>
    <w:p w:rsidR="00D52532" w:rsidRDefault="00D52532" w:rsidP="00D52532">
      <w:pPr>
        <w:jc w:val="both"/>
        <w:rPr>
          <w:rFonts w:ascii="Calibri" w:hAnsi="Calibri"/>
          <w:color w:val="000000"/>
          <w:sz w:val="22"/>
          <w:szCs w:val="22"/>
        </w:rPr>
      </w:pPr>
      <w:r>
        <w:rPr>
          <w:rFonts w:ascii="Calibri" w:hAnsi="Calibri"/>
          <w:color w:val="000000"/>
          <w:sz w:val="22"/>
          <w:szCs w:val="22"/>
        </w:rPr>
        <w:t>{"statusCode":200,"status":true,"successMsg":"c2s.reversal.successful","formError":null,"globalError":null,"parameters":null,"dataObject":{"txnid":"X160729.1718.100001","c2sReverseResponseMessage":"1041142:Transaction number X160729.1718.100001 for Prepaid Reversal request of 7259789634  for 100 is accepted for processing, your new balance is GNF 50800.","c2sReverseResponseStatus":true},"fieldError":null,"messageCode":"4575"}</w:t>
      </w:r>
    </w:p>
    <w:p w:rsidR="00117C81" w:rsidRDefault="00117C81" w:rsidP="00117C81">
      <w:pPr>
        <w:pStyle w:val="Heading"/>
        <w:rPr>
          <w:color w:val="auto"/>
        </w:rPr>
      </w:pPr>
      <w:r w:rsidRPr="00425C8F">
        <w:rPr>
          <w:color w:val="auto"/>
        </w:rPr>
        <w:t>Fields Detail</w:t>
      </w:r>
    </w:p>
    <w:p w:rsidR="00D52532" w:rsidRDefault="00D52532" w:rsidP="00CE78A3">
      <w:pPr>
        <w:jc w:val="both"/>
        <w:rPr>
          <w:rFonts w:ascii="Calibri" w:hAnsi="Calibri"/>
          <w:color w:val="000000"/>
          <w:sz w:val="22"/>
          <w:szCs w:val="22"/>
        </w:rPr>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CE78A3" w:rsidRPr="00425C8F" w:rsidTr="00D863FC">
        <w:trPr>
          <w:trHeight w:val="277"/>
          <w:tblHeader/>
        </w:trPr>
        <w:tc>
          <w:tcPr>
            <w:tcW w:w="1800" w:type="dxa"/>
            <w:shd w:val="clear" w:color="auto" w:fill="E31837"/>
          </w:tcPr>
          <w:p w:rsidR="00CE78A3" w:rsidRPr="00425C8F" w:rsidRDefault="00CE78A3" w:rsidP="00D863FC">
            <w:pPr>
              <w:pStyle w:val="TableColumnLabels"/>
              <w:rPr>
                <w:color w:val="auto"/>
                <w:lang w:val="en-IN"/>
              </w:rPr>
            </w:pPr>
            <w:r w:rsidRPr="00425C8F">
              <w:rPr>
                <w:color w:val="auto"/>
                <w:lang w:val="en-IN"/>
              </w:rPr>
              <w:t>TAG</w:t>
            </w:r>
          </w:p>
        </w:tc>
        <w:tc>
          <w:tcPr>
            <w:tcW w:w="1800" w:type="dxa"/>
            <w:shd w:val="clear" w:color="auto" w:fill="E31837"/>
          </w:tcPr>
          <w:p w:rsidR="00CE78A3" w:rsidRPr="00425C8F" w:rsidRDefault="00CE78A3" w:rsidP="00D863FC">
            <w:pPr>
              <w:pStyle w:val="TableColumnLabels"/>
              <w:rPr>
                <w:color w:val="auto"/>
                <w:lang w:val="en-IN"/>
              </w:rPr>
            </w:pPr>
            <w:r w:rsidRPr="00425C8F">
              <w:rPr>
                <w:color w:val="auto"/>
                <w:lang w:val="en-IN"/>
              </w:rPr>
              <w:t>Fields</w:t>
            </w:r>
          </w:p>
        </w:tc>
        <w:tc>
          <w:tcPr>
            <w:tcW w:w="1980" w:type="dxa"/>
            <w:shd w:val="clear" w:color="auto" w:fill="E31837"/>
          </w:tcPr>
          <w:p w:rsidR="00CE78A3" w:rsidRPr="00425C8F" w:rsidRDefault="00CE78A3" w:rsidP="00D863FC">
            <w:pPr>
              <w:pStyle w:val="TableColumnLabels"/>
              <w:rPr>
                <w:color w:val="auto"/>
                <w:lang w:val="en-IN"/>
              </w:rPr>
            </w:pPr>
            <w:r w:rsidRPr="00425C8F">
              <w:rPr>
                <w:color w:val="auto"/>
                <w:lang w:val="en-IN"/>
              </w:rPr>
              <w:t>Remarks</w:t>
            </w:r>
          </w:p>
        </w:tc>
        <w:tc>
          <w:tcPr>
            <w:tcW w:w="1620" w:type="dxa"/>
            <w:shd w:val="clear" w:color="auto" w:fill="E31837"/>
          </w:tcPr>
          <w:p w:rsidR="00CE78A3" w:rsidRPr="00425C8F" w:rsidRDefault="00CE78A3" w:rsidP="00D863FC">
            <w:pPr>
              <w:pStyle w:val="TableColumnLabels"/>
              <w:rPr>
                <w:color w:val="auto"/>
                <w:lang w:val="en-IN"/>
              </w:rPr>
            </w:pPr>
            <w:r w:rsidRPr="00425C8F">
              <w:rPr>
                <w:color w:val="auto"/>
                <w:lang w:val="en-IN"/>
              </w:rPr>
              <w:t>Example</w:t>
            </w:r>
          </w:p>
        </w:tc>
        <w:tc>
          <w:tcPr>
            <w:tcW w:w="720" w:type="dxa"/>
            <w:shd w:val="clear" w:color="auto" w:fill="E31837"/>
          </w:tcPr>
          <w:p w:rsidR="00CE78A3" w:rsidRPr="00425C8F" w:rsidRDefault="00CE78A3" w:rsidP="00D863FC">
            <w:pPr>
              <w:pStyle w:val="TableColumnLabels"/>
              <w:rPr>
                <w:color w:val="auto"/>
                <w:lang w:val="en-IN"/>
              </w:rPr>
            </w:pPr>
            <w:r w:rsidRPr="00425C8F">
              <w:rPr>
                <w:color w:val="auto"/>
                <w:lang w:val="en-IN"/>
              </w:rPr>
              <w:t>Field Type</w:t>
            </w:r>
          </w:p>
        </w:tc>
        <w:tc>
          <w:tcPr>
            <w:tcW w:w="1620" w:type="dxa"/>
            <w:shd w:val="clear" w:color="auto" w:fill="E31837"/>
          </w:tcPr>
          <w:p w:rsidR="00CE78A3" w:rsidRPr="00425C8F" w:rsidRDefault="00CE78A3" w:rsidP="00D863FC">
            <w:pPr>
              <w:pStyle w:val="TableColumnLabels"/>
              <w:rPr>
                <w:color w:val="auto"/>
                <w:lang w:val="en-IN"/>
              </w:rPr>
            </w:pPr>
            <w:r w:rsidRPr="00425C8F">
              <w:rPr>
                <w:color w:val="auto"/>
                <w:lang w:val="en-IN"/>
              </w:rPr>
              <w:t>Optional/</w:t>
            </w:r>
          </w:p>
          <w:p w:rsidR="00CE78A3" w:rsidRPr="00425C8F" w:rsidRDefault="00CE78A3" w:rsidP="00D863FC">
            <w:pPr>
              <w:pStyle w:val="TableColumnLabels"/>
              <w:rPr>
                <w:color w:val="auto"/>
                <w:lang w:val="en-IN"/>
              </w:rPr>
            </w:pPr>
            <w:r w:rsidRPr="00425C8F">
              <w:rPr>
                <w:color w:val="auto"/>
                <w:lang w:val="en-IN"/>
              </w:rPr>
              <w:t>Mandatory</w:t>
            </w:r>
          </w:p>
        </w:tc>
      </w:tr>
      <w:tr w:rsidR="00CE78A3" w:rsidRPr="00425C8F" w:rsidTr="00D863FC">
        <w:trPr>
          <w:trHeight w:val="277"/>
        </w:trPr>
        <w:tc>
          <w:tcPr>
            <w:tcW w:w="1800" w:type="dxa"/>
          </w:tcPr>
          <w:p w:rsidR="00CE78A3" w:rsidRPr="00425C8F" w:rsidRDefault="00CE78A3" w:rsidP="00D863FC">
            <w:pPr>
              <w:pStyle w:val="Tablecontent"/>
            </w:pPr>
            <w:r>
              <w:t>statusCode</w:t>
            </w:r>
          </w:p>
        </w:tc>
        <w:tc>
          <w:tcPr>
            <w:tcW w:w="1800" w:type="dxa"/>
          </w:tcPr>
          <w:p w:rsidR="00CE78A3" w:rsidRPr="00425C8F" w:rsidRDefault="00CE78A3" w:rsidP="00D863FC">
            <w:pPr>
              <w:pStyle w:val="Tablecontent"/>
            </w:pPr>
            <w:r>
              <w:t>Status code of request</w:t>
            </w:r>
          </w:p>
        </w:tc>
        <w:tc>
          <w:tcPr>
            <w:tcW w:w="1980" w:type="dxa"/>
          </w:tcPr>
          <w:p w:rsidR="00CE78A3" w:rsidRPr="00425C8F" w:rsidRDefault="00CE78A3" w:rsidP="00D863FC">
            <w:pPr>
              <w:pStyle w:val="Tablecontent"/>
            </w:pPr>
            <w:r>
              <w:t>Return 200 if request lands on pretups server</w:t>
            </w:r>
          </w:p>
        </w:tc>
        <w:tc>
          <w:tcPr>
            <w:tcW w:w="1620" w:type="dxa"/>
          </w:tcPr>
          <w:p w:rsidR="00CE78A3" w:rsidRPr="00425C8F" w:rsidRDefault="00CE78A3" w:rsidP="00D863FC">
            <w:pPr>
              <w:pStyle w:val="Tablecontent"/>
            </w:pPr>
            <w:r>
              <w:t>200</w:t>
            </w:r>
          </w:p>
        </w:tc>
        <w:tc>
          <w:tcPr>
            <w:tcW w:w="720" w:type="dxa"/>
          </w:tcPr>
          <w:p w:rsidR="00CE78A3" w:rsidRPr="00425C8F" w:rsidRDefault="00CE78A3" w:rsidP="00D863FC">
            <w:pPr>
              <w:pStyle w:val="Tablecontent"/>
            </w:pPr>
            <w:r>
              <w:t>N</w:t>
            </w:r>
          </w:p>
        </w:tc>
        <w:tc>
          <w:tcPr>
            <w:tcW w:w="1620" w:type="dxa"/>
          </w:tcPr>
          <w:p w:rsidR="00CE78A3" w:rsidRPr="00425C8F" w:rsidRDefault="00CE78A3" w:rsidP="00D863FC">
            <w:pPr>
              <w:pStyle w:val="Tablecontent"/>
            </w:pPr>
            <w:r w:rsidRPr="00425C8F">
              <w:t>M</w:t>
            </w:r>
          </w:p>
        </w:tc>
      </w:tr>
      <w:tr w:rsidR="00CE78A3" w:rsidRPr="00425C8F" w:rsidTr="00D863FC">
        <w:trPr>
          <w:trHeight w:val="277"/>
        </w:trPr>
        <w:tc>
          <w:tcPr>
            <w:tcW w:w="1800" w:type="dxa"/>
          </w:tcPr>
          <w:p w:rsidR="00CE78A3" w:rsidRPr="00425C8F" w:rsidRDefault="00CE78A3" w:rsidP="00D863FC">
            <w:pPr>
              <w:pStyle w:val="Tablecontent"/>
            </w:pPr>
            <w:r>
              <w:t>status</w:t>
            </w:r>
          </w:p>
        </w:tc>
        <w:tc>
          <w:tcPr>
            <w:tcW w:w="1800" w:type="dxa"/>
          </w:tcPr>
          <w:p w:rsidR="00CE78A3" w:rsidRPr="00425C8F" w:rsidRDefault="00CE78A3" w:rsidP="00D863FC">
            <w:pPr>
              <w:pStyle w:val="Tablecontent"/>
            </w:pPr>
            <w:r>
              <w:t xml:space="preserve">Return request status </w:t>
            </w:r>
          </w:p>
        </w:tc>
        <w:tc>
          <w:tcPr>
            <w:tcW w:w="1980" w:type="dxa"/>
          </w:tcPr>
          <w:p w:rsidR="00CE78A3" w:rsidRPr="00425C8F" w:rsidRDefault="00CE78A3" w:rsidP="00D863FC">
            <w:pPr>
              <w:pStyle w:val="Tablecontent"/>
            </w:pPr>
            <w:r>
              <w:t>Either true or false based on error or success message</w:t>
            </w:r>
          </w:p>
        </w:tc>
        <w:tc>
          <w:tcPr>
            <w:tcW w:w="1620" w:type="dxa"/>
          </w:tcPr>
          <w:p w:rsidR="00CE78A3" w:rsidRPr="00425C8F" w:rsidRDefault="00CE78A3" w:rsidP="00D863FC">
            <w:pPr>
              <w:pStyle w:val="Tablecontent"/>
            </w:pPr>
            <w:r>
              <w:t>true</w:t>
            </w:r>
          </w:p>
        </w:tc>
        <w:tc>
          <w:tcPr>
            <w:tcW w:w="720" w:type="dxa"/>
          </w:tcPr>
          <w:p w:rsidR="00CE78A3" w:rsidRPr="00425C8F" w:rsidRDefault="00CE78A3" w:rsidP="00D863FC">
            <w:pPr>
              <w:pStyle w:val="Tablecontent"/>
            </w:pPr>
            <w:r>
              <w:t xml:space="preserve">A </w:t>
            </w:r>
          </w:p>
        </w:tc>
        <w:tc>
          <w:tcPr>
            <w:tcW w:w="1620" w:type="dxa"/>
          </w:tcPr>
          <w:p w:rsidR="00CE78A3" w:rsidRPr="00425C8F" w:rsidRDefault="00CE78A3" w:rsidP="00D863FC">
            <w:pPr>
              <w:pStyle w:val="Tablecontent"/>
            </w:pPr>
            <w:r w:rsidRPr="00425C8F">
              <w:t>M</w:t>
            </w:r>
          </w:p>
        </w:tc>
      </w:tr>
      <w:tr w:rsidR="00CE78A3" w:rsidRPr="00425C8F" w:rsidTr="00D863FC">
        <w:trPr>
          <w:cantSplit/>
          <w:trHeight w:val="277"/>
        </w:trPr>
        <w:tc>
          <w:tcPr>
            <w:tcW w:w="1800" w:type="dxa"/>
          </w:tcPr>
          <w:p w:rsidR="00CE78A3" w:rsidRPr="00425C8F" w:rsidRDefault="00CE78A3" w:rsidP="00D863FC">
            <w:pPr>
              <w:pStyle w:val="Tablecontent"/>
            </w:pPr>
            <w:r>
              <w:t>successMsg</w:t>
            </w:r>
          </w:p>
        </w:tc>
        <w:tc>
          <w:tcPr>
            <w:tcW w:w="1800" w:type="dxa"/>
          </w:tcPr>
          <w:p w:rsidR="00CE78A3" w:rsidRPr="00425C8F" w:rsidRDefault="00CE78A3" w:rsidP="00D863FC">
            <w:pPr>
              <w:pStyle w:val="Tablecontent"/>
            </w:pPr>
            <w:r>
              <w:t>Message for operation status</w:t>
            </w:r>
          </w:p>
        </w:tc>
        <w:tc>
          <w:tcPr>
            <w:tcW w:w="1980" w:type="dxa"/>
          </w:tcPr>
          <w:p w:rsidR="00CE78A3" w:rsidRPr="00425C8F" w:rsidRDefault="00CE78A3" w:rsidP="00D863FC">
            <w:pPr>
              <w:pStyle w:val="Tablecontent"/>
            </w:pPr>
            <w:r>
              <w:t>Success message return by service id operation executes successfully</w:t>
            </w:r>
          </w:p>
        </w:tc>
        <w:tc>
          <w:tcPr>
            <w:tcW w:w="1620" w:type="dxa"/>
          </w:tcPr>
          <w:p w:rsidR="00CE78A3" w:rsidRPr="00425C8F" w:rsidRDefault="00844E0E" w:rsidP="00D863FC">
            <w:pPr>
              <w:pStyle w:val="Tablecontent"/>
            </w:pPr>
            <w:r w:rsidRPr="00844E0E">
              <w:t>C2S reversal is successful</w:t>
            </w:r>
          </w:p>
        </w:tc>
        <w:tc>
          <w:tcPr>
            <w:tcW w:w="720" w:type="dxa"/>
          </w:tcPr>
          <w:p w:rsidR="00CE78A3" w:rsidRPr="00425C8F" w:rsidRDefault="00CE78A3" w:rsidP="00D863FC">
            <w:pPr>
              <w:pStyle w:val="Tablecontent"/>
            </w:pPr>
            <w:r>
              <w:t xml:space="preserve">A </w:t>
            </w:r>
          </w:p>
        </w:tc>
        <w:tc>
          <w:tcPr>
            <w:tcW w:w="1620" w:type="dxa"/>
          </w:tcPr>
          <w:p w:rsidR="00CE78A3" w:rsidRPr="00425C8F" w:rsidRDefault="00CE78A3" w:rsidP="00D863FC">
            <w:pPr>
              <w:pStyle w:val="Tablecontent"/>
            </w:pPr>
            <w:r w:rsidRPr="00425C8F">
              <w:t>M</w:t>
            </w:r>
          </w:p>
        </w:tc>
      </w:tr>
      <w:tr w:rsidR="00CE78A3" w:rsidRPr="00425C8F" w:rsidTr="00D863FC">
        <w:trPr>
          <w:cantSplit/>
          <w:trHeight w:val="277"/>
        </w:trPr>
        <w:tc>
          <w:tcPr>
            <w:tcW w:w="1800" w:type="dxa"/>
          </w:tcPr>
          <w:p w:rsidR="00CE78A3" w:rsidRPr="00425C8F" w:rsidRDefault="00CE78A3" w:rsidP="00D863FC">
            <w:pPr>
              <w:pStyle w:val="Tablecontent"/>
            </w:pPr>
            <w:r>
              <w:t>globalError</w:t>
            </w:r>
          </w:p>
        </w:tc>
        <w:tc>
          <w:tcPr>
            <w:tcW w:w="1800" w:type="dxa"/>
          </w:tcPr>
          <w:p w:rsidR="00CE78A3" w:rsidRPr="00425C8F" w:rsidRDefault="00CE78A3" w:rsidP="00D863FC">
            <w:pPr>
              <w:pStyle w:val="Tablecontent"/>
            </w:pPr>
            <w:r>
              <w:t>Any runtime exception</w:t>
            </w:r>
          </w:p>
        </w:tc>
        <w:tc>
          <w:tcPr>
            <w:tcW w:w="1980" w:type="dxa"/>
          </w:tcPr>
          <w:p w:rsidR="00CE78A3" w:rsidRPr="00425C8F" w:rsidRDefault="00CE78A3" w:rsidP="00D863FC">
            <w:pPr>
              <w:pStyle w:val="Tablecontent"/>
            </w:pPr>
            <w:r>
              <w:t>Runtime exception message occurs at the time of operation execution</w:t>
            </w:r>
          </w:p>
        </w:tc>
        <w:tc>
          <w:tcPr>
            <w:tcW w:w="1620" w:type="dxa"/>
          </w:tcPr>
          <w:p w:rsidR="00CE78A3" w:rsidRPr="00425C8F" w:rsidRDefault="00CE78A3" w:rsidP="00D863FC">
            <w:pPr>
              <w:pStyle w:val="Tablecontent"/>
            </w:pPr>
            <w:r>
              <w:t>Request format is wrong</w:t>
            </w:r>
          </w:p>
        </w:tc>
        <w:tc>
          <w:tcPr>
            <w:tcW w:w="720" w:type="dxa"/>
          </w:tcPr>
          <w:p w:rsidR="00CE78A3" w:rsidRPr="00425C8F" w:rsidRDefault="00CE78A3" w:rsidP="00D863FC">
            <w:pPr>
              <w:pStyle w:val="Tablecontent"/>
            </w:pPr>
            <w:r>
              <w:t>A</w:t>
            </w:r>
          </w:p>
        </w:tc>
        <w:tc>
          <w:tcPr>
            <w:tcW w:w="1620" w:type="dxa"/>
          </w:tcPr>
          <w:p w:rsidR="00CE78A3" w:rsidRPr="00425C8F" w:rsidRDefault="00CE78A3" w:rsidP="00D863FC">
            <w:pPr>
              <w:pStyle w:val="Tablecontent"/>
            </w:pPr>
            <w:r w:rsidRPr="00425C8F">
              <w:t>M</w:t>
            </w:r>
          </w:p>
        </w:tc>
      </w:tr>
      <w:tr w:rsidR="00CE78A3" w:rsidRPr="00425C8F" w:rsidTr="00D863FC">
        <w:trPr>
          <w:cantSplit/>
          <w:trHeight w:val="277"/>
        </w:trPr>
        <w:tc>
          <w:tcPr>
            <w:tcW w:w="1800" w:type="dxa"/>
          </w:tcPr>
          <w:p w:rsidR="00CE78A3" w:rsidRPr="00425C8F" w:rsidRDefault="00CE78A3" w:rsidP="00D863FC">
            <w:pPr>
              <w:pStyle w:val="Tablecontent"/>
            </w:pPr>
            <w:r>
              <w:lastRenderedPageBreak/>
              <w:t>fieldError</w:t>
            </w:r>
          </w:p>
        </w:tc>
        <w:tc>
          <w:tcPr>
            <w:tcW w:w="1800" w:type="dxa"/>
          </w:tcPr>
          <w:p w:rsidR="00CE78A3" w:rsidRPr="00425C8F" w:rsidRDefault="00CE78A3" w:rsidP="00D863FC">
            <w:pPr>
              <w:pStyle w:val="Tablecontent"/>
            </w:pPr>
            <w:r>
              <w:t>Error message for mandatory fields</w:t>
            </w:r>
          </w:p>
        </w:tc>
        <w:tc>
          <w:tcPr>
            <w:tcW w:w="1980" w:type="dxa"/>
          </w:tcPr>
          <w:p w:rsidR="00CE78A3" w:rsidRPr="00425C8F" w:rsidRDefault="00CE78A3" w:rsidP="00D863FC">
            <w:pPr>
              <w:pStyle w:val="Tablecontent"/>
            </w:pPr>
            <w:r>
              <w:t>Error message for mandatory fields</w:t>
            </w:r>
          </w:p>
        </w:tc>
        <w:tc>
          <w:tcPr>
            <w:tcW w:w="1620" w:type="dxa"/>
          </w:tcPr>
          <w:p w:rsidR="00CE78A3" w:rsidRPr="00425C8F" w:rsidRDefault="00E86D25" w:rsidP="00D863FC">
            <w:pPr>
              <w:pStyle w:val="Tablecontent"/>
            </w:pPr>
            <w:r>
              <w:rPr>
                <w:rFonts w:ascii="Calibri" w:hAnsi="Calibri"/>
                <w:color w:val="000000"/>
                <w:sz w:val="22"/>
                <w:szCs w:val="22"/>
              </w:rPr>
              <w:t>transactionId is required</w:t>
            </w:r>
          </w:p>
        </w:tc>
        <w:tc>
          <w:tcPr>
            <w:tcW w:w="720" w:type="dxa"/>
          </w:tcPr>
          <w:p w:rsidR="00CE78A3" w:rsidRPr="00425C8F" w:rsidRDefault="00CE78A3" w:rsidP="00D863FC">
            <w:pPr>
              <w:pStyle w:val="Tablecontent"/>
            </w:pPr>
            <w:r>
              <w:t>A</w:t>
            </w:r>
          </w:p>
        </w:tc>
        <w:tc>
          <w:tcPr>
            <w:tcW w:w="1620" w:type="dxa"/>
          </w:tcPr>
          <w:p w:rsidR="00CE78A3" w:rsidRPr="00425C8F" w:rsidRDefault="00CE78A3" w:rsidP="00D863FC">
            <w:pPr>
              <w:pStyle w:val="Tablecontent"/>
            </w:pPr>
            <w:r w:rsidRPr="00425C8F">
              <w:t>M</w:t>
            </w:r>
          </w:p>
        </w:tc>
      </w:tr>
      <w:tr w:rsidR="004416F7" w:rsidRPr="00425C8F" w:rsidTr="00D863FC">
        <w:trPr>
          <w:cantSplit/>
          <w:trHeight w:val="277"/>
        </w:trPr>
        <w:tc>
          <w:tcPr>
            <w:tcW w:w="1800" w:type="dxa"/>
          </w:tcPr>
          <w:p w:rsidR="004416F7" w:rsidRDefault="004416F7" w:rsidP="00D863FC">
            <w:pPr>
              <w:pStyle w:val="Tablecontent"/>
            </w:pPr>
            <w:r>
              <w:t>messageCode</w:t>
            </w:r>
          </w:p>
        </w:tc>
        <w:tc>
          <w:tcPr>
            <w:tcW w:w="1800" w:type="dxa"/>
          </w:tcPr>
          <w:p w:rsidR="004416F7" w:rsidRDefault="004416F7" w:rsidP="00D863FC">
            <w:pPr>
              <w:pStyle w:val="Tablecontent"/>
            </w:pPr>
            <w:r>
              <w:t xml:space="preserve">Message code for the response status </w:t>
            </w:r>
          </w:p>
        </w:tc>
        <w:tc>
          <w:tcPr>
            <w:tcW w:w="1980" w:type="dxa"/>
          </w:tcPr>
          <w:p w:rsidR="004416F7" w:rsidRDefault="004416F7" w:rsidP="00D863FC">
            <w:pPr>
              <w:pStyle w:val="Tablecontent"/>
            </w:pPr>
            <w:r>
              <w:t>A numeric value which represent to a message for success or failure</w:t>
            </w:r>
          </w:p>
        </w:tc>
        <w:tc>
          <w:tcPr>
            <w:tcW w:w="1620" w:type="dxa"/>
          </w:tcPr>
          <w:p w:rsidR="004416F7" w:rsidRDefault="004416F7" w:rsidP="00D863FC">
            <w:pPr>
              <w:pStyle w:val="Tablecontent"/>
            </w:pPr>
            <w:r>
              <w:rPr>
                <w:rFonts w:ascii="Calibri" w:hAnsi="Calibri"/>
                <w:color w:val="000000"/>
                <w:sz w:val="22"/>
                <w:szCs w:val="22"/>
              </w:rPr>
              <w:t xml:space="preserve">Message reference code </w:t>
            </w:r>
          </w:p>
        </w:tc>
        <w:tc>
          <w:tcPr>
            <w:tcW w:w="720" w:type="dxa"/>
          </w:tcPr>
          <w:p w:rsidR="004416F7" w:rsidRDefault="004416F7" w:rsidP="00D863FC">
            <w:pPr>
              <w:pStyle w:val="Tablecontent"/>
            </w:pPr>
            <w:r>
              <w:t>A</w:t>
            </w:r>
          </w:p>
        </w:tc>
        <w:tc>
          <w:tcPr>
            <w:tcW w:w="1620" w:type="dxa"/>
          </w:tcPr>
          <w:p w:rsidR="004416F7" w:rsidRDefault="004416F7" w:rsidP="00D863FC">
            <w:pPr>
              <w:pStyle w:val="Tablecontent"/>
            </w:pPr>
            <w:r>
              <w:t>M</w:t>
            </w:r>
          </w:p>
        </w:tc>
      </w:tr>
      <w:tr w:rsidR="004109E7" w:rsidRPr="00425C8F" w:rsidTr="00D863FC">
        <w:trPr>
          <w:cantSplit/>
          <w:trHeight w:val="277"/>
        </w:trPr>
        <w:tc>
          <w:tcPr>
            <w:tcW w:w="1800" w:type="dxa"/>
          </w:tcPr>
          <w:p w:rsidR="004109E7" w:rsidRDefault="004109E7" w:rsidP="00D863FC">
            <w:pPr>
              <w:pStyle w:val="Tablecontent"/>
            </w:pPr>
            <w:r>
              <w:t>dataObject</w:t>
            </w:r>
          </w:p>
        </w:tc>
        <w:tc>
          <w:tcPr>
            <w:tcW w:w="1800" w:type="dxa"/>
          </w:tcPr>
          <w:p w:rsidR="004109E7" w:rsidRDefault="004109E7" w:rsidP="00D863FC">
            <w:pPr>
              <w:pStyle w:val="Tablecontent"/>
            </w:pPr>
            <w:r>
              <w:t>JSON format of data fetched form DB</w:t>
            </w:r>
          </w:p>
        </w:tc>
        <w:tc>
          <w:tcPr>
            <w:tcW w:w="1980" w:type="dxa"/>
          </w:tcPr>
          <w:p w:rsidR="004109E7" w:rsidRDefault="004109E7" w:rsidP="00D863FC">
            <w:pPr>
              <w:pStyle w:val="Tablecontent"/>
            </w:pPr>
            <w:r>
              <w:t>JSON format of data fetched form DB</w:t>
            </w:r>
          </w:p>
        </w:tc>
        <w:tc>
          <w:tcPr>
            <w:tcW w:w="1620" w:type="dxa"/>
          </w:tcPr>
          <w:p w:rsidR="004109E7" w:rsidRPr="00425C8F" w:rsidRDefault="004109E7" w:rsidP="00D863FC">
            <w:pPr>
              <w:pStyle w:val="Tablecontent"/>
            </w:pPr>
            <w:r>
              <w:t>{“Key”:”Value”}</w:t>
            </w:r>
          </w:p>
        </w:tc>
        <w:tc>
          <w:tcPr>
            <w:tcW w:w="720" w:type="dxa"/>
          </w:tcPr>
          <w:p w:rsidR="004109E7" w:rsidRDefault="004109E7" w:rsidP="00D863FC">
            <w:pPr>
              <w:pStyle w:val="Tablecontent"/>
            </w:pPr>
            <w:r>
              <w:t>A</w:t>
            </w:r>
          </w:p>
        </w:tc>
        <w:tc>
          <w:tcPr>
            <w:tcW w:w="1620" w:type="dxa"/>
          </w:tcPr>
          <w:p w:rsidR="004109E7" w:rsidRPr="00425C8F" w:rsidRDefault="004109E7" w:rsidP="00D863FC">
            <w:pPr>
              <w:pStyle w:val="Tablecontent"/>
            </w:pPr>
            <w:r>
              <w:t>M</w:t>
            </w:r>
          </w:p>
        </w:tc>
      </w:tr>
    </w:tbl>
    <w:p w:rsidR="00FA1A21" w:rsidRDefault="00FA1A21" w:rsidP="00FA1A21">
      <w:pPr>
        <w:pStyle w:val="BodyText2"/>
        <w:rPr>
          <w:lang w:val="en-IN"/>
        </w:rPr>
      </w:pPr>
    </w:p>
    <w:p w:rsidR="00906E1E" w:rsidRPr="00425C8F" w:rsidRDefault="00906E1E" w:rsidP="00906E1E">
      <w:pPr>
        <w:pStyle w:val="Heading"/>
        <w:rPr>
          <w:color w:val="auto"/>
        </w:rPr>
      </w:pPr>
      <w:r w:rsidRPr="00425C8F">
        <w:rPr>
          <w:color w:val="auto"/>
        </w:rPr>
        <w:t>Business Rules</w:t>
      </w:r>
    </w:p>
    <w:p w:rsidR="00906E1E" w:rsidRDefault="00906E1E" w:rsidP="00906E1E">
      <w:pPr>
        <w:pStyle w:val="BodyText2"/>
        <w:numPr>
          <w:ilvl w:val="0"/>
          <w:numId w:val="26"/>
        </w:numPr>
      </w:pPr>
      <w:r w:rsidRPr="00425C8F">
        <w:t xml:space="preserve">Type tag will identify the type of </w:t>
      </w:r>
      <w:r>
        <w:t>resource</w:t>
      </w:r>
      <w:r w:rsidRPr="00425C8F">
        <w:t>.</w:t>
      </w:r>
    </w:p>
    <w:p w:rsidR="00906E1E" w:rsidRDefault="00906E1E" w:rsidP="00906E1E">
      <w:pPr>
        <w:pStyle w:val="BodyText2"/>
        <w:numPr>
          <w:ilvl w:val="0"/>
          <w:numId w:val="26"/>
        </w:numPr>
      </w:pPr>
      <w:r>
        <w:t>Either login and password or External Code will have to provide for user authentication</w:t>
      </w:r>
    </w:p>
    <w:p w:rsidR="00906E1E" w:rsidRDefault="00906E1E" w:rsidP="00906E1E">
      <w:pPr>
        <w:pStyle w:val="BodyText2"/>
        <w:numPr>
          <w:ilvl w:val="0"/>
          <w:numId w:val="26"/>
        </w:numPr>
        <w:rPr>
          <w:lang w:val="en-IN"/>
        </w:rPr>
      </w:pPr>
      <w:r>
        <w:t>Data object will have all the data related to operation</w:t>
      </w:r>
    </w:p>
    <w:p w:rsidR="00906E1E" w:rsidRDefault="00906E1E" w:rsidP="00906E1E">
      <w:pPr>
        <w:pStyle w:val="BodyText2"/>
        <w:rPr>
          <w:lang w:val="en-IN"/>
        </w:rPr>
      </w:pPr>
    </w:p>
    <w:p w:rsidR="00072119" w:rsidRPr="000C6213" w:rsidRDefault="00072119" w:rsidP="00072119">
      <w:pPr>
        <w:pStyle w:val="Heading2"/>
        <w:rPr>
          <w:lang w:val="en-IN"/>
        </w:rPr>
      </w:pPr>
      <w:bookmarkStart w:id="73" w:name="_Toc461009589"/>
      <w:r>
        <w:rPr>
          <w:lang w:val="en-IN"/>
        </w:rPr>
        <w:t>C2S Reversal Transaction Detail</w:t>
      </w:r>
      <w:bookmarkEnd w:id="73"/>
    </w:p>
    <w:p w:rsidR="00072119" w:rsidRDefault="00072119" w:rsidP="00072119">
      <w:pPr>
        <w:pStyle w:val="BodyText2"/>
      </w:pPr>
      <w:r>
        <w:t>In</w:t>
      </w:r>
      <w:r w:rsidRPr="00425C8F">
        <w:t xml:space="preserve"> this </w:t>
      </w:r>
      <w:r>
        <w:t>resource User can get details</w:t>
      </w:r>
      <w:r w:rsidR="00364A42">
        <w:t xml:space="preserve"> of</w:t>
      </w:r>
      <w:r>
        <w:t xml:space="preserve"> c2s reversal transaction</w:t>
      </w:r>
      <w:r w:rsidR="0073188C">
        <w:t xml:space="preserve"> by</w:t>
      </w:r>
      <w:r>
        <w:t xml:space="preserve"> transaction Id</w:t>
      </w:r>
      <w:r w:rsidR="0073188C">
        <w:t>.</w:t>
      </w:r>
    </w:p>
    <w:p w:rsidR="0073188C" w:rsidRDefault="0073188C" w:rsidP="00072119">
      <w:pPr>
        <w:pStyle w:val="BodyText2"/>
      </w:pPr>
    </w:p>
    <w:p w:rsidR="0073188C" w:rsidRPr="00425C8F" w:rsidRDefault="0073188C" w:rsidP="0073188C">
      <w:pPr>
        <w:pStyle w:val="Heading"/>
        <w:rPr>
          <w:color w:val="auto"/>
        </w:rPr>
      </w:pPr>
      <w:r>
        <w:rPr>
          <w:color w:val="auto"/>
        </w:rPr>
        <w:t>Available Options</w:t>
      </w:r>
    </w:p>
    <w:p w:rsidR="0073188C" w:rsidRDefault="0073188C" w:rsidP="0073188C">
      <w:pPr>
        <w:pStyle w:val="BodyText2"/>
        <w:rPr>
          <w:b/>
        </w:rPr>
      </w:pPr>
      <w:r>
        <w:tab/>
      </w:r>
      <w:r w:rsidRPr="005825F0">
        <w:rPr>
          <w:b/>
        </w:rPr>
        <w:t>Module</w:t>
      </w:r>
      <w:r>
        <w:rPr>
          <w:b/>
        </w:rPr>
        <w:t>: C2STRF</w:t>
      </w:r>
    </w:p>
    <w:p w:rsidR="0073188C" w:rsidRDefault="0073188C" w:rsidP="0073188C">
      <w:pPr>
        <w:pStyle w:val="BodyText2"/>
        <w:rPr>
          <w:b/>
        </w:rPr>
      </w:pPr>
      <w:r>
        <w:rPr>
          <w:b/>
        </w:rPr>
        <w:tab/>
        <w:t xml:space="preserve">User Type: </w:t>
      </w:r>
      <w:r w:rsidRPr="00103D92">
        <w:rPr>
          <w:b/>
        </w:rPr>
        <w:t>DIST</w:t>
      </w:r>
      <w:r>
        <w:rPr>
          <w:b/>
        </w:rPr>
        <w:t xml:space="preserve">, BCU </w:t>
      </w:r>
    </w:p>
    <w:p w:rsidR="0073188C" w:rsidRDefault="0073188C" w:rsidP="0073188C">
      <w:pPr>
        <w:pStyle w:val="BodyText2"/>
        <w:rPr>
          <w:b/>
        </w:rPr>
      </w:pPr>
    </w:p>
    <w:p w:rsidR="0073188C" w:rsidRPr="00425C8F" w:rsidRDefault="0073188C" w:rsidP="0073188C">
      <w:pPr>
        <w:pStyle w:val="Heading"/>
        <w:rPr>
          <w:color w:val="auto"/>
        </w:rPr>
      </w:pPr>
      <w:r w:rsidRPr="00425C8F">
        <w:rPr>
          <w:color w:val="auto"/>
        </w:rPr>
        <w:t>Request Syntax</w:t>
      </w:r>
    </w:p>
    <w:p w:rsidR="0073188C" w:rsidRDefault="0073188C" w:rsidP="0073188C">
      <w:pPr>
        <w:pStyle w:val="BodyText2"/>
        <w:ind w:left="720"/>
      </w:pPr>
      <w:r w:rsidRPr="00425C8F">
        <w:t>The External System will send the following request for return. The request format and details of request are mentioned below.</w:t>
      </w:r>
    </w:p>
    <w:p w:rsidR="0073188C" w:rsidRDefault="0073188C" w:rsidP="00072119">
      <w:pPr>
        <w:pStyle w:val="BodyText2"/>
      </w:pPr>
    </w:p>
    <w:p w:rsidR="00C60DA8" w:rsidRDefault="00C60DA8" w:rsidP="00C60DA8">
      <w:pPr>
        <w:jc w:val="both"/>
        <w:rPr>
          <w:rFonts w:ascii="Calibri" w:hAnsi="Calibri"/>
          <w:color w:val="000000"/>
          <w:sz w:val="22"/>
          <w:szCs w:val="22"/>
        </w:rPr>
      </w:pPr>
      <w:r>
        <w:rPr>
          <w:rFonts w:ascii="Calibri" w:hAnsi="Calibri"/>
          <w:color w:val="000000"/>
          <w:sz w:val="22"/>
          <w:szCs w:val="22"/>
        </w:rPr>
        <w:t>{"loginId":"validloginId","password":"validpassword","data":{"senderMsisdn":"7200009910", "txID":"R160726.1755.100002"}, "type":"C2SREVSTAT",”externalCode”:”valid externalCode”}</w:t>
      </w:r>
    </w:p>
    <w:p w:rsidR="00072119" w:rsidRPr="0082461A" w:rsidRDefault="00072119" w:rsidP="00072119">
      <w:pPr>
        <w:pStyle w:val="BodyText2"/>
        <w:rPr>
          <w:lang w:val="en-IN"/>
        </w:rPr>
      </w:pPr>
    </w:p>
    <w:p w:rsidR="009D7136" w:rsidRDefault="009D7136" w:rsidP="009D7136">
      <w:pPr>
        <w:pStyle w:val="Heading"/>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225E84" w:rsidRPr="00425C8F" w:rsidTr="00D863FC">
        <w:trPr>
          <w:trHeight w:val="277"/>
          <w:tblHeader/>
        </w:trPr>
        <w:tc>
          <w:tcPr>
            <w:tcW w:w="1800" w:type="dxa"/>
            <w:shd w:val="clear" w:color="auto" w:fill="E31837"/>
          </w:tcPr>
          <w:p w:rsidR="00225E84" w:rsidRPr="00425C8F" w:rsidRDefault="00225E84" w:rsidP="00D863FC">
            <w:pPr>
              <w:pStyle w:val="TableColumnLabels"/>
              <w:rPr>
                <w:color w:val="auto"/>
                <w:lang w:val="en-IN"/>
              </w:rPr>
            </w:pPr>
            <w:r w:rsidRPr="00425C8F">
              <w:rPr>
                <w:color w:val="auto"/>
                <w:lang w:val="en-IN"/>
              </w:rPr>
              <w:t>TAG</w:t>
            </w:r>
          </w:p>
        </w:tc>
        <w:tc>
          <w:tcPr>
            <w:tcW w:w="1800" w:type="dxa"/>
            <w:shd w:val="clear" w:color="auto" w:fill="E31837"/>
          </w:tcPr>
          <w:p w:rsidR="00225E84" w:rsidRPr="00425C8F" w:rsidRDefault="00225E84" w:rsidP="00D863FC">
            <w:pPr>
              <w:pStyle w:val="TableColumnLabels"/>
              <w:rPr>
                <w:color w:val="auto"/>
                <w:lang w:val="en-IN"/>
              </w:rPr>
            </w:pPr>
            <w:r w:rsidRPr="00425C8F">
              <w:rPr>
                <w:color w:val="auto"/>
                <w:lang w:val="en-IN"/>
              </w:rPr>
              <w:t>Fields</w:t>
            </w:r>
          </w:p>
        </w:tc>
        <w:tc>
          <w:tcPr>
            <w:tcW w:w="1980" w:type="dxa"/>
            <w:shd w:val="clear" w:color="auto" w:fill="E31837"/>
          </w:tcPr>
          <w:p w:rsidR="00225E84" w:rsidRPr="00425C8F" w:rsidRDefault="00225E84" w:rsidP="00D863FC">
            <w:pPr>
              <w:pStyle w:val="TableColumnLabels"/>
              <w:rPr>
                <w:color w:val="auto"/>
                <w:lang w:val="en-IN"/>
              </w:rPr>
            </w:pPr>
            <w:r w:rsidRPr="00425C8F">
              <w:rPr>
                <w:color w:val="auto"/>
                <w:lang w:val="en-IN"/>
              </w:rPr>
              <w:t>Remarks</w:t>
            </w:r>
          </w:p>
        </w:tc>
        <w:tc>
          <w:tcPr>
            <w:tcW w:w="1620" w:type="dxa"/>
            <w:shd w:val="clear" w:color="auto" w:fill="E31837"/>
          </w:tcPr>
          <w:p w:rsidR="00225E84" w:rsidRPr="00425C8F" w:rsidRDefault="00225E84" w:rsidP="00D863FC">
            <w:pPr>
              <w:pStyle w:val="TableColumnLabels"/>
              <w:rPr>
                <w:color w:val="auto"/>
                <w:lang w:val="en-IN"/>
              </w:rPr>
            </w:pPr>
            <w:r w:rsidRPr="00425C8F">
              <w:rPr>
                <w:color w:val="auto"/>
                <w:lang w:val="en-IN"/>
              </w:rPr>
              <w:t>Example</w:t>
            </w:r>
          </w:p>
        </w:tc>
        <w:tc>
          <w:tcPr>
            <w:tcW w:w="720" w:type="dxa"/>
            <w:shd w:val="clear" w:color="auto" w:fill="E31837"/>
          </w:tcPr>
          <w:p w:rsidR="00225E84" w:rsidRPr="00425C8F" w:rsidRDefault="00225E84" w:rsidP="00D863FC">
            <w:pPr>
              <w:pStyle w:val="TableColumnLabels"/>
              <w:rPr>
                <w:color w:val="auto"/>
                <w:lang w:val="en-IN"/>
              </w:rPr>
            </w:pPr>
            <w:r w:rsidRPr="00425C8F">
              <w:rPr>
                <w:color w:val="auto"/>
                <w:lang w:val="en-IN"/>
              </w:rPr>
              <w:t>Field Type</w:t>
            </w:r>
          </w:p>
        </w:tc>
        <w:tc>
          <w:tcPr>
            <w:tcW w:w="1620" w:type="dxa"/>
            <w:shd w:val="clear" w:color="auto" w:fill="E31837"/>
          </w:tcPr>
          <w:p w:rsidR="00225E84" w:rsidRPr="00425C8F" w:rsidRDefault="00225E84" w:rsidP="00D863FC">
            <w:pPr>
              <w:pStyle w:val="TableColumnLabels"/>
              <w:rPr>
                <w:color w:val="auto"/>
                <w:lang w:val="en-IN"/>
              </w:rPr>
            </w:pPr>
            <w:r w:rsidRPr="00425C8F">
              <w:rPr>
                <w:color w:val="auto"/>
                <w:lang w:val="en-IN"/>
              </w:rPr>
              <w:t>Optional/</w:t>
            </w:r>
          </w:p>
          <w:p w:rsidR="00225E84" w:rsidRPr="00425C8F" w:rsidRDefault="00225E84" w:rsidP="00D863FC">
            <w:pPr>
              <w:pStyle w:val="TableColumnLabels"/>
              <w:rPr>
                <w:color w:val="auto"/>
                <w:lang w:val="en-IN"/>
              </w:rPr>
            </w:pPr>
            <w:r w:rsidRPr="00425C8F">
              <w:rPr>
                <w:color w:val="auto"/>
                <w:lang w:val="en-IN"/>
              </w:rPr>
              <w:t>Mandatory</w:t>
            </w:r>
          </w:p>
        </w:tc>
      </w:tr>
      <w:tr w:rsidR="00225E84" w:rsidRPr="00425C8F" w:rsidTr="00D863FC">
        <w:trPr>
          <w:trHeight w:val="277"/>
        </w:trPr>
        <w:tc>
          <w:tcPr>
            <w:tcW w:w="9540" w:type="dxa"/>
            <w:gridSpan w:val="6"/>
          </w:tcPr>
          <w:p w:rsidR="00225E84" w:rsidRPr="00425C8F" w:rsidRDefault="00225E84" w:rsidP="00D863FC">
            <w:pPr>
              <w:pStyle w:val="Tablecontent"/>
            </w:pPr>
            <w:r w:rsidRPr="00425C8F">
              <w:rPr>
                <w:b/>
                <w:bCs/>
              </w:rPr>
              <w:t>DATA</w:t>
            </w:r>
          </w:p>
        </w:tc>
      </w:tr>
      <w:tr w:rsidR="00225E84" w:rsidRPr="00425C8F" w:rsidTr="00D863FC">
        <w:trPr>
          <w:trHeight w:val="277"/>
        </w:trPr>
        <w:tc>
          <w:tcPr>
            <w:tcW w:w="1800" w:type="dxa"/>
          </w:tcPr>
          <w:p w:rsidR="00225E84" w:rsidRPr="00425C8F" w:rsidRDefault="00225E84" w:rsidP="00D863FC">
            <w:pPr>
              <w:pStyle w:val="Tablecontent"/>
            </w:pPr>
            <w:r w:rsidRPr="00745089">
              <w:t>loginId</w:t>
            </w:r>
          </w:p>
        </w:tc>
        <w:tc>
          <w:tcPr>
            <w:tcW w:w="1800" w:type="dxa"/>
          </w:tcPr>
          <w:p w:rsidR="00225E84" w:rsidRPr="00425C8F" w:rsidRDefault="00225E84" w:rsidP="00D863FC">
            <w:pPr>
              <w:pStyle w:val="Tablecontent"/>
            </w:pPr>
            <w:r>
              <w:t>User’s login Id in PreTUPS</w:t>
            </w:r>
          </w:p>
        </w:tc>
        <w:tc>
          <w:tcPr>
            <w:tcW w:w="1980" w:type="dxa"/>
          </w:tcPr>
          <w:p w:rsidR="00225E84" w:rsidRPr="00425C8F" w:rsidRDefault="00225E84" w:rsidP="00D863FC">
            <w:pPr>
              <w:pStyle w:val="Tablecontent"/>
            </w:pPr>
            <w:r>
              <w:t>Valid login Id of user</w:t>
            </w:r>
          </w:p>
        </w:tc>
        <w:tc>
          <w:tcPr>
            <w:tcW w:w="1620" w:type="dxa"/>
          </w:tcPr>
          <w:p w:rsidR="00225E84" w:rsidRPr="00425C8F" w:rsidRDefault="00225E84" w:rsidP="00D863FC">
            <w:pPr>
              <w:pStyle w:val="Tablecontent"/>
            </w:pPr>
            <w:r>
              <w:t>btdist</w:t>
            </w:r>
          </w:p>
        </w:tc>
        <w:tc>
          <w:tcPr>
            <w:tcW w:w="720" w:type="dxa"/>
          </w:tcPr>
          <w:p w:rsidR="00225E84" w:rsidRPr="00425C8F" w:rsidRDefault="00225E84" w:rsidP="00D863FC">
            <w:pPr>
              <w:pStyle w:val="Tablecontent"/>
            </w:pPr>
            <w:r w:rsidRPr="00425C8F">
              <w:t>A (10)</w:t>
            </w:r>
          </w:p>
        </w:tc>
        <w:tc>
          <w:tcPr>
            <w:tcW w:w="1620" w:type="dxa"/>
          </w:tcPr>
          <w:p w:rsidR="00225E84" w:rsidRPr="00425C8F" w:rsidRDefault="00225E84" w:rsidP="00D863FC">
            <w:pPr>
              <w:pStyle w:val="Tablecontent"/>
            </w:pPr>
            <w:r>
              <w:t>O</w:t>
            </w:r>
          </w:p>
        </w:tc>
      </w:tr>
      <w:tr w:rsidR="00225E84" w:rsidRPr="00425C8F" w:rsidTr="00D863FC">
        <w:trPr>
          <w:trHeight w:val="277"/>
        </w:trPr>
        <w:tc>
          <w:tcPr>
            <w:tcW w:w="1800" w:type="dxa"/>
          </w:tcPr>
          <w:p w:rsidR="00225E84" w:rsidRPr="00425C8F" w:rsidRDefault="00225E84" w:rsidP="00D863FC">
            <w:pPr>
              <w:pStyle w:val="Tablecontent"/>
            </w:pPr>
            <w:r>
              <w:t>password</w:t>
            </w:r>
          </w:p>
        </w:tc>
        <w:tc>
          <w:tcPr>
            <w:tcW w:w="1800" w:type="dxa"/>
          </w:tcPr>
          <w:p w:rsidR="00225E84" w:rsidRPr="00425C8F" w:rsidRDefault="00225E84" w:rsidP="00D863FC">
            <w:pPr>
              <w:pStyle w:val="Tablecontent"/>
            </w:pPr>
            <w:r>
              <w:t>User’s password in PreTUPS</w:t>
            </w:r>
          </w:p>
        </w:tc>
        <w:tc>
          <w:tcPr>
            <w:tcW w:w="1980" w:type="dxa"/>
          </w:tcPr>
          <w:p w:rsidR="00225E84" w:rsidRPr="00425C8F" w:rsidRDefault="00225E84" w:rsidP="00D863FC">
            <w:pPr>
              <w:pStyle w:val="Tablecontent"/>
            </w:pPr>
            <w:r>
              <w:t>Valid password of user</w:t>
            </w:r>
          </w:p>
        </w:tc>
        <w:tc>
          <w:tcPr>
            <w:tcW w:w="1620" w:type="dxa"/>
          </w:tcPr>
          <w:p w:rsidR="00225E84" w:rsidRPr="00425C8F" w:rsidRDefault="00225E84" w:rsidP="00D863FC">
            <w:pPr>
              <w:pStyle w:val="Tablecontent"/>
            </w:pPr>
            <w:r>
              <w:t>1357</w:t>
            </w:r>
          </w:p>
        </w:tc>
        <w:tc>
          <w:tcPr>
            <w:tcW w:w="720" w:type="dxa"/>
          </w:tcPr>
          <w:p w:rsidR="00225E84" w:rsidRPr="00425C8F" w:rsidRDefault="00225E84" w:rsidP="00D863FC">
            <w:pPr>
              <w:pStyle w:val="Tablecontent"/>
            </w:pPr>
            <w:r>
              <w:t>A</w:t>
            </w:r>
            <w:r w:rsidRPr="00425C8F">
              <w:t xml:space="preserve"> (10)</w:t>
            </w:r>
          </w:p>
        </w:tc>
        <w:tc>
          <w:tcPr>
            <w:tcW w:w="1620" w:type="dxa"/>
          </w:tcPr>
          <w:p w:rsidR="00225E84" w:rsidRPr="00425C8F" w:rsidRDefault="00225E84" w:rsidP="00D863FC">
            <w:pPr>
              <w:pStyle w:val="Tablecontent"/>
            </w:pPr>
            <w:r>
              <w:t>O</w:t>
            </w:r>
          </w:p>
        </w:tc>
      </w:tr>
      <w:tr w:rsidR="00225E84" w:rsidRPr="00425C8F" w:rsidTr="00D863FC">
        <w:trPr>
          <w:cantSplit/>
          <w:trHeight w:val="277"/>
        </w:trPr>
        <w:tc>
          <w:tcPr>
            <w:tcW w:w="1800" w:type="dxa"/>
          </w:tcPr>
          <w:p w:rsidR="00225E84" w:rsidRPr="00425C8F" w:rsidRDefault="00225E84" w:rsidP="00D863FC">
            <w:pPr>
              <w:pStyle w:val="Tablecontent"/>
            </w:pPr>
            <w:r>
              <w:t>externalCode</w:t>
            </w:r>
          </w:p>
        </w:tc>
        <w:tc>
          <w:tcPr>
            <w:tcW w:w="1800" w:type="dxa"/>
          </w:tcPr>
          <w:p w:rsidR="00225E84" w:rsidRPr="00425C8F" w:rsidRDefault="00225E84" w:rsidP="00D863FC">
            <w:pPr>
              <w:pStyle w:val="Tablecontent"/>
            </w:pPr>
            <w:r>
              <w:t>User’s External Code</w:t>
            </w:r>
          </w:p>
        </w:tc>
        <w:tc>
          <w:tcPr>
            <w:tcW w:w="1980" w:type="dxa"/>
          </w:tcPr>
          <w:p w:rsidR="00225E84" w:rsidRPr="00425C8F" w:rsidRDefault="00225E84" w:rsidP="00D863FC">
            <w:pPr>
              <w:pStyle w:val="Tablecontent"/>
            </w:pPr>
            <w:r>
              <w:t>Valid external code</w:t>
            </w:r>
          </w:p>
        </w:tc>
        <w:tc>
          <w:tcPr>
            <w:tcW w:w="1620" w:type="dxa"/>
          </w:tcPr>
          <w:p w:rsidR="00225E84" w:rsidRPr="00425C8F" w:rsidRDefault="00225E84" w:rsidP="00D863FC">
            <w:pPr>
              <w:pStyle w:val="Tablecontent"/>
            </w:pPr>
            <w:r>
              <w:rPr>
                <w:rFonts w:ascii="Courier" w:hAnsi="Courier" w:cs="Courier"/>
                <w:color w:val="000000"/>
                <w:sz w:val="20"/>
                <w:szCs w:val="20"/>
                <w:highlight w:val="white"/>
              </w:rPr>
              <w:t>2345345</w:t>
            </w:r>
          </w:p>
        </w:tc>
        <w:tc>
          <w:tcPr>
            <w:tcW w:w="720" w:type="dxa"/>
          </w:tcPr>
          <w:p w:rsidR="00225E84" w:rsidRPr="00425C8F" w:rsidRDefault="00225E84" w:rsidP="00D863FC">
            <w:pPr>
              <w:pStyle w:val="Tablecontent"/>
            </w:pPr>
            <w:r>
              <w:t>N</w:t>
            </w:r>
            <w:r w:rsidRPr="00425C8F">
              <w:t xml:space="preserve"> (10)</w:t>
            </w:r>
          </w:p>
        </w:tc>
        <w:tc>
          <w:tcPr>
            <w:tcW w:w="1620" w:type="dxa"/>
          </w:tcPr>
          <w:p w:rsidR="00225E84" w:rsidRPr="00425C8F" w:rsidRDefault="00225E84" w:rsidP="00D863FC">
            <w:pPr>
              <w:pStyle w:val="Tablecontent"/>
            </w:pPr>
            <w:r>
              <w:t>O</w:t>
            </w:r>
          </w:p>
        </w:tc>
      </w:tr>
      <w:tr w:rsidR="00225E84" w:rsidRPr="00425C8F" w:rsidTr="00D863FC">
        <w:trPr>
          <w:cantSplit/>
          <w:trHeight w:val="277"/>
        </w:trPr>
        <w:tc>
          <w:tcPr>
            <w:tcW w:w="1800" w:type="dxa"/>
          </w:tcPr>
          <w:p w:rsidR="00225E84" w:rsidRPr="00425C8F" w:rsidRDefault="00225E84" w:rsidP="00D863FC">
            <w:pPr>
              <w:pStyle w:val="Tablecontent"/>
            </w:pPr>
            <w:r>
              <w:lastRenderedPageBreak/>
              <w:t>type</w:t>
            </w:r>
          </w:p>
        </w:tc>
        <w:tc>
          <w:tcPr>
            <w:tcW w:w="1800" w:type="dxa"/>
          </w:tcPr>
          <w:p w:rsidR="00225E84" w:rsidRPr="00425C8F" w:rsidRDefault="00225E84" w:rsidP="00D863FC">
            <w:pPr>
              <w:pStyle w:val="Tablecontent"/>
            </w:pPr>
            <w:r>
              <w:t>Service type</w:t>
            </w:r>
          </w:p>
        </w:tc>
        <w:tc>
          <w:tcPr>
            <w:tcW w:w="1980" w:type="dxa"/>
          </w:tcPr>
          <w:p w:rsidR="00225E84" w:rsidRPr="00425C8F" w:rsidRDefault="00225E84" w:rsidP="00D863FC">
            <w:pPr>
              <w:pStyle w:val="Tablecontent"/>
            </w:pPr>
            <w:r>
              <w:t>Service type of operation</w:t>
            </w:r>
          </w:p>
        </w:tc>
        <w:tc>
          <w:tcPr>
            <w:tcW w:w="1620" w:type="dxa"/>
          </w:tcPr>
          <w:p w:rsidR="00225E84" w:rsidRPr="00425C8F" w:rsidRDefault="006B0E00" w:rsidP="00D863FC">
            <w:pPr>
              <w:pStyle w:val="Tablecontent"/>
            </w:pPr>
            <w:r>
              <w:rPr>
                <w:rFonts w:ascii="Calibri" w:hAnsi="Calibri"/>
                <w:color w:val="000000"/>
                <w:sz w:val="22"/>
                <w:szCs w:val="22"/>
              </w:rPr>
              <w:t>C2SREVSTAT</w:t>
            </w:r>
          </w:p>
        </w:tc>
        <w:tc>
          <w:tcPr>
            <w:tcW w:w="720" w:type="dxa"/>
          </w:tcPr>
          <w:p w:rsidR="00225E84" w:rsidRPr="00425C8F" w:rsidRDefault="00225E84" w:rsidP="00D863FC">
            <w:pPr>
              <w:pStyle w:val="Tablecontent"/>
            </w:pPr>
            <w:r>
              <w:t>A(10)</w:t>
            </w:r>
          </w:p>
        </w:tc>
        <w:tc>
          <w:tcPr>
            <w:tcW w:w="1620" w:type="dxa"/>
          </w:tcPr>
          <w:p w:rsidR="00225E84" w:rsidRPr="00425C8F" w:rsidRDefault="00225E84" w:rsidP="00D863FC">
            <w:pPr>
              <w:pStyle w:val="Tablecontent"/>
            </w:pPr>
            <w:r>
              <w:t>M</w:t>
            </w:r>
          </w:p>
        </w:tc>
      </w:tr>
      <w:tr w:rsidR="00225E84" w:rsidRPr="00425C8F" w:rsidTr="00D863FC">
        <w:trPr>
          <w:cantSplit/>
          <w:trHeight w:val="277"/>
        </w:trPr>
        <w:tc>
          <w:tcPr>
            <w:tcW w:w="1800" w:type="dxa"/>
          </w:tcPr>
          <w:p w:rsidR="00225E84" w:rsidRDefault="00225E84" w:rsidP="00D863FC">
            <w:pPr>
              <w:pStyle w:val="Tablecontent"/>
            </w:pPr>
            <w:r>
              <w:t>data</w:t>
            </w:r>
          </w:p>
        </w:tc>
        <w:tc>
          <w:tcPr>
            <w:tcW w:w="1800" w:type="dxa"/>
          </w:tcPr>
          <w:p w:rsidR="00225E84" w:rsidRDefault="00225E84" w:rsidP="00D863FC">
            <w:pPr>
              <w:pStyle w:val="Tablecontent"/>
            </w:pPr>
            <w:r>
              <w:t>JSON object of data required for service</w:t>
            </w:r>
          </w:p>
        </w:tc>
        <w:tc>
          <w:tcPr>
            <w:tcW w:w="1980" w:type="dxa"/>
          </w:tcPr>
          <w:p w:rsidR="00225E84" w:rsidRDefault="00225E84" w:rsidP="00D863FC">
            <w:pPr>
              <w:pStyle w:val="Tablecontent"/>
            </w:pPr>
            <w:r>
              <w:t>Valid JSON Object required for operation</w:t>
            </w:r>
          </w:p>
        </w:tc>
        <w:tc>
          <w:tcPr>
            <w:tcW w:w="1620" w:type="dxa"/>
          </w:tcPr>
          <w:p w:rsidR="00225E84" w:rsidRDefault="00225E84" w:rsidP="00D863FC">
            <w:pPr>
              <w:pStyle w:val="Tablecontent"/>
            </w:pPr>
            <w:r>
              <w:t>{“Key”:”Value”,”Key”:”Value”}</w:t>
            </w:r>
          </w:p>
        </w:tc>
        <w:tc>
          <w:tcPr>
            <w:tcW w:w="720" w:type="dxa"/>
          </w:tcPr>
          <w:p w:rsidR="00225E84" w:rsidRDefault="00225E84" w:rsidP="00D863FC">
            <w:pPr>
              <w:pStyle w:val="Tablecontent"/>
            </w:pPr>
            <w:r>
              <w:t>A</w:t>
            </w:r>
          </w:p>
        </w:tc>
        <w:tc>
          <w:tcPr>
            <w:tcW w:w="1620" w:type="dxa"/>
          </w:tcPr>
          <w:p w:rsidR="00225E84" w:rsidRPr="00425C8F" w:rsidRDefault="00225E84" w:rsidP="00D863FC">
            <w:pPr>
              <w:pStyle w:val="Tablecontent"/>
            </w:pPr>
            <w:r>
              <w:t>M</w:t>
            </w:r>
          </w:p>
        </w:tc>
      </w:tr>
      <w:tr w:rsidR="00F310A4" w:rsidRPr="00425C8F" w:rsidTr="00D863FC">
        <w:trPr>
          <w:cantSplit/>
          <w:trHeight w:val="277"/>
        </w:trPr>
        <w:tc>
          <w:tcPr>
            <w:tcW w:w="1800" w:type="dxa"/>
          </w:tcPr>
          <w:p w:rsidR="00F310A4" w:rsidRDefault="00F310A4" w:rsidP="00D863FC">
            <w:pPr>
              <w:pStyle w:val="Tablecontent"/>
            </w:pPr>
            <w:r>
              <w:rPr>
                <w:rFonts w:ascii="Calibri" w:hAnsi="Calibri"/>
                <w:color w:val="000000"/>
                <w:sz w:val="22"/>
                <w:szCs w:val="22"/>
              </w:rPr>
              <w:t>txID</w:t>
            </w:r>
          </w:p>
        </w:tc>
        <w:tc>
          <w:tcPr>
            <w:tcW w:w="1800" w:type="dxa"/>
          </w:tcPr>
          <w:p w:rsidR="00F310A4" w:rsidRDefault="00F310A4" w:rsidP="00D863FC">
            <w:pPr>
              <w:pStyle w:val="Tablecontent"/>
            </w:pPr>
            <w:r>
              <w:t>Transaction ID</w:t>
            </w:r>
          </w:p>
        </w:tc>
        <w:tc>
          <w:tcPr>
            <w:tcW w:w="1980" w:type="dxa"/>
          </w:tcPr>
          <w:p w:rsidR="00F310A4" w:rsidRDefault="00F310A4" w:rsidP="00D863FC">
            <w:pPr>
              <w:pStyle w:val="Tablecontent"/>
            </w:pPr>
            <w:r>
              <w:t>Transaction ID</w:t>
            </w:r>
          </w:p>
        </w:tc>
        <w:tc>
          <w:tcPr>
            <w:tcW w:w="1620" w:type="dxa"/>
          </w:tcPr>
          <w:p w:rsidR="00F310A4" w:rsidRDefault="00F310A4" w:rsidP="00D863FC">
            <w:pPr>
              <w:pStyle w:val="Tablecontent"/>
            </w:pPr>
            <w:r>
              <w:rPr>
                <w:rFonts w:ascii="Calibri" w:hAnsi="Calibri"/>
                <w:color w:val="000000"/>
                <w:sz w:val="22"/>
                <w:szCs w:val="22"/>
              </w:rPr>
              <w:t>R160726.1755.100002</w:t>
            </w:r>
          </w:p>
        </w:tc>
        <w:tc>
          <w:tcPr>
            <w:tcW w:w="720" w:type="dxa"/>
          </w:tcPr>
          <w:p w:rsidR="00F310A4" w:rsidRDefault="00F310A4" w:rsidP="00D863FC">
            <w:pPr>
              <w:pStyle w:val="Tablecontent"/>
            </w:pPr>
            <w:r>
              <w:t>A</w:t>
            </w:r>
          </w:p>
        </w:tc>
        <w:tc>
          <w:tcPr>
            <w:tcW w:w="1620" w:type="dxa"/>
          </w:tcPr>
          <w:p w:rsidR="00F310A4" w:rsidRDefault="00F310A4" w:rsidP="00D863FC">
            <w:pPr>
              <w:pStyle w:val="Tablecontent"/>
            </w:pPr>
            <w:r>
              <w:t>M</w:t>
            </w:r>
          </w:p>
        </w:tc>
      </w:tr>
      <w:tr w:rsidR="00F310A4" w:rsidRPr="00425C8F" w:rsidTr="00D863FC">
        <w:trPr>
          <w:cantSplit/>
          <w:trHeight w:val="277"/>
        </w:trPr>
        <w:tc>
          <w:tcPr>
            <w:tcW w:w="1800" w:type="dxa"/>
          </w:tcPr>
          <w:p w:rsidR="00F310A4" w:rsidRDefault="00F310A4" w:rsidP="00D863FC">
            <w:pPr>
              <w:pStyle w:val="Tablecontent"/>
            </w:pPr>
            <w:r>
              <w:rPr>
                <w:rFonts w:ascii="Calibri" w:hAnsi="Calibri"/>
                <w:color w:val="000000"/>
                <w:sz w:val="22"/>
                <w:szCs w:val="22"/>
              </w:rPr>
              <w:t>senderMsisdn</w:t>
            </w:r>
          </w:p>
        </w:tc>
        <w:tc>
          <w:tcPr>
            <w:tcW w:w="1800" w:type="dxa"/>
          </w:tcPr>
          <w:p w:rsidR="00F310A4" w:rsidRDefault="00F310A4" w:rsidP="00D863FC">
            <w:pPr>
              <w:pStyle w:val="Tablecontent"/>
            </w:pPr>
            <w:r>
              <w:t>Sender MSISDN</w:t>
            </w:r>
          </w:p>
        </w:tc>
        <w:tc>
          <w:tcPr>
            <w:tcW w:w="1980" w:type="dxa"/>
          </w:tcPr>
          <w:p w:rsidR="00F310A4" w:rsidRDefault="00F310A4" w:rsidP="00D863FC">
            <w:pPr>
              <w:pStyle w:val="Tablecontent"/>
            </w:pPr>
            <w:r>
              <w:t>Sender MSISDN</w:t>
            </w:r>
          </w:p>
        </w:tc>
        <w:tc>
          <w:tcPr>
            <w:tcW w:w="1620" w:type="dxa"/>
          </w:tcPr>
          <w:p w:rsidR="00F310A4" w:rsidRDefault="00F310A4" w:rsidP="00D863FC">
            <w:pPr>
              <w:pStyle w:val="Tablecontent"/>
            </w:pPr>
            <w:r>
              <w:rPr>
                <w:rFonts w:ascii="Calibri" w:hAnsi="Calibri"/>
                <w:color w:val="000000"/>
                <w:sz w:val="22"/>
                <w:szCs w:val="22"/>
              </w:rPr>
              <w:t>7200009910</w:t>
            </w:r>
          </w:p>
        </w:tc>
        <w:tc>
          <w:tcPr>
            <w:tcW w:w="720" w:type="dxa"/>
          </w:tcPr>
          <w:p w:rsidR="00F310A4" w:rsidRDefault="00F310A4" w:rsidP="00D863FC">
            <w:pPr>
              <w:pStyle w:val="Tablecontent"/>
            </w:pPr>
            <w:r>
              <w:t>A</w:t>
            </w:r>
          </w:p>
        </w:tc>
        <w:tc>
          <w:tcPr>
            <w:tcW w:w="1620" w:type="dxa"/>
          </w:tcPr>
          <w:p w:rsidR="00F310A4" w:rsidRDefault="00F310A4" w:rsidP="00D863FC">
            <w:pPr>
              <w:pStyle w:val="Tablecontent"/>
            </w:pPr>
            <w:r>
              <w:t>M</w:t>
            </w:r>
          </w:p>
        </w:tc>
      </w:tr>
    </w:tbl>
    <w:p w:rsidR="00906E1E" w:rsidRDefault="00906E1E" w:rsidP="00FA1A21">
      <w:pPr>
        <w:pStyle w:val="BodyText2"/>
        <w:rPr>
          <w:lang w:val="en-IN"/>
        </w:rPr>
      </w:pPr>
    </w:p>
    <w:p w:rsidR="009B2786" w:rsidRPr="00425C8F" w:rsidRDefault="009B2786" w:rsidP="009B2786">
      <w:pPr>
        <w:pStyle w:val="Heading"/>
        <w:rPr>
          <w:color w:val="auto"/>
        </w:rPr>
      </w:pPr>
      <w:r w:rsidRPr="00425C8F">
        <w:rPr>
          <w:color w:val="auto"/>
        </w:rPr>
        <w:t>Response Syntax</w:t>
      </w:r>
    </w:p>
    <w:p w:rsidR="009B2786" w:rsidRDefault="009B2786" w:rsidP="009B2786">
      <w:pPr>
        <w:pStyle w:val="BodyText2"/>
        <w:ind w:left="720"/>
      </w:pPr>
      <w:r w:rsidRPr="00425C8F">
        <w:t xml:space="preserve">PreTUPS system sends the acknowledgement to the External system. The acknowledgement will be in </w:t>
      </w:r>
      <w:r>
        <w:t>JSON</w:t>
      </w:r>
      <w:r w:rsidRPr="00425C8F">
        <w:t xml:space="preserve"> and send as response of the request. The </w:t>
      </w:r>
      <w:r>
        <w:t>JSON</w:t>
      </w:r>
      <w:r w:rsidRPr="00425C8F">
        <w:t xml:space="preserve"> response details are mentioned below</w:t>
      </w:r>
      <w:r>
        <w:t>.</w:t>
      </w:r>
    </w:p>
    <w:p w:rsidR="009B2786" w:rsidRDefault="009B2786" w:rsidP="009B2786">
      <w:pPr>
        <w:jc w:val="both"/>
        <w:rPr>
          <w:rFonts w:ascii="Calibri" w:hAnsi="Calibri"/>
          <w:color w:val="000000"/>
          <w:sz w:val="22"/>
          <w:szCs w:val="22"/>
        </w:rPr>
      </w:pPr>
    </w:p>
    <w:p w:rsidR="00377CC1" w:rsidRDefault="00377CC1" w:rsidP="00377CC1">
      <w:pPr>
        <w:jc w:val="both"/>
        <w:rPr>
          <w:rFonts w:ascii="Calibri" w:hAnsi="Calibri"/>
          <w:color w:val="000000"/>
          <w:sz w:val="22"/>
          <w:szCs w:val="22"/>
        </w:rPr>
      </w:pPr>
      <w:r>
        <w:rPr>
          <w:rFonts w:ascii="Calibri" w:hAnsi="Calibri"/>
          <w:color w:val="000000"/>
          <w:sz w:val="22"/>
          <w:szCs w:val="22"/>
        </w:rPr>
        <w:t>{"statusCode":"200","status":"true","successMsg":"c2s.reversal.txnstatus.success","formError":"","globalError":"","parameters":"","fieldError":"","messageCode":"220010","dataObject":{"senderMsisdn":"7200009910", "txID":"R160726.1755.100002","transferVO":{"value":"SUCCESS", "reverseTransferID":"X160726.1829.100001", "receiverMsisdn":"7259789634", "receiverAccessFee":"10000", "senderTransferValue":"10000", "transferStatus":"200","transferDateTime":"1469535943000", "requestedAmount":"10000"} }}</w:t>
      </w:r>
    </w:p>
    <w:p w:rsidR="00377CC1" w:rsidRDefault="00377CC1" w:rsidP="00377CC1">
      <w:pPr>
        <w:pStyle w:val="Heading"/>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377CC1" w:rsidRPr="00425C8F" w:rsidTr="00D863FC">
        <w:trPr>
          <w:trHeight w:val="277"/>
          <w:tblHeader/>
        </w:trPr>
        <w:tc>
          <w:tcPr>
            <w:tcW w:w="1800" w:type="dxa"/>
            <w:shd w:val="clear" w:color="auto" w:fill="E31837"/>
          </w:tcPr>
          <w:p w:rsidR="00377CC1" w:rsidRPr="00425C8F" w:rsidRDefault="00377CC1" w:rsidP="00D863FC">
            <w:pPr>
              <w:pStyle w:val="TableColumnLabels"/>
              <w:rPr>
                <w:color w:val="auto"/>
                <w:lang w:val="en-IN"/>
              </w:rPr>
            </w:pPr>
            <w:r w:rsidRPr="00425C8F">
              <w:rPr>
                <w:color w:val="auto"/>
                <w:lang w:val="en-IN"/>
              </w:rPr>
              <w:t>TAG</w:t>
            </w:r>
          </w:p>
        </w:tc>
        <w:tc>
          <w:tcPr>
            <w:tcW w:w="1800" w:type="dxa"/>
            <w:shd w:val="clear" w:color="auto" w:fill="E31837"/>
          </w:tcPr>
          <w:p w:rsidR="00377CC1" w:rsidRPr="00425C8F" w:rsidRDefault="00377CC1" w:rsidP="00D863FC">
            <w:pPr>
              <w:pStyle w:val="TableColumnLabels"/>
              <w:rPr>
                <w:color w:val="auto"/>
                <w:lang w:val="en-IN"/>
              </w:rPr>
            </w:pPr>
            <w:r w:rsidRPr="00425C8F">
              <w:rPr>
                <w:color w:val="auto"/>
                <w:lang w:val="en-IN"/>
              </w:rPr>
              <w:t>Fields</w:t>
            </w:r>
          </w:p>
        </w:tc>
        <w:tc>
          <w:tcPr>
            <w:tcW w:w="1980" w:type="dxa"/>
            <w:shd w:val="clear" w:color="auto" w:fill="E31837"/>
          </w:tcPr>
          <w:p w:rsidR="00377CC1" w:rsidRPr="00425C8F" w:rsidRDefault="00377CC1" w:rsidP="00D863FC">
            <w:pPr>
              <w:pStyle w:val="TableColumnLabels"/>
              <w:rPr>
                <w:color w:val="auto"/>
                <w:lang w:val="en-IN"/>
              </w:rPr>
            </w:pPr>
            <w:r w:rsidRPr="00425C8F">
              <w:rPr>
                <w:color w:val="auto"/>
                <w:lang w:val="en-IN"/>
              </w:rPr>
              <w:t>Remarks</w:t>
            </w:r>
          </w:p>
        </w:tc>
        <w:tc>
          <w:tcPr>
            <w:tcW w:w="1620" w:type="dxa"/>
            <w:shd w:val="clear" w:color="auto" w:fill="E31837"/>
          </w:tcPr>
          <w:p w:rsidR="00377CC1" w:rsidRPr="00425C8F" w:rsidRDefault="00377CC1" w:rsidP="00D863FC">
            <w:pPr>
              <w:pStyle w:val="TableColumnLabels"/>
              <w:rPr>
                <w:color w:val="auto"/>
                <w:lang w:val="en-IN"/>
              </w:rPr>
            </w:pPr>
            <w:r w:rsidRPr="00425C8F">
              <w:rPr>
                <w:color w:val="auto"/>
                <w:lang w:val="en-IN"/>
              </w:rPr>
              <w:t>Example</w:t>
            </w:r>
          </w:p>
        </w:tc>
        <w:tc>
          <w:tcPr>
            <w:tcW w:w="720" w:type="dxa"/>
            <w:shd w:val="clear" w:color="auto" w:fill="E31837"/>
          </w:tcPr>
          <w:p w:rsidR="00377CC1" w:rsidRPr="00425C8F" w:rsidRDefault="00377CC1" w:rsidP="00D863FC">
            <w:pPr>
              <w:pStyle w:val="TableColumnLabels"/>
              <w:rPr>
                <w:color w:val="auto"/>
                <w:lang w:val="en-IN"/>
              </w:rPr>
            </w:pPr>
            <w:r w:rsidRPr="00425C8F">
              <w:rPr>
                <w:color w:val="auto"/>
                <w:lang w:val="en-IN"/>
              </w:rPr>
              <w:t>Field Type</w:t>
            </w:r>
          </w:p>
        </w:tc>
        <w:tc>
          <w:tcPr>
            <w:tcW w:w="1620" w:type="dxa"/>
            <w:shd w:val="clear" w:color="auto" w:fill="E31837"/>
          </w:tcPr>
          <w:p w:rsidR="00377CC1" w:rsidRPr="00425C8F" w:rsidRDefault="00377CC1" w:rsidP="00D863FC">
            <w:pPr>
              <w:pStyle w:val="TableColumnLabels"/>
              <w:rPr>
                <w:color w:val="auto"/>
                <w:lang w:val="en-IN"/>
              </w:rPr>
            </w:pPr>
            <w:r w:rsidRPr="00425C8F">
              <w:rPr>
                <w:color w:val="auto"/>
                <w:lang w:val="en-IN"/>
              </w:rPr>
              <w:t>Optional/</w:t>
            </w:r>
          </w:p>
          <w:p w:rsidR="00377CC1" w:rsidRPr="00425C8F" w:rsidRDefault="00377CC1" w:rsidP="00D863FC">
            <w:pPr>
              <w:pStyle w:val="TableColumnLabels"/>
              <w:rPr>
                <w:color w:val="auto"/>
                <w:lang w:val="en-IN"/>
              </w:rPr>
            </w:pPr>
            <w:r w:rsidRPr="00425C8F">
              <w:rPr>
                <w:color w:val="auto"/>
                <w:lang w:val="en-IN"/>
              </w:rPr>
              <w:t>Mandatory</w:t>
            </w:r>
          </w:p>
        </w:tc>
      </w:tr>
      <w:tr w:rsidR="00377CC1" w:rsidRPr="00425C8F" w:rsidTr="00D863FC">
        <w:trPr>
          <w:trHeight w:val="277"/>
        </w:trPr>
        <w:tc>
          <w:tcPr>
            <w:tcW w:w="1800" w:type="dxa"/>
          </w:tcPr>
          <w:p w:rsidR="00377CC1" w:rsidRPr="00425C8F" w:rsidRDefault="00377CC1" w:rsidP="00D863FC">
            <w:pPr>
              <w:pStyle w:val="Tablecontent"/>
            </w:pPr>
            <w:r>
              <w:t>statusCode</w:t>
            </w:r>
          </w:p>
        </w:tc>
        <w:tc>
          <w:tcPr>
            <w:tcW w:w="1800" w:type="dxa"/>
          </w:tcPr>
          <w:p w:rsidR="00377CC1" w:rsidRPr="00425C8F" w:rsidRDefault="00377CC1" w:rsidP="00D863FC">
            <w:pPr>
              <w:pStyle w:val="Tablecontent"/>
            </w:pPr>
            <w:r>
              <w:t>Status code of request</w:t>
            </w:r>
          </w:p>
        </w:tc>
        <w:tc>
          <w:tcPr>
            <w:tcW w:w="1980" w:type="dxa"/>
          </w:tcPr>
          <w:p w:rsidR="00377CC1" w:rsidRPr="00425C8F" w:rsidRDefault="00377CC1" w:rsidP="00D863FC">
            <w:pPr>
              <w:pStyle w:val="Tablecontent"/>
            </w:pPr>
            <w:r>
              <w:t>Return 200 if request lands on pretups server</w:t>
            </w:r>
          </w:p>
        </w:tc>
        <w:tc>
          <w:tcPr>
            <w:tcW w:w="1620" w:type="dxa"/>
          </w:tcPr>
          <w:p w:rsidR="00377CC1" w:rsidRPr="00425C8F" w:rsidRDefault="00377CC1" w:rsidP="00D863FC">
            <w:pPr>
              <w:pStyle w:val="Tablecontent"/>
            </w:pPr>
            <w:r>
              <w:t>200</w:t>
            </w:r>
          </w:p>
        </w:tc>
        <w:tc>
          <w:tcPr>
            <w:tcW w:w="720" w:type="dxa"/>
          </w:tcPr>
          <w:p w:rsidR="00377CC1" w:rsidRPr="00425C8F" w:rsidRDefault="00377CC1" w:rsidP="00D863FC">
            <w:pPr>
              <w:pStyle w:val="Tablecontent"/>
            </w:pPr>
            <w:r>
              <w:t>N</w:t>
            </w:r>
          </w:p>
        </w:tc>
        <w:tc>
          <w:tcPr>
            <w:tcW w:w="1620" w:type="dxa"/>
          </w:tcPr>
          <w:p w:rsidR="00377CC1" w:rsidRPr="00425C8F" w:rsidRDefault="00377CC1" w:rsidP="00D863FC">
            <w:pPr>
              <w:pStyle w:val="Tablecontent"/>
            </w:pPr>
            <w:r w:rsidRPr="00425C8F">
              <w:t>M</w:t>
            </w:r>
          </w:p>
        </w:tc>
      </w:tr>
      <w:tr w:rsidR="00377CC1" w:rsidRPr="00425C8F" w:rsidTr="00D863FC">
        <w:trPr>
          <w:trHeight w:val="277"/>
        </w:trPr>
        <w:tc>
          <w:tcPr>
            <w:tcW w:w="1800" w:type="dxa"/>
          </w:tcPr>
          <w:p w:rsidR="00377CC1" w:rsidRPr="00425C8F" w:rsidRDefault="00377CC1" w:rsidP="00D863FC">
            <w:pPr>
              <w:pStyle w:val="Tablecontent"/>
            </w:pPr>
            <w:r>
              <w:t>status</w:t>
            </w:r>
          </w:p>
        </w:tc>
        <w:tc>
          <w:tcPr>
            <w:tcW w:w="1800" w:type="dxa"/>
          </w:tcPr>
          <w:p w:rsidR="00377CC1" w:rsidRPr="00425C8F" w:rsidRDefault="00377CC1" w:rsidP="00D863FC">
            <w:pPr>
              <w:pStyle w:val="Tablecontent"/>
            </w:pPr>
            <w:r>
              <w:t xml:space="preserve">Return request status </w:t>
            </w:r>
          </w:p>
        </w:tc>
        <w:tc>
          <w:tcPr>
            <w:tcW w:w="1980" w:type="dxa"/>
          </w:tcPr>
          <w:p w:rsidR="00377CC1" w:rsidRPr="00425C8F" w:rsidRDefault="00377CC1" w:rsidP="00D863FC">
            <w:pPr>
              <w:pStyle w:val="Tablecontent"/>
            </w:pPr>
            <w:r>
              <w:t>Either true or false based on error or success message</w:t>
            </w:r>
          </w:p>
        </w:tc>
        <w:tc>
          <w:tcPr>
            <w:tcW w:w="1620" w:type="dxa"/>
          </w:tcPr>
          <w:p w:rsidR="00377CC1" w:rsidRPr="00425C8F" w:rsidRDefault="00377CC1" w:rsidP="00D863FC">
            <w:pPr>
              <w:pStyle w:val="Tablecontent"/>
            </w:pPr>
            <w:r>
              <w:t>true</w:t>
            </w:r>
          </w:p>
        </w:tc>
        <w:tc>
          <w:tcPr>
            <w:tcW w:w="720" w:type="dxa"/>
          </w:tcPr>
          <w:p w:rsidR="00377CC1" w:rsidRPr="00425C8F" w:rsidRDefault="00377CC1" w:rsidP="00D863FC">
            <w:pPr>
              <w:pStyle w:val="Tablecontent"/>
            </w:pPr>
            <w:r>
              <w:t xml:space="preserve">A </w:t>
            </w:r>
          </w:p>
        </w:tc>
        <w:tc>
          <w:tcPr>
            <w:tcW w:w="1620" w:type="dxa"/>
          </w:tcPr>
          <w:p w:rsidR="00377CC1" w:rsidRPr="00425C8F" w:rsidRDefault="00377CC1" w:rsidP="00D863FC">
            <w:pPr>
              <w:pStyle w:val="Tablecontent"/>
            </w:pPr>
            <w:r w:rsidRPr="00425C8F">
              <w:t>M</w:t>
            </w:r>
          </w:p>
        </w:tc>
      </w:tr>
      <w:tr w:rsidR="00377CC1" w:rsidRPr="00425C8F" w:rsidTr="00D863FC">
        <w:trPr>
          <w:cantSplit/>
          <w:trHeight w:val="277"/>
        </w:trPr>
        <w:tc>
          <w:tcPr>
            <w:tcW w:w="1800" w:type="dxa"/>
          </w:tcPr>
          <w:p w:rsidR="00377CC1" w:rsidRPr="00425C8F" w:rsidRDefault="00377CC1" w:rsidP="00D863FC">
            <w:pPr>
              <w:pStyle w:val="Tablecontent"/>
            </w:pPr>
            <w:r>
              <w:t>successMsg</w:t>
            </w:r>
          </w:p>
        </w:tc>
        <w:tc>
          <w:tcPr>
            <w:tcW w:w="1800" w:type="dxa"/>
          </w:tcPr>
          <w:p w:rsidR="00377CC1" w:rsidRPr="00425C8F" w:rsidRDefault="00377CC1" w:rsidP="00D863FC">
            <w:pPr>
              <w:pStyle w:val="Tablecontent"/>
            </w:pPr>
            <w:r>
              <w:t>Message for operation status</w:t>
            </w:r>
          </w:p>
        </w:tc>
        <w:tc>
          <w:tcPr>
            <w:tcW w:w="1980" w:type="dxa"/>
          </w:tcPr>
          <w:p w:rsidR="00377CC1" w:rsidRPr="00425C8F" w:rsidRDefault="00377CC1" w:rsidP="00D863FC">
            <w:pPr>
              <w:pStyle w:val="Tablecontent"/>
            </w:pPr>
            <w:r>
              <w:t>Success message return by service id operation executes successfully</w:t>
            </w:r>
          </w:p>
        </w:tc>
        <w:tc>
          <w:tcPr>
            <w:tcW w:w="1620" w:type="dxa"/>
          </w:tcPr>
          <w:p w:rsidR="00377CC1" w:rsidRPr="00425C8F" w:rsidRDefault="009A2C5F" w:rsidP="00D863FC">
            <w:pPr>
              <w:pStyle w:val="Tablecontent"/>
            </w:pPr>
            <w:r w:rsidRPr="009A2C5F">
              <w:t>C2S reversal transaction status check successful</w:t>
            </w:r>
          </w:p>
        </w:tc>
        <w:tc>
          <w:tcPr>
            <w:tcW w:w="720" w:type="dxa"/>
          </w:tcPr>
          <w:p w:rsidR="00377CC1" w:rsidRPr="00425C8F" w:rsidRDefault="00377CC1" w:rsidP="00D863FC">
            <w:pPr>
              <w:pStyle w:val="Tablecontent"/>
            </w:pPr>
            <w:r>
              <w:t xml:space="preserve">A </w:t>
            </w:r>
          </w:p>
        </w:tc>
        <w:tc>
          <w:tcPr>
            <w:tcW w:w="1620" w:type="dxa"/>
          </w:tcPr>
          <w:p w:rsidR="00377CC1" w:rsidRPr="00425C8F" w:rsidRDefault="00377CC1" w:rsidP="00D863FC">
            <w:pPr>
              <w:pStyle w:val="Tablecontent"/>
            </w:pPr>
            <w:r w:rsidRPr="00425C8F">
              <w:t>M</w:t>
            </w:r>
          </w:p>
        </w:tc>
      </w:tr>
      <w:tr w:rsidR="00377CC1" w:rsidRPr="00425C8F" w:rsidTr="00D863FC">
        <w:trPr>
          <w:cantSplit/>
          <w:trHeight w:val="277"/>
        </w:trPr>
        <w:tc>
          <w:tcPr>
            <w:tcW w:w="1800" w:type="dxa"/>
          </w:tcPr>
          <w:p w:rsidR="00377CC1" w:rsidRPr="00425C8F" w:rsidRDefault="00377CC1" w:rsidP="00D863FC">
            <w:pPr>
              <w:pStyle w:val="Tablecontent"/>
            </w:pPr>
            <w:r>
              <w:t>globalError</w:t>
            </w:r>
          </w:p>
        </w:tc>
        <w:tc>
          <w:tcPr>
            <w:tcW w:w="1800" w:type="dxa"/>
          </w:tcPr>
          <w:p w:rsidR="00377CC1" w:rsidRPr="00425C8F" w:rsidRDefault="00377CC1" w:rsidP="00D863FC">
            <w:pPr>
              <w:pStyle w:val="Tablecontent"/>
            </w:pPr>
            <w:r>
              <w:t>Any runtime exception</w:t>
            </w:r>
          </w:p>
        </w:tc>
        <w:tc>
          <w:tcPr>
            <w:tcW w:w="1980" w:type="dxa"/>
          </w:tcPr>
          <w:p w:rsidR="00377CC1" w:rsidRPr="00425C8F" w:rsidRDefault="00377CC1" w:rsidP="00D863FC">
            <w:pPr>
              <w:pStyle w:val="Tablecontent"/>
            </w:pPr>
            <w:r>
              <w:t>Runtime exception message occurs at the time of operation execution</w:t>
            </w:r>
          </w:p>
        </w:tc>
        <w:tc>
          <w:tcPr>
            <w:tcW w:w="1620" w:type="dxa"/>
          </w:tcPr>
          <w:p w:rsidR="00377CC1" w:rsidRPr="00425C8F" w:rsidRDefault="00377CC1" w:rsidP="00D863FC">
            <w:pPr>
              <w:pStyle w:val="Tablecontent"/>
            </w:pPr>
            <w:r>
              <w:t>Request format is wrong</w:t>
            </w:r>
          </w:p>
        </w:tc>
        <w:tc>
          <w:tcPr>
            <w:tcW w:w="720" w:type="dxa"/>
          </w:tcPr>
          <w:p w:rsidR="00377CC1" w:rsidRPr="00425C8F" w:rsidRDefault="00377CC1" w:rsidP="00D863FC">
            <w:pPr>
              <w:pStyle w:val="Tablecontent"/>
            </w:pPr>
            <w:r>
              <w:t>A</w:t>
            </w:r>
          </w:p>
        </w:tc>
        <w:tc>
          <w:tcPr>
            <w:tcW w:w="1620" w:type="dxa"/>
          </w:tcPr>
          <w:p w:rsidR="00377CC1" w:rsidRPr="00425C8F" w:rsidRDefault="00377CC1" w:rsidP="00D863FC">
            <w:pPr>
              <w:pStyle w:val="Tablecontent"/>
            </w:pPr>
            <w:r w:rsidRPr="00425C8F">
              <w:t>M</w:t>
            </w:r>
          </w:p>
        </w:tc>
      </w:tr>
      <w:tr w:rsidR="00377CC1" w:rsidRPr="00425C8F" w:rsidTr="00D863FC">
        <w:trPr>
          <w:cantSplit/>
          <w:trHeight w:val="277"/>
        </w:trPr>
        <w:tc>
          <w:tcPr>
            <w:tcW w:w="1800" w:type="dxa"/>
          </w:tcPr>
          <w:p w:rsidR="00377CC1" w:rsidRPr="00425C8F" w:rsidRDefault="00377CC1" w:rsidP="00D863FC">
            <w:pPr>
              <w:pStyle w:val="Tablecontent"/>
            </w:pPr>
            <w:r>
              <w:t>fieldError</w:t>
            </w:r>
          </w:p>
        </w:tc>
        <w:tc>
          <w:tcPr>
            <w:tcW w:w="1800" w:type="dxa"/>
          </w:tcPr>
          <w:p w:rsidR="00377CC1" w:rsidRPr="00425C8F" w:rsidRDefault="00377CC1" w:rsidP="00D863FC">
            <w:pPr>
              <w:pStyle w:val="Tablecontent"/>
            </w:pPr>
            <w:r>
              <w:t>Error message for mandatory fields</w:t>
            </w:r>
          </w:p>
        </w:tc>
        <w:tc>
          <w:tcPr>
            <w:tcW w:w="1980" w:type="dxa"/>
          </w:tcPr>
          <w:p w:rsidR="00377CC1" w:rsidRPr="00425C8F" w:rsidRDefault="00377CC1" w:rsidP="00D863FC">
            <w:pPr>
              <w:pStyle w:val="Tablecontent"/>
            </w:pPr>
            <w:r>
              <w:t>Error message for mandatory fields</w:t>
            </w:r>
          </w:p>
        </w:tc>
        <w:tc>
          <w:tcPr>
            <w:tcW w:w="1620" w:type="dxa"/>
          </w:tcPr>
          <w:p w:rsidR="00377CC1" w:rsidRPr="00425C8F" w:rsidRDefault="00377CC1" w:rsidP="00D863FC">
            <w:pPr>
              <w:pStyle w:val="Tablecontent"/>
            </w:pPr>
            <w:r>
              <w:rPr>
                <w:rFonts w:ascii="Calibri" w:hAnsi="Calibri"/>
                <w:color w:val="000000"/>
                <w:sz w:val="22"/>
                <w:szCs w:val="22"/>
              </w:rPr>
              <w:t>transactionId is required</w:t>
            </w:r>
          </w:p>
        </w:tc>
        <w:tc>
          <w:tcPr>
            <w:tcW w:w="720" w:type="dxa"/>
          </w:tcPr>
          <w:p w:rsidR="00377CC1" w:rsidRPr="00425C8F" w:rsidRDefault="00377CC1" w:rsidP="00D863FC">
            <w:pPr>
              <w:pStyle w:val="Tablecontent"/>
            </w:pPr>
            <w:r>
              <w:t>A</w:t>
            </w:r>
          </w:p>
        </w:tc>
        <w:tc>
          <w:tcPr>
            <w:tcW w:w="1620" w:type="dxa"/>
          </w:tcPr>
          <w:p w:rsidR="00377CC1" w:rsidRPr="00425C8F" w:rsidRDefault="00377CC1" w:rsidP="00D863FC">
            <w:pPr>
              <w:pStyle w:val="Tablecontent"/>
            </w:pPr>
            <w:r w:rsidRPr="00425C8F">
              <w:t>M</w:t>
            </w:r>
          </w:p>
        </w:tc>
      </w:tr>
      <w:tr w:rsidR="00377CC1" w:rsidRPr="00425C8F" w:rsidTr="00D863FC">
        <w:trPr>
          <w:cantSplit/>
          <w:trHeight w:val="277"/>
        </w:trPr>
        <w:tc>
          <w:tcPr>
            <w:tcW w:w="1800" w:type="dxa"/>
          </w:tcPr>
          <w:p w:rsidR="00377CC1" w:rsidRDefault="00377CC1" w:rsidP="00D863FC">
            <w:pPr>
              <w:pStyle w:val="Tablecontent"/>
            </w:pPr>
            <w:r>
              <w:t>messageCode</w:t>
            </w:r>
          </w:p>
        </w:tc>
        <w:tc>
          <w:tcPr>
            <w:tcW w:w="1800" w:type="dxa"/>
          </w:tcPr>
          <w:p w:rsidR="00377CC1" w:rsidRDefault="00377CC1" w:rsidP="00D863FC">
            <w:pPr>
              <w:pStyle w:val="Tablecontent"/>
            </w:pPr>
            <w:r>
              <w:t xml:space="preserve">Message code for the response status </w:t>
            </w:r>
          </w:p>
        </w:tc>
        <w:tc>
          <w:tcPr>
            <w:tcW w:w="1980" w:type="dxa"/>
          </w:tcPr>
          <w:p w:rsidR="00377CC1" w:rsidRDefault="00377CC1" w:rsidP="00D863FC">
            <w:pPr>
              <w:pStyle w:val="Tablecontent"/>
            </w:pPr>
            <w:r>
              <w:t>A numeric value which represent to a message for success or failure</w:t>
            </w:r>
          </w:p>
        </w:tc>
        <w:tc>
          <w:tcPr>
            <w:tcW w:w="1620" w:type="dxa"/>
          </w:tcPr>
          <w:p w:rsidR="00377CC1" w:rsidRDefault="00D626B4" w:rsidP="00D626B4">
            <w:pPr>
              <w:pStyle w:val="Tablecontent"/>
            </w:pPr>
            <w:r>
              <w:rPr>
                <w:rFonts w:ascii="Calibri" w:hAnsi="Calibri"/>
                <w:color w:val="000000"/>
                <w:sz w:val="22"/>
                <w:szCs w:val="22"/>
              </w:rPr>
              <w:t>Message refe</w:t>
            </w:r>
            <w:r w:rsidR="005A6FE9">
              <w:rPr>
                <w:rFonts w:ascii="Calibri" w:hAnsi="Calibri"/>
                <w:color w:val="000000"/>
                <w:sz w:val="22"/>
                <w:szCs w:val="22"/>
              </w:rPr>
              <w:t>re</w:t>
            </w:r>
            <w:r>
              <w:rPr>
                <w:rFonts w:ascii="Calibri" w:hAnsi="Calibri"/>
                <w:color w:val="000000"/>
                <w:sz w:val="22"/>
                <w:szCs w:val="22"/>
              </w:rPr>
              <w:t xml:space="preserve">nce code </w:t>
            </w:r>
          </w:p>
        </w:tc>
        <w:tc>
          <w:tcPr>
            <w:tcW w:w="720" w:type="dxa"/>
          </w:tcPr>
          <w:p w:rsidR="00377CC1" w:rsidRDefault="00377CC1" w:rsidP="00D863FC">
            <w:pPr>
              <w:pStyle w:val="Tablecontent"/>
            </w:pPr>
            <w:r>
              <w:t>A</w:t>
            </w:r>
          </w:p>
        </w:tc>
        <w:tc>
          <w:tcPr>
            <w:tcW w:w="1620" w:type="dxa"/>
          </w:tcPr>
          <w:p w:rsidR="00377CC1" w:rsidRDefault="00377CC1" w:rsidP="00D863FC">
            <w:pPr>
              <w:pStyle w:val="Tablecontent"/>
            </w:pPr>
            <w:r>
              <w:t>M</w:t>
            </w:r>
          </w:p>
        </w:tc>
      </w:tr>
      <w:tr w:rsidR="00377CC1" w:rsidRPr="00425C8F" w:rsidTr="00D863FC">
        <w:trPr>
          <w:cantSplit/>
          <w:trHeight w:val="277"/>
        </w:trPr>
        <w:tc>
          <w:tcPr>
            <w:tcW w:w="1800" w:type="dxa"/>
          </w:tcPr>
          <w:p w:rsidR="00377CC1" w:rsidRDefault="00377CC1" w:rsidP="00D863FC">
            <w:pPr>
              <w:pStyle w:val="Tablecontent"/>
            </w:pPr>
            <w:r>
              <w:lastRenderedPageBreak/>
              <w:t>dataObject</w:t>
            </w:r>
          </w:p>
        </w:tc>
        <w:tc>
          <w:tcPr>
            <w:tcW w:w="1800" w:type="dxa"/>
          </w:tcPr>
          <w:p w:rsidR="00377CC1" w:rsidRDefault="00377CC1" w:rsidP="00D863FC">
            <w:pPr>
              <w:pStyle w:val="Tablecontent"/>
            </w:pPr>
            <w:r>
              <w:t>JSON format of data fetched form DB</w:t>
            </w:r>
          </w:p>
        </w:tc>
        <w:tc>
          <w:tcPr>
            <w:tcW w:w="1980" w:type="dxa"/>
          </w:tcPr>
          <w:p w:rsidR="00377CC1" w:rsidRDefault="00377CC1" w:rsidP="00D863FC">
            <w:pPr>
              <w:pStyle w:val="Tablecontent"/>
            </w:pPr>
            <w:r>
              <w:t>JSON format of data fetched form DB</w:t>
            </w:r>
          </w:p>
        </w:tc>
        <w:tc>
          <w:tcPr>
            <w:tcW w:w="1620" w:type="dxa"/>
          </w:tcPr>
          <w:p w:rsidR="00377CC1" w:rsidRPr="00425C8F" w:rsidRDefault="00377CC1" w:rsidP="00D863FC">
            <w:pPr>
              <w:pStyle w:val="Tablecontent"/>
            </w:pPr>
            <w:r>
              <w:t>{“Key”:”Value”}</w:t>
            </w:r>
          </w:p>
        </w:tc>
        <w:tc>
          <w:tcPr>
            <w:tcW w:w="720" w:type="dxa"/>
          </w:tcPr>
          <w:p w:rsidR="00377CC1" w:rsidRDefault="00377CC1" w:rsidP="00D863FC">
            <w:pPr>
              <w:pStyle w:val="Tablecontent"/>
            </w:pPr>
            <w:r>
              <w:t>A</w:t>
            </w:r>
          </w:p>
        </w:tc>
        <w:tc>
          <w:tcPr>
            <w:tcW w:w="1620" w:type="dxa"/>
          </w:tcPr>
          <w:p w:rsidR="00377CC1" w:rsidRPr="00425C8F" w:rsidRDefault="00377CC1" w:rsidP="00D863FC">
            <w:pPr>
              <w:pStyle w:val="Tablecontent"/>
            </w:pPr>
            <w:r>
              <w:t>M</w:t>
            </w:r>
          </w:p>
        </w:tc>
      </w:tr>
    </w:tbl>
    <w:p w:rsidR="009B2786" w:rsidRDefault="009B2786" w:rsidP="00FA1A21">
      <w:pPr>
        <w:pStyle w:val="BodyText2"/>
        <w:rPr>
          <w:lang w:val="en-IN"/>
        </w:rPr>
      </w:pPr>
    </w:p>
    <w:p w:rsidR="003C085B" w:rsidRPr="00425C8F" w:rsidRDefault="003C085B" w:rsidP="003C085B">
      <w:pPr>
        <w:pStyle w:val="Heading"/>
        <w:rPr>
          <w:color w:val="auto"/>
        </w:rPr>
      </w:pPr>
      <w:r w:rsidRPr="00425C8F">
        <w:rPr>
          <w:color w:val="auto"/>
        </w:rPr>
        <w:t>Business Rules</w:t>
      </w:r>
    </w:p>
    <w:p w:rsidR="003C085B" w:rsidRDefault="003C085B" w:rsidP="003C085B">
      <w:pPr>
        <w:pStyle w:val="BodyText2"/>
        <w:numPr>
          <w:ilvl w:val="0"/>
          <w:numId w:val="26"/>
        </w:numPr>
      </w:pPr>
      <w:r w:rsidRPr="00425C8F">
        <w:t xml:space="preserve">Type tag will identify the type of </w:t>
      </w:r>
      <w:r>
        <w:t>resource</w:t>
      </w:r>
      <w:r w:rsidRPr="00425C8F">
        <w:t>.</w:t>
      </w:r>
    </w:p>
    <w:p w:rsidR="003C085B" w:rsidRDefault="003C085B" w:rsidP="003C085B">
      <w:pPr>
        <w:pStyle w:val="BodyText2"/>
        <w:numPr>
          <w:ilvl w:val="0"/>
          <w:numId w:val="26"/>
        </w:numPr>
      </w:pPr>
      <w:r>
        <w:t>Either login and password or External Code will have to provide for user authentication</w:t>
      </w:r>
    </w:p>
    <w:p w:rsidR="003C085B" w:rsidRDefault="003C085B" w:rsidP="003C085B">
      <w:pPr>
        <w:pStyle w:val="BodyText2"/>
        <w:numPr>
          <w:ilvl w:val="0"/>
          <w:numId w:val="26"/>
        </w:numPr>
        <w:rPr>
          <w:lang w:val="en-IN"/>
        </w:rPr>
      </w:pPr>
      <w:r>
        <w:t>Data object will have all the data related to operation</w:t>
      </w:r>
    </w:p>
    <w:p w:rsidR="003C085B" w:rsidRDefault="003C085B" w:rsidP="003C085B">
      <w:pPr>
        <w:pStyle w:val="BodyText2"/>
        <w:rPr>
          <w:lang w:val="en-IN"/>
        </w:rPr>
      </w:pPr>
    </w:p>
    <w:p w:rsidR="00D863FC" w:rsidRDefault="00D863FC" w:rsidP="00FA1A21">
      <w:pPr>
        <w:pStyle w:val="BodyText2"/>
        <w:rPr>
          <w:lang w:val="en-IN"/>
        </w:rPr>
      </w:pPr>
    </w:p>
    <w:p w:rsidR="00D863FC" w:rsidRDefault="00D863FC" w:rsidP="00FA1A21">
      <w:pPr>
        <w:pStyle w:val="BodyText2"/>
        <w:rPr>
          <w:lang w:val="en-IN"/>
        </w:rPr>
      </w:pPr>
    </w:p>
    <w:p w:rsidR="00D863FC" w:rsidRPr="000C6213" w:rsidRDefault="00D863FC" w:rsidP="00D863FC">
      <w:pPr>
        <w:pStyle w:val="Heading2"/>
        <w:rPr>
          <w:lang w:val="en-IN"/>
        </w:rPr>
      </w:pPr>
      <w:bookmarkStart w:id="74" w:name="_Toc461009590"/>
      <w:r>
        <w:rPr>
          <w:lang w:val="en-IN"/>
        </w:rPr>
        <w:t>User Transfer OTP initiation</w:t>
      </w:r>
      <w:bookmarkEnd w:id="74"/>
    </w:p>
    <w:p w:rsidR="00D863FC" w:rsidRDefault="00D863FC" w:rsidP="00D863FC">
      <w:pPr>
        <w:pStyle w:val="BodyText2"/>
      </w:pPr>
      <w:r>
        <w:t>In</w:t>
      </w:r>
      <w:r w:rsidRPr="00425C8F">
        <w:t xml:space="preserve"> this </w:t>
      </w:r>
      <w:r>
        <w:t xml:space="preserve">resource Distributor can request for OTP initiation for user transfer within domain. </w:t>
      </w:r>
    </w:p>
    <w:p w:rsidR="00D863FC" w:rsidRPr="0082461A" w:rsidRDefault="00D863FC" w:rsidP="00D863FC">
      <w:pPr>
        <w:pStyle w:val="BodyText2"/>
        <w:rPr>
          <w:lang w:val="en-IN"/>
        </w:rPr>
      </w:pPr>
    </w:p>
    <w:p w:rsidR="00D863FC" w:rsidRPr="00425C8F" w:rsidRDefault="00D863FC" w:rsidP="00D863FC">
      <w:pPr>
        <w:pStyle w:val="Heading"/>
        <w:rPr>
          <w:color w:val="auto"/>
        </w:rPr>
      </w:pPr>
      <w:r>
        <w:rPr>
          <w:color w:val="auto"/>
        </w:rPr>
        <w:t>Available Options</w:t>
      </w:r>
    </w:p>
    <w:p w:rsidR="00D863FC" w:rsidRDefault="00D863FC" w:rsidP="00D863FC">
      <w:pPr>
        <w:pStyle w:val="BodyText2"/>
        <w:rPr>
          <w:b/>
        </w:rPr>
      </w:pPr>
      <w:r>
        <w:tab/>
      </w:r>
      <w:r w:rsidRPr="005825F0">
        <w:rPr>
          <w:b/>
        </w:rPr>
        <w:t>Module</w:t>
      </w:r>
      <w:r>
        <w:rPr>
          <w:b/>
        </w:rPr>
        <w:t>: USRTRF</w:t>
      </w:r>
    </w:p>
    <w:p w:rsidR="00D863FC" w:rsidRDefault="00D863FC" w:rsidP="00D863FC">
      <w:pPr>
        <w:pStyle w:val="BodyText2"/>
        <w:rPr>
          <w:b/>
        </w:rPr>
      </w:pPr>
      <w:r>
        <w:rPr>
          <w:b/>
        </w:rPr>
        <w:tab/>
        <w:t xml:space="preserve">User Type: </w:t>
      </w:r>
      <w:r w:rsidRPr="00103D92">
        <w:rPr>
          <w:b/>
        </w:rPr>
        <w:t>DIST</w:t>
      </w:r>
    </w:p>
    <w:p w:rsidR="00D863FC" w:rsidRDefault="00D863FC" w:rsidP="00D863FC">
      <w:pPr>
        <w:pStyle w:val="BodyText2"/>
        <w:rPr>
          <w:b/>
        </w:rPr>
      </w:pPr>
    </w:p>
    <w:p w:rsidR="00D863FC" w:rsidRPr="00425C8F" w:rsidRDefault="00D863FC" w:rsidP="00D863FC">
      <w:pPr>
        <w:pStyle w:val="Heading"/>
        <w:rPr>
          <w:color w:val="auto"/>
        </w:rPr>
      </w:pPr>
      <w:r w:rsidRPr="00425C8F">
        <w:rPr>
          <w:color w:val="auto"/>
        </w:rPr>
        <w:t>Request Syntax</w:t>
      </w:r>
    </w:p>
    <w:p w:rsidR="00D863FC" w:rsidRDefault="00D863FC" w:rsidP="00D863FC">
      <w:pPr>
        <w:pStyle w:val="BodyText2"/>
        <w:ind w:left="720"/>
      </w:pPr>
      <w:r w:rsidRPr="00425C8F">
        <w:t xml:space="preserve">The External System will send the following request for </w:t>
      </w:r>
      <w:r>
        <w:t>user transfer otp initiation</w:t>
      </w:r>
      <w:r w:rsidRPr="00425C8F">
        <w:t>. The request format and details of request are mentioned below.</w:t>
      </w:r>
    </w:p>
    <w:p w:rsidR="00D863FC" w:rsidRDefault="00D863FC" w:rsidP="00D863FC">
      <w:pPr>
        <w:pStyle w:val="BodyText2"/>
        <w:ind w:left="720"/>
      </w:pPr>
    </w:p>
    <w:p w:rsidR="00D863FC" w:rsidRDefault="00D863FC" w:rsidP="00D863FC">
      <w:pPr>
        <w:jc w:val="both"/>
        <w:rPr>
          <w:rFonts w:ascii="Calibri" w:hAnsi="Calibri"/>
          <w:color w:val="000000"/>
          <w:sz w:val="22"/>
          <w:szCs w:val="22"/>
        </w:rPr>
      </w:pPr>
      <w:r w:rsidRPr="00D863FC">
        <w:rPr>
          <w:rFonts w:ascii="Calibri" w:hAnsi="Calibri"/>
          <w:color w:val="000000"/>
          <w:sz w:val="22"/>
          <w:szCs w:val="22"/>
        </w:rPr>
        <w:t>{"data":{"loggedInUserMsisdn":"3100001448","loggedInUserName":"SAH DIST POS User A Last Name","isUserID":true,"loggedInUserID":"CCDP0000054148","userID":"3100001450"}}</w:t>
      </w:r>
    </w:p>
    <w:p w:rsidR="00D863FC" w:rsidRDefault="00D863FC" w:rsidP="00D863FC">
      <w:pPr>
        <w:jc w:val="both"/>
        <w:rPr>
          <w:rFonts w:ascii="Calibri" w:hAnsi="Calibri"/>
          <w:color w:val="000000"/>
          <w:sz w:val="22"/>
          <w:szCs w:val="22"/>
        </w:rPr>
      </w:pPr>
    </w:p>
    <w:p w:rsidR="00D863FC" w:rsidRDefault="00D863FC" w:rsidP="00D863FC">
      <w:pPr>
        <w:jc w:val="both"/>
        <w:rPr>
          <w:rFonts w:ascii="Calibri" w:hAnsi="Calibri"/>
          <w:color w:val="000000"/>
          <w:sz w:val="22"/>
          <w:szCs w:val="22"/>
        </w:rPr>
      </w:pPr>
      <w:r>
        <w:rPr>
          <w:rFonts w:ascii="Calibri" w:hAnsi="Calibri"/>
          <w:color w:val="000000"/>
          <w:sz w:val="22"/>
          <w:szCs w:val="22"/>
        </w:rPr>
        <w:t>Or</w:t>
      </w:r>
    </w:p>
    <w:p w:rsidR="00D863FC" w:rsidRDefault="00D863FC" w:rsidP="00D863FC">
      <w:pPr>
        <w:jc w:val="both"/>
        <w:rPr>
          <w:rFonts w:ascii="Calibri" w:hAnsi="Calibri"/>
          <w:color w:val="000000"/>
          <w:sz w:val="22"/>
          <w:szCs w:val="22"/>
        </w:rPr>
      </w:pPr>
    </w:p>
    <w:p w:rsidR="00D863FC" w:rsidRDefault="00D863FC" w:rsidP="00D863FC">
      <w:pPr>
        <w:jc w:val="both"/>
        <w:rPr>
          <w:rFonts w:ascii="Calibri" w:hAnsi="Calibri"/>
          <w:color w:val="000000"/>
          <w:sz w:val="22"/>
          <w:szCs w:val="22"/>
        </w:rPr>
      </w:pPr>
      <w:r w:rsidRPr="00D863FC">
        <w:rPr>
          <w:rFonts w:ascii="Calibri" w:hAnsi="Calibri"/>
          <w:color w:val="000000"/>
          <w:sz w:val="22"/>
          <w:szCs w:val="22"/>
        </w:rPr>
        <w:t>{"data":{"loggedInUserMsisdn":"31000001","loggedInUserName":"Distributor","isUserID":false,"loggedInUserID":"CCDT0000054102","msisdn":"CCIP0000054150"}}</w:t>
      </w:r>
    </w:p>
    <w:p w:rsidR="00D863FC" w:rsidRDefault="00D863FC" w:rsidP="00D863FC">
      <w:pPr>
        <w:jc w:val="both"/>
        <w:rPr>
          <w:rFonts w:ascii="Calibri" w:hAnsi="Calibri"/>
          <w:color w:val="000000"/>
          <w:sz w:val="22"/>
          <w:szCs w:val="22"/>
        </w:rPr>
      </w:pPr>
    </w:p>
    <w:p w:rsidR="00D863FC" w:rsidRDefault="00D863FC" w:rsidP="00D863FC">
      <w:pPr>
        <w:jc w:val="both"/>
        <w:rPr>
          <w:rFonts w:ascii="Calibri" w:hAnsi="Calibri"/>
          <w:color w:val="000000"/>
          <w:sz w:val="22"/>
          <w:szCs w:val="22"/>
        </w:rPr>
      </w:pPr>
    </w:p>
    <w:p w:rsidR="00D863FC" w:rsidRDefault="00D863FC" w:rsidP="00D863FC">
      <w:pPr>
        <w:pStyle w:val="Heading"/>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D863FC" w:rsidRPr="00425C8F" w:rsidTr="00D863FC">
        <w:trPr>
          <w:trHeight w:val="277"/>
          <w:tblHeader/>
        </w:trPr>
        <w:tc>
          <w:tcPr>
            <w:tcW w:w="1800" w:type="dxa"/>
            <w:shd w:val="clear" w:color="auto" w:fill="E31837"/>
          </w:tcPr>
          <w:p w:rsidR="00D863FC" w:rsidRPr="00425C8F" w:rsidRDefault="00D863FC" w:rsidP="00D863FC">
            <w:pPr>
              <w:pStyle w:val="TableColumnLabels"/>
              <w:rPr>
                <w:color w:val="auto"/>
                <w:lang w:val="en-IN"/>
              </w:rPr>
            </w:pPr>
            <w:r w:rsidRPr="00425C8F">
              <w:rPr>
                <w:color w:val="auto"/>
                <w:lang w:val="en-IN"/>
              </w:rPr>
              <w:t>TAG</w:t>
            </w:r>
          </w:p>
        </w:tc>
        <w:tc>
          <w:tcPr>
            <w:tcW w:w="1800" w:type="dxa"/>
            <w:shd w:val="clear" w:color="auto" w:fill="E31837"/>
          </w:tcPr>
          <w:p w:rsidR="00D863FC" w:rsidRPr="00425C8F" w:rsidRDefault="00D863FC" w:rsidP="00D863FC">
            <w:pPr>
              <w:pStyle w:val="TableColumnLabels"/>
              <w:rPr>
                <w:color w:val="auto"/>
                <w:lang w:val="en-IN"/>
              </w:rPr>
            </w:pPr>
            <w:r w:rsidRPr="00425C8F">
              <w:rPr>
                <w:color w:val="auto"/>
                <w:lang w:val="en-IN"/>
              </w:rPr>
              <w:t>Fields</w:t>
            </w:r>
          </w:p>
        </w:tc>
        <w:tc>
          <w:tcPr>
            <w:tcW w:w="1980" w:type="dxa"/>
            <w:shd w:val="clear" w:color="auto" w:fill="E31837"/>
          </w:tcPr>
          <w:p w:rsidR="00D863FC" w:rsidRPr="00425C8F" w:rsidRDefault="00D863FC" w:rsidP="00D863FC">
            <w:pPr>
              <w:pStyle w:val="TableColumnLabels"/>
              <w:rPr>
                <w:color w:val="auto"/>
                <w:lang w:val="en-IN"/>
              </w:rPr>
            </w:pPr>
            <w:r w:rsidRPr="00425C8F">
              <w:rPr>
                <w:color w:val="auto"/>
                <w:lang w:val="en-IN"/>
              </w:rPr>
              <w:t>Remarks</w:t>
            </w:r>
          </w:p>
        </w:tc>
        <w:tc>
          <w:tcPr>
            <w:tcW w:w="1620" w:type="dxa"/>
            <w:shd w:val="clear" w:color="auto" w:fill="E31837"/>
          </w:tcPr>
          <w:p w:rsidR="00D863FC" w:rsidRPr="00425C8F" w:rsidRDefault="00D863FC" w:rsidP="00D863FC">
            <w:pPr>
              <w:pStyle w:val="TableColumnLabels"/>
              <w:rPr>
                <w:color w:val="auto"/>
                <w:lang w:val="en-IN"/>
              </w:rPr>
            </w:pPr>
            <w:r w:rsidRPr="00425C8F">
              <w:rPr>
                <w:color w:val="auto"/>
                <w:lang w:val="en-IN"/>
              </w:rPr>
              <w:t>Example</w:t>
            </w:r>
          </w:p>
        </w:tc>
        <w:tc>
          <w:tcPr>
            <w:tcW w:w="720" w:type="dxa"/>
            <w:shd w:val="clear" w:color="auto" w:fill="E31837"/>
          </w:tcPr>
          <w:p w:rsidR="00D863FC" w:rsidRPr="00425C8F" w:rsidRDefault="00D863FC" w:rsidP="00D863FC">
            <w:pPr>
              <w:pStyle w:val="TableColumnLabels"/>
              <w:rPr>
                <w:color w:val="auto"/>
                <w:lang w:val="en-IN"/>
              </w:rPr>
            </w:pPr>
            <w:r w:rsidRPr="00425C8F">
              <w:rPr>
                <w:color w:val="auto"/>
                <w:lang w:val="en-IN"/>
              </w:rPr>
              <w:t>Field Type</w:t>
            </w:r>
          </w:p>
        </w:tc>
        <w:tc>
          <w:tcPr>
            <w:tcW w:w="1620" w:type="dxa"/>
            <w:shd w:val="clear" w:color="auto" w:fill="E31837"/>
          </w:tcPr>
          <w:p w:rsidR="00D863FC" w:rsidRPr="00425C8F" w:rsidRDefault="00D863FC" w:rsidP="00D863FC">
            <w:pPr>
              <w:pStyle w:val="TableColumnLabels"/>
              <w:rPr>
                <w:color w:val="auto"/>
                <w:lang w:val="en-IN"/>
              </w:rPr>
            </w:pPr>
            <w:r w:rsidRPr="00425C8F">
              <w:rPr>
                <w:color w:val="auto"/>
                <w:lang w:val="en-IN"/>
              </w:rPr>
              <w:t>Optional/</w:t>
            </w:r>
          </w:p>
          <w:p w:rsidR="00D863FC" w:rsidRPr="00425C8F" w:rsidRDefault="00D863FC" w:rsidP="00D863FC">
            <w:pPr>
              <w:pStyle w:val="TableColumnLabels"/>
              <w:rPr>
                <w:color w:val="auto"/>
                <w:lang w:val="en-IN"/>
              </w:rPr>
            </w:pPr>
            <w:r w:rsidRPr="00425C8F">
              <w:rPr>
                <w:color w:val="auto"/>
                <w:lang w:val="en-IN"/>
              </w:rPr>
              <w:t>Mandatory</w:t>
            </w:r>
          </w:p>
        </w:tc>
      </w:tr>
      <w:tr w:rsidR="00D863FC" w:rsidRPr="00425C8F" w:rsidTr="00D863FC">
        <w:trPr>
          <w:trHeight w:val="277"/>
        </w:trPr>
        <w:tc>
          <w:tcPr>
            <w:tcW w:w="9540" w:type="dxa"/>
            <w:gridSpan w:val="6"/>
          </w:tcPr>
          <w:p w:rsidR="00D863FC" w:rsidRPr="00425C8F" w:rsidRDefault="00D863FC" w:rsidP="00D863FC">
            <w:pPr>
              <w:pStyle w:val="Tablecontent"/>
            </w:pPr>
            <w:r w:rsidRPr="00425C8F">
              <w:rPr>
                <w:b/>
                <w:bCs/>
              </w:rPr>
              <w:t>DATA</w:t>
            </w:r>
          </w:p>
        </w:tc>
      </w:tr>
      <w:tr w:rsidR="00D863FC" w:rsidRPr="00425C8F" w:rsidTr="00D863FC">
        <w:trPr>
          <w:trHeight w:val="277"/>
        </w:trPr>
        <w:tc>
          <w:tcPr>
            <w:tcW w:w="1800" w:type="dxa"/>
          </w:tcPr>
          <w:p w:rsidR="00D863FC" w:rsidRPr="00425C8F" w:rsidRDefault="00723DC1" w:rsidP="00D863FC">
            <w:pPr>
              <w:pStyle w:val="Tablecontent"/>
            </w:pPr>
            <w:r w:rsidRPr="00D863FC">
              <w:rPr>
                <w:rFonts w:ascii="Calibri" w:hAnsi="Calibri"/>
                <w:color w:val="000000"/>
                <w:sz w:val="22"/>
                <w:szCs w:val="22"/>
              </w:rPr>
              <w:t>loggedInUserMsisdn</w:t>
            </w:r>
          </w:p>
        </w:tc>
        <w:tc>
          <w:tcPr>
            <w:tcW w:w="1800" w:type="dxa"/>
          </w:tcPr>
          <w:p w:rsidR="00D863FC" w:rsidRPr="00425C8F" w:rsidRDefault="00723DC1" w:rsidP="00723DC1">
            <w:pPr>
              <w:pStyle w:val="Tablecontent"/>
            </w:pPr>
            <w:r>
              <w:t xml:space="preserve">Distributor </w:t>
            </w:r>
            <w:r w:rsidR="00D863FC">
              <w:t xml:space="preserve">’s </w:t>
            </w:r>
            <w:r>
              <w:t>msisdn</w:t>
            </w:r>
            <w:r w:rsidR="00D863FC">
              <w:t xml:space="preserve"> Id in PreTUPS</w:t>
            </w:r>
          </w:p>
        </w:tc>
        <w:tc>
          <w:tcPr>
            <w:tcW w:w="1980" w:type="dxa"/>
          </w:tcPr>
          <w:p w:rsidR="00D863FC" w:rsidRPr="00425C8F" w:rsidRDefault="00723DC1" w:rsidP="00D863FC">
            <w:pPr>
              <w:pStyle w:val="Tablecontent"/>
            </w:pPr>
            <w:r>
              <w:t>To be sent in message</w:t>
            </w:r>
          </w:p>
        </w:tc>
        <w:tc>
          <w:tcPr>
            <w:tcW w:w="1620" w:type="dxa"/>
          </w:tcPr>
          <w:p w:rsidR="00D863FC" w:rsidRPr="00425C8F" w:rsidRDefault="00723DC1" w:rsidP="00D863FC">
            <w:pPr>
              <w:pStyle w:val="Tablecontent"/>
            </w:pPr>
            <w:r w:rsidRPr="00D863FC">
              <w:rPr>
                <w:rFonts w:ascii="Calibri" w:hAnsi="Calibri"/>
                <w:color w:val="000000"/>
                <w:sz w:val="22"/>
                <w:szCs w:val="22"/>
              </w:rPr>
              <w:t>3100001448</w:t>
            </w:r>
          </w:p>
        </w:tc>
        <w:tc>
          <w:tcPr>
            <w:tcW w:w="720" w:type="dxa"/>
          </w:tcPr>
          <w:p w:rsidR="00D863FC" w:rsidRPr="00425C8F" w:rsidRDefault="00723DC1" w:rsidP="00D863FC">
            <w:pPr>
              <w:pStyle w:val="Tablecontent"/>
            </w:pPr>
            <w:r>
              <w:t>N</w:t>
            </w:r>
            <w:r w:rsidRPr="00425C8F">
              <w:t xml:space="preserve"> (10)</w:t>
            </w:r>
          </w:p>
        </w:tc>
        <w:tc>
          <w:tcPr>
            <w:tcW w:w="1620" w:type="dxa"/>
          </w:tcPr>
          <w:p w:rsidR="00D863FC" w:rsidRPr="00425C8F" w:rsidRDefault="00D863FC" w:rsidP="00D863FC">
            <w:pPr>
              <w:pStyle w:val="Tablecontent"/>
            </w:pPr>
            <w:r>
              <w:t>O</w:t>
            </w:r>
          </w:p>
        </w:tc>
      </w:tr>
      <w:tr w:rsidR="00FF4A22" w:rsidRPr="00425C8F" w:rsidTr="009803E0">
        <w:trPr>
          <w:cantSplit/>
          <w:trHeight w:val="277"/>
        </w:trPr>
        <w:tc>
          <w:tcPr>
            <w:tcW w:w="1800" w:type="dxa"/>
          </w:tcPr>
          <w:p w:rsidR="00FF4A22" w:rsidRPr="00425C8F" w:rsidRDefault="00FF4A22" w:rsidP="009803E0">
            <w:pPr>
              <w:pStyle w:val="Tablecontent"/>
            </w:pPr>
            <w:r>
              <w:t>type</w:t>
            </w:r>
          </w:p>
        </w:tc>
        <w:tc>
          <w:tcPr>
            <w:tcW w:w="1800" w:type="dxa"/>
          </w:tcPr>
          <w:p w:rsidR="00FF4A22" w:rsidRPr="00425C8F" w:rsidRDefault="00FF4A22" w:rsidP="009803E0">
            <w:pPr>
              <w:pStyle w:val="Tablecontent"/>
            </w:pPr>
            <w:r>
              <w:t>Service type</w:t>
            </w:r>
          </w:p>
        </w:tc>
        <w:tc>
          <w:tcPr>
            <w:tcW w:w="1980" w:type="dxa"/>
          </w:tcPr>
          <w:p w:rsidR="00FF4A22" w:rsidRPr="00425C8F" w:rsidRDefault="00FF4A22" w:rsidP="009803E0">
            <w:pPr>
              <w:pStyle w:val="Tablecontent"/>
            </w:pPr>
            <w:r>
              <w:t>Service type of operation</w:t>
            </w:r>
          </w:p>
        </w:tc>
        <w:tc>
          <w:tcPr>
            <w:tcW w:w="1620" w:type="dxa"/>
          </w:tcPr>
          <w:p w:rsidR="00FF4A22" w:rsidRPr="00425C8F" w:rsidRDefault="00FF4A22" w:rsidP="009803E0">
            <w:pPr>
              <w:pStyle w:val="Tablecontent"/>
            </w:pPr>
            <w:r w:rsidRPr="00FF4A22">
              <w:rPr>
                <w:rFonts w:ascii="Calibri" w:hAnsi="Calibri"/>
                <w:color w:val="000000"/>
                <w:sz w:val="22"/>
                <w:szCs w:val="22"/>
              </w:rPr>
              <w:t>LOADUSRDETAILS</w:t>
            </w:r>
          </w:p>
        </w:tc>
        <w:tc>
          <w:tcPr>
            <w:tcW w:w="720" w:type="dxa"/>
          </w:tcPr>
          <w:p w:rsidR="00FF4A22" w:rsidRPr="00425C8F" w:rsidRDefault="00FF4A22" w:rsidP="009803E0">
            <w:pPr>
              <w:pStyle w:val="Tablecontent"/>
            </w:pPr>
            <w:r>
              <w:t>A(10)</w:t>
            </w:r>
          </w:p>
        </w:tc>
        <w:tc>
          <w:tcPr>
            <w:tcW w:w="1620" w:type="dxa"/>
          </w:tcPr>
          <w:p w:rsidR="00FF4A22" w:rsidRPr="00425C8F" w:rsidRDefault="00FF4A22" w:rsidP="009803E0">
            <w:pPr>
              <w:pStyle w:val="Tablecontent"/>
            </w:pPr>
            <w:r>
              <w:t>M</w:t>
            </w:r>
          </w:p>
        </w:tc>
      </w:tr>
      <w:tr w:rsidR="00D863FC" w:rsidRPr="00425C8F" w:rsidTr="00D863FC">
        <w:trPr>
          <w:trHeight w:val="277"/>
        </w:trPr>
        <w:tc>
          <w:tcPr>
            <w:tcW w:w="1800" w:type="dxa"/>
          </w:tcPr>
          <w:p w:rsidR="00D863FC" w:rsidRPr="00425C8F" w:rsidRDefault="00723DC1" w:rsidP="00D863FC">
            <w:pPr>
              <w:pStyle w:val="Tablecontent"/>
            </w:pPr>
            <w:r w:rsidRPr="00D863FC">
              <w:rPr>
                <w:rFonts w:ascii="Calibri" w:hAnsi="Calibri"/>
                <w:color w:val="000000"/>
                <w:sz w:val="22"/>
                <w:szCs w:val="22"/>
              </w:rPr>
              <w:lastRenderedPageBreak/>
              <w:t>loggedInUserName</w:t>
            </w:r>
          </w:p>
        </w:tc>
        <w:tc>
          <w:tcPr>
            <w:tcW w:w="1800" w:type="dxa"/>
          </w:tcPr>
          <w:p w:rsidR="00D863FC" w:rsidRPr="00425C8F" w:rsidRDefault="00723DC1" w:rsidP="00723DC1">
            <w:pPr>
              <w:pStyle w:val="Tablecontent"/>
            </w:pPr>
            <w:r>
              <w:t>Distributor</w:t>
            </w:r>
            <w:r w:rsidR="00D863FC">
              <w:t xml:space="preserve">’s </w:t>
            </w:r>
            <w:r>
              <w:t xml:space="preserve">name </w:t>
            </w:r>
            <w:r w:rsidR="00D863FC">
              <w:t xml:space="preserve"> in PreTUPS</w:t>
            </w:r>
          </w:p>
        </w:tc>
        <w:tc>
          <w:tcPr>
            <w:tcW w:w="1980" w:type="dxa"/>
          </w:tcPr>
          <w:p w:rsidR="00D863FC" w:rsidRPr="00425C8F" w:rsidRDefault="00723DC1" w:rsidP="00D863FC">
            <w:pPr>
              <w:pStyle w:val="Tablecontent"/>
            </w:pPr>
            <w:r>
              <w:t>To be sent in message</w:t>
            </w:r>
          </w:p>
        </w:tc>
        <w:tc>
          <w:tcPr>
            <w:tcW w:w="1620" w:type="dxa"/>
          </w:tcPr>
          <w:p w:rsidR="00D863FC" w:rsidRPr="00425C8F" w:rsidRDefault="00723DC1" w:rsidP="00D863FC">
            <w:pPr>
              <w:pStyle w:val="Tablecontent"/>
            </w:pPr>
            <w:r w:rsidRPr="00D863FC">
              <w:rPr>
                <w:rFonts w:ascii="Calibri" w:hAnsi="Calibri"/>
                <w:color w:val="000000"/>
                <w:sz w:val="22"/>
                <w:szCs w:val="22"/>
              </w:rPr>
              <w:t>SAH DIST POS User A Last Name</w:t>
            </w:r>
          </w:p>
        </w:tc>
        <w:tc>
          <w:tcPr>
            <w:tcW w:w="720" w:type="dxa"/>
          </w:tcPr>
          <w:p w:rsidR="00D863FC" w:rsidRPr="00425C8F" w:rsidRDefault="00D863FC" w:rsidP="00D863FC">
            <w:pPr>
              <w:pStyle w:val="Tablecontent"/>
            </w:pPr>
            <w:r>
              <w:t>A</w:t>
            </w:r>
            <w:r w:rsidRPr="00425C8F">
              <w:t xml:space="preserve"> (10)</w:t>
            </w:r>
          </w:p>
        </w:tc>
        <w:tc>
          <w:tcPr>
            <w:tcW w:w="1620" w:type="dxa"/>
          </w:tcPr>
          <w:p w:rsidR="00D863FC" w:rsidRPr="00425C8F" w:rsidRDefault="00D863FC" w:rsidP="00D863FC">
            <w:pPr>
              <w:pStyle w:val="Tablecontent"/>
            </w:pPr>
            <w:r>
              <w:t>O</w:t>
            </w:r>
          </w:p>
        </w:tc>
      </w:tr>
      <w:tr w:rsidR="00D863FC" w:rsidRPr="00425C8F" w:rsidTr="00D863FC">
        <w:trPr>
          <w:cantSplit/>
          <w:trHeight w:val="277"/>
        </w:trPr>
        <w:tc>
          <w:tcPr>
            <w:tcW w:w="1800" w:type="dxa"/>
          </w:tcPr>
          <w:p w:rsidR="00D863FC" w:rsidRPr="00425C8F" w:rsidRDefault="00723DC1" w:rsidP="00D863FC">
            <w:pPr>
              <w:pStyle w:val="Tablecontent"/>
            </w:pPr>
            <w:r w:rsidRPr="00D863FC">
              <w:rPr>
                <w:rFonts w:ascii="Calibri" w:hAnsi="Calibri"/>
                <w:color w:val="000000"/>
                <w:sz w:val="22"/>
                <w:szCs w:val="22"/>
              </w:rPr>
              <w:t>loggedInUserID</w:t>
            </w:r>
          </w:p>
        </w:tc>
        <w:tc>
          <w:tcPr>
            <w:tcW w:w="1800" w:type="dxa"/>
          </w:tcPr>
          <w:p w:rsidR="00D863FC" w:rsidRPr="00425C8F" w:rsidRDefault="00723DC1" w:rsidP="00723DC1">
            <w:pPr>
              <w:pStyle w:val="Tablecontent"/>
            </w:pPr>
            <w:r>
              <w:t>Distributor’s userID   in PreTUPS</w:t>
            </w:r>
          </w:p>
        </w:tc>
        <w:tc>
          <w:tcPr>
            <w:tcW w:w="1980" w:type="dxa"/>
          </w:tcPr>
          <w:p w:rsidR="00D863FC" w:rsidRPr="00425C8F" w:rsidRDefault="00D863FC" w:rsidP="00723DC1">
            <w:pPr>
              <w:pStyle w:val="Tablecontent"/>
            </w:pPr>
            <w:r>
              <w:t xml:space="preserve">Valid </w:t>
            </w:r>
            <w:r w:rsidR="00723DC1">
              <w:t>UserID</w:t>
            </w:r>
          </w:p>
        </w:tc>
        <w:tc>
          <w:tcPr>
            <w:tcW w:w="1620" w:type="dxa"/>
          </w:tcPr>
          <w:p w:rsidR="00D863FC" w:rsidRPr="00425C8F" w:rsidRDefault="00723DC1" w:rsidP="00D863FC">
            <w:pPr>
              <w:pStyle w:val="Tablecontent"/>
            </w:pPr>
            <w:r w:rsidRPr="00D863FC">
              <w:rPr>
                <w:rFonts w:ascii="Calibri" w:hAnsi="Calibri"/>
                <w:color w:val="000000"/>
                <w:sz w:val="22"/>
                <w:szCs w:val="22"/>
              </w:rPr>
              <w:t>CCDP0000054148</w:t>
            </w:r>
          </w:p>
        </w:tc>
        <w:tc>
          <w:tcPr>
            <w:tcW w:w="720" w:type="dxa"/>
          </w:tcPr>
          <w:p w:rsidR="00D863FC" w:rsidRPr="00425C8F" w:rsidRDefault="00723DC1" w:rsidP="00D863FC">
            <w:pPr>
              <w:pStyle w:val="Tablecontent"/>
            </w:pPr>
            <w:r>
              <w:t>A</w:t>
            </w:r>
            <w:r w:rsidRPr="00425C8F">
              <w:t xml:space="preserve"> (10)</w:t>
            </w:r>
          </w:p>
        </w:tc>
        <w:tc>
          <w:tcPr>
            <w:tcW w:w="1620" w:type="dxa"/>
          </w:tcPr>
          <w:p w:rsidR="00D863FC" w:rsidRPr="00425C8F" w:rsidRDefault="00723DC1" w:rsidP="00D863FC">
            <w:pPr>
              <w:pStyle w:val="Tablecontent"/>
            </w:pPr>
            <w:r>
              <w:t>M</w:t>
            </w:r>
          </w:p>
        </w:tc>
      </w:tr>
      <w:tr w:rsidR="00D863FC" w:rsidRPr="00425C8F" w:rsidTr="00D863FC">
        <w:trPr>
          <w:cantSplit/>
          <w:trHeight w:val="277"/>
        </w:trPr>
        <w:tc>
          <w:tcPr>
            <w:tcW w:w="1800" w:type="dxa"/>
          </w:tcPr>
          <w:p w:rsidR="00D863FC" w:rsidRPr="00425C8F" w:rsidRDefault="00723DC1" w:rsidP="00D863FC">
            <w:pPr>
              <w:pStyle w:val="Tablecontent"/>
            </w:pPr>
            <w:r w:rsidRPr="00D863FC">
              <w:rPr>
                <w:rFonts w:ascii="Calibri" w:hAnsi="Calibri"/>
                <w:color w:val="000000"/>
                <w:sz w:val="22"/>
                <w:szCs w:val="22"/>
              </w:rPr>
              <w:t>msisdn</w:t>
            </w:r>
          </w:p>
        </w:tc>
        <w:tc>
          <w:tcPr>
            <w:tcW w:w="1800" w:type="dxa"/>
          </w:tcPr>
          <w:p w:rsidR="00D863FC" w:rsidRPr="00425C8F" w:rsidRDefault="00723DC1" w:rsidP="00D863FC">
            <w:pPr>
              <w:pStyle w:val="Tablecontent"/>
            </w:pPr>
            <w:r>
              <w:t>Msisdn of user which need to be transferred</w:t>
            </w:r>
          </w:p>
        </w:tc>
        <w:tc>
          <w:tcPr>
            <w:tcW w:w="1980" w:type="dxa"/>
          </w:tcPr>
          <w:p w:rsidR="00D863FC" w:rsidRPr="00425C8F" w:rsidRDefault="00723DC1" w:rsidP="00D863FC">
            <w:pPr>
              <w:pStyle w:val="Tablecontent"/>
            </w:pPr>
            <w:r>
              <w:t>Will be validated if sent and isUserID will be true</w:t>
            </w:r>
          </w:p>
        </w:tc>
        <w:tc>
          <w:tcPr>
            <w:tcW w:w="1620" w:type="dxa"/>
          </w:tcPr>
          <w:p w:rsidR="00D863FC" w:rsidRPr="00425C8F" w:rsidRDefault="00723DC1" w:rsidP="00D863FC">
            <w:pPr>
              <w:pStyle w:val="Tablecontent"/>
            </w:pPr>
            <w:r w:rsidRPr="00D863FC">
              <w:rPr>
                <w:rFonts w:ascii="Calibri" w:hAnsi="Calibri"/>
                <w:color w:val="000000"/>
                <w:sz w:val="22"/>
                <w:szCs w:val="22"/>
              </w:rPr>
              <w:t>3100001450</w:t>
            </w:r>
          </w:p>
        </w:tc>
        <w:tc>
          <w:tcPr>
            <w:tcW w:w="720" w:type="dxa"/>
          </w:tcPr>
          <w:p w:rsidR="00D863FC" w:rsidRPr="00425C8F" w:rsidRDefault="00723DC1" w:rsidP="00D863FC">
            <w:pPr>
              <w:pStyle w:val="Tablecontent"/>
            </w:pPr>
            <w:r>
              <w:t>N</w:t>
            </w:r>
            <w:r w:rsidRPr="00425C8F">
              <w:t xml:space="preserve"> (10)</w:t>
            </w:r>
          </w:p>
        </w:tc>
        <w:tc>
          <w:tcPr>
            <w:tcW w:w="1620" w:type="dxa"/>
          </w:tcPr>
          <w:p w:rsidR="00D863FC" w:rsidRPr="00425C8F" w:rsidRDefault="00723DC1" w:rsidP="00D863FC">
            <w:pPr>
              <w:pStyle w:val="Tablecontent"/>
            </w:pPr>
            <w:r>
              <w:t>O</w:t>
            </w:r>
          </w:p>
        </w:tc>
      </w:tr>
      <w:tr w:rsidR="00D863FC" w:rsidRPr="00425C8F" w:rsidTr="00D863FC">
        <w:trPr>
          <w:cantSplit/>
          <w:trHeight w:val="277"/>
        </w:trPr>
        <w:tc>
          <w:tcPr>
            <w:tcW w:w="1800" w:type="dxa"/>
          </w:tcPr>
          <w:p w:rsidR="00D863FC" w:rsidRDefault="00D863FC" w:rsidP="00D863FC">
            <w:pPr>
              <w:pStyle w:val="Tablecontent"/>
            </w:pPr>
            <w:r>
              <w:t>data</w:t>
            </w:r>
          </w:p>
        </w:tc>
        <w:tc>
          <w:tcPr>
            <w:tcW w:w="1800" w:type="dxa"/>
          </w:tcPr>
          <w:p w:rsidR="00D863FC" w:rsidRDefault="00D863FC" w:rsidP="00D863FC">
            <w:pPr>
              <w:pStyle w:val="Tablecontent"/>
            </w:pPr>
            <w:r>
              <w:t>JSON object of data required for service</w:t>
            </w:r>
          </w:p>
        </w:tc>
        <w:tc>
          <w:tcPr>
            <w:tcW w:w="1980" w:type="dxa"/>
          </w:tcPr>
          <w:p w:rsidR="00D863FC" w:rsidRDefault="00D863FC" w:rsidP="00D863FC">
            <w:pPr>
              <w:pStyle w:val="Tablecontent"/>
            </w:pPr>
            <w:r>
              <w:t>Valid JSON Object required for operation</w:t>
            </w:r>
          </w:p>
        </w:tc>
        <w:tc>
          <w:tcPr>
            <w:tcW w:w="1620" w:type="dxa"/>
          </w:tcPr>
          <w:p w:rsidR="00D863FC" w:rsidRDefault="00D863FC" w:rsidP="00D863FC">
            <w:pPr>
              <w:pStyle w:val="Tablecontent"/>
            </w:pPr>
            <w:r>
              <w:t>{“Key”:”Value”,”Key”:”Value”}</w:t>
            </w:r>
          </w:p>
        </w:tc>
        <w:tc>
          <w:tcPr>
            <w:tcW w:w="720" w:type="dxa"/>
          </w:tcPr>
          <w:p w:rsidR="00D863FC" w:rsidRDefault="00D863FC" w:rsidP="00D863FC">
            <w:pPr>
              <w:pStyle w:val="Tablecontent"/>
            </w:pPr>
            <w:r>
              <w:t>A</w:t>
            </w:r>
            <w:r w:rsidR="00723DC1">
              <w:t>(10)</w:t>
            </w:r>
          </w:p>
        </w:tc>
        <w:tc>
          <w:tcPr>
            <w:tcW w:w="1620" w:type="dxa"/>
          </w:tcPr>
          <w:p w:rsidR="00D863FC" w:rsidRPr="00425C8F" w:rsidRDefault="00D863FC" w:rsidP="00D863FC">
            <w:pPr>
              <w:pStyle w:val="Tablecontent"/>
            </w:pPr>
            <w:r>
              <w:t>M</w:t>
            </w:r>
          </w:p>
        </w:tc>
      </w:tr>
      <w:tr w:rsidR="00D863FC" w:rsidRPr="00425C8F" w:rsidTr="00D863FC">
        <w:trPr>
          <w:cantSplit/>
          <w:trHeight w:val="277"/>
        </w:trPr>
        <w:tc>
          <w:tcPr>
            <w:tcW w:w="1800" w:type="dxa"/>
          </w:tcPr>
          <w:p w:rsidR="00D863FC" w:rsidRDefault="00723DC1" w:rsidP="00D863FC">
            <w:pPr>
              <w:pStyle w:val="Tablecontent"/>
            </w:pPr>
            <w:r w:rsidRPr="00D863FC">
              <w:rPr>
                <w:rFonts w:ascii="Calibri" w:hAnsi="Calibri"/>
                <w:color w:val="000000"/>
                <w:sz w:val="22"/>
                <w:szCs w:val="22"/>
              </w:rPr>
              <w:t>userID</w:t>
            </w:r>
          </w:p>
        </w:tc>
        <w:tc>
          <w:tcPr>
            <w:tcW w:w="1800" w:type="dxa"/>
          </w:tcPr>
          <w:p w:rsidR="00D863FC" w:rsidRDefault="00723DC1" w:rsidP="00D863FC">
            <w:pPr>
              <w:pStyle w:val="Tablecontent"/>
            </w:pPr>
            <w:r>
              <w:t>userID  of user which need to be transferred</w:t>
            </w:r>
          </w:p>
        </w:tc>
        <w:tc>
          <w:tcPr>
            <w:tcW w:w="1980" w:type="dxa"/>
          </w:tcPr>
          <w:p w:rsidR="00D863FC" w:rsidRDefault="00723DC1" w:rsidP="00723DC1">
            <w:pPr>
              <w:pStyle w:val="Tablecontent"/>
            </w:pPr>
            <w:r>
              <w:t>Will be validated if sent and isUserID will be false</w:t>
            </w:r>
          </w:p>
        </w:tc>
        <w:tc>
          <w:tcPr>
            <w:tcW w:w="1620" w:type="dxa"/>
          </w:tcPr>
          <w:p w:rsidR="00D863FC" w:rsidRDefault="00723DC1" w:rsidP="00D863FC">
            <w:pPr>
              <w:pStyle w:val="Tablecontent"/>
            </w:pPr>
            <w:r w:rsidRPr="00D863FC">
              <w:rPr>
                <w:rFonts w:ascii="Calibri" w:hAnsi="Calibri"/>
                <w:color w:val="000000"/>
                <w:sz w:val="22"/>
                <w:szCs w:val="22"/>
              </w:rPr>
              <w:t>CCIP0000054150</w:t>
            </w:r>
          </w:p>
        </w:tc>
        <w:tc>
          <w:tcPr>
            <w:tcW w:w="720" w:type="dxa"/>
          </w:tcPr>
          <w:p w:rsidR="00D863FC" w:rsidRDefault="00723DC1" w:rsidP="00D863FC">
            <w:pPr>
              <w:pStyle w:val="Tablecontent"/>
            </w:pPr>
            <w:r>
              <w:t>A</w:t>
            </w:r>
            <w:r w:rsidRPr="00425C8F">
              <w:t xml:space="preserve"> (10)</w:t>
            </w:r>
          </w:p>
        </w:tc>
        <w:tc>
          <w:tcPr>
            <w:tcW w:w="1620" w:type="dxa"/>
          </w:tcPr>
          <w:p w:rsidR="00D863FC" w:rsidRDefault="00723DC1" w:rsidP="00D863FC">
            <w:pPr>
              <w:pStyle w:val="Tablecontent"/>
            </w:pPr>
            <w:r>
              <w:t>O</w:t>
            </w:r>
          </w:p>
        </w:tc>
      </w:tr>
      <w:tr w:rsidR="00723DC1" w:rsidTr="00723DC1">
        <w:trPr>
          <w:cantSplit/>
          <w:trHeight w:val="277"/>
        </w:trPr>
        <w:tc>
          <w:tcPr>
            <w:tcW w:w="1800" w:type="dxa"/>
            <w:tcBorders>
              <w:top w:val="single" w:sz="4" w:space="0" w:color="000000"/>
              <w:left w:val="single" w:sz="4" w:space="0" w:color="000000"/>
              <w:bottom w:val="single" w:sz="4" w:space="0" w:color="000000"/>
              <w:right w:val="single" w:sz="4" w:space="0" w:color="000000"/>
            </w:tcBorders>
          </w:tcPr>
          <w:p w:rsidR="00723DC1" w:rsidRPr="00723DC1" w:rsidRDefault="00723DC1" w:rsidP="009803E0">
            <w:pPr>
              <w:pStyle w:val="Tablecontent"/>
              <w:rPr>
                <w:rFonts w:ascii="Calibri" w:hAnsi="Calibri"/>
                <w:color w:val="000000"/>
                <w:sz w:val="22"/>
                <w:szCs w:val="22"/>
              </w:rPr>
            </w:pPr>
            <w:r w:rsidRPr="00D863FC">
              <w:rPr>
                <w:rFonts w:ascii="Calibri" w:hAnsi="Calibri"/>
                <w:color w:val="000000"/>
                <w:sz w:val="22"/>
                <w:szCs w:val="22"/>
              </w:rPr>
              <w:t>isUserID</w:t>
            </w:r>
          </w:p>
        </w:tc>
        <w:tc>
          <w:tcPr>
            <w:tcW w:w="1800" w:type="dxa"/>
            <w:tcBorders>
              <w:top w:val="single" w:sz="4" w:space="0" w:color="000000"/>
              <w:left w:val="single" w:sz="4" w:space="0" w:color="000000"/>
              <w:bottom w:val="single" w:sz="4" w:space="0" w:color="000000"/>
              <w:right w:val="single" w:sz="4" w:space="0" w:color="000000"/>
            </w:tcBorders>
          </w:tcPr>
          <w:p w:rsidR="00723DC1" w:rsidRDefault="00723DC1" w:rsidP="00723DC1">
            <w:pPr>
              <w:pStyle w:val="Tablecontent"/>
            </w:pPr>
            <w:r>
              <w:t>True or false</w:t>
            </w:r>
          </w:p>
        </w:tc>
        <w:tc>
          <w:tcPr>
            <w:tcW w:w="1980" w:type="dxa"/>
            <w:tcBorders>
              <w:top w:val="single" w:sz="4" w:space="0" w:color="000000"/>
              <w:left w:val="single" w:sz="4" w:space="0" w:color="000000"/>
              <w:bottom w:val="single" w:sz="4" w:space="0" w:color="000000"/>
              <w:right w:val="single" w:sz="4" w:space="0" w:color="000000"/>
            </w:tcBorders>
          </w:tcPr>
          <w:p w:rsidR="00723DC1" w:rsidRDefault="00723DC1" w:rsidP="009803E0">
            <w:pPr>
              <w:pStyle w:val="Tablecontent"/>
            </w:pPr>
            <w:r>
              <w:t>If msisdn is being provided then it will be true</w:t>
            </w:r>
          </w:p>
        </w:tc>
        <w:tc>
          <w:tcPr>
            <w:tcW w:w="1620" w:type="dxa"/>
            <w:tcBorders>
              <w:top w:val="single" w:sz="4" w:space="0" w:color="000000"/>
              <w:left w:val="single" w:sz="4" w:space="0" w:color="000000"/>
              <w:bottom w:val="single" w:sz="4" w:space="0" w:color="000000"/>
              <w:right w:val="single" w:sz="4" w:space="0" w:color="000000"/>
            </w:tcBorders>
          </w:tcPr>
          <w:p w:rsidR="00723DC1" w:rsidRPr="00723DC1" w:rsidRDefault="00723DC1" w:rsidP="009803E0">
            <w:pPr>
              <w:pStyle w:val="Tablecontent"/>
              <w:rPr>
                <w:rFonts w:ascii="Calibri" w:hAnsi="Calibri"/>
                <w:color w:val="000000"/>
                <w:sz w:val="22"/>
                <w:szCs w:val="22"/>
              </w:rPr>
            </w:pPr>
            <w:r>
              <w:rPr>
                <w:rFonts w:ascii="Calibri" w:hAnsi="Calibri"/>
                <w:color w:val="000000"/>
                <w:sz w:val="22"/>
                <w:szCs w:val="22"/>
              </w:rPr>
              <w:t>True or false</w:t>
            </w:r>
          </w:p>
        </w:tc>
        <w:tc>
          <w:tcPr>
            <w:tcW w:w="720" w:type="dxa"/>
            <w:tcBorders>
              <w:top w:val="single" w:sz="4" w:space="0" w:color="000000"/>
              <w:left w:val="single" w:sz="4" w:space="0" w:color="000000"/>
              <w:bottom w:val="single" w:sz="4" w:space="0" w:color="000000"/>
              <w:right w:val="single" w:sz="4" w:space="0" w:color="000000"/>
            </w:tcBorders>
          </w:tcPr>
          <w:p w:rsidR="00723DC1" w:rsidRDefault="00723DC1" w:rsidP="009803E0">
            <w:pPr>
              <w:pStyle w:val="Tablecontent"/>
            </w:pPr>
            <w:r>
              <w:t>A</w:t>
            </w:r>
            <w:r w:rsidRPr="00425C8F">
              <w:t xml:space="preserve"> (10)</w:t>
            </w:r>
          </w:p>
        </w:tc>
        <w:tc>
          <w:tcPr>
            <w:tcW w:w="1620" w:type="dxa"/>
            <w:tcBorders>
              <w:top w:val="single" w:sz="4" w:space="0" w:color="000000"/>
              <w:left w:val="single" w:sz="4" w:space="0" w:color="000000"/>
              <w:bottom w:val="single" w:sz="4" w:space="0" w:color="000000"/>
              <w:right w:val="single" w:sz="4" w:space="0" w:color="000000"/>
            </w:tcBorders>
          </w:tcPr>
          <w:p w:rsidR="00723DC1" w:rsidRDefault="00723DC1" w:rsidP="009803E0">
            <w:pPr>
              <w:pStyle w:val="Tablecontent"/>
            </w:pPr>
            <w:r>
              <w:t>M</w:t>
            </w:r>
          </w:p>
        </w:tc>
      </w:tr>
    </w:tbl>
    <w:p w:rsidR="00D863FC" w:rsidRPr="00425C8F" w:rsidRDefault="00D863FC" w:rsidP="00D863FC">
      <w:pPr>
        <w:pStyle w:val="Heading"/>
        <w:rPr>
          <w:color w:val="auto"/>
        </w:rPr>
      </w:pPr>
      <w:r w:rsidRPr="00425C8F">
        <w:rPr>
          <w:color w:val="auto"/>
        </w:rPr>
        <w:t>Response Syntax</w:t>
      </w:r>
    </w:p>
    <w:p w:rsidR="00D863FC" w:rsidRDefault="00D863FC" w:rsidP="00D863FC">
      <w:pPr>
        <w:pStyle w:val="BodyText2"/>
        <w:ind w:left="720"/>
      </w:pPr>
      <w:r w:rsidRPr="00425C8F">
        <w:t xml:space="preserve">PreTUPS system sends the acknowledgement to the External system. The acknowledgement will be in </w:t>
      </w:r>
      <w:r>
        <w:t>JSON</w:t>
      </w:r>
      <w:r w:rsidRPr="00425C8F">
        <w:t xml:space="preserve"> and send as response of the request. The </w:t>
      </w:r>
      <w:r>
        <w:t>JSON</w:t>
      </w:r>
      <w:r w:rsidRPr="00425C8F">
        <w:t xml:space="preserve"> response details are mentioned below</w:t>
      </w:r>
      <w:r>
        <w:t>.</w:t>
      </w:r>
    </w:p>
    <w:p w:rsidR="00D863FC" w:rsidRDefault="00D863FC" w:rsidP="00D863FC">
      <w:pPr>
        <w:jc w:val="both"/>
        <w:rPr>
          <w:rFonts w:ascii="Calibri" w:hAnsi="Calibri"/>
          <w:color w:val="000000"/>
          <w:sz w:val="22"/>
          <w:szCs w:val="22"/>
        </w:rPr>
      </w:pPr>
    </w:p>
    <w:p w:rsidR="00D863FC" w:rsidRDefault="00D863FC" w:rsidP="00D863FC">
      <w:pPr>
        <w:pStyle w:val="Heading"/>
        <w:rPr>
          <w:rFonts w:ascii="Calibri" w:hAnsi="Calibri" w:cs="Times New Roman"/>
          <w:b w:val="0"/>
          <w:color w:val="000000"/>
          <w:sz w:val="22"/>
          <w:szCs w:val="22"/>
          <w:u w:val="none"/>
          <w:lang w:val="en-US"/>
        </w:rPr>
      </w:pPr>
      <w:r w:rsidRPr="00D863FC">
        <w:rPr>
          <w:rFonts w:ascii="Calibri" w:hAnsi="Calibri" w:cs="Times New Roman"/>
          <w:b w:val="0"/>
          <w:color w:val="000000"/>
          <w:sz w:val="22"/>
          <w:szCs w:val="22"/>
          <w:u w:val="none"/>
          <w:lang w:val="en-US"/>
        </w:rPr>
        <w:t xml:space="preserve">{"statusCode":200,"status":true,"successMsg":"25000001","formError":null,"globalError":null,"parameters":["3100001450"],"dataObject":null,"fieldError":null,"messageCode":"25000001"} </w:t>
      </w:r>
    </w:p>
    <w:p w:rsidR="00D863FC" w:rsidRDefault="00D863FC" w:rsidP="00D863FC">
      <w:pPr>
        <w:pStyle w:val="Heading"/>
        <w:rPr>
          <w:color w:val="auto"/>
        </w:rPr>
      </w:pPr>
      <w:r w:rsidRPr="00425C8F">
        <w:rPr>
          <w:color w:val="auto"/>
        </w:rPr>
        <w:t>Fields Detail</w:t>
      </w:r>
    </w:p>
    <w:p w:rsidR="00D863FC" w:rsidRDefault="00D863FC" w:rsidP="00D863FC">
      <w:pPr>
        <w:jc w:val="both"/>
        <w:rPr>
          <w:rFonts w:ascii="Calibri" w:hAnsi="Calibri"/>
          <w:color w:val="000000"/>
          <w:sz w:val="22"/>
          <w:szCs w:val="22"/>
        </w:rPr>
      </w:pP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D863FC" w:rsidRPr="00425C8F" w:rsidTr="00D863FC">
        <w:trPr>
          <w:trHeight w:val="277"/>
          <w:tblHeader/>
        </w:trPr>
        <w:tc>
          <w:tcPr>
            <w:tcW w:w="1800" w:type="dxa"/>
            <w:shd w:val="clear" w:color="auto" w:fill="E31837"/>
          </w:tcPr>
          <w:p w:rsidR="00D863FC" w:rsidRPr="00425C8F" w:rsidRDefault="00D863FC" w:rsidP="00D863FC">
            <w:pPr>
              <w:pStyle w:val="TableColumnLabels"/>
              <w:rPr>
                <w:color w:val="auto"/>
                <w:lang w:val="en-IN"/>
              </w:rPr>
            </w:pPr>
            <w:r w:rsidRPr="00425C8F">
              <w:rPr>
                <w:color w:val="auto"/>
                <w:lang w:val="en-IN"/>
              </w:rPr>
              <w:t>TAG</w:t>
            </w:r>
          </w:p>
        </w:tc>
        <w:tc>
          <w:tcPr>
            <w:tcW w:w="1800" w:type="dxa"/>
            <w:shd w:val="clear" w:color="auto" w:fill="E31837"/>
          </w:tcPr>
          <w:p w:rsidR="00D863FC" w:rsidRPr="00425C8F" w:rsidRDefault="00D863FC" w:rsidP="00D863FC">
            <w:pPr>
              <w:pStyle w:val="TableColumnLabels"/>
              <w:rPr>
                <w:color w:val="auto"/>
                <w:lang w:val="en-IN"/>
              </w:rPr>
            </w:pPr>
            <w:r w:rsidRPr="00425C8F">
              <w:rPr>
                <w:color w:val="auto"/>
                <w:lang w:val="en-IN"/>
              </w:rPr>
              <w:t>Fields</w:t>
            </w:r>
          </w:p>
        </w:tc>
        <w:tc>
          <w:tcPr>
            <w:tcW w:w="1980" w:type="dxa"/>
            <w:shd w:val="clear" w:color="auto" w:fill="E31837"/>
          </w:tcPr>
          <w:p w:rsidR="00D863FC" w:rsidRPr="00425C8F" w:rsidRDefault="00D863FC" w:rsidP="00D863FC">
            <w:pPr>
              <w:pStyle w:val="TableColumnLabels"/>
              <w:rPr>
                <w:color w:val="auto"/>
                <w:lang w:val="en-IN"/>
              </w:rPr>
            </w:pPr>
            <w:r w:rsidRPr="00425C8F">
              <w:rPr>
                <w:color w:val="auto"/>
                <w:lang w:val="en-IN"/>
              </w:rPr>
              <w:t>Remarks</w:t>
            </w:r>
          </w:p>
        </w:tc>
        <w:tc>
          <w:tcPr>
            <w:tcW w:w="1620" w:type="dxa"/>
            <w:shd w:val="clear" w:color="auto" w:fill="E31837"/>
          </w:tcPr>
          <w:p w:rsidR="00D863FC" w:rsidRPr="00425C8F" w:rsidRDefault="00D863FC" w:rsidP="00D863FC">
            <w:pPr>
              <w:pStyle w:val="TableColumnLabels"/>
              <w:rPr>
                <w:color w:val="auto"/>
                <w:lang w:val="en-IN"/>
              </w:rPr>
            </w:pPr>
            <w:r w:rsidRPr="00425C8F">
              <w:rPr>
                <w:color w:val="auto"/>
                <w:lang w:val="en-IN"/>
              </w:rPr>
              <w:t>Example</w:t>
            </w:r>
          </w:p>
        </w:tc>
        <w:tc>
          <w:tcPr>
            <w:tcW w:w="720" w:type="dxa"/>
            <w:shd w:val="clear" w:color="auto" w:fill="E31837"/>
          </w:tcPr>
          <w:p w:rsidR="00D863FC" w:rsidRPr="00425C8F" w:rsidRDefault="00D863FC" w:rsidP="00D863FC">
            <w:pPr>
              <w:pStyle w:val="TableColumnLabels"/>
              <w:rPr>
                <w:color w:val="auto"/>
                <w:lang w:val="en-IN"/>
              </w:rPr>
            </w:pPr>
            <w:r w:rsidRPr="00425C8F">
              <w:rPr>
                <w:color w:val="auto"/>
                <w:lang w:val="en-IN"/>
              </w:rPr>
              <w:t>Field Type</w:t>
            </w:r>
          </w:p>
        </w:tc>
        <w:tc>
          <w:tcPr>
            <w:tcW w:w="1620" w:type="dxa"/>
            <w:shd w:val="clear" w:color="auto" w:fill="E31837"/>
          </w:tcPr>
          <w:p w:rsidR="00D863FC" w:rsidRPr="00425C8F" w:rsidRDefault="00D863FC" w:rsidP="00D863FC">
            <w:pPr>
              <w:pStyle w:val="TableColumnLabels"/>
              <w:rPr>
                <w:color w:val="auto"/>
                <w:lang w:val="en-IN"/>
              </w:rPr>
            </w:pPr>
            <w:r w:rsidRPr="00425C8F">
              <w:rPr>
                <w:color w:val="auto"/>
                <w:lang w:val="en-IN"/>
              </w:rPr>
              <w:t>Optional/</w:t>
            </w:r>
          </w:p>
          <w:p w:rsidR="00D863FC" w:rsidRPr="00425C8F" w:rsidRDefault="00D863FC" w:rsidP="00D863FC">
            <w:pPr>
              <w:pStyle w:val="TableColumnLabels"/>
              <w:rPr>
                <w:color w:val="auto"/>
                <w:lang w:val="en-IN"/>
              </w:rPr>
            </w:pPr>
            <w:r w:rsidRPr="00425C8F">
              <w:rPr>
                <w:color w:val="auto"/>
                <w:lang w:val="en-IN"/>
              </w:rPr>
              <w:t>Mandatory</w:t>
            </w:r>
          </w:p>
        </w:tc>
      </w:tr>
      <w:tr w:rsidR="00D863FC" w:rsidRPr="00425C8F" w:rsidTr="00D863FC">
        <w:trPr>
          <w:trHeight w:val="277"/>
        </w:trPr>
        <w:tc>
          <w:tcPr>
            <w:tcW w:w="1800" w:type="dxa"/>
          </w:tcPr>
          <w:p w:rsidR="00D863FC" w:rsidRPr="00425C8F" w:rsidRDefault="00D863FC" w:rsidP="00D863FC">
            <w:pPr>
              <w:pStyle w:val="Tablecontent"/>
            </w:pPr>
            <w:r>
              <w:t>statusCode</w:t>
            </w:r>
          </w:p>
        </w:tc>
        <w:tc>
          <w:tcPr>
            <w:tcW w:w="1800" w:type="dxa"/>
          </w:tcPr>
          <w:p w:rsidR="00D863FC" w:rsidRPr="00425C8F" w:rsidRDefault="00D863FC" w:rsidP="00D863FC">
            <w:pPr>
              <w:pStyle w:val="Tablecontent"/>
            </w:pPr>
            <w:r>
              <w:t>Status code of request</w:t>
            </w:r>
          </w:p>
        </w:tc>
        <w:tc>
          <w:tcPr>
            <w:tcW w:w="1980" w:type="dxa"/>
          </w:tcPr>
          <w:p w:rsidR="00D863FC" w:rsidRPr="00425C8F" w:rsidRDefault="00D863FC" w:rsidP="00D863FC">
            <w:pPr>
              <w:pStyle w:val="Tablecontent"/>
            </w:pPr>
            <w:r>
              <w:t>Return 200 if request lands on pretups server</w:t>
            </w:r>
          </w:p>
        </w:tc>
        <w:tc>
          <w:tcPr>
            <w:tcW w:w="1620" w:type="dxa"/>
          </w:tcPr>
          <w:p w:rsidR="00D863FC" w:rsidRPr="00425C8F" w:rsidRDefault="00D863FC" w:rsidP="00D863FC">
            <w:pPr>
              <w:pStyle w:val="Tablecontent"/>
            </w:pPr>
            <w:r>
              <w:t>200</w:t>
            </w:r>
          </w:p>
        </w:tc>
        <w:tc>
          <w:tcPr>
            <w:tcW w:w="720" w:type="dxa"/>
          </w:tcPr>
          <w:p w:rsidR="00D863FC" w:rsidRPr="00425C8F" w:rsidRDefault="00D863FC" w:rsidP="00D863FC">
            <w:pPr>
              <w:pStyle w:val="Tablecontent"/>
            </w:pPr>
            <w:r>
              <w:t>N</w:t>
            </w:r>
          </w:p>
        </w:tc>
        <w:tc>
          <w:tcPr>
            <w:tcW w:w="1620" w:type="dxa"/>
          </w:tcPr>
          <w:p w:rsidR="00D863FC" w:rsidRPr="00425C8F" w:rsidRDefault="00D863FC" w:rsidP="00D863FC">
            <w:pPr>
              <w:pStyle w:val="Tablecontent"/>
            </w:pPr>
            <w:r w:rsidRPr="00425C8F">
              <w:t>M</w:t>
            </w:r>
          </w:p>
        </w:tc>
      </w:tr>
      <w:tr w:rsidR="00D863FC" w:rsidRPr="00425C8F" w:rsidTr="00D863FC">
        <w:trPr>
          <w:trHeight w:val="277"/>
        </w:trPr>
        <w:tc>
          <w:tcPr>
            <w:tcW w:w="1800" w:type="dxa"/>
          </w:tcPr>
          <w:p w:rsidR="00D863FC" w:rsidRPr="00425C8F" w:rsidRDefault="00D863FC" w:rsidP="00D863FC">
            <w:pPr>
              <w:pStyle w:val="Tablecontent"/>
            </w:pPr>
            <w:r>
              <w:t>status</w:t>
            </w:r>
          </w:p>
        </w:tc>
        <w:tc>
          <w:tcPr>
            <w:tcW w:w="1800" w:type="dxa"/>
          </w:tcPr>
          <w:p w:rsidR="00D863FC" w:rsidRPr="00425C8F" w:rsidRDefault="00D863FC" w:rsidP="00D863FC">
            <w:pPr>
              <w:pStyle w:val="Tablecontent"/>
            </w:pPr>
            <w:r>
              <w:t xml:space="preserve">Return request status </w:t>
            </w:r>
          </w:p>
        </w:tc>
        <w:tc>
          <w:tcPr>
            <w:tcW w:w="1980" w:type="dxa"/>
          </w:tcPr>
          <w:p w:rsidR="00D863FC" w:rsidRPr="00425C8F" w:rsidRDefault="00D863FC" w:rsidP="00D863FC">
            <w:pPr>
              <w:pStyle w:val="Tablecontent"/>
            </w:pPr>
            <w:r>
              <w:t>Either true or false based on error or success message</w:t>
            </w:r>
          </w:p>
        </w:tc>
        <w:tc>
          <w:tcPr>
            <w:tcW w:w="1620" w:type="dxa"/>
          </w:tcPr>
          <w:p w:rsidR="00D863FC" w:rsidRPr="00425C8F" w:rsidRDefault="00D863FC" w:rsidP="00D863FC">
            <w:pPr>
              <w:pStyle w:val="Tablecontent"/>
            </w:pPr>
            <w:r>
              <w:t>true</w:t>
            </w:r>
          </w:p>
        </w:tc>
        <w:tc>
          <w:tcPr>
            <w:tcW w:w="720" w:type="dxa"/>
          </w:tcPr>
          <w:p w:rsidR="00D863FC" w:rsidRPr="00425C8F" w:rsidRDefault="00D863FC" w:rsidP="00D863FC">
            <w:pPr>
              <w:pStyle w:val="Tablecontent"/>
            </w:pPr>
            <w:r>
              <w:t xml:space="preserve">A </w:t>
            </w:r>
          </w:p>
        </w:tc>
        <w:tc>
          <w:tcPr>
            <w:tcW w:w="1620" w:type="dxa"/>
          </w:tcPr>
          <w:p w:rsidR="00D863FC" w:rsidRPr="00425C8F" w:rsidRDefault="00D863FC" w:rsidP="00D863FC">
            <w:pPr>
              <w:pStyle w:val="Tablecontent"/>
            </w:pPr>
            <w:r w:rsidRPr="00425C8F">
              <w:t>M</w:t>
            </w:r>
          </w:p>
        </w:tc>
      </w:tr>
      <w:tr w:rsidR="00D863FC" w:rsidRPr="00425C8F" w:rsidTr="00D863FC">
        <w:trPr>
          <w:cantSplit/>
          <w:trHeight w:val="277"/>
        </w:trPr>
        <w:tc>
          <w:tcPr>
            <w:tcW w:w="1800" w:type="dxa"/>
          </w:tcPr>
          <w:p w:rsidR="00D863FC" w:rsidRPr="00425C8F" w:rsidRDefault="00D863FC" w:rsidP="00D863FC">
            <w:pPr>
              <w:pStyle w:val="Tablecontent"/>
            </w:pPr>
            <w:r>
              <w:t>successMsg</w:t>
            </w:r>
          </w:p>
        </w:tc>
        <w:tc>
          <w:tcPr>
            <w:tcW w:w="1800" w:type="dxa"/>
          </w:tcPr>
          <w:p w:rsidR="00D863FC" w:rsidRPr="00425C8F" w:rsidRDefault="00D863FC" w:rsidP="00D863FC">
            <w:pPr>
              <w:pStyle w:val="Tablecontent"/>
            </w:pPr>
            <w:r>
              <w:t>Message for operation status</w:t>
            </w:r>
          </w:p>
        </w:tc>
        <w:tc>
          <w:tcPr>
            <w:tcW w:w="1980" w:type="dxa"/>
          </w:tcPr>
          <w:p w:rsidR="00D863FC" w:rsidRPr="00425C8F" w:rsidRDefault="00D863FC" w:rsidP="00D863FC">
            <w:pPr>
              <w:pStyle w:val="Tablecontent"/>
            </w:pPr>
            <w:r>
              <w:t>Success message return by service id operation executes successfully</w:t>
            </w:r>
          </w:p>
        </w:tc>
        <w:tc>
          <w:tcPr>
            <w:tcW w:w="1620" w:type="dxa"/>
          </w:tcPr>
          <w:p w:rsidR="00D863FC" w:rsidRPr="00425C8F" w:rsidRDefault="00D863FC" w:rsidP="00D863FC">
            <w:pPr>
              <w:pStyle w:val="Tablecontent"/>
            </w:pPr>
            <w:r w:rsidRPr="00844E0E">
              <w:t>C2S reversal is successful</w:t>
            </w:r>
          </w:p>
        </w:tc>
        <w:tc>
          <w:tcPr>
            <w:tcW w:w="720" w:type="dxa"/>
          </w:tcPr>
          <w:p w:rsidR="00D863FC" w:rsidRPr="00425C8F" w:rsidRDefault="00D863FC" w:rsidP="00D863FC">
            <w:pPr>
              <w:pStyle w:val="Tablecontent"/>
            </w:pPr>
            <w:r>
              <w:t xml:space="preserve">A </w:t>
            </w:r>
          </w:p>
        </w:tc>
        <w:tc>
          <w:tcPr>
            <w:tcW w:w="1620" w:type="dxa"/>
          </w:tcPr>
          <w:p w:rsidR="00D863FC" w:rsidRPr="00425C8F" w:rsidRDefault="00D863FC" w:rsidP="00D863FC">
            <w:pPr>
              <w:pStyle w:val="Tablecontent"/>
            </w:pPr>
            <w:r w:rsidRPr="00425C8F">
              <w:t>M</w:t>
            </w:r>
          </w:p>
        </w:tc>
      </w:tr>
      <w:tr w:rsidR="00D863FC" w:rsidRPr="00425C8F" w:rsidTr="00D863FC">
        <w:trPr>
          <w:cantSplit/>
          <w:trHeight w:val="277"/>
        </w:trPr>
        <w:tc>
          <w:tcPr>
            <w:tcW w:w="1800" w:type="dxa"/>
          </w:tcPr>
          <w:p w:rsidR="00D863FC" w:rsidRPr="00425C8F" w:rsidRDefault="00D863FC" w:rsidP="00D863FC">
            <w:pPr>
              <w:pStyle w:val="Tablecontent"/>
            </w:pPr>
            <w:r>
              <w:t>globalError</w:t>
            </w:r>
          </w:p>
        </w:tc>
        <w:tc>
          <w:tcPr>
            <w:tcW w:w="1800" w:type="dxa"/>
          </w:tcPr>
          <w:p w:rsidR="00D863FC" w:rsidRPr="00425C8F" w:rsidRDefault="00D863FC" w:rsidP="00D863FC">
            <w:pPr>
              <w:pStyle w:val="Tablecontent"/>
            </w:pPr>
            <w:r>
              <w:t>Any runtime exception</w:t>
            </w:r>
          </w:p>
        </w:tc>
        <w:tc>
          <w:tcPr>
            <w:tcW w:w="1980" w:type="dxa"/>
          </w:tcPr>
          <w:p w:rsidR="00D863FC" w:rsidRPr="00425C8F" w:rsidRDefault="00D863FC" w:rsidP="00D863FC">
            <w:pPr>
              <w:pStyle w:val="Tablecontent"/>
            </w:pPr>
            <w:r>
              <w:t>Runtime exception message occurs at the time of operation execution</w:t>
            </w:r>
          </w:p>
        </w:tc>
        <w:tc>
          <w:tcPr>
            <w:tcW w:w="1620" w:type="dxa"/>
          </w:tcPr>
          <w:p w:rsidR="00D863FC" w:rsidRPr="00425C8F" w:rsidRDefault="00D863FC" w:rsidP="00D863FC">
            <w:pPr>
              <w:pStyle w:val="Tablecontent"/>
            </w:pPr>
            <w:r>
              <w:t>Request format is wrong</w:t>
            </w:r>
          </w:p>
        </w:tc>
        <w:tc>
          <w:tcPr>
            <w:tcW w:w="720" w:type="dxa"/>
          </w:tcPr>
          <w:p w:rsidR="00D863FC" w:rsidRPr="00425C8F" w:rsidRDefault="00D863FC" w:rsidP="00D863FC">
            <w:pPr>
              <w:pStyle w:val="Tablecontent"/>
            </w:pPr>
            <w:r>
              <w:t>A</w:t>
            </w:r>
          </w:p>
        </w:tc>
        <w:tc>
          <w:tcPr>
            <w:tcW w:w="1620" w:type="dxa"/>
          </w:tcPr>
          <w:p w:rsidR="00D863FC" w:rsidRPr="00425C8F" w:rsidRDefault="00D863FC" w:rsidP="00D863FC">
            <w:pPr>
              <w:pStyle w:val="Tablecontent"/>
            </w:pPr>
            <w:r w:rsidRPr="00425C8F">
              <w:t>M</w:t>
            </w:r>
          </w:p>
        </w:tc>
      </w:tr>
      <w:tr w:rsidR="00D863FC" w:rsidRPr="00425C8F" w:rsidTr="00D863FC">
        <w:trPr>
          <w:cantSplit/>
          <w:trHeight w:val="277"/>
        </w:trPr>
        <w:tc>
          <w:tcPr>
            <w:tcW w:w="1800" w:type="dxa"/>
          </w:tcPr>
          <w:p w:rsidR="00D863FC" w:rsidRPr="00425C8F" w:rsidRDefault="00D863FC" w:rsidP="00D863FC">
            <w:pPr>
              <w:pStyle w:val="Tablecontent"/>
            </w:pPr>
            <w:r>
              <w:t>fieldError</w:t>
            </w:r>
          </w:p>
        </w:tc>
        <w:tc>
          <w:tcPr>
            <w:tcW w:w="1800" w:type="dxa"/>
          </w:tcPr>
          <w:p w:rsidR="00D863FC" w:rsidRPr="00425C8F" w:rsidRDefault="00D863FC" w:rsidP="00D863FC">
            <w:pPr>
              <w:pStyle w:val="Tablecontent"/>
            </w:pPr>
            <w:r>
              <w:t>Error message for mandatory fields</w:t>
            </w:r>
          </w:p>
        </w:tc>
        <w:tc>
          <w:tcPr>
            <w:tcW w:w="1980" w:type="dxa"/>
          </w:tcPr>
          <w:p w:rsidR="00D863FC" w:rsidRPr="00425C8F" w:rsidRDefault="00D863FC" w:rsidP="00D863FC">
            <w:pPr>
              <w:pStyle w:val="Tablecontent"/>
            </w:pPr>
            <w:r>
              <w:t>Error message for mandatory fields</w:t>
            </w:r>
          </w:p>
        </w:tc>
        <w:tc>
          <w:tcPr>
            <w:tcW w:w="1620" w:type="dxa"/>
          </w:tcPr>
          <w:p w:rsidR="00D863FC" w:rsidRPr="00425C8F" w:rsidRDefault="00D863FC" w:rsidP="00D863FC">
            <w:pPr>
              <w:pStyle w:val="Tablecontent"/>
            </w:pPr>
            <w:r>
              <w:rPr>
                <w:rFonts w:ascii="Calibri" w:hAnsi="Calibri"/>
                <w:color w:val="000000"/>
                <w:sz w:val="22"/>
                <w:szCs w:val="22"/>
              </w:rPr>
              <w:t>transactionId is required</w:t>
            </w:r>
          </w:p>
        </w:tc>
        <w:tc>
          <w:tcPr>
            <w:tcW w:w="720" w:type="dxa"/>
          </w:tcPr>
          <w:p w:rsidR="00D863FC" w:rsidRPr="00425C8F" w:rsidRDefault="00D863FC" w:rsidP="00D863FC">
            <w:pPr>
              <w:pStyle w:val="Tablecontent"/>
            </w:pPr>
            <w:r>
              <w:t>A</w:t>
            </w:r>
          </w:p>
        </w:tc>
        <w:tc>
          <w:tcPr>
            <w:tcW w:w="1620" w:type="dxa"/>
          </w:tcPr>
          <w:p w:rsidR="00D863FC" w:rsidRPr="00425C8F" w:rsidRDefault="00D863FC" w:rsidP="00D863FC">
            <w:pPr>
              <w:pStyle w:val="Tablecontent"/>
            </w:pPr>
            <w:r w:rsidRPr="00425C8F">
              <w:t>M</w:t>
            </w:r>
          </w:p>
        </w:tc>
      </w:tr>
      <w:tr w:rsidR="00D863FC" w:rsidRPr="00425C8F" w:rsidTr="00D863FC">
        <w:trPr>
          <w:cantSplit/>
          <w:trHeight w:val="277"/>
        </w:trPr>
        <w:tc>
          <w:tcPr>
            <w:tcW w:w="1800" w:type="dxa"/>
          </w:tcPr>
          <w:p w:rsidR="00D863FC" w:rsidRDefault="00D863FC" w:rsidP="00D863FC">
            <w:pPr>
              <w:pStyle w:val="Tablecontent"/>
            </w:pPr>
            <w:r>
              <w:lastRenderedPageBreak/>
              <w:t>messageCode</w:t>
            </w:r>
          </w:p>
        </w:tc>
        <w:tc>
          <w:tcPr>
            <w:tcW w:w="1800" w:type="dxa"/>
          </w:tcPr>
          <w:p w:rsidR="00D863FC" w:rsidRDefault="00D863FC" w:rsidP="00D863FC">
            <w:pPr>
              <w:pStyle w:val="Tablecontent"/>
            </w:pPr>
            <w:r>
              <w:t xml:space="preserve">Message code for the response status </w:t>
            </w:r>
          </w:p>
        </w:tc>
        <w:tc>
          <w:tcPr>
            <w:tcW w:w="1980" w:type="dxa"/>
          </w:tcPr>
          <w:p w:rsidR="00D863FC" w:rsidRDefault="00D863FC" w:rsidP="00D863FC">
            <w:pPr>
              <w:pStyle w:val="Tablecontent"/>
            </w:pPr>
            <w:r>
              <w:t>A numeric value which represent to a message for success or failure</w:t>
            </w:r>
          </w:p>
        </w:tc>
        <w:tc>
          <w:tcPr>
            <w:tcW w:w="1620" w:type="dxa"/>
          </w:tcPr>
          <w:p w:rsidR="00D863FC" w:rsidRDefault="00D863FC" w:rsidP="00D863FC">
            <w:pPr>
              <w:pStyle w:val="Tablecontent"/>
            </w:pPr>
            <w:r>
              <w:rPr>
                <w:rFonts w:ascii="Calibri" w:hAnsi="Calibri"/>
                <w:color w:val="000000"/>
                <w:sz w:val="22"/>
                <w:szCs w:val="22"/>
              </w:rPr>
              <w:t xml:space="preserve">Message reference code </w:t>
            </w:r>
          </w:p>
        </w:tc>
        <w:tc>
          <w:tcPr>
            <w:tcW w:w="720" w:type="dxa"/>
          </w:tcPr>
          <w:p w:rsidR="00D863FC" w:rsidRDefault="00D863FC" w:rsidP="00D863FC">
            <w:pPr>
              <w:pStyle w:val="Tablecontent"/>
            </w:pPr>
            <w:r>
              <w:t>A</w:t>
            </w:r>
          </w:p>
        </w:tc>
        <w:tc>
          <w:tcPr>
            <w:tcW w:w="1620" w:type="dxa"/>
          </w:tcPr>
          <w:p w:rsidR="00D863FC" w:rsidRDefault="00D863FC" w:rsidP="00D863FC">
            <w:pPr>
              <w:pStyle w:val="Tablecontent"/>
            </w:pPr>
            <w:r>
              <w:t>M</w:t>
            </w:r>
          </w:p>
        </w:tc>
      </w:tr>
      <w:tr w:rsidR="00D863FC" w:rsidRPr="00425C8F" w:rsidTr="00D863FC">
        <w:trPr>
          <w:cantSplit/>
          <w:trHeight w:val="277"/>
        </w:trPr>
        <w:tc>
          <w:tcPr>
            <w:tcW w:w="1800" w:type="dxa"/>
          </w:tcPr>
          <w:p w:rsidR="00D863FC" w:rsidRDefault="00D863FC" w:rsidP="00D863FC">
            <w:pPr>
              <w:pStyle w:val="Tablecontent"/>
            </w:pPr>
            <w:r>
              <w:t>dataObject</w:t>
            </w:r>
          </w:p>
        </w:tc>
        <w:tc>
          <w:tcPr>
            <w:tcW w:w="1800" w:type="dxa"/>
          </w:tcPr>
          <w:p w:rsidR="00D863FC" w:rsidRDefault="00D863FC" w:rsidP="00D863FC">
            <w:pPr>
              <w:pStyle w:val="Tablecontent"/>
            </w:pPr>
            <w:r>
              <w:t>JSON format of data fetched form DB</w:t>
            </w:r>
          </w:p>
        </w:tc>
        <w:tc>
          <w:tcPr>
            <w:tcW w:w="1980" w:type="dxa"/>
          </w:tcPr>
          <w:p w:rsidR="00D863FC" w:rsidRDefault="00D863FC" w:rsidP="00D863FC">
            <w:pPr>
              <w:pStyle w:val="Tablecontent"/>
            </w:pPr>
            <w:r>
              <w:t>JSON format of data fetched form DB</w:t>
            </w:r>
          </w:p>
        </w:tc>
        <w:tc>
          <w:tcPr>
            <w:tcW w:w="1620" w:type="dxa"/>
          </w:tcPr>
          <w:p w:rsidR="00D863FC" w:rsidRPr="00425C8F" w:rsidRDefault="00D863FC" w:rsidP="00D863FC">
            <w:pPr>
              <w:pStyle w:val="Tablecontent"/>
            </w:pPr>
            <w:r>
              <w:t>{“Key”:”Value”}</w:t>
            </w:r>
          </w:p>
        </w:tc>
        <w:tc>
          <w:tcPr>
            <w:tcW w:w="720" w:type="dxa"/>
          </w:tcPr>
          <w:p w:rsidR="00D863FC" w:rsidRDefault="00D863FC" w:rsidP="00D863FC">
            <w:pPr>
              <w:pStyle w:val="Tablecontent"/>
            </w:pPr>
            <w:r>
              <w:t>A</w:t>
            </w:r>
          </w:p>
        </w:tc>
        <w:tc>
          <w:tcPr>
            <w:tcW w:w="1620" w:type="dxa"/>
          </w:tcPr>
          <w:p w:rsidR="00D863FC" w:rsidRPr="00425C8F" w:rsidRDefault="00D863FC" w:rsidP="00D863FC">
            <w:pPr>
              <w:pStyle w:val="Tablecontent"/>
            </w:pPr>
            <w:r>
              <w:t>M</w:t>
            </w:r>
          </w:p>
        </w:tc>
      </w:tr>
    </w:tbl>
    <w:p w:rsidR="00D863FC" w:rsidRDefault="00D863FC" w:rsidP="00D863FC">
      <w:pPr>
        <w:pStyle w:val="BodyText2"/>
        <w:rPr>
          <w:lang w:val="en-IN"/>
        </w:rPr>
      </w:pPr>
    </w:p>
    <w:p w:rsidR="00D863FC" w:rsidRPr="00425C8F" w:rsidRDefault="00D863FC" w:rsidP="00D863FC">
      <w:pPr>
        <w:pStyle w:val="Heading"/>
        <w:rPr>
          <w:color w:val="auto"/>
        </w:rPr>
      </w:pPr>
      <w:r w:rsidRPr="00425C8F">
        <w:rPr>
          <w:color w:val="auto"/>
        </w:rPr>
        <w:t>Business Rules</w:t>
      </w:r>
    </w:p>
    <w:p w:rsidR="00D863FC" w:rsidRDefault="00D863FC" w:rsidP="00D863FC">
      <w:pPr>
        <w:pStyle w:val="BodyText2"/>
        <w:numPr>
          <w:ilvl w:val="0"/>
          <w:numId w:val="26"/>
        </w:numPr>
      </w:pPr>
      <w:r w:rsidRPr="00425C8F">
        <w:t xml:space="preserve">Type tag will identify the type of </w:t>
      </w:r>
      <w:r>
        <w:t>resource</w:t>
      </w:r>
      <w:r w:rsidRPr="00425C8F">
        <w:t>.</w:t>
      </w:r>
    </w:p>
    <w:p w:rsidR="00D863FC" w:rsidRDefault="00D863FC" w:rsidP="00D863FC">
      <w:pPr>
        <w:pStyle w:val="BodyText2"/>
        <w:numPr>
          <w:ilvl w:val="0"/>
          <w:numId w:val="26"/>
        </w:numPr>
      </w:pPr>
      <w:r>
        <w:t xml:space="preserve">Either </w:t>
      </w:r>
      <w:r w:rsidR="00723DC1">
        <w:t xml:space="preserve">userID </w:t>
      </w:r>
      <w:r>
        <w:t xml:space="preserve"> </w:t>
      </w:r>
      <w:r w:rsidR="00723DC1">
        <w:t xml:space="preserve">or </w:t>
      </w:r>
      <w:r>
        <w:t xml:space="preserve"> </w:t>
      </w:r>
      <w:r w:rsidR="00723DC1">
        <w:t>msisdn</w:t>
      </w:r>
      <w:r>
        <w:t xml:space="preserve"> have to provide for user </w:t>
      </w:r>
      <w:r w:rsidR="00723DC1">
        <w:t>which need to be transferred .Incase of msisdn inUSerCode will be true.</w:t>
      </w:r>
    </w:p>
    <w:p w:rsidR="00D863FC" w:rsidRDefault="00D863FC" w:rsidP="00D863FC">
      <w:pPr>
        <w:pStyle w:val="BodyText2"/>
        <w:numPr>
          <w:ilvl w:val="0"/>
          <w:numId w:val="26"/>
        </w:numPr>
        <w:rPr>
          <w:lang w:val="en-IN"/>
        </w:rPr>
      </w:pPr>
      <w:r>
        <w:t>Data object will have all the data related to operation</w:t>
      </w:r>
    </w:p>
    <w:p w:rsidR="00D863FC" w:rsidRDefault="00D863FC" w:rsidP="00D863FC">
      <w:pPr>
        <w:pStyle w:val="BodyText2"/>
        <w:rPr>
          <w:lang w:val="en-IN"/>
        </w:rPr>
      </w:pPr>
    </w:p>
    <w:p w:rsidR="00967228" w:rsidRPr="000C6213" w:rsidRDefault="00967228" w:rsidP="00967228">
      <w:pPr>
        <w:pStyle w:val="Heading2"/>
        <w:rPr>
          <w:lang w:val="en-IN"/>
        </w:rPr>
      </w:pPr>
      <w:bookmarkStart w:id="75" w:name="_Toc461009591"/>
      <w:r>
        <w:rPr>
          <w:lang w:val="en-IN"/>
        </w:rPr>
        <w:t>User Transfer OTP Confirmation</w:t>
      </w:r>
      <w:bookmarkEnd w:id="75"/>
    </w:p>
    <w:p w:rsidR="00D863FC" w:rsidRDefault="00D863FC" w:rsidP="00D863FC">
      <w:pPr>
        <w:pStyle w:val="BodyText2"/>
      </w:pPr>
      <w:r>
        <w:t>In</w:t>
      </w:r>
      <w:r w:rsidRPr="00425C8F">
        <w:t xml:space="preserve"> this </w:t>
      </w:r>
      <w:r>
        <w:t>resource User can get details of c2s reversal transaction by transaction Id.</w:t>
      </w:r>
    </w:p>
    <w:p w:rsidR="00D863FC" w:rsidRDefault="00D863FC" w:rsidP="00D863FC">
      <w:pPr>
        <w:pStyle w:val="BodyText2"/>
      </w:pPr>
    </w:p>
    <w:p w:rsidR="00D863FC" w:rsidRPr="00425C8F" w:rsidRDefault="00D863FC" w:rsidP="00D863FC">
      <w:pPr>
        <w:pStyle w:val="Heading"/>
        <w:rPr>
          <w:color w:val="auto"/>
        </w:rPr>
      </w:pPr>
      <w:r>
        <w:rPr>
          <w:color w:val="auto"/>
        </w:rPr>
        <w:t>Available Options</w:t>
      </w:r>
    </w:p>
    <w:p w:rsidR="00D863FC" w:rsidRDefault="00D863FC" w:rsidP="00D863FC">
      <w:pPr>
        <w:pStyle w:val="BodyText2"/>
        <w:rPr>
          <w:b/>
        </w:rPr>
      </w:pPr>
      <w:r>
        <w:tab/>
      </w:r>
      <w:r w:rsidRPr="005825F0">
        <w:rPr>
          <w:b/>
        </w:rPr>
        <w:t>Module</w:t>
      </w:r>
      <w:r>
        <w:rPr>
          <w:b/>
        </w:rPr>
        <w:t xml:space="preserve">: </w:t>
      </w:r>
      <w:r w:rsidR="00967228">
        <w:rPr>
          <w:b/>
        </w:rPr>
        <w:t>USR</w:t>
      </w:r>
      <w:r>
        <w:rPr>
          <w:b/>
        </w:rPr>
        <w:t>TRF</w:t>
      </w:r>
    </w:p>
    <w:p w:rsidR="00D863FC" w:rsidRDefault="00D863FC" w:rsidP="00D863FC">
      <w:pPr>
        <w:pStyle w:val="BodyText2"/>
        <w:rPr>
          <w:b/>
        </w:rPr>
      </w:pPr>
      <w:r>
        <w:rPr>
          <w:b/>
        </w:rPr>
        <w:tab/>
        <w:t xml:space="preserve">User Type: </w:t>
      </w:r>
      <w:r w:rsidRPr="00103D92">
        <w:rPr>
          <w:b/>
        </w:rPr>
        <w:t>DIST</w:t>
      </w:r>
    </w:p>
    <w:p w:rsidR="00D863FC" w:rsidRDefault="00D863FC" w:rsidP="00D863FC">
      <w:pPr>
        <w:pStyle w:val="BodyText2"/>
        <w:rPr>
          <w:b/>
        </w:rPr>
      </w:pPr>
    </w:p>
    <w:p w:rsidR="00D863FC" w:rsidRPr="00425C8F" w:rsidRDefault="00D863FC" w:rsidP="00D863FC">
      <w:pPr>
        <w:pStyle w:val="Heading"/>
        <w:rPr>
          <w:color w:val="auto"/>
        </w:rPr>
      </w:pPr>
      <w:r w:rsidRPr="00425C8F">
        <w:rPr>
          <w:color w:val="auto"/>
        </w:rPr>
        <w:t>Request Syntax</w:t>
      </w:r>
    </w:p>
    <w:p w:rsidR="00D863FC" w:rsidRDefault="00D863FC" w:rsidP="00D863FC">
      <w:pPr>
        <w:pStyle w:val="BodyText2"/>
        <w:ind w:left="720"/>
      </w:pPr>
      <w:r w:rsidRPr="00425C8F">
        <w:t>The External System will send the following request for return. The request format and details of request are mentioned below.</w:t>
      </w:r>
    </w:p>
    <w:p w:rsidR="00D863FC" w:rsidRDefault="00D863FC" w:rsidP="00D863FC">
      <w:pPr>
        <w:pStyle w:val="BodyText2"/>
      </w:pPr>
    </w:p>
    <w:p w:rsidR="00D863FC" w:rsidRDefault="00FF4A22" w:rsidP="00D863FC">
      <w:pPr>
        <w:pStyle w:val="BodyText2"/>
        <w:rPr>
          <w:rFonts w:ascii="Calibri" w:hAnsi="Calibri"/>
          <w:color w:val="000000"/>
          <w:sz w:val="22"/>
          <w:szCs w:val="22"/>
        </w:rPr>
      </w:pPr>
      <w:r w:rsidRPr="00FF4A22">
        <w:rPr>
          <w:rFonts w:ascii="Calibri" w:hAnsi="Calibri"/>
          <w:color w:val="000000"/>
          <w:sz w:val="22"/>
          <w:szCs w:val="22"/>
        </w:rPr>
        <w:t>{"data":{"categorycode":"IPOS","otp":"1357","loggedInUserID":"CCDP0000054151","userID":"CCIP0000054150"}}</w:t>
      </w:r>
    </w:p>
    <w:p w:rsidR="00FF4A22" w:rsidRDefault="00FF4A22" w:rsidP="00D863FC">
      <w:pPr>
        <w:pStyle w:val="BodyText2"/>
        <w:rPr>
          <w:rFonts w:ascii="Calibri" w:hAnsi="Calibri"/>
          <w:color w:val="000000"/>
          <w:sz w:val="22"/>
          <w:szCs w:val="22"/>
        </w:rPr>
      </w:pPr>
    </w:p>
    <w:p w:rsidR="00FF4A22" w:rsidRPr="0082461A" w:rsidRDefault="00FF4A22" w:rsidP="00D863FC">
      <w:pPr>
        <w:pStyle w:val="BodyText2"/>
        <w:rPr>
          <w:lang w:val="en-IN"/>
        </w:rPr>
      </w:pPr>
    </w:p>
    <w:p w:rsidR="00D863FC" w:rsidRDefault="00D863FC" w:rsidP="00D863FC">
      <w:pPr>
        <w:pStyle w:val="Heading"/>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D863FC" w:rsidRPr="00425C8F" w:rsidTr="00D863FC">
        <w:trPr>
          <w:trHeight w:val="277"/>
          <w:tblHeader/>
        </w:trPr>
        <w:tc>
          <w:tcPr>
            <w:tcW w:w="1800" w:type="dxa"/>
            <w:shd w:val="clear" w:color="auto" w:fill="E31837"/>
          </w:tcPr>
          <w:p w:rsidR="00D863FC" w:rsidRPr="00425C8F" w:rsidRDefault="00D863FC" w:rsidP="00D863FC">
            <w:pPr>
              <w:pStyle w:val="TableColumnLabels"/>
              <w:rPr>
                <w:color w:val="auto"/>
                <w:lang w:val="en-IN"/>
              </w:rPr>
            </w:pPr>
            <w:r w:rsidRPr="00425C8F">
              <w:rPr>
                <w:color w:val="auto"/>
                <w:lang w:val="en-IN"/>
              </w:rPr>
              <w:t>TAG</w:t>
            </w:r>
          </w:p>
        </w:tc>
        <w:tc>
          <w:tcPr>
            <w:tcW w:w="1800" w:type="dxa"/>
            <w:shd w:val="clear" w:color="auto" w:fill="E31837"/>
          </w:tcPr>
          <w:p w:rsidR="00D863FC" w:rsidRPr="00425C8F" w:rsidRDefault="00D863FC" w:rsidP="00D863FC">
            <w:pPr>
              <w:pStyle w:val="TableColumnLabels"/>
              <w:rPr>
                <w:color w:val="auto"/>
                <w:lang w:val="en-IN"/>
              </w:rPr>
            </w:pPr>
            <w:r w:rsidRPr="00425C8F">
              <w:rPr>
                <w:color w:val="auto"/>
                <w:lang w:val="en-IN"/>
              </w:rPr>
              <w:t>Fields</w:t>
            </w:r>
          </w:p>
        </w:tc>
        <w:tc>
          <w:tcPr>
            <w:tcW w:w="1980" w:type="dxa"/>
            <w:shd w:val="clear" w:color="auto" w:fill="E31837"/>
          </w:tcPr>
          <w:p w:rsidR="00D863FC" w:rsidRPr="00425C8F" w:rsidRDefault="00D863FC" w:rsidP="00D863FC">
            <w:pPr>
              <w:pStyle w:val="TableColumnLabels"/>
              <w:rPr>
                <w:color w:val="auto"/>
                <w:lang w:val="en-IN"/>
              </w:rPr>
            </w:pPr>
            <w:r w:rsidRPr="00425C8F">
              <w:rPr>
                <w:color w:val="auto"/>
                <w:lang w:val="en-IN"/>
              </w:rPr>
              <w:t>Remarks</w:t>
            </w:r>
          </w:p>
        </w:tc>
        <w:tc>
          <w:tcPr>
            <w:tcW w:w="1620" w:type="dxa"/>
            <w:shd w:val="clear" w:color="auto" w:fill="E31837"/>
          </w:tcPr>
          <w:p w:rsidR="00D863FC" w:rsidRPr="00425C8F" w:rsidRDefault="00D863FC" w:rsidP="00D863FC">
            <w:pPr>
              <w:pStyle w:val="TableColumnLabels"/>
              <w:rPr>
                <w:color w:val="auto"/>
                <w:lang w:val="en-IN"/>
              </w:rPr>
            </w:pPr>
            <w:r w:rsidRPr="00425C8F">
              <w:rPr>
                <w:color w:val="auto"/>
                <w:lang w:val="en-IN"/>
              </w:rPr>
              <w:t>Example</w:t>
            </w:r>
          </w:p>
        </w:tc>
        <w:tc>
          <w:tcPr>
            <w:tcW w:w="720" w:type="dxa"/>
            <w:shd w:val="clear" w:color="auto" w:fill="E31837"/>
          </w:tcPr>
          <w:p w:rsidR="00D863FC" w:rsidRPr="00425C8F" w:rsidRDefault="00D863FC" w:rsidP="00D863FC">
            <w:pPr>
              <w:pStyle w:val="TableColumnLabels"/>
              <w:rPr>
                <w:color w:val="auto"/>
                <w:lang w:val="en-IN"/>
              </w:rPr>
            </w:pPr>
            <w:r w:rsidRPr="00425C8F">
              <w:rPr>
                <w:color w:val="auto"/>
                <w:lang w:val="en-IN"/>
              </w:rPr>
              <w:t>Field Type</w:t>
            </w:r>
          </w:p>
        </w:tc>
        <w:tc>
          <w:tcPr>
            <w:tcW w:w="1620" w:type="dxa"/>
            <w:shd w:val="clear" w:color="auto" w:fill="E31837"/>
          </w:tcPr>
          <w:p w:rsidR="00D863FC" w:rsidRPr="00425C8F" w:rsidRDefault="00D863FC" w:rsidP="00D863FC">
            <w:pPr>
              <w:pStyle w:val="TableColumnLabels"/>
              <w:rPr>
                <w:color w:val="auto"/>
                <w:lang w:val="en-IN"/>
              </w:rPr>
            </w:pPr>
            <w:r w:rsidRPr="00425C8F">
              <w:rPr>
                <w:color w:val="auto"/>
                <w:lang w:val="en-IN"/>
              </w:rPr>
              <w:t>Optional/</w:t>
            </w:r>
          </w:p>
          <w:p w:rsidR="00D863FC" w:rsidRPr="00425C8F" w:rsidRDefault="00D863FC" w:rsidP="00D863FC">
            <w:pPr>
              <w:pStyle w:val="TableColumnLabels"/>
              <w:rPr>
                <w:color w:val="auto"/>
                <w:lang w:val="en-IN"/>
              </w:rPr>
            </w:pPr>
            <w:r w:rsidRPr="00425C8F">
              <w:rPr>
                <w:color w:val="auto"/>
                <w:lang w:val="en-IN"/>
              </w:rPr>
              <w:t>Mandatory</w:t>
            </w:r>
          </w:p>
        </w:tc>
      </w:tr>
      <w:tr w:rsidR="00D863FC" w:rsidRPr="00425C8F" w:rsidTr="00D863FC">
        <w:trPr>
          <w:trHeight w:val="277"/>
        </w:trPr>
        <w:tc>
          <w:tcPr>
            <w:tcW w:w="9540" w:type="dxa"/>
            <w:gridSpan w:val="6"/>
          </w:tcPr>
          <w:p w:rsidR="00D863FC" w:rsidRPr="00425C8F" w:rsidRDefault="00D863FC" w:rsidP="00D863FC">
            <w:pPr>
              <w:pStyle w:val="Tablecontent"/>
            </w:pPr>
            <w:r w:rsidRPr="00425C8F">
              <w:rPr>
                <w:b/>
                <w:bCs/>
              </w:rPr>
              <w:t>DATA</w:t>
            </w:r>
          </w:p>
        </w:tc>
      </w:tr>
      <w:tr w:rsidR="00D863FC" w:rsidRPr="00425C8F" w:rsidTr="00D863FC">
        <w:trPr>
          <w:trHeight w:val="277"/>
        </w:trPr>
        <w:tc>
          <w:tcPr>
            <w:tcW w:w="1800" w:type="dxa"/>
          </w:tcPr>
          <w:p w:rsidR="00D863FC" w:rsidRPr="00425C8F" w:rsidRDefault="00D35B11" w:rsidP="00D863FC">
            <w:pPr>
              <w:pStyle w:val="Tablecontent"/>
            </w:pPr>
            <w:r w:rsidRPr="00FF4A22">
              <w:rPr>
                <w:rFonts w:ascii="Calibri" w:hAnsi="Calibri"/>
                <w:color w:val="000000"/>
                <w:sz w:val="22"/>
                <w:szCs w:val="22"/>
              </w:rPr>
              <w:t>loggedInUserID</w:t>
            </w:r>
          </w:p>
        </w:tc>
        <w:tc>
          <w:tcPr>
            <w:tcW w:w="1800" w:type="dxa"/>
          </w:tcPr>
          <w:p w:rsidR="00D863FC" w:rsidRPr="00425C8F" w:rsidRDefault="00D863FC" w:rsidP="00D863FC">
            <w:pPr>
              <w:pStyle w:val="Tablecontent"/>
            </w:pPr>
            <w:r>
              <w:t>User’s login Id in PreTUPS</w:t>
            </w:r>
            <w:r w:rsidR="00D35B11">
              <w:t xml:space="preserve"> who has initiated request</w:t>
            </w:r>
          </w:p>
        </w:tc>
        <w:tc>
          <w:tcPr>
            <w:tcW w:w="1980" w:type="dxa"/>
          </w:tcPr>
          <w:p w:rsidR="00D863FC" w:rsidRPr="00425C8F" w:rsidRDefault="00D863FC" w:rsidP="00D863FC">
            <w:pPr>
              <w:pStyle w:val="Tablecontent"/>
            </w:pPr>
            <w:r>
              <w:t>Valid login Id of user</w:t>
            </w:r>
          </w:p>
        </w:tc>
        <w:tc>
          <w:tcPr>
            <w:tcW w:w="1620" w:type="dxa"/>
          </w:tcPr>
          <w:p w:rsidR="00D863FC" w:rsidRPr="00425C8F" w:rsidRDefault="00D35B11" w:rsidP="00D863FC">
            <w:pPr>
              <w:pStyle w:val="Tablecontent"/>
            </w:pPr>
            <w:r w:rsidRPr="00FF4A22">
              <w:rPr>
                <w:rFonts w:ascii="Calibri" w:hAnsi="Calibri"/>
                <w:color w:val="000000"/>
                <w:sz w:val="22"/>
                <w:szCs w:val="22"/>
              </w:rPr>
              <w:t>CCDP0000054151</w:t>
            </w:r>
          </w:p>
        </w:tc>
        <w:tc>
          <w:tcPr>
            <w:tcW w:w="720" w:type="dxa"/>
          </w:tcPr>
          <w:p w:rsidR="00D863FC" w:rsidRPr="00425C8F" w:rsidRDefault="00D863FC" w:rsidP="00D863FC">
            <w:pPr>
              <w:pStyle w:val="Tablecontent"/>
            </w:pPr>
            <w:r w:rsidRPr="00425C8F">
              <w:t>A (10)</w:t>
            </w:r>
          </w:p>
        </w:tc>
        <w:tc>
          <w:tcPr>
            <w:tcW w:w="1620" w:type="dxa"/>
          </w:tcPr>
          <w:p w:rsidR="00D863FC" w:rsidRPr="00425C8F" w:rsidRDefault="00D35B11" w:rsidP="00D863FC">
            <w:pPr>
              <w:pStyle w:val="Tablecontent"/>
            </w:pPr>
            <w:r>
              <w:t>M</w:t>
            </w:r>
          </w:p>
        </w:tc>
      </w:tr>
      <w:tr w:rsidR="00D863FC" w:rsidRPr="00425C8F" w:rsidTr="00D863FC">
        <w:trPr>
          <w:trHeight w:val="277"/>
        </w:trPr>
        <w:tc>
          <w:tcPr>
            <w:tcW w:w="1800" w:type="dxa"/>
          </w:tcPr>
          <w:p w:rsidR="00D863FC" w:rsidRPr="00425C8F" w:rsidRDefault="00D35B11" w:rsidP="00D863FC">
            <w:pPr>
              <w:pStyle w:val="Tablecontent"/>
            </w:pPr>
            <w:r w:rsidRPr="00FF4A22">
              <w:rPr>
                <w:rFonts w:ascii="Calibri" w:hAnsi="Calibri"/>
                <w:color w:val="000000"/>
                <w:sz w:val="22"/>
                <w:szCs w:val="22"/>
              </w:rPr>
              <w:t>userID</w:t>
            </w:r>
          </w:p>
        </w:tc>
        <w:tc>
          <w:tcPr>
            <w:tcW w:w="1800" w:type="dxa"/>
          </w:tcPr>
          <w:p w:rsidR="00D863FC" w:rsidRPr="00425C8F" w:rsidRDefault="00D35B11" w:rsidP="00D863FC">
            <w:pPr>
              <w:pStyle w:val="Tablecontent"/>
            </w:pPr>
            <w:r>
              <w:t>Userid  of initiated channel user</w:t>
            </w:r>
          </w:p>
        </w:tc>
        <w:tc>
          <w:tcPr>
            <w:tcW w:w="1980" w:type="dxa"/>
          </w:tcPr>
          <w:p w:rsidR="00D863FC" w:rsidRPr="00425C8F" w:rsidRDefault="00D863FC" w:rsidP="00D863FC">
            <w:pPr>
              <w:pStyle w:val="Tablecontent"/>
            </w:pPr>
            <w:r>
              <w:t>Valid password of user</w:t>
            </w:r>
          </w:p>
        </w:tc>
        <w:tc>
          <w:tcPr>
            <w:tcW w:w="1620" w:type="dxa"/>
          </w:tcPr>
          <w:p w:rsidR="00D863FC" w:rsidRPr="00425C8F" w:rsidRDefault="00D35B11" w:rsidP="00D863FC">
            <w:pPr>
              <w:pStyle w:val="Tablecontent"/>
            </w:pPr>
            <w:r w:rsidRPr="00FF4A22">
              <w:rPr>
                <w:rFonts w:ascii="Calibri" w:hAnsi="Calibri"/>
                <w:color w:val="000000"/>
                <w:sz w:val="22"/>
                <w:szCs w:val="22"/>
              </w:rPr>
              <w:t>CCIP0000054150</w:t>
            </w:r>
          </w:p>
        </w:tc>
        <w:tc>
          <w:tcPr>
            <w:tcW w:w="720" w:type="dxa"/>
          </w:tcPr>
          <w:p w:rsidR="00D863FC" w:rsidRPr="00425C8F" w:rsidRDefault="00D863FC" w:rsidP="00D863FC">
            <w:pPr>
              <w:pStyle w:val="Tablecontent"/>
            </w:pPr>
            <w:r>
              <w:t>A</w:t>
            </w:r>
            <w:r w:rsidRPr="00425C8F">
              <w:t xml:space="preserve"> (10)</w:t>
            </w:r>
          </w:p>
        </w:tc>
        <w:tc>
          <w:tcPr>
            <w:tcW w:w="1620" w:type="dxa"/>
          </w:tcPr>
          <w:p w:rsidR="00D863FC" w:rsidRPr="00425C8F" w:rsidRDefault="00D35B11" w:rsidP="00D863FC">
            <w:pPr>
              <w:pStyle w:val="Tablecontent"/>
            </w:pPr>
            <w:r>
              <w:t>M</w:t>
            </w:r>
          </w:p>
        </w:tc>
      </w:tr>
      <w:tr w:rsidR="00D863FC" w:rsidRPr="00425C8F" w:rsidTr="00D863FC">
        <w:trPr>
          <w:cantSplit/>
          <w:trHeight w:val="277"/>
        </w:trPr>
        <w:tc>
          <w:tcPr>
            <w:tcW w:w="1800" w:type="dxa"/>
          </w:tcPr>
          <w:p w:rsidR="00D863FC" w:rsidRPr="00425C8F" w:rsidRDefault="00D35B11" w:rsidP="00D863FC">
            <w:pPr>
              <w:pStyle w:val="Tablecontent"/>
            </w:pPr>
            <w:r w:rsidRPr="00FF4A22">
              <w:rPr>
                <w:rFonts w:ascii="Calibri" w:hAnsi="Calibri"/>
                <w:color w:val="000000"/>
                <w:sz w:val="22"/>
                <w:szCs w:val="22"/>
              </w:rPr>
              <w:t>otp</w:t>
            </w:r>
          </w:p>
        </w:tc>
        <w:tc>
          <w:tcPr>
            <w:tcW w:w="1800" w:type="dxa"/>
          </w:tcPr>
          <w:p w:rsidR="00D863FC" w:rsidRPr="00425C8F" w:rsidRDefault="00D35B11" w:rsidP="00D863FC">
            <w:pPr>
              <w:pStyle w:val="Tablecontent"/>
            </w:pPr>
            <w:r>
              <w:t>OTP of initiated User</w:t>
            </w:r>
          </w:p>
        </w:tc>
        <w:tc>
          <w:tcPr>
            <w:tcW w:w="1980" w:type="dxa"/>
          </w:tcPr>
          <w:p w:rsidR="00D863FC" w:rsidRPr="00425C8F" w:rsidRDefault="00D863FC" w:rsidP="00D863FC">
            <w:pPr>
              <w:pStyle w:val="Tablecontent"/>
            </w:pPr>
            <w:r>
              <w:t>Valid external code</w:t>
            </w:r>
          </w:p>
        </w:tc>
        <w:tc>
          <w:tcPr>
            <w:tcW w:w="1620" w:type="dxa"/>
          </w:tcPr>
          <w:p w:rsidR="00D863FC" w:rsidRPr="00425C8F" w:rsidRDefault="00D35B11" w:rsidP="00D863FC">
            <w:pPr>
              <w:pStyle w:val="Tablecontent"/>
            </w:pPr>
            <w:r>
              <w:rPr>
                <w:rFonts w:ascii="Courier" w:hAnsi="Courier" w:cs="Courier"/>
                <w:color w:val="000000"/>
                <w:sz w:val="20"/>
                <w:szCs w:val="20"/>
              </w:rPr>
              <w:t>1357</w:t>
            </w:r>
          </w:p>
        </w:tc>
        <w:tc>
          <w:tcPr>
            <w:tcW w:w="720" w:type="dxa"/>
          </w:tcPr>
          <w:p w:rsidR="00D863FC" w:rsidRPr="00425C8F" w:rsidRDefault="00D863FC" w:rsidP="00D863FC">
            <w:pPr>
              <w:pStyle w:val="Tablecontent"/>
            </w:pPr>
            <w:r>
              <w:t>N</w:t>
            </w:r>
            <w:r w:rsidRPr="00425C8F">
              <w:t xml:space="preserve"> (10)</w:t>
            </w:r>
          </w:p>
        </w:tc>
        <w:tc>
          <w:tcPr>
            <w:tcW w:w="1620" w:type="dxa"/>
          </w:tcPr>
          <w:p w:rsidR="00D863FC" w:rsidRPr="00425C8F" w:rsidRDefault="00D35B11" w:rsidP="00D863FC">
            <w:pPr>
              <w:pStyle w:val="Tablecontent"/>
            </w:pPr>
            <w:r>
              <w:t>M</w:t>
            </w:r>
          </w:p>
        </w:tc>
      </w:tr>
      <w:tr w:rsidR="00D863FC" w:rsidRPr="00425C8F" w:rsidTr="00D863FC">
        <w:trPr>
          <w:cantSplit/>
          <w:trHeight w:val="277"/>
        </w:trPr>
        <w:tc>
          <w:tcPr>
            <w:tcW w:w="1800" w:type="dxa"/>
          </w:tcPr>
          <w:p w:rsidR="00D863FC" w:rsidRPr="00425C8F" w:rsidRDefault="00D863FC" w:rsidP="00D863FC">
            <w:pPr>
              <w:pStyle w:val="Tablecontent"/>
            </w:pPr>
            <w:r>
              <w:t>type</w:t>
            </w:r>
          </w:p>
        </w:tc>
        <w:tc>
          <w:tcPr>
            <w:tcW w:w="1800" w:type="dxa"/>
          </w:tcPr>
          <w:p w:rsidR="00D863FC" w:rsidRPr="00425C8F" w:rsidRDefault="00D863FC" w:rsidP="00D863FC">
            <w:pPr>
              <w:pStyle w:val="Tablecontent"/>
            </w:pPr>
            <w:r>
              <w:t>Service type</w:t>
            </w:r>
          </w:p>
        </w:tc>
        <w:tc>
          <w:tcPr>
            <w:tcW w:w="1980" w:type="dxa"/>
          </w:tcPr>
          <w:p w:rsidR="00D863FC" w:rsidRPr="00425C8F" w:rsidRDefault="00D863FC" w:rsidP="00D863FC">
            <w:pPr>
              <w:pStyle w:val="Tablecontent"/>
            </w:pPr>
            <w:r>
              <w:t>Service type of operation</w:t>
            </w:r>
          </w:p>
        </w:tc>
        <w:tc>
          <w:tcPr>
            <w:tcW w:w="1620" w:type="dxa"/>
          </w:tcPr>
          <w:p w:rsidR="00D863FC" w:rsidRPr="00425C8F" w:rsidRDefault="00D35B11" w:rsidP="00D863FC">
            <w:pPr>
              <w:pStyle w:val="Tablecontent"/>
            </w:pPr>
            <w:r w:rsidRPr="00D35B11">
              <w:rPr>
                <w:rFonts w:ascii="Calibri" w:hAnsi="Calibri"/>
                <w:color w:val="000000"/>
                <w:sz w:val="22"/>
                <w:szCs w:val="22"/>
              </w:rPr>
              <w:t>CONFIRMUSRTRANSFER</w:t>
            </w:r>
          </w:p>
        </w:tc>
        <w:tc>
          <w:tcPr>
            <w:tcW w:w="720" w:type="dxa"/>
          </w:tcPr>
          <w:p w:rsidR="00D863FC" w:rsidRPr="00425C8F" w:rsidRDefault="00D863FC" w:rsidP="00D863FC">
            <w:pPr>
              <w:pStyle w:val="Tablecontent"/>
            </w:pPr>
            <w:r>
              <w:t>A(10)</w:t>
            </w:r>
          </w:p>
        </w:tc>
        <w:tc>
          <w:tcPr>
            <w:tcW w:w="1620" w:type="dxa"/>
          </w:tcPr>
          <w:p w:rsidR="00D863FC" w:rsidRPr="00425C8F" w:rsidRDefault="00D863FC" w:rsidP="00D863FC">
            <w:pPr>
              <w:pStyle w:val="Tablecontent"/>
            </w:pPr>
            <w:r>
              <w:t>M</w:t>
            </w:r>
          </w:p>
        </w:tc>
      </w:tr>
      <w:tr w:rsidR="00D863FC" w:rsidRPr="00425C8F" w:rsidTr="00D863FC">
        <w:trPr>
          <w:cantSplit/>
          <w:trHeight w:val="277"/>
        </w:trPr>
        <w:tc>
          <w:tcPr>
            <w:tcW w:w="1800" w:type="dxa"/>
          </w:tcPr>
          <w:p w:rsidR="00D863FC" w:rsidRDefault="00D863FC" w:rsidP="00D863FC">
            <w:pPr>
              <w:pStyle w:val="Tablecontent"/>
            </w:pPr>
            <w:r>
              <w:lastRenderedPageBreak/>
              <w:t>data</w:t>
            </w:r>
          </w:p>
        </w:tc>
        <w:tc>
          <w:tcPr>
            <w:tcW w:w="1800" w:type="dxa"/>
          </w:tcPr>
          <w:p w:rsidR="00D863FC" w:rsidRDefault="00D863FC" w:rsidP="00D863FC">
            <w:pPr>
              <w:pStyle w:val="Tablecontent"/>
            </w:pPr>
            <w:r>
              <w:t>JSON object of data required for service</w:t>
            </w:r>
          </w:p>
        </w:tc>
        <w:tc>
          <w:tcPr>
            <w:tcW w:w="1980" w:type="dxa"/>
          </w:tcPr>
          <w:p w:rsidR="00D863FC" w:rsidRDefault="00D863FC" w:rsidP="00D863FC">
            <w:pPr>
              <w:pStyle w:val="Tablecontent"/>
            </w:pPr>
            <w:r>
              <w:t>Valid JSON Object required for operation</w:t>
            </w:r>
          </w:p>
        </w:tc>
        <w:tc>
          <w:tcPr>
            <w:tcW w:w="1620" w:type="dxa"/>
          </w:tcPr>
          <w:p w:rsidR="00D863FC" w:rsidRDefault="00D863FC" w:rsidP="00D863FC">
            <w:pPr>
              <w:pStyle w:val="Tablecontent"/>
            </w:pPr>
            <w:r>
              <w:t>{“Key”:”Value”,”Key”:”Value”}</w:t>
            </w:r>
          </w:p>
        </w:tc>
        <w:tc>
          <w:tcPr>
            <w:tcW w:w="720" w:type="dxa"/>
          </w:tcPr>
          <w:p w:rsidR="00D863FC" w:rsidRDefault="00D863FC" w:rsidP="00D863FC">
            <w:pPr>
              <w:pStyle w:val="Tablecontent"/>
            </w:pPr>
            <w:r>
              <w:t>A</w:t>
            </w:r>
          </w:p>
        </w:tc>
        <w:tc>
          <w:tcPr>
            <w:tcW w:w="1620" w:type="dxa"/>
          </w:tcPr>
          <w:p w:rsidR="00D863FC" w:rsidRPr="00425C8F" w:rsidRDefault="00D863FC" w:rsidP="00D863FC">
            <w:pPr>
              <w:pStyle w:val="Tablecontent"/>
            </w:pPr>
            <w:r>
              <w:t>M</w:t>
            </w:r>
          </w:p>
        </w:tc>
      </w:tr>
      <w:tr w:rsidR="00D863FC" w:rsidRPr="00425C8F" w:rsidTr="00D863FC">
        <w:trPr>
          <w:cantSplit/>
          <w:trHeight w:val="277"/>
        </w:trPr>
        <w:tc>
          <w:tcPr>
            <w:tcW w:w="1800" w:type="dxa"/>
          </w:tcPr>
          <w:p w:rsidR="00D863FC" w:rsidRDefault="00D35B11" w:rsidP="00D863FC">
            <w:pPr>
              <w:pStyle w:val="Tablecontent"/>
            </w:pPr>
            <w:r w:rsidRPr="00FF4A22">
              <w:rPr>
                <w:rFonts w:ascii="Calibri" w:hAnsi="Calibri"/>
                <w:color w:val="000000"/>
                <w:sz w:val="22"/>
                <w:szCs w:val="22"/>
              </w:rPr>
              <w:t>categorycode</w:t>
            </w:r>
          </w:p>
        </w:tc>
        <w:tc>
          <w:tcPr>
            <w:tcW w:w="1800" w:type="dxa"/>
          </w:tcPr>
          <w:p w:rsidR="00D863FC" w:rsidRDefault="00D863FC" w:rsidP="00D863FC">
            <w:pPr>
              <w:pStyle w:val="Tablecontent"/>
            </w:pPr>
            <w:r>
              <w:t>Transaction ID</w:t>
            </w:r>
          </w:p>
        </w:tc>
        <w:tc>
          <w:tcPr>
            <w:tcW w:w="1980" w:type="dxa"/>
          </w:tcPr>
          <w:p w:rsidR="00D863FC" w:rsidRDefault="00D863FC" w:rsidP="00D863FC">
            <w:pPr>
              <w:pStyle w:val="Tablecontent"/>
            </w:pPr>
            <w:r>
              <w:t>Transaction ID</w:t>
            </w:r>
          </w:p>
        </w:tc>
        <w:tc>
          <w:tcPr>
            <w:tcW w:w="1620" w:type="dxa"/>
          </w:tcPr>
          <w:p w:rsidR="00D863FC" w:rsidRDefault="00D35B11" w:rsidP="00D863FC">
            <w:pPr>
              <w:pStyle w:val="Tablecontent"/>
            </w:pPr>
            <w:r>
              <w:rPr>
                <w:rFonts w:ascii="Calibri" w:hAnsi="Calibri"/>
                <w:color w:val="000000"/>
                <w:sz w:val="22"/>
                <w:szCs w:val="22"/>
              </w:rPr>
              <w:t>IPOS</w:t>
            </w:r>
          </w:p>
        </w:tc>
        <w:tc>
          <w:tcPr>
            <w:tcW w:w="720" w:type="dxa"/>
          </w:tcPr>
          <w:p w:rsidR="00D863FC" w:rsidRDefault="00D863FC" w:rsidP="00D863FC">
            <w:pPr>
              <w:pStyle w:val="Tablecontent"/>
            </w:pPr>
            <w:r>
              <w:t>A</w:t>
            </w:r>
          </w:p>
        </w:tc>
        <w:tc>
          <w:tcPr>
            <w:tcW w:w="1620" w:type="dxa"/>
          </w:tcPr>
          <w:p w:rsidR="00D863FC" w:rsidRDefault="00D863FC" w:rsidP="00D863FC">
            <w:pPr>
              <w:pStyle w:val="Tablecontent"/>
            </w:pPr>
            <w:r>
              <w:t>M</w:t>
            </w:r>
          </w:p>
        </w:tc>
      </w:tr>
    </w:tbl>
    <w:p w:rsidR="00D863FC" w:rsidRDefault="00D863FC" w:rsidP="00D863FC">
      <w:pPr>
        <w:pStyle w:val="BodyText2"/>
        <w:rPr>
          <w:lang w:val="en-IN"/>
        </w:rPr>
      </w:pPr>
    </w:p>
    <w:p w:rsidR="00D863FC" w:rsidRPr="00425C8F" w:rsidRDefault="00D863FC" w:rsidP="00D863FC">
      <w:pPr>
        <w:pStyle w:val="Heading"/>
        <w:rPr>
          <w:color w:val="auto"/>
        </w:rPr>
      </w:pPr>
      <w:r w:rsidRPr="00425C8F">
        <w:rPr>
          <w:color w:val="auto"/>
        </w:rPr>
        <w:t>Response Syntax</w:t>
      </w:r>
    </w:p>
    <w:p w:rsidR="00D863FC" w:rsidRDefault="00D863FC" w:rsidP="00D863FC">
      <w:pPr>
        <w:pStyle w:val="BodyText2"/>
        <w:ind w:left="720"/>
      </w:pPr>
      <w:r w:rsidRPr="00425C8F">
        <w:t xml:space="preserve">PreTUPS system sends the acknowledgement to the External system. The acknowledgement will be in </w:t>
      </w:r>
      <w:r>
        <w:t>JSON</w:t>
      </w:r>
      <w:r w:rsidRPr="00425C8F">
        <w:t xml:space="preserve"> and send as response of the request. The </w:t>
      </w:r>
      <w:r>
        <w:t>JSON</w:t>
      </w:r>
      <w:r w:rsidRPr="00425C8F">
        <w:t xml:space="preserve"> response details are mentioned below</w:t>
      </w:r>
      <w:r>
        <w:t>.</w:t>
      </w:r>
    </w:p>
    <w:p w:rsidR="00D863FC" w:rsidRDefault="00D863FC" w:rsidP="00D863FC">
      <w:pPr>
        <w:jc w:val="both"/>
        <w:rPr>
          <w:rFonts w:ascii="Calibri" w:hAnsi="Calibri"/>
          <w:color w:val="000000"/>
          <w:sz w:val="22"/>
          <w:szCs w:val="22"/>
        </w:rPr>
      </w:pPr>
    </w:p>
    <w:p w:rsidR="00D35B11" w:rsidRDefault="00D35B11" w:rsidP="00D863FC">
      <w:pPr>
        <w:pStyle w:val="Heading"/>
        <w:rPr>
          <w:rFonts w:ascii="Calibri" w:hAnsi="Calibri" w:cs="Times New Roman"/>
          <w:b w:val="0"/>
          <w:color w:val="000000"/>
          <w:sz w:val="22"/>
          <w:szCs w:val="22"/>
          <w:u w:val="none"/>
          <w:lang w:val="en-US"/>
        </w:rPr>
      </w:pPr>
      <w:r w:rsidRPr="00D35B11">
        <w:rPr>
          <w:rFonts w:ascii="Calibri" w:hAnsi="Calibri" w:cs="Times New Roman"/>
          <w:b w:val="0"/>
          <w:color w:val="000000"/>
          <w:sz w:val="22"/>
          <w:szCs w:val="22"/>
          <w:u w:val="none"/>
          <w:lang w:val="en-US"/>
        </w:rPr>
        <w:t>{"statusCode":200,"status":true,"successMsg":"channeluser.viewuserhierarchy.msg.trfsuccess","formError":null,"globalError":null,"parameters":["3100001450"],"dataObject":null,"fieldError":null,"messageCode":"channeluser.viewuserhierarchy.msg.trfsuccess"}</w:t>
      </w:r>
    </w:p>
    <w:p w:rsidR="00D35B11" w:rsidRDefault="00D35B11" w:rsidP="00D863FC">
      <w:pPr>
        <w:pStyle w:val="Heading"/>
        <w:rPr>
          <w:rFonts w:ascii="Calibri" w:hAnsi="Calibri" w:cs="Times New Roman"/>
          <w:b w:val="0"/>
          <w:color w:val="000000"/>
          <w:sz w:val="22"/>
          <w:szCs w:val="22"/>
          <w:u w:val="none"/>
          <w:lang w:val="en-US"/>
        </w:rPr>
      </w:pPr>
    </w:p>
    <w:p w:rsidR="00D863FC" w:rsidRDefault="00D863FC" w:rsidP="00D863FC">
      <w:pPr>
        <w:pStyle w:val="Heading"/>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D863FC" w:rsidRPr="00425C8F" w:rsidTr="00D863FC">
        <w:trPr>
          <w:trHeight w:val="277"/>
          <w:tblHeader/>
        </w:trPr>
        <w:tc>
          <w:tcPr>
            <w:tcW w:w="1800" w:type="dxa"/>
            <w:shd w:val="clear" w:color="auto" w:fill="E31837"/>
          </w:tcPr>
          <w:p w:rsidR="00D863FC" w:rsidRPr="00425C8F" w:rsidRDefault="00D863FC" w:rsidP="00D863FC">
            <w:pPr>
              <w:pStyle w:val="TableColumnLabels"/>
              <w:rPr>
                <w:color w:val="auto"/>
                <w:lang w:val="en-IN"/>
              </w:rPr>
            </w:pPr>
            <w:r w:rsidRPr="00425C8F">
              <w:rPr>
                <w:color w:val="auto"/>
                <w:lang w:val="en-IN"/>
              </w:rPr>
              <w:t>TAG</w:t>
            </w:r>
          </w:p>
        </w:tc>
        <w:tc>
          <w:tcPr>
            <w:tcW w:w="1800" w:type="dxa"/>
            <w:shd w:val="clear" w:color="auto" w:fill="E31837"/>
          </w:tcPr>
          <w:p w:rsidR="00D863FC" w:rsidRPr="00425C8F" w:rsidRDefault="00D863FC" w:rsidP="00D863FC">
            <w:pPr>
              <w:pStyle w:val="TableColumnLabels"/>
              <w:rPr>
                <w:color w:val="auto"/>
                <w:lang w:val="en-IN"/>
              </w:rPr>
            </w:pPr>
            <w:r w:rsidRPr="00425C8F">
              <w:rPr>
                <w:color w:val="auto"/>
                <w:lang w:val="en-IN"/>
              </w:rPr>
              <w:t>Fields</w:t>
            </w:r>
          </w:p>
        </w:tc>
        <w:tc>
          <w:tcPr>
            <w:tcW w:w="1980" w:type="dxa"/>
            <w:shd w:val="clear" w:color="auto" w:fill="E31837"/>
          </w:tcPr>
          <w:p w:rsidR="00D863FC" w:rsidRPr="00425C8F" w:rsidRDefault="00D863FC" w:rsidP="00D863FC">
            <w:pPr>
              <w:pStyle w:val="TableColumnLabels"/>
              <w:rPr>
                <w:color w:val="auto"/>
                <w:lang w:val="en-IN"/>
              </w:rPr>
            </w:pPr>
            <w:r w:rsidRPr="00425C8F">
              <w:rPr>
                <w:color w:val="auto"/>
                <w:lang w:val="en-IN"/>
              </w:rPr>
              <w:t>Remarks</w:t>
            </w:r>
          </w:p>
        </w:tc>
        <w:tc>
          <w:tcPr>
            <w:tcW w:w="1620" w:type="dxa"/>
            <w:shd w:val="clear" w:color="auto" w:fill="E31837"/>
          </w:tcPr>
          <w:p w:rsidR="00D863FC" w:rsidRPr="00425C8F" w:rsidRDefault="00D863FC" w:rsidP="00D863FC">
            <w:pPr>
              <w:pStyle w:val="TableColumnLabels"/>
              <w:rPr>
                <w:color w:val="auto"/>
                <w:lang w:val="en-IN"/>
              </w:rPr>
            </w:pPr>
            <w:r w:rsidRPr="00425C8F">
              <w:rPr>
                <w:color w:val="auto"/>
                <w:lang w:val="en-IN"/>
              </w:rPr>
              <w:t>Example</w:t>
            </w:r>
          </w:p>
        </w:tc>
        <w:tc>
          <w:tcPr>
            <w:tcW w:w="720" w:type="dxa"/>
            <w:shd w:val="clear" w:color="auto" w:fill="E31837"/>
          </w:tcPr>
          <w:p w:rsidR="00D863FC" w:rsidRPr="00425C8F" w:rsidRDefault="00D863FC" w:rsidP="00D863FC">
            <w:pPr>
              <w:pStyle w:val="TableColumnLabels"/>
              <w:rPr>
                <w:color w:val="auto"/>
                <w:lang w:val="en-IN"/>
              </w:rPr>
            </w:pPr>
            <w:r w:rsidRPr="00425C8F">
              <w:rPr>
                <w:color w:val="auto"/>
                <w:lang w:val="en-IN"/>
              </w:rPr>
              <w:t>Field Type</w:t>
            </w:r>
          </w:p>
        </w:tc>
        <w:tc>
          <w:tcPr>
            <w:tcW w:w="1620" w:type="dxa"/>
            <w:shd w:val="clear" w:color="auto" w:fill="E31837"/>
          </w:tcPr>
          <w:p w:rsidR="00D863FC" w:rsidRPr="00425C8F" w:rsidRDefault="00D863FC" w:rsidP="00D863FC">
            <w:pPr>
              <w:pStyle w:val="TableColumnLabels"/>
              <w:rPr>
                <w:color w:val="auto"/>
                <w:lang w:val="en-IN"/>
              </w:rPr>
            </w:pPr>
            <w:r w:rsidRPr="00425C8F">
              <w:rPr>
                <w:color w:val="auto"/>
                <w:lang w:val="en-IN"/>
              </w:rPr>
              <w:t>Optional/</w:t>
            </w:r>
          </w:p>
          <w:p w:rsidR="00D863FC" w:rsidRPr="00425C8F" w:rsidRDefault="00D863FC" w:rsidP="00D863FC">
            <w:pPr>
              <w:pStyle w:val="TableColumnLabels"/>
              <w:rPr>
                <w:color w:val="auto"/>
                <w:lang w:val="en-IN"/>
              </w:rPr>
            </w:pPr>
            <w:r w:rsidRPr="00425C8F">
              <w:rPr>
                <w:color w:val="auto"/>
                <w:lang w:val="en-IN"/>
              </w:rPr>
              <w:t>Mandatory</w:t>
            </w:r>
          </w:p>
        </w:tc>
      </w:tr>
      <w:tr w:rsidR="00D863FC" w:rsidRPr="00425C8F" w:rsidTr="00D863FC">
        <w:trPr>
          <w:trHeight w:val="277"/>
        </w:trPr>
        <w:tc>
          <w:tcPr>
            <w:tcW w:w="1800" w:type="dxa"/>
          </w:tcPr>
          <w:p w:rsidR="00D863FC" w:rsidRPr="00425C8F" w:rsidRDefault="00D863FC" w:rsidP="00D863FC">
            <w:pPr>
              <w:pStyle w:val="Tablecontent"/>
            </w:pPr>
            <w:r>
              <w:t>statusCode</w:t>
            </w:r>
          </w:p>
        </w:tc>
        <w:tc>
          <w:tcPr>
            <w:tcW w:w="1800" w:type="dxa"/>
          </w:tcPr>
          <w:p w:rsidR="00D863FC" w:rsidRPr="00425C8F" w:rsidRDefault="00D863FC" w:rsidP="00D863FC">
            <w:pPr>
              <w:pStyle w:val="Tablecontent"/>
            </w:pPr>
            <w:r>
              <w:t>Status code of request</w:t>
            </w:r>
          </w:p>
        </w:tc>
        <w:tc>
          <w:tcPr>
            <w:tcW w:w="1980" w:type="dxa"/>
          </w:tcPr>
          <w:p w:rsidR="00D863FC" w:rsidRPr="00425C8F" w:rsidRDefault="00D863FC" w:rsidP="00D863FC">
            <w:pPr>
              <w:pStyle w:val="Tablecontent"/>
            </w:pPr>
            <w:r>
              <w:t>Return 200 if request lands on pretups server</w:t>
            </w:r>
          </w:p>
        </w:tc>
        <w:tc>
          <w:tcPr>
            <w:tcW w:w="1620" w:type="dxa"/>
          </w:tcPr>
          <w:p w:rsidR="00D863FC" w:rsidRPr="00425C8F" w:rsidRDefault="00D863FC" w:rsidP="00D863FC">
            <w:pPr>
              <w:pStyle w:val="Tablecontent"/>
            </w:pPr>
            <w:r>
              <w:t>200</w:t>
            </w:r>
          </w:p>
        </w:tc>
        <w:tc>
          <w:tcPr>
            <w:tcW w:w="720" w:type="dxa"/>
          </w:tcPr>
          <w:p w:rsidR="00D863FC" w:rsidRPr="00425C8F" w:rsidRDefault="00D863FC" w:rsidP="00D863FC">
            <w:pPr>
              <w:pStyle w:val="Tablecontent"/>
            </w:pPr>
            <w:r>
              <w:t>N</w:t>
            </w:r>
          </w:p>
        </w:tc>
        <w:tc>
          <w:tcPr>
            <w:tcW w:w="1620" w:type="dxa"/>
          </w:tcPr>
          <w:p w:rsidR="00D863FC" w:rsidRPr="00425C8F" w:rsidRDefault="00D863FC" w:rsidP="00D863FC">
            <w:pPr>
              <w:pStyle w:val="Tablecontent"/>
            </w:pPr>
            <w:r w:rsidRPr="00425C8F">
              <w:t>M</w:t>
            </w:r>
          </w:p>
        </w:tc>
      </w:tr>
      <w:tr w:rsidR="00D863FC" w:rsidRPr="00425C8F" w:rsidTr="00D863FC">
        <w:trPr>
          <w:trHeight w:val="277"/>
        </w:trPr>
        <w:tc>
          <w:tcPr>
            <w:tcW w:w="1800" w:type="dxa"/>
          </w:tcPr>
          <w:p w:rsidR="00D863FC" w:rsidRPr="00425C8F" w:rsidRDefault="00D863FC" w:rsidP="00D863FC">
            <w:pPr>
              <w:pStyle w:val="Tablecontent"/>
            </w:pPr>
            <w:r>
              <w:t>status</w:t>
            </w:r>
          </w:p>
        </w:tc>
        <w:tc>
          <w:tcPr>
            <w:tcW w:w="1800" w:type="dxa"/>
          </w:tcPr>
          <w:p w:rsidR="00D863FC" w:rsidRPr="00425C8F" w:rsidRDefault="00D863FC" w:rsidP="00D863FC">
            <w:pPr>
              <w:pStyle w:val="Tablecontent"/>
            </w:pPr>
            <w:r>
              <w:t xml:space="preserve">Return request status </w:t>
            </w:r>
          </w:p>
        </w:tc>
        <w:tc>
          <w:tcPr>
            <w:tcW w:w="1980" w:type="dxa"/>
          </w:tcPr>
          <w:p w:rsidR="00D863FC" w:rsidRPr="00425C8F" w:rsidRDefault="00D863FC" w:rsidP="00D863FC">
            <w:pPr>
              <w:pStyle w:val="Tablecontent"/>
            </w:pPr>
            <w:r>
              <w:t>Either true or false based on error or success message</w:t>
            </w:r>
          </w:p>
        </w:tc>
        <w:tc>
          <w:tcPr>
            <w:tcW w:w="1620" w:type="dxa"/>
          </w:tcPr>
          <w:p w:rsidR="00D863FC" w:rsidRPr="00425C8F" w:rsidRDefault="00D863FC" w:rsidP="00D863FC">
            <w:pPr>
              <w:pStyle w:val="Tablecontent"/>
            </w:pPr>
            <w:r>
              <w:t>true</w:t>
            </w:r>
          </w:p>
        </w:tc>
        <w:tc>
          <w:tcPr>
            <w:tcW w:w="720" w:type="dxa"/>
          </w:tcPr>
          <w:p w:rsidR="00D863FC" w:rsidRPr="00425C8F" w:rsidRDefault="00D863FC" w:rsidP="00D863FC">
            <w:pPr>
              <w:pStyle w:val="Tablecontent"/>
            </w:pPr>
            <w:r>
              <w:t xml:space="preserve">A </w:t>
            </w:r>
          </w:p>
        </w:tc>
        <w:tc>
          <w:tcPr>
            <w:tcW w:w="1620" w:type="dxa"/>
          </w:tcPr>
          <w:p w:rsidR="00D863FC" w:rsidRPr="00425C8F" w:rsidRDefault="00D863FC" w:rsidP="00D863FC">
            <w:pPr>
              <w:pStyle w:val="Tablecontent"/>
            </w:pPr>
            <w:r w:rsidRPr="00425C8F">
              <w:t>M</w:t>
            </w:r>
          </w:p>
        </w:tc>
      </w:tr>
      <w:tr w:rsidR="00D863FC" w:rsidRPr="00425C8F" w:rsidTr="00D863FC">
        <w:trPr>
          <w:cantSplit/>
          <w:trHeight w:val="277"/>
        </w:trPr>
        <w:tc>
          <w:tcPr>
            <w:tcW w:w="1800" w:type="dxa"/>
          </w:tcPr>
          <w:p w:rsidR="00D863FC" w:rsidRPr="00425C8F" w:rsidRDefault="00D863FC" w:rsidP="00D863FC">
            <w:pPr>
              <w:pStyle w:val="Tablecontent"/>
            </w:pPr>
            <w:r>
              <w:t>successMsg</w:t>
            </w:r>
          </w:p>
        </w:tc>
        <w:tc>
          <w:tcPr>
            <w:tcW w:w="1800" w:type="dxa"/>
          </w:tcPr>
          <w:p w:rsidR="00D863FC" w:rsidRPr="00425C8F" w:rsidRDefault="00D863FC" w:rsidP="00D863FC">
            <w:pPr>
              <w:pStyle w:val="Tablecontent"/>
            </w:pPr>
            <w:r>
              <w:t>Message for operation status</w:t>
            </w:r>
          </w:p>
        </w:tc>
        <w:tc>
          <w:tcPr>
            <w:tcW w:w="1980" w:type="dxa"/>
          </w:tcPr>
          <w:p w:rsidR="00D863FC" w:rsidRPr="00425C8F" w:rsidRDefault="00D863FC" w:rsidP="00D863FC">
            <w:pPr>
              <w:pStyle w:val="Tablecontent"/>
            </w:pPr>
            <w:r>
              <w:t>Success message return by service id operation executes successfully</w:t>
            </w:r>
          </w:p>
        </w:tc>
        <w:tc>
          <w:tcPr>
            <w:tcW w:w="1620" w:type="dxa"/>
          </w:tcPr>
          <w:p w:rsidR="00D863FC" w:rsidRPr="00425C8F" w:rsidRDefault="00D863FC" w:rsidP="00D863FC">
            <w:pPr>
              <w:pStyle w:val="Tablecontent"/>
            </w:pPr>
            <w:r w:rsidRPr="009A2C5F">
              <w:t>C2S reversal transaction status check successful</w:t>
            </w:r>
          </w:p>
        </w:tc>
        <w:tc>
          <w:tcPr>
            <w:tcW w:w="720" w:type="dxa"/>
          </w:tcPr>
          <w:p w:rsidR="00D863FC" w:rsidRPr="00425C8F" w:rsidRDefault="00D863FC" w:rsidP="00D863FC">
            <w:pPr>
              <w:pStyle w:val="Tablecontent"/>
            </w:pPr>
            <w:r>
              <w:t xml:space="preserve">A </w:t>
            </w:r>
          </w:p>
        </w:tc>
        <w:tc>
          <w:tcPr>
            <w:tcW w:w="1620" w:type="dxa"/>
          </w:tcPr>
          <w:p w:rsidR="00D863FC" w:rsidRPr="00425C8F" w:rsidRDefault="00D863FC" w:rsidP="00D863FC">
            <w:pPr>
              <w:pStyle w:val="Tablecontent"/>
            </w:pPr>
            <w:r w:rsidRPr="00425C8F">
              <w:t>M</w:t>
            </w:r>
          </w:p>
        </w:tc>
      </w:tr>
      <w:tr w:rsidR="00D863FC" w:rsidRPr="00425C8F" w:rsidTr="00D863FC">
        <w:trPr>
          <w:cantSplit/>
          <w:trHeight w:val="277"/>
        </w:trPr>
        <w:tc>
          <w:tcPr>
            <w:tcW w:w="1800" w:type="dxa"/>
          </w:tcPr>
          <w:p w:rsidR="00D863FC" w:rsidRPr="00425C8F" w:rsidRDefault="00D863FC" w:rsidP="00D863FC">
            <w:pPr>
              <w:pStyle w:val="Tablecontent"/>
            </w:pPr>
            <w:r>
              <w:t>globalError</w:t>
            </w:r>
          </w:p>
        </w:tc>
        <w:tc>
          <w:tcPr>
            <w:tcW w:w="1800" w:type="dxa"/>
          </w:tcPr>
          <w:p w:rsidR="00D863FC" w:rsidRPr="00425C8F" w:rsidRDefault="00D863FC" w:rsidP="00D863FC">
            <w:pPr>
              <w:pStyle w:val="Tablecontent"/>
            </w:pPr>
            <w:r>
              <w:t>Any runtime exception</w:t>
            </w:r>
          </w:p>
        </w:tc>
        <w:tc>
          <w:tcPr>
            <w:tcW w:w="1980" w:type="dxa"/>
          </w:tcPr>
          <w:p w:rsidR="00D863FC" w:rsidRPr="00425C8F" w:rsidRDefault="00D863FC" w:rsidP="00D863FC">
            <w:pPr>
              <w:pStyle w:val="Tablecontent"/>
            </w:pPr>
            <w:r>
              <w:t>Runtime exception message occurs at the time of operation execution</w:t>
            </w:r>
          </w:p>
        </w:tc>
        <w:tc>
          <w:tcPr>
            <w:tcW w:w="1620" w:type="dxa"/>
          </w:tcPr>
          <w:p w:rsidR="00D863FC" w:rsidRPr="00425C8F" w:rsidRDefault="00D863FC" w:rsidP="00D863FC">
            <w:pPr>
              <w:pStyle w:val="Tablecontent"/>
            </w:pPr>
            <w:r>
              <w:t>Request format is wrong</w:t>
            </w:r>
          </w:p>
        </w:tc>
        <w:tc>
          <w:tcPr>
            <w:tcW w:w="720" w:type="dxa"/>
          </w:tcPr>
          <w:p w:rsidR="00D863FC" w:rsidRPr="00425C8F" w:rsidRDefault="00D863FC" w:rsidP="00D863FC">
            <w:pPr>
              <w:pStyle w:val="Tablecontent"/>
            </w:pPr>
            <w:r>
              <w:t>A</w:t>
            </w:r>
          </w:p>
        </w:tc>
        <w:tc>
          <w:tcPr>
            <w:tcW w:w="1620" w:type="dxa"/>
          </w:tcPr>
          <w:p w:rsidR="00D863FC" w:rsidRPr="00425C8F" w:rsidRDefault="00D863FC" w:rsidP="00D863FC">
            <w:pPr>
              <w:pStyle w:val="Tablecontent"/>
            </w:pPr>
            <w:r w:rsidRPr="00425C8F">
              <w:t>M</w:t>
            </w:r>
          </w:p>
        </w:tc>
      </w:tr>
      <w:tr w:rsidR="00D863FC" w:rsidRPr="00425C8F" w:rsidTr="00D863FC">
        <w:trPr>
          <w:cantSplit/>
          <w:trHeight w:val="277"/>
        </w:trPr>
        <w:tc>
          <w:tcPr>
            <w:tcW w:w="1800" w:type="dxa"/>
          </w:tcPr>
          <w:p w:rsidR="00D863FC" w:rsidRPr="00425C8F" w:rsidRDefault="00D863FC" w:rsidP="00D863FC">
            <w:pPr>
              <w:pStyle w:val="Tablecontent"/>
            </w:pPr>
            <w:r>
              <w:t>fieldError</w:t>
            </w:r>
          </w:p>
        </w:tc>
        <w:tc>
          <w:tcPr>
            <w:tcW w:w="1800" w:type="dxa"/>
          </w:tcPr>
          <w:p w:rsidR="00D863FC" w:rsidRPr="00425C8F" w:rsidRDefault="00D863FC" w:rsidP="00D863FC">
            <w:pPr>
              <w:pStyle w:val="Tablecontent"/>
            </w:pPr>
            <w:r>
              <w:t>Error message for mandatory fields</w:t>
            </w:r>
          </w:p>
        </w:tc>
        <w:tc>
          <w:tcPr>
            <w:tcW w:w="1980" w:type="dxa"/>
          </w:tcPr>
          <w:p w:rsidR="00D863FC" w:rsidRPr="00425C8F" w:rsidRDefault="00D863FC" w:rsidP="00D863FC">
            <w:pPr>
              <w:pStyle w:val="Tablecontent"/>
            </w:pPr>
            <w:r>
              <w:t>Error message for mandatory fields</w:t>
            </w:r>
          </w:p>
        </w:tc>
        <w:tc>
          <w:tcPr>
            <w:tcW w:w="1620" w:type="dxa"/>
          </w:tcPr>
          <w:p w:rsidR="00D863FC" w:rsidRPr="00425C8F" w:rsidRDefault="00D863FC" w:rsidP="00D863FC">
            <w:pPr>
              <w:pStyle w:val="Tablecontent"/>
            </w:pPr>
            <w:r>
              <w:rPr>
                <w:rFonts w:ascii="Calibri" w:hAnsi="Calibri"/>
                <w:color w:val="000000"/>
                <w:sz w:val="22"/>
                <w:szCs w:val="22"/>
              </w:rPr>
              <w:t>transactionId is required</w:t>
            </w:r>
          </w:p>
        </w:tc>
        <w:tc>
          <w:tcPr>
            <w:tcW w:w="720" w:type="dxa"/>
          </w:tcPr>
          <w:p w:rsidR="00D863FC" w:rsidRPr="00425C8F" w:rsidRDefault="00D863FC" w:rsidP="00D863FC">
            <w:pPr>
              <w:pStyle w:val="Tablecontent"/>
            </w:pPr>
            <w:r>
              <w:t>A</w:t>
            </w:r>
          </w:p>
        </w:tc>
        <w:tc>
          <w:tcPr>
            <w:tcW w:w="1620" w:type="dxa"/>
          </w:tcPr>
          <w:p w:rsidR="00D863FC" w:rsidRPr="00425C8F" w:rsidRDefault="00D863FC" w:rsidP="00D863FC">
            <w:pPr>
              <w:pStyle w:val="Tablecontent"/>
            </w:pPr>
            <w:r w:rsidRPr="00425C8F">
              <w:t>M</w:t>
            </w:r>
          </w:p>
        </w:tc>
      </w:tr>
      <w:tr w:rsidR="00D863FC" w:rsidRPr="00425C8F" w:rsidTr="00D863FC">
        <w:trPr>
          <w:cantSplit/>
          <w:trHeight w:val="277"/>
        </w:trPr>
        <w:tc>
          <w:tcPr>
            <w:tcW w:w="1800" w:type="dxa"/>
          </w:tcPr>
          <w:p w:rsidR="00D863FC" w:rsidRDefault="00D863FC" w:rsidP="00D863FC">
            <w:pPr>
              <w:pStyle w:val="Tablecontent"/>
            </w:pPr>
            <w:r>
              <w:t>messageCode</w:t>
            </w:r>
          </w:p>
        </w:tc>
        <w:tc>
          <w:tcPr>
            <w:tcW w:w="1800" w:type="dxa"/>
          </w:tcPr>
          <w:p w:rsidR="00D863FC" w:rsidRDefault="00D863FC" w:rsidP="00D863FC">
            <w:pPr>
              <w:pStyle w:val="Tablecontent"/>
            </w:pPr>
            <w:r>
              <w:t xml:space="preserve">Message code for the response status </w:t>
            </w:r>
          </w:p>
        </w:tc>
        <w:tc>
          <w:tcPr>
            <w:tcW w:w="1980" w:type="dxa"/>
          </w:tcPr>
          <w:p w:rsidR="00D863FC" w:rsidRDefault="00D863FC" w:rsidP="00D863FC">
            <w:pPr>
              <w:pStyle w:val="Tablecontent"/>
            </w:pPr>
            <w:r>
              <w:t>A numeric value which represent to a message for success or failure</w:t>
            </w:r>
          </w:p>
        </w:tc>
        <w:tc>
          <w:tcPr>
            <w:tcW w:w="1620" w:type="dxa"/>
          </w:tcPr>
          <w:p w:rsidR="00D863FC" w:rsidRDefault="00D863FC" w:rsidP="00D863FC">
            <w:pPr>
              <w:pStyle w:val="Tablecontent"/>
            </w:pPr>
            <w:r>
              <w:rPr>
                <w:rFonts w:ascii="Calibri" w:hAnsi="Calibri"/>
                <w:color w:val="000000"/>
                <w:sz w:val="22"/>
                <w:szCs w:val="22"/>
              </w:rPr>
              <w:t xml:space="preserve">Message reference code </w:t>
            </w:r>
          </w:p>
        </w:tc>
        <w:tc>
          <w:tcPr>
            <w:tcW w:w="720" w:type="dxa"/>
          </w:tcPr>
          <w:p w:rsidR="00D863FC" w:rsidRDefault="00D863FC" w:rsidP="00D863FC">
            <w:pPr>
              <w:pStyle w:val="Tablecontent"/>
            </w:pPr>
            <w:r>
              <w:t>A</w:t>
            </w:r>
          </w:p>
        </w:tc>
        <w:tc>
          <w:tcPr>
            <w:tcW w:w="1620" w:type="dxa"/>
          </w:tcPr>
          <w:p w:rsidR="00D863FC" w:rsidRDefault="00D863FC" w:rsidP="00D863FC">
            <w:pPr>
              <w:pStyle w:val="Tablecontent"/>
            </w:pPr>
            <w:r>
              <w:t>M</w:t>
            </w:r>
          </w:p>
        </w:tc>
      </w:tr>
      <w:tr w:rsidR="00D863FC" w:rsidRPr="00425C8F" w:rsidTr="00D863FC">
        <w:trPr>
          <w:cantSplit/>
          <w:trHeight w:val="277"/>
        </w:trPr>
        <w:tc>
          <w:tcPr>
            <w:tcW w:w="1800" w:type="dxa"/>
          </w:tcPr>
          <w:p w:rsidR="00D863FC" w:rsidRDefault="00D863FC" w:rsidP="00D863FC">
            <w:pPr>
              <w:pStyle w:val="Tablecontent"/>
            </w:pPr>
            <w:r>
              <w:t>dataObject</w:t>
            </w:r>
          </w:p>
        </w:tc>
        <w:tc>
          <w:tcPr>
            <w:tcW w:w="1800" w:type="dxa"/>
          </w:tcPr>
          <w:p w:rsidR="00D863FC" w:rsidRDefault="00D863FC" w:rsidP="00D863FC">
            <w:pPr>
              <w:pStyle w:val="Tablecontent"/>
            </w:pPr>
            <w:r>
              <w:t>JSON format of data fetched form DB</w:t>
            </w:r>
          </w:p>
        </w:tc>
        <w:tc>
          <w:tcPr>
            <w:tcW w:w="1980" w:type="dxa"/>
          </w:tcPr>
          <w:p w:rsidR="00D863FC" w:rsidRDefault="00D863FC" w:rsidP="00D863FC">
            <w:pPr>
              <w:pStyle w:val="Tablecontent"/>
            </w:pPr>
            <w:r>
              <w:t>JSON format of data fetched form DB</w:t>
            </w:r>
          </w:p>
        </w:tc>
        <w:tc>
          <w:tcPr>
            <w:tcW w:w="1620" w:type="dxa"/>
          </w:tcPr>
          <w:p w:rsidR="00D863FC" w:rsidRPr="00425C8F" w:rsidRDefault="00D863FC" w:rsidP="00D863FC">
            <w:pPr>
              <w:pStyle w:val="Tablecontent"/>
            </w:pPr>
            <w:r>
              <w:t>{“Key”:”Value”}</w:t>
            </w:r>
          </w:p>
        </w:tc>
        <w:tc>
          <w:tcPr>
            <w:tcW w:w="720" w:type="dxa"/>
          </w:tcPr>
          <w:p w:rsidR="00D863FC" w:rsidRDefault="00D863FC" w:rsidP="00D863FC">
            <w:pPr>
              <w:pStyle w:val="Tablecontent"/>
            </w:pPr>
            <w:r>
              <w:t>A</w:t>
            </w:r>
          </w:p>
        </w:tc>
        <w:tc>
          <w:tcPr>
            <w:tcW w:w="1620" w:type="dxa"/>
          </w:tcPr>
          <w:p w:rsidR="00D863FC" w:rsidRPr="00425C8F" w:rsidRDefault="00D863FC" w:rsidP="00D863FC">
            <w:pPr>
              <w:pStyle w:val="Tablecontent"/>
            </w:pPr>
            <w:r>
              <w:t>M</w:t>
            </w:r>
          </w:p>
        </w:tc>
      </w:tr>
    </w:tbl>
    <w:p w:rsidR="00D863FC" w:rsidRDefault="00D863FC" w:rsidP="00D863FC">
      <w:pPr>
        <w:pStyle w:val="BodyText2"/>
        <w:rPr>
          <w:lang w:val="en-IN"/>
        </w:rPr>
      </w:pPr>
    </w:p>
    <w:p w:rsidR="00D863FC" w:rsidRPr="00425C8F" w:rsidRDefault="00D863FC" w:rsidP="00D863FC">
      <w:pPr>
        <w:pStyle w:val="Heading"/>
        <w:rPr>
          <w:color w:val="auto"/>
        </w:rPr>
      </w:pPr>
      <w:r w:rsidRPr="00425C8F">
        <w:rPr>
          <w:color w:val="auto"/>
        </w:rPr>
        <w:t>Business Rules</w:t>
      </w:r>
    </w:p>
    <w:p w:rsidR="00D863FC" w:rsidRDefault="00D863FC" w:rsidP="00D863FC">
      <w:pPr>
        <w:pStyle w:val="BodyText2"/>
        <w:numPr>
          <w:ilvl w:val="0"/>
          <w:numId w:val="26"/>
        </w:numPr>
      </w:pPr>
      <w:r w:rsidRPr="00425C8F">
        <w:t xml:space="preserve">Type tag will identify the type of </w:t>
      </w:r>
      <w:r>
        <w:t>resource</w:t>
      </w:r>
      <w:r w:rsidRPr="00425C8F">
        <w:t>.</w:t>
      </w:r>
    </w:p>
    <w:p w:rsidR="00D863FC" w:rsidRDefault="00D863FC" w:rsidP="00D863FC">
      <w:pPr>
        <w:pStyle w:val="BodyText2"/>
        <w:numPr>
          <w:ilvl w:val="0"/>
          <w:numId w:val="26"/>
        </w:numPr>
        <w:rPr>
          <w:lang w:val="en-IN"/>
        </w:rPr>
      </w:pPr>
      <w:r>
        <w:lastRenderedPageBreak/>
        <w:t>Data object will have all the data related to operation</w:t>
      </w:r>
    </w:p>
    <w:p w:rsidR="00D863FC" w:rsidRDefault="00D863FC" w:rsidP="00D863FC">
      <w:pPr>
        <w:pStyle w:val="BodyText2"/>
        <w:rPr>
          <w:lang w:val="en-IN"/>
        </w:rPr>
      </w:pPr>
    </w:p>
    <w:p w:rsidR="00D863FC" w:rsidRDefault="00D863FC" w:rsidP="00FA1A21">
      <w:pPr>
        <w:pStyle w:val="BodyText2"/>
        <w:rPr>
          <w:lang w:val="en-IN"/>
        </w:rPr>
      </w:pPr>
    </w:p>
    <w:p w:rsidR="004F1869" w:rsidRPr="000C6213" w:rsidRDefault="004F1869" w:rsidP="004F1869">
      <w:pPr>
        <w:pStyle w:val="Heading2"/>
        <w:rPr>
          <w:lang w:val="en-IN"/>
        </w:rPr>
      </w:pPr>
      <w:bookmarkStart w:id="76" w:name="_View_Schedule_Recharge"/>
      <w:bookmarkEnd w:id="76"/>
      <w:r>
        <w:rPr>
          <w:lang w:val="en-IN"/>
        </w:rPr>
        <w:t xml:space="preserve">View Schedule Recharge In </w:t>
      </w:r>
      <w:r w:rsidR="00EB7F02">
        <w:rPr>
          <w:lang w:val="en-IN"/>
        </w:rPr>
        <w:t>B</w:t>
      </w:r>
      <w:r>
        <w:rPr>
          <w:lang w:val="en-IN"/>
        </w:rPr>
        <w:t>atch</w:t>
      </w:r>
    </w:p>
    <w:p w:rsidR="004F1869" w:rsidRDefault="004F1869" w:rsidP="004F1869">
      <w:pPr>
        <w:pStyle w:val="BodyText2"/>
      </w:pPr>
      <w:r>
        <w:t>In</w:t>
      </w:r>
      <w:r w:rsidRPr="00425C8F">
        <w:t xml:space="preserve"> this </w:t>
      </w:r>
      <w:r>
        <w:t>resource User can get view the details of scheduled batches</w:t>
      </w:r>
    </w:p>
    <w:p w:rsidR="004F1869" w:rsidRDefault="004F1869" w:rsidP="004F1869">
      <w:pPr>
        <w:pStyle w:val="BodyText2"/>
      </w:pPr>
    </w:p>
    <w:p w:rsidR="004F1869" w:rsidRDefault="004F1869" w:rsidP="004F1869">
      <w:pPr>
        <w:pStyle w:val="BodyText2"/>
        <w:rPr>
          <w:b/>
        </w:rPr>
      </w:pPr>
    </w:p>
    <w:p w:rsidR="004F1869" w:rsidRPr="00425C8F" w:rsidRDefault="004F1869" w:rsidP="004F1869">
      <w:pPr>
        <w:pStyle w:val="Heading"/>
        <w:rPr>
          <w:color w:val="auto"/>
        </w:rPr>
      </w:pPr>
      <w:r w:rsidRPr="00425C8F">
        <w:rPr>
          <w:color w:val="auto"/>
        </w:rPr>
        <w:t>Request Syntax</w:t>
      </w:r>
    </w:p>
    <w:p w:rsidR="004F1869" w:rsidRDefault="004F1869" w:rsidP="004F1869">
      <w:pPr>
        <w:pStyle w:val="BodyText2"/>
        <w:ind w:left="720"/>
      </w:pPr>
      <w:r w:rsidRPr="00425C8F">
        <w:t>The External System will send the following request for return. The request format and details of request are mentioned below.</w:t>
      </w:r>
    </w:p>
    <w:p w:rsidR="004F1869" w:rsidRDefault="004F1869" w:rsidP="004F1869">
      <w:pPr>
        <w:pStyle w:val="BodyText2"/>
      </w:pPr>
    </w:p>
    <w:p w:rsidR="009928A9" w:rsidRPr="009928A9" w:rsidRDefault="009928A9" w:rsidP="009928A9">
      <w:pPr>
        <w:pStyle w:val="BodyText2"/>
        <w:rPr>
          <w:rFonts w:ascii="Calibri" w:hAnsi="Calibri"/>
          <w:color w:val="000000"/>
          <w:sz w:val="22"/>
          <w:szCs w:val="22"/>
        </w:rPr>
      </w:pPr>
      <w:r w:rsidRPr="009928A9">
        <w:rPr>
          <w:rFonts w:ascii="Calibri" w:hAnsi="Calibri"/>
          <w:color w:val="000000"/>
          <w:sz w:val="22"/>
          <w:szCs w:val="22"/>
        </w:rPr>
        <w:t>{"loginId":"${loginId}","password":"${password}","type":"${viewtype}","data":{"loginId":"${userLoginID}","batchID":"${__property(BATCHID)}","statusin":"${statusin}","status":"${status}"}}</w:t>
      </w:r>
    </w:p>
    <w:p w:rsidR="004F1869" w:rsidRPr="0082461A" w:rsidRDefault="004F1869" w:rsidP="004F1869">
      <w:pPr>
        <w:pStyle w:val="BodyText2"/>
        <w:rPr>
          <w:lang w:val="en-IN"/>
        </w:rPr>
      </w:pPr>
    </w:p>
    <w:p w:rsidR="004F1869" w:rsidRDefault="004F1869" w:rsidP="004F1869">
      <w:pPr>
        <w:pStyle w:val="Heading"/>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4F1869" w:rsidRPr="00425C8F" w:rsidTr="009803E0">
        <w:trPr>
          <w:trHeight w:val="277"/>
          <w:tblHeader/>
        </w:trPr>
        <w:tc>
          <w:tcPr>
            <w:tcW w:w="1800" w:type="dxa"/>
            <w:shd w:val="clear" w:color="auto" w:fill="E31837"/>
          </w:tcPr>
          <w:p w:rsidR="004F1869" w:rsidRPr="00425C8F" w:rsidRDefault="004F1869" w:rsidP="009803E0">
            <w:pPr>
              <w:pStyle w:val="TableColumnLabels"/>
              <w:rPr>
                <w:color w:val="auto"/>
                <w:lang w:val="en-IN"/>
              </w:rPr>
            </w:pPr>
            <w:r w:rsidRPr="00425C8F">
              <w:rPr>
                <w:color w:val="auto"/>
                <w:lang w:val="en-IN"/>
              </w:rPr>
              <w:t>TAG</w:t>
            </w:r>
          </w:p>
        </w:tc>
        <w:tc>
          <w:tcPr>
            <w:tcW w:w="1800" w:type="dxa"/>
            <w:shd w:val="clear" w:color="auto" w:fill="E31837"/>
          </w:tcPr>
          <w:p w:rsidR="004F1869" w:rsidRPr="00425C8F" w:rsidRDefault="004F1869" w:rsidP="009803E0">
            <w:pPr>
              <w:pStyle w:val="TableColumnLabels"/>
              <w:rPr>
                <w:color w:val="auto"/>
                <w:lang w:val="en-IN"/>
              </w:rPr>
            </w:pPr>
            <w:r w:rsidRPr="00425C8F">
              <w:rPr>
                <w:color w:val="auto"/>
                <w:lang w:val="en-IN"/>
              </w:rPr>
              <w:t>Fields</w:t>
            </w:r>
          </w:p>
        </w:tc>
        <w:tc>
          <w:tcPr>
            <w:tcW w:w="1980" w:type="dxa"/>
            <w:shd w:val="clear" w:color="auto" w:fill="E31837"/>
          </w:tcPr>
          <w:p w:rsidR="004F1869" w:rsidRPr="00425C8F" w:rsidRDefault="004F1869" w:rsidP="009803E0">
            <w:pPr>
              <w:pStyle w:val="TableColumnLabels"/>
              <w:rPr>
                <w:color w:val="auto"/>
                <w:lang w:val="en-IN"/>
              </w:rPr>
            </w:pPr>
            <w:r w:rsidRPr="00425C8F">
              <w:rPr>
                <w:color w:val="auto"/>
                <w:lang w:val="en-IN"/>
              </w:rPr>
              <w:t>Remarks</w:t>
            </w:r>
          </w:p>
        </w:tc>
        <w:tc>
          <w:tcPr>
            <w:tcW w:w="1620" w:type="dxa"/>
            <w:shd w:val="clear" w:color="auto" w:fill="E31837"/>
          </w:tcPr>
          <w:p w:rsidR="004F1869" w:rsidRPr="00425C8F" w:rsidRDefault="004F1869" w:rsidP="009803E0">
            <w:pPr>
              <w:pStyle w:val="TableColumnLabels"/>
              <w:rPr>
                <w:color w:val="auto"/>
                <w:lang w:val="en-IN"/>
              </w:rPr>
            </w:pPr>
            <w:r w:rsidRPr="00425C8F">
              <w:rPr>
                <w:color w:val="auto"/>
                <w:lang w:val="en-IN"/>
              </w:rPr>
              <w:t>Example</w:t>
            </w:r>
          </w:p>
        </w:tc>
        <w:tc>
          <w:tcPr>
            <w:tcW w:w="720" w:type="dxa"/>
            <w:shd w:val="clear" w:color="auto" w:fill="E31837"/>
          </w:tcPr>
          <w:p w:rsidR="004F1869" w:rsidRPr="00425C8F" w:rsidRDefault="004F1869" w:rsidP="009803E0">
            <w:pPr>
              <w:pStyle w:val="TableColumnLabels"/>
              <w:rPr>
                <w:color w:val="auto"/>
                <w:lang w:val="en-IN"/>
              </w:rPr>
            </w:pPr>
            <w:r w:rsidRPr="00425C8F">
              <w:rPr>
                <w:color w:val="auto"/>
                <w:lang w:val="en-IN"/>
              </w:rPr>
              <w:t>Field Type</w:t>
            </w:r>
          </w:p>
        </w:tc>
        <w:tc>
          <w:tcPr>
            <w:tcW w:w="1620" w:type="dxa"/>
            <w:shd w:val="clear" w:color="auto" w:fill="E31837"/>
          </w:tcPr>
          <w:p w:rsidR="004F1869" w:rsidRPr="00425C8F" w:rsidRDefault="004F1869" w:rsidP="009803E0">
            <w:pPr>
              <w:pStyle w:val="TableColumnLabels"/>
              <w:rPr>
                <w:color w:val="auto"/>
                <w:lang w:val="en-IN"/>
              </w:rPr>
            </w:pPr>
            <w:r w:rsidRPr="00425C8F">
              <w:rPr>
                <w:color w:val="auto"/>
                <w:lang w:val="en-IN"/>
              </w:rPr>
              <w:t>Optional/</w:t>
            </w:r>
          </w:p>
          <w:p w:rsidR="004F1869" w:rsidRPr="00425C8F" w:rsidRDefault="004F1869" w:rsidP="009803E0">
            <w:pPr>
              <w:pStyle w:val="TableColumnLabels"/>
              <w:rPr>
                <w:color w:val="auto"/>
                <w:lang w:val="en-IN"/>
              </w:rPr>
            </w:pPr>
            <w:r w:rsidRPr="00425C8F">
              <w:rPr>
                <w:color w:val="auto"/>
                <w:lang w:val="en-IN"/>
              </w:rPr>
              <w:t>Mandatory</w:t>
            </w:r>
          </w:p>
        </w:tc>
      </w:tr>
      <w:tr w:rsidR="004F1869" w:rsidRPr="00425C8F" w:rsidTr="009803E0">
        <w:trPr>
          <w:trHeight w:val="277"/>
        </w:trPr>
        <w:tc>
          <w:tcPr>
            <w:tcW w:w="9540" w:type="dxa"/>
            <w:gridSpan w:val="6"/>
          </w:tcPr>
          <w:p w:rsidR="004F1869" w:rsidRPr="00425C8F" w:rsidRDefault="004F1869" w:rsidP="009803E0">
            <w:pPr>
              <w:pStyle w:val="Tablecontent"/>
            </w:pPr>
            <w:r w:rsidRPr="00425C8F">
              <w:rPr>
                <w:b/>
                <w:bCs/>
              </w:rPr>
              <w:t>DATA</w:t>
            </w:r>
          </w:p>
        </w:tc>
      </w:tr>
      <w:tr w:rsidR="004F1869" w:rsidRPr="00425C8F" w:rsidTr="009803E0">
        <w:trPr>
          <w:trHeight w:val="277"/>
        </w:trPr>
        <w:tc>
          <w:tcPr>
            <w:tcW w:w="1800" w:type="dxa"/>
          </w:tcPr>
          <w:p w:rsidR="004F1869" w:rsidRPr="00425C8F" w:rsidRDefault="00555A76" w:rsidP="00555A76">
            <w:pPr>
              <w:pStyle w:val="Tablecontent"/>
            </w:pPr>
            <w:r w:rsidRPr="009928A9">
              <w:rPr>
                <w:rFonts w:ascii="Calibri" w:hAnsi="Calibri"/>
                <w:color w:val="000000"/>
                <w:sz w:val="22"/>
                <w:szCs w:val="22"/>
              </w:rPr>
              <w:t>L</w:t>
            </w:r>
            <w:r w:rsidR="009928A9" w:rsidRPr="009928A9">
              <w:rPr>
                <w:rFonts w:ascii="Calibri" w:hAnsi="Calibri"/>
                <w:color w:val="000000"/>
                <w:sz w:val="22"/>
                <w:szCs w:val="22"/>
              </w:rPr>
              <w:t>oginId</w:t>
            </w:r>
            <w:r>
              <w:rPr>
                <w:rFonts w:ascii="Calibri" w:hAnsi="Calibri"/>
                <w:color w:val="000000"/>
                <w:sz w:val="22"/>
                <w:szCs w:val="22"/>
              </w:rPr>
              <w:t xml:space="preserve"> </w:t>
            </w:r>
          </w:p>
        </w:tc>
        <w:tc>
          <w:tcPr>
            <w:tcW w:w="1800" w:type="dxa"/>
          </w:tcPr>
          <w:p w:rsidR="004F1869" w:rsidRPr="00425C8F" w:rsidRDefault="004F1869" w:rsidP="009803E0">
            <w:pPr>
              <w:pStyle w:val="Tablecontent"/>
            </w:pPr>
            <w:r>
              <w:t>User’s login Id in PreTUPS who has initiated request</w:t>
            </w:r>
          </w:p>
        </w:tc>
        <w:tc>
          <w:tcPr>
            <w:tcW w:w="1980" w:type="dxa"/>
          </w:tcPr>
          <w:p w:rsidR="004F1869" w:rsidRPr="00425C8F" w:rsidRDefault="004F1869" w:rsidP="009803E0">
            <w:pPr>
              <w:pStyle w:val="Tablecontent"/>
            </w:pPr>
            <w:r>
              <w:t>Valid login Id of user</w:t>
            </w:r>
          </w:p>
        </w:tc>
        <w:tc>
          <w:tcPr>
            <w:tcW w:w="1620" w:type="dxa"/>
          </w:tcPr>
          <w:p w:rsidR="004F1869" w:rsidRPr="00425C8F" w:rsidRDefault="00D5216F" w:rsidP="009803E0">
            <w:pPr>
              <w:pStyle w:val="Tablecontent"/>
            </w:pPr>
            <w:r>
              <w:rPr>
                <w:rFonts w:ascii="Calibri" w:hAnsi="Calibri"/>
                <w:color w:val="000000"/>
                <w:sz w:val="22"/>
                <w:szCs w:val="22"/>
              </w:rPr>
              <w:t>satcorp</w:t>
            </w:r>
          </w:p>
        </w:tc>
        <w:tc>
          <w:tcPr>
            <w:tcW w:w="720" w:type="dxa"/>
          </w:tcPr>
          <w:p w:rsidR="004F1869" w:rsidRPr="00425C8F" w:rsidRDefault="004F1869" w:rsidP="009803E0">
            <w:pPr>
              <w:pStyle w:val="Tablecontent"/>
            </w:pPr>
            <w:r w:rsidRPr="00425C8F">
              <w:t>A (10)</w:t>
            </w:r>
          </w:p>
        </w:tc>
        <w:tc>
          <w:tcPr>
            <w:tcW w:w="1620" w:type="dxa"/>
          </w:tcPr>
          <w:p w:rsidR="004F1869" w:rsidRPr="00425C8F" w:rsidRDefault="004F1869" w:rsidP="009803E0">
            <w:pPr>
              <w:pStyle w:val="Tablecontent"/>
            </w:pPr>
            <w:r>
              <w:t>M</w:t>
            </w:r>
          </w:p>
        </w:tc>
      </w:tr>
      <w:tr w:rsidR="004F1869" w:rsidRPr="00425C8F" w:rsidTr="009803E0">
        <w:trPr>
          <w:trHeight w:val="277"/>
        </w:trPr>
        <w:tc>
          <w:tcPr>
            <w:tcW w:w="1800" w:type="dxa"/>
          </w:tcPr>
          <w:p w:rsidR="004F1869" w:rsidRPr="00425C8F" w:rsidRDefault="009928A9" w:rsidP="009803E0">
            <w:pPr>
              <w:pStyle w:val="Tablecontent"/>
            </w:pPr>
            <w:r w:rsidRPr="009928A9">
              <w:rPr>
                <w:rFonts w:ascii="Calibri" w:hAnsi="Calibri"/>
                <w:color w:val="000000"/>
                <w:sz w:val="22"/>
                <w:szCs w:val="22"/>
              </w:rPr>
              <w:t>password</w:t>
            </w:r>
          </w:p>
        </w:tc>
        <w:tc>
          <w:tcPr>
            <w:tcW w:w="1800" w:type="dxa"/>
          </w:tcPr>
          <w:p w:rsidR="004F1869" w:rsidRPr="00425C8F" w:rsidRDefault="00C76DD1" w:rsidP="009803E0">
            <w:pPr>
              <w:pStyle w:val="Tablecontent"/>
            </w:pPr>
            <w:r>
              <w:t>password</w:t>
            </w:r>
            <w:r w:rsidR="004F1869">
              <w:t xml:space="preserve">  of initiated channel user</w:t>
            </w:r>
          </w:p>
        </w:tc>
        <w:tc>
          <w:tcPr>
            <w:tcW w:w="1980" w:type="dxa"/>
          </w:tcPr>
          <w:p w:rsidR="004F1869" w:rsidRPr="00425C8F" w:rsidRDefault="004F1869" w:rsidP="009803E0">
            <w:pPr>
              <w:pStyle w:val="Tablecontent"/>
            </w:pPr>
            <w:r>
              <w:t>Valid password of user</w:t>
            </w:r>
          </w:p>
        </w:tc>
        <w:tc>
          <w:tcPr>
            <w:tcW w:w="1620" w:type="dxa"/>
          </w:tcPr>
          <w:p w:rsidR="004F1869" w:rsidRPr="00425C8F" w:rsidRDefault="00D5216F" w:rsidP="009803E0">
            <w:pPr>
              <w:pStyle w:val="Tablecontent"/>
            </w:pPr>
            <w:r>
              <w:rPr>
                <w:rFonts w:ascii="Calibri" w:hAnsi="Calibri"/>
                <w:color w:val="000000"/>
                <w:sz w:val="22"/>
                <w:szCs w:val="22"/>
              </w:rPr>
              <w:t>1357</w:t>
            </w:r>
          </w:p>
        </w:tc>
        <w:tc>
          <w:tcPr>
            <w:tcW w:w="720" w:type="dxa"/>
          </w:tcPr>
          <w:p w:rsidR="004F1869" w:rsidRPr="00425C8F" w:rsidRDefault="004F1869" w:rsidP="009803E0">
            <w:pPr>
              <w:pStyle w:val="Tablecontent"/>
            </w:pPr>
            <w:r>
              <w:t>A</w:t>
            </w:r>
            <w:r w:rsidRPr="00425C8F">
              <w:t xml:space="preserve"> (10)</w:t>
            </w:r>
          </w:p>
        </w:tc>
        <w:tc>
          <w:tcPr>
            <w:tcW w:w="1620" w:type="dxa"/>
          </w:tcPr>
          <w:p w:rsidR="004F1869" w:rsidRPr="00425C8F" w:rsidRDefault="004F1869" w:rsidP="009803E0">
            <w:pPr>
              <w:pStyle w:val="Tablecontent"/>
            </w:pPr>
            <w:r>
              <w:t>M</w:t>
            </w:r>
          </w:p>
        </w:tc>
      </w:tr>
      <w:tr w:rsidR="004F1869" w:rsidRPr="00425C8F" w:rsidTr="009803E0">
        <w:trPr>
          <w:cantSplit/>
          <w:trHeight w:val="277"/>
        </w:trPr>
        <w:tc>
          <w:tcPr>
            <w:tcW w:w="1800" w:type="dxa"/>
          </w:tcPr>
          <w:p w:rsidR="004F1869" w:rsidRPr="00425C8F" w:rsidRDefault="009803E0" w:rsidP="009803E0">
            <w:pPr>
              <w:pStyle w:val="Tablecontent"/>
            </w:pPr>
            <w:r w:rsidRPr="009928A9">
              <w:rPr>
                <w:rFonts w:ascii="Calibri" w:hAnsi="Calibri"/>
                <w:color w:val="000000"/>
                <w:sz w:val="22"/>
                <w:szCs w:val="22"/>
              </w:rPr>
              <w:t>batchID</w:t>
            </w:r>
          </w:p>
        </w:tc>
        <w:tc>
          <w:tcPr>
            <w:tcW w:w="1800" w:type="dxa"/>
          </w:tcPr>
          <w:p w:rsidR="004F1869" w:rsidRPr="00425C8F" w:rsidRDefault="00AC2F62" w:rsidP="009803E0">
            <w:pPr>
              <w:pStyle w:val="Tablecontent"/>
            </w:pPr>
            <w:r>
              <w:t>batchid</w:t>
            </w:r>
          </w:p>
        </w:tc>
        <w:tc>
          <w:tcPr>
            <w:tcW w:w="1980" w:type="dxa"/>
          </w:tcPr>
          <w:p w:rsidR="004F1869" w:rsidRPr="00425C8F" w:rsidRDefault="00AC2F62" w:rsidP="009803E0">
            <w:pPr>
              <w:pStyle w:val="Tablecontent"/>
            </w:pPr>
            <w:r>
              <w:t>batchid</w:t>
            </w:r>
          </w:p>
        </w:tc>
        <w:tc>
          <w:tcPr>
            <w:tcW w:w="1620" w:type="dxa"/>
          </w:tcPr>
          <w:p w:rsidR="004F1869" w:rsidRPr="00425C8F" w:rsidRDefault="00C76DD1" w:rsidP="009803E0">
            <w:pPr>
              <w:pStyle w:val="Tablecontent"/>
            </w:pPr>
            <w:r w:rsidRPr="00C76DD1">
              <w:t>SB161117.0008</w:t>
            </w:r>
          </w:p>
        </w:tc>
        <w:tc>
          <w:tcPr>
            <w:tcW w:w="720" w:type="dxa"/>
          </w:tcPr>
          <w:p w:rsidR="004F1869" w:rsidRPr="00425C8F" w:rsidRDefault="00C76DD1" w:rsidP="00C76DD1">
            <w:pPr>
              <w:pStyle w:val="Tablecontent"/>
            </w:pPr>
            <w:r>
              <w:t>A</w:t>
            </w:r>
            <w:r w:rsidR="004F1869" w:rsidRPr="00425C8F">
              <w:t xml:space="preserve"> (1</w:t>
            </w:r>
            <w:r>
              <w:t>3</w:t>
            </w:r>
            <w:r w:rsidR="004F1869" w:rsidRPr="00425C8F">
              <w:t>)</w:t>
            </w:r>
          </w:p>
        </w:tc>
        <w:tc>
          <w:tcPr>
            <w:tcW w:w="1620" w:type="dxa"/>
          </w:tcPr>
          <w:p w:rsidR="004F1869" w:rsidRPr="00425C8F" w:rsidRDefault="004F1869" w:rsidP="009803E0">
            <w:pPr>
              <w:pStyle w:val="Tablecontent"/>
            </w:pPr>
            <w:r>
              <w:t>M</w:t>
            </w:r>
          </w:p>
        </w:tc>
      </w:tr>
      <w:tr w:rsidR="004F1869" w:rsidRPr="00425C8F" w:rsidTr="009803E0">
        <w:trPr>
          <w:cantSplit/>
          <w:trHeight w:val="277"/>
        </w:trPr>
        <w:tc>
          <w:tcPr>
            <w:tcW w:w="1800" w:type="dxa"/>
          </w:tcPr>
          <w:p w:rsidR="004F1869" w:rsidRPr="00425C8F" w:rsidRDefault="004F1869" w:rsidP="009803E0">
            <w:pPr>
              <w:pStyle w:val="Tablecontent"/>
            </w:pPr>
            <w:r>
              <w:t>type</w:t>
            </w:r>
          </w:p>
        </w:tc>
        <w:tc>
          <w:tcPr>
            <w:tcW w:w="1800" w:type="dxa"/>
          </w:tcPr>
          <w:p w:rsidR="004F1869" w:rsidRPr="00425C8F" w:rsidRDefault="004F1869" w:rsidP="009803E0">
            <w:pPr>
              <w:pStyle w:val="Tablecontent"/>
            </w:pPr>
            <w:r>
              <w:t>Service type</w:t>
            </w:r>
          </w:p>
        </w:tc>
        <w:tc>
          <w:tcPr>
            <w:tcW w:w="1980" w:type="dxa"/>
          </w:tcPr>
          <w:p w:rsidR="004F1869" w:rsidRPr="00425C8F" w:rsidRDefault="004F1869" w:rsidP="009803E0">
            <w:pPr>
              <w:pStyle w:val="Tablecontent"/>
            </w:pPr>
            <w:r>
              <w:t>Service type of operation</w:t>
            </w:r>
          </w:p>
        </w:tc>
        <w:tc>
          <w:tcPr>
            <w:tcW w:w="1620" w:type="dxa"/>
          </w:tcPr>
          <w:p w:rsidR="004F1869" w:rsidRPr="00425C8F" w:rsidRDefault="00D5216F" w:rsidP="009803E0">
            <w:pPr>
              <w:pStyle w:val="Tablecontent"/>
            </w:pPr>
            <w:r w:rsidRPr="00D5216F">
              <w:rPr>
                <w:rFonts w:ascii="Calibri" w:hAnsi="Calibri"/>
                <w:color w:val="000000"/>
                <w:sz w:val="22"/>
                <w:szCs w:val="22"/>
              </w:rPr>
              <w:t>VIEWSCHRCBATCH2</w:t>
            </w:r>
          </w:p>
        </w:tc>
        <w:tc>
          <w:tcPr>
            <w:tcW w:w="720" w:type="dxa"/>
          </w:tcPr>
          <w:p w:rsidR="004F1869" w:rsidRPr="00425C8F" w:rsidRDefault="004F1869" w:rsidP="009803E0">
            <w:pPr>
              <w:pStyle w:val="Tablecontent"/>
            </w:pPr>
            <w:r>
              <w:t>A(10)</w:t>
            </w:r>
          </w:p>
        </w:tc>
        <w:tc>
          <w:tcPr>
            <w:tcW w:w="1620" w:type="dxa"/>
          </w:tcPr>
          <w:p w:rsidR="004F1869" w:rsidRPr="00425C8F" w:rsidRDefault="004F1869" w:rsidP="009803E0">
            <w:pPr>
              <w:pStyle w:val="Tablecontent"/>
            </w:pPr>
            <w:r>
              <w:t>M</w:t>
            </w:r>
          </w:p>
        </w:tc>
      </w:tr>
      <w:tr w:rsidR="004F1869" w:rsidRPr="00425C8F" w:rsidTr="009803E0">
        <w:trPr>
          <w:cantSplit/>
          <w:trHeight w:val="277"/>
        </w:trPr>
        <w:tc>
          <w:tcPr>
            <w:tcW w:w="1800" w:type="dxa"/>
          </w:tcPr>
          <w:p w:rsidR="004F1869" w:rsidRDefault="004F1869" w:rsidP="009803E0">
            <w:pPr>
              <w:pStyle w:val="Tablecontent"/>
            </w:pPr>
            <w:r>
              <w:t>data</w:t>
            </w:r>
          </w:p>
        </w:tc>
        <w:tc>
          <w:tcPr>
            <w:tcW w:w="1800" w:type="dxa"/>
          </w:tcPr>
          <w:p w:rsidR="004F1869" w:rsidRDefault="004F1869" w:rsidP="009803E0">
            <w:pPr>
              <w:pStyle w:val="Tablecontent"/>
            </w:pPr>
            <w:r>
              <w:t>JSON object of data required for service</w:t>
            </w:r>
          </w:p>
        </w:tc>
        <w:tc>
          <w:tcPr>
            <w:tcW w:w="1980" w:type="dxa"/>
          </w:tcPr>
          <w:p w:rsidR="004F1869" w:rsidRDefault="004F1869" w:rsidP="009803E0">
            <w:pPr>
              <w:pStyle w:val="Tablecontent"/>
            </w:pPr>
            <w:r>
              <w:t>Valid JSON Object required for operation</w:t>
            </w:r>
          </w:p>
        </w:tc>
        <w:tc>
          <w:tcPr>
            <w:tcW w:w="1620" w:type="dxa"/>
          </w:tcPr>
          <w:p w:rsidR="004F1869" w:rsidRDefault="004F1869" w:rsidP="009803E0">
            <w:pPr>
              <w:pStyle w:val="Tablecontent"/>
            </w:pPr>
            <w:r>
              <w:t>{“Key”:”Value”,”Key”:”Value”}</w:t>
            </w:r>
          </w:p>
        </w:tc>
        <w:tc>
          <w:tcPr>
            <w:tcW w:w="720" w:type="dxa"/>
          </w:tcPr>
          <w:p w:rsidR="004F1869" w:rsidRDefault="004F1869" w:rsidP="009803E0">
            <w:pPr>
              <w:pStyle w:val="Tablecontent"/>
            </w:pPr>
            <w:r>
              <w:t>A</w:t>
            </w:r>
          </w:p>
        </w:tc>
        <w:tc>
          <w:tcPr>
            <w:tcW w:w="1620" w:type="dxa"/>
          </w:tcPr>
          <w:p w:rsidR="004F1869" w:rsidRPr="00425C8F" w:rsidRDefault="004F1869" w:rsidP="009803E0">
            <w:pPr>
              <w:pStyle w:val="Tablecontent"/>
            </w:pPr>
            <w:r>
              <w:t>M</w:t>
            </w:r>
          </w:p>
        </w:tc>
      </w:tr>
      <w:tr w:rsidR="004F1869" w:rsidRPr="00425C8F" w:rsidTr="009803E0">
        <w:trPr>
          <w:cantSplit/>
          <w:trHeight w:val="277"/>
        </w:trPr>
        <w:tc>
          <w:tcPr>
            <w:tcW w:w="1800" w:type="dxa"/>
          </w:tcPr>
          <w:p w:rsidR="004F1869" w:rsidRDefault="009803E0" w:rsidP="009803E0">
            <w:pPr>
              <w:pStyle w:val="Tablecontent"/>
            </w:pPr>
            <w:r w:rsidRPr="009928A9">
              <w:rPr>
                <w:rFonts w:ascii="Calibri" w:hAnsi="Calibri"/>
                <w:color w:val="000000"/>
                <w:sz w:val="22"/>
                <w:szCs w:val="22"/>
              </w:rPr>
              <w:t>statusin</w:t>
            </w:r>
          </w:p>
        </w:tc>
        <w:tc>
          <w:tcPr>
            <w:tcW w:w="1800" w:type="dxa"/>
          </w:tcPr>
          <w:p w:rsidR="004F1869" w:rsidRDefault="00555A76" w:rsidP="00555A76">
            <w:pPr>
              <w:pStyle w:val="Tablecontent"/>
            </w:pPr>
            <w:r>
              <w:t xml:space="preserve">Variable  </w:t>
            </w:r>
          </w:p>
        </w:tc>
        <w:tc>
          <w:tcPr>
            <w:tcW w:w="1980" w:type="dxa"/>
          </w:tcPr>
          <w:p w:rsidR="004F1869" w:rsidRDefault="00555A76" w:rsidP="009803E0">
            <w:pPr>
              <w:pStyle w:val="Tablecontent"/>
            </w:pPr>
            <w:r>
              <w:t>variable</w:t>
            </w:r>
          </w:p>
        </w:tc>
        <w:tc>
          <w:tcPr>
            <w:tcW w:w="1620" w:type="dxa"/>
          </w:tcPr>
          <w:p w:rsidR="004F1869" w:rsidRDefault="00555A76" w:rsidP="009803E0">
            <w:pPr>
              <w:pStyle w:val="Tablecontent"/>
            </w:pPr>
            <w:r>
              <w:rPr>
                <w:rFonts w:ascii="Calibri" w:hAnsi="Calibri"/>
                <w:color w:val="000000"/>
                <w:sz w:val="22"/>
                <w:szCs w:val="22"/>
              </w:rPr>
              <w:t>IN</w:t>
            </w:r>
          </w:p>
        </w:tc>
        <w:tc>
          <w:tcPr>
            <w:tcW w:w="720" w:type="dxa"/>
          </w:tcPr>
          <w:p w:rsidR="004F1869" w:rsidRDefault="004F1869" w:rsidP="009803E0">
            <w:pPr>
              <w:pStyle w:val="Tablecontent"/>
            </w:pPr>
            <w:r>
              <w:t>A</w:t>
            </w:r>
          </w:p>
        </w:tc>
        <w:tc>
          <w:tcPr>
            <w:tcW w:w="1620" w:type="dxa"/>
          </w:tcPr>
          <w:p w:rsidR="004F1869" w:rsidRDefault="004F1869" w:rsidP="009803E0">
            <w:pPr>
              <w:pStyle w:val="Tablecontent"/>
            </w:pPr>
            <w:r>
              <w:t>M</w:t>
            </w:r>
          </w:p>
        </w:tc>
      </w:tr>
      <w:tr w:rsidR="009803E0" w:rsidRPr="00425C8F" w:rsidTr="009803E0">
        <w:trPr>
          <w:cantSplit/>
          <w:trHeight w:val="277"/>
        </w:trPr>
        <w:tc>
          <w:tcPr>
            <w:tcW w:w="1800" w:type="dxa"/>
          </w:tcPr>
          <w:p w:rsidR="009803E0" w:rsidRPr="009928A9" w:rsidRDefault="009803E0" w:rsidP="009803E0">
            <w:pPr>
              <w:pStyle w:val="Tablecontent"/>
              <w:rPr>
                <w:rFonts w:ascii="Calibri" w:hAnsi="Calibri"/>
                <w:color w:val="000000"/>
                <w:sz w:val="22"/>
                <w:szCs w:val="22"/>
              </w:rPr>
            </w:pPr>
            <w:r w:rsidRPr="009928A9">
              <w:rPr>
                <w:rFonts w:ascii="Calibri" w:hAnsi="Calibri"/>
                <w:color w:val="000000"/>
                <w:sz w:val="22"/>
                <w:szCs w:val="22"/>
              </w:rPr>
              <w:t>status</w:t>
            </w:r>
          </w:p>
        </w:tc>
        <w:tc>
          <w:tcPr>
            <w:tcW w:w="1800" w:type="dxa"/>
          </w:tcPr>
          <w:p w:rsidR="009803E0" w:rsidRDefault="00555A76" w:rsidP="009803E0">
            <w:pPr>
              <w:pStyle w:val="Tablecontent"/>
            </w:pPr>
            <w:r>
              <w:t>Value of status in drop down</w:t>
            </w:r>
          </w:p>
        </w:tc>
        <w:tc>
          <w:tcPr>
            <w:tcW w:w="1980" w:type="dxa"/>
          </w:tcPr>
          <w:p w:rsidR="009803E0" w:rsidRDefault="00AC2F62" w:rsidP="009803E0">
            <w:pPr>
              <w:pStyle w:val="Tablecontent"/>
            </w:pPr>
            <w:r>
              <w:t>Value of status</w:t>
            </w:r>
          </w:p>
        </w:tc>
        <w:tc>
          <w:tcPr>
            <w:tcW w:w="1620" w:type="dxa"/>
          </w:tcPr>
          <w:p w:rsidR="009803E0" w:rsidRDefault="00555A76" w:rsidP="009803E0">
            <w:pPr>
              <w:pStyle w:val="Tablecontent"/>
              <w:rPr>
                <w:rFonts w:ascii="Calibri" w:hAnsi="Calibri"/>
                <w:color w:val="000000"/>
                <w:sz w:val="22"/>
                <w:szCs w:val="22"/>
              </w:rPr>
            </w:pPr>
            <w:r>
              <w:rPr>
                <w:rFonts w:ascii="Calibri" w:hAnsi="Calibri"/>
                <w:color w:val="000000"/>
                <w:sz w:val="22"/>
                <w:szCs w:val="22"/>
              </w:rPr>
              <w:t>'E'</w:t>
            </w:r>
          </w:p>
        </w:tc>
        <w:tc>
          <w:tcPr>
            <w:tcW w:w="720" w:type="dxa"/>
          </w:tcPr>
          <w:p w:rsidR="009803E0" w:rsidRDefault="00555A76" w:rsidP="009803E0">
            <w:pPr>
              <w:pStyle w:val="Tablecontent"/>
            </w:pPr>
            <w:r>
              <w:t>A</w:t>
            </w:r>
          </w:p>
        </w:tc>
        <w:tc>
          <w:tcPr>
            <w:tcW w:w="1620" w:type="dxa"/>
          </w:tcPr>
          <w:p w:rsidR="009803E0" w:rsidRDefault="00555A76" w:rsidP="009803E0">
            <w:pPr>
              <w:pStyle w:val="Tablecontent"/>
            </w:pPr>
            <w:r>
              <w:t>M</w:t>
            </w:r>
          </w:p>
        </w:tc>
      </w:tr>
    </w:tbl>
    <w:p w:rsidR="004F1869" w:rsidRDefault="004F1869" w:rsidP="004F1869">
      <w:pPr>
        <w:pStyle w:val="BodyText2"/>
        <w:rPr>
          <w:lang w:val="en-IN"/>
        </w:rPr>
      </w:pPr>
    </w:p>
    <w:p w:rsidR="004F1869" w:rsidRPr="00425C8F" w:rsidRDefault="004F1869" w:rsidP="004F1869">
      <w:pPr>
        <w:pStyle w:val="Heading"/>
        <w:rPr>
          <w:color w:val="auto"/>
        </w:rPr>
      </w:pPr>
      <w:r w:rsidRPr="00425C8F">
        <w:rPr>
          <w:color w:val="auto"/>
        </w:rPr>
        <w:t>Response Syntax</w:t>
      </w:r>
    </w:p>
    <w:p w:rsidR="004F1869" w:rsidRDefault="004F1869" w:rsidP="004F1869">
      <w:pPr>
        <w:pStyle w:val="BodyText2"/>
        <w:ind w:left="720"/>
      </w:pPr>
      <w:r w:rsidRPr="00425C8F">
        <w:t xml:space="preserve">PreTUPS system sends the acknowledgement to the External system. The acknowledgement will be in </w:t>
      </w:r>
      <w:r>
        <w:t>JSON</w:t>
      </w:r>
      <w:r w:rsidRPr="00425C8F">
        <w:t xml:space="preserve"> and send as response of the request. The </w:t>
      </w:r>
      <w:r>
        <w:t>JSON</w:t>
      </w:r>
      <w:r w:rsidRPr="00425C8F">
        <w:t xml:space="preserve"> response details are mentioned below</w:t>
      </w:r>
      <w:r>
        <w:t>.</w:t>
      </w:r>
    </w:p>
    <w:p w:rsidR="004F1869" w:rsidRDefault="004F1869" w:rsidP="004F1869">
      <w:pPr>
        <w:jc w:val="both"/>
        <w:rPr>
          <w:rFonts w:ascii="Calibri" w:hAnsi="Calibri"/>
          <w:color w:val="000000"/>
          <w:sz w:val="22"/>
          <w:szCs w:val="22"/>
        </w:rPr>
      </w:pPr>
    </w:p>
    <w:p w:rsidR="00501F4D" w:rsidRDefault="00501F4D" w:rsidP="00501F4D">
      <w:pPr>
        <w:pStyle w:val="BodyText2"/>
      </w:pPr>
      <w:r>
        <w:t>{</w:t>
      </w:r>
    </w:p>
    <w:p w:rsidR="00501F4D" w:rsidRDefault="00501F4D" w:rsidP="00501F4D">
      <w:pPr>
        <w:pStyle w:val="BodyText2"/>
      </w:pPr>
      <w:r>
        <w:t xml:space="preserve">   "statusCode": 200,</w:t>
      </w:r>
    </w:p>
    <w:p w:rsidR="00501F4D" w:rsidRDefault="00501F4D" w:rsidP="00501F4D">
      <w:pPr>
        <w:pStyle w:val="BodyText2"/>
      </w:pPr>
      <w:r>
        <w:t xml:space="preserve">   "status": true,</w:t>
      </w:r>
    </w:p>
    <w:p w:rsidR="00501F4D" w:rsidRDefault="00501F4D" w:rsidP="00501F4D">
      <w:pPr>
        <w:pStyle w:val="BodyText2"/>
      </w:pPr>
      <w:r>
        <w:t xml:space="preserve">   "successMsg": null,</w:t>
      </w:r>
    </w:p>
    <w:p w:rsidR="00501F4D" w:rsidRDefault="00501F4D" w:rsidP="00501F4D">
      <w:pPr>
        <w:pStyle w:val="BodyText2"/>
      </w:pPr>
      <w:r>
        <w:t xml:space="preserve">   "formError": null,</w:t>
      </w:r>
    </w:p>
    <w:p w:rsidR="00501F4D" w:rsidRDefault="00501F4D" w:rsidP="00501F4D">
      <w:pPr>
        <w:pStyle w:val="BodyText2"/>
      </w:pPr>
      <w:r>
        <w:lastRenderedPageBreak/>
        <w:t xml:space="preserve">   "globalError": null,</w:t>
      </w:r>
    </w:p>
    <w:p w:rsidR="00501F4D" w:rsidRDefault="00501F4D" w:rsidP="00501F4D">
      <w:pPr>
        <w:pStyle w:val="BodyText2"/>
      </w:pPr>
      <w:r>
        <w:t xml:space="preserve">   "parameters": null,</w:t>
      </w:r>
    </w:p>
    <w:p w:rsidR="00501F4D" w:rsidRDefault="00501F4D" w:rsidP="00501F4D">
      <w:pPr>
        <w:pStyle w:val="BodyText2"/>
      </w:pPr>
      <w:r>
        <w:t xml:space="preserve">   "dataObject": [</w:t>
      </w:r>
    </w:p>
    <w:p w:rsidR="00501F4D" w:rsidRDefault="00501F4D" w:rsidP="00501F4D">
      <w:pPr>
        <w:pStyle w:val="BodyText2"/>
      </w:pPr>
      <w:r>
        <w:t xml:space="preserve">      {</w:t>
      </w:r>
    </w:p>
    <w:p w:rsidR="00501F4D" w:rsidRDefault="00501F4D" w:rsidP="00501F4D">
      <w:pPr>
        <w:pStyle w:val="BodyText2"/>
      </w:pPr>
      <w:r>
        <w:t xml:space="preserve">         "lastModifiedTime": 1479359251000,</w:t>
      </w:r>
    </w:p>
    <w:p w:rsidR="00501F4D" w:rsidRDefault="00501F4D" w:rsidP="00501F4D">
      <w:pPr>
        <w:pStyle w:val="BodyText2"/>
      </w:pPr>
      <w:r>
        <w:t xml:space="preserve">         "activeUserId": "NGCO0000011491",</w:t>
      </w:r>
    </w:p>
    <w:p w:rsidR="00501F4D" w:rsidRDefault="00501F4D" w:rsidP="00501F4D">
      <w:pPr>
        <w:pStyle w:val="BodyText2"/>
      </w:pPr>
      <w:r>
        <w:t xml:space="preserve">         "list": null,</w:t>
      </w:r>
    </w:p>
    <w:p w:rsidR="00501F4D" w:rsidRDefault="00501F4D" w:rsidP="00501F4D">
      <w:pPr>
        <w:pStyle w:val="BodyText2"/>
      </w:pPr>
      <w:r>
        <w:t xml:space="preserve">         "status": "E",</w:t>
      </w:r>
    </w:p>
    <w:p w:rsidR="00501F4D" w:rsidRDefault="00501F4D" w:rsidP="00501F4D">
      <w:pPr>
        <w:pStyle w:val="BodyText2"/>
      </w:pPr>
      <w:r>
        <w:t xml:space="preserve">         "createdBy": null,</w:t>
      </w:r>
    </w:p>
    <w:p w:rsidR="00501F4D" w:rsidRDefault="00501F4D" w:rsidP="00501F4D">
      <w:pPr>
        <w:pStyle w:val="BodyText2"/>
      </w:pPr>
      <w:r>
        <w:t xml:space="preserve">         "senderMsisdn": null,</w:t>
      </w:r>
    </w:p>
    <w:p w:rsidR="00501F4D" w:rsidRDefault="00501F4D" w:rsidP="00501F4D">
      <w:pPr>
        <w:pStyle w:val="BodyText2"/>
      </w:pPr>
      <w:r>
        <w:t xml:space="preserve">         "serviceName": "Customer Recharge",</w:t>
      </w:r>
    </w:p>
    <w:p w:rsidR="00501F4D" w:rsidRDefault="00501F4D" w:rsidP="00501F4D">
      <w:pPr>
        <w:pStyle w:val="BodyText2"/>
      </w:pPr>
      <w:r>
        <w:t xml:space="preserve">         "endDateOfBatch": null,</w:t>
      </w:r>
    </w:p>
    <w:p w:rsidR="00501F4D" w:rsidRDefault="00501F4D" w:rsidP="00501F4D">
      <w:pPr>
        <w:pStyle w:val="BodyText2"/>
      </w:pPr>
      <w:r>
        <w:t xml:space="preserve">         "proccessedRecords": 0,</w:t>
      </w:r>
    </w:p>
    <w:p w:rsidR="00501F4D" w:rsidRDefault="00501F4D" w:rsidP="00501F4D">
      <w:pPr>
        <w:pStyle w:val="BodyText2"/>
      </w:pPr>
      <w:r>
        <w:t xml:space="preserve">         "unproccessedRecords": 0,</w:t>
      </w:r>
    </w:p>
    <w:p w:rsidR="00501F4D" w:rsidRDefault="00501F4D" w:rsidP="00501F4D">
      <w:pPr>
        <w:pStyle w:val="BodyText2"/>
      </w:pPr>
      <w:r>
        <w:t xml:space="preserve">         "startDateOfBatch": null,</w:t>
      </w:r>
    </w:p>
    <w:p w:rsidR="00501F4D" w:rsidRDefault="00501F4D" w:rsidP="00501F4D">
      <w:pPr>
        <w:pStyle w:val="BodyText2"/>
      </w:pPr>
      <w:r>
        <w:t xml:space="preserve">         "senderlanguageCode": null,</w:t>
      </w:r>
    </w:p>
    <w:p w:rsidR="00501F4D" w:rsidRDefault="00501F4D" w:rsidP="00501F4D">
      <w:pPr>
        <w:pStyle w:val="BodyText2"/>
      </w:pPr>
      <w:r>
        <w:t xml:space="preserve">         "cancelledCount": 0,</w:t>
      </w:r>
    </w:p>
    <w:p w:rsidR="00501F4D" w:rsidRDefault="00501F4D" w:rsidP="00501F4D">
      <w:pPr>
        <w:pStyle w:val="BodyText2"/>
      </w:pPr>
      <w:r>
        <w:t xml:space="preserve">         "parentCategory": "CORPE",</w:t>
      </w:r>
    </w:p>
    <w:p w:rsidR="00501F4D" w:rsidRDefault="00501F4D" w:rsidP="00501F4D">
      <w:pPr>
        <w:pStyle w:val="BodyText2"/>
      </w:pPr>
      <w:r>
        <w:t xml:space="preserve">         "processFailedCount": 2,</w:t>
      </w:r>
    </w:p>
    <w:p w:rsidR="00501F4D" w:rsidRDefault="00501F4D" w:rsidP="00501F4D">
      <w:pPr>
        <w:pStyle w:val="BodyText2"/>
      </w:pPr>
      <w:r>
        <w:t xml:space="preserve">         "successfulCount": 0,</w:t>
      </w:r>
    </w:p>
    <w:p w:rsidR="00501F4D" w:rsidRDefault="00501F4D" w:rsidP="00501F4D">
      <w:pPr>
        <w:pStyle w:val="BodyText2"/>
      </w:pPr>
      <w:r>
        <w:t xml:space="preserve">         "uploadFailedCount": 0,</w:t>
      </w:r>
    </w:p>
    <w:p w:rsidR="00501F4D" w:rsidRDefault="00501F4D" w:rsidP="00501F4D">
      <w:pPr>
        <w:pStyle w:val="BodyText2"/>
      </w:pPr>
      <w:r>
        <w:t xml:space="preserve">         "initiatedByName": "testcorp",</w:t>
      </w:r>
    </w:p>
    <w:p w:rsidR="00501F4D" w:rsidRDefault="00501F4D" w:rsidP="00501F4D">
      <w:pPr>
        <w:pStyle w:val="BodyText2"/>
      </w:pPr>
      <w:r>
        <w:t xml:space="preserve">         "scheduledDateStr": "17/11/16",</w:t>
      </w:r>
    </w:p>
    <w:p w:rsidR="00501F4D" w:rsidRDefault="00501F4D" w:rsidP="00501F4D">
      <w:pPr>
        <w:pStyle w:val="BodyText2"/>
      </w:pPr>
      <w:r>
        <w:t xml:space="preserve">         "displayBatchID": "SB161117.0008 (17/11/16)",</w:t>
      </w:r>
    </w:p>
    <w:p w:rsidR="00501F4D" w:rsidRDefault="00501F4D" w:rsidP="00501F4D">
      <w:pPr>
        <w:pStyle w:val="BodyText2"/>
      </w:pPr>
      <w:r>
        <w:t xml:space="preserve">         "connectionRefuseCounter": 0,</w:t>
      </w:r>
    </w:p>
    <w:p w:rsidR="00501F4D" w:rsidRDefault="00501F4D" w:rsidP="00501F4D">
      <w:pPr>
        <w:pStyle w:val="BodyText2"/>
      </w:pPr>
      <w:r>
        <w:t xml:space="preserve">         "noOfRecords": 2,</w:t>
      </w:r>
    </w:p>
    <w:p w:rsidR="00501F4D" w:rsidRDefault="00501F4D" w:rsidP="00501F4D">
      <w:pPr>
        <w:pStyle w:val="BodyText2"/>
      </w:pPr>
      <w:r>
        <w:t xml:space="preserve">         "totalRecords": 0,</w:t>
      </w:r>
    </w:p>
    <w:p w:rsidR="00501F4D" w:rsidRDefault="00501F4D" w:rsidP="00501F4D">
      <w:pPr>
        <w:pStyle w:val="BodyText2"/>
      </w:pPr>
      <w:r>
        <w:t xml:space="preserve">         "senderLocale": null,</w:t>
      </w:r>
    </w:p>
    <w:p w:rsidR="00501F4D" w:rsidRDefault="00501F4D" w:rsidP="00501F4D">
      <w:pPr>
        <w:pStyle w:val="BodyText2"/>
      </w:pPr>
      <w:r>
        <w:t xml:space="preserve">         "serviceType": "RC",</w:t>
      </w:r>
    </w:p>
    <w:p w:rsidR="00501F4D" w:rsidRDefault="00501F4D" w:rsidP="00501F4D">
      <w:pPr>
        <w:pStyle w:val="BodyText2"/>
      </w:pPr>
      <w:r>
        <w:t xml:space="preserve">         "batchID": "SB161117.0008",</w:t>
      </w:r>
    </w:p>
    <w:p w:rsidR="00501F4D" w:rsidRDefault="00501F4D" w:rsidP="00501F4D">
      <w:pPr>
        <w:pStyle w:val="BodyText2"/>
      </w:pPr>
      <w:r>
        <w:t xml:space="preserve">         "ownerID": "NGCO0000011491",</w:t>
      </w:r>
    </w:p>
    <w:p w:rsidR="00501F4D" w:rsidRDefault="00501F4D" w:rsidP="00501F4D">
      <w:pPr>
        <w:pStyle w:val="BodyText2"/>
      </w:pPr>
      <w:r>
        <w:t xml:space="preserve">         "parentID": "NGCO0000011491",</w:t>
      </w:r>
    </w:p>
    <w:p w:rsidR="00501F4D" w:rsidRDefault="00501F4D" w:rsidP="00501F4D">
      <w:pPr>
        <w:pStyle w:val="BodyText2"/>
      </w:pPr>
      <w:r>
        <w:t xml:space="preserve">         "modifiedBy": null,</w:t>
      </w:r>
    </w:p>
    <w:p w:rsidR="00501F4D" w:rsidRDefault="00501F4D" w:rsidP="00501F4D">
      <w:pPr>
        <w:pStyle w:val="BodyText2"/>
      </w:pPr>
      <w:r>
        <w:t xml:space="preserve">         "createdOn": null,</w:t>
      </w:r>
    </w:p>
    <w:p w:rsidR="00501F4D" w:rsidRDefault="00501F4D" w:rsidP="00501F4D">
      <w:pPr>
        <w:pStyle w:val="BodyText2"/>
      </w:pPr>
      <w:r>
        <w:t xml:space="preserve">         "modifiedOn": null,</w:t>
      </w:r>
    </w:p>
    <w:p w:rsidR="00501F4D" w:rsidRDefault="00501F4D" w:rsidP="00501F4D">
      <w:pPr>
        <w:pStyle w:val="BodyText2"/>
      </w:pPr>
      <w:r>
        <w:t xml:space="preserve">         "statusDesc": "Executed",</w:t>
      </w:r>
    </w:p>
    <w:p w:rsidR="00501F4D" w:rsidRDefault="00501F4D" w:rsidP="00501F4D">
      <w:pPr>
        <w:pStyle w:val="BodyText2"/>
      </w:pPr>
      <w:r>
        <w:t xml:space="preserve">         "networkCode": "NG",</w:t>
      </w:r>
    </w:p>
    <w:p w:rsidR="00501F4D" w:rsidRDefault="00501F4D" w:rsidP="00501F4D">
      <w:pPr>
        <w:pStyle w:val="BodyText2"/>
      </w:pPr>
      <w:r>
        <w:t xml:space="preserve">         "activeUserName": "testcorp",</w:t>
      </w:r>
    </w:p>
    <w:p w:rsidR="00501F4D" w:rsidRDefault="00501F4D" w:rsidP="00501F4D">
      <w:pPr>
        <w:pStyle w:val="BodyText2"/>
      </w:pPr>
      <w:r>
        <w:t xml:space="preserve">         "prevStatus": null,</w:t>
      </w:r>
    </w:p>
    <w:p w:rsidR="00501F4D" w:rsidRDefault="00501F4D" w:rsidP="00501F4D">
      <w:pPr>
        <w:pStyle w:val="BodyText2"/>
      </w:pPr>
      <w:r>
        <w:t xml:space="preserve">         "batchType": "CORPORATE",</w:t>
      </w:r>
    </w:p>
    <w:p w:rsidR="00501F4D" w:rsidRDefault="00501F4D" w:rsidP="00501F4D">
      <w:pPr>
        <w:pStyle w:val="BodyText2"/>
      </w:pPr>
      <w:r>
        <w:t xml:space="preserve">         "batchIDDisp": "SB161117.0008(17/11/16)",</w:t>
      </w:r>
    </w:p>
    <w:p w:rsidR="00501F4D" w:rsidRDefault="00501F4D" w:rsidP="00501F4D">
      <w:pPr>
        <w:pStyle w:val="BodyText2"/>
      </w:pPr>
      <w:r>
        <w:t xml:space="preserve">         "otherInfo1": null,</w:t>
      </w:r>
    </w:p>
    <w:p w:rsidR="00501F4D" w:rsidRDefault="00501F4D" w:rsidP="00501F4D">
      <w:pPr>
        <w:pStyle w:val="BodyText2"/>
      </w:pPr>
      <w:r>
        <w:t xml:space="preserve">         "otherInfo3": null,</w:t>
      </w:r>
    </w:p>
    <w:p w:rsidR="00501F4D" w:rsidRDefault="00501F4D" w:rsidP="00501F4D">
      <w:pPr>
        <w:pStyle w:val="BodyText2"/>
      </w:pPr>
      <w:r>
        <w:t xml:space="preserve">         "othterInfo2": null,</w:t>
      </w:r>
    </w:p>
    <w:p w:rsidR="00501F4D" w:rsidRDefault="00501F4D" w:rsidP="00501F4D">
      <w:pPr>
        <w:pStyle w:val="BodyText2"/>
      </w:pPr>
      <w:r>
        <w:t xml:space="preserve">         "initiatedBy": "NGCO0000011491",</w:t>
      </w:r>
    </w:p>
    <w:p w:rsidR="00501F4D" w:rsidRDefault="00501F4D" w:rsidP="00501F4D">
      <w:pPr>
        <w:pStyle w:val="BodyText2"/>
      </w:pPr>
      <w:r>
        <w:t xml:space="preserve">         "parentDomain": "CORP",</w:t>
      </w:r>
    </w:p>
    <w:p w:rsidR="00501F4D" w:rsidRDefault="00501F4D" w:rsidP="00501F4D">
      <w:pPr>
        <w:pStyle w:val="BodyText2"/>
      </w:pPr>
      <w:r>
        <w:t xml:space="preserve">         "scheduledDate": "2016-11-17",</w:t>
      </w:r>
    </w:p>
    <w:p w:rsidR="00501F4D" w:rsidRDefault="00501F4D" w:rsidP="00501F4D">
      <w:pPr>
        <w:pStyle w:val="BodyText2"/>
      </w:pPr>
      <w:r>
        <w:t xml:space="preserve">         "totalCount": 2,</w:t>
      </w:r>
    </w:p>
    <w:p w:rsidR="00501F4D" w:rsidRDefault="00501F4D" w:rsidP="00501F4D">
      <w:pPr>
        <w:pStyle w:val="BodyText2"/>
      </w:pPr>
      <w:r>
        <w:lastRenderedPageBreak/>
        <w:t xml:space="preserve">         "refBatchID": "SB161117.0008"</w:t>
      </w:r>
    </w:p>
    <w:p w:rsidR="00501F4D" w:rsidRDefault="00501F4D" w:rsidP="00501F4D">
      <w:pPr>
        <w:pStyle w:val="BodyText2"/>
      </w:pPr>
      <w:r>
        <w:t xml:space="preserve">      }</w:t>
      </w:r>
    </w:p>
    <w:p w:rsidR="00501F4D" w:rsidRDefault="00501F4D" w:rsidP="00501F4D">
      <w:pPr>
        <w:pStyle w:val="BodyText2"/>
      </w:pPr>
      <w:r>
        <w:t xml:space="preserve">   ],</w:t>
      </w:r>
    </w:p>
    <w:p w:rsidR="00501F4D" w:rsidRDefault="00501F4D" w:rsidP="00501F4D">
      <w:pPr>
        <w:pStyle w:val="BodyText2"/>
      </w:pPr>
      <w:r>
        <w:t xml:space="preserve">   "fieldError": null,</w:t>
      </w:r>
    </w:p>
    <w:p w:rsidR="00501F4D" w:rsidRDefault="00501F4D" w:rsidP="00501F4D">
      <w:pPr>
        <w:pStyle w:val="BodyText2"/>
      </w:pPr>
      <w:r>
        <w:t xml:space="preserve">   "messageCode": null</w:t>
      </w:r>
    </w:p>
    <w:p w:rsidR="00501F4D" w:rsidRPr="00501F4D" w:rsidRDefault="00501F4D" w:rsidP="00501F4D">
      <w:pPr>
        <w:pStyle w:val="BodyText2"/>
      </w:pPr>
      <w:r>
        <w:t>}</w:t>
      </w:r>
    </w:p>
    <w:p w:rsidR="004F1869" w:rsidRDefault="004F1869" w:rsidP="004F1869">
      <w:pPr>
        <w:pStyle w:val="Heading"/>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4F1869" w:rsidRPr="00425C8F" w:rsidTr="009803E0">
        <w:trPr>
          <w:trHeight w:val="277"/>
          <w:tblHeader/>
        </w:trPr>
        <w:tc>
          <w:tcPr>
            <w:tcW w:w="1800" w:type="dxa"/>
            <w:shd w:val="clear" w:color="auto" w:fill="E31837"/>
          </w:tcPr>
          <w:p w:rsidR="004F1869" w:rsidRPr="00425C8F" w:rsidRDefault="004F1869" w:rsidP="009803E0">
            <w:pPr>
              <w:pStyle w:val="TableColumnLabels"/>
              <w:rPr>
                <w:color w:val="auto"/>
                <w:lang w:val="en-IN"/>
              </w:rPr>
            </w:pPr>
            <w:r w:rsidRPr="00425C8F">
              <w:rPr>
                <w:color w:val="auto"/>
                <w:lang w:val="en-IN"/>
              </w:rPr>
              <w:t>TAG</w:t>
            </w:r>
          </w:p>
        </w:tc>
        <w:tc>
          <w:tcPr>
            <w:tcW w:w="1800" w:type="dxa"/>
            <w:shd w:val="clear" w:color="auto" w:fill="E31837"/>
          </w:tcPr>
          <w:p w:rsidR="004F1869" w:rsidRPr="00425C8F" w:rsidRDefault="004F1869" w:rsidP="009803E0">
            <w:pPr>
              <w:pStyle w:val="TableColumnLabels"/>
              <w:rPr>
                <w:color w:val="auto"/>
                <w:lang w:val="en-IN"/>
              </w:rPr>
            </w:pPr>
            <w:r w:rsidRPr="00425C8F">
              <w:rPr>
                <w:color w:val="auto"/>
                <w:lang w:val="en-IN"/>
              </w:rPr>
              <w:t>Fields</w:t>
            </w:r>
          </w:p>
        </w:tc>
        <w:tc>
          <w:tcPr>
            <w:tcW w:w="1980" w:type="dxa"/>
            <w:shd w:val="clear" w:color="auto" w:fill="E31837"/>
          </w:tcPr>
          <w:p w:rsidR="004F1869" w:rsidRPr="00425C8F" w:rsidRDefault="004F1869" w:rsidP="009803E0">
            <w:pPr>
              <w:pStyle w:val="TableColumnLabels"/>
              <w:rPr>
                <w:color w:val="auto"/>
                <w:lang w:val="en-IN"/>
              </w:rPr>
            </w:pPr>
            <w:r w:rsidRPr="00425C8F">
              <w:rPr>
                <w:color w:val="auto"/>
                <w:lang w:val="en-IN"/>
              </w:rPr>
              <w:t>Remarks</w:t>
            </w:r>
          </w:p>
        </w:tc>
        <w:tc>
          <w:tcPr>
            <w:tcW w:w="1620" w:type="dxa"/>
            <w:shd w:val="clear" w:color="auto" w:fill="E31837"/>
          </w:tcPr>
          <w:p w:rsidR="004F1869" w:rsidRPr="00425C8F" w:rsidRDefault="004F1869" w:rsidP="009803E0">
            <w:pPr>
              <w:pStyle w:val="TableColumnLabels"/>
              <w:rPr>
                <w:color w:val="auto"/>
                <w:lang w:val="en-IN"/>
              </w:rPr>
            </w:pPr>
            <w:r w:rsidRPr="00425C8F">
              <w:rPr>
                <w:color w:val="auto"/>
                <w:lang w:val="en-IN"/>
              </w:rPr>
              <w:t>Example</w:t>
            </w:r>
          </w:p>
        </w:tc>
        <w:tc>
          <w:tcPr>
            <w:tcW w:w="720" w:type="dxa"/>
            <w:shd w:val="clear" w:color="auto" w:fill="E31837"/>
          </w:tcPr>
          <w:p w:rsidR="004F1869" w:rsidRPr="00425C8F" w:rsidRDefault="004F1869" w:rsidP="009803E0">
            <w:pPr>
              <w:pStyle w:val="TableColumnLabels"/>
              <w:rPr>
                <w:color w:val="auto"/>
                <w:lang w:val="en-IN"/>
              </w:rPr>
            </w:pPr>
            <w:r w:rsidRPr="00425C8F">
              <w:rPr>
                <w:color w:val="auto"/>
                <w:lang w:val="en-IN"/>
              </w:rPr>
              <w:t>Field Type</w:t>
            </w:r>
          </w:p>
        </w:tc>
        <w:tc>
          <w:tcPr>
            <w:tcW w:w="1620" w:type="dxa"/>
            <w:shd w:val="clear" w:color="auto" w:fill="E31837"/>
          </w:tcPr>
          <w:p w:rsidR="004F1869" w:rsidRPr="00425C8F" w:rsidRDefault="004F1869" w:rsidP="009803E0">
            <w:pPr>
              <w:pStyle w:val="TableColumnLabels"/>
              <w:rPr>
                <w:color w:val="auto"/>
                <w:lang w:val="en-IN"/>
              </w:rPr>
            </w:pPr>
            <w:r w:rsidRPr="00425C8F">
              <w:rPr>
                <w:color w:val="auto"/>
                <w:lang w:val="en-IN"/>
              </w:rPr>
              <w:t>Optional/</w:t>
            </w:r>
          </w:p>
          <w:p w:rsidR="004F1869" w:rsidRPr="00425C8F" w:rsidRDefault="004F1869" w:rsidP="009803E0">
            <w:pPr>
              <w:pStyle w:val="TableColumnLabels"/>
              <w:rPr>
                <w:color w:val="auto"/>
                <w:lang w:val="en-IN"/>
              </w:rPr>
            </w:pPr>
            <w:r w:rsidRPr="00425C8F">
              <w:rPr>
                <w:color w:val="auto"/>
                <w:lang w:val="en-IN"/>
              </w:rPr>
              <w:t>Mandatory</w:t>
            </w:r>
          </w:p>
        </w:tc>
      </w:tr>
      <w:tr w:rsidR="004F1869" w:rsidRPr="00425C8F" w:rsidTr="009803E0">
        <w:trPr>
          <w:trHeight w:val="277"/>
        </w:trPr>
        <w:tc>
          <w:tcPr>
            <w:tcW w:w="1800" w:type="dxa"/>
          </w:tcPr>
          <w:p w:rsidR="004F1869" w:rsidRPr="00425C8F" w:rsidRDefault="004F1869" w:rsidP="009803E0">
            <w:pPr>
              <w:pStyle w:val="Tablecontent"/>
            </w:pPr>
            <w:r>
              <w:t>statusCode</w:t>
            </w:r>
          </w:p>
        </w:tc>
        <w:tc>
          <w:tcPr>
            <w:tcW w:w="1800" w:type="dxa"/>
          </w:tcPr>
          <w:p w:rsidR="004F1869" w:rsidRPr="00425C8F" w:rsidRDefault="004F1869" w:rsidP="009803E0">
            <w:pPr>
              <w:pStyle w:val="Tablecontent"/>
            </w:pPr>
            <w:r>
              <w:t>Status code of request</w:t>
            </w:r>
          </w:p>
        </w:tc>
        <w:tc>
          <w:tcPr>
            <w:tcW w:w="1980" w:type="dxa"/>
          </w:tcPr>
          <w:p w:rsidR="004F1869" w:rsidRPr="00425C8F" w:rsidRDefault="004F1869" w:rsidP="009803E0">
            <w:pPr>
              <w:pStyle w:val="Tablecontent"/>
            </w:pPr>
            <w:r>
              <w:t>Return 200 if request lands on pretups server</w:t>
            </w:r>
          </w:p>
        </w:tc>
        <w:tc>
          <w:tcPr>
            <w:tcW w:w="1620" w:type="dxa"/>
          </w:tcPr>
          <w:p w:rsidR="004F1869" w:rsidRPr="00425C8F" w:rsidRDefault="004F1869" w:rsidP="009803E0">
            <w:pPr>
              <w:pStyle w:val="Tablecontent"/>
            </w:pPr>
            <w:r>
              <w:t>200</w:t>
            </w:r>
          </w:p>
        </w:tc>
        <w:tc>
          <w:tcPr>
            <w:tcW w:w="720" w:type="dxa"/>
          </w:tcPr>
          <w:p w:rsidR="004F1869" w:rsidRPr="00425C8F" w:rsidRDefault="004F1869" w:rsidP="009803E0">
            <w:pPr>
              <w:pStyle w:val="Tablecontent"/>
            </w:pPr>
            <w:r>
              <w:t>N</w:t>
            </w:r>
          </w:p>
        </w:tc>
        <w:tc>
          <w:tcPr>
            <w:tcW w:w="1620" w:type="dxa"/>
          </w:tcPr>
          <w:p w:rsidR="004F1869" w:rsidRPr="00425C8F" w:rsidRDefault="004F1869" w:rsidP="009803E0">
            <w:pPr>
              <w:pStyle w:val="Tablecontent"/>
            </w:pPr>
            <w:r w:rsidRPr="00425C8F">
              <w:t>M</w:t>
            </w:r>
          </w:p>
        </w:tc>
      </w:tr>
      <w:tr w:rsidR="004F1869" w:rsidRPr="00425C8F" w:rsidTr="009803E0">
        <w:trPr>
          <w:trHeight w:val="277"/>
        </w:trPr>
        <w:tc>
          <w:tcPr>
            <w:tcW w:w="1800" w:type="dxa"/>
          </w:tcPr>
          <w:p w:rsidR="004F1869" w:rsidRPr="00425C8F" w:rsidRDefault="004F1869" w:rsidP="009803E0">
            <w:pPr>
              <w:pStyle w:val="Tablecontent"/>
            </w:pPr>
            <w:r>
              <w:t>status</w:t>
            </w:r>
          </w:p>
        </w:tc>
        <w:tc>
          <w:tcPr>
            <w:tcW w:w="1800" w:type="dxa"/>
          </w:tcPr>
          <w:p w:rsidR="004F1869" w:rsidRPr="00425C8F" w:rsidRDefault="004F1869" w:rsidP="009803E0">
            <w:pPr>
              <w:pStyle w:val="Tablecontent"/>
            </w:pPr>
            <w:r>
              <w:t xml:space="preserve">Return request status </w:t>
            </w:r>
          </w:p>
        </w:tc>
        <w:tc>
          <w:tcPr>
            <w:tcW w:w="1980" w:type="dxa"/>
          </w:tcPr>
          <w:p w:rsidR="004F1869" w:rsidRPr="00425C8F" w:rsidRDefault="004F1869" w:rsidP="009803E0">
            <w:pPr>
              <w:pStyle w:val="Tablecontent"/>
            </w:pPr>
            <w:r>
              <w:t>Either true or false based on error or success message</w:t>
            </w:r>
          </w:p>
        </w:tc>
        <w:tc>
          <w:tcPr>
            <w:tcW w:w="1620" w:type="dxa"/>
          </w:tcPr>
          <w:p w:rsidR="004F1869" w:rsidRPr="00425C8F" w:rsidRDefault="004F1869" w:rsidP="009803E0">
            <w:pPr>
              <w:pStyle w:val="Tablecontent"/>
            </w:pPr>
            <w:r>
              <w:t>true</w:t>
            </w:r>
          </w:p>
        </w:tc>
        <w:tc>
          <w:tcPr>
            <w:tcW w:w="720" w:type="dxa"/>
          </w:tcPr>
          <w:p w:rsidR="004F1869" w:rsidRPr="00425C8F" w:rsidRDefault="004F1869" w:rsidP="009803E0">
            <w:pPr>
              <w:pStyle w:val="Tablecontent"/>
            </w:pPr>
            <w:r>
              <w:t xml:space="preserve">A </w:t>
            </w:r>
          </w:p>
        </w:tc>
        <w:tc>
          <w:tcPr>
            <w:tcW w:w="1620" w:type="dxa"/>
          </w:tcPr>
          <w:p w:rsidR="004F1869" w:rsidRPr="00425C8F" w:rsidRDefault="004F1869" w:rsidP="009803E0">
            <w:pPr>
              <w:pStyle w:val="Tablecontent"/>
            </w:pPr>
            <w:r w:rsidRPr="00425C8F">
              <w:t>M</w:t>
            </w:r>
          </w:p>
        </w:tc>
      </w:tr>
      <w:tr w:rsidR="004F1869" w:rsidRPr="00425C8F" w:rsidTr="009803E0">
        <w:trPr>
          <w:cantSplit/>
          <w:trHeight w:val="277"/>
        </w:trPr>
        <w:tc>
          <w:tcPr>
            <w:tcW w:w="1800" w:type="dxa"/>
          </w:tcPr>
          <w:p w:rsidR="004F1869" w:rsidRPr="00425C8F" w:rsidRDefault="004F1869" w:rsidP="009803E0">
            <w:pPr>
              <w:pStyle w:val="Tablecontent"/>
            </w:pPr>
            <w:r>
              <w:t>successMsg</w:t>
            </w:r>
          </w:p>
        </w:tc>
        <w:tc>
          <w:tcPr>
            <w:tcW w:w="1800" w:type="dxa"/>
          </w:tcPr>
          <w:p w:rsidR="004F1869" w:rsidRPr="00425C8F" w:rsidRDefault="004F1869" w:rsidP="009803E0">
            <w:pPr>
              <w:pStyle w:val="Tablecontent"/>
            </w:pPr>
            <w:r>
              <w:t>Message for operation status</w:t>
            </w:r>
          </w:p>
        </w:tc>
        <w:tc>
          <w:tcPr>
            <w:tcW w:w="1980" w:type="dxa"/>
          </w:tcPr>
          <w:p w:rsidR="004F1869" w:rsidRPr="00425C8F" w:rsidRDefault="004F1869" w:rsidP="009803E0">
            <w:pPr>
              <w:pStyle w:val="Tablecontent"/>
            </w:pPr>
            <w:r>
              <w:t>Success message return by service id operation executes successfully</w:t>
            </w:r>
          </w:p>
        </w:tc>
        <w:tc>
          <w:tcPr>
            <w:tcW w:w="1620" w:type="dxa"/>
          </w:tcPr>
          <w:p w:rsidR="004F1869" w:rsidRPr="00425C8F" w:rsidRDefault="004F1869" w:rsidP="009803E0">
            <w:pPr>
              <w:pStyle w:val="Tablecontent"/>
            </w:pPr>
            <w:r w:rsidRPr="009A2C5F">
              <w:t>C2S reversal transaction status check successful</w:t>
            </w:r>
          </w:p>
        </w:tc>
        <w:tc>
          <w:tcPr>
            <w:tcW w:w="720" w:type="dxa"/>
          </w:tcPr>
          <w:p w:rsidR="004F1869" w:rsidRPr="00425C8F" w:rsidRDefault="004F1869" w:rsidP="009803E0">
            <w:pPr>
              <w:pStyle w:val="Tablecontent"/>
            </w:pPr>
            <w:r>
              <w:t xml:space="preserve">A </w:t>
            </w:r>
          </w:p>
        </w:tc>
        <w:tc>
          <w:tcPr>
            <w:tcW w:w="1620" w:type="dxa"/>
          </w:tcPr>
          <w:p w:rsidR="004F1869" w:rsidRPr="00425C8F" w:rsidRDefault="004F1869" w:rsidP="009803E0">
            <w:pPr>
              <w:pStyle w:val="Tablecontent"/>
            </w:pPr>
            <w:r w:rsidRPr="00425C8F">
              <w:t>M</w:t>
            </w:r>
          </w:p>
        </w:tc>
      </w:tr>
      <w:tr w:rsidR="004F1869" w:rsidRPr="00425C8F" w:rsidTr="009803E0">
        <w:trPr>
          <w:cantSplit/>
          <w:trHeight w:val="277"/>
        </w:trPr>
        <w:tc>
          <w:tcPr>
            <w:tcW w:w="1800" w:type="dxa"/>
          </w:tcPr>
          <w:p w:rsidR="004F1869" w:rsidRPr="00425C8F" w:rsidRDefault="004F1869" w:rsidP="009803E0">
            <w:pPr>
              <w:pStyle w:val="Tablecontent"/>
            </w:pPr>
            <w:r>
              <w:t>globalError</w:t>
            </w:r>
          </w:p>
        </w:tc>
        <w:tc>
          <w:tcPr>
            <w:tcW w:w="1800" w:type="dxa"/>
          </w:tcPr>
          <w:p w:rsidR="004F1869" w:rsidRPr="00425C8F" w:rsidRDefault="004F1869" w:rsidP="009803E0">
            <w:pPr>
              <w:pStyle w:val="Tablecontent"/>
            </w:pPr>
            <w:r>
              <w:t>Any runtime exception</w:t>
            </w:r>
          </w:p>
        </w:tc>
        <w:tc>
          <w:tcPr>
            <w:tcW w:w="1980" w:type="dxa"/>
          </w:tcPr>
          <w:p w:rsidR="004F1869" w:rsidRPr="00425C8F" w:rsidRDefault="004F1869" w:rsidP="009803E0">
            <w:pPr>
              <w:pStyle w:val="Tablecontent"/>
            </w:pPr>
            <w:r>
              <w:t>Runtime exception message occurs at the time of operation execution</w:t>
            </w:r>
          </w:p>
        </w:tc>
        <w:tc>
          <w:tcPr>
            <w:tcW w:w="1620" w:type="dxa"/>
          </w:tcPr>
          <w:p w:rsidR="004F1869" w:rsidRPr="00425C8F" w:rsidRDefault="004F1869" w:rsidP="009803E0">
            <w:pPr>
              <w:pStyle w:val="Tablecontent"/>
            </w:pPr>
            <w:r>
              <w:t>Request format is wrong</w:t>
            </w:r>
          </w:p>
        </w:tc>
        <w:tc>
          <w:tcPr>
            <w:tcW w:w="720" w:type="dxa"/>
          </w:tcPr>
          <w:p w:rsidR="004F1869" w:rsidRPr="00425C8F" w:rsidRDefault="004F1869" w:rsidP="009803E0">
            <w:pPr>
              <w:pStyle w:val="Tablecontent"/>
            </w:pPr>
            <w:r>
              <w:t>A</w:t>
            </w:r>
          </w:p>
        </w:tc>
        <w:tc>
          <w:tcPr>
            <w:tcW w:w="1620" w:type="dxa"/>
          </w:tcPr>
          <w:p w:rsidR="004F1869" w:rsidRPr="00425C8F" w:rsidRDefault="004F1869" w:rsidP="009803E0">
            <w:pPr>
              <w:pStyle w:val="Tablecontent"/>
            </w:pPr>
            <w:r w:rsidRPr="00425C8F">
              <w:t>M</w:t>
            </w:r>
          </w:p>
        </w:tc>
      </w:tr>
      <w:tr w:rsidR="004F1869" w:rsidRPr="00425C8F" w:rsidTr="009803E0">
        <w:trPr>
          <w:cantSplit/>
          <w:trHeight w:val="277"/>
        </w:trPr>
        <w:tc>
          <w:tcPr>
            <w:tcW w:w="1800" w:type="dxa"/>
          </w:tcPr>
          <w:p w:rsidR="004F1869" w:rsidRPr="00425C8F" w:rsidRDefault="004F1869" w:rsidP="009803E0">
            <w:pPr>
              <w:pStyle w:val="Tablecontent"/>
            </w:pPr>
            <w:r>
              <w:t>fieldError</w:t>
            </w:r>
          </w:p>
        </w:tc>
        <w:tc>
          <w:tcPr>
            <w:tcW w:w="1800" w:type="dxa"/>
          </w:tcPr>
          <w:p w:rsidR="004F1869" w:rsidRPr="00425C8F" w:rsidRDefault="004F1869" w:rsidP="009803E0">
            <w:pPr>
              <w:pStyle w:val="Tablecontent"/>
            </w:pPr>
            <w:r>
              <w:t>Error message for mandatory fields</w:t>
            </w:r>
          </w:p>
        </w:tc>
        <w:tc>
          <w:tcPr>
            <w:tcW w:w="1980" w:type="dxa"/>
          </w:tcPr>
          <w:p w:rsidR="004F1869" w:rsidRPr="00425C8F" w:rsidRDefault="004F1869" w:rsidP="009803E0">
            <w:pPr>
              <w:pStyle w:val="Tablecontent"/>
            </w:pPr>
            <w:r>
              <w:t>Error message for mandatory fields</w:t>
            </w:r>
          </w:p>
        </w:tc>
        <w:tc>
          <w:tcPr>
            <w:tcW w:w="1620" w:type="dxa"/>
          </w:tcPr>
          <w:p w:rsidR="004F1869" w:rsidRPr="00425C8F" w:rsidRDefault="004F1869" w:rsidP="009803E0">
            <w:pPr>
              <w:pStyle w:val="Tablecontent"/>
            </w:pPr>
            <w:r>
              <w:rPr>
                <w:rFonts w:ascii="Calibri" w:hAnsi="Calibri"/>
                <w:color w:val="000000"/>
                <w:sz w:val="22"/>
                <w:szCs w:val="22"/>
              </w:rPr>
              <w:t>transactionId is required</w:t>
            </w:r>
          </w:p>
        </w:tc>
        <w:tc>
          <w:tcPr>
            <w:tcW w:w="720" w:type="dxa"/>
          </w:tcPr>
          <w:p w:rsidR="004F1869" w:rsidRPr="00425C8F" w:rsidRDefault="004F1869" w:rsidP="009803E0">
            <w:pPr>
              <w:pStyle w:val="Tablecontent"/>
            </w:pPr>
            <w:r>
              <w:t>A</w:t>
            </w:r>
          </w:p>
        </w:tc>
        <w:tc>
          <w:tcPr>
            <w:tcW w:w="1620" w:type="dxa"/>
          </w:tcPr>
          <w:p w:rsidR="004F1869" w:rsidRPr="00425C8F" w:rsidRDefault="004F1869" w:rsidP="009803E0">
            <w:pPr>
              <w:pStyle w:val="Tablecontent"/>
            </w:pPr>
            <w:r w:rsidRPr="00425C8F">
              <w:t>M</w:t>
            </w:r>
          </w:p>
        </w:tc>
      </w:tr>
      <w:tr w:rsidR="004F1869" w:rsidRPr="00425C8F" w:rsidTr="009803E0">
        <w:trPr>
          <w:cantSplit/>
          <w:trHeight w:val="277"/>
        </w:trPr>
        <w:tc>
          <w:tcPr>
            <w:tcW w:w="1800" w:type="dxa"/>
          </w:tcPr>
          <w:p w:rsidR="004F1869" w:rsidRDefault="004F1869" w:rsidP="009803E0">
            <w:pPr>
              <w:pStyle w:val="Tablecontent"/>
            </w:pPr>
            <w:r>
              <w:t>messageCode</w:t>
            </w:r>
          </w:p>
        </w:tc>
        <w:tc>
          <w:tcPr>
            <w:tcW w:w="1800" w:type="dxa"/>
          </w:tcPr>
          <w:p w:rsidR="004F1869" w:rsidRDefault="004F1869" w:rsidP="009803E0">
            <w:pPr>
              <w:pStyle w:val="Tablecontent"/>
            </w:pPr>
            <w:r>
              <w:t xml:space="preserve">Message code for the response status </w:t>
            </w:r>
          </w:p>
        </w:tc>
        <w:tc>
          <w:tcPr>
            <w:tcW w:w="1980" w:type="dxa"/>
          </w:tcPr>
          <w:p w:rsidR="004F1869" w:rsidRDefault="004F1869" w:rsidP="009803E0">
            <w:pPr>
              <w:pStyle w:val="Tablecontent"/>
            </w:pPr>
            <w:r>
              <w:t>A numeric value which represent to a message for success or failure</w:t>
            </w:r>
          </w:p>
        </w:tc>
        <w:tc>
          <w:tcPr>
            <w:tcW w:w="1620" w:type="dxa"/>
          </w:tcPr>
          <w:p w:rsidR="004F1869" w:rsidRDefault="004F1869" w:rsidP="009803E0">
            <w:pPr>
              <w:pStyle w:val="Tablecontent"/>
            </w:pPr>
            <w:r>
              <w:rPr>
                <w:rFonts w:ascii="Calibri" w:hAnsi="Calibri"/>
                <w:color w:val="000000"/>
                <w:sz w:val="22"/>
                <w:szCs w:val="22"/>
              </w:rPr>
              <w:t xml:space="preserve">Message reference code </w:t>
            </w:r>
          </w:p>
        </w:tc>
        <w:tc>
          <w:tcPr>
            <w:tcW w:w="720" w:type="dxa"/>
          </w:tcPr>
          <w:p w:rsidR="004F1869" w:rsidRDefault="004F1869" w:rsidP="009803E0">
            <w:pPr>
              <w:pStyle w:val="Tablecontent"/>
            </w:pPr>
            <w:r>
              <w:t>A</w:t>
            </w:r>
          </w:p>
        </w:tc>
        <w:tc>
          <w:tcPr>
            <w:tcW w:w="1620" w:type="dxa"/>
          </w:tcPr>
          <w:p w:rsidR="004F1869" w:rsidRDefault="004F1869" w:rsidP="009803E0">
            <w:pPr>
              <w:pStyle w:val="Tablecontent"/>
            </w:pPr>
            <w:r>
              <w:t>M</w:t>
            </w:r>
          </w:p>
        </w:tc>
      </w:tr>
      <w:tr w:rsidR="004F1869" w:rsidRPr="00425C8F" w:rsidTr="009803E0">
        <w:trPr>
          <w:cantSplit/>
          <w:trHeight w:val="277"/>
        </w:trPr>
        <w:tc>
          <w:tcPr>
            <w:tcW w:w="1800" w:type="dxa"/>
          </w:tcPr>
          <w:p w:rsidR="004F1869" w:rsidRDefault="004F1869" w:rsidP="009803E0">
            <w:pPr>
              <w:pStyle w:val="Tablecontent"/>
            </w:pPr>
            <w:r>
              <w:t>dataObject</w:t>
            </w:r>
          </w:p>
        </w:tc>
        <w:tc>
          <w:tcPr>
            <w:tcW w:w="1800" w:type="dxa"/>
          </w:tcPr>
          <w:p w:rsidR="004F1869" w:rsidRDefault="004F1869" w:rsidP="009803E0">
            <w:pPr>
              <w:pStyle w:val="Tablecontent"/>
            </w:pPr>
            <w:r>
              <w:t>JSON format of data fetched form DB</w:t>
            </w:r>
          </w:p>
        </w:tc>
        <w:tc>
          <w:tcPr>
            <w:tcW w:w="1980" w:type="dxa"/>
          </w:tcPr>
          <w:p w:rsidR="004F1869" w:rsidRDefault="004F1869" w:rsidP="009803E0">
            <w:pPr>
              <w:pStyle w:val="Tablecontent"/>
            </w:pPr>
            <w:r>
              <w:t>JSON format of data fetched form DB</w:t>
            </w:r>
          </w:p>
        </w:tc>
        <w:tc>
          <w:tcPr>
            <w:tcW w:w="1620" w:type="dxa"/>
          </w:tcPr>
          <w:p w:rsidR="004F1869" w:rsidRPr="00425C8F" w:rsidRDefault="004F1869" w:rsidP="009803E0">
            <w:pPr>
              <w:pStyle w:val="Tablecontent"/>
            </w:pPr>
            <w:r>
              <w:t>{“Key”:”Value”}</w:t>
            </w:r>
          </w:p>
        </w:tc>
        <w:tc>
          <w:tcPr>
            <w:tcW w:w="720" w:type="dxa"/>
          </w:tcPr>
          <w:p w:rsidR="004F1869" w:rsidRDefault="004F1869" w:rsidP="009803E0">
            <w:pPr>
              <w:pStyle w:val="Tablecontent"/>
            </w:pPr>
            <w:r>
              <w:t>A</w:t>
            </w:r>
          </w:p>
        </w:tc>
        <w:tc>
          <w:tcPr>
            <w:tcW w:w="1620" w:type="dxa"/>
          </w:tcPr>
          <w:p w:rsidR="004F1869" w:rsidRPr="00425C8F" w:rsidRDefault="004F1869" w:rsidP="009803E0">
            <w:pPr>
              <w:pStyle w:val="Tablecontent"/>
            </w:pPr>
            <w:r>
              <w:t>M</w:t>
            </w:r>
          </w:p>
        </w:tc>
      </w:tr>
    </w:tbl>
    <w:p w:rsidR="004F1869" w:rsidRDefault="004F1869" w:rsidP="004F1869">
      <w:pPr>
        <w:pStyle w:val="BodyText2"/>
        <w:rPr>
          <w:lang w:val="en-IN"/>
        </w:rPr>
      </w:pPr>
    </w:p>
    <w:p w:rsidR="004F1869" w:rsidRPr="00425C8F" w:rsidRDefault="004F1869" w:rsidP="004F1869">
      <w:pPr>
        <w:pStyle w:val="Heading"/>
        <w:rPr>
          <w:color w:val="auto"/>
        </w:rPr>
      </w:pPr>
      <w:r w:rsidRPr="00425C8F">
        <w:rPr>
          <w:color w:val="auto"/>
        </w:rPr>
        <w:t>Business Rules</w:t>
      </w:r>
    </w:p>
    <w:p w:rsidR="004F1869" w:rsidRDefault="004F1869" w:rsidP="004F1869">
      <w:pPr>
        <w:pStyle w:val="BodyText2"/>
        <w:numPr>
          <w:ilvl w:val="0"/>
          <w:numId w:val="26"/>
        </w:numPr>
      </w:pPr>
      <w:r w:rsidRPr="00425C8F">
        <w:t xml:space="preserve">Type tag will identify the type of </w:t>
      </w:r>
      <w:r>
        <w:t>resource</w:t>
      </w:r>
      <w:r w:rsidRPr="00425C8F">
        <w:t>.</w:t>
      </w:r>
    </w:p>
    <w:p w:rsidR="004F1869" w:rsidRDefault="004F1869" w:rsidP="004F1869">
      <w:pPr>
        <w:pStyle w:val="BodyText2"/>
        <w:numPr>
          <w:ilvl w:val="0"/>
          <w:numId w:val="26"/>
        </w:numPr>
        <w:rPr>
          <w:lang w:val="en-IN"/>
        </w:rPr>
      </w:pPr>
      <w:r>
        <w:t>Data object will have all the data related to operation</w:t>
      </w:r>
    </w:p>
    <w:p w:rsidR="00D863FC" w:rsidRDefault="00D863FC" w:rsidP="00FA1A21">
      <w:pPr>
        <w:pStyle w:val="BodyText2"/>
        <w:rPr>
          <w:lang w:val="en-IN"/>
        </w:rPr>
      </w:pPr>
    </w:p>
    <w:p w:rsidR="00D863FC" w:rsidRDefault="00D863FC" w:rsidP="00FA1A21">
      <w:pPr>
        <w:pStyle w:val="BodyText2"/>
        <w:rPr>
          <w:lang w:val="en-IN"/>
        </w:rPr>
      </w:pPr>
    </w:p>
    <w:p w:rsidR="00D863FC" w:rsidRDefault="00D863FC" w:rsidP="00FA1A21">
      <w:pPr>
        <w:pStyle w:val="BodyText2"/>
        <w:rPr>
          <w:lang w:val="en-IN"/>
        </w:rPr>
      </w:pPr>
    </w:p>
    <w:p w:rsidR="005012DC" w:rsidRDefault="005012DC" w:rsidP="00FA1A21">
      <w:pPr>
        <w:pStyle w:val="BodyText2"/>
        <w:rPr>
          <w:lang w:val="en-IN"/>
        </w:rPr>
      </w:pPr>
    </w:p>
    <w:p w:rsidR="00D5216F" w:rsidRDefault="00D5216F" w:rsidP="00FA1A21">
      <w:pPr>
        <w:pStyle w:val="BodyText2"/>
        <w:rPr>
          <w:lang w:val="en-IN"/>
        </w:rPr>
      </w:pPr>
    </w:p>
    <w:p w:rsidR="00D5216F" w:rsidRDefault="00D5216F" w:rsidP="00FA1A21">
      <w:pPr>
        <w:pStyle w:val="BodyText2"/>
        <w:rPr>
          <w:lang w:val="en-IN"/>
        </w:rPr>
      </w:pPr>
    </w:p>
    <w:p w:rsidR="00D5216F" w:rsidRDefault="00D5216F" w:rsidP="00FA1A21">
      <w:pPr>
        <w:pStyle w:val="BodyText2"/>
        <w:rPr>
          <w:lang w:val="en-IN"/>
        </w:rPr>
      </w:pPr>
    </w:p>
    <w:p w:rsidR="00D5216F" w:rsidRDefault="00D5216F" w:rsidP="00FA1A21">
      <w:pPr>
        <w:pStyle w:val="BodyText2"/>
        <w:rPr>
          <w:lang w:val="en-IN"/>
        </w:rPr>
      </w:pPr>
    </w:p>
    <w:p w:rsidR="00D5216F" w:rsidRDefault="00D5216F" w:rsidP="00FA1A21">
      <w:pPr>
        <w:pStyle w:val="BodyText2"/>
        <w:rPr>
          <w:lang w:val="en-IN"/>
        </w:rPr>
      </w:pPr>
    </w:p>
    <w:p w:rsidR="00D5216F" w:rsidRDefault="00D5216F" w:rsidP="00FA1A21">
      <w:pPr>
        <w:pStyle w:val="BodyText2"/>
        <w:rPr>
          <w:lang w:val="en-IN"/>
        </w:rPr>
      </w:pPr>
    </w:p>
    <w:p w:rsidR="00D5216F" w:rsidRDefault="00D5216F" w:rsidP="00FA1A21">
      <w:pPr>
        <w:pStyle w:val="BodyText2"/>
        <w:rPr>
          <w:lang w:val="en-IN"/>
        </w:rPr>
      </w:pPr>
    </w:p>
    <w:p w:rsidR="00D5216F" w:rsidRDefault="00D5216F" w:rsidP="00FA1A21">
      <w:pPr>
        <w:pStyle w:val="BodyText2"/>
        <w:rPr>
          <w:lang w:val="en-IN"/>
        </w:rPr>
      </w:pPr>
    </w:p>
    <w:p w:rsidR="00D5216F" w:rsidRDefault="00D5216F" w:rsidP="00FA1A21">
      <w:pPr>
        <w:pStyle w:val="BodyText2"/>
        <w:rPr>
          <w:lang w:val="en-IN"/>
        </w:rPr>
      </w:pPr>
    </w:p>
    <w:p w:rsidR="00D5216F" w:rsidRPr="000C6213" w:rsidRDefault="00D5216F" w:rsidP="00D5216F">
      <w:pPr>
        <w:pStyle w:val="Heading2"/>
        <w:rPr>
          <w:lang w:val="en-IN"/>
        </w:rPr>
      </w:pPr>
      <w:r>
        <w:rPr>
          <w:lang w:val="en-IN"/>
        </w:rPr>
        <w:lastRenderedPageBreak/>
        <w:t>Cancel Schedule Recharge Single</w:t>
      </w:r>
    </w:p>
    <w:p w:rsidR="00D5216F" w:rsidRDefault="00D5216F" w:rsidP="00D5216F">
      <w:pPr>
        <w:pStyle w:val="BodyText2"/>
      </w:pPr>
      <w:r>
        <w:t>In</w:t>
      </w:r>
      <w:r w:rsidRPr="00425C8F">
        <w:t xml:space="preserve"> this </w:t>
      </w:r>
      <w:r>
        <w:t xml:space="preserve">resource User can get </w:t>
      </w:r>
      <w:r w:rsidR="003A45D6">
        <w:t xml:space="preserve">Cancel the schedule of particular msisdn </w:t>
      </w:r>
      <w:r>
        <w:t>scheduled batches</w:t>
      </w:r>
    </w:p>
    <w:p w:rsidR="00D5216F" w:rsidRDefault="00D5216F" w:rsidP="00D5216F">
      <w:pPr>
        <w:pStyle w:val="BodyText2"/>
      </w:pPr>
    </w:p>
    <w:p w:rsidR="00D5216F" w:rsidRDefault="00D5216F" w:rsidP="00D5216F">
      <w:pPr>
        <w:pStyle w:val="BodyText2"/>
        <w:rPr>
          <w:b/>
        </w:rPr>
      </w:pPr>
    </w:p>
    <w:p w:rsidR="00D5216F" w:rsidRPr="00425C8F" w:rsidRDefault="00D5216F" w:rsidP="00D5216F">
      <w:pPr>
        <w:pStyle w:val="Heading"/>
        <w:rPr>
          <w:color w:val="auto"/>
        </w:rPr>
      </w:pPr>
      <w:r w:rsidRPr="00425C8F">
        <w:rPr>
          <w:color w:val="auto"/>
        </w:rPr>
        <w:t>Request Syntax</w:t>
      </w:r>
    </w:p>
    <w:p w:rsidR="00D5216F" w:rsidRDefault="00D5216F" w:rsidP="00D5216F">
      <w:pPr>
        <w:pStyle w:val="BodyText2"/>
        <w:ind w:left="720"/>
      </w:pPr>
      <w:r w:rsidRPr="00425C8F">
        <w:t>The External System will send the following request for return. The request format and details of request are mentioned below.</w:t>
      </w:r>
    </w:p>
    <w:p w:rsidR="00D5216F" w:rsidRDefault="00D5216F" w:rsidP="00D5216F">
      <w:pPr>
        <w:pStyle w:val="BodyText2"/>
      </w:pPr>
    </w:p>
    <w:p w:rsidR="00D5216F" w:rsidRPr="00D5216F" w:rsidRDefault="00D5216F" w:rsidP="00D5216F">
      <w:pPr>
        <w:pStyle w:val="BodyText2"/>
        <w:rPr>
          <w:rFonts w:ascii="Calibri" w:hAnsi="Calibri"/>
          <w:color w:val="000000"/>
          <w:sz w:val="22"/>
          <w:szCs w:val="22"/>
        </w:rPr>
      </w:pPr>
      <w:r w:rsidRPr="00D5216F">
        <w:rPr>
          <w:rFonts w:ascii="Calibri" w:hAnsi="Calibri"/>
          <w:color w:val="000000"/>
          <w:sz w:val="22"/>
          <w:szCs w:val="22"/>
        </w:rPr>
        <w:t>{"loginId":"${loginId}","password":"${password}","type":"${cancelType}","data":{"loginId":"${userLoginID}","batchID":"${__property(BATCHID)}","checklist":["${__property(MOBILENUMBER)}"]}}</w:t>
      </w:r>
    </w:p>
    <w:p w:rsidR="00D5216F" w:rsidRPr="00D5216F" w:rsidRDefault="00D5216F" w:rsidP="00D5216F">
      <w:pPr>
        <w:pStyle w:val="BodyText2"/>
        <w:rPr>
          <w:rFonts w:ascii="Calibri" w:hAnsi="Calibri"/>
          <w:color w:val="000000"/>
          <w:sz w:val="22"/>
          <w:szCs w:val="22"/>
        </w:rPr>
      </w:pPr>
    </w:p>
    <w:p w:rsidR="00D5216F" w:rsidRPr="0082461A" w:rsidRDefault="00D5216F" w:rsidP="00D5216F">
      <w:pPr>
        <w:pStyle w:val="BodyText2"/>
        <w:rPr>
          <w:lang w:val="en-IN"/>
        </w:rPr>
      </w:pPr>
    </w:p>
    <w:p w:rsidR="00D5216F" w:rsidRDefault="00D5216F" w:rsidP="00D5216F">
      <w:pPr>
        <w:pStyle w:val="Heading"/>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D5216F" w:rsidRPr="00425C8F" w:rsidTr="00D5216F">
        <w:trPr>
          <w:trHeight w:val="277"/>
          <w:tblHeader/>
        </w:trPr>
        <w:tc>
          <w:tcPr>
            <w:tcW w:w="1800" w:type="dxa"/>
            <w:shd w:val="clear" w:color="auto" w:fill="E31837"/>
          </w:tcPr>
          <w:p w:rsidR="00D5216F" w:rsidRPr="00425C8F" w:rsidRDefault="00D5216F" w:rsidP="00D5216F">
            <w:pPr>
              <w:pStyle w:val="TableColumnLabels"/>
              <w:rPr>
                <w:color w:val="auto"/>
                <w:lang w:val="en-IN"/>
              </w:rPr>
            </w:pPr>
            <w:r w:rsidRPr="00425C8F">
              <w:rPr>
                <w:color w:val="auto"/>
                <w:lang w:val="en-IN"/>
              </w:rPr>
              <w:t>TAG</w:t>
            </w:r>
          </w:p>
        </w:tc>
        <w:tc>
          <w:tcPr>
            <w:tcW w:w="1800" w:type="dxa"/>
            <w:shd w:val="clear" w:color="auto" w:fill="E31837"/>
          </w:tcPr>
          <w:p w:rsidR="00D5216F" w:rsidRPr="00425C8F" w:rsidRDefault="00D5216F" w:rsidP="00D5216F">
            <w:pPr>
              <w:pStyle w:val="TableColumnLabels"/>
              <w:rPr>
                <w:color w:val="auto"/>
                <w:lang w:val="en-IN"/>
              </w:rPr>
            </w:pPr>
            <w:r w:rsidRPr="00425C8F">
              <w:rPr>
                <w:color w:val="auto"/>
                <w:lang w:val="en-IN"/>
              </w:rPr>
              <w:t>Fields</w:t>
            </w:r>
          </w:p>
        </w:tc>
        <w:tc>
          <w:tcPr>
            <w:tcW w:w="1980" w:type="dxa"/>
            <w:shd w:val="clear" w:color="auto" w:fill="E31837"/>
          </w:tcPr>
          <w:p w:rsidR="00D5216F" w:rsidRPr="00425C8F" w:rsidRDefault="00D5216F" w:rsidP="00D5216F">
            <w:pPr>
              <w:pStyle w:val="TableColumnLabels"/>
              <w:rPr>
                <w:color w:val="auto"/>
                <w:lang w:val="en-IN"/>
              </w:rPr>
            </w:pPr>
            <w:r w:rsidRPr="00425C8F">
              <w:rPr>
                <w:color w:val="auto"/>
                <w:lang w:val="en-IN"/>
              </w:rPr>
              <w:t>Remarks</w:t>
            </w:r>
          </w:p>
        </w:tc>
        <w:tc>
          <w:tcPr>
            <w:tcW w:w="1620" w:type="dxa"/>
            <w:shd w:val="clear" w:color="auto" w:fill="E31837"/>
          </w:tcPr>
          <w:p w:rsidR="00D5216F" w:rsidRPr="00425C8F" w:rsidRDefault="00D5216F" w:rsidP="00D5216F">
            <w:pPr>
              <w:pStyle w:val="TableColumnLabels"/>
              <w:rPr>
                <w:color w:val="auto"/>
                <w:lang w:val="en-IN"/>
              </w:rPr>
            </w:pPr>
            <w:r w:rsidRPr="00425C8F">
              <w:rPr>
                <w:color w:val="auto"/>
                <w:lang w:val="en-IN"/>
              </w:rPr>
              <w:t>Example</w:t>
            </w:r>
          </w:p>
        </w:tc>
        <w:tc>
          <w:tcPr>
            <w:tcW w:w="720" w:type="dxa"/>
            <w:shd w:val="clear" w:color="auto" w:fill="E31837"/>
          </w:tcPr>
          <w:p w:rsidR="00D5216F" w:rsidRPr="00425C8F" w:rsidRDefault="00D5216F" w:rsidP="00D5216F">
            <w:pPr>
              <w:pStyle w:val="TableColumnLabels"/>
              <w:rPr>
                <w:color w:val="auto"/>
                <w:lang w:val="en-IN"/>
              </w:rPr>
            </w:pPr>
            <w:r w:rsidRPr="00425C8F">
              <w:rPr>
                <w:color w:val="auto"/>
                <w:lang w:val="en-IN"/>
              </w:rPr>
              <w:t>Field Type</w:t>
            </w:r>
          </w:p>
        </w:tc>
        <w:tc>
          <w:tcPr>
            <w:tcW w:w="1620" w:type="dxa"/>
            <w:shd w:val="clear" w:color="auto" w:fill="E31837"/>
          </w:tcPr>
          <w:p w:rsidR="00D5216F" w:rsidRPr="00425C8F" w:rsidRDefault="00D5216F" w:rsidP="00D5216F">
            <w:pPr>
              <w:pStyle w:val="TableColumnLabels"/>
              <w:rPr>
                <w:color w:val="auto"/>
                <w:lang w:val="en-IN"/>
              </w:rPr>
            </w:pPr>
            <w:r w:rsidRPr="00425C8F">
              <w:rPr>
                <w:color w:val="auto"/>
                <w:lang w:val="en-IN"/>
              </w:rPr>
              <w:t>Optional/</w:t>
            </w:r>
          </w:p>
          <w:p w:rsidR="00D5216F" w:rsidRPr="00425C8F" w:rsidRDefault="00D5216F" w:rsidP="00D5216F">
            <w:pPr>
              <w:pStyle w:val="TableColumnLabels"/>
              <w:rPr>
                <w:color w:val="auto"/>
                <w:lang w:val="en-IN"/>
              </w:rPr>
            </w:pPr>
            <w:r w:rsidRPr="00425C8F">
              <w:rPr>
                <w:color w:val="auto"/>
                <w:lang w:val="en-IN"/>
              </w:rPr>
              <w:t>Mandatory</w:t>
            </w:r>
          </w:p>
        </w:tc>
      </w:tr>
      <w:tr w:rsidR="00D5216F" w:rsidRPr="00425C8F" w:rsidTr="00D5216F">
        <w:trPr>
          <w:trHeight w:val="277"/>
        </w:trPr>
        <w:tc>
          <w:tcPr>
            <w:tcW w:w="9540" w:type="dxa"/>
            <w:gridSpan w:val="6"/>
          </w:tcPr>
          <w:p w:rsidR="00D5216F" w:rsidRPr="00425C8F" w:rsidRDefault="00D5216F" w:rsidP="00D5216F">
            <w:pPr>
              <w:pStyle w:val="Tablecontent"/>
            </w:pPr>
            <w:r w:rsidRPr="00425C8F">
              <w:rPr>
                <w:b/>
                <w:bCs/>
              </w:rPr>
              <w:t>DATA</w:t>
            </w:r>
          </w:p>
        </w:tc>
      </w:tr>
      <w:tr w:rsidR="00D5216F" w:rsidRPr="00425C8F" w:rsidTr="00D5216F">
        <w:trPr>
          <w:trHeight w:val="277"/>
        </w:trPr>
        <w:tc>
          <w:tcPr>
            <w:tcW w:w="1800" w:type="dxa"/>
          </w:tcPr>
          <w:p w:rsidR="00D5216F" w:rsidRPr="00425C8F" w:rsidRDefault="00D5216F" w:rsidP="00D5216F">
            <w:pPr>
              <w:pStyle w:val="Tablecontent"/>
            </w:pPr>
            <w:r w:rsidRPr="009928A9">
              <w:rPr>
                <w:rFonts w:ascii="Calibri" w:hAnsi="Calibri"/>
                <w:color w:val="000000"/>
                <w:sz w:val="22"/>
                <w:szCs w:val="22"/>
              </w:rPr>
              <w:t>LoginId</w:t>
            </w:r>
            <w:r>
              <w:rPr>
                <w:rFonts w:ascii="Calibri" w:hAnsi="Calibri"/>
                <w:color w:val="000000"/>
                <w:sz w:val="22"/>
                <w:szCs w:val="22"/>
              </w:rPr>
              <w:t xml:space="preserve"> </w:t>
            </w:r>
          </w:p>
        </w:tc>
        <w:tc>
          <w:tcPr>
            <w:tcW w:w="1800" w:type="dxa"/>
          </w:tcPr>
          <w:p w:rsidR="00D5216F" w:rsidRPr="00425C8F" w:rsidRDefault="00D5216F" w:rsidP="00D5216F">
            <w:pPr>
              <w:pStyle w:val="Tablecontent"/>
            </w:pPr>
            <w:r>
              <w:t>User’s login Id in PreTUPS who has initiated request</w:t>
            </w:r>
          </w:p>
        </w:tc>
        <w:tc>
          <w:tcPr>
            <w:tcW w:w="1980" w:type="dxa"/>
          </w:tcPr>
          <w:p w:rsidR="00D5216F" w:rsidRPr="00425C8F" w:rsidRDefault="00D5216F" w:rsidP="00D5216F">
            <w:pPr>
              <w:pStyle w:val="Tablecontent"/>
            </w:pPr>
            <w:r>
              <w:t>Valid login Id of user</w:t>
            </w:r>
          </w:p>
        </w:tc>
        <w:tc>
          <w:tcPr>
            <w:tcW w:w="1620" w:type="dxa"/>
          </w:tcPr>
          <w:p w:rsidR="00D5216F" w:rsidRPr="00425C8F" w:rsidRDefault="00D5216F" w:rsidP="00D5216F">
            <w:pPr>
              <w:pStyle w:val="Tablecontent"/>
            </w:pPr>
            <w:r>
              <w:rPr>
                <w:rFonts w:ascii="Calibri" w:hAnsi="Calibri"/>
                <w:color w:val="000000"/>
                <w:sz w:val="22"/>
                <w:szCs w:val="22"/>
              </w:rPr>
              <w:t>satcorp</w:t>
            </w:r>
          </w:p>
        </w:tc>
        <w:tc>
          <w:tcPr>
            <w:tcW w:w="720" w:type="dxa"/>
          </w:tcPr>
          <w:p w:rsidR="00D5216F" w:rsidRPr="00425C8F" w:rsidRDefault="00D5216F" w:rsidP="00D5216F">
            <w:pPr>
              <w:pStyle w:val="Tablecontent"/>
            </w:pPr>
            <w:r w:rsidRPr="00425C8F">
              <w:t>A (10)</w:t>
            </w:r>
          </w:p>
        </w:tc>
        <w:tc>
          <w:tcPr>
            <w:tcW w:w="1620" w:type="dxa"/>
          </w:tcPr>
          <w:p w:rsidR="00D5216F" w:rsidRPr="00425C8F" w:rsidRDefault="00D5216F" w:rsidP="00D5216F">
            <w:pPr>
              <w:pStyle w:val="Tablecontent"/>
            </w:pPr>
            <w:r>
              <w:t>M</w:t>
            </w:r>
          </w:p>
        </w:tc>
      </w:tr>
      <w:tr w:rsidR="00D5216F" w:rsidRPr="00425C8F" w:rsidTr="00D5216F">
        <w:trPr>
          <w:trHeight w:val="277"/>
        </w:trPr>
        <w:tc>
          <w:tcPr>
            <w:tcW w:w="1800" w:type="dxa"/>
          </w:tcPr>
          <w:p w:rsidR="00D5216F" w:rsidRPr="00425C8F" w:rsidRDefault="00D5216F" w:rsidP="00D5216F">
            <w:pPr>
              <w:pStyle w:val="Tablecontent"/>
            </w:pPr>
            <w:r w:rsidRPr="009928A9">
              <w:rPr>
                <w:rFonts w:ascii="Calibri" w:hAnsi="Calibri"/>
                <w:color w:val="000000"/>
                <w:sz w:val="22"/>
                <w:szCs w:val="22"/>
              </w:rPr>
              <w:t>password</w:t>
            </w:r>
          </w:p>
        </w:tc>
        <w:tc>
          <w:tcPr>
            <w:tcW w:w="1800" w:type="dxa"/>
          </w:tcPr>
          <w:p w:rsidR="00D5216F" w:rsidRPr="00425C8F" w:rsidRDefault="00D5216F" w:rsidP="00D5216F">
            <w:pPr>
              <w:pStyle w:val="Tablecontent"/>
            </w:pPr>
            <w:r>
              <w:t>password  of initiated channel user</w:t>
            </w:r>
          </w:p>
        </w:tc>
        <w:tc>
          <w:tcPr>
            <w:tcW w:w="1980" w:type="dxa"/>
          </w:tcPr>
          <w:p w:rsidR="00D5216F" w:rsidRPr="00425C8F" w:rsidRDefault="00D5216F" w:rsidP="00D5216F">
            <w:pPr>
              <w:pStyle w:val="Tablecontent"/>
            </w:pPr>
            <w:r>
              <w:t>Valid password of user</w:t>
            </w:r>
          </w:p>
        </w:tc>
        <w:tc>
          <w:tcPr>
            <w:tcW w:w="1620" w:type="dxa"/>
          </w:tcPr>
          <w:p w:rsidR="00D5216F" w:rsidRPr="00425C8F" w:rsidRDefault="00D5216F" w:rsidP="00D5216F">
            <w:pPr>
              <w:pStyle w:val="Tablecontent"/>
            </w:pPr>
            <w:r>
              <w:rPr>
                <w:rFonts w:ascii="Calibri" w:hAnsi="Calibri"/>
                <w:color w:val="000000"/>
                <w:sz w:val="22"/>
                <w:szCs w:val="22"/>
              </w:rPr>
              <w:t>1357</w:t>
            </w:r>
          </w:p>
        </w:tc>
        <w:tc>
          <w:tcPr>
            <w:tcW w:w="720" w:type="dxa"/>
          </w:tcPr>
          <w:p w:rsidR="00D5216F" w:rsidRPr="00425C8F" w:rsidRDefault="00D5216F" w:rsidP="00D5216F">
            <w:pPr>
              <w:pStyle w:val="Tablecontent"/>
            </w:pPr>
            <w:r>
              <w:t>A</w:t>
            </w:r>
            <w:r w:rsidRPr="00425C8F">
              <w:t xml:space="preserve"> (10)</w:t>
            </w:r>
          </w:p>
        </w:tc>
        <w:tc>
          <w:tcPr>
            <w:tcW w:w="1620" w:type="dxa"/>
          </w:tcPr>
          <w:p w:rsidR="00D5216F" w:rsidRPr="00425C8F" w:rsidRDefault="00D5216F" w:rsidP="00D5216F">
            <w:pPr>
              <w:pStyle w:val="Tablecontent"/>
            </w:pPr>
            <w:r>
              <w:t>M</w:t>
            </w:r>
          </w:p>
        </w:tc>
      </w:tr>
      <w:tr w:rsidR="00D5216F" w:rsidRPr="00425C8F" w:rsidTr="00D5216F">
        <w:trPr>
          <w:cantSplit/>
          <w:trHeight w:val="277"/>
        </w:trPr>
        <w:tc>
          <w:tcPr>
            <w:tcW w:w="1800" w:type="dxa"/>
          </w:tcPr>
          <w:p w:rsidR="00D5216F" w:rsidRPr="00425C8F" w:rsidRDefault="00D5216F" w:rsidP="00D5216F">
            <w:pPr>
              <w:pStyle w:val="Tablecontent"/>
            </w:pPr>
            <w:r w:rsidRPr="009928A9">
              <w:rPr>
                <w:rFonts w:ascii="Calibri" w:hAnsi="Calibri"/>
                <w:color w:val="000000"/>
                <w:sz w:val="22"/>
                <w:szCs w:val="22"/>
              </w:rPr>
              <w:t>batchID</w:t>
            </w:r>
          </w:p>
        </w:tc>
        <w:tc>
          <w:tcPr>
            <w:tcW w:w="1800" w:type="dxa"/>
          </w:tcPr>
          <w:p w:rsidR="00D5216F" w:rsidRPr="00425C8F" w:rsidRDefault="00D5216F" w:rsidP="00D5216F">
            <w:pPr>
              <w:pStyle w:val="Tablecontent"/>
            </w:pPr>
            <w:r>
              <w:t>batchid</w:t>
            </w:r>
          </w:p>
        </w:tc>
        <w:tc>
          <w:tcPr>
            <w:tcW w:w="1980" w:type="dxa"/>
          </w:tcPr>
          <w:p w:rsidR="00D5216F" w:rsidRPr="00425C8F" w:rsidRDefault="00D5216F" w:rsidP="00D5216F">
            <w:pPr>
              <w:pStyle w:val="Tablecontent"/>
            </w:pPr>
            <w:r>
              <w:t>batchid</w:t>
            </w:r>
          </w:p>
        </w:tc>
        <w:tc>
          <w:tcPr>
            <w:tcW w:w="1620" w:type="dxa"/>
          </w:tcPr>
          <w:p w:rsidR="00D5216F" w:rsidRPr="00425C8F" w:rsidRDefault="00D5216F" w:rsidP="00D5216F">
            <w:pPr>
              <w:pStyle w:val="Tablecontent"/>
            </w:pPr>
            <w:r w:rsidRPr="00C76DD1">
              <w:t>SB161117.0008</w:t>
            </w:r>
          </w:p>
        </w:tc>
        <w:tc>
          <w:tcPr>
            <w:tcW w:w="720" w:type="dxa"/>
          </w:tcPr>
          <w:p w:rsidR="00D5216F" w:rsidRPr="00425C8F" w:rsidRDefault="00D5216F" w:rsidP="00D5216F">
            <w:pPr>
              <w:pStyle w:val="Tablecontent"/>
            </w:pPr>
            <w:r>
              <w:t>A</w:t>
            </w:r>
            <w:r w:rsidRPr="00425C8F">
              <w:t xml:space="preserve"> (1</w:t>
            </w:r>
            <w:r>
              <w:t>3</w:t>
            </w:r>
            <w:r w:rsidRPr="00425C8F">
              <w:t>)</w:t>
            </w:r>
          </w:p>
        </w:tc>
        <w:tc>
          <w:tcPr>
            <w:tcW w:w="1620" w:type="dxa"/>
          </w:tcPr>
          <w:p w:rsidR="00D5216F" w:rsidRPr="00425C8F" w:rsidRDefault="00D5216F" w:rsidP="00D5216F">
            <w:pPr>
              <w:pStyle w:val="Tablecontent"/>
            </w:pPr>
            <w:r>
              <w:t>M</w:t>
            </w:r>
          </w:p>
        </w:tc>
      </w:tr>
      <w:tr w:rsidR="00D5216F" w:rsidRPr="00425C8F" w:rsidTr="00D5216F">
        <w:trPr>
          <w:cantSplit/>
          <w:trHeight w:val="277"/>
        </w:trPr>
        <w:tc>
          <w:tcPr>
            <w:tcW w:w="1800" w:type="dxa"/>
          </w:tcPr>
          <w:p w:rsidR="00D5216F" w:rsidRPr="00425C8F" w:rsidRDefault="00D5216F" w:rsidP="00D5216F">
            <w:pPr>
              <w:pStyle w:val="Tablecontent"/>
            </w:pPr>
            <w:r>
              <w:t>type</w:t>
            </w:r>
          </w:p>
        </w:tc>
        <w:tc>
          <w:tcPr>
            <w:tcW w:w="1800" w:type="dxa"/>
          </w:tcPr>
          <w:p w:rsidR="00D5216F" w:rsidRPr="00425C8F" w:rsidRDefault="00D5216F" w:rsidP="00D5216F">
            <w:pPr>
              <w:pStyle w:val="Tablecontent"/>
            </w:pPr>
            <w:r>
              <w:t>Service type</w:t>
            </w:r>
          </w:p>
        </w:tc>
        <w:tc>
          <w:tcPr>
            <w:tcW w:w="1980" w:type="dxa"/>
          </w:tcPr>
          <w:p w:rsidR="00D5216F" w:rsidRPr="00425C8F" w:rsidRDefault="00D5216F" w:rsidP="00D5216F">
            <w:pPr>
              <w:pStyle w:val="Tablecontent"/>
            </w:pPr>
            <w:r>
              <w:t>Service type of operation</w:t>
            </w:r>
          </w:p>
        </w:tc>
        <w:tc>
          <w:tcPr>
            <w:tcW w:w="1620" w:type="dxa"/>
          </w:tcPr>
          <w:p w:rsidR="00D5216F" w:rsidRPr="00425C8F" w:rsidRDefault="00D5216F" w:rsidP="00D5216F">
            <w:pPr>
              <w:pStyle w:val="Tablecontent"/>
            </w:pPr>
            <w:r w:rsidRPr="00D5216F">
              <w:rPr>
                <w:rFonts w:ascii="Calibri" w:hAnsi="Calibri"/>
                <w:color w:val="000000"/>
                <w:sz w:val="22"/>
                <w:szCs w:val="22"/>
              </w:rPr>
              <w:t>CANCELMSISDN</w:t>
            </w:r>
          </w:p>
        </w:tc>
        <w:tc>
          <w:tcPr>
            <w:tcW w:w="720" w:type="dxa"/>
          </w:tcPr>
          <w:p w:rsidR="00D5216F" w:rsidRPr="00425C8F" w:rsidRDefault="00D5216F" w:rsidP="00D5216F">
            <w:pPr>
              <w:pStyle w:val="Tablecontent"/>
            </w:pPr>
            <w:r>
              <w:t>A(10)</w:t>
            </w:r>
          </w:p>
        </w:tc>
        <w:tc>
          <w:tcPr>
            <w:tcW w:w="1620" w:type="dxa"/>
          </w:tcPr>
          <w:p w:rsidR="00D5216F" w:rsidRPr="00425C8F" w:rsidRDefault="00D5216F" w:rsidP="00D5216F">
            <w:pPr>
              <w:pStyle w:val="Tablecontent"/>
            </w:pPr>
            <w:r>
              <w:t>M</w:t>
            </w:r>
          </w:p>
        </w:tc>
      </w:tr>
      <w:tr w:rsidR="00D5216F" w:rsidRPr="00425C8F" w:rsidTr="00D5216F">
        <w:trPr>
          <w:cantSplit/>
          <w:trHeight w:val="277"/>
        </w:trPr>
        <w:tc>
          <w:tcPr>
            <w:tcW w:w="1800" w:type="dxa"/>
          </w:tcPr>
          <w:p w:rsidR="00D5216F" w:rsidRDefault="00D5216F" w:rsidP="00D5216F">
            <w:pPr>
              <w:pStyle w:val="Tablecontent"/>
            </w:pPr>
            <w:r>
              <w:t>data</w:t>
            </w:r>
          </w:p>
        </w:tc>
        <w:tc>
          <w:tcPr>
            <w:tcW w:w="1800" w:type="dxa"/>
          </w:tcPr>
          <w:p w:rsidR="00D5216F" w:rsidRDefault="00D5216F" w:rsidP="00D5216F">
            <w:pPr>
              <w:pStyle w:val="Tablecontent"/>
            </w:pPr>
            <w:r>
              <w:t>JSON object of data required for service</w:t>
            </w:r>
          </w:p>
        </w:tc>
        <w:tc>
          <w:tcPr>
            <w:tcW w:w="1980" w:type="dxa"/>
          </w:tcPr>
          <w:p w:rsidR="00D5216F" w:rsidRDefault="00D5216F" w:rsidP="00D5216F">
            <w:pPr>
              <w:pStyle w:val="Tablecontent"/>
            </w:pPr>
            <w:r>
              <w:t>Valid JSON Object required for operation</w:t>
            </w:r>
          </w:p>
        </w:tc>
        <w:tc>
          <w:tcPr>
            <w:tcW w:w="1620" w:type="dxa"/>
          </w:tcPr>
          <w:p w:rsidR="00D5216F" w:rsidRDefault="00D5216F" w:rsidP="00D5216F">
            <w:pPr>
              <w:pStyle w:val="Tablecontent"/>
            </w:pPr>
            <w:r>
              <w:t>{“Key”:”Value”,”Key”:”Value”}</w:t>
            </w:r>
          </w:p>
        </w:tc>
        <w:tc>
          <w:tcPr>
            <w:tcW w:w="720" w:type="dxa"/>
          </w:tcPr>
          <w:p w:rsidR="00D5216F" w:rsidRDefault="00D5216F" w:rsidP="00D5216F">
            <w:pPr>
              <w:pStyle w:val="Tablecontent"/>
            </w:pPr>
            <w:r>
              <w:t>A</w:t>
            </w:r>
          </w:p>
        </w:tc>
        <w:tc>
          <w:tcPr>
            <w:tcW w:w="1620" w:type="dxa"/>
          </w:tcPr>
          <w:p w:rsidR="00D5216F" w:rsidRPr="00425C8F" w:rsidRDefault="00D5216F" w:rsidP="00D5216F">
            <w:pPr>
              <w:pStyle w:val="Tablecontent"/>
            </w:pPr>
            <w:r>
              <w:t>M</w:t>
            </w:r>
          </w:p>
        </w:tc>
      </w:tr>
      <w:tr w:rsidR="00D5216F" w:rsidRPr="00425C8F" w:rsidTr="00D5216F">
        <w:trPr>
          <w:cantSplit/>
          <w:trHeight w:val="277"/>
        </w:trPr>
        <w:tc>
          <w:tcPr>
            <w:tcW w:w="1800" w:type="dxa"/>
          </w:tcPr>
          <w:p w:rsidR="00D5216F" w:rsidRPr="00425C8F" w:rsidRDefault="00D5216F" w:rsidP="00D5216F">
            <w:pPr>
              <w:pStyle w:val="Tablecontent"/>
            </w:pPr>
            <w:r w:rsidRPr="00D5216F">
              <w:rPr>
                <w:rFonts w:ascii="Calibri" w:hAnsi="Calibri"/>
                <w:color w:val="000000"/>
                <w:sz w:val="22"/>
                <w:szCs w:val="22"/>
              </w:rPr>
              <w:t>userLoginID</w:t>
            </w:r>
          </w:p>
        </w:tc>
        <w:tc>
          <w:tcPr>
            <w:tcW w:w="1800" w:type="dxa"/>
          </w:tcPr>
          <w:p w:rsidR="00D5216F" w:rsidRPr="00425C8F" w:rsidRDefault="00D5216F" w:rsidP="00D5216F">
            <w:pPr>
              <w:pStyle w:val="Tablecontent"/>
            </w:pPr>
            <w:r>
              <w:t>User’s login Id in PreTUPS who has initiated request</w:t>
            </w:r>
          </w:p>
        </w:tc>
        <w:tc>
          <w:tcPr>
            <w:tcW w:w="1980" w:type="dxa"/>
          </w:tcPr>
          <w:p w:rsidR="00D5216F" w:rsidRPr="00425C8F" w:rsidRDefault="00D5216F" w:rsidP="00D5216F">
            <w:pPr>
              <w:pStyle w:val="Tablecontent"/>
            </w:pPr>
            <w:r>
              <w:t>Valid login Id of user</w:t>
            </w:r>
          </w:p>
        </w:tc>
        <w:tc>
          <w:tcPr>
            <w:tcW w:w="1620" w:type="dxa"/>
          </w:tcPr>
          <w:p w:rsidR="00D5216F" w:rsidRPr="00425C8F" w:rsidRDefault="00D5216F" w:rsidP="00D5216F">
            <w:pPr>
              <w:pStyle w:val="Tablecontent"/>
            </w:pPr>
            <w:r>
              <w:rPr>
                <w:rFonts w:ascii="Calibri" w:hAnsi="Calibri"/>
                <w:color w:val="000000"/>
                <w:sz w:val="22"/>
                <w:szCs w:val="22"/>
              </w:rPr>
              <w:t>satcorp</w:t>
            </w:r>
          </w:p>
        </w:tc>
        <w:tc>
          <w:tcPr>
            <w:tcW w:w="720" w:type="dxa"/>
          </w:tcPr>
          <w:p w:rsidR="00D5216F" w:rsidRPr="00425C8F" w:rsidRDefault="00D5216F" w:rsidP="00D5216F">
            <w:pPr>
              <w:pStyle w:val="Tablecontent"/>
            </w:pPr>
            <w:r w:rsidRPr="00425C8F">
              <w:t>A (10)</w:t>
            </w:r>
          </w:p>
        </w:tc>
        <w:tc>
          <w:tcPr>
            <w:tcW w:w="1620" w:type="dxa"/>
          </w:tcPr>
          <w:p w:rsidR="00D5216F" w:rsidRPr="00425C8F" w:rsidRDefault="00D5216F" w:rsidP="00D5216F">
            <w:pPr>
              <w:pStyle w:val="Tablecontent"/>
            </w:pPr>
            <w:r>
              <w:t>M</w:t>
            </w:r>
          </w:p>
        </w:tc>
      </w:tr>
      <w:tr w:rsidR="00D5216F" w:rsidRPr="00425C8F" w:rsidTr="00D5216F">
        <w:trPr>
          <w:cantSplit/>
          <w:trHeight w:val="277"/>
        </w:trPr>
        <w:tc>
          <w:tcPr>
            <w:tcW w:w="1800" w:type="dxa"/>
          </w:tcPr>
          <w:p w:rsidR="00D5216F" w:rsidRPr="009928A9" w:rsidRDefault="00D5216F" w:rsidP="00D5216F">
            <w:pPr>
              <w:pStyle w:val="Tablecontent"/>
              <w:rPr>
                <w:rFonts w:ascii="Calibri" w:hAnsi="Calibri"/>
                <w:color w:val="000000"/>
                <w:sz w:val="22"/>
                <w:szCs w:val="22"/>
              </w:rPr>
            </w:pPr>
            <w:r w:rsidRPr="00D5216F">
              <w:rPr>
                <w:rFonts w:ascii="Calibri" w:hAnsi="Calibri"/>
                <w:color w:val="000000"/>
                <w:sz w:val="22"/>
                <w:szCs w:val="22"/>
              </w:rPr>
              <w:t>checklist</w:t>
            </w:r>
          </w:p>
        </w:tc>
        <w:tc>
          <w:tcPr>
            <w:tcW w:w="1800" w:type="dxa"/>
          </w:tcPr>
          <w:p w:rsidR="00D5216F" w:rsidRDefault="00D5216F" w:rsidP="00D5216F">
            <w:pPr>
              <w:pStyle w:val="Tablecontent"/>
            </w:pPr>
            <w:r>
              <w:t>List of msisdns need to cancel</w:t>
            </w:r>
          </w:p>
        </w:tc>
        <w:tc>
          <w:tcPr>
            <w:tcW w:w="1980" w:type="dxa"/>
          </w:tcPr>
          <w:p w:rsidR="00D5216F" w:rsidRDefault="00D5216F" w:rsidP="00D5216F">
            <w:pPr>
              <w:pStyle w:val="Tablecontent"/>
            </w:pPr>
            <w:r>
              <w:t>List of msisdns need to cancel</w:t>
            </w:r>
          </w:p>
        </w:tc>
        <w:tc>
          <w:tcPr>
            <w:tcW w:w="1620" w:type="dxa"/>
          </w:tcPr>
          <w:p w:rsidR="00D5216F" w:rsidRDefault="00D5216F" w:rsidP="00D5216F">
            <w:pPr>
              <w:pStyle w:val="Tablecontent"/>
              <w:rPr>
                <w:rFonts w:ascii="Calibri" w:hAnsi="Calibri"/>
                <w:color w:val="000000"/>
                <w:sz w:val="22"/>
                <w:szCs w:val="22"/>
              </w:rPr>
            </w:pPr>
            <w:r>
              <w:rPr>
                <w:rFonts w:ascii="Calibri" w:hAnsi="Calibri"/>
                <w:color w:val="000000"/>
                <w:sz w:val="22"/>
                <w:szCs w:val="22"/>
              </w:rPr>
              <w:t>“721246461”,”721235646”</w:t>
            </w:r>
          </w:p>
        </w:tc>
        <w:tc>
          <w:tcPr>
            <w:tcW w:w="720" w:type="dxa"/>
          </w:tcPr>
          <w:p w:rsidR="00D5216F" w:rsidRDefault="00D5216F" w:rsidP="00D5216F">
            <w:pPr>
              <w:pStyle w:val="Tablecontent"/>
            </w:pPr>
            <w:r>
              <w:t>A</w:t>
            </w:r>
          </w:p>
        </w:tc>
        <w:tc>
          <w:tcPr>
            <w:tcW w:w="1620" w:type="dxa"/>
          </w:tcPr>
          <w:p w:rsidR="00D5216F" w:rsidRDefault="00D5216F" w:rsidP="00D5216F">
            <w:pPr>
              <w:pStyle w:val="Tablecontent"/>
            </w:pPr>
            <w:r>
              <w:t>M</w:t>
            </w:r>
          </w:p>
        </w:tc>
      </w:tr>
    </w:tbl>
    <w:p w:rsidR="00D5216F" w:rsidRDefault="00D5216F" w:rsidP="00D5216F">
      <w:pPr>
        <w:pStyle w:val="BodyText2"/>
        <w:rPr>
          <w:lang w:val="en-IN"/>
        </w:rPr>
      </w:pPr>
    </w:p>
    <w:p w:rsidR="00D5216F" w:rsidRPr="00425C8F" w:rsidRDefault="00D5216F" w:rsidP="00D5216F">
      <w:pPr>
        <w:pStyle w:val="Heading"/>
        <w:rPr>
          <w:color w:val="auto"/>
        </w:rPr>
      </w:pPr>
      <w:r w:rsidRPr="00425C8F">
        <w:rPr>
          <w:color w:val="auto"/>
        </w:rPr>
        <w:t>Response Syntax</w:t>
      </w:r>
    </w:p>
    <w:p w:rsidR="00D5216F" w:rsidRDefault="00D5216F" w:rsidP="00D5216F">
      <w:pPr>
        <w:pStyle w:val="BodyText2"/>
        <w:ind w:left="720"/>
      </w:pPr>
      <w:r w:rsidRPr="00425C8F">
        <w:t xml:space="preserve">PreTUPS system sends the acknowledgement to the External system. The acknowledgement will be in </w:t>
      </w:r>
      <w:r>
        <w:t>JSON</w:t>
      </w:r>
      <w:r w:rsidRPr="00425C8F">
        <w:t xml:space="preserve"> and send as response of the request. The </w:t>
      </w:r>
      <w:r>
        <w:t>JSON</w:t>
      </w:r>
      <w:r w:rsidRPr="00425C8F">
        <w:t xml:space="preserve"> response details are mentioned below</w:t>
      </w:r>
      <w:r>
        <w:t>.</w:t>
      </w:r>
    </w:p>
    <w:p w:rsidR="00D5216F" w:rsidRDefault="00D5216F" w:rsidP="00D5216F">
      <w:pPr>
        <w:jc w:val="both"/>
        <w:rPr>
          <w:rFonts w:ascii="Calibri" w:hAnsi="Calibri"/>
          <w:color w:val="000000"/>
          <w:sz w:val="22"/>
          <w:szCs w:val="22"/>
        </w:rPr>
      </w:pPr>
    </w:p>
    <w:p w:rsidR="003A45D6" w:rsidRDefault="003A45D6" w:rsidP="00D5216F">
      <w:pPr>
        <w:pStyle w:val="Heading"/>
        <w:rPr>
          <w:rFonts w:ascii="Arial" w:hAnsi="Arial" w:cs="Times New Roman"/>
          <w:b w:val="0"/>
          <w:color w:val="auto"/>
          <w:sz w:val="20"/>
          <w:u w:val="none"/>
          <w:lang w:val="en-US"/>
        </w:rPr>
      </w:pPr>
      <w:r w:rsidRPr="003A45D6">
        <w:rPr>
          <w:rFonts w:ascii="Arial" w:hAnsi="Arial" w:cs="Times New Roman"/>
          <w:b w:val="0"/>
          <w:color w:val="auto"/>
          <w:sz w:val="20"/>
          <w:u w:val="none"/>
          <w:lang w:val="en-US"/>
        </w:rPr>
        <w:t>{"statusCode":200,"status":true,"successMsg":null,"formError":null,"globalError":null,"parameters":null,"dataObject":{"geoDomainList":null,"geoDomainListSize":null,"geoDomainCode":null,"geoDomainName":null,"categoryCode":null,"categoryName":null,"ownerCategoryName":null,"userID":null,"userName":null,"categoryList":null,"domainCode":null,"domainName":null,"user</w:t>
      </w:r>
      <w:r w:rsidRPr="003A45D6">
        <w:rPr>
          <w:rFonts w:ascii="Arial" w:hAnsi="Arial" w:cs="Times New Roman"/>
          <w:b w:val="0"/>
          <w:color w:val="auto"/>
          <w:sz w:val="20"/>
          <w:u w:val="none"/>
          <w:lang w:val="en-US"/>
        </w:rPr>
        <w:lastRenderedPageBreak/>
        <w:t>List":null,"userListSize":0,"domainList":null,"loginUserType":null,"loginUserCatCode":null,"loginUserCatName":null,"loginUserID":null,"loginUserName":null,"selfAllow":false,"ownerID":null,"ownerName":null,"ownerOnly":false,"time":0,"fileType":null,"serviceList":null,"serviceCode":null,"serviceName":null,"processedOn":null,"scheduleDate":null,"noOfRecords":null,"scheduleNow":"off","uploadedFileLocation":null,"downloadTemplateLocation":null,"requestFor":null,"batchID":"SB170208.0006","loginId":"ycorpe","frequency":null,"iterations":0,"frequencyCode":"DAILY","scheduleList":[{"iterations":3,"frequency":"MONTHLY","executedIterations":0,"processedOn":null,"processedOnStr":"","activeUserId":"NGCO0000000013","activeUserName":"ycorpe ycorpe","connectionRefuseCounter":0,"senderMsisdn":null,"networkCode":"NG","serviceType":"RC","senderLocale":null,"noOfRecords":1,"cancelledCount":0,"batchType":"CORPORATE","ownerID":"NGCO0000000013","parentID":"NGCO0000000013","createdBy":null,"modifiedBy":null,"createdOn":null,"modifiedOn":null,"statusDesc":"Scheduled","batchIDDisp":"SB170208.0006(08/02/17)","prevStatus":null,"endDateOfBatch":null,"proccessedRecords":0,"totalRecords":0,"unproccessedRecords":0,"startDateOfBatch":null,"otherInfo1":null,"otherInfo3":null,"othterInfo2":null,"senderlanguageCode":null,"initiatedBy":"NGCO0000000013","parentCategory":"CORPE","parentDomain":"CORP","processFailedCount":0,"scheduledDate":"2017-02-08","successfulCount":0,"totalCount":3,"uploadFailedCount":2,"initiatedByName":"ycorpe ycorpe","scheduledDateStr":"08/02/17","refBatchID":"SB170208.0006","displayBatchID":"SB170208.0006 (08/02/17)","batchID":"SB170208.0006","serviceName":"Customer Recharge","status":"S","list":null,"lastModifiedTime":1486550617000},"fieldError":{},"messageCode":null}</w:t>
      </w:r>
    </w:p>
    <w:p w:rsidR="00D5216F" w:rsidRDefault="003A45D6" w:rsidP="00D5216F">
      <w:pPr>
        <w:pStyle w:val="Heading"/>
        <w:rPr>
          <w:color w:val="auto"/>
        </w:rPr>
      </w:pPr>
      <w:r w:rsidRPr="003A45D6">
        <w:rPr>
          <w:rFonts w:ascii="Arial" w:hAnsi="Arial" w:cs="Times New Roman"/>
          <w:b w:val="0"/>
          <w:color w:val="auto"/>
          <w:sz w:val="20"/>
          <w:u w:val="none"/>
          <w:lang w:val="en-US"/>
        </w:rPr>
        <w:t xml:space="preserve"> </w:t>
      </w:r>
      <w:r w:rsidR="00D5216F"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D5216F" w:rsidRPr="00425C8F" w:rsidTr="00D5216F">
        <w:trPr>
          <w:trHeight w:val="277"/>
          <w:tblHeader/>
        </w:trPr>
        <w:tc>
          <w:tcPr>
            <w:tcW w:w="1800" w:type="dxa"/>
            <w:shd w:val="clear" w:color="auto" w:fill="E31837"/>
          </w:tcPr>
          <w:p w:rsidR="00D5216F" w:rsidRPr="00425C8F" w:rsidRDefault="00D5216F" w:rsidP="00D5216F">
            <w:pPr>
              <w:pStyle w:val="TableColumnLabels"/>
              <w:rPr>
                <w:color w:val="auto"/>
                <w:lang w:val="en-IN"/>
              </w:rPr>
            </w:pPr>
            <w:r w:rsidRPr="00425C8F">
              <w:rPr>
                <w:color w:val="auto"/>
                <w:lang w:val="en-IN"/>
              </w:rPr>
              <w:t>TAG</w:t>
            </w:r>
          </w:p>
        </w:tc>
        <w:tc>
          <w:tcPr>
            <w:tcW w:w="1800" w:type="dxa"/>
            <w:shd w:val="clear" w:color="auto" w:fill="E31837"/>
          </w:tcPr>
          <w:p w:rsidR="00D5216F" w:rsidRPr="00425C8F" w:rsidRDefault="00D5216F" w:rsidP="00D5216F">
            <w:pPr>
              <w:pStyle w:val="TableColumnLabels"/>
              <w:rPr>
                <w:color w:val="auto"/>
                <w:lang w:val="en-IN"/>
              </w:rPr>
            </w:pPr>
            <w:r w:rsidRPr="00425C8F">
              <w:rPr>
                <w:color w:val="auto"/>
                <w:lang w:val="en-IN"/>
              </w:rPr>
              <w:t>Fields</w:t>
            </w:r>
          </w:p>
        </w:tc>
        <w:tc>
          <w:tcPr>
            <w:tcW w:w="1980" w:type="dxa"/>
            <w:shd w:val="clear" w:color="auto" w:fill="E31837"/>
          </w:tcPr>
          <w:p w:rsidR="00D5216F" w:rsidRPr="00425C8F" w:rsidRDefault="00D5216F" w:rsidP="00D5216F">
            <w:pPr>
              <w:pStyle w:val="TableColumnLabels"/>
              <w:rPr>
                <w:color w:val="auto"/>
                <w:lang w:val="en-IN"/>
              </w:rPr>
            </w:pPr>
            <w:r w:rsidRPr="00425C8F">
              <w:rPr>
                <w:color w:val="auto"/>
                <w:lang w:val="en-IN"/>
              </w:rPr>
              <w:t>Remarks</w:t>
            </w:r>
          </w:p>
        </w:tc>
        <w:tc>
          <w:tcPr>
            <w:tcW w:w="1620" w:type="dxa"/>
            <w:shd w:val="clear" w:color="auto" w:fill="E31837"/>
          </w:tcPr>
          <w:p w:rsidR="00D5216F" w:rsidRPr="00425C8F" w:rsidRDefault="00D5216F" w:rsidP="00D5216F">
            <w:pPr>
              <w:pStyle w:val="TableColumnLabels"/>
              <w:rPr>
                <w:color w:val="auto"/>
                <w:lang w:val="en-IN"/>
              </w:rPr>
            </w:pPr>
            <w:r w:rsidRPr="00425C8F">
              <w:rPr>
                <w:color w:val="auto"/>
                <w:lang w:val="en-IN"/>
              </w:rPr>
              <w:t>Example</w:t>
            </w:r>
          </w:p>
        </w:tc>
        <w:tc>
          <w:tcPr>
            <w:tcW w:w="720" w:type="dxa"/>
            <w:shd w:val="clear" w:color="auto" w:fill="E31837"/>
          </w:tcPr>
          <w:p w:rsidR="00D5216F" w:rsidRPr="00425C8F" w:rsidRDefault="00D5216F" w:rsidP="00D5216F">
            <w:pPr>
              <w:pStyle w:val="TableColumnLabels"/>
              <w:rPr>
                <w:color w:val="auto"/>
                <w:lang w:val="en-IN"/>
              </w:rPr>
            </w:pPr>
            <w:r w:rsidRPr="00425C8F">
              <w:rPr>
                <w:color w:val="auto"/>
                <w:lang w:val="en-IN"/>
              </w:rPr>
              <w:t>Field Type</w:t>
            </w:r>
          </w:p>
        </w:tc>
        <w:tc>
          <w:tcPr>
            <w:tcW w:w="1620" w:type="dxa"/>
            <w:shd w:val="clear" w:color="auto" w:fill="E31837"/>
          </w:tcPr>
          <w:p w:rsidR="00D5216F" w:rsidRPr="00425C8F" w:rsidRDefault="00D5216F" w:rsidP="00D5216F">
            <w:pPr>
              <w:pStyle w:val="TableColumnLabels"/>
              <w:rPr>
                <w:color w:val="auto"/>
                <w:lang w:val="en-IN"/>
              </w:rPr>
            </w:pPr>
            <w:r w:rsidRPr="00425C8F">
              <w:rPr>
                <w:color w:val="auto"/>
                <w:lang w:val="en-IN"/>
              </w:rPr>
              <w:t>Optional/</w:t>
            </w:r>
          </w:p>
          <w:p w:rsidR="00D5216F" w:rsidRPr="00425C8F" w:rsidRDefault="00D5216F" w:rsidP="00D5216F">
            <w:pPr>
              <w:pStyle w:val="TableColumnLabels"/>
              <w:rPr>
                <w:color w:val="auto"/>
                <w:lang w:val="en-IN"/>
              </w:rPr>
            </w:pPr>
            <w:r w:rsidRPr="00425C8F">
              <w:rPr>
                <w:color w:val="auto"/>
                <w:lang w:val="en-IN"/>
              </w:rPr>
              <w:t>Mandatory</w:t>
            </w:r>
          </w:p>
        </w:tc>
      </w:tr>
      <w:tr w:rsidR="00D5216F" w:rsidRPr="00425C8F" w:rsidTr="00D5216F">
        <w:trPr>
          <w:trHeight w:val="277"/>
        </w:trPr>
        <w:tc>
          <w:tcPr>
            <w:tcW w:w="1800" w:type="dxa"/>
          </w:tcPr>
          <w:p w:rsidR="00D5216F" w:rsidRPr="00425C8F" w:rsidRDefault="00D5216F" w:rsidP="00D5216F">
            <w:pPr>
              <w:pStyle w:val="Tablecontent"/>
            </w:pPr>
            <w:r>
              <w:t>statusCode</w:t>
            </w:r>
          </w:p>
        </w:tc>
        <w:tc>
          <w:tcPr>
            <w:tcW w:w="1800" w:type="dxa"/>
          </w:tcPr>
          <w:p w:rsidR="00D5216F" w:rsidRPr="00425C8F" w:rsidRDefault="00D5216F" w:rsidP="00D5216F">
            <w:pPr>
              <w:pStyle w:val="Tablecontent"/>
            </w:pPr>
            <w:r>
              <w:t>Status code of request</w:t>
            </w:r>
          </w:p>
        </w:tc>
        <w:tc>
          <w:tcPr>
            <w:tcW w:w="1980" w:type="dxa"/>
          </w:tcPr>
          <w:p w:rsidR="00D5216F" w:rsidRPr="00425C8F" w:rsidRDefault="00D5216F" w:rsidP="00D5216F">
            <w:pPr>
              <w:pStyle w:val="Tablecontent"/>
            </w:pPr>
            <w:r>
              <w:t>Return 200 if request lands on pretups server</w:t>
            </w:r>
          </w:p>
        </w:tc>
        <w:tc>
          <w:tcPr>
            <w:tcW w:w="1620" w:type="dxa"/>
          </w:tcPr>
          <w:p w:rsidR="00D5216F" w:rsidRPr="00425C8F" w:rsidRDefault="00D5216F" w:rsidP="00D5216F">
            <w:pPr>
              <w:pStyle w:val="Tablecontent"/>
            </w:pPr>
            <w:r>
              <w:t>200</w:t>
            </w:r>
          </w:p>
        </w:tc>
        <w:tc>
          <w:tcPr>
            <w:tcW w:w="720" w:type="dxa"/>
          </w:tcPr>
          <w:p w:rsidR="00D5216F" w:rsidRPr="00425C8F" w:rsidRDefault="00D5216F" w:rsidP="00D5216F">
            <w:pPr>
              <w:pStyle w:val="Tablecontent"/>
            </w:pPr>
            <w:r>
              <w:t>N</w:t>
            </w:r>
          </w:p>
        </w:tc>
        <w:tc>
          <w:tcPr>
            <w:tcW w:w="1620" w:type="dxa"/>
          </w:tcPr>
          <w:p w:rsidR="00D5216F" w:rsidRPr="00425C8F" w:rsidRDefault="00D5216F" w:rsidP="00D5216F">
            <w:pPr>
              <w:pStyle w:val="Tablecontent"/>
            </w:pPr>
            <w:r w:rsidRPr="00425C8F">
              <w:t>M</w:t>
            </w:r>
          </w:p>
        </w:tc>
      </w:tr>
      <w:tr w:rsidR="00D5216F" w:rsidRPr="00425C8F" w:rsidTr="00D5216F">
        <w:trPr>
          <w:trHeight w:val="277"/>
        </w:trPr>
        <w:tc>
          <w:tcPr>
            <w:tcW w:w="1800" w:type="dxa"/>
          </w:tcPr>
          <w:p w:rsidR="00D5216F" w:rsidRPr="00425C8F" w:rsidRDefault="00D5216F" w:rsidP="00D5216F">
            <w:pPr>
              <w:pStyle w:val="Tablecontent"/>
            </w:pPr>
            <w:r>
              <w:t>status</w:t>
            </w:r>
          </w:p>
        </w:tc>
        <w:tc>
          <w:tcPr>
            <w:tcW w:w="1800" w:type="dxa"/>
          </w:tcPr>
          <w:p w:rsidR="00D5216F" w:rsidRPr="00425C8F" w:rsidRDefault="00D5216F" w:rsidP="00D5216F">
            <w:pPr>
              <w:pStyle w:val="Tablecontent"/>
            </w:pPr>
            <w:r>
              <w:t xml:space="preserve">Return request status </w:t>
            </w:r>
          </w:p>
        </w:tc>
        <w:tc>
          <w:tcPr>
            <w:tcW w:w="1980" w:type="dxa"/>
          </w:tcPr>
          <w:p w:rsidR="00D5216F" w:rsidRPr="00425C8F" w:rsidRDefault="00D5216F" w:rsidP="00D5216F">
            <w:pPr>
              <w:pStyle w:val="Tablecontent"/>
            </w:pPr>
            <w:r>
              <w:t>Either true or false based on error or success message</w:t>
            </w:r>
          </w:p>
        </w:tc>
        <w:tc>
          <w:tcPr>
            <w:tcW w:w="1620" w:type="dxa"/>
          </w:tcPr>
          <w:p w:rsidR="00D5216F" w:rsidRPr="00425C8F" w:rsidRDefault="00D5216F" w:rsidP="00D5216F">
            <w:pPr>
              <w:pStyle w:val="Tablecontent"/>
            </w:pPr>
            <w:r>
              <w:t>true</w:t>
            </w:r>
          </w:p>
        </w:tc>
        <w:tc>
          <w:tcPr>
            <w:tcW w:w="720" w:type="dxa"/>
          </w:tcPr>
          <w:p w:rsidR="00D5216F" w:rsidRPr="00425C8F" w:rsidRDefault="00D5216F" w:rsidP="00D5216F">
            <w:pPr>
              <w:pStyle w:val="Tablecontent"/>
            </w:pPr>
            <w:r>
              <w:t xml:space="preserve">A </w:t>
            </w:r>
          </w:p>
        </w:tc>
        <w:tc>
          <w:tcPr>
            <w:tcW w:w="1620" w:type="dxa"/>
          </w:tcPr>
          <w:p w:rsidR="00D5216F" w:rsidRPr="00425C8F" w:rsidRDefault="00D5216F" w:rsidP="00D5216F">
            <w:pPr>
              <w:pStyle w:val="Tablecontent"/>
            </w:pPr>
            <w:r w:rsidRPr="00425C8F">
              <w:t>M</w:t>
            </w:r>
          </w:p>
        </w:tc>
      </w:tr>
      <w:tr w:rsidR="00D5216F" w:rsidRPr="00425C8F" w:rsidTr="00D5216F">
        <w:trPr>
          <w:cantSplit/>
          <w:trHeight w:val="277"/>
        </w:trPr>
        <w:tc>
          <w:tcPr>
            <w:tcW w:w="1800" w:type="dxa"/>
          </w:tcPr>
          <w:p w:rsidR="00D5216F" w:rsidRPr="00425C8F" w:rsidRDefault="00D5216F" w:rsidP="00D5216F">
            <w:pPr>
              <w:pStyle w:val="Tablecontent"/>
            </w:pPr>
            <w:r>
              <w:t>successMsg</w:t>
            </w:r>
          </w:p>
        </w:tc>
        <w:tc>
          <w:tcPr>
            <w:tcW w:w="1800" w:type="dxa"/>
          </w:tcPr>
          <w:p w:rsidR="00D5216F" w:rsidRPr="00425C8F" w:rsidRDefault="00D5216F" w:rsidP="00D5216F">
            <w:pPr>
              <w:pStyle w:val="Tablecontent"/>
            </w:pPr>
            <w:r>
              <w:t>Message for operation status</w:t>
            </w:r>
          </w:p>
        </w:tc>
        <w:tc>
          <w:tcPr>
            <w:tcW w:w="1980" w:type="dxa"/>
          </w:tcPr>
          <w:p w:rsidR="00D5216F" w:rsidRPr="00425C8F" w:rsidRDefault="00D5216F" w:rsidP="00D5216F">
            <w:pPr>
              <w:pStyle w:val="Tablecontent"/>
            </w:pPr>
            <w:r>
              <w:t>Success message return by service id operation executes successfully</w:t>
            </w:r>
          </w:p>
        </w:tc>
        <w:tc>
          <w:tcPr>
            <w:tcW w:w="1620" w:type="dxa"/>
          </w:tcPr>
          <w:p w:rsidR="00D5216F" w:rsidRPr="00425C8F" w:rsidRDefault="00D5216F" w:rsidP="00D5216F">
            <w:pPr>
              <w:pStyle w:val="Tablecontent"/>
            </w:pPr>
            <w:r w:rsidRPr="009A2C5F">
              <w:t>C2S reversal transaction status check successful</w:t>
            </w:r>
          </w:p>
        </w:tc>
        <w:tc>
          <w:tcPr>
            <w:tcW w:w="720" w:type="dxa"/>
          </w:tcPr>
          <w:p w:rsidR="00D5216F" w:rsidRPr="00425C8F" w:rsidRDefault="00D5216F" w:rsidP="00D5216F">
            <w:pPr>
              <w:pStyle w:val="Tablecontent"/>
            </w:pPr>
            <w:r>
              <w:t xml:space="preserve">A </w:t>
            </w:r>
          </w:p>
        </w:tc>
        <w:tc>
          <w:tcPr>
            <w:tcW w:w="1620" w:type="dxa"/>
          </w:tcPr>
          <w:p w:rsidR="00D5216F" w:rsidRPr="00425C8F" w:rsidRDefault="00D5216F" w:rsidP="00D5216F">
            <w:pPr>
              <w:pStyle w:val="Tablecontent"/>
            </w:pPr>
            <w:r w:rsidRPr="00425C8F">
              <w:t>M</w:t>
            </w:r>
          </w:p>
        </w:tc>
      </w:tr>
      <w:tr w:rsidR="00D5216F" w:rsidRPr="00425C8F" w:rsidTr="00D5216F">
        <w:trPr>
          <w:cantSplit/>
          <w:trHeight w:val="277"/>
        </w:trPr>
        <w:tc>
          <w:tcPr>
            <w:tcW w:w="1800" w:type="dxa"/>
          </w:tcPr>
          <w:p w:rsidR="00D5216F" w:rsidRPr="00425C8F" w:rsidRDefault="00D5216F" w:rsidP="00D5216F">
            <w:pPr>
              <w:pStyle w:val="Tablecontent"/>
            </w:pPr>
            <w:r>
              <w:t>globalError</w:t>
            </w:r>
          </w:p>
        </w:tc>
        <w:tc>
          <w:tcPr>
            <w:tcW w:w="1800" w:type="dxa"/>
          </w:tcPr>
          <w:p w:rsidR="00D5216F" w:rsidRPr="00425C8F" w:rsidRDefault="00D5216F" w:rsidP="00D5216F">
            <w:pPr>
              <w:pStyle w:val="Tablecontent"/>
            </w:pPr>
            <w:r>
              <w:t>Any runtime exception</w:t>
            </w:r>
          </w:p>
        </w:tc>
        <w:tc>
          <w:tcPr>
            <w:tcW w:w="1980" w:type="dxa"/>
          </w:tcPr>
          <w:p w:rsidR="00D5216F" w:rsidRPr="00425C8F" w:rsidRDefault="00D5216F" w:rsidP="00D5216F">
            <w:pPr>
              <w:pStyle w:val="Tablecontent"/>
            </w:pPr>
            <w:r>
              <w:t>Runtime exception message occurs at the time of operation execution</w:t>
            </w:r>
          </w:p>
        </w:tc>
        <w:tc>
          <w:tcPr>
            <w:tcW w:w="1620" w:type="dxa"/>
          </w:tcPr>
          <w:p w:rsidR="00D5216F" w:rsidRPr="00425C8F" w:rsidRDefault="00D5216F" w:rsidP="00D5216F">
            <w:pPr>
              <w:pStyle w:val="Tablecontent"/>
            </w:pPr>
            <w:r>
              <w:t>Request format is wrong</w:t>
            </w:r>
          </w:p>
        </w:tc>
        <w:tc>
          <w:tcPr>
            <w:tcW w:w="720" w:type="dxa"/>
          </w:tcPr>
          <w:p w:rsidR="00D5216F" w:rsidRPr="00425C8F" w:rsidRDefault="00D5216F" w:rsidP="00D5216F">
            <w:pPr>
              <w:pStyle w:val="Tablecontent"/>
            </w:pPr>
            <w:r>
              <w:t>A</w:t>
            </w:r>
          </w:p>
        </w:tc>
        <w:tc>
          <w:tcPr>
            <w:tcW w:w="1620" w:type="dxa"/>
          </w:tcPr>
          <w:p w:rsidR="00D5216F" w:rsidRPr="00425C8F" w:rsidRDefault="00D5216F" w:rsidP="00D5216F">
            <w:pPr>
              <w:pStyle w:val="Tablecontent"/>
            </w:pPr>
            <w:r w:rsidRPr="00425C8F">
              <w:t>M</w:t>
            </w:r>
          </w:p>
        </w:tc>
      </w:tr>
      <w:tr w:rsidR="00D5216F" w:rsidRPr="00425C8F" w:rsidTr="00D5216F">
        <w:trPr>
          <w:cantSplit/>
          <w:trHeight w:val="277"/>
        </w:trPr>
        <w:tc>
          <w:tcPr>
            <w:tcW w:w="1800" w:type="dxa"/>
          </w:tcPr>
          <w:p w:rsidR="00D5216F" w:rsidRPr="00425C8F" w:rsidRDefault="00D5216F" w:rsidP="00D5216F">
            <w:pPr>
              <w:pStyle w:val="Tablecontent"/>
            </w:pPr>
            <w:r>
              <w:t>fieldError</w:t>
            </w:r>
          </w:p>
        </w:tc>
        <w:tc>
          <w:tcPr>
            <w:tcW w:w="1800" w:type="dxa"/>
          </w:tcPr>
          <w:p w:rsidR="00D5216F" w:rsidRPr="00425C8F" w:rsidRDefault="00D5216F" w:rsidP="00D5216F">
            <w:pPr>
              <w:pStyle w:val="Tablecontent"/>
            </w:pPr>
            <w:r>
              <w:t>Error message for mandatory fields</w:t>
            </w:r>
          </w:p>
        </w:tc>
        <w:tc>
          <w:tcPr>
            <w:tcW w:w="1980" w:type="dxa"/>
          </w:tcPr>
          <w:p w:rsidR="00D5216F" w:rsidRPr="00425C8F" w:rsidRDefault="00D5216F" w:rsidP="00D5216F">
            <w:pPr>
              <w:pStyle w:val="Tablecontent"/>
            </w:pPr>
            <w:r>
              <w:t>Error message for mandatory fields</w:t>
            </w:r>
          </w:p>
        </w:tc>
        <w:tc>
          <w:tcPr>
            <w:tcW w:w="1620" w:type="dxa"/>
          </w:tcPr>
          <w:p w:rsidR="00D5216F" w:rsidRPr="00425C8F" w:rsidRDefault="00D5216F" w:rsidP="00D5216F">
            <w:pPr>
              <w:pStyle w:val="Tablecontent"/>
            </w:pPr>
            <w:r>
              <w:rPr>
                <w:rFonts w:ascii="Calibri" w:hAnsi="Calibri"/>
                <w:color w:val="000000"/>
                <w:sz w:val="22"/>
                <w:szCs w:val="22"/>
              </w:rPr>
              <w:t>transactionId is required</w:t>
            </w:r>
          </w:p>
        </w:tc>
        <w:tc>
          <w:tcPr>
            <w:tcW w:w="720" w:type="dxa"/>
          </w:tcPr>
          <w:p w:rsidR="00D5216F" w:rsidRPr="00425C8F" w:rsidRDefault="00D5216F" w:rsidP="00D5216F">
            <w:pPr>
              <w:pStyle w:val="Tablecontent"/>
            </w:pPr>
            <w:r>
              <w:t>A</w:t>
            </w:r>
          </w:p>
        </w:tc>
        <w:tc>
          <w:tcPr>
            <w:tcW w:w="1620" w:type="dxa"/>
          </w:tcPr>
          <w:p w:rsidR="00D5216F" w:rsidRPr="00425C8F" w:rsidRDefault="00D5216F" w:rsidP="00D5216F">
            <w:pPr>
              <w:pStyle w:val="Tablecontent"/>
            </w:pPr>
            <w:r w:rsidRPr="00425C8F">
              <w:t>M</w:t>
            </w:r>
          </w:p>
        </w:tc>
      </w:tr>
      <w:tr w:rsidR="00D5216F" w:rsidRPr="00425C8F" w:rsidTr="00D5216F">
        <w:trPr>
          <w:cantSplit/>
          <w:trHeight w:val="277"/>
        </w:trPr>
        <w:tc>
          <w:tcPr>
            <w:tcW w:w="1800" w:type="dxa"/>
          </w:tcPr>
          <w:p w:rsidR="00D5216F" w:rsidRDefault="00D5216F" w:rsidP="00D5216F">
            <w:pPr>
              <w:pStyle w:val="Tablecontent"/>
            </w:pPr>
            <w:r>
              <w:t>messageCode</w:t>
            </w:r>
          </w:p>
        </w:tc>
        <w:tc>
          <w:tcPr>
            <w:tcW w:w="1800" w:type="dxa"/>
          </w:tcPr>
          <w:p w:rsidR="00D5216F" w:rsidRDefault="00D5216F" w:rsidP="00D5216F">
            <w:pPr>
              <w:pStyle w:val="Tablecontent"/>
            </w:pPr>
            <w:r>
              <w:t xml:space="preserve">Message code for the response status </w:t>
            </w:r>
          </w:p>
        </w:tc>
        <w:tc>
          <w:tcPr>
            <w:tcW w:w="1980" w:type="dxa"/>
          </w:tcPr>
          <w:p w:rsidR="00D5216F" w:rsidRDefault="00D5216F" w:rsidP="00D5216F">
            <w:pPr>
              <w:pStyle w:val="Tablecontent"/>
            </w:pPr>
            <w:r>
              <w:t>A numeric value which represent to a message for success or failure</w:t>
            </w:r>
          </w:p>
        </w:tc>
        <w:tc>
          <w:tcPr>
            <w:tcW w:w="1620" w:type="dxa"/>
          </w:tcPr>
          <w:p w:rsidR="00D5216F" w:rsidRDefault="00D5216F" w:rsidP="00D5216F">
            <w:pPr>
              <w:pStyle w:val="Tablecontent"/>
            </w:pPr>
            <w:r>
              <w:rPr>
                <w:rFonts w:ascii="Calibri" w:hAnsi="Calibri"/>
                <w:color w:val="000000"/>
                <w:sz w:val="22"/>
                <w:szCs w:val="22"/>
              </w:rPr>
              <w:t xml:space="preserve">Message reference code </w:t>
            </w:r>
          </w:p>
        </w:tc>
        <w:tc>
          <w:tcPr>
            <w:tcW w:w="720" w:type="dxa"/>
          </w:tcPr>
          <w:p w:rsidR="00D5216F" w:rsidRDefault="00D5216F" w:rsidP="00D5216F">
            <w:pPr>
              <w:pStyle w:val="Tablecontent"/>
            </w:pPr>
            <w:r>
              <w:t>A</w:t>
            </w:r>
          </w:p>
        </w:tc>
        <w:tc>
          <w:tcPr>
            <w:tcW w:w="1620" w:type="dxa"/>
          </w:tcPr>
          <w:p w:rsidR="00D5216F" w:rsidRDefault="00D5216F" w:rsidP="00D5216F">
            <w:pPr>
              <w:pStyle w:val="Tablecontent"/>
            </w:pPr>
            <w:r>
              <w:t>M</w:t>
            </w:r>
          </w:p>
        </w:tc>
      </w:tr>
      <w:tr w:rsidR="00D5216F" w:rsidRPr="00425C8F" w:rsidTr="00D5216F">
        <w:trPr>
          <w:cantSplit/>
          <w:trHeight w:val="277"/>
        </w:trPr>
        <w:tc>
          <w:tcPr>
            <w:tcW w:w="1800" w:type="dxa"/>
          </w:tcPr>
          <w:p w:rsidR="00D5216F" w:rsidRDefault="00D5216F" w:rsidP="00D5216F">
            <w:pPr>
              <w:pStyle w:val="Tablecontent"/>
            </w:pPr>
            <w:r>
              <w:lastRenderedPageBreak/>
              <w:t>dataObject</w:t>
            </w:r>
          </w:p>
        </w:tc>
        <w:tc>
          <w:tcPr>
            <w:tcW w:w="1800" w:type="dxa"/>
          </w:tcPr>
          <w:p w:rsidR="00D5216F" w:rsidRDefault="00D5216F" w:rsidP="00D5216F">
            <w:pPr>
              <w:pStyle w:val="Tablecontent"/>
            </w:pPr>
            <w:r>
              <w:t>JSON format of data fetched form DB</w:t>
            </w:r>
          </w:p>
        </w:tc>
        <w:tc>
          <w:tcPr>
            <w:tcW w:w="1980" w:type="dxa"/>
          </w:tcPr>
          <w:p w:rsidR="00D5216F" w:rsidRDefault="00D5216F" w:rsidP="00D5216F">
            <w:pPr>
              <w:pStyle w:val="Tablecontent"/>
            </w:pPr>
            <w:r>
              <w:t>JSON format of data fetched form DB</w:t>
            </w:r>
          </w:p>
        </w:tc>
        <w:tc>
          <w:tcPr>
            <w:tcW w:w="1620" w:type="dxa"/>
          </w:tcPr>
          <w:p w:rsidR="00D5216F" w:rsidRPr="00425C8F" w:rsidRDefault="00D5216F" w:rsidP="00D5216F">
            <w:pPr>
              <w:pStyle w:val="Tablecontent"/>
            </w:pPr>
            <w:r>
              <w:t>{“Key”:”Value”}</w:t>
            </w:r>
          </w:p>
        </w:tc>
        <w:tc>
          <w:tcPr>
            <w:tcW w:w="720" w:type="dxa"/>
          </w:tcPr>
          <w:p w:rsidR="00D5216F" w:rsidRDefault="00D5216F" w:rsidP="00D5216F">
            <w:pPr>
              <w:pStyle w:val="Tablecontent"/>
            </w:pPr>
            <w:r>
              <w:t>A</w:t>
            </w:r>
          </w:p>
        </w:tc>
        <w:tc>
          <w:tcPr>
            <w:tcW w:w="1620" w:type="dxa"/>
          </w:tcPr>
          <w:p w:rsidR="00D5216F" w:rsidRPr="00425C8F" w:rsidRDefault="00D5216F" w:rsidP="00D5216F">
            <w:pPr>
              <w:pStyle w:val="Tablecontent"/>
            </w:pPr>
            <w:r>
              <w:t>M</w:t>
            </w:r>
          </w:p>
        </w:tc>
      </w:tr>
    </w:tbl>
    <w:p w:rsidR="00D5216F" w:rsidRDefault="00D5216F" w:rsidP="00D5216F">
      <w:pPr>
        <w:pStyle w:val="BodyText2"/>
        <w:rPr>
          <w:lang w:val="en-IN"/>
        </w:rPr>
      </w:pPr>
    </w:p>
    <w:p w:rsidR="00D5216F" w:rsidRPr="00425C8F" w:rsidRDefault="00D5216F" w:rsidP="00D5216F">
      <w:pPr>
        <w:pStyle w:val="Heading"/>
        <w:rPr>
          <w:color w:val="auto"/>
        </w:rPr>
      </w:pPr>
      <w:r w:rsidRPr="00425C8F">
        <w:rPr>
          <w:color w:val="auto"/>
        </w:rPr>
        <w:t>Business Rules</w:t>
      </w:r>
    </w:p>
    <w:p w:rsidR="00D5216F" w:rsidRDefault="00D5216F" w:rsidP="00D5216F">
      <w:pPr>
        <w:pStyle w:val="BodyText2"/>
        <w:numPr>
          <w:ilvl w:val="0"/>
          <w:numId w:val="26"/>
        </w:numPr>
      </w:pPr>
      <w:r w:rsidRPr="00425C8F">
        <w:t xml:space="preserve">Type tag will identify the type of </w:t>
      </w:r>
      <w:r>
        <w:t>resource</w:t>
      </w:r>
      <w:r w:rsidRPr="00425C8F">
        <w:t>.</w:t>
      </w:r>
    </w:p>
    <w:p w:rsidR="00D5216F" w:rsidRDefault="00D5216F" w:rsidP="00D5216F">
      <w:pPr>
        <w:pStyle w:val="BodyText2"/>
        <w:numPr>
          <w:ilvl w:val="0"/>
          <w:numId w:val="26"/>
        </w:numPr>
        <w:rPr>
          <w:lang w:val="en-IN"/>
        </w:rPr>
      </w:pPr>
      <w:r>
        <w:t>Data object will have all the data related to operation</w:t>
      </w:r>
    </w:p>
    <w:p w:rsidR="00D5216F" w:rsidRDefault="00D5216F" w:rsidP="00FA1A21">
      <w:pPr>
        <w:pStyle w:val="BodyText2"/>
        <w:rPr>
          <w:lang w:val="en-IN"/>
        </w:rPr>
      </w:pPr>
    </w:p>
    <w:p w:rsidR="005012DC" w:rsidRDefault="005012DC" w:rsidP="00FA1A21">
      <w:pPr>
        <w:pStyle w:val="BodyText2"/>
        <w:rPr>
          <w:lang w:val="en-IN"/>
        </w:rPr>
      </w:pPr>
    </w:p>
    <w:p w:rsidR="003A45D6" w:rsidRDefault="003A45D6" w:rsidP="00FA1A21">
      <w:pPr>
        <w:pStyle w:val="BodyText2"/>
        <w:rPr>
          <w:lang w:val="en-IN"/>
        </w:rPr>
      </w:pPr>
    </w:p>
    <w:p w:rsidR="003A45D6" w:rsidRDefault="003A45D6" w:rsidP="00FA1A21">
      <w:pPr>
        <w:pStyle w:val="BodyText2"/>
        <w:rPr>
          <w:lang w:val="en-IN"/>
        </w:rPr>
      </w:pPr>
    </w:p>
    <w:p w:rsidR="003A45D6" w:rsidRPr="000C6213" w:rsidRDefault="003A45D6" w:rsidP="003A45D6">
      <w:pPr>
        <w:pStyle w:val="Heading2"/>
        <w:rPr>
          <w:lang w:val="en-IN"/>
        </w:rPr>
      </w:pPr>
      <w:r>
        <w:rPr>
          <w:lang w:val="en-IN"/>
        </w:rPr>
        <w:t>Cancel Schedule Recharge Batch</w:t>
      </w:r>
    </w:p>
    <w:p w:rsidR="003A45D6" w:rsidRDefault="003A45D6" w:rsidP="003A45D6">
      <w:pPr>
        <w:pStyle w:val="BodyText2"/>
      </w:pPr>
      <w:r>
        <w:t>In</w:t>
      </w:r>
      <w:r w:rsidRPr="00425C8F">
        <w:t xml:space="preserve"> this </w:t>
      </w:r>
      <w:r>
        <w:t>resource User can get Cancel scheduled batche</w:t>
      </w:r>
    </w:p>
    <w:p w:rsidR="003A45D6" w:rsidRDefault="003A45D6" w:rsidP="003A45D6">
      <w:pPr>
        <w:pStyle w:val="BodyText2"/>
      </w:pPr>
    </w:p>
    <w:p w:rsidR="003A45D6" w:rsidRDefault="003A45D6" w:rsidP="003A45D6">
      <w:pPr>
        <w:pStyle w:val="BodyText2"/>
        <w:rPr>
          <w:b/>
        </w:rPr>
      </w:pPr>
    </w:p>
    <w:p w:rsidR="003A45D6" w:rsidRPr="00425C8F" w:rsidRDefault="003A45D6" w:rsidP="003A45D6">
      <w:pPr>
        <w:pStyle w:val="Heading"/>
        <w:rPr>
          <w:color w:val="auto"/>
        </w:rPr>
      </w:pPr>
      <w:r w:rsidRPr="00425C8F">
        <w:rPr>
          <w:color w:val="auto"/>
        </w:rPr>
        <w:t>Request Syntax</w:t>
      </w:r>
    </w:p>
    <w:p w:rsidR="003A45D6" w:rsidRDefault="003A45D6" w:rsidP="003A45D6">
      <w:pPr>
        <w:pStyle w:val="BodyText2"/>
        <w:ind w:left="720"/>
      </w:pPr>
      <w:r w:rsidRPr="00425C8F">
        <w:t>The External System will send the following request for return. The request format and details of request are mentioned below.</w:t>
      </w:r>
    </w:p>
    <w:p w:rsidR="003A45D6" w:rsidRDefault="003A45D6" w:rsidP="003A45D6">
      <w:pPr>
        <w:pStyle w:val="BodyText2"/>
      </w:pPr>
    </w:p>
    <w:p w:rsidR="003A45D6" w:rsidRPr="00D5216F" w:rsidRDefault="003A45D6" w:rsidP="003A45D6">
      <w:pPr>
        <w:pStyle w:val="BodyText2"/>
        <w:rPr>
          <w:rFonts w:ascii="Calibri" w:hAnsi="Calibri"/>
          <w:color w:val="000000"/>
          <w:sz w:val="22"/>
          <w:szCs w:val="22"/>
        </w:rPr>
      </w:pPr>
      <w:r w:rsidRPr="003A45D6">
        <w:rPr>
          <w:rFonts w:ascii="Calibri" w:hAnsi="Calibri"/>
          <w:color w:val="000000"/>
          <w:sz w:val="22"/>
          <w:szCs w:val="22"/>
        </w:rPr>
        <w:t>{"loginId":"${loginId}","password":"${password}","type":"${cancelBatch}","data":{"loginId":"${userLoginID}","checklist":["${__property(BATCHID)}"]}}</w:t>
      </w:r>
    </w:p>
    <w:p w:rsidR="003A45D6" w:rsidRPr="0082461A" w:rsidRDefault="003A45D6" w:rsidP="003A45D6">
      <w:pPr>
        <w:pStyle w:val="BodyText2"/>
        <w:rPr>
          <w:lang w:val="en-IN"/>
        </w:rPr>
      </w:pPr>
    </w:p>
    <w:p w:rsidR="003A45D6" w:rsidRDefault="003A45D6" w:rsidP="003A45D6">
      <w:pPr>
        <w:pStyle w:val="Heading"/>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3A45D6" w:rsidRPr="00425C8F" w:rsidTr="00745DA8">
        <w:trPr>
          <w:trHeight w:val="277"/>
          <w:tblHeader/>
        </w:trPr>
        <w:tc>
          <w:tcPr>
            <w:tcW w:w="1800" w:type="dxa"/>
            <w:shd w:val="clear" w:color="auto" w:fill="E31837"/>
          </w:tcPr>
          <w:p w:rsidR="003A45D6" w:rsidRPr="00425C8F" w:rsidRDefault="003A45D6" w:rsidP="00745DA8">
            <w:pPr>
              <w:pStyle w:val="TableColumnLabels"/>
              <w:rPr>
                <w:color w:val="auto"/>
                <w:lang w:val="en-IN"/>
              </w:rPr>
            </w:pPr>
            <w:r w:rsidRPr="00425C8F">
              <w:rPr>
                <w:color w:val="auto"/>
                <w:lang w:val="en-IN"/>
              </w:rPr>
              <w:t>TAG</w:t>
            </w:r>
          </w:p>
        </w:tc>
        <w:tc>
          <w:tcPr>
            <w:tcW w:w="1800" w:type="dxa"/>
            <w:shd w:val="clear" w:color="auto" w:fill="E31837"/>
          </w:tcPr>
          <w:p w:rsidR="003A45D6" w:rsidRPr="00425C8F" w:rsidRDefault="003A45D6" w:rsidP="00745DA8">
            <w:pPr>
              <w:pStyle w:val="TableColumnLabels"/>
              <w:rPr>
                <w:color w:val="auto"/>
                <w:lang w:val="en-IN"/>
              </w:rPr>
            </w:pPr>
            <w:r w:rsidRPr="00425C8F">
              <w:rPr>
                <w:color w:val="auto"/>
                <w:lang w:val="en-IN"/>
              </w:rPr>
              <w:t>Fields</w:t>
            </w:r>
          </w:p>
        </w:tc>
        <w:tc>
          <w:tcPr>
            <w:tcW w:w="1980" w:type="dxa"/>
            <w:shd w:val="clear" w:color="auto" w:fill="E31837"/>
          </w:tcPr>
          <w:p w:rsidR="003A45D6" w:rsidRPr="00425C8F" w:rsidRDefault="003A45D6" w:rsidP="00745DA8">
            <w:pPr>
              <w:pStyle w:val="TableColumnLabels"/>
              <w:rPr>
                <w:color w:val="auto"/>
                <w:lang w:val="en-IN"/>
              </w:rPr>
            </w:pPr>
            <w:r w:rsidRPr="00425C8F">
              <w:rPr>
                <w:color w:val="auto"/>
                <w:lang w:val="en-IN"/>
              </w:rPr>
              <w:t>Remarks</w:t>
            </w:r>
          </w:p>
        </w:tc>
        <w:tc>
          <w:tcPr>
            <w:tcW w:w="1620" w:type="dxa"/>
            <w:shd w:val="clear" w:color="auto" w:fill="E31837"/>
          </w:tcPr>
          <w:p w:rsidR="003A45D6" w:rsidRPr="00425C8F" w:rsidRDefault="003A45D6" w:rsidP="00745DA8">
            <w:pPr>
              <w:pStyle w:val="TableColumnLabels"/>
              <w:rPr>
                <w:color w:val="auto"/>
                <w:lang w:val="en-IN"/>
              </w:rPr>
            </w:pPr>
            <w:r w:rsidRPr="00425C8F">
              <w:rPr>
                <w:color w:val="auto"/>
                <w:lang w:val="en-IN"/>
              </w:rPr>
              <w:t>Example</w:t>
            </w:r>
          </w:p>
        </w:tc>
        <w:tc>
          <w:tcPr>
            <w:tcW w:w="720" w:type="dxa"/>
            <w:shd w:val="clear" w:color="auto" w:fill="E31837"/>
          </w:tcPr>
          <w:p w:rsidR="003A45D6" w:rsidRPr="00425C8F" w:rsidRDefault="003A45D6" w:rsidP="00745DA8">
            <w:pPr>
              <w:pStyle w:val="TableColumnLabels"/>
              <w:rPr>
                <w:color w:val="auto"/>
                <w:lang w:val="en-IN"/>
              </w:rPr>
            </w:pPr>
            <w:r w:rsidRPr="00425C8F">
              <w:rPr>
                <w:color w:val="auto"/>
                <w:lang w:val="en-IN"/>
              </w:rPr>
              <w:t>Field Type</w:t>
            </w:r>
          </w:p>
        </w:tc>
        <w:tc>
          <w:tcPr>
            <w:tcW w:w="1620" w:type="dxa"/>
            <w:shd w:val="clear" w:color="auto" w:fill="E31837"/>
          </w:tcPr>
          <w:p w:rsidR="003A45D6" w:rsidRPr="00425C8F" w:rsidRDefault="003A45D6" w:rsidP="00745DA8">
            <w:pPr>
              <w:pStyle w:val="TableColumnLabels"/>
              <w:rPr>
                <w:color w:val="auto"/>
                <w:lang w:val="en-IN"/>
              </w:rPr>
            </w:pPr>
            <w:r w:rsidRPr="00425C8F">
              <w:rPr>
                <w:color w:val="auto"/>
                <w:lang w:val="en-IN"/>
              </w:rPr>
              <w:t>Optional/</w:t>
            </w:r>
          </w:p>
          <w:p w:rsidR="003A45D6" w:rsidRPr="00425C8F" w:rsidRDefault="003A45D6" w:rsidP="00745DA8">
            <w:pPr>
              <w:pStyle w:val="TableColumnLabels"/>
              <w:rPr>
                <w:color w:val="auto"/>
                <w:lang w:val="en-IN"/>
              </w:rPr>
            </w:pPr>
            <w:r w:rsidRPr="00425C8F">
              <w:rPr>
                <w:color w:val="auto"/>
                <w:lang w:val="en-IN"/>
              </w:rPr>
              <w:t>Mandatory</w:t>
            </w:r>
          </w:p>
        </w:tc>
      </w:tr>
      <w:tr w:rsidR="003A45D6" w:rsidRPr="00425C8F" w:rsidTr="00745DA8">
        <w:trPr>
          <w:trHeight w:val="277"/>
        </w:trPr>
        <w:tc>
          <w:tcPr>
            <w:tcW w:w="9540" w:type="dxa"/>
            <w:gridSpan w:val="6"/>
          </w:tcPr>
          <w:p w:rsidR="003A45D6" w:rsidRPr="00425C8F" w:rsidRDefault="003A45D6" w:rsidP="00745DA8">
            <w:pPr>
              <w:pStyle w:val="Tablecontent"/>
            </w:pPr>
            <w:r w:rsidRPr="00425C8F">
              <w:rPr>
                <w:b/>
                <w:bCs/>
              </w:rPr>
              <w:t>DATA</w:t>
            </w:r>
          </w:p>
        </w:tc>
      </w:tr>
      <w:tr w:rsidR="003A45D6" w:rsidRPr="00425C8F" w:rsidTr="00745DA8">
        <w:trPr>
          <w:trHeight w:val="277"/>
        </w:trPr>
        <w:tc>
          <w:tcPr>
            <w:tcW w:w="1800" w:type="dxa"/>
          </w:tcPr>
          <w:p w:rsidR="003A45D6" w:rsidRPr="00425C8F" w:rsidRDefault="003A45D6" w:rsidP="00745DA8">
            <w:pPr>
              <w:pStyle w:val="Tablecontent"/>
            </w:pPr>
            <w:r w:rsidRPr="009928A9">
              <w:rPr>
                <w:rFonts w:ascii="Calibri" w:hAnsi="Calibri"/>
                <w:color w:val="000000"/>
                <w:sz w:val="22"/>
                <w:szCs w:val="22"/>
              </w:rPr>
              <w:t>LoginId</w:t>
            </w:r>
            <w:r>
              <w:rPr>
                <w:rFonts w:ascii="Calibri" w:hAnsi="Calibri"/>
                <w:color w:val="000000"/>
                <w:sz w:val="22"/>
                <w:szCs w:val="22"/>
              </w:rPr>
              <w:t xml:space="preserve"> </w:t>
            </w:r>
          </w:p>
        </w:tc>
        <w:tc>
          <w:tcPr>
            <w:tcW w:w="1800" w:type="dxa"/>
          </w:tcPr>
          <w:p w:rsidR="003A45D6" w:rsidRPr="00425C8F" w:rsidRDefault="003A45D6" w:rsidP="00745DA8">
            <w:pPr>
              <w:pStyle w:val="Tablecontent"/>
            </w:pPr>
            <w:r>
              <w:t>User’s login Id in PreTUPS who has initiated request</w:t>
            </w:r>
          </w:p>
        </w:tc>
        <w:tc>
          <w:tcPr>
            <w:tcW w:w="1980" w:type="dxa"/>
          </w:tcPr>
          <w:p w:rsidR="003A45D6" w:rsidRPr="00425C8F" w:rsidRDefault="003A45D6" w:rsidP="00745DA8">
            <w:pPr>
              <w:pStyle w:val="Tablecontent"/>
            </w:pPr>
            <w:r>
              <w:t>Valid login Id of user</w:t>
            </w:r>
          </w:p>
        </w:tc>
        <w:tc>
          <w:tcPr>
            <w:tcW w:w="1620" w:type="dxa"/>
          </w:tcPr>
          <w:p w:rsidR="003A45D6" w:rsidRPr="00425C8F" w:rsidRDefault="003A45D6" w:rsidP="00745DA8">
            <w:pPr>
              <w:pStyle w:val="Tablecontent"/>
            </w:pPr>
            <w:r>
              <w:rPr>
                <w:rFonts w:ascii="Calibri" w:hAnsi="Calibri"/>
                <w:color w:val="000000"/>
                <w:sz w:val="22"/>
                <w:szCs w:val="22"/>
              </w:rPr>
              <w:t>satcorp</w:t>
            </w:r>
          </w:p>
        </w:tc>
        <w:tc>
          <w:tcPr>
            <w:tcW w:w="720" w:type="dxa"/>
          </w:tcPr>
          <w:p w:rsidR="003A45D6" w:rsidRPr="00425C8F" w:rsidRDefault="003A45D6" w:rsidP="00745DA8">
            <w:pPr>
              <w:pStyle w:val="Tablecontent"/>
            </w:pPr>
            <w:r w:rsidRPr="00425C8F">
              <w:t>A (10)</w:t>
            </w:r>
          </w:p>
        </w:tc>
        <w:tc>
          <w:tcPr>
            <w:tcW w:w="1620" w:type="dxa"/>
          </w:tcPr>
          <w:p w:rsidR="003A45D6" w:rsidRPr="00425C8F" w:rsidRDefault="003A45D6" w:rsidP="00745DA8">
            <w:pPr>
              <w:pStyle w:val="Tablecontent"/>
            </w:pPr>
            <w:r>
              <w:t>M</w:t>
            </w:r>
          </w:p>
        </w:tc>
      </w:tr>
      <w:tr w:rsidR="003A45D6" w:rsidRPr="00425C8F" w:rsidTr="00745DA8">
        <w:trPr>
          <w:trHeight w:val="277"/>
        </w:trPr>
        <w:tc>
          <w:tcPr>
            <w:tcW w:w="1800" w:type="dxa"/>
          </w:tcPr>
          <w:p w:rsidR="003A45D6" w:rsidRPr="00425C8F" w:rsidRDefault="003A45D6" w:rsidP="00745DA8">
            <w:pPr>
              <w:pStyle w:val="Tablecontent"/>
            </w:pPr>
            <w:r w:rsidRPr="009928A9">
              <w:rPr>
                <w:rFonts w:ascii="Calibri" w:hAnsi="Calibri"/>
                <w:color w:val="000000"/>
                <w:sz w:val="22"/>
                <w:szCs w:val="22"/>
              </w:rPr>
              <w:t>password</w:t>
            </w:r>
          </w:p>
        </w:tc>
        <w:tc>
          <w:tcPr>
            <w:tcW w:w="1800" w:type="dxa"/>
          </w:tcPr>
          <w:p w:rsidR="003A45D6" w:rsidRPr="00425C8F" w:rsidRDefault="003A45D6" w:rsidP="00745DA8">
            <w:pPr>
              <w:pStyle w:val="Tablecontent"/>
            </w:pPr>
            <w:r>
              <w:t>password  of initiated channel user</w:t>
            </w:r>
          </w:p>
        </w:tc>
        <w:tc>
          <w:tcPr>
            <w:tcW w:w="1980" w:type="dxa"/>
          </w:tcPr>
          <w:p w:rsidR="003A45D6" w:rsidRPr="00425C8F" w:rsidRDefault="003A45D6" w:rsidP="00745DA8">
            <w:pPr>
              <w:pStyle w:val="Tablecontent"/>
            </w:pPr>
            <w:r>
              <w:t>Valid password of user</w:t>
            </w:r>
          </w:p>
        </w:tc>
        <w:tc>
          <w:tcPr>
            <w:tcW w:w="1620" w:type="dxa"/>
          </w:tcPr>
          <w:p w:rsidR="003A45D6" w:rsidRPr="00425C8F" w:rsidRDefault="003A45D6" w:rsidP="00745DA8">
            <w:pPr>
              <w:pStyle w:val="Tablecontent"/>
            </w:pPr>
            <w:r>
              <w:rPr>
                <w:rFonts w:ascii="Calibri" w:hAnsi="Calibri"/>
                <w:color w:val="000000"/>
                <w:sz w:val="22"/>
                <w:szCs w:val="22"/>
              </w:rPr>
              <w:t>1357</w:t>
            </w:r>
          </w:p>
        </w:tc>
        <w:tc>
          <w:tcPr>
            <w:tcW w:w="720" w:type="dxa"/>
          </w:tcPr>
          <w:p w:rsidR="003A45D6" w:rsidRPr="00425C8F" w:rsidRDefault="003A45D6" w:rsidP="00745DA8">
            <w:pPr>
              <w:pStyle w:val="Tablecontent"/>
            </w:pPr>
            <w:r>
              <w:t>A</w:t>
            </w:r>
            <w:r w:rsidRPr="00425C8F">
              <w:t xml:space="preserve"> (10)</w:t>
            </w:r>
          </w:p>
        </w:tc>
        <w:tc>
          <w:tcPr>
            <w:tcW w:w="1620" w:type="dxa"/>
          </w:tcPr>
          <w:p w:rsidR="003A45D6" w:rsidRPr="00425C8F" w:rsidRDefault="003A45D6" w:rsidP="00745DA8">
            <w:pPr>
              <w:pStyle w:val="Tablecontent"/>
            </w:pPr>
            <w:r>
              <w:t>M</w:t>
            </w:r>
          </w:p>
        </w:tc>
      </w:tr>
      <w:tr w:rsidR="003A45D6" w:rsidRPr="00425C8F" w:rsidTr="00745DA8">
        <w:trPr>
          <w:cantSplit/>
          <w:trHeight w:val="277"/>
        </w:trPr>
        <w:tc>
          <w:tcPr>
            <w:tcW w:w="1800" w:type="dxa"/>
          </w:tcPr>
          <w:p w:rsidR="003A45D6" w:rsidRPr="00425C8F" w:rsidRDefault="003A45D6" w:rsidP="00745DA8">
            <w:pPr>
              <w:pStyle w:val="Tablecontent"/>
            </w:pPr>
            <w:r>
              <w:t>type</w:t>
            </w:r>
          </w:p>
        </w:tc>
        <w:tc>
          <w:tcPr>
            <w:tcW w:w="1800" w:type="dxa"/>
          </w:tcPr>
          <w:p w:rsidR="003A45D6" w:rsidRPr="00425C8F" w:rsidRDefault="003A45D6" w:rsidP="00745DA8">
            <w:pPr>
              <w:pStyle w:val="Tablecontent"/>
            </w:pPr>
            <w:r>
              <w:t>Service type</w:t>
            </w:r>
          </w:p>
        </w:tc>
        <w:tc>
          <w:tcPr>
            <w:tcW w:w="1980" w:type="dxa"/>
          </w:tcPr>
          <w:p w:rsidR="003A45D6" w:rsidRPr="00425C8F" w:rsidRDefault="003A45D6" w:rsidP="00745DA8">
            <w:pPr>
              <w:pStyle w:val="Tablecontent"/>
            </w:pPr>
            <w:r>
              <w:t>Service type of operation</w:t>
            </w:r>
          </w:p>
        </w:tc>
        <w:tc>
          <w:tcPr>
            <w:tcW w:w="1620" w:type="dxa"/>
          </w:tcPr>
          <w:p w:rsidR="003A45D6" w:rsidRPr="00425C8F" w:rsidRDefault="003A45D6" w:rsidP="00745DA8">
            <w:pPr>
              <w:pStyle w:val="Tablecontent"/>
            </w:pPr>
            <w:r w:rsidRPr="003A45D6">
              <w:rPr>
                <w:rFonts w:ascii="Calibri" w:hAnsi="Calibri"/>
                <w:color w:val="000000"/>
                <w:sz w:val="22"/>
                <w:szCs w:val="22"/>
              </w:rPr>
              <w:t>CANCELBATCH</w:t>
            </w:r>
          </w:p>
        </w:tc>
        <w:tc>
          <w:tcPr>
            <w:tcW w:w="720" w:type="dxa"/>
          </w:tcPr>
          <w:p w:rsidR="003A45D6" w:rsidRPr="00425C8F" w:rsidRDefault="003A45D6" w:rsidP="00745DA8">
            <w:pPr>
              <w:pStyle w:val="Tablecontent"/>
            </w:pPr>
            <w:r>
              <w:t>A(10)</w:t>
            </w:r>
          </w:p>
        </w:tc>
        <w:tc>
          <w:tcPr>
            <w:tcW w:w="1620" w:type="dxa"/>
          </w:tcPr>
          <w:p w:rsidR="003A45D6" w:rsidRPr="00425C8F" w:rsidRDefault="003A45D6" w:rsidP="00745DA8">
            <w:pPr>
              <w:pStyle w:val="Tablecontent"/>
            </w:pPr>
            <w:r>
              <w:t>M</w:t>
            </w:r>
          </w:p>
        </w:tc>
      </w:tr>
      <w:tr w:rsidR="003A45D6" w:rsidRPr="00425C8F" w:rsidTr="00745DA8">
        <w:trPr>
          <w:cantSplit/>
          <w:trHeight w:val="277"/>
        </w:trPr>
        <w:tc>
          <w:tcPr>
            <w:tcW w:w="1800" w:type="dxa"/>
          </w:tcPr>
          <w:p w:rsidR="003A45D6" w:rsidRDefault="003A45D6" w:rsidP="00745DA8">
            <w:pPr>
              <w:pStyle w:val="Tablecontent"/>
            </w:pPr>
            <w:r>
              <w:t>data</w:t>
            </w:r>
          </w:p>
        </w:tc>
        <w:tc>
          <w:tcPr>
            <w:tcW w:w="1800" w:type="dxa"/>
          </w:tcPr>
          <w:p w:rsidR="003A45D6" w:rsidRDefault="003A45D6" w:rsidP="00745DA8">
            <w:pPr>
              <w:pStyle w:val="Tablecontent"/>
            </w:pPr>
            <w:r>
              <w:t>JSON object of data required for service</w:t>
            </w:r>
          </w:p>
        </w:tc>
        <w:tc>
          <w:tcPr>
            <w:tcW w:w="1980" w:type="dxa"/>
          </w:tcPr>
          <w:p w:rsidR="003A45D6" w:rsidRDefault="003A45D6" w:rsidP="00745DA8">
            <w:pPr>
              <w:pStyle w:val="Tablecontent"/>
            </w:pPr>
            <w:r>
              <w:t>Valid JSON Object required for operation</w:t>
            </w:r>
          </w:p>
        </w:tc>
        <w:tc>
          <w:tcPr>
            <w:tcW w:w="1620" w:type="dxa"/>
          </w:tcPr>
          <w:p w:rsidR="003A45D6" w:rsidRDefault="003A45D6" w:rsidP="00745DA8">
            <w:pPr>
              <w:pStyle w:val="Tablecontent"/>
            </w:pPr>
            <w:r>
              <w:t>{“Key”:”Value”,”Key”:”Value”}</w:t>
            </w:r>
          </w:p>
        </w:tc>
        <w:tc>
          <w:tcPr>
            <w:tcW w:w="720" w:type="dxa"/>
          </w:tcPr>
          <w:p w:rsidR="003A45D6" w:rsidRDefault="003A45D6" w:rsidP="00745DA8">
            <w:pPr>
              <w:pStyle w:val="Tablecontent"/>
            </w:pPr>
            <w:r>
              <w:t>A</w:t>
            </w:r>
          </w:p>
        </w:tc>
        <w:tc>
          <w:tcPr>
            <w:tcW w:w="1620" w:type="dxa"/>
          </w:tcPr>
          <w:p w:rsidR="003A45D6" w:rsidRPr="00425C8F" w:rsidRDefault="003A45D6" w:rsidP="00745DA8">
            <w:pPr>
              <w:pStyle w:val="Tablecontent"/>
            </w:pPr>
            <w:r>
              <w:t>M</w:t>
            </w:r>
          </w:p>
        </w:tc>
      </w:tr>
      <w:tr w:rsidR="003A45D6" w:rsidRPr="00425C8F" w:rsidTr="00745DA8">
        <w:trPr>
          <w:cantSplit/>
          <w:trHeight w:val="277"/>
        </w:trPr>
        <w:tc>
          <w:tcPr>
            <w:tcW w:w="1800" w:type="dxa"/>
          </w:tcPr>
          <w:p w:rsidR="003A45D6" w:rsidRPr="00425C8F" w:rsidRDefault="003A45D6" w:rsidP="00745DA8">
            <w:pPr>
              <w:pStyle w:val="Tablecontent"/>
            </w:pPr>
            <w:r w:rsidRPr="00D5216F">
              <w:rPr>
                <w:rFonts w:ascii="Calibri" w:hAnsi="Calibri"/>
                <w:color w:val="000000"/>
                <w:sz w:val="22"/>
                <w:szCs w:val="22"/>
              </w:rPr>
              <w:t>userLoginID</w:t>
            </w:r>
          </w:p>
        </w:tc>
        <w:tc>
          <w:tcPr>
            <w:tcW w:w="1800" w:type="dxa"/>
          </w:tcPr>
          <w:p w:rsidR="003A45D6" w:rsidRPr="00425C8F" w:rsidRDefault="003A45D6" w:rsidP="00745DA8">
            <w:pPr>
              <w:pStyle w:val="Tablecontent"/>
            </w:pPr>
            <w:r>
              <w:t>User’s login Id in PreTUPS who has initiated request</w:t>
            </w:r>
          </w:p>
        </w:tc>
        <w:tc>
          <w:tcPr>
            <w:tcW w:w="1980" w:type="dxa"/>
          </w:tcPr>
          <w:p w:rsidR="003A45D6" w:rsidRPr="00425C8F" w:rsidRDefault="003A45D6" w:rsidP="00745DA8">
            <w:pPr>
              <w:pStyle w:val="Tablecontent"/>
            </w:pPr>
            <w:r>
              <w:t>Valid login Id of user</w:t>
            </w:r>
          </w:p>
        </w:tc>
        <w:tc>
          <w:tcPr>
            <w:tcW w:w="1620" w:type="dxa"/>
          </w:tcPr>
          <w:p w:rsidR="003A45D6" w:rsidRPr="00425C8F" w:rsidRDefault="003A45D6" w:rsidP="00745DA8">
            <w:pPr>
              <w:pStyle w:val="Tablecontent"/>
            </w:pPr>
            <w:r>
              <w:rPr>
                <w:rFonts w:ascii="Calibri" w:hAnsi="Calibri"/>
                <w:color w:val="000000"/>
                <w:sz w:val="22"/>
                <w:szCs w:val="22"/>
              </w:rPr>
              <w:t>satcorp</w:t>
            </w:r>
          </w:p>
        </w:tc>
        <w:tc>
          <w:tcPr>
            <w:tcW w:w="720" w:type="dxa"/>
          </w:tcPr>
          <w:p w:rsidR="003A45D6" w:rsidRPr="00425C8F" w:rsidRDefault="003A45D6" w:rsidP="00745DA8">
            <w:pPr>
              <w:pStyle w:val="Tablecontent"/>
            </w:pPr>
            <w:r w:rsidRPr="00425C8F">
              <w:t>A (10)</w:t>
            </w:r>
          </w:p>
        </w:tc>
        <w:tc>
          <w:tcPr>
            <w:tcW w:w="1620" w:type="dxa"/>
          </w:tcPr>
          <w:p w:rsidR="003A45D6" w:rsidRPr="00425C8F" w:rsidRDefault="003A45D6" w:rsidP="00745DA8">
            <w:pPr>
              <w:pStyle w:val="Tablecontent"/>
            </w:pPr>
            <w:r>
              <w:t>M</w:t>
            </w:r>
          </w:p>
        </w:tc>
      </w:tr>
      <w:tr w:rsidR="003A45D6" w:rsidRPr="00425C8F" w:rsidTr="00745DA8">
        <w:trPr>
          <w:cantSplit/>
          <w:trHeight w:val="277"/>
        </w:trPr>
        <w:tc>
          <w:tcPr>
            <w:tcW w:w="1800" w:type="dxa"/>
          </w:tcPr>
          <w:p w:rsidR="003A45D6" w:rsidRPr="009928A9" w:rsidRDefault="003A45D6" w:rsidP="00745DA8">
            <w:pPr>
              <w:pStyle w:val="Tablecontent"/>
              <w:rPr>
                <w:rFonts w:ascii="Calibri" w:hAnsi="Calibri"/>
                <w:color w:val="000000"/>
                <w:sz w:val="22"/>
                <w:szCs w:val="22"/>
              </w:rPr>
            </w:pPr>
            <w:r w:rsidRPr="00D5216F">
              <w:rPr>
                <w:rFonts w:ascii="Calibri" w:hAnsi="Calibri"/>
                <w:color w:val="000000"/>
                <w:sz w:val="22"/>
                <w:szCs w:val="22"/>
              </w:rPr>
              <w:t>checklist</w:t>
            </w:r>
          </w:p>
        </w:tc>
        <w:tc>
          <w:tcPr>
            <w:tcW w:w="1800" w:type="dxa"/>
          </w:tcPr>
          <w:p w:rsidR="003A45D6" w:rsidRDefault="003A45D6" w:rsidP="003A45D6">
            <w:pPr>
              <w:pStyle w:val="Tablecontent"/>
            </w:pPr>
            <w:r>
              <w:t>List of Batches need to cancel</w:t>
            </w:r>
          </w:p>
        </w:tc>
        <w:tc>
          <w:tcPr>
            <w:tcW w:w="1980" w:type="dxa"/>
          </w:tcPr>
          <w:p w:rsidR="003A45D6" w:rsidRDefault="003A45D6" w:rsidP="00745DA8">
            <w:pPr>
              <w:pStyle w:val="Tablecontent"/>
            </w:pPr>
            <w:r>
              <w:t>List of msisdns need to cancel</w:t>
            </w:r>
          </w:p>
        </w:tc>
        <w:tc>
          <w:tcPr>
            <w:tcW w:w="1620" w:type="dxa"/>
          </w:tcPr>
          <w:p w:rsidR="003A45D6" w:rsidRDefault="003A45D6" w:rsidP="00745DA8">
            <w:pPr>
              <w:pStyle w:val="Tablecontent"/>
              <w:rPr>
                <w:rFonts w:ascii="Calibri" w:hAnsi="Calibri"/>
                <w:color w:val="000000"/>
                <w:sz w:val="22"/>
                <w:szCs w:val="22"/>
              </w:rPr>
            </w:pPr>
            <w:r>
              <w:t>“</w:t>
            </w:r>
            <w:r w:rsidRPr="00C76DD1">
              <w:t>SB161117.0008</w:t>
            </w:r>
            <w:r>
              <w:t>”</w:t>
            </w:r>
          </w:p>
        </w:tc>
        <w:tc>
          <w:tcPr>
            <w:tcW w:w="720" w:type="dxa"/>
          </w:tcPr>
          <w:p w:rsidR="003A45D6" w:rsidRDefault="003A45D6" w:rsidP="00745DA8">
            <w:pPr>
              <w:pStyle w:val="Tablecontent"/>
            </w:pPr>
            <w:r>
              <w:t>A</w:t>
            </w:r>
          </w:p>
        </w:tc>
        <w:tc>
          <w:tcPr>
            <w:tcW w:w="1620" w:type="dxa"/>
          </w:tcPr>
          <w:p w:rsidR="003A45D6" w:rsidRDefault="003A45D6" w:rsidP="00745DA8">
            <w:pPr>
              <w:pStyle w:val="Tablecontent"/>
            </w:pPr>
            <w:r>
              <w:t>M</w:t>
            </w:r>
          </w:p>
        </w:tc>
      </w:tr>
    </w:tbl>
    <w:p w:rsidR="003A45D6" w:rsidRDefault="003A45D6" w:rsidP="003A45D6">
      <w:pPr>
        <w:pStyle w:val="BodyText2"/>
        <w:rPr>
          <w:lang w:val="en-IN"/>
        </w:rPr>
      </w:pPr>
    </w:p>
    <w:p w:rsidR="003A45D6" w:rsidRPr="00425C8F" w:rsidRDefault="003A45D6" w:rsidP="003A45D6">
      <w:pPr>
        <w:pStyle w:val="Heading"/>
        <w:rPr>
          <w:color w:val="auto"/>
        </w:rPr>
      </w:pPr>
      <w:r w:rsidRPr="00425C8F">
        <w:rPr>
          <w:color w:val="auto"/>
        </w:rPr>
        <w:lastRenderedPageBreak/>
        <w:t>Response Syntax</w:t>
      </w:r>
    </w:p>
    <w:p w:rsidR="003A45D6" w:rsidRDefault="003A45D6" w:rsidP="003A45D6">
      <w:pPr>
        <w:pStyle w:val="BodyText2"/>
        <w:ind w:left="720"/>
      </w:pPr>
      <w:r w:rsidRPr="00425C8F">
        <w:t xml:space="preserve">PreTUPS system sends the acknowledgement to the External system. The acknowledgement will be in </w:t>
      </w:r>
      <w:r>
        <w:t>JSON</w:t>
      </w:r>
      <w:r w:rsidRPr="00425C8F">
        <w:t xml:space="preserve"> and send as response of the request. The </w:t>
      </w:r>
      <w:r>
        <w:t>JSON</w:t>
      </w:r>
      <w:r w:rsidRPr="00425C8F">
        <w:t xml:space="preserve"> response details are mentioned below</w:t>
      </w:r>
      <w:r>
        <w:t>.</w:t>
      </w:r>
    </w:p>
    <w:p w:rsidR="003A45D6" w:rsidRDefault="003A45D6" w:rsidP="003A45D6">
      <w:pPr>
        <w:jc w:val="both"/>
        <w:rPr>
          <w:rFonts w:ascii="Calibri" w:hAnsi="Calibri"/>
          <w:color w:val="000000"/>
          <w:sz w:val="22"/>
          <w:szCs w:val="22"/>
        </w:rPr>
      </w:pPr>
    </w:p>
    <w:p w:rsidR="003A45D6" w:rsidRDefault="003A45D6" w:rsidP="003A45D6">
      <w:pPr>
        <w:pStyle w:val="Heading"/>
        <w:rPr>
          <w:rFonts w:ascii="Arial" w:hAnsi="Arial" w:cs="Times New Roman"/>
          <w:b w:val="0"/>
          <w:color w:val="auto"/>
          <w:sz w:val="20"/>
          <w:u w:val="none"/>
          <w:lang w:val="en-US"/>
        </w:rPr>
      </w:pPr>
      <w:r w:rsidRPr="003A45D6">
        <w:rPr>
          <w:rFonts w:ascii="Arial" w:hAnsi="Arial" w:cs="Times New Roman"/>
          <w:b w:val="0"/>
          <w:color w:val="auto"/>
          <w:sz w:val="20"/>
          <w:u w:val="none"/>
          <w:lang w:val="en-US"/>
        </w:rPr>
        <w:t>{"statusCode":200,"status":true,"successMsg":null,"formError":null,"globalError":null,"parameters":null,"dataObject":{"geoDomainList":null,"geoDomainListSize":null,"geoDomainCode":null,"geoDomainName":null,"categoryCode":null,"categoryName":null,"ownerCategoryName":null,"userID":null,"userName":null,"categoryList":null,"domainCode":null,"domainName":null,"userList":null,"userListSize":0,"domainList":null,"loginUserType":null,"loginUserCatCode":null,"loginUserCatName":null,"loginUserID":null,"loginUserName":null,"selfAllow":false,"ownerID":null,"ownerName":null,"ownerOnly":false,"time":0,"fileType":null,"serviceList":null,"serviceCode":null,"serviceName":null,"processedOn":null,"scheduleDate":null,"noOfRecords":null,"scheduleNow":"off","uploadedFileLocation":null,"downloadTemplateLocation":null,"requestFor":null,"batchID":"SB170208.0006","loginId":"ycorpe","frequency":null,"iterations":0,"frequencyCode":"DAILY","scheduleList":[{"iterations":3,"frequency":"MONTHLY","executedIterations":0,"processedOn":null,"processedOnStr":"","activeUserId":"NGCO0000000013","activeUserName":"ycorpe ycorpe","connectionRefuseCounter":0,"senderMsisdn":null,"networkCode":"NG","serviceType":"RC","senderLocale":null,"noOfRecords":1,"cancelledCount":0,"batchType":"CORPORATE","ownerID":"NGCO0000000013","parentID":"NGCO0000000013","createdBy":null,"modifiedBy":null,"createdOn":null,"modifiedOn":null,"statusDesc":"Scheduled","batchIDDisp":"SB170208.0006(08/02/17)","prevStatus":null,"endDateOfBatch":null,"proccessedRecords":0,"totalRecords":0,"unproccessedRecords":0,"startDateOfBatch":null,"otherInfo1":null,"otherInfo3":null,"othterInfo2":null,"senderlanguageCode":null,"initiatedBy":"NGCO0000000013","parentCategory":"CORPE","parentDomain":"CORP","processFailedCount":0,"scheduledDate":"2017-02-08","successfulCount":0,"totalCount":3,"uploadFailedCount":2,"initiatedByName":"ycorpe ycorpe","scheduledDateStr":"08/02/17","refBatchID":"SB170208.0006","displayBatchID":"SB170208.0006 (08/02/17)","batchID":"SB170208.0006","serviceName":"Customer Recharge","status":"S","list":null,"lastModifiedTime":1486550617000},"fieldError":{},"messageCode":null}</w:t>
      </w:r>
    </w:p>
    <w:p w:rsidR="003A45D6" w:rsidRDefault="003A45D6" w:rsidP="003A45D6">
      <w:pPr>
        <w:pStyle w:val="Heading"/>
        <w:rPr>
          <w:color w:val="auto"/>
        </w:rPr>
      </w:pPr>
      <w:r w:rsidRPr="003A45D6">
        <w:rPr>
          <w:rFonts w:ascii="Arial" w:hAnsi="Arial" w:cs="Times New Roman"/>
          <w:b w:val="0"/>
          <w:color w:val="auto"/>
          <w:sz w:val="20"/>
          <w:u w:val="none"/>
          <w:lang w:val="en-US"/>
        </w:rPr>
        <w:t xml:space="preserve"> </w:t>
      </w: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3A45D6" w:rsidRPr="00425C8F" w:rsidTr="00745DA8">
        <w:trPr>
          <w:trHeight w:val="277"/>
          <w:tblHeader/>
        </w:trPr>
        <w:tc>
          <w:tcPr>
            <w:tcW w:w="1800" w:type="dxa"/>
            <w:shd w:val="clear" w:color="auto" w:fill="E31837"/>
          </w:tcPr>
          <w:p w:rsidR="003A45D6" w:rsidRPr="00425C8F" w:rsidRDefault="003A45D6" w:rsidP="00745DA8">
            <w:pPr>
              <w:pStyle w:val="TableColumnLabels"/>
              <w:rPr>
                <w:color w:val="auto"/>
                <w:lang w:val="en-IN"/>
              </w:rPr>
            </w:pPr>
            <w:r w:rsidRPr="00425C8F">
              <w:rPr>
                <w:color w:val="auto"/>
                <w:lang w:val="en-IN"/>
              </w:rPr>
              <w:t>TAG</w:t>
            </w:r>
          </w:p>
        </w:tc>
        <w:tc>
          <w:tcPr>
            <w:tcW w:w="1800" w:type="dxa"/>
            <w:shd w:val="clear" w:color="auto" w:fill="E31837"/>
          </w:tcPr>
          <w:p w:rsidR="003A45D6" w:rsidRPr="00425C8F" w:rsidRDefault="003A45D6" w:rsidP="00745DA8">
            <w:pPr>
              <w:pStyle w:val="TableColumnLabels"/>
              <w:rPr>
                <w:color w:val="auto"/>
                <w:lang w:val="en-IN"/>
              </w:rPr>
            </w:pPr>
            <w:r w:rsidRPr="00425C8F">
              <w:rPr>
                <w:color w:val="auto"/>
                <w:lang w:val="en-IN"/>
              </w:rPr>
              <w:t>Fields</w:t>
            </w:r>
          </w:p>
        </w:tc>
        <w:tc>
          <w:tcPr>
            <w:tcW w:w="1980" w:type="dxa"/>
            <w:shd w:val="clear" w:color="auto" w:fill="E31837"/>
          </w:tcPr>
          <w:p w:rsidR="003A45D6" w:rsidRPr="00425C8F" w:rsidRDefault="003A45D6" w:rsidP="00745DA8">
            <w:pPr>
              <w:pStyle w:val="TableColumnLabels"/>
              <w:rPr>
                <w:color w:val="auto"/>
                <w:lang w:val="en-IN"/>
              </w:rPr>
            </w:pPr>
            <w:r w:rsidRPr="00425C8F">
              <w:rPr>
                <w:color w:val="auto"/>
                <w:lang w:val="en-IN"/>
              </w:rPr>
              <w:t>Remarks</w:t>
            </w:r>
          </w:p>
        </w:tc>
        <w:tc>
          <w:tcPr>
            <w:tcW w:w="1620" w:type="dxa"/>
            <w:shd w:val="clear" w:color="auto" w:fill="E31837"/>
          </w:tcPr>
          <w:p w:rsidR="003A45D6" w:rsidRPr="00425C8F" w:rsidRDefault="003A45D6" w:rsidP="00745DA8">
            <w:pPr>
              <w:pStyle w:val="TableColumnLabels"/>
              <w:rPr>
                <w:color w:val="auto"/>
                <w:lang w:val="en-IN"/>
              </w:rPr>
            </w:pPr>
            <w:r w:rsidRPr="00425C8F">
              <w:rPr>
                <w:color w:val="auto"/>
                <w:lang w:val="en-IN"/>
              </w:rPr>
              <w:t>Example</w:t>
            </w:r>
          </w:p>
        </w:tc>
        <w:tc>
          <w:tcPr>
            <w:tcW w:w="720" w:type="dxa"/>
            <w:shd w:val="clear" w:color="auto" w:fill="E31837"/>
          </w:tcPr>
          <w:p w:rsidR="003A45D6" w:rsidRPr="00425C8F" w:rsidRDefault="003A45D6" w:rsidP="00745DA8">
            <w:pPr>
              <w:pStyle w:val="TableColumnLabels"/>
              <w:rPr>
                <w:color w:val="auto"/>
                <w:lang w:val="en-IN"/>
              </w:rPr>
            </w:pPr>
            <w:r w:rsidRPr="00425C8F">
              <w:rPr>
                <w:color w:val="auto"/>
                <w:lang w:val="en-IN"/>
              </w:rPr>
              <w:t>Field Type</w:t>
            </w:r>
          </w:p>
        </w:tc>
        <w:tc>
          <w:tcPr>
            <w:tcW w:w="1620" w:type="dxa"/>
            <w:shd w:val="clear" w:color="auto" w:fill="E31837"/>
          </w:tcPr>
          <w:p w:rsidR="003A45D6" w:rsidRPr="00425C8F" w:rsidRDefault="003A45D6" w:rsidP="00745DA8">
            <w:pPr>
              <w:pStyle w:val="TableColumnLabels"/>
              <w:rPr>
                <w:color w:val="auto"/>
                <w:lang w:val="en-IN"/>
              </w:rPr>
            </w:pPr>
            <w:r w:rsidRPr="00425C8F">
              <w:rPr>
                <w:color w:val="auto"/>
                <w:lang w:val="en-IN"/>
              </w:rPr>
              <w:t>Optional/</w:t>
            </w:r>
          </w:p>
          <w:p w:rsidR="003A45D6" w:rsidRPr="00425C8F" w:rsidRDefault="003A45D6" w:rsidP="00745DA8">
            <w:pPr>
              <w:pStyle w:val="TableColumnLabels"/>
              <w:rPr>
                <w:color w:val="auto"/>
                <w:lang w:val="en-IN"/>
              </w:rPr>
            </w:pPr>
            <w:r w:rsidRPr="00425C8F">
              <w:rPr>
                <w:color w:val="auto"/>
                <w:lang w:val="en-IN"/>
              </w:rPr>
              <w:t>Mandatory</w:t>
            </w:r>
          </w:p>
        </w:tc>
      </w:tr>
      <w:tr w:rsidR="003A45D6" w:rsidRPr="00425C8F" w:rsidTr="00745DA8">
        <w:trPr>
          <w:trHeight w:val="277"/>
        </w:trPr>
        <w:tc>
          <w:tcPr>
            <w:tcW w:w="1800" w:type="dxa"/>
          </w:tcPr>
          <w:p w:rsidR="003A45D6" w:rsidRPr="00425C8F" w:rsidRDefault="003A45D6" w:rsidP="00745DA8">
            <w:pPr>
              <w:pStyle w:val="Tablecontent"/>
            </w:pPr>
            <w:r>
              <w:t>statusCode</w:t>
            </w:r>
          </w:p>
        </w:tc>
        <w:tc>
          <w:tcPr>
            <w:tcW w:w="1800" w:type="dxa"/>
          </w:tcPr>
          <w:p w:rsidR="003A45D6" w:rsidRPr="00425C8F" w:rsidRDefault="003A45D6" w:rsidP="00745DA8">
            <w:pPr>
              <w:pStyle w:val="Tablecontent"/>
            </w:pPr>
            <w:r>
              <w:t>Status code of request</w:t>
            </w:r>
          </w:p>
        </w:tc>
        <w:tc>
          <w:tcPr>
            <w:tcW w:w="1980" w:type="dxa"/>
          </w:tcPr>
          <w:p w:rsidR="003A45D6" w:rsidRPr="00425C8F" w:rsidRDefault="003A45D6" w:rsidP="00745DA8">
            <w:pPr>
              <w:pStyle w:val="Tablecontent"/>
            </w:pPr>
            <w:r>
              <w:t>Return 200 if request lands on pretups server</w:t>
            </w:r>
          </w:p>
        </w:tc>
        <w:tc>
          <w:tcPr>
            <w:tcW w:w="1620" w:type="dxa"/>
          </w:tcPr>
          <w:p w:rsidR="003A45D6" w:rsidRPr="00425C8F" w:rsidRDefault="003A45D6" w:rsidP="00745DA8">
            <w:pPr>
              <w:pStyle w:val="Tablecontent"/>
            </w:pPr>
            <w:r>
              <w:t>200</w:t>
            </w:r>
          </w:p>
        </w:tc>
        <w:tc>
          <w:tcPr>
            <w:tcW w:w="720" w:type="dxa"/>
          </w:tcPr>
          <w:p w:rsidR="003A45D6" w:rsidRPr="00425C8F" w:rsidRDefault="003A45D6" w:rsidP="00745DA8">
            <w:pPr>
              <w:pStyle w:val="Tablecontent"/>
            </w:pPr>
            <w:r>
              <w:t>N</w:t>
            </w:r>
          </w:p>
        </w:tc>
        <w:tc>
          <w:tcPr>
            <w:tcW w:w="1620" w:type="dxa"/>
          </w:tcPr>
          <w:p w:rsidR="003A45D6" w:rsidRPr="00425C8F" w:rsidRDefault="003A45D6" w:rsidP="00745DA8">
            <w:pPr>
              <w:pStyle w:val="Tablecontent"/>
            </w:pPr>
            <w:r w:rsidRPr="00425C8F">
              <w:t>M</w:t>
            </w:r>
          </w:p>
        </w:tc>
      </w:tr>
      <w:tr w:rsidR="003A45D6" w:rsidRPr="00425C8F" w:rsidTr="00745DA8">
        <w:trPr>
          <w:trHeight w:val="277"/>
        </w:trPr>
        <w:tc>
          <w:tcPr>
            <w:tcW w:w="1800" w:type="dxa"/>
          </w:tcPr>
          <w:p w:rsidR="003A45D6" w:rsidRPr="00425C8F" w:rsidRDefault="003A45D6" w:rsidP="00745DA8">
            <w:pPr>
              <w:pStyle w:val="Tablecontent"/>
            </w:pPr>
            <w:r>
              <w:t>status</w:t>
            </w:r>
          </w:p>
        </w:tc>
        <w:tc>
          <w:tcPr>
            <w:tcW w:w="1800" w:type="dxa"/>
          </w:tcPr>
          <w:p w:rsidR="003A45D6" w:rsidRPr="00425C8F" w:rsidRDefault="003A45D6" w:rsidP="00745DA8">
            <w:pPr>
              <w:pStyle w:val="Tablecontent"/>
            </w:pPr>
            <w:r>
              <w:t xml:space="preserve">Return request status </w:t>
            </w:r>
          </w:p>
        </w:tc>
        <w:tc>
          <w:tcPr>
            <w:tcW w:w="1980" w:type="dxa"/>
          </w:tcPr>
          <w:p w:rsidR="003A45D6" w:rsidRPr="00425C8F" w:rsidRDefault="003A45D6" w:rsidP="00745DA8">
            <w:pPr>
              <w:pStyle w:val="Tablecontent"/>
            </w:pPr>
            <w:r>
              <w:t>Either true or false based on error or success message</w:t>
            </w:r>
          </w:p>
        </w:tc>
        <w:tc>
          <w:tcPr>
            <w:tcW w:w="1620" w:type="dxa"/>
          </w:tcPr>
          <w:p w:rsidR="003A45D6" w:rsidRPr="00425C8F" w:rsidRDefault="003A45D6" w:rsidP="00745DA8">
            <w:pPr>
              <w:pStyle w:val="Tablecontent"/>
            </w:pPr>
            <w:r>
              <w:t>true</w:t>
            </w:r>
          </w:p>
        </w:tc>
        <w:tc>
          <w:tcPr>
            <w:tcW w:w="720" w:type="dxa"/>
          </w:tcPr>
          <w:p w:rsidR="003A45D6" w:rsidRPr="00425C8F" w:rsidRDefault="003A45D6" w:rsidP="00745DA8">
            <w:pPr>
              <w:pStyle w:val="Tablecontent"/>
            </w:pPr>
            <w:r>
              <w:t xml:space="preserve">A </w:t>
            </w:r>
          </w:p>
        </w:tc>
        <w:tc>
          <w:tcPr>
            <w:tcW w:w="1620" w:type="dxa"/>
          </w:tcPr>
          <w:p w:rsidR="003A45D6" w:rsidRPr="00425C8F" w:rsidRDefault="003A45D6" w:rsidP="00745DA8">
            <w:pPr>
              <w:pStyle w:val="Tablecontent"/>
            </w:pPr>
            <w:r w:rsidRPr="00425C8F">
              <w:t>M</w:t>
            </w:r>
          </w:p>
        </w:tc>
      </w:tr>
      <w:tr w:rsidR="003A45D6" w:rsidRPr="00425C8F" w:rsidTr="00745DA8">
        <w:trPr>
          <w:cantSplit/>
          <w:trHeight w:val="277"/>
        </w:trPr>
        <w:tc>
          <w:tcPr>
            <w:tcW w:w="1800" w:type="dxa"/>
          </w:tcPr>
          <w:p w:rsidR="003A45D6" w:rsidRPr="00425C8F" w:rsidRDefault="003A45D6" w:rsidP="00745DA8">
            <w:pPr>
              <w:pStyle w:val="Tablecontent"/>
            </w:pPr>
            <w:r>
              <w:t>successMsg</w:t>
            </w:r>
          </w:p>
        </w:tc>
        <w:tc>
          <w:tcPr>
            <w:tcW w:w="1800" w:type="dxa"/>
          </w:tcPr>
          <w:p w:rsidR="003A45D6" w:rsidRPr="00425C8F" w:rsidRDefault="003A45D6" w:rsidP="00745DA8">
            <w:pPr>
              <w:pStyle w:val="Tablecontent"/>
            </w:pPr>
            <w:r>
              <w:t>Message for operation status</w:t>
            </w:r>
          </w:p>
        </w:tc>
        <w:tc>
          <w:tcPr>
            <w:tcW w:w="1980" w:type="dxa"/>
          </w:tcPr>
          <w:p w:rsidR="003A45D6" w:rsidRPr="00425C8F" w:rsidRDefault="003A45D6" w:rsidP="00745DA8">
            <w:pPr>
              <w:pStyle w:val="Tablecontent"/>
            </w:pPr>
            <w:r>
              <w:t>Success message return by service id operation executes successfully</w:t>
            </w:r>
          </w:p>
        </w:tc>
        <w:tc>
          <w:tcPr>
            <w:tcW w:w="1620" w:type="dxa"/>
          </w:tcPr>
          <w:p w:rsidR="003A45D6" w:rsidRPr="00425C8F" w:rsidRDefault="003A45D6" w:rsidP="00745DA8">
            <w:pPr>
              <w:pStyle w:val="Tablecontent"/>
            </w:pPr>
            <w:r w:rsidRPr="009A2C5F">
              <w:t>C2S reversal transaction status check successful</w:t>
            </w:r>
          </w:p>
        </w:tc>
        <w:tc>
          <w:tcPr>
            <w:tcW w:w="720" w:type="dxa"/>
          </w:tcPr>
          <w:p w:rsidR="003A45D6" w:rsidRPr="00425C8F" w:rsidRDefault="003A45D6" w:rsidP="00745DA8">
            <w:pPr>
              <w:pStyle w:val="Tablecontent"/>
            </w:pPr>
            <w:r>
              <w:t xml:space="preserve">A </w:t>
            </w:r>
          </w:p>
        </w:tc>
        <w:tc>
          <w:tcPr>
            <w:tcW w:w="1620" w:type="dxa"/>
          </w:tcPr>
          <w:p w:rsidR="003A45D6" w:rsidRPr="00425C8F" w:rsidRDefault="003A45D6" w:rsidP="00745DA8">
            <w:pPr>
              <w:pStyle w:val="Tablecontent"/>
            </w:pPr>
            <w:r w:rsidRPr="00425C8F">
              <w:t>M</w:t>
            </w:r>
          </w:p>
        </w:tc>
      </w:tr>
      <w:tr w:rsidR="003A45D6" w:rsidRPr="00425C8F" w:rsidTr="00745DA8">
        <w:trPr>
          <w:cantSplit/>
          <w:trHeight w:val="277"/>
        </w:trPr>
        <w:tc>
          <w:tcPr>
            <w:tcW w:w="1800" w:type="dxa"/>
          </w:tcPr>
          <w:p w:rsidR="003A45D6" w:rsidRPr="00425C8F" w:rsidRDefault="003A45D6" w:rsidP="00745DA8">
            <w:pPr>
              <w:pStyle w:val="Tablecontent"/>
            </w:pPr>
            <w:r>
              <w:lastRenderedPageBreak/>
              <w:t>globalError</w:t>
            </w:r>
          </w:p>
        </w:tc>
        <w:tc>
          <w:tcPr>
            <w:tcW w:w="1800" w:type="dxa"/>
          </w:tcPr>
          <w:p w:rsidR="003A45D6" w:rsidRPr="00425C8F" w:rsidRDefault="003A45D6" w:rsidP="00745DA8">
            <w:pPr>
              <w:pStyle w:val="Tablecontent"/>
            </w:pPr>
            <w:r>
              <w:t>Any runtime exception</w:t>
            </w:r>
          </w:p>
        </w:tc>
        <w:tc>
          <w:tcPr>
            <w:tcW w:w="1980" w:type="dxa"/>
          </w:tcPr>
          <w:p w:rsidR="003A45D6" w:rsidRPr="00425C8F" w:rsidRDefault="003A45D6" w:rsidP="00745DA8">
            <w:pPr>
              <w:pStyle w:val="Tablecontent"/>
            </w:pPr>
            <w:r>
              <w:t>Runtime exception message occurs at the time of operation execution</w:t>
            </w:r>
          </w:p>
        </w:tc>
        <w:tc>
          <w:tcPr>
            <w:tcW w:w="1620" w:type="dxa"/>
          </w:tcPr>
          <w:p w:rsidR="003A45D6" w:rsidRPr="00425C8F" w:rsidRDefault="003A45D6" w:rsidP="00745DA8">
            <w:pPr>
              <w:pStyle w:val="Tablecontent"/>
            </w:pPr>
            <w:r>
              <w:t>Request format is wrong</w:t>
            </w:r>
          </w:p>
        </w:tc>
        <w:tc>
          <w:tcPr>
            <w:tcW w:w="720" w:type="dxa"/>
          </w:tcPr>
          <w:p w:rsidR="003A45D6" w:rsidRPr="00425C8F" w:rsidRDefault="003A45D6" w:rsidP="00745DA8">
            <w:pPr>
              <w:pStyle w:val="Tablecontent"/>
            </w:pPr>
            <w:r>
              <w:t>A</w:t>
            </w:r>
          </w:p>
        </w:tc>
        <w:tc>
          <w:tcPr>
            <w:tcW w:w="1620" w:type="dxa"/>
          </w:tcPr>
          <w:p w:rsidR="003A45D6" w:rsidRPr="00425C8F" w:rsidRDefault="003A45D6" w:rsidP="00745DA8">
            <w:pPr>
              <w:pStyle w:val="Tablecontent"/>
            </w:pPr>
            <w:r w:rsidRPr="00425C8F">
              <w:t>M</w:t>
            </w:r>
          </w:p>
        </w:tc>
      </w:tr>
      <w:tr w:rsidR="003A45D6" w:rsidRPr="00425C8F" w:rsidTr="00745DA8">
        <w:trPr>
          <w:cantSplit/>
          <w:trHeight w:val="277"/>
        </w:trPr>
        <w:tc>
          <w:tcPr>
            <w:tcW w:w="1800" w:type="dxa"/>
          </w:tcPr>
          <w:p w:rsidR="003A45D6" w:rsidRPr="00425C8F" w:rsidRDefault="003A45D6" w:rsidP="00745DA8">
            <w:pPr>
              <w:pStyle w:val="Tablecontent"/>
            </w:pPr>
            <w:r>
              <w:t>fieldError</w:t>
            </w:r>
          </w:p>
        </w:tc>
        <w:tc>
          <w:tcPr>
            <w:tcW w:w="1800" w:type="dxa"/>
          </w:tcPr>
          <w:p w:rsidR="003A45D6" w:rsidRPr="00425C8F" w:rsidRDefault="003A45D6" w:rsidP="00745DA8">
            <w:pPr>
              <w:pStyle w:val="Tablecontent"/>
            </w:pPr>
            <w:r>
              <w:t>Error message for mandatory fields</w:t>
            </w:r>
          </w:p>
        </w:tc>
        <w:tc>
          <w:tcPr>
            <w:tcW w:w="1980" w:type="dxa"/>
          </w:tcPr>
          <w:p w:rsidR="003A45D6" w:rsidRPr="00425C8F" w:rsidRDefault="003A45D6" w:rsidP="00745DA8">
            <w:pPr>
              <w:pStyle w:val="Tablecontent"/>
            </w:pPr>
            <w:r>
              <w:t>Error message for mandatory fields</w:t>
            </w:r>
          </w:p>
        </w:tc>
        <w:tc>
          <w:tcPr>
            <w:tcW w:w="1620" w:type="dxa"/>
          </w:tcPr>
          <w:p w:rsidR="003A45D6" w:rsidRPr="00425C8F" w:rsidRDefault="003A45D6" w:rsidP="00745DA8">
            <w:pPr>
              <w:pStyle w:val="Tablecontent"/>
            </w:pPr>
            <w:r>
              <w:rPr>
                <w:rFonts w:ascii="Calibri" w:hAnsi="Calibri"/>
                <w:color w:val="000000"/>
                <w:sz w:val="22"/>
                <w:szCs w:val="22"/>
              </w:rPr>
              <w:t>transactionId is required</w:t>
            </w:r>
          </w:p>
        </w:tc>
        <w:tc>
          <w:tcPr>
            <w:tcW w:w="720" w:type="dxa"/>
          </w:tcPr>
          <w:p w:rsidR="003A45D6" w:rsidRPr="00425C8F" w:rsidRDefault="003A45D6" w:rsidP="00745DA8">
            <w:pPr>
              <w:pStyle w:val="Tablecontent"/>
            </w:pPr>
            <w:r>
              <w:t>A</w:t>
            </w:r>
          </w:p>
        </w:tc>
        <w:tc>
          <w:tcPr>
            <w:tcW w:w="1620" w:type="dxa"/>
          </w:tcPr>
          <w:p w:rsidR="003A45D6" w:rsidRPr="00425C8F" w:rsidRDefault="003A45D6" w:rsidP="00745DA8">
            <w:pPr>
              <w:pStyle w:val="Tablecontent"/>
            </w:pPr>
            <w:r w:rsidRPr="00425C8F">
              <w:t>M</w:t>
            </w:r>
          </w:p>
        </w:tc>
      </w:tr>
      <w:tr w:rsidR="003A45D6" w:rsidRPr="00425C8F" w:rsidTr="00745DA8">
        <w:trPr>
          <w:cantSplit/>
          <w:trHeight w:val="277"/>
        </w:trPr>
        <w:tc>
          <w:tcPr>
            <w:tcW w:w="1800" w:type="dxa"/>
          </w:tcPr>
          <w:p w:rsidR="003A45D6" w:rsidRDefault="003A45D6" w:rsidP="00745DA8">
            <w:pPr>
              <w:pStyle w:val="Tablecontent"/>
            </w:pPr>
            <w:r>
              <w:t>messageCode</w:t>
            </w:r>
          </w:p>
        </w:tc>
        <w:tc>
          <w:tcPr>
            <w:tcW w:w="1800" w:type="dxa"/>
          </w:tcPr>
          <w:p w:rsidR="003A45D6" w:rsidRDefault="003A45D6" w:rsidP="00745DA8">
            <w:pPr>
              <w:pStyle w:val="Tablecontent"/>
            </w:pPr>
            <w:r>
              <w:t xml:space="preserve">Message code for the response status </w:t>
            </w:r>
          </w:p>
        </w:tc>
        <w:tc>
          <w:tcPr>
            <w:tcW w:w="1980" w:type="dxa"/>
          </w:tcPr>
          <w:p w:rsidR="003A45D6" w:rsidRDefault="003A45D6" w:rsidP="00745DA8">
            <w:pPr>
              <w:pStyle w:val="Tablecontent"/>
            </w:pPr>
            <w:r>
              <w:t>A numeric value which represent to a message for success or failure</w:t>
            </w:r>
          </w:p>
        </w:tc>
        <w:tc>
          <w:tcPr>
            <w:tcW w:w="1620" w:type="dxa"/>
          </w:tcPr>
          <w:p w:rsidR="003A45D6" w:rsidRDefault="003A45D6" w:rsidP="00745DA8">
            <w:pPr>
              <w:pStyle w:val="Tablecontent"/>
            </w:pPr>
            <w:r>
              <w:rPr>
                <w:rFonts w:ascii="Calibri" w:hAnsi="Calibri"/>
                <w:color w:val="000000"/>
                <w:sz w:val="22"/>
                <w:szCs w:val="22"/>
              </w:rPr>
              <w:t xml:space="preserve">Message reference code </w:t>
            </w:r>
          </w:p>
        </w:tc>
        <w:tc>
          <w:tcPr>
            <w:tcW w:w="720" w:type="dxa"/>
          </w:tcPr>
          <w:p w:rsidR="003A45D6" w:rsidRDefault="003A45D6" w:rsidP="00745DA8">
            <w:pPr>
              <w:pStyle w:val="Tablecontent"/>
            </w:pPr>
            <w:r>
              <w:t>A</w:t>
            </w:r>
          </w:p>
        </w:tc>
        <w:tc>
          <w:tcPr>
            <w:tcW w:w="1620" w:type="dxa"/>
          </w:tcPr>
          <w:p w:rsidR="003A45D6" w:rsidRDefault="003A45D6" w:rsidP="00745DA8">
            <w:pPr>
              <w:pStyle w:val="Tablecontent"/>
            </w:pPr>
            <w:r>
              <w:t>M</w:t>
            </w:r>
          </w:p>
        </w:tc>
      </w:tr>
      <w:tr w:rsidR="003A45D6" w:rsidRPr="00425C8F" w:rsidTr="00745DA8">
        <w:trPr>
          <w:cantSplit/>
          <w:trHeight w:val="277"/>
        </w:trPr>
        <w:tc>
          <w:tcPr>
            <w:tcW w:w="1800" w:type="dxa"/>
          </w:tcPr>
          <w:p w:rsidR="003A45D6" w:rsidRDefault="003A45D6" w:rsidP="00745DA8">
            <w:pPr>
              <w:pStyle w:val="Tablecontent"/>
            </w:pPr>
            <w:r>
              <w:t>dataObject</w:t>
            </w:r>
          </w:p>
        </w:tc>
        <w:tc>
          <w:tcPr>
            <w:tcW w:w="1800" w:type="dxa"/>
          </w:tcPr>
          <w:p w:rsidR="003A45D6" w:rsidRDefault="003A45D6" w:rsidP="00745DA8">
            <w:pPr>
              <w:pStyle w:val="Tablecontent"/>
            </w:pPr>
            <w:r>
              <w:t>JSON format of data fetched form DB</w:t>
            </w:r>
          </w:p>
        </w:tc>
        <w:tc>
          <w:tcPr>
            <w:tcW w:w="1980" w:type="dxa"/>
          </w:tcPr>
          <w:p w:rsidR="003A45D6" w:rsidRDefault="003A45D6" w:rsidP="00745DA8">
            <w:pPr>
              <w:pStyle w:val="Tablecontent"/>
            </w:pPr>
            <w:r>
              <w:t>JSON format of data fetched form DB</w:t>
            </w:r>
          </w:p>
        </w:tc>
        <w:tc>
          <w:tcPr>
            <w:tcW w:w="1620" w:type="dxa"/>
          </w:tcPr>
          <w:p w:rsidR="003A45D6" w:rsidRPr="00425C8F" w:rsidRDefault="003A45D6" w:rsidP="00745DA8">
            <w:pPr>
              <w:pStyle w:val="Tablecontent"/>
            </w:pPr>
            <w:r>
              <w:t>{“Key”:”Value”}</w:t>
            </w:r>
          </w:p>
        </w:tc>
        <w:tc>
          <w:tcPr>
            <w:tcW w:w="720" w:type="dxa"/>
          </w:tcPr>
          <w:p w:rsidR="003A45D6" w:rsidRDefault="003A45D6" w:rsidP="00745DA8">
            <w:pPr>
              <w:pStyle w:val="Tablecontent"/>
            </w:pPr>
            <w:r>
              <w:t>A</w:t>
            </w:r>
          </w:p>
        </w:tc>
        <w:tc>
          <w:tcPr>
            <w:tcW w:w="1620" w:type="dxa"/>
          </w:tcPr>
          <w:p w:rsidR="003A45D6" w:rsidRPr="00425C8F" w:rsidRDefault="003A45D6" w:rsidP="00745DA8">
            <w:pPr>
              <w:pStyle w:val="Tablecontent"/>
            </w:pPr>
            <w:r>
              <w:t>M</w:t>
            </w:r>
          </w:p>
        </w:tc>
      </w:tr>
    </w:tbl>
    <w:p w:rsidR="003A45D6" w:rsidRDefault="003A45D6" w:rsidP="003A45D6">
      <w:pPr>
        <w:pStyle w:val="BodyText2"/>
        <w:rPr>
          <w:lang w:val="en-IN"/>
        </w:rPr>
      </w:pPr>
    </w:p>
    <w:p w:rsidR="003A45D6" w:rsidRPr="00425C8F" w:rsidRDefault="003A45D6" w:rsidP="003A45D6">
      <w:pPr>
        <w:pStyle w:val="Heading"/>
        <w:rPr>
          <w:color w:val="auto"/>
        </w:rPr>
      </w:pPr>
      <w:r w:rsidRPr="00425C8F">
        <w:rPr>
          <w:color w:val="auto"/>
        </w:rPr>
        <w:t>Business Rules</w:t>
      </w:r>
    </w:p>
    <w:p w:rsidR="003A45D6" w:rsidRDefault="003A45D6" w:rsidP="003A45D6">
      <w:pPr>
        <w:pStyle w:val="BodyText2"/>
        <w:numPr>
          <w:ilvl w:val="0"/>
          <w:numId w:val="26"/>
        </w:numPr>
      </w:pPr>
      <w:r w:rsidRPr="00425C8F">
        <w:t xml:space="preserve">Type tag will identify the type of </w:t>
      </w:r>
      <w:r>
        <w:t>resource</w:t>
      </w:r>
      <w:r w:rsidRPr="00425C8F">
        <w:t>.</w:t>
      </w:r>
    </w:p>
    <w:p w:rsidR="003A45D6" w:rsidRPr="003A45D6" w:rsidRDefault="003A45D6" w:rsidP="003A45D6">
      <w:pPr>
        <w:pStyle w:val="BodyText2"/>
        <w:numPr>
          <w:ilvl w:val="0"/>
          <w:numId w:val="26"/>
        </w:numPr>
        <w:rPr>
          <w:lang w:val="en-IN"/>
        </w:rPr>
      </w:pPr>
      <w:r>
        <w:t>Data object will have all the data related to operation</w:t>
      </w:r>
    </w:p>
    <w:p w:rsidR="003A45D6" w:rsidRDefault="003A45D6" w:rsidP="003A45D6">
      <w:pPr>
        <w:pStyle w:val="BodyText2"/>
      </w:pPr>
    </w:p>
    <w:p w:rsidR="003A45D6" w:rsidRDefault="003A45D6" w:rsidP="003A45D6">
      <w:pPr>
        <w:pStyle w:val="BodyText2"/>
      </w:pPr>
    </w:p>
    <w:p w:rsidR="003A45D6" w:rsidRDefault="003A45D6" w:rsidP="003A45D6">
      <w:pPr>
        <w:pStyle w:val="BodyText2"/>
      </w:pPr>
    </w:p>
    <w:p w:rsidR="003A45D6" w:rsidRDefault="003A45D6" w:rsidP="003A45D6">
      <w:pPr>
        <w:pStyle w:val="BodyText2"/>
      </w:pPr>
    </w:p>
    <w:p w:rsidR="003A45D6" w:rsidRPr="000C6213" w:rsidRDefault="003A45D6" w:rsidP="003A45D6">
      <w:pPr>
        <w:pStyle w:val="Heading2"/>
        <w:rPr>
          <w:lang w:val="en-IN"/>
        </w:rPr>
      </w:pPr>
      <w:r>
        <w:rPr>
          <w:lang w:val="en-IN"/>
        </w:rPr>
        <w:t>Batch Schedule Recharge File upload</w:t>
      </w:r>
    </w:p>
    <w:p w:rsidR="003A45D6" w:rsidRDefault="003A45D6" w:rsidP="003A45D6">
      <w:pPr>
        <w:pStyle w:val="BodyText2"/>
      </w:pPr>
      <w:r>
        <w:t>In</w:t>
      </w:r>
      <w:r w:rsidRPr="00425C8F">
        <w:t xml:space="preserve"> this </w:t>
      </w:r>
      <w:r>
        <w:t>resource User can get Cancel scheduled batche</w:t>
      </w:r>
    </w:p>
    <w:p w:rsidR="003A45D6" w:rsidRDefault="003A45D6" w:rsidP="003A45D6">
      <w:pPr>
        <w:pStyle w:val="BodyText2"/>
      </w:pPr>
    </w:p>
    <w:p w:rsidR="003A45D6" w:rsidRDefault="003A45D6" w:rsidP="003A45D6">
      <w:pPr>
        <w:pStyle w:val="BodyText2"/>
        <w:rPr>
          <w:b/>
        </w:rPr>
      </w:pPr>
    </w:p>
    <w:p w:rsidR="003A45D6" w:rsidRPr="00425C8F" w:rsidRDefault="003A45D6" w:rsidP="003A45D6">
      <w:pPr>
        <w:pStyle w:val="Heading"/>
        <w:rPr>
          <w:color w:val="auto"/>
        </w:rPr>
      </w:pPr>
      <w:r w:rsidRPr="00425C8F">
        <w:rPr>
          <w:color w:val="auto"/>
        </w:rPr>
        <w:t>Request Syntax</w:t>
      </w:r>
    </w:p>
    <w:p w:rsidR="003A45D6" w:rsidRDefault="003A45D6" w:rsidP="003A45D6">
      <w:pPr>
        <w:pStyle w:val="BodyText2"/>
        <w:ind w:left="720"/>
      </w:pPr>
      <w:r w:rsidRPr="00425C8F">
        <w:t>The External System will send the following request for return. The request format and details of request are mentioned below.</w:t>
      </w:r>
    </w:p>
    <w:p w:rsidR="003A45D6" w:rsidRDefault="003A45D6" w:rsidP="003A45D6">
      <w:pPr>
        <w:pStyle w:val="BodyText2"/>
      </w:pPr>
    </w:p>
    <w:p w:rsidR="003A45D6" w:rsidRPr="0082461A" w:rsidRDefault="003A45D6" w:rsidP="003A45D6">
      <w:pPr>
        <w:pStyle w:val="BodyText2"/>
        <w:rPr>
          <w:lang w:val="en-IN"/>
        </w:rPr>
      </w:pPr>
      <w:r w:rsidRPr="003A45D6">
        <w:rPr>
          <w:rFonts w:ascii="Calibri" w:hAnsi="Calibri"/>
          <w:color w:val="000000"/>
          <w:sz w:val="22"/>
          <w:szCs w:val="22"/>
        </w:rPr>
        <w:t>{"loginId":"${loginId}", "password":"${password}", "data":{"categoryCode":"${categoryCode}", "domainCode":"${domainCode}", "serviceCode":"${serviceCode}","noOfRecords":"${noOfRecords}","fileType":"${fileType}","scheduleNow":"${scheduleNow}","requestFor":"${requestFor}", "loginId":"${userLoginID}", "uploadedFileLocation":"${inputFile}", "geoDomainCode":"${geoDomainCode}","iterations":"${iterations}","frequencyCode":"${frequencyCode}","scheduleDate":"${scheduleDate}"}, "externalCode":"${externalCode}", "type":"${typeUpload}"}</w:t>
      </w:r>
    </w:p>
    <w:p w:rsidR="003A45D6" w:rsidRDefault="003A45D6" w:rsidP="003A45D6">
      <w:pPr>
        <w:pStyle w:val="Heading"/>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3A45D6" w:rsidRPr="00425C8F" w:rsidTr="00745DA8">
        <w:trPr>
          <w:trHeight w:val="277"/>
          <w:tblHeader/>
        </w:trPr>
        <w:tc>
          <w:tcPr>
            <w:tcW w:w="1800" w:type="dxa"/>
            <w:shd w:val="clear" w:color="auto" w:fill="E31837"/>
          </w:tcPr>
          <w:p w:rsidR="003A45D6" w:rsidRPr="00425C8F" w:rsidRDefault="003A45D6" w:rsidP="00745DA8">
            <w:pPr>
              <w:pStyle w:val="TableColumnLabels"/>
              <w:rPr>
                <w:color w:val="auto"/>
                <w:lang w:val="en-IN"/>
              </w:rPr>
            </w:pPr>
            <w:r w:rsidRPr="00425C8F">
              <w:rPr>
                <w:color w:val="auto"/>
                <w:lang w:val="en-IN"/>
              </w:rPr>
              <w:t>TAG</w:t>
            </w:r>
          </w:p>
        </w:tc>
        <w:tc>
          <w:tcPr>
            <w:tcW w:w="1800" w:type="dxa"/>
            <w:shd w:val="clear" w:color="auto" w:fill="E31837"/>
          </w:tcPr>
          <w:p w:rsidR="003A45D6" w:rsidRPr="00425C8F" w:rsidRDefault="003A45D6" w:rsidP="00745DA8">
            <w:pPr>
              <w:pStyle w:val="TableColumnLabels"/>
              <w:rPr>
                <w:color w:val="auto"/>
                <w:lang w:val="en-IN"/>
              </w:rPr>
            </w:pPr>
            <w:r w:rsidRPr="00425C8F">
              <w:rPr>
                <w:color w:val="auto"/>
                <w:lang w:val="en-IN"/>
              </w:rPr>
              <w:t>Fields</w:t>
            </w:r>
          </w:p>
        </w:tc>
        <w:tc>
          <w:tcPr>
            <w:tcW w:w="1980" w:type="dxa"/>
            <w:shd w:val="clear" w:color="auto" w:fill="E31837"/>
          </w:tcPr>
          <w:p w:rsidR="003A45D6" w:rsidRPr="00425C8F" w:rsidRDefault="003A45D6" w:rsidP="00745DA8">
            <w:pPr>
              <w:pStyle w:val="TableColumnLabels"/>
              <w:rPr>
                <w:color w:val="auto"/>
                <w:lang w:val="en-IN"/>
              </w:rPr>
            </w:pPr>
            <w:r w:rsidRPr="00425C8F">
              <w:rPr>
                <w:color w:val="auto"/>
                <w:lang w:val="en-IN"/>
              </w:rPr>
              <w:t>Remarks</w:t>
            </w:r>
          </w:p>
        </w:tc>
        <w:tc>
          <w:tcPr>
            <w:tcW w:w="1620" w:type="dxa"/>
            <w:shd w:val="clear" w:color="auto" w:fill="E31837"/>
          </w:tcPr>
          <w:p w:rsidR="003A45D6" w:rsidRPr="00425C8F" w:rsidRDefault="003A45D6" w:rsidP="00745DA8">
            <w:pPr>
              <w:pStyle w:val="TableColumnLabels"/>
              <w:rPr>
                <w:color w:val="auto"/>
                <w:lang w:val="en-IN"/>
              </w:rPr>
            </w:pPr>
            <w:r w:rsidRPr="00425C8F">
              <w:rPr>
                <w:color w:val="auto"/>
                <w:lang w:val="en-IN"/>
              </w:rPr>
              <w:t>Example</w:t>
            </w:r>
          </w:p>
        </w:tc>
        <w:tc>
          <w:tcPr>
            <w:tcW w:w="720" w:type="dxa"/>
            <w:shd w:val="clear" w:color="auto" w:fill="E31837"/>
          </w:tcPr>
          <w:p w:rsidR="003A45D6" w:rsidRPr="00425C8F" w:rsidRDefault="003A45D6" w:rsidP="00745DA8">
            <w:pPr>
              <w:pStyle w:val="TableColumnLabels"/>
              <w:rPr>
                <w:color w:val="auto"/>
                <w:lang w:val="en-IN"/>
              </w:rPr>
            </w:pPr>
            <w:r w:rsidRPr="00425C8F">
              <w:rPr>
                <w:color w:val="auto"/>
                <w:lang w:val="en-IN"/>
              </w:rPr>
              <w:t>Field Type</w:t>
            </w:r>
          </w:p>
        </w:tc>
        <w:tc>
          <w:tcPr>
            <w:tcW w:w="1620" w:type="dxa"/>
            <w:shd w:val="clear" w:color="auto" w:fill="E31837"/>
          </w:tcPr>
          <w:p w:rsidR="003A45D6" w:rsidRPr="00425C8F" w:rsidRDefault="003A45D6" w:rsidP="00745DA8">
            <w:pPr>
              <w:pStyle w:val="TableColumnLabels"/>
              <w:rPr>
                <w:color w:val="auto"/>
                <w:lang w:val="en-IN"/>
              </w:rPr>
            </w:pPr>
            <w:r w:rsidRPr="00425C8F">
              <w:rPr>
                <w:color w:val="auto"/>
                <w:lang w:val="en-IN"/>
              </w:rPr>
              <w:t>Optional/</w:t>
            </w:r>
          </w:p>
          <w:p w:rsidR="003A45D6" w:rsidRPr="00425C8F" w:rsidRDefault="003A45D6" w:rsidP="00745DA8">
            <w:pPr>
              <w:pStyle w:val="TableColumnLabels"/>
              <w:rPr>
                <w:color w:val="auto"/>
                <w:lang w:val="en-IN"/>
              </w:rPr>
            </w:pPr>
            <w:r w:rsidRPr="00425C8F">
              <w:rPr>
                <w:color w:val="auto"/>
                <w:lang w:val="en-IN"/>
              </w:rPr>
              <w:t>Mandatory</w:t>
            </w:r>
          </w:p>
        </w:tc>
      </w:tr>
      <w:tr w:rsidR="003A45D6" w:rsidRPr="00425C8F" w:rsidTr="00745DA8">
        <w:trPr>
          <w:trHeight w:val="277"/>
        </w:trPr>
        <w:tc>
          <w:tcPr>
            <w:tcW w:w="9540" w:type="dxa"/>
            <w:gridSpan w:val="6"/>
          </w:tcPr>
          <w:p w:rsidR="003A45D6" w:rsidRPr="00425C8F" w:rsidRDefault="003A45D6" w:rsidP="00745DA8">
            <w:pPr>
              <w:pStyle w:val="Tablecontent"/>
            </w:pPr>
            <w:r w:rsidRPr="00425C8F">
              <w:rPr>
                <w:b/>
                <w:bCs/>
              </w:rPr>
              <w:t>DATA</w:t>
            </w:r>
          </w:p>
        </w:tc>
      </w:tr>
      <w:tr w:rsidR="003A45D6" w:rsidRPr="00425C8F" w:rsidTr="00745DA8">
        <w:trPr>
          <w:trHeight w:val="277"/>
        </w:trPr>
        <w:tc>
          <w:tcPr>
            <w:tcW w:w="1800" w:type="dxa"/>
          </w:tcPr>
          <w:p w:rsidR="003A45D6" w:rsidRPr="00425C8F" w:rsidRDefault="003A45D6" w:rsidP="00745DA8">
            <w:pPr>
              <w:pStyle w:val="Tablecontent"/>
            </w:pPr>
            <w:r w:rsidRPr="009928A9">
              <w:rPr>
                <w:rFonts w:ascii="Calibri" w:hAnsi="Calibri"/>
                <w:color w:val="000000"/>
                <w:sz w:val="22"/>
                <w:szCs w:val="22"/>
              </w:rPr>
              <w:t>LoginId</w:t>
            </w:r>
            <w:r>
              <w:rPr>
                <w:rFonts w:ascii="Calibri" w:hAnsi="Calibri"/>
                <w:color w:val="000000"/>
                <w:sz w:val="22"/>
                <w:szCs w:val="22"/>
              </w:rPr>
              <w:t xml:space="preserve"> </w:t>
            </w:r>
          </w:p>
        </w:tc>
        <w:tc>
          <w:tcPr>
            <w:tcW w:w="1800" w:type="dxa"/>
          </w:tcPr>
          <w:p w:rsidR="003A45D6" w:rsidRPr="00425C8F" w:rsidRDefault="003A45D6" w:rsidP="00745DA8">
            <w:pPr>
              <w:pStyle w:val="Tablecontent"/>
            </w:pPr>
            <w:r>
              <w:t>User’s login Id in PreTUPS who has initiated request</w:t>
            </w:r>
          </w:p>
        </w:tc>
        <w:tc>
          <w:tcPr>
            <w:tcW w:w="1980" w:type="dxa"/>
          </w:tcPr>
          <w:p w:rsidR="003A45D6" w:rsidRPr="00425C8F" w:rsidRDefault="003A45D6" w:rsidP="00745DA8">
            <w:pPr>
              <w:pStyle w:val="Tablecontent"/>
            </w:pPr>
            <w:r>
              <w:t>Valid login Id of user</w:t>
            </w:r>
          </w:p>
        </w:tc>
        <w:tc>
          <w:tcPr>
            <w:tcW w:w="1620" w:type="dxa"/>
          </w:tcPr>
          <w:p w:rsidR="003A45D6" w:rsidRPr="00425C8F" w:rsidRDefault="003A45D6" w:rsidP="00745DA8">
            <w:pPr>
              <w:pStyle w:val="Tablecontent"/>
            </w:pPr>
            <w:r>
              <w:rPr>
                <w:rFonts w:ascii="Calibri" w:hAnsi="Calibri"/>
                <w:color w:val="000000"/>
                <w:sz w:val="22"/>
                <w:szCs w:val="22"/>
              </w:rPr>
              <w:t>satcorp</w:t>
            </w:r>
          </w:p>
        </w:tc>
        <w:tc>
          <w:tcPr>
            <w:tcW w:w="720" w:type="dxa"/>
          </w:tcPr>
          <w:p w:rsidR="003A45D6" w:rsidRPr="00425C8F" w:rsidRDefault="003A45D6" w:rsidP="00745DA8">
            <w:pPr>
              <w:pStyle w:val="Tablecontent"/>
            </w:pPr>
            <w:r w:rsidRPr="00425C8F">
              <w:t>A (10)</w:t>
            </w:r>
          </w:p>
        </w:tc>
        <w:tc>
          <w:tcPr>
            <w:tcW w:w="1620" w:type="dxa"/>
          </w:tcPr>
          <w:p w:rsidR="003A45D6" w:rsidRPr="00425C8F" w:rsidRDefault="003A45D6" w:rsidP="00745DA8">
            <w:pPr>
              <w:pStyle w:val="Tablecontent"/>
            </w:pPr>
            <w:r>
              <w:t>M</w:t>
            </w:r>
          </w:p>
        </w:tc>
      </w:tr>
      <w:tr w:rsidR="003A45D6" w:rsidRPr="00425C8F" w:rsidTr="00745DA8">
        <w:trPr>
          <w:trHeight w:val="277"/>
        </w:trPr>
        <w:tc>
          <w:tcPr>
            <w:tcW w:w="1800" w:type="dxa"/>
          </w:tcPr>
          <w:p w:rsidR="003A45D6" w:rsidRPr="00425C8F" w:rsidRDefault="003A45D6" w:rsidP="00745DA8">
            <w:pPr>
              <w:pStyle w:val="Tablecontent"/>
            </w:pPr>
            <w:r w:rsidRPr="009928A9">
              <w:rPr>
                <w:rFonts w:ascii="Calibri" w:hAnsi="Calibri"/>
                <w:color w:val="000000"/>
                <w:sz w:val="22"/>
                <w:szCs w:val="22"/>
              </w:rPr>
              <w:lastRenderedPageBreak/>
              <w:t>password</w:t>
            </w:r>
          </w:p>
        </w:tc>
        <w:tc>
          <w:tcPr>
            <w:tcW w:w="1800" w:type="dxa"/>
          </w:tcPr>
          <w:p w:rsidR="003A45D6" w:rsidRPr="00425C8F" w:rsidRDefault="003A45D6" w:rsidP="00745DA8">
            <w:pPr>
              <w:pStyle w:val="Tablecontent"/>
            </w:pPr>
            <w:r>
              <w:t>password  of initiated channel user</w:t>
            </w:r>
          </w:p>
        </w:tc>
        <w:tc>
          <w:tcPr>
            <w:tcW w:w="1980" w:type="dxa"/>
          </w:tcPr>
          <w:p w:rsidR="003A45D6" w:rsidRPr="00425C8F" w:rsidRDefault="003A45D6" w:rsidP="00745DA8">
            <w:pPr>
              <w:pStyle w:val="Tablecontent"/>
            </w:pPr>
            <w:r>
              <w:t>Valid password of user</w:t>
            </w:r>
          </w:p>
        </w:tc>
        <w:tc>
          <w:tcPr>
            <w:tcW w:w="1620" w:type="dxa"/>
          </w:tcPr>
          <w:p w:rsidR="003A45D6" w:rsidRPr="00425C8F" w:rsidRDefault="003A45D6" w:rsidP="00745DA8">
            <w:pPr>
              <w:pStyle w:val="Tablecontent"/>
            </w:pPr>
            <w:r>
              <w:rPr>
                <w:rFonts w:ascii="Calibri" w:hAnsi="Calibri"/>
                <w:color w:val="000000"/>
                <w:sz w:val="22"/>
                <w:szCs w:val="22"/>
              </w:rPr>
              <w:t>1357</w:t>
            </w:r>
          </w:p>
        </w:tc>
        <w:tc>
          <w:tcPr>
            <w:tcW w:w="720" w:type="dxa"/>
          </w:tcPr>
          <w:p w:rsidR="003A45D6" w:rsidRPr="00425C8F" w:rsidRDefault="003A45D6" w:rsidP="00745DA8">
            <w:pPr>
              <w:pStyle w:val="Tablecontent"/>
            </w:pPr>
            <w:r>
              <w:t>A</w:t>
            </w:r>
            <w:r w:rsidRPr="00425C8F">
              <w:t xml:space="preserve"> (10)</w:t>
            </w:r>
          </w:p>
        </w:tc>
        <w:tc>
          <w:tcPr>
            <w:tcW w:w="1620" w:type="dxa"/>
          </w:tcPr>
          <w:p w:rsidR="003A45D6" w:rsidRPr="00425C8F" w:rsidRDefault="003A45D6" w:rsidP="00745DA8">
            <w:pPr>
              <w:pStyle w:val="Tablecontent"/>
            </w:pPr>
            <w:r>
              <w:t>M</w:t>
            </w:r>
          </w:p>
        </w:tc>
      </w:tr>
      <w:tr w:rsidR="003A45D6" w:rsidRPr="00425C8F" w:rsidTr="00745DA8">
        <w:trPr>
          <w:cantSplit/>
          <w:trHeight w:val="277"/>
        </w:trPr>
        <w:tc>
          <w:tcPr>
            <w:tcW w:w="1800" w:type="dxa"/>
          </w:tcPr>
          <w:p w:rsidR="003A45D6" w:rsidRPr="00425C8F" w:rsidRDefault="003A45D6" w:rsidP="00745DA8">
            <w:pPr>
              <w:pStyle w:val="Tablecontent"/>
            </w:pPr>
            <w:r>
              <w:t>type</w:t>
            </w:r>
          </w:p>
        </w:tc>
        <w:tc>
          <w:tcPr>
            <w:tcW w:w="1800" w:type="dxa"/>
          </w:tcPr>
          <w:p w:rsidR="003A45D6" w:rsidRPr="00425C8F" w:rsidRDefault="003A45D6" w:rsidP="00745DA8">
            <w:pPr>
              <w:pStyle w:val="Tablecontent"/>
            </w:pPr>
            <w:r>
              <w:t>Service type</w:t>
            </w:r>
          </w:p>
        </w:tc>
        <w:tc>
          <w:tcPr>
            <w:tcW w:w="1980" w:type="dxa"/>
          </w:tcPr>
          <w:p w:rsidR="003A45D6" w:rsidRPr="00425C8F" w:rsidRDefault="003A45D6" w:rsidP="00745DA8">
            <w:pPr>
              <w:pStyle w:val="Tablecontent"/>
            </w:pPr>
            <w:r>
              <w:t>Service type of operation</w:t>
            </w:r>
          </w:p>
        </w:tc>
        <w:tc>
          <w:tcPr>
            <w:tcW w:w="1620" w:type="dxa"/>
          </w:tcPr>
          <w:p w:rsidR="003A45D6" w:rsidRPr="00425C8F" w:rsidRDefault="003A45D6" w:rsidP="00745DA8">
            <w:pPr>
              <w:pStyle w:val="Tablecontent"/>
            </w:pPr>
            <w:r w:rsidRPr="003A45D6">
              <w:rPr>
                <w:rFonts w:ascii="Calibri" w:hAnsi="Calibri"/>
                <w:color w:val="000000"/>
                <w:sz w:val="22"/>
                <w:szCs w:val="22"/>
              </w:rPr>
              <w:t>CANCELBATCH</w:t>
            </w:r>
          </w:p>
        </w:tc>
        <w:tc>
          <w:tcPr>
            <w:tcW w:w="720" w:type="dxa"/>
          </w:tcPr>
          <w:p w:rsidR="003A45D6" w:rsidRPr="00425C8F" w:rsidRDefault="003A45D6" w:rsidP="00745DA8">
            <w:pPr>
              <w:pStyle w:val="Tablecontent"/>
            </w:pPr>
            <w:r>
              <w:t>A(10)</w:t>
            </w:r>
          </w:p>
        </w:tc>
        <w:tc>
          <w:tcPr>
            <w:tcW w:w="1620" w:type="dxa"/>
          </w:tcPr>
          <w:p w:rsidR="003A45D6" w:rsidRPr="00425C8F" w:rsidRDefault="003A45D6" w:rsidP="00745DA8">
            <w:pPr>
              <w:pStyle w:val="Tablecontent"/>
            </w:pPr>
            <w:r>
              <w:t>M</w:t>
            </w:r>
          </w:p>
        </w:tc>
      </w:tr>
      <w:tr w:rsidR="003A45D6" w:rsidRPr="00425C8F" w:rsidTr="00745DA8">
        <w:trPr>
          <w:cantSplit/>
          <w:trHeight w:val="277"/>
        </w:trPr>
        <w:tc>
          <w:tcPr>
            <w:tcW w:w="1800" w:type="dxa"/>
          </w:tcPr>
          <w:p w:rsidR="003A45D6" w:rsidRDefault="003A45D6" w:rsidP="00745DA8">
            <w:pPr>
              <w:pStyle w:val="Tablecontent"/>
            </w:pPr>
            <w:r>
              <w:t>data</w:t>
            </w:r>
          </w:p>
        </w:tc>
        <w:tc>
          <w:tcPr>
            <w:tcW w:w="1800" w:type="dxa"/>
          </w:tcPr>
          <w:p w:rsidR="003A45D6" w:rsidRDefault="003A45D6" w:rsidP="00745DA8">
            <w:pPr>
              <w:pStyle w:val="Tablecontent"/>
            </w:pPr>
            <w:r>
              <w:t>JSON object of data required for service</w:t>
            </w:r>
          </w:p>
        </w:tc>
        <w:tc>
          <w:tcPr>
            <w:tcW w:w="1980" w:type="dxa"/>
          </w:tcPr>
          <w:p w:rsidR="003A45D6" w:rsidRDefault="003A45D6" w:rsidP="00745DA8">
            <w:pPr>
              <w:pStyle w:val="Tablecontent"/>
            </w:pPr>
            <w:r>
              <w:t>Valid JSON Object required for operation</w:t>
            </w:r>
          </w:p>
        </w:tc>
        <w:tc>
          <w:tcPr>
            <w:tcW w:w="1620" w:type="dxa"/>
          </w:tcPr>
          <w:p w:rsidR="003A45D6" w:rsidRDefault="003A45D6" w:rsidP="00745DA8">
            <w:pPr>
              <w:pStyle w:val="Tablecontent"/>
            </w:pPr>
            <w:r>
              <w:t>{“Key”:”Value”,”Key”:”Value”}</w:t>
            </w:r>
          </w:p>
        </w:tc>
        <w:tc>
          <w:tcPr>
            <w:tcW w:w="720" w:type="dxa"/>
          </w:tcPr>
          <w:p w:rsidR="003A45D6" w:rsidRDefault="003A45D6" w:rsidP="00745DA8">
            <w:pPr>
              <w:pStyle w:val="Tablecontent"/>
            </w:pPr>
            <w:r>
              <w:t>A</w:t>
            </w:r>
          </w:p>
        </w:tc>
        <w:tc>
          <w:tcPr>
            <w:tcW w:w="1620" w:type="dxa"/>
          </w:tcPr>
          <w:p w:rsidR="003A45D6" w:rsidRPr="00425C8F" w:rsidRDefault="003A45D6" w:rsidP="00745DA8">
            <w:pPr>
              <w:pStyle w:val="Tablecontent"/>
            </w:pPr>
            <w:r>
              <w:t>M</w:t>
            </w:r>
          </w:p>
        </w:tc>
      </w:tr>
      <w:tr w:rsidR="003A45D6" w:rsidRPr="00425C8F" w:rsidTr="00745DA8">
        <w:trPr>
          <w:cantSplit/>
          <w:trHeight w:val="277"/>
        </w:trPr>
        <w:tc>
          <w:tcPr>
            <w:tcW w:w="1800" w:type="dxa"/>
          </w:tcPr>
          <w:p w:rsidR="003A45D6" w:rsidRPr="00425C8F" w:rsidRDefault="003A45D6" w:rsidP="00745DA8">
            <w:pPr>
              <w:pStyle w:val="Tablecontent"/>
            </w:pPr>
            <w:r>
              <w:rPr>
                <w:rFonts w:ascii="Calibri" w:hAnsi="Calibri"/>
                <w:color w:val="000000"/>
                <w:sz w:val="22"/>
                <w:szCs w:val="22"/>
              </w:rPr>
              <w:t>domainCode</w:t>
            </w:r>
          </w:p>
        </w:tc>
        <w:tc>
          <w:tcPr>
            <w:tcW w:w="1800" w:type="dxa"/>
          </w:tcPr>
          <w:p w:rsidR="003A45D6" w:rsidRPr="00425C8F" w:rsidRDefault="003A45D6" w:rsidP="00746D12">
            <w:pPr>
              <w:pStyle w:val="Tablecontent"/>
            </w:pPr>
            <w:r>
              <w:t xml:space="preserve">User’s </w:t>
            </w:r>
            <w:r w:rsidR="00746D12">
              <w:t>Domain</w:t>
            </w:r>
            <w:r>
              <w:t xml:space="preserve"> Id in PreTUPS who has initiated request</w:t>
            </w:r>
          </w:p>
        </w:tc>
        <w:tc>
          <w:tcPr>
            <w:tcW w:w="1980" w:type="dxa"/>
          </w:tcPr>
          <w:p w:rsidR="003A45D6" w:rsidRPr="00425C8F" w:rsidRDefault="00746D12" w:rsidP="00746D12">
            <w:pPr>
              <w:pStyle w:val="Tablecontent"/>
            </w:pPr>
            <w:r>
              <w:t>Valid Domain Code</w:t>
            </w:r>
            <w:r w:rsidR="003A45D6">
              <w:t xml:space="preserve"> of user</w:t>
            </w:r>
          </w:p>
        </w:tc>
        <w:tc>
          <w:tcPr>
            <w:tcW w:w="1620" w:type="dxa"/>
          </w:tcPr>
          <w:p w:rsidR="003A45D6" w:rsidRPr="00425C8F" w:rsidRDefault="00746D12" w:rsidP="00745DA8">
            <w:pPr>
              <w:pStyle w:val="Tablecontent"/>
            </w:pPr>
            <w:r>
              <w:rPr>
                <w:rFonts w:ascii="Calibri" w:hAnsi="Calibri"/>
                <w:color w:val="000000"/>
                <w:sz w:val="22"/>
                <w:szCs w:val="22"/>
              </w:rPr>
              <w:t>DIST</w:t>
            </w:r>
          </w:p>
        </w:tc>
        <w:tc>
          <w:tcPr>
            <w:tcW w:w="720" w:type="dxa"/>
          </w:tcPr>
          <w:p w:rsidR="003A45D6" w:rsidRPr="00425C8F" w:rsidRDefault="003A45D6" w:rsidP="00745DA8">
            <w:pPr>
              <w:pStyle w:val="Tablecontent"/>
            </w:pPr>
            <w:r w:rsidRPr="00425C8F">
              <w:t>A (10)</w:t>
            </w:r>
          </w:p>
        </w:tc>
        <w:tc>
          <w:tcPr>
            <w:tcW w:w="1620" w:type="dxa"/>
          </w:tcPr>
          <w:p w:rsidR="003A45D6" w:rsidRPr="00425C8F" w:rsidRDefault="003A45D6" w:rsidP="00745DA8">
            <w:pPr>
              <w:pStyle w:val="Tablecontent"/>
            </w:pPr>
            <w:r>
              <w:t>M</w:t>
            </w:r>
          </w:p>
        </w:tc>
      </w:tr>
      <w:tr w:rsidR="005526B6" w:rsidRPr="00425C8F" w:rsidTr="00745DA8">
        <w:trPr>
          <w:cantSplit/>
          <w:trHeight w:val="277"/>
        </w:trPr>
        <w:tc>
          <w:tcPr>
            <w:tcW w:w="1800" w:type="dxa"/>
          </w:tcPr>
          <w:p w:rsidR="005526B6" w:rsidRDefault="005526B6" w:rsidP="005526B6">
            <w:pPr>
              <w:pStyle w:val="Tablecontent"/>
              <w:jc w:val="center"/>
              <w:rPr>
                <w:rFonts w:ascii="Calibri" w:hAnsi="Calibri"/>
                <w:color w:val="000000"/>
                <w:sz w:val="22"/>
                <w:szCs w:val="22"/>
              </w:rPr>
            </w:pPr>
            <w:r>
              <w:rPr>
                <w:rFonts w:ascii="Calibri" w:hAnsi="Calibri"/>
                <w:color w:val="000000"/>
                <w:sz w:val="22"/>
                <w:szCs w:val="22"/>
              </w:rPr>
              <w:t>serviceCode</w:t>
            </w:r>
          </w:p>
        </w:tc>
        <w:tc>
          <w:tcPr>
            <w:tcW w:w="1800" w:type="dxa"/>
          </w:tcPr>
          <w:p w:rsidR="005526B6" w:rsidRPr="00425C8F" w:rsidRDefault="005526B6" w:rsidP="005526B6">
            <w:pPr>
              <w:pStyle w:val="Tablecontent"/>
            </w:pPr>
            <w:r>
              <w:t>User’s service Id in PreTUPS who has initiated request</w:t>
            </w:r>
          </w:p>
        </w:tc>
        <w:tc>
          <w:tcPr>
            <w:tcW w:w="1980" w:type="dxa"/>
          </w:tcPr>
          <w:p w:rsidR="005526B6" w:rsidRPr="00425C8F" w:rsidRDefault="005526B6" w:rsidP="005526B6">
            <w:pPr>
              <w:pStyle w:val="Tablecontent"/>
            </w:pPr>
            <w:r>
              <w:t>Valid service Code of user</w:t>
            </w:r>
          </w:p>
        </w:tc>
        <w:tc>
          <w:tcPr>
            <w:tcW w:w="1620" w:type="dxa"/>
          </w:tcPr>
          <w:p w:rsidR="005526B6" w:rsidRPr="00425C8F" w:rsidRDefault="005526B6" w:rsidP="00745DA8">
            <w:pPr>
              <w:pStyle w:val="Tablecontent"/>
            </w:pPr>
            <w:r>
              <w:rPr>
                <w:rFonts w:ascii="Calibri" w:hAnsi="Calibri"/>
                <w:color w:val="000000"/>
                <w:sz w:val="22"/>
                <w:szCs w:val="22"/>
              </w:rPr>
              <w:t>RC</w:t>
            </w:r>
          </w:p>
        </w:tc>
        <w:tc>
          <w:tcPr>
            <w:tcW w:w="720" w:type="dxa"/>
          </w:tcPr>
          <w:p w:rsidR="005526B6" w:rsidRPr="00425C8F" w:rsidRDefault="005526B6" w:rsidP="00745DA8">
            <w:pPr>
              <w:pStyle w:val="Tablecontent"/>
            </w:pPr>
            <w:r w:rsidRPr="00425C8F">
              <w:t>A (10)</w:t>
            </w:r>
          </w:p>
        </w:tc>
        <w:tc>
          <w:tcPr>
            <w:tcW w:w="1620" w:type="dxa"/>
          </w:tcPr>
          <w:p w:rsidR="005526B6" w:rsidRPr="00425C8F" w:rsidRDefault="005526B6" w:rsidP="00745DA8">
            <w:pPr>
              <w:pStyle w:val="Tablecontent"/>
            </w:pPr>
            <w:r>
              <w:t>M</w:t>
            </w:r>
          </w:p>
        </w:tc>
      </w:tr>
      <w:tr w:rsidR="005526B6" w:rsidRPr="00425C8F" w:rsidTr="00745DA8">
        <w:trPr>
          <w:cantSplit/>
          <w:trHeight w:val="277"/>
        </w:trPr>
        <w:tc>
          <w:tcPr>
            <w:tcW w:w="1800" w:type="dxa"/>
          </w:tcPr>
          <w:p w:rsidR="005526B6" w:rsidRPr="00D5216F" w:rsidRDefault="005526B6" w:rsidP="00745DA8">
            <w:pPr>
              <w:pStyle w:val="Tablecontent"/>
              <w:rPr>
                <w:rFonts w:ascii="Calibri" w:hAnsi="Calibri"/>
                <w:color w:val="000000"/>
                <w:sz w:val="22"/>
                <w:szCs w:val="22"/>
              </w:rPr>
            </w:pPr>
            <w:r>
              <w:rPr>
                <w:rFonts w:ascii="Calibri" w:hAnsi="Calibri"/>
                <w:color w:val="000000"/>
                <w:sz w:val="22"/>
                <w:szCs w:val="22"/>
              </w:rPr>
              <w:t>categoryCode</w:t>
            </w:r>
          </w:p>
        </w:tc>
        <w:tc>
          <w:tcPr>
            <w:tcW w:w="1800" w:type="dxa"/>
          </w:tcPr>
          <w:p w:rsidR="005526B6" w:rsidRPr="00425C8F" w:rsidRDefault="005526B6" w:rsidP="00746D12">
            <w:pPr>
              <w:pStyle w:val="Tablecontent"/>
            </w:pPr>
            <w:r>
              <w:t>User’s category Id in PreTUPS who has initiated request</w:t>
            </w:r>
          </w:p>
        </w:tc>
        <w:tc>
          <w:tcPr>
            <w:tcW w:w="1980" w:type="dxa"/>
          </w:tcPr>
          <w:p w:rsidR="005526B6" w:rsidRPr="00425C8F" w:rsidRDefault="005526B6" w:rsidP="00746D12">
            <w:pPr>
              <w:pStyle w:val="Tablecontent"/>
            </w:pPr>
            <w:r>
              <w:t>Valid Category Code of user</w:t>
            </w:r>
          </w:p>
        </w:tc>
        <w:tc>
          <w:tcPr>
            <w:tcW w:w="1620" w:type="dxa"/>
          </w:tcPr>
          <w:p w:rsidR="005526B6" w:rsidRPr="00425C8F" w:rsidRDefault="005526B6" w:rsidP="00745DA8">
            <w:pPr>
              <w:pStyle w:val="Tablecontent"/>
            </w:pPr>
            <w:r>
              <w:rPr>
                <w:rFonts w:ascii="Calibri" w:hAnsi="Calibri"/>
                <w:color w:val="000000"/>
                <w:sz w:val="22"/>
                <w:szCs w:val="22"/>
              </w:rPr>
              <w:t>DIST</w:t>
            </w:r>
          </w:p>
        </w:tc>
        <w:tc>
          <w:tcPr>
            <w:tcW w:w="720" w:type="dxa"/>
          </w:tcPr>
          <w:p w:rsidR="005526B6" w:rsidRPr="00425C8F" w:rsidRDefault="005526B6" w:rsidP="00745DA8">
            <w:pPr>
              <w:pStyle w:val="Tablecontent"/>
            </w:pPr>
            <w:r w:rsidRPr="00425C8F">
              <w:t>A (10)</w:t>
            </w:r>
          </w:p>
        </w:tc>
        <w:tc>
          <w:tcPr>
            <w:tcW w:w="1620" w:type="dxa"/>
          </w:tcPr>
          <w:p w:rsidR="005526B6" w:rsidRPr="00425C8F" w:rsidRDefault="005526B6" w:rsidP="00745DA8">
            <w:pPr>
              <w:pStyle w:val="Tablecontent"/>
            </w:pPr>
            <w:r>
              <w:t>M</w:t>
            </w:r>
          </w:p>
        </w:tc>
      </w:tr>
      <w:tr w:rsidR="005526B6" w:rsidRPr="00425C8F" w:rsidTr="00745DA8">
        <w:trPr>
          <w:cantSplit/>
          <w:trHeight w:val="277"/>
        </w:trPr>
        <w:tc>
          <w:tcPr>
            <w:tcW w:w="1800" w:type="dxa"/>
          </w:tcPr>
          <w:p w:rsidR="005526B6" w:rsidRPr="009928A9" w:rsidRDefault="005526B6" w:rsidP="00745DA8">
            <w:pPr>
              <w:pStyle w:val="Tablecontent"/>
              <w:rPr>
                <w:rFonts w:ascii="Calibri" w:hAnsi="Calibri"/>
                <w:color w:val="000000"/>
                <w:sz w:val="22"/>
                <w:szCs w:val="22"/>
              </w:rPr>
            </w:pPr>
            <w:r w:rsidRPr="003A45D6">
              <w:rPr>
                <w:rFonts w:ascii="Calibri" w:hAnsi="Calibri"/>
                <w:color w:val="000000"/>
                <w:sz w:val="22"/>
                <w:szCs w:val="22"/>
              </w:rPr>
              <w:t>noOfRecords</w:t>
            </w:r>
          </w:p>
        </w:tc>
        <w:tc>
          <w:tcPr>
            <w:tcW w:w="1800" w:type="dxa"/>
          </w:tcPr>
          <w:p w:rsidR="005526B6" w:rsidRDefault="005526B6" w:rsidP="00745DA8">
            <w:pPr>
              <w:pStyle w:val="Tablecontent"/>
            </w:pPr>
            <w:r>
              <w:t>No of records</w:t>
            </w:r>
          </w:p>
        </w:tc>
        <w:tc>
          <w:tcPr>
            <w:tcW w:w="1980" w:type="dxa"/>
          </w:tcPr>
          <w:p w:rsidR="005526B6" w:rsidRDefault="005526B6" w:rsidP="00745DA8">
            <w:pPr>
              <w:pStyle w:val="Tablecontent"/>
            </w:pPr>
            <w:r>
              <w:t>No of records</w:t>
            </w:r>
          </w:p>
        </w:tc>
        <w:tc>
          <w:tcPr>
            <w:tcW w:w="1620" w:type="dxa"/>
          </w:tcPr>
          <w:p w:rsidR="005526B6" w:rsidRDefault="005526B6" w:rsidP="005526B6">
            <w:pPr>
              <w:pStyle w:val="Tablecontent"/>
              <w:rPr>
                <w:rFonts w:ascii="Calibri" w:hAnsi="Calibri"/>
                <w:color w:val="000000"/>
                <w:sz w:val="22"/>
                <w:szCs w:val="22"/>
              </w:rPr>
            </w:pPr>
            <w:r>
              <w:rPr>
                <w:rFonts w:ascii="Calibri" w:hAnsi="Calibri"/>
                <w:color w:val="000000"/>
                <w:sz w:val="22"/>
                <w:szCs w:val="22"/>
              </w:rPr>
              <w:t>3</w:t>
            </w:r>
          </w:p>
        </w:tc>
        <w:tc>
          <w:tcPr>
            <w:tcW w:w="720" w:type="dxa"/>
          </w:tcPr>
          <w:p w:rsidR="005526B6" w:rsidRDefault="005526B6" w:rsidP="00745DA8">
            <w:pPr>
              <w:pStyle w:val="Tablecontent"/>
            </w:pPr>
            <w:r>
              <w:t>N</w:t>
            </w:r>
          </w:p>
        </w:tc>
        <w:tc>
          <w:tcPr>
            <w:tcW w:w="1620" w:type="dxa"/>
          </w:tcPr>
          <w:p w:rsidR="005526B6" w:rsidRDefault="005526B6" w:rsidP="00745DA8">
            <w:pPr>
              <w:pStyle w:val="Tablecontent"/>
            </w:pPr>
            <w:r>
              <w:t>M</w:t>
            </w:r>
          </w:p>
        </w:tc>
      </w:tr>
      <w:tr w:rsidR="005526B6" w:rsidRPr="00425C8F" w:rsidTr="00745DA8">
        <w:trPr>
          <w:cantSplit/>
          <w:trHeight w:val="277"/>
        </w:trPr>
        <w:tc>
          <w:tcPr>
            <w:tcW w:w="1800" w:type="dxa"/>
          </w:tcPr>
          <w:p w:rsidR="005526B6" w:rsidRPr="003A45D6" w:rsidRDefault="005526B6" w:rsidP="005526B6">
            <w:pPr>
              <w:pStyle w:val="Tablecontent"/>
              <w:tabs>
                <w:tab w:val="left" w:pos="1318"/>
              </w:tabs>
              <w:rPr>
                <w:rFonts w:ascii="Calibri" w:hAnsi="Calibri"/>
                <w:color w:val="000000"/>
                <w:sz w:val="22"/>
                <w:szCs w:val="22"/>
              </w:rPr>
            </w:pPr>
            <w:r>
              <w:rPr>
                <w:rFonts w:ascii="Calibri" w:hAnsi="Calibri"/>
                <w:color w:val="000000"/>
                <w:sz w:val="22"/>
                <w:szCs w:val="22"/>
              </w:rPr>
              <w:tab/>
            </w:r>
            <w:r w:rsidRPr="003A45D6">
              <w:rPr>
                <w:rFonts w:ascii="Calibri" w:hAnsi="Calibri"/>
                <w:color w:val="000000"/>
                <w:sz w:val="22"/>
                <w:szCs w:val="22"/>
              </w:rPr>
              <w:t>uploadedFileLocation</w:t>
            </w:r>
          </w:p>
        </w:tc>
        <w:tc>
          <w:tcPr>
            <w:tcW w:w="1800" w:type="dxa"/>
          </w:tcPr>
          <w:p w:rsidR="005526B6" w:rsidRDefault="005526B6" w:rsidP="00745DA8">
            <w:pPr>
              <w:pStyle w:val="Tablecontent"/>
            </w:pPr>
            <w:r>
              <w:t xml:space="preserve">Location of the uploaded File </w:t>
            </w:r>
          </w:p>
        </w:tc>
        <w:tc>
          <w:tcPr>
            <w:tcW w:w="1980" w:type="dxa"/>
          </w:tcPr>
          <w:p w:rsidR="005526B6" w:rsidRDefault="005526B6" w:rsidP="00745DA8">
            <w:pPr>
              <w:pStyle w:val="Tablecontent"/>
            </w:pPr>
            <w:r>
              <w:t>Location of the uploaded File</w:t>
            </w:r>
          </w:p>
        </w:tc>
        <w:tc>
          <w:tcPr>
            <w:tcW w:w="1620" w:type="dxa"/>
          </w:tcPr>
          <w:p w:rsidR="005526B6" w:rsidRDefault="005526B6" w:rsidP="005526B6">
            <w:pPr>
              <w:pStyle w:val="Tablecontent"/>
              <w:rPr>
                <w:rFonts w:ascii="Calibri" w:hAnsi="Calibri"/>
                <w:color w:val="000000"/>
                <w:sz w:val="22"/>
                <w:szCs w:val="22"/>
              </w:rPr>
            </w:pPr>
            <w:r w:rsidRPr="005526B6">
              <w:rPr>
                <w:rFonts w:ascii="Calibri" w:hAnsi="Calibri"/>
                <w:color w:val="000000"/>
                <w:sz w:val="22"/>
                <w:szCs w:val="22"/>
              </w:rPr>
              <w:t>C:\Users\harshad.m.COMVIVA\Downloads</w:t>
            </w:r>
          </w:p>
        </w:tc>
        <w:tc>
          <w:tcPr>
            <w:tcW w:w="720" w:type="dxa"/>
          </w:tcPr>
          <w:p w:rsidR="005526B6" w:rsidRDefault="005526B6" w:rsidP="00745DA8">
            <w:pPr>
              <w:pStyle w:val="Tablecontent"/>
            </w:pPr>
            <w:r>
              <w:t>A</w:t>
            </w:r>
          </w:p>
        </w:tc>
        <w:tc>
          <w:tcPr>
            <w:tcW w:w="1620" w:type="dxa"/>
          </w:tcPr>
          <w:p w:rsidR="005526B6" w:rsidRDefault="005526B6" w:rsidP="00745DA8">
            <w:pPr>
              <w:pStyle w:val="Tablecontent"/>
            </w:pPr>
            <w:r>
              <w:t>M</w:t>
            </w:r>
          </w:p>
        </w:tc>
      </w:tr>
      <w:tr w:rsidR="00F33437" w:rsidRPr="00425C8F" w:rsidTr="00745DA8">
        <w:trPr>
          <w:cantSplit/>
          <w:trHeight w:val="277"/>
        </w:trPr>
        <w:tc>
          <w:tcPr>
            <w:tcW w:w="1800" w:type="dxa"/>
          </w:tcPr>
          <w:p w:rsidR="00F33437" w:rsidRDefault="00F33437" w:rsidP="005526B6">
            <w:pPr>
              <w:pStyle w:val="Tablecontent"/>
              <w:tabs>
                <w:tab w:val="left" w:pos="1318"/>
              </w:tabs>
              <w:rPr>
                <w:rFonts w:ascii="Calibri" w:hAnsi="Calibri"/>
                <w:color w:val="000000"/>
                <w:sz w:val="22"/>
                <w:szCs w:val="22"/>
              </w:rPr>
            </w:pPr>
            <w:r w:rsidRPr="003A45D6">
              <w:rPr>
                <w:rFonts w:ascii="Calibri" w:hAnsi="Calibri"/>
                <w:color w:val="000000"/>
                <w:sz w:val="22"/>
                <w:szCs w:val="22"/>
              </w:rPr>
              <w:t>geoDomainCode</w:t>
            </w:r>
          </w:p>
        </w:tc>
        <w:tc>
          <w:tcPr>
            <w:tcW w:w="1800" w:type="dxa"/>
          </w:tcPr>
          <w:p w:rsidR="00F33437" w:rsidRDefault="00F33437" w:rsidP="00F33437">
            <w:pPr>
              <w:pStyle w:val="Tablecontent"/>
            </w:pPr>
            <w:r>
              <w:t>User’s geographical domanin code in PreTUPS who has initiated request</w:t>
            </w:r>
          </w:p>
        </w:tc>
        <w:tc>
          <w:tcPr>
            <w:tcW w:w="1980" w:type="dxa"/>
          </w:tcPr>
          <w:p w:rsidR="00F33437" w:rsidRDefault="00F33437" w:rsidP="00745DA8">
            <w:pPr>
              <w:pStyle w:val="Tablecontent"/>
            </w:pPr>
            <w:r>
              <w:t>Valid geographical Domain Code of user</w:t>
            </w:r>
          </w:p>
        </w:tc>
        <w:tc>
          <w:tcPr>
            <w:tcW w:w="1620" w:type="dxa"/>
          </w:tcPr>
          <w:p w:rsidR="00F33437" w:rsidRPr="005526B6" w:rsidRDefault="00F33437" w:rsidP="005526B6">
            <w:pPr>
              <w:pStyle w:val="Tablecontent"/>
              <w:rPr>
                <w:rFonts w:ascii="Calibri" w:hAnsi="Calibri"/>
                <w:color w:val="000000"/>
                <w:sz w:val="22"/>
                <w:szCs w:val="22"/>
              </w:rPr>
            </w:pPr>
            <w:r>
              <w:rPr>
                <w:rFonts w:ascii="Calibri" w:hAnsi="Calibri"/>
                <w:color w:val="000000"/>
                <w:sz w:val="22"/>
                <w:szCs w:val="22"/>
              </w:rPr>
              <w:t>ZAR</w:t>
            </w:r>
          </w:p>
        </w:tc>
        <w:tc>
          <w:tcPr>
            <w:tcW w:w="720" w:type="dxa"/>
          </w:tcPr>
          <w:p w:rsidR="00F33437" w:rsidRDefault="00F33437" w:rsidP="00745DA8">
            <w:pPr>
              <w:pStyle w:val="Tablecontent"/>
            </w:pPr>
            <w:r>
              <w:t>A</w:t>
            </w:r>
          </w:p>
        </w:tc>
        <w:tc>
          <w:tcPr>
            <w:tcW w:w="1620" w:type="dxa"/>
          </w:tcPr>
          <w:p w:rsidR="00F33437" w:rsidRDefault="00F33437" w:rsidP="00745DA8">
            <w:pPr>
              <w:pStyle w:val="Tablecontent"/>
            </w:pPr>
            <w:r>
              <w:t>M</w:t>
            </w:r>
          </w:p>
        </w:tc>
      </w:tr>
      <w:tr w:rsidR="00F33437" w:rsidRPr="00425C8F" w:rsidTr="00745DA8">
        <w:trPr>
          <w:cantSplit/>
          <w:trHeight w:val="277"/>
        </w:trPr>
        <w:tc>
          <w:tcPr>
            <w:tcW w:w="1800" w:type="dxa"/>
          </w:tcPr>
          <w:p w:rsidR="00F33437" w:rsidRDefault="00F33437" w:rsidP="005526B6">
            <w:pPr>
              <w:pStyle w:val="Tablecontent"/>
              <w:tabs>
                <w:tab w:val="left" w:pos="1318"/>
              </w:tabs>
              <w:rPr>
                <w:rFonts w:ascii="Calibri" w:hAnsi="Calibri"/>
                <w:color w:val="000000"/>
                <w:sz w:val="22"/>
                <w:szCs w:val="22"/>
              </w:rPr>
            </w:pPr>
            <w:r w:rsidRPr="003A45D6">
              <w:rPr>
                <w:rFonts w:ascii="Calibri" w:hAnsi="Calibri"/>
                <w:color w:val="000000"/>
                <w:sz w:val="22"/>
                <w:szCs w:val="22"/>
              </w:rPr>
              <w:t>iterations</w:t>
            </w:r>
          </w:p>
        </w:tc>
        <w:tc>
          <w:tcPr>
            <w:tcW w:w="1800" w:type="dxa"/>
          </w:tcPr>
          <w:p w:rsidR="00F33437" w:rsidRDefault="00F33437" w:rsidP="00745DA8">
            <w:pPr>
              <w:pStyle w:val="Tablecontent"/>
            </w:pPr>
            <w:r>
              <w:t>Number of iterations</w:t>
            </w:r>
          </w:p>
        </w:tc>
        <w:tc>
          <w:tcPr>
            <w:tcW w:w="1980" w:type="dxa"/>
          </w:tcPr>
          <w:p w:rsidR="00F33437" w:rsidRDefault="00F33437" w:rsidP="00745DA8">
            <w:pPr>
              <w:pStyle w:val="Tablecontent"/>
            </w:pPr>
            <w:r>
              <w:t>Number of iterations</w:t>
            </w:r>
          </w:p>
        </w:tc>
        <w:tc>
          <w:tcPr>
            <w:tcW w:w="1620" w:type="dxa"/>
          </w:tcPr>
          <w:p w:rsidR="00F33437" w:rsidRPr="005526B6" w:rsidRDefault="00F33437" w:rsidP="005526B6">
            <w:pPr>
              <w:pStyle w:val="Tablecontent"/>
              <w:rPr>
                <w:rFonts w:ascii="Calibri" w:hAnsi="Calibri"/>
                <w:color w:val="000000"/>
                <w:sz w:val="22"/>
                <w:szCs w:val="22"/>
              </w:rPr>
            </w:pPr>
            <w:r>
              <w:rPr>
                <w:rFonts w:ascii="Calibri" w:hAnsi="Calibri"/>
                <w:color w:val="000000"/>
                <w:sz w:val="22"/>
                <w:szCs w:val="22"/>
              </w:rPr>
              <w:t>2</w:t>
            </w:r>
          </w:p>
        </w:tc>
        <w:tc>
          <w:tcPr>
            <w:tcW w:w="720" w:type="dxa"/>
          </w:tcPr>
          <w:p w:rsidR="00F33437" w:rsidRDefault="00F33437" w:rsidP="00745DA8">
            <w:pPr>
              <w:pStyle w:val="Tablecontent"/>
            </w:pPr>
            <w:r>
              <w:t>N</w:t>
            </w:r>
          </w:p>
        </w:tc>
        <w:tc>
          <w:tcPr>
            <w:tcW w:w="1620" w:type="dxa"/>
          </w:tcPr>
          <w:p w:rsidR="00F33437" w:rsidRDefault="00F33437" w:rsidP="00745DA8">
            <w:pPr>
              <w:pStyle w:val="Tablecontent"/>
            </w:pPr>
            <w:r>
              <w:t>M</w:t>
            </w:r>
          </w:p>
        </w:tc>
      </w:tr>
      <w:tr w:rsidR="00F33437" w:rsidRPr="00425C8F" w:rsidTr="00745DA8">
        <w:trPr>
          <w:cantSplit/>
          <w:trHeight w:val="277"/>
        </w:trPr>
        <w:tc>
          <w:tcPr>
            <w:tcW w:w="1800" w:type="dxa"/>
          </w:tcPr>
          <w:p w:rsidR="00F33437" w:rsidRDefault="00F33437" w:rsidP="005526B6">
            <w:pPr>
              <w:pStyle w:val="Tablecontent"/>
              <w:tabs>
                <w:tab w:val="left" w:pos="1318"/>
              </w:tabs>
              <w:rPr>
                <w:rFonts w:ascii="Calibri" w:hAnsi="Calibri"/>
                <w:color w:val="000000"/>
                <w:sz w:val="22"/>
                <w:szCs w:val="22"/>
              </w:rPr>
            </w:pPr>
            <w:r w:rsidRPr="003A45D6">
              <w:rPr>
                <w:rFonts w:ascii="Calibri" w:hAnsi="Calibri"/>
                <w:color w:val="000000"/>
                <w:sz w:val="22"/>
                <w:szCs w:val="22"/>
              </w:rPr>
              <w:t>frequencyCode</w:t>
            </w:r>
          </w:p>
        </w:tc>
        <w:tc>
          <w:tcPr>
            <w:tcW w:w="1800" w:type="dxa"/>
          </w:tcPr>
          <w:p w:rsidR="00F33437" w:rsidRDefault="00F33437" w:rsidP="00745DA8">
            <w:pPr>
              <w:pStyle w:val="Tablecontent"/>
            </w:pPr>
            <w:r>
              <w:t>Frequency to schedule batch</w:t>
            </w:r>
          </w:p>
        </w:tc>
        <w:tc>
          <w:tcPr>
            <w:tcW w:w="1980" w:type="dxa"/>
          </w:tcPr>
          <w:p w:rsidR="00F33437" w:rsidRDefault="00F33437" w:rsidP="00745DA8">
            <w:pPr>
              <w:pStyle w:val="Tablecontent"/>
            </w:pPr>
            <w:r>
              <w:t>Frequency to schedule batch</w:t>
            </w:r>
          </w:p>
        </w:tc>
        <w:tc>
          <w:tcPr>
            <w:tcW w:w="1620" w:type="dxa"/>
          </w:tcPr>
          <w:p w:rsidR="00F33437" w:rsidRPr="005526B6" w:rsidRDefault="00F33437" w:rsidP="005526B6">
            <w:pPr>
              <w:pStyle w:val="Tablecontent"/>
              <w:rPr>
                <w:rFonts w:ascii="Calibri" w:hAnsi="Calibri"/>
                <w:color w:val="000000"/>
                <w:sz w:val="22"/>
                <w:szCs w:val="22"/>
              </w:rPr>
            </w:pPr>
            <w:r>
              <w:rPr>
                <w:rFonts w:ascii="Calibri" w:hAnsi="Calibri"/>
                <w:color w:val="000000"/>
                <w:sz w:val="22"/>
                <w:szCs w:val="22"/>
              </w:rPr>
              <w:t>daily</w:t>
            </w:r>
          </w:p>
        </w:tc>
        <w:tc>
          <w:tcPr>
            <w:tcW w:w="720" w:type="dxa"/>
          </w:tcPr>
          <w:p w:rsidR="00F33437" w:rsidRDefault="00F33437" w:rsidP="00745DA8">
            <w:pPr>
              <w:pStyle w:val="Tablecontent"/>
            </w:pPr>
            <w:r>
              <w:t>A</w:t>
            </w:r>
          </w:p>
        </w:tc>
        <w:tc>
          <w:tcPr>
            <w:tcW w:w="1620" w:type="dxa"/>
          </w:tcPr>
          <w:p w:rsidR="00F33437" w:rsidRDefault="00F33437" w:rsidP="00745DA8">
            <w:pPr>
              <w:pStyle w:val="Tablecontent"/>
            </w:pPr>
            <w:r>
              <w:t>M</w:t>
            </w:r>
          </w:p>
        </w:tc>
      </w:tr>
      <w:tr w:rsidR="00F33437" w:rsidRPr="00425C8F" w:rsidTr="00745DA8">
        <w:trPr>
          <w:cantSplit/>
          <w:trHeight w:val="277"/>
        </w:trPr>
        <w:tc>
          <w:tcPr>
            <w:tcW w:w="1800" w:type="dxa"/>
          </w:tcPr>
          <w:p w:rsidR="00F33437" w:rsidRDefault="00F33437" w:rsidP="005526B6">
            <w:pPr>
              <w:pStyle w:val="Tablecontent"/>
              <w:tabs>
                <w:tab w:val="left" w:pos="1318"/>
              </w:tabs>
              <w:rPr>
                <w:rFonts w:ascii="Calibri" w:hAnsi="Calibri"/>
                <w:color w:val="000000"/>
                <w:sz w:val="22"/>
                <w:szCs w:val="22"/>
              </w:rPr>
            </w:pPr>
            <w:r w:rsidRPr="003A45D6">
              <w:rPr>
                <w:rFonts w:ascii="Calibri" w:hAnsi="Calibri"/>
                <w:color w:val="000000"/>
                <w:sz w:val="22"/>
                <w:szCs w:val="22"/>
              </w:rPr>
              <w:t>scheduleDate</w:t>
            </w:r>
          </w:p>
        </w:tc>
        <w:tc>
          <w:tcPr>
            <w:tcW w:w="1800" w:type="dxa"/>
          </w:tcPr>
          <w:p w:rsidR="00F33437" w:rsidRDefault="00F33437" w:rsidP="00745DA8">
            <w:pPr>
              <w:pStyle w:val="Tablecontent"/>
            </w:pPr>
            <w:r>
              <w:t>Date of first schedule</w:t>
            </w:r>
          </w:p>
        </w:tc>
        <w:tc>
          <w:tcPr>
            <w:tcW w:w="1980" w:type="dxa"/>
          </w:tcPr>
          <w:p w:rsidR="00F33437" w:rsidRDefault="00F33437" w:rsidP="00745DA8">
            <w:pPr>
              <w:pStyle w:val="Tablecontent"/>
            </w:pPr>
            <w:r>
              <w:t>Date of first schedule</w:t>
            </w:r>
          </w:p>
        </w:tc>
        <w:tc>
          <w:tcPr>
            <w:tcW w:w="1620" w:type="dxa"/>
          </w:tcPr>
          <w:p w:rsidR="00F33437" w:rsidRPr="005526B6" w:rsidRDefault="00F33437" w:rsidP="005526B6">
            <w:pPr>
              <w:pStyle w:val="Tablecontent"/>
              <w:rPr>
                <w:rFonts w:ascii="Calibri" w:hAnsi="Calibri"/>
                <w:color w:val="000000"/>
                <w:sz w:val="22"/>
                <w:szCs w:val="22"/>
              </w:rPr>
            </w:pPr>
            <w:r>
              <w:rPr>
                <w:rFonts w:ascii="Calibri" w:hAnsi="Calibri"/>
                <w:color w:val="000000"/>
                <w:sz w:val="22"/>
                <w:szCs w:val="22"/>
              </w:rPr>
              <w:t>17/01/17</w:t>
            </w:r>
          </w:p>
        </w:tc>
        <w:tc>
          <w:tcPr>
            <w:tcW w:w="720" w:type="dxa"/>
          </w:tcPr>
          <w:p w:rsidR="00F33437" w:rsidRDefault="00F33437" w:rsidP="00745DA8">
            <w:pPr>
              <w:pStyle w:val="Tablecontent"/>
            </w:pPr>
            <w:r>
              <w:t>Date</w:t>
            </w:r>
          </w:p>
        </w:tc>
        <w:tc>
          <w:tcPr>
            <w:tcW w:w="1620" w:type="dxa"/>
          </w:tcPr>
          <w:p w:rsidR="00F33437" w:rsidRDefault="00F33437" w:rsidP="00745DA8">
            <w:pPr>
              <w:pStyle w:val="Tablecontent"/>
            </w:pPr>
            <w:r>
              <w:t>M</w:t>
            </w:r>
          </w:p>
        </w:tc>
      </w:tr>
      <w:tr w:rsidR="00F33437" w:rsidRPr="00425C8F" w:rsidTr="00745DA8">
        <w:trPr>
          <w:cantSplit/>
          <w:trHeight w:val="277"/>
        </w:trPr>
        <w:tc>
          <w:tcPr>
            <w:tcW w:w="1800" w:type="dxa"/>
          </w:tcPr>
          <w:p w:rsidR="00F33437" w:rsidRDefault="00F33437" w:rsidP="005526B6">
            <w:pPr>
              <w:pStyle w:val="Tablecontent"/>
              <w:tabs>
                <w:tab w:val="left" w:pos="1318"/>
              </w:tabs>
              <w:rPr>
                <w:rFonts w:ascii="Calibri" w:hAnsi="Calibri"/>
                <w:color w:val="000000"/>
                <w:sz w:val="22"/>
                <w:szCs w:val="22"/>
              </w:rPr>
            </w:pPr>
            <w:r w:rsidRPr="003A45D6">
              <w:rPr>
                <w:rFonts w:ascii="Calibri" w:hAnsi="Calibri"/>
                <w:color w:val="000000"/>
                <w:sz w:val="22"/>
                <w:szCs w:val="22"/>
              </w:rPr>
              <w:t>externalCode</w:t>
            </w:r>
          </w:p>
        </w:tc>
        <w:tc>
          <w:tcPr>
            <w:tcW w:w="1800" w:type="dxa"/>
          </w:tcPr>
          <w:p w:rsidR="00F33437" w:rsidRDefault="00F33437" w:rsidP="00745DA8">
            <w:pPr>
              <w:pStyle w:val="Tablecontent"/>
            </w:pPr>
            <w:r>
              <w:t>User’s External Code</w:t>
            </w:r>
          </w:p>
        </w:tc>
        <w:tc>
          <w:tcPr>
            <w:tcW w:w="1980" w:type="dxa"/>
          </w:tcPr>
          <w:p w:rsidR="00F33437" w:rsidRDefault="00F33437" w:rsidP="00745DA8">
            <w:pPr>
              <w:pStyle w:val="Tablecontent"/>
            </w:pPr>
            <w:r>
              <w:t>User’s External Code</w:t>
            </w:r>
          </w:p>
        </w:tc>
        <w:tc>
          <w:tcPr>
            <w:tcW w:w="1620" w:type="dxa"/>
          </w:tcPr>
          <w:p w:rsidR="00F33437" w:rsidRPr="005526B6" w:rsidRDefault="00F33437" w:rsidP="005526B6">
            <w:pPr>
              <w:pStyle w:val="Tablecontent"/>
              <w:rPr>
                <w:rFonts w:ascii="Calibri" w:hAnsi="Calibri"/>
                <w:color w:val="000000"/>
                <w:sz w:val="22"/>
                <w:szCs w:val="22"/>
              </w:rPr>
            </w:pPr>
            <w:r>
              <w:rPr>
                <w:rFonts w:ascii="Calibri" w:hAnsi="Calibri"/>
                <w:color w:val="000000"/>
                <w:sz w:val="22"/>
                <w:szCs w:val="22"/>
              </w:rPr>
              <w:t>46163</w:t>
            </w:r>
          </w:p>
        </w:tc>
        <w:tc>
          <w:tcPr>
            <w:tcW w:w="720" w:type="dxa"/>
          </w:tcPr>
          <w:p w:rsidR="00F33437" w:rsidRDefault="00F33437" w:rsidP="00745DA8">
            <w:pPr>
              <w:pStyle w:val="Tablecontent"/>
            </w:pPr>
            <w:r>
              <w:t>A</w:t>
            </w:r>
          </w:p>
        </w:tc>
        <w:tc>
          <w:tcPr>
            <w:tcW w:w="1620" w:type="dxa"/>
          </w:tcPr>
          <w:p w:rsidR="00F33437" w:rsidRDefault="00F33437" w:rsidP="00745DA8">
            <w:pPr>
              <w:pStyle w:val="Tablecontent"/>
            </w:pPr>
            <w:r>
              <w:t>M</w:t>
            </w:r>
          </w:p>
        </w:tc>
      </w:tr>
      <w:tr w:rsidR="00F33437" w:rsidRPr="00425C8F" w:rsidTr="00745DA8">
        <w:trPr>
          <w:cantSplit/>
          <w:trHeight w:val="277"/>
        </w:trPr>
        <w:tc>
          <w:tcPr>
            <w:tcW w:w="1800" w:type="dxa"/>
          </w:tcPr>
          <w:p w:rsidR="00F33437" w:rsidRPr="003A45D6" w:rsidRDefault="00F33437" w:rsidP="005526B6">
            <w:pPr>
              <w:pStyle w:val="Tablecontent"/>
              <w:tabs>
                <w:tab w:val="left" w:pos="1318"/>
              </w:tabs>
              <w:rPr>
                <w:rFonts w:ascii="Calibri" w:hAnsi="Calibri"/>
                <w:color w:val="000000"/>
                <w:sz w:val="22"/>
                <w:szCs w:val="22"/>
              </w:rPr>
            </w:pPr>
            <w:r w:rsidRPr="003A45D6">
              <w:rPr>
                <w:rFonts w:ascii="Calibri" w:hAnsi="Calibri"/>
                <w:color w:val="000000"/>
                <w:sz w:val="22"/>
                <w:szCs w:val="22"/>
              </w:rPr>
              <w:t>typeUpload</w:t>
            </w:r>
          </w:p>
        </w:tc>
        <w:tc>
          <w:tcPr>
            <w:tcW w:w="1800" w:type="dxa"/>
          </w:tcPr>
          <w:p w:rsidR="00F33437" w:rsidRDefault="00F33437" w:rsidP="00745DA8">
            <w:pPr>
              <w:pStyle w:val="Tablecontent"/>
            </w:pPr>
            <w:r>
              <w:t>Upload type</w:t>
            </w:r>
          </w:p>
        </w:tc>
        <w:tc>
          <w:tcPr>
            <w:tcW w:w="1980" w:type="dxa"/>
          </w:tcPr>
          <w:p w:rsidR="00F33437" w:rsidRDefault="00F33437" w:rsidP="00745DA8">
            <w:pPr>
              <w:pStyle w:val="Tablecontent"/>
            </w:pPr>
            <w:r>
              <w:t>Upload type</w:t>
            </w:r>
          </w:p>
        </w:tc>
        <w:tc>
          <w:tcPr>
            <w:tcW w:w="1620" w:type="dxa"/>
          </w:tcPr>
          <w:p w:rsidR="00F33437" w:rsidRPr="005526B6" w:rsidRDefault="00F33437" w:rsidP="005526B6">
            <w:pPr>
              <w:pStyle w:val="Tablecontent"/>
              <w:rPr>
                <w:rFonts w:ascii="Calibri" w:hAnsi="Calibri"/>
                <w:color w:val="000000"/>
                <w:sz w:val="22"/>
                <w:szCs w:val="22"/>
              </w:rPr>
            </w:pPr>
            <w:r>
              <w:rPr>
                <w:rFonts w:ascii="Calibri" w:hAnsi="Calibri"/>
                <w:color w:val="000000"/>
                <w:sz w:val="22"/>
                <w:szCs w:val="22"/>
              </w:rPr>
              <w:t>CORPORATE</w:t>
            </w:r>
          </w:p>
        </w:tc>
        <w:tc>
          <w:tcPr>
            <w:tcW w:w="720" w:type="dxa"/>
          </w:tcPr>
          <w:p w:rsidR="00F33437" w:rsidRDefault="00F33437" w:rsidP="00745DA8">
            <w:pPr>
              <w:pStyle w:val="Tablecontent"/>
            </w:pPr>
            <w:r>
              <w:t>A</w:t>
            </w:r>
          </w:p>
        </w:tc>
        <w:tc>
          <w:tcPr>
            <w:tcW w:w="1620" w:type="dxa"/>
          </w:tcPr>
          <w:p w:rsidR="00F33437" w:rsidRDefault="00F33437" w:rsidP="00745DA8">
            <w:pPr>
              <w:pStyle w:val="Tablecontent"/>
            </w:pPr>
            <w:r>
              <w:t>M</w:t>
            </w:r>
          </w:p>
        </w:tc>
      </w:tr>
    </w:tbl>
    <w:p w:rsidR="003A45D6" w:rsidRDefault="003A45D6" w:rsidP="003A45D6">
      <w:pPr>
        <w:pStyle w:val="BodyText2"/>
        <w:rPr>
          <w:lang w:val="en-IN"/>
        </w:rPr>
      </w:pPr>
    </w:p>
    <w:p w:rsidR="003A45D6" w:rsidRPr="00425C8F" w:rsidRDefault="003A45D6" w:rsidP="003A45D6">
      <w:pPr>
        <w:pStyle w:val="Heading"/>
        <w:rPr>
          <w:color w:val="auto"/>
        </w:rPr>
      </w:pPr>
      <w:r w:rsidRPr="00425C8F">
        <w:rPr>
          <w:color w:val="auto"/>
        </w:rPr>
        <w:t>Response Syntax</w:t>
      </w:r>
    </w:p>
    <w:p w:rsidR="003A45D6" w:rsidRDefault="003A45D6" w:rsidP="003A45D6">
      <w:pPr>
        <w:pStyle w:val="BodyText2"/>
        <w:ind w:left="720"/>
      </w:pPr>
      <w:r w:rsidRPr="00425C8F">
        <w:t xml:space="preserve">PreTUPS system sends the acknowledgement to the External system. The acknowledgement will be in </w:t>
      </w:r>
      <w:r>
        <w:t>JSON</w:t>
      </w:r>
      <w:r w:rsidRPr="00425C8F">
        <w:t xml:space="preserve"> and send as response of the request. The </w:t>
      </w:r>
      <w:r>
        <w:t>JSON</w:t>
      </w:r>
      <w:r w:rsidRPr="00425C8F">
        <w:t xml:space="preserve"> response details are mentioned below</w:t>
      </w:r>
      <w:r>
        <w:t>.</w:t>
      </w:r>
    </w:p>
    <w:p w:rsidR="003A45D6" w:rsidRDefault="003A45D6" w:rsidP="003A45D6">
      <w:pPr>
        <w:jc w:val="both"/>
        <w:rPr>
          <w:rFonts w:ascii="Calibri" w:hAnsi="Calibri"/>
          <w:color w:val="000000"/>
          <w:sz w:val="22"/>
          <w:szCs w:val="22"/>
        </w:rPr>
      </w:pPr>
    </w:p>
    <w:p w:rsidR="003A45D6" w:rsidRDefault="003A45D6" w:rsidP="003A45D6">
      <w:pPr>
        <w:pStyle w:val="Heading"/>
        <w:rPr>
          <w:rFonts w:ascii="Arial" w:hAnsi="Arial" w:cs="Times New Roman"/>
          <w:b w:val="0"/>
          <w:color w:val="auto"/>
          <w:sz w:val="20"/>
          <w:u w:val="none"/>
          <w:lang w:val="en-US"/>
        </w:rPr>
      </w:pPr>
      <w:r w:rsidRPr="003A45D6">
        <w:rPr>
          <w:rFonts w:ascii="Arial" w:hAnsi="Arial" w:cs="Times New Roman"/>
          <w:b w:val="0"/>
          <w:color w:val="auto"/>
          <w:sz w:val="20"/>
          <w:u w:val="none"/>
          <w:lang w:val="en-US"/>
        </w:rPr>
        <w:t>{"statusCode":200,"status":true,"successMsg":null,"formError":null,"globalError":null,"parameters":null,"dataObject</w:t>
      </w:r>
      <w:r w:rsidR="005C7595">
        <w:rPr>
          <w:rFonts w:ascii="Arial" w:hAnsi="Arial" w:cs="Times New Roman"/>
          <w:b w:val="0"/>
          <w:color w:val="auto"/>
          <w:sz w:val="20"/>
          <w:u w:val="none"/>
          <w:lang w:val="en-US"/>
        </w:rPr>
        <w:t>:“file uploaded Successfully”</w:t>
      </w:r>
      <w:r w:rsidRPr="003A45D6">
        <w:rPr>
          <w:rFonts w:ascii="Arial" w:hAnsi="Arial" w:cs="Times New Roman"/>
          <w:b w:val="0"/>
          <w:color w:val="auto"/>
          <w:sz w:val="20"/>
          <w:u w:val="none"/>
          <w:lang w:val="en-US"/>
        </w:rPr>
        <w:t>,"fieldError":{},"messageCode":null}</w:t>
      </w:r>
    </w:p>
    <w:p w:rsidR="003A45D6" w:rsidRDefault="003A45D6" w:rsidP="003A45D6">
      <w:pPr>
        <w:pStyle w:val="Heading"/>
        <w:rPr>
          <w:color w:val="auto"/>
        </w:rPr>
      </w:pPr>
      <w:r w:rsidRPr="003A45D6">
        <w:rPr>
          <w:rFonts w:ascii="Arial" w:hAnsi="Arial" w:cs="Times New Roman"/>
          <w:b w:val="0"/>
          <w:color w:val="auto"/>
          <w:sz w:val="20"/>
          <w:u w:val="none"/>
          <w:lang w:val="en-US"/>
        </w:rPr>
        <w:t xml:space="preserve"> </w:t>
      </w: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3A45D6" w:rsidRPr="00425C8F" w:rsidTr="00745DA8">
        <w:trPr>
          <w:trHeight w:val="277"/>
          <w:tblHeader/>
        </w:trPr>
        <w:tc>
          <w:tcPr>
            <w:tcW w:w="1800" w:type="dxa"/>
            <w:shd w:val="clear" w:color="auto" w:fill="E31837"/>
          </w:tcPr>
          <w:p w:rsidR="003A45D6" w:rsidRPr="00425C8F" w:rsidRDefault="003A45D6" w:rsidP="00745DA8">
            <w:pPr>
              <w:pStyle w:val="TableColumnLabels"/>
              <w:rPr>
                <w:color w:val="auto"/>
                <w:lang w:val="en-IN"/>
              </w:rPr>
            </w:pPr>
            <w:r w:rsidRPr="00425C8F">
              <w:rPr>
                <w:color w:val="auto"/>
                <w:lang w:val="en-IN"/>
              </w:rPr>
              <w:lastRenderedPageBreak/>
              <w:t>TAG</w:t>
            </w:r>
          </w:p>
        </w:tc>
        <w:tc>
          <w:tcPr>
            <w:tcW w:w="1800" w:type="dxa"/>
            <w:shd w:val="clear" w:color="auto" w:fill="E31837"/>
          </w:tcPr>
          <w:p w:rsidR="003A45D6" w:rsidRPr="00425C8F" w:rsidRDefault="003A45D6" w:rsidP="00745DA8">
            <w:pPr>
              <w:pStyle w:val="TableColumnLabels"/>
              <w:rPr>
                <w:color w:val="auto"/>
                <w:lang w:val="en-IN"/>
              </w:rPr>
            </w:pPr>
            <w:r w:rsidRPr="00425C8F">
              <w:rPr>
                <w:color w:val="auto"/>
                <w:lang w:val="en-IN"/>
              </w:rPr>
              <w:t>Fields</w:t>
            </w:r>
          </w:p>
        </w:tc>
        <w:tc>
          <w:tcPr>
            <w:tcW w:w="1980" w:type="dxa"/>
            <w:shd w:val="clear" w:color="auto" w:fill="E31837"/>
          </w:tcPr>
          <w:p w:rsidR="003A45D6" w:rsidRPr="00425C8F" w:rsidRDefault="003A45D6" w:rsidP="00745DA8">
            <w:pPr>
              <w:pStyle w:val="TableColumnLabels"/>
              <w:rPr>
                <w:color w:val="auto"/>
                <w:lang w:val="en-IN"/>
              </w:rPr>
            </w:pPr>
            <w:r w:rsidRPr="00425C8F">
              <w:rPr>
                <w:color w:val="auto"/>
                <w:lang w:val="en-IN"/>
              </w:rPr>
              <w:t>Remarks</w:t>
            </w:r>
          </w:p>
        </w:tc>
        <w:tc>
          <w:tcPr>
            <w:tcW w:w="1620" w:type="dxa"/>
            <w:shd w:val="clear" w:color="auto" w:fill="E31837"/>
          </w:tcPr>
          <w:p w:rsidR="003A45D6" w:rsidRPr="00425C8F" w:rsidRDefault="003A45D6" w:rsidP="00745DA8">
            <w:pPr>
              <w:pStyle w:val="TableColumnLabels"/>
              <w:rPr>
                <w:color w:val="auto"/>
                <w:lang w:val="en-IN"/>
              </w:rPr>
            </w:pPr>
            <w:r w:rsidRPr="00425C8F">
              <w:rPr>
                <w:color w:val="auto"/>
                <w:lang w:val="en-IN"/>
              </w:rPr>
              <w:t>Example</w:t>
            </w:r>
          </w:p>
        </w:tc>
        <w:tc>
          <w:tcPr>
            <w:tcW w:w="720" w:type="dxa"/>
            <w:shd w:val="clear" w:color="auto" w:fill="E31837"/>
          </w:tcPr>
          <w:p w:rsidR="003A45D6" w:rsidRPr="00425C8F" w:rsidRDefault="003A45D6" w:rsidP="00745DA8">
            <w:pPr>
              <w:pStyle w:val="TableColumnLabels"/>
              <w:rPr>
                <w:color w:val="auto"/>
                <w:lang w:val="en-IN"/>
              </w:rPr>
            </w:pPr>
            <w:r w:rsidRPr="00425C8F">
              <w:rPr>
                <w:color w:val="auto"/>
                <w:lang w:val="en-IN"/>
              </w:rPr>
              <w:t>Field Type</w:t>
            </w:r>
          </w:p>
        </w:tc>
        <w:tc>
          <w:tcPr>
            <w:tcW w:w="1620" w:type="dxa"/>
            <w:shd w:val="clear" w:color="auto" w:fill="E31837"/>
          </w:tcPr>
          <w:p w:rsidR="003A45D6" w:rsidRPr="00425C8F" w:rsidRDefault="003A45D6" w:rsidP="00745DA8">
            <w:pPr>
              <w:pStyle w:val="TableColumnLabels"/>
              <w:rPr>
                <w:color w:val="auto"/>
                <w:lang w:val="en-IN"/>
              </w:rPr>
            </w:pPr>
            <w:r w:rsidRPr="00425C8F">
              <w:rPr>
                <w:color w:val="auto"/>
                <w:lang w:val="en-IN"/>
              </w:rPr>
              <w:t>Optional/</w:t>
            </w:r>
          </w:p>
          <w:p w:rsidR="003A45D6" w:rsidRPr="00425C8F" w:rsidRDefault="003A45D6" w:rsidP="00745DA8">
            <w:pPr>
              <w:pStyle w:val="TableColumnLabels"/>
              <w:rPr>
                <w:color w:val="auto"/>
                <w:lang w:val="en-IN"/>
              </w:rPr>
            </w:pPr>
            <w:r w:rsidRPr="00425C8F">
              <w:rPr>
                <w:color w:val="auto"/>
                <w:lang w:val="en-IN"/>
              </w:rPr>
              <w:t>Mandatory</w:t>
            </w:r>
          </w:p>
        </w:tc>
      </w:tr>
      <w:tr w:rsidR="003A45D6" w:rsidRPr="00425C8F" w:rsidTr="00745DA8">
        <w:trPr>
          <w:trHeight w:val="277"/>
        </w:trPr>
        <w:tc>
          <w:tcPr>
            <w:tcW w:w="1800" w:type="dxa"/>
          </w:tcPr>
          <w:p w:rsidR="003A45D6" w:rsidRPr="00425C8F" w:rsidRDefault="003A45D6" w:rsidP="00745DA8">
            <w:pPr>
              <w:pStyle w:val="Tablecontent"/>
            </w:pPr>
            <w:r>
              <w:t>statusCode</w:t>
            </w:r>
          </w:p>
        </w:tc>
        <w:tc>
          <w:tcPr>
            <w:tcW w:w="1800" w:type="dxa"/>
          </w:tcPr>
          <w:p w:rsidR="003A45D6" w:rsidRPr="00425C8F" w:rsidRDefault="003A45D6" w:rsidP="00745DA8">
            <w:pPr>
              <w:pStyle w:val="Tablecontent"/>
            </w:pPr>
            <w:r>
              <w:t>Status code of request</w:t>
            </w:r>
          </w:p>
        </w:tc>
        <w:tc>
          <w:tcPr>
            <w:tcW w:w="1980" w:type="dxa"/>
          </w:tcPr>
          <w:p w:rsidR="003A45D6" w:rsidRPr="00425C8F" w:rsidRDefault="003A45D6" w:rsidP="00745DA8">
            <w:pPr>
              <w:pStyle w:val="Tablecontent"/>
            </w:pPr>
            <w:r>
              <w:t>Return 200 if request lands on pretups server</w:t>
            </w:r>
          </w:p>
        </w:tc>
        <w:tc>
          <w:tcPr>
            <w:tcW w:w="1620" w:type="dxa"/>
          </w:tcPr>
          <w:p w:rsidR="003A45D6" w:rsidRPr="00425C8F" w:rsidRDefault="003A45D6" w:rsidP="00745DA8">
            <w:pPr>
              <w:pStyle w:val="Tablecontent"/>
            </w:pPr>
            <w:r>
              <w:t>200</w:t>
            </w:r>
          </w:p>
        </w:tc>
        <w:tc>
          <w:tcPr>
            <w:tcW w:w="720" w:type="dxa"/>
          </w:tcPr>
          <w:p w:rsidR="003A45D6" w:rsidRPr="00425C8F" w:rsidRDefault="003A45D6" w:rsidP="00745DA8">
            <w:pPr>
              <w:pStyle w:val="Tablecontent"/>
            </w:pPr>
            <w:r>
              <w:t>N</w:t>
            </w:r>
          </w:p>
        </w:tc>
        <w:tc>
          <w:tcPr>
            <w:tcW w:w="1620" w:type="dxa"/>
          </w:tcPr>
          <w:p w:rsidR="003A45D6" w:rsidRPr="00425C8F" w:rsidRDefault="003A45D6" w:rsidP="00745DA8">
            <w:pPr>
              <w:pStyle w:val="Tablecontent"/>
            </w:pPr>
            <w:r w:rsidRPr="00425C8F">
              <w:t>M</w:t>
            </w:r>
          </w:p>
        </w:tc>
      </w:tr>
      <w:tr w:rsidR="003A45D6" w:rsidRPr="00425C8F" w:rsidTr="00745DA8">
        <w:trPr>
          <w:trHeight w:val="277"/>
        </w:trPr>
        <w:tc>
          <w:tcPr>
            <w:tcW w:w="1800" w:type="dxa"/>
          </w:tcPr>
          <w:p w:rsidR="003A45D6" w:rsidRPr="00425C8F" w:rsidRDefault="003A45D6" w:rsidP="00745DA8">
            <w:pPr>
              <w:pStyle w:val="Tablecontent"/>
            </w:pPr>
            <w:r>
              <w:t>status</w:t>
            </w:r>
          </w:p>
        </w:tc>
        <w:tc>
          <w:tcPr>
            <w:tcW w:w="1800" w:type="dxa"/>
          </w:tcPr>
          <w:p w:rsidR="003A45D6" w:rsidRPr="00425C8F" w:rsidRDefault="003A45D6" w:rsidP="00745DA8">
            <w:pPr>
              <w:pStyle w:val="Tablecontent"/>
            </w:pPr>
            <w:r>
              <w:t xml:space="preserve">Return request status </w:t>
            </w:r>
          </w:p>
        </w:tc>
        <w:tc>
          <w:tcPr>
            <w:tcW w:w="1980" w:type="dxa"/>
          </w:tcPr>
          <w:p w:rsidR="003A45D6" w:rsidRPr="00425C8F" w:rsidRDefault="003A45D6" w:rsidP="00745DA8">
            <w:pPr>
              <w:pStyle w:val="Tablecontent"/>
            </w:pPr>
            <w:r>
              <w:t>Either true or false based on error or success message</w:t>
            </w:r>
          </w:p>
        </w:tc>
        <w:tc>
          <w:tcPr>
            <w:tcW w:w="1620" w:type="dxa"/>
          </w:tcPr>
          <w:p w:rsidR="003A45D6" w:rsidRPr="00425C8F" w:rsidRDefault="003A45D6" w:rsidP="00745DA8">
            <w:pPr>
              <w:pStyle w:val="Tablecontent"/>
            </w:pPr>
            <w:r>
              <w:t>true</w:t>
            </w:r>
          </w:p>
        </w:tc>
        <w:tc>
          <w:tcPr>
            <w:tcW w:w="720" w:type="dxa"/>
          </w:tcPr>
          <w:p w:rsidR="003A45D6" w:rsidRPr="00425C8F" w:rsidRDefault="003A45D6" w:rsidP="00745DA8">
            <w:pPr>
              <w:pStyle w:val="Tablecontent"/>
            </w:pPr>
            <w:r>
              <w:t xml:space="preserve">A </w:t>
            </w:r>
          </w:p>
        </w:tc>
        <w:tc>
          <w:tcPr>
            <w:tcW w:w="1620" w:type="dxa"/>
          </w:tcPr>
          <w:p w:rsidR="003A45D6" w:rsidRPr="00425C8F" w:rsidRDefault="003A45D6" w:rsidP="00745DA8">
            <w:pPr>
              <w:pStyle w:val="Tablecontent"/>
            </w:pPr>
            <w:r w:rsidRPr="00425C8F">
              <w:t>M</w:t>
            </w:r>
          </w:p>
        </w:tc>
      </w:tr>
      <w:tr w:rsidR="003A45D6" w:rsidRPr="00425C8F" w:rsidTr="00745DA8">
        <w:trPr>
          <w:cantSplit/>
          <w:trHeight w:val="277"/>
        </w:trPr>
        <w:tc>
          <w:tcPr>
            <w:tcW w:w="1800" w:type="dxa"/>
          </w:tcPr>
          <w:p w:rsidR="003A45D6" w:rsidRPr="00425C8F" w:rsidRDefault="003A45D6" w:rsidP="00745DA8">
            <w:pPr>
              <w:pStyle w:val="Tablecontent"/>
            </w:pPr>
            <w:r>
              <w:t>successMsg</w:t>
            </w:r>
          </w:p>
        </w:tc>
        <w:tc>
          <w:tcPr>
            <w:tcW w:w="1800" w:type="dxa"/>
          </w:tcPr>
          <w:p w:rsidR="003A45D6" w:rsidRPr="00425C8F" w:rsidRDefault="003A45D6" w:rsidP="00745DA8">
            <w:pPr>
              <w:pStyle w:val="Tablecontent"/>
            </w:pPr>
            <w:r>
              <w:t>Message for operation status</w:t>
            </w:r>
          </w:p>
        </w:tc>
        <w:tc>
          <w:tcPr>
            <w:tcW w:w="1980" w:type="dxa"/>
          </w:tcPr>
          <w:p w:rsidR="003A45D6" w:rsidRPr="00425C8F" w:rsidRDefault="003A45D6" w:rsidP="00745DA8">
            <w:pPr>
              <w:pStyle w:val="Tablecontent"/>
            </w:pPr>
            <w:r>
              <w:t>Success message return by service id operation executes successfully</w:t>
            </w:r>
          </w:p>
        </w:tc>
        <w:tc>
          <w:tcPr>
            <w:tcW w:w="1620" w:type="dxa"/>
          </w:tcPr>
          <w:p w:rsidR="003A45D6" w:rsidRPr="00425C8F" w:rsidRDefault="003A45D6" w:rsidP="00745DA8">
            <w:pPr>
              <w:pStyle w:val="Tablecontent"/>
            </w:pPr>
            <w:r w:rsidRPr="009A2C5F">
              <w:t>C2S reversal transaction status check successful</w:t>
            </w:r>
          </w:p>
        </w:tc>
        <w:tc>
          <w:tcPr>
            <w:tcW w:w="720" w:type="dxa"/>
          </w:tcPr>
          <w:p w:rsidR="003A45D6" w:rsidRPr="00425C8F" w:rsidRDefault="003A45D6" w:rsidP="00745DA8">
            <w:pPr>
              <w:pStyle w:val="Tablecontent"/>
            </w:pPr>
            <w:r>
              <w:t xml:space="preserve">A </w:t>
            </w:r>
          </w:p>
        </w:tc>
        <w:tc>
          <w:tcPr>
            <w:tcW w:w="1620" w:type="dxa"/>
          </w:tcPr>
          <w:p w:rsidR="003A45D6" w:rsidRPr="00425C8F" w:rsidRDefault="003A45D6" w:rsidP="00745DA8">
            <w:pPr>
              <w:pStyle w:val="Tablecontent"/>
            </w:pPr>
            <w:r w:rsidRPr="00425C8F">
              <w:t>M</w:t>
            </w:r>
          </w:p>
        </w:tc>
      </w:tr>
      <w:tr w:rsidR="003A45D6" w:rsidRPr="00425C8F" w:rsidTr="00745DA8">
        <w:trPr>
          <w:cantSplit/>
          <w:trHeight w:val="277"/>
        </w:trPr>
        <w:tc>
          <w:tcPr>
            <w:tcW w:w="1800" w:type="dxa"/>
          </w:tcPr>
          <w:p w:rsidR="003A45D6" w:rsidRPr="00425C8F" w:rsidRDefault="003A45D6" w:rsidP="00745DA8">
            <w:pPr>
              <w:pStyle w:val="Tablecontent"/>
            </w:pPr>
            <w:r>
              <w:t>globalError</w:t>
            </w:r>
          </w:p>
        </w:tc>
        <w:tc>
          <w:tcPr>
            <w:tcW w:w="1800" w:type="dxa"/>
          </w:tcPr>
          <w:p w:rsidR="003A45D6" w:rsidRPr="00425C8F" w:rsidRDefault="003A45D6" w:rsidP="00745DA8">
            <w:pPr>
              <w:pStyle w:val="Tablecontent"/>
            </w:pPr>
            <w:r>
              <w:t>Any runtime exception</w:t>
            </w:r>
          </w:p>
        </w:tc>
        <w:tc>
          <w:tcPr>
            <w:tcW w:w="1980" w:type="dxa"/>
          </w:tcPr>
          <w:p w:rsidR="003A45D6" w:rsidRPr="00425C8F" w:rsidRDefault="003A45D6" w:rsidP="00745DA8">
            <w:pPr>
              <w:pStyle w:val="Tablecontent"/>
            </w:pPr>
            <w:r>
              <w:t>Runtime exception message occurs at the time of operation execution</w:t>
            </w:r>
          </w:p>
        </w:tc>
        <w:tc>
          <w:tcPr>
            <w:tcW w:w="1620" w:type="dxa"/>
          </w:tcPr>
          <w:p w:rsidR="003A45D6" w:rsidRPr="00425C8F" w:rsidRDefault="003A45D6" w:rsidP="00745DA8">
            <w:pPr>
              <w:pStyle w:val="Tablecontent"/>
            </w:pPr>
            <w:r>
              <w:t>Request format is wrong</w:t>
            </w:r>
          </w:p>
        </w:tc>
        <w:tc>
          <w:tcPr>
            <w:tcW w:w="720" w:type="dxa"/>
          </w:tcPr>
          <w:p w:rsidR="003A45D6" w:rsidRPr="00425C8F" w:rsidRDefault="003A45D6" w:rsidP="00745DA8">
            <w:pPr>
              <w:pStyle w:val="Tablecontent"/>
            </w:pPr>
            <w:r>
              <w:t>A</w:t>
            </w:r>
          </w:p>
        </w:tc>
        <w:tc>
          <w:tcPr>
            <w:tcW w:w="1620" w:type="dxa"/>
          </w:tcPr>
          <w:p w:rsidR="003A45D6" w:rsidRPr="00425C8F" w:rsidRDefault="003A45D6" w:rsidP="00745DA8">
            <w:pPr>
              <w:pStyle w:val="Tablecontent"/>
            </w:pPr>
            <w:r w:rsidRPr="00425C8F">
              <w:t>M</w:t>
            </w:r>
          </w:p>
        </w:tc>
      </w:tr>
      <w:tr w:rsidR="003A45D6" w:rsidRPr="00425C8F" w:rsidTr="00745DA8">
        <w:trPr>
          <w:cantSplit/>
          <w:trHeight w:val="277"/>
        </w:trPr>
        <w:tc>
          <w:tcPr>
            <w:tcW w:w="1800" w:type="dxa"/>
          </w:tcPr>
          <w:p w:rsidR="003A45D6" w:rsidRPr="00425C8F" w:rsidRDefault="003A45D6" w:rsidP="00745DA8">
            <w:pPr>
              <w:pStyle w:val="Tablecontent"/>
            </w:pPr>
            <w:r>
              <w:t>fieldError</w:t>
            </w:r>
          </w:p>
        </w:tc>
        <w:tc>
          <w:tcPr>
            <w:tcW w:w="1800" w:type="dxa"/>
          </w:tcPr>
          <w:p w:rsidR="003A45D6" w:rsidRPr="00425C8F" w:rsidRDefault="003A45D6" w:rsidP="00745DA8">
            <w:pPr>
              <w:pStyle w:val="Tablecontent"/>
            </w:pPr>
            <w:r>
              <w:t>Error message for mandatory fields</w:t>
            </w:r>
          </w:p>
        </w:tc>
        <w:tc>
          <w:tcPr>
            <w:tcW w:w="1980" w:type="dxa"/>
          </w:tcPr>
          <w:p w:rsidR="003A45D6" w:rsidRPr="00425C8F" w:rsidRDefault="003A45D6" w:rsidP="00745DA8">
            <w:pPr>
              <w:pStyle w:val="Tablecontent"/>
            </w:pPr>
            <w:r>
              <w:t>Error message for mandatory fields</w:t>
            </w:r>
          </w:p>
        </w:tc>
        <w:tc>
          <w:tcPr>
            <w:tcW w:w="1620" w:type="dxa"/>
          </w:tcPr>
          <w:p w:rsidR="003A45D6" w:rsidRPr="00425C8F" w:rsidRDefault="003A45D6" w:rsidP="00745DA8">
            <w:pPr>
              <w:pStyle w:val="Tablecontent"/>
            </w:pPr>
            <w:r>
              <w:rPr>
                <w:rFonts w:ascii="Calibri" w:hAnsi="Calibri"/>
                <w:color w:val="000000"/>
                <w:sz w:val="22"/>
                <w:szCs w:val="22"/>
              </w:rPr>
              <w:t>transactionId is required</w:t>
            </w:r>
          </w:p>
        </w:tc>
        <w:tc>
          <w:tcPr>
            <w:tcW w:w="720" w:type="dxa"/>
          </w:tcPr>
          <w:p w:rsidR="003A45D6" w:rsidRPr="00425C8F" w:rsidRDefault="003A45D6" w:rsidP="00745DA8">
            <w:pPr>
              <w:pStyle w:val="Tablecontent"/>
            </w:pPr>
            <w:r>
              <w:t>A</w:t>
            </w:r>
          </w:p>
        </w:tc>
        <w:tc>
          <w:tcPr>
            <w:tcW w:w="1620" w:type="dxa"/>
          </w:tcPr>
          <w:p w:rsidR="003A45D6" w:rsidRPr="00425C8F" w:rsidRDefault="003A45D6" w:rsidP="00745DA8">
            <w:pPr>
              <w:pStyle w:val="Tablecontent"/>
            </w:pPr>
            <w:r w:rsidRPr="00425C8F">
              <w:t>M</w:t>
            </w:r>
          </w:p>
        </w:tc>
      </w:tr>
      <w:tr w:rsidR="003A45D6" w:rsidRPr="00425C8F" w:rsidTr="00745DA8">
        <w:trPr>
          <w:cantSplit/>
          <w:trHeight w:val="277"/>
        </w:trPr>
        <w:tc>
          <w:tcPr>
            <w:tcW w:w="1800" w:type="dxa"/>
          </w:tcPr>
          <w:p w:rsidR="003A45D6" w:rsidRDefault="003A45D6" w:rsidP="00745DA8">
            <w:pPr>
              <w:pStyle w:val="Tablecontent"/>
            </w:pPr>
            <w:r>
              <w:t>messageCode</w:t>
            </w:r>
          </w:p>
        </w:tc>
        <w:tc>
          <w:tcPr>
            <w:tcW w:w="1800" w:type="dxa"/>
          </w:tcPr>
          <w:p w:rsidR="003A45D6" w:rsidRDefault="003A45D6" w:rsidP="00745DA8">
            <w:pPr>
              <w:pStyle w:val="Tablecontent"/>
            </w:pPr>
            <w:r>
              <w:t xml:space="preserve">Message code for the response status </w:t>
            </w:r>
          </w:p>
        </w:tc>
        <w:tc>
          <w:tcPr>
            <w:tcW w:w="1980" w:type="dxa"/>
          </w:tcPr>
          <w:p w:rsidR="003A45D6" w:rsidRDefault="003A45D6" w:rsidP="00745DA8">
            <w:pPr>
              <w:pStyle w:val="Tablecontent"/>
            </w:pPr>
            <w:r>
              <w:t>A numeric value which represent to a message for success or failure</w:t>
            </w:r>
          </w:p>
        </w:tc>
        <w:tc>
          <w:tcPr>
            <w:tcW w:w="1620" w:type="dxa"/>
          </w:tcPr>
          <w:p w:rsidR="003A45D6" w:rsidRDefault="003A45D6" w:rsidP="00745DA8">
            <w:pPr>
              <w:pStyle w:val="Tablecontent"/>
            </w:pPr>
            <w:r>
              <w:rPr>
                <w:rFonts w:ascii="Calibri" w:hAnsi="Calibri"/>
                <w:color w:val="000000"/>
                <w:sz w:val="22"/>
                <w:szCs w:val="22"/>
              </w:rPr>
              <w:t xml:space="preserve">Message reference code </w:t>
            </w:r>
          </w:p>
        </w:tc>
        <w:tc>
          <w:tcPr>
            <w:tcW w:w="720" w:type="dxa"/>
          </w:tcPr>
          <w:p w:rsidR="003A45D6" w:rsidRDefault="003A45D6" w:rsidP="00745DA8">
            <w:pPr>
              <w:pStyle w:val="Tablecontent"/>
            </w:pPr>
            <w:r>
              <w:t>A</w:t>
            </w:r>
          </w:p>
        </w:tc>
        <w:tc>
          <w:tcPr>
            <w:tcW w:w="1620" w:type="dxa"/>
          </w:tcPr>
          <w:p w:rsidR="003A45D6" w:rsidRDefault="003A45D6" w:rsidP="00745DA8">
            <w:pPr>
              <w:pStyle w:val="Tablecontent"/>
            </w:pPr>
            <w:r>
              <w:t>M</w:t>
            </w:r>
          </w:p>
        </w:tc>
      </w:tr>
      <w:tr w:rsidR="003A45D6" w:rsidRPr="00425C8F" w:rsidTr="00745DA8">
        <w:trPr>
          <w:cantSplit/>
          <w:trHeight w:val="277"/>
        </w:trPr>
        <w:tc>
          <w:tcPr>
            <w:tcW w:w="1800" w:type="dxa"/>
          </w:tcPr>
          <w:p w:rsidR="003A45D6" w:rsidRDefault="003A45D6" w:rsidP="00745DA8">
            <w:pPr>
              <w:pStyle w:val="Tablecontent"/>
            </w:pPr>
            <w:r>
              <w:t>dataObject</w:t>
            </w:r>
          </w:p>
        </w:tc>
        <w:tc>
          <w:tcPr>
            <w:tcW w:w="1800" w:type="dxa"/>
          </w:tcPr>
          <w:p w:rsidR="003A45D6" w:rsidRDefault="003A45D6" w:rsidP="00745DA8">
            <w:pPr>
              <w:pStyle w:val="Tablecontent"/>
            </w:pPr>
            <w:r>
              <w:t>JSON format of data fetched form DB</w:t>
            </w:r>
          </w:p>
        </w:tc>
        <w:tc>
          <w:tcPr>
            <w:tcW w:w="1980" w:type="dxa"/>
          </w:tcPr>
          <w:p w:rsidR="003A45D6" w:rsidRDefault="003A45D6" w:rsidP="00745DA8">
            <w:pPr>
              <w:pStyle w:val="Tablecontent"/>
            </w:pPr>
            <w:r>
              <w:t>JSON format of data fetched form DB</w:t>
            </w:r>
          </w:p>
        </w:tc>
        <w:tc>
          <w:tcPr>
            <w:tcW w:w="1620" w:type="dxa"/>
          </w:tcPr>
          <w:p w:rsidR="003A45D6" w:rsidRPr="00425C8F" w:rsidRDefault="003A45D6" w:rsidP="00745DA8">
            <w:pPr>
              <w:pStyle w:val="Tablecontent"/>
            </w:pPr>
            <w:r>
              <w:t>{“Key”:”Value”}</w:t>
            </w:r>
          </w:p>
        </w:tc>
        <w:tc>
          <w:tcPr>
            <w:tcW w:w="720" w:type="dxa"/>
          </w:tcPr>
          <w:p w:rsidR="003A45D6" w:rsidRDefault="003A45D6" w:rsidP="00745DA8">
            <w:pPr>
              <w:pStyle w:val="Tablecontent"/>
            </w:pPr>
            <w:r>
              <w:t>A</w:t>
            </w:r>
          </w:p>
        </w:tc>
        <w:tc>
          <w:tcPr>
            <w:tcW w:w="1620" w:type="dxa"/>
          </w:tcPr>
          <w:p w:rsidR="003A45D6" w:rsidRPr="00425C8F" w:rsidRDefault="003A45D6" w:rsidP="00745DA8">
            <w:pPr>
              <w:pStyle w:val="Tablecontent"/>
            </w:pPr>
            <w:r>
              <w:t>M</w:t>
            </w:r>
          </w:p>
        </w:tc>
      </w:tr>
    </w:tbl>
    <w:p w:rsidR="003A45D6" w:rsidRDefault="003A45D6" w:rsidP="003A45D6">
      <w:pPr>
        <w:pStyle w:val="BodyText2"/>
        <w:rPr>
          <w:lang w:val="en-IN"/>
        </w:rPr>
      </w:pPr>
    </w:p>
    <w:p w:rsidR="003A45D6" w:rsidRPr="00425C8F" w:rsidRDefault="003A45D6" w:rsidP="003A45D6">
      <w:pPr>
        <w:pStyle w:val="Heading"/>
        <w:rPr>
          <w:color w:val="auto"/>
        </w:rPr>
      </w:pPr>
      <w:r w:rsidRPr="00425C8F">
        <w:rPr>
          <w:color w:val="auto"/>
        </w:rPr>
        <w:t>Business Rules</w:t>
      </w:r>
    </w:p>
    <w:p w:rsidR="003A45D6" w:rsidRDefault="003A45D6" w:rsidP="003A45D6">
      <w:pPr>
        <w:pStyle w:val="BodyText2"/>
        <w:numPr>
          <w:ilvl w:val="0"/>
          <w:numId w:val="26"/>
        </w:numPr>
      </w:pPr>
      <w:r w:rsidRPr="00425C8F">
        <w:t xml:space="preserve">Type tag will identify the type of </w:t>
      </w:r>
      <w:r>
        <w:t>resource</w:t>
      </w:r>
      <w:r w:rsidRPr="00425C8F">
        <w:t>.</w:t>
      </w:r>
    </w:p>
    <w:p w:rsidR="003A45D6" w:rsidRPr="003A45D6" w:rsidRDefault="003A45D6" w:rsidP="003A45D6">
      <w:pPr>
        <w:pStyle w:val="BodyText2"/>
        <w:numPr>
          <w:ilvl w:val="0"/>
          <w:numId w:val="26"/>
        </w:numPr>
        <w:rPr>
          <w:lang w:val="en-IN"/>
        </w:rPr>
      </w:pPr>
      <w:r>
        <w:t>Data object will have all the data related to operation</w:t>
      </w:r>
    </w:p>
    <w:p w:rsidR="003A45D6" w:rsidRDefault="003A45D6" w:rsidP="003A45D6">
      <w:pPr>
        <w:pStyle w:val="BodyText2"/>
      </w:pPr>
    </w:p>
    <w:p w:rsidR="003A45D6" w:rsidRDefault="003A45D6" w:rsidP="003A45D6">
      <w:pPr>
        <w:pStyle w:val="BodyText2"/>
      </w:pPr>
    </w:p>
    <w:p w:rsidR="003A45D6" w:rsidRDefault="003A45D6" w:rsidP="003A45D6">
      <w:pPr>
        <w:pStyle w:val="BodyText2"/>
      </w:pPr>
    </w:p>
    <w:p w:rsidR="003A45D6" w:rsidRDefault="003A45D6" w:rsidP="003A45D6">
      <w:pPr>
        <w:pStyle w:val="BodyText2"/>
      </w:pPr>
    </w:p>
    <w:p w:rsidR="003A45D6" w:rsidRDefault="003A45D6" w:rsidP="003A45D6">
      <w:pPr>
        <w:pStyle w:val="BodyText2"/>
      </w:pPr>
    </w:p>
    <w:p w:rsidR="003A45D6" w:rsidRDefault="00406893" w:rsidP="00406893">
      <w:pPr>
        <w:pStyle w:val="Heading2"/>
      </w:pPr>
      <w:bookmarkStart w:id="77" w:name="_View_Schedule_Topup"/>
      <w:bookmarkEnd w:id="77"/>
      <w:r>
        <w:t>View Schedule Topup (Single)</w:t>
      </w:r>
    </w:p>
    <w:p w:rsidR="00406893" w:rsidRDefault="00406893" w:rsidP="003A45D6">
      <w:pPr>
        <w:pStyle w:val="BodyText2"/>
      </w:pPr>
      <w:r>
        <w:t>This is used to view Schedule Recharge details for a single mobile number.</w:t>
      </w:r>
    </w:p>
    <w:p w:rsidR="00406893" w:rsidRDefault="00406893" w:rsidP="003A45D6">
      <w:pPr>
        <w:pStyle w:val="BodyText2"/>
      </w:pPr>
    </w:p>
    <w:p w:rsidR="003A45D6" w:rsidRDefault="003A45D6" w:rsidP="003A45D6">
      <w:pPr>
        <w:pStyle w:val="BodyText2"/>
      </w:pPr>
    </w:p>
    <w:p w:rsidR="00406893" w:rsidRPr="00425C8F" w:rsidRDefault="00406893" w:rsidP="00406893">
      <w:pPr>
        <w:pStyle w:val="Heading"/>
        <w:rPr>
          <w:color w:val="auto"/>
        </w:rPr>
      </w:pPr>
      <w:r w:rsidRPr="00425C8F">
        <w:rPr>
          <w:color w:val="auto"/>
        </w:rPr>
        <w:t>Request Syntax</w:t>
      </w:r>
    </w:p>
    <w:p w:rsidR="00406893" w:rsidRDefault="00406893" w:rsidP="00406893">
      <w:pPr>
        <w:pStyle w:val="BodyText2"/>
        <w:ind w:left="720"/>
      </w:pPr>
      <w:r w:rsidRPr="00425C8F">
        <w:t>The External System will send the following request for return. The request format and details of request are mentioned below.</w:t>
      </w:r>
    </w:p>
    <w:p w:rsidR="00406893" w:rsidRDefault="00406893" w:rsidP="00406893">
      <w:pPr>
        <w:pStyle w:val="BodyText2"/>
      </w:pPr>
    </w:p>
    <w:p w:rsidR="00406893" w:rsidRDefault="00406893" w:rsidP="00406893">
      <w:pPr>
        <w:pStyle w:val="BodyText2"/>
        <w:rPr>
          <w:rFonts w:ascii="Calibri" w:hAnsi="Calibri"/>
          <w:color w:val="000000"/>
          <w:sz w:val="22"/>
          <w:szCs w:val="22"/>
        </w:rPr>
      </w:pPr>
      <w:r w:rsidRPr="00406893">
        <w:rPr>
          <w:rFonts w:ascii="Calibri" w:hAnsi="Calibri"/>
          <w:color w:val="000000"/>
          <w:sz w:val="22"/>
          <w:szCs w:val="22"/>
        </w:rPr>
        <w:t>{"loginId":"${loginId}","password":"${password}","type":"${ViewScheduleType}","data":{"geoDomainCode":"${geoDomainCode}","domainCode":"${domainCode}","categoryCode":"${categoryCode}","loginId":"${loginId}","msisdn":"${__property(MOBILENUMBER)}"}}</w:t>
      </w:r>
    </w:p>
    <w:p w:rsidR="00406893" w:rsidRDefault="00406893" w:rsidP="00406893">
      <w:pPr>
        <w:pStyle w:val="BodyText2"/>
        <w:rPr>
          <w:rFonts w:ascii="Calibri" w:hAnsi="Calibri"/>
          <w:color w:val="000000"/>
          <w:sz w:val="22"/>
          <w:szCs w:val="22"/>
        </w:rPr>
      </w:pPr>
    </w:p>
    <w:p w:rsidR="00406893" w:rsidRDefault="00406893" w:rsidP="00406893">
      <w:pPr>
        <w:pStyle w:val="BodyText2"/>
        <w:rPr>
          <w:rFonts w:ascii="Calibri" w:hAnsi="Calibri"/>
          <w:color w:val="000000"/>
          <w:sz w:val="22"/>
          <w:szCs w:val="22"/>
        </w:rPr>
      </w:pPr>
    </w:p>
    <w:p w:rsidR="00406893" w:rsidRPr="0082461A" w:rsidRDefault="00406893" w:rsidP="00406893">
      <w:pPr>
        <w:pStyle w:val="BodyText2"/>
        <w:rPr>
          <w:lang w:val="en-IN"/>
        </w:rPr>
      </w:pPr>
    </w:p>
    <w:p w:rsidR="00406893" w:rsidRDefault="00406893" w:rsidP="00406893">
      <w:pPr>
        <w:pStyle w:val="Heading"/>
        <w:rPr>
          <w:color w:val="auto"/>
        </w:rPr>
      </w:pPr>
      <w:r w:rsidRPr="00425C8F">
        <w:rPr>
          <w:color w:val="auto"/>
        </w:rPr>
        <w:lastRenderedPageBreak/>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406893" w:rsidRPr="00425C8F" w:rsidTr="00745DA8">
        <w:trPr>
          <w:trHeight w:val="277"/>
          <w:tblHeader/>
        </w:trPr>
        <w:tc>
          <w:tcPr>
            <w:tcW w:w="1800" w:type="dxa"/>
            <w:shd w:val="clear" w:color="auto" w:fill="E31837"/>
          </w:tcPr>
          <w:p w:rsidR="00406893" w:rsidRPr="00425C8F" w:rsidRDefault="00406893" w:rsidP="00745DA8">
            <w:pPr>
              <w:pStyle w:val="TableColumnLabels"/>
              <w:rPr>
                <w:color w:val="auto"/>
                <w:lang w:val="en-IN"/>
              </w:rPr>
            </w:pPr>
            <w:r w:rsidRPr="00425C8F">
              <w:rPr>
                <w:color w:val="auto"/>
                <w:lang w:val="en-IN"/>
              </w:rPr>
              <w:t>TAG</w:t>
            </w:r>
          </w:p>
        </w:tc>
        <w:tc>
          <w:tcPr>
            <w:tcW w:w="1800" w:type="dxa"/>
            <w:shd w:val="clear" w:color="auto" w:fill="E31837"/>
          </w:tcPr>
          <w:p w:rsidR="00406893" w:rsidRPr="00425C8F" w:rsidRDefault="00406893" w:rsidP="00745DA8">
            <w:pPr>
              <w:pStyle w:val="TableColumnLabels"/>
              <w:rPr>
                <w:color w:val="auto"/>
                <w:lang w:val="en-IN"/>
              </w:rPr>
            </w:pPr>
            <w:r w:rsidRPr="00425C8F">
              <w:rPr>
                <w:color w:val="auto"/>
                <w:lang w:val="en-IN"/>
              </w:rPr>
              <w:t>Fields</w:t>
            </w:r>
          </w:p>
        </w:tc>
        <w:tc>
          <w:tcPr>
            <w:tcW w:w="1980" w:type="dxa"/>
            <w:shd w:val="clear" w:color="auto" w:fill="E31837"/>
          </w:tcPr>
          <w:p w:rsidR="00406893" w:rsidRPr="00425C8F" w:rsidRDefault="00406893" w:rsidP="00745DA8">
            <w:pPr>
              <w:pStyle w:val="TableColumnLabels"/>
              <w:rPr>
                <w:color w:val="auto"/>
                <w:lang w:val="en-IN"/>
              </w:rPr>
            </w:pPr>
            <w:r w:rsidRPr="00425C8F">
              <w:rPr>
                <w:color w:val="auto"/>
                <w:lang w:val="en-IN"/>
              </w:rPr>
              <w:t>Remarks</w:t>
            </w:r>
          </w:p>
        </w:tc>
        <w:tc>
          <w:tcPr>
            <w:tcW w:w="1620" w:type="dxa"/>
            <w:shd w:val="clear" w:color="auto" w:fill="E31837"/>
          </w:tcPr>
          <w:p w:rsidR="00406893" w:rsidRPr="00425C8F" w:rsidRDefault="00406893" w:rsidP="00745DA8">
            <w:pPr>
              <w:pStyle w:val="TableColumnLabels"/>
              <w:rPr>
                <w:color w:val="auto"/>
                <w:lang w:val="en-IN"/>
              </w:rPr>
            </w:pPr>
            <w:r w:rsidRPr="00425C8F">
              <w:rPr>
                <w:color w:val="auto"/>
                <w:lang w:val="en-IN"/>
              </w:rPr>
              <w:t>Example</w:t>
            </w:r>
          </w:p>
        </w:tc>
        <w:tc>
          <w:tcPr>
            <w:tcW w:w="720" w:type="dxa"/>
            <w:shd w:val="clear" w:color="auto" w:fill="E31837"/>
          </w:tcPr>
          <w:p w:rsidR="00406893" w:rsidRPr="00425C8F" w:rsidRDefault="00406893" w:rsidP="00745DA8">
            <w:pPr>
              <w:pStyle w:val="TableColumnLabels"/>
              <w:rPr>
                <w:color w:val="auto"/>
                <w:lang w:val="en-IN"/>
              </w:rPr>
            </w:pPr>
            <w:r w:rsidRPr="00425C8F">
              <w:rPr>
                <w:color w:val="auto"/>
                <w:lang w:val="en-IN"/>
              </w:rPr>
              <w:t>Field Type</w:t>
            </w:r>
          </w:p>
        </w:tc>
        <w:tc>
          <w:tcPr>
            <w:tcW w:w="1620" w:type="dxa"/>
            <w:shd w:val="clear" w:color="auto" w:fill="E31837"/>
          </w:tcPr>
          <w:p w:rsidR="00406893" w:rsidRPr="00425C8F" w:rsidRDefault="00406893" w:rsidP="00745DA8">
            <w:pPr>
              <w:pStyle w:val="TableColumnLabels"/>
              <w:rPr>
                <w:color w:val="auto"/>
                <w:lang w:val="en-IN"/>
              </w:rPr>
            </w:pPr>
            <w:r w:rsidRPr="00425C8F">
              <w:rPr>
                <w:color w:val="auto"/>
                <w:lang w:val="en-IN"/>
              </w:rPr>
              <w:t>Optional/</w:t>
            </w:r>
          </w:p>
          <w:p w:rsidR="00406893" w:rsidRPr="00425C8F" w:rsidRDefault="00406893" w:rsidP="00745DA8">
            <w:pPr>
              <w:pStyle w:val="TableColumnLabels"/>
              <w:rPr>
                <w:color w:val="auto"/>
                <w:lang w:val="en-IN"/>
              </w:rPr>
            </w:pPr>
            <w:r w:rsidRPr="00425C8F">
              <w:rPr>
                <w:color w:val="auto"/>
                <w:lang w:val="en-IN"/>
              </w:rPr>
              <w:t>Mandatory</w:t>
            </w:r>
          </w:p>
        </w:tc>
      </w:tr>
      <w:tr w:rsidR="00406893" w:rsidRPr="00425C8F" w:rsidTr="00745DA8">
        <w:trPr>
          <w:trHeight w:val="277"/>
        </w:trPr>
        <w:tc>
          <w:tcPr>
            <w:tcW w:w="9540" w:type="dxa"/>
            <w:gridSpan w:val="6"/>
          </w:tcPr>
          <w:p w:rsidR="00406893" w:rsidRPr="00425C8F" w:rsidRDefault="00406893" w:rsidP="00745DA8">
            <w:pPr>
              <w:pStyle w:val="Tablecontent"/>
            </w:pPr>
            <w:r w:rsidRPr="00425C8F">
              <w:rPr>
                <w:b/>
                <w:bCs/>
              </w:rPr>
              <w:t>DATA</w:t>
            </w:r>
          </w:p>
        </w:tc>
      </w:tr>
      <w:tr w:rsidR="00406893" w:rsidRPr="00425C8F" w:rsidTr="00745DA8">
        <w:trPr>
          <w:trHeight w:val="277"/>
        </w:trPr>
        <w:tc>
          <w:tcPr>
            <w:tcW w:w="1800" w:type="dxa"/>
          </w:tcPr>
          <w:p w:rsidR="00406893" w:rsidRPr="00425C8F" w:rsidRDefault="00406893" w:rsidP="00745DA8">
            <w:pPr>
              <w:pStyle w:val="Tablecontent"/>
            </w:pPr>
            <w:r w:rsidRPr="009928A9">
              <w:rPr>
                <w:rFonts w:ascii="Calibri" w:hAnsi="Calibri"/>
                <w:color w:val="000000"/>
                <w:sz w:val="22"/>
                <w:szCs w:val="22"/>
              </w:rPr>
              <w:t>LoginId</w:t>
            </w:r>
            <w:r>
              <w:rPr>
                <w:rFonts w:ascii="Calibri" w:hAnsi="Calibri"/>
                <w:color w:val="000000"/>
                <w:sz w:val="22"/>
                <w:szCs w:val="22"/>
              </w:rPr>
              <w:t xml:space="preserve"> </w:t>
            </w:r>
          </w:p>
        </w:tc>
        <w:tc>
          <w:tcPr>
            <w:tcW w:w="1800" w:type="dxa"/>
          </w:tcPr>
          <w:p w:rsidR="00406893" w:rsidRPr="00425C8F" w:rsidRDefault="00406893" w:rsidP="00745DA8">
            <w:pPr>
              <w:pStyle w:val="Tablecontent"/>
            </w:pPr>
            <w:r>
              <w:t>User’s login Id in PreTUPS who has initiated request</w:t>
            </w:r>
          </w:p>
        </w:tc>
        <w:tc>
          <w:tcPr>
            <w:tcW w:w="1980" w:type="dxa"/>
          </w:tcPr>
          <w:p w:rsidR="00406893" w:rsidRPr="00425C8F" w:rsidRDefault="00406893" w:rsidP="00745DA8">
            <w:pPr>
              <w:pStyle w:val="Tablecontent"/>
            </w:pPr>
            <w:r>
              <w:t>Valid login Id of user</w:t>
            </w:r>
          </w:p>
        </w:tc>
        <w:tc>
          <w:tcPr>
            <w:tcW w:w="1620" w:type="dxa"/>
          </w:tcPr>
          <w:p w:rsidR="00406893" w:rsidRPr="00425C8F" w:rsidRDefault="00406893" w:rsidP="00745DA8">
            <w:pPr>
              <w:pStyle w:val="Tablecontent"/>
            </w:pPr>
            <w:r>
              <w:rPr>
                <w:rFonts w:ascii="Calibri" w:hAnsi="Calibri"/>
                <w:color w:val="000000"/>
                <w:sz w:val="22"/>
                <w:szCs w:val="22"/>
              </w:rPr>
              <w:t>satcorp</w:t>
            </w:r>
          </w:p>
        </w:tc>
        <w:tc>
          <w:tcPr>
            <w:tcW w:w="720" w:type="dxa"/>
          </w:tcPr>
          <w:p w:rsidR="00406893" w:rsidRPr="00425C8F" w:rsidRDefault="00406893" w:rsidP="00745DA8">
            <w:pPr>
              <w:pStyle w:val="Tablecontent"/>
            </w:pPr>
            <w:r w:rsidRPr="00425C8F">
              <w:t>A (10)</w:t>
            </w:r>
          </w:p>
        </w:tc>
        <w:tc>
          <w:tcPr>
            <w:tcW w:w="1620" w:type="dxa"/>
          </w:tcPr>
          <w:p w:rsidR="00406893" w:rsidRPr="00425C8F" w:rsidRDefault="00406893" w:rsidP="00745DA8">
            <w:pPr>
              <w:pStyle w:val="Tablecontent"/>
            </w:pPr>
            <w:r>
              <w:t>M</w:t>
            </w:r>
          </w:p>
        </w:tc>
      </w:tr>
      <w:tr w:rsidR="00406893" w:rsidRPr="00425C8F" w:rsidTr="00745DA8">
        <w:trPr>
          <w:trHeight w:val="277"/>
        </w:trPr>
        <w:tc>
          <w:tcPr>
            <w:tcW w:w="1800" w:type="dxa"/>
          </w:tcPr>
          <w:p w:rsidR="00406893" w:rsidRPr="00425C8F" w:rsidRDefault="00406893" w:rsidP="00745DA8">
            <w:pPr>
              <w:pStyle w:val="Tablecontent"/>
            </w:pPr>
            <w:r w:rsidRPr="009928A9">
              <w:rPr>
                <w:rFonts w:ascii="Calibri" w:hAnsi="Calibri"/>
                <w:color w:val="000000"/>
                <w:sz w:val="22"/>
                <w:szCs w:val="22"/>
              </w:rPr>
              <w:t>password</w:t>
            </w:r>
          </w:p>
        </w:tc>
        <w:tc>
          <w:tcPr>
            <w:tcW w:w="1800" w:type="dxa"/>
          </w:tcPr>
          <w:p w:rsidR="00406893" w:rsidRPr="00425C8F" w:rsidRDefault="00406893" w:rsidP="00745DA8">
            <w:pPr>
              <w:pStyle w:val="Tablecontent"/>
            </w:pPr>
            <w:r>
              <w:t>password  of initiated channel user</w:t>
            </w:r>
          </w:p>
        </w:tc>
        <w:tc>
          <w:tcPr>
            <w:tcW w:w="1980" w:type="dxa"/>
          </w:tcPr>
          <w:p w:rsidR="00406893" w:rsidRPr="00425C8F" w:rsidRDefault="00406893" w:rsidP="00745DA8">
            <w:pPr>
              <w:pStyle w:val="Tablecontent"/>
            </w:pPr>
            <w:r>
              <w:t>Valid password of user</w:t>
            </w:r>
          </w:p>
        </w:tc>
        <w:tc>
          <w:tcPr>
            <w:tcW w:w="1620" w:type="dxa"/>
          </w:tcPr>
          <w:p w:rsidR="00406893" w:rsidRPr="00425C8F" w:rsidRDefault="00406893" w:rsidP="00745DA8">
            <w:pPr>
              <w:pStyle w:val="Tablecontent"/>
            </w:pPr>
            <w:r>
              <w:rPr>
                <w:rFonts w:ascii="Calibri" w:hAnsi="Calibri"/>
                <w:color w:val="000000"/>
                <w:sz w:val="22"/>
                <w:szCs w:val="22"/>
              </w:rPr>
              <w:t>1357</w:t>
            </w:r>
          </w:p>
        </w:tc>
        <w:tc>
          <w:tcPr>
            <w:tcW w:w="720" w:type="dxa"/>
          </w:tcPr>
          <w:p w:rsidR="00406893" w:rsidRPr="00425C8F" w:rsidRDefault="00406893" w:rsidP="00745DA8">
            <w:pPr>
              <w:pStyle w:val="Tablecontent"/>
            </w:pPr>
            <w:r>
              <w:t>A</w:t>
            </w:r>
            <w:r w:rsidRPr="00425C8F">
              <w:t xml:space="preserve"> (10)</w:t>
            </w:r>
          </w:p>
        </w:tc>
        <w:tc>
          <w:tcPr>
            <w:tcW w:w="1620" w:type="dxa"/>
          </w:tcPr>
          <w:p w:rsidR="00406893" w:rsidRPr="00425C8F" w:rsidRDefault="00406893" w:rsidP="00745DA8">
            <w:pPr>
              <w:pStyle w:val="Tablecontent"/>
            </w:pPr>
            <w:r>
              <w:t>M</w:t>
            </w:r>
          </w:p>
        </w:tc>
      </w:tr>
      <w:tr w:rsidR="00406893" w:rsidRPr="00425C8F" w:rsidTr="00745DA8">
        <w:trPr>
          <w:cantSplit/>
          <w:trHeight w:val="277"/>
        </w:trPr>
        <w:tc>
          <w:tcPr>
            <w:tcW w:w="1800" w:type="dxa"/>
          </w:tcPr>
          <w:p w:rsidR="00406893" w:rsidRPr="00425C8F" w:rsidRDefault="00406893" w:rsidP="00745DA8">
            <w:pPr>
              <w:pStyle w:val="Tablecontent"/>
            </w:pPr>
            <w:r>
              <w:t>type</w:t>
            </w:r>
          </w:p>
        </w:tc>
        <w:tc>
          <w:tcPr>
            <w:tcW w:w="1800" w:type="dxa"/>
          </w:tcPr>
          <w:p w:rsidR="00406893" w:rsidRPr="00425C8F" w:rsidRDefault="00406893" w:rsidP="00745DA8">
            <w:pPr>
              <w:pStyle w:val="Tablecontent"/>
            </w:pPr>
            <w:r>
              <w:t>Service type</w:t>
            </w:r>
          </w:p>
        </w:tc>
        <w:tc>
          <w:tcPr>
            <w:tcW w:w="1980" w:type="dxa"/>
          </w:tcPr>
          <w:p w:rsidR="00406893" w:rsidRPr="00425C8F" w:rsidRDefault="00406893" w:rsidP="00745DA8">
            <w:pPr>
              <w:pStyle w:val="Tablecontent"/>
            </w:pPr>
            <w:r>
              <w:t>Service type of operation</w:t>
            </w:r>
          </w:p>
        </w:tc>
        <w:tc>
          <w:tcPr>
            <w:tcW w:w="1620" w:type="dxa"/>
          </w:tcPr>
          <w:p w:rsidR="00406893" w:rsidRPr="00425C8F" w:rsidRDefault="00406893" w:rsidP="00745DA8">
            <w:pPr>
              <w:pStyle w:val="Tablecontent"/>
            </w:pPr>
            <w:r w:rsidRPr="00406893">
              <w:rPr>
                <w:rFonts w:ascii="Calibri" w:hAnsi="Calibri"/>
                <w:color w:val="000000"/>
                <w:sz w:val="22"/>
                <w:szCs w:val="22"/>
              </w:rPr>
              <w:t>VIEWSUBSSCHEDULE</w:t>
            </w:r>
          </w:p>
        </w:tc>
        <w:tc>
          <w:tcPr>
            <w:tcW w:w="720" w:type="dxa"/>
          </w:tcPr>
          <w:p w:rsidR="00406893" w:rsidRPr="00425C8F" w:rsidRDefault="00406893" w:rsidP="00745DA8">
            <w:pPr>
              <w:pStyle w:val="Tablecontent"/>
            </w:pPr>
            <w:r>
              <w:t>A(10)</w:t>
            </w:r>
          </w:p>
        </w:tc>
        <w:tc>
          <w:tcPr>
            <w:tcW w:w="1620" w:type="dxa"/>
          </w:tcPr>
          <w:p w:rsidR="00406893" w:rsidRPr="00425C8F" w:rsidRDefault="00406893" w:rsidP="00745DA8">
            <w:pPr>
              <w:pStyle w:val="Tablecontent"/>
            </w:pPr>
            <w:r>
              <w:t>M</w:t>
            </w:r>
          </w:p>
        </w:tc>
      </w:tr>
      <w:tr w:rsidR="00406893" w:rsidRPr="00425C8F" w:rsidTr="00745DA8">
        <w:trPr>
          <w:cantSplit/>
          <w:trHeight w:val="277"/>
        </w:trPr>
        <w:tc>
          <w:tcPr>
            <w:tcW w:w="1800" w:type="dxa"/>
          </w:tcPr>
          <w:p w:rsidR="00406893" w:rsidRDefault="00406893" w:rsidP="00745DA8">
            <w:pPr>
              <w:pStyle w:val="Tablecontent"/>
            </w:pPr>
            <w:r>
              <w:t>data</w:t>
            </w:r>
          </w:p>
        </w:tc>
        <w:tc>
          <w:tcPr>
            <w:tcW w:w="1800" w:type="dxa"/>
          </w:tcPr>
          <w:p w:rsidR="00406893" w:rsidRDefault="00406893" w:rsidP="00745DA8">
            <w:pPr>
              <w:pStyle w:val="Tablecontent"/>
            </w:pPr>
            <w:r>
              <w:t>JSON object of data required for service</w:t>
            </w:r>
          </w:p>
        </w:tc>
        <w:tc>
          <w:tcPr>
            <w:tcW w:w="1980" w:type="dxa"/>
          </w:tcPr>
          <w:p w:rsidR="00406893" w:rsidRDefault="00406893" w:rsidP="00745DA8">
            <w:pPr>
              <w:pStyle w:val="Tablecontent"/>
            </w:pPr>
            <w:r>
              <w:t>Valid JSON Object required for operation</w:t>
            </w:r>
          </w:p>
        </w:tc>
        <w:tc>
          <w:tcPr>
            <w:tcW w:w="1620" w:type="dxa"/>
          </w:tcPr>
          <w:p w:rsidR="00406893" w:rsidRDefault="00406893" w:rsidP="00745DA8">
            <w:pPr>
              <w:pStyle w:val="Tablecontent"/>
            </w:pPr>
            <w:r>
              <w:t>{“Key”:”Value”,”Key”:”Value”}</w:t>
            </w:r>
          </w:p>
        </w:tc>
        <w:tc>
          <w:tcPr>
            <w:tcW w:w="720" w:type="dxa"/>
          </w:tcPr>
          <w:p w:rsidR="00406893" w:rsidRDefault="00406893" w:rsidP="00745DA8">
            <w:pPr>
              <w:pStyle w:val="Tablecontent"/>
            </w:pPr>
            <w:r>
              <w:t>A</w:t>
            </w:r>
          </w:p>
        </w:tc>
        <w:tc>
          <w:tcPr>
            <w:tcW w:w="1620" w:type="dxa"/>
          </w:tcPr>
          <w:p w:rsidR="00406893" w:rsidRPr="00425C8F" w:rsidRDefault="00406893" w:rsidP="00745DA8">
            <w:pPr>
              <w:pStyle w:val="Tablecontent"/>
            </w:pPr>
            <w:r>
              <w:t>M</w:t>
            </w:r>
          </w:p>
        </w:tc>
      </w:tr>
    </w:tbl>
    <w:p w:rsidR="00406893" w:rsidRDefault="00406893" w:rsidP="00406893">
      <w:pPr>
        <w:pStyle w:val="BodyText2"/>
        <w:rPr>
          <w:lang w:val="en-IN"/>
        </w:rPr>
      </w:pPr>
    </w:p>
    <w:p w:rsidR="00406893" w:rsidRPr="00425C8F" w:rsidRDefault="00406893" w:rsidP="00406893">
      <w:pPr>
        <w:pStyle w:val="Heading"/>
        <w:rPr>
          <w:color w:val="auto"/>
        </w:rPr>
      </w:pPr>
      <w:r w:rsidRPr="00425C8F">
        <w:rPr>
          <w:color w:val="auto"/>
        </w:rPr>
        <w:t>Response Syntax</w:t>
      </w:r>
    </w:p>
    <w:p w:rsidR="00406893" w:rsidRDefault="00406893" w:rsidP="00406893">
      <w:pPr>
        <w:pStyle w:val="BodyText2"/>
        <w:ind w:left="720"/>
      </w:pPr>
      <w:r w:rsidRPr="00425C8F">
        <w:t xml:space="preserve">PreTUPS system sends the acknowledgement to the External system. The acknowledgement will be in </w:t>
      </w:r>
      <w:r>
        <w:t>JSON</w:t>
      </w:r>
      <w:r w:rsidRPr="00425C8F">
        <w:t xml:space="preserve"> and send as response of the request. The </w:t>
      </w:r>
      <w:r>
        <w:t>JSON</w:t>
      </w:r>
      <w:r w:rsidRPr="00425C8F">
        <w:t xml:space="preserve"> response details are mentioned below</w:t>
      </w:r>
      <w:r>
        <w:t>.</w:t>
      </w:r>
    </w:p>
    <w:p w:rsidR="00406893" w:rsidRDefault="00406893" w:rsidP="00406893">
      <w:pPr>
        <w:jc w:val="both"/>
        <w:rPr>
          <w:rFonts w:ascii="Calibri" w:hAnsi="Calibri"/>
          <w:color w:val="000000"/>
          <w:sz w:val="22"/>
          <w:szCs w:val="22"/>
        </w:rPr>
      </w:pPr>
    </w:p>
    <w:p w:rsidR="00321BA5" w:rsidRDefault="00745DA8" w:rsidP="00406893">
      <w:pPr>
        <w:pStyle w:val="Heading"/>
        <w:rPr>
          <w:color w:val="auto"/>
        </w:rPr>
      </w:pPr>
      <w:r>
        <w:rPr>
          <w:color w:val="auto"/>
        </w:rPr>
        <w:t>Example :</w:t>
      </w:r>
    </w:p>
    <w:p w:rsidR="00745DA8" w:rsidRDefault="00745DA8" w:rsidP="00745DA8">
      <w:pPr>
        <w:pStyle w:val="BodyText2"/>
        <w:rPr>
          <w:u w:color="E31837"/>
        </w:rPr>
      </w:pPr>
      <w:r w:rsidRPr="00745DA8">
        <w:rPr>
          <w:u w:color="E31837"/>
        </w:rPr>
        <w:t>{"statusCode":200,</w:t>
      </w:r>
    </w:p>
    <w:p w:rsidR="00745DA8" w:rsidRDefault="00745DA8" w:rsidP="00745DA8">
      <w:pPr>
        <w:pStyle w:val="BodyText2"/>
        <w:rPr>
          <w:u w:color="E31837"/>
        </w:rPr>
      </w:pPr>
      <w:r w:rsidRPr="00745DA8">
        <w:rPr>
          <w:u w:color="E31837"/>
        </w:rPr>
        <w:t>"status":true,</w:t>
      </w:r>
    </w:p>
    <w:p w:rsidR="00745DA8" w:rsidRDefault="00745DA8" w:rsidP="00745DA8">
      <w:pPr>
        <w:pStyle w:val="BodyText2"/>
        <w:rPr>
          <w:u w:color="E31837"/>
        </w:rPr>
      </w:pPr>
      <w:r w:rsidRPr="00745DA8">
        <w:rPr>
          <w:u w:color="E31837"/>
        </w:rPr>
        <w:t>"successMsg":null,</w:t>
      </w:r>
    </w:p>
    <w:p w:rsidR="00745DA8" w:rsidRDefault="00745DA8" w:rsidP="00745DA8">
      <w:pPr>
        <w:pStyle w:val="BodyText2"/>
        <w:rPr>
          <w:u w:color="E31837"/>
        </w:rPr>
      </w:pPr>
      <w:r w:rsidRPr="00745DA8">
        <w:rPr>
          <w:u w:color="E31837"/>
        </w:rPr>
        <w:t>"formError":null,</w:t>
      </w:r>
    </w:p>
    <w:p w:rsidR="00745DA8" w:rsidRDefault="00745DA8" w:rsidP="00745DA8">
      <w:pPr>
        <w:pStyle w:val="BodyText2"/>
        <w:rPr>
          <w:u w:color="E31837"/>
        </w:rPr>
      </w:pPr>
      <w:r w:rsidRPr="00745DA8">
        <w:rPr>
          <w:u w:color="E31837"/>
        </w:rPr>
        <w:t>"globalError":null,</w:t>
      </w:r>
    </w:p>
    <w:p w:rsidR="00745DA8" w:rsidRDefault="00745DA8" w:rsidP="00745DA8">
      <w:pPr>
        <w:pStyle w:val="BodyText2"/>
        <w:rPr>
          <w:u w:color="E31837"/>
        </w:rPr>
      </w:pPr>
      <w:r w:rsidRPr="00745DA8">
        <w:rPr>
          <w:u w:color="E31837"/>
        </w:rPr>
        <w:t>"parameters":null,</w:t>
      </w:r>
    </w:p>
    <w:p w:rsidR="00745DA8" w:rsidRPr="00745DA8" w:rsidRDefault="00745DA8" w:rsidP="00745DA8">
      <w:pPr>
        <w:pStyle w:val="BodyText2"/>
        <w:rPr>
          <w:lang w:val="en-IN"/>
        </w:rPr>
      </w:pPr>
      <w:r w:rsidRPr="00745DA8">
        <w:rPr>
          <w:u w:color="E31837"/>
        </w:rPr>
        <w:t>"dataObject":[{"lastSuccessTransferService":null,"rowNumber":null,"frequency":"DAILY","iterations":1,"executedIterations":0,"subServiceDesc":"CVG","subService":"1","processedOn":null,"batchType":"CORPORATE","activeUserName":"satcorp ","scheduleStatus":null,"checkBoxVal":null,"transactionID":null,"batchID":"SB170109.0001","processedOnAsString":" ","donorMsisdn":null,"prevScheduleStatus":null,"scheduleDateStr":"09/01/17","transferErrorCode":null,"donorLanguage":null,"donorCountry":null,"donorName":null,"donorLanguageCode":null,"senderLanguageCode":null,"restrictedType":null,"error":false,"lineNumber":null,"tempStatus":null,"failCount":0,"blackListedStatus":null,"approvedBy":null,"approvedOn":null,"ownerID":null,"amount":9000,"countryCode":0,"remarks":null,"employeeCode":null,"subscriberType":"RC","languageCode":null,"country":null,"language":null,"channelUserID":null,"maxTxnAmount":0,"cp2pWithInList":null,"cp2pPayerStatus":null,"cp2pPayeeStatus":null,"subscriberDomainCode":null,"cp2pListLevel":null,"rechargeThroughParent":null,"channelUserCategory":null,"associatedBy":null,"associationDate":null,"amountForDisp":"90","maxTxnAmtForDisp":null,"minTxnAmtForDisp":null,"monthlyLimitForDisp":null,"totalTransferAmountForDisp":null,"blackListStatus":null,"statusDes":"Scheduled","totalTxnCount":0,"subscriberID":"NG000000000454","employeeName":null,"minTxnAmount":0,"monthlyLimit":0,"ntwrkPrfxError":null,"countryCodeError":null,"blackListStatusDesc":null,"approvedOnStr":null,"totalTxnCountForDisp":null,"c2sPayeeStatus":null,"errorCodeArgs":null,"errorCode":null,"lastModifiedTime":0,"networkCode":"NG","postOfflineInterface":false,"cvv":null,"cardDetailsVO":null,"scheduleAmount":0,"scheduleType":null,"scheduleDate":null,"failRetryCount":0,"currentBalance":0,"category":null,"lastTransferOn":null,"lastTxnOnAsString":null,"lastTxnCount":0,"subscriberTypeDescription":"Customer Recharge","lastSuccessTransferDate":null,"lastTransferAmount":0,"lastTransferMSISDN":null,</w:t>
      </w:r>
      <w:r w:rsidRPr="00745DA8">
        <w:rPr>
          <w:u w:color="E31837"/>
        </w:rPr>
        <w:lastRenderedPageBreak/>
        <w:t>"lastTransferStatus":null,"requestStatus":null,"serviceClassCode":null,"monthlyTransferAmount":0,"monthlyTransferCount":0,"totalTransferAmount":0,"totalTransfers":0,"lastSuccessTransferDateStr":"","monthlyTransferAmountStr":null,"monthlyTransferCountStr":null,"transactionStatus":null,"interfaceResponseCode":null,"usingAllServiceClass":false,"maxTxnAmountAllowed":0.0,"minResidualBalanceAllowed":0.0,"minTxnAmountAllowed":0.0,"maxPerTransferAllowed":0.0,"sid":null,"nickName":null,"pin":null,"prefixID":0,"userChargeGrouptypeCounters":null,"userControlGrouptypeCounters":null,"createdOn":null,"modifiedOn":null,"msisdn":"7239004572","module":null,"createdOnAsString":"09/01/17","createdBy":"satcorp ","modifiedBy":null,"lastTransferType":null,"lastTransferID":null,"msisdnPrefix":null,"userID":null,"status":"S"},{"lastSuccessTransferService":null,"rowNumber":null,"frequency":"DAILY","iterations":1,"executedIterations":0,"subServiceDesc":"CVG","subService":"1","processedOn":null,"batchType":"CORPORATE","activeUserName":"satcorp ","scheduleStatus":null,"checkBoxVal":null,"transactionID":null,"batchID":"SB161221.0002","processedOnAsString":" ","donorMsisdn":null,"prevScheduleStatus":null,"scheduleDateStr":"21/12/16","transferErrorCode":null,"donorLanguage":null,"donorCountry":null,"donorName":null,"donorLanguageCode":null,"senderLanguageCode":null,"restrictedType":null,"error":false,"lineNumber":null,"tempStatus":null,"failCount":0,"blackListedStatus":null,"approvedBy":null,"approvedOn":null,"ownerID":null,"amount":9000,"countryCode":0,"remarks":null,"employeeCode":null,"subscriberType":"RC","languageCode":null,"country":null,"language":null,"channelUserID":null,"maxTxnAmount":0,"cp2pWithInList":null,"cp2pPayerStatus":null,"cp2pPayeeStatus":null,"subscriberDomainCode":null,"cp2pListLevel":null,"rechargeThroughParent":null,"channelUserCategory":null,"associatedBy":null,"associationDate":null,"amountForDisp":"90","maxTxnAmtForDisp":null,"minTxnAmtForDisp":null,"monthlyLimitForDisp":null,"totalTransferAmountForDisp":null,"blackListStatus":null,"statusDes":"Cancel","totalTxnCount":0,"subscriberID":"NG000000000454","employeeName":null,"minTxnAmount":0,"monthlyLimit":0,"ntwrkPrfxError":null,"countryCodeError":null,"blackListStatusDesc":null,"approvedOnStr":null,"totalTxnCountForDisp":null,"c2sPayeeStatus":null,"errorCodeArgs":null,"errorCode":null,"lastModifiedTime":0,"networkCode":"NG","postOfflineInterface":false,"cvv":null,"cardDetailsVO":null,"scheduleAmount":0,"scheduleType":null,"scheduleDate":null,"failRetryCount":0,"currentBalance":0,"category":null,"lastTransferOn":null,"lastTxnOnAsString":null,"lastTxnCount":0,"subscriberTypeDescription":"Customer Recharge","lastSuccessTransferDate":null,"lastTransferAmount":0,"lastTransferMSISDN":null,"lastTransferStatus":null,"requestStatus":null,"serviceClassCode":null,"monthlyTransferAmount":0,"monthlyTransferCount":0,"totalTransferAmount":0,"totalTransfers":0,"lastSuccessTransferDateStr":"","monthlyTransferAmountStr":null,"monthlyTransferCountStr":null,"transactionStatus":null,"interfaceResponseCode":null,"usingAllServiceClass":false,"maxTxnAmountAllowed":0.0,"minResidualBalanceAllowed":0.0,"minTxnAmountAllowed":0.0,"maxPerTransferAllowed":0.0,"sid":null,"nickName":null,"pin":null,"prefixID":0,"userChargeGrouptypeCounters":null,"userControlGrouptypeCounters":null,"createdOn":null,"modifiedOn":null,"msisdn":"7239004572","module":null,"createdOnAsString":"21/12/16","createdBy":"satcorp ","modifiedBy":null,"lastTransferType":null,"lastTransferID":null,"msisdnPrefix":null,"userID":null,"status":"C"}],"fieldError":{},"messageCode":null}</w:t>
      </w:r>
    </w:p>
    <w:p w:rsidR="00406893" w:rsidRDefault="00406893" w:rsidP="00406893">
      <w:pPr>
        <w:pStyle w:val="Heading"/>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406893" w:rsidRPr="00425C8F" w:rsidTr="00745DA8">
        <w:trPr>
          <w:trHeight w:val="277"/>
          <w:tblHeader/>
        </w:trPr>
        <w:tc>
          <w:tcPr>
            <w:tcW w:w="1800" w:type="dxa"/>
            <w:shd w:val="clear" w:color="auto" w:fill="E31837"/>
          </w:tcPr>
          <w:p w:rsidR="00406893" w:rsidRPr="00425C8F" w:rsidRDefault="00406893" w:rsidP="00745DA8">
            <w:pPr>
              <w:pStyle w:val="TableColumnLabels"/>
              <w:rPr>
                <w:color w:val="auto"/>
                <w:lang w:val="en-IN"/>
              </w:rPr>
            </w:pPr>
            <w:r w:rsidRPr="00425C8F">
              <w:rPr>
                <w:color w:val="auto"/>
                <w:lang w:val="en-IN"/>
              </w:rPr>
              <w:t>TAG</w:t>
            </w:r>
          </w:p>
        </w:tc>
        <w:tc>
          <w:tcPr>
            <w:tcW w:w="1800" w:type="dxa"/>
            <w:shd w:val="clear" w:color="auto" w:fill="E31837"/>
          </w:tcPr>
          <w:p w:rsidR="00406893" w:rsidRPr="00425C8F" w:rsidRDefault="00406893" w:rsidP="00745DA8">
            <w:pPr>
              <w:pStyle w:val="TableColumnLabels"/>
              <w:rPr>
                <w:color w:val="auto"/>
                <w:lang w:val="en-IN"/>
              </w:rPr>
            </w:pPr>
            <w:r w:rsidRPr="00425C8F">
              <w:rPr>
                <w:color w:val="auto"/>
                <w:lang w:val="en-IN"/>
              </w:rPr>
              <w:t>Fields</w:t>
            </w:r>
          </w:p>
        </w:tc>
        <w:tc>
          <w:tcPr>
            <w:tcW w:w="1980" w:type="dxa"/>
            <w:shd w:val="clear" w:color="auto" w:fill="E31837"/>
          </w:tcPr>
          <w:p w:rsidR="00406893" w:rsidRPr="00425C8F" w:rsidRDefault="00406893" w:rsidP="00745DA8">
            <w:pPr>
              <w:pStyle w:val="TableColumnLabels"/>
              <w:rPr>
                <w:color w:val="auto"/>
                <w:lang w:val="en-IN"/>
              </w:rPr>
            </w:pPr>
            <w:r w:rsidRPr="00425C8F">
              <w:rPr>
                <w:color w:val="auto"/>
                <w:lang w:val="en-IN"/>
              </w:rPr>
              <w:t>Remarks</w:t>
            </w:r>
          </w:p>
        </w:tc>
        <w:tc>
          <w:tcPr>
            <w:tcW w:w="1620" w:type="dxa"/>
            <w:shd w:val="clear" w:color="auto" w:fill="E31837"/>
          </w:tcPr>
          <w:p w:rsidR="00406893" w:rsidRPr="00425C8F" w:rsidRDefault="00406893" w:rsidP="00745DA8">
            <w:pPr>
              <w:pStyle w:val="TableColumnLabels"/>
              <w:rPr>
                <w:color w:val="auto"/>
                <w:lang w:val="en-IN"/>
              </w:rPr>
            </w:pPr>
            <w:r w:rsidRPr="00425C8F">
              <w:rPr>
                <w:color w:val="auto"/>
                <w:lang w:val="en-IN"/>
              </w:rPr>
              <w:t>Example</w:t>
            </w:r>
          </w:p>
        </w:tc>
        <w:tc>
          <w:tcPr>
            <w:tcW w:w="720" w:type="dxa"/>
            <w:shd w:val="clear" w:color="auto" w:fill="E31837"/>
          </w:tcPr>
          <w:p w:rsidR="00406893" w:rsidRPr="00425C8F" w:rsidRDefault="00406893" w:rsidP="00745DA8">
            <w:pPr>
              <w:pStyle w:val="TableColumnLabels"/>
              <w:rPr>
                <w:color w:val="auto"/>
                <w:lang w:val="en-IN"/>
              </w:rPr>
            </w:pPr>
            <w:r w:rsidRPr="00425C8F">
              <w:rPr>
                <w:color w:val="auto"/>
                <w:lang w:val="en-IN"/>
              </w:rPr>
              <w:t>Field Type</w:t>
            </w:r>
          </w:p>
        </w:tc>
        <w:tc>
          <w:tcPr>
            <w:tcW w:w="1620" w:type="dxa"/>
            <w:shd w:val="clear" w:color="auto" w:fill="E31837"/>
          </w:tcPr>
          <w:p w:rsidR="00406893" w:rsidRPr="00425C8F" w:rsidRDefault="00406893" w:rsidP="00745DA8">
            <w:pPr>
              <w:pStyle w:val="TableColumnLabels"/>
              <w:rPr>
                <w:color w:val="auto"/>
                <w:lang w:val="en-IN"/>
              </w:rPr>
            </w:pPr>
            <w:r w:rsidRPr="00425C8F">
              <w:rPr>
                <w:color w:val="auto"/>
                <w:lang w:val="en-IN"/>
              </w:rPr>
              <w:t>Optional/</w:t>
            </w:r>
          </w:p>
          <w:p w:rsidR="00406893" w:rsidRPr="00425C8F" w:rsidRDefault="00406893" w:rsidP="00745DA8">
            <w:pPr>
              <w:pStyle w:val="TableColumnLabels"/>
              <w:rPr>
                <w:color w:val="auto"/>
                <w:lang w:val="en-IN"/>
              </w:rPr>
            </w:pPr>
            <w:r w:rsidRPr="00425C8F">
              <w:rPr>
                <w:color w:val="auto"/>
                <w:lang w:val="en-IN"/>
              </w:rPr>
              <w:t>Mandatory</w:t>
            </w:r>
          </w:p>
        </w:tc>
      </w:tr>
      <w:tr w:rsidR="00406893" w:rsidRPr="00425C8F" w:rsidTr="00745DA8">
        <w:trPr>
          <w:trHeight w:val="277"/>
        </w:trPr>
        <w:tc>
          <w:tcPr>
            <w:tcW w:w="1800" w:type="dxa"/>
          </w:tcPr>
          <w:p w:rsidR="00406893" w:rsidRPr="00425C8F" w:rsidRDefault="00406893" w:rsidP="00745DA8">
            <w:pPr>
              <w:pStyle w:val="Tablecontent"/>
            </w:pPr>
            <w:r>
              <w:t>statusCode</w:t>
            </w:r>
          </w:p>
        </w:tc>
        <w:tc>
          <w:tcPr>
            <w:tcW w:w="1800" w:type="dxa"/>
          </w:tcPr>
          <w:p w:rsidR="00406893" w:rsidRPr="00425C8F" w:rsidRDefault="00406893" w:rsidP="00745DA8">
            <w:pPr>
              <w:pStyle w:val="Tablecontent"/>
            </w:pPr>
            <w:r>
              <w:t>Status code of request</w:t>
            </w:r>
          </w:p>
        </w:tc>
        <w:tc>
          <w:tcPr>
            <w:tcW w:w="1980" w:type="dxa"/>
          </w:tcPr>
          <w:p w:rsidR="00406893" w:rsidRPr="00425C8F" w:rsidRDefault="00406893" w:rsidP="00745DA8">
            <w:pPr>
              <w:pStyle w:val="Tablecontent"/>
            </w:pPr>
            <w:r>
              <w:t>Return 200 if request lands on pretups server</w:t>
            </w:r>
          </w:p>
        </w:tc>
        <w:tc>
          <w:tcPr>
            <w:tcW w:w="1620" w:type="dxa"/>
          </w:tcPr>
          <w:p w:rsidR="00406893" w:rsidRPr="00425C8F" w:rsidRDefault="00406893" w:rsidP="00745DA8">
            <w:pPr>
              <w:pStyle w:val="Tablecontent"/>
            </w:pPr>
            <w:r>
              <w:t>200</w:t>
            </w:r>
          </w:p>
        </w:tc>
        <w:tc>
          <w:tcPr>
            <w:tcW w:w="720" w:type="dxa"/>
          </w:tcPr>
          <w:p w:rsidR="00406893" w:rsidRPr="00425C8F" w:rsidRDefault="00406893" w:rsidP="00745DA8">
            <w:pPr>
              <w:pStyle w:val="Tablecontent"/>
            </w:pPr>
            <w:r>
              <w:t>N</w:t>
            </w:r>
          </w:p>
        </w:tc>
        <w:tc>
          <w:tcPr>
            <w:tcW w:w="1620" w:type="dxa"/>
          </w:tcPr>
          <w:p w:rsidR="00406893" w:rsidRPr="00425C8F" w:rsidRDefault="00406893" w:rsidP="00745DA8">
            <w:pPr>
              <w:pStyle w:val="Tablecontent"/>
            </w:pPr>
            <w:r w:rsidRPr="00425C8F">
              <w:t>M</w:t>
            </w:r>
          </w:p>
        </w:tc>
      </w:tr>
      <w:tr w:rsidR="00406893" w:rsidRPr="00425C8F" w:rsidTr="00745DA8">
        <w:trPr>
          <w:trHeight w:val="277"/>
        </w:trPr>
        <w:tc>
          <w:tcPr>
            <w:tcW w:w="1800" w:type="dxa"/>
          </w:tcPr>
          <w:p w:rsidR="00406893" w:rsidRPr="00425C8F" w:rsidRDefault="00406893" w:rsidP="00745DA8">
            <w:pPr>
              <w:pStyle w:val="Tablecontent"/>
            </w:pPr>
            <w:r>
              <w:t>status</w:t>
            </w:r>
          </w:p>
        </w:tc>
        <w:tc>
          <w:tcPr>
            <w:tcW w:w="1800" w:type="dxa"/>
          </w:tcPr>
          <w:p w:rsidR="00406893" w:rsidRPr="00425C8F" w:rsidRDefault="00406893" w:rsidP="00745DA8">
            <w:pPr>
              <w:pStyle w:val="Tablecontent"/>
            </w:pPr>
            <w:r>
              <w:t xml:space="preserve">Return request status </w:t>
            </w:r>
          </w:p>
        </w:tc>
        <w:tc>
          <w:tcPr>
            <w:tcW w:w="1980" w:type="dxa"/>
          </w:tcPr>
          <w:p w:rsidR="00406893" w:rsidRPr="00425C8F" w:rsidRDefault="00406893" w:rsidP="00745DA8">
            <w:pPr>
              <w:pStyle w:val="Tablecontent"/>
            </w:pPr>
            <w:r>
              <w:t>Either true or false based on error or success message</w:t>
            </w:r>
          </w:p>
        </w:tc>
        <w:tc>
          <w:tcPr>
            <w:tcW w:w="1620" w:type="dxa"/>
          </w:tcPr>
          <w:p w:rsidR="00406893" w:rsidRPr="00425C8F" w:rsidRDefault="00406893" w:rsidP="00745DA8">
            <w:pPr>
              <w:pStyle w:val="Tablecontent"/>
            </w:pPr>
            <w:r>
              <w:t>true</w:t>
            </w:r>
          </w:p>
        </w:tc>
        <w:tc>
          <w:tcPr>
            <w:tcW w:w="720" w:type="dxa"/>
          </w:tcPr>
          <w:p w:rsidR="00406893" w:rsidRPr="00425C8F" w:rsidRDefault="00406893" w:rsidP="00745DA8">
            <w:pPr>
              <w:pStyle w:val="Tablecontent"/>
            </w:pPr>
            <w:r>
              <w:t xml:space="preserve">A </w:t>
            </w:r>
          </w:p>
        </w:tc>
        <w:tc>
          <w:tcPr>
            <w:tcW w:w="1620" w:type="dxa"/>
          </w:tcPr>
          <w:p w:rsidR="00406893" w:rsidRPr="00425C8F" w:rsidRDefault="00406893" w:rsidP="00745DA8">
            <w:pPr>
              <w:pStyle w:val="Tablecontent"/>
            </w:pPr>
            <w:r w:rsidRPr="00425C8F">
              <w:t>M</w:t>
            </w:r>
          </w:p>
        </w:tc>
      </w:tr>
      <w:tr w:rsidR="00406893" w:rsidRPr="00425C8F" w:rsidTr="00745DA8">
        <w:trPr>
          <w:cantSplit/>
          <w:trHeight w:val="277"/>
        </w:trPr>
        <w:tc>
          <w:tcPr>
            <w:tcW w:w="1800" w:type="dxa"/>
          </w:tcPr>
          <w:p w:rsidR="00406893" w:rsidRPr="00425C8F" w:rsidRDefault="00406893" w:rsidP="00745DA8">
            <w:pPr>
              <w:pStyle w:val="Tablecontent"/>
            </w:pPr>
            <w:r>
              <w:t>successMsg</w:t>
            </w:r>
          </w:p>
        </w:tc>
        <w:tc>
          <w:tcPr>
            <w:tcW w:w="1800" w:type="dxa"/>
          </w:tcPr>
          <w:p w:rsidR="00406893" w:rsidRPr="00425C8F" w:rsidRDefault="00406893" w:rsidP="00745DA8">
            <w:pPr>
              <w:pStyle w:val="Tablecontent"/>
            </w:pPr>
            <w:r>
              <w:t>Message for operation status</w:t>
            </w:r>
          </w:p>
        </w:tc>
        <w:tc>
          <w:tcPr>
            <w:tcW w:w="1980" w:type="dxa"/>
          </w:tcPr>
          <w:p w:rsidR="00406893" w:rsidRPr="00425C8F" w:rsidRDefault="00406893" w:rsidP="00745DA8">
            <w:pPr>
              <w:pStyle w:val="Tablecontent"/>
            </w:pPr>
            <w:r>
              <w:t>Success message return by service id operation executes successfully</w:t>
            </w:r>
          </w:p>
        </w:tc>
        <w:tc>
          <w:tcPr>
            <w:tcW w:w="1620" w:type="dxa"/>
          </w:tcPr>
          <w:p w:rsidR="00406893" w:rsidRPr="00425C8F" w:rsidRDefault="00406893" w:rsidP="00745DA8">
            <w:pPr>
              <w:pStyle w:val="Tablecontent"/>
            </w:pPr>
            <w:r w:rsidRPr="009A2C5F">
              <w:t>C2S reversal transaction status check successful</w:t>
            </w:r>
          </w:p>
        </w:tc>
        <w:tc>
          <w:tcPr>
            <w:tcW w:w="720" w:type="dxa"/>
          </w:tcPr>
          <w:p w:rsidR="00406893" w:rsidRPr="00425C8F" w:rsidRDefault="00406893" w:rsidP="00745DA8">
            <w:pPr>
              <w:pStyle w:val="Tablecontent"/>
            </w:pPr>
            <w:r>
              <w:t xml:space="preserve">A </w:t>
            </w:r>
          </w:p>
        </w:tc>
        <w:tc>
          <w:tcPr>
            <w:tcW w:w="1620" w:type="dxa"/>
          </w:tcPr>
          <w:p w:rsidR="00406893" w:rsidRPr="00425C8F" w:rsidRDefault="00406893" w:rsidP="00745DA8">
            <w:pPr>
              <w:pStyle w:val="Tablecontent"/>
            </w:pPr>
            <w:r w:rsidRPr="00425C8F">
              <w:t>M</w:t>
            </w:r>
          </w:p>
        </w:tc>
      </w:tr>
      <w:tr w:rsidR="00406893" w:rsidRPr="00425C8F" w:rsidTr="00745DA8">
        <w:trPr>
          <w:cantSplit/>
          <w:trHeight w:val="277"/>
        </w:trPr>
        <w:tc>
          <w:tcPr>
            <w:tcW w:w="1800" w:type="dxa"/>
          </w:tcPr>
          <w:p w:rsidR="00406893" w:rsidRPr="00425C8F" w:rsidRDefault="00406893" w:rsidP="00745DA8">
            <w:pPr>
              <w:pStyle w:val="Tablecontent"/>
            </w:pPr>
            <w:r>
              <w:lastRenderedPageBreak/>
              <w:t>globalError</w:t>
            </w:r>
          </w:p>
        </w:tc>
        <w:tc>
          <w:tcPr>
            <w:tcW w:w="1800" w:type="dxa"/>
          </w:tcPr>
          <w:p w:rsidR="00406893" w:rsidRPr="00425C8F" w:rsidRDefault="00406893" w:rsidP="00745DA8">
            <w:pPr>
              <w:pStyle w:val="Tablecontent"/>
            </w:pPr>
            <w:r>
              <w:t>Any runtime exception</w:t>
            </w:r>
          </w:p>
        </w:tc>
        <w:tc>
          <w:tcPr>
            <w:tcW w:w="1980" w:type="dxa"/>
          </w:tcPr>
          <w:p w:rsidR="00406893" w:rsidRPr="00425C8F" w:rsidRDefault="00406893" w:rsidP="00745DA8">
            <w:pPr>
              <w:pStyle w:val="Tablecontent"/>
            </w:pPr>
            <w:r>
              <w:t>Runtime exception message occurs at the time of operation execution</w:t>
            </w:r>
          </w:p>
        </w:tc>
        <w:tc>
          <w:tcPr>
            <w:tcW w:w="1620" w:type="dxa"/>
          </w:tcPr>
          <w:p w:rsidR="00406893" w:rsidRPr="00425C8F" w:rsidRDefault="00406893" w:rsidP="00745DA8">
            <w:pPr>
              <w:pStyle w:val="Tablecontent"/>
            </w:pPr>
            <w:r>
              <w:t>Request format is wrong</w:t>
            </w:r>
          </w:p>
        </w:tc>
        <w:tc>
          <w:tcPr>
            <w:tcW w:w="720" w:type="dxa"/>
          </w:tcPr>
          <w:p w:rsidR="00406893" w:rsidRPr="00425C8F" w:rsidRDefault="00406893" w:rsidP="00745DA8">
            <w:pPr>
              <w:pStyle w:val="Tablecontent"/>
            </w:pPr>
            <w:r>
              <w:t>A</w:t>
            </w:r>
          </w:p>
        </w:tc>
        <w:tc>
          <w:tcPr>
            <w:tcW w:w="1620" w:type="dxa"/>
          </w:tcPr>
          <w:p w:rsidR="00406893" w:rsidRPr="00425C8F" w:rsidRDefault="00406893" w:rsidP="00745DA8">
            <w:pPr>
              <w:pStyle w:val="Tablecontent"/>
            </w:pPr>
            <w:r w:rsidRPr="00425C8F">
              <w:t>M</w:t>
            </w:r>
          </w:p>
        </w:tc>
      </w:tr>
      <w:tr w:rsidR="00406893" w:rsidRPr="00425C8F" w:rsidTr="00745DA8">
        <w:trPr>
          <w:cantSplit/>
          <w:trHeight w:val="277"/>
        </w:trPr>
        <w:tc>
          <w:tcPr>
            <w:tcW w:w="1800" w:type="dxa"/>
          </w:tcPr>
          <w:p w:rsidR="00406893" w:rsidRPr="00425C8F" w:rsidRDefault="00745DA8" w:rsidP="00745DA8">
            <w:pPr>
              <w:pStyle w:val="Tablecontent"/>
            </w:pPr>
            <w:r>
              <w:t>form</w:t>
            </w:r>
            <w:r w:rsidR="00406893">
              <w:t>Error</w:t>
            </w:r>
          </w:p>
        </w:tc>
        <w:tc>
          <w:tcPr>
            <w:tcW w:w="1800" w:type="dxa"/>
          </w:tcPr>
          <w:p w:rsidR="00406893" w:rsidRPr="00425C8F" w:rsidRDefault="00406893" w:rsidP="00745DA8">
            <w:pPr>
              <w:pStyle w:val="Tablecontent"/>
            </w:pPr>
            <w:r>
              <w:t>Error message for mandatory fields</w:t>
            </w:r>
          </w:p>
        </w:tc>
        <w:tc>
          <w:tcPr>
            <w:tcW w:w="1980" w:type="dxa"/>
          </w:tcPr>
          <w:p w:rsidR="00406893" w:rsidRPr="00425C8F" w:rsidRDefault="00406893" w:rsidP="00745DA8">
            <w:pPr>
              <w:pStyle w:val="Tablecontent"/>
            </w:pPr>
            <w:r>
              <w:t>Error message for mandatory fields</w:t>
            </w:r>
          </w:p>
        </w:tc>
        <w:tc>
          <w:tcPr>
            <w:tcW w:w="1620" w:type="dxa"/>
          </w:tcPr>
          <w:p w:rsidR="00406893" w:rsidRPr="00425C8F" w:rsidRDefault="00406893" w:rsidP="00745DA8">
            <w:pPr>
              <w:pStyle w:val="Tablecontent"/>
            </w:pPr>
            <w:r>
              <w:rPr>
                <w:rFonts w:ascii="Calibri" w:hAnsi="Calibri"/>
                <w:color w:val="000000"/>
                <w:sz w:val="22"/>
                <w:szCs w:val="22"/>
              </w:rPr>
              <w:t>transactionId is required</w:t>
            </w:r>
          </w:p>
        </w:tc>
        <w:tc>
          <w:tcPr>
            <w:tcW w:w="720" w:type="dxa"/>
          </w:tcPr>
          <w:p w:rsidR="00406893" w:rsidRPr="00425C8F" w:rsidRDefault="00406893" w:rsidP="00745DA8">
            <w:pPr>
              <w:pStyle w:val="Tablecontent"/>
            </w:pPr>
            <w:r>
              <w:t>A</w:t>
            </w:r>
          </w:p>
        </w:tc>
        <w:tc>
          <w:tcPr>
            <w:tcW w:w="1620" w:type="dxa"/>
          </w:tcPr>
          <w:p w:rsidR="00406893" w:rsidRPr="00425C8F" w:rsidRDefault="00406893" w:rsidP="00745DA8">
            <w:pPr>
              <w:pStyle w:val="Tablecontent"/>
            </w:pPr>
            <w:r w:rsidRPr="00425C8F">
              <w:t>M</w:t>
            </w:r>
          </w:p>
        </w:tc>
      </w:tr>
      <w:tr w:rsidR="00406893" w:rsidRPr="00425C8F" w:rsidTr="00745DA8">
        <w:trPr>
          <w:cantSplit/>
          <w:trHeight w:val="277"/>
        </w:trPr>
        <w:tc>
          <w:tcPr>
            <w:tcW w:w="1800" w:type="dxa"/>
          </w:tcPr>
          <w:p w:rsidR="00406893" w:rsidRDefault="00745DA8" w:rsidP="00745DA8">
            <w:pPr>
              <w:pStyle w:val="Tablecontent"/>
            </w:pPr>
            <w:r>
              <w:t>parameters</w:t>
            </w:r>
          </w:p>
        </w:tc>
        <w:tc>
          <w:tcPr>
            <w:tcW w:w="1800" w:type="dxa"/>
          </w:tcPr>
          <w:p w:rsidR="00406893" w:rsidRDefault="00745DA8" w:rsidP="00745DA8">
            <w:pPr>
              <w:pStyle w:val="Tablecontent"/>
            </w:pPr>
            <w:r>
              <w:t>Parameters</w:t>
            </w:r>
            <w:r w:rsidR="00406893">
              <w:t xml:space="preserve"> </w:t>
            </w:r>
          </w:p>
        </w:tc>
        <w:tc>
          <w:tcPr>
            <w:tcW w:w="1980" w:type="dxa"/>
          </w:tcPr>
          <w:p w:rsidR="00406893" w:rsidRDefault="00745DA8" w:rsidP="00745DA8">
            <w:pPr>
              <w:pStyle w:val="Tablecontent"/>
            </w:pPr>
            <w:r>
              <w:t>Paramaters</w:t>
            </w:r>
          </w:p>
        </w:tc>
        <w:tc>
          <w:tcPr>
            <w:tcW w:w="1620" w:type="dxa"/>
          </w:tcPr>
          <w:p w:rsidR="00406893" w:rsidRDefault="00745DA8" w:rsidP="00745DA8">
            <w:pPr>
              <w:pStyle w:val="Tablecontent"/>
            </w:pPr>
            <w:r>
              <w:rPr>
                <w:rFonts w:ascii="Calibri" w:hAnsi="Calibri"/>
                <w:color w:val="000000"/>
                <w:sz w:val="22"/>
                <w:szCs w:val="22"/>
              </w:rPr>
              <w:t>null</w:t>
            </w:r>
            <w:r w:rsidR="00406893">
              <w:rPr>
                <w:rFonts w:ascii="Calibri" w:hAnsi="Calibri"/>
                <w:color w:val="000000"/>
                <w:sz w:val="22"/>
                <w:szCs w:val="22"/>
              </w:rPr>
              <w:t xml:space="preserve"> </w:t>
            </w:r>
          </w:p>
        </w:tc>
        <w:tc>
          <w:tcPr>
            <w:tcW w:w="720" w:type="dxa"/>
          </w:tcPr>
          <w:p w:rsidR="00406893" w:rsidRDefault="00406893" w:rsidP="00745DA8">
            <w:pPr>
              <w:pStyle w:val="Tablecontent"/>
            </w:pPr>
            <w:r>
              <w:t>A</w:t>
            </w:r>
          </w:p>
        </w:tc>
        <w:tc>
          <w:tcPr>
            <w:tcW w:w="1620" w:type="dxa"/>
          </w:tcPr>
          <w:p w:rsidR="00406893" w:rsidRDefault="00406893" w:rsidP="00745DA8">
            <w:pPr>
              <w:pStyle w:val="Tablecontent"/>
            </w:pPr>
            <w:r>
              <w:t>M</w:t>
            </w:r>
          </w:p>
        </w:tc>
      </w:tr>
      <w:tr w:rsidR="00406893" w:rsidRPr="00425C8F" w:rsidTr="00745DA8">
        <w:trPr>
          <w:cantSplit/>
          <w:trHeight w:val="277"/>
        </w:trPr>
        <w:tc>
          <w:tcPr>
            <w:tcW w:w="1800" w:type="dxa"/>
          </w:tcPr>
          <w:p w:rsidR="00406893" w:rsidRDefault="00406893" w:rsidP="00745DA8">
            <w:pPr>
              <w:pStyle w:val="Tablecontent"/>
            </w:pPr>
            <w:r>
              <w:t>dataObject</w:t>
            </w:r>
          </w:p>
        </w:tc>
        <w:tc>
          <w:tcPr>
            <w:tcW w:w="1800" w:type="dxa"/>
          </w:tcPr>
          <w:p w:rsidR="00406893" w:rsidRDefault="00406893" w:rsidP="00745DA8">
            <w:pPr>
              <w:pStyle w:val="Tablecontent"/>
            </w:pPr>
            <w:r>
              <w:t>JSON format of data fetched form DB</w:t>
            </w:r>
          </w:p>
        </w:tc>
        <w:tc>
          <w:tcPr>
            <w:tcW w:w="1980" w:type="dxa"/>
          </w:tcPr>
          <w:p w:rsidR="00406893" w:rsidRDefault="00406893" w:rsidP="00745DA8">
            <w:pPr>
              <w:pStyle w:val="Tablecontent"/>
            </w:pPr>
            <w:r>
              <w:t>JSON format of data fetched form DB</w:t>
            </w:r>
          </w:p>
        </w:tc>
        <w:tc>
          <w:tcPr>
            <w:tcW w:w="1620" w:type="dxa"/>
          </w:tcPr>
          <w:p w:rsidR="00406893" w:rsidRPr="00425C8F" w:rsidRDefault="00406893" w:rsidP="00745DA8">
            <w:pPr>
              <w:pStyle w:val="Tablecontent"/>
            </w:pPr>
            <w:r>
              <w:t>{“Key”:”Value”}</w:t>
            </w:r>
          </w:p>
        </w:tc>
        <w:tc>
          <w:tcPr>
            <w:tcW w:w="720" w:type="dxa"/>
          </w:tcPr>
          <w:p w:rsidR="00406893" w:rsidRDefault="00406893" w:rsidP="00745DA8">
            <w:pPr>
              <w:pStyle w:val="Tablecontent"/>
            </w:pPr>
            <w:r>
              <w:t>A</w:t>
            </w:r>
          </w:p>
        </w:tc>
        <w:tc>
          <w:tcPr>
            <w:tcW w:w="1620" w:type="dxa"/>
          </w:tcPr>
          <w:p w:rsidR="00406893" w:rsidRPr="00425C8F" w:rsidRDefault="00406893" w:rsidP="00745DA8">
            <w:pPr>
              <w:pStyle w:val="Tablecontent"/>
            </w:pPr>
            <w:r>
              <w:t>M</w:t>
            </w:r>
          </w:p>
        </w:tc>
      </w:tr>
    </w:tbl>
    <w:p w:rsidR="00406893" w:rsidRDefault="00406893" w:rsidP="00406893">
      <w:pPr>
        <w:pStyle w:val="BodyText2"/>
        <w:rPr>
          <w:lang w:val="en-IN"/>
        </w:rPr>
      </w:pPr>
    </w:p>
    <w:p w:rsidR="00406893" w:rsidRPr="00425C8F" w:rsidRDefault="00406893" w:rsidP="00406893">
      <w:pPr>
        <w:pStyle w:val="Heading"/>
        <w:rPr>
          <w:color w:val="auto"/>
        </w:rPr>
      </w:pPr>
      <w:r w:rsidRPr="00425C8F">
        <w:rPr>
          <w:color w:val="auto"/>
        </w:rPr>
        <w:t>Business Rules</w:t>
      </w:r>
    </w:p>
    <w:p w:rsidR="00406893" w:rsidRDefault="00406893" w:rsidP="00406893">
      <w:pPr>
        <w:pStyle w:val="BodyText2"/>
        <w:numPr>
          <w:ilvl w:val="0"/>
          <w:numId w:val="26"/>
        </w:numPr>
      </w:pPr>
      <w:r w:rsidRPr="00425C8F">
        <w:t xml:space="preserve">Type tag will identify the type of </w:t>
      </w:r>
      <w:r>
        <w:t>resource</w:t>
      </w:r>
      <w:r w:rsidRPr="00425C8F">
        <w:t>.</w:t>
      </w:r>
    </w:p>
    <w:p w:rsidR="00406893" w:rsidRPr="00F7496D" w:rsidRDefault="00406893" w:rsidP="00406893">
      <w:pPr>
        <w:pStyle w:val="BodyText2"/>
        <w:numPr>
          <w:ilvl w:val="0"/>
          <w:numId w:val="26"/>
        </w:numPr>
        <w:rPr>
          <w:lang w:val="en-IN"/>
        </w:rPr>
      </w:pPr>
      <w:r>
        <w:t>Data object will have all the data related to operation</w:t>
      </w:r>
    </w:p>
    <w:p w:rsidR="003A45D6" w:rsidRDefault="003A45D6" w:rsidP="003A45D6">
      <w:pPr>
        <w:pStyle w:val="BodyText2"/>
      </w:pPr>
    </w:p>
    <w:p w:rsidR="00E55EA3" w:rsidRPr="000C6213" w:rsidRDefault="00E55EA3" w:rsidP="00E55EA3">
      <w:pPr>
        <w:pStyle w:val="Heading2"/>
        <w:tabs>
          <w:tab w:val="clear" w:pos="756"/>
          <w:tab w:val="num" w:pos="666"/>
        </w:tabs>
        <w:ind w:left="666"/>
        <w:rPr>
          <w:lang w:val="en-IN"/>
        </w:rPr>
      </w:pPr>
      <w:r>
        <w:rPr>
          <w:lang w:val="en-IN"/>
        </w:rPr>
        <w:t>View Network</w:t>
      </w:r>
    </w:p>
    <w:p w:rsidR="00E55EA3" w:rsidRDefault="00E55EA3" w:rsidP="00E55EA3">
      <w:pPr>
        <w:pStyle w:val="BodyText2"/>
      </w:pPr>
      <w:r>
        <w:t>In</w:t>
      </w:r>
      <w:r w:rsidRPr="00425C8F">
        <w:t xml:space="preserve"> this </w:t>
      </w:r>
      <w:r>
        <w:t>resource User can  view the details of Network</w:t>
      </w:r>
    </w:p>
    <w:p w:rsidR="00E55EA3" w:rsidRDefault="00E55EA3" w:rsidP="00E55EA3">
      <w:pPr>
        <w:pStyle w:val="BodyText2"/>
      </w:pPr>
    </w:p>
    <w:p w:rsidR="00E55EA3" w:rsidRDefault="00E55EA3" w:rsidP="00E55EA3">
      <w:pPr>
        <w:pStyle w:val="BodyText2"/>
        <w:rPr>
          <w:b/>
        </w:rPr>
      </w:pPr>
    </w:p>
    <w:p w:rsidR="00E55EA3" w:rsidRPr="00425C8F" w:rsidRDefault="00E55EA3" w:rsidP="00E55EA3">
      <w:pPr>
        <w:pStyle w:val="Heading"/>
        <w:rPr>
          <w:color w:val="auto"/>
        </w:rPr>
      </w:pPr>
      <w:r w:rsidRPr="00425C8F">
        <w:rPr>
          <w:color w:val="auto"/>
        </w:rPr>
        <w:t>Request Syntax</w:t>
      </w:r>
    </w:p>
    <w:p w:rsidR="00E55EA3" w:rsidRDefault="00E55EA3" w:rsidP="00E55EA3">
      <w:pPr>
        <w:pStyle w:val="BodyText2"/>
        <w:ind w:left="720"/>
      </w:pPr>
      <w:r w:rsidRPr="00425C8F">
        <w:t>The External System will send the following request for return. The request format and details of request are mentioned below.</w:t>
      </w:r>
    </w:p>
    <w:p w:rsidR="00E55EA3" w:rsidRDefault="00E55EA3" w:rsidP="00E55EA3">
      <w:pPr>
        <w:pStyle w:val="Heading"/>
        <w:rPr>
          <w:rFonts w:ascii="Calibri" w:hAnsi="Calibri" w:cs="Times New Roman"/>
          <w:b w:val="0"/>
          <w:color w:val="000000"/>
          <w:sz w:val="22"/>
          <w:szCs w:val="22"/>
          <w:u w:val="none"/>
          <w:lang w:val="en-US"/>
        </w:rPr>
      </w:pPr>
      <w:r w:rsidRPr="00446368">
        <w:rPr>
          <w:rFonts w:ascii="Calibri" w:hAnsi="Calibri" w:cs="Times New Roman"/>
          <w:b w:val="0"/>
          <w:color w:val="000000"/>
          <w:sz w:val="22"/>
          <w:szCs w:val="22"/>
          <w:u w:val="none"/>
          <w:lang w:val="en-US"/>
        </w:rPr>
        <w:t xml:space="preserve">{"data":{"networkCode":"NG"}} </w:t>
      </w:r>
    </w:p>
    <w:p w:rsidR="00E55EA3" w:rsidRDefault="00E55EA3" w:rsidP="00E55EA3">
      <w:pPr>
        <w:pStyle w:val="Heading"/>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E55EA3" w:rsidRPr="00425C8F" w:rsidTr="00EC061F">
        <w:trPr>
          <w:trHeight w:val="277"/>
          <w:tblHeader/>
        </w:trPr>
        <w:tc>
          <w:tcPr>
            <w:tcW w:w="1800" w:type="dxa"/>
            <w:shd w:val="clear" w:color="auto" w:fill="E31837"/>
          </w:tcPr>
          <w:p w:rsidR="00E55EA3" w:rsidRPr="00425C8F" w:rsidRDefault="00E55EA3" w:rsidP="00EC061F">
            <w:pPr>
              <w:pStyle w:val="TableColumnLabels"/>
              <w:rPr>
                <w:color w:val="auto"/>
                <w:lang w:val="en-IN"/>
              </w:rPr>
            </w:pPr>
            <w:r w:rsidRPr="00425C8F">
              <w:rPr>
                <w:color w:val="auto"/>
                <w:lang w:val="en-IN"/>
              </w:rPr>
              <w:t>TAG</w:t>
            </w:r>
          </w:p>
        </w:tc>
        <w:tc>
          <w:tcPr>
            <w:tcW w:w="1800" w:type="dxa"/>
            <w:shd w:val="clear" w:color="auto" w:fill="E31837"/>
          </w:tcPr>
          <w:p w:rsidR="00E55EA3" w:rsidRPr="00425C8F" w:rsidRDefault="00E55EA3" w:rsidP="00EC061F">
            <w:pPr>
              <w:pStyle w:val="TableColumnLabels"/>
              <w:rPr>
                <w:color w:val="auto"/>
                <w:lang w:val="en-IN"/>
              </w:rPr>
            </w:pPr>
            <w:r w:rsidRPr="00425C8F">
              <w:rPr>
                <w:color w:val="auto"/>
                <w:lang w:val="en-IN"/>
              </w:rPr>
              <w:t>Fields</w:t>
            </w:r>
          </w:p>
        </w:tc>
        <w:tc>
          <w:tcPr>
            <w:tcW w:w="1980" w:type="dxa"/>
            <w:shd w:val="clear" w:color="auto" w:fill="E31837"/>
          </w:tcPr>
          <w:p w:rsidR="00E55EA3" w:rsidRPr="00425C8F" w:rsidRDefault="00E55EA3" w:rsidP="00EC061F">
            <w:pPr>
              <w:pStyle w:val="TableColumnLabels"/>
              <w:rPr>
                <w:color w:val="auto"/>
                <w:lang w:val="en-IN"/>
              </w:rPr>
            </w:pPr>
            <w:r w:rsidRPr="00425C8F">
              <w:rPr>
                <w:color w:val="auto"/>
                <w:lang w:val="en-IN"/>
              </w:rPr>
              <w:t>Remarks</w:t>
            </w:r>
          </w:p>
        </w:tc>
        <w:tc>
          <w:tcPr>
            <w:tcW w:w="1620" w:type="dxa"/>
            <w:shd w:val="clear" w:color="auto" w:fill="E31837"/>
          </w:tcPr>
          <w:p w:rsidR="00E55EA3" w:rsidRPr="00425C8F" w:rsidRDefault="00E55EA3" w:rsidP="00EC061F">
            <w:pPr>
              <w:pStyle w:val="TableColumnLabels"/>
              <w:rPr>
                <w:color w:val="auto"/>
                <w:lang w:val="en-IN"/>
              </w:rPr>
            </w:pPr>
            <w:r w:rsidRPr="00425C8F">
              <w:rPr>
                <w:color w:val="auto"/>
                <w:lang w:val="en-IN"/>
              </w:rPr>
              <w:t>Example</w:t>
            </w:r>
          </w:p>
        </w:tc>
        <w:tc>
          <w:tcPr>
            <w:tcW w:w="720" w:type="dxa"/>
            <w:shd w:val="clear" w:color="auto" w:fill="E31837"/>
          </w:tcPr>
          <w:p w:rsidR="00E55EA3" w:rsidRPr="00425C8F" w:rsidRDefault="00E55EA3" w:rsidP="00EC061F">
            <w:pPr>
              <w:pStyle w:val="TableColumnLabels"/>
              <w:rPr>
                <w:color w:val="auto"/>
                <w:lang w:val="en-IN"/>
              </w:rPr>
            </w:pPr>
            <w:r w:rsidRPr="00425C8F">
              <w:rPr>
                <w:color w:val="auto"/>
                <w:lang w:val="en-IN"/>
              </w:rPr>
              <w:t>Field Type</w:t>
            </w:r>
          </w:p>
        </w:tc>
        <w:tc>
          <w:tcPr>
            <w:tcW w:w="1620" w:type="dxa"/>
            <w:shd w:val="clear" w:color="auto" w:fill="E31837"/>
          </w:tcPr>
          <w:p w:rsidR="00E55EA3" w:rsidRPr="00425C8F" w:rsidRDefault="00E55EA3" w:rsidP="00EC061F">
            <w:pPr>
              <w:pStyle w:val="TableColumnLabels"/>
              <w:rPr>
                <w:color w:val="auto"/>
                <w:lang w:val="en-IN"/>
              </w:rPr>
            </w:pPr>
            <w:r w:rsidRPr="00425C8F">
              <w:rPr>
                <w:color w:val="auto"/>
                <w:lang w:val="en-IN"/>
              </w:rPr>
              <w:t>Optional/</w:t>
            </w:r>
          </w:p>
          <w:p w:rsidR="00E55EA3" w:rsidRPr="00425C8F" w:rsidRDefault="00E55EA3" w:rsidP="00EC061F">
            <w:pPr>
              <w:pStyle w:val="TableColumnLabels"/>
              <w:rPr>
                <w:color w:val="auto"/>
                <w:lang w:val="en-IN"/>
              </w:rPr>
            </w:pPr>
            <w:r w:rsidRPr="00425C8F">
              <w:rPr>
                <w:color w:val="auto"/>
                <w:lang w:val="en-IN"/>
              </w:rPr>
              <w:t>Mandatory</w:t>
            </w:r>
          </w:p>
        </w:tc>
      </w:tr>
      <w:tr w:rsidR="00E55EA3" w:rsidRPr="00425C8F" w:rsidTr="00EC061F">
        <w:trPr>
          <w:trHeight w:val="277"/>
        </w:trPr>
        <w:tc>
          <w:tcPr>
            <w:tcW w:w="9540" w:type="dxa"/>
            <w:gridSpan w:val="6"/>
          </w:tcPr>
          <w:p w:rsidR="00E55EA3" w:rsidRPr="00425C8F" w:rsidRDefault="00E55EA3" w:rsidP="00EC061F">
            <w:pPr>
              <w:pStyle w:val="Tablecontent"/>
            </w:pPr>
            <w:r w:rsidRPr="00425C8F">
              <w:rPr>
                <w:b/>
                <w:bCs/>
              </w:rPr>
              <w:t>DATA</w:t>
            </w:r>
          </w:p>
        </w:tc>
      </w:tr>
      <w:tr w:rsidR="00E55EA3" w:rsidRPr="00425C8F" w:rsidTr="00EC061F">
        <w:trPr>
          <w:trHeight w:val="277"/>
        </w:trPr>
        <w:tc>
          <w:tcPr>
            <w:tcW w:w="1800" w:type="dxa"/>
          </w:tcPr>
          <w:p w:rsidR="00E55EA3" w:rsidRPr="00425C8F" w:rsidRDefault="00E55EA3" w:rsidP="00EC061F">
            <w:pPr>
              <w:pStyle w:val="Tablecontent"/>
            </w:pPr>
            <w:r w:rsidRPr="009928A9">
              <w:rPr>
                <w:rFonts w:ascii="Calibri" w:hAnsi="Calibri"/>
                <w:color w:val="000000"/>
                <w:sz w:val="22"/>
                <w:szCs w:val="22"/>
              </w:rPr>
              <w:t>LoginId</w:t>
            </w:r>
            <w:r>
              <w:rPr>
                <w:rFonts w:ascii="Calibri" w:hAnsi="Calibri"/>
                <w:color w:val="000000"/>
                <w:sz w:val="22"/>
                <w:szCs w:val="22"/>
              </w:rPr>
              <w:t xml:space="preserve"> </w:t>
            </w:r>
          </w:p>
        </w:tc>
        <w:tc>
          <w:tcPr>
            <w:tcW w:w="1800" w:type="dxa"/>
          </w:tcPr>
          <w:p w:rsidR="00E55EA3" w:rsidRPr="00425C8F" w:rsidRDefault="00E55EA3" w:rsidP="00EC061F">
            <w:pPr>
              <w:pStyle w:val="Tablecontent"/>
            </w:pPr>
            <w:r>
              <w:t>User’s login Id in PreTUPS who has initiated request</w:t>
            </w:r>
          </w:p>
        </w:tc>
        <w:tc>
          <w:tcPr>
            <w:tcW w:w="1980" w:type="dxa"/>
          </w:tcPr>
          <w:p w:rsidR="00E55EA3" w:rsidRPr="00425C8F" w:rsidRDefault="00E55EA3" w:rsidP="00EC061F">
            <w:pPr>
              <w:pStyle w:val="Tablecontent"/>
            </w:pPr>
            <w:r>
              <w:t>Valid login Id of user</w:t>
            </w:r>
          </w:p>
        </w:tc>
        <w:tc>
          <w:tcPr>
            <w:tcW w:w="1620" w:type="dxa"/>
          </w:tcPr>
          <w:p w:rsidR="00E55EA3" w:rsidRPr="00425C8F" w:rsidRDefault="00E55EA3" w:rsidP="00EC061F">
            <w:pPr>
              <w:pStyle w:val="Tablecontent"/>
            </w:pPr>
            <w:r>
              <w:rPr>
                <w:rFonts w:ascii="Calibri" w:hAnsi="Calibri"/>
                <w:color w:val="000000"/>
                <w:sz w:val="22"/>
                <w:szCs w:val="22"/>
              </w:rPr>
              <w:t>satcorp</w:t>
            </w:r>
          </w:p>
        </w:tc>
        <w:tc>
          <w:tcPr>
            <w:tcW w:w="720" w:type="dxa"/>
          </w:tcPr>
          <w:p w:rsidR="00E55EA3" w:rsidRPr="00425C8F" w:rsidRDefault="00E55EA3" w:rsidP="00EC061F">
            <w:pPr>
              <w:pStyle w:val="Tablecontent"/>
            </w:pPr>
            <w:r w:rsidRPr="00425C8F">
              <w:t>A (10)</w:t>
            </w:r>
          </w:p>
        </w:tc>
        <w:tc>
          <w:tcPr>
            <w:tcW w:w="1620" w:type="dxa"/>
          </w:tcPr>
          <w:p w:rsidR="00E55EA3" w:rsidRPr="00425C8F" w:rsidRDefault="00E55EA3" w:rsidP="00EC061F">
            <w:pPr>
              <w:pStyle w:val="Tablecontent"/>
            </w:pPr>
            <w:r>
              <w:t>M</w:t>
            </w:r>
          </w:p>
        </w:tc>
      </w:tr>
      <w:tr w:rsidR="00E55EA3" w:rsidRPr="00425C8F" w:rsidTr="00EC061F">
        <w:trPr>
          <w:trHeight w:val="277"/>
        </w:trPr>
        <w:tc>
          <w:tcPr>
            <w:tcW w:w="1800" w:type="dxa"/>
          </w:tcPr>
          <w:p w:rsidR="00E55EA3" w:rsidRPr="00425C8F" w:rsidRDefault="00E55EA3" w:rsidP="00EC061F">
            <w:pPr>
              <w:pStyle w:val="Tablecontent"/>
            </w:pPr>
            <w:r w:rsidRPr="009928A9">
              <w:rPr>
                <w:rFonts w:ascii="Calibri" w:hAnsi="Calibri"/>
                <w:color w:val="000000"/>
                <w:sz w:val="22"/>
                <w:szCs w:val="22"/>
              </w:rPr>
              <w:t>password</w:t>
            </w:r>
          </w:p>
        </w:tc>
        <w:tc>
          <w:tcPr>
            <w:tcW w:w="1800" w:type="dxa"/>
          </w:tcPr>
          <w:p w:rsidR="00E55EA3" w:rsidRPr="00425C8F" w:rsidRDefault="00E55EA3" w:rsidP="00EC061F">
            <w:pPr>
              <w:pStyle w:val="Tablecontent"/>
            </w:pPr>
            <w:r>
              <w:t>password  of initiated channel user</w:t>
            </w:r>
          </w:p>
        </w:tc>
        <w:tc>
          <w:tcPr>
            <w:tcW w:w="1980" w:type="dxa"/>
          </w:tcPr>
          <w:p w:rsidR="00E55EA3" w:rsidRPr="00425C8F" w:rsidRDefault="00E55EA3" w:rsidP="00EC061F">
            <w:pPr>
              <w:pStyle w:val="Tablecontent"/>
            </w:pPr>
            <w:r>
              <w:t>Valid password of user</w:t>
            </w:r>
          </w:p>
        </w:tc>
        <w:tc>
          <w:tcPr>
            <w:tcW w:w="1620" w:type="dxa"/>
          </w:tcPr>
          <w:p w:rsidR="00E55EA3" w:rsidRPr="00425C8F" w:rsidRDefault="00E55EA3" w:rsidP="00EC061F">
            <w:pPr>
              <w:pStyle w:val="Tablecontent"/>
            </w:pPr>
            <w:r>
              <w:rPr>
                <w:rFonts w:ascii="Calibri" w:hAnsi="Calibri"/>
                <w:color w:val="000000"/>
                <w:sz w:val="22"/>
                <w:szCs w:val="22"/>
              </w:rPr>
              <w:t>1357</w:t>
            </w:r>
          </w:p>
        </w:tc>
        <w:tc>
          <w:tcPr>
            <w:tcW w:w="720" w:type="dxa"/>
          </w:tcPr>
          <w:p w:rsidR="00E55EA3" w:rsidRPr="00425C8F" w:rsidRDefault="00E55EA3" w:rsidP="00EC061F">
            <w:pPr>
              <w:pStyle w:val="Tablecontent"/>
            </w:pPr>
            <w:r>
              <w:t>A</w:t>
            </w:r>
            <w:r w:rsidRPr="00425C8F">
              <w:t xml:space="preserve"> (10)</w:t>
            </w:r>
          </w:p>
        </w:tc>
        <w:tc>
          <w:tcPr>
            <w:tcW w:w="1620" w:type="dxa"/>
          </w:tcPr>
          <w:p w:rsidR="00E55EA3" w:rsidRPr="00425C8F" w:rsidRDefault="00E55EA3" w:rsidP="00EC061F">
            <w:pPr>
              <w:pStyle w:val="Tablecontent"/>
            </w:pPr>
            <w:r>
              <w:t>M</w:t>
            </w:r>
          </w:p>
        </w:tc>
      </w:tr>
      <w:tr w:rsidR="00E55EA3" w:rsidRPr="00425C8F" w:rsidTr="00EC061F">
        <w:trPr>
          <w:cantSplit/>
          <w:trHeight w:val="277"/>
        </w:trPr>
        <w:tc>
          <w:tcPr>
            <w:tcW w:w="1800" w:type="dxa"/>
          </w:tcPr>
          <w:p w:rsidR="00E55EA3" w:rsidRPr="00425C8F" w:rsidRDefault="00E55EA3" w:rsidP="00EC061F">
            <w:pPr>
              <w:pStyle w:val="Tablecontent"/>
            </w:pPr>
            <w:r w:rsidRPr="00A92D17">
              <w:rPr>
                <w:rFonts w:ascii="Calibri" w:hAnsi="Calibri"/>
                <w:color w:val="000000"/>
                <w:sz w:val="22"/>
                <w:szCs w:val="22"/>
              </w:rPr>
              <w:t>networkCode</w:t>
            </w:r>
          </w:p>
        </w:tc>
        <w:tc>
          <w:tcPr>
            <w:tcW w:w="1800" w:type="dxa"/>
          </w:tcPr>
          <w:p w:rsidR="00E55EA3" w:rsidRPr="00425C8F" w:rsidRDefault="00E55EA3" w:rsidP="00EC061F">
            <w:pPr>
              <w:pStyle w:val="Tablecontent"/>
            </w:pPr>
            <w:r w:rsidRPr="00A92D17">
              <w:rPr>
                <w:rFonts w:ascii="Calibri" w:hAnsi="Calibri"/>
                <w:color w:val="000000"/>
                <w:sz w:val="22"/>
                <w:szCs w:val="22"/>
              </w:rPr>
              <w:t>networkCode</w:t>
            </w:r>
          </w:p>
        </w:tc>
        <w:tc>
          <w:tcPr>
            <w:tcW w:w="1980" w:type="dxa"/>
          </w:tcPr>
          <w:p w:rsidR="00E55EA3" w:rsidRPr="00425C8F" w:rsidRDefault="00E55EA3" w:rsidP="00EC061F">
            <w:pPr>
              <w:pStyle w:val="Tablecontent"/>
            </w:pPr>
            <w:r w:rsidRPr="00A92D17">
              <w:rPr>
                <w:rFonts w:ascii="Calibri" w:hAnsi="Calibri"/>
                <w:color w:val="000000"/>
                <w:sz w:val="22"/>
                <w:szCs w:val="22"/>
              </w:rPr>
              <w:t>networkCode</w:t>
            </w:r>
            <w:r>
              <w:rPr>
                <w:rFonts w:ascii="Calibri" w:hAnsi="Calibri"/>
                <w:color w:val="000000"/>
                <w:sz w:val="22"/>
                <w:szCs w:val="22"/>
              </w:rPr>
              <w:t xml:space="preserve"> of user</w:t>
            </w:r>
          </w:p>
        </w:tc>
        <w:tc>
          <w:tcPr>
            <w:tcW w:w="1620" w:type="dxa"/>
          </w:tcPr>
          <w:p w:rsidR="00E55EA3" w:rsidRPr="00425C8F" w:rsidRDefault="00E55EA3" w:rsidP="00EC061F">
            <w:pPr>
              <w:pStyle w:val="Tablecontent"/>
            </w:pPr>
            <w:r w:rsidRPr="00A92D17">
              <w:rPr>
                <w:rFonts w:ascii="Calibri" w:hAnsi="Calibri"/>
                <w:color w:val="000000"/>
                <w:sz w:val="22"/>
                <w:szCs w:val="22"/>
              </w:rPr>
              <w:t>NG</w:t>
            </w:r>
          </w:p>
        </w:tc>
        <w:tc>
          <w:tcPr>
            <w:tcW w:w="720" w:type="dxa"/>
          </w:tcPr>
          <w:p w:rsidR="00E55EA3" w:rsidRPr="00425C8F" w:rsidRDefault="00E55EA3" w:rsidP="00EC061F">
            <w:pPr>
              <w:pStyle w:val="Tablecontent"/>
            </w:pPr>
            <w:r>
              <w:t>A</w:t>
            </w:r>
            <w:r w:rsidRPr="00425C8F">
              <w:t xml:space="preserve"> (1</w:t>
            </w:r>
            <w:r>
              <w:t>3</w:t>
            </w:r>
            <w:r w:rsidRPr="00425C8F">
              <w:t>)</w:t>
            </w:r>
          </w:p>
        </w:tc>
        <w:tc>
          <w:tcPr>
            <w:tcW w:w="1620" w:type="dxa"/>
          </w:tcPr>
          <w:p w:rsidR="00E55EA3" w:rsidRPr="00425C8F" w:rsidRDefault="00E55EA3" w:rsidP="00EC061F">
            <w:pPr>
              <w:pStyle w:val="Tablecontent"/>
            </w:pPr>
            <w:r>
              <w:t>M</w:t>
            </w:r>
          </w:p>
        </w:tc>
      </w:tr>
      <w:tr w:rsidR="00E55EA3" w:rsidRPr="00425C8F" w:rsidTr="00EC061F">
        <w:trPr>
          <w:cantSplit/>
          <w:trHeight w:val="277"/>
        </w:trPr>
        <w:tc>
          <w:tcPr>
            <w:tcW w:w="1800" w:type="dxa"/>
          </w:tcPr>
          <w:p w:rsidR="00E55EA3" w:rsidRPr="00425C8F" w:rsidRDefault="00E55EA3" w:rsidP="00EC061F">
            <w:pPr>
              <w:pStyle w:val="Tablecontent"/>
            </w:pPr>
            <w:r>
              <w:t>type</w:t>
            </w:r>
          </w:p>
        </w:tc>
        <w:tc>
          <w:tcPr>
            <w:tcW w:w="1800" w:type="dxa"/>
          </w:tcPr>
          <w:p w:rsidR="00E55EA3" w:rsidRPr="00425C8F" w:rsidRDefault="00E55EA3" w:rsidP="00EC061F">
            <w:pPr>
              <w:pStyle w:val="Tablecontent"/>
            </w:pPr>
            <w:r>
              <w:t>Service type</w:t>
            </w:r>
          </w:p>
        </w:tc>
        <w:tc>
          <w:tcPr>
            <w:tcW w:w="1980" w:type="dxa"/>
          </w:tcPr>
          <w:p w:rsidR="00E55EA3" w:rsidRPr="00425C8F" w:rsidRDefault="00E55EA3" w:rsidP="00EC061F">
            <w:pPr>
              <w:pStyle w:val="Tablecontent"/>
            </w:pPr>
            <w:r>
              <w:t>Service type of operation</w:t>
            </w:r>
          </w:p>
        </w:tc>
        <w:tc>
          <w:tcPr>
            <w:tcW w:w="1620" w:type="dxa"/>
          </w:tcPr>
          <w:p w:rsidR="00E55EA3" w:rsidRPr="00425C8F" w:rsidRDefault="00E55EA3" w:rsidP="00EC061F">
            <w:pPr>
              <w:pStyle w:val="Tablecontent"/>
            </w:pPr>
            <w:r w:rsidRPr="00D5216F">
              <w:rPr>
                <w:rFonts w:ascii="Calibri" w:hAnsi="Calibri"/>
                <w:color w:val="000000"/>
                <w:sz w:val="22"/>
                <w:szCs w:val="22"/>
              </w:rPr>
              <w:t>VIEWSCHRCBATCH2</w:t>
            </w:r>
          </w:p>
        </w:tc>
        <w:tc>
          <w:tcPr>
            <w:tcW w:w="720" w:type="dxa"/>
          </w:tcPr>
          <w:p w:rsidR="00E55EA3" w:rsidRPr="00425C8F" w:rsidRDefault="00E55EA3" w:rsidP="00EC061F">
            <w:pPr>
              <w:pStyle w:val="Tablecontent"/>
            </w:pPr>
            <w:r>
              <w:t>A(10)</w:t>
            </w:r>
          </w:p>
        </w:tc>
        <w:tc>
          <w:tcPr>
            <w:tcW w:w="1620" w:type="dxa"/>
          </w:tcPr>
          <w:p w:rsidR="00E55EA3" w:rsidRPr="00425C8F" w:rsidRDefault="00E55EA3" w:rsidP="00EC061F">
            <w:pPr>
              <w:pStyle w:val="Tablecontent"/>
            </w:pPr>
            <w:r>
              <w:t>M</w:t>
            </w:r>
          </w:p>
        </w:tc>
      </w:tr>
      <w:tr w:rsidR="00E55EA3" w:rsidRPr="00425C8F" w:rsidTr="00EC061F">
        <w:trPr>
          <w:cantSplit/>
          <w:trHeight w:val="277"/>
        </w:trPr>
        <w:tc>
          <w:tcPr>
            <w:tcW w:w="1800" w:type="dxa"/>
          </w:tcPr>
          <w:p w:rsidR="00E55EA3" w:rsidRDefault="00E55EA3" w:rsidP="00EC061F">
            <w:pPr>
              <w:pStyle w:val="Tablecontent"/>
            </w:pPr>
            <w:r>
              <w:t>data</w:t>
            </w:r>
          </w:p>
        </w:tc>
        <w:tc>
          <w:tcPr>
            <w:tcW w:w="1800" w:type="dxa"/>
          </w:tcPr>
          <w:p w:rsidR="00E55EA3" w:rsidRDefault="00E55EA3" w:rsidP="00EC061F">
            <w:pPr>
              <w:pStyle w:val="Tablecontent"/>
            </w:pPr>
            <w:r>
              <w:t>JSON object of data required for service</w:t>
            </w:r>
          </w:p>
        </w:tc>
        <w:tc>
          <w:tcPr>
            <w:tcW w:w="1980" w:type="dxa"/>
          </w:tcPr>
          <w:p w:rsidR="00E55EA3" w:rsidRDefault="00E55EA3" w:rsidP="00EC061F">
            <w:pPr>
              <w:pStyle w:val="Tablecontent"/>
            </w:pPr>
            <w:r>
              <w:t>Valid JSON Object required for operation</w:t>
            </w:r>
          </w:p>
        </w:tc>
        <w:tc>
          <w:tcPr>
            <w:tcW w:w="1620" w:type="dxa"/>
          </w:tcPr>
          <w:p w:rsidR="00E55EA3" w:rsidRDefault="00E55EA3" w:rsidP="00EC061F">
            <w:pPr>
              <w:pStyle w:val="Tablecontent"/>
            </w:pPr>
            <w:r>
              <w:t>{“Key”:”Value”,”Key”:”Value”}</w:t>
            </w:r>
          </w:p>
        </w:tc>
        <w:tc>
          <w:tcPr>
            <w:tcW w:w="720" w:type="dxa"/>
          </w:tcPr>
          <w:p w:rsidR="00E55EA3" w:rsidRDefault="00E55EA3" w:rsidP="00EC061F">
            <w:pPr>
              <w:pStyle w:val="Tablecontent"/>
            </w:pPr>
            <w:r>
              <w:t>A</w:t>
            </w:r>
          </w:p>
        </w:tc>
        <w:tc>
          <w:tcPr>
            <w:tcW w:w="1620" w:type="dxa"/>
          </w:tcPr>
          <w:p w:rsidR="00E55EA3" w:rsidRPr="00425C8F" w:rsidRDefault="00E55EA3" w:rsidP="00EC061F">
            <w:pPr>
              <w:pStyle w:val="Tablecontent"/>
            </w:pPr>
            <w:r>
              <w:t>M</w:t>
            </w:r>
          </w:p>
        </w:tc>
      </w:tr>
      <w:tr w:rsidR="00E55EA3" w:rsidRPr="00425C8F" w:rsidTr="00EC061F">
        <w:trPr>
          <w:cantSplit/>
          <w:trHeight w:val="277"/>
        </w:trPr>
        <w:tc>
          <w:tcPr>
            <w:tcW w:w="1800" w:type="dxa"/>
          </w:tcPr>
          <w:p w:rsidR="00E55EA3" w:rsidRPr="009928A9" w:rsidRDefault="00E55EA3" w:rsidP="00EC061F">
            <w:pPr>
              <w:pStyle w:val="Tablecontent"/>
              <w:rPr>
                <w:rFonts w:ascii="Calibri" w:hAnsi="Calibri"/>
                <w:color w:val="000000"/>
                <w:sz w:val="22"/>
                <w:szCs w:val="22"/>
              </w:rPr>
            </w:pPr>
            <w:r w:rsidRPr="009928A9">
              <w:rPr>
                <w:rFonts w:ascii="Calibri" w:hAnsi="Calibri"/>
                <w:color w:val="000000"/>
                <w:sz w:val="22"/>
                <w:szCs w:val="22"/>
              </w:rPr>
              <w:t>status</w:t>
            </w:r>
          </w:p>
        </w:tc>
        <w:tc>
          <w:tcPr>
            <w:tcW w:w="1800" w:type="dxa"/>
          </w:tcPr>
          <w:p w:rsidR="00E55EA3" w:rsidRDefault="00E55EA3" w:rsidP="00EC061F">
            <w:pPr>
              <w:pStyle w:val="Tablecontent"/>
            </w:pPr>
            <w:r>
              <w:t>Value of status in drop down</w:t>
            </w:r>
          </w:p>
        </w:tc>
        <w:tc>
          <w:tcPr>
            <w:tcW w:w="1980" w:type="dxa"/>
          </w:tcPr>
          <w:p w:rsidR="00E55EA3" w:rsidRDefault="00E55EA3" w:rsidP="00EC061F">
            <w:pPr>
              <w:pStyle w:val="Tablecontent"/>
            </w:pPr>
            <w:r>
              <w:t>Value of status</w:t>
            </w:r>
          </w:p>
        </w:tc>
        <w:tc>
          <w:tcPr>
            <w:tcW w:w="1620" w:type="dxa"/>
          </w:tcPr>
          <w:p w:rsidR="00E55EA3" w:rsidRDefault="00E55EA3" w:rsidP="00EC061F">
            <w:pPr>
              <w:pStyle w:val="Tablecontent"/>
              <w:rPr>
                <w:rFonts w:ascii="Calibri" w:hAnsi="Calibri"/>
                <w:color w:val="000000"/>
                <w:sz w:val="22"/>
                <w:szCs w:val="22"/>
              </w:rPr>
            </w:pPr>
            <w:r>
              <w:rPr>
                <w:rFonts w:ascii="Calibri" w:hAnsi="Calibri"/>
                <w:color w:val="000000"/>
                <w:sz w:val="22"/>
                <w:szCs w:val="22"/>
              </w:rPr>
              <w:t>'N'</w:t>
            </w:r>
          </w:p>
        </w:tc>
        <w:tc>
          <w:tcPr>
            <w:tcW w:w="720" w:type="dxa"/>
          </w:tcPr>
          <w:p w:rsidR="00E55EA3" w:rsidRDefault="00E55EA3" w:rsidP="00EC061F">
            <w:pPr>
              <w:pStyle w:val="Tablecontent"/>
            </w:pPr>
            <w:r>
              <w:t>A</w:t>
            </w:r>
          </w:p>
        </w:tc>
        <w:tc>
          <w:tcPr>
            <w:tcW w:w="1620" w:type="dxa"/>
          </w:tcPr>
          <w:p w:rsidR="00E55EA3" w:rsidRDefault="00E55EA3" w:rsidP="00EC061F">
            <w:pPr>
              <w:pStyle w:val="Tablecontent"/>
            </w:pPr>
            <w:r>
              <w:t>M</w:t>
            </w:r>
          </w:p>
        </w:tc>
      </w:tr>
    </w:tbl>
    <w:p w:rsidR="00E55EA3" w:rsidRDefault="00E55EA3" w:rsidP="00E55EA3">
      <w:pPr>
        <w:pStyle w:val="BodyText2"/>
        <w:rPr>
          <w:lang w:val="en-IN"/>
        </w:rPr>
      </w:pPr>
    </w:p>
    <w:p w:rsidR="00E55EA3" w:rsidRPr="00425C8F" w:rsidRDefault="00E55EA3" w:rsidP="00E55EA3">
      <w:pPr>
        <w:pStyle w:val="Heading"/>
        <w:rPr>
          <w:color w:val="auto"/>
        </w:rPr>
      </w:pPr>
      <w:r w:rsidRPr="00425C8F">
        <w:rPr>
          <w:color w:val="auto"/>
        </w:rPr>
        <w:t>Response Syntax</w:t>
      </w:r>
    </w:p>
    <w:p w:rsidR="00E55EA3" w:rsidRDefault="00E55EA3" w:rsidP="00E55EA3">
      <w:pPr>
        <w:pStyle w:val="BodyText2"/>
        <w:ind w:left="720"/>
      </w:pPr>
      <w:r w:rsidRPr="00425C8F">
        <w:t xml:space="preserve">PreTUPS system sends the acknowledgement to the External system. The acknowledgement will be in </w:t>
      </w:r>
      <w:r>
        <w:t>JSON</w:t>
      </w:r>
      <w:r w:rsidRPr="00425C8F">
        <w:t xml:space="preserve"> and send as response of the request. The </w:t>
      </w:r>
      <w:r>
        <w:t>JSON</w:t>
      </w:r>
      <w:r w:rsidRPr="00425C8F">
        <w:t xml:space="preserve"> response details are mentioned below</w:t>
      </w:r>
      <w:r>
        <w:t>.</w:t>
      </w:r>
    </w:p>
    <w:p w:rsidR="00E55EA3" w:rsidRDefault="00E55EA3" w:rsidP="00E55EA3">
      <w:pPr>
        <w:jc w:val="both"/>
        <w:rPr>
          <w:rFonts w:ascii="Calibri" w:hAnsi="Calibri"/>
          <w:color w:val="000000"/>
          <w:sz w:val="22"/>
          <w:szCs w:val="22"/>
        </w:rPr>
      </w:pP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"statusCode": 200,</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"status": true,</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"successMsg": null,</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"formError": null,</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"globalError": null,</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"parameters": null,</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"dataObject": {</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"dataListStatusOld": null,</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"dataList": null,</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"newNetworkCode": null,</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"newNetworkStatus": null,</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"newLanguage1Message": null,</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"newLanguage2Message": null,</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"state": "NGR",</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"lastModified": 1486552050000,</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"country": "NGR",</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"status": "Y",</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"reportHeaderName": "Comviva",</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"language2Message": "A",</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"language1Message": "A",</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"createdBy": "SU0001",</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"networkName": "Network",</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"remarks": null,</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"address2": "street2",</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"city": "NGR",</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lastRenderedPageBreak/>
        <w:t xml:space="preserve">    "address1": "street1",</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"modifiedOn": "2017-02-08",</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"createdOn": "2007-03-29",</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"modifiedBy": "superadmin",</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"statusDesc": null,</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"networkCode": "NG",</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"code": null,</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"companyName": "Network",</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"zipCode": "110020",</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"statusList": null,</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"serviceSetID": "1",</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"text1Value": null,</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"text2Value": null,</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"networkType": "C",</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"networkShortName": "NG",</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"erpNetworkCode": "NG",</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"modifiedTimeStamp": null,</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"countryPrefixCode": "227"</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"fieldError": null,</w:t>
      </w:r>
    </w:p>
    <w:p w:rsidR="00E55EA3" w:rsidRPr="00446368"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 xml:space="preserve">  "messageCode": null</w:t>
      </w:r>
    </w:p>
    <w:p w:rsidR="00E55EA3" w:rsidRDefault="00E55EA3" w:rsidP="00E55EA3">
      <w:pPr>
        <w:pStyle w:val="Heading"/>
        <w:rPr>
          <w:rFonts w:ascii="Arial" w:hAnsi="Arial" w:cs="Times New Roman"/>
          <w:b w:val="0"/>
          <w:color w:val="auto"/>
          <w:sz w:val="20"/>
          <w:u w:val="none"/>
          <w:lang w:val="en-US"/>
        </w:rPr>
      </w:pPr>
      <w:r w:rsidRPr="00446368">
        <w:rPr>
          <w:rFonts w:ascii="Arial" w:hAnsi="Arial" w:cs="Times New Roman"/>
          <w:b w:val="0"/>
          <w:color w:val="auto"/>
          <w:sz w:val="20"/>
          <w:u w:val="none"/>
          <w:lang w:val="en-US"/>
        </w:rPr>
        <w:t>}</w:t>
      </w:r>
    </w:p>
    <w:p w:rsidR="00E55EA3" w:rsidRDefault="00E55EA3" w:rsidP="00E55EA3">
      <w:pPr>
        <w:pStyle w:val="Heading"/>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E55EA3" w:rsidRPr="00425C8F" w:rsidTr="00EC061F">
        <w:trPr>
          <w:trHeight w:val="277"/>
          <w:tblHeader/>
        </w:trPr>
        <w:tc>
          <w:tcPr>
            <w:tcW w:w="1800" w:type="dxa"/>
            <w:shd w:val="clear" w:color="auto" w:fill="E31837"/>
          </w:tcPr>
          <w:p w:rsidR="00E55EA3" w:rsidRPr="00425C8F" w:rsidRDefault="00E55EA3" w:rsidP="00EC061F">
            <w:pPr>
              <w:pStyle w:val="TableColumnLabels"/>
              <w:rPr>
                <w:color w:val="auto"/>
                <w:lang w:val="en-IN"/>
              </w:rPr>
            </w:pPr>
            <w:r w:rsidRPr="00425C8F">
              <w:rPr>
                <w:color w:val="auto"/>
                <w:lang w:val="en-IN"/>
              </w:rPr>
              <w:t>TAG</w:t>
            </w:r>
          </w:p>
        </w:tc>
        <w:tc>
          <w:tcPr>
            <w:tcW w:w="1800" w:type="dxa"/>
            <w:shd w:val="clear" w:color="auto" w:fill="E31837"/>
          </w:tcPr>
          <w:p w:rsidR="00E55EA3" w:rsidRPr="00425C8F" w:rsidRDefault="00E55EA3" w:rsidP="00EC061F">
            <w:pPr>
              <w:pStyle w:val="TableColumnLabels"/>
              <w:rPr>
                <w:color w:val="auto"/>
                <w:lang w:val="en-IN"/>
              </w:rPr>
            </w:pPr>
            <w:r w:rsidRPr="00425C8F">
              <w:rPr>
                <w:color w:val="auto"/>
                <w:lang w:val="en-IN"/>
              </w:rPr>
              <w:t>Fields</w:t>
            </w:r>
          </w:p>
        </w:tc>
        <w:tc>
          <w:tcPr>
            <w:tcW w:w="1980" w:type="dxa"/>
            <w:shd w:val="clear" w:color="auto" w:fill="E31837"/>
          </w:tcPr>
          <w:p w:rsidR="00E55EA3" w:rsidRPr="00425C8F" w:rsidRDefault="00E55EA3" w:rsidP="00EC061F">
            <w:pPr>
              <w:pStyle w:val="TableColumnLabels"/>
              <w:rPr>
                <w:color w:val="auto"/>
                <w:lang w:val="en-IN"/>
              </w:rPr>
            </w:pPr>
            <w:r w:rsidRPr="00425C8F">
              <w:rPr>
                <w:color w:val="auto"/>
                <w:lang w:val="en-IN"/>
              </w:rPr>
              <w:t>Remarks</w:t>
            </w:r>
          </w:p>
        </w:tc>
        <w:tc>
          <w:tcPr>
            <w:tcW w:w="1620" w:type="dxa"/>
            <w:shd w:val="clear" w:color="auto" w:fill="E31837"/>
          </w:tcPr>
          <w:p w:rsidR="00E55EA3" w:rsidRPr="00425C8F" w:rsidRDefault="00E55EA3" w:rsidP="00EC061F">
            <w:pPr>
              <w:pStyle w:val="TableColumnLabels"/>
              <w:rPr>
                <w:color w:val="auto"/>
                <w:lang w:val="en-IN"/>
              </w:rPr>
            </w:pPr>
            <w:r w:rsidRPr="00425C8F">
              <w:rPr>
                <w:color w:val="auto"/>
                <w:lang w:val="en-IN"/>
              </w:rPr>
              <w:t>Example</w:t>
            </w:r>
          </w:p>
        </w:tc>
        <w:tc>
          <w:tcPr>
            <w:tcW w:w="720" w:type="dxa"/>
            <w:shd w:val="clear" w:color="auto" w:fill="E31837"/>
          </w:tcPr>
          <w:p w:rsidR="00E55EA3" w:rsidRPr="00425C8F" w:rsidRDefault="00E55EA3" w:rsidP="00EC061F">
            <w:pPr>
              <w:pStyle w:val="TableColumnLabels"/>
              <w:rPr>
                <w:color w:val="auto"/>
                <w:lang w:val="en-IN"/>
              </w:rPr>
            </w:pPr>
            <w:r w:rsidRPr="00425C8F">
              <w:rPr>
                <w:color w:val="auto"/>
                <w:lang w:val="en-IN"/>
              </w:rPr>
              <w:t>Field Type</w:t>
            </w:r>
          </w:p>
        </w:tc>
        <w:tc>
          <w:tcPr>
            <w:tcW w:w="1620" w:type="dxa"/>
            <w:shd w:val="clear" w:color="auto" w:fill="E31837"/>
          </w:tcPr>
          <w:p w:rsidR="00E55EA3" w:rsidRPr="00425C8F" w:rsidRDefault="00E55EA3" w:rsidP="00EC061F">
            <w:pPr>
              <w:pStyle w:val="TableColumnLabels"/>
              <w:rPr>
                <w:color w:val="auto"/>
                <w:lang w:val="en-IN"/>
              </w:rPr>
            </w:pPr>
            <w:r w:rsidRPr="00425C8F">
              <w:rPr>
                <w:color w:val="auto"/>
                <w:lang w:val="en-IN"/>
              </w:rPr>
              <w:t>Optional/</w:t>
            </w:r>
          </w:p>
          <w:p w:rsidR="00E55EA3" w:rsidRPr="00425C8F" w:rsidRDefault="00E55EA3" w:rsidP="00EC061F">
            <w:pPr>
              <w:pStyle w:val="TableColumnLabels"/>
              <w:rPr>
                <w:color w:val="auto"/>
                <w:lang w:val="en-IN"/>
              </w:rPr>
            </w:pPr>
            <w:r w:rsidRPr="00425C8F">
              <w:rPr>
                <w:color w:val="auto"/>
                <w:lang w:val="en-IN"/>
              </w:rPr>
              <w:t>Mandatory</w:t>
            </w:r>
          </w:p>
        </w:tc>
      </w:tr>
      <w:tr w:rsidR="00E55EA3" w:rsidRPr="00425C8F" w:rsidTr="00EC061F">
        <w:trPr>
          <w:trHeight w:val="277"/>
        </w:trPr>
        <w:tc>
          <w:tcPr>
            <w:tcW w:w="1800" w:type="dxa"/>
          </w:tcPr>
          <w:p w:rsidR="00E55EA3" w:rsidRPr="00425C8F" w:rsidRDefault="00E55EA3" w:rsidP="00EC061F">
            <w:pPr>
              <w:pStyle w:val="Tablecontent"/>
            </w:pPr>
            <w:r>
              <w:t>statusCode</w:t>
            </w:r>
          </w:p>
        </w:tc>
        <w:tc>
          <w:tcPr>
            <w:tcW w:w="1800" w:type="dxa"/>
          </w:tcPr>
          <w:p w:rsidR="00E55EA3" w:rsidRPr="00425C8F" w:rsidRDefault="00E55EA3" w:rsidP="00EC061F">
            <w:pPr>
              <w:pStyle w:val="Tablecontent"/>
            </w:pPr>
            <w:r>
              <w:t>Status code of request</w:t>
            </w:r>
          </w:p>
        </w:tc>
        <w:tc>
          <w:tcPr>
            <w:tcW w:w="1980" w:type="dxa"/>
          </w:tcPr>
          <w:p w:rsidR="00E55EA3" w:rsidRPr="00425C8F" w:rsidRDefault="00E55EA3" w:rsidP="00EC061F">
            <w:pPr>
              <w:pStyle w:val="Tablecontent"/>
            </w:pPr>
            <w:r>
              <w:t>Return 200 if request lands on pretups server</w:t>
            </w:r>
          </w:p>
        </w:tc>
        <w:tc>
          <w:tcPr>
            <w:tcW w:w="1620" w:type="dxa"/>
          </w:tcPr>
          <w:p w:rsidR="00E55EA3" w:rsidRPr="00425C8F" w:rsidRDefault="00E55EA3" w:rsidP="00EC061F">
            <w:pPr>
              <w:pStyle w:val="Tablecontent"/>
            </w:pPr>
            <w:r>
              <w:t>200</w:t>
            </w:r>
          </w:p>
        </w:tc>
        <w:tc>
          <w:tcPr>
            <w:tcW w:w="720" w:type="dxa"/>
          </w:tcPr>
          <w:p w:rsidR="00E55EA3" w:rsidRPr="00425C8F" w:rsidRDefault="00E55EA3" w:rsidP="00EC061F">
            <w:pPr>
              <w:pStyle w:val="Tablecontent"/>
            </w:pPr>
            <w:r>
              <w:t>N</w:t>
            </w:r>
          </w:p>
        </w:tc>
        <w:tc>
          <w:tcPr>
            <w:tcW w:w="1620" w:type="dxa"/>
          </w:tcPr>
          <w:p w:rsidR="00E55EA3" w:rsidRPr="00425C8F" w:rsidRDefault="00E55EA3" w:rsidP="00EC061F">
            <w:pPr>
              <w:pStyle w:val="Tablecontent"/>
            </w:pPr>
            <w:r w:rsidRPr="00425C8F">
              <w:t>M</w:t>
            </w:r>
          </w:p>
        </w:tc>
      </w:tr>
      <w:tr w:rsidR="00E55EA3" w:rsidRPr="00425C8F" w:rsidTr="00EC061F">
        <w:trPr>
          <w:trHeight w:val="277"/>
        </w:trPr>
        <w:tc>
          <w:tcPr>
            <w:tcW w:w="1800" w:type="dxa"/>
          </w:tcPr>
          <w:p w:rsidR="00E55EA3" w:rsidRPr="00425C8F" w:rsidRDefault="00E55EA3" w:rsidP="00EC061F">
            <w:pPr>
              <w:pStyle w:val="Tablecontent"/>
            </w:pPr>
            <w:r>
              <w:t>status</w:t>
            </w:r>
          </w:p>
        </w:tc>
        <w:tc>
          <w:tcPr>
            <w:tcW w:w="1800" w:type="dxa"/>
          </w:tcPr>
          <w:p w:rsidR="00E55EA3" w:rsidRPr="00425C8F" w:rsidRDefault="00E55EA3" w:rsidP="00EC061F">
            <w:pPr>
              <w:pStyle w:val="Tablecontent"/>
            </w:pPr>
            <w:r>
              <w:t xml:space="preserve">Return request status </w:t>
            </w:r>
          </w:p>
        </w:tc>
        <w:tc>
          <w:tcPr>
            <w:tcW w:w="1980" w:type="dxa"/>
          </w:tcPr>
          <w:p w:rsidR="00E55EA3" w:rsidRPr="00425C8F" w:rsidRDefault="00E55EA3" w:rsidP="00EC061F">
            <w:pPr>
              <w:pStyle w:val="Tablecontent"/>
            </w:pPr>
            <w:r>
              <w:t>Either true or false based on error or success message</w:t>
            </w:r>
          </w:p>
        </w:tc>
        <w:tc>
          <w:tcPr>
            <w:tcW w:w="1620" w:type="dxa"/>
          </w:tcPr>
          <w:p w:rsidR="00E55EA3" w:rsidRPr="00425C8F" w:rsidRDefault="00E55EA3" w:rsidP="00EC061F">
            <w:pPr>
              <w:pStyle w:val="Tablecontent"/>
            </w:pPr>
            <w:r>
              <w:t>true</w:t>
            </w:r>
          </w:p>
        </w:tc>
        <w:tc>
          <w:tcPr>
            <w:tcW w:w="720" w:type="dxa"/>
          </w:tcPr>
          <w:p w:rsidR="00E55EA3" w:rsidRPr="00425C8F" w:rsidRDefault="00E55EA3" w:rsidP="00EC061F">
            <w:pPr>
              <w:pStyle w:val="Tablecontent"/>
            </w:pPr>
            <w:r>
              <w:t xml:space="preserve">A </w:t>
            </w:r>
          </w:p>
        </w:tc>
        <w:tc>
          <w:tcPr>
            <w:tcW w:w="1620" w:type="dxa"/>
          </w:tcPr>
          <w:p w:rsidR="00E55EA3" w:rsidRPr="00425C8F" w:rsidRDefault="00E55EA3" w:rsidP="00EC061F">
            <w:pPr>
              <w:pStyle w:val="Tablecontent"/>
            </w:pPr>
            <w:r w:rsidRPr="00425C8F">
              <w:t>M</w:t>
            </w:r>
          </w:p>
        </w:tc>
      </w:tr>
      <w:tr w:rsidR="00E55EA3" w:rsidRPr="00425C8F" w:rsidTr="00EC061F">
        <w:trPr>
          <w:cantSplit/>
          <w:trHeight w:val="277"/>
        </w:trPr>
        <w:tc>
          <w:tcPr>
            <w:tcW w:w="1800" w:type="dxa"/>
          </w:tcPr>
          <w:p w:rsidR="00E55EA3" w:rsidRPr="00425C8F" w:rsidRDefault="00E55EA3" w:rsidP="00EC061F">
            <w:pPr>
              <w:pStyle w:val="Tablecontent"/>
            </w:pPr>
            <w:r>
              <w:t>successMsg</w:t>
            </w:r>
          </w:p>
        </w:tc>
        <w:tc>
          <w:tcPr>
            <w:tcW w:w="1800" w:type="dxa"/>
          </w:tcPr>
          <w:p w:rsidR="00E55EA3" w:rsidRPr="00425C8F" w:rsidRDefault="00E55EA3" w:rsidP="00EC061F">
            <w:pPr>
              <w:pStyle w:val="Tablecontent"/>
            </w:pPr>
            <w:r>
              <w:t>Message for operation status</w:t>
            </w:r>
          </w:p>
        </w:tc>
        <w:tc>
          <w:tcPr>
            <w:tcW w:w="1980" w:type="dxa"/>
          </w:tcPr>
          <w:p w:rsidR="00E55EA3" w:rsidRPr="00425C8F" w:rsidRDefault="00E55EA3" w:rsidP="00EC061F">
            <w:pPr>
              <w:pStyle w:val="Tablecontent"/>
            </w:pPr>
            <w:r>
              <w:t>Success message return by service id operation executes successfully</w:t>
            </w:r>
          </w:p>
        </w:tc>
        <w:tc>
          <w:tcPr>
            <w:tcW w:w="1620" w:type="dxa"/>
          </w:tcPr>
          <w:p w:rsidR="00E55EA3" w:rsidRPr="00425C8F" w:rsidRDefault="00E55EA3" w:rsidP="00EC061F">
            <w:pPr>
              <w:pStyle w:val="Tablecontent"/>
            </w:pPr>
            <w:r w:rsidRPr="009A2C5F">
              <w:t>C2S reversal transaction status check successful</w:t>
            </w:r>
          </w:p>
        </w:tc>
        <w:tc>
          <w:tcPr>
            <w:tcW w:w="720" w:type="dxa"/>
          </w:tcPr>
          <w:p w:rsidR="00E55EA3" w:rsidRPr="00425C8F" w:rsidRDefault="00E55EA3" w:rsidP="00EC061F">
            <w:pPr>
              <w:pStyle w:val="Tablecontent"/>
            </w:pPr>
            <w:r>
              <w:t xml:space="preserve">A </w:t>
            </w:r>
          </w:p>
        </w:tc>
        <w:tc>
          <w:tcPr>
            <w:tcW w:w="1620" w:type="dxa"/>
          </w:tcPr>
          <w:p w:rsidR="00E55EA3" w:rsidRPr="00425C8F" w:rsidRDefault="00E55EA3" w:rsidP="00EC061F">
            <w:pPr>
              <w:pStyle w:val="Tablecontent"/>
            </w:pPr>
            <w:r w:rsidRPr="00425C8F">
              <w:t>M</w:t>
            </w:r>
          </w:p>
        </w:tc>
      </w:tr>
      <w:tr w:rsidR="00E55EA3" w:rsidRPr="00425C8F" w:rsidTr="00EC061F">
        <w:trPr>
          <w:cantSplit/>
          <w:trHeight w:val="277"/>
        </w:trPr>
        <w:tc>
          <w:tcPr>
            <w:tcW w:w="1800" w:type="dxa"/>
          </w:tcPr>
          <w:p w:rsidR="00E55EA3" w:rsidRPr="00425C8F" w:rsidRDefault="00E55EA3" w:rsidP="00EC061F">
            <w:pPr>
              <w:pStyle w:val="Tablecontent"/>
            </w:pPr>
            <w:r>
              <w:lastRenderedPageBreak/>
              <w:t>globalError</w:t>
            </w:r>
          </w:p>
        </w:tc>
        <w:tc>
          <w:tcPr>
            <w:tcW w:w="1800" w:type="dxa"/>
          </w:tcPr>
          <w:p w:rsidR="00E55EA3" w:rsidRPr="00425C8F" w:rsidRDefault="00E55EA3" w:rsidP="00EC061F">
            <w:pPr>
              <w:pStyle w:val="Tablecontent"/>
            </w:pPr>
            <w:r>
              <w:t>Any runtime exception</w:t>
            </w:r>
          </w:p>
        </w:tc>
        <w:tc>
          <w:tcPr>
            <w:tcW w:w="1980" w:type="dxa"/>
          </w:tcPr>
          <w:p w:rsidR="00E55EA3" w:rsidRPr="00425C8F" w:rsidRDefault="00E55EA3" w:rsidP="00EC061F">
            <w:pPr>
              <w:pStyle w:val="Tablecontent"/>
            </w:pPr>
            <w:r>
              <w:t>Runtime exception message occurs at the time of operation execution</w:t>
            </w:r>
          </w:p>
        </w:tc>
        <w:tc>
          <w:tcPr>
            <w:tcW w:w="1620" w:type="dxa"/>
          </w:tcPr>
          <w:p w:rsidR="00E55EA3" w:rsidRPr="00425C8F" w:rsidRDefault="00E55EA3" w:rsidP="00EC061F">
            <w:pPr>
              <w:pStyle w:val="Tablecontent"/>
            </w:pPr>
            <w:r>
              <w:t>Request format is wrong</w:t>
            </w:r>
          </w:p>
        </w:tc>
        <w:tc>
          <w:tcPr>
            <w:tcW w:w="720" w:type="dxa"/>
          </w:tcPr>
          <w:p w:rsidR="00E55EA3" w:rsidRPr="00425C8F" w:rsidRDefault="00E55EA3" w:rsidP="00EC061F">
            <w:pPr>
              <w:pStyle w:val="Tablecontent"/>
            </w:pPr>
            <w:r>
              <w:t>A</w:t>
            </w:r>
          </w:p>
        </w:tc>
        <w:tc>
          <w:tcPr>
            <w:tcW w:w="1620" w:type="dxa"/>
          </w:tcPr>
          <w:p w:rsidR="00E55EA3" w:rsidRPr="00425C8F" w:rsidRDefault="00E55EA3" w:rsidP="00EC061F">
            <w:pPr>
              <w:pStyle w:val="Tablecontent"/>
            </w:pPr>
            <w:r w:rsidRPr="00425C8F">
              <w:t>M</w:t>
            </w:r>
          </w:p>
        </w:tc>
      </w:tr>
      <w:tr w:rsidR="00E55EA3" w:rsidRPr="00425C8F" w:rsidTr="00EC061F">
        <w:trPr>
          <w:cantSplit/>
          <w:trHeight w:val="277"/>
        </w:trPr>
        <w:tc>
          <w:tcPr>
            <w:tcW w:w="1800" w:type="dxa"/>
          </w:tcPr>
          <w:p w:rsidR="00E55EA3" w:rsidRPr="00425C8F" w:rsidRDefault="00E55EA3" w:rsidP="00EC061F">
            <w:pPr>
              <w:pStyle w:val="Tablecontent"/>
            </w:pPr>
            <w:r>
              <w:t>fieldError</w:t>
            </w:r>
          </w:p>
        </w:tc>
        <w:tc>
          <w:tcPr>
            <w:tcW w:w="1800" w:type="dxa"/>
          </w:tcPr>
          <w:p w:rsidR="00E55EA3" w:rsidRPr="00425C8F" w:rsidRDefault="00E55EA3" w:rsidP="00EC061F">
            <w:pPr>
              <w:pStyle w:val="Tablecontent"/>
            </w:pPr>
            <w:r>
              <w:t>Error message for mandatory fields</w:t>
            </w:r>
          </w:p>
        </w:tc>
        <w:tc>
          <w:tcPr>
            <w:tcW w:w="1980" w:type="dxa"/>
          </w:tcPr>
          <w:p w:rsidR="00E55EA3" w:rsidRPr="00425C8F" w:rsidRDefault="00E55EA3" w:rsidP="00EC061F">
            <w:pPr>
              <w:pStyle w:val="Tablecontent"/>
            </w:pPr>
            <w:r>
              <w:t>Error message for mandatory fields</w:t>
            </w:r>
          </w:p>
        </w:tc>
        <w:tc>
          <w:tcPr>
            <w:tcW w:w="1620" w:type="dxa"/>
          </w:tcPr>
          <w:p w:rsidR="00E55EA3" w:rsidRPr="00425C8F" w:rsidRDefault="00E55EA3" w:rsidP="00EC061F">
            <w:pPr>
              <w:pStyle w:val="Tablecontent"/>
            </w:pPr>
            <w:r>
              <w:rPr>
                <w:rFonts w:ascii="Calibri" w:hAnsi="Calibri"/>
                <w:color w:val="000000"/>
                <w:sz w:val="22"/>
                <w:szCs w:val="22"/>
              </w:rPr>
              <w:t>transactionId is required</w:t>
            </w:r>
          </w:p>
        </w:tc>
        <w:tc>
          <w:tcPr>
            <w:tcW w:w="720" w:type="dxa"/>
          </w:tcPr>
          <w:p w:rsidR="00E55EA3" w:rsidRPr="00425C8F" w:rsidRDefault="00E55EA3" w:rsidP="00EC061F">
            <w:pPr>
              <w:pStyle w:val="Tablecontent"/>
            </w:pPr>
            <w:r>
              <w:t>A</w:t>
            </w:r>
          </w:p>
        </w:tc>
        <w:tc>
          <w:tcPr>
            <w:tcW w:w="1620" w:type="dxa"/>
          </w:tcPr>
          <w:p w:rsidR="00E55EA3" w:rsidRPr="00425C8F" w:rsidRDefault="00E55EA3" w:rsidP="00EC061F">
            <w:pPr>
              <w:pStyle w:val="Tablecontent"/>
            </w:pPr>
            <w:r w:rsidRPr="00425C8F">
              <w:t>M</w:t>
            </w:r>
          </w:p>
        </w:tc>
      </w:tr>
      <w:tr w:rsidR="00E55EA3" w:rsidRPr="00425C8F" w:rsidTr="00EC061F">
        <w:trPr>
          <w:cantSplit/>
          <w:trHeight w:val="277"/>
        </w:trPr>
        <w:tc>
          <w:tcPr>
            <w:tcW w:w="1800" w:type="dxa"/>
          </w:tcPr>
          <w:p w:rsidR="00E55EA3" w:rsidRDefault="00E55EA3" w:rsidP="00EC061F">
            <w:pPr>
              <w:pStyle w:val="Tablecontent"/>
            </w:pPr>
            <w:r>
              <w:t>messageCode</w:t>
            </w:r>
          </w:p>
        </w:tc>
        <w:tc>
          <w:tcPr>
            <w:tcW w:w="1800" w:type="dxa"/>
          </w:tcPr>
          <w:p w:rsidR="00E55EA3" w:rsidRDefault="00E55EA3" w:rsidP="00EC061F">
            <w:pPr>
              <w:pStyle w:val="Tablecontent"/>
            </w:pPr>
            <w:r>
              <w:t xml:space="preserve">Message code for the response status </w:t>
            </w:r>
          </w:p>
        </w:tc>
        <w:tc>
          <w:tcPr>
            <w:tcW w:w="1980" w:type="dxa"/>
          </w:tcPr>
          <w:p w:rsidR="00E55EA3" w:rsidRDefault="00E55EA3" w:rsidP="00EC061F">
            <w:pPr>
              <w:pStyle w:val="Tablecontent"/>
            </w:pPr>
            <w:r>
              <w:t>A numeric value which represent to a message for success or failure</w:t>
            </w:r>
          </w:p>
        </w:tc>
        <w:tc>
          <w:tcPr>
            <w:tcW w:w="1620" w:type="dxa"/>
          </w:tcPr>
          <w:p w:rsidR="00E55EA3" w:rsidRDefault="00E55EA3" w:rsidP="00EC061F">
            <w:pPr>
              <w:pStyle w:val="Tablecontent"/>
            </w:pPr>
            <w:r>
              <w:rPr>
                <w:rFonts w:ascii="Calibri" w:hAnsi="Calibri"/>
                <w:color w:val="000000"/>
                <w:sz w:val="22"/>
                <w:szCs w:val="22"/>
              </w:rPr>
              <w:t xml:space="preserve">Message reference code </w:t>
            </w:r>
          </w:p>
        </w:tc>
        <w:tc>
          <w:tcPr>
            <w:tcW w:w="720" w:type="dxa"/>
          </w:tcPr>
          <w:p w:rsidR="00E55EA3" w:rsidRDefault="00E55EA3" w:rsidP="00EC061F">
            <w:pPr>
              <w:pStyle w:val="Tablecontent"/>
            </w:pPr>
            <w:r>
              <w:t>A</w:t>
            </w:r>
          </w:p>
        </w:tc>
        <w:tc>
          <w:tcPr>
            <w:tcW w:w="1620" w:type="dxa"/>
          </w:tcPr>
          <w:p w:rsidR="00E55EA3" w:rsidRDefault="00E55EA3" w:rsidP="00EC061F">
            <w:pPr>
              <w:pStyle w:val="Tablecontent"/>
            </w:pPr>
            <w:r>
              <w:t>M</w:t>
            </w:r>
          </w:p>
        </w:tc>
      </w:tr>
      <w:tr w:rsidR="00E55EA3" w:rsidRPr="00425C8F" w:rsidTr="00EC061F">
        <w:trPr>
          <w:cantSplit/>
          <w:trHeight w:val="277"/>
        </w:trPr>
        <w:tc>
          <w:tcPr>
            <w:tcW w:w="1800" w:type="dxa"/>
          </w:tcPr>
          <w:p w:rsidR="00E55EA3" w:rsidRDefault="00E55EA3" w:rsidP="00EC061F">
            <w:pPr>
              <w:pStyle w:val="Tablecontent"/>
            </w:pPr>
            <w:r>
              <w:t>dataObject</w:t>
            </w:r>
          </w:p>
        </w:tc>
        <w:tc>
          <w:tcPr>
            <w:tcW w:w="1800" w:type="dxa"/>
          </w:tcPr>
          <w:p w:rsidR="00E55EA3" w:rsidRDefault="00E55EA3" w:rsidP="00EC061F">
            <w:pPr>
              <w:pStyle w:val="Tablecontent"/>
            </w:pPr>
            <w:r>
              <w:t>JSON format of data fetched form DB</w:t>
            </w:r>
          </w:p>
        </w:tc>
        <w:tc>
          <w:tcPr>
            <w:tcW w:w="1980" w:type="dxa"/>
          </w:tcPr>
          <w:p w:rsidR="00E55EA3" w:rsidRDefault="00E55EA3" w:rsidP="00EC061F">
            <w:pPr>
              <w:pStyle w:val="Tablecontent"/>
            </w:pPr>
            <w:r>
              <w:t>JSON format of data fetched form DB</w:t>
            </w:r>
          </w:p>
        </w:tc>
        <w:tc>
          <w:tcPr>
            <w:tcW w:w="1620" w:type="dxa"/>
          </w:tcPr>
          <w:p w:rsidR="00E55EA3" w:rsidRPr="00425C8F" w:rsidRDefault="00E55EA3" w:rsidP="00EC061F">
            <w:pPr>
              <w:pStyle w:val="Tablecontent"/>
            </w:pPr>
            <w:r>
              <w:t>{“Key”:”Value”}</w:t>
            </w:r>
          </w:p>
        </w:tc>
        <w:tc>
          <w:tcPr>
            <w:tcW w:w="720" w:type="dxa"/>
          </w:tcPr>
          <w:p w:rsidR="00E55EA3" w:rsidRDefault="00E55EA3" w:rsidP="00EC061F">
            <w:pPr>
              <w:pStyle w:val="Tablecontent"/>
            </w:pPr>
            <w:r>
              <w:t>A</w:t>
            </w:r>
          </w:p>
        </w:tc>
        <w:tc>
          <w:tcPr>
            <w:tcW w:w="1620" w:type="dxa"/>
          </w:tcPr>
          <w:p w:rsidR="00E55EA3" w:rsidRPr="00425C8F" w:rsidRDefault="00E55EA3" w:rsidP="00EC061F">
            <w:pPr>
              <w:pStyle w:val="Tablecontent"/>
            </w:pPr>
            <w:r>
              <w:t>M</w:t>
            </w:r>
          </w:p>
        </w:tc>
      </w:tr>
    </w:tbl>
    <w:p w:rsidR="00E55EA3" w:rsidRDefault="00E55EA3" w:rsidP="00E55EA3">
      <w:pPr>
        <w:pStyle w:val="BodyText2"/>
        <w:rPr>
          <w:lang w:val="en-IN"/>
        </w:rPr>
      </w:pPr>
    </w:p>
    <w:p w:rsidR="00E55EA3" w:rsidRDefault="00E55EA3" w:rsidP="00E55EA3">
      <w:pPr>
        <w:pStyle w:val="Heading"/>
        <w:rPr>
          <w:color w:val="auto"/>
        </w:rPr>
      </w:pPr>
    </w:p>
    <w:p w:rsidR="00E55EA3" w:rsidRPr="00425C8F" w:rsidRDefault="00E55EA3" w:rsidP="00E55EA3">
      <w:pPr>
        <w:pStyle w:val="Heading"/>
        <w:rPr>
          <w:color w:val="auto"/>
        </w:rPr>
      </w:pPr>
      <w:r w:rsidRPr="00425C8F">
        <w:rPr>
          <w:color w:val="auto"/>
        </w:rPr>
        <w:t>Business Rules</w:t>
      </w:r>
    </w:p>
    <w:p w:rsidR="00E55EA3" w:rsidRDefault="00E55EA3" w:rsidP="00E55EA3">
      <w:pPr>
        <w:pStyle w:val="BodyText2"/>
        <w:numPr>
          <w:ilvl w:val="0"/>
          <w:numId w:val="26"/>
        </w:numPr>
      </w:pPr>
      <w:r w:rsidRPr="00425C8F">
        <w:t xml:space="preserve">Type tag will identify the type of </w:t>
      </w:r>
      <w:r>
        <w:t>resource</w:t>
      </w:r>
      <w:r w:rsidRPr="00425C8F">
        <w:t>.</w:t>
      </w:r>
    </w:p>
    <w:p w:rsidR="00E55EA3" w:rsidRDefault="00E55EA3" w:rsidP="00E55EA3">
      <w:pPr>
        <w:pStyle w:val="BodyText2"/>
        <w:numPr>
          <w:ilvl w:val="0"/>
          <w:numId w:val="26"/>
        </w:numPr>
        <w:rPr>
          <w:lang w:val="en-IN"/>
        </w:rPr>
      </w:pPr>
      <w:r>
        <w:t>Data object will have all the data related to operation</w:t>
      </w:r>
    </w:p>
    <w:p w:rsidR="003A45D6" w:rsidRDefault="003A45D6" w:rsidP="003A45D6">
      <w:pPr>
        <w:pStyle w:val="BodyText2"/>
      </w:pPr>
    </w:p>
    <w:p w:rsidR="003A45D6" w:rsidRDefault="003A45D6" w:rsidP="003A45D6">
      <w:pPr>
        <w:pStyle w:val="BodyText2"/>
      </w:pPr>
    </w:p>
    <w:p w:rsidR="00E55EA3" w:rsidRDefault="00E55EA3" w:rsidP="00E55EA3">
      <w:pPr>
        <w:pStyle w:val="BodyText2"/>
      </w:pPr>
    </w:p>
    <w:p w:rsidR="00E55EA3" w:rsidRPr="000C6213" w:rsidRDefault="00E55EA3" w:rsidP="00E55EA3">
      <w:pPr>
        <w:pStyle w:val="Heading2"/>
        <w:tabs>
          <w:tab w:val="clear" w:pos="756"/>
          <w:tab w:val="num" w:pos="666"/>
        </w:tabs>
        <w:ind w:left="666"/>
        <w:rPr>
          <w:lang w:val="en-IN"/>
        </w:rPr>
      </w:pPr>
      <w:r>
        <w:rPr>
          <w:lang w:val="en-IN"/>
        </w:rPr>
        <w:t>View Self Details</w:t>
      </w:r>
    </w:p>
    <w:p w:rsidR="00E55EA3" w:rsidRDefault="00E55EA3" w:rsidP="00E55EA3">
      <w:pPr>
        <w:pStyle w:val="BodyText2"/>
      </w:pPr>
      <w:r>
        <w:t>In</w:t>
      </w:r>
      <w:r w:rsidRPr="00425C8F">
        <w:t xml:space="preserve"> this </w:t>
      </w:r>
      <w:r>
        <w:t xml:space="preserve">resource User can </w:t>
      </w:r>
      <w:r w:rsidR="00EC061F">
        <w:t xml:space="preserve"> view the details of the user.</w:t>
      </w:r>
    </w:p>
    <w:p w:rsidR="00E55EA3" w:rsidRDefault="00E55EA3" w:rsidP="00E55EA3">
      <w:pPr>
        <w:pStyle w:val="BodyText2"/>
      </w:pPr>
    </w:p>
    <w:p w:rsidR="00E55EA3" w:rsidRDefault="00E55EA3" w:rsidP="00E55EA3">
      <w:pPr>
        <w:pStyle w:val="BodyText2"/>
        <w:rPr>
          <w:b/>
        </w:rPr>
      </w:pPr>
    </w:p>
    <w:p w:rsidR="00E55EA3" w:rsidRPr="00425C8F" w:rsidRDefault="00E55EA3" w:rsidP="00E55EA3">
      <w:pPr>
        <w:pStyle w:val="Heading"/>
        <w:rPr>
          <w:color w:val="auto"/>
        </w:rPr>
      </w:pPr>
      <w:r w:rsidRPr="00425C8F">
        <w:rPr>
          <w:color w:val="auto"/>
        </w:rPr>
        <w:t>Request Syntax</w:t>
      </w:r>
    </w:p>
    <w:p w:rsidR="00E55EA3" w:rsidRDefault="00E55EA3" w:rsidP="00E55EA3">
      <w:pPr>
        <w:pStyle w:val="BodyText2"/>
        <w:ind w:left="720"/>
      </w:pPr>
      <w:r w:rsidRPr="00425C8F">
        <w:t>The External System will send the following request for return. The request format and details of request are mentioned below.</w:t>
      </w:r>
    </w:p>
    <w:p w:rsidR="00EC061F" w:rsidRDefault="00EC061F" w:rsidP="00EC061F">
      <w:pPr>
        <w:pStyle w:val="Heading"/>
        <w:rPr>
          <w:rFonts w:ascii="Calibri" w:hAnsi="Calibri" w:cs="Times New Roman"/>
          <w:b w:val="0"/>
          <w:color w:val="000000"/>
          <w:sz w:val="22"/>
          <w:szCs w:val="22"/>
          <w:u w:val="none"/>
          <w:lang w:val="en-US"/>
        </w:rPr>
      </w:pPr>
      <w:r w:rsidRPr="00446368">
        <w:rPr>
          <w:rFonts w:ascii="Calibri" w:hAnsi="Calibri" w:cs="Times New Roman"/>
          <w:b w:val="0"/>
          <w:color w:val="000000"/>
          <w:sz w:val="22"/>
          <w:szCs w:val="22"/>
          <w:u w:val="none"/>
          <w:lang w:val="en-US"/>
        </w:rPr>
        <w:t>{"data":{"loginId":"superadmin"}}</w:t>
      </w:r>
    </w:p>
    <w:p w:rsidR="00E55EA3" w:rsidRDefault="00E55EA3" w:rsidP="00E55EA3">
      <w:pPr>
        <w:pStyle w:val="Heading"/>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E55EA3" w:rsidRPr="00425C8F" w:rsidTr="00EC061F">
        <w:trPr>
          <w:trHeight w:val="277"/>
          <w:tblHeader/>
        </w:trPr>
        <w:tc>
          <w:tcPr>
            <w:tcW w:w="1800" w:type="dxa"/>
            <w:shd w:val="clear" w:color="auto" w:fill="E31837"/>
          </w:tcPr>
          <w:p w:rsidR="00E55EA3" w:rsidRPr="00425C8F" w:rsidRDefault="00E55EA3" w:rsidP="00EC061F">
            <w:pPr>
              <w:pStyle w:val="TableColumnLabels"/>
              <w:rPr>
                <w:color w:val="auto"/>
                <w:lang w:val="en-IN"/>
              </w:rPr>
            </w:pPr>
            <w:r w:rsidRPr="00425C8F">
              <w:rPr>
                <w:color w:val="auto"/>
                <w:lang w:val="en-IN"/>
              </w:rPr>
              <w:t>TAG</w:t>
            </w:r>
          </w:p>
        </w:tc>
        <w:tc>
          <w:tcPr>
            <w:tcW w:w="1800" w:type="dxa"/>
            <w:shd w:val="clear" w:color="auto" w:fill="E31837"/>
          </w:tcPr>
          <w:p w:rsidR="00E55EA3" w:rsidRPr="00425C8F" w:rsidRDefault="00E55EA3" w:rsidP="00EC061F">
            <w:pPr>
              <w:pStyle w:val="TableColumnLabels"/>
              <w:rPr>
                <w:color w:val="auto"/>
                <w:lang w:val="en-IN"/>
              </w:rPr>
            </w:pPr>
            <w:r w:rsidRPr="00425C8F">
              <w:rPr>
                <w:color w:val="auto"/>
                <w:lang w:val="en-IN"/>
              </w:rPr>
              <w:t>Fields</w:t>
            </w:r>
          </w:p>
        </w:tc>
        <w:tc>
          <w:tcPr>
            <w:tcW w:w="1980" w:type="dxa"/>
            <w:shd w:val="clear" w:color="auto" w:fill="E31837"/>
          </w:tcPr>
          <w:p w:rsidR="00E55EA3" w:rsidRPr="00425C8F" w:rsidRDefault="00E55EA3" w:rsidP="00EC061F">
            <w:pPr>
              <w:pStyle w:val="TableColumnLabels"/>
              <w:rPr>
                <w:color w:val="auto"/>
                <w:lang w:val="en-IN"/>
              </w:rPr>
            </w:pPr>
            <w:r w:rsidRPr="00425C8F">
              <w:rPr>
                <w:color w:val="auto"/>
                <w:lang w:val="en-IN"/>
              </w:rPr>
              <w:t>Remarks</w:t>
            </w:r>
          </w:p>
        </w:tc>
        <w:tc>
          <w:tcPr>
            <w:tcW w:w="1620" w:type="dxa"/>
            <w:shd w:val="clear" w:color="auto" w:fill="E31837"/>
          </w:tcPr>
          <w:p w:rsidR="00E55EA3" w:rsidRPr="00425C8F" w:rsidRDefault="00E55EA3" w:rsidP="00EC061F">
            <w:pPr>
              <w:pStyle w:val="TableColumnLabels"/>
              <w:rPr>
                <w:color w:val="auto"/>
                <w:lang w:val="en-IN"/>
              </w:rPr>
            </w:pPr>
            <w:r w:rsidRPr="00425C8F">
              <w:rPr>
                <w:color w:val="auto"/>
                <w:lang w:val="en-IN"/>
              </w:rPr>
              <w:t>Example</w:t>
            </w:r>
          </w:p>
        </w:tc>
        <w:tc>
          <w:tcPr>
            <w:tcW w:w="720" w:type="dxa"/>
            <w:shd w:val="clear" w:color="auto" w:fill="E31837"/>
          </w:tcPr>
          <w:p w:rsidR="00E55EA3" w:rsidRPr="00425C8F" w:rsidRDefault="00E55EA3" w:rsidP="00EC061F">
            <w:pPr>
              <w:pStyle w:val="TableColumnLabels"/>
              <w:rPr>
                <w:color w:val="auto"/>
                <w:lang w:val="en-IN"/>
              </w:rPr>
            </w:pPr>
            <w:r w:rsidRPr="00425C8F">
              <w:rPr>
                <w:color w:val="auto"/>
                <w:lang w:val="en-IN"/>
              </w:rPr>
              <w:t>Field Type</w:t>
            </w:r>
          </w:p>
        </w:tc>
        <w:tc>
          <w:tcPr>
            <w:tcW w:w="1620" w:type="dxa"/>
            <w:shd w:val="clear" w:color="auto" w:fill="E31837"/>
          </w:tcPr>
          <w:p w:rsidR="00E55EA3" w:rsidRPr="00425C8F" w:rsidRDefault="00E55EA3" w:rsidP="00EC061F">
            <w:pPr>
              <w:pStyle w:val="TableColumnLabels"/>
              <w:rPr>
                <w:color w:val="auto"/>
                <w:lang w:val="en-IN"/>
              </w:rPr>
            </w:pPr>
            <w:r w:rsidRPr="00425C8F">
              <w:rPr>
                <w:color w:val="auto"/>
                <w:lang w:val="en-IN"/>
              </w:rPr>
              <w:t>Optional/</w:t>
            </w:r>
          </w:p>
          <w:p w:rsidR="00E55EA3" w:rsidRPr="00425C8F" w:rsidRDefault="00E55EA3" w:rsidP="00EC061F">
            <w:pPr>
              <w:pStyle w:val="TableColumnLabels"/>
              <w:rPr>
                <w:color w:val="auto"/>
                <w:lang w:val="en-IN"/>
              </w:rPr>
            </w:pPr>
            <w:r w:rsidRPr="00425C8F">
              <w:rPr>
                <w:color w:val="auto"/>
                <w:lang w:val="en-IN"/>
              </w:rPr>
              <w:t>Mandatory</w:t>
            </w:r>
          </w:p>
        </w:tc>
      </w:tr>
      <w:tr w:rsidR="00E55EA3" w:rsidRPr="00425C8F" w:rsidTr="00EC061F">
        <w:trPr>
          <w:trHeight w:val="277"/>
        </w:trPr>
        <w:tc>
          <w:tcPr>
            <w:tcW w:w="9540" w:type="dxa"/>
            <w:gridSpan w:val="6"/>
          </w:tcPr>
          <w:p w:rsidR="00E55EA3" w:rsidRPr="00425C8F" w:rsidRDefault="00E55EA3" w:rsidP="00EC061F">
            <w:pPr>
              <w:pStyle w:val="Tablecontent"/>
            </w:pPr>
            <w:r w:rsidRPr="00425C8F">
              <w:rPr>
                <w:b/>
                <w:bCs/>
              </w:rPr>
              <w:t>DATA</w:t>
            </w:r>
          </w:p>
        </w:tc>
      </w:tr>
      <w:tr w:rsidR="00E55EA3" w:rsidRPr="00425C8F" w:rsidTr="00EC061F">
        <w:trPr>
          <w:trHeight w:val="277"/>
        </w:trPr>
        <w:tc>
          <w:tcPr>
            <w:tcW w:w="1800" w:type="dxa"/>
          </w:tcPr>
          <w:p w:rsidR="00E55EA3" w:rsidRPr="00425C8F" w:rsidRDefault="00E55EA3" w:rsidP="00EC061F">
            <w:pPr>
              <w:pStyle w:val="Tablecontent"/>
            </w:pPr>
            <w:r w:rsidRPr="009928A9">
              <w:rPr>
                <w:rFonts w:ascii="Calibri" w:hAnsi="Calibri"/>
                <w:color w:val="000000"/>
                <w:sz w:val="22"/>
                <w:szCs w:val="22"/>
              </w:rPr>
              <w:t>LoginId</w:t>
            </w:r>
            <w:r>
              <w:rPr>
                <w:rFonts w:ascii="Calibri" w:hAnsi="Calibri"/>
                <w:color w:val="000000"/>
                <w:sz w:val="22"/>
                <w:szCs w:val="22"/>
              </w:rPr>
              <w:t xml:space="preserve"> </w:t>
            </w:r>
          </w:p>
        </w:tc>
        <w:tc>
          <w:tcPr>
            <w:tcW w:w="1800" w:type="dxa"/>
          </w:tcPr>
          <w:p w:rsidR="00E55EA3" w:rsidRPr="00425C8F" w:rsidRDefault="00E55EA3" w:rsidP="00EC061F">
            <w:pPr>
              <w:pStyle w:val="Tablecontent"/>
            </w:pPr>
            <w:r>
              <w:t>User’s login Id in PreTUPS who has initiated request</w:t>
            </w:r>
          </w:p>
        </w:tc>
        <w:tc>
          <w:tcPr>
            <w:tcW w:w="1980" w:type="dxa"/>
          </w:tcPr>
          <w:p w:rsidR="00E55EA3" w:rsidRPr="00425C8F" w:rsidRDefault="00E55EA3" w:rsidP="00EC061F">
            <w:pPr>
              <w:pStyle w:val="Tablecontent"/>
            </w:pPr>
            <w:r>
              <w:t>Valid login Id of user</w:t>
            </w:r>
          </w:p>
        </w:tc>
        <w:tc>
          <w:tcPr>
            <w:tcW w:w="1620" w:type="dxa"/>
          </w:tcPr>
          <w:p w:rsidR="00E55EA3" w:rsidRPr="00425C8F" w:rsidRDefault="00E55EA3" w:rsidP="00EC061F">
            <w:pPr>
              <w:pStyle w:val="Tablecontent"/>
            </w:pPr>
            <w:r>
              <w:rPr>
                <w:rFonts w:ascii="Calibri" w:hAnsi="Calibri"/>
                <w:color w:val="000000"/>
                <w:sz w:val="22"/>
                <w:szCs w:val="22"/>
              </w:rPr>
              <w:t>satcorp</w:t>
            </w:r>
          </w:p>
        </w:tc>
        <w:tc>
          <w:tcPr>
            <w:tcW w:w="720" w:type="dxa"/>
          </w:tcPr>
          <w:p w:rsidR="00E55EA3" w:rsidRPr="00425C8F" w:rsidRDefault="00E55EA3" w:rsidP="00EC061F">
            <w:pPr>
              <w:pStyle w:val="Tablecontent"/>
            </w:pPr>
            <w:r w:rsidRPr="00425C8F">
              <w:t>A (10)</w:t>
            </w:r>
          </w:p>
        </w:tc>
        <w:tc>
          <w:tcPr>
            <w:tcW w:w="1620" w:type="dxa"/>
          </w:tcPr>
          <w:p w:rsidR="00E55EA3" w:rsidRPr="00425C8F" w:rsidRDefault="00E55EA3" w:rsidP="00EC061F">
            <w:pPr>
              <w:pStyle w:val="Tablecontent"/>
            </w:pPr>
            <w:r>
              <w:t>M</w:t>
            </w:r>
          </w:p>
        </w:tc>
      </w:tr>
      <w:tr w:rsidR="00E55EA3" w:rsidRPr="00425C8F" w:rsidTr="00EC061F">
        <w:trPr>
          <w:trHeight w:val="277"/>
        </w:trPr>
        <w:tc>
          <w:tcPr>
            <w:tcW w:w="1800" w:type="dxa"/>
          </w:tcPr>
          <w:p w:rsidR="00E55EA3" w:rsidRPr="00425C8F" w:rsidRDefault="00E55EA3" w:rsidP="00EC061F">
            <w:pPr>
              <w:pStyle w:val="Tablecontent"/>
            </w:pPr>
            <w:r w:rsidRPr="009928A9">
              <w:rPr>
                <w:rFonts w:ascii="Calibri" w:hAnsi="Calibri"/>
                <w:color w:val="000000"/>
                <w:sz w:val="22"/>
                <w:szCs w:val="22"/>
              </w:rPr>
              <w:t>password</w:t>
            </w:r>
          </w:p>
        </w:tc>
        <w:tc>
          <w:tcPr>
            <w:tcW w:w="1800" w:type="dxa"/>
          </w:tcPr>
          <w:p w:rsidR="00E55EA3" w:rsidRPr="00425C8F" w:rsidRDefault="00E55EA3" w:rsidP="00EC061F">
            <w:pPr>
              <w:pStyle w:val="Tablecontent"/>
            </w:pPr>
            <w:r>
              <w:t>password  of initiated channel user</w:t>
            </w:r>
          </w:p>
        </w:tc>
        <w:tc>
          <w:tcPr>
            <w:tcW w:w="1980" w:type="dxa"/>
          </w:tcPr>
          <w:p w:rsidR="00E55EA3" w:rsidRPr="00425C8F" w:rsidRDefault="00E55EA3" w:rsidP="00EC061F">
            <w:pPr>
              <w:pStyle w:val="Tablecontent"/>
            </w:pPr>
            <w:r>
              <w:t>Valid password of user</w:t>
            </w:r>
          </w:p>
        </w:tc>
        <w:tc>
          <w:tcPr>
            <w:tcW w:w="1620" w:type="dxa"/>
          </w:tcPr>
          <w:p w:rsidR="00E55EA3" w:rsidRPr="00425C8F" w:rsidRDefault="00E55EA3" w:rsidP="00EC061F">
            <w:pPr>
              <w:pStyle w:val="Tablecontent"/>
            </w:pPr>
            <w:r>
              <w:rPr>
                <w:rFonts w:ascii="Calibri" w:hAnsi="Calibri"/>
                <w:color w:val="000000"/>
                <w:sz w:val="22"/>
                <w:szCs w:val="22"/>
              </w:rPr>
              <w:t>1357</w:t>
            </w:r>
          </w:p>
        </w:tc>
        <w:tc>
          <w:tcPr>
            <w:tcW w:w="720" w:type="dxa"/>
          </w:tcPr>
          <w:p w:rsidR="00E55EA3" w:rsidRPr="00425C8F" w:rsidRDefault="00E55EA3" w:rsidP="00EC061F">
            <w:pPr>
              <w:pStyle w:val="Tablecontent"/>
            </w:pPr>
            <w:r>
              <w:t>A</w:t>
            </w:r>
            <w:r w:rsidRPr="00425C8F">
              <w:t xml:space="preserve"> (10)</w:t>
            </w:r>
          </w:p>
        </w:tc>
        <w:tc>
          <w:tcPr>
            <w:tcW w:w="1620" w:type="dxa"/>
          </w:tcPr>
          <w:p w:rsidR="00E55EA3" w:rsidRPr="00425C8F" w:rsidRDefault="00E55EA3" w:rsidP="00EC061F">
            <w:pPr>
              <w:pStyle w:val="Tablecontent"/>
            </w:pPr>
            <w:r>
              <w:t>M</w:t>
            </w:r>
          </w:p>
        </w:tc>
      </w:tr>
      <w:tr w:rsidR="00E55EA3" w:rsidRPr="00425C8F" w:rsidTr="00EC061F">
        <w:trPr>
          <w:cantSplit/>
          <w:trHeight w:val="277"/>
        </w:trPr>
        <w:tc>
          <w:tcPr>
            <w:tcW w:w="1800" w:type="dxa"/>
          </w:tcPr>
          <w:p w:rsidR="00E55EA3" w:rsidRPr="00425C8F" w:rsidRDefault="00E55EA3" w:rsidP="00EC061F">
            <w:pPr>
              <w:pStyle w:val="Tablecontent"/>
            </w:pPr>
            <w:r>
              <w:t>type</w:t>
            </w:r>
          </w:p>
        </w:tc>
        <w:tc>
          <w:tcPr>
            <w:tcW w:w="1800" w:type="dxa"/>
          </w:tcPr>
          <w:p w:rsidR="00E55EA3" w:rsidRPr="00425C8F" w:rsidRDefault="00E55EA3" w:rsidP="00EC061F">
            <w:pPr>
              <w:pStyle w:val="Tablecontent"/>
            </w:pPr>
            <w:r>
              <w:t>Service type</w:t>
            </w:r>
          </w:p>
        </w:tc>
        <w:tc>
          <w:tcPr>
            <w:tcW w:w="1980" w:type="dxa"/>
          </w:tcPr>
          <w:p w:rsidR="00E55EA3" w:rsidRPr="00425C8F" w:rsidRDefault="00E55EA3" w:rsidP="00EC061F">
            <w:pPr>
              <w:pStyle w:val="Tablecontent"/>
            </w:pPr>
            <w:r>
              <w:t>Service type of operation</w:t>
            </w:r>
          </w:p>
        </w:tc>
        <w:tc>
          <w:tcPr>
            <w:tcW w:w="1620" w:type="dxa"/>
          </w:tcPr>
          <w:p w:rsidR="00E55EA3" w:rsidRPr="00425C8F" w:rsidRDefault="00E55EA3" w:rsidP="00EC061F">
            <w:pPr>
              <w:pStyle w:val="Tablecontent"/>
            </w:pPr>
            <w:r w:rsidRPr="00D5216F">
              <w:rPr>
                <w:rFonts w:ascii="Calibri" w:hAnsi="Calibri"/>
                <w:color w:val="000000"/>
                <w:sz w:val="22"/>
                <w:szCs w:val="22"/>
              </w:rPr>
              <w:t>VIEWSCHRCBATCH2</w:t>
            </w:r>
          </w:p>
        </w:tc>
        <w:tc>
          <w:tcPr>
            <w:tcW w:w="720" w:type="dxa"/>
          </w:tcPr>
          <w:p w:rsidR="00E55EA3" w:rsidRPr="00425C8F" w:rsidRDefault="00E55EA3" w:rsidP="00EC061F">
            <w:pPr>
              <w:pStyle w:val="Tablecontent"/>
            </w:pPr>
            <w:r>
              <w:t>A(10)</w:t>
            </w:r>
          </w:p>
        </w:tc>
        <w:tc>
          <w:tcPr>
            <w:tcW w:w="1620" w:type="dxa"/>
          </w:tcPr>
          <w:p w:rsidR="00E55EA3" w:rsidRPr="00425C8F" w:rsidRDefault="00E55EA3" w:rsidP="00EC061F">
            <w:pPr>
              <w:pStyle w:val="Tablecontent"/>
            </w:pPr>
            <w:r>
              <w:t>M</w:t>
            </w:r>
          </w:p>
        </w:tc>
      </w:tr>
      <w:tr w:rsidR="00E55EA3" w:rsidRPr="00425C8F" w:rsidTr="00EC061F">
        <w:trPr>
          <w:cantSplit/>
          <w:trHeight w:val="277"/>
        </w:trPr>
        <w:tc>
          <w:tcPr>
            <w:tcW w:w="1800" w:type="dxa"/>
          </w:tcPr>
          <w:p w:rsidR="00E55EA3" w:rsidRDefault="00E55EA3" w:rsidP="00EC061F">
            <w:pPr>
              <w:pStyle w:val="Tablecontent"/>
            </w:pPr>
            <w:r>
              <w:lastRenderedPageBreak/>
              <w:t>data</w:t>
            </w:r>
          </w:p>
        </w:tc>
        <w:tc>
          <w:tcPr>
            <w:tcW w:w="1800" w:type="dxa"/>
          </w:tcPr>
          <w:p w:rsidR="00E55EA3" w:rsidRDefault="00E55EA3" w:rsidP="00EC061F">
            <w:pPr>
              <w:pStyle w:val="Tablecontent"/>
            </w:pPr>
            <w:r>
              <w:t>JSON object of data required for service</w:t>
            </w:r>
          </w:p>
        </w:tc>
        <w:tc>
          <w:tcPr>
            <w:tcW w:w="1980" w:type="dxa"/>
          </w:tcPr>
          <w:p w:rsidR="00E55EA3" w:rsidRDefault="00E55EA3" w:rsidP="00EC061F">
            <w:pPr>
              <w:pStyle w:val="Tablecontent"/>
            </w:pPr>
            <w:r>
              <w:t>Valid JSON Object required for operation</w:t>
            </w:r>
          </w:p>
        </w:tc>
        <w:tc>
          <w:tcPr>
            <w:tcW w:w="1620" w:type="dxa"/>
          </w:tcPr>
          <w:p w:rsidR="00E55EA3" w:rsidRDefault="00E55EA3" w:rsidP="00EC061F">
            <w:pPr>
              <w:pStyle w:val="Tablecontent"/>
            </w:pPr>
            <w:r>
              <w:t>{“Key”:”Value”,”Key”:”Value”}</w:t>
            </w:r>
          </w:p>
        </w:tc>
        <w:tc>
          <w:tcPr>
            <w:tcW w:w="720" w:type="dxa"/>
          </w:tcPr>
          <w:p w:rsidR="00E55EA3" w:rsidRDefault="00E55EA3" w:rsidP="00EC061F">
            <w:pPr>
              <w:pStyle w:val="Tablecontent"/>
            </w:pPr>
            <w:r>
              <w:t>A</w:t>
            </w:r>
          </w:p>
        </w:tc>
        <w:tc>
          <w:tcPr>
            <w:tcW w:w="1620" w:type="dxa"/>
          </w:tcPr>
          <w:p w:rsidR="00E55EA3" w:rsidRPr="00425C8F" w:rsidRDefault="00E55EA3" w:rsidP="00EC061F">
            <w:pPr>
              <w:pStyle w:val="Tablecontent"/>
            </w:pPr>
            <w:r>
              <w:t>M</w:t>
            </w:r>
          </w:p>
        </w:tc>
      </w:tr>
    </w:tbl>
    <w:p w:rsidR="00E55EA3" w:rsidRDefault="00E55EA3" w:rsidP="00E55EA3">
      <w:pPr>
        <w:pStyle w:val="BodyText2"/>
        <w:rPr>
          <w:lang w:val="en-IN"/>
        </w:rPr>
      </w:pPr>
    </w:p>
    <w:p w:rsidR="00E55EA3" w:rsidRPr="00425C8F" w:rsidRDefault="00E55EA3" w:rsidP="00E55EA3">
      <w:pPr>
        <w:pStyle w:val="Heading"/>
        <w:rPr>
          <w:color w:val="auto"/>
        </w:rPr>
      </w:pPr>
      <w:r w:rsidRPr="00425C8F">
        <w:rPr>
          <w:color w:val="auto"/>
        </w:rPr>
        <w:t>Response Syntax</w:t>
      </w:r>
    </w:p>
    <w:p w:rsidR="00E55EA3" w:rsidRDefault="00E55EA3" w:rsidP="00E55EA3">
      <w:pPr>
        <w:pStyle w:val="BodyText2"/>
        <w:ind w:left="720"/>
      </w:pPr>
      <w:r w:rsidRPr="00425C8F">
        <w:t xml:space="preserve">PreTUPS system sends the acknowledgement to the External system. The acknowledgement will be in </w:t>
      </w:r>
      <w:r>
        <w:t>JSON</w:t>
      </w:r>
      <w:r w:rsidRPr="00425C8F">
        <w:t xml:space="preserve"> and send as response of the request. The </w:t>
      </w:r>
      <w:r>
        <w:t>JSON</w:t>
      </w:r>
      <w:r w:rsidRPr="00425C8F">
        <w:t xml:space="preserve"> response details are mentioned below</w:t>
      </w:r>
      <w:r>
        <w:t>.</w:t>
      </w:r>
    </w:p>
    <w:p w:rsidR="00E55EA3" w:rsidRDefault="00E55EA3" w:rsidP="00E55EA3">
      <w:pPr>
        <w:jc w:val="both"/>
        <w:rPr>
          <w:rFonts w:ascii="Calibri" w:hAnsi="Calibri"/>
          <w:color w:val="000000"/>
          <w:sz w:val="22"/>
          <w:szCs w:val="22"/>
        </w:rPr>
      </w:pPr>
    </w:p>
    <w:p w:rsidR="00EC061F" w:rsidRPr="00EC061F" w:rsidRDefault="007D3F34" w:rsidP="00EC061F">
      <w:pPr>
        <w:pStyle w:val="Heading"/>
        <w:spacing w:line="240" w:lineRule="auto"/>
        <w:rPr>
          <w:rFonts w:ascii="Arial" w:hAnsi="Arial" w:cs="Times New Roman"/>
          <w:b w:val="0"/>
          <w:color w:val="auto"/>
          <w:sz w:val="20"/>
          <w:u w:val="none"/>
          <w:lang w:val="en-US"/>
        </w:rPr>
      </w:pPr>
      <w:r>
        <w:rPr>
          <w:rFonts w:ascii="Arial" w:hAnsi="Arial" w:cs="Times New Roman"/>
          <w:b w:val="0"/>
          <w:color w:val="auto"/>
          <w:sz w:val="20"/>
          <w:u w:val="none"/>
          <w:lang w:val="en-US"/>
        </w:rPr>
        <w:t>{</w:t>
      </w:r>
    </w:p>
    <w:p w:rsidR="00EC061F" w:rsidRPr="00EC061F" w:rsidRDefault="00EC061F" w:rsidP="00EC061F">
      <w:pPr>
        <w:pStyle w:val="Heading"/>
        <w:spacing w:line="240" w:lineRule="auto"/>
        <w:rPr>
          <w:rFonts w:ascii="Arial" w:hAnsi="Arial" w:cs="Times New Roman"/>
          <w:b w:val="0"/>
          <w:color w:val="auto"/>
          <w:sz w:val="20"/>
          <w:u w:val="none"/>
          <w:lang w:val="en-US"/>
        </w:rPr>
      </w:pPr>
      <w:r w:rsidRPr="00EC061F">
        <w:rPr>
          <w:rFonts w:ascii="Arial" w:hAnsi="Arial" w:cs="Times New Roman"/>
          <w:b w:val="0"/>
          <w:color w:val="auto"/>
          <w:sz w:val="20"/>
          <w:u w:val="none"/>
          <w:lang w:val="en-US"/>
        </w:rPr>
        <w:t xml:space="preserve">  "statusCode": 200,</w:t>
      </w:r>
    </w:p>
    <w:p w:rsidR="00EC061F" w:rsidRPr="00EC061F" w:rsidRDefault="00EC061F" w:rsidP="00EC061F">
      <w:pPr>
        <w:pStyle w:val="Heading"/>
        <w:spacing w:line="240" w:lineRule="auto"/>
        <w:rPr>
          <w:rFonts w:ascii="Arial" w:hAnsi="Arial" w:cs="Times New Roman"/>
          <w:b w:val="0"/>
          <w:color w:val="auto"/>
          <w:sz w:val="20"/>
          <w:u w:val="none"/>
          <w:lang w:val="en-US"/>
        </w:rPr>
      </w:pPr>
      <w:r w:rsidRPr="00EC061F">
        <w:rPr>
          <w:rFonts w:ascii="Arial" w:hAnsi="Arial" w:cs="Times New Roman"/>
          <w:b w:val="0"/>
          <w:color w:val="auto"/>
          <w:sz w:val="20"/>
          <w:u w:val="none"/>
          <w:lang w:val="en-US"/>
        </w:rPr>
        <w:t xml:space="preserve">  "status": true,</w:t>
      </w:r>
    </w:p>
    <w:p w:rsidR="00EC061F" w:rsidRPr="00EC061F" w:rsidRDefault="00EC061F" w:rsidP="00EC061F">
      <w:pPr>
        <w:pStyle w:val="Heading"/>
        <w:spacing w:line="240" w:lineRule="auto"/>
        <w:rPr>
          <w:rFonts w:ascii="Arial" w:hAnsi="Arial" w:cs="Times New Roman"/>
          <w:b w:val="0"/>
          <w:color w:val="auto"/>
          <w:sz w:val="20"/>
          <w:u w:val="none"/>
          <w:lang w:val="en-US"/>
        </w:rPr>
      </w:pPr>
      <w:r w:rsidRPr="00EC061F">
        <w:rPr>
          <w:rFonts w:ascii="Arial" w:hAnsi="Arial" w:cs="Times New Roman"/>
          <w:b w:val="0"/>
          <w:color w:val="auto"/>
          <w:sz w:val="20"/>
          <w:u w:val="none"/>
          <w:lang w:val="en-US"/>
        </w:rPr>
        <w:t xml:space="preserve">  "successMsg": null,</w:t>
      </w:r>
    </w:p>
    <w:p w:rsidR="00EC061F" w:rsidRPr="00EC061F" w:rsidRDefault="00EC061F" w:rsidP="00EC061F">
      <w:pPr>
        <w:pStyle w:val="Heading"/>
        <w:spacing w:line="240" w:lineRule="auto"/>
        <w:rPr>
          <w:rFonts w:ascii="Arial" w:hAnsi="Arial" w:cs="Times New Roman"/>
          <w:b w:val="0"/>
          <w:color w:val="auto"/>
          <w:sz w:val="20"/>
          <w:u w:val="none"/>
          <w:lang w:val="en-US"/>
        </w:rPr>
      </w:pPr>
      <w:r w:rsidRPr="00EC061F">
        <w:rPr>
          <w:rFonts w:ascii="Arial" w:hAnsi="Arial" w:cs="Times New Roman"/>
          <w:b w:val="0"/>
          <w:color w:val="auto"/>
          <w:sz w:val="20"/>
          <w:u w:val="none"/>
          <w:lang w:val="en-US"/>
        </w:rPr>
        <w:t xml:space="preserve">  "formError": null,</w:t>
      </w:r>
    </w:p>
    <w:p w:rsidR="00EC061F" w:rsidRPr="00EC061F" w:rsidRDefault="00EC061F" w:rsidP="00EC061F">
      <w:pPr>
        <w:pStyle w:val="Heading"/>
        <w:spacing w:line="240" w:lineRule="auto"/>
        <w:rPr>
          <w:rFonts w:ascii="Arial" w:hAnsi="Arial" w:cs="Times New Roman"/>
          <w:b w:val="0"/>
          <w:color w:val="auto"/>
          <w:sz w:val="20"/>
          <w:u w:val="none"/>
          <w:lang w:val="en-US"/>
        </w:rPr>
      </w:pPr>
      <w:r w:rsidRPr="00EC061F">
        <w:rPr>
          <w:rFonts w:ascii="Arial" w:hAnsi="Arial" w:cs="Times New Roman"/>
          <w:b w:val="0"/>
          <w:color w:val="auto"/>
          <w:sz w:val="20"/>
          <w:u w:val="none"/>
          <w:lang w:val="en-US"/>
        </w:rPr>
        <w:t xml:space="preserve">  "globalError": null,</w:t>
      </w:r>
    </w:p>
    <w:p w:rsidR="00EC061F" w:rsidRPr="00EC061F" w:rsidRDefault="00EC061F" w:rsidP="00EC061F">
      <w:pPr>
        <w:pStyle w:val="Heading"/>
        <w:spacing w:line="240" w:lineRule="auto"/>
        <w:rPr>
          <w:rFonts w:ascii="Arial" w:hAnsi="Arial" w:cs="Times New Roman"/>
          <w:b w:val="0"/>
          <w:color w:val="auto"/>
          <w:sz w:val="20"/>
          <w:u w:val="none"/>
          <w:lang w:val="en-US"/>
        </w:rPr>
      </w:pPr>
      <w:r w:rsidRPr="00EC061F">
        <w:rPr>
          <w:rFonts w:ascii="Arial" w:hAnsi="Arial" w:cs="Times New Roman"/>
          <w:b w:val="0"/>
          <w:color w:val="auto"/>
          <w:sz w:val="20"/>
          <w:u w:val="none"/>
          <w:lang w:val="en-US"/>
        </w:rPr>
        <w:t xml:space="preserve">  "parameters": null,</w:t>
      </w:r>
    </w:p>
    <w:p w:rsidR="00EC061F" w:rsidRDefault="00EC061F" w:rsidP="00EC061F">
      <w:pPr>
        <w:pStyle w:val="Heading"/>
        <w:spacing w:line="240" w:lineRule="auto"/>
        <w:rPr>
          <w:rFonts w:ascii="Arial" w:hAnsi="Arial" w:cs="Times New Roman"/>
          <w:b w:val="0"/>
          <w:color w:val="auto"/>
          <w:sz w:val="20"/>
          <w:u w:val="none"/>
          <w:lang w:val="en-US"/>
        </w:rPr>
      </w:pPr>
      <w:r w:rsidRPr="00EC061F">
        <w:rPr>
          <w:rFonts w:ascii="Arial" w:hAnsi="Arial" w:cs="Times New Roman"/>
          <w:b w:val="0"/>
          <w:color w:val="auto"/>
          <w:sz w:val="20"/>
          <w:u w:val="none"/>
          <w:lang w:val="en-US"/>
        </w:rPr>
        <w:t xml:space="preserve">  "dataObject": {</w:t>
      </w:r>
      <w:r w:rsidR="007D3F34">
        <w:rPr>
          <w:rFonts w:ascii="Arial" w:hAnsi="Arial" w:cs="Times New Roman"/>
          <w:b w:val="0"/>
          <w:color w:val="auto"/>
          <w:sz w:val="20"/>
          <w:u w:val="none"/>
          <w:lang w:val="en-US"/>
        </w:rPr>
        <w:t>//All details of the user }</w:t>
      </w:r>
    </w:p>
    <w:p w:rsidR="007D3F34" w:rsidRPr="007D3F34" w:rsidRDefault="007D3F34" w:rsidP="007D3F34">
      <w:pPr>
        <w:pStyle w:val="BodyText2"/>
      </w:pPr>
      <w:r>
        <w:t>}</w:t>
      </w:r>
    </w:p>
    <w:p w:rsidR="00E55EA3" w:rsidRDefault="00E55EA3" w:rsidP="00EC061F">
      <w:pPr>
        <w:pStyle w:val="Heading"/>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E55EA3" w:rsidRPr="00425C8F" w:rsidTr="00EC061F">
        <w:trPr>
          <w:trHeight w:val="277"/>
          <w:tblHeader/>
        </w:trPr>
        <w:tc>
          <w:tcPr>
            <w:tcW w:w="1800" w:type="dxa"/>
            <w:shd w:val="clear" w:color="auto" w:fill="E31837"/>
          </w:tcPr>
          <w:p w:rsidR="00E55EA3" w:rsidRPr="00425C8F" w:rsidRDefault="00E55EA3" w:rsidP="00EC061F">
            <w:pPr>
              <w:pStyle w:val="TableColumnLabels"/>
              <w:rPr>
                <w:color w:val="auto"/>
                <w:lang w:val="en-IN"/>
              </w:rPr>
            </w:pPr>
            <w:r w:rsidRPr="00425C8F">
              <w:rPr>
                <w:color w:val="auto"/>
                <w:lang w:val="en-IN"/>
              </w:rPr>
              <w:t>TAG</w:t>
            </w:r>
          </w:p>
        </w:tc>
        <w:tc>
          <w:tcPr>
            <w:tcW w:w="1800" w:type="dxa"/>
            <w:shd w:val="clear" w:color="auto" w:fill="E31837"/>
          </w:tcPr>
          <w:p w:rsidR="00E55EA3" w:rsidRPr="00425C8F" w:rsidRDefault="00E55EA3" w:rsidP="00EC061F">
            <w:pPr>
              <w:pStyle w:val="TableColumnLabels"/>
              <w:rPr>
                <w:color w:val="auto"/>
                <w:lang w:val="en-IN"/>
              </w:rPr>
            </w:pPr>
            <w:r w:rsidRPr="00425C8F">
              <w:rPr>
                <w:color w:val="auto"/>
                <w:lang w:val="en-IN"/>
              </w:rPr>
              <w:t>Fields</w:t>
            </w:r>
          </w:p>
        </w:tc>
        <w:tc>
          <w:tcPr>
            <w:tcW w:w="1980" w:type="dxa"/>
            <w:shd w:val="clear" w:color="auto" w:fill="E31837"/>
          </w:tcPr>
          <w:p w:rsidR="00E55EA3" w:rsidRPr="00425C8F" w:rsidRDefault="00E55EA3" w:rsidP="00EC061F">
            <w:pPr>
              <w:pStyle w:val="TableColumnLabels"/>
              <w:rPr>
                <w:color w:val="auto"/>
                <w:lang w:val="en-IN"/>
              </w:rPr>
            </w:pPr>
            <w:r w:rsidRPr="00425C8F">
              <w:rPr>
                <w:color w:val="auto"/>
                <w:lang w:val="en-IN"/>
              </w:rPr>
              <w:t>Remarks</w:t>
            </w:r>
          </w:p>
        </w:tc>
        <w:tc>
          <w:tcPr>
            <w:tcW w:w="1620" w:type="dxa"/>
            <w:shd w:val="clear" w:color="auto" w:fill="E31837"/>
          </w:tcPr>
          <w:p w:rsidR="00E55EA3" w:rsidRPr="00425C8F" w:rsidRDefault="00E55EA3" w:rsidP="00EC061F">
            <w:pPr>
              <w:pStyle w:val="TableColumnLabels"/>
              <w:rPr>
                <w:color w:val="auto"/>
                <w:lang w:val="en-IN"/>
              </w:rPr>
            </w:pPr>
            <w:r w:rsidRPr="00425C8F">
              <w:rPr>
                <w:color w:val="auto"/>
                <w:lang w:val="en-IN"/>
              </w:rPr>
              <w:t>Example</w:t>
            </w:r>
          </w:p>
        </w:tc>
        <w:tc>
          <w:tcPr>
            <w:tcW w:w="720" w:type="dxa"/>
            <w:shd w:val="clear" w:color="auto" w:fill="E31837"/>
          </w:tcPr>
          <w:p w:rsidR="00E55EA3" w:rsidRPr="00425C8F" w:rsidRDefault="00E55EA3" w:rsidP="00EC061F">
            <w:pPr>
              <w:pStyle w:val="TableColumnLabels"/>
              <w:rPr>
                <w:color w:val="auto"/>
                <w:lang w:val="en-IN"/>
              </w:rPr>
            </w:pPr>
            <w:r w:rsidRPr="00425C8F">
              <w:rPr>
                <w:color w:val="auto"/>
                <w:lang w:val="en-IN"/>
              </w:rPr>
              <w:t>Field Type</w:t>
            </w:r>
          </w:p>
        </w:tc>
        <w:tc>
          <w:tcPr>
            <w:tcW w:w="1620" w:type="dxa"/>
            <w:shd w:val="clear" w:color="auto" w:fill="E31837"/>
          </w:tcPr>
          <w:p w:rsidR="00E55EA3" w:rsidRPr="00425C8F" w:rsidRDefault="00E55EA3" w:rsidP="00EC061F">
            <w:pPr>
              <w:pStyle w:val="TableColumnLabels"/>
              <w:rPr>
                <w:color w:val="auto"/>
                <w:lang w:val="en-IN"/>
              </w:rPr>
            </w:pPr>
            <w:r w:rsidRPr="00425C8F">
              <w:rPr>
                <w:color w:val="auto"/>
                <w:lang w:val="en-IN"/>
              </w:rPr>
              <w:t>Optional/</w:t>
            </w:r>
          </w:p>
          <w:p w:rsidR="00E55EA3" w:rsidRPr="00425C8F" w:rsidRDefault="00E55EA3" w:rsidP="00EC061F">
            <w:pPr>
              <w:pStyle w:val="TableColumnLabels"/>
              <w:rPr>
                <w:color w:val="auto"/>
                <w:lang w:val="en-IN"/>
              </w:rPr>
            </w:pPr>
            <w:r w:rsidRPr="00425C8F">
              <w:rPr>
                <w:color w:val="auto"/>
                <w:lang w:val="en-IN"/>
              </w:rPr>
              <w:t>Mandatory</w:t>
            </w:r>
          </w:p>
        </w:tc>
      </w:tr>
      <w:tr w:rsidR="00E55EA3" w:rsidRPr="00425C8F" w:rsidTr="00EC061F">
        <w:trPr>
          <w:trHeight w:val="277"/>
        </w:trPr>
        <w:tc>
          <w:tcPr>
            <w:tcW w:w="1800" w:type="dxa"/>
          </w:tcPr>
          <w:p w:rsidR="00E55EA3" w:rsidRPr="00425C8F" w:rsidRDefault="00E55EA3" w:rsidP="00EC061F">
            <w:pPr>
              <w:pStyle w:val="Tablecontent"/>
            </w:pPr>
            <w:r>
              <w:t>statusCode</w:t>
            </w:r>
          </w:p>
        </w:tc>
        <w:tc>
          <w:tcPr>
            <w:tcW w:w="1800" w:type="dxa"/>
          </w:tcPr>
          <w:p w:rsidR="00E55EA3" w:rsidRPr="00425C8F" w:rsidRDefault="00E55EA3" w:rsidP="00EC061F">
            <w:pPr>
              <w:pStyle w:val="Tablecontent"/>
            </w:pPr>
            <w:r>
              <w:t>Status code of request</w:t>
            </w:r>
          </w:p>
        </w:tc>
        <w:tc>
          <w:tcPr>
            <w:tcW w:w="1980" w:type="dxa"/>
          </w:tcPr>
          <w:p w:rsidR="00E55EA3" w:rsidRPr="00425C8F" w:rsidRDefault="00E55EA3" w:rsidP="00EC061F">
            <w:pPr>
              <w:pStyle w:val="Tablecontent"/>
            </w:pPr>
            <w:r>
              <w:t>Return 200 if request lands on pretups server</w:t>
            </w:r>
          </w:p>
        </w:tc>
        <w:tc>
          <w:tcPr>
            <w:tcW w:w="1620" w:type="dxa"/>
          </w:tcPr>
          <w:p w:rsidR="00E55EA3" w:rsidRPr="00425C8F" w:rsidRDefault="00E55EA3" w:rsidP="00EC061F">
            <w:pPr>
              <w:pStyle w:val="Tablecontent"/>
            </w:pPr>
            <w:r>
              <w:t>200</w:t>
            </w:r>
          </w:p>
        </w:tc>
        <w:tc>
          <w:tcPr>
            <w:tcW w:w="720" w:type="dxa"/>
          </w:tcPr>
          <w:p w:rsidR="00E55EA3" w:rsidRPr="00425C8F" w:rsidRDefault="00E55EA3" w:rsidP="00EC061F">
            <w:pPr>
              <w:pStyle w:val="Tablecontent"/>
            </w:pPr>
            <w:r>
              <w:t>N</w:t>
            </w:r>
          </w:p>
        </w:tc>
        <w:tc>
          <w:tcPr>
            <w:tcW w:w="1620" w:type="dxa"/>
          </w:tcPr>
          <w:p w:rsidR="00E55EA3" w:rsidRPr="00425C8F" w:rsidRDefault="00E55EA3" w:rsidP="00EC061F">
            <w:pPr>
              <w:pStyle w:val="Tablecontent"/>
            </w:pPr>
            <w:r w:rsidRPr="00425C8F">
              <w:t>M</w:t>
            </w:r>
          </w:p>
        </w:tc>
      </w:tr>
      <w:tr w:rsidR="00E55EA3" w:rsidRPr="00425C8F" w:rsidTr="00EC061F">
        <w:trPr>
          <w:trHeight w:val="277"/>
        </w:trPr>
        <w:tc>
          <w:tcPr>
            <w:tcW w:w="1800" w:type="dxa"/>
          </w:tcPr>
          <w:p w:rsidR="00E55EA3" w:rsidRPr="00425C8F" w:rsidRDefault="00E55EA3" w:rsidP="00EC061F">
            <w:pPr>
              <w:pStyle w:val="Tablecontent"/>
            </w:pPr>
            <w:r>
              <w:t>status</w:t>
            </w:r>
          </w:p>
        </w:tc>
        <w:tc>
          <w:tcPr>
            <w:tcW w:w="1800" w:type="dxa"/>
          </w:tcPr>
          <w:p w:rsidR="00E55EA3" w:rsidRPr="00425C8F" w:rsidRDefault="00E55EA3" w:rsidP="00EC061F">
            <w:pPr>
              <w:pStyle w:val="Tablecontent"/>
            </w:pPr>
            <w:r>
              <w:t xml:space="preserve">Return request status </w:t>
            </w:r>
          </w:p>
        </w:tc>
        <w:tc>
          <w:tcPr>
            <w:tcW w:w="1980" w:type="dxa"/>
          </w:tcPr>
          <w:p w:rsidR="00E55EA3" w:rsidRPr="00425C8F" w:rsidRDefault="00E55EA3" w:rsidP="00EC061F">
            <w:pPr>
              <w:pStyle w:val="Tablecontent"/>
            </w:pPr>
            <w:r>
              <w:t>Either true or false based on error or success message</w:t>
            </w:r>
          </w:p>
        </w:tc>
        <w:tc>
          <w:tcPr>
            <w:tcW w:w="1620" w:type="dxa"/>
          </w:tcPr>
          <w:p w:rsidR="00E55EA3" w:rsidRPr="00425C8F" w:rsidRDefault="00E55EA3" w:rsidP="00EC061F">
            <w:pPr>
              <w:pStyle w:val="Tablecontent"/>
            </w:pPr>
            <w:r>
              <w:t>true</w:t>
            </w:r>
          </w:p>
        </w:tc>
        <w:tc>
          <w:tcPr>
            <w:tcW w:w="720" w:type="dxa"/>
          </w:tcPr>
          <w:p w:rsidR="00E55EA3" w:rsidRPr="00425C8F" w:rsidRDefault="00E55EA3" w:rsidP="00EC061F">
            <w:pPr>
              <w:pStyle w:val="Tablecontent"/>
            </w:pPr>
            <w:r>
              <w:t xml:space="preserve">A </w:t>
            </w:r>
          </w:p>
        </w:tc>
        <w:tc>
          <w:tcPr>
            <w:tcW w:w="1620" w:type="dxa"/>
          </w:tcPr>
          <w:p w:rsidR="00E55EA3" w:rsidRPr="00425C8F" w:rsidRDefault="00E55EA3" w:rsidP="00EC061F">
            <w:pPr>
              <w:pStyle w:val="Tablecontent"/>
            </w:pPr>
            <w:r w:rsidRPr="00425C8F">
              <w:t>M</w:t>
            </w:r>
          </w:p>
        </w:tc>
      </w:tr>
      <w:tr w:rsidR="00E55EA3" w:rsidRPr="00425C8F" w:rsidTr="00EC061F">
        <w:trPr>
          <w:cantSplit/>
          <w:trHeight w:val="277"/>
        </w:trPr>
        <w:tc>
          <w:tcPr>
            <w:tcW w:w="1800" w:type="dxa"/>
          </w:tcPr>
          <w:p w:rsidR="00E55EA3" w:rsidRPr="00425C8F" w:rsidRDefault="00E55EA3" w:rsidP="00EC061F">
            <w:pPr>
              <w:pStyle w:val="Tablecontent"/>
            </w:pPr>
            <w:r>
              <w:t>successMsg</w:t>
            </w:r>
          </w:p>
        </w:tc>
        <w:tc>
          <w:tcPr>
            <w:tcW w:w="1800" w:type="dxa"/>
          </w:tcPr>
          <w:p w:rsidR="00E55EA3" w:rsidRPr="00425C8F" w:rsidRDefault="00E55EA3" w:rsidP="00EC061F">
            <w:pPr>
              <w:pStyle w:val="Tablecontent"/>
            </w:pPr>
            <w:r>
              <w:t>Message for operation status</w:t>
            </w:r>
          </w:p>
        </w:tc>
        <w:tc>
          <w:tcPr>
            <w:tcW w:w="1980" w:type="dxa"/>
          </w:tcPr>
          <w:p w:rsidR="00E55EA3" w:rsidRPr="00425C8F" w:rsidRDefault="00E55EA3" w:rsidP="00EC061F">
            <w:pPr>
              <w:pStyle w:val="Tablecontent"/>
            </w:pPr>
            <w:r>
              <w:t>Success message return by service id operation executes successfully</w:t>
            </w:r>
          </w:p>
        </w:tc>
        <w:tc>
          <w:tcPr>
            <w:tcW w:w="1620" w:type="dxa"/>
          </w:tcPr>
          <w:p w:rsidR="00E55EA3" w:rsidRPr="00425C8F" w:rsidRDefault="00E55EA3" w:rsidP="00EC061F">
            <w:pPr>
              <w:pStyle w:val="Tablecontent"/>
            </w:pPr>
            <w:r w:rsidRPr="009A2C5F">
              <w:t>C2S reversal transaction status check successful</w:t>
            </w:r>
          </w:p>
        </w:tc>
        <w:tc>
          <w:tcPr>
            <w:tcW w:w="720" w:type="dxa"/>
          </w:tcPr>
          <w:p w:rsidR="00E55EA3" w:rsidRPr="00425C8F" w:rsidRDefault="00E55EA3" w:rsidP="00EC061F">
            <w:pPr>
              <w:pStyle w:val="Tablecontent"/>
            </w:pPr>
            <w:r>
              <w:t xml:space="preserve">A </w:t>
            </w:r>
          </w:p>
        </w:tc>
        <w:tc>
          <w:tcPr>
            <w:tcW w:w="1620" w:type="dxa"/>
          </w:tcPr>
          <w:p w:rsidR="00E55EA3" w:rsidRPr="00425C8F" w:rsidRDefault="00E55EA3" w:rsidP="00EC061F">
            <w:pPr>
              <w:pStyle w:val="Tablecontent"/>
            </w:pPr>
            <w:r w:rsidRPr="00425C8F">
              <w:t>M</w:t>
            </w:r>
          </w:p>
        </w:tc>
      </w:tr>
      <w:tr w:rsidR="00E55EA3" w:rsidRPr="00425C8F" w:rsidTr="00EC061F">
        <w:trPr>
          <w:cantSplit/>
          <w:trHeight w:val="277"/>
        </w:trPr>
        <w:tc>
          <w:tcPr>
            <w:tcW w:w="1800" w:type="dxa"/>
          </w:tcPr>
          <w:p w:rsidR="00E55EA3" w:rsidRPr="00425C8F" w:rsidRDefault="00E55EA3" w:rsidP="00EC061F">
            <w:pPr>
              <w:pStyle w:val="Tablecontent"/>
            </w:pPr>
            <w:r>
              <w:t>globalError</w:t>
            </w:r>
          </w:p>
        </w:tc>
        <w:tc>
          <w:tcPr>
            <w:tcW w:w="1800" w:type="dxa"/>
          </w:tcPr>
          <w:p w:rsidR="00E55EA3" w:rsidRPr="00425C8F" w:rsidRDefault="00E55EA3" w:rsidP="00EC061F">
            <w:pPr>
              <w:pStyle w:val="Tablecontent"/>
            </w:pPr>
            <w:r>
              <w:t>Any runtime exception</w:t>
            </w:r>
          </w:p>
        </w:tc>
        <w:tc>
          <w:tcPr>
            <w:tcW w:w="1980" w:type="dxa"/>
          </w:tcPr>
          <w:p w:rsidR="00E55EA3" w:rsidRPr="00425C8F" w:rsidRDefault="00E55EA3" w:rsidP="00EC061F">
            <w:pPr>
              <w:pStyle w:val="Tablecontent"/>
            </w:pPr>
            <w:r>
              <w:t>Runtime exception message occurs at the time of operation execution</w:t>
            </w:r>
          </w:p>
        </w:tc>
        <w:tc>
          <w:tcPr>
            <w:tcW w:w="1620" w:type="dxa"/>
          </w:tcPr>
          <w:p w:rsidR="00E55EA3" w:rsidRPr="00425C8F" w:rsidRDefault="00E55EA3" w:rsidP="00EC061F">
            <w:pPr>
              <w:pStyle w:val="Tablecontent"/>
            </w:pPr>
            <w:r>
              <w:t>Request format is wrong</w:t>
            </w:r>
          </w:p>
        </w:tc>
        <w:tc>
          <w:tcPr>
            <w:tcW w:w="720" w:type="dxa"/>
          </w:tcPr>
          <w:p w:rsidR="00E55EA3" w:rsidRPr="00425C8F" w:rsidRDefault="00E55EA3" w:rsidP="00EC061F">
            <w:pPr>
              <w:pStyle w:val="Tablecontent"/>
            </w:pPr>
            <w:r>
              <w:t>A</w:t>
            </w:r>
          </w:p>
        </w:tc>
        <w:tc>
          <w:tcPr>
            <w:tcW w:w="1620" w:type="dxa"/>
          </w:tcPr>
          <w:p w:rsidR="00E55EA3" w:rsidRPr="00425C8F" w:rsidRDefault="00E55EA3" w:rsidP="00EC061F">
            <w:pPr>
              <w:pStyle w:val="Tablecontent"/>
            </w:pPr>
            <w:r w:rsidRPr="00425C8F">
              <w:t>M</w:t>
            </w:r>
          </w:p>
        </w:tc>
      </w:tr>
      <w:tr w:rsidR="00E55EA3" w:rsidRPr="00425C8F" w:rsidTr="00EC061F">
        <w:trPr>
          <w:cantSplit/>
          <w:trHeight w:val="277"/>
        </w:trPr>
        <w:tc>
          <w:tcPr>
            <w:tcW w:w="1800" w:type="dxa"/>
          </w:tcPr>
          <w:p w:rsidR="00E55EA3" w:rsidRPr="00425C8F" w:rsidRDefault="00E55EA3" w:rsidP="00EC061F">
            <w:pPr>
              <w:pStyle w:val="Tablecontent"/>
            </w:pPr>
            <w:r>
              <w:t>fieldError</w:t>
            </w:r>
          </w:p>
        </w:tc>
        <w:tc>
          <w:tcPr>
            <w:tcW w:w="1800" w:type="dxa"/>
          </w:tcPr>
          <w:p w:rsidR="00E55EA3" w:rsidRPr="00425C8F" w:rsidRDefault="00E55EA3" w:rsidP="00EC061F">
            <w:pPr>
              <w:pStyle w:val="Tablecontent"/>
            </w:pPr>
            <w:r>
              <w:t>Error message for mandatory fields</w:t>
            </w:r>
          </w:p>
        </w:tc>
        <w:tc>
          <w:tcPr>
            <w:tcW w:w="1980" w:type="dxa"/>
          </w:tcPr>
          <w:p w:rsidR="00E55EA3" w:rsidRPr="00425C8F" w:rsidRDefault="00E55EA3" w:rsidP="00EC061F">
            <w:pPr>
              <w:pStyle w:val="Tablecontent"/>
            </w:pPr>
            <w:r>
              <w:t>Error message for mandatory fields</w:t>
            </w:r>
          </w:p>
        </w:tc>
        <w:tc>
          <w:tcPr>
            <w:tcW w:w="1620" w:type="dxa"/>
          </w:tcPr>
          <w:p w:rsidR="00E55EA3" w:rsidRPr="00425C8F" w:rsidRDefault="00E55EA3" w:rsidP="00EC061F">
            <w:pPr>
              <w:pStyle w:val="Tablecontent"/>
            </w:pPr>
            <w:r>
              <w:rPr>
                <w:rFonts w:ascii="Calibri" w:hAnsi="Calibri"/>
                <w:color w:val="000000"/>
                <w:sz w:val="22"/>
                <w:szCs w:val="22"/>
              </w:rPr>
              <w:t>transactionId is required</w:t>
            </w:r>
          </w:p>
        </w:tc>
        <w:tc>
          <w:tcPr>
            <w:tcW w:w="720" w:type="dxa"/>
          </w:tcPr>
          <w:p w:rsidR="00E55EA3" w:rsidRPr="00425C8F" w:rsidRDefault="00E55EA3" w:rsidP="00EC061F">
            <w:pPr>
              <w:pStyle w:val="Tablecontent"/>
            </w:pPr>
            <w:r>
              <w:t>A</w:t>
            </w:r>
          </w:p>
        </w:tc>
        <w:tc>
          <w:tcPr>
            <w:tcW w:w="1620" w:type="dxa"/>
          </w:tcPr>
          <w:p w:rsidR="00E55EA3" w:rsidRPr="00425C8F" w:rsidRDefault="00E55EA3" w:rsidP="00EC061F">
            <w:pPr>
              <w:pStyle w:val="Tablecontent"/>
            </w:pPr>
            <w:r w:rsidRPr="00425C8F">
              <w:t>M</w:t>
            </w:r>
          </w:p>
        </w:tc>
      </w:tr>
      <w:tr w:rsidR="00E55EA3" w:rsidRPr="00425C8F" w:rsidTr="00EC061F">
        <w:trPr>
          <w:cantSplit/>
          <w:trHeight w:val="277"/>
        </w:trPr>
        <w:tc>
          <w:tcPr>
            <w:tcW w:w="1800" w:type="dxa"/>
          </w:tcPr>
          <w:p w:rsidR="00E55EA3" w:rsidRDefault="00E55EA3" w:rsidP="00EC061F">
            <w:pPr>
              <w:pStyle w:val="Tablecontent"/>
            </w:pPr>
            <w:r>
              <w:t>messageCode</w:t>
            </w:r>
          </w:p>
        </w:tc>
        <w:tc>
          <w:tcPr>
            <w:tcW w:w="1800" w:type="dxa"/>
          </w:tcPr>
          <w:p w:rsidR="00E55EA3" w:rsidRDefault="00E55EA3" w:rsidP="00EC061F">
            <w:pPr>
              <w:pStyle w:val="Tablecontent"/>
            </w:pPr>
            <w:r>
              <w:t xml:space="preserve">Message code for the response status </w:t>
            </w:r>
          </w:p>
        </w:tc>
        <w:tc>
          <w:tcPr>
            <w:tcW w:w="1980" w:type="dxa"/>
          </w:tcPr>
          <w:p w:rsidR="00E55EA3" w:rsidRDefault="00E55EA3" w:rsidP="00EC061F">
            <w:pPr>
              <w:pStyle w:val="Tablecontent"/>
            </w:pPr>
            <w:r>
              <w:t>A numeric value which represent to a message for success or failure</w:t>
            </w:r>
          </w:p>
        </w:tc>
        <w:tc>
          <w:tcPr>
            <w:tcW w:w="1620" w:type="dxa"/>
          </w:tcPr>
          <w:p w:rsidR="00E55EA3" w:rsidRDefault="00E55EA3" w:rsidP="00EC061F">
            <w:pPr>
              <w:pStyle w:val="Tablecontent"/>
            </w:pPr>
            <w:r>
              <w:rPr>
                <w:rFonts w:ascii="Calibri" w:hAnsi="Calibri"/>
                <w:color w:val="000000"/>
                <w:sz w:val="22"/>
                <w:szCs w:val="22"/>
              </w:rPr>
              <w:t xml:space="preserve">Message reference code </w:t>
            </w:r>
          </w:p>
        </w:tc>
        <w:tc>
          <w:tcPr>
            <w:tcW w:w="720" w:type="dxa"/>
          </w:tcPr>
          <w:p w:rsidR="00E55EA3" w:rsidRDefault="00E55EA3" w:rsidP="00EC061F">
            <w:pPr>
              <w:pStyle w:val="Tablecontent"/>
            </w:pPr>
            <w:r>
              <w:t>A</w:t>
            </w:r>
          </w:p>
        </w:tc>
        <w:tc>
          <w:tcPr>
            <w:tcW w:w="1620" w:type="dxa"/>
          </w:tcPr>
          <w:p w:rsidR="00E55EA3" w:rsidRDefault="00E55EA3" w:rsidP="00EC061F">
            <w:pPr>
              <w:pStyle w:val="Tablecontent"/>
            </w:pPr>
            <w:r>
              <w:t>M</w:t>
            </w:r>
          </w:p>
        </w:tc>
      </w:tr>
      <w:tr w:rsidR="00E55EA3" w:rsidRPr="00425C8F" w:rsidTr="00EC061F">
        <w:trPr>
          <w:cantSplit/>
          <w:trHeight w:val="277"/>
        </w:trPr>
        <w:tc>
          <w:tcPr>
            <w:tcW w:w="1800" w:type="dxa"/>
          </w:tcPr>
          <w:p w:rsidR="00E55EA3" w:rsidRDefault="00E55EA3" w:rsidP="00EC061F">
            <w:pPr>
              <w:pStyle w:val="Tablecontent"/>
            </w:pPr>
            <w:r>
              <w:t>dataObject</w:t>
            </w:r>
          </w:p>
        </w:tc>
        <w:tc>
          <w:tcPr>
            <w:tcW w:w="1800" w:type="dxa"/>
          </w:tcPr>
          <w:p w:rsidR="00E55EA3" w:rsidRDefault="00E55EA3" w:rsidP="00EC061F">
            <w:pPr>
              <w:pStyle w:val="Tablecontent"/>
            </w:pPr>
            <w:r>
              <w:t>JSON format of data fetched form DB</w:t>
            </w:r>
          </w:p>
        </w:tc>
        <w:tc>
          <w:tcPr>
            <w:tcW w:w="1980" w:type="dxa"/>
          </w:tcPr>
          <w:p w:rsidR="00E55EA3" w:rsidRDefault="00E55EA3" w:rsidP="00EC061F">
            <w:pPr>
              <w:pStyle w:val="Tablecontent"/>
            </w:pPr>
            <w:r>
              <w:t>JSON format of data fetched form DB</w:t>
            </w:r>
          </w:p>
        </w:tc>
        <w:tc>
          <w:tcPr>
            <w:tcW w:w="1620" w:type="dxa"/>
          </w:tcPr>
          <w:p w:rsidR="00E55EA3" w:rsidRPr="00425C8F" w:rsidRDefault="00E55EA3" w:rsidP="00EC061F">
            <w:pPr>
              <w:pStyle w:val="Tablecontent"/>
            </w:pPr>
            <w:r>
              <w:t>{“Key”:”Value”}</w:t>
            </w:r>
          </w:p>
        </w:tc>
        <w:tc>
          <w:tcPr>
            <w:tcW w:w="720" w:type="dxa"/>
          </w:tcPr>
          <w:p w:rsidR="00E55EA3" w:rsidRDefault="00E55EA3" w:rsidP="00EC061F">
            <w:pPr>
              <w:pStyle w:val="Tablecontent"/>
            </w:pPr>
            <w:r>
              <w:t>A</w:t>
            </w:r>
          </w:p>
        </w:tc>
        <w:tc>
          <w:tcPr>
            <w:tcW w:w="1620" w:type="dxa"/>
          </w:tcPr>
          <w:p w:rsidR="00E55EA3" w:rsidRPr="00425C8F" w:rsidRDefault="00E55EA3" w:rsidP="00EC061F">
            <w:pPr>
              <w:pStyle w:val="Tablecontent"/>
            </w:pPr>
            <w:r>
              <w:t>M</w:t>
            </w:r>
          </w:p>
        </w:tc>
      </w:tr>
    </w:tbl>
    <w:p w:rsidR="00E55EA3" w:rsidRDefault="00E55EA3" w:rsidP="00E55EA3">
      <w:pPr>
        <w:pStyle w:val="BodyText2"/>
        <w:rPr>
          <w:lang w:val="en-IN"/>
        </w:rPr>
      </w:pPr>
    </w:p>
    <w:p w:rsidR="00E55EA3" w:rsidRDefault="00E55EA3" w:rsidP="00E55EA3">
      <w:pPr>
        <w:pStyle w:val="Heading"/>
        <w:rPr>
          <w:color w:val="auto"/>
        </w:rPr>
      </w:pPr>
    </w:p>
    <w:p w:rsidR="00E55EA3" w:rsidRPr="00425C8F" w:rsidRDefault="00E55EA3" w:rsidP="00E55EA3">
      <w:pPr>
        <w:pStyle w:val="Heading"/>
        <w:rPr>
          <w:color w:val="auto"/>
        </w:rPr>
      </w:pPr>
      <w:r w:rsidRPr="00425C8F">
        <w:rPr>
          <w:color w:val="auto"/>
        </w:rPr>
        <w:t>Business Rules</w:t>
      </w:r>
    </w:p>
    <w:p w:rsidR="00E55EA3" w:rsidRDefault="00E55EA3" w:rsidP="00E55EA3">
      <w:pPr>
        <w:pStyle w:val="BodyText2"/>
        <w:numPr>
          <w:ilvl w:val="0"/>
          <w:numId w:val="26"/>
        </w:numPr>
      </w:pPr>
      <w:r w:rsidRPr="00425C8F">
        <w:t xml:space="preserve">Type tag will identify the type of </w:t>
      </w:r>
      <w:r>
        <w:t>resource</w:t>
      </w:r>
      <w:r w:rsidRPr="00425C8F">
        <w:t>.</w:t>
      </w:r>
    </w:p>
    <w:p w:rsidR="00E55EA3" w:rsidRDefault="00E55EA3" w:rsidP="00E55EA3">
      <w:pPr>
        <w:pStyle w:val="BodyText2"/>
        <w:numPr>
          <w:ilvl w:val="0"/>
          <w:numId w:val="26"/>
        </w:numPr>
        <w:rPr>
          <w:lang w:val="en-IN"/>
        </w:rPr>
      </w:pPr>
      <w:r>
        <w:t>Data object will have all the data related to operation</w:t>
      </w:r>
    </w:p>
    <w:p w:rsidR="003A45D6" w:rsidRDefault="003A45D6" w:rsidP="003A45D6">
      <w:pPr>
        <w:pStyle w:val="BodyText2"/>
      </w:pPr>
    </w:p>
    <w:p w:rsidR="003A45D6" w:rsidRDefault="003A45D6" w:rsidP="003A45D6">
      <w:pPr>
        <w:pStyle w:val="BodyText2"/>
      </w:pPr>
    </w:p>
    <w:p w:rsidR="005718EC" w:rsidRPr="000C6213" w:rsidRDefault="005718EC" w:rsidP="005718EC">
      <w:pPr>
        <w:pStyle w:val="Heading2"/>
        <w:tabs>
          <w:tab w:val="clear" w:pos="756"/>
          <w:tab w:val="num" w:pos="1116"/>
        </w:tabs>
        <w:ind w:left="936"/>
        <w:rPr>
          <w:lang w:val="en-IN"/>
        </w:rPr>
      </w:pPr>
      <w:bookmarkStart w:id="78" w:name="_Toc474336457"/>
      <w:r>
        <w:rPr>
          <w:lang w:val="en-IN"/>
        </w:rPr>
        <w:t>Network Status</w:t>
      </w:r>
      <w:bookmarkEnd w:id="78"/>
    </w:p>
    <w:p w:rsidR="005718EC" w:rsidRDefault="005718EC" w:rsidP="005718EC">
      <w:pPr>
        <w:pStyle w:val="BodyText2"/>
        <w:ind w:left="180"/>
      </w:pPr>
      <w:r>
        <w:t>In</w:t>
      </w:r>
      <w:r w:rsidRPr="00425C8F">
        <w:t xml:space="preserve"> this </w:t>
      </w:r>
      <w:r>
        <w:t>resource User can change the status of networks.</w:t>
      </w:r>
    </w:p>
    <w:p w:rsidR="005718EC" w:rsidRDefault="005718EC" w:rsidP="005718EC">
      <w:pPr>
        <w:pStyle w:val="BodyText2"/>
        <w:ind w:left="180"/>
      </w:pPr>
    </w:p>
    <w:p w:rsidR="005718EC" w:rsidRDefault="005718EC" w:rsidP="005718EC">
      <w:pPr>
        <w:pStyle w:val="BodyText2"/>
        <w:ind w:left="180"/>
        <w:rPr>
          <w:b/>
        </w:rPr>
      </w:pPr>
    </w:p>
    <w:p w:rsidR="005718EC" w:rsidRPr="00425C8F" w:rsidRDefault="005718EC" w:rsidP="005718EC">
      <w:pPr>
        <w:pStyle w:val="Heading"/>
        <w:ind w:left="180"/>
        <w:rPr>
          <w:color w:val="auto"/>
        </w:rPr>
      </w:pPr>
      <w:r w:rsidRPr="00425C8F">
        <w:rPr>
          <w:color w:val="auto"/>
        </w:rPr>
        <w:t>Request Syntax</w:t>
      </w:r>
    </w:p>
    <w:p w:rsidR="005718EC" w:rsidRDefault="005718EC" w:rsidP="005718EC">
      <w:pPr>
        <w:pStyle w:val="BodyText2"/>
        <w:ind w:left="900"/>
      </w:pPr>
      <w:r w:rsidRPr="00425C8F">
        <w:t>The External System will send the following request for return. The request format and details of request are mentioned below.</w:t>
      </w:r>
    </w:p>
    <w:p w:rsidR="005718EC" w:rsidRDefault="005718EC" w:rsidP="005718EC">
      <w:pPr>
        <w:pStyle w:val="BodyText2"/>
        <w:ind w:left="180"/>
      </w:pPr>
    </w:p>
    <w:p w:rsidR="005718EC" w:rsidRPr="0021475F" w:rsidRDefault="005718EC" w:rsidP="005718EC">
      <w:pPr>
        <w:pStyle w:val="BodyText2"/>
        <w:ind w:left="180"/>
        <w:rPr>
          <w:rFonts w:ascii="Calibri" w:hAnsi="Calibri"/>
          <w:color w:val="000000"/>
          <w:sz w:val="22"/>
          <w:szCs w:val="22"/>
        </w:rPr>
      </w:pPr>
      <w:r w:rsidRPr="0021475F">
        <w:rPr>
          <w:rFonts w:ascii="Calibri" w:hAnsi="Calibri"/>
          <w:color w:val="000000"/>
          <w:sz w:val="22"/>
          <w:szCs w:val="22"/>
        </w:rPr>
        <w:t>{"loginId":"superadmin","password":"13572468","data":{"newNetworkCode</w:t>
      </w:r>
      <w:r>
        <w:rPr>
          <w:rFonts w:ascii="Calibri" w:hAnsi="Calibri"/>
          <w:color w:val="000000"/>
          <w:sz w:val="22"/>
          <w:szCs w:val="22"/>
        </w:rPr>
        <w:t>”:[“NG”]</w:t>
      </w:r>
      <w:r w:rsidRPr="0021475F">
        <w:rPr>
          <w:rFonts w:ascii="Calibri" w:hAnsi="Calibri"/>
          <w:color w:val="000000"/>
          <w:sz w:val="22"/>
          <w:szCs w:val="22"/>
        </w:rPr>
        <w:t>, "loginId":"superadmin", "newLanguage1Message":["Le service est momentanment suspendu,veuillez ressayer ultrieurement.","Network is temporarily unavailable please try after some time."], "newLanguage2Message":["Le service est momentanment suspendu,veuillez ressayer ultrieurement.","Network is temporarily unavailable</w:t>
      </w:r>
      <w:r>
        <w:rPr>
          <w:rFonts w:ascii="Calibri" w:hAnsi="Calibri"/>
          <w:color w:val="000000"/>
          <w:sz w:val="22"/>
          <w:szCs w:val="22"/>
        </w:rPr>
        <w:t>pleasetryafter</w:t>
      </w:r>
      <w:r w:rsidRPr="0021475F">
        <w:rPr>
          <w:rFonts w:ascii="Calibri" w:hAnsi="Calibri"/>
          <w:color w:val="000000"/>
          <w:sz w:val="22"/>
          <w:szCs w:val="22"/>
        </w:rPr>
        <w:t>some</w:t>
      </w:r>
      <w:r>
        <w:rPr>
          <w:rFonts w:ascii="Calibri" w:hAnsi="Calibri"/>
          <w:color w:val="000000"/>
          <w:sz w:val="22"/>
          <w:szCs w:val="22"/>
        </w:rPr>
        <w:t>t</w:t>
      </w:r>
      <w:r w:rsidRPr="0021475F">
        <w:rPr>
          <w:rFonts w:ascii="Calibri" w:hAnsi="Calibri"/>
          <w:color w:val="000000"/>
          <w:sz w:val="22"/>
          <w:szCs w:val="22"/>
        </w:rPr>
        <w:t>ime."]},"type":"SAVENETWORKSTATUS","externalCode":""}</w:t>
      </w:r>
    </w:p>
    <w:p w:rsidR="005718EC" w:rsidRDefault="005718EC" w:rsidP="005718EC">
      <w:pPr>
        <w:pStyle w:val="Heading"/>
        <w:ind w:left="180"/>
        <w:rPr>
          <w:color w:val="auto"/>
        </w:rPr>
      </w:pPr>
      <w:r w:rsidRPr="00425C8F">
        <w:rPr>
          <w:color w:val="auto"/>
        </w:rPr>
        <w:t>Fields Detail</w:t>
      </w:r>
    </w:p>
    <w:tbl>
      <w:tblPr>
        <w:tblW w:w="954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90"/>
        <w:gridCol w:w="1710"/>
        <w:gridCol w:w="1980"/>
        <w:gridCol w:w="1620"/>
        <w:gridCol w:w="720"/>
        <w:gridCol w:w="1620"/>
      </w:tblGrid>
      <w:tr w:rsidR="005718EC" w:rsidRPr="00425C8F" w:rsidTr="00326E14">
        <w:trPr>
          <w:trHeight w:val="277"/>
          <w:tblHeader/>
        </w:trPr>
        <w:tc>
          <w:tcPr>
            <w:tcW w:w="1800" w:type="dxa"/>
            <w:shd w:val="clear" w:color="auto" w:fill="E31837"/>
          </w:tcPr>
          <w:p w:rsidR="005718EC" w:rsidRPr="00425C8F" w:rsidRDefault="005718EC" w:rsidP="00326E14">
            <w:pPr>
              <w:pStyle w:val="TableColumnLabels"/>
              <w:rPr>
                <w:color w:val="auto"/>
                <w:lang w:val="en-IN"/>
              </w:rPr>
            </w:pPr>
            <w:r w:rsidRPr="00425C8F">
              <w:rPr>
                <w:color w:val="auto"/>
                <w:lang w:val="en-IN"/>
              </w:rPr>
              <w:t>TAG</w:t>
            </w:r>
          </w:p>
        </w:tc>
        <w:tc>
          <w:tcPr>
            <w:tcW w:w="1800" w:type="dxa"/>
            <w:gridSpan w:val="2"/>
            <w:shd w:val="clear" w:color="auto" w:fill="E31837"/>
          </w:tcPr>
          <w:p w:rsidR="005718EC" w:rsidRPr="00425C8F" w:rsidRDefault="005718EC" w:rsidP="00326E14">
            <w:pPr>
              <w:pStyle w:val="TableColumnLabels"/>
              <w:rPr>
                <w:color w:val="auto"/>
                <w:lang w:val="en-IN"/>
              </w:rPr>
            </w:pPr>
            <w:r w:rsidRPr="00425C8F">
              <w:rPr>
                <w:color w:val="auto"/>
                <w:lang w:val="en-IN"/>
              </w:rPr>
              <w:t>Fields</w:t>
            </w:r>
          </w:p>
        </w:tc>
        <w:tc>
          <w:tcPr>
            <w:tcW w:w="1980" w:type="dxa"/>
            <w:shd w:val="clear" w:color="auto" w:fill="E31837"/>
          </w:tcPr>
          <w:p w:rsidR="005718EC" w:rsidRPr="00425C8F" w:rsidRDefault="005718EC" w:rsidP="00326E14">
            <w:pPr>
              <w:pStyle w:val="TableColumnLabels"/>
              <w:rPr>
                <w:color w:val="auto"/>
                <w:lang w:val="en-IN"/>
              </w:rPr>
            </w:pPr>
            <w:r w:rsidRPr="00425C8F">
              <w:rPr>
                <w:color w:val="auto"/>
                <w:lang w:val="en-IN"/>
              </w:rPr>
              <w:t>Remarks</w:t>
            </w:r>
          </w:p>
        </w:tc>
        <w:tc>
          <w:tcPr>
            <w:tcW w:w="1620" w:type="dxa"/>
            <w:shd w:val="clear" w:color="auto" w:fill="E31837"/>
          </w:tcPr>
          <w:p w:rsidR="005718EC" w:rsidRPr="00425C8F" w:rsidRDefault="005718EC" w:rsidP="00326E14">
            <w:pPr>
              <w:pStyle w:val="TableColumnLabels"/>
              <w:rPr>
                <w:color w:val="auto"/>
                <w:lang w:val="en-IN"/>
              </w:rPr>
            </w:pPr>
            <w:r w:rsidRPr="00425C8F">
              <w:rPr>
                <w:color w:val="auto"/>
                <w:lang w:val="en-IN"/>
              </w:rPr>
              <w:t>Example</w:t>
            </w:r>
          </w:p>
        </w:tc>
        <w:tc>
          <w:tcPr>
            <w:tcW w:w="720" w:type="dxa"/>
            <w:shd w:val="clear" w:color="auto" w:fill="E31837"/>
          </w:tcPr>
          <w:p w:rsidR="005718EC" w:rsidRPr="00425C8F" w:rsidRDefault="005718EC" w:rsidP="00326E14">
            <w:pPr>
              <w:pStyle w:val="TableColumnLabels"/>
              <w:rPr>
                <w:color w:val="auto"/>
                <w:lang w:val="en-IN"/>
              </w:rPr>
            </w:pPr>
            <w:r w:rsidRPr="00425C8F">
              <w:rPr>
                <w:color w:val="auto"/>
                <w:lang w:val="en-IN"/>
              </w:rPr>
              <w:t>Field Type</w:t>
            </w:r>
          </w:p>
        </w:tc>
        <w:tc>
          <w:tcPr>
            <w:tcW w:w="1620" w:type="dxa"/>
            <w:shd w:val="clear" w:color="auto" w:fill="E31837"/>
          </w:tcPr>
          <w:p w:rsidR="005718EC" w:rsidRPr="00425C8F" w:rsidRDefault="005718EC" w:rsidP="00326E14">
            <w:pPr>
              <w:pStyle w:val="TableColumnLabels"/>
              <w:rPr>
                <w:color w:val="auto"/>
                <w:lang w:val="en-IN"/>
              </w:rPr>
            </w:pPr>
            <w:r w:rsidRPr="00425C8F">
              <w:rPr>
                <w:color w:val="auto"/>
                <w:lang w:val="en-IN"/>
              </w:rPr>
              <w:t>Optional/</w:t>
            </w:r>
          </w:p>
          <w:p w:rsidR="005718EC" w:rsidRPr="00425C8F" w:rsidRDefault="005718EC" w:rsidP="00326E14">
            <w:pPr>
              <w:pStyle w:val="TableColumnLabels"/>
              <w:rPr>
                <w:color w:val="auto"/>
                <w:lang w:val="en-IN"/>
              </w:rPr>
            </w:pPr>
            <w:r w:rsidRPr="00425C8F">
              <w:rPr>
                <w:color w:val="auto"/>
                <w:lang w:val="en-IN"/>
              </w:rPr>
              <w:t>Mandatory</w:t>
            </w:r>
          </w:p>
        </w:tc>
      </w:tr>
      <w:tr w:rsidR="005718EC" w:rsidRPr="00425C8F" w:rsidTr="00326E14">
        <w:trPr>
          <w:trHeight w:val="277"/>
        </w:trPr>
        <w:tc>
          <w:tcPr>
            <w:tcW w:w="9540" w:type="dxa"/>
            <w:gridSpan w:val="7"/>
          </w:tcPr>
          <w:p w:rsidR="005718EC" w:rsidRPr="00425C8F" w:rsidRDefault="005718EC" w:rsidP="00326E14">
            <w:pPr>
              <w:pStyle w:val="Tablecontent"/>
            </w:pPr>
            <w:r w:rsidRPr="00425C8F">
              <w:rPr>
                <w:b/>
                <w:bCs/>
              </w:rPr>
              <w:t>DATA</w:t>
            </w:r>
          </w:p>
        </w:tc>
      </w:tr>
      <w:tr w:rsidR="005718EC" w:rsidRPr="00425C8F" w:rsidTr="00326E14">
        <w:trPr>
          <w:trHeight w:val="277"/>
        </w:trPr>
        <w:tc>
          <w:tcPr>
            <w:tcW w:w="1890" w:type="dxa"/>
            <w:gridSpan w:val="2"/>
          </w:tcPr>
          <w:p w:rsidR="005718EC" w:rsidRPr="00425C8F" w:rsidRDefault="005718EC" w:rsidP="00326E14">
            <w:pPr>
              <w:pStyle w:val="Tablecontent"/>
            </w:pPr>
            <w:r w:rsidRPr="00145774">
              <w:rPr>
                <w:rFonts w:ascii="Calibri" w:hAnsi="Calibri"/>
                <w:color w:val="000000"/>
                <w:sz w:val="22"/>
                <w:szCs w:val="22"/>
              </w:rPr>
              <w:t>loginId</w:t>
            </w:r>
          </w:p>
        </w:tc>
        <w:tc>
          <w:tcPr>
            <w:tcW w:w="1710" w:type="dxa"/>
          </w:tcPr>
          <w:p w:rsidR="005718EC" w:rsidRPr="00425C8F" w:rsidRDefault="005718EC" w:rsidP="00326E14">
            <w:pPr>
              <w:pStyle w:val="Tablecontent"/>
            </w:pPr>
            <w:r>
              <w:t>User’s login Id in PreTUPS who has initiated request</w:t>
            </w:r>
          </w:p>
        </w:tc>
        <w:tc>
          <w:tcPr>
            <w:tcW w:w="1980" w:type="dxa"/>
          </w:tcPr>
          <w:p w:rsidR="005718EC" w:rsidRPr="00425C8F" w:rsidRDefault="005718EC" w:rsidP="00326E14">
            <w:pPr>
              <w:pStyle w:val="Tablecontent"/>
            </w:pPr>
            <w:r>
              <w:t>Valid login Id of user</w:t>
            </w:r>
          </w:p>
        </w:tc>
        <w:tc>
          <w:tcPr>
            <w:tcW w:w="1620" w:type="dxa"/>
          </w:tcPr>
          <w:p w:rsidR="005718EC" w:rsidRPr="00425C8F" w:rsidRDefault="005718EC" w:rsidP="00326E14">
            <w:pPr>
              <w:pStyle w:val="Tablecontent"/>
            </w:pPr>
            <w:r>
              <w:rPr>
                <w:rFonts w:ascii="Calibri" w:hAnsi="Calibri"/>
                <w:color w:val="000000"/>
                <w:sz w:val="22"/>
                <w:szCs w:val="22"/>
              </w:rPr>
              <w:t>superadmin</w:t>
            </w:r>
          </w:p>
        </w:tc>
        <w:tc>
          <w:tcPr>
            <w:tcW w:w="720" w:type="dxa"/>
          </w:tcPr>
          <w:p w:rsidR="005718EC" w:rsidRPr="00425C8F" w:rsidRDefault="005718EC" w:rsidP="00326E14">
            <w:pPr>
              <w:pStyle w:val="Tablecontent"/>
            </w:pPr>
            <w:r w:rsidRPr="00425C8F">
              <w:t>A (10)</w:t>
            </w:r>
          </w:p>
        </w:tc>
        <w:tc>
          <w:tcPr>
            <w:tcW w:w="1620" w:type="dxa"/>
          </w:tcPr>
          <w:p w:rsidR="005718EC" w:rsidRPr="00425C8F" w:rsidRDefault="005718EC" w:rsidP="00326E14">
            <w:pPr>
              <w:pStyle w:val="Tablecontent"/>
            </w:pPr>
            <w:r>
              <w:t>M</w:t>
            </w:r>
          </w:p>
        </w:tc>
      </w:tr>
      <w:tr w:rsidR="005718EC" w:rsidRPr="00425C8F" w:rsidTr="00326E14">
        <w:trPr>
          <w:trHeight w:val="277"/>
        </w:trPr>
        <w:tc>
          <w:tcPr>
            <w:tcW w:w="1890" w:type="dxa"/>
            <w:gridSpan w:val="2"/>
          </w:tcPr>
          <w:p w:rsidR="005718EC" w:rsidRPr="00425C8F" w:rsidRDefault="005718EC" w:rsidP="00326E14">
            <w:pPr>
              <w:pStyle w:val="Tablecontent"/>
            </w:pPr>
            <w:r>
              <w:t>password</w:t>
            </w:r>
          </w:p>
        </w:tc>
        <w:tc>
          <w:tcPr>
            <w:tcW w:w="1710" w:type="dxa"/>
          </w:tcPr>
          <w:p w:rsidR="005718EC" w:rsidRPr="00425C8F" w:rsidRDefault="005718EC" w:rsidP="00326E14">
            <w:pPr>
              <w:pStyle w:val="Tablecontent"/>
            </w:pPr>
            <w:r>
              <w:t>User’s password in PreTUPS</w:t>
            </w:r>
          </w:p>
        </w:tc>
        <w:tc>
          <w:tcPr>
            <w:tcW w:w="1980" w:type="dxa"/>
          </w:tcPr>
          <w:p w:rsidR="005718EC" w:rsidRPr="00425C8F" w:rsidRDefault="005718EC" w:rsidP="00326E14">
            <w:pPr>
              <w:pStyle w:val="Tablecontent"/>
            </w:pPr>
            <w:r>
              <w:t>Valid password of user</w:t>
            </w:r>
          </w:p>
        </w:tc>
        <w:tc>
          <w:tcPr>
            <w:tcW w:w="1620" w:type="dxa"/>
          </w:tcPr>
          <w:p w:rsidR="005718EC" w:rsidRPr="00425C8F" w:rsidRDefault="005718EC" w:rsidP="00326E14">
            <w:pPr>
              <w:pStyle w:val="Tablecontent"/>
            </w:pPr>
            <w:r>
              <w:t>1357</w:t>
            </w:r>
          </w:p>
        </w:tc>
        <w:tc>
          <w:tcPr>
            <w:tcW w:w="720" w:type="dxa"/>
          </w:tcPr>
          <w:p w:rsidR="005718EC" w:rsidRPr="00425C8F" w:rsidRDefault="005718EC" w:rsidP="00326E14">
            <w:pPr>
              <w:pStyle w:val="Tablecontent"/>
            </w:pPr>
            <w:r>
              <w:t>A</w:t>
            </w:r>
            <w:r w:rsidRPr="00425C8F">
              <w:t xml:space="preserve"> (10)</w:t>
            </w:r>
          </w:p>
        </w:tc>
        <w:tc>
          <w:tcPr>
            <w:tcW w:w="1620" w:type="dxa"/>
          </w:tcPr>
          <w:p w:rsidR="005718EC" w:rsidRPr="00425C8F" w:rsidRDefault="005718EC" w:rsidP="00326E14">
            <w:pPr>
              <w:pStyle w:val="Tablecontent"/>
            </w:pPr>
            <w:r>
              <w:t>O</w:t>
            </w:r>
          </w:p>
        </w:tc>
      </w:tr>
      <w:tr w:rsidR="005718EC" w:rsidRPr="00425C8F" w:rsidTr="00326E14">
        <w:trPr>
          <w:trHeight w:val="277"/>
        </w:trPr>
        <w:tc>
          <w:tcPr>
            <w:tcW w:w="1890" w:type="dxa"/>
            <w:gridSpan w:val="2"/>
          </w:tcPr>
          <w:p w:rsidR="005718EC" w:rsidRPr="00425C8F" w:rsidRDefault="005718EC" w:rsidP="00326E14">
            <w:pPr>
              <w:pStyle w:val="Tablecontent"/>
            </w:pPr>
            <w:r w:rsidRPr="00145774">
              <w:rPr>
                <w:rFonts w:ascii="Calibri" w:hAnsi="Calibri"/>
                <w:color w:val="000000"/>
                <w:sz w:val="22"/>
                <w:szCs w:val="22"/>
              </w:rPr>
              <w:t>newNetworkCode</w:t>
            </w:r>
          </w:p>
        </w:tc>
        <w:tc>
          <w:tcPr>
            <w:tcW w:w="1710" w:type="dxa"/>
          </w:tcPr>
          <w:p w:rsidR="005718EC" w:rsidRPr="00425C8F" w:rsidRDefault="005718EC" w:rsidP="00326E14">
            <w:pPr>
              <w:pStyle w:val="Tablecontent"/>
            </w:pPr>
            <w:r>
              <w:t>String of Network Code that needs to be activated</w:t>
            </w:r>
          </w:p>
        </w:tc>
        <w:tc>
          <w:tcPr>
            <w:tcW w:w="1980" w:type="dxa"/>
          </w:tcPr>
          <w:p w:rsidR="005718EC" w:rsidRPr="00425C8F" w:rsidRDefault="005718EC" w:rsidP="00326E14">
            <w:pPr>
              <w:pStyle w:val="Tablecontent"/>
            </w:pPr>
            <w:r>
              <w:t>Valid networkCode of networks</w:t>
            </w:r>
          </w:p>
        </w:tc>
        <w:tc>
          <w:tcPr>
            <w:tcW w:w="1620" w:type="dxa"/>
          </w:tcPr>
          <w:p w:rsidR="005718EC" w:rsidRPr="00425C8F" w:rsidRDefault="005718EC" w:rsidP="00326E14">
            <w:pPr>
              <w:pStyle w:val="Tablecontent"/>
            </w:pPr>
            <w:r>
              <w:rPr>
                <w:rFonts w:ascii="Calibri" w:hAnsi="Calibri"/>
                <w:color w:val="000000"/>
                <w:sz w:val="22"/>
                <w:szCs w:val="22"/>
              </w:rPr>
              <w:t>["NG","PB"]</w:t>
            </w:r>
          </w:p>
        </w:tc>
        <w:tc>
          <w:tcPr>
            <w:tcW w:w="720" w:type="dxa"/>
          </w:tcPr>
          <w:p w:rsidR="005718EC" w:rsidRPr="00425C8F" w:rsidRDefault="005718EC" w:rsidP="00326E14">
            <w:pPr>
              <w:pStyle w:val="Tablecontent"/>
            </w:pPr>
            <w:r>
              <w:t>A</w:t>
            </w:r>
            <w:r w:rsidRPr="00425C8F">
              <w:t xml:space="preserve"> (10)</w:t>
            </w:r>
          </w:p>
        </w:tc>
        <w:tc>
          <w:tcPr>
            <w:tcW w:w="1620" w:type="dxa"/>
          </w:tcPr>
          <w:p w:rsidR="005718EC" w:rsidRPr="00425C8F" w:rsidRDefault="005718EC" w:rsidP="00326E14">
            <w:pPr>
              <w:pStyle w:val="Tablecontent"/>
            </w:pPr>
            <w:r>
              <w:t>M</w:t>
            </w:r>
          </w:p>
        </w:tc>
      </w:tr>
      <w:tr w:rsidR="005718EC" w:rsidRPr="00425C8F" w:rsidTr="00326E14">
        <w:trPr>
          <w:cantSplit/>
          <w:trHeight w:val="277"/>
        </w:trPr>
        <w:tc>
          <w:tcPr>
            <w:tcW w:w="1890" w:type="dxa"/>
            <w:gridSpan w:val="2"/>
          </w:tcPr>
          <w:p w:rsidR="005718EC" w:rsidRPr="00425C8F" w:rsidRDefault="005718EC" w:rsidP="00326E14">
            <w:pPr>
              <w:pStyle w:val="Tablecontent"/>
            </w:pPr>
            <w:r w:rsidRPr="00145774">
              <w:rPr>
                <w:rFonts w:ascii="Calibri" w:hAnsi="Calibri"/>
                <w:color w:val="000000"/>
                <w:sz w:val="22"/>
                <w:szCs w:val="22"/>
              </w:rPr>
              <w:t>newLanguage1Message</w:t>
            </w:r>
          </w:p>
        </w:tc>
        <w:tc>
          <w:tcPr>
            <w:tcW w:w="1710" w:type="dxa"/>
          </w:tcPr>
          <w:p w:rsidR="005718EC" w:rsidRPr="00425C8F" w:rsidRDefault="005718EC" w:rsidP="00326E14">
            <w:pPr>
              <w:pStyle w:val="Tablecontent"/>
            </w:pPr>
            <w:r>
              <w:t>String of language1 Message that needs to be updated</w:t>
            </w:r>
          </w:p>
        </w:tc>
        <w:tc>
          <w:tcPr>
            <w:tcW w:w="1980" w:type="dxa"/>
          </w:tcPr>
          <w:p w:rsidR="005718EC" w:rsidRPr="00425C8F" w:rsidRDefault="005718EC" w:rsidP="00326E14">
            <w:pPr>
              <w:pStyle w:val="Tablecontent"/>
            </w:pPr>
            <w:r>
              <w:t>Valid language1 Message</w:t>
            </w:r>
          </w:p>
        </w:tc>
        <w:tc>
          <w:tcPr>
            <w:tcW w:w="1620" w:type="dxa"/>
          </w:tcPr>
          <w:p w:rsidR="005718EC" w:rsidRPr="00425C8F" w:rsidRDefault="005718EC" w:rsidP="00326E14">
            <w:pPr>
              <w:pStyle w:val="Tablecontent"/>
            </w:pPr>
            <w:r>
              <w:rPr>
                <w:rFonts w:ascii="Calibri" w:hAnsi="Calibri"/>
                <w:color w:val="000000"/>
                <w:sz w:val="22"/>
                <w:szCs w:val="22"/>
              </w:rPr>
              <w:t>["ABC","DEF"]</w:t>
            </w:r>
          </w:p>
        </w:tc>
        <w:tc>
          <w:tcPr>
            <w:tcW w:w="720" w:type="dxa"/>
          </w:tcPr>
          <w:p w:rsidR="005718EC" w:rsidRPr="00425C8F" w:rsidRDefault="005718EC" w:rsidP="00326E14">
            <w:pPr>
              <w:pStyle w:val="Tablecontent"/>
            </w:pPr>
            <w:r>
              <w:t>A</w:t>
            </w:r>
            <w:r w:rsidRPr="00425C8F">
              <w:t xml:space="preserve"> (10)</w:t>
            </w:r>
          </w:p>
        </w:tc>
        <w:tc>
          <w:tcPr>
            <w:tcW w:w="1620" w:type="dxa"/>
          </w:tcPr>
          <w:p w:rsidR="005718EC" w:rsidRPr="00425C8F" w:rsidRDefault="005718EC" w:rsidP="00326E14">
            <w:pPr>
              <w:pStyle w:val="Tablecontent"/>
            </w:pPr>
            <w:r>
              <w:t>M</w:t>
            </w:r>
          </w:p>
        </w:tc>
      </w:tr>
      <w:tr w:rsidR="005718EC" w:rsidRPr="00425C8F" w:rsidTr="00326E14">
        <w:trPr>
          <w:cantSplit/>
          <w:trHeight w:val="277"/>
        </w:trPr>
        <w:tc>
          <w:tcPr>
            <w:tcW w:w="1890" w:type="dxa"/>
            <w:gridSpan w:val="2"/>
          </w:tcPr>
          <w:p w:rsidR="005718EC" w:rsidRPr="00425C8F" w:rsidRDefault="005718EC" w:rsidP="00326E14">
            <w:pPr>
              <w:pStyle w:val="Tablecontent"/>
            </w:pPr>
            <w:r>
              <w:t>type</w:t>
            </w:r>
          </w:p>
        </w:tc>
        <w:tc>
          <w:tcPr>
            <w:tcW w:w="1710" w:type="dxa"/>
          </w:tcPr>
          <w:p w:rsidR="005718EC" w:rsidRPr="00425C8F" w:rsidRDefault="005718EC" w:rsidP="00326E14">
            <w:pPr>
              <w:pStyle w:val="Tablecontent"/>
            </w:pPr>
            <w:r>
              <w:t>Service type</w:t>
            </w:r>
          </w:p>
        </w:tc>
        <w:tc>
          <w:tcPr>
            <w:tcW w:w="1980" w:type="dxa"/>
          </w:tcPr>
          <w:p w:rsidR="005718EC" w:rsidRPr="00425C8F" w:rsidRDefault="005718EC" w:rsidP="00326E14">
            <w:pPr>
              <w:pStyle w:val="Tablecontent"/>
            </w:pPr>
            <w:r>
              <w:t>Service type of operation</w:t>
            </w:r>
          </w:p>
        </w:tc>
        <w:tc>
          <w:tcPr>
            <w:tcW w:w="1620" w:type="dxa"/>
          </w:tcPr>
          <w:p w:rsidR="005718EC" w:rsidRPr="00425C8F" w:rsidRDefault="005718EC" w:rsidP="00326E14">
            <w:pPr>
              <w:pStyle w:val="Tablecontent"/>
            </w:pPr>
            <w:r w:rsidRPr="00D35B11">
              <w:rPr>
                <w:rFonts w:ascii="Calibri" w:hAnsi="Calibri"/>
                <w:color w:val="000000"/>
                <w:sz w:val="22"/>
                <w:szCs w:val="22"/>
              </w:rPr>
              <w:t>CONFIRMUSRTRANSFER</w:t>
            </w:r>
          </w:p>
        </w:tc>
        <w:tc>
          <w:tcPr>
            <w:tcW w:w="720" w:type="dxa"/>
          </w:tcPr>
          <w:p w:rsidR="005718EC" w:rsidRPr="00425C8F" w:rsidRDefault="005718EC" w:rsidP="00326E14">
            <w:pPr>
              <w:pStyle w:val="Tablecontent"/>
            </w:pPr>
            <w:r>
              <w:t>A(10)</w:t>
            </w:r>
          </w:p>
        </w:tc>
        <w:tc>
          <w:tcPr>
            <w:tcW w:w="1620" w:type="dxa"/>
          </w:tcPr>
          <w:p w:rsidR="005718EC" w:rsidRPr="00425C8F" w:rsidRDefault="005718EC" w:rsidP="00326E14">
            <w:pPr>
              <w:pStyle w:val="Tablecontent"/>
            </w:pPr>
            <w:r>
              <w:t>M</w:t>
            </w:r>
          </w:p>
        </w:tc>
      </w:tr>
      <w:tr w:rsidR="005718EC" w:rsidRPr="00425C8F" w:rsidTr="00326E14">
        <w:trPr>
          <w:cantSplit/>
          <w:trHeight w:val="277"/>
        </w:trPr>
        <w:tc>
          <w:tcPr>
            <w:tcW w:w="1890" w:type="dxa"/>
            <w:gridSpan w:val="2"/>
          </w:tcPr>
          <w:p w:rsidR="005718EC" w:rsidRDefault="005718EC" w:rsidP="00326E14">
            <w:pPr>
              <w:pStyle w:val="Tablecontent"/>
            </w:pPr>
            <w:r>
              <w:t>data</w:t>
            </w:r>
          </w:p>
        </w:tc>
        <w:tc>
          <w:tcPr>
            <w:tcW w:w="1710" w:type="dxa"/>
          </w:tcPr>
          <w:p w:rsidR="005718EC" w:rsidRDefault="005718EC" w:rsidP="00326E14">
            <w:pPr>
              <w:pStyle w:val="Tablecontent"/>
            </w:pPr>
            <w:r>
              <w:t>JSON object of data required for service</w:t>
            </w:r>
          </w:p>
        </w:tc>
        <w:tc>
          <w:tcPr>
            <w:tcW w:w="1980" w:type="dxa"/>
          </w:tcPr>
          <w:p w:rsidR="005718EC" w:rsidRDefault="005718EC" w:rsidP="00326E14">
            <w:pPr>
              <w:pStyle w:val="Tablecontent"/>
            </w:pPr>
            <w:r>
              <w:t>Valid JSON Object required for operation</w:t>
            </w:r>
          </w:p>
        </w:tc>
        <w:tc>
          <w:tcPr>
            <w:tcW w:w="1620" w:type="dxa"/>
          </w:tcPr>
          <w:p w:rsidR="005718EC" w:rsidRDefault="005718EC" w:rsidP="00326E14">
            <w:pPr>
              <w:pStyle w:val="Tablecontent"/>
            </w:pPr>
            <w:r>
              <w:t>{“Key”:”Value”,”Key”:”Value”}</w:t>
            </w:r>
          </w:p>
        </w:tc>
        <w:tc>
          <w:tcPr>
            <w:tcW w:w="720" w:type="dxa"/>
          </w:tcPr>
          <w:p w:rsidR="005718EC" w:rsidRDefault="005718EC" w:rsidP="00326E14">
            <w:pPr>
              <w:pStyle w:val="Tablecontent"/>
            </w:pPr>
            <w:r>
              <w:t>A</w:t>
            </w:r>
          </w:p>
        </w:tc>
        <w:tc>
          <w:tcPr>
            <w:tcW w:w="1620" w:type="dxa"/>
          </w:tcPr>
          <w:p w:rsidR="005718EC" w:rsidRPr="00425C8F" w:rsidRDefault="005718EC" w:rsidP="00326E14">
            <w:pPr>
              <w:pStyle w:val="Tablecontent"/>
            </w:pPr>
            <w:r>
              <w:t>M</w:t>
            </w:r>
          </w:p>
        </w:tc>
      </w:tr>
      <w:tr w:rsidR="005718EC" w:rsidRPr="00425C8F" w:rsidTr="00326E14">
        <w:trPr>
          <w:cantSplit/>
          <w:trHeight w:val="277"/>
        </w:trPr>
        <w:tc>
          <w:tcPr>
            <w:tcW w:w="1890" w:type="dxa"/>
            <w:gridSpan w:val="2"/>
          </w:tcPr>
          <w:p w:rsidR="005718EC" w:rsidRDefault="005718EC" w:rsidP="00326E14">
            <w:pPr>
              <w:pStyle w:val="Tablecontent"/>
            </w:pPr>
            <w:r w:rsidRPr="00145774">
              <w:rPr>
                <w:rFonts w:ascii="Calibri" w:hAnsi="Calibri"/>
                <w:color w:val="000000"/>
                <w:sz w:val="22"/>
                <w:szCs w:val="22"/>
              </w:rPr>
              <w:lastRenderedPageBreak/>
              <w:t>newLanguage2Message</w:t>
            </w:r>
          </w:p>
        </w:tc>
        <w:tc>
          <w:tcPr>
            <w:tcW w:w="1710" w:type="dxa"/>
          </w:tcPr>
          <w:p w:rsidR="005718EC" w:rsidRDefault="005718EC" w:rsidP="00326E14">
            <w:pPr>
              <w:pStyle w:val="Tablecontent"/>
            </w:pPr>
            <w:r>
              <w:t>String of language2 Message that needs to be updated</w:t>
            </w:r>
          </w:p>
        </w:tc>
        <w:tc>
          <w:tcPr>
            <w:tcW w:w="1980" w:type="dxa"/>
          </w:tcPr>
          <w:p w:rsidR="005718EC" w:rsidRDefault="005718EC" w:rsidP="00326E14">
            <w:pPr>
              <w:pStyle w:val="Tablecontent"/>
            </w:pPr>
            <w:r>
              <w:t>Valid language1 Message</w:t>
            </w:r>
          </w:p>
        </w:tc>
        <w:tc>
          <w:tcPr>
            <w:tcW w:w="1620" w:type="dxa"/>
          </w:tcPr>
          <w:p w:rsidR="005718EC" w:rsidRDefault="005718EC" w:rsidP="00326E14">
            <w:pPr>
              <w:pStyle w:val="Tablecontent"/>
            </w:pPr>
            <w:r>
              <w:rPr>
                <w:rFonts w:ascii="Calibri" w:hAnsi="Calibri"/>
                <w:color w:val="000000"/>
                <w:sz w:val="22"/>
                <w:szCs w:val="22"/>
              </w:rPr>
              <w:t>["ABC","DEF"]</w:t>
            </w:r>
          </w:p>
        </w:tc>
        <w:tc>
          <w:tcPr>
            <w:tcW w:w="720" w:type="dxa"/>
          </w:tcPr>
          <w:p w:rsidR="005718EC" w:rsidRDefault="005718EC" w:rsidP="00326E14">
            <w:pPr>
              <w:pStyle w:val="Tablecontent"/>
            </w:pPr>
            <w:r>
              <w:t>A</w:t>
            </w:r>
          </w:p>
        </w:tc>
        <w:tc>
          <w:tcPr>
            <w:tcW w:w="1620" w:type="dxa"/>
          </w:tcPr>
          <w:p w:rsidR="005718EC" w:rsidRDefault="005718EC" w:rsidP="00326E14">
            <w:pPr>
              <w:pStyle w:val="Tablecontent"/>
            </w:pPr>
            <w:r>
              <w:t>M</w:t>
            </w:r>
          </w:p>
        </w:tc>
      </w:tr>
      <w:tr w:rsidR="005718EC" w:rsidRPr="00425C8F" w:rsidTr="00326E14">
        <w:trPr>
          <w:cantSplit/>
          <w:trHeight w:val="277"/>
        </w:trPr>
        <w:tc>
          <w:tcPr>
            <w:tcW w:w="1890" w:type="dxa"/>
            <w:gridSpan w:val="2"/>
          </w:tcPr>
          <w:p w:rsidR="005718EC" w:rsidRPr="00425C8F" w:rsidRDefault="005718EC" w:rsidP="00326E14">
            <w:pPr>
              <w:pStyle w:val="Tablecontent"/>
            </w:pPr>
            <w:r>
              <w:t>externalCode</w:t>
            </w:r>
          </w:p>
        </w:tc>
        <w:tc>
          <w:tcPr>
            <w:tcW w:w="1710" w:type="dxa"/>
          </w:tcPr>
          <w:p w:rsidR="005718EC" w:rsidRPr="00425C8F" w:rsidRDefault="005718EC" w:rsidP="00326E14">
            <w:pPr>
              <w:pStyle w:val="Tablecontent"/>
            </w:pPr>
            <w:r>
              <w:t>User’s External Code</w:t>
            </w:r>
          </w:p>
        </w:tc>
        <w:tc>
          <w:tcPr>
            <w:tcW w:w="1980" w:type="dxa"/>
          </w:tcPr>
          <w:p w:rsidR="005718EC" w:rsidRPr="00425C8F" w:rsidRDefault="005718EC" w:rsidP="00326E14">
            <w:pPr>
              <w:pStyle w:val="Tablecontent"/>
            </w:pPr>
            <w:r>
              <w:t>Valid external code</w:t>
            </w:r>
          </w:p>
        </w:tc>
        <w:tc>
          <w:tcPr>
            <w:tcW w:w="1620" w:type="dxa"/>
          </w:tcPr>
          <w:p w:rsidR="005718EC" w:rsidRPr="00425C8F" w:rsidRDefault="005718EC" w:rsidP="00326E14">
            <w:pPr>
              <w:pStyle w:val="Tablecontent"/>
            </w:pPr>
            <w:r>
              <w:t>13579876</w:t>
            </w:r>
          </w:p>
        </w:tc>
        <w:tc>
          <w:tcPr>
            <w:tcW w:w="720" w:type="dxa"/>
          </w:tcPr>
          <w:p w:rsidR="005718EC" w:rsidRPr="00425C8F" w:rsidRDefault="005718EC" w:rsidP="00326E14">
            <w:pPr>
              <w:pStyle w:val="Tablecontent"/>
            </w:pPr>
            <w:r>
              <w:t>N</w:t>
            </w:r>
            <w:r w:rsidRPr="00425C8F">
              <w:t xml:space="preserve"> (10)</w:t>
            </w:r>
          </w:p>
        </w:tc>
        <w:tc>
          <w:tcPr>
            <w:tcW w:w="1620" w:type="dxa"/>
          </w:tcPr>
          <w:p w:rsidR="005718EC" w:rsidRPr="00425C8F" w:rsidRDefault="005718EC" w:rsidP="00326E14">
            <w:pPr>
              <w:pStyle w:val="Tablecontent"/>
            </w:pPr>
            <w:r>
              <w:t>O</w:t>
            </w:r>
          </w:p>
        </w:tc>
      </w:tr>
    </w:tbl>
    <w:p w:rsidR="005718EC" w:rsidRDefault="005718EC" w:rsidP="005718EC">
      <w:pPr>
        <w:pStyle w:val="BodyText2"/>
        <w:ind w:left="180"/>
        <w:rPr>
          <w:lang w:val="en-IN"/>
        </w:rPr>
      </w:pPr>
    </w:p>
    <w:p w:rsidR="005718EC" w:rsidRPr="00425C8F" w:rsidRDefault="005718EC" w:rsidP="005718EC">
      <w:pPr>
        <w:pStyle w:val="Heading"/>
        <w:ind w:left="180"/>
        <w:rPr>
          <w:color w:val="auto"/>
        </w:rPr>
      </w:pPr>
      <w:r w:rsidRPr="00425C8F">
        <w:rPr>
          <w:color w:val="auto"/>
        </w:rPr>
        <w:t>Response Syntax</w:t>
      </w:r>
    </w:p>
    <w:p w:rsidR="005718EC" w:rsidRDefault="005718EC" w:rsidP="005718EC">
      <w:pPr>
        <w:pStyle w:val="BodyText2"/>
        <w:ind w:left="900"/>
      </w:pPr>
      <w:r w:rsidRPr="00425C8F">
        <w:t xml:space="preserve">PreTUPS system sends the acknowledgement to the External system. The acknowledgement will be in </w:t>
      </w:r>
      <w:r>
        <w:t>JSON</w:t>
      </w:r>
      <w:r w:rsidRPr="00425C8F">
        <w:t xml:space="preserve"> and send as response of the request. The </w:t>
      </w:r>
      <w:r>
        <w:t>JSON</w:t>
      </w:r>
      <w:r w:rsidRPr="00425C8F">
        <w:t xml:space="preserve"> response details are mentioned below</w:t>
      </w:r>
      <w:r>
        <w:t>.</w:t>
      </w:r>
    </w:p>
    <w:p w:rsidR="005718EC" w:rsidRDefault="005718EC" w:rsidP="005718EC">
      <w:pPr>
        <w:ind w:left="180"/>
        <w:jc w:val="both"/>
        <w:rPr>
          <w:rFonts w:ascii="Calibri" w:hAnsi="Calibri"/>
          <w:color w:val="000000"/>
          <w:sz w:val="22"/>
          <w:szCs w:val="22"/>
        </w:rPr>
      </w:pPr>
    </w:p>
    <w:p w:rsidR="005718EC" w:rsidRDefault="005718EC" w:rsidP="005718EC">
      <w:pPr>
        <w:pStyle w:val="Heading"/>
        <w:ind w:left="180"/>
        <w:jc w:val="left"/>
        <w:rPr>
          <w:rFonts w:ascii="Calibri" w:hAnsi="Calibri" w:cs="Times New Roman"/>
          <w:b w:val="0"/>
          <w:color w:val="000000"/>
          <w:sz w:val="22"/>
          <w:szCs w:val="22"/>
          <w:u w:val="none"/>
          <w:lang w:val="en-US"/>
        </w:rPr>
      </w:pPr>
      <w:r w:rsidRPr="00D35B11">
        <w:rPr>
          <w:rFonts w:ascii="Calibri" w:hAnsi="Calibri" w:cs="Times New Roman"/>
          <w:b w:val="0"/>
          <w:color w:val="000000"/>
          <w:sz w:val="22"/>
          <w:szCs w:val="22"/>
          <w:u w:val="none"/>
          <w:lang w:val="en-US"/>
        </w:rPr>
        <w:t>{"statusCode":200,"status":true,"successMsg":"null","formError":null,"globalError":null,"parameters":["3100001450"],"dataObject</w:t>
      </w:r>
      <w:r w:rsidRPr="00B91019">
        <w:rPr>
          <w:rFonts w:ascii="Calibri" w:hAnsi="Calibri" w:cs="Times New Roman"/>
          <w:b w:val="0"/>
          <w:color w:val="000000"/>
          <w:sz w:val="22"/>
          <w:szCs w:val="22"/>
          <w:u w:val="none"/>
          <w:lang w:val="en-US"/>
        </w:rPr>
        <w:t>"lastModified":1486552050000,"country":null,"createdBy":null,"language1Message":"Network is temporarily unavailable please try after some time.","language2Message":"Network is temporarily un</w:t>
      </w:r>
      <w:r>
        <w:rPr>
          <w:rFonts w:ascii="Calibri" w:hAnsi="Calibri" w:cs="Times New Roman"/>
          <w:b w:val="0"/>
          <w:color w:val="000000"/>
          <w:sz w:val="22"/>
          <w:szCs w:val="22"/>
          <w:u w:val="none"/>
          <w:lang w:val="en-US"/>
        </w:rPr>
        <w:t xml:space="preserve">available please try after some </w:t>
      </w:r>
      <w:r w:rsidRPr="00B91019">
        <w:rPr>
          <w:rFonts w:ascii="Calibri" w:hAnsi="Calibri" w:cs="Times New Roman"/>
          <w:b w:val="0"/>
          <w:color w:val="000000"/>
          <w:sz w:val="22"/>
          <w:szCs w:val="22"/>
          <w:u w:val="none"/>
          <w:lang w:val="en-US"/>
        </w:rPr>
        <w:t>time.","status":"S","networkName":"Airtel</w:t>
      </w:r>
      <w:r>
        <w:rPr>
          <w:rFonts w:ascii="Calibri" w:hAnsi="Calibri" w:cs="Times New Roman"/>
          <w:b w:val="0"/>
          <w:color w:val="000000"/>
          <w:sz w:val="22"/>
          <w:szCs w:val="22"/>
          <w:u w:val="none"/>
          <w:lang w:val="en-US"/>
        </w:rPr>
        <w:t>”</w:t>
      </w:r>
      <w:r w:rsidRPr="00B91019">
        <w:rPr>
          <w:rFonts w:ascii="Calibri" w:hAnsi="Calibri" w:cs="Times New Roman"/>
          <w:b w:val="0"/>
          <w:color w:val="000000"/>
          <w:sz w:val="22"/>
          <w:szCs w:val="22"/>
          <w:u w:val="none"/>
          <w:lang w:val="en-US"/>
        </w:rPr>
        <w:t>,"networkCode":"AT</w:t>
      </w:r>
      <w:r w:rsidRPr="00D35B11">
        <w:rPr>
          <w:rFonts w:ascii="Calibri" w:hAnsi="Calibri" w:cs="Times New Roman"/>
          <w:b w:val="0"/>
          <w:color w:val="000000"/>
          <w:sz w:val="22"/>
          <w:szCs w:val="22"/>
          <w:u w:val="none"/>
          <w:lang w:val="en-US"/>
        </w:rPr>
        <w:t>,"fieldError":null,"messageCode":"</w:t>
      </w:r>
      <w:r>
        <w:rPr>
          <w:rFonts w:ascii="Calibri" w:hAnsi="Calibri" w:cs="Times New Roman"/>
          <w:b w:val="0"/>
          <w:color w:val="000000"/>
          <w:sz w:val="22"/>
          <w:szCs w:val="22"/>
          <w:u w:val="none"/>
          <w:lang w:val="en-US"/>
        </w:rPr>
        <w:t>null</w:t>
      </w:r>
      <w:r w:rsidRPr="00D35B11">
        <w:rPr>
          <w:rFonts w:ascii="Calibri" w:hAnsi="Calibri" w:cs="Times New Roman"/>
          <w:b w:val="0"/>
          <w:color w:val="000000"/>
          <w:sz w:val="22"/>
          <w:szCs w:val="22"/>
          <w:u w:val="none"/>
          <w:lang w:val="en-US"/>
        </w:rPr>
        <w:t>"}</w:t>
      </w:r>
    </w:p>
    <w:p w:rsidR="005718EC" w:rsidRDefault="005718EC" w:rsidP="005718EC">
      <w:pPr>
        <w:pStyle w:val="Heading"/>
        <w:ind w:left="180"/>
        <w:rPr>
          <w:rFonts w:ascii="Calibri" w:hAnsi="Calibri" w:cs="Times New Roman"/>
          <w:b w:val="0"/>
          <w:color w:val="000000"/>
          <w:sz w:val="22"/>
          <w:szCs w:val="22"/>
          <w:u w:val="none"/>
          <w:lang w:val="en-US"/>
        </w:rPr>
      </w:pPr>
    </w:p>
    <w:p w:rsidR="005718EC" w:rsidRDefault="005718EC" w:rsidP="005718EC">
      <w:pPr>
        <w:pStyle w:val="Heading"/>
        <w:ind w:left="180"/>
        <w:rPr>
          <w:color w:val="auto"/>
        </w:rPr>
      </w:pPr>
      <w:r w:rsidRPr="00425C8F">
        <w:rPr>
          <w:color w:val="auto"/>
        </w:rPr>
        <w:t>Fields Detail</w:t>
      </w:r>
    </w:p>
    <w:tbl>
      <w:tblPr>
        <w:tblW w:w="954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5718EC" w:rsidRPr="00425C8F" w:rsidTr="00326E14">
        <w:trPr>
          <w:trHeight w:val="277"/>
          <w:tblHeader/>
        </w:trPr>
        <w:tc>
          <w:tcPr>
            <w:tcW w:w="1800" w:type="dxa"/>
            <w:shd w:val="clear" w:color="auto" w:fill="E31837"/>
          </w:tcPr>
          <w:p w:rsidR="005718EC" w:rsidRPr="00425C8F" w:rsidRDefault="005718EC" w:rsidP="00326E14">
            <w:pPr>
              <w:pStyle w:val="TableColumnLabels"/>
              <w:rPr>
                <w:color w:val="auto"/>
                <w:lang w:val="en-IN"/>
              </w:rPr>
            </w:pPr>
            <w:r w:rsidRPr="00425C8F">
              <w:rPr>
                <w:color w:val="auto"/>
                <w:lang w:val="en-IN"/>
              </w:rPr>
              <w:t>TAG</w:t>
            </w:r>
          </w:p>
        </w:tc>
        <w:tc>
          <w:tcPr>
            <w:tcW w:w="1800" w:type="dxa"/>
            <w:shd w:val="clear" w:color="auto" w:fill="E31837"/>
          </w:tcPr>
          <w:p w:rsidR="005718EC" w:rsidRPr="00425C8F" w:rsidRDefault="005718EC" w:rsidP="00326E14">
            <w:pPr>
              <w:pStyle w:val="TableColumnLabels"/>
              <w:rPr>
                <w:color w:val="auto"/>
                <w:lang w:val="en-IN"/>
              </w:rPr>
            </w:pPr>
            <w:r w:rsidRPr="00425C8F">
              <w:rPr>
                <w:color w:val="auto"/>
                <w:lang w:val="en-IN"/>
              </w:rPr>
              <w:t>Fields</w:t>
            </w:r>
          </w:p>
        </w:tc>
        <w:tc>
          <w:tcPr>
            <w:tcW w:w="1980" w:type="dxa"/>
            <w:shd w:val="clear" w:color="auto" w:fill="E31837"/>
          </w:tcPr>
          <w:p w:rsidR="005718EC" w:rsidRPr="00425C8F" w:rsidRDefault="005718EC" w:rsidP="00326E14">
            <w:pPr>
              <w:pStyle w:val="TableColumnLabels"/>
              <w:rPr>
                <w:color w:val="auto"/>
                <w:lang w:val="en-IN"/>
              </w:rPr>
            </w:pPr>
            <w:r w:rsidRPr="00425C8F">
              <w:rPr>
                <w:color w:val="auto"/>
                <w:lang w:val="en-IN"/>
              </w:rPr>
              <w:t>Remarks</w:t>
            </w:r>
          </w:p>
        </w:tc>
        <w:tc>
          <w:tcPr>
            <w:tcW w:w="1620" w:type="dxa"/>
            <w:shd w:val="clear" w:color="auto" w:fill="E31837"/>
          </w:tcPr>
          <w:p w:rsidR="005718EC" w:rsidRPr="00425C8F" w:rsidRDefault="005718EC" w:rsidP="00326E14">
            <w:pPr>
              <w:pStyle w:val="TableColumnLabels"/>
              <w:rPr>
                <w:color w:val="auto"/>
                <w:lang w:val="en-IN"/>
              </w:rPr>
            </w:pPr>
            <w:r w:rsidRPr="00425C8F">
              <w:rPr>
                <w:color w:val="auto"/>
                <w:lang w:val="en-IN"/>
              </w:rPr>
              <w:t>Example</w:t>
            </w:r>
          </w:p>
        </w:tc>
        <w:tc>
          <w:tcPr>
            <w:tcW w:w="720" w:type="dxa"/>
            <w:shd w:val="clear" w:color="auto" w:fill="E31837"/>
          </w:tcPr>
          <w:p w:rsidR="005718EC" w:rsidRPr="00425C8F" w:rsidRDefault="005718EC" w:rsidP="00326E14">
            <w:pPr>
              <w:pStyle w:val="TableColumnLabels"/>
              <w:rPr>
                <w:color w:val="auto"/>
                <w:lang w:val="en-IN"/>
              </w:rPr>
            </w:pPr>
            <w:r w:rsidRPr="00425C8F">
              <w:rPr>
                <w:color w:val="auto"/>
                <w:lang w:val="en-IN"/>
              </w:rPr>
              <w:t>Field Type</w:t>
            </w:r>
          </w:p>
        </w:tc>
        <w:tc>
          <w:tcPr>
            <w:tcW w:w="1620" w:type="dxa"/>
            <w:shd w:val="clear" w:color="auto" w:fill="E31837"/>
          </w:tcPr>
          <w:p w:rsidR="005718EC" w:rsidRPr="00425C8F" w:rsidRDefault="005718EC" w:rsidP="00326E14">
            <w:pPr>
              <w:pStyle w:val="TableColumnLabels"/>
              <w:rPr>
                <w:color w:val="auto"/>
                <w:lang w:val="en-IN"/>
              </w:rPr>
            </w:pPr>
            <w:r w:rsidRPr="00425C8F">
              <w:rPr>
                <w:color w:val="auto"/>
                <w:lang w:val="en-IN"/>
              </w:rPr>
              <w:t>Optional/</w:t>
            </w:r>
          </w:p>
          <w:p w:rsidR="005718EC" w:rsidRPr="00425C8F" w:rsidRDefault="005718EC" w:rsidP="00326E14">
            <w:pPr>
              <w:pStyle w:val="TableColumnLabels"/>
              <w:rPr>
                <w:color w:val="auto"/>
                <w:lang w:val="en-IN"/>
              </w:rPr>
            </w:pPr>
            <w:r w:rsidRPr="00425C8F">
              <w:rPr>
                <w:color w:val="auto"/>
                <w:lang w:val="en-IN"/>
              </w:rPr>
              <w:t>Mandatory</w:t>
            </w:r>
          </w:p>
        </w:tc>
      </w:tr>
      <w:tr w:rsidR="005718EC" w:rsidRPr="00425C8F" w:rsidTr="00326E14">
        <w:trPr>
          <w:trHeight w:val="277"/>
        </w:trPr>
        <w:tc>
          <w:tcPr>
            <w:tcW w:w="1800" w:type="dxa"/>
          </w:tcPr>
          <w:p w:rsidR="005718EC" w:rsidRPr="00425C8F" w:rsidRDefault="005718EC" w:rsidP="00326E14">
            <w:pPr>
              <w:pStyle w:val="Tablecontent"/>
            </w:pPr>
            <w:r>
              <w:t>statusCode</w:t>
            </w:r>
          </w:p>
        </w:tc>
        <w:tc>
          <w:tcPr>
            <w:tcW w:w="1800" w:type="dxa"/>
          </w:tcPr>
          <w:p w:rsidR="005718EC" w:rsidRPr="00425C8F" w:rsidRDefault="005718EC" w:rsidP="00326E14">
            <w:pPr>
              <w:pStyle w:val="Tablecontent"/>
            </w:pPr>
            <w:r>
              <w:t>Status code of request</w:t>
            </w:r>
          </w:p>
        </w:tc>
        <w:tc>
          <w:tcPr>
            <w:tcW w:w="1980" w:type="dxa"/>
          </w:tcPr>
          <w:p w:rsidR="005718EC" w:rsidRPr="00425C8F" w:rsidRDefault="005718EC" w:rsidP="00326E14">
            <w:pPr>
              <w:pStyle w:val="Tablecontent"/>
            </w:pPr>
            <w:r>
              <w:t>Return 200 if request lands on pretups server</w:t>
            </w:r>
          </w:p>
        </w:tc>
        <w:tc>
          <w:tcPr>
            <w:tcW w:w="1620" w:type="dxa"/>
          </w:tcPr>
          <w:p w:rsidR="005718EC" w:rsidRPr="00425C8F" w:rsidRDefault="005718EC" w:rsidP="00326E14">
            <w:pPr>
              <w:pStyle w:val="Tablecontent"/>
            </w:pPr>
            <w:r>
              <w:t>200</w:t>
            </w:r>
          </w:p>
        </w:tc>
        <w:tc>
          <w:tcPr>
            <w:tcW w:w="720" w:type="dxa"/>
          </w:tcPr>
          <w:p w:rsidR="005718EC" w:rsidRPr="00425C8F" w:rsidRDefault="005718EC" w:rsidP="00326E14">
            <w:pPr>
              <w:pStyle w:val="Tablecontent"/>
            </w:pPr>
            <w:r>
              <w:t>N</w:t>
            </w:r>
          </w:p>
        </w:tc>
        <w:tc>
          <w:tcPr>
            <w:tcW w:w="1620" w:type="dxa"/>
          </w:tcPr>
          <w:p w:rsidR="005718EC" w:rsidRPr="00425C8F" w:rsidRDefault="005718EC" w:rsidP="00326E14">
            <w:pPr>
              <w:pStyle w:val="Tablecontent"/>
            </w:pPr>
            <w:r w:rsidRPr="00425C8F">
              <w:t>M</w:t>
            </w:r>
          </w:p>
        </w:tc>
      </w:tr>
      <w:tr w:rsidR="005718EC" w:rsidRPr="00425C8F" w:rsidTr="00326E14">
        <w:trPr>
          <w:trHeight w:val="277"/>
        </w:trPr>
        <w:tc>
          <w:tcPr>
            <w:tcW w:w="1800" w:type="dxa"/>
          </w:tcPr>
          <w:p w:rsidR="005718EC" w:rsidRPr="00425C8F" w:rsidRDefault="005718EC" w:rsidP="00326E14">
            <w:pPr>
              <w:pStyle w:val="Tablecontent"/>
            </w:pPr>
            <w:r>
              <w:t>status</w:t>
            </w:r>
          </w:p>
        </w:tc>
        <w:tc>
          <w:tcPr>
            <w:tcW w:w="1800" w:type="dxa"/>
          </w:tcPr>
          <w:p w:rsidR="005718EC" w:rsidRPr="00425C8F" w:rsidRDefault="005718EC" w:rsidP="00326E14">
            <w:pPr>
              <w:pStyle w:val="Tablecontent"/>
            </w:pPr>
            <w:r>
              <w:t xml:space="preserve">Return request status </w:t>
            </w:r>
          </w:p>
        </w:tc>
        <w:tc>
          <w:tcPr>
            <w:tcW w:w="1980" w:type="dxa"/>
          </w:tcPr>
          <w:p w:rsidR="005718EC" w:rsidRPr="00425C8F" w:rsidRDefault="005718EC" w:rsidP="00326E14">
            <w:pPr>
              <w:pStyle w:val="Tablecontent"/>
            </w:pPr>
            <w:r>
              <w:t>Either true or false based on error or success message</w:t>
            </w:r>
          </w:p>
        </w:tc>
        <w:tc>
          <w:tcPr>
            <w:tcW w:w="1620" w:type="dxa"/>
          </w:tcPr>
          <w:p w:rsidR="005718EC" w:rsidRPr="00425C8F" w:rsidRDefault="005718EC" w:rsidP="00326E14">
            <w:pPr>
              <w:pStyle w:val="Tablecontent"/>
            </w:pPr>
            <w:r>
              <w:t>true</w:t>
            </w:r>
          </w:p>
        </w:tc>
        <w:tc>
          <w:tcPr>
            <w:tcW w:w="720" w:type="dxa"/>
          </w:tcPr>
          <w:p w:rsidR="005718EC" w:rsidRPr="00425C8F" w:rsidRDefault="005718EC" w:rsidP="00326E14">
            <w:pPr>
              <w:pStyle w:val="Tablecontent"/>
            </w:pPr>
            <w:r>
              <w:t xml:space="preserve">A </w:t>
            </w:r>
          </w:p>
        </w:tc>
        <w:tc>
          <w:tcPr>
            <w:tcW w:w="1620" w:type="dxa"/>
          </w:tcPr>
          <w:p w:rsidR="005718EC" w:rsidRPr="00425C8F" w:rsidRDefault="005718EC" w:rsidP="00326E14">
            <w:pPr>
              <w:pStyle w:val="Tablecontent"/>
            </w:pPr>
            <w:r w:rsidRPr="00425C8F">
              <w:t>M</w:t>
            </w:r>
          </w:p>
        </w:tc>
      </w:tr>
      <w:tr w:rsidR="005718EC" w:rsidRPr="00425C8F" w:rsidTr="00326E14">
        <w:trPr>
          <w:cantSplit/>
          <w:trHeight w:val="277"/>
        </w:trPr>
        <w:tc>
          <w:tcPr>
            <w:tcW w:w="1800" w:type="dxa"/>
          </w:tcPr>
          <w:p w:rsidR="005718EC" w:rsidRPr="00425C8F" w:rsidRDefault="005718EC" w:rsidP="00326E14">
            <w:pPr>
              <w:pStyle w:val="Tablecontent"/>
            </w:pPr>
            <w:r>
              <w:t>successMsg</w:t>
            </w:r>
          </w:p>
        </w:tc>
        <w:tc>
          <w:tcPr>
            <w:tcW w:w="1800" w:type="dxa"/>
          </w:tcPr>
          <w:p w:rsidR="005718EC" w:rsidRPr="00425C8F" w:rsidRDefault="005718EC" w:rsidP="00326E14">
            <w:pPr>
              <w:pStyle w:val="Tablecontent"/>
            </w:pPr>
            <w:r>
              <w:t>Message for operation status</w:t>
            </w:r>
          </w:p>
        </w:tc>
        <w:tc>
          <w:tcPr>
            <w:tcW w:w="1980" w:type="dxa"/>
          </w:tcPr>
          <w:p w:rsidR="005718EC" w:rsidRPr="00425C8F" w:rsidRDefault="005718EC" w:rsidP="00326E14">
            <w:pPr>
              <w:pStyle w:val="Tablecontent"/>
            </w:pPr>
            <w:r>
              <w:t>Success message return by service id operation executes successfully</w:t>
            </w:r>
          </w:p>
        </w:tc>
        <w:tc>
          <w:tcPr>
            <w:tcW w:w="1620" w:type="dxa"/>
          </w:tcPr>
          <w:p w:rsidR="005718EC" w:rsidRPr="00425C8F" w:rsidRDefault="005718EC" w:rsidP="00326E14">
            <w:pPr>
              <w:pStyle w:val="Tablecontent"/>
            </w:pPr>
            <w:r w:rsidRPr="009A2C5F">
              <w:t>C2S reversal transaction status check successful</w:t>
            </w:r>
          </w:p>
        </w:tc>
        <w:tc>
          <w:tcPr>
            <w:tcW w:w="720" w:type="dxa"/>
          </w:tcPr>
          <w:p w:rsidR="005718EC" w:rsidRPr="00425C8F" w:rsidRDefault="005718EC" w:rsidP="00326E14">
            <w:pPr>
              <w:pStyle w:val="Tablecontent"/>
            </w:pPr>
            <w:r>
              <w:t xml:space="preserve">A </w:t>
            </w:r>
          </w:p>
        </w:tc>
        <w:tc>
          <w:tcPr>
            <w:tcW w:w="1620" w:type="dxa"/>
          </w:tcPr>
          <w:p w:rsidR="005718EC" w:rsidRPr="00425C8F" w:rsidRDefault="005718EC" w:rsidP="00326E14">
            <w:pPr>
              <w:pStyle w:val="Tablecontent"/>
            </w:pPr>
            <w:r w:rsidRPr="00425C8F">
              <w:t>M</w:t>
            </w:r>
          </w:p>
        </w:tc>
      </w:tr>
      <w:tr w:rsidR="005718EC" w:rsidRPr="00425C8F" w:rsidTr="00326E14">
        <w:trPr>
          <w:cantSplit/>
          <w:trHeight w:val="277"/>
        </w:trPr>
        <w:tc>
          <w:tcPr>
            <w:tcW w:w="1800" w:type="dxa"/>
          </w:tcPr>
          <w:p w:rsidR="005718EC" w:rsidRPr="00425C8F" w:rsidRDefault="005718EC" w:rsidP="00326E14">
            <w:pPr>
              <w:pStyle w:val="Tablecontent"/>
            </w:pPr>
            <w:r>
              <w:t>globalError</w:t>
            </w:r>
          </w:p>
        </w:tc>
        <w:tc>
          <w:tcPr>
            <w:tcW w:w="1800" w:type="dxa"/>
          </w:tcPr>
          <w:p w:rsidR="005718EC" w:rsidRPr="00425C8F" w:rsidRDefault="005718EC" w:rsidP="00326E14">
            <w:pPr>
              <w:pStyle w:val="Tablecontent"/>
            </w:pPr>
            <w:r>
              <w:t>Any runtime exception</w:t>
            </w:r>
          </w:p>
        </w:tc>
        <w:tc>
          <w:tcPr>
            <w:tcW w:w="1980" w:type="dxa"/>
          </w:tcPr>
          <w:p w:rsidR="005718EC" w:rsidRPr="00425C8F" w:rsidRDefault="005718EC" w:rsidP="00326E14">
            <w:pPr>
              <w:pStyle w:val="Tablecontent"/>
            </w:pPr>
            <w:r>
              <w:t>Runtime exception message occurs at the time of operation execution</w:t>
            </w:r>
          </w:p>
        </w:tc>
        <w:tc>
          <w:tcPr>
            <w:tcW w:w="1620" w:type="dxa"/>
          </w:tcPr>
          <w:p w:rsidR="005718EC" w:rsidRPr="00425C8F" w:rsidRDefault="005718EC" w:rsidP="00326E14">
            <w:pPr>
              <w:pStyle w:val="Tablecontent"/>
            </w:pPr>
            <w:r>
              <w:t>Request format is wrong</w:t>
            </w:r>
          </w:p>
        </w:tc>
        <w:tc>
          <w:tcPr>
            <w:tcW w:w="720" w:type="dxa"/>
          </w:tcPr>
          <w:p w:rsidR="005718EC" w:rsidRPr="00425C8F" w:rsidRDefault="005718EC" w:rsidP="00326E14">
            <w:pPr>
              <w:pStyle w:val="Tablecontent"/>
            </w:pPr>
            <w:r>
              <w:t>A</w:t>
            </w:r>
          </w:p>
        </w:tc>
        <w:tc>
          <w:tcPr>
            <w:tcW w:w="1620" w:type="dxa"/>
          </w:tcPr>
          <w:p w:rsidR="005718EC" w:rsidRPr="00425C8F" w:rsidRDefault="005718EC" w:rsidP="00326E14">
            <w:pPr>
              <w:pStyle w:val="Tablecontent"/>
            </w:pPr>
            <w:r w:rsidRPr="00425C8F">
              <w:t>M</w:t>
            </w:r>
          </w:p>
        </w:tc>
      </w:tr>
      <w:tr w:rsidR="005718EC" w:rsidRPr="00425C8F" w:rsidTr="00326E14">
        <w:trPr>
          <w:cantSplit/>
          <w:trHeight w:val="277"/>
        </w:trPr>
        <w:tc>
          <w:tcPr>
            <w:tcW w:w="1800" w:type="dxa"/>
          </w:tcPr>
          <w:p w:rsidR="005718EC" w:rsidRPr="00425C8F" w:rsidRDefault="005718EC" w:rsidP="00326E14">
            <w:pPr>
              <w:pStyle w:val="Tablecontent"/>
            </w:pPr>
            <w:r>
              <w:t>fieldError</w:t>
            </w:r>
          </w:p>
        </w:tc>
        <w:tc>
          <w:tcPr>
            <w:tcW w:w="1800" w:type="dxa"/>
          </w:tcPr>
          <w:p w:rsidR="005718EC" w:rsidRPr="00425C8F" w:rsidRDefault="005718EC" w:rsidP="00326E14">
            <w:pPr>
              <w:pStyle w:val="Tablecontent"/>
            </w:pPr>
            <w:r>
              <w:t>Error message for mandatory fields</w:t>
            </w:r>
          </w:p>
        </w:tc>
        <w:tc>
          <w:tcPr>
            <w:tcW w:w="1980" w:type="dxa"/>
          </w:tcPr>
          <w:p w:rsidR="005718EC" w:rsidRPr="00425C8F" w:rsidRDefault="005718EC" w:rsidP="00326E14">
            <w:pPr>
              <w:pStyle w:val="Tablecontent"/>
            </w:pPr>
            <w:r>
              <w:t>Error message for mandatory fields</w:t>
            </w:r>
          </w:p>
        </w:tc>
        <w:tc>
          <w:tcPr>
            <w:tcW w:w="1620" w:type="dxa"/>
          </w:tcPr>
          <w:p w:rsidR="005718EC" w:rsidRPr="00425C8F" w:rsidRDefault="005718EC" w:rsidP="00326E14">
            <w:pPr>
              <w:pStyle w:val="Tablecontent"/>
            </w:pPr>
            <w:r>
              <w:rPr>
                <w:rFonts w:ascii="Calibri" w:hAnsi="Calibri"/>
                <w:color w:val="000000"/>
                <w:sz w:val="22"/>
                <w:szCs w:val="22"/>
              </w:rPr>
              <w:t>transactionId is required</w:t>
            </w:r>
          </w:p>
        </w:tc>
        <w:tc>
          <w:tcPr>
            <w:tcW w:w="720" w:type="dxa"/>
          </w:tcPr>
          <w:p w:rsidR="005718EC" w:rsidRPr="00425C8F" w:rsidRDefault="005718EC" w:rsidP="00326E14">
            <w:pPr>
              <w:pStyle w:val="Tablecontent"/>
            </w:pPr>
            <w:r>
              <w:t>A</w:t>
            </w:r>
          </w:p>
        </w:tc>
        <w:tc>
          <w:tcPr>
            <w:tcW w:w="1620" w:type="dxa"/>
          </w:tcPr>
          <w:p w:rsidR="005718EC" w:rsidRPr="00425C8F" w:rsidRDefault="005718EC" w:rsidP="00326E14">
            <w:pPr>
              <w:pStyle w:val="Tablecontent"/>
            </w:pPr>
            <w:r w:rsidRPr="00425C8F">
              <w:t>M</w:t>
            </w:r>
          </w:p>
        </w:tc>
      </w:tr>
      <w:tr w:rsidR="005718EC" w:rsidRPr="00425C8F" w:rsidTr="00326E14">
        <w:trPr>
          <w:cantSplit/>
          <w:trHeight w:val="277"/>
        </w:trPr>
        <w:tc>
          <w:tcPr>
            <w:tcW w:w="1800" w:type="dxa"/>
          </w:tcPr>
          <w:p w:rsidR="005718EC" w:rsidRDefault="005718EC" w:rsidP="00326E14">
            <w:pPr>
              <w:pStyle w:val="Tablecontent"/>
            </w:pPr>
            <w:r>
              <w:lastRenderedPageBreak/>
              <w:t>messageCode</w:t>
            </w:r>
          </w:p>
        </w:tc>
        <w:tc>
          <w:tcPr>
            <w:tcW w:w="1800" w:type="dxa"/>
          </w:tcPr>
          <w:p w:rsidR="005718EC" w:rsidRDefault="005718EC" w:rsidP="00326E14">
            <w:pPr>
              <w:pStyle w:val="Tablecontent"/>
            </w:pPr>
            <w:r>
              <w:t xml:space="preserve">Message code for the response status </w:t>
            </w:r>
          </w:p>
        </w:tc>
        <w:tc>
          <w:tcPr>
            <w:tcW w:w="1980" w:type="dxa"/>
          </w:tcPr>
          <w:p w:rsidR="005718EC" w:rsidRDefault="005718EC" w:rsidP="00326E14">
            <w:pPr>
              <w:pStyle w:val="Tablecontent"/>
            </w:pPr>
            <w:r>
              <w:t>A numeric value which represent to a message for success or failure</w:t>
            </w:r>
          </w:p>
        </w:tc>
        <w:tc>
          <w:tcPr>
            <w:tcW w:w="1620" w:type="dxa"/>
          </w:tcPr>
          <w:p w:rsidR="005718EC" w:rsidRDefault="005718EC" w:rsidP="00326E14">
            <w:pPr>
              <w:pStyle w:val="Tablecontent"/>
            </w:pPr>
            <w:r>
              <w:rPr>
                <w:rFonts w:ascii="Calibri" w:hAnsi="Calibri"/>
                <w:color w:val="000000"/>
                <w:sz w:val="22"/>
                <w:szCs w:val="22"/>
              </w:rPr>
              <w:t xml:space="preserve">Message reference code </w:t>
            </w:r>
          </w:p>
        </w:tc>
        <w:tc>
          <w:tcPr>
            <w:tcW w:w="720" w:type="dxa"/>
          </w:tcPr>
          <w:p w:rsidR="005718EC" w:rsidRDefault="005718EC" w:rsidP="00326E14">
            <w:pPr>
              <w:pStyle w:val="Tablecontent"/>
            </w:pPr>
            <w:r>
              <w:t>A</w:t>
            </w:r>
          </w:p>
        </w:tc>
        <w:tc>
          <w:tcPr>
            <w:tcW w:w="1620" w:type="dxa"/>
          </w:tcPr>
          <w:p w:rsidR="005718EC" w:rsidRDefault="005718EC" w:rsidP="00326E14">
            <w:pPr>
              <w:pStyle w:val="Tablecontent"/>
            </w:pPr>
            <w:r>
              <w:t>M</w:t>
            </w:r>
          </w:p>
        </w:tc>
      </w:tr>
      <w:tr w:rsidR="005718EC" w:rsidRPr="00425C8F" w:rsidTr="00326E14">
        <w:trPr>
          <w:cantSplit/>
          <w:trHeight w:val="277"/>
        </w:trPr>
        <w:tc>
          <w:tcPr>
            <w:tcW w:w="1800" w:type="dxa"/>
          </w:tcPr>
          <w:p w:rsidR="005718EC" w:rsidRDefault="005718EC" w:rsidP="00326E14">
            <w:pPr>
              <w:pStyle w:val="Tablecontent"/>
            </w:pPr>
            <w:r>
              <w:t>dataObject</w:t>
            </w:r>
          </w:p>
        </w:tc>
        <w:tc>
          <w:tcPr>
            <w:tcW w:w="1800" w:type="dxa"/>
          </w:tcPr>
          <w:p w:rsidR="005718EC" w:rsidRDefault="005718EC" w:rsidP="00326E14">
            <w:pPr>
              <w:pStyle w:val="Tablecontent"/>
            </w:pPr>
            <w:r>
              <w:t>JSON format of data fetched form DB</w:t>
            </w:r>
          </w:p>
        </w:tc>
        <w:tc>
          <w:tcPr>
            <w:tcW w:w="1980" w:type="dxa"/>
          </w:tcPr>
          <w:p w:rsidR="005718EC" w:rsidRDefault="005718EC" w:rsidP="00326E14">
            <w:pPr>
              <w:pStyle w:val="Tablecontent"/>
            </w:pPr>
            <w:r>
              <w:t>JSON format of data fetched form DB</w:t>
            </w:r>
          </w:p>
        </w:tc>
        <w:tc>
          <w:tcPr>
            <w:tcW w:w="1620" w:type="dxa"/>
          </w:tcPr>
          <w:p w:rsidR="005718EC" w:rsidRPr="00425C8F" w:rsidRDefault="005718EC" w:rsidP="00326E14">
            <w:pPr>
              <w:pStyle w:val="Tablecontent"/>
            </w:pPr>
            <w:r>
              <w:t>{“Key”:”Value”}</w:t>
            </w:r>
          </w:p>
        </w:tc>
        <w:tc>
          <w:tcPr>
            <w:tcW w:w="720" w:type="dxa"/>
          </w:tcPr>
          <w:p w:rsidR="005718EC" w:rsidRDefault="005718EC" w:rsidP="00326E14">
            <w:pPr>
              <w:pStyle w:val="Tablecontent"/>
            </w:pPr>
            <w:r>
              <w:t>A</w:t>
            </w:r>
          </w:p>
        </w:tc>
        <w:tc>
          <w:tcPr>
            <w:tcW w:w="1620" w:type="dxa"/>
          </w:tcPr>
          <w:p w:rsidR="005718EC" w:rsidRPr="00425C8F" w:rsidRDefault="005718EC" w:rsidP="00326E14">
            <w:pPr>
              <w:pStyle w:val="Tablecontent"/>
            </w:pPr>
            <w:r>
              <w:t>M</w:t>
            </w:r>
          </w:p>
        </w:tc>
      </w:tr>
    </w:tbl>
    <w:p w:rsidR="005718EC" w:rsidRDefault="005718EC" w:rsidP="005718EC">
      <w:pPr>
        <w:pStyle w:val="BodyText2"/>
        <w:ind w:left="180"/>
        <w:rPr>
          <w:lang w:val="en-IN"/>
        </w:rPr>
      </w:pPr>
    </w:p>
    <w:p w:rsidR="005718EC" w:rsidRPr="00425C8F" w:rsidRDefault="005718EC" w:rsidP="005718EC">
      <w:pPr>
        <w:pStyle w:val="Heading"/>
        <w:ind w:left="180"/>
        <w:rPr>
          <w:color w:val="auto"/>
        </w:rPr>
      </w:pPr>
      <w:r w:rsidRPr="00425C8F">
        <w:rPr>
          <w:color w:val="auto"/>
        </w:rPr>
        <w:t>Business Rules</w:t>
      </w:r>
    </w:p>
    <w:p w:rsidR="005718EC" w:rsidRDefault="005718EC" w:rsidP="005718EC">
      <w:pPr>
        <w:pStyle w:val="BodyText2"/>
        <w:numPr>
          <w:ilvl w:val="0"/>
          <w:numId w:val="26"/>
        </w:numPr>
        <w:tabs>
          <w:tab w:val="clear" w:pos="720"/>
          <w:tab w:val="num" w:pos="900"/>
        </w:tabs>
        <w:ind w:left="900"/>
      </w:pPr>
      <w:r w:rsidRPr="00425C8F">
        <w:t xml:space="preserve">Type tag will identify the type of </w:t>
      </w:r>
      <w:r>
        <w:t>resource</w:t>
      </w:r>
      <w:r w:rsidRPr="00425C8F">
        <w:t>.</w:t>
      </w:r>
    </w:p>
    <w:p w:rsidR="005718EC" w:rsidRPr="00A35FD5" w:rsidRDefault="005718EC" w:rsidP="005718EC">
      <w:pPr>
        <w:pStyle w:val="BodyText2"/>
        <w:numPr>
          <w:ilvl w:val="0"/>
          <w:numId w:val="26"/>
        </w:numPr>
        <w:tabs>
          <w:tab w:val="clear" w:pos="720"/>
          <w:tab w:val="num" w:pos="900"/>
        </w:tabs>
        <w:ind w:left="900"/>
        <w:rPr>
          <w:lang w:val="en-IN"/>
        </w:rPr>
      </w:pPr>
      <w:r>
        <w:t>Data object will have all the data related to operation</w:t>
      </w:r>
    </w:p>
    <w:p w:rsidR="005718EC" w:rsidRDefault="005718EC" w:rsidP="005718EC">
      <w:pPr>
        <w:pStyle w:val="BodyText2"/>
        <w:ind w:left="900"/>
        <w:rPr>
          <w:lang w:val="en-IN"/>
        </w:rPr>
      </w:pPr>
    </w:p>
    <w:p w:rsidR="005718EC" w:rsidRDefault="005718EC" w:rsidP="005718EC">
      <w:pPr>
        <w:pStyle w:val="BodyText2"/>
        <w:rPr>
          <w:lang w:val="en-IN"/>
        </w:rPr>
      </w:pPr>
    </w:p>
    <w:p w:rsidR="005718EC" w:rsidRPr="000C6213" w:rsidRDefault="005718EC" w:rsidP="005718EC">
      <w:pPr>
        <w:pStyle w:val="Heading2"/>
        <w:tabs>
          <w:tab w:val="clear" w:pos="756"/>
          <w:tab w:val="num" w:pos="936"/>
        </w:tabs>
        <w:ind w:left="936"/>
        <w:rPr>
          <w:lang w:val="en-IN"/>
        </w:rPr>
      </w:pPr>
      <w:bookmarkStart w:id="79" w:name="_Toc474336458"/>
      <w:r>
        <w:rPr>
          <w:lang w:val="en-IN"/>
        </w:rPr>
        <w:t>Change Network</w:t>
      </w:r>
      <w:bookmarkEnd w:id="79"/>
    </w:p>
    <w:p w:rsidR="005718EC" w:rsidRDefault="005718EC" w:rsidP="005718EC">
      <w:pPr>
        <w:pStyle w:val="BodyText2"/>
        <w:ind w:left="180"/>
      </w:pPr>
      <w:r>
        <w:t>In</w:t>
      </w:r>
      <w:r w:rsidRPr="00425C8F">
        <w:t xml:space="preserve"> this </w:t>
      </w:r>
      <w:r>
        <w:t>resource User can change from existing network to any selected network.</w:t>
      </w:r>
    </w:p>
    <w:p w:rsidR="005718EC" w:rsidRDefault="005718EC" w:rsidP="005718EC">
      <w:pPr>
        <w:pStyle w:val="BodyText2"/>
        <w:ind w:left="180"/>
      </w:pPr>
    </w:p>
    <w:p w:rsidR="005718EC" w:rsidRDefault="005718EC" w:rsidP="005718EC">
      <w:pPr>
        <w:pStyle w:val="BodyText2"/>
        <w:ind w:left="180"/>
        <w:rPr>
          <w:b/>
        </w:rPr>
      </w:pPr>
    </w:p>
    <w:p w:rsidR="005718EC" w:rsidRPr="00425C8F" w:rsidRDefault="005718EC" w:rsidP="005718EC">
      <w:pPr>
        <w:pStyle w:val="Heading"/>
        <w:ind w:left="180"/>
        <w:rPr>
          <w:color w:val="auto"/>
        </w:rPr>
      </w:pPr>
      <w:r w:rsidRPr="00425C8F">
        <w:rPr>
          <w:color w:val="auto"/>
        </w:rPr>
        <w:t>Request Syntax</w:t>
      </w:r>
    </w:p>
    <w:p w:rsidR="005718EC" w:rsidRDefault="005718EC" w:rsidP="005718EC">
      <w:pPr>
        <w:pStyle w:val="BodyText2"/>
        <w:ind w:left="900"/>
      </w:pPr>
      <w:r w:rsidRPr="00425C8F">
        <w:t>The External System will send the following request for return. The request format and details of request are mentioned below.</w:t>
      </w:r>
    </w:p>
    <w:p w:rsidR="005718EC" w:rsidRDefault="005718EC" w:rsidP="005718EC">
      <w:pPr>
        <w:pStyle w:val="BodyText2"/>
        <w:ind w:left="180"/>
      </w:pPr>
    </w:p>
    <w:p w:rsidR="005718EC" w:rsidRDefault="005718EC" w:rsidP="005718EC">
      <w:pPr>
        <w:pStyle w:val="BodyText2"/>
        <w:ind w:left="180"/>
        <w:rPr>
          <w:rFonts w:ascii="Calibri" w:hAnsi="Calibri"/>
          <w:color w:val="000000"/>
          <w:sz w:val="22"/>
          <w:szCs w:val="22"/>
        </w:rPr>
      </w:pPr>
      <w:r w:rsidRPr="0021475F">
        <w:rPr>
          <w:rFonts w:ascii="Calibri" w:hAnsi="Calibri"/>
          <w:color w:val="000000"/>
          <w:sz w:val="22"/>
          <w:szCs w:val="22"/>
        </w:rPr>
        <w:t>{"loginId":"","password":"1357","data":{"loginId":"superadmin", "networkCode":"NG"},"type":"SUBMITCHANGENETWORK","externalCode":""}</w:t>
      </w:r>
    </w:p>
    <w:p w:rsidR="005718EC" w:rsidRPr="0082461A" w:rsidRDefault="005718EC" w:rsidP="005718EC">
      <w:pPr>
        <w:pStyle w:val="BodyText2"/>
        <w:ind w:left="180"/>
        <w:rPr>
          <w:lang w:val="en-IN"/>
        </w:rPr>
      </w:pPr>
    </w:p>
    <w:p w:rsidR="005718EC" w:rsidRDefault="005718EC" w:rsidP="005718EC">
      <w:pPr>
        <w:pStyle w:val="Heading"/>
        <w:ind w:left="180"/>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5718EC" w:rsidRPr="00425C8F" w:rsidTr="00326E14">
        <w:trPr>
          <w:trHeight w:val="277"/>
          <w:tblHeader/>
        </w:trPr>
        <w:tc>
          <w:tcPr>
            <w:tcW w:w="1800" w:type="dxa"/>
            <w:shd w:val="clear" w:color="auto" w:fill="E31837"/>
          </w:tcPr>
          <w:p w:rsidR="005718EC" w:rsidRPr="00425C8F" w:rsidRDefault="005718EC" w:rsidP="00326E14">
            <w:pPr>
              <w:pStyle w:val="TableColumnLabels"/>
              <w:rPr>
                <w:color w:val="auto"/>
                <w:lang w:val="en-IN"/>
              </w:rPr>
            </w:pPr>
            <w:r w:rsidRPr="00425C8F">
              <w:rPr>
                <w:color w:val="auto"/>
                <w:lang w:val="en-IN"/>
              </w:rPr>
              <w:t>TAG</w:t>
            </w:r>
          </w:p>
        </w:tc>
        <w:tc>
          <w:tcPr>
            <w:tcW w:w="1800" w:type="dxa"/>
            <w:shd w:val="clear" w:color="auto" w:fill="E31837"/>
          </w:tcPr>
          <w:p w:rsidR="005718EC" w:rsidRPr="00425C8F" w:rsidRDefault="005718EC" w:rsidP="00326E14">
            <w:pPr>
              <w:pStyle w:val="TableColumnLabels"/>
              <w:rPr>
                <w:color w:val="auto"/>
                <w:lang w:val="en-IN"/>
              </w:rPr>
            </w:pPr>
            <w:r w:rsidRPr="00425C8F">
              <w:rPr>
                <w:color w:val="auto"/>
                <w:lang w:val="en-IN"/>
              </w:rPr>
              <w:t>Fields</w:t>
            </w:r>
          </w:p>
        </w:tc>
        <w:tc>
          <w:tcPr>
            <w:tcW w:w="1980" w:type="dxa"/>
            <w:shd w:val="clear" w:color="auto" w:fill="E31837"/>
          </w:tcPr>
          <w:p w:rsidR="005718EC" w:rsidRPr="00425C8F" w:rsidRDefault="005718EC" w:rsidP="00326E14">
            <w:pPr>
              <w:pStyle w:val="TableColumnLabels"/>
              <w:rPr>
                <w:color w:val="auto"/>
                <w:lang w:val="en-IN"/>
              </w:rPr>
            </w:pPr>
            <w:r w:rsidRPr="00425C8F">
              <w:rPr>
                <w:color w:val="auto"/>
                <w:lang w:val="en-IN"/>
              </w:rPr>
              <w:t>Remarks</w:t>
            </w:r>
          </w:p>
        </w:tc>
        <w:tc>
          <w:tcPr>
            <w:tcW w:w="1620" w:type="dxa"/>
            <w:shd w:val="clear" w:color="auto" w:fill="E31837"/>
          </w:tcPr>
          <w:p w:rsidR="005718EC" w:rsidRPr="00425C8F" w:rsidRDefault="005718EC" w:rsidP="00326E14">
            <w:pPr>
              <w:pStyle w:val="TableColumnLabels"/>
              <w:rPr>
                <w:color w:val="auto"/>
                <w:lang w:val="en-IN"/>
              </w:rPr>
            </w:pPr>
            <w:r w:rsidRPr="00425C8F">
              <w:rPr>
                <w:color w:val="auto"/>
                <w:lang w:val="en-IN"/>
              </w:rPr>
              <w:t>Example</w:t>
            </w:r>
          </w:p>
        </w:tc>
        <w:tc>
          <w:tcPr>
            <w:tcW w:w="720" w:type="dxa"/>
            <w:shd w:val="clear" w:color="auto" w:fill="E31837"/>
          </w:tcPr>
          <w:p w:rsidR="005718EC" w:rsidRPr="00425C8F" w:rsidRDefault="005718EC" w:rsidP="00326E14">
            <w:pPr>
              <w:pStyle w:val="TableColumnLabels"/>
              <w:rPr>
                <w:color w:val="auto"/>
                <w:lang w:val="en-IN"/>
              </w:rPr>
            </w:pPr>
            <w:r w:rsidRPr="00425C8F">
              <w:rPr>
                <w:color w:val="auto"/>
                <w:lang w:val="en-IN"/>
              </w:rPr>
              <w:t>Field Type</w:t>
            </w:r>
          </w:p>
        </w:tc>
        <w:tc>
          <w:tcPr>
            <w:tcW w:w="1620" w:type="dxa"/>
            <w:shd w:val="clear" w:color="auto" w:fill="E31837"/>
          </w:tcPr>
          <w:p w:rsidR="005718EC" w:rsidRPr="00425C8F" w:rsidRDefault="005718EC" w:rsidP="00326E14">
            <w:pPr>
              <w:pStyle w:val="TableColumnLabels"/>
              <w:rPr>
                <w:color w:val="auto"/>
                <w:lang w:val="en-IN"/>
              </w:rPr>
            </w:pPr>
            <w:r w:rsidRPr="00425C8F">
              <w:rPr>
                <w:color w:val="auto"/>
                <w:lang w:val="en-IN"/>
              </w:rPr>
              <w:t>Optional/</w:t>
            </w:r>
          </w:p>
          <w:p w:rsidR="005718EC" w:rsidRPr="00425C8F" w:rsidRDefault="005718EC" w:rsidP="00326E14">
            <w:pPr>
              <w:pStyle w:val="TableColumnLabels"/>
              <w:rPr>
                <w:color w:val="auto"/>
                <w:lang w:val="en-IN"/>
              </w:rPr>
            </w:pPr>
            <w:r w:rsidRPr="00425C8F">
              <w:rPr>
                <w:color w:val="auto"/>
                <w:lang w:val="en-IN"/>
              </w:rPr>
              <w:t>Mandatory</w:t>
            </w:r>
          </w:p>
        </w:tc>
      </w:tr>
      <w:tr w:rsidR="005718EC" w:rsidRPr="00425C8F" w:rsidTr="00326E14">
        <w:trPr>
          <w:trHeight w:val="277"/>
        </w:trPr>
        <w:tc>
          <w:tcPr>
            <w:tcW w:w="9540" w:type="dxa"/>
            <w:gridSpan w:val="6"/>
          </w:tcPr>
          <w:p w:rsidR="005718EC" w:rsidRPr="00425C8F" w:rsidRDefault="005718EC" w:rsidP="00326E14">
            <w:pPr>
              <w:pStyle w:val="Tablecontent"/>
            </w:pPr>
            <w:r w:rsidRPr="00425C8F">
              <w:rPr>
                <w:b/>
                <w:bCs/>
              </w:rPr>
              <w:t>DATA</w:t>
            </w:r>
          </w:p>
        </w:tc>
      </w:tr>
      <w:tr w:rsidR="005718EC" w:rsidRPr="00425C8F" w:rsidTr="00326E14">
        <w:trPr>
          <w:trHeight w:val="277"/>
        </w:trPr>
        <w:tc>
          <w:tcPr>
            <w:tcW w:w="1800" w:type="dxa"/>
          </w:tcPr>
          <w:p w:rsidR="005718EC" w:rsidRPr="00425C8F" w:rsidRDefault="005718EC" w:rsidP="00326E14">
            <w:pPr>
              <w:pStyle w:val="Tablecontent"/>
            </w:pPr>
            <w:r w:rsidRPr="00A35FD5">
              <w:rPr>
                <w:rFonts w:ascii="Calibri" w:hAnsi="Calibri"/>
                <w:color w:val="000000"/>
                <w:sz w:val="22"/>
                <w:szCs w:val="22"/>
              </w:rPr>
              <w:t>loginId</w:t>
            </w:r>
          </w:p>
        </w:tc>
        <w:tc>
          <w:tcPr>
            <w:tcW w:w="1800" w:type="dxa"/>
          </w:tcPr>
          <w:p w:rsidR="005718EC" w:rsidRPr="00425C8F" w:rsidRDefault="005718EC" w:rsidP="00326E14">
            <w:pPr>
              <w:pStyle w:val="Tablecontent"/>
            </w:pPr>
            <w:r>
              <w:t>User’s login Id in PreTUPS who has initiated request</w:t>
            </w:r>
          </w:p>
        </w:tc>
        <w:tc>
          <w:tcPr>
            <w:tcW w:w="1980" w:type="dxa"/>
          </w:tcPr>
          <w:p w:rsidR="005718EC" w:rsidRPr="00425C8F" w:rsidRDefault="005718EC" w:rsidP="00326E14">
            <w:pPr>
              <w:pStyle w:val="Tablecontent"/>
            </w:pPr>
            <w:r>
              <w:t>Valid login Id of user</w:t>
            </w:r>
          </w:p>
        </w:tc>
        <w:tc>
          <w:tcPr>
            <w:tcW w:w="1620" w:type="dxa"/>
          </w:tcPr>
          <w:p w:rsidR="005718EC" w:rsidRPr="00425C8F" w:rsidRDefault="005718EC" w:rsidP="00326E14">
            <w:pPr>
              <w:pStyle w:val="Tablecontent"/>
            </w:pPr>
            <w:r>
              <w:rPr>
                <w:rFonts w:ascii="Calibri" w:hAnsi="Calibri"/>
                <w:color w:val="000000"/>
                <w:sz w:val="22"/>
                <w:szCs w:val="22"/>
              </w:rPr>
              <w:t>superadmin</w:t>
            </w:r>
          </w:p>
        </w:tc>
        <w:tc>
          <w:tcPr>
            <w:tcW w:w="720" w:type="dxa"/>
          </w:tcPr>
          <w:p w:rsidR="005718EC" w:rsidRPr="00425C8F" w:rsidRDefault="005718EC" w:rsidP="00326E14">
            <w:pPr>
              <w:pStyle w:val="Tablecontent"/>
            </w:pPr>
            <w:r w:rsidRPr="00425C8F">
              <w:t>A (10)</w:t>
            </w:r>
          </w:p>
        </w:tc>
        <w:tc>
          <w:tcPr>
            <w:tcW w:w="1620" w:type="dxa"/>
          </w:tcPr>
          <w:p w:rsidR="005718EC" w:rsidRPr="00425C8F" w:rsidRDefault="005718EC" w:rsidP="00326E14">
            <w:pPr>
              <w:pStyle w:val="Tablecontent"/>
            </w:pPr>
            <w:r>
              <w:t>M</w:t>
            </w:r>
          </w:p>
        </w:tc>
      </w:tr>
      <w:tr w:rsidR="005718EC" w:rsidRPr="00425C8F" w:rsidTr="00326E14">
        <w:trPr>
          <w:trHeight w:val="277"/>
        </w:trPr>
        <w:tc>
          <w:tcPr>
            <w:tcW w:w="1800" w:type="dxa"/>
          </w:tcPr>
          <w:p w:rsidR="005718EC" w:rsidRPr="00425C8F" w:rsidRDefault="005718EC" w:rsidP="00326E14">
            <w:pPr>
              <w:pStyle w:val="Tablecontent"/>
            </w:pPr>
            <w:r>
              <w:t>password</w:t>
            </w:r>
          </w:p>
        </w:tc>
        <w:tc>
          <w:tcPr>
            <w:tcW w:w="1800" w:type="dxa"/>
          </w:tcPr>
          <w:p w:rsidR="005718EC" w:rsidRPr="00425C8F" w:rsidRDefault="005718EC" w:rsidP="00326E14">
            <w:pPr>
              <w:pStyle w:val="Tablecontent"/>
            </w:pPr>
            <w:r>
              <w:t>User’s password in PreTUPS</w:t>
            </w:r>
          </w:p>
        </w:tc>
        <w:tc>
          <w:tcPr>
            <w:tcW w:w="1980" w:type="dxa"/>
          </w:tcPr>
          <w:p w:rsidR="005718EC" w:rsidRPr="00425C8F" w:rsidRDefault="005718EC" w:rsidP="00326E14">
            <w:pPr>
              <w:pStyle w:val="Tablecontent"/>
            </w:pPr>
            <w:r>
              <w:t>Valid password of user</w:t>
            </w:r>
          </w:p>
        </w:tc>
        <w:tc>
          <w:tcPr>
            <w:tcW w:w="1620" w:type="dxa"/>
          </w:tcPr>
          <w:p w:rsidR="005718EC" w:rsidRPr="00425C8F" w:rsidRDefault="005718EC" w:rsidP="00326E14">
            <w:pPr>
              <w:pStyle w:val="Tablecontent"/>
            </w:pPr>
            <w:r>
              <w:t>1357</w:t>
            </w:r>
          </w:p>
        </w:tc>
        <w:tc>
          <w:tcPr>
            <w:tcW w:w="720" w:type="dxa"/>
          </w:tcPr>
          <w:p w:rsidR="005718EC" w:rsidRPr="00425C8F" w:rsidRDefault="005718EC" w:rsidP="00326E14">
            <w:pPr>
              <w:pStyle w:val="Tablecontent"/>
            </w:pPr>
            <w:r>
              <w:t>A</w:t>
            </w:r>
            <w:r w:rsidRPr="00425C8F">
              <w:t xml:space="preserve"> (10)</w:t>
            </w:r>
          </w:p>
        </w:tc>
        <w:tc>
          <w:tcPr>
            <w:tcW w:w="1620" w:type="dxa"/>
          </w:tcPr>
          <w:p w:rsidR="005718EC" w:rsidRPr="00425C8F" w:rsidRDefault="005718EC" w:rsidP="00326E14">
            <w:pPr>
              <w:pStyle w:val="Tablecontent"/>
            </w:pPr>
            <w:r>
              <w:t>O</w:t>
            </w:r>
          </w:p>
        </w:tc>
      </w:tr>
      <w:tr w:rsidR="005718EC" w:rsidRPr="00425C8F" w:rsidTr="00326E14">
        <w:trPr>
          <w:trHeight w:val="277"/>
        </w:trPr>
        <w:tc>
          <w:tcPr>
            <w:tcW w:w="1800" w:type="dxa"/>
          </w:tcPr>
          <w:p w:rsidR="005718EC" w:rsidRPr="00425C8F" w:rsidRDefault="005718EC" w:rsidP="00326E14">
            <w:pPr>
              <w:pStyle w:val="Tablecontent"/>
            </w:pPr>
            <w:r w:rsidRPr="00A35FD5">
              <w:rPr>
                <w:rFonts w:ascii="Calibri" w:hAnsi="Calibri"/>
                <w:color w:val="000000"/>
                <w:sz w:val="22"/>
                <w:szCs w:val="22"/>
              </w:rPr>
              <w:t>networkCode</w:t>
            </w:r>
          </w:p>
        </w:tc>
        <w:tc>
          <w:tcPr>
            <w:tcW w:w="1800" w:type="dxa"/>
          </w:tcPr>
          <w:p w:rsidR="005718EC" w:rsidRPr="00425C8F" w:rsidRDefault="005718EC" w:rsidP="00326E14">
            <w:pPr>
              <w:pStyle w:val="Tablecontent"/>
            </w:pPr>
            <w:r>
              <w:t>Network Code of Changed Network</w:t>
            </w:r>
          </w:p>
        </w:tc>
        <w:tc>
          <w:tcPr>
            <w:tcW w:w="1980" w:type="dxa"/>
          </w:tcPr>
          <w:p w:rsidR="005718EC" w:rsidRPr="00425C8F" w:rsidRDefault="005718EC" w:rsidP="00326E14">
            <w:pPr>
              <w:pStyle w:val="Tablecontent"/>
            </w:pPr>
            <w:r>
              <w:t>Valid Network Code of user</w:t>
            </w:r>
          </w:p>
        </w:tc>
        <w:tc>
          <w:tcPr>
            <w:tcW w:w="1620" w:type="dxa"/>
          </w:tcPr>
          <w:p w:rsidR="005718EC" w:rsidRPr="00425C8F" w:rsidRDefault="005718EC" w:rsidP="00326E14">
            <w:pPr>
              <w:pStyle w:val="Tablecontent"/>
            </w:pPr>
            <w:r>
              <w:rPr>
                <w:rFonts w:ascii="Calibri" w:hAnsi="Calibri"/>
                <w:color w:val="000000"/>
                <w:sz w:val="22"/>
                <w:szCs w:val="22"/>
              </w:rPr>
              <w:t>NG</w:t>
            </w:r>
          </w:p>
        </w:tc>
        <w:tc>
          <w:tcPr>
            <w:tcW w:w="720" w:type="dxa"/>
          </w:tcPr>
          <w:p w:rsidR="005718EC" w:rsidRPr="00425C8F" w:rsidRDefault="005718EC" w:rsidP="00326E14">
            <w:pPr>
              <w:pStyle w:val="Tablecontent"/>
            </w:pPr>
            <w:r>
              <w:t>A (2</w:t>
            </w:r>
            <w:r w:rsidRPr="00425C8F">
              <w:t>)</w:t>
            </w:r>
          </w:p>
        </w:tc>
        <w:tc>
          <w:tcPr>
            <w:tcW w:w="1620" w:type="dxa"/>
          </w:tcPr>
          <w:p w:rsidR="005718EC" w:rsidRPr="00425C8F" w:rsidRDefault="005718EC" w:rsidP="00326E14">
            <w:pPr>
              <w:pStyle w:val="Tablecontent"/>
            </w:pPr>
            <w:r>
              <w:t>M</w:t>
            </w:r>
          </w:p>
        </w:tc>
      </w:tr>
      <w:tr w:rsidR="005718EC" w:rsidRPr="00425C8F" w:rsidTr="00326E14">
        <w:trPr>
          <w:cantSplit/>
          <w:trHeight w:val="277"/>
        </w:trPr>
        <w:tc>
          <w:tcPr>
            <w:tcW w:w="1800" w:type="dxa"/>
          </w:tcPr>
          <w:p w:rsidR="005718EC" w:rsidRPr="00425C8F" w:rsidRDefault="005718EC" w:rsidP="00326E14">
            <w:pPr>
              <w:pStyle w:val="Tablecontent"/>
            </w:pPr>
            <w:r>
              <w:t>type</w:t>
            </w:r>
          </w:p>
        </w:tc>
        <w:tc>
          <w:tcPr>
            <w:tcW w:w="1800" w:type="dxa"/>
          </w:tcPr>
          <w:p w:rsidR="005718EC" w:rsidRPr="00425C8F" w:rsidRDefault="005718EC" w:rsidP="00326E14">
            <w:pPr>
              <w:pStyle w:val="Tablecontent"/>
            </w:pPr>
            <w:r>
              <w:t>Service type</w:t>
            </w:r>
          </w:p>
        </w:tc>
        <w:tc>
          <w:tcPr>
            <w:tcW w:w="1980" w:type="dxa"/>
          </w:tcPr>
          <w:p w:rsidR="005718EC" w:rsidRPr="00425C8F" w:rsidRDefault="005718EC" w:rsidP="00326E14">
            <w:pPr>
              <w:pStyle w:val="Tablecontent"/>
            </w:pPr>
            <w:r>
              <w:t>Service type of operation</w:t>
            </w:r>
          </w:p>
        </w:tc>
        <w:tc>
          <w:tcPr>
            <w:tcW w:w="1620" w:type="dxa"/>
          </w:tcPr>
          <w:p w:rsidR="005718EC" w:rsidRPr="00425C8F" w:rsidRDefault="005718EC" w:rsidP="00326E14">
            <w:pPr>
              <w:pStyle w:val="Tablecontent"/>
            </w:pPr>
            <w:r w:rsidRPr="00D35B11">
              <w:rPr>
                <w:rFonts w:ascii="Calibri" w:hAnsi="Calibri"/>
                <w:color w:val="000000"/>
                <w:sz w:val="22"/>
                <w:szCs w:val="22"/>
              </w:rPr>
              <w:t>CONFIRMUSRTRANSFER</w:t>
            </w:r>
          </w:p>
        </w:tc>
        <w:tc>
          <w:tcPr>
            <w:tcW w:w="720" w:type="dxa"/>
          </w:tcPr>
          <w:p w:rsidR="005718EC" w:rsidRPr="00425C8F" w:rsidRDefault="005718EC" w:rsidP="00326E14">
            <w:pPr>
              <w:pStyle w:val="Tablecontent"/>
            </w:pPr>
            <w:r>
              <w:t>A(10)</w:t>
            </w:r>
          </w:p>
        </w:tc>
        <w:tc>
          <w:tcPr>
            <w:tcW w:w="1620" w:type="dxa"/>
          </w:tcPr>
          <w:p w:rsidR="005718EC" w:rsidRPr="00425C8F" w:rsidRDefault="005718EC" w:rsidP="00326E14">
            <w:pPr>
              <w:pStyle w:val="Tablecontent"/>
            </w:pPr>
            <w:r>
              <w:t>M</w:t>
            </w:r>
          </w:p>
        </w:tc>
      </w:tr>
      <w:tr w:rsidR="005718EC" w:rsidRPr="00425C8F" w:rsidTr="00326E14">
        <w:trPr>
          <w:cantSplit/>
          <w:trHeight w:val="277"/>
        </w:trPr>
        <w:tc>
          <w:tcPr>
            <w:tcW w:w="1800" w:type="dxa"/>
          </w:tcPr>
          <w:p w:rsidR="005718EC" w:rsidRDefault="005718EC" w:rsidP="00326E14">
            <w:pPr>
              <w:pStyle w:val="Tablecontent"/>
            </w:pPr>
            <w:r>
              <w:t>data</w:t>
            </w:r>
          </w:p>
        </w:tc>
        <w:tc>
          <w:tcPr>
            <w:tcW w:w="1800" w:type="dxa"/>
          </w:tcPr>
          <w:p w:rsidR="005718EC" w:rsidRDefault="005718EC" w:rsidP="00326E14">
            <w:pPr>
              <w:pStyle w:val="Tablecontent"/>
            </w:pPr>
            <w:r>
              <w:t>JSON object of data required for service</w:t>
            </w:r>
          </w:p>
        </w:tc>
        <w:tc>
          <w:tcPr>
            <w:tcW w:w="1980" w:type="dxa"/>
          </w:tcPr>
          <w:p w:rsidR="005718EC" w:rsidRDefault="005718EC" w:rsidP="00326E14">
            <w:pPr>
              <w:pStyle w:val="Tablecontent"/>
            </w:pPr>
            <w:r>
              <w:t>Valid JSON Object required for operation</w:t>
            </w:r>
          </w:p>
        </w:tc>
        <w:tc>
          <w:tcPr>
            <w:tcW w:w="1620" w:type="dxa"/>
          </w:tcPr>
          <w:p w:rsidR="005718EC" w:rsidRDefault="005718EC" w:rsidP="00326E14">
            <w:pPr>
              <w:pStyle w:val="Tablecontent"/>
            </w:pPr>
            <w:r>
              <w:t>{“Key”:”Value”,”Key”:”Value”}</w:t>
            </w:r>
          </w:p>
        </w:tc>
        <w:tc>
          <w:tcPr>
            <w:tcW w:w="720" w:type="dxa"/>
          </w:tcPr>
          <w:p w:rsidR="005718EC" w:rsidRDefault="005718EC" w:rsidP="00326E14">
            <w:pPr>
              <w:pStyle w:val="Tablecontent"/>
            </w:pPr>
            <w:r>
              <w:t>A</w:t>
            </w:r>
          </w:p>
        </w:tc>
        <w:tc>
          <w:tcPr>
            <w:tcW w:w="1620" w:type="dxa"/>
          </w:tcPr>
          <w:p w:rsidR="005718EC" w:rsidRPr="00425C8F" w:rsidRDefault="005718EC" w:rsidP="00326E14">
            <w:pPr>
              <w:pStyle w:val="Tablecontent"/>
            </w:pPr>
            <w:r>
              <w:t>M</w:t>
            </w:r>
          </w:p>
        </w:tc>
      </w:tr>
      <w:tr w:rsidR="005718EC" w:rsidRPr="00425C8F" w:rsidTr="00326E14">
        <w:trPr>
          <w:cantSplit/>
          <w:trHeight w:val="277"/>
        </w:trPr>
        <w:tc>
          <w:tcPr>
            <w:tcW w:w="1800" w:type="dxa"/>
          </w:tcPr>
          <w:p w:rsidR="005718EC" w:rsidRPr="00425C8F" w:rsidRDefault="005718EC" w:rsidP="00326E14">
            <w:pPr>
              <w:pStyle w:val="Tablecontent"/>
            </w:pPr>
            <w:r>
              <w:t>externalCode</w:t>
            </w:r>
          </w:p>
        </w:tc>
        <w:tc>
          <w:tcPr>
            <w:tcW w:w="1800" w:type="dxa"/>
          </w:tcPr>
          <w:p w:rsidR="005718EC" w:rsidRPr="00425C8F" w:rsidRDefault="005718EC" w:rsidP="00326E14">
            <w:pPr>
              <w:pStyle w:val="Tablecontent"/>
            </w:pPr>
            <w:r>
              <w:t>User’s External Code</w:t>
            </w:r>
          </w:p>
        </w:tc>
        <w:tc>
          <w:tcPr>
            <w:tcW w:w="1980" w:type="dxa"/>
          </w:tcPr>
          <w:p w:rsidR="005718EC" w:rsidRPr="00425C8F" w:rsidRDefault="005718EC" w:rsidP="00326E14">
            <w:pPr>
              <w:pStyle w:val="Tablecontent"/>
            </w:pPr>
            <w:r>
              <w:t>Valid external code</w:t>
            </w:r>
          </w:p>
        </w:tc>
        <w:tc>
          <w:tcPr>
            <w:tcW w:w="1620" w:type="dxa"/>
          </w:tcPr>
          <w:p w:rsidR="005718EC" w:rsidRPr="00425C8F" w:rsidRDefault="005718EC" w:rsidP="00326E14">
            <w:pPr>
              <w:pStyle w:val="Tablecontent"/>
            </w:pPr>
            <w:r>
              <w:t>13579876</w:t>
            </w:r>
          </w:p>
        </w:tc>
        <w:tc>
          <w:tcPr>
            <w:tcW w:w="720" w:type="dxa"/>
          </w:tcPr>
          <w:p w:rsidR="005718EC" w:rsidRPr="00425C8F" w:rsidRDefault="005718EC" w:rsidP="00326E14">
            <w:pPr>
              <w:pStyle w:val="Tablecontent"/>
            </w:pPr>
            <w:r>
              <w:t>N</w:t>
            </w:r>
            <w:r w:rsidRPr="00425C8F">
              <w:t xml:space="preserve"> (10)</w:t>
            </w:r>
          </w:p>
        </w:tc>
        <w:tc>
          <w:tcPr>
            <w:tcW w:w="1620" w:type="dxa"/>
          </w:tcPr>
          <w:p w:rsidR="005718EC" w:rsidRPr="00425C8F" w:rsidRDefault="005718EC" w:rsidP="00326E14">
            <w:pPr>
              <w:pStyle w:val="Tablecontent"/>
            </w:pPr>
            <w:r>
              <w:t>O</w:t>
            </w:r>
          </w:p>
        </w:tc>
      </w:tr>
    </w:tbl>
    <w:p w:rsidR="005718EC" w:rsidRDefault="005718EC" w:rsidP="005718EC">
      <w:pPr>
        <w:pStyle w:val="BodyText2"/>
        <w:ind w:left="180"/>
        <w:rPr>
          <w:lang w:val="en-IN"/>
        </w:rPr>
      </w:pPr>
    </w:p>
    <w:p w:rsidR="005718EC" w:rsidRPr="00425C8F" w:rsidRDefault="005718EC" w:rsidP="005718EC">
      <w:pPr>
        <w:pStyle w:val="Heading"/>
        <w:ind w:left="180"/>
        <w:rPr>
          <w:color w:val="auto"/>
        </w:rPr>
      </w:pPr>
      <w:r w:rsidRPr="00425C8F">
        <w:rPr>
          <w:color w:val="auto"/>
        </w:rPr>
        <w:lastRenderedPageBreak/>
        <w:t>Response Syntax</w:t>
      </w:r>
    </w:p>
    <w:p w:rsidR="005718EC" w:rsidRDefault="005718EC" w:rsidP="005718EC">
      <w:pPr>
        <w:pStyle w:val="BodyText2"/>
        <w:ind w:left="900"/>
      </w:pPr>
      <w:r w:rsidRPr="00425C8F">
        <w:t xml:space="preserve">PreTUPS system sends the acknowledgement to the External system. The acknowledgement will be in </w:t>
      </w:r>
      <w:r>
        <w:t>JSON</w:t>
      </w:r>
      <w:r w:rsidRPr="00425C8F">
        <w:t xml:space="preserve"> and send as response of the request. The </w:t>
      </w:r>
      <w:r>
        <w:t>JSON</w:t>
      </w:r>
      <w:r w:rsidRPr="00425C8F">
        <w:t xml:space="preserve"> response details are mentioned below</w:t>
      </w:r>
      <w:r>
        <w:t>.</w:t>
      </w:r>
    </w:p>
    <w:p w:rsidR="005718EC" w:rsidRDefault="005718EC" w:rsidP="005718EC">
      <w:pPr>
        <w:ind w:left="180"/>
        <w:jc w:val="both"/>
        <w:rPr>
          <w:rFonts w:ascii="Calibri" w:hAnsi="Calibri"/>
          <w:color w:val="000000"/>
          <w:sz w:val="22"/>
          <w:szCs w:val="22"/>
        </w:rPr>
      </w:pPr>
    </w:p>
    <w:p w:rsidR="005718EC" w:rsidRDefault="005718EC" w:rsidP="005718EC">
      <w:pPr>
        <w:pStyle w:val="Heading"/>
        <w:ind w:left="180"/>
        <w:jc w:val="left"/>
        <w:rPr>
          <w:rFonts w:ascii="Calibri" w:hAnsi="Calibri" w:cs="Times New Roman"/>
          <w:b w:val="0"/>
          <w:color w:val="000000"/>
          <w:sz w:val="22"/>
          <w:szCs w:val="22"/>
          <w:u w:val="none"/>
          <w:lang w:val="en-US"/>
        </w:rPr>
      </w:pPr>
      <w:r w:rsidRPr="00D35B11">
        <w:rPr>
          <w:rFonts w:ascii="Calibri" w:hAnsi="Calibri" w:cs="Times New Roman"/>
          <w:b w:val="0"/>
          <w:color w:val="000000"/>
          <w:sz w:val="22"/>
          <w:szCs w:val="22"/>
          <w:u w:val="none"/>
          <w:lang w:val="en-US"/>
        </w:rPr>
        <w:t>{"statusCode":200,"status":true,"successMsg":"null","formError":null,"globalError":null,"parameters":["3100001450"],"dataObject</w:t>
      </w:r>
      <w:r w:rsidRPr="00B91019">
        <w:rPr>
          <w:rFonts w:ascii="Calibri" w:hAnsi="Calibri" w:cs="Times New Roman"/>
          <w:b w:val="0"/>
          <w:color w:val="000000"/>
          <w:sz w:val="22"/>
          <w:szCs w:val="22"/>
          <w:u w:val="none"/>
          <w:lang w:val="en-US"/>
        </w:rPr>
        <w:t>"lastModified":1486552050000,"country":null,"createdBy":null,"language1Message":"Network is temporarily unavailable please try after some time.","language2Message":"Network is temporarily un</w:t>
      </w:r>
      <w:r>
        <w:rPr>
          <w:rFonts w:ascii="Calibri" w:hAnsi="Calibri" w:cs="Times New Roman"/>
          <w:b w:val="0"/>
          <w:color w:val="000000"/>
          <w:sz w:val="22"/>
          <w:szCs w:val="22"/>
          <w:u w:val="none"/>
          <w:lang w:val="en-US"/>
        </w:rPr>
        <w:t>available please try after someti</w:t>
      </w:r>
      <w:r w:rsidRPr="00B91019">
        <w:rPr>
          <w:rFonts w:ascii="Calibri" w:hAnsi="Calibri" w:cs="Times New Roman"/>
          <w:b w:val="0"/>
          <w:color w:val="000000"/>
          <w:sz w:val="22"/>
          <w:szCs w:val="22"/>
          <w:u w:val="none"/>
          <w:lang w:val="en-US"/>
        </w:rPr>
        <w:t>me.","status":"S","networkName":"Airtel</w:t>
      </w:r>
      <w:r>
        <w:rPr>
          <w:rFonts w:ascii="Calibri" w:hAnsi="Calibri" w:cs="Times New Roman"/>
          <w:b w:val="0"/>
          <w:color w:val="000000"/>
          <w:sz w:val="22"/>
          <w:szCs w:val="22"/>
          <w:u w:val="none"/>
          <w:lang w:val="en-US"/>
        </w:rPr>
        <w:t>”</w:t>
      </w:r>
      <w:r w:rsidRPr="00B91019">
        <w:rPr>
          <w:rFonts w:ascii="Calibri" w:hAnsi="Calibri" w:cs="Times New Roman"/>
          <w:b w:val="0"/>
          <w:color w:val="000000"/>
          <w:sz w:val="22"/>
          <w:szCs w:val="22"/>
          <w:u w:val="none"/>
          <w:lang w:val="en-US"/>
        </w:rPr>
        <w:t>,"networkCode":"AT</w:t>
      </w:r>
      <w:r w:rsidRPr="00D35B11">
        <w:rPr>
          <w:rFonts w:ascii="Calibri" w:hAnsi="Calibri" w:cs="Times New Roman"/>
          <w:b w:val="0"/>
          <w:color w:val="000000"/>
          <w:sz w:val="22"/>
          <w:szCs w:val="22"/>
          <w:u w:val="none"/>
          <w:lang w:val="en-US"/>
        </w:rPr>
        <w:t>,"fieldError":null,"messageCode":"</w:t>
      </w:r>
      <w:r>
        <w:rPr>
          <w:rFonts w:ascii="Calibri" w:hAnsi="Calibri" w:cs="Times New Roman"/>
          <w:b w:val="0"/>
          <w:color w:val="000000"/>
          <w:sz w:val="22"/>
          <w:szCs w:val="22"/>
          <w:u w:val="none"/>
          <w:lang w:val="en-US"/>
        </w:rPr>
        <w:t>null</w:t>
      </w:r>
      <w:r w:rsidRPr="00D35B11">
        <w:rPr>
          <w:rFonts w:ascii="Calibri" w:hAnsi="Calibri" w:cs="Times New Roman"/>
          <w:b w:val="0"/>
          <w:color w:val="000000"/>
          <w:sz w:val="22"/>
          <w:szCs w:val="22"/>
          <w:u w:val="none"/>
          <w:lang w:val="en-US"/>
        </w:rPr>
        <w:t>"}</w:t>
      </w:r>
    </w:p>
    <w:p w:rsidR="005718EC" w:rsidRDefault="005718EC" w:rsidP="005718EC">
      <w:pPr>
        <w:pStyle w:val="Heading"/>
        <w:rPr>
          <w:rFonts w:ascii="Calibri" w:hAnsi="Calibri" w:cs="Times New Roman"/>
          <w:b w:val="0"/>
          <w:color w:val="000000"/>
          <w:sz w:val="22"/>
          <w:szCs w:val="22"/>
          <w:u w:val="none"/>
          <w:lang w:val="en-US"/>
        </w:rPr>
      </w:pPr>
    </w:p>
    <w:p w:rsidR="005718EC" w:rsidRDefault="005718EC" w:rsidP="005718EC">
      <w:pPr>
        <w:pStyle w:val="Heading"/>
        <w:ind w:left="180"/>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5718EC" w:rsidRPr="00425C8F" w:rsidTr="00326E14">
        <w:trPr>
          <w:trHeight w:val="277"/>
          <w:tblHeader/>
        </w:trPr>
        <w:tc>
          <w:tcPr>
            <w:tcW w:w="1800" w:type="dxa"/>
            <w:shd w:val="clear" w:color="auto" w:fill="E31837"/>
          </w:tcPr>
          <w:p w:rsidR="005718EC" w:rsidRPr="00425C8F" w:rsidRDefault="005718EC" w:rsidP="00326E14">
            <w:pPr>
              <w:pStyle w:val="TableColumnLabels"/>
              <w:rPr>
                <w:color w:val="auto"/>
                <w:lang w:val="en-IN"/>
              </w:rPr>
            </w:pPr>
            <w:r w:rsidRPr="00425C8F">
              <w:rPr>
                <w:color w:val="auto"/>
                <w:lang w:val="en-IN"/>
              </w:rPr>
              <w:t>TAG</w:t>
            </w:r>
          </w:p>
        </w:tc>
        <w:tc>
          <w:tcPr>
            <w:tcW w:w="1800" w:type="dxa"/>
            <w:shd w:val="clear" w:color="auto" w:fill="E31837"/>
          </w:tcPr>
          <w:p w:rsidR="005718EC" w:rsidRPr="00425C8F" w:rsidRDefault="005718EC" w:rsidP="00326E14">
            <w:pPr>
              <w:pStyle w:val="TableColumnLabels"/>
              <w:rPr>
                <w:color w:val="auto"/>
                <w:lang w:val="en-IN"/>
              </w:rPr>
            </w:pPr>
            <w:r w:rsidRPr="00425C8F">
              <w:rPr>
                <w:color w:val="auto"/>
                <w:lang w:val="en-IN"/>
              </w:rPr>
              <w:t>Fields</w:t>
            </w:r>
          </w:p>
        </w:tc>
        <w:tc>
          <w:tcPr>
            <w:tcW w:w="1980" w:type="dxa"/>
            <w:shd w:val="clear" w:color="auto" w:fill="E31837"/>
          </w:tcPr>
          <w:p w:rsidR="005718EC" w:rsidRPr="00425C8F" w:rsidRDefault="005718EC" w:rsidP="00326E14">
            <w:pPr>
              <w:pStyle w:val="TableColumnLabels"/>
              <w:rPr>
                <w:color w:val="auto"/>
                <w:lang w:val="en-IN"/>
              </w:rPr>
            </w:pPr>
            <w:r w:rsidRPr="00425C8F">
              <w:rPr>
                <w:color w:val="auto"/>
                <w:lang w:val="en-IN"/>
              </w:rPr>
              <w:t>Remarks</w:t>
            </w:r>
          </w:p>
        </w:tc>
        <w:tc>
          <w:tcPr>
            <w:tcW w:w="1620" w:type="dxa"/>
            <w:shd w:val="clear" w:color="auto" w:fill="E31837"/>
          </w:tcPr>
          <w:p w:rsidR="005718EC" w:rsidRPr="00425C8F" w:rsidRDefault="005718EC" w:rsidP="00326E14">
            <w:pPr>
              <w:pStyle w:val="TableColumnLabels"/>
              <w:rPr>
                <w:color w:val="auto"/>
                <w:lang w:val="en-IN"/>
              </w:rPr>
            </w:pPr>
            <w:r w:rsidRPr="00425C8F">
              <w:rPr>
                <w:color w:val="auto"/>
                <w:lang w:val="en-IN"/>
              </w:rPr>
              <w:t>Example</w:t>
            </w:r>
          </w:p>
        </w:tc>
        <w:tc>
          <w:tcPr>
            <w:tcW w:w="720" w:type="dxa"/>
            <w:shd w:val="clear" w:color="auto" w:fill="E31837"/>
          </w:tcPr>
          <w:p w:rsidR="005718EC" w:rsidRPr="00425C8F" w:rsidRDefault="005718EC" w:rsidP="00326E14">
            <w:pPr>
              <w:pStyle w:val="TableColumnLabels"/>
              <w:rPr>
                <w:color w:val="auto"/>
                <w:lang w:val="en-IN"/>
              </w:rPr>
            </w:pPr>
            <w:r w:rsidRPr="00425C8F">
              <w:rPr>
                <w:color w:val="auto"/>
                <w:lang w:val="en-IN"/>
              </w:rPr>
              <w:t>Field Type</w:t>
            </w:r>
          </w:p>
        </w:tc>
        <w:tc>
          <w:tcPr>
            <w:tcW w:w="1620" w:type="dxa"/>
            <w:shd w:val="clear" w:color="auto" w:fill="E31837"/>
          </w:tcPr>
          <w:p w:rsidR="005718EC" w:rsidRPr="00425C8F" w:rsidRDefault="005718EC" w:rsidP="00326E14">
            <w:pPr>
              <w:pStyle w:val="TableColumnLabels"/>
              <w:rPr>
                <w:color w:val="auto"/>
                <w:lang w:val="en-IN"/>
              </w:rPr>
            </w:pPr>
            <w:r w:rsidRPr="00425C8F">
              <w:rPr>
                <w:color w:val="auto"/>
                <w:lang w:val="en-IN"/>
              </w:rPr>
              <w:t>Optional/</w:t>
            </w:r>
          </w:p>
          <w:p w:rsidR="005718EC" w:rsidRPr="00425C8F" w:rsidRDefault="005718EC" w:rsidP="00326E14">
            <w:pPr>
              <w:pStyle w:val="TableColumnLabels"/>
              <w:rPr>
                <w:color w:val="auto"/>
                <w:lang w:val="en-IN"/>
              </w:rPr>
            </w:pPr>
            <w:r w:rsidRPr="00425C8F">
              <w:rPr>
                <w:color w:val="auto"/>
                <w:lang w:val="en-IN"/>
              </w:rPr>
              <w:t>Mandatory</w:t>
            </w:r>
          </w:p>
        </w:tc>
      </w:tr>
      <w:tr w:rsidR="005718EC" w:rsidRPr="00425C8F" w:rsidTr="00326E14">
        <w:trPr>
          <w:trHeight w:val="277"/>
        </w:trPr>
        <w:tc>
          <w:tcPr>
            <w:tcW w:w="1800" w:type="dxa"/>
          </w:tcPr>
          <w:p w:rsidR="005718EC" w:rsidRPr="00425C8F" w:rsidRDefault="005718EC" w:rsidP="00326E14">
            <w:pPr>
              <w:pStyle w:val="Tablecontent"/>
            </w:pPr>
            <w:r>
              <w:t>statusCode</w:t>
            </w:r>
          </w:p>
        </w:tc>
        <w:tc>
          <w:tcPr>
            <w:tcW w:w="1800" w:type="dxa"/>
          </w:tcPr>
          <w:p w:rsidR="005718EC" w:rsidRPr="00425C8F" w:rsidRDefault="005718EC" w:rsidP="00326E14">
            <w:pPr>
              <w:pStyle w:val="Tablecontent"/>
            </w:pPr>
            <w:r>
              <w:t>Status code of request</w:t>
            </w:r>
          </w:p>
        </w:tc>
        <w:tc>
          <w:tcPr>
            <w:tcW w:w="1980" w:type="dxa"/>
          </w:tcPr>
          <w:p w:rsidR="005718EC" w:rsidRPr="00425C8F" w:rsidRDefault="005718EC" w:rsidP="00326E14">
            <w:pPr>
              <w:pStyle w:val="Tablecontent"/>
            </w:pPr>
            <w:r>
              <w:t>Return 200 if request lands on pretups server</w:t>
            </w:r>
          </w:p>
        </w:tc>
        <w:tc>
          <w:tcPr>
            <w:tcW w:w="1620" w:type="dxa"/>
          </w:tcPr>
          <w:p w:rsidR="005718EC" w:rsidRPr="00425C8F" w:rsidRDefault="005718EC" w:rsidP="00326E14">
            <w:pPr>
              <w:pStyle w:val="Tablecontent"/>
            </w:pPr>
            <w:r>
              <w:t>200</w:t>
            </w:r>
          </w:p>
        </w:tc>
        <w:tc>
          <w:tcPr>
            <w:tcW w:w="720" w:type="dxa"/>
          </w:tcPr>
          <w:p w:rsidR="005718EC" w:rsidRPr="00425C8F" w:rsidRDefault="005718EC" w:rsidP="00326E14">
            <w:pPr>
              <w:pStyle w:val="Tablecontent"/>
            </w:pPr>
            <w:r>
              <w:t>N</w:t>
            </w:r>
          </w:p>
        </w:tc>
        <w:tc>
          <w:tcPr>
            <w:tcW w:w="1620" w:type="dxa"/>
          </w:tcPr>
          <w:p w:rsidR="005718EC" w:rsidRPr="00425C8F" w:rsidRDefault="005718EC" w:rsidP="00326E14">
            <w:pPr>
              <w:pStyle w:val="Tablecontent"/>
            </w:pPr>
            <w:r w:rsidRPr="00425C8F">
              <w:t>M</w:t>
            </w:r>
          </w:p>
        </w:tc>
      </w:tr>
      <w:tr w:rsidR="005718EC" w:rsidRPr="00425C8F" w:rsidTr="00326E14">
        <w:trPr>
          <w:trHeight w:val="277"/>
        </w:trPr>
        <w:tc>
          <w:tcPr>
            <w:tcW w:w="1800" w:type="dxa"/>
          </w:tcPr>
          <w:p w:rsidR="005718EC" w:rsidRPr="00425C8F" w:rsidRDefault="005718EC" w:rsidP="00326E14">
            <w:pPr>
              <w:pStyle w:val="Tablecontent"/>
            </w:pPr>
            <w:r>
              <w:t>status</w:t>
            </w:r>
          </w:p>
        </w:tc>
        <w:tc>
          <w:tcPr>
            <w:tcW w:w="1800" w:type="dxa"/>
          </w:tcPr>
          <w:p w:rsidR="005718EC" w:rsidRPr="00425C8F" w:rsidRDefault="005718EC" w:rsidP="00326E14">
            <w:pPr>
              <w:pStyle w:val="Tablecontent"/>
            </w:pPr>
            <w:r>
              <w:t xml:space="preserve">Return request status </w:t>
            </w:r>
          </w:p>
        </w:tc>
        <w:tc>
          <w:tcPr>
            <w:tcW w:w="1980" w:type="dxa"/>
          </w:tcPr>
          <w:p w:rsidR="005718EC" w:rsidRPr="00425C8F" w:rsidRDefault="005718EC" w:rsidP="00326E14">
            <w:pPr>
              <w:pStyle w:val="Tablecontent"/>
            </w:pPr>
            <w:r>
              <w:t>Either true or false based on error or success message</w:t>
            </w:r>
          </w:p>
        </w:tc>
        <w:tc>
          <w:tcPr>
            <w:tcW w:w="1620" w:type="dxa"/>
          </w:tcPr>
          <w:p w:rsidR="005718EC" w:rsidRPr="00425C8F" w:rsidRDefault="005718EC" w:rsidP="00326E14">
            <w:pPr>
              <w:pStyle w:val="Tablecontent"/>
            </w:pPr>
            <w:r>
              <w:t>true</w:t>
            </w:r>
          </w:p>
        </w:tc>
        <w:tc>
          <w:tcPr>
            <w:tcW w:w="720" w:type="dxa"/>
          </w:tcPr>
          <w:p w:rsidR="005718EC" w:rsidRPr="00425C8F" w:rsidRDefault="005718EC" w:rsidP="00326E14">
            <w:pPr>
              <w:pStyle w:val="Tablecontent"/>
            </w:pPr>
            <w:r>
              <w:t xml:space="preserve">A </w:t>
            </w:r>
          </w:p>
        </w:tc>
        <w:tc>
          <w:tcPr>
            <w:tcW w:w="1620" w:type="dxa"/>
          </w:tcPr>
          <w:p w:rsidR="005718EC" w:rsidRPr="00425C8F" w:rsidRDefault="005718EC" w:rsidP="00326E14">
            <w:pPr>
              <w:pStyle w:val="Tablecontent"/>
            </w:pPr>
            <w:r w:rsidRPr="00425C8F">
              <w:t>M</w:t>
            </w:r>
          </w:p>
        </w:tc>
      </w:tr>
      <w:tr w:rsidR="005718EC" w:rsidRPr="00425C8F" w:rsidTr="00326E14">
        <w:trPr>
          <w:cantSplit/>
          <w:trHeight w:val="277"/>
        </w:trPr>
        <w:tc>
          <w:tcPr>
            <w:tcW w:w="1800" w:type="dxa"/>
          </w:tcPr>
          <w:p w:rsidR="005718EC" w:rsidRPr="00425C8F" w:rsidRDefault="005718EC" w:rsidP="00326E14">
            <w:pPr>
              <w:pStyle w:val="Tablecontent"/>
            </w:pPr>
            <w:r>
              <w:t>successMsg</w:t>
            </w:r>
          </w:p>
        </w:tc>
        <w:tc>
          <w:tcPr>
            <w:tcW w:w="1800" w:type="dxa"/>
          </w:tcPr>
          <w:p w:rsidR="005718EC" w:rsidRPr="00425C8F" w:rsidRDefault="005718EC" w:rsidP="00326E14">
            <w:pPr>
              <w:pStyle w:val="Tablecontent"/>
            </w:pPr>
            <w:r>
              <w:t>Message for operation status</w:t>
            </w:r>
          </w:p>
        </w:tc>
        <w:tc>
          <w:tcPr>
            <w:tcW w:w="1980" w:type="dxa"/>
          </w:tcPr>
          <w:p w:rsidR="005718EC" w:rsidRPr="00425C8F" w:rsidRDefault="005718EC" w:rsidP="00326E14">
            <w:pPr>
              <w:pStyle w:val="Tablecontent"/>
            </w:pPr>
            <w:r>
              <w:t>Success message return by service id operation executes successfully</w:t>
            </w:r>
          </w:p>
        </w:tc>
        <w:tc>
          <w:tcPr>
            <w:tcW w:w="1620" w:type="dxa"/>
          </w:tcPr>
          <w:p w:rsidR="005718EC" w:rsidRPr="00425C8F" w:rsidRDefault="005718EC" w:rsidP="00326E14">
            <w:pPr>
              <w:pStyle w:val="Tablecontent"/>
            </w:pPr>
            <w:r w:rsidRPr="009A2C5F">
              <w:t>C2S reversal transaction status check successful</w:t>
            </w:r>
          </w:p>
        </w:tc>
        <w:tc>
          <w:tcPr>
            <w:tcW w:w="720" w:type="dxa"/>
          </w:tcPr>
          <w:p w:rsidR="005718EC" w:rsidRPr="00425C8F" w:rsidRDefault="005718EC" w:rsidP="00326E14">
            <w:pPr>
              <w:pStyle w:val="Tablecontent"/>
            </w:pPr>
            <w:r>
              <w:t xml:space="preserve">A </w:t>
            </w:r>
          </w:p>
        </w:tc>
        <w:tc>
          <w:tcPr>
            <w:tcW w:w="1620" w:type="dxa"/>
          </w:tcPr>
          <w:p w:rsidR="005718EC" w:rsidRPr="00425C8F" w:rsidRDefault="005718EC" w:rsidP="00326E14">
            <w:pPr>
              <w:pStyle w:val="Tablecontent"/>
            </w:pPr>
            <w:r w:rsidRPr="00425C8F">
              <w:t>M</w:t>
            </w:r>
          </w:p>
        </w:tc>
      </w:tr>
      <w:tr w:rsidR="005718EC" w:rsidRPr="00425C8F" w:rsidTr="00326E14">
        <w:trPr>
          <w:cantSplit/>
          <w:trHeight w:val="277"/>
        </w:trPr>
        <w:tc>
          <w:tcPr>
            <w:tcW w:w="1800" w:type="dxa"/>
          </w:tcPr>
          <w:p w:rsidR="005718EC" w:rsidRPr="00425C8F" w:rsidRDefault="005718EC" w:rsidP="00326E14">
            <w:pPr>
              <w:pStyle w:val="Tablecontent"/>
            </w:pPr>
            <w:r>
              <w:t>globalError</w:t>
            </w:r>
          </w:p>
        </w:tc>
        <w:tc>
          <w:tcPr>
            <w:tcW w:w="1800" w:type="dxa"/>
          </w:tcPr>
          <w:p w:rsidR="005718EC" w:rsidRPr="00425C8F" w:rsidRDefault="005718EC" w:rsidP="00326E14">
            <w:pPr>
              <w:pStyle w:val="Tablecontent"/>
            </w:pPr>
            <w:r>
              <w:t>Any runtime exception</w:t>
            </w:r>
          </w:p>
        </w:tc>
        <w:tc>
          <w:tcPr>
            <w:tcW w:w="1980" w:type="dxa"/>
          </w:tcPr>
          <w:p w:rsidR="005718EC" w:rsidRPr="00425C8F" w:rsidRDefault="005718EC" w:rsidP="00326E14">
            <w:pPr>
              <w:pStyle w:val="Tablecontent"/>
            </w:pPr>
            <w:r>
              <w:t>Runtime exception message occurs at the time of operation execution</w:t>
            </w:r>
          </w:p>
        </w:tc>
        <w:tc>
          <w:tcPr>
            <w:tcW w:w="1620" w:type="dxa"/>
          </w:tcPr>
          <w:p w:rsidR="005718EC" w:rsidRPr="00425C8F" w:rsidRDefault="005718EC" w:rsidP="00326E14">
            <w:pPr>
              <w:pStyle w:val="Tablecontent"/>
            </w:pPr>
            <w:r>
              <w:t>Request format is wrong</w:t>
            </w:r>
          </w:p>
        </w:tc>
        <w:tc>
          <w:tcPr>
            <w:tcW w:w="720" w:type="dxa"/>
          </w:tcPr>
          <w:p w:rsidR="005718EC" w:rsidRPr="00425C8F" w:rsidRDefault="005718EC" w:rsidP="00326E14">
            <w:pPr>
              <w:pStyle w:val="Tablecontent"/>
            </w:pPr>
            <w:r>
              <w:t>A</w:t>
            </w:r>
          </w:p>
        </w:tc>
        <w:tc>
          <w:tcPr>
            <w:tcW w:w="1620" w:type="dxa"/>
          </w:tcPr>
          <w:p w:rsidR="005718EC" w:rsidRPr="00425C8F" w:rsidRDefault="005718EC" w:rsidP="00326E14">
            <w:pPr>
              <w:pStyle w:val="Tablecontent"/>
            </w:pPr>
            <w:r w:rsidRPr="00425C8F">
              <w:t>M</w:t>
            </w:r>
          </w:p>
        </w:tc>
      </w:tr>
      <w:tr w:rsidR="005718EC" w:rsidRPr="00425C8F" w:rsidTr="00326E14">
        <w:trPr>
          <w:cantSplit/>
          <w:trHeight w:val="277"/>
        </w:trPr>
        <w:tc>
          <w:tcPr>
            <w:tcW w:w="1800" w:type="dxa"/>
          </w:tcPr>
          <w:p w:rsidR="005718EC" w:rsidRPr="00425C8F" w:rsidRDefault="005718EC" w:rsidP="00326E14">
            <w:pPr>
              <w:pStyle w:val="Tablecontent"/>
            </w:pPr>
            <w:r>
              <w:t>fieldError</w:t>
            </w:r>
          </w:p>
        </w:tc>
        <w:tc>
          <w:tcPr>
            <w:tcW w:w="1800" w:type="dxa"/>
          </w:tcPr>
          <w:p w:rsidR="005718EC" w:rsidRPr="00425C8F" w:rsidRDefault="005718EC" w:rsidP="00326E14">
            <w:pPr>
              <w:pStyle w:val="Tablecontent"/>
            </w:pPr>
            <w:r>
              <w:t>Error message for mandatory fields</w:t>
            </w:r>
          </w:p>
        </w:tc>
        <w:tc>
          <w:tcPr>
            <w:tcW w:w="1980" w:type="dxa"/>
          </w:tcPr>
          <w:p w:rsidR="005718EC" w:rsidRPr="00425C8F" w:rsidRDefault="005718EC" w:rsidP="00326E14">
            <w:pPr>
              <w:pStyle w:val="Tablecontent"/>
            </w:pPr>
            <w:r>
              <w:t>Error message for mandatory fields</w:t>
            </w:r>
          </w:p>
        </w:tc>
        <w:tc>
          <w:tcPr>
            <w:tcW w:w="1620" w:type="dxa"/>
          </w:tcPr>
          <w:p w:rsidR="005718EC" w:rsidRPr="00425C8F" w:rsidRDefault="005718EC" w:rsidP="00326E14">
            <w:pPr>
              <w:pStyle w:val="Tablecontent"/>
            </w:pPr>
            <w:r>
              <w:rPr>
                <w:rFonts w:ascii="Calibri" w:hAnsi="Calibri"/>
                <w:color w:val="000000"/>
                <w:sz w:val="22"/>
                <w:szCs w:val="22"/>
              </w:rPr>
              <w:t>transactionId is required</w:t>
            </w:r>
          </w:p>
        </w:tc>
        <w:tc>
          <w:tcPr>
            <w:tcW w:w="720" w:type="dxa"/>
          </w:tcPr>
          <w:p w:rsidR="005718EC" w:rsidRPr="00425C8F" w:rsidRDefault="005718EC" w:rsidP="00326E14">
            <w:pPr>
              <w:pStyle w:val="Tablecontent"/>
            </w:pPr>
            <w:r>
              <w:t>A</w:t>
            </w:r>
          </w:p>
        </w:tc>
        <w:tc>
          <w:tcPr>
            <w:tcW w:w="1620" w:type="dxa"/>
          </w:tcPr>
          <w:p w:rsidR="005718EC" w:rsidRPr="00425C8F" w:rsidRDefault="005718EC" w:rsidP="00326E14">
            <w:pPr>
              <w:pStyle w:val="Tablecontent"/>
            </w:pPr>
            <w:r w:rsidRPr="00425C8F">
              <w:t>M</w:t>
            </w:r>
          </w:p>
        </w:tc>
      </w:tr>
      <w:tr w:rsidR="005718EC" w:rsidRPr="00425C8F" w:rsidTr="00326E14">
        <w:trPr>
          <w:cantSplit/>
          <w:trHeight w:val="277"/>
        </w:trPr>
        <w:tc>
          <w:tcPr>
            <w:tcW w:w="1800" w:type="dxa"/>
          </w:tcPr>
          <w:p w:rsidR="005718EC" w:rsidRDefault="005718EC" w:rsidP="00326E14">
            <w:pPr>
              <w:pStyle w:val="Tablecontent"/>
            </w:pPr>
            <w:r>
              <w:t>messageCode</w:t>
            </w:r>
          </w:p>
        </w:tc>
        <w:tc>
          <w:tcPr>
            <w:tcW w:w="1800" w:type="dxa"/>
          </w:tcPr>
          <w:p w:rsidR="005718EC" w:rsidRDefault="005718EC" w:rsidP="00326E14">
            <w:pPr>
              <w:pStyle w:val="Tablecontent"/>
            </w:pPr>
            <w:r>
              <w:t xml:space="preserve">Message code for the response status </w:t>
            </w:r>
          </w:p>
        </w:tc>
        <w:tc>
          <w:tcPr>
            <w:tcW w:w="1980" w:type="dxa"/>
          </w:tcPr>
          <w:p w:rsidR="005718EC" w:rsidRDefault="005718EC" w:rsidP="00326E14">
            <w:pPr>
              <w:pStyle w:val="Tablecontent"/>
            </w:pPr>
            <w:r>
              <w:t>A numeric value which represent to a message for success or failure</w:t>
            </w:r>
          </w:p>
        </w:tc>
        <w:tc>
          <w:tcPr>
            <w:tcW w:w="1620" w:type="dxa"/>
          </w:tcPr>
          <w:p w:rsidR="005718EC" w:rsidRDefault="005718EC" w:rsidP="00326E14">
            <w:pPr>
              <w:pStyle w:val="Tablecontent"/>
            </w:pPr>
            <w:r>
              <w:rPr>
                <w:rFonts w:ascii="Calibri" w:hAnsi="Calibri"/>
                <w:color w:val="000000"/>
                <w:sz w:val="22"/>
                <w:szCs w:val="22"/>
              </w:rPr>
              <w:t xml:space="preserve">Message reference code </w:t>
            </w:r>
          </w:p>
        </w:tc>
        <w:tc>
          <w:tcPr>
            <w:tcW w:w="720" w:type="dxa"/>
          </w:tcPr>
          <w:p w:rsidR="005718EC" w:rsidRDefault="005718EC" w:rsidP="00326E14">
            <w:pPr>
              <w:pStyle w:val="Tablecontent"/>
            </w:pPr>
            <w:r>
              <w:t>A</w:t>
            </w:r>
          </w:p>
        </w:tc>
        <w:tc>
          <w:tcPr>
            <w:tcW w:w="1620" w:type="dxa"/>
          </w:tcPr>
          <w:p w:rsidR="005718EC" w:rsidRDefault="005718EC" w:rsidP="00326E14">
            <w:pPr>
              <w:pStyle w:val="Tablecontent"/>
            </w:pPr>
            <w:r>
              <w:t>M</w:t>
            </w:r>
          </w:p>
        </w:tc>
      </w:tr>
      <w:tr w:rsidR="005718EC" w:rsidRPr="00425C8F" w:rsidTr="00326E14">
        <w:trPr>
          <w:cantSplit/>
          <w:trHeight w:val="277"/>
        </w:trPr>
        <w:tc>
          <w:tcPr>
            <w:tcW w:w="1800" w:type="dxa"/>
          </w:tcPr>
          <w:p w:rsidR="005718EC" w:rsidRDefault="005718EC" w:rsidP="00326E14">
            <w:pPr>
              <w:pStyle w:val="Tablecontent"/>
            </w:pPr>
            <w:r>
              <w:t>dataObject</w:t>
            </w:r>
          </w:p>
        </w:tc>
        <w:tc>
          <w:tcPr>
            <w:tcW w:w="1800" w:type="dxa"/>
          </w:tcPr>
          <w:p w:rsidR="005718EC" w:rsidRDefault="005718EC" w:rsidP="00326E14">
            <w:pPr>
              <w:pStyle w:val="Tablecontent"/>
            </w:pPr>
            <w:r>
              <w:t>JSON format of data fetched form DB</w:t>
            </w:r>
          </w:p>
        </w:tc>
        <w:tc>
          <w:tcPr>
            <w:tcW w:w="1980" w:type="dxa"/>
          </w:tcPr>
          <w:p w:rsidR="005718EC" w:rsidRDefault="005718EC" w:rsidP="00326E14">
            <w:pPr>
              <w:pStyle w:val="Tablecontent"/>
            </w:pPr>
            <w:r>
              <w:t>JSON format of data fetched form DB</w:t>
            </w:r>
          </w:p>
        </w:tc>
        <w:tc>
          <w:tcPr>
            <w:tcW w:w="1620" w:type="dxa"/>
          </w:tcPr>
          <w:p w:rsidR="005718EC" w:rsidRPr="00425C8F" w:rsidRDefault="005718EC" w:rsidP="00326E14">
            <w:pPr>
              <w:pStyle w:val="Tablecontent"/>
            </w:pPr>
            <w:r>
              <w:t>{“Key”:”Value”}</w:t>
            </w:r>
          </w:p>
        </w:tc>
        <w:tc>
          <w:tcPr>
            <w:tcW w:w="720" w:type="dxa"/>
          </w:tcPr>
          <w:p w:rsidR="005718EC" w:rsidRDefault="005718EC" w:rsidP="00326E14">
            <w:pPr>
              <w:pStyle w:val="Tablecontent"/>
            </w:pPr>
            <w:r>
              <w:t>A</w:t>
            </w:r>
          </w:p>
        </w:tc>
        <w:tc>
          <w:tcPr>
            <w:tcW w:w="1620" w:type="dxa"/>
          </w:tcPr>
          <w:p w:rsidR="005718EC" w:rsidRPr="00425C8F" w:rsidRDefault="005718EC" w:rsidP="00326E14">
            <w:pPr>
              <w:pStyle w:val="Tablecontent"/>
            </w:pPr>
            <w:r>
              <w:t>M</w:t>
            </w:r>
          </w:p>
        </w:tc>
      </w:tr>
    </w:tbl>
    <w:p w:rsidR="005718EC" w:rsidRDefault="005718EC" w:rsidP="005718EC">
      <w:pPr>
        <w:pStyle w:val="BodyText2"/>
        <w:ind w:left="180"/>
        <w:rPr>
          <w:lang w:val="en-IN"/>
        </w:rPr>
      </w:pPr>
    </w:p>
    <w:p w:rsidR="005718EC" w:rsidRPr="00425C8F" w:rsidRDefault="005718EC" w:rsidP="005718EC">
      <w:pPr>
        <w:pStyle w:val="Heading"/>
        <w:ind w:left="180"/>
        <w:rPr>
          <w:color w:val="auto"/>
        </w:rPr>
      </w:pPr>
      <w:r w:rsidRPr="00425C8F">
        <w:rPr>
          <w:color w:val="auto"/>
        </w:rPr>
        <w:t>Business Rules</w:t>
      </w:r>
    </w:p>
    <w:p w:rsidR="005718EC" w:rsidRDefault="005718EC" w:rsidP="005718EC">
      <w:pPr>
        <w:pStyle w:val="BodyText2"/>
        <w:numPr>
          <w:ilvl w:val="0"/>
          <w:numId w:val="26"/>
        </w:numPr>
        <w:tabs>
          <w:tab w:val="clear" w:pos="720"/>
          <w:tab w:val="num" w:pos="900"/>
        </w:tabs>
        <w:ind w:left="900"/>
      </w:pPr>
      <w:r w:rsidRPr="00425C8F">
        <w:t xml:space="preserve">Type tag will identify the type of </w:t>
      </w:r>
      <w:r>
        <w:t>resource</w:t>
      </w:r>
      <w:r w:rsidRPr="00425C8F">
        <w:t>.</w:t>
      </w:r>
    </w:p>
    <w:p w:rsidR="00BC32D2" w:rsidRDefault="005718EC" w:rsidP="00BC32D2">
      <w:pPr>
        <w:pStyle w:val="BodyText2"/>
        <w:numPr>
          <w:ilvl w:val="0"/>
          <w:numId w:val="26"/>
        </w:numPr>
        <w:tabs>
          <w:tab w:val="clear" w:pos="720"/>
          <w:tab w:val="num" w:pos="900"/>
        </w:tabs>
        <w:ind w:left="900"/>
        <w:rPr>
          <w:lang w:val="en-IN"/>
        </w:rPr>
      </w:pPr>
      <w:r>
        <w:t>Data object will have all the data related to operation</w:t>
      </w:r>
    </w:p>
    <w:p w:rsidR="00BC32D2" w:rsidRDefault="00BC32D2" w:rsidP="00BC32D2">
      <w:pPr>
        <w:pStyle w:val="BodyText2"/>
        <w:rPr>
          <w:lang w:val="en-IN"/>
        </w:rPr>
      </w:pPr>
    </w:p>
    <w:p w:rsidR="00BC32D2" w:rsidRDefault="00BC32D2" w:rsidP="00BC32D2">
      <w:pPr>
        <w:pStyle w:val="BodyText2"/>
        <w:rPr>
          <w:lang w:val="en-IN"/>
        </w:rPr>
      </w:pPr>
    </w:p>
    <w:p w:rsidR="00BC32D2" w:rsidRDefault="00BC32D2" w:rsidP="00BC32D2">
      <w:pPr>
        <w:pStyle w:val="BodyText2"/>
        <w:rPr>
          <w:lang w:val="en-IN"/>
        </w:rPr>
      </w:pPr>
    </w:p>
    <w:p w:rsidR="00BC32D2" w:rsidRPr="000C6213" w:rsidRDefault="00BC32D2" w:rsidP="00BC32D2">
      <w:pPr>
        <w:pStyle w:val="Heading2"/>
        <w:tabs>
          <w:tab w:val="clear" w:pos="756"/>
          <w:tab w:val="num" w:pos="936"/>
        </w:tabs>
        <w:ind w:left="936"/>
        <w:rPr>
          <w:lang w:val="en-IN"/>
        </w:rPr>
      </w:pPr>
      <w:r>
        <w:rPr>
          <w:lang w:val="en-IN"/>
        </w:rPr>
        <w:lastRenderedPageBreak/>
        <w:t>Batch Recharge Reschedule</w:t>
      </w:r>
      <w:r w:rsidR="008236D3">
        <w:rPr>
          <w:lang w:val="en-IN"/>
        </w:rPr>
        <w:t>-Load Batch List</w:t>
      </w:r>
    </w:p>
    <w:p w:rsidR="0042148A" w:rsidRDefault="0042148A" w:rsidP="00BC32D2">
      <w:pPr>
        <w:pStyle w:val="BodyText2"/>
        <w:ind w:left="180"/>
      </w:pPr>
      <w:r>
        <w:t>In</w:t>
      </w:r>
      <w:r w:rsidRPr="00425C8F">
        <w:t xml:space="preserve"> this </w:t>
      </w:r>
      <w:r>
        <w:t xml:space="preserve">resource User can view scheduled batch list </w:t>
      </w:r>
      <w:r w:rsidR="002D5757">
        <w:t>.</w:t>
      </w:r>
    </w:p>
    <w:p w:rsidR="00BC32D2" w:rsidRDefault="00BC32D2" w:rsidP="00360B15">
      <w:pPr>
        <w:pStyle w:val="BodyText2"/>
        <w:rPr>
          <w:b/>
        </w:rPr>
      </w:pPr>
    </w:p>
    <w:p w:rsidR="00BC32D2" w:rsidRPr="00425C8F" w:rsidRDefault="00BC32D2" w:rsidP="00BC32D2">
      <w:pPr>
        <w:pStyle w:val="Heading"/>
        <w:ind w:left="180"/>
        <w:rPr>
          <w:color w:val="auto"/>
        </w:rPr>
      </w:pPr>
      <w:r w:rsidRPr="00425C8F">
        <w:rPr>
          <w:color w:val="auto"/>
        </w:rPr>
        <w:t>Request Syntax</w:t>
      </w:r>
    </w:p>
    <w:p w:rsidR="00BC32D2" w:rsidRDefault="00BC32D2" w:rsidP="00BC32D2">
      <w:pPr>
        <w:pStyle w:val="BodyText2"/>
        <w:ind w:left="900"/>
      </w:pPr>
      <w:r w:rsidRPr="00425C8F">
        <w:t>The External System will send the following request for return. The request format and details of request are mentioned below.</w:t>
      </w:r>
    </w:p>
    <w:p w:rsidR="00BC32D2" w:rsidRDefault="00BC32D2" w:rsidP="00BC32D2">
      <w:pPr>
        <w:pStyle w:val="BodyText2"/>
        <w:ind w:left="180"/>
      </w:pPr>
    </w:p>
    <w:p w:rsidR="00BC32D2" w:rsidRPr="0082461A" w:rsidRDefault="003503F6" w:rsidP="00BC32D2">
      <w:pPr>
        <w:pStyle w:val="BodyText2"/>
        <w:ind w:left="180"/>
        <w:rPr>
          <w:lang w:val="en-IN"/>
        </w:rPr>
      </w:pPr>
      <w:r w:rsidRPr="003503F6">
        <w:rPr>
          <w:rFonts w:ascii="Calibri" w:hAnsi="Calibri"/>
          <w:color w:val="000000"/>
          <w:sz w:val="22"/>
          <w:szCs w:val="22"/>
        </w:rPr>
        <w:t>{"loginId":"","data":{"geoDomainCode":"ZAR","categoryCode":"CORPE","userID":"NGCO0000011490","serviceTypeCode":"RC"},"type":"LOADBATCHLIST"}</w:t>
      </w:r>
    </w:p>
    <w:p w:rsidR="00BC32D2" w:rsidRDefault="00BC32D2" w:rsidP="00BC32D2">
      <w:pPr>
        <w:pStyle w:val="Heading"/>
        <w:ind w:left="180"/>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BC32D2" w:rsidRPr="00425C8F" w:rsidTr="00326E14">
        <w:trPr>
          <w:trHeight w:val="277"/>
          <w:tblHeader/>
        </w:trPr>
        <w:tc>
          <w:tcPr>
            <w:tcW w:w="1800" w:type="dxa"/>
            <w:shd w:val="clear" w:color="auto" w:fill="E31837"/>
          </w:tcPr>
          <w:p w:rsidR="00BC32D2" w:rsidRPr="00425C8F" w:rsidRDefault="00BC32D2" w:rsidP="00326E14">
            <w:pPr>
              <w:pStyle w:val="TableColumnLabels"/>
              <w:rPr>
                <w:color w:val="auto"/>
                <w:lang w:val="en-IN"/>
              </w:rPr>
            </w:pPr>
            <w:r w:rsidRPr="00425C8F">
              <w:rPr>
                <w:color w:val="auto"/>
                <w:lang w:val="en-IN"/>
              </w:rPr>
              <w:t>TAG</w:t>
            </w:r>
          </w:p>
        </w:tc>
        <w:tc>
          <w:tcPr>
            <w:tcW w:w="1800" w:type="dxa"/>
            <w:shd w:val="clear" w:color="auto" w:fill="E31837"/>
          </w:tcPr>
          <w:p w:rsidR="00BC32D2" w:rsidRPr="00425C8F" w:rsidRDefault="00BC32D2" w:rsidP="00326E14">
            <w:pPr>
              <w:pStyle w:val="TableColumnLabels"/>
              <w:rPr>
                <w:color w:val="auto"/>
                <w:lang w:val="en-IN"/>
              </w:rPr>
            </w:pPr>
            <w:r w:rsidRPr="00425C8F">
              <w:rPr>
                <w:color w:val="auto"/>
                <w:lang w:val="en-IN"/>
              </w:rPr>
              <w:t>Fields</w:t>
            </w:r>
          </w:p>
        </w:tc>
        <w:tc>
          <w:tcPr>
            <w:tcW w:w="1980" w:type="dxa"/>
            <w:shd w:val="clear" w:color="auto" w:fill="E31837"/>
          </w:tcPr>
          <w:p w:rsidR="00BC32D2" w:rsidRPr="00425C8F" w:rsidRDefault="00BC32D2" w:rsidP="00326E14">
            <w:pPr>
              <w:pStyle w:val="TableColumnLabels"/>
              <w:rPr>
                <w:color w:val="auto"/>
                <w:lang w:val="en-IN"/>
              </w:rPr>
            </w:pPr>
            <w:r w:rsidRPr="00425C8F">
              <w:rPr>
                <w:color w:val="auto"/>
                <w:lang w:val="en-IN"/>
              </w:rPr>
              <w:t>Remarks</w:t>
            </w:r>
          </w:p>
        </w:tc>
        <w:tc>
          <w:tcPr>
            <w:tcW w:w="1620" w:type="dxa"/>
            <w:shd w:val="clear" w:color="auto" w:fill="E31837"/>
          </w:tcPr>
          <w:p w:rsidR="00BC32D2" w:rsidRPr="00425C8F" w:rsidRDefault="00BC32D2" w:rsidP="00326E14">
            <w:pPr>
              <w:pStyle w:val="TableColumnLabels"/>
              <w:rPr>
                <w:color w:val="auto"/>
                <w:lang w:val="en-IN"/>
              </w:rPr>
            </w:pPr>
            <w:r w:rsidRPr="00425C8F">
              <w:rPr>
                <w:color w:val="auto"/>
                <w:lang w:val="en-IN"/>
              </w:rPr>
              <w:t>Example</w:t>
            </w:r>
          </w:p>
        </w:tc>
        <w:tc>
          <w:tcPr>
            <w:tcW w:w="720" w:type="dxa"/>
            <w:shd w:val="clear" w:color="auto" w:fill="E31837"/>
          </w:tcPr>
          <w:p w:rsidR="00BC32D2" w:rsidRPr="00425C8F" w:rsidRDefault="00BC32D2" w:rsidP="00326E14">
            <w:pPr>
              <w:pStyle w:val="TableColumnLabels"/>
              <w:rPr>
                <w:color w:val="auto"/>
                <w:lang w:val="en-IN"/>
              </w:rPr>
            </w:pPr>
            <w:r w:rsidRPr="00425C8F">
              <w:rPr>
                <w:color w:val="auto"/>
                <w:lang w:val="en-IN"/>
              </w:rPr>
              <w:t>Field Type</w:t>
            </w:r>
          </w:p>
        </w:tc>
        <w:tc>
          <w:tcPr>
            <w:tcW w:w="1620" w:type="dxa"/>
            <w:shd w:val="clear" w:color="auto" w:fill="E31837"/>
          </w:tcPr>
          <w:p w:rsidR="00BC32D2" w:rsidRPr="00425C8F" w:rsidRDefault="00BC32D2" w:rsidP="00326E14">
            <w:pPr>
              <w:pStyle w:val="TableColumnLabels"/>
              <w:rPr>
                <w:color w:val="auto"/>
                <w:lang w:val="en-IN"/>
              </w:rPr>
            </w:pPr>
            <w:r w:rsidRPr="00425C8F">
              <w:rPr>
                <w:color w:val="auto"/>
                <w:lang w:val="en-IN"/>
              </w:rPr>
              <w:t>Optional/</w:t>
            </w:r>
          </w:p>
          <w:p w:rsidR="00BC32D2" w:rsidRPr="00425C8F" w:rsidRDefault="00BC32D2" w:rsidP="00326E14">
            <w:pPr>
              <w:pStyle w:val="TableColumnLabels"/>
              <w:rPr>
                <w:color w:val="auto"/>
                <w:lang w:val="en-IN"/>
              </w:rPr>
            </w:pPr>
            <w:r w:rsidRPr="00425C8F">
              <w:rPr>
                <w:color w:val="auto"/>
                <w:lang w:val="en-IN"/>
              </w:rPr>
              <w:t>Mandatory</w:t>
            </w:r>
          </w:p>
        </w:tc>
      </w:tr>
      <w:tr w:rsidR="00BC32D2" w:rsidRPr="00425C8F" w:rsidTr="00326E14">
        <w:trPr>
          <w:trHeight w:val="277"/>
        </w:trPr>
        <w:tc>
          <w:tcPr>
            <w:tcW w:w="9540" w:type="dxa"/>
            <w:gridSpan w:val="6"/>
          </w:tcPr>
          <w:p w:rsidR="00BC32D2" w:rsidRPr="00425C8F" w:rsidRDefault="00BC32D2" w:rsidP="00326E14">
            <w:pPr>
              <w:pStyle w:val="Tablecontent"/>
            </w:pPr>
            <w:r w:rsidRPr="00425C8F">
              <w:rPr>
                <w:b/>
                <w:bCs/>
              </w:rPr>
              <w:t>DATA</w:t>
            </w:r>
          </w:p>
        </w:tc>
      </w:tr>
      <w:tr w:rsidR="00BC32D2" w:rsidRPr="00425C8F" w:rsidTr="00326E14">
        <w:trPr>
          <w:trHeight w:val="277"/>
        </w:trPr>
        <w:tc>
          <w:tcPr>
            <w:tcW w:w="1800" w:type="dxa"/>
          </w:tcPr>
          <w:p w:rsidR="00BC32D2" w:rsidRPr="00425C8F" w:rsidRDefault="00BC32D2" w:rsidP="00326E14">
            <w:pPr>
              <w:pStyle w:val="Tablecontent"/>
            </w:pPr>
            <w:r w:rsidRPr="00A35FD5">
              <w:rPr>
                <w:rFonts w:ascii="Calibri" w:hAnsi="Calibri"/>
                <w:color w:val="000000"/>
                <w:sz w:val="22"/>
                <w:szCs w:val="22"/>
              </w:rPr>
              <w:t>loginId</w:t>
            </w:r>
          </w:p>
        </w:tc>
        <w:tc>
          <w:tcPr>
            <w:tcW w:w="1800" w:type="dxa"/>
          </w:tcPr>
          <w:p w:rsidR="00BC32D2" w:rsidRPr="00425C8F" w:rsidRDefault="00BC32D2" w:rsidP="00326E14">
            <w:pPr>
              <w:pStyle w:val="Tablecontent"/>
            </w:pPr>
            <w:r>
              <w:t>User’s login Id in PreTUPS who has initiated request</w:t>
            </w:r>
          </w:p>
        </w:tc>
        <w:tc>
          <w:tcPr>
            <w:tcW w:w="1980" w:type="dxa"/>
          </w:tcPr>
          <w:p w:rsidR="00BC32D2" w:rsidRPr="00425C8F" w:rsidRDefault="00BC32D2" w:rsidP="00326E14">
            <w:pPr>
              <w:pStyle w:val="Tablecontent"/>
            </w:pPr>
            <w:r>
              <w:t>Valid login Id of user</w:t>
            </w:r>
          </w:p>
        </w:tc>
        <w:tc>
          <w:tcPr>
            <w:tcW w:w="1620" w:type="dxa"/>
          </w:tcPr>
          <w:p w:rsidR="00BC32D2" w:rsidRPr="00425C8F" w:rsidRDefault="004E356A" w:rsidP="00326E14">
            <w:pPr>
              <w:pStyle w:val="Tablecontent"/>
            </w:pPr>
            <w:r w:rsidRPr="004E356A">
              <w:rPr>
                <w:rFonts w:ascii="Calibri" w:hAnsi="Calibri"/>
                <w:color w:val="000000"/>
                <w:sz w:val="22"/>
                <w:szCs w:val="22"/>
              </w:rPr>
              <w:t>satcorp</w:t>
            </w:r>
          </w:p>
        </w:tc>
        <w:tc>
          <w:tcPr>
            <w:tcW w:w="720" w:type="dxa"/>
          </w:tcPr>
          <w:p w:rsidR="00BC32D2" w:rsidRPr="00425C8F" w:rsidRDefault="00BC32D2" w:rsidP="00326E14">
            <w:pPr>
              <w:pStyle w:val="Tablecontent"/>
            </w:pPr>
            <w:r w:rsidRPr="00425C8F">
              <w:t>A (10)</w:t>
            </w:r>
          </w:p>
        </w:tc>
        <w:tc>
          <w:tcPr>
            <w:tcW w:w="1620" w:type="dxa"/>
          </w:tcPr>
          <w:p w:rsidR="00BC32D2" w:rsidRPr="00425C8F" w:rsidRDefault="00BC32D2" w:rsidP="00326E14">
            <w:pPr>
              <w:pStyle w:val="Tablecontent"/>
            </w:pPr>
            <w:r>
              <w:t>M</w:t>
            </w:r>
          </w:p>
        </w:tc>
      </w:tr>
      <w:tr w:rsidR="00BC32D2" w:rsidRPr="00425C8F" w:rsidTr="00326E14">
        <w:trPr>
          <w:trHeight w:val="277"/>
        </w:trPr>
        <w:tc>
          <w:tcPr>
            <w:tcW w:w="1800" w:type="dxa"/>
          </w:tcPr>
          <w:p w:rsidR="00BC32D2" w:rsidRPr="00425C8F" w:rsidRDefault="00BC32D2" w:rsidP="00326E14">
            <w:pPr>
              <w:pStyle w:val="Tablecontent"/>
            </w:pPr>
            <w:r>
              <w:t>password</w:t>
            </w:r>
          </w:p>
        </w:tc>
        <w:tc>
          <w:tcPr>
            <w:tcW w:w="1800" w:type="dxa"/>
          </w:tcPr>
          <w:p w:rsidR="00BC32D2" w:rsidRPr="00425C8F" w:rsidRDefault="00BC32D2" w:rsidP="00326E14">
            <w:pPr>
              <w:pStyle w:val="Tablecontent"/>
            </w:pPr>
            <w:r>
              <w:t>User’s password in PreTUPS</w:t>
            </w:r>
          </w:p>
        </w:tc>
        <w:tc>
          <w:tcPr>
            <w:tcW w:w="1980" w:type="dxa"/>
          </w:tcPr>
          <w:p w:rsidR="00BC32D2" w:rsidRPr="00425C8F" w:rsidRDefault="00BC32D2" w:rsidP="00326E14">
            <w:pPr>
              <w:pStyle w:val="Tablecontent"/>
            </w:pPr>
            <w:r>
              <w:t>Valid password of user</w:t>
            </w:r>
          </w:p>
        </w:tc>
        <w:tc>
          <w:tcPr>
            <w:tcW w:w="1620" w:type="dxa"/>
          </w:tcPr>
          <w:p w:rsidR="00BC32D2" w:rsidRPr="00425C8F" w:rsidRDefault="00BC32D2" w:rsidP="00326E14">
            <w:pPr>
              <w:pStyle w:val="Tablecontent"/>
            </w:pPr>
            <w:r>
              <w:t>1357</w:t>
            </w:r>
          </w:p>
        </w:tc>
        <w:tc>
          <w:tcPr>
            <w:tcW w:w="720" w:type="dxa"/>
          </w:tcPr>
          <w:p w:rsidR="00BC32D2" w:rsidRPr="00425C8F" w:rsidRDefault="00BC32D2" w:rsidP="00326E14">
            <w:pPr>
              <w:pStyle w:val="Tablecontent"/>
            </w:pPr>
            <w:r>
              <w:t>A</w:t>
            </w:r>
            <w:r w:rsidRPr="00425C8F">
              <w:t xml:space="preserve"> (10)</w:t>
            </w:r>
          </w:p>
        </w:tc>
        <w:tc>
          <w:tcPr>
            <w:tcW w:w="1620" w:type="dxa"/>
          </w:tcPr>
          <w:p w:rsidR="00BC32D2" w:rsidRPr="00425C8F" w:rsidRDefault="00572BD9" w:rsidP="00326E14">
            <w:pPr>
              <w:pStyle w:val="Tablecontent"/>
            </w:pPr>
            <w:r>
              <w:t>M</w:t>
            </w:r>
          </w:p>
        </w:tc>
      </w:tr>
      <w:tr w:rsidR="00BC32D2" w:rsidRPr="00425C8F" w:rsidTr="00326E14">
        <w:trPr>
          <w:trHeight w:val="277"/>
        </w:trPr>
        <w:tc>
          <w:tcPr>
            <w:tcW w:w="1800" w:type="dxa"/>
          </w:tcPr>
          <w:p w:rsidR="00BC32D2" w:rsidRPr="00425C8F" w:rsidRDefault="004E356A" w:rsidP="00326E14">
            <w:pPr>
              <w:pStyle w:val="Tablecontent"/>
            </w:pPr>
            <w:r w:rsidRPr="003503F6">
              <w:rPr>
                <w:rFonts w:ascii="Calibri" w:hAnsi="Calibri"/>
                <w:color w:val="000000"/>
                <w:sz w:val="22"/>
                <w:szCs w:val="22"/>
              </w:rPr>
              <w:t>geoDomainCode</w:t>
            </w:r>
          </w:p>
        </w:tc>
        <w:tc>
          <w:tcPr>
            <w:tcW w:w="1800" w:type="dxa"/>
          </w:tcPr>
          <w:p w:rsidR="00BC32D2" w:rsidRPr="00425C8F" w:rsidRDefault="00572BD9" w:rsidP="00326E14">
            <w:pPr>
              <w:pStyle w:val="Tablecontent"/>
            </w:pPr>
            <w:r>
              <w:t xml:space="preserve">Geographic domain code </w:t>
            </w:r>
          </w:p>
        </w:tc>
        <w:tc>
          <w:tcPr>
            <w:tcW w:w="1980" w:type="dxa"/>
          </w:tcPr>
          <w:p w:rsidR="00BC32D2" w:rsidRPr="00425C8F" w:rsidRDefault="00BC32D2" w:rsidP="00326E14">
            <w:pPr>
              <w:pStyle w:val="Tablecontent"/>
            </w:pPr>
            <w:r>
              <w:t xml:space="preserve">Valid </w:t>
            </w:r>
            <w:r w:rsidR="00A67EC9">
              <w:t>Geographic domain code</w:t>
            </w:r>
          </w:p>
        </w:tc>
        <w:tc>
          <w:tcPr>
            <w:tcW w:w="1620" w:type="dxa"/>
          </w:tcPr>
          <w:p w:rsidR="00BC32D2" w:rsidRPr="00425C8F" w:rsidRDefault="00AD72EC" w:rsidP="00326E14">
            <w:pPr>
              <w:pStyle w:val="Tablecontent"/>
            </w:pPr>
            <w:r w:rsidRPr="003503F6">
              <w:rPr>
                <w:rFonts w:ascii="Calibri" w:hAnsi="Calibri"/>
                <w:color w:val="000000"/>
                <w:sz w:val="22"/>
                <w:szCs w:val="22"/>
              </w:rPr>
              <w:t>ZAR</w:t>
            </w:r>
          </w:p>
        </w:tc>
        <w:tc>
          <w:tcPr>
            <w:tcW w:w="720" w:type="dxa"/>
          </w:tcPr>
          <w:p w:rsidR="00BC32D2" w:rsidRPr="00425C8F" w:rsidRDefault="00BC32D2" w:rsidP="00326E14">
            <w:pPr>
              <w:pStyle w:val="Tablecontent"/>
            </w:pPr>
            <w:r>
              <w:t>A (2</w:t>
            </w:r>
            <w:r w:rsidRPr="00425C8F">
              <w:t>)</w:t>
            </w:r>
          </w:p>
        </w:tc>
        <w:tc>
          <w:tcPr>
            <w:tcW w:w="1620" w:type="dxa"/>
          </w:tcPr>
          <w:p w:rsidR="00BC32D2" w:rsidRPr="00425C8F" w:rsidRDefault="00BC32D2" w:rsidP="00326E14">
            <w:pPr>
              <w:pStyle w:val="Tablecontent"/>
            </w:pPr>
            <w:r>
              <w:t>M</w:t>
            </w:r>
          </w:p>
        </w:tc>
      </w:tr>
      <w:tr w:rsidR="00A67EC9" w:rsidRPr="00425C8F" w:rsidTr="00326E14">
        <w:trPr>
          <w:cantSplit/>
          <w:trHeight w:val="277"/>
        </w:trPr>
        <w:tc>
          <w:tcPr>
            <w:tcW w:w="1800" w:type="dxa"/>
          </w:tcPr>
          <w:p w:rsidR="00A67EC9" w:rsidRPr="00425C8F" w:rsidRDefault="00A67EC9" w:rsidP="00326E14">
            <w:pPr>
              <w:pStyle w:val="Tablecontent"/>
            </w:pPr>
            <w:r w:rsidRPr="003503F6">
              <w:rPr>
                <w:rFonts w:ascii="Calibri" w:hAnsi="Calibri"/>
                <w:color w:val="000000"/>
                <w:sz w:val="22"/>
                <w:szCs w:val="22"/>
              </w:rPr>
              <w:t>categoryCode</w:t>
            </w:r>
          </w:p>
        </w:tc>
        <w:tc>
          <w:tcPr>
            <w:tcW w:w="1800" w:type="dxa"/>
          </w:tcPr>
          <w:p w:rsidR="00A67EC9" w:rsidRPr="00425C8F" w:rsidRDefault="00A67EC9" w:rsidP="00326E14">
            <w:pPr>
              <w:pStyle w:val="Tablecontent"/>
            </w:pPr>
            <w:r>
              <w:t>Category code</w:t>
            </w:r>
          </w:p>
        </w:tc>
        <w:tc>
          <w:tcPr>
            <w:tcW w:w="1980" w:type="dxa"/>
          </w:tcPr>
          <w:p w:rsidR="00A67EC9" w:rsidRPr="00425C8F" w:rsidRDefault="00A67EC9" w:rsidP="002A0A07">
            <w:pPr>
              <w:pStyle w:val="Tablecontent"/>
            </w:pPr>
            <w:r>
              <w:t>Valid Category code</w:t>
            </w:r>
          </w:p>
        </w:tc>
        <w:tc>
          <w:tcPr>
            <w:tcW w:w="1620" w:type="dxa"/>
          </w:tcPr>
          <w:p w:rsidR="00A67EC9" w:rsidRPr="00425C8F" w:rsidRDefault="00A67EC9" w:rsidP="00326E14">
            <w:pPr>
              <w:pStyle w:val="Tablecontent"/>
            </w:pPr>
            <w:r w:rsidRPr="003503F6">
              <w:rPr>
                <w:rFonts w:ascii="Calibri" w:hAnsi="Calibri"/>
                <w:color w:val="000000"/>
                <w:sz w:val="22"/>
                <w:szCs w:val="22"/>
              </w:rPr>
              <w:t>CORPE</w:t>
            </w:r>
          </w:p>
        </w:tc>
        <w:tc>
          <w:tcPr>
            <w:tcW w:w="720" w:type="dxa"/>
          </w:tcPr>
          <w:p w:rsidR="00A67EC9" w:rsidRPr="00425C8F" w:rsidRDefault="00A67EC9" w:rsidP="00326E14">
            <w:pPr>
              <w:pStyle w:val="Tablecontent"/>
            </w:pPr>
            <w:r>
              <w:t>A(10)</w:t>
            </w:r>
          </w:p>
        </w:tc>
        <w:tc>
          <w:tcPr>
            <w:tcW w:w="1620" w:type="dxa"/>
          </w:tcPr>
          <w:p w:rsidR="00A67EC9" w:rsidRPr="00425C8F" w:rsidRDefault="00A67EC9" w:rsidP="00326E14">
            <w:pPr>
              <w:pStyle w:val="Tablecontent"/>
            </w:pPr>
            <w:r>
              <w:t>M</w:t>
            </w:r>
          </w:p>
        </w:tc>
      </w:tr>
      <w:tr w:rsidR="00A67EC9" w:rsidRPr="00425C8F" w:rsidTr="00326E14">
        <w:trPr>
          <w:cantSplit/>
          <w:trHeight w:val="277"/>
        </w:trPr>
        <w:tc>
          <w:tcPr>
            <w:tcW w:w="1800" w:type="dxa"/>
          </w:tcPr>
          <w:p w:rsidR="00A67EC9" w:rsidRDefault="00A67EC9" w:rsidP="00326E14">
            <w:pPr>
              <w:pStyle w:val="Tablecontent"/>
            </w:pPr>
            <w:r w:rsidRPr="003503F6">
              <w:rPr>
                <w:rFonts w:ascii="Calibri" w:hAnsi="Calibri"/>
                <w:color w:val="000000"/>
                <w:sz w:val="22"/>
                <w:szCs w:val="22"/>
              </w:rPr>
              <w:t>userID</w:t>
            </w:r>
          </w:p>
        </w:tc>
        <w:tc>
          <w:tcPr>
            <w:tcW w:w="1800" w:type="dxa"/>
          </w:tcPr>
          <w:p w:rsidR="00A67EC9" w:rsidRDefault="00D576D9" w:rsidP="00326E14">
            <w:pPr>
              <w:pStyle w:val="Tablecontent"/>
            </w:pPr>
            <w:r>
              <w:t>User id</w:t>
            </w:r>
          </w:p>
        </w:tc>
        <w:tc>
          <w:tcPr>
            <w:tcW w:w="1980" w:type="dxa"/>
          </w:tcPr>
          <w:p w:rsidR="00A67EC9" w:rsidRDefault="00A67EC9" w:rsidP="00D576D9">
            <w:pPr>
              <w:pStyle w:val="Tablecontent"/>
            </w:pPr>
            <w:r>
              <w:t xml:space="preserve">Valid </w:t>
            </w:r>
            <w:r w:rsidR="00D576D9">
              <w:t>user id</w:t>
            </w:r>
          </w:p>
        </w:tc>
        <w:tc>
          <w:tcPr>
            <w:tcW w:w="1620" w:type="dxa"/>
          </w:tcPr>
          <w:p w:rsidR="00A67EC9" w:rsidRDefault="00A67EC9" w:rsidP="00326E14">
            <w:pPr>
              <w:pStyle w:val="Tablecontent"/>
            </w:pPr>
            <w:r w:rsidRPr="003503F6">
              <w:rPr>
                <w:rFonts w:ascii="Calibri" w:hAnsi="Calibri"/>
                <w:color w:val="000000"/>
                <w:sz w:val="22"/>
                <w:szCs w:val="22"/>
              </w:rPr>
              <w:t>NGCO0000011490</w:t>
            </w:r>
          </w:p>
        </w:tc>
        <w:tc>
          <w:tcPr>
            <w:tcW w:w="720" w:type="dxa"/>
          </w:tcPr>
          <w:p w:rsidR="00A67EC9" w:rsidRDefault="00A67EC9" w:rsidP="00326E14">
            <w:pPr>
              <w:pStyle w:val="Tablecontent"/>
            </w:pPr>
            <w:r>
              <w:t>A</w:t>
            </w:r>
          </w:p>
        </w:tc>
        <w:tc>
          <w:tcPr>
            <w:tcW w:w="1620" w:type="dxa"/>
          </w:tcPr>
          <w:p w:rsidR="00A67EC9" w:rsidRPr="00425C8F" w:rsidRDefault="00A67EC9" w:rsidP="00326E14">
            <w:pPr>
              <w:pStyle w:val="Tablecontent"/>
            </w:pPr>
            <w:r>
              <w:t>M</w:t>
            </w:r>
          </w:p>
        </w:tc>
      </w:tr>
      <w:tr w:rsidR="00A67EC9" w:rsidRPr="00425C8F" w:rsidTr="00326E14">
        <w:trPr>
          <w:cantSplit/>
          <w:trHeight w:val="277"/>
        </w:trPr>
        <w:tc>
          <w:tcPr>
            <w:tcW w:w="1800" w:type="dxa"/>
          </w:tcPr>
          <w:p w:rsidR="00A67EC9" w:rsidRPr="00425C8F" w:rsidRDefault="00A67EC9" w:rsidP="00326E14">
            <w:pPr>
              <w:pStyle w:val="Tablecontent"/>
            </w:pPr>
            <w:r w:rsidRPr="003503F6">
              <w:rPr>
                <w:rFonts w:ascii="Calibri" w:hAnsi="Calibri"/>
                <w:color w:val="000000"/>
                <w:sz w:val="22"/>
                <w:szCs w:val="22"/>
              </w:rPr>
              <w:t>serviceTypeCode</w:t>
            </w:r>
          </w:p>
        </w:tc>
        <w:tc>
          <w:tcPr>
            <w:tcW w:w="1800" w:type="dxa"/>
          </w:tcPr>
          <w:p w:rsidR="00A67EC9" w:rsidRPr="00425C8F" w:rsidRDefault="00BE539B" w:rsidP="00326E14">
            <w:pPr>
              <w:pStyle w:val="Tablecontent"/>
            </w:pPr>
            <w:r>
              <w:t>Service type code</w:t>
            </w:r>
          </w:p>
        </w:tc>
        <w:tc>
          <w:tcPr>
            <w:tcW w:w="1980" w:type="dxa"/>
          </w:tcPr>
          <w:p w:rsidR="00A67EC9" w:rsidRPr="00425C8F" w:rsidRDefault="00A67EC9" w:rsidP="00326E14">
            <w:pPr>
              <w:pStyle w:val="Tablecontent"/>
            </w:pPr>
            <w:r>
              <w:t xml:space="preserve">Valid </w:t>
            </w:r>
            <w:r w:rsidR="00BE539B">
              <w:t>Service type code</w:t>
            </w:r>
          </w:p>
        </w:tc>
        <w:tc>
          <w:tcPr>
            <w:tcW w:w="1620" w:type="dxa"/>
          </w:tcPr>
          <w:p w:rsidR="00A67EC9" w:rsidRPr="00425C8F" w:rsidRDefault="00CC3656" w:rsidP="00326E14">
            <w:pPr>
              <w:pStyle w:val="Tablecontent"/>
            </w:pPr>
            <w:r>
              <w:t>RC</w:t>
            </w:r>
          </w:p>
        </w:tc>
        <w:tc>
          <w:tcPr>
            <w:tcW w:w="720" w:type="dxa"/>
          </w:tcPr>
          <w:p w:rsidR="00A67EC9" w:rsidRPr="00425C8F" w:rsidRDefault="00A67EC9" w:rsidP="00326E14">
            <w:pPr>
              <w:pStyle w:val="Tablecontent"/>
            </w:pPr>
            <w:r>
              <w:t>A</w:t>
            </w:r>
          </w:p>
        </w:tc>
        <w:tc>
          <w:tcPr>
            <w:tcW w:w="1620" w:type="dxa"/>
          </w:tcPr>
          <w:p w:rsidR="00A67EC9" w:rsidRPr="00425C8F" w:rsidRDefault="00A67EC9" w:rsidP="00326E14">
            <w:pPr>
              <w:pStyle w:val="Tablecontent"/>
            </w:pPr>
            <w:r>
              <w:t>M</w:t>
            </w:r>
          </w:p>
        </w:tc>
      </w:tr>
      <w:tr w:rsidR="00A67EC9" w:rsidRPr="00425C8F" w:rsidTr="00326E14">
        <w:trPr>
          <w:cantSplit/>
          <w:trHeight w:val="277"/>
        </w:trPr>
        <w:tc>
          <w:tcPr>
            <w:tcW w:w="1800" w:type="dxa"/>
          </w:tcPr>
          <w:p w:rsidR="00A67EC9" w:rsidRPr="003503F6" w:rsidRDefault="00A67EC9" w:rsidP="00326E14">
            <w:pPr>
              <w:pStyle w:val="Tablecontent"/>
              <w:rPr>
                <w:rFonts w:ascii="Calibri" w:hAnsi="Calibri"/>
                <w:color w:val="000000"/>
                <w:sz w:val="22"/>
                <w:szCs w:val="22"/>
              </w:rPr>
            </w:pPr>
            <w:r w:rsidRPr="003503F6">
              <w:rPr>
                <w:rFonts w:ascii="Calibri" w:hAnsi="Calibri"/>
                <w:color w:val="000000"/>
                <w:sz w:val="22"/>
                <w:szCs w:val="22"/>
              </w:rPr>
              <w:t>type</w:t>
            </w:r>
          </w:p>
        </w:tc>
        <w:tc>
          <w:tcPr>
            <w:tcW w:w="1800" w:type="dxa"/>
          </w:tcPr>
          <w:p w:rsidR="00A67EC9" w:rsidRDefault="00BE539B" w:rsidP="00326E14">
            <w:pPr>
              <w:pStyle w:val="Tablecontent"/>
            </w:pPr>
            <w:r>
              <w:t>Service type</w:t>
            </w:r>
          </w:p>
        </w:tc>
        <w:tc>
          <w:tcPr>
            <w:tcW w:w="1980" w:type="dxa"/>
          </w:tcPr>
          <w:p w:rsidR="00A67EC9" w:rsidRDefault="00A67EC9" w:rsidP="00326E14">
            <w:pPr>
              <w:pStyle w:val="Tablecontent"/>
            </w:pPr>
            <w:r>
              <w:t>Service type of operation</w:t>
            </w:r>
          </w:p>
        </w:tc>
        <w:tc>
          <w:tcPr>
            <w:tcW w:w="1620" w:type="dxa"/>
          </w:tcPr>
          <w:p w:rsidR="00A67EC9" w:rsidRDefault="00155E15" w:rsidP="00326E14">
            <w:pPr>
              <w:pStyle w:val="Tablecontent"/>
            </w:pPr>
            <w:r w:rsidRPr="003503F6">
              <w:rPr>
                <w:rFonts w:ascii="Calibri" w:hAnsi="Calibri"/>
                <w:color w:val="000000"/>
                <w:sz w:val="22"/>
                <w:szCs w:val="22"/>
              </w:rPr>
              <w:t>LOADBATCHLIST</w:t>
            </w:r>
          </w:p>
        </w:tc>
        <w:tc>
          <w:tcPr>
            <w:tcW w:w="720" w:type="dxa"/>
          </w:tcPr>
          <w:p w:rsidR="00A67EC9" w:rsidRDefault="006606FC" w:rsidP="00326E14">
            <w:pPr>
              <w:pStyle w:val="Tablecontent"/>
            </w:pPr>
            <w:r>
              <w:t>A</w:t>
            </w:r>
          </w:p>
        </w:tc>
        <w:tc>
          <w:tcPr>
            <w:tcW w:w="1620" w:type="dxa"/>
          </w:tcPr>
          <w:p w:rsidR="00A67EC9" w:rsidRDefault="00A67EC9" w:rsidP="00326E14">
            <w:pPr>
              <w:pStyle w:val="Tablecontent"/>
            </w:pPr>
            <w:r>
              <w:t>M</w:t>
            </w:r>
          </w:p>
        </w:tc>
      </w:tr>
    </w:tbl>
    <w:p w:rsidR="00BC32D2" w:rsidRDefault="00BC32D2" w:rsidP="00BC32D2">
      <w:pPr>
        <w:pStyle w:val="BodyText2"/>
        <w:ind w:left="180"/>
        <w:rPr>
          <w:lang w:val="en-IN"/>
        </w:rPr>
      </w:pPr>
    </w:p>
    <w:p w:rsidR="00BC32D2" w:rsidRPr="00425C8F" w:rsidRDefault="00BC32D2" w:rsidP="00BC32D2">
      <w:pPr>
        <w:pStyle w:val="Heading"/>
        <w:ind w:left="180"/>
        <w:rPr>
          <w:color w:val="auto"/>
        </w:rPr>
      </w:pPr>
      <w:r w:rsidRPr="00425C8F">
        <w:rPr>
          <w:color w:val="auto"/>
        </w:rPr>
        <w:t>Response Syntax</w:t>
      </w:r>
    </w:p>
    <w:p w:rsidR="00BC32D2" w:rsidRDefault="00BC32D2" w:rsidP="00BC32D2">
      <w:pPr>
        <w:pStyle w:val="BodyText2"/>
        <w:ind w:left="900"/>
      </w:pPr>
      <w:r w:rsidRPr="00425C8F">
        <w:t xml:space="preserve">PreTUPS system sends the acknowledgement to the External system. The acknowledgement will be in </w:t>
      </w:r>
      <w:r>
        <w:t>JSON</w:t>
      </w:r>
      <w:r w:rsidRPr="00425C8F">
        <w:t xml:space="preserve"> and send as response of the request. The </w:t>
      </w:r>
      <w:r>
        <w:t>JSON</w:t>
      </w:r>
      <w:r w:rsidRPr="00425C8F">
        <w:t xml:space="preserve"> response details are mentioned below</w:t>
      </w:r>
      <w:r>
        <w:t>.</w:t>
      </w:r>
    </w:p>
    <w:p w:rsidR="00BC32D2" w:rsidRDefault="00BC32D2" w:rsidP="00BC32D2">
      <w:pPr>
        <w:ind w:left="180"/>
        <w:jc w:val="both"/>
        <w:rPr>
          <w:rFonts w:ascii="Calibri" w:hAnsi="Calibri"/>
          <w:color w:val="000000"/>
          <w:sz w:val="22"/>
          <w:szCs w:val="22"/>
        </w:rPr>
      </w:pPr>
    </w:p>
    <w:p w:rsidR="00DD405B" w:rsidRPr="00DD405B" w:rsidRDefault="00DD405B" w:rsidP="00DD405B">
      <w:pPr>
        <w:pStyle w:val="Heading"/>
        <w:spacing w:before="0" w:after="0" w:line="240" w:lineRule="auto"/>
        <w:rPr>
          <w:rFonts w:ascii="Calibri" w:hAnsi="Calibri" w:cs="Times New Roman"/>
          <w:b w:val="0"/>
          <w:color w:val="000000"/>
          <w:sz w:val="22"/>
          <w:szCs w:val="22"/>
          <w:u w:val="none"/>
          <w:lang w:val="en-US"/>
        </w:rPr>
      </w:pPr>
      <w:r w:rsidRPr="00DD405B">
        <w:rPr>
          <w:rFonts w:ascii="Calibri" w:hAnsi="Calibri" w:cs="Times New Roman"/>
          <w:b w:val="0"/>
          <w:color w:val="000000"/>
          <w:sz w:val="22"/>
          <w:szCs w:val="22"/>
          <w:u w:val="none"/>
          <w:lang w:val="en-US"/>
        </w:rPr>
        <w:t>{"statusCode":200,"status":true,"successMsg":"batch.reschedule.recharge.batchlist.loaded","dataObject":{"geoDomainCode":"ZAR","</w:t>
      </w:r>
    </w:p>
    <w:p w:rsidR="00DD405B" w:rsidRPr="00DD405B" w:rsidRDefault="00DD405B" w:rsidP="00DD405B">
      <w:pPr>
        <w:pStyle w:val="Heading"/>
        <w:spacing w:before="0" w:after="0" w:line="240" w:lineRule="auto"/>
        <w:rPr>
          <w:rFonts w:ascii="Calibri" w:hAnsi="Calibri" w:cs="Times New Roman"/>
          <w:b w:val="0"/>
          <w:color w:val="000000"/>
          <w:sz w:val="22"/>
          <w:szCs w:val="22"/>
          <w:u w:val="none"/>
          <w:lang w:val="en-US"/>
        </w:rPr>
      </w:pPr>
      <w:r w:rsidRPr="00DD405B">
        <w:rPr>
          <w:rFonts w:ascii="Calibri" w:hAnsi="Calibri" w:cs="Times New Roman"/>
          <w:b w:val="0"/>
          <w:color w:val="000000"/>
          <w:sz w:val="22"/>
          <w:szCs w:val="22"/>
          <w:u w:val="none"/>
          <w:lang w:val="en-US"/>
        </w:rPr>
        <w:t xml:space="preserve">categoryCode":"CORPE","userID":"NGCO0000011490","userName":"Peter </w:t>
      </w:r>
    </w:p>
    <w:p w:rsidR="00DD405B" w:rsidRPr="00DD405B" w:rsidRDefault="00DD405B" w:rsidP="00DD405B">
      <w:pPr>
        <w:pStyle w:val="Heading"/>
        <w:spacing w:before="0" w:after="0" w:line="240" w:lineRule="auto"/>
        <w:rPr>
          <w:rFonts w:ascii="Calibri" w:hAnsi="Calibri" w:cs="Times New Roman"/>
          <w:b w:val="0"/>
          <w:color w:val="000000"/>
          <w:sz w:val="22"/>
          <w:szCs w:val="22"/>
          <w:u w:val="none"/>
          <w:lang w:val="en-US"/>
        </w:rPr>
      </w:pPr>
      <w:r w:rsidRPr="00DD405B">
        <w:rPr>
          <w:rFonts w:ascii="Calibri" w:hAnsi="Calibri" w:cs="Times New Roman"/>
          <w:b w:val="0"/>
          <w:color w:val="000000"/>
          <w:sz w:val="22"/>
          <w:szCs w:val="22"/>
          <w:u w:val="none"/>
          <w:lang w:val="en-US"/>
        </w:rPr>
        <w:t>Parker","domainCode":"CORP","scheduleList":[{"lastModifiedTime":1480474804000,"senderLocale":null,"serviceType":"RC","batchID":"SB161130.0006","parentCategory":"CO</w:t>
      </w:r>
    </w:p>
    <w:p w:rsidR="00DD405B" w:rsidRPr="00DD405B" w:rsidRDefault="00DD405B" w:rsidP="00DD405B">
      <w:pPr>
        <w:pStyle w:val="Heading"/>
        <w:spacing w:before="0" w:after="0" w:line="240" w:lineRule="auto"/>
        <w:rPr>
          <w:rFonts w:ascii="Calibri" w:hAnsi="Calibri" w:cs="Times New Roman"/>
          <w:b w:val="0"/>
          <w:color w:val="000000"/>
          <w:sz w:val="22"/>
          <w:szCs w:val="22"/>
          <w:u w:val="none"/>
          <w:lang w:val="en-US"/>
        </w:rPr>
      </w:pPr>
      <w:r w:rsidRPr="00DD405B">
        <w:rPr>
          <w:rFonts w:ascii="Calibri" w:hAnsi="Calibri" w:cs="Times New Roman"/>
          <w:b w:val="0"/>
          <w:color w:val="000000"/>
          <w:sz w:val="22"/>
          <w:szCs w:val="22"/>
          <w:u w:val="none"/>
          <w:lang w:val="en-US"/>
        </w:rPr>
        <w:t xml:space="preserve">RPE","cancelledCount":0,"list":null,"status":"S","serviceName":"Customer </w:t>
      </w:r>
    </w:p>
    <w:p w:rsidR="00DD405B" w:rsidRPr="00DD405B" w:rsidRDefault="00DD405B" w:rsidP="00DD405B">
      <w:pPr>
        <w:pStyle w:val="Heading"/>
        <w:spacing w:before="0" w:after="0" w:line="240" w:lineRule="auto"/>
        <w:rPr>
          <w:rFonts w:ascii="Calibri" w:hAnsi="Calibri" w:cs="Times New Roman"/>
          <w:b w:val="0"/>
          <w:color w:val="000000"/>
          <w:sz w:val="22"/>
          <w:szCs w:val="22"/>
          <w:u w:val="none"/>
          <w:lang w:val="en-US"/>
        </w:rPr>
      </w:pPr>
      <w:r w:rsidRPr="00DD405B">
        <w:rPr>
          <w:rFonts w:ascii="Calibri" w:hAnsi="Calibri" w:cs="Times New Roman"/>
          <w:b w:val="0"/>
          <w:color w:val="000000"/>
          <w:sz w:val="22"/>
          <w:szCs w:val="22"/>
          <w:u w:val="none"/>
          <w:lang w:val="en-US"/>
        </w:rPr>
        <w:t>Recharge","createdBy":null,"totalRecords":0,"otherInfo1":null,"otherInfo3":null,"batchIDDisp":"SB161130.0006(30/11/16)","othterInfo2":null,"initiatedBy":"NGCO00000</w:t>
      </w:r>
    </w:p>
    <w:p w:rsidR="00DD405B" w:rsidRPr="00DD405B" w:rsidRDefault="00DD405B" w:rsidP="00DD405B">
      <w:pPr>
        <w:pStyle w:val="Heading"/>
        <w:spacing w:before="0" w:after="0" w:line="240" w:lineRule="auto"/>
        <w:rPr>
          <w:rFonts w:ascii="Calibri" w:hAnsi="Calibri" w:cs="Times New Roman"/>
          <w:b w:val="0"/>
          <w:color w:val="000000"/>
          <w:sz w:val="22"/>
          <w:szCs w:val="22"/>
          <w:u w:val="none"/>
          <w:lang w:val="en-US"/>
        </w:rPr>
      </w:pPr>
      <w:r w:rsidRPr="00DD405B">
        <w:rPr>
          <w:rFonts w:ascii="Calibri" w:hAnsi="Calibri" w:cs="Times New Roman"/>
          <w:b w:val="0"/>
          <w:color w:val="000000"/>
          <w:sz w:val="22"/>
          <w:szCs w:val="22"/>
          <w:u w:val="none"/>
          <w:lang w:val="en-US"/>
        </w:rPr>
        <w:t>11490","parentDomain":"CORP","scheduledDate":"2016-11-30","refBatchID":"SB161130.0006","connectionRefuseCounter":0,"endDateOfBatch":null,"proccessedRecords":0,"unp</w:t>
      </w:r>
    </w:p>
    <w:p w:rsidR="00DD405B" w:rsidRPr="00DD405B" w:rsidRDefault="00DD405B" w:rsidP="00DD405B">
      <w:pPr>
        <w:pStyle w:val="Heading"/>
        <w:spacing w:before="0" w:after="0" w:line="240" w:lineRule="auto"/>
        <w:rPr>
          <w:rFonts w:ascii="Calibri" w:hAnsi="Calibri" w:cs="Times New Roman"/>
          <w:b w:val="0"/>
          <w:color w:val="000000"/>
          <w:sz w:val="22"/>
          <w:szCs w:val="22"/>
          <w:u w:val="none"/>
          <w:lang w:val="en-US"/>
        </w:rPr>
      </w:pPr>
      <w:r w:rsidRPr="00DD405B">
        <w:rPr>
          <w:rFonts w:ascii="Calibri" w:hAnsi="Calibri" w:cs="Times New Roman"/>
          <w:b w:val="0"/>
          <w:color w:val="000000"/>
          <w:sz w:val="22"/>
          <w:szCs w:val="22"/>
          <w:u w:val="none"/>
          <w:lang w:val="en-US"/>
        </w:rPr>
        <w:lastRenderedPageBreak/>
        <w:t xml:space="preserve">roccessedRecords":0,"startDateOfBatch":null,"senderlanguageCode":null,"processFailedCount":0,"successfulCount":0,"uploadFailedCount":0,"initiatedByName":"Peter </w:t>
      </w:r>
    </w:p>
    <w:p w:rsidR="00DD405B" w:rsidRPr="00DD405B" w:rsidRDefault="00DD405B" w:rsidP="00DD405B">
      <w:pPr>
        <w:pStyle w:val="Heading"/>
        <w:spacing w:before="0" w:after="0" w:line="240" w:lineRule="auto"/>
        <w:rPr>
          <w:rFonts w:ascii="Calibri" w:hAnsi="Calibri" w:cs="Times New Roman"/>
          <w:b w:val="0"/>
          <w:color w:val="000000"/>
          <w:sz w:val="22"/>
          <w:szCs w:val="22"/>
          <w:u w:val="none"/>
          <w:lang w:val="en-US"/>
        </w:rPr>
      </w:pPr>
      <w:r w:rsidRPr="00DD405B">
        <w:rPr>
          <w:rFonts w:ascii="Calibri" w:hAnsi="Calibri" w:cs="Times New Roman"/>
          <w:b w:val="0"/>
          <w:color w:val="000000"/>
          <w:sz w:val="22"/>
          <w:szCs w:val="22"/>
          <w:u w:val="none"/>
          <w:lang w:val="en-US"/>
        </w:rPr>
        <w:t>Parker","scheduledDateStr":"30/11/16","networkCode":"NG","totalCount":2,"ownerID":"NGCO0000011490","parentID":"NGCO0000011490","modifiedBy":null,"createdOn":null,"</w:t>
      </w:r>
    </w:p>
    <w:p w:rsidR="00DD405B" w:rsidRPr="00DD405B" w:rsidRDefault="00DD405B" w:rsidP="00DD405B">
      <w:pPr>
        <w:pStyle w:val="Heading"/>
        <w:spacing w:before="0" w:after="0" w:line="240" w:lineRule="auto"/>
        <w:rPr>
          <w:rFonts w:ascii="Calibri" w:hAnsi="Calibri" w:cs="Times New Roman"/>
          <w:b w:val="0"/>
          <w:color w:val="000000"/>
          <w:sz w:val="22"/>
          <w:szCs w:val="22"/>
          <w:u w:val="none"/>
          <w:lang w:val="en-US"/>
        </w:rPr>
      </w:pPr>
      <w:r w:rsidRPr="00DD405B">
        <w:rPr>
          <w:rFonts w:ascii="Calibri" w:hAnsi="Calibri" w:cs="Times New Roman"/>
          <w:b w:val="0"/>
          <w:color w:val="000000"/>
          <w:sz w:val="22"/>
          <w:szCs w:val="22"/>
          <w:u w:val="none"/>
          <w:lang w:val="en-US"/>
        </w:rPr>
        <w:t xml:space="preserve">modifiedOn":null,"statusDesc":"Scheduled","senderMsisdn":null,"batchType":"CORPORATE","activeUserName":"Peter </w:t>
      </w:r>
    </w:p>
    <w:p w:rsidR="00BC32D2" w:rsidRDefault="00DD405B" w:rsidP="00DD405B">
      <w:pPr>
        <w:pStyle w:val="Heading"/>
        <w:spacing w:before="0" w:after="0" w:line="240" w:lineRule="auto"/>
        <w:rPr>
          <w:rFonts w:ascii="Calibri" w:hAnsi="Calibri" w:cs="Times New Roman"/>
          <w:b w:val="0"/>
          <w:color w:val="000000"/>
          <w:sz w:val="22"/>
          <w:szCs w:val="22"/>
          <w:u w:val="none"/>
          <w:lang w:val="en-US"/>
        </w:rPr>
      </w:pPr>
      <w:r w:rsidRPr="00DD405B">
        <w:rPr>
          <w:rFonts w:ascii="Calibri" w:hAnsi="Calibri" w:cs="Times New Roman"/>
          <w:b w:val="0"/>
          <w:color w:val="000000"/>
          <w:sz w:val="22"/>
          <w:szCs w:val="22"/>
          <w:u w:val="none"/>
          <w:lang w:val="en-US"/>
        </w:rPr>
        <w:t>Parker","activeUserId":"NGCO0000011490","noOfRecords":2</w:t>
      </w:r>
      <w:r>
        <w:rPr>
          <w:rFonts w:ascii="Calibri" w:hAnsi="Calibri" w:cs="Times New Roman"/>
          <w:b w:val="0"/>
          <w:color w:val="000000"/>
          <w:sz w:val="22"/>
          <w:szCs w:val="22"/>
          <w:u w:val="none"/>
          <w:lang w:val="en-US"/>
        </w:rPr>
        <w:t>,"prevStatus":null}}],"serviceT</w:t>
      </w:r>
      <w:r w:rsidRPr="00DD405B">
        <w:rPr>
          <w:rFonts w:ascii="Calibri" w:hAnsi="Calibri" w:cs="Times New Roman"/>
          <w:b w:val="0"/>
          <w:color w:val="000000"/>
          <w:sz w:val="22"/>
          <w:szCs w:val="22"/>
          <w:u w:val="none"/>
          <w:lang w:val="en-US"/>
        </w:rPr>
        <w:t>peCode":"RC"}}</w:t>
      </w:r>
    </w:p>
    <w:p w:rsidR="00BC32D2" w:rsidRDefault="00BC32D2" w:rsidP="00BC32D2">
      <w:pPr>
        <w:pStyle w:val="Heading"/>
        <w:ind w:left="180"/>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BC32D2" w:rsidRPr="00425C8F" w:rsidTr="00326E14">
        <w:trPr>
          <w:trHeight w:val="277"/>
          <w:tblHeader/>
        </w:trPr>
        <w:tc>
          <w:tcPr>
            <w:tcW w:w="1800" w:type="dxa"/>
            <w:shd w:val="clear" w:color="auto" w:fill="E31837"/>
          </w:tcPr>
          <w:p w:rsidR="00BC32D2" w:rsidRPr="00425C8F" w:rsidRDefault="00BC32D2" w:rsidP="00326E14">
            <w:pPr>
              <w:pStyle w:val="TableColumnLabels"/>
              <w:rPr>
                <w:color w:val="auto"/>
                <w:lang w:val="en-IN"/>
              </w:rPr>
            </w:pPr>
            <w:r w:rsidRPr="00425C8F">
              <w:rPr>
                <w:color w:val="auto"/>
                <w:lang w:val="en-IN"/>
              </w:rPr>
              <w:t>TAG</w:t>
            </w:r>
          </w:p>
        </w:tc>
        <w:tc>
          <w:tcPr>
            <w:tcW w:w="1800" w:type="dxa"/>
            <w:shd w:val="clear" w:color="auto" w:fill="E31837"/>
          </w:tcPr>
          <w:p w:rsidR="00BC32D2" w:rsidRPr="00425C8F" w:rsidRDefault="00BC32D2" w:rsidP="00326E14">
            <w:pPr>
              <w:pStyle w:val="TableColumnLabels"/>
              <w:rPr>
                <w:color w:val="auto"/>
                <w:lang w:val="en-IN"/>
              </w:rPr>
            </w:pPr>
            <w:r w:rsidRPr="00425C8F">
              <w:rPr>
                <w:color w:val="auto"/>
                <w:lang w:val="en-IN"/>
              </w:rPr>
              <w:t>Fields</w:t>
            </w:r>
          </w:p>
        </w:tc>
        <w:tc>
          <w:tcPr>
            <w:tcW w:w="1980" w:type="dxa"/>
            <w:shd w:val="clear" w:color="auto" w:fill="E31837"/>
          </w:tcPr>
          <w:p w:rsidR="00BC32D2" w:rsidRPr="00425C8F" w:rsidRDefault="00BC32D2" w:rsidP="00326E14">
            <w:pPr>
              <w:pStyle w:val="TableColumnLabels"/>
              <w:rPr>
                <w:color w:val="auto"/>
                <w:lang w:val="en-IN"/>
              </w:rPr>
            </w:pPr>
            <w:r w:rsidRPr="00425C8F">
              <w:rPr>
                <w:color w:val="auto"/>
                <w:lang w:val="en-IN"/>
              </w:rPr>
              <w:t>Remarks</w:t>
            </w:r>
          </w:p>
        </w:tc>
        <w:tc>
          <w:tcPr>
            <w:tcW w:w="1620" w:type="dxa"/>
            <w:shd w:val="clear" w:color="auto" w:fill="E31837"/>
          </w:tcPr>
          <w:p w:rsidR="00BC32D2" w:rsidRPr="00425C8F" w:rsidRDefault="00BC32D2" w:rsidP="00326E14">
            <w:pPr>
              <w:pStyle w:val="TableColumnLabels"/>
              <w:rPr>
                <w:color w:val="auto"/>
                <w:lang w:val="en-IN"/>
              </w:rPr>
            </w:pPr>
            <w:r w:rsidRPr="00425C8F">
              <w:rPr>
                <w:color w:val="auto"/>
                <w:lang w:val="en-IN"/>
              </w:rPr>
              <w:t>Example</w:t>
            </w:r>
          </w:p>
        </w:tc>
        <w:tc>
          <w:tcPr>
            <w:tcW w:w="720" w:type="dxa"/>
            <w:shd w:val="clear" w:color="auto" w:fill="E31837"/>
          </w:tcPr>
          <w:p w:rsidR="00BC32D2" w:rsidRPr="00425C8F" w:rsidRDefault="00BC32D2" w:rsidP="00326E14">
            <w:pPr>
              <w:pStyle w:val="TableColumnLabels"/>
              <w:rPr>
                <w:color w:val="auto"/>
                <w:lang w:val="en-IN"/>
              </w:rPr>
            </w:pPr>
            <w:r w:rsidRPr="00425C8F">
              <w:rPr>
                <w:color w:val="auto"/>
                <w:lang w:val="en-IN"/>
              </w:rPr>
              <w:t>Field Type</w:t>
            </w:r>
          </w:p>
        </w:tc>
        <w:tc>
          <w:tcPr>
            <w:tcW w:w="1620" w:type="dxa"/>
            <w:shd w:val="clear" w:color="auto" w:fill="E31837"/>
          </w:tcPr>
          <w:p w:rsidR="00BC32D2" w:rsidRPr="00425C8F" w:rsidRDefault="00BC32D2" w:rsidP="00326E14">
            <w:pPr>
              <w:pStyle w:val="TableColumnLabels"/>
              <w:rPr>
                <w:color w:val="auto"/>
                <w:lang w:val="en-IN"/>
              </w:rPr>
            </w:pPr>
            <w:r w:rsidRPr="00425C8F">
              <w:rPr>
                <w:color w:val="auto"/>
                <w:lang w:val="en-IN"/>
              </w:rPr>
              <w:t>Optional/</w:t>
            </w:r>
          </w:p>
          <w:p w:rsidR="00BC32D2" w:rsidRPr="00425C8F" w:rsidRDefault="00BC32D2" w:rsidP="00326E14">
            <w:pPr>
              <w:pStyle w:val="TableColumnLabels"/>
              <w:rPr>
                <w:color w:val="auto"/>
                <w:lang w:val="en-IN"/>
              </w:rPr>
            </w:pPr>
            <w:r w:rsidRPr="00425C8F">
              <w:rPr>
                <w:color w:val="auto"/>
                <w:lang w:val="en-IN"/>
              </w:rPr>
              <w:t>Mandatory</w:t>
            </w:r>
          </w:p>
        </w:tc>
      </w:tr>
      <w:tr w:rsidR="00BC32D2" w:rsidRPr="00425C8F" w:rsidTr="00326E14">
        <w:trPr>
          <w:trHeight w:val="277"/>
        </w:trPr>
        <w:tc>
          <w:tcPr>
            <w:tcW w:w="1800" w:type="dxa"/>
          </w:tcPr>
          <w:p w:rsidR="00BC32D2" w:rsidRPr="00425C8F" w:rsidRDefault="00BC32D2" w:rsidP="00326E14">
            <w:pPr>
              <w:pStyle w:val="Tablecontent"/>
            </w:pPr>
            <w:r>
              <w:t>statusCode</w:t>
            </w:r>
          </w:p>
        </w:tc>
        <w:tc>
          <w:tcPr>
            <w:tcW w:w="1800" w:type="dxa"/>
          </w:tcPr>
          <w:p w:rsidR="00BC32D2" w:rsidRPr="00425C8F" w:rsidRDefault="00BC32D2" w:rsidP="00326E14">
            <w:pPr>
              <w:pStyle w:val="Tablecontent"/>
            </w:pPr>
            <w:r>
              <w:t>Status code of request</w:t>
            </w:r>
          </w:p>
        </w:tc>
        <w:tc>
          <w:tcPr>
            <w:tcW w:w="1980" w:type="dxa"/>
          </w:tcPr>
          <w:p w:rsidR="00BC32D2" w:rsidRPr="00425C8F" w:rsidRDefault="00BC32D2" w:rsidP="00326E14">
            <w:pPr>
              <w:pStyle w:val="Tablecontent"/>
            </w:pPr>
            <w:r>
              <w:t>Return 200 if request lands on pretups server</w:t>
            </w:r>
          </w:p>
        </w:tc>
        <w:tc>
          <w:tcPr>
            <w:tcW w:w="1620" w:type="dxa"/>
          </w:tcPr>
          <w:p w:rsidR="00BC32D2" w:rsidRPr="00425C8F" w:rsidRDefault="00BC32D2" w:rsidP="00326E14">
            <w:pPr>
              <w:pStyle w:val="Tablecontent"/>
            </w:pPr>
            <w:r>
              <w:t>200</w:t>
            </w:r>
          </w:p>
        </w:tc>
        <w:tc>
          <w:tcPr>
            <w:tcW w:w="720" w:type="dxa"/>
          </w:tcPr>
          <w:p w:rsidR="00BC32D2" w:rsidRPr="00425C8F" w:rsidRDefault="00BC32D2" w:rsidP="00326E14">
            <w:pPr>
              <w:pStyle w:val="Tablecontent"/>
            </w:pPr>
            <w:r>
              <w:t>N</w:t>
            </w:r>
          </w:p>
        </w:tc>
        <w:tc>
          <w:tcPr>
            <w:tcW w:w="1620" w:type="dxa"/>
          </w:tcPr>
          <w:p w:rsidR="00BC32D2" w:rsidRPr="00425C8F" w:rsidRDefault="00BC32D2" w:rsidP="00326E14">
            <w:pPr>
              <w:pStyle w:val="Tablecontent"/>
            </w:pPr>
            <w:r w:rsidRPr="00425C8F">
              <w:t>M</w:t>
            </w:r>
          </w:p>
        </w:tc>
      </w:tr>
      <w:tr w:rsidR="00BC32D2" w:rsidRPr="00425C8F" w:rsidTr="00326E14">
        <w:trPr>
          <w:trHeight w:val="277"/>
        </w:trPr>
        <w:tc>
          <w:tcPr>
            <w:tcW w:w="1800" w:type="dxa"/>
          </w:tcPr>
          <w:p w:rsidR="00BC32D2" w:rsidRPr="00425C8F" w:rsidRDefault="00BC32D2" w:rsidP="00326E14">
            <w:pPr>
              <w:pStyle w:val="Tablecontent"/>
            </w:pPr>
            <w:r>
              <w:t>status</w:t>
            </w:r>
          </w:p>
        </w:tc>
        <w:tc>
          <w:tcPr>
            <w:tcW w:w="1800" w:type="dxa"/>
          </w:tcPr>
          <w:p w:rsidR="00BC32D2" w:rsidRPr="00425C8F" w:rsidRDefault="00BC32D2" w:rsidP="00326E14">
            <w:pPr>
              <w:pStyle w:val="Tablecontent"/>
            </w:pPr>
            <w:r>
              <w:t xml:space="preserve">Return request status </w:t>
            </w:r>
          </w:p>
        </w:tc>
        <w:tc>
          <w:tcPr>
            <w:tcW w:w="1980" w:type="dxa"/>
          </w:tcPr>
          <w:p w:rsidR="00BC32D2" w:rsidRPr="00425C8F" w:rsidRDefault="00BC32D2" w:rsidP="00326E14">
            <w:pPr>
              <w:pStyle w:val="Tablecontent"/>
            </w:pPr>
            <w:r>
              <w:t>Either true or false based on error or success message</w:t>
            </w:r>
          </w:p>
        </w:tc>
        <w:tc>
          <w:tcPr>
            <w:tcW w:w="1620" w:type="dxa"/>
          </w:tcPr>
          <w:p w:rsidR="00BC32D2" w:rsidRPr="00425C8F" w:rsidRDefault="00BC32D2" w:rsidP="00326E14">
            <w:pPr>
              <w:pStyle w:val="Tablecontent"/>
            </w:pPr>
            <w:r>
              <w:t>true</w:t>
            </w:r>
          </w:p>
        </w:tc>
        <w:tc>
          <w:tcPr>
            <w:tcW w:w="720" w:type="dxa"/>
          </w:tcPr>
          <w:p w:rsidR="00BC32D2" w:rsidRPr="00425C8F" w:rsidRDefault="00BC32D2" w:rsidP="00326E14">
            <w:pPr>
              <w:pStyle w:val="Tablecontent"/>
            </w:pPr>
            <w:r>
              <w:t xml:space="preserve">A </w:t>
            </w:r>
          </w:p>
        </w:tc>
        <w:tc>
          <w:tcPr>
            <w:tcW w:w="1620" w:type="dxa"/>
          </w:tcPr>
          <w:p w:rsidR="00BC32D2" w:rsidRPr="00425C8F" w:rsidRDefault="00BC32D2" w:rsidP="00326E14">
            <w:pPr>
              <w:pStyle w:val="Tablecontent"/>
            </w:pPr>
            <w:r w:rsidRPr="00425C8F">
              <w:t>M</w:t>
            </w:r>
          </w:p>
        </w:tc>
      </w:tr>
      <w:tr w:rsidR="00BC32D2" w:rsidRPr="00425C8F" w:rsidTr="00326E14">
        <w:trPr>
          <w:cantSplit/>
          <w:trHeight w:val="277"/>
        </w:trPr>
        <w:tc>
          <w:tcPr>
            <w:tcW w:w="1800" w:type="dxa"/>
          </w:tcPr>
          <w:p w:rsidR="00BC32D2" w:rsidRPr="00425C8F" w:rsidRDefault="00BC32D2" w:rsidP="00326E14">
            <w:pPr>
              <w:pStyle w:val="Tablecontent"/>
            </w:pPr>
            <w:r>
              <w:t>successMsg</w:t>
            </w:r>
          </w:p>
        </w:tc>
        <w:tc>
          <w:tcPr>
            <w:tcW w:w="1800" w:type="dxa"/>
          </w:tcPr>
          <w:p w:rsidR="00BC32D2" w:rsidRPr="00425C8F" w:rsidRDefault="00BC32D2" w:rsidP="00326E14">
            <w:pPr>
              <w:pStyle w:val="Tablecontent"/>
            </w:pPr>
            <w:r>
              <w:t>Message for operation status</w:t>
            </w:r>
          </w:p>
        </w:tc>
        <w:tc>
          <w:tcPr>
            <w:tcW w:w="1980" w:type="dxa"/>
          </w:tcPr>
          <w:p w:rsidR="00BC32D2" w:rsidRPr="00425C8F" w:rsidRDefault="00BC32D2" w:rsidP="00326E14">
            <w:pPr>
              <w:pStyle w:val="Tablecontent"/>
            </w:pPr>
            <w:r>
              <w:t>Success message return by service id operation executes successfully</w:t>
            </w:r>
          </w:p>
        </w:tc>
        <w:tc>
          <w:tcPr>
            <w:tcW w:w="1620" w:type="dxa"/>
          </w:tcPr>
          <w:p w:rsidR="00BC32D2" w:rsidRPr="00425C8F" w:rsidRDefault="007775E7" w:rsidP="00326E14">
            <w:pPr>
              <w:pStyle w:val="Tablecontent"/>
            </w:pPr>
            <w:r w:rsidRPr="00DD405B">
              <w:rPr>
                <w:rFonts w:ascii="Calibri" w:hAnsi="Calibri"/>
                <w:color w:val="000000"/>
                <w:sz w:val="22"/>
                <w:szCs w:val="22"/>
              </w:rPr>
              <w:t>batch.reschedule.recharge.batchlist.loaded</w:t>
            </w:r>
          </w:p>
        </w:tc>
        <w:tc>
          <w:tcPr>
            <w:tcW w:w="720" w:type="dxa"/>
          </w:tcPr>
          <w:p w:rsidR="00BC32D2" w:rsidRPr="00425C8F" w:rsidRDefault="00BC32D2" w:rsidP="00326E14">
            <w:pPr>
              <w:pStyle w:val="Tablecontent"/>
            </w:pPr>
            <w:r>
              <w:t xml:space="preserve">A </w:t>
            </w:r>
          </w:p>
        </w:tc>
        <w:tc>
          <w:tcPr>
            <w:tcW w:w="1620" w:type="dxa"/>
          </w:tcPr>
          <w:p w:rsidR="00BC32D2" w:rsidRPr="00425C8F" w:rsidRDefault="00BC32D2" w:rsidP="00326E14">
            <w:pPr>
              <w:pStyle w:val="Tablecontent"/>
            </w:pPr>
            <w:r w:rsidRPr="00425C8F">
              <w:t>M</w:t>
            </w:r>
          </w:p>
        </w:tc>
      </w:tr>
      <w:tr w:rsidR="00BC32D2" w:rsidRPr="00425C8F" w:rsidTr="00326E14">
        <w:trPr>
          <w:cantSplit/>
          <w:trHeight w:val="277"/>
        </w:trPr>
        <w:tc>
          <w:tcPr>
            <w:tcW w:w="1800" w:type="dxa"/>
          </w:tcPr>
          <w:p w:rsidR="00BC32D2" w:rsidRPr="00425C8F" w:rsidRDefault="00BC32D2" w:rsidP="00326E14">
            <w:pPr>
              <w:pStyle w:val="Tablecontent"/>
            </w:pPr>
            <w:r>
              <w:t>globalError</w:t>
            </w:r>
          </w:p>
        </w:tc>
        <w:tc>
          <w:tcPr>
            <w:tcW w:w="1800" w:type="dxa"/>
          </w:tcPr>
          <w:p w:rsidR="00BC32D2" w:rsidRPr="00425C8F" w:rsidRDefault="00BC32D2" w:rsidP="00326E14">
            <w:pPr>
              <w:pStyle w:val="Tablecontent"/>
            </w:pPr>
            <w:r>
              <w:t>Any runtime exception</w:t>
            </w:r>
          </w:p>
        </w:tc>
        <w:tc>
          <w:tcPr>
            <w:tcW w:w="1980" w:type="dxa"/>
          </w:tcPr>
          <w:p w:rsidR="00BC32D2" w:rsidRPr="00425C8F" w:rsidRDefault="00BC32D2" w:rsidP="00326E14">
            <w:pPr>
              <w:pStyle w:val="Tablecontent"/>
            </w:pPr>
            <w:r>
              <w:t>Runtime exception message occurs at the time of operation execution</w:t>
            </w:r>
          </w:p>
        </w:tc>
        <w:tc>
          <w:tcPr>
            <w:tcW w:w="1620" w:type="dxa"/>
          </w:tcPr>
          <w:p w:rsidR="00BC32D2" w:rsidRPr="00425C8F" w:rsidRDefault="00BC32D2" w:rsidP="00326E14">
            <w:pPr>
              <w:pStyle w:val="Tablecontent"/>
            </w:pPr>
            <w:r>
              <w:t>Request format is wrong</w:t>
            </w:r>
          </w:p>
        </w:tc>
        <w:tc>
          <w:tcPr>
            <w:tcW w:w="720" w:type="dxa"/>
          </w:tcPr>
          <w:p w:rsidR="00BC32D2" w:rsidRPr="00425C8F" w:rsidRDefault="00BC32D2" w:rsidP="00326E14">
            <w:pPr>
              <w:pStyle w:val="Tablecontent"/>
            </w:pPr>
            <w:r>
              <w:t>A</w:t>
            </w:r>
          </w:p>
        </w:tc>
        <w:tc>
          <w:tcPr>
            <w:tcW w:w="1620" w:type="dxa"/>
          </w:tcPr>
          <w:p w:rsidR="00BC32D2" w:rsidRPr="00425C8F" w:rsidRDefault="00BC32D2" w:rsidP="00326E14">
            <w:pPr>
              <w:pStyle w:val="Tablecontent"/>
            </w:pPr>
            <w:r w:rsidRPr="00425C8F">
              <w:t>M</w:t>
            </w:r>
          </w:p>
        </w:tc>
      </w:tr>
      <w:tr w:rsidR="00BC32D2" w:rsidRPr="00425C8F" w:rsidTr="00326E14">
        <w:trPr>
          <w:cantSplit/>
          <w:trHeight w:val="277"/>
        </w:trPr>
        <w:tc>
          <w:tcPr>
            <w:tcW w:w="1800" w:type="dxa"/>
          </w:tcPr>
          <w:p w:rsidR="00BC32D2" w:rsidRPr="00425C8F" w:rsidRDefault="00BC32D2" w:rsidP="00326E14">
            <w:pPr>
              <w:pStyle w:val="Tablecontent"/>
            </w:pPr>
            <w:r>
              <w:t>fieldError</w:t>
            </w:r>
          </w:p>
        </w:tc>
        <w:tc>
          <w:tcPr>
            <w:tcW w:w="1800" w:type="dxa"/>
          </w:tcPr>
          <w:p w:rsidR="00BC32D2" w:rsidRPr="00425C8F" w:rsidRDefault="00BC32D2" w:rsidP="00326E14">
            <w:pPr>
              <w:pStyle w:val="Tablecontent"/>
            </w:pPr>
            <w:r>
              <w:t>Error message for mandatory fields</w:t>
            </w:r>
          </w:p>
        </w:tc>
        <w:tc>
          <w:tcPr>
            <w:tcW w:w="1980" w:type="dxa"/>
          </w:tcPr>
          <w:p w:rsidR="00BC32D2" w:rsidRPr="00425C8F" w:rsidRDefault="00BC32D2" w:rsidP="00326E14">
            <w:pPr>
              <w:pStyle w:val="Tablecontent"/>
            </w:pPr>
            <w:r>
              <w:t>Error message for mandatory fields</w:t>
            </w:r>
          </w:p>
        </w:tc>
        <w:tc>
          <w:tcPr>
            <w:tcW w:w="1620" w:type="dxa"/>
          </w:tcPr>
          <w:p w:rsidR="00BC32D2" w:rsidRPr="00425C8F" w:rsidRDefault="00BC32D2" w:rsidP="00326E14">
            <w:pPr>
              <w:pStyle w:val="Tablecontent"/>
            </w:pPr>
            <w:r>
              <w:rPr>
                <w:rFonts w:ascii="Calibri" w:hAnsi="Calibri"/>
                <w:color w:val="000000"/>
                <w:sz w:val="22"/>
                <w:szCs w:val="22"/>
              </w:rPr>
              <w:t>transactionId is required</w:t>
            </w:r>
          </w:p>
        </w:tc>
        <w:tc>
          <w:tcPr>
            <w:tcW w:w="720" w:type="dxa"/>
          </w:tcPr>
          <w:p w:rsidR="00BC32D2" w:rsidRPr="00425C8F" w:rsidRDefault="00BC32D2" w:rsidP="00326E14">
            <w:pPr>
              <w:pStyle w:val="Tablecontent"/>
            </w:pPr>
            <w:r>
              <w:t>A</w:t>
            </w:r>
          </w:p>
        </w:tc>
        <w:tc>
          <w:tcPr>
            <w:tcW w:w="1620" w:type="dxa"/>
          </w:tcPr>
          <w:p w:rsidR="00BC32D2" w:rsidRPr="00425C8F" w:rsidRDefault="00BC32D2" w:rsidP="00326E14">
            <w:pPr>
              <w:pStyle w:val="Tablecontent"/>
            </w:pPr>
            <w:r w:rsidRPr="00425C8F">
              <w:t>M</w:t>
            </w:r>
          </w:p>
        </w:tc>
      </w:tr>
      <w:tr w:rsidR="00BC32D2" w:rsidRPr="00425C8F" w:rsidTr="00326E14">
        <w:trPr>
          <w:cantSplit/>
          <w:trHeight w:val="277"/>
        </w:trPr>
        <w:tc>
          <w:tcPr>
            <w:tcW w:w="1800" w:type="dxa"/>
          </w:tcPr>
          <w:p w:rsidR="00BC32D2" w:rsidRDefault="00BC32D2" w:rsidP="00326E14">
            <w:pPr>
              <w:pStyle w:val="Tablecontent"/>
            </w:pPr>
            <w:r>
              <w:t>messageCode</w:t>
            </w:r>
          </w:p>
        </w:tc>
        <w:tc>
          <w:tcPr>
            <w:tcW w:w="1800" w:type="dxa"/>
          </w:tcPr>
          <w:p w:rsidR="00BC32D2" w:rsidRDefault="00BC32D2" w:rsidP="00326E14">
            <w:pPr>
              <w:pStyle w:val="Tablecontent"/>
            </w:pPr>
            <w:r>
              <w:t xml:space="preserve">Message code for the response status </w:t>
            </w:r>
          </w:p>
        </w:tc>
        <w:tc>
          <w:tcPr>
            <w:tcW w:w="1980" w:type="dxa"/>
          </w:tcPr>
          <w:p w:rsidR="00BC32D2" w:rsidRDefault="00BC32D2" w:rsidP="00326E14">
            <w:pPr>
              <w:pStyle w:val="Tablecontent"/>
            </w:pPr>
            <w:r>
              <w:t>A numeric value which represent to a message for success or failure</w:t>
            </w:r>
          </w:p>
        </w:tc>
        <w:tc>
          <w:tcPr>
            <w:tcW w:w="1620" w:type="dxa"/>
          </w:tcPr>
          <w:p w:rsidR="00BC32D2" w:rsidRDefault="00BC32D2" w:rsidP="00326E14">
            <w:pPr>
              <w:pStyle w:val="Tablecontent"/>
            </w:pPr>
            <w:r>
              <w:rPr>
                <w:rFonts w:ascii="Calibri" w:hAnsi="Calibri"/>
                <w:color w:val="000000"/>
                <w:sz w:val="22"/>
                <w:szCs w:val="22"/>
              </w:rPr>
              <w:t xml:space="preserve">Message reference code </w:t>
            </w:r>
          </w:p>
        </w:tc>
        <w:tc>
          <w:tcPr>
            <w:tcW w:w="720" w:type="dxa"/>
          </w:tcPr>
          <w:p w:rsidR="00BC32D2" w:rsidRDefault="00BC32D2" w:rsidP="00326E14">
            <w:pPr>
              <w:pStyle w:val="Tablecontent"/>
            </w:pPr>
            <w:r>
              <w:t>A</w:t>
            </w:r>
          </w:p>
        </w:tc>
        <w:tc>
          <w:tcPr>
            <w:tcW w:w="1620" w:type="dxa"/>
          </w:tcPr>
          <w:p w:rsidR="00BC32D2" w:rsidRDefault="00BC32D2" w:rsidP="00326E14">
            <w:pPr>
              <w:pStyle w:val="Tablecontent"/>
            </w:pPr>
            <w:r>
              <w:t>M</w:t>
            </w:r>
          </w:p>
        </w:tc>
      </w:tr>
      <w:tr w:rsidR="00BC32D2" w:rsidRPr="00425C8F" w:rsidTr="00326E14">
        <w:trPr>
          <w:cantSplit/>
          <w:trHeight w:val="277"/>
        </w:trPr>
        <w:tc>
          <w:tcPr>
            <w:tcW w:w="1800" w:type="dxa"/>
          </w:tcPr>
          <w:p w:rsidR="00BC32D2" w:rsidRDefault="00BC32D2" w:rsidP="00326E14">
            <w:pPr>
              <w:pStyle w:val="Tablecontent"/>
            </w:pPr>
            <w:r>
              <w:t>dataObject</w:t>
            </w:r>
          </w:p>
        </w:tc>
        <w:tc>
          <w:tcPr>
            <w:tcW w:w="1800" w:type="dxa"/>
          </w:tcPr>
          <w:p w:rsidR="00BC32D2" w:rsidRDefault="00BC32D2" w:rsidP="00326E14">
            <w:pPr>
              <w:pStyle w:val="Tablecontent"/>
            </w:pPr>
            <w:r>
              <w:t>JSON format of data fetched form DB</w:t>
            </w:r>
          </w:p>
        </w:tc>
        <w:tc>
          <w:tcPr>
            <w:tcW w:w="1980" w:type="dxa"/>
          </w:tcPr>
          <w:p w:rsidR="00BC32D2" w:rsidRDefault="00BC32D2" w:rsidP="00326E14">
            <w:pPr>
              <w:pStyle w:val="Tablecontent"/>
            </w:pPr>
            <w:r>
              <w:t>JSON format of data fetched form DB</w:t>
            </w:r>
          </w:p>
        </w:tc>
        <w:tc>
          <w:tcPr>
            <w:tcW w:w="1620" w:type="dxa"/>
          </w:tcPr>
          <w:p w:rsidR="00BC32D2" w:rsidRPr="00425C8F" w:rsidRDefault="00BC32D2" w:rsidP="00326E14">
            <w:pPr>
              <w:pStyle w:val="Tablecontent"/>
            </w:pPr>
            <w:r>
              <w:t>{“Key”:”Value”}</w:t>
            </w:r>
          </w:p>
        </w:tc>
        <w:tc>
          <w:tcPr>
            <w:tcW w:w="720" w:type="dxa"/>
          </w:tcPr>
          <w:p w:rsidR="00BC32D2" w:rsidRDefault="00BC32D2" w:rsidP="00326E14">
            <w:pPr>
              <w:pStyle w:val="Tablecontent"/>
            </w:pPr>
            <w:r>
              <w:t>A</w:t>
            </w:r>
          </w:p>
        </w:tc>
        <w:tc>
          <w:tcPr>
            <w:tcW w:w="1620" w:type="dxa"/>
          </w:tcPr>
          <w:p w:rsidR="00BC32D2" w:rsidRPr="00425C8F" w:rsidRDefault="00BC32D2" w:rsidP="00326E14">
            <w:pPr>
              <w:pStyle w:val="Tablecontent"/>
            </w:pPr>
            <w:r>
              <w:t>M</w:t>
            </w:r>
          </w:p>
        </w:tc>
      </w:tr>
    </w:tbl>
    <w:p w:rsidR="00BC32D2" w:rsidRDefault="00BC32D2" w:rsidP="00BC32D2">
      <w:pPr>
        <w:pStyle w:val="BodyText2"/>
        <w:ind w:left="180"/>
        <w:rPr>
          <w:lang w:val="en-IN"/>
        </w:rPr>
      </w:pPr>
    </w:p>
    <w:p w:rsidR="00BC32D2" w:rsidRPr="00425C8F" w:rsidRDefault="00BC32D2" w:rsidP="00BC32D2">
      <w:pPr>
        <w:pStyle w:val="Heading"/>
        <w:ind w:left="180"/>
        <w:rPr>
          <w:color w:val="auto"/>
        </w:rPr>
      </w:pPr>
      <w:r w:rsidRPr="00425C8F">
        <w:rPr>
          <w:color w:val="auto"/>
        </w:rPr>
        <w:t>Business Rules</w:t>
      </w:r>
    </w:p>
    <w:p w:rsidR="00BC32D2" w:rsidRDefault="00BC32D2" w:rsidP="00BC32D2">
      <w:pPr>
        <w:pStyle w:val="BodyText2"/>
        <w:numPr>
          <w:ilvl w:val="0"/>
          <w:numId w:val="26"/>
        </w:numPr>
        <w:tabs>
          <w:tab w:val="clear" w:pos="720"/>
          <w:tab w:val="num" w:pos="900"/>
        </w:tabs>
        <w:ind w:left="900"/>
      </w:pPr>
      <w:r w:rsidRPr="00425C8F">
        <w:t xml:space="preserve">Type tag will identify the type of </w:t>
      </w:r>
      <w:r>
        <w:t>resource</w:t>
      </w:r>
      <w:r w:rsidRPr="00425C8F">
        <w:t>.</w:t>
      </w:r>
    </w:p>
    <w:p w:rsidR="00BC32D2" w:rsidRDefault="00BC32D2" w:rsidP="00BC32D2">
      <w:pPr>
        <w:pStyle w:val="BodyText2"/>
        <w:numPr>
          <w:ilvl w:val="0"/>
          <w:numId w:val="26"/>
        </w:numPr>
        <w:tabs>
          <w:tab w:val="clear" w:pos="720"/>
          <w:tab w:val="num" w:pos="900"/>
        </w:tabs>
        <w:ind w:left="900"/>
        <w:rPr>
          <w:lang w:val="en-IN"/>
        </w:rPr>
      </w:pPr>
      <w:r>
        <w:t>Data object will have all the data related to operation</w:t>
      </w:r>
    </w:p>
    <w:p w:rsidR="00BC32D2" w:rsidRPr="00BC32D2" w:rsidRDefault="00BC32D2" w:rsidP="00BC32D2">
      <w:pPr>
        <w:pStyle w:val="BodyText2"/>
        <w:rPr>
          <w:lang w:val="en-IN"/>
        </w:rPr>
      </w:pPr>
    </w:p>
    <w:p w:rsidR="00CC31B2" w:rsidRPr="000C6213" w:rsidRDefault="00CC31B2" w:rsidP="00CC31B2">
      <w:pPr>
        <w:pStyle w:val="Heading2"/>
        <w:tabs>
          <w:tab w:val="clear" w:pos="756"/>
          <w:tab w:val="num" w:pos="936"/>
        </w:tabs>
        <w:ind w:left="936"/>
        <w:rPr>
          <w:lang w:val="en-IN"/>
        </w:rPr>
      </w:pPr>
      <w:r>
        <w:rPr>
          <w:lang w:val="en-IN"/>
        </w:rPr>
        <w:t>Batch Recharge Reschedule–</w:t>
      </w:r>
      <w:r w:rsidR="008236D3">
        <w:rPr>
          <w:lang w:val="en-IN"/>
        </w:rPr>
        <w:t>Downl</w:t>
      </w:r>
      <w:r>
        <w:rPr>
          <w:lang w:val="en-IN"/>
        </w:rPr>
        <w:t xml:space="preserve">oad </w:t>
      </w:r>
      <w:r w:rsidR="008236D3">
        <w:rPr>
          <w:lang w:val="en-IN"/>
        </w:rPr>
        <w:t>Batch</w:t>
      </w:r>
      <w:r w:rsidR="00C62315">
        <w:rPr>
          <w:lang w:val="en-IN"/>
        </w:rPr>
        <w:t xml:space="preserve"> </w:t>
      </w:r>
      <w:r w:rsidR="008236D3">
        <w:rPr>
          <w:lang w:val="en-IN"/>
        </w:rPr>
        <w:t>File</w:t>
      </w:r>
    </w:p>
    <w:p w:rsidR="00CC31B2" w:rsidRDefault="00CC31B2" w:rsidP="0042148A">
      <w:pPr>
        <w:pStyle w:val="BodyText2"/>
        <w:ind w:left="180"/>
        <w:rPr>
          <w:b/>
        </w:rPr>
      </w:pPr>
      <w:r>
        <w:t>In</w:t>
      </w:r>
      <w:r w:rsidRPr="00425C8F">
        <w:t xml:space="preserve"> this </w:t>
      </w:r>
      <w:r>
        <w:t xml:space="preserve">resource User can </w:t>
      </w:r>
      <w:r w:rsidR="0042148A">
        <w:t>download</w:t>
      </w:r>
      <w:r w:rsidR="00ED449E">
        <w:t xml:space="preserve"> scheduled batch </w:t>
      </w:r>
      <w:r w:rsidR="0042148A">
        <w:t>file</w:t>
      </w:r>
      <w:r w:rsidR="00ED449E">
        <w:t xml:space="preserve"> </w:t>
      </w:r>
      <w:r w:rsidR="00E667CB">
        <w:t xml:space="preserve">for </w:t>
      </w:r>
      <w:r w:rsidR="0042148A">
        <w:t>which he wants to resched</w:t>
      </w:r>
      <w:r w:rsidR="00E667CB">
        <w:t>ule.</w:t>
      </w:r>
    </w:p>
    <w:p w:rsidR="00CC31B2" w:rsidRPr="00425C8F" w:rsidRDefault="00CC31B2" w:rsidP="00CC31B2">
      <w:pPr>
        <w:pStyle w:val="Heading"/>
        <w:ind w:left="180"/>
        <w:rPr>
          <w:color w:val="auto"/>
        </w:rPr>
      </w:pPr>
      <w:r w:rsidRPr="00425C8F">
        <w:rPr>
          <w:color w:val="auto"/>
        </w:rPr>
        <w:t>Request Syntax</w:t>
      </w:r>
    </w:p>
    <w:p w:rsidR="00CC31B2" w:rsidRDefault="00CC31B2" w:rsidP="00CC31B2">
      <w:pPr>
        <w:pStyle w:val="BodyText2"/>
        <w:ind w:left="900"/>
      </w:pPr>
      <w:r w:rsidRPr="00425C8F">
        <w:t>The External System will send the following request for return. The request format and details of request are mentioned below.</w:t>
      </w:r>
    </w:p>
    <w:p w:rsidR="00CC31B2" w:rsidRDefault="00CC31B2" w:rsidP="00CC31B2">
      <w:pPr>
        <w:pStyle w:val="BodyText2"/>
        <w:ind w:left="180"/>
      </w:pPr>
    </w:p>
    <w:p w:rsidR="00B70029" w:rsidRDefault="00B70029" w:rsidP="00B70029">
      <w:pPr>
        <w:pStyle w:val="Heading"/>
        <w:spacing w:line="240" w:lineRule="auto"/>
        <w:ind w:left="180"/>
        <w:rPr>
          <w:rFonts w:ascii="Calibri" w:hAnsi="Calibri" w:cs="Times New Roman"/>
          <w:b w:val="0"/>
          <w:color w:val="000000"/>
          <w:sz w:val="22"/>
          <w:szCs w:val="22"/>
          <w:u w:val="none"/>
          <w:lang w:val="en-US"/>
        </w:rPr>
      </w:pPr>
      <w:r w:rsidRPr="00B70029">
        <w:rPr>
          <w:rFonts w:ascii="Calibri" w:hAnsi="Calibri" w:cs="Times New Roman"/>
          <w:b w:val="0"/>
          <w:color w:val="000000"/>
          <w:sz w:val="22"/>
          <w:szCs w:val="22"/>
          <w:u w:val="none"/>
          <w:lang w:val="en-US"/>
        </w:rPr>
        <w:lastRenderedPageBreak/>
        <w:t>{"loginId":"satcorp","data":{"userID":"NGCO0000011490","fileType":"CORPORATE","batchID":"SB161216.0064","serviceTypeCode":"RC"},"type":"DWNLDBATCHFILE"}</w:t>
      </w:r>
    </w:p>
    <w:p w:rsidR="00CC31B2" w:rsidRDefault="00CC31B2" w:rsidP="00CC31B2">
      <w:pPr>
        <w:pStyle w:val="Heading"/>
        <w:ind w:left="180"/>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CC31B2" w:rsidRPr="00425C8F" w:rsidTr="002A0A07">
        <w:trPr>
          <w:trHeight w:val="277"/>
          <w:tblHeader/>
        </w:trPr>
        <w:tc>
          <w:tcPr>
            <w:tcW w:w="1800" w:type="dxa"/>
            <w:shd w:val="clear" w:color="auto" w:fill="E31837"/>
          </w:tcPr>
          <w:p w:rsidR="00CC31B2" w:rsidRPr="00425C8F" w:rsidRDefault="00CC31B2" w:rsidP="002A0A07">
            <w:pPr>
              <w:pStyle w:val="TableColumnLabels"/>
              <w:rPr>
                <w:color w:val="auto"/>
                <w:lang w:val="en-IN"/>
              </w:rPr>
            </w:pPr>
            <w:r w:rsidRPr="00425C8F">
              <w:rPr>
                <w:color w:val="auto"/>
                <w:lang w:val="en-IN"/>
              </w:rPr>
              <w:t>TAG</w:t>
            </w:r>
          </w:p>
        </w:tc>
        <w:tc>
          <w:tcPr>
            <w:tcW w:w="1800" w:type="dxa"/>
            <w:shd w:val="clear" w:color="auto" w:fill="E31837"/>
          </w:tcPr>
          <w:p w:rsidR="00CC31B2" w:rsidRPr="00425C8F" w:rsidRDefault="00CC31B2" w:rsidP="002A0A07">
            <w:pPr>
              <w:pStyle w:val="TableColumnLabels"/>
              <w:rPr>
                <w:color w:val="auto"/>
                <w:lang w:val="en-IN"/>
              </w:rPr>
            </w:pPr>
            <w:r w:rsidRPr="00425C8F">
              <w:rPr>
                <w:color w:val="auto"/>
                <w:lang w:val="en-IN"/>
              </w:rPr>
              <w:t>Fields</w:t>
            </w:r>
          </w:p>
        </w:tc>
        <w:tc>
          <w:tcPr>
            <w:tcW w:w="1980" w:type="dxa"/>
            <w:shd w:val="clear" w:color="auto" w:fill="E31837"/>
          </w:tcPr>
          <w:p w:rsidR="00CC31B2" w:rsidRPr="00425C8F" w:rsidRDefault="00CC31B2" w:rsidP="002A0A07">
            <w:pPr>
              <w:pStyle w:val="TableColumnLabels"/>
              <w:rPr>
                <w:color w:val="auto"/>
                <w:lang w:val="en-IN"/>
              </w:rPr>
            </w:pPr>
            <w:r w:rsidRPr="00425C8F">
              <w:rPr>
                <w:color w:val="auto"/>
                <w:lang w:val="en-IN"/>
              </w:rPr>
              <w:t>Remarks</w:t>
            </w:r>
          </w:p>
        </w:tc>
        <w:tc>
          <w:tcPr>
            <w:tcW w:w="1620" w:type="dxa"/>
            <w:shd w:val="clear" w:color="auto" w:fill="E31837"/>
          </w:tcPr>
          <w:p w:rsidR="00CC31B2" w:rsidRPr="00425C8F" w:rsidRDefault="00CC31B2" w:rsidP="002A0A07">
            <w:pPr>
              <w:pStyle w:val="TableColumnLabels"/>
              <w:rPr>
                <w:color w:val="auto"/>
                <w:lang w:val="en-IN"/>
              </w:rPr>
            </w:pPr>
            <w:r w:rsidRPr="00425C8F">
              <w:rPr>
                <w:color w:val="auto"/>
                <w:lang w:val="en-IN"/>
              </w:rPr>
              <w:t>Example</w:t>
            </w:r>
          </w:p>
        </w:tc>
        <w:tc>
          <w:tcPr>
            <w:tcW w:w="720" w:type="dxa"/>
            <w:shd w:val="clear" w:color="auto" w:fill="E31837"/>
          </w:tcPr>
          <w:p w:rsidR="00CC31B2" w:rsidRPr="00425C8F" w:rsidRDefault="00CC31B2" w:rsidP="002A0A07">
            <w:pPr>
              <w:pStyle w:val="TableColumnLabels"/>
              <w:rPr>
                <w:color w:val="auto"/>
                <w:lang w:val="en-IN"/>
              </w:rPr>
            </w:pPr>
            <w:r w:rsidRPr="00425C8F">
              <w:rPr>
                <w:color w:val="auto"/>
                <w:lang w:val="en-IN"/>
              </w:rPr>
              <w:t>Field Type</w:t>
            </w:r>
          </w:p>
        </w:tc>
        <w:tc>
          <w:tcPr>
            <w:tcW w:w="1620" w:type="dxa"/>
            <w:shd w:val="clear" w:color="auto" w:fill="E31837"/>
          </w:tcPr>
          <w:p w:rsidR="00CC31B2" w:rsidRPr="00425C8F" w:rsidRDefault="00CC31B2" w:rsidP="002A0A07">
            <w:pPr>
              <w:pStyle w:val="TableColumnLabels"/>
              <w:rPr>
                <w:color w:val="auto"/>
                <w:lang w:val="en-IN"/>
              </w:rPr>
            </w:pPr>
            <w:r w:rsidRPr="00425C8F">
              <w:rPr>
                <w:color w:val="auto"/>
                <w:lang w:val="en-IN"/>
              </w:rPr>
              <w:t>Optional/</w:t>
            </w:r>
          </w:p>
          <w:p w:rsidR="00CC31B2" w:rsidRPr="00425C8F" w:rsidRDefault="00CC31B2" w:rsidP="002A0A07">
            <w:pPr>
              <w:pStyle w:val="TableColumnLabels"/>
              <w:rPr>
                <w:color w:val="auto"/>
                <w:lang w:val="en-IN"/>
              </w:rPr>
            </w:pPr>
            <w:r w:rsidRPr="00425C8F">
              <w:rPr>
                <w:color w:val="auto"/>
                <w:lang w:val="en-IN"/>
              </w:rPr>
              <w:t>Mandatory</w:t>
            </w:r>
          </w:p>
        </w:tc>
      </w:tr>
      <w:tr w:rsidR="00CC31B2" w:rsidRPr="00425C8F" w:rsidTr="002A0A07">
        <w:trPr>
          <w:trHeight w:val="277"/>
        </w:trPr>
        <w:tc>
          <w:tcPr>
            <w:tcW w:w="9540" w:type="dxa"/>
            <w:gridSpan w:val="6"/>
          </w:tcPr>
          <w:p w:rsidR="00CC31B2" w:rsidRPr="00425C8F" w:rsidRDefault="00CC31B2" w:rsidP="002A0A07">
            <w:pPr>
              <w:pStyle w:val="Tablecontent"/>
            </w:pPr>
            <w:r w:rsidRPr="00425C8F">
              <w:rPr>
                <w:b/>
                <w:bCs/>
              </w:rPr>
              <w:t>DATA</w:t>
            </w:r>
          </w:p>
        </w:tc>
      </w:tr>
      <w:tr w:rsidR="00CC31B2" w:rsidRPr="00425C8F" w:rsidTr="002A0A07">
        <w:trPr>
          <w:trHeight w:val="277"/>
        </w:trPr>
        <w:tc>
          <w:tcPr>
            <w:tcW w:w="1800" w:type="dxa"/>
          </w:tcPr>
          <w:p w:rsidR="00CC31B2" w:rsidRPr="00425C8F" w:rsidRDefault="00CC31B2" w:rsidP="002A0A07">
            <w:pPr>
              <w:pStyle w:val="Tablecontent"/>
            </w:pPr>
            <w:r w:rsidRPr="00A35FD5">
              <w:rPr>
                <w:rFonts w:ascii="Calibri" w:hAnsi="Calibri"/>
                <w:color w:val="000000"/>
                <w:sz w:val="22"/>
                <w:szCs w:val="22"/>
              </w:rPr>
              <w:t>loginId</w:t>
            </w:r>
          </w:p>
        </w:tc>
        <w:tc>
          <w:tcPr>
            <w:tcW w:w="1800" w:type="dxa"/>
          </w:tcPr>
          <w:p w:rsidR="00CC31B2" w:rsidRPr="00425C8F" w:rsidRDefault="00CC31B2" w:rsidP="002A0A07">
            <w:pPr>
              <w:pStyle w:val="Tablecontent"/>
            </w:pPr>
            <w:r>
              <w:t>User’s login Id in PreTUPS who has initiated request</w:t>
            </w:r>
          </w:p>
        </w:tc>
        <w:tc>
          <w:tcPr>
            <w:tcW w:w="1980" w:type="dxa"/>
          </w:tcPr>
          <w:p w:rsidR="00CC31B2" w:rsidRPr="00425C8F" w:rsidRDefault="00CC31B2" w:rsidP="002A0A07">
            <w:pPr>
              <w:pStyle w:val="Tablecontent"/>
            </w:pPr>
            <w:r>
              <w:t>Valid login Id of user</w:t>
            </w:r>
          </w:p>
        </w:tc>
        <w:tc>
          <w:tcPr>
            <w:tcW w:w="1620" w:type="dxa"/>
          </w:tcPr>
          <w:p w:rsidR="00CC31B2" w:rsidRPr="00425C8F" w:rsidRDefault="00CC31B2" w:rsidP="002A0A07">
            <w:pPr>
              <w:pStyle w:val="Tablecontent"/>
            </w:pPr>
            <w:r w:rsidRPr="004E356A">
              <w:rPr>
                <w:rFonts w:ascii="Calibri" w:hAnsi="Calibri"/>
                <w:color w:val="000000"/>
                <w:sz w:val="22"/>
                <w:szCs w:val="22"/>
              </w:rPr>
              <w:t>satcorp</w:t>
            </w:r>
          </w:p>
        </w:tc>
        <w:tc>
          <w:tcPr>
            <w:tcW w:w="720" w:type="dxa"/>
          </w:tcPr>
          <w:p w:rsidR="00CC31B2" w:rsidRPr="00425C8F" w:rsidRDefault="00CC31B2" w:rsidP="002A0A07">
            <w:pPr>
              <w:pStyle w:val="Tablecontent"/>
            </w:pPr>
            <w:r w:rsidRPr="00425C8F">
              <w:t>A (10)</w:t>
            </w:r>
          </w:p>
        </w:tc>
        <w:tc>
          <w:tcPr>
            <w:tcW w:w="1620" w:type="dxa"/>
          </w:tcPr>
          <w:p w:rsidR="00CC31B2" w:rsidRPr="00425C8F" w:rsidRDefault="00CC31B2" w:rsidP="002A0A07">
            <w:pPr>
              <w:pStyle w:val="Tablecontent"/>
            </w:pPr>
            <w:r>
              <w:t>M</w:t>
            </w:r>
          </w:p>
        </w:tc>
      </w:tr>
      <w:tr w:rsidR="00CC31B2" w:rsidRPr="00425C8F" w:rsidTr="002A0A07">
        <w:trPr>
          <w:trHeight w:val="277"/>
        </w:trPr>
        <w:tc>
          <w:tcPr>
            <w:tcW w:w="1800" w:type="dxa"/>
          </w:tcPr>
          <w:p w:rsidR="00CC31B2" w:rsidRPr="00425C8F" w:rsidRDefault="00CC31B2" w:rsidP="002A0A07">
            <w:pPr>
              <w:pStyle w:val="Tablecontent"/>
            </w:pPr>
            <w:r>
              <w:t>password</w:t>
            </w:r>
          </w:p>
        </w:tc>
        <w:tc>
          <w:tcPr>
            <w:tcW w:w="1800" w:type="dxa"/>
          </w:tcPr>
          <w:p w:rsidR="00CC31B2" w:rsidRPr="00425C8F" w:rsidRDefault="00CC31B2" w:rsidP="002A0A07">
            <w:pPr>
              <w:pStyle w:val="Tablecontent"/>
            </w:pPr>
            <w:r>
              <w:t>User’s password in PreTUPS</w:t>
            </w:r>
          </w:p>
        </w:tc>
        <w:tc>
          <w:tcPr>
            <w:tcW w:w="1980" w:type="dxa"/>
          </w:tcPr>
          <w:p w:rsidR="00CC31B2" w:rsidRPr="00425C8F" w:rsidRDefault="00CC31B2" w:rsidP="002A0A07">
            <w:pPr>
              <w:pStyle w:val="Tablecontent"/>
            </w:pPr>
            <w:r>
              <w:t>Valid password of user</w:t>
            </w:r>
          </w:p>
        </w:tc>
        <w:tc>
          <w:tcPr>
            <w:tcW w:w="1620" w:type="dxa"/>
          </w:tcPr>
          <w:p w:rsidR="00CC31B2" w:rsidRPr="00425C8F" w:rsidRDefault="00CC31B2" w:rsidP="002A0A07">
            <w:pPr>
              <w:pStyle w:val="Tablecontent"/>
            </w:pPr>
            <w:r>
              <w:t>1357</w:t>
            </w:r>
          </w:p>
        </w:tc>
        <w:tc>
          <w:tcPr>
            <w:tcW w:w="720" w:type="dxa"/>
          </w:tcPr>
          <w:p w:rsidR="00CC31B2" w:rsidRPr="00425C8F" w:rsidRDefault="00CC31B2" w:rsidP="002A0A07">
            <w:pPr>
              <w:pStyle w:val="Tablecontent"/>
            </w:pPr>
            <w:r>
              <w:t>A</w:t>
            </w:r>
            <w:r w:rsidRPr="00425C8F">
              <w:t xml:space="preserve"> (10)</w:t>
            </w:r>
          </w:p>
        </w:tc>
        <w:tc>
          <w:tcPr>
            <w:tcW w:w="1620" w:type="dxa"/>
          </w:tcPr>
          <w:p w:rsidR="00CC31B2" w:rsidRPr="00425C8F" w:rsidRDefault="00CC31B2" w:rsidP="002A0A07">
            <w:pPr>
              <w:pStyle w:val="Tablecontent"/>
            </w:pPr>
            <w:r>
              <w:t>M</w:t>
            </w:r>
          </w:p>
        </w:tc>
      </w:tr>
      <w:tr w:rsidR="00CC31B2" w:rsidRPr="00425C8F" w:rsidTr="002A0A07">
        <w:trPr>
          <w:trHeight w:val="277"/>
        </w:trPr>
        <w:tc>
          <w:tcPr>
            <w:tcW w:w="1800" w:type="dxa"/>
          </w:tcPr>
          <w:p w:rsidR="00CC31B2" w:rsidRPr="00425C8F" w:rsidRDefault="0042148A" w:rsidP="002A0A07">
            <w:pPr>
              <w:pStyle w:val="Tablecontent"/>
            </w:pPr>
            <w:r w:rsidRPr="00B70029">
              <w:rPr>
                <w:rFonts w:ascii="Calibri" w:hAnsi="Calibri"/>
                <w:color w:val="000000"/>
                <w:sz w:val="22"/>
                <w:szCs w:val="22"/>
              </w:rPr>
              <w:t>fileType</w:t>
            </w:r>
          </w:p>
        </w:tc>
        <w:tc>
          <w:tcPr>
            <w:tcW w:w="1800" w:type="dxa"/>
          </w:tcPr>
          <w:p w:rsidR="00CC31B2" w:rsidRPr="00425C8F" w:rsidRDefault="00BE539B" w:rsidP="002A0A07">
            <w:pPr>
              <w:pStyle w:val="Tablecontent"/>
            </w:pPr>
            <w:r>
              <w:t>File type</w:t>
            </w:r>
          </w:p>
        </w:tc>
        <w:tc>
          <w:tcPr>
            <w:tcW w:w="1980" w:type="dxa"/>
          </w:tcPr>
          <w:p w:rsidR="00CC31B2" w:rsidRPr="00425C8F" w:rsidRDefault="00CC31B2" w:rsidP="00BE539B">
            <w:pPr>
              <w:pStyle w:val="Tablecontent"/>
            </w:pPr>
            <w:r>
              <w:t xml:space="preserve">Valid </w:t>
            </w:r>
            <w:r w:rsidR="00BE539B">
              <w:t>File type</w:t>
            </w:r>
          </w:p>
        </w:tc>
        <w:tc>
          <w:tcPr>
            <w:tcW w:w="1620" w:type="dxa"/>
          </w:tcPr>
          <w:p w:rsidR="00CC31B2" w:rsidRPr="00425C8F" w:rsidRDefault="0042148A" w:rsidP="002A0A07">
            <w:pPr>
              <w:pStyle w:val="Tablecontent"/>
            </w:pPr>
            <w:r w:rsidRPr="00B70029">
              <w:rPr>
                <w:rFonts w:ascii="Calibri" w:hAnsi="Calibri"/>
                <w:color w:val="000000"/>
                <w:sz w:val="22"/>
                <w:szCs w:val="22"/>
              </w:rPr>
              <w:t>CORPORATE</w:t>
            </w:r>
          </w:p>
        </w:tc>
        <w:tc>
          <w:tcPr>
            <w:tcW w:w="720" w:type="dxa"/>
          </w:tcPr>
          <w:p w:rsidR="00CC31B2" w:rsidRPr="00425C8F" w:rsidRDefault="00CC31B2" w:rsidP="002A0A07">
            <w:pPr>
              <w:pStyle w:val="Tablecontent"/>
            </w:pPr>
            <w:r>
              <w:t>A (2</w:t>
            </w:r>
            <w:r w:rsidRPr="00425C8F">
              <w:t>)</w:t>
            </w:r>
          </w:p>
        </w:tc>
        <w:tc>
          <w:tcPr>
            <w:tcW w:w="1620" w:type="dxa"/>
          </w:tcPr>
          <w:p w:rsidR="00CC31B2" w:rsidRPr="00425C8F" w:rsidRDefault="00CC31B2" w:rsidP="002A0A07">
            <w:pPr>
              <w:pStyle w:val="Tablecontent"/>
            </w:pPr>
            <w:r>
              <w:t>M</w:t>
            </w:r>
          </w:p>
        </w:tc>
      </w:tr>
      <w:tr w:rsidR="00CC31B2" w:rsidRPr="00425C8F" w:rsidTr="002A0A07">
        <w:trPr>
          <w:cantSplit/>
          <w:trHeight w:val="277"/>
        </w:trPr>
        <w:tc>
          <w:tcPr>
            <w:tcW w:w="1800" w:type="dxa"/>
          </w:tcPr>
          <w:p w:rsidR="00CC31B2" w:rsidRPr="00425C8F" w:rsidRDefault="00CC31B2" w:rsidP="002A0A07">
            <w:pPr>
              <w:pStyle w:val="Tablecontent"/>
            </w:pPr>
            <w:r w:rsidRPr="003503F6">
              <w:rPr>
                <w:rFonts w:ascii="Calibri" w:hAnsi="Calibri"/>
                <w:color w:val="000000"/>
                <w:sz w:val="22"/>
                <w:szCs w:val="22"/>
              </w:rPr>
              <w:t>categoryCode</w:t>
            </w:r>
          </w:p>
        </w:tc>
        <w:tc>
          <w:tcPr>
            <w:tcW w:w="1800" w:type="dxa"/>
          </w:tcPr>
          <w:p w:rsidR="00CC31B2" w:rsidRPr="00425C8F" w:rsidRDefault="00CC31B2" w:rsidP="002A0A07">
            <w:pPr>
              <w:pStyle w:val="Tablecontent"/>
            </w:pPr>
            <w:r>
              <w:t>Category code</w:t>
            </w:r>
          </w:p>
        </w:tc>
        <w:tc>
          <w:tcPr>
            <w:tcW w:w="1980" w:type="dxa"/>
          </w:tcPr>
          <w:p w:rsidR="00CC31B2" w:rsidRPr="00425C8F" w:rsidRDefault="00CC31B2" w:rsidP="002A0A07">
            <w:pPr>
              <w:pStyle w:val="Tablecontent"/>
            </w:pPr>
            <w:r>
              <w:t>Valid Category code</w:t>
            </w:r>
          </w:p>
        </w:tc>
        <w:tc>
          <w:tcPr>
            <w:tcW w:w="1620" w:type="dxa"/>
          </w:tcPr>
          <w:p w:rsidR="00CC31B2" w:rsidRPr="00425C8F" w:rsidRDefault="00CC31B2" w:rsidP="002A0A07">
            <w:pPr>
              <w:pStyle w:val="Tablecontent"/>
            </w:pPr>
            <w:r w:rsidRPr="003503F6">
              <w:rPr>
                <w:rFonts w:ascii="Calibri" w:hAnsi="Calibri"/>
                <w:color w:val="000000"/>
                <w:sz w:val="22"/>
                <w:szCs w:val="22"/>
              </w:rPr>
              <w:t>CORPE</w:t>
            </w:r>
          </w:p>
        </w:tc>
        <w:tc>
          <w:tcPr>
            <w:tcW w:w="720" w:type="dxa"/>
          </w:tcPr>
          <w:p w:rsidR="00CC31B2" w:rsidRPr="00425C8F" w:rsidRDefault="00CC31B2" w:rsidP="002A0A07">
            <w:pPr>
              <w:pStyle w:val="Tablecontent"/>
            </w:pPr>
            <w:r>
              <w:t>A(10)</w:t>
            </w:r>
          </w:p>
        </w:tc>
        <w:tc>
          <w:tcPr>
            <w:tcW w:w="1620" w:type="dxa"/>
          </w:tcPr>
          <w:p w:rsidR="00CC31B2" w:rsidRPr="00425C8F" w:rsidRDefault="00CC31B2" w:rsidP="002A0A07">
            <w:pPr>
              <w:pStyle w:val="Tablecontent"/>
            </w:pPr>
            <w:r>
              <w:t>M</w:t>
            </w:r>
          </w:p>
        </w:tc>
      </w:tr>
      <w:tr w:rsidR="0042148A" w:rsidRPr="00425C8F" w:rsidTr="002A0A07">
        <w:trPr>
          <w:cantSplit/>
          <w:trHeight w:val="277"/>
        </w:trPr>
        <w:tc>
          <w:tcPr>
            <w:tcW w:w="1800" w:type="dxa"/>
          </w:tcPr>
          <w:p w:rsidR="0042148A" w:rsidRPr="003503F6" w:rsidRDefault="0042148A" w:rsidP="002A0A07">
            <w:pPr>
              <w:pStyle w:val="Tablecontent"/>
              <w:rPr>
                <w:rFonts w:ascii="Calibri" w:hAnsi="Calibri"/>
                <w:color w:val="000000"/>
                <w:sz w:val="22"/>
                <w:szCs w:val="22"/>
              </w:rPr>
            </w:pPr>
            <w:r>
              <w:rPr>
                <w:rFonts w:ascii="Calibri" w:hAnsi="Calibri"/>
                <w:color w:val="000000"/>
                <w:sz w:val="22"/>
                <w:szCs w:val="22"/>
              </w:rPr>
              <w:t>batchID</w:t>
            </w:r>
          </w:p>
        </w:tc>
        <w:tc>
          <w:tcPr>
            <w:tcW w:w="1800" w:type="dxa"/>
          </w:tcPr>
          <w:p w:rsidR="0042148A" w:rsidRDefault="00BE539B" w:rsidP="002A0A07">
            <w:pPr>
              <w:pStyle w:val="Tablecontent"/>
            </w:pPr>
            <w:r>
              <w:t>Batch id</w:t>
            </w:r>
          </w:p>
        </w:tc>
        <w:tc>
          <w:tcPr>
            <w:tcW w:w="1980" w:type="dxa"/>
          </w:tcPr>
          <w:p w:rsidR="0042148A" w:rsidRDefault="00BE539B" w:rsidP="002A0A07">
            <w:pPr>
              <w:pStyle w:val="Tablecontent"/>
            </w:pPr>
            <w:r>
              <w:t>Valid batch id</w:t>
            </w:r>
          </w:p>
        </w:tc>
        <w:tc>
          <w:tcPr>
            <w:tcW w:w="1620" w:type="dxa"/>
          </w:tcPr>
          <w:p w:rsidR="0042148A" w:rsidRPr="003503F6" w:rsidRDefault="0042148A" w:rsidP="002A0A07">
            <w:pPr>
              <w:pStyle w:val="Tablecontent"/>
              <w:rPr>
                <w:rFonts w:ascii="Calibri" w:hAnsi="Calibri"/>
                <w:color w:val="000000"/>
                <w:sz w:val="22"/>
                <w:szCs w:val="22"/>
              </w:rPr>
            </w:pPr>
            <w:r w:rsidRPr="00B70029">
              <w:rPr>
                <w:rFonts w:ascii="Calibri" w:hAnsi="Calibri"/>
                <w:color w:val="000000"/>
                <w:sz w:val="22"/>
                <w:szCs w:val="22"/>
              </w:rPr>
              <w:t>SB161216.0064</w:t>
            </w:r>
          </w:p>
        </w:tc>
        <w:tc>
          <w:tcPr>
            <w:tcW w:w="720" w:type="dxa"/>
          </w:tcPr>
          <w:p w:rsidR="0042148A" w:rsidRDefault="00BB225B" w:rsidP="002A0A07">
            <w:pPr>
              <w:pStyle w:val="Tablecontent"/>
            </w:pPr>
            <w:r>
              <w:t>A(10)</w:t>
            </w:r>
          </w:p>
        </w:tc>
        <w:tc>
          <w:tcPr>
            <w:tcW w:w="1620" w:type="dxa"/>
          </w:tcPr>
          <w:p w:rsidR="0042148A" w:rsidRDefault="00BB225B" w:rsidP="002A0A07">
            <w:pPr>
              <w:pStyle w:val="Tablecontent"/>
            </w:pPr>
            <w:r>
              <w:t>M</w:t>
            </w:r>
          </w:p>
        </w:tc>
      </w:tr>
      <w:tr w:rsidR="00CC31B2" w:rsidRPr="00425C8F" w:rsidTr="002A0A07">
        <w:trPr>
          <w:cantSplit/>
          <w:trHeight w:val="277"/>
        </w:trPr>
        <w:tc>
          <w:tcPr>
            <w:tcW w:w="1800" w:type="dxa"/>
          </w:tcPr>
          <w:p w:rsidR="00CC31B2" w:rsidRDefault="00CC31B2" w:rsidP="002A0A07">
            <w:pPr>
              <w:pStyle w:val="Tablecontent"/>
            </w:pPr>
            <w:r w:rsidRPr="003503F6">
              <w:rPr>
                <w:rFonts w:ascii="Calibri" w:hAnsi="Calibri"/>
                <w:color w:val="000000"/>
                <w:sz w:val="22"/>
                <w:szCs w:val="22"/>
              </w:rPr>
              <w:t>userID</w:t>
            </w:r>
          </w:p>
        </w:tc>
        <w:tc>
          <w:tcPr>
            <w:tcW w:w="1800" w:type="dxa"/>
          </w:tcPr>
          <w:p w:rsidR="00CC31B2" w:rsidRDefault="00CC31B2" w:rsidP="002A0A07">
            <w:pPr>
              <w:pStyle w:val="Tablecontent"/>
            </w:pPr>
            <w:r>
              <w:t>User id</w:t>
            </w:r>
          </w:p>
        </w:tc>
        <w:tc>
          <w:tcPr>
            <w:tcW w:w="1980" w:type="dxa"/>
          </w:tcPr>
          <w:p w:rsidR="00CC31B2" w:rsidRDefault="00CC31B2" w:rsidP="002A0A07">
            <w:pPr>
              <w:pStyle w:val="Tablecontent"/>
            </w:pPr>
            <w:r>
              <w:t>Valid user id</w:t>
            </w:r>
          </w:p>
        </w:tc>
        <w:tc>
          <w:tcPr>
            <w:tcW w:w="1620" w:type="dxa"/>
          </w:tcPr>
          <w:p w:rsidR="00CC31B2" w:rsidRDefault="00CC31B2" w:rsidP="002A0A07">
            <w:pPr>
              <w:pStyle w:val="Tablecontent"/>
            </w:pPr>
            <w:r w:rsidRPr="003503F6">
              <w:rPr>
                <w:rFonts w:ascii="Calibri" w:hAnsi="Calibri"/>
                <w:color w:val="000000"/>
                <w:sz w:val="22"/>
                <w:szCs w:val="22"/>
              </w:rPr>
              <w:t>NGCO0000011490</w:t>
            </w:r>
          </w:p>
        </w:tc>
        <w:tc>
          <w:tcPr>
            <w:tcW w:w="720" w:type="dxa"/>
          </w:tcPr>
          <w:p w:rsidR="00CC31B2" w:rsidRDefault="00CC31B2" w:rsidP="002A0A07">
            <w:pPr>
              <w:pStyle w:val="Tablecontent"/>
            </w:pPr>
            <w:r>
              <w:t>A</w:t>
            </w:r>
          </w:p>
        </w:tc>
        <w:tc>
          <w:tcPr>
            <w:tcW w:w="1620" w:type="dxa"/>
          </w:tcPr>
          <w:p w:rsidR="00CC31B2" w:rsidRPr="00425C8F" w:rsidRDefault="00CC31B2" w:rsidP="002A0A07">
            <w:pPr>
              <w:pStyle w:val="Tablecontent"/>
            </w:pPr>
            <w:r>
              <w:t>M</w:t>
            </w:r>
          </w:p>
        </w:tc>
      </w:tr>
      <w:tr w:rsidR="00CC31B2" w:rsidRPr="00425C8F" w:rsidTr="002A0A07">
        <w:trPr>
          <w:cantSplit/>
          <w:trHeight w:val="277"/>
        </w:trPr>
        <w:tc>
          <w:tcPr>
            <w:tcW w:w="1800" w:type="dxa"/>
          </w:tcPr>
          <w:p w:rsidR="00CC31B2" w:rsidRPr="00425C8F" w:rsidRDefault="00CC31B2" w:rsidP="002A0A07">
            <w:pPr>
              <w:pStyle w:val="Tablecontent"/>
            </w:pPr>
            <w:r w:rsidRPr="003503F6">
              <w:rPr>
                <w:rFonts w:ascii="Calibri" w:hAnsi="Calibri"/>
                <w:color w:val="000000"/>
                <w:sz w:val="22"/>
                <w:szCs w:val="22"/>
              </w:rPr>
              <w:t>serviceTypeCode</w:t>
            </w:r>
          </w:p>
        </w:tc>
        <w:tc>
          <w:tcPr>
            <w:tcW w:w="1800" w:type="dxa"/>
          </w:tcPr>
          <w:p w:rsidR="00CC31B2" w:rsidRPr="00425C8F" w:rsidRDefault="00BE539B" w:rsidP="002A0A07">
            <w:pPr>
              <w:pStyle w:val="Tablecontent"/>
            </w:pPr>
            <w:r>
              <w:t>Service type code</w:t>
            </w:r>
          </w:p>
        </w:tc>
        <w:tc>
          <w:tcPr>
            <w:tcW w:w="1980" w:type="dxa"/>
          </w:tcPr>
          <w:p w:rsidR="00CC31B2" w:rsidRPr="00425C8F" w:rsidRDefault="00BE539B" w:rsidP="002A0A07">
            <w:pPr>
              <w:pStyle w:val="Tablecontent"/>
            </w:pPr>
            <w:r>
              <w:t>Valid Service type code</w:t>
            </w:r>
          </w:p>
        </w:tc>
        <w:tc>
          <w:tcPr>
            <w:tcW w:w="1620" w:type="dxa"/>
          </w:tcPr>
          <w:p w:rsidR="00CC31B2" w:rsidRPr="00425C8F" w:rsidRDefault="0061793A" w:rsidP="002A0A07">
            <w:pPr>
              <w:pStyle w:val="Tablecontent"/>
            </w:pPr>
            <w:r>
              <w:t>RC</w:t>
            </w:r>
          </w:p>
        </w:tc>
        <w:tc>
          <w:tcPr>
            <w:tcW w:w="720" w:type="dxa"/>
          </w:tcPr>
          <w:p w:rsidR="00CC31B2" w:rsidRPr="00425C8F" w:rsidRDefault="00CC31B2" w:rsidP="002A0A07">
            <w:pPr>
              <w:pStyle w:val="Tablecontent"/>
            </w:pPr>
            <w:r>
              <w:t>A</w:t>
            </w:r>
          </w:p>
        </w:tc>
        <w:tc>
          <w:tcPr>
            <w:tcW w:w="1620" w:type="dxa"/>
          </w:tcPr>
          <w:p w:rsidR="00CC31B2" w:rsidRPr="00425C8F" w:rsidRDefault="00CC31B2" w:rsidP="002A0A07">
            <w:pPr>
              <w:pStyle w:val="Tablecontent"/>
            </w:pPr>
            <w:r>
              <w:t>M</w:t>
            </w:r>
          </w:p>
        </w:tc>
      </w:tr>
      <w:tr w:rsidR="00CC31B2" w:rsidRPr="00425C8F" w:rsidTr="002A0A07">
        <w:trPr>
          <w:cantSplit/>
          <w:trHeight w:val="277"/>
        </w:trPr>
        <w:tc>
          <w:tcPr>
            <w:tcW w:w="1800" w:type="dxa"/>
          </w:tcPr>
          <w:p w:rsidR="00CC31B2" w:rsidRPr="003503F6" w:rsidRDefault="00CC31B2" w:rsidP="002A0A07">
            <w:pPr>
              <w:pStyle w:val="Tablecontent"/>
              <w:rPr>
                <w:rFonts w:ascii="Calibri" w:hAnsi="Calibri"/>
                <w:color w:val="000000"/>
                <w:sz w:val="22"/>
                <w:szCs w:val="22"/>
              </w:rPr>
            </w:pPr>
            <w:r w:rsidRPr="003503F6">
              <w:rPr>
                <w:rFonts w:ascii="Calibri" w:hAnsi="Calibri"/>
                <w:color w:val="000000"/>
                <w:sz w:val="22"/>
                <w:szCs w:val="22"/>
              </w:rPr>
              <w:t>type</w:t>
            </w:r>
          </w:p>
        </w:tc>
        <w:tc>
          <w:tcPr>
            <w:tcW w:w="1800" w:type="dxa"/>
          </w:tcPr>
          <w:p w:rsidR="00CC31B2" w:rsidRDefault="0061793A" w:rsidP="002A0A07">
            <w:pPr>
              <w:pStyle w:val="Tablecontent"/>
            </w:pPr>
            <w:r>
              <w:t>Service type</w:t>
            </w:r>
          </w:p>
        </w:tc>
        <w:tc>
          <w:tcPr>
            <w:tcW w:w="1980" w:type="dxa"/>
          </w:tcPr>
          <w:p w:rsidR="00CC31B2" w:rsidRDefault="00CC31B2" w:rsidP="002A0A07">
            <w:pPr>
              <w:pStyle w:val="Tablecontent"/>
            </w:pPr>
            <w:r>
              <w:t>Service type of operation</w:t>
            </w:r>
          </w:p>
        </w:tc>
        <w:tc>
          <w:tcPr>
            <w:tcW w:w="1620" w:type="dxa"/>
          </w:tcPr>
          <w:p w:rsidR="00CC31B2" w:rsidRDefault="0061793A" w:rsidP="002A0A07">
            <w:pPr>
              <w:pStyle w:val="Tablecontent"/>
            </w:pPr>
            <w:r w:rsidRPr="00B70029">
              <w:rPr>
                <w:rFonts w:ascii="Calibri" w:hAnsi="Calibri"/>
                <w:color w:val="000000"/>
                <w:sz w:val="22"/>
                <w:szCs w:val="22"/>
              </w:rPr>
              <w:t>DWNLDBATCHFILE</w:t>
            </w:r>
          </w:p>
        </w:tc>
        <w:tc>
          <w:tcPr>
            <w:tcW w:w="720" w:type="dxa"/>
          </w:tcPr>
          <w:p w:rsidR="00CC31B2" w:rsidRDefault="0061793A" w:rsidP="002A0A07">
            <w:pPr>
              <w:pStyle w:val="Tablecontent"/>
            </w:pPr>
            <w:r>
              <w:t>A</w:t>
            </w:r>
          </w:p>
        </w:tc>
        <w:tc>
          <w:tcPr>
            <w:tcW w:w="1620" w:type="dxa"/>
          </w:tcPr>
          <w:p w:rsidR="00CC31B2" w:rsidRDefault="00CC31B2" w:rsidP="002A0A07">
            <w:pPr>
              <w:pStyle w:val="Tablecontent"/>
            </w:pPr>
            <w:r>
              <w:t>M</w:t>
            </w:r>
          </w:p>
        </w:tc>
      </w:tr>
    </w:tbl>
    <w:p w:rsidR="00CC31B2" w:rsidRDefault="00CC31B2" w:rsidP="00CC31B2">
      <w:pPr>
        <w:pStyle w:val="BodyText2"/>
        <w:ind w:left="180"/>
        <w:rPr>
          <w:lang w:val="en-IN"/>
        </w:rPr>
      </w:pPr>
    </w:p>
    <w:p w:rsidR="00CC31B2" w:rsidRPr="00425C8F" w:rsidRDefault="00CC31B2" w:rsidP="00CC31B2">
      <w:pPr>
        <w:pStyle w:val="Heading"/>
        <w:ind w:left="180"/>
        <w:rPr>
          <w:color w:val="auto"/>
        </w:rPr>
      </w:pPr>
      <w:r w:rsidRPr="00425C8F">
        <w:rPr>
          <w:color w:val="auto"/>
        </w:rPr>
        <w:t>Response Syntax</w:t>
      </w:r>
    </w:p>
    <w:p w:rsidR="00CC31B2" w:rsidRDefault="00CC31B2" w:rsidP="00CC31B2">
      <w:pPr>
        <w:pStyle w:val="BodyText2"/>
        <w:ind w:left="900"/>
      </w:pPr>
      <w:r w:rsidRPr="00425C8F">
        <w:t xml:space="preserve">PreTUPS system sends the acknowledgement to the External system. The acknowledgement will be in </w:t>
      </w:r>
      <w:r>
        <w:t>JSON</w:t>
      </w:r>
      <w:r w:rsidRPr="00425C8F">
        <w:t xml:space="preserve"> and send as response of the request. The </w:t>
      </w:r>
      <w:r>
        <w:t>JSON</w:t>
      </w:r>
      <w:r w:rsidRPr="00425C8F">
        <w:t xml:space="preserve"> response details are mentioned below</w:t>
      </w:r>
      <w:r>
        <w:t>.</w:t>
      </w:r>
    </w:p>
    <w:p w:rsidR="002C6FE9" w:rsidRDefault="002C6FE9" w:rsidP="00CC31B2">
      <w:pPr>
        <w:pStyle w:val="BodyText2"/>
        <w:ind w:left="900"/>
      </w:pPr>
    </w:p>
    <w:p w:rsidR="002C6FE9" w:rsidRDefault="002C6FE9" w:rsidP="002C6FE9">
      <w:pPr>
        <w:pStyle w:val="BodyText2"/>
        <w:ind w:left="900"/>
      </w:pPr>
      <w:r>
        <w:t>{"statusCode":200,"status":true,"successMsg":"batch.reschedule.batchfile.create","formError":null,"globalError":null,"dataObject":{"userID":"NGCO0000011490","fileT</w:t>
      </w:r>
    </w:p>
    <w:p w:rsidR="002C6FE9" w:rsidRDefault="002C6FE9" w:rsidP="002C6FE9">
      <w:pPr>
        <w:pStyle w:val="BodyText2"/>
        <w:ind w:left="900"/>
      </w:pPr>
      <w:r>
        <w:t>ype":"CORPORATE","batchID":"SB161130.0006","serviceTypeCode":"RC","downloadFilePath":"D:\\JASO\\Tools\\apache-tomcat-8.0.30\\logs\\downloadschedule\\schedule148051</w:t>
      </w:r>
    </w:p>
    <w:p w:rsidR="002C6FE9" w:rsidRDefault="002C6FE9" w:rsidP="002C6FE9">
      <w:pPr>
        <w:pStyle w:val="BodyText2"/>
        <w:ind w:left="900"/>
      </w:pPr>
      <w:r>
        <w:t>2708707.csv"},"fieldError":null,"messageCode":null}</w:t>
      </w:r>
    </w:p>
    <w:p w:rsidR="00CC31B2" w:rsidRDefault="00CC31B2" w:rsidP="00CC31B2">
      <w:pPr>
        <w:ind w:left="180"/>
        <w:jc w:val="both"/>
        <w:rPr>
          <w:rFonts w:ascii="Calibri" w:hAnsi="Calibri"/>
          <w:color w:val="000000"/>
          <w:sz w:val="22"/>
          <w:szCs w:val="22"/>
        </w:rPr>
      </w:pPr>
    </w:p>
    <w:p w:rsidR="00CC31B2" w:rsidRDefault="00CC31B2" w:rsidP="00CC31B2">
      <w:pPr>
        <w:pStyle w:val="Heading"/>
        <w:ind w:left="180"/>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CC31B2" w:rsidRPr="00425C8F" w:rsidTr="002A0A07">
        <w:trPr>
          <w:trHeight w:val="277"/>
          <w:tblHeader/>
        </w:trPr>
        <w:tc>
          <w:tcPr>
            <w:tcW w:w="1800" w:type="dxa"/>
            <w:shd w:val="clear" w:color="auto" w:fill="E31837"/>
          </w:tcPr>
          <w:p w:rsidR="00CC31B2" w:rsidRPr="00425C8F" w:rsidRDefault="00CC31B2" w:rsidP="002A0A07">
            <w:pPr>
              <w:pStyle w:val="TableColumnLabels"/>
              <w:rPr>
                <w:color w:val="auto"/>
                <w:lang w:val="en-IN"/>
              </w:rPr>
            </w:pPr>
            <w:r w:rsidRPr="00425C8F">
              <w:rPr>
                <w:color w:val="auto"/>
                <w:lang w:val="en-IN"/>
              </w:rPr>
              <w:t>TAG</w:t>
            </w:r>
          </w:p>
        </w:tc>
        <w:tc>
          <w:tcPr>
            <w:tcW w:w="1800" w:type="dxa"/>
            <w:shd w:val="clear" w:color="auto" w:fill="E31837"/>
          </w:tcPr>
          <w:p w:rsidR="00CC31B2" w:rsidRPr="00425C8F" w:rsidRDefault="00CC31B2" w:rsidP="002A0A07">
            <w:pPr>
              <w:pStyle w:val="TableColumnLabels"/>
              <w:rPr>
                <w:color w:val="auto"/>
                <w:lang w:val="en-IN"/>
              </w:rPr>
            </w:pPr>
            <w:r w:rsidRPr="00425C8F">
              <w:rPr>
                <w:color w:val="auto"/>
                <w:lang w:val="en-IN"/>
              </w:rPr>
              <w:t>Fields</w:t>
            </w:r>
          </w:p>
        </w:tc>
        <w:tc>
          <w:tcPr>
            <w:tcW w:w="1980" w:type="dxa"/>
            <w:shd w:val="clear" w:color="auto" w:fill="E31837"/>
          </w:tcPr>
          <w:p w:rsidR="00CC31B2" w:rsidRPr="00425C8F" w:rsidRDefault="00CC31B2" w:rsidP="002A0A07">
            <w:pPr>
              <w:pStyle w:val="TableColumnLabels"/>
              <w:rPr>
                <w:color w:val="auto"/>
                <w:lang w:val="en-IN"/>
              </w:rPr>
            </w:pPr>
            <w:r w:rsidRPr="00425C8F">
              <w:rPr>
                <w:color w:val="auto"/>
                <w:lang w:val="en-IN"/>
              </w:rPr>
              <w:t>Remarks</w:t>
            </w:r>
          </w:p>
        </w:tc>
        <w:tc>
          <w:tcPr>
            <w:tcW w:w="1620" w:type="dxa"/>
            <w:shd w:val="clear" w:color="auto" w:fill="E31837"/>
          </w:tcPr>
          <w:p w:rsidR="00CC31B2" w:rsidRPr="00425C8F" w:rsidRDefault="00CC31B2" w:rsidP="002A0A07">
            <w:pPr>
              <w:pStyle w:val="TableColumnLabels"/>
              <w:rPr>
                <w:color w:val="auto"/>
                <w:lang w:val="en-IN"/>
              </w:rPr>
            </w:pPr>
            <w:r w:rsidRPr="00425C8F">
              <w:rPr>
                <w:color w:val="auto"/>
                <w:lang w:val="en-IN"/>
              </w:rPr>
              <w:t>Example</w:t>
            </w:r>
          </w:p>
        </w:tc>
        <w:tc>
          <w:tcPr>
            <w:tcW w:w="720" w:type="dxa"/>
            <w:shd w:val="clear" w:color="auto" w:fill="E31837"/>
          </w:tcPr>
          <w:p w:rsidR="00CC31B2" w:rsidRPr="00425C8F" w:rsidRDefault="00CC31B2" w:rsidP="002A0A07">
            <w:pPr>
              <w:pStyle w:val="TableColumnLabels"/>
              <w:rPr>
                <w:color w:val="auto"/>
                <w:lang w:val="en-IN"/>
              </w:rPr>
            </w:pPr>
            <w:r w:rsidRPr="00425C8F">
              <w:rPr>
                <w:color w:val="auto"/>
                <w:lang w:val="en-IN"/>
              </w:rPr>
              <w:t>Field Type</w:t>
            </w:r>
          </w:p>
        </w:tc>
        <w:tc>
          <w:tcPr>
            <w:tcW w:w="1620" w:type="dxa"/>
            <w:shd w:val="clear" w:color="auto" w:fill="E31837"/>
          </w:tcPr>
          <w:p w:rsidR="00CC31B2" w:rsidRPr="00425C8F" w:rsidRDefault="00CC31B2" w:rsidP="002A0A07">
            <w:pPr>
              <w:pStyle w:val="TableColumnLabels"/>
              <w:rPr>
                <w:color w:val="auto"/>
                <w:lang w:val="en-IN"/>
              </w:rPr>
            </w:pPr>
            <w:r w:rsidRPr="00425C8F">
              <w:rPr>
                <w:color w:val="auto"/>
                <w:lang w:val="en-IN"/>
              </w:rPr>
              <w:t>Optional/</w:t>
            </w:r>
          </w:p>
          <w:p w:rsidR="00CC31B2" w:rsidRPr="00425C8F" w:rsidRDefault="00CC31B2" w:rsidP="002A0A07">
            <w:pPr>
              <w:pStyle w:val="TableColumnLabels"/>
              <w:rPr>
                <w:color w:val="auto"/>
                <w:lang w:val="en-IN"/>
              </w:rPr>
            </w:pPr>
            <w:r w:rsidRPr="00425C8F">
              <w:rPr>
                <w:color w:val="auto"/>
                <w:lang w:val="en-IN"/>
              </w:rPr>
              <w:t>Mandatory</w:t>
            </w:r>
          </w:p>
        </w:tc>
      </w:tr>
      <w:tr w:rsidR="00CC31B2" w:rsidRPr="00425C8F" w:rsidTr="002A0A07">
        <w:trPr>
          <w:trHeight w:val="277"/>
        </w:trPr>
        <w:tc>
          <w:tcPr>
            <w:tcW w:w="1800" w:type="dxa"/>
          </w:tcPr>
          <w:p w:rsidR="00CC31B2" w:rsidRPr="00425C8F" w:rsidRDefault="00CC31B2" w:rsidP="002A0A07">
            <w:pPr>
              <w:pStyle w:val="Tablecontent"/>
            </w:pPr>
            <w:r>
              <w:t>statusCode</w:t>
            </w:r>
          </w:p>
        </w:tc>
        <w:tc>
          <w:tcPr>
            <w:tcW w:w="1800" w:type="dxa"/>
          </w:tcPr>
          <w:p w:rsidR="00CC31B2" w:rsidRPr="00425C8F" w:rsidRDefault="00CC31B2" w:rsidP="002A0A07">
            <w:pPr>
              <w:pStyle w:val="Tablecontent"/>
            </w:pPr>
            <w:r>
              <w:t>Status code of request</w:t>
            </w:r>
          </w:p>
        </w:tc>
        <w:tc>
          <w:tcPr>
            <w:tcW w:w="1980" w:type="dxa"/>
          </w:tcPr>
          <w:p w:rsidR="00CC31B2" w:rsidRPr="00425C8F" w:rsidRDefault="00CC31B2" w:rsidP="002A0A07">
            <w:pPr>
              <w:pStyle w:val="Tablecontent"/>
            </w:pPr>
            <w:r>
              <w:t>Return 200 if request lands on pretups server</w:t>
            </w:r>
          </w:p>
        </w:tc>
        <w:tc>
          <w:tcPr>
            <w:tcW w:w="1620" w:type="dxa"/>
          </w:tcPr>
          <w:p w:rsidR="00CC31B2" w:rsidRPr="00425C8F" w:rsidRDefault="00CC31B2" w:rsidP="002A0A07">
            <w:pPr>
              <w:pStyle w:val="Tablecontent"/>
            </w:pPr>
            <w:r>
              <w:t>200</w:t>
            </w:r>
          </w:p>
        </w:tc>
        <w:tc>
          <w:tcPr>
            <w:tcW w:w="720" w:type="dxa"/>
          </w:tcPr>
          <w:p w:rsidR="00CC31B2" w:rsidRPr="00425C8F" w:rsidRDefault="00CC31B2" w:rsidP="002A0A07">
            <w:pPr>
              <w:pStyle w:val="Tablecontent"/>
            </w:pPr>
            <w:r>
              <w:t>N</w:t>
            </w:r>
          </w:p>
        </w:tc>
        <w:tc>
          <w:tcPr>
            <w:tcW w:w="1620" w:type="dxa"/>
          </w:tcPr>
          <w:p w:rsidR="00CC31B2" w:rsidRPr="00425C8F" w:rsidRDefault="00CC31B2" w:rsidP="002A0A07">
            <w:pPr>
              <w:pStyle w:val="Tablecontent"/>
            </w:pPr>
            <w:r w:rsidRPr="00425C8F">
              <w:t>M</w:t>
            </w:r>
          </w:p>
        </w:tc>
      </w:tr>
      <w:tr w:rsidR="00CC31B2" w:rsidRPr="00425C8F" w:rsidTr="002A0A07">
        <w:trPr>
          <w:trHeight w:val="277"/>
        </w:trPr>
        <w:tc>
          <w:tcPr>
            <w:tcW w:w="1800" w:type="dxa"/>
          </w:tcPr>
          <w:p w:rsidR="00CC31B2" w:rsidRPr="00425C8F" w:rsidRDefault="00CC31B2" w:rsidP="002A0A07">
            <w:pPr>
              <w:pStyle w:val="Tablecontent"/>
            </w:pPr>
            <w:r>
              <w:t>status</w:t>
            </w:r>
          </w:p>
        </w:tc>
        <w:tc>
          <w:tcPr>
            <w:tcW w:w="1800" w:type="dxa"/>
          </w:tcPr>
          <w:p w:rsidR="00CC31B2" w:rsidRPr="00425C8F" w:rsidRDefault="00CC31B2" w:rsidP="002A0A07">
            <w:pPr>
              <w:pStyle w:val="Tablecontent"/>
            </w:pPr>
            <w:r>
              <w:t xml:space="preserve">Return request status </w:t>
            </w:r>
          </w:p>
        </w:tc>
        <w:tc>
          <w:tcPr>
            <w:tcW w:w="1980" w:type="dxa"/>
          </w:tcPr>
          <w:p w:rsidR="00CC31B2" w:rsidRPr="00425C8F" w:rsidRDefault="00CC31B2" w:rsidP="002A0A07">
            <w:pPr>
              <w:pStyle w:val="Tablecontent"/>
            </w:pPr>
            <w:r>
              <w:t>Either true or false based on error or success message</w:t>
            </w:r>
          </w:p>
        </w:tc>
        <w:tc>
          <w:tcPr>
            <w:tcW w:w="1620" w:type="dxa"/>
          </w:tcPr>
          <w:p w:rsidR="00CC31B2" w:rsidRPr="00425C8F" w:rsidRDefault="00CC31B2" w:rsidP="002A0A07">
            <w:pPr>
              <w:pStyle w:val="Tablecontent"/>
            </w:pPr>
            <w:r>
              <w:t>true</w:t>
            </w:r>
          </w:p>
        </w:tc>
        <w:tc>
          <w:tcPr>
            <w:tcW w:w="720" w:type="dxa"/>
          </w:tcPr>
          <w:p w:rsidR="00CC31B2" w:rsidRPr="00425C8F" w:rsidRDefault="00CC31B2" w:rsidP="002A0A07">
            <w:pPr>
              <w:pStyle w:val="Tablecontent"/>
            </w:pPr>
            <w:r>
              <w:t xml:space="preserve">A </w:t>
            </w:r>
          </w:p>
        </w:tc>
        <w:tc>
          <w:tcPr>
            <w:tcW w:w="1620" w:type="dxa"/>
          </w:tcPr>
          <w:p w:rsidR="00CC31B2" w:rsidRPr="00425C8F" w:rsidRDefault="00CC31B2" w:rsidP="002A0A07">
            <w:pPr>
              <w:pStyle w:val="Tablecontent"/>
            </w:pPr>
            <w:r w:rsidRPr="00425C8F">
              <w:t>M</w:t>
            </w:r>
          </w:p>
        </w:tc>
      </w:tr>
      <w:tr w:rsidR="00CC31B2" w:rsidRPr="00425C8F" w:rsidTr="002A0A07">
        <w:trPr>
          <w:cantSplit/>
          <w:trHeight w:val="277"/>
        </w:trPr>
        <w:tc>
          <w:tcPr>
            <w:tcW w:w="1800" w:type="dxa"/>
          </w:tcPr>
          <w:p w:rsidR="00CC31B2" w:rsidRPr="00425C8F" w:rsidRDefault="00CC31B2" w:rsidP="002A0A07">
            <w:pPr>
              <w:pStyle w:val="Tablecontent"/>
            </w:pPr>
            <w:r>
              <w:lastRenderedPageBreak/>
              <w:t>successMsg</w:t>
            </w:r>
          </w:p>
        </w:tc>
        <w:tc>
          <w:tcPr>
            <w:tcW w:w="1800" w:type="dxa"/>
          </w:tcPr>
          <w:p w:rsidR="00CC31B2" w:rsidRPr="00425C8F" w:rsidRDefault="00CC31B2" w:rsidP="002A0A07">
            <w:pPr>
              <w:pStyle w:val="Tablecontent"/>
            </w:pPr>
            <w:r>
              <w:t>Message for operation status</w:t>
            </w:r>
          </w:p>
        </w:tc>
        <w:tc>
          <w:tcPr>
            <w:tcW w:w="1980" w:type="dxa"/>
          </w:tcPr>
          <w:p w:rsidR="00CC31B2" w:rsidRPr="00425C8F" w:rsidRDefault="00CC31B2" w:rsidP="002A0A07">
            <w:pPr>
              <w:pStyle w:val="Tablecontent"/>
            </w:pPr>
            <w:r>
              <w:t>Success message return by service id operation executes successfully</w:t>
            </w:r>
          </w:p>
        </w:tc>
        <w:tc>
          <w:tcPr>
            <w:tcW w:w="1620" w:type="dxa"/>
          </w:tcPr>
          <w:p w:rsidR="00CC31B2" w:rsidRPr="00425C8F" w:rsidRDefault="00CC31B2" w:rsidP="002A0A07">
            <w:pPr>
              <w:pStyle w:val="Tablecontent"/>
            </w:pPr>
            <w:r w:rsidRPr="00DD405B">
              <w:rPr>
                <w:rFonts w:ascii="Calibri" w:hAnsi="Calibri"/>
                <w:color w:val="000000"/>
                <w:sz w:val="22"/>
                <w:szCs w:val="22"/>
              </w:rPr>
              <w:t>batch.reschedule.recharge.batchlist.loaded</w:t>
            </w:r>
          </w:p>
        </w:tc>
        <w:tc>
          <w:tcPr>
            <w:tcW w:w="720" w:type="dxa"/>
          </w:tcPr>
          <w:p w:rsidR="00CC31B2" w:rsidRPr="00425C8F" w:rsidRDefault="00CC31B2" w:rsidP="002A0A07">
            <w:pPr>
              <w:pStyle w:val="Tablecontent"/>
            </w:pPr>
            <w:r>
              <w:t xml:space="preserve">A </w:t>
            </w:r>
          </w:p>
        </w:tc>
        <w:tc>
          <w:tcPr>
            <w:tcW w:w="1620" w:type="dxa"/>
          </w:tcPr>
          <w:p w:rsidR="00CC31B2" w:rsidRPr="00425C8F" w:rsidRDefault="00CC31B2" w:rsidP="002A0A07">
            <w:pPr>
              <w:pStyle w:val="Tablecontent"/>
            </w:pPr>
            <w:r w:rsidRPr="00425C8F">
              <w:t>M</w:t>
            </w:r>
          </w:p>
        </w:tc>
      </w:tr>
      <w:tr w:rsidR="00CC31B2" w:rsidRPr="00425C8F" w:rsidTr="002A0A07">
        <w:trPr>
          <w:cantSplit/>
          <w:trHeight w:val="277"/>
        </w:trPr>
        <w:tc>
          <w:tcPr>
            <w:tcW w:w="1800" w:type="dxa"/>
          </w:tcPr>
          <w:p w:rsidR="00CC31B2" w:rsidRPr="00425C8F" w:rsidRDefault="00CC31B2" w:rsidP="002A0A07">
            <w:pPr>
              <w:pStyle w:val="Tablecontent"/>
            </w:pPr>
            <w:r>
              <w:t>globalError</w:t>
            </w:r>
          </w:p>
        </w:tc>
        <w:tc>
          <w:tcPr>
            <w:tcW w:w="1800" w:type="dxa"/>
          </w:tcPr>
          <w:p w:rsidR="00CC31B2" w:rsidRPr="00425C8F" w:rsidRDefault="00CC31B2" w:rsidP="002A0A07">
            <w:pPr>
              <w:pStyle w:val="Tablecontent"/>
            </w:pPr>
            <w:r>
              <w:t>Any runtime exception</w:t>
            </w:r>
          </w:p>
        </w:tc>
        <w:tc>
          <w:tcPr>
            <w:tcW w:w="1980" w:type="dxa"/>
          </w:tcPr>
          <w:p w:rsidR="00CC31B2" w:rsidRPr="00425C8F" w:rsidRDefault="00CC31B2" w:rsidP="002A0A07">
            <w:pPr>
              <w:pStyle w:val="Tablecontent"/>
            </w:pPr>
            <w:r>
              <w:t>Runtime exception message occurs at the time of operation execution</w:t>
            </w:r>
          </w:p>
        </w:tc>
        <w:tc>
          <w:tcPr>
            <w:tcW w:w="1620" w:type="dxa"/>
          </w:tcPr>
          <w:p w:rsidR="00CC31B2" w:rsidRPr="00425C8F" w:rsidRDefault="00CC31B2" w:rsidP="002A0A07">
            <w:pPr>
              <w:pStyle w:val="Tablecontent"/>
            </w:pPr>
            <w:r>
              <w:t>Request format is wrong</w:t>
            </w:r>
          </w:p>
        </w:tc>
        <w:tc>
          <w:tcPr>
            <w:tcW w:w="720" w:type="dxa"/>
          </w:tcPr>
          <w:p w:rsidR="00CC31B2" w:rsidRPr="00425C8F" w:rsidRDefault="00CC31B2" w:rsidP="002A0A07">
            <w:pPr>
              <w:pStyle w:val="Tablecontent"/>
            </w:pPr>
            <w:r>
              <w:t>A</w:t>
            </w:r>
          </w:p>
        </w:tc>
        <w:tc>
          <w:tcPr>
            <w:tcW w:w="1620" w:type="dxa"/>
          </w:tcPr>
          <w:p w:rsidR="00CC31B2" w:rsidRPr="00425C8F" w:rsidRDefault="00CC31B2" w:rsidP="002A0A07">
            <w:pPr>
              <w:pStyle w:val="Tablecontent"/>
            </w:pPr>
            <w:r w:rsidRPr="00425C8F">
              <w:t>M</w:t>
            </w:r>
          </w:p>
        </w:tc>
      </w:tr>
      <w:tr w:rsidR="00CC31B2" w:rsidRPr="00425C8F" w:rsidTr="002A0A07">
        <w:trPr>
          <w:cantSplit/>
          <w:trHeight w:val="277"/>
        </w:trPr>
        <w:tc>
          <w:tcPr>
            <w:tcW w:w="1800" w:type="dxa"/>
          </w:tcPr>
          <w:p w:rsidR="00CC31B2" w:rsidRPr="00425C8F" w:rsidRDefault="00CC31B2" w:rsidP="002A0A07">
            <w:pPr>
              <w:pStyle w:val="Tablecontent"/>
            </w:pPr>
            <w:r>
              <w:t>fieldError</w:t>
            </w:r>
          </w:p>
        </w:tc>
        <w:tc>
          <w:tcPr>
            <w:tcW w:w="1800" w:type="dxa"/>
          </w:tcPr>
          <w:p w:rsidR="00CC31B2" w:rsidRPr="00425C8F" w:rsidRDefault="00CC31B2" w:rsidP="002A0A07">
            <w:pPr>
              <w:pStyle w:val="Tablecontent"/>
            </w:pPr>
            <w:r>
              <w:t>Error message for mandatory fields</w:t>
            </w:r>
          </w:p>
        </w:tc>
        <w:tc>
          <w:tcPr>
            <w:tcW w:w="1980" w:type="dxa"/>
          </w:tcPr>
          <w:p w:rsidR="00CC31B2" w:rsidRPr="00425C8F" w:rsidRDefault="00CC31B2" w:rsidP="002A0A07">
            <w:pPr>
              <w:pStyle w:val="Tablecontent"/>
            </w:pPr>
            <w:r>
              <w:t>Error message for mandatory fields</w:t>
            </w:r>
          </w:p>
        </w:tc>
        <w:tc>
          <w:tcPr>
            <w:tcW w:w="1620" w:type="dxa"/>
          </w:tcPr>
          <w:p w:rsidR="00CC31B2" w:rsidRPr="00425C8F" w:rsidRDefault="00CC31B2" w:rsidP="002A0A07">
            <w:pPr>
              <w:pStyle w:val="Tablecontent"/>
            </w:pPr>
            <w:r>
              <w:rPr>
                <w:rFonts w:ascii="Calibri" w:hAnsi="Calibri"/>
                <w:color w:val="000000"/>
                <w:sz w:val="22"/>
                <w:szCs w:val="22"/>
              </w:rPr>
              <w:t>transactionId is required</w:t>
            </w:r>
          </w:p>
        </w:tc>
        <w:tc>
          <w:tcPr>
            <w:tcW w:w="720" w:type="dxa"/>
          </w:tcPr>
          <w:p w:rsidR="00CC31B2" w:rsidRPr="00425C8F" w:rsidRDefault="00CC31B2" w:rsidP="002A0A07">
            <w:pPr>
              <w:pStyle w:val="Tablecontent"/>
            </w:pPr>
            <w:r>
              <w:t>A</w:t>
            </w:r>
          </w:p>
        </w:tc>
        <w:tc>
          <w:tcPr>
            <w:tcW w:w="1620" w:type="dxa"/>
          </w:tcPr>
          <w:p w:rsidR="00CC31B2" w:rsidRPr="00425C8F" w:rsidRDefault="00CC31B2" w:rsidP="002A0A07">
            <w:pPr>
              <w:pStyle w:val="Tablecontent"/>
            </w:pPr>
            <w:r w:rsidRPr="00425C8F">
              <w:t>M</w:t>
            </w:r>
          </w:p>
        </w:tc>
      </w:tr>
      <w:tr w:rsidR="00CC31B2" w:rsidRPr="00425C8F" w:rsidTr="002A0A07">
        <w:trPr>
          <w:cantSplit/>
          <w:trHeight w:val="277"/>
        </w:trPr>
        <w:tc>
          <w:tcPr>
            <w:tcW w:w="1800" w:type="dxa"/>
          </w:tcPr>
          <w:p w:rsidR="00CC31B2" w:rsidRDefault="00CC31B2" w:rsidP="002A0A07">
            <w:pPr>
              <w:pStyle w:val="Tablecontent"/>
            </w:pPr>
            <w:r>
              <w:t>messageCode</w:t>
            </w:r>
          </w:p>
        </w:tc>
        <w:tc>
          <w:tcPr>
            <w:tcW w:w="1800" w:type="dxa"/>
          </w:tcPr>
          <w:p w:rsidR="00CC31B2" w:rsidRDefault="00CC31B2" w:rsidP="002A0A07">
            <w:pPr>
              <w:pStyle w:val="Tablecontent"/>
            </w:pPr>
            <w:r>
              <w:t xml:space="preserve">Message code for the response status </w:t>
            </w:r>
          </w:p>
        </w:tc>
        <w:tc>
          <w:tcPr>
            <w:tcW w:w="1980" w:type="dxa"/>
          </w:tcPr>
          <w:p w:rsidR="00CC31B2" w:rsidRDefault="00CC31B2" w:rsidP="002A0A07">
            <w:pPr>
              <w:pStyle w:val="Tablecontent"/>
            </w:pPr>
            <w:r>
              <w:t>A numeric value which represent to a message for success or failure</w:t>
            </w:r>
          </w:p>
        </w:tc>
        <w:tc>
          <w:tcPr>
            <w:tcW w:w="1620" w:type="dxa"/>
          </w:tcPr>
          <w:p w:rsidR="00CC31B2" w:rsidRDefault="00CC31B2" w:rsidP="002A0A07">
            <w:pPr>
              <w:pStyle w:val="Tablecontent"/>
            </w:pPr>
            <w:r>
              <w:rPr>
                <w:rFonts w:ascii="Calibri" w:hAnsi="Calibri"/>
                <w:color w:val="000000"/>
                <w:sz w:val="22"/>
                <w:szCs w:val="22"/>
              </w:rPr>
              <w:t xml:space="preserve">Message reference code </w:t>
            </w:r>
          </w:p>
        </w:tc>
        <w:tc>
          <w:tcPr>
            <w:tcW w:w="720" w:type="dxa"/>
          </w:tcPr>
          <w:p w:rsidR="00CC31B2" w:rsidRDefault="00CC31B2" w:rsidP="002A0A07">
            <w:pPr>
              <w:pStyle w:val="Tablecontent"/>
            </w:pPr>
            <w:r>
              <w:t>A</w:t>
            </w:r>
          </w:p>
        </w:tc>
        <w:tc>
          <w:tcPr>
            <w:tcW w:w="1620" w:type="dxa"/>
          </w:tcPr>
          <w:p w:rsidR="00CC31B2" w:rsidRDefault="00CC31B2" w:rsidP="002A0A07">
            <w:pPr>
              <w:pStyle w:val="Tablecontent"/>
            </w:pPr>
            <w:r>
              <w:t>M</w:t>
            </w:r>
          </w:p>
        </w:tc>
      </w:tr>
      <w:tr w:rsidR="00CC31B2" w:rsidRPr="00425C8F" w:rsidTr="002A0A07">
        <w:trPr>
          <w:cantSplit/>
          <w:trHeight w:val="277"/>
        </w:trPr>
        <w:tc>
          <w:tcPr>
            <w:tcW w:w="1800" w:type="dxa"/>
          </w:tcPr>
          <w:p w:rsidR="00CC31B2" w:rsidRDefault="00CC31B2" w:rsidP="002A0A07">
            <w:pPr>
              <w:pStyle w:val="Tablecontent"/>
            </w:pPr>
            <w:r>
              <w:t>dataObject</w:t>
            </w:r>
          </w:p>
        </w:tc>
        <w:tc>
          <w:tcPr>
            <w:tcW w:w="1800" w:type="dxa"/>
          </w:tcPr>
          <w:p w:rsidR="00CC31B2" w:rsidRDefault="00CC31B2" w:rsidP="002A0A07">
            <w:pPr>
              <w:pStyle w:val="Tablecontent"/>
            </w:pPr>
            <w:r>
              <w:t>JSON format of data fetched form DB</w:t>
            </w:r>
          </w:p>
        </w:tc>
        <w:tc>
          <w:tcPr>
            <w:tcW w:w="1980" w:type="dxa"/>
          </w:tcPr>
          <w:p w:rsidR="00CC31B2" w:rsidRDefault="00CC31B2" w:rsidP="002A0A07">
            <w:pPr>
              <w:pStyle w:val="Tablecontent"/>
            </w:pPr>
            <w:r>
              <w:t>JSON format of data fetched form DB</w:t>
            </w:r>
          </w:p>
        </w:tc>
        <w:tc>
          <w:tcPr>
            <w:tcW w:w="1620" w:type="dxa"/>
          </w:tcPr>
          <w:p w:rsidR="00CC31B2" w:rsidRPr="00425C8F" w:rsidRDefault="00CC31B2" w:rsidP="002A0A07">
            <w:pPr>
              <w:pStyle w:val="Tablecontent"/>
            </w:pPr>
            <w:r>
              <w:t>{“Key”:”Value”}</w:t>
            </w:r>
          </w:p>
        </w:tc>
        <w:tc>
          <w:tcPr>
            <w:tcW w:w="720" w:type="dxa"/>
          </w:tcPr>
          <w:p w:rsidR="00CC31B2" w:rsidRDefault="00CC31B2" w:rsidP="002A0A07">
            <w:pPr>
              <w:pStyle w:val="Tablecontent"/>
            </w:pPr>
            <w:r>
              <w:t>A</w:t>
            </w:r>
          </w:p>
        </w:tc>
        <w:tc>
          <w:tcPr>
            <w:tcW w:w="1620" w:type="dxa"/>
          </w:tcPr>
          <w:p w:rsidR="00CC31B2" w:rsidRPr="00425C8F" w:rsidRDefault="00CC31B2" w:rsidP="002A0A07">
            <w:pPr>
              <w:pStyle w:val="Tablecontent"/>
            </w:pPr>
            <w:r>
              <w:t>M</w:t>
            </w:r>
          </w:p>
        </w:tc>
      </w:tr>
    </w:tbl>
    <w:p w:rsidR="00CC31B2" w:rsidRDefault="00CC31B2" w:rsidP="00CC31B2">
      <w:pPr>
        <w:pStyle w:val="BodyText2"/>
        <w:ind w:left="180"/>
        <w:rPr>
          <w:lang w:val="en-IN"/>
        </w:rPr>
      </w:pPr>
    </w:p>
    <w:p w:rsidR="00CC31B2" w:rsidRPr="00425C8F" w:rsidRDefault="00CC31B2" w:rsidP="00CC31B2">
      <w:pPr>
        <w:pStyle w:val="Heading"/>
        <w:ind w:left="180"/>
        <w:rPr>
          <w:color w:val="auto"/>
        </w:rPr>
      </w:pPr>
      <w:r w:rsidRPr="00425C8F">
        <w:rPr>
          <w:color w:val="auto"/>
        </w:rPr>
        <w:t>Business Rules</w:t>
      </w:r>
    </w:p>
    <w:p w:rsidR="00CC31B2" w:rsidRDefault="00CC31B2" w:rsidP="00CC31B2">
      <w:pPr>
        <w:pStyle w:val="BodyText2"/>
        <w:numPr>
          <w:ilvl w:val="0"/>
          <w:numId w:val="26"/>
        </w:numPr>
        <w:tabs>
          <w:tab w:val="clear" w:pos="720"/>
          <w:tab w:val="num" w:pos="900"/>
        </w:tabs>
        <w:ind w:left="900"/>
      </w:pPr>
      <w:r w:rsidRPr="00425C8F">
        <w:t xml:space="preserve">Type tag will identify the type of </w:t>
      </w:r>
      <w:r>
        <w:t>resource</w:t>
      </w:r>
      <w:r w:rsidRPr="00425C8F">
        <w:t>.</w:t>
      </w:r>
    </w:p>
    <w:p w:rsidR="00CC31B2" w:rsidRDefault="00CC31B2" w:rsidP="00CC31B2">
      <w:pPr>
        <w:pStyle w:val="BodyText2"/>
        <w:numPr>
          <w:ilvl w:val="0"/>
          <w:numId w:val="26"/>
        </w:numPr>
        <w:tabs>
          <w:tab w:val="clear" w:pos="720"/>
          <w:tab w:val="num" w:pos="900"/>
        </w:tabs>
        <w:ind w:left="900"/>
        <w:rPr>
          <w:lang w:val="en-IN"/>
        </w:rPr>
      </w:pPr>
      <w:r>
        <w:t>Data object will have all the data related to operation</w:t>
      </w:r>
    </w:p>
    <w:p w:rsidR="00CC31B2" w:rsidRPr="00BC32D2" w:rsidRDefault="00CC31B2" w:rsidP="00CC31B2">
      <w:pPr>
        <w:pStyle w:val="BodyText2"/>
        <w:rPr>
          <w:lang w:val="en-IN"/>
        </w:rPr>
      </w:pPr>
    </w:p>
    <w:p w:rsidR="003A45D6" w:rsidRDefault="003A45D6" w:rsidP="003A45D6">
      <w:pPr>
        <w:pStyle w:val="BodyText2"/>
      </w:pPr>
    </w:p>
    <w:p w:rsidR="003A45D6" w:rsidRDefault="003A45D6" w:rsidP="003A45D6">
      <w:pPr>
        <w:pStyle w:val="BodyText2"/>
      </w:pPr>
    </w:p>
    <w:p w:rsidR="004A0281" w:rsidRPr="000C6213" w:rsidRDefault="004A0281" w:rsidP="004A0281">
      <w:pPr>
        <w:pStyle w:val="Heading2"/>
        <w:tabs>
          <w:tab w:val="clear" w:pos="756"/>
          <w:tab w:val="num" w:pos="936"/>
        </w:tabs>
        <w:ind w:left="936"/>
        <w:rPr>
          <w:lang w:val="en-IN"/>
        </w:rPr>
      </w:pPr>
      <w:r>
        <w:rPr>
          <w:lang w:val="en-IN"/>
        </w:rPr>
        <w:t>Batch Recharge Reschedule</w:t>
      </w:r>
    </w:p>
    <w:p w:rsidR="00DA7CF1" w:rsidRDefault="00DA7CF1" w:rsidP="00DA7CF1">
      <w:pPr>
        <w:pStyle w:val="BodyText2"/>
        <w:ind w:left="180"/>
      </w:pPr>
      <w:r>
        <w:t>In</w:t>
      </w:r>
      <w:r w:rsidRPr="00425C8F">
        <w:t xml:space="preserve"> this </w:t>
      </w:r>
      <w:r>
        <w:t>resource User can r</w:t>
      </w:r>
      <w:r w:rsidR="004E5401">
        <w:t>e-schedule (change of scheduled date or requested amount ) any batch recharge, And will generate a new batch id</w:t>
      </w:r>
      <w:r>
        <w:t>.</w:t>
      </w:r>
    </w:p>
    <w:p w:rsidR="004A0281" w:rsidRPr="00425C8F" w:rsidRDefault="004A0281" w:rsidP="004A0281">
      <w:pPr>
        <w:pStyle w:val="Heading"/>
        <w:ind w:left="180"/>
        <w:rPr>
          <w:color w:val="auto"/>
        </w:rPr>
      </w:pPr>
      <w:r w:rsidRPr="00425C8F">
        <w:rPr>
          <w:color w:val="auto"/>
        </w:rPr>
        <w:t>Request Syntax</w:t>
      </w:r>
    </w:p>
    <w:p w:rsidR="004A0281" w:rsidRDefault="004A0281" w:rsidP="004A0281">
      <w:pPr>
        <w:pStyle w:val="BodyText2"/>
        <w:ind w:left="900"/>
      </w:pPr>
      <w:r w:rsidRPr="00425C8F">
        <w:t>The External System will send the following request for return. The request format and details of request are mentioned below.</w:t>
      </w:r>
    </w:p>
    <w:p w:rsidR="004A0281" w:rsidRDefault="004A0281" w:rsidP="004A0281">
      <w:pPr>
        <w:pStyle w:val="BodyText2"/>
        <w:ind w:left="180"/>
      </w:pPr>
    </w:p>
    <w:p w:rsidR="000A5110" w:rsidRDefault="000A5110" w:rsidP="000A5110">
      <w:pPr>
        <w:pStyle w:val="Heading"/>
        <w:spacing w:line="240" w:lineRule="auto"/>
        <w:ind w:left="180"/>
        <w:rPr>
          <w:rFonts w:ascii="Calibri" w:hAnsi="Calibri" w:cs="Times New Roman"/>
          <w:b w:val="0"/>
          <w:color w:val="000000"/>
          <w:sz w:val="22"/>
          <w:szCs w:val="22"/>
          <w:u w:val="none"/>
          <w:lang w:val="en-US"/>
        </w:rPr>
      </w:pPr>
      <w:r w:rsidRPr="000A5110">
        <w:rPr>
          <w:rFonts w:ascii="Calibri" w:hAnsi="Calibri" w:cs="Times New Roman"/>
          <w:b w:val="0"/>
          <w:color w:val="000000"/>
          <w:sz w:val="22"/>
          <w:szCs w:val="22"/>
          <w:u w:val="none"/>
          <w:lang w:val="en-US"/>
        </w:rPr>
        <w:t>{"loginId":"satcorp","password":"1357","data":{"categoryCode":"CORPE","userID":"NGCO0000011490","domainCode":"CORP","serviceCode":"RC","scheduleDate":"15/12/16","noOfRecords":5,"requestFor":"reschedule","batchID":"SB161215.0015","iterations":null,"frequencyCode":"","uploadFilePath":"D:\\JASO\\Tools\\apache-tomcat-8.0.30\\logs\\schedule\\schedule1481794562748.csv"},"type":"PROCESSRESCHDL"}</w:t>
      </w:r>
    </w:p>
    <w:p w:rsidR="004A0281" w:rsidRDefault="004A0281" w:rsidP="004A0281">
      <w:pPr>
        <w:pStyle w:val="Heading"/>
        <w:ind w:left="180"/>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4A0281" w:rsidRPr="00425C8F" w:rsidTr="002A0A07">
        <w:trPr>
          <w:trHeight w:val="277"/>
          <w:tblHeader/>
        </w:trPr>
        <w:tc>
          <w:tcPr>
            <w:tcW w:w="1800" w:type="dxa"/>
            <w:shd w:val="clear" w:color="auto" w:fill="E31837"/>
          </w:tcPr>
          <w:p w:rsidR="004A0281" w:rsidRPr="00425C8F" w:rsidRDefault="004A0281" w:rsidP="002A0A07">
            <w:pPr>
              <w:pStyle w:val="TableColumnLabels"/>
              <w:rPr>
                <w:color w:val="auto"/>
                <w:lang w:val="en-IN"/>
              </w:rPr>
            </w:pPr>
            <w:r w:rsidRPr="00425C8F">
              <w:rPr>
                <w:color w:val="auto"/>
                <w:lang w:val="en-IN"/>
              </w:rPr>
              <w:t>TAG</w:t>
            </w:r>
          </w:p>
        </w:tc>
        <w:tc>
          <w:tcPr>
            <w:tcW w:w="1800" w:type="dxa"/>
            <w:shd w:val="clear" w:color="auto" w:fill="E31837"/>
          </w:tcPr>
          <w:p w:rsidR="004A0281" w:rsidRPr="00425C8F" w:rsidRDefault="004A0281" w:rsidP="002A0A07">
            <w:pPr>
              <w:pStyle w:val="TableColumnLabels"/>
              <w:rPr>
                <w:color w:val="auto"/>
                <w:lang w:val="en-IN"/>
              </w:rPr>
            </w:pPr>
            <w:r w:rsidRPr="00425C8F">
              <w:rPr>
                <w:color w:val="auto"/>
                <w:lang w:val="en-IN"/>
              </w:rPr>
              <w:t>Fields</w:t>
            </w:r>
          </w:p>
        </w:tc>
        <w:tc>
          <w:tcPr>
            <w:tcW w:w="1980" w:type="dxa"/>
            <w:shd w:val="clear" w:color="auto" w:fill="E31837"/>
          </w:tcPr>
          <w:p w:rsidR="004A0281" w:rsidRPr="00425C8F" w:rsidRDefault="004A0281" w:rsidP="002A0A07">
            <w:pPr>
              <w:pStyle w:val="TableColumnLabels"/>
              <w:rPr>
                <w:color w:val="auto"/>
                <w:lang w:val="en-IN"/>
              </w:rPr>
            </w:pPr>
            <w:r w:rsidRPr="00425C8F">
              <w:rPr>
                <w:color w:val="auto"/>
                <w:lang w:val="en-IN"/>
              </w:rPr>
              <w:t>Remarks</w:t>
            </w:r>
          </w:p>
        </w:tc>
        <w:tc>
          <w:tcPr>
            <w:tcW w:w="1620" w:type="dxa"/>
            <w:shd w:val="clear" w:color="auto" w:fill="E31837"/>
          </w:tcPr>
          <w:p w:rsidR="004A0281" w:rsidRPr="00425C8F" w:rsidRDefault="004A0281" w:rsidP="002A0A07">
            <w:pPr>
              <w:pStyle w:val="TableColumnLabels"/>
              <w:rPr>
                <w:color w:val="auto"/>
                <w:lang w:val="en-IN"/>
              </w:rPr>
            </w:pPr>
            <w:r w:rsidRPr="00425C8F">
              <w:rPr>
                <w:color w:val="auto"/>
                <w:lang w:val="en-IN"/>
              </w:rPr>
              <w:t>Example</w:t>
            </w:r>
          </w:p>
        </w:tc>
        <w:tc>
          <w:tcPr>
            <w:tcW w:w="720" w:type="dxa"/>
            <w:shd w:val="clear" w:color="auto" w:fill="E31837"/>
          </w:tcPr>
          <w:p w:rsidR="004A0281" w:rsidRPr="00425C8F" w:rsidRDefault="004A0281" w:rsidP="002A0A07">
            <w:pPr>
              <w:pStyle w:val="TableColumnLabels"/>
              <w:rPr>
                <w:color w:val="auto"/>
                <w:lang w:val="en-IN"/>
              </w:rPr>
            </w:pPr>
            <w:r w:rsidRPr="00425C8F">
              <w:rPr>
                <w:color w:val="auto"/>
                <w:lang w:val="en-IN"/>
              </w:rPr>
              <w:t>Field Type</w:t>
            </w:r>
          </w:p>
        </w:tc>
        <w:tc>
          <w:tcPr>
            <w:tcW w:w="1620" w:type="dxa"/>
            <w:shd w:val="clear" w:color="auto" w:fill="E31837"/>
          </w:tcPr>
          <w:p w:rsidR="004A0281" w:rsidRPr="00425C8F" w:rsidRDefault="004A0281" w:rsidP="002A0A07">
            <w:pPr>
              <w:pStyle w:val="TableColumnLabels"/>
              <w:rPr>
                <w:color w:val="auto"/>
                <w:lang w:val="en-IN"/>
              </w:rPr>
            </w:pPr>
            <w:r w:rsidRPr="00425C8F">
              <w:rPr>
                <w:color w:val="auto"/>
                <w:lang w:val="en-IN"/>
              </w:rPr>
              <w:t>Optional/</w:t>
            </w:r>
          </w:p>
          <w:p w:rsidR="004A0281" w:rsidRPr="00425C8F" w:rsidRDefault="004A0281" w:rsidP="002A0A07">
            <w:pPr>
              <w:pStyle w:val="TableColumnLabels"/>
              <w:rPr>
                <w:color w:val="auto"/>
                <w:lang w:val="en-IN"/>
              </w:rPr>
            </w:pPr>
            <w:r w:rsidRPr="00425C8F">
              <w:rPr>
                <w:color w:val="auto"/>
                <w:lang w:val="en-IN"/>
              </w:rPr>
              <w:t>Mandatory</w:t>
            </w:r>
          </w:p>
        </w:tc>
      </w:tr>
      <w:tr w:rsidR="004A0281" w:rsidRPr="00425C8F" w:rsidTr="002A0A07">
        <w:trPr>
          <w:trHeight w:val="277"/>
        </w:trPr>
        <w:tc>
          <w:tcPr>
            <w:tcW w:w="9540" w:type="dxa"/>
            <w:gridSpan w:val="6"/>
          </w:tcPr>
          <w:p w:rsidR="004A0281" w:rsidRPr="00425C8F" w:rsidRDefault="004A0281" w:rsidP="002A0A07">
            <w:pPr>
              <w:pStyle w:val="Tablecontent"/>
            </w:pPr>
            <w:r w:rsidRPr="00425C8F">
              <w:rPr>
                <w:b/>
                <w:bCs/>
              </w:rPr>
              <w:t>DATA</w:t>
            </w:r>
          </w:p>
        </w:tc>
      </w:tr>
      <w:tr w:rsidR="004A0281" w:rsidRPr="00425C8F" w:rsidTr="002A0A07">
        <w:trPr>
          <w:trHeight w:val="277"/>
        </w:trPr>
        <w:tc>
          <w:tcPr>
            <w:tcW w:w="1800" w:type="dxa"/>
          </w:tcPr>
          <w:p w:rsidR="004A0281" w:rsidRPr="00425C8F" w:rsidRDefault="004A0281" w:rsidP="002A0A07">
            <w:pPr>
              <w:pStyle w:val="Tablecontent"/>
            </w:pPr>
            <w:r w:rsidRPr="00A35FD5">
              <w:rPr>
                <w:rFonts w:ascii="Calibri" w:hAnsi="Calibri"/>
                <w:color w:val="000000"/>
                <w:sz w:val="22"/>
                <w:szCs w:val="22"/>
              </w:rPr>
              <w:t>loginId</w:t>
            </w:r>
          </w:p>
        </w:tc>
        <w:tc>
          <w:tcPr>
            <w:tcW w:w="1800" w:type="dxa"/>
          </w:tcPr>
          <w:p w:rsidR="004A0281" w:rsidRPr="00425C8F" w:rsidRDefault="004A0281" w:rsidP="002A0A07">
            <w:pPr>
              <w:pStyle w:val="Tablecontent"/>
            </w:pPr>
            <w:r>
              <w:t>User’s login Id in PreTUPS who has initiated request</w:t>
            </w:r>
          </w:p>
        </w:tc>
        <w:tc>
          <w:tcPr>
            <w:tcW w:w="1980" w:type="dxa"/>
          </w:tcPr>
          <w:p w:rsidR="004A0281" w:rsidRPr="00425C8F" w:rsidRDefault="004A0281" w:rsidP="002A0A07">
            <w:pPr>
              <w:pStyle w:val="Tablecontent"/>
            </w:pPr>
            <w:r>
              <w:t>Valid login Id of user</w:t>
            </w:r>
          </w:p>
        </w:tc>
        <w:tc>
          <w:tcPr>
            <w:tcW w:w="1620" w:type="dxa"/>
          </w:tcPr>
          <w:p w:rsidR="004A0281" w:rsidRPr="00425C8F" w:rsidRDefault="004A0281" w:rsidP="002A0A07">
            <w:pPr>
              <w:pStyle w:val="Tablecontent"/>
            </w:pPr>
            <w:r w:rsidRPr="004E356A">
              <w:rPr>
                <w:rFonts w:ascii="Calibri" w:hAnsi="Calibri"/>
                <w:color w:val="000000"/>
                <w:sz w:val="22"/>
                <w:szCs w:val="22"/>
              </w:rPr>
              <w:t>satcorp</w:t>
            </w:r>
          </w:p>
        </w:tc>
        <w:tc>
          <w:tcPr>
            <w:tcW w:w="720" w:type="dxa"/>
          </w:tcPr>
          <w:p w:rsidR="004A0281" w:rsidRPr="00425C8F" w:rsidRDefault="004A0281" w:rsidP="002A0A07">
            <w:pPr>
              <w:pStyle w:val="Tablecontent"/>
            </w:pPr>
            <w:r w:rsidRPr="00425C8F">
              <w:t>A (10)</w:t>
            </w:r>
          </w:p>
        </w:tc>
        <w:tc>
          <w:tcPr>
            <w:tcW w:w="1620" w:type="dxa"/>
          </w:tcPr>
          <w:p w:rsidR="004A0281" w:rsidRPr="00425C8F" w:rsidRDefault="004A0281" w:rsidP="002A0A07">
            <w:pPr>
              <w:pStyle w:val="Tablecontent"/>
            </w:pPr>
            <w:r>
              <w:t>M</w:t>
            </w:r>
          </w:p>
        </w:tc>
      </w:tr>
      <w:tr w:rsidR="004A0281" w:rsidRPr="00425C8F" w:rsidTr="002A0A07">
        <w:trPr>
          <w:trHeight w:val="277"/>
        </w:trPr>
        <w:tc>
          <w:tcPr>
            <w:tcW w:w="1800" w:type="dxa"/>
          </w:tcPr>
          <w:p w:rsidR="004A0281" w:rsidRPr="00425C8F" w:rsidRDefault="004A0281" w:rsidP="002A0A07">
            <w:pPr>
              <w:pStyle w:val="Tablecontent"/>
            </w:pPr>
            <w:r>
              <w:t>password</w:t>
            </w:r>
          </w:p>
        </w:tc>
        <w:tc>
          <w:tcPr>
            <w:tcW w:w="1800" w:type="dxa"/>
          </w:tcPr>
          <w:p w:rsidR="004A0281" w:rsidRPr="00425C8F" w:rsidRDefault="004A0281" w:rsidP="002A0A07">
            <w:pPr>
              <w:pStyle w:val="Tablecontent"/>
            </w:pPr>
            <w:r>
              <w:t xml:space="preserve">User’s password in </w:t>
            </w:r>
            <w:r>
              <w:lastRenderedPageBreak/>
              <w:t>PreTUPS</w:t>
            </w:r>
          </w:p>
        </w:tc>
        <w:tc>
          <w:tcPr>
            <w:tcW w:w="1980" w:type="dxa"/>
          </w:tcPr>
          <w:p w:rsidR="004A0281" w:rsidRPr="00425C8F" w:rsidRDefault="004A0281" w:rsidP="002A0A07">
            <w:pPr>
              <w:pStyle w:val="Tablecontent"/>
            </w:pPr>
            <w:r>
              <w:lastRenderedPageBreak/>
              <w:t xml:space="preserve">Valid password of </w:t>
            </w:r>
            <w:r>
              <w:lastRenderedPageBreak/>
              <w:t>user</w:t>
            </w:r>
          </w:p>
        </w:tc>
        <w:tc>
          <w:tcPr>
            <w:tcW w:w="1620" w:type="dxa"/>
          </w:tcPr>
          <w:p w:rsidR="004A0281" w:rsidRPr="00425C8F" w:rsidRDefault="004A0281" w:rsidP="002A0A07">
            <w:pPr>
              <w:pStyle w:val="Tablecontent"/>
            </w:pPr>
            <w:r>
              <w:lastRenderedPageBreak/>
              <w:t>1357</w:t>
            </w:r>
          </w:p>
        </w:tc>
        <w:tc>
          <w:tcPr>
            <w:tcW w:w="720" w:type="dxa"/>
          </w:tcPr>
          <w:p w:rsidR="004A0281" w:rsidRPr="00425C8F" w:rsidRDefault="004A0281" w:rsidP="002A0A07">
            <w:pPr>
              <w:pStyle w:val="Tablecontent"/>
            </w:pPr>
            <w:r>
              <w:t>A</w:t>
            </w:r>
            <w:r w:rsidRPr="00425C8F">
              <w:t xml:space="preserve"> (10)</w:t>
            </w:r>
          </w:p>
        </w:tc>
        <w:tc>
          <w:tcPr>
            <w:tcW w:w="1620" w:type="dxa"/>
          </w:tcPr>
          <w:p w:rsidR="004A0281" w:rsidRPr="00425C8F" w:rsidRDefault="004A0281" w:rsidP="002A0A07">
            <w:pPr>
              <w:pStyle w:val="Tablecontent"/>
            </w:pPr>
            <w:r>
              <w:t>M</w:t>
            </w:r>
          </w:p>
        </w:tc>
      </w:tr>
      <w:tr w:rsidR="004A0281" w:rsidRPr="00425C8F" w:rsidTr="002A0A07">
        <w:trPr>
          <w:trHeight w:val="277"/>
        </w:trPr>
        <w:tc>
          <w:tcPr>
            <w:tcW w:w="1800" w:type="dxa"/>
          </w:tcPr>
          <w:p w:rsidR="004A0281" w:rsidRPr="00425C8F" w:rsidRDefault="004A0281" w:rsidP="002A0A07">
            <w:pPr>
              <w:pStyle w:val="Tablecontent"/>
            </w:pPr>
            <w:r w:rsidRPr="00B70029">
              <w:rPr>
                <w:rFonts w:ascii="Calibri" w:hAnsi="Calibri"/>
                <w:color w:val="000000"/>
                <w:sz w:val="22"/>
                <w:szCs w:val="22"/>
              </w:rPr>
              <w:lastRenderedPageBreak/>
              <w:t>fileType</w:t>
            </w:r>
          </w:p>
        </w:tc>
        <w:tc>
          <w:tcPr>
            <w:tcW w:w="1800" w:type="dxa"/>
          </w:tcPr>
          <w:p w:rsidR="004A0281" w:rsidRPr="00425C8F" w:rsidRDefault="004A0281" w:rsidP="002A0A07">
            <w:pPr>
              <w:pStyle w:val="Tablecontent"/>
            </w:pPr>
            <w:r>
              <w:t>File type</w:t>
            </w:r>
          </w:p>
        </w:tc>
        <w:tc>
          <w:tcPr>
            <w:tcW w:w="1980" w:type="dxa"/>
          </w:tcPr>
          <w:p w:rsidR="004A0281" w:rsidRPr="00425C8F" w:rsidRDefault="004A0281" w:rsidP="002A0A07">
            <w:pPr>
              <w:pStyle w:val="Tablecontent"/>
            </w:pPr>
            <w:r>
              <w:t>Valid File type</w:t>
            </w:r>
          </w:p>
        </w:tc>
        <w:tc>
          <w:tcPr>
            <w:tcW w:w="1620" w:type="dxa"/>
          </w:tcPr>
          <w:p w:rsidR="004A0281" w:rsidRPr="00425C8F" w:rsidRDefault="004A0281" w:rsidP="002A0A07">
            <w:pPr>
              <w:pStyle w:val="Tablecontent"/>
            </w:pPr>
            <w:r w:rsidRPr="00B70029">
              <w:rPr>
                <w:rFonts w:ascii="Calibri" w:hAnsi="Calibri"/>
                <w:color w:val="000000"/>
                <w:sz w:val="22"/>
                <w:szCs w:val="22"/>
              </w:rPr>
              <w:t>CORPORATE</w:t>
            </w:r>
          </w:p>
        </w:tc>
        <w:tc>
          <w:tcPr>
            <w:tcW w:w="720" w:type="dxa"/>
          </w:tcPr>
          <w:p w:rsidR="004A0281" w:rsidRPr="00425C8F" w:rsidRDefault="004A0281" w:rsidP="002A0A07">
            <w:pPr>
              <w:pStyle w:val="Tablecontent"/>
            </w:pPr>
            <w:r>
              <w:t>A (2</w:t>
            </w:r>
            <w:r w:rsidRPr="00425C8F">
              <w:t>)</w:t>
            </w:r>
          </w:p>
        </w:tc>
        <w:tc>
          <w:tcPr>
            <w:tcW w:w="1620" w:type="dxa"/>
          </w:tcPr>
          <w:p w:rsidR="004A0281" w:rsidRPr="00425C8F" w:rsidRDefault="004A0281" w:rsidP="002A0A07">
            <w:pPr>
              <w:pStyle w:val="Tablecontent"/>
            </w:pPr>
            <w:r>
              <w:t>M</w:t>
            </w:r>
          </w:p>
        </w:tc>
      </w:tr>
      <w:tr w:rsidR="004A0281" w:rsidRPr="00425C8F" w:rsidTr="002A0A07">
        <w:trPr>
          <w:cantSplit/>
          <w:trHeight w:val="277"/>
        </w:trPr>
        <w:tc>
          <w:tcPr>
            <w:tcW w:w="1800" w:type="dxa"/>
          </w:tcPr>
          <w:p w:rsidR="004A0281" w:rsidRPr="00425C8F" w:rsidRDefault="004A0281" w:rsidP="002A0A07">
            <w:pPr>
              <w:pStyle w:val="Tablecontent"/>
            </w:pPr>
            <w:r w:rsidRPr="003503F6">
              <w:rPr>
                <w:rFonts w:ascii="Calibri" w:hAnsi="Calibri"/>
                <w:color w:val="000000"/>
                <w:sz w:val="22"/>
                <w:szCs w:val="22"/>
              </w:rPr>
              <w:t>categoryCode</w:t>
            </w:r>
          </w:p>
        </w:tc>
        <w:tc>
          <w:tcPr>
            <w:tcW w:w="1800" w:type="dxa"/>
          </w:tcPr>
          <w:p w:rsidR="004A0281" w:rsidRPr="00425C8F" w:rsidRDefault="004A0281" w:rsidP="002A0A07">
            <w:pPr>
              <w:pStyle w:val="Tablecontent"/>
            </w:pPr>
            <w:r>
              <w:t>Category code</w:t>
            </w:r>
          </w:p>
        </w:tc>
        <w:tc>
          <w:tcPr>
            <w:tcW w:w="1980" w:type="dxa"/>
          </w:tcPr>
          <w:p w:rsidR="004A0281" w:rsidRPr="00425C8F" w:rsidRDefault="004A0281" w:rsidP="002A0A07">
            <w:pPr>
              <w:pStyle w:val="Tablecontent"/>
            </w:pPr>
            <w:r>
              <w:t>Valid Category code</w:t>
            </w:r>
          </w:p>
        </w:tc>
        <w:tc>
          <w:tcPr>
            <w:tcW w:w="1620" w:type="dxa"/>
          </w:tcPr>
          <w:p w:rsidR="004A0281" w:rsidRPr="00425C8F" w:rsidRDefault="004A0281" w:rsidP="002A0A07">
            <w:pPr>
              <w:pStyle w:val="Tablecontent"/>
            </w:pPr>
            <w:r w:rsidRPr="003503F6">
              <w:rPr>
                <w:rFonts w:ascii="Calibri" w:hAnsi="Calibri"/>
                <w:color w:val="000000"/>
                <w:sz w:val="22"/>
                <w:szCs w:val="22"/>
              </w:rPr>
              <w:t>CORPE</w:t>
            </w:r>
          </w:p>
        </w:tc>
        <w:tc>
          <w:tcPr>
            <w:tcW w:w="720" w:type="dxa"/>
          </w:tcPr>
          <w:p w:rsidR="004A0281" w:rsidRPr="00425C8F" w:rsidRDefault="004A0281" w:rsidP="002A0A07">
            <w:pPr>
              <w:pStyle w:val="Tablecontent"/>
            </w:pPr>
            <w:r>
              <w:t>A(10)</w:t>
            </w:r>
          </w:p>
        </w:tc>
        <w:tc>
          <w:tcPr>
            <w:tcW w:w="1620" w:type="dxa"/>
          </w:tcPr>
          <w:p w:rsidR="004A0281" w:rsidRPr="00425C8F" w:rsidRDefault="004A0281" w:rsidP="002A0A07">
            <w:pPr>
              <w:pStyle w:val="Tablecontent"/>
            </w:pPr>
            <w:r>
              <w:t>M</w:t>
            </w:r>
          </w:p>
        </w:tc>
      </w:tr>
      <w:tr w:rsidR="004A0281" w:rsidRPr="00425C8F" w:rsidTr="002A0A07">
        <w:trPr>
          <w:cantSplit/>
          <w:trHeight w:val="277"/>
        </w:trPr>
        <w:tc>
          <w:tcPr>
            <w:tcW w:w="1800" w:type="dxa"/>
          </w:tcPr>
          <w:p w:rsidR="004A0281" w:rsidRPr="003503F6" w:rsidRDefault="004A0281" w:rsidP="002A0A07">
            <w:pPr>
              <w:pStyle w:val="Tablecontent"/>
              <w:rPr>
                <w:rFonts w:ascii="Calibri" w:hAnsi="Calibri"/>
                <w:color w:val="000000"/>
                <w:sz w:val="22"/>
                <w:szCs w:val="22"/>
              </w:rPr>
            </w:pPr>
            <w:r>
              <w:rPr>
                <w:rFonts w:ascii="Calibri" w:hAnsi="Calibri"/>
                <w:color w:val="000000"/>
                <w:sz w:val="22"/>
                <w:szCs w:val="22"/>
              </w:rPr>
              <w:t>batchID</w:t>
            </w:r>
          </w:p>
        </w:tc>
        <w:tc>
          <w:tcPr>
            <w:tcW w:w="1800" w:type="dxa"/>
          </w:tcPr>
          <w:p w:rsidR="004A0281" w:rsidRDefault="004A0281" w:rsidP="002A0A07">
            <w:pPr>
              <w:pStyle w:val="Tablecontent"/>
            </w:pPr>
            <w:r>
              <w:t>Batch id</w:t>
            </w:r>
          </w:p>
        </w:tc>
        <w:tc>
          <w:tcPr>
            <w:tcW w:w="1980" w:type="dxa"/>
          </w:tcPr>
          <w:p w:rsidR="004A0281" w:rsidRDefault="004A0281" w:rsidP="002A0A07">
            <w:pPr>
              <w:pStyle w:val="Tablecontent"/>
            </w:pPr>
            <w:r>
              <w:t>Valid batch id</w:t>
            </w:r>
          </w:p>
        </w:tc>
        <w:tc>
          <w:tcPr>
            <w:tcW w:w="1620" w:type="dxa"/>
          </w:tcPr>
          <w:p w:rsidR="004A0281" w:rsidRPr="003503F6" w:rsidRDefault="004A0281" w:rsidP="002A0A07">
            <w:pPr>
              <w:pStyle w:val="Tablecontent"/>
              <w:rPr>
                <w:rFonts w:ascii="Calibri" w:hAnsi="Calibri"/>
                <w:color w:val="000000"/>
                <w:sz w:val="22"/>
                <w:szCs w:val="22"/>
              </w:rPr>
            </w:pPr>
            <w:r w:rsidRPr="00B70029">
              <w:rPr>
                <w:rFonts w:ascii="Calibri" w:hAnsi="Calibri"/>
                <w:color w:val="000000"/>
                <w:sz w:val="22"/>
                <w:szCs w:val="22"/>
              </w:rPr>
              <w:t>SB161216.0064</w:t>
            </w:r>
          </w:p>
        </w:tc>
        <w:tc>
          <w:tcPr>
            <w:tcW w:w="720" w:type="dxa"/>
          </w:tcPr>
          <w:p w:rsidR="004A0281" w:rsidRDefault="004A0281" w:rsidP="002A0A07">
            <w:pPr>
              <w:pStyle w:val="Tablecontent"/>
            </w:pPr>
            <w:r>
              <w:t>A(10)</w:t>
            </w:r>
          </w:p>
        </w:tc>
        <w:tc>
          <w:tcPr>
            <w:tcW w:w="1620" w:type="dxa"/>
          </w:tcPr>
          <w:p w:rsidR="004A0281" w:rsidRDefault="004A0281" w:rsidP="002A0A07">
            <w:pPr>
              <w:pStyle w:val="Tablecontent"/>
            </w:pPr>
            <w:r>
              <w:t>M</w:t>
            </w:r>
          </w:p>
        </w:tc>
      </w:tr>
      <w:tr w:rsidR="009E4ABF" w:rsidRPr="00425C8F" w:rsidTr="002A0A07">
        <w:trPr>
          <w:cantSplit/>
          <w:trHeight w:val="277"/>
        </w:trPr>
        <w:tc>
          <w:tcPr>
            <w:tcW w:w="1800" w:type="dxa"/>
          </w:tcPr>
          <w:p w:rsidR="009E4ABF" w:rsidRDefault="009E4ABF" w:rsidP="002A0A07">
            <w:pPr>
              <w:pStyle w:val="Tablecontent"/>
              <w:rPr>
                <w:rFonts w:ascii="Calibri" w:hAnsi="Calibri"/>
                <w:color w:val="000000"/>
                <w:sz w:val="22"/>
                <w:szCs w:val="22"/>
              </w:rPr>
            </w:pPr>
            <w:r w:rsidRPr="000A5110">
              <w:rPr>
                <w:rFonts w:ascii="Calibri" w:hAnsi="Calibri"/>
                <w:color w:val="000000"/>
                <w:sz w:val="22"/>
                <w:szCs w:val="22"/>
              </w:rPr>
              <w:t>scheduleDate</w:t>
            </w:r>
          </w:p>
        </w:tc>
        <w:tc>
          <w:tcPr>
            <w:tcW w:w="1800" w:type="dxa"/>
          </w:tcPr>
          <w:p w:rsidR="009E4ABF" w:rsidRDefault="009E4ABF" w:rsidP="002A0A07">
            <w:pPr>
              <w:pStyle w:val="Tablecontent"/>
            </w:pPr>
            <w:r>
              <w:t>Schedule date</w:t>
            </w:r>
          </w:p>
        </w:tc>
        <w:tc>
          <w:tcPr>
            <w:tcW w:w="1980" w:type="dxa"/>
          </w:tcPr>
          <w:p w:rsidR="009E4ABF" w:rsidRDefault="009E4ABF" w:rsidP="002A0A07">
            <w:pPr>
              <w:pStyle w:val="Tablecontent"/>
            </w:pPr>
            <w:r>
              <w:t>Valid Schedule date</w:t>
            </w:r>
          </w:p>
        </w:tc>
        <w:tc>
          <w:tcPr>
            <w:tcW w:w="1620" w:type="dxa"/>
          </w:tcPr>
          <w:p w:rsidR="009E4ABF" w:rsidRPr="00B70029" w:rsidRDefault="00530DD4" w:rsidP="002A0A07">
            <w:pPr>
              <w:pStyle w:val="Tablecontent"/>
              <w:rPr>
                <w:rFonts w:ascii="Calibri" w:hAnsi="Calibri"/>
                <w:color w:val="000000"/>
                <w:sz w:val="22"/>
                <w:szCs w:val="22"/>
              </w:rPr>
            </w:pPr>
            <w:r w:rsidRPr="000A5110">
              <w:rPr>
                <w:rFonts w:ascii="Calibri" w:hAnsi="Calibri"/>
                <w:color w:val="000000"/>
                <w:sz w:val="22"/>
                <w:szCs w:val="22"/>
              </w:rPr>
              <w:t>15/12/16</w:t>
            </w:r>
          </w:p>
        </w:tc>
        <w:tc>
          <w:tcPr>
            <w:tcW w:w="720" w:type="dxa"/>
          </w:tcPr>
          <w:p w:rsidR="009E4ABF" w:rsidRDefault="00530DD4" w:rsidP="002A0A07">
            <w:pPr>
              <w:pStyle w:val="Tablecontent"/>
            </w:pPr>
            <w:r>
              <w:t>Date</w:t>
            </w:r>
          </w:p>
        </w:tc>
        <w:tc>
          <w:tcPr>
            <w:tcW w:w="1620" w:type="dxa"/>
          </w:tcPr>
          <w:p w:rsidR="009E4ABF" w:rsidRDefault="00530DD4" w:rsidP="002A0A07">
            <w:pPr>
              <w:pStyle w:val="Tablecontent"/>
            </w:pPr>
            <w:r>
              <w:t>M</w:t>
            </w:r>
          </w:p>
        </w:tc>
      </w:tr>
      <w:tr w:rsidR="009E4ABF" w:rsidRPr="00425C8F" w:rsidTr="002A0A07">
        <w:trPr>
          <w:cantSplit/>
          <w:trHeight w:val="277"/>
        </w:trPr>
        <w:tc>
          <w:tcPr>
            <w:tcW w:w="1800" w:type="dxa"/>
          </w:tcPr>
          <w:p w:rsidR="009E4ABF" w:rsidRPr="000A5110" w:rsidRDefault="009E4ABF" w:rsidP="002A0A07">
            <w:pPr>
              <w:pStyle w:val="Tablecontent"/>
              <w:rPr>
                <w:rFonts w:ascii="Calibri" w:hAnsi="Calibri"/>
                <w:color w:val="000000"/>
                <w:sz w:val="22"/>
                <w:szCs w:val="22"/>
              </w:rPr>
            </w:pPr>
            <w:r w:rsidRPr="000A5110">
              <w:rPr>
                <w:rFonts w:ascii="Calibri" w:hAnsi="Calibri"/>
                <w:color w:val="000000"/>
                <w:sz w:val="22"/>
                <w:szCs w:val="22"/>
              </w:rPr>
              <w:t>noOfRecords</w:t>
            </w:r>
          </w:p>
        </w:tc>
        <w:tc>
          <w:tcPr>
            <w:tcW w:w="1800" w:type="dxa"/>
          </w:tcPr>
          <w:p w:rsidR="009E4ABF" w:rsidRDefault="009E4ABF" w:rsidP="002A0A07">
            <w:pPr>
              <w:pStyle w:val="Tablecontent"/>
            </w:pPr>
            <w:r>
              <w:t>No of records</w:t>
            </w:r>
          </w:p>
        </w:tc>
        <w:tc>
          <w:tcPr>
            <w:tcW w:w="1980" w:type="dxa"/>
          </w:tcPr>
          <w:p w:rsidR="009E4ABF" w:rsidRDefault="009E4ABF" w:rsidP="002A0A07">
            <w:pPr>
              <w:pStyle w:val="Tablecontent"/>
            </w:pPr>
            <w:r>
              <w:t>Valid No of records</w:t>
            </w:r>
          </w:p>
        </w:tc>
        <w:tc>
          <w:tcPr>
            <w:tcW w:w="1620" w:type="dxa"/>
          </w:tcPr>
          <w:p w:rsidR="009E4ABF" w:rsidRPr="00B70029" w:rsidRDefault="00530DD4" w:rsidP="002A0A07">
            <w:pPr>
              <w:pStyle w:val="Tablecontent"/>
              <w:rPr>
                <w:rFonts w:ascii="Calibri" w:hAnsi="Calibri"/>
                <w:color w:val="000000"/>
                <w:sz w:val="22"/>
                <w:szCs w:val="22"/>
              </w:rPr>
            </w:pPr>
            <w:r>
              <w:rPr>
                <w:rFonts w:ascii="Calibri" w:hAnsi="Calibri"/>
                <w:color w:val="000000"/>
                <w:sz w:val="22"/>
                <w:szCs w:val="22"/>
              </w:rPr>
              <w:t>5</w:t>
            </w:r>
          </w:p>
        </w:tc>
        <w:tc>
          <w:tcPr>
            <w:tcW w:w="720" w:type="dxa"/>
          </w:tcPr>
          <w:p w:rsidR="009E4ABF" w:rsidRDefault="00530DD4" w:rsidP="002A0A07">
            <w:pPr>
              <w:pStyle w:val="Tablecontent"/>
            </w:pPr>
            <w:r>
              <w:t>N</w:t>
            </w:r>
          </w:p>
        </w:tc>
        <w:tc>
          <w:tcPr>
            <w:tcW w:w="1620" w:type="dxa"/>
          </w:tcPr>
          <w:p w:rsidR="009E4ABF" w:rsidRDefault="00530DD4" w:rsidP="002A0A07">
            <w:pPr>
              <w:pStyle w:val="Tablecontent"/>
            </w:pPr>
            <w:r>
              <w:t>M</w:t>
            </w:r>
          </w:p>
        </w:tc>
      </w:tr>
      <w:tr w:rsidR="009E4ABF" w:rsidRPr="00425C8F" w:rsidTr="002A0A07">
        <w:trPr>
          <w:cantSplit/>
          <w:trHeight w:val="277"/>
        </w:trPr>
        <w:tc>
          <w:tcPr>
            <w:tcW w:w="1800" w:type="dxa"/>
          </w:tcPr>
          <w:p w:rsidR="009E4ABF" w:rsidRPr="000A5110" w:rsidRDefault="009E4ABF" w:rsidP="002A0A07">
            <w:pPr>
              <w:pStyle w:val="Tablecontent"/>
              <w:rPr>
                <w:rFonts w:ascii="Calibri" w:hAnsi="Calibri"/>
                <w:color w:val="000000"/>
                <w:sz w:val="22"/>
                <w:szCs w:val="22"/>
              </w:rPr>
            </w:pPr>
            <w:r w:rsidRPr="000A5110">
              <w:rPr>
                <w:rFonts w:ascii="Calibri" w:hAnsi="Calibri"/>
                <w:color w:val="000000"/>
                <w:sz w:val="22"/>
                <w:szCs w:val="22"/>
              </w:rPr>
              <w:t>requestFor</w:t>
            </w:r>
          </w:p>
        </w:tc>
        <w:tc>
          <w:tcPr>
            <w:tcW w:w="1800" w:type="dxa"/>
          </w:tcPr>
          <w:p w:rsidR="009E4ABF" w:rsidRDefault="009E4ABF" w:rsidP="002A0A07">
            <w:pPr>
              <w:pStyle w:val="Tablecontent"/>
            </w:pPr>
            <w:r>
              <w:t>Request for</w:t>
            </w:r>
          </w:p>
        </w:tc>
        <w:tc>
          <w:tcPr>
            <w:tcW w:w="1980" w:type="dxa"/>
          </w:tcPr>
          <w:p w:rsidR="009E4ABF" w:rsidRDefault="00530DD4" w:rsidP="00530DD4">
            <w:pPr>
              <w:pStyle w:val="Tablecontent"/>
            </w:pPr>
            <w:r>
              <w:t xml:space="preserve">Value for </w:t>
            </w:r>
            <w:r w:rsidR="009E4ABF">
              <w:t xml:space="preserve">request for </w:t>
            </w:r>
          </w:p>
        </w:tc>
        <w:tc>
          <w:tcPr>
            <w:tcW w:w="1620" w:type="dxa"/>
          </w:tcPr>
          <w:p w:rsidR="009E4ABF" w:rsidRPr="00B70029" w:rsidRDefault="00530DD4" w:rsidP="002A0A07">
            <w:pPr>
              <w:pStyle w:val="Tablecontent"/>
              <w:rPr>
                <w:rFonts w:ascii="Calibri" w:hAnsi="Calibri"/>
                <w:color w:val="000000"/>
                <w:sz w:val="22"/>
                <w:szCs w:val="22"/>
              </w:rPr>
            </w:pPr>
            <w:r w:rsidRPr="000A5110">
              <w:rPr>
                <w:rFonts w:ascii="Calibri" w:hAnsi="Calibri"/>
                <w:color w:val="000000"/>
                <w:sz w:val="22"/>
                <w:szCs w:val="22"/>
              </w:rPr>
              <w:t>reschedule</w:t>
            </w:r>
          </w:p>
        </w:tc>
        <w:tc>
          <w:tcPr>
            <w:tcW w:w="720" w:type="dxa"/>
          </w:tcPr>
          <w:p w:rsidR="009E4ABF" w:rsidRDefault="00530DD4" w:rsidP="002A0A07">
            <w:pPr>
              <w:pStyle w:val="Tablecontent"/>
            </w:pPr>
            <w:r>
              <w:t>A</w:t>
            </w:r>
          </w:p>
        </w:tc>
        <w:tc>
          <w:tcPr>
            <w:tcW w:w="1620" w:type="dxa"/>
          </w:tcPr>
          <w:p w:rsidR="009E4ABF" w:rsidRDefault="00530DD4" w:rsidP="002A0A07">
            <w:pPr>
              <w:pStyle w:val="Tablecontent"/>
            </w:pPr>
            <w:r>
              <w:t>O</w:t>
            </w:r>
          </w:p>
        </w:tc>
      </w:tr>
      <w:tr w:rsidR="009E4ABF" w:rsidRPr="00425C8F" w:rsidTr="002A0A07">
        <w:trPr>
          <w:cantSplit/>
          <w:trHeight w:val="277"/>
        </w:trPr>
        <w:tc>
          <w:tcPr>
            <w:tcW w:w="1800" w:type="dxa"/>
          </w:tcPr>
          <w:p w:rsidR="009E4ABF" w:rsidRPr="000A5110" w:rsidRDefault="009E4ABF" w:rsidP="002A0A07">
            <w:pPr>
              <w:pStyle w:val="Tablecontent"/>
              <w:rPr>
                <w:rFonts w:ascii="Calibri" w:hAnsi="Calibri"/>
                <w:color w:val="000000"/>
                <w:sz w:val="22"/>
                <w:szCs w:val="22"/>
              </w:rPr>
            </w:pPr>
            <w:r w:rsidRPr="000A5110">
              <w:rPr>
                <w:rFonts w:ascii="Calibri" w:hAnsi="Calibri"/>
                <w:color w:val="000000"/>
                <w:sz w:val="22"/>
                <w:szCs w:val="22"/>
              </w:rPr>
              <w:t>iterations</w:t>
            </w:r>
          </w:p>
        </w:tc>
        <w:tc>
          <w:tcPr>
            <w:tcW w:w="1800" w:type="dxa"/>
          </w:tcPr>
          <w:p w:rsidR="009E4ABF" w:rsidRDefault="009E4ABF" w:rsidP="002A0A07">
            <w:pPr>
              <w:pStyle w:val="Tablecontent"/>
            </w:pPr>
            <w:r>
              <w:t>iterations</w:t>
            </w:r>
          </w:p>
        </w:tc>
        <w:tc>
          <w:tcPr>
            <w:tcW w:w="1980" w:type="dxa"/>
          </w:tcPr>
          <w:p w:rsidR="009E4ABF" w:rsidRDefault="009E4ABF" w:rsidP="002A0A07">
            <w:pPr>
              <w:pStyle w:val="Tablecontent"/>
            </w:pPr>
            <w:r>
              <w:t>Iteration value</w:t>
            </w:r>
          </w:p>
        </w:tc>
        <w:tc>
          <w:tcPr>
            <w:tcW w:w="1620" w:type="dxa"/>
          </w:tcPr>
          <w:p w:rsidR="009E4ABF" w:rsidRPr="00B70029" w:rsidRDefault="00530DD4" w:rsidP="002A0A07">
            <w:pPr>
              <w:pStyle w:val="Tablecontent"/>
              <w:rPr>
                <w:rFonts w:ascii="Calibri" w:hAnsi="Calibri"/>
                <w:color w:val="000000"/>
                <w:sz w:val="22"/>
                <w:szCs w:val="22"/>
              </w:rPr>
            </w:pPr>
            <w:r>
              <w:rPr>
                <w:rFonts w:ascii="Calibri" w:hAnsi="Calibri"/>
                <w:color w:val="000000"/>
                <w:sz w:val="22"/>
                <w:szCs w:val="22"/>
              </w:rPr>
              <w:t>Daily</w:t>
            </w:r>
          </w:p>
        </w:tc>
        <w:tc>
          <w:tcPr>
            <w:tcW w:w="720" w:type="dxa"/>
          </w:tcPr>
          <w:p w:rsidR="009E4ABF" w:rsidRDefault="00530DD4" w:rsidP="002A0A07">
            <w:pPr>
              <w:pStyle w:val="Tablecontent"/>
            </w:pPr>
            <w:r>
              <w:t>A</w:t>
            </w:r>
          </w:p>
        </w:tc>
        <w:tc>
          <w:tcPr>
            <w:tcW w:w="1620" w:type="dxa"/>
          </w:tcPr>
          <w:p w:rsidR="009E4ABF" w:rsidRDefault="00530DD4" w:rsidP="002A0A07">
            <w:pPr>
              <w:pStyle w:val="Tablecontent"/>
            </w:pPr>
            <w:r>
              <w:t>O</w:t>
            </w:r>
          </w:p>
        </w:tc>
      </w:tr>
      <w:tr w:rsidR="009E4ABF" w:rsidRPr="00425C8F" w:rsidTr="002A0A07">
        <w:trPr>
          <w:cantSplit/>
          <w:trHeight w:val="277"/>
        </w:trPr>
        <w:tc>
          <w:tcPr>
            <w:tcW w:w="1800" w:type="dxa"/>
          </w:tcPr>
          <w:p w:rsidR="009E4ABF" w:rsidRPr="000A5110" w:rsidRDefault="009E4ABF" w:rsidP="002A0A07">
            <w:pPr>
              <w:pStyle w:val="Tablecontent"/>
              <w:rPr>
                <w:rFonts w:ascii="Calibri" w:hAnsi="Calibri"/>
                <w:color w:val="000000"/>
                <w:sz w:val="22"/>
                <w:szCs w:val="22"/>
              </w:rPr>
            </w:pPr>
            <w:r w:rsidRPr="000A5110">
              <w:rPr>
                <w:rFonts w:ascii="Calibri" w:hAnsi="Calibri"/>
                <w:color w:val="000000"/>
                <w:sz w:val="22"/>
                <w:szCs w:val="22"/>
              </w:rPr>
              <w:t>frequencyCode</w:t>
            </w:r>
          </w:p>
        </w:tc>
        <w:tc>
          <w:tcPr>
            <w:tcW w:w="1800" w:type="dxa"/>
          </w:tcPr>
          <w:p w:rsidR="009E4ABF" w:rsidRDefault="009E4ABF" w:rsidP="002A0A07">
            <w:pPr>
              <w:pStyle w:val="Tablecontent"/>
            </w:pPr>
            <w:r>
              <w:t>Frequency</w:t>
            </w:r>
          </w:p>
        </w:tc>
        <w:tc>
          <w:tcPr>
            <w:tcW w:w="1980" w:type="dxa"/>
          </w:tcPr>
          <w:p w:rsidR="009E4ABF" w:rsidRDefault="009E4ABF" w:rsidP="002A0A07">
            <w:pPr>
              <w:pStyle w:val="Tablecontent"/>
            </w:pPr>
            <w:r>
              <w:t>Frequency value</w:t>
            </w:r>
          </w:p>
        </w:tc>
        <w:tc>
          <w:tcPr>
            <w:tcW w:w="1620" w:type="dxa"/>
          </w:tcPr>
          <w:p w:rsidR="009E4ABF" w:rsidRPr="00B70029" w:rsidRDefault="00530DD4" w:rsidP="002A0A07">
            <w:pPr>
              <w:pStyle w:val="Tablecontent"/>
              <w:rPr>
                <w:rFonts w:ascii="Calibri" w:hAnsi="Calibri"/>
                <w:color w:val="000000"/>
                <w:sz w:val="22"/>
                <w:szCs w:val="22"/>
              </w:rPr>
            </w:pPr>
            <w:r>
              <w:rPr>
                <w:rFonts w:ascii="Calibri" w:hAnsi="Calibri"/>
                <w:color w:val="000000"/>
                <w:sz w:val="22"/>
                <w:szCs w:val="22"/>
              </w:rPr>
              <w:t>1</w:t>
            </w:r>
          </w:p>
        </w:tc>
        <w:tc>
          <w:tcPr>
            <w:tcW w:w="720" w:type="dxa"/>
          </w:tcPr>
          <w:p w:rsidR="009E4ABF" w:rsidRDefault="00530DD4" w:rsidP="002A0A07">
            <w:pPr>
              <w:pStyle w:val="Tablecontent"/>
            </w:pPr>
            <w:r>
              <w:t>N</w:t>
            </w:r>
          </w:p>
        </w:tc>
        <w:tc>
          <w:tcPr>
            <w:tcW w:w="1620" w:type="dxa"/>
          </w:tcPr>
          <w:p w:rsidR="009E4ABF" w:rsidRDefault="00530DD4" w:rsidP="002A0A07">
            <w:pPr>
              <w:pStyle w:val="Tablecontent"/>
            </w:pPr>
            <w:r>
              <w:t>O</w:t>
            </w:r>
          </w:p>
        </w:tc>
      </w:tr>
      <w:tr w:rsidR="009E4ABF" w:rsidRPr="00425C8F" w:rsidTr="002A0A07">
        <w:trPr>
          <w:cantSplit/>
          <w:trHeight w:val="277"/>
        </w:trPr>
        <w:tc>
          <w:tcPr>
            <w:tcW w:w="1800" w:type="dxa"/>
          </w:tcPr>
          <w:p w:rsidR="009E4ABF" w:rsidRDefault="009E4ABF" w:rsidP="002A0A07">
            <w:pPr>
              <w:pStyle w:val="Tablecontent"/>
            </w:pPr>
            <w:r w:rsidRPr="003503F6">
              <w:rPr>
                <w:rFonts w:ascii="Calibri" w:hAnsi="Calibri"/>
                <w:color w:val="000000"/>
                <w:sz w:val="22"/>
                <w:szCs w:val="22"/>
              </w:rPr>
              <w:t>userID</w:t>
            </w:r>
          </w:p>
        </w:tc>
        <w:tc>
          <w:tcPr>
            <w:tcW w:w="1800" w:type="dxa"/>
          </w:tcPr>
          <w:p w:rsidR="009E4ABF" w:rsidRDefault="009E4ABF" w:rsidP="002A0A07">
            <w:pPr>
              <w:pStyle w:val="Tablecontent"/>
            </w:pPr>
            <w:r>
              <w:t>User id</w:t>
            </w:r>
          </w:p>
        </w:tc>
        <w:tc>
          <w:tcPr>
            <w:tcW w:w="1980" w:type="dxa"/>
          </w:tcPr>
          <w:p w:rsidR="009E4ABF" w:rsidRDefault="009E4ABF" w:rsidP="002A0A07">
            <w:pPr>
              <w:pStyle w:val="Tablecontent"/>
            </w:pPr>
            <w:r>
              <w:t>Valid user id</w:t>
            </w:r>
          </w:p>
        </w:tc>
        <w:tc>
          <w:tcPr>
            <w:tcW w:w="1620" w:type="dxa"/>
          </w:tcPr>
          <w:p w:rsidR="009E4ABF" w:rsidRDefault="009E4ABF" w:rsidP="002A0A07">
            <w:pPr>
              <w:pStyle w:val="Tablecontent"/>
            </w:pPr>
            <w:r w:rsidRPr="003503F6">
              <w:rPr>
                <w:rFonts w:ascii="Calibri" w:hAnsi="Calibri"/>
                <w:color w:val="000000"/>
                <w:sz w:val="22"/>
                <w:szCs w:val="22"/>
              </w:rPr>
              <w:t>NGCO0000011490</w:t>
            </w:r>
          </w:p>
        </w:tc>
        <w:tc>
          <w:tcPr>
            <w:tcW w:w="720" w:type="dxa"/>
          </w:tcPr>
          <w:p w:rsidR="009E4ABF" w:rsidRDefault="009E4ABF" w:rsidP="002A0A07">
            <w:pPr>
              <w:pStyle w:val="Tablecontent"/>
            </w:pPr>
            <w:r>
              <w:t>A</w:t>
            </w:r>
          </w:p>
        </w:tc>
        <w:tc>
          <w:tcPr>
            <w:tcW w:w="1620" w:type="dxa"/>
          </w:tcPr>
          <w:p w:rsidR="009E4ABF" w:rsidRPr="00425C8F" w:rsidRDefault="009E4ABF" w:rsidP="002A0A07">
            <w:pPr>
              <w:pStyle w:val="Tablecontent"/>
            </w:pPr>
            <w:r>
              <w:t>M</w:t>
            </w:r>
          </w:p>
        </w:tc>
      </w:tr>
      <w:tr w:rsidR="009E4ABF" w:rsidRPr="00425C8F" w:rsidTr="002A0A07">
        <w:trPr>
          <w:cantSplit/>
          <w:trHeight w:val="277"/>
        </w:trPr>
        <w:tc>
          <w:tcPr>
            <w:tcW w:w="1800" w:type="dxa"/>
          </w:tcPr>
          <w:p w:rsidR="009E4ABF" w:rsidRPr="003503F6" w:rsidRDefault="009E4ABF" w:rsidP="002A0A07">
            <w:pPr>
              <w:pStyle w:val="Tablecontent"/>
              <w:rPr>
                <w:rFonts w:ascii="Calibri" w:hAnsi="Calibri"/>
                <w:color w:val="000000"/>
                <w:sz w:val="22"/>
                <w:szCs w:val="22"/>
              </w:rPr>
            </w:pPr>
            <w:r w:rsidRPr="000A5110">
              <w:rPr>
                <w:rFonts w:ascii="Calibri" w:hAnsi="Calibri"/>
                <w:color w:val="000000"/>
                <w:sz w:val="22"/>
                <w:szCs w:val="22"/>
              </w:rPr>
              <w:t>uploadFilePath</w:t>
            </w:r>
          </w:p>
        </w:tc>
        <w:tc>
          <w:tcPr>
            <w:tcW w:w="1800" w:type="dxa"/>
          </w:tcPr>
          <w:p w:rsidR="009E4ABF" w:rsidRDefault="009E4ABF" w:rsidP="002A0A07">
            <w:pPr>
              <w:pStyle w:val="Tablecontent"/>
            </w:pPr>
            <w:r>
              <w:t>Upload file path</w:t>
            </w:r>
          </w:p>
        </w:tc>
        <w:tc>
          <w:tcPr>
            <w:tcW w:w="1980" w:type="dxa"/>
          </w:tcPr>
          <w:p w:rsidR="009E4ABF" w:rsidRDefault="009E4ABF" w:rsidP="009E4ABF">
            <w:pPr>
              <w:pStyle w:val="Tablecontent"/>
            </w:pPr>
            <w:r>
              <w:t>Valid file path</w:t>
            </w:r>
          </w:p>
        </w:tc>
        <w:tc>
          <w:tcPr>
            <w:tcW w:w="1620" w:type="dxa"/>
          </w:tcPr>
          <w:p w:rsidR="009E4ABF" w:rsidRPr="003503F6" w:rsidRDefault="00530DD4" w:rsidP="002A0A07">
            <w:pPr>
              <w:pStyle w:val="Tablecontent"/>
              <w:rPr>
                <w:rFonts w:ascii="Calibri" w:hAnsi="Calibri"/>
                <w:color w:val="000000"/>
                <w:sz w:val="22"/>
                <w:szCs w:val="22"/>
              </w:rPr>
            </w:pPr>
            <w:r>
              <w:rPr>
                <w:rFonts w:ascii="Calibri" w:hAnsi="Calibri"/>
                <w:color w:val="000000"/>
                <w:sz w:val="22"/>
                <w:szCs w:val="22"/>
              </w:rPr>
              <w:t>File location</w:t>
            </w:r>
          </w:p>
        </w:tc>
        <w:tc>
          <w:tcPr>
            <w:tcW w:w="720" w:type="dxa"/>
          </w:tcPr>
          <w:p w:rsidR="009E4ABF" w:rsidRDefault="00530DD4" w:rsidP="002A0A07">
            <w:pPr>
              <w:pStyle w:val="Tablecontent"/>
            </w:pPr>
            <w:r>
              <w:t>A</w:t>
            </w:r>
          </w:p>
        </w:tc>
        <w:tc>
          <w:tcPr>
            <w:tcW w:w="1620" w:type="dxa"/>
          </w:tcPr>
          <w:p w:rsidR="009E4ABF" w:rsidRDefault="00530DD4" w:rsidP="002A0A07">
            <w:pPr>
              <w:pStyle w:val="Tablecontent"/>
            </w:pPr>
            <w:r>
              <w:t>M</w:t>
            </w:r>
          </w:p>
        </w:tc>
      </w:tr>
      <w:tr w:rsidR="009E4ABF" w:rsidRPr="00425C8F" w:rsidTr="002A0A07">
        <w:trPr>
          <w:cantSplit/>
          <w:trHeight w:val="277"/>
        </w:trPr>
        <w:tc>
          <w:tcPr>
            <w:tcW w:w="1800" w:type="dxa"/>
          </w:tcPr>
          <w:p w:rsidR="009E4ABF" w:rsidRPr="00425C8F" w:rsidRDefault="009E4ABF" w:rsidP="002A0A07">
            <w:pPr>
              <w:pStyle w:val="Tablecontent"/>
            </w:pPr>
            <w:r w:rsidRPr="003503F6">
              <w:rPr>
                <w:rFonts w:ascii="Calibri" w:hAnsi="Calibri"/>
                <w:color w:val="000000"/>
                <w:sz w:val="22"/>
                <w:szCs w:val="22"/>
              </w:rPr>
              <w:t>serviceTypeCode</w:t>
            </w:r>
          </w:p>
        </w:tc>
        <w:tc>
          <w:tcPr>
            <w:tcW w:w="1800" w:type="dxa"/>
          </w:tcPr>
          <w:p w:rsidR="009E4ABF" w:rsidRPr="00425C8F" w:rsidRDefault="009E4ABF" w:rsidP="002A0A07">
            <w:pPr>
              <w:pStyle w:val="Tablecontent"/>
            </w:pPr>
            <w:r>
              <w:t>Service type code</w:t>
            </w:r>
          </w:p>
        </w:tc>
        <w:tc>
          <w:tcPr>
            <w:tcW w:w="1980" w:type="dxa"/>
          </w:tcPr>
          <w:p w:rsidR="009E4ABF" w:rsidRPr="00425C8F" w:rsidRDefault="009E4ABF" w:rsidP="002A0A07">
            <w:pPr>
              <w:pStyle w:val="Tablecontent"/>
            </w:pPr>
            <w:r>
              <w:t>Valid Service type code</w:t>
            </w:r>
          </w:p>
        </w:tc>
        <w:tc>
          <w:tcPr>
            <w:tcW w:w="1620" w:type="dxa"/>
          </w:tcPr>
          <w:p w:rsidR="009E4ABF" w:rsidRPr="00425C8F" w:rsidRDefault="009E4ABF" w:rsidP="002A0A07">
            <w:pPr>
              <w:pStyle w:val="Tablecontent"/>
            </w:pPr>
            <w:r>
              <w:t>RC</w:t>
            </w:r>
          </w:p>
        </w:tc>
        <w:tc>
          <w:tcPr>
            <w:tcW w:w="720" w:type="dxa"/>
          </w:tcPr>
          <w:p w:rsidR="009E4ABF" w:rsidRPr="00425C8F" w:rsidRDefault="009E4ABF" w:rsidP="002A0A07">
            <w:pPr>
              <w:pStyle w:val="Tablecontent"/>
            </w:pPr>
            <w:r>
              <w:t>A</w:t>
            </w:r>
          </w:p>
        </w:tc>
        <w:tc>
          <w:tcPr>
            <w:tcW w:w="1620" w:type="dxa"/>
          </w:tcPr>
          <w:p w:rsidR="009E4ABF" w:rsidRPr="00425C8F" w:rsidRDefault="009E4ABF" w:rsidP="002A0A07">
            <w:pPr>
              <w:pStyle w:val="Tablecontent"/>
            </w:pPr>
            <w:r>
              <w:t>M</w:t>
            </w:r>
          </w:p>
        </w:tc>
      </w:tr>
      <w:tr w:rsidR="009E4ABF" w:rsidRPr="00425C8F" w:rsidTr="002A0A07">
        <w:trPr>
          <w:cantSplit/>
          <w:trHeight w:val="277"/>
        </w:trPr>
        <w:tc>
          <w:tcPr>
            <w:tcW w:w="1800" w:type="dxa"/>
          </w:tcPr>
          <w:p w:rsidR="009E4ABF" w:rsidRPr="003503F6" w:rsidRDefault="009E4ABF" w:rsidP="002A0A07">
            <w:pPr>
              <w:pStyle w:val="Tablecontent"/>
              <w:rPr>
                <w:rFonts w:ascii="Calibri" w:hAnsi="Calibri"/>
                <w:color w:val="000000"/>
                <w:sz w:val="22"/>
                <w:szCs w:val="22"/>
              </w:rPr>
            </w:pPr>
            <w:r w:rsidRPr="003503F6">
              <w:rPr>
                <w:rFonts w:ascii="Calibri" w:hAnsi="Calibri"/>
                <w:color w:val="000000"/>
                <w:sz w:val="22"/>
                <w:szCs w:val="22"/>
              </w:rPr>
              <w:t>type</w:t>
            </w:r>
          </w:p>
        </w:tc>
        <w:tc>
          <w:tcPr>
            <w:tcW w:w="1800" w:type="dxa"/>
          </w:tcPr>
          <w:p w:rsidR="009E4ABF" w:rsidRDefault="009E4ABF" w:rsidP="002A0A07">
            <w:pPr>
              <w:pStyle w:val="Tablecontent"/>
            </w:pPr>
            <w:r>
              <w:t>Service type</w:t>
            </w:r>
          </w:p>
        </w:tc>
        <w:tc>
          <w:tcPr>
            <w:tcW w:w="1980" w:type="dxa"/>
          </w:tcPr>
          <w:p w:rsidR="009E4ABF" w:rsidRDefault="009E4ABF" w:rsidP="002A0A07">
            <w:pPr>
              <w:pStyle w:val="Tablecontent"/>
            </w:pPr>
            <w:r>
              <w:t>Service type of operation</w:t>
            </w:r>
          </w:p>
        </w:tc>
        <w:tc>
          <w:tcPr>
            <w:tcW w:w="1620" w:type="dxa"/>
          </w:tcPr>
          <w:p w:rsidR="009E4ABF" w:rsidRDefault="009E4ABF" w:rsidP="002A0A07">
            <w:pPr>
              <w:pStyle w:val="Tablecontent"/>
            </w:pPr>
            <w:r w:rsidRPr="000A5110">
              <w:rPr>
                <w:rFonts w:ascii="Calibri" w:hAnsi="Calibri"/>
                <w:color w:val="000000"/>
                <w:sz w:val="22"/>
                <w:szCs w:val="22"/>
              </w:rPr>
              <w:t>PROCESSRESCHDL</w:t>
            </w:r>
          </w:p>
        </w:tc>
        <w:tc>
          <w:tcPr>
            <w:tcW w:w="720" w:type="dxa"/>
          </w:tcPr>
          <w:p w:rsidR="009E4ABF" w:rsidRDefault="009E4ABF" w:rsidP="002A0A07">
            <w:pPr>
              <w:pStyle w:val="Tablecontent"/>
            </w:pPr>
            <w:r>
              <w:t>A</w:t>
            </w:r>
          </w:p>
        </w:tc>
        <w:tc>
          <w:tcPr>
            <w:tcW w:w="1620" w:type="dxa"/>
          </w:tcPr>
          <w:p w:rsidR="009E4ABF" w:rsidRDefault="009E4ABF" w:rsidP="002A0A07">
            <w:pPr>
              <w:pStyle w:val="Tablecontent"/>
            </w:pPr>
            <w:r>
              <w:t>M</w:t>
            </w:r>
          </w:p>
        </w:tc>
      </w:tr>
    </w:tbl>
    <w:p w:rsidR="004A0281" w:rsidRDefault="004A0281" w:rsidP="004A0281">
      <w:pPr>
        <w:pStyle w:val="BodyText2"/>
        <w:ind w:left="180"/>
        <w:rPr>
          <w:lang w:val="en-IN"/>
        </w:rPr>
      </w:pPr>
    </w:p>
    <w:p w:rsidR="004A0281" w:rsidRPr="00425C8F" w:rsidRDefault="004A0281" w:rsidP="004A0281">
      <w:pPr>
        <w:pStyle w:val="Heading"/>
        <w:ind w:left="180"/>
        <w:rPr>
          <w:color w:val="auto"/>
        </w:rPr>
      </w:pPr>
      <w:r w:rsidRPr="00425C8F">
        <w:rPr>
          <w:color w:val="auto"/>
        </w:rPr>
        <w:t>Response Syntax</w:t>
      </w:r>
    </w:p>
    <w:p w:rsidR="004A0281" w:rsidRDefault="004A0281" w:rsidP="004A0281">
      <w:pPr>
        <w:pStyle w:val="BodyText2"/>
        <w:ind w:left="900"/>
      </w:pPr>
      <w:r w:rsidRPr="00425C8F">
        <w:t xml:space="preserve">PreTUPS system sends the acknowledgement to the External system. The acknowledgement will be in </w:t>
      </w:r>
      <w:r>
        <w:t>JSON</w:t>
      </w:r>
      <w:r w:rsidRPr="00425C8F">
        <w:t xml:space="preserve"> and send as response of the request. The </w:t>
      </w:r>
      <w:r>
        <w:t>JSON</w:t>
      </w:r>
      <w:r w:rsidRPr="00425C8F">
        <w:t xml:space="preserve"> response details are mentioned below</w:t>
      </w:r>
      <w:r>
        <w:t>.</w:t>
      </w:r>
    </w:p>
    <w:p w:rsidR="004A0281" w:rsidRDefault="004A0281" w:rsidP="004A0281">
      <w:pPr>
        <w:pStyle w:val="BodyText2"/>
        <w:ind w:left="900"/>
      </w:pPr>
    </w:p>
    <w:p w:rsidR="004E5401" w:rsidRPr="004E5401" w:rsidRDefault="004E5401" w:rsidP="004E5401">
      <w:pPr>
        <w:ind w:left="180"/>
        <w:jc w:val="both"/>
        <w:rPr>
          <w:rFonts w:ascii="Calibri" w:hAnsi="Calibri"/>
          <w:color w:val="000000"/>
          <w:sz w:val="22"/>
          <w:szCs w:val="22"/>
        </w:rPr>
      </w:pPr>
      <w:r w:rsidRPr="004E5401">
        <w:rPr>
          <w:rFonts w:ascii="Calibri" w:hAnsi="Calibri"/>
          <w:color w:val="000000"/>
          <w:sz w:val="22"/>
          <w:szCs w:val="22"/>
        </w:rPr>
        <w:t>{"statusCode":200,"status":true,"successMsg":"restrictedsubs.scheduletopuprecharge.file.has.been.processed.successfully","formError":null,"globalError":null,"param</w:t>
      </w:r>
    </w:p>
    <w:p w:rsidR="004A0281" w:rsidRDefault="004E5401" w:rsidP="004E5401">
      <w:pPr>
        <w:ind w:left="180"/>
        <w:jc w:val="both"/>
        <w:rPr>
          <w:rFonts w:ascii="Calibri" w:hAnsi="Calibri"/>
          <w:color w:val="000000"/>
          <w:sz w:val="22"/>
          <w:szCs w:val="22"/>
        </w:rPr>
      </w:pPr>
      <w:r w:rsidRPr="004E5401">
        <w:rPr>
          <w:rFonts w:ascii="Calibri" w:hAnsi="Calibri"/>
          <w:color w:val="000000"/>
          <w:sz w:val="22"/>
          <w:szCs w:val="22"/>
        </w:rPr>
        <w:t>eters":["SB161215.0019"],"dataObject":null,"fieldError":{},"messageCode":null}</w:t>
      </w:r>
    </w:p>
    <w:p w:rsidR="004A0281" w:rsidRDefault="004A0281" w:rsidP="004A0281">
      <w:pPr>
        <w:pStyle w:val="Heading"/>
        <w:ind w:left="180"/>
        <w:rPr>
          <w:color w:val="auto"/>
        </w:rPr>
      </w:pPr>
      <w:r w:rsidRPr="00425C8F">
        <w:rPr>
          <w:color w:val="auto"/>
        </w:rPr>
        <w:t>Fields Detail</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1800"/>
        <w:gridCol w:w="1980"/>
        <w:gridCol w:w="1620"/>
        <w:gridCol w:w="720"/>
        <w:gridCol w:w="1620"/>
      </w:tblGrid>
      <w:tr w:rsidR="004A0281" w:rsidRPr="00425C8F" w:rsidTr="002A0A07">
        <w:trPr>
          <w:trHeight w:val="277"/>
          <w:tblHeader/>
        </w:trPr>
        <w:tc>
          <w:tcPr>
            <w:tcW w:w="1800" w:type="dxa"/>
            <w:shd w:val="clear" w:color="auto" w:fill="E31837"/>
          </w:tcPr>
          <w:p w:rsidR="004A0281" w:rsidRPr="00425C8F" w:rsidRDefault="004A0281" w:rsidP="002A0A07">
            <w:pPr>
              <w:pStyle w:val="TableColumnLabels"/>
              <w:rPr>
                <w:color w:val="auto"/>
                <w:lang w:val="en-IN"/>
              </w:rPr>
            </w:pPr>
            <w:r w:rsidRPr="00425C8F">
              <w:rPr>
                <w:color w:val="auto"/>
                <w:lang w:val="en-IN"/>
              </w:rPr>
              <w:t>TAG</w:t>
            </w:r>
          </w:p>
        </w:tc>
        <w:tc>
          <w:tcPr>
            <w:tcW w:w="1800" w:type="dxa"/>
            <w:shd w:val="clear" w:color="auto" w:fill="E31837"/>
          </w:tcPr>
          <w:p w:rsidR="004A0281" w:rsidRPr="00425C8F" w:rsidRDefault="004A0281" w:rsidP="002A0A07">
            <w:pPr>
              <w:pStyle w:val="TableColumnLabels"/>
              <w:rPr>
                <w:color w:val="auto"/>
                <w:lang w:val="en-IN"/>
              </w:rPr>
            </w:pPr>
            <w:r w:rsidRPr="00425C8F">
              <w:rPr>
                <w:color w:val="auto"/>
                <w:lang w:val="en-IN"/>
              </w:rPr>
              <w:t>Fields</w:t>
            </w:r>
          </w:p>
        </w:tc>
        <w:tc>
          <w:tcPr>
            <w:tcW w:w="1980" w:type="dxa"/>
            <w:shd w:val="clear" w:color="auto" w:fill="E31837"/>
          </w:tcPr>
          <w:p w:rsidR="004A0281" w:rsidRPr="00425C8F" w:rsidRDefault="004A0281" w:rsidP="002A0A07">
            <w:pPr>
              <w:pStyle w:val="TableColumnLabels"/>
              <w:rPr>
                <w:color w:val="auto"/>
                <w:lang w:val="en-IN"/>
              </w:rPr>
            </w:pPr>
            <w:r w:rsidRPr="00425C8F">
              <w:rPr>
                <w:color w:val="auto"/>
                <w:lang w:val="en-IN"/>
              </w:rPr>
              <w:t>Remarks</w:t>
            </w:r>
          </w:p>
        </w:tc>
        <w:tc>
          <w:tcPr>
            <w:tcW w:w="1620" w:type="dxa"/>
            <w:shd w:val="clear" w:color="auto" w:fill="E31837"/>
          </w:tcPr>
          <w:p w:rsidR="004A0281" w:rsidRPr="00425C8F" w:rsidRDefault="004A0281" w:rsidP="002A0A07">
            <w:pPr>
              <w:pStyle w:val="TableColumnLabels"/>
              <w:rPr>
                <w:color w:val="auto"/>
                <w:lang w:val="en-IN"/>
              </w:rPr>
            </w:pPr>
            <w:r w:rsidRPr="00425C8F">
              <w:rPr>
                <w:color w:val="auto"/>
                <w:lang w:val="en-IN"/>
              </w:rPr>
              <w:t>Example</w:t>
            </w:r>
          </w:p>
        </w:tc>
        <w:tc>
          <w:tcPr>
            <w:tcW w:w="720" w:type="dxa"/>
            <w:shd w:val="clear" w:color="auto" w:fill="E31837"/>
          </w:tcPr>
          <w:p w:rsidR="004A0281" w:rsidRPr="00425C8F" w:rsidRDefault="004A0281" w:rsidP="002A0A07">
            <w:pPr>
              <w:pStyle w:val="TableColumnLabels"/>
              <w:rPr>
                <w:color w:val="auto"/>
                <w:lang w:val="en-IN"/>
              </w:rPr>
            </w:pPr>
            <w:r w:rsidRPr="00425C8F">
              <w:rPr>
                <w:color w:val="auto"/>
                <w:lang w:val="en-IN"/>
              </w:rPr>
              <w:t>Field Type</w:t>
            </w:r>
          </w:p>
        </w:tc>
        <w:tc>
          <w:tcPr>
            <w:tcW w:w="1620" w:type="dxa"/>
            <w:shd w:val="clear" w:color="auto" w:fill="E31837"/>
          </w:tcPr>
          <w:p w:rsidR="004A0281" w:rsidRPr="00425C8F" w:rsidRDefault="004A0281" w:rsidP="002A0A07">
            <w:pPr>
              <w:pStyle w:val="TableColumnLabels"/>
              <w:rPr>
                <w:color w:val="auto"/>
                <w:lang w:val="en-IN"/>
              </w:rPr>
            </w:pPr>
            <w:r w:rsidRPr="00425C8F">
              <w:rPr>
                <w:color w:val="auto"/>
                <w:lang w:val="en-IN"/>
              </w:rPr>
              <w:t>Optional/</w:t>
            </w:r>
          </w:p>
          <w:p w:rsidR="004A0281" w:rsidRPr="00425C8F" w:rsidRDefault="004A0281" w:rsidP="002A0A07">
            <w:pPr>
              <w:pStyle w:val="TableColumnLabels"/>
              <w:rPr>
                <w:color w:val="auto"/>
                <w:lang w:val="en-IN"/>
              </w:rPr>
            </w:pPr>
            <w:r w:rsidRPr="00425C8F">
              <w:rPr>
                <w:color w:val="auto"/>
                <w:lang w:val="en-IN"/>
              </w:rPr>
              <w:t>Mandatory</w:t>
            </w:r>
          </w:p>
        </w:tc>
      </w:tr>
      <w:tr w:rsidR="004A0281" w:rsidRPr="00425C8F" w:rsidTr="002A0A07">
        <w:trPr>
          <w:trHeight w:val="277"/>
        </w:trPr>
        <w:tc>
          <w:tcPr>
            <w:tcW w:w="1800" w:type="dxa"/>
          </w:tcPr>
          <w:p w:rsidR="004A0281" w:rsidRPr="00425C8F" w:rsidRDefault="004A0281" w:rsidP="002A0A07">
            <w:pPr>
              <w:pStyle w:val="Tablecontent"/>
            </w:pPr>
            <w:r>
              <w:t>statusCode</w:t>
            </w:r>
          </w:p>
        </w:tc>
        <w:tc>
          <w:tcPr>
            <w:tcW w:w="1800" w:type="dxa"/>
          </w:tcPr>
          <w:p w:rsidR="004A0281" w:rsidRPr="00425C8F" w:rsidRDefault="004A0281" w:rsidP="002A0A07">
            <w:pPr>
              <w:pStyle w:val="Tablecontent"/>
            </w:pPr>
            <w:r>
              <w:t>Status code of request</w:t>
            </w:r>
          </w:p>
        </w:tc>
        <w:tc>
          <w:tcPr>
            <w:tcW w:w="1980" w:type="dxa"/>
          </w:tcPr>
          <w:p w:rsidR="004A0281" w:rsidRPr="00425C8F" w:rsidRDefault="004A0281" w:rsidP="002A0A07">
            <w:pPr>
              <w:pStyle w:val="Tablecontent"/>
            </w:pPr>
            <w:r>
              <w:t>Return 200 if request lands on pretups server</w:t>
            </w:r>
          </w:p>
        </w:tc>
        <w:tc>
          <w:tcPr>
            <w:tcW w:w="1620" w:type="dxa"/>
          </w:tcPr>
          <w:p w:rsidR="004A0281" w:rsidRPr="00425C8F" w:rsidRDefault="004A0281" w:rsidP="002A0A07">
            <w:pPr>
              <w:pStyle w:val="Tablecontent"/>
            </w:pPr>
            <w:r>
              <w:t>200</w:t>
            </w:r>
          </w:p>
        </w:tc>
        <w:tc>
          <w:tcPr>
            <w:tcW w:w="720" w:type="dxa"/>
          </w:tcPr>
          <w:p w:rsidR="004A0281" w:rsidRPr="00425C8F" w:rsidRDefault="004A0281" w:rsidP="002A0A07">
            <w:pPr>
              <w:pStyle w:val="Tablecontent"/>
            </w:pPr>
            <w:r>
              <w:t>N</w:t>
            </w:r>
          </w:p>
        </w:tc>
        <w:tc>
          <w:tcPr>
            <w:tcW w:w="1620" w:type="dxa"/>
          </w:tcPr>
          <w:p w:rsidR="004A0281" w:rsidRPr="00425C8F" w:rsidRDefault="004A0281" w:rsidP="002A0A07">
            <w:pPr>
              <w:pStyle w:val="Tablecontent"/>
            </w:pPr>
            <w:r w:rsidRPr="00425C8F">
              <w:t>M</w:t>
            </w:r>
          </w:p>
        </w:tc>
      </w:tr>
      <w:tr w:rsidR="004A0281" w:rsidRPr="00425C8F" w:rsidTr="002A0A07">
        <w:trPr>
          <w:trHeight w:val="277"/>
        </w:trPr>
        <w:tc>
          <w:tcPr>
            <w:tcW w:w="1800" w:type="dxa"/>
          </w:tcPr>
          <w:p w:rsidR="004A0281" w:rsidRPr="00425C8F" w:rsidRDefault="004A0281" w:rsidP="002A0A07">
            <w:pPr>
              <w:pStyle w:val="Tablecontent"/>
            </w:pPr>
            <w:r>
              <w:t>status</w:t>
            </w:r>
          </w:p>
        </w:tc>
        <w:tc>
          <w:tcPr>
            <w:tcW w:w="1800" w:type="dxa"/>
          </w:tcPr>
          <w:p w:rsidR="004A0281" w:rsidRPr="00425C8F" w:rsidRDefault="004A0281" w:rsidP="002A0A07">
            <w:pPr>
              <w:pStyle w:val="Tablecontent"/>
            </w:pPr>
            <w:r>
              <w:t xml:space="preserve">Return request status </w:t>
            </w:r>
          </w:p>
        </w:tc>
        <w:tc>
          <w:tcPr>
            <w:tcW w:w="1980" w:type="dxa"/>
          </w:tcPr>
          <w:p w:rsidR="004A0281" w:rsidRPr="00425C8F" w:rsidRDefault="004A0281" w:rsidP="002A0A07">
            <w:pPr>
              <w:pStyle w:val="Tablecontent"/>
            </w:pPr>
            <w:r>
              <w:t>Either true or false based on error or success message</w:t>
            </w:r>
          </w:p>
        </w:tc>
        <w:tc>
          <w:tcPr>
            <w:tcW w:w="1620" w:type="dxa"/>
          </w:tcPr>
          <w:p w:rsidR="004A0281" w:rsidRPr="00425C8F" w:rsidRDefault="004A0281" w:rsidP="002A0A07">
            <w:pPr>
              <w:pStyle w:val="Tablecontent"/>
            </w:pPr>
            <w:r>
              <w:t>true</w:t>
            </w:r>
          </w:p>
        </w:tc>
        <w:tc>
          <w:tcPr>
            <w:tcW w:w="720" w:type="dxa"/>
          </w:tcPr>
          <w:p w:rsidR="004A0281" w:rsidRPr="00425C8F" w:rsidRDefault="004A0281" w:rsidP="002A0A07">
            <w:pPr>
              <w:pStyle w:val="Tablecontent"/>
            </w:pPr>
            <w:r>
              <w:t xml:space="preserve">A </w:t>
            </w:r>
          </w:p>
        </w:tc>
        <w:tc>
          <w:tcPr>
            <w:tcW w:w="1620" w:type="dxa"/>
          </w:tcPr>
          <w:p w:rsidR="004A0281" w:rsidRPr="00425C8F" w:rsidRDefault="004A0281" w:rsidP="002A0A07">
            <w:pPr>
              <w:pStyle w:val="Tablecontent"/>
            </w:pPr>
            <w:r w:rsidRPr="00425C8F">
              <w:t>M</w:t>
            </w:r>
          </w:p>
        </w:tc>
      </w:tr>
      <w:tr w:rsidR="004A0281" w:rsidRPr="00425C8F" w:rsidTr="002A0A07">
        <w:trPr>
          <w:cantSplit/>
          <w:trHeight w:val="277"/>
        </w:trPr>
        <w:tc>
          <w:tcPr>
            <w:tcW w:w="1800" w:type="dxa"/>
          </w:tcPr>
          <w:p w:rsidR="004A0281" w:rsidRPr="00425C8F" w:rsidRDefault="004A0281" w:rsidP="002A0A07">
            <w:pPr>
              <w:pStyle w:val="Tablecontent"/>
            </w:pPr>
            <w:r>
              <w:t>successMsg</w:t>
            </w:r>
          </w:p>
        </w:tc>
        <w:tc>
          <w:tcPr>
            <w:tcW w:w="1800" w:type="dxa"/>
          </w:tcPr>
          <w:p w:rsidR="004A0281" w:rsidRPr="00425C8F" w:rsidRDefault="004A0281" w:rsidP="002A0A07">
            <w:pPr>
              <w:pStyle w:val="Tablecontent"/>
            </w:pPr>
            <w:r>
              <w:t>Message for operation status</w:t>
            </w:r>
          </w:p>
        </w:tc>
        <w:tc>
          <w:tcPr>
            <w:tcW w:w="1980" w:type="dxa"/>
          </w:tcPr>
          <w:p w:rsidR="004A0281" w:rsidRPr="00425C8F" w:rsidRDefault="004A0281" w:rsidP="002A0A07">
            <w:pPr>
              <w:pStyle w:val="Tablecontent"/>
            </w:pPr>
            <w:r>
              <w:t>Success message return by service id operation executes successfully</w:t>
            </w:r>
          </w:p>
        </w:tc>
        <w:tc>
          <w:tcPr>
            <w:tcW w:w="1620" w:type="dxa"/>
          </w:tcPr>
          <w:p w:rsidR="004A0281" w:rsidRPr="00425C8F" w:rsidRDefault="004A0281" w:rsidP="002A0A07">
            <w:pPr>
              <w:pStyle w:val="Tablecontent"/>
            </w:pPr>
            <w:r w:rsidRPr="00DD405B">
              <w:rPr>
                <w:rFonts w:ascii="Calibri" w:hAnsi="Calibri"/>
                <w:color w:val="000000"/>
                <w:sz w:val="22"/>
                <w:szCs w:val="22"/>
              </w:rPr>
              <w:t>batch.reschedule.recharge.batchlist.loaded</w:t>
            </w:r>
          </w:p>
        </w:tc>
        <w:tc>
          <w:tcPr>
            <w:tcW w:w="720" w:type="dxa"/>
          </w:tcPr>
          <w:p w:rsidR="004A0281" w:rsidRPr="00425C8F" w:rsidRDefault="004A0281" w:rsidP="002A0A07">
            <w:pPr>
              <w:pStyle w:val="Tablecontent"/>
            </w:pPr>
            <w:r>
              <w:t xml:space="preserve">A </w:t>
            </w:r>
          </w:p>
        </w:tc>
        <w:tc>
          <w:tcPr>
            <w:tcW w:w="1620" w:type="dxa"/>
          </w:tcPr>
          <w:p w:rsidR="004A0281" w:rsidRPr="00425C8F" w:rsidRDefault="004A0281" w:rsidP="002A0A07">
            <w:pPr>
              <w:pStyle w:val="Tablecontent"/>
            </w:pPr>
            <w:r w:rsidRPr="00425C8F">
              <w:t>M</w:t>
            </w:r>
          </w:p>
        </w:tc>
      </w:tr>
      <w:tr w:rsidR="004A0281" w:rsidRPr="00425C8F" w:rsidTr="002A0A07">
        <w:trPr>
          <w:cantSplit/>
          <w:trHeight w:val="277"/>
        </w:trPr>
        <w:tc>
          <w:tcPr>
            <w:tcW w:w="1800" w:type="dxa"/>
          </w:tcPr>
          <w:p w:rsidR="004A0281" w:rsidRPr="00425C8F" w:rsidRDefault="004A0281" w:rsidP="002A0A07">
            <w:pPr>
              <w:pStyle w:val="Tablecontent"/>
            </w:pPr>
            <w:r>
              <w:t>globalError</w:t>
            </w:r>
          </w:p>
        </w:tc>
        <w:tc>
          <w:tcPr>
            <w:tcW w:w="1800" w:type="dxa"/>
          </w:tcPr>
          <w:p w:rsidR="004A0281" w:rsidRPr="00425C8F" w:rsidRDefault="004A0281" w:rsidP="002A0A07">
            <w:pPr>
              <w:pStyle w:val="Tablecontent"/>
            </w:pPr>
            <w:r>
              <w:t>Any runtime exception</w:t>
            </w:r>
          </w:p>
        </w:tc>
        <w:tc>
          <w:tcPr>
            <w:tcW w:w="1980" w:type="dxa"/>
          </w:tcPr>
          <w:p w:rsidR="004A0281" w:rsidRPr="00425C8F" w:rsidRDefault="004A0281" w:rsidP="002A0A07">
            <w:pPr>
              <w:pStyle w:val="Tablecontent"/>
            </w:pPr>
            <w:r>
              <w:t>Runtime exception message occurs at the time of operation execution</w:t>
            </w:r>
          </w:p>
        </w:tc>
        <w:tc>
          <w:tcPr>
            <w:tcW w:w="1620" w:type="dxa"/>
          </w:tcPr>
          <w:p w:rsidR="004A0281" w:rsidRPr="00425C8F" w:rsidRDefault="004A0281" w:rsidP="002A0A07">
            <w:pPr>
              <w:pStyle w:val="Tablecontent"/>
            </w:pPr>
            <w:r>
              <w:t>Request format is wrong</w:t>
            </w:r>
          </w:p>
        </w:tc>
        <w:tc>
          <w:tcPr>
            <w:tcW w:w="720" w:type="dxa"/>
          </w:tcPr>
          <w:p w:rsidR="004A0281" w:rsidRPr="00425C8F" w:rsidRDefault="004A0281" w:rsidP="002A0A07">
            <w:pPr>
              <w:pStyle w:val="Tablecontent"/>
            </w:pPr>
            <w:r>
              <w:t>A</w:t>
            </w:r>
          </w:p>
        </w:tc>
        <w:tc>
          <w:tcPr>
            <w:tcW w:w="1620" w:type="dxa"/>
          </w:tcPr>
          <w:p w:rsidR="004A0281" w:rsidRPr="00425C8F" w:rsidRDefault="004A0281" w:rsidP="002A0A07">
            <w:pPr>
              <w:pStyle w:val="Tablecontent"/>
            </w:pPr>
            <w:r w:rsidRPr="00425C8F">
              <w:t>M</w:t>
            </w:r>
          </w:p>
        </w:tc>
      </w:tr>
      <w:tr w:rsidR="004A0281" w:rsidRPr="00425C8F" w:rsidTr="002A0A07">
        <w:trPr>
          <w:cantSplit/>
          <w:trHeight w:val="277"/>
        </w:trPr>
        <w:tc>
          <w:tcPr>
            <w:tcW w:w="1800" w:type="dxa"/>
          </w:tcPr>
          <w:p w:rsidR="004A0281" w:rsidRPr="00425C8F" w:rsidRDefault="004A0281" w:rsidP="002A0A07">
            <w:pPr>
              <w:pStyle w:val="Tablecontent"/>
            </w:pPr>
            <w:r>
              <w:lastRenderedPageBreak/>
              <w:t>fieldError</w:t>
            </w:r>
          </w:p>
        </w:tc>
        <w:tc>
          <w:tcPr>
            <w:tcW w:w="1800" w:type="dxa"/>
          </w:tcPr>
          <w:p w:rsidR="004A0281" w:rsidRPr="00425C8F" w:rsidRDefault="004A0281" w:rsidP="002A0A07">
            <w:pPr>
              <w:pStyle w:val="Tablecontent"/>
            </w:pPr>
            <w:r>
              <w:t>Error message for mandatory fields</w:t>
            </w:r>
          </w:p>
        </w:tc>
        <w:tc>
          <w:tcPr>
            <w:tcW w:w="1980" w:type="dxa"/>
          </w:tcPr>
          <w:p w:rsidR="004A0281" w:rsidRPr="00425C8F" w:rsidRDefault="004A0281" w:rsidP="002A0A07">
            <w:pPr>
              <w:pStyle w:val="Tablecontent"/>
            </w:pPr>
            <w:r>
              <w:t>Error message for mandatory fields</w:t>
            </w:r>
          </w:p>
        </w:tc>
        <w:tc>
          <w:tcPr>
            <w:tcW w:w="1620" w:type="dxa"/>
          </w:tcPr>
          <w:p w:rsidR="004A0281" w:rsidRPr="00425C8F" w:rsidRDefault="004A0281" w:rsidP="002A0A07">
            <w:pPr>
              <w:pStyle w:val="Tablecontent"/>
            </w:pPr>
            <w:r>
              <w:rPr>
                <w:rFonts w:ascii="Calibri" w:hAnsi="Calibri"/>
                <w:color w:val="000000"/>
                <w:sz w:val="22"/>
                <w:szCs w:val="22"/>
              </w:rPr>
              <w:t>transactionId is required</w:t>
            </w:r>
          </w:p>
        </w:tc>
        <w:tc>
          <w:tcPr>
            <w:tcW w:w="720" w:type="dxa"/>
          </w:tcPr>
          <w:p w:rsidR="004A0281" w:rsidRPr="00425C8F" w:rsidRDefault="004A0281" w:rsidP="002A0A07">
            <w:pPr>
              <w:pStyle w:val="Tablecontent"/>
            </w:pPr>
            <w:r>
              <w:t>A</w:t>
            </w:r>
          </w:p>
        </w:tc>
        <w:tc>
          <w:tcPr>
            <w:tcW w:w="1620" w:type="dxa"/>
          </w:tcPr>
          <w:p w:rsidR="004A0281" w:rsidRPr="00425C8F" w:rsidRDefault="004A0281" w:rsidP="002A0A07">
            <w:pPr>
              <w:pStyle w:val="Tablecontent"/>
            </w:pPr>
            <w:r w:rsidRPr="00425C8F">
              <w:t>M</w:t>
            </w:r>
          </w:p>
        </w:tc>
      </w:tr>
      <w:tr w:rsidR="004A0281" w:rsidRPr="00425C8F" w:rsidTr="002A0A07">
        <w:trPr>
          <w:cantSplit/>
          <w:trHeight w:val="277"/>
        </w:trPr>
        <w:tc>
          <w:tcPr>
            <w:tcW w:w="1800" w:type="dxa"/>
          </w:tcPr>
          <w:p w:rsidR="004A0281" w:rsidRDefault="004A0281" w:rsidP="002A0A07">
            <w:pPr>
              <w:pStyle w:val="Tablecontent"/>
            </w:pPr>
            <w:r>
              <w:t>messageCode</w:t>
            </w:r>
          </w:p>
        </w:tc>
        <w:tc>
          <w:tcPr>
            <w:tcW w:w="1800" w:type="dxa"/>
          </w:tcPr>
          <w:p w:rsidR="004A0281" w:rsidRDefault="004A0281" w:rsidP="002A0A07">
            <w:pPr>
              <w:pStyle w:val="Tablecontent"/>
            </w:pPr>
            <w:r>
              <w:t xml:space="preserve">Message code for the response status </w:t>
            </w:r>
          </w:p>
        </w:tc>
        <w:tc>
          <w:tcPr>
            <w:tcW w:w="1980" w:type="dxa"/>
          </w:tcPr>
          <w:p w:rsidR="004A0281" w:rsidRDefault="004A0281" w:rsidP="002A0A07">
            <w:pPr>
              <w:pStyle w:val="Tablecontent"/>
            </w:pPr>
            <w:r>
              <w:t>A numeric value which represent to a message for success or failure</w:t>
            </w:r>
          </w:p>
        </w:tc>
        <w:tc>
          <w:tcPr>
            <w:tcW w:w="1620" w:type="dxa"/>
          </w:tcPr>
          <w:p w:rsidR="004A0281" w:rsidRDefault="004A0281" w:rsidP="002A0A07">
            <w:pPr>
              <w:pStyle w:val="Tablecontent"/>
            </w:pPr>
            <w:r>
              <w:rPr>
                <w:rFonts w:ascii="Calibri" w:hAnsi="Calibri"/>
                <w:color w:val="000000"/>
                <w:sz w:val="22"/>
                <w:szCs w:val="22"/>
              </w:rPr>
              <w:t xml:space="preserve">Message reference code </w:t>
            </w:r>
          </w:p>
        </w:tc>
        <w:tc>
          <w:tcPr>
            <w:tcW w:w="720" w:type="dxa"/>
          </w:tcPr>
          <w:p w:rsidR="004A0281" w:rsidRDefault="004A0281" w:rsidP="002A0A07">
            <w:pPr>
              <w:pStyle w:val="Tablecontent"/>
            </w:pPr>
            <w:r>
              <w:t>A</w:t>
            </w:r>
          </w:p>
        </w:tc>
        <w:tc>
          <w:tcPr>
            <w:tcW w:w="1620" w:type="dxa"/>
          </w:tcPr>
          <w:p w:rsidR="004A0281" w:rsidRDefault="004A0281" w:rsidP="002A0A07">
            <w:pPr>
              <w:pStyle w:val="Tablecontent"/>
            </w:pPr>
            <w:r>
              <w:t>M</w:t>
            </w:r>
          </w:p>
        </w:tc>
      </w:tr>
      <w:tr w:rsidR="004A0281" w:rsidRPr="00425C8F" w:rsidTr="002A0A07">
        <w:trPr>
          <w:cantSplit/>
          <w:trHeight w:val="277"/>
        </w:trPr>
        <w:tc>
          <w:tcPr>
            <w:tcW w:w="1800" w:type="dxa"/>
          </w:tcPr>
          <w:p w:rsidR="004A0281" w:rsidRDefault="004A0281" w:rsidP="002A0A07">
            <w:pPr>
              <w:pStyle w:val="Tablecontent"/>
            </w:pPr>
            <w:r>
              <w:t>dataObject</w:t>
            </w:r>
          </w:p>
        </w:tc>
        <w:tc>
          <w:tcPr>
            <w:tcW w:w="1800" w:type="dxa"/>
          </w:tcPr>
          <w:p w:rsidR="004A0281" w:rsidRDefault="004A0281" w:rsidP="002A0A07">
            <w:pPr>
              <w:pStyle w:val="Tablecontent"/>
            </w:pPr>
            <w:r>
              <w:t>JSON format of data fetched form DB</w:t>
            </w:r>
          </w:p>
        </w:tc>
        <w:tc>
          <w:tcPr>
            <w:tcW w:w="1980" w:type="dxa"/>
          </w:tcPr>
          <w:p w:rsidR="004A0281" w:rsidRDefault="004A0281" w:rsidP="002A0A07">
            <w:pPr>
              <w:pStyle w:val="Tablecontent"/>
            </w:pPr>
            <w:r>
              <w:t>JSON format of data fetched form DB</w:t>
            </w:r>
          </w:p>
        </w:tc>
        <w:tc>
          <w:tcPr>
            <w:tcW w:w="1620" w:type="dxa"/>
          </w:tcPr>
          <w:p w:rsidR="004A0281" w:rsidRPr="00425C8F" w:rsidRDefault="004A0281" w:rsidP="002A0A07">
            <w:pPr>
              <w:pStyle w:val="Tablecontent"/>
            </w:pPr>
            <w:r>
              <w:t>{“Key”:”Value”}</w:t>
            </w:r>
          </w:p>
        </w:tc>
        <w:tc>
          <w:tcPr>
            <w:tcW w:w="720" w:type="dxa"/>
          </w:tcPr>
          <w:p w:rsidR="004A0281" w:rsidRDefault="004A0281" w:rsidP="002A0A07">
            <w:pPr>
              <w:pStyle w:val="Tablecontent"/>
            </w:pPr>
            <w:r>
              <w:t>A</w:t>
            </w:r>
          </w:p>
        </w:tc>
        <w:tc>
          <w:tcPr>
            <w:tcW w:w="1620" w:type="dxa"/>
          </w:tcPr>
          <w:p w:rsidR="004A0281" w:rsidRPr="00425C8F" w:rsidRDefault="004A0281" w:rsidP="002A0A07">
            <w:pPr>
              <w:pStyle w:val="Tablecontent"/>
            </w:pPr>
            <w:r>
              <w:t>M</w:t>
            </w:r>
          </w:p>
        </w:tc>
      </w:tr>
    </w:tbl>
    <w:p w:rsidR="004A0281" w:rsidRDefault="004A0281" w:rsidP="004A0281">
      <w:pPr>
        <w:pStyle w:val="BodyText2"/>
        <w:ind w:left="180"/>
        <w:rPr>
          <w:lang w:val="en-IN"/>
        </w:rPr>
      </w:pPr>
    </w:p>
    <w:p w:rsidR="004A0281" w:rsidRPr="00425C8F" w:rsidRDefault="004A0281" w:rsidP="004A0281">
      <w:pPr>
        <w:pStyle w:val="Heading"/>
        <w:ind w:left="180"/>
        <w:rPr>
          <w:color w:val="auto"/>
        </w:rPr>
      </w:pPr>
      <w:r w:rsidRPr="00425C8F">
        <w:rPr>
          <w:color w:val="auto"/>
        </w:rPr>
        <w:t>Business Rules</w:t>
      </w:r>
    </w:p>
    <w:p w:rsidR="004A0281" w:rsidRDefault="004A0281" w:rsidP="004A0281">
      <w:pPr>
        <w:pStyle w:val="BodyText2"/>
        <w:numPr>
          <w:ilvl w:val="0"/>
          <w:numId w:val="26"/>
        </w:numPr>
        <w:tabs>
          <w:tab w:val="clear" w:pos="720"/>
          <w:tab w:val="num" w:pos="900"/>
        </w:tabs>
        <w:ind w:left="900"/>
      </w:pPr>
      <w:r w:rsidRPr="00425C8F">
        <w:t xml:space="preserve">Type tag will identify the type of </w:t>
      </w:r>
      <w:r>
        <w:t>resource</w:t>
      </w:r>
      <w:r w:rsidRPr="00425C8F">
        <w:t>.</w:t>
      </w:r>
    </w:p>
    <w:p w:rsidR="004A0281" w:rsidRDefault="004A0281" w:rsidP="004A0281">
      <w:pPr>
        <w:pStyle w:val="BodyText2"/>
        <w:numPr>
          <w:ilvl w:val="0"/>
          <w:numId w:val="26"/>
        </w:numPr>
        <w:tabs>
          <w:tab w:val="clear" w:pos="720"/>
          <w:tab w:val="num" w:pos="900"/>
        </w:tabs>
        <w:ind w:left="900"/>
        <w:rPr>
          <w:lang w:val="en-IN"/>
        </w:rPr>
      </w:pPr>
      <w:r>
        <w:t>Data object will have all the data related to operation</w:t>
      </w:r>
    </w:p>
    <w:p w:rsidR="003A45D6" w:rsidRDefault="003A45D6" w:rsidP="003A45D6">
      <w:pPr>
        <w:pStyle w:val="BodyText2"/>
      </w:pPr>
    </w:p>
    <w:p w:rsidR="003A45D6" w:rsidRDefault="003A45D6" w:rsidP="003A45D6">
      <w:pPr>
        <w:pStyle w:val="BodyText2"/>
      </w:pPr>
    </w:p>
    <w:p w:rsidR="003A45D6" w:rsidRDefault="003A45D6" w:rsidP="003A45D6">
      <w:pPr>
        <w:pStyle w:val="BodyText2"/>
      </w:pPr>
    </w:p>
    <w:p w:rsidR="003A45D6" w:rsidRDefault="003A45D6" w:rsidP="003A45D6">
      <w:pPr>
        <w:pStyle w:val="BodyText2"/>
      </w:pPr>
    </w:p>
    <w:p w:rsidR="003A45D6" w:rsidRDefault="003A45D6" w:rsidP="003A45D6">
      <w:pPr>
        <w:pStyle w:val="BodyText2"/>
      </w:pPr>
    </w:p>
    <w:p w:rsidR="003A45D6" w:rsidRDefault="003A45D6" w:rsidP="003A45D6">
      <w:pPr>
        <w:pStyle w:val="BodyText2"/>
      </w:pPr>
    </w:p>
    <w:p w:rsidR="003A45D6" w:rsidRDefault="003A45D6" w:rsidP="003A45D6">
      <w:pPr>
        <w:pStyle w:val="BodyText2"/>
      </w:pPr>
    </w:p>
    <w:p w:rsidR="003A45D6" w:rsidRDefault="003A45D6" w:rsidP="003A45D6">
      <w:pPr>
        <w:pStyle w:val="BodyText2"/>
      </w:pPr>
    </w:p>
    <w:p w:rsidR="003A45D6" w:rsidRDefault="003A45D6" w:rsidP="003A45D6">
      <w:pPr>
        <w:pStyle w:val="BodyText2"/>
        <w:rPr>
          <w:lang w:val="en-IN"/>
        </w:rPr>
      </w:pPr>
    </w:p>
    <w:p w:rsidR="003A45D6" w:rsidRDefault="003A45D6" w:rsidP="00FA1A21">
      <w:pPr>
        <w:pStyle w:val="BodyText2"/>
        <w:rPr>
          <w:lang w:val="en-IN"/>
        </w:rPr>
      </w:pPr>
    </w:p>
    <w:p w:rsidR="005012DC" w:rsidRDefault="005012DC" w:rsidP="00FA1A21">
      <w:pPr>
        <w:pStyle w:val="BodyText2"/>
        <w:rPr>
          <w:lang w:val="en-IN"/>
        </w:rPr>
      </w:pPr>
    </w:p>
    <w:p w:rsidR="00B32AB8" w:rsidRPr="00425C8F" w:rsidRDefault="00B32AB8" w:rsidP="000E7BEC">
      <w:pPr>
        <w:pStyle w:val="ChapterName"/>
        <w:rPr>
          <w:color w:val="auto"/>
          <w:lang w:val="en-IN"/>
        </w:rPr>
      </w:pPr>
      <w:bookmarkStart w:id="80" w:name="_Toc461009592"/>
      <w:r w:rsidRPr="00425C8F">
        <w:rPr>
          <w:color w:val="auto"/>
          <w:lang w:val="en-IN"/>
        </w:rPr>
        <w:t>Contact Us</w:t>
      </w:r>
      <w:bookmarkEnd w:id="65"/>
      <w:bookmarkEnd w:id="66"/>
      <w:bookmarkEnd w:id="80"/>
    </w:p>
    <w:p w:rsidR="00495AB6" w:rsidRPr="00425C8F" w:rsidRDefault="00495AB6" w:rsidP="00495AB6">
      <w:pPr>
        <w:pStyle w:val="BodyText2"/>
        <w:rPr>
          <w:lang w:val="en-IN"/>
        </w:rPr>
      </w:pPr>
      <w:r w:rsidRPr="00425C8F">
        <w:rPr>
          <w:lang w:val="en-IN"/>
        </w:rPr>
        <w:t>Delhi Headquarters</w:t>
      </w:r>
    </w:p>
    <w:p w:rsidR="00495AB6" w:rsidRPr="00425C8F" w:rsidRDefault="00495AB6" w:rsidP="00495AB6">
      <w:pPr>
        <w:pStyle w:val="BodyText2"/>
        <w:rPr>
          <w:lang w:val="en-IN"/>
        </w:rPr>
      </w:pPr>
      <w:r w:rsidRPr="00425C8F">
        <w:rPr>
          <w:lang w:val="en-IN"/>
        </w:rPr>
        <w:t>Comviva Technologies Limited</w:t>
      </w:r>
    </w:p>
    <w:p w:rsidR="00495AB6" w:rsidRPr="00425C8F" w:rsidRDefault="00495AB6" w:rsidP="00495AB6">
      <w:pPr>
        <w:pStyle w:val="BodyText2"/>
        <w:rPr>
          <w:lang w:val="en-IN"/>
        </w:rPr>
      </w:pPr>
      <w:r w:rsidRPr="00425C8F">
        <w:rPr>
          <w:lang w:val="en-IN"/>
        </w:rPr>
        <w:t>A-26, Info City</w:t>
      </w:r>
    </w:p>
    <w:p w:rsidR="00495AB6" w:rsidRPr="00425C8F" w:rsidRDefault="00495AB6" w:rsidP="00495AB6">
      <w:pPr>
        <w:pStyle w:val="BodyText2"/>
        <w:rPr>
          <w:lang w:val="en-IN"/>
        </w:rPr>
      </w:pPr>
      <w:r w:rsidRPr="00425C8F">
        <w:rPr>
          <w:lang w:val="en-IN"/>
        </w:rPr>
        <w:t>Sector 34</w:t>
      </w:r>
    </w:p>
    <w:p w:rsidR="00495AB6" w:rsidRPr="00425C8F" w:rsidRDefault="00495AB6" w:rsidP="00495AB6">
      <w:pPr>
        <w:pStyle w:val="BodyText2"/>
        <w:rPr>
          <w:lang w:val="en-IN"/>
        </w:rPr>
      </w:pPr>
      <w:r w:rsidRPr="00425C8F">
        <w:rPr>
          <w:lang w:val="en-IN"/>
        </w:rPr>
        <w:t>Gurgaon   122022</w:t>
      </w:r>
    </w:p>
    <w:p w:rsidR="00495AB6" w:rsidRPr="00425C8F" w:rsidRDefault="00495AB6" w:rsidP="00495AB6">
      <w:pPr>
        <w:pStyle w:val="BodyText2"/>
        <w:rPr>
          <w:lang w:val="en-IN"/>
        </w:rPr>
      </w:pPr>
      <w:r w:rsidRPr="00425C8F">
        <w:rPr>
          <w:lang w:val="en-IN"/>
        </w:rPr>
        <w:t>Haryana, India</w:t>
      </w:r>
    </w:p>
    <w:p w:rsidR="00495AB6" w:rsidRPr="00425C8F" w:rsidRDefault="00495AB6" w:rsidP="00495AB6">
      <w:pPr>
        <w:pStyle w:val="BodyText2"/>
        <w:rPr>
          <w:lang w:val="en-IN"/>
        </w:rPr>
      </w:pPr>
      <w:r w:rsidRPr="00425C8F">
        <w:rPr>
          <w:lang w:val="en-IN"/>
        </w:rPr>
        <w:t>T: +91-124-4819000</w:t>
      </w:r>
    </w:p>
    <w:p w:rsidR="00495AB6" w:rsidRPr="00425C8F" w:rsidRDefault="00495AB6" w:rsidP="00495AB6">
      <w:pPr>
        <w:pStyle w:val="BodyText2"/>
        <w:rPr>
          <w:lang w:val="en-IN"/>
        </w:rPr>
      </w:pPr>
      <w:r w:rsidRPr="00425C8F">
        <w:rPr>
          <w:lang w:val="en-IN"/>
        </w:rPr>
        <w:t>F: +91-124-4819777</w:t>
      </w:r>
    </w:p>
    <w:p w:rsidR="00495AB6" w:rsidRPr="00425C8F" w:rsidRDefault="00495AB6" w:rsidP="00495AB6">
      <w:pPr>
        <w:pStyle w:val="BodyText2"/>
        <w:rPr>
          <w:lang w:val="en-IN"/>
        </w:rPr>
      </w:pPr>
    </w:p>
    <w:p w:rsidR="00495AB6" w:rsidRPr="00425C8F" w:rsidRDefault="00495AB6" w:rsidP="00495AB6">
      <w:pPr>
        <w:pStyle w:val="BodyText2"/>
        <w:rPr>
          <w:lang w:val="en-IN"/>
        </w:rPr>
      </w:pPr>
      <w:r w:rsidRPr="00425C8F">
        <w:rPr>
          <w:lang w:val="en-IN"/>
        </w:rPr>
        <w:t>Bangalore Office</w:t>
      </w:r>
    </w:p>
    <w:p w:rsidR="00495AB6" w:rsidRPr="00425C8F" w:rsidRDefault="00495AB6" w:rsidP="00495AB6">
      <w:pPr>
        <w:pStyle w:val="BodyText2"/>
        <w:rPr>
          <w:b/>
          <w:bCs/>
          <w:lang w:val="en-IN"/>
        </w:rPr>
      </w:pPr>
      <w:r w:rsidRPr="00425C8F">
        <w:rPr>
          <w:lang w:val="en-IN"/>
        </w:rPr>
        <w:t>Comviva Technologies Limited</w:t>
      </w:r>
    </w:p>
    <w:p w:rsidR="00495AB6" w:rsidRPr="00425C8F" w:rsidRDefault="00495AB6" w:rsidP="00495AB6">
      <w:pPr>
        <w:pStyle w:val="BodyText2"/>
        <w:rPr>
          <w:lang w:val="en-IN"/>
        </w:rPr>
      </w:pPr>
      <w:r w:rsidRPr="00425C8F">
        <w:rPr>
          <w:lang w:val="en-IN"/>
        </w:rPr>
        <w:t>4, 12th Km Stone</w:t>
      </w:r>
    </w:p>
    <w:p w:rsidR="00495AB6" w:rsidRPr="00425C8F" w:rsidRDefault="00495AB6" w:rsidP="00495AB6">
      <w:pPr>
        <w:pStyle w:val="BodyText2"/>
        <w:rPr>
          <w:lang w:val="en-IN"/>
        </w:rPr>
      </w:pPr>
      <w:r w:rsidRPr="00425C8F">
        <w:rPr>
          <w:lang w:val="en-IN"/>
        </w:rPr>
        <w:t>Bellary Road, Jakkur</w:t>
      </w:r>
    </w:p>
    <w:p w:rsidR="00495AB6" w:rsidRPr="00425C8F" w:rsidRDefault="00495AB6" w:rsidP="00495AB6">
      <w:pPr>
        <w:pStyle w:val="BodyText2"/>
        <w:rPr>
          <w:lang w:val="en-IN"/>
        </w:rPr>
      </w:pPr>
      <w:r w:rsidRPr="00425C8F">
        <w:rPr>
          <w:lang w:val="en-IN"/>
        </w:rPr>
        <w:t>Bangalore  560064</w:t>
      </w:r>
    </w:p>
    <w:p w:rsidR="00495AB6" w:rsidRPr="00425C8F" w:rsidRDefault="00495AB6" w:rsidP="00495AB6">
      <w:pPr>
        <w:pStyle w:val="BodyText2"/>
        <w:rPr>
          <w:lang w:val="en-IN"/>
        </w:rPr>
      </w:pPr>
      <w:r w:rsidRPr="00425C8F">
        <w:rPr>
          <w:lang w:val="en-IN"/>
        </w:rPr>
        <w:t>India</w:t>
      </w:r>
    </w:p>
    <w:p w:rsidR="00495AB6" w:rsidRPr="00425C8F" w:rsidRDefault="00495AB6" w:rsidP="00495AB6">
      <w:pPr>
        <w:pStyle w:val="BodyText2"/>
        <w:rPr>
          <w:lang w:val="en-IN"/>
        </w:rPr>
      </w:pPr>
      <w:r w:rsidRPr="00425C8F">
        <w:rPr>
          <w:lang w:val="en-IN"/>
        </w:rPr>
        <w:t xml:space="preserve">T: +91-80-28565852/ 53/ 08/ 09 </w:t>
      </w:r>
    </w:p>
    <w:p w:rsidR="00495AB6" w:rsidRPr="00425C8F" w:rsidRDefault="00495AB6" w:rsidP="00495AB6">
      <w:pPr>
        <w:pStyle w:val="BodyText2"/>
        <w:rPr>
          <w:lang w:val="en-IN"/>
        </w:rPr>
      </w:pPr>
      <w:r w:rsidRPr="00425C8F">
        <w:rPr>
          <w:lang w:val="en-IN"/>
        </w:rPr>
        <w:t>F: +91-80-28565854</w:t>
      </w:r>
    </w:p>
    <w:p w:rsidR="00495AB6" w:rsidRPr="00425C8F" w:rsidRDefault="00495AB6" w:rsidP="00495AB6">
      <w:pPr>
        <w:rPr>
          <w:rFonts w:ascii="Arial" w:hAnsi="Arial" w:cs="Arial"/>
          <w:sz w:val="18"/>
          <w:lang w:val="en-IN"/>
        </w:rPr>
      </w:pPr>
    </w:p>
    <w:p w:rsidR="00495AB6" w:rsidRPr="00425C8F" w:rsidRDefault="00495AB6" w:rsidP="00495AB6">
      <w:pPr>
        <w:pStyle w:val="BodyText2"/>
        <w:rPr>
          <w:lang w:val="en-IN"/>
        </w:rPr>
      </w:pPr>
    </w:p>
    <w:p w:rsidR="00495AB6" w:rsidRPr="00425C8F" w:rsidRDefault="00495AB6" w:rsidP="00495AB6">
      <w:pPr>
        <w:pStyle w:val="BodyText2"/>
        <w:rPr>
          <w:lang w:val="en-IN"/>
        </w:rPr>
      </w:pPr>
      <w:r w:rsidRPr="00425C8F">
        <w:rPr>
          <w:lang w:val="en-IN"/>
        </w:rPr>
        <w:lastRenderedPageBreak/>
        <w:t>Mumbai Office</w:t>
      </w:r>
    </w:p>
    <w:p w:rsidR="00495AB6" w:rsidRPr="00425C8F" w:rsidRDefault="00495AB6" w:rsidP="00495AB6">
      <w:pPr>
        <w:pStyle w:val="BodyText2"/>
        <w:rPr>
          <w:lang w:val="en-IN"/>
        </w:rPr>
      </w:pPr>
      <w:r w:rsidRPr="00425C8F">
        <w:rPr>
          <w:lang w:val="en-IN"/>
        </w:rPr>
        <w:t>Comviva Technologies Limited</w:t>
      </w:r>
    </w:p>
    <w:p w:rsidR="00495AB6" w:rsidRPr="00425C8F" w:rsidRDefault="00495AB6" w:rsidP="00495AB6">
      <w:pPr>
        <w:pStyle w:val="BodyText2"/>
        <w:rPr>
          <w:lang w:val="en-IN"/>
        </w:rPr>
      </w:pPr>
      <w:r w:rsidRPr="00425C8F">
        <w:rPr>
          <w:lang w:val="en-IN"/>
        </w:rPr>
        <w:t>Unit 1-4, 1st Floor, Paradigm Tower</w:t>
      </w:r>
    </w:p>
    <w:p w:rsidR="00495AB6" w:rsidRPr="00425C8F" w:rsidRDefault="00495AB6" w:rsidP="00495AB6">
      <w:pPr>
        <w:pStyle w:val="BodyText2"/>
        <w:rPr>
          <w:lang w:val="en-IN"/>
        </w:rPr>
      </w:pPr>
      <w:r w:rsidRPr="00425C8F">
        <w:rPr>
          <w:lang w:val="en-IN"/>
        </w:rPr>
        <w:t>Tower B, Mindspace</w:t>
      </w:r>
    </w:p>
    <w:p w:rsidR="00495AB6" w:rsidRPr="00425C8F" w:rsidRDefault="00495AB6" w:rsidP="00495AB6">
      <w:pPr>
        <w:pStyle w:val="BodyText2"/>
        <w:rPr>
          <w:lang w:val="en-IN"/>
        </w:rPr>
      </w:pPr>
      <w:r w:rsidRPr="00425C8F">
        <w:rPr>
          <w:lang w:val="en-IN"/>
        </w:rPr>
        <w:t>Malad(W), Mumbai 400064, India</w:t>
      </w:r>
    </w:p>
    <w:p w:rsidR="00495AB6" w:rsidRPr="00425C8F" w:rsidRDefault="00495AB6" w:rsidP="00495AB6">
      <w:pPr>
        <w:pStyle w:val="BodyText2"/>
        <w:rPr>
          <w:lang w:val="en-IN"/>
        </w:rPr>
      </w:pPr>
      <w:r w:rsidRPr="00425C8F">
        <w:rPr>
          <w:lang w:val="en-IN"/>
        </w:rPr>
        <w:t>T: +91-22-40774300</w:t>
      </w:r>
    </w:p>
    <w:p w:rsidR="00495AB6" w:rsidRPr="00425C8F" w:rsidRDefault="00495AB6" w:rsidP="00495AB6">
      <w:pPr>
        <w:pStyle w:val="BodyText2"/>
        <w:rPr>
          <w:lang w:val="en-IN"/>
        </w:rPr>
      </w:pPr>
      <w:r w:rsidRPr="00425C8F">
        <w:rPr>
          <w:lang w:val="en-IN"/>
        </w:rPr>
        <w:t>F: +91-22-40774333</w:t>
      </w:r>
    </w:p>
    <w:p w:rsidR="00B32AB8" w:rsidRPr="00425C8F" w:rsidRDefault="00B32AB8">
      <w:pPr>
        <w:rPr>
          <w:lang w:val="en-IN"/>
        </w:rPr>
      </w:pPr>
    </w:p>
    <w:p w:rsidR="00B32AB8" w:rsidRPr="00425C8F" w:rsidRDefault="00B32AB8">
      <w:pPr>
        <w:rPr>
          <w:lang w:val="en-IN"/>
        </w:rPr>
      </w:pPr>
    </w:p>
    <w:p w:rsidR="00B32AB8" w:rsidRPr="00425C8F" w:rsidRDefault="00B32AB8">
      <w:pPr>
        <w:rPr>
          <w:lang w:val="en-IN"/>
        </w:rPr>
      </w:pPr>
    </w:p>
    <w:p w:rsidR="00B32AB8" w:rsidRPr="00425C8F" w:rsidRDefault="00B32AB8">
      <w:pPr>
        <w:rPr>
          <w:lang w:val="en-IN"/>
        </w:rPr>
      </w:pPr>
    </w:p>
    <w:p w:rsidR="00B32AB8" w:rsidRPr="00425C8F" w:rsidRDefault="00B32AB8">
      <w:pPr>
        <w:rPr>
          <w:lang w:val="en-IN"/>
        </w:rPr>
      </w:pPr>
    </w:p>
    <w:p w:rsidR="00B32AB8" w:rsidRPr="00425C8F" w:rsidRDefault="00B32AB8">
      <w:pPr>
        <w:rPr>
          <w:lang w:val="en-IN"/>
        </w:rPr>
      </w:pPr>
    </w:p>
    <w:p w:rsidR="00B32AB8" w:rsidRPr="00425C8F" w:rsidRDefault="00B32AB8">
      <w:pPr>
        <w:rPr>
          <w:lang w:val="en-IN"/>
        </w:rPr>
        <w:sectPr w:rsidR="00B32AB8" w:rsidRPr="00425C8F">
          <w:headerReference w:type="default" r:id="rId18"/>
          <w:headerReference w:type="first" r:id="rId19"/>
          <w:footerReference w:type="first" r:id="rId20"/>
          <w:pgSz w:w="11907" w:h="16839" w:code="9"/>
          <w:pgMar w:top="1440" w:right="1800" w:bottom="1440" w:left="1800" w:header="720" w:footer="720" w:gutter="0"/>
          <w:cols w:space="720"/>
          <w:titlePg/>
          <w:docGrid w:linePitch="360"/>
        </w:sectPr>
      </w:pPr>
    </w:p>
    <w:p w:rsidR="007F3F88" w:rsidRPr="00425C8F" w:rsidRDefault="007F3F88" w:rsidP="001E6309">
      <w:pPr>
        <w:pStyle w:val="Heading"/>
        <w:rPr>
          <w:color w:val="auto"/>
        </w:rPr>
      </w:pPr>
      <w:r w:rsidRPr="00425C8F">
        <w:rPr>
          <w:color w:val="auto"/>
        </w:rPr>
        <w:lastRenderedPageBreak/>
        <w:t xml:space="preserve">Disclaimer </w:t>
      </w:r>
    </w:p>
    <w:p w:rsidR="007F3F88" w:rsidRPr="00425C8F" w:rsidRDefault="007F3F88" w:rsidP="007F3F88">
      <w:pPr>
        <w:pStyle w:val="BodyText2"/>
        <w:rPr>
          <w:lang w:val="en-IN"/>
        </w:rPr>
      </w:pPr>
      <w:r w:rsidRPr="00425C8F">
        <w:rPr>
          <w:lang w:val="en-IN"/>
        </w:rPr>
        <w:t xml:space="preserve">Copyright © 2013:  Comviva Technologies Ltd, Registered Office at A-26, Info City, Sector 34, Gurgaon-122001, Haryana, India. </w:t>
      </w:r>
    </w:p>
    <w:p w:rsidR="007F3F88" w:rsidRPr="00425C8F" w:rsidRDefault="007F3F88" w:rsidP="007F3F88">
      <w:pPr>
        <w:pStyle w:val="BodyText2"/>
        <w:rPr>
          <w:lang w:val="en-IN"/>
        </w:rPr>
      </w:pPr>
      <w:r w:rsidRPr="00425C8F">
        <w:rPr>
          <w:lang w:val="en-IN"/>
        </w:rPr>
        <w:t xml:space="preserve">All rights about this document are reserved and  shall not be , in whole or in part, copied, photocopied, reproduced, translated, or reduced to any manner including but not limited to electronic, mechanical, machine readable ,photographic, optic recording or otherwise without prior consent, in writing, of Comviva Technologies Ltd  (the Company). </w:t>
      </w:r>
    </w:p>
    <w:p w:rsidR="007F3F88" w:rsidRPr="00425C8F" w:rsidRDefault="007F3F88" w:rsidP="007F3F88">
      <w:pPr>
        <w:pStyle w:val="BodyText2"/>
        <w:rPr>
          <w:lang w:val="en-IN"/>
        </w:rPr>
      </w:pPr>
      <w:r w:rsidRPr="00425C8F">
        <w:rPr>
          <w:lang w:val="en-IN"/>
        </w:rPr>
        <w:t xml:space="preserve">The information in this document is subject to changes without notice. This describes only the product defined in the introduction of this documentation. This document is intended for the use of prospective customers of the Company  Products Solutions and or Services for the sole purpose of the transaction for which the document is submitted. No part of it may be reproduced or transmitted in any form or manner whatsoever without the prior written permission of the company. The Customer, who/which assumes full responsibility for using the document appropriately. The Company welcomes customer comments as part of the process of continuous development and improvement. </w:t>
      </w:r>
    </w:p>
    <w:p w:rsidR="007F3F88" w:rsidRPr="00425C8F" w:rsidRDefault="007F3F88" w:rsidP="007F3F88">
      <w:pPr>
        <w:pStyle w:val="BodyText2"/>
        <w:rPr>
          <w:lang w:val="en-IN"/>
        </w:rPr>
      </w:pPr>
      <w:r w:rsidRPr="00425C8F">
        <w:rPr>
          <w:lang w:val="en-IN"/>
        </w:rPr>
        <w:t xml:space="preserve">The Company, has made all reasonable efforts to ensure that the information contained in the document are adequate, sufficient and free of material errors and omissions. The Company will, if necessary, explain issues, which may not be covered by the document. However, the Company does not assume any liability of whatsoever nature , for any errors in the document except the responsibility to provide correct information when any such error is brought to company’s knowledge. The Company will not be responsible, in any event, for errors in this document or for any damages, incidental or consequential, including monetary losses that might arise from the use of this document or of the information contained in it.       </w:t>
      </w:r>
    </w:p>
    <w:p w:rsidR="007F3F88" w:rsidRPr="00425C8F" w:rsidRDefault="007F3F88" w:rsidP="007F3F88">
      <w:pPr>
        <w:pStyle w:val="BodyText2"/>
        <w:rPr>
          <w:lang w:val="en-IN"/>
        </w:rPr>
      </w:pPr>
      <w:r w:rsidRPr="00425C8F">
        <w:rPr>
          <w:lang w:val="en-IN"/>
        </w:rPr>
        <w:t>This document and the Products, Solutions and Services it describes are intellectual property of the Company and/or of the respective owners thereof, whether such IPR is registered, registrable, pending for registration, applied for registration or not.</w:t>
      </w:r>
    </w:p>
    <w:p w:rsidR="007F3F88" w:rsidRPr="00425C8F" w:rsidRDefault="007F3F88" w:rsidP="007F3F88">
      <w:pPr>
        <w:pStyle w:val="BodyText2"/>
        <w:rPr>
          <w:lang w:val="en-IN"/>
        </w:rPr>
      </w:pPr>
      <w:r w:rsidRPr="00425C8F">
        <w:rPr>
          <w:lang w:val="en-IN"/>
        </w:rPr>
        <w:t>The only warranties for the Company Products, Solutions and Services are set forth in the express warranty statements accompanying its products and services. Nothing herein should be construed as constituting an additional warranty. The Company shall not be liable for technical or editorial errors or omissions contained herein.</w:t>
      </w:r>
    </w:p>
    <w:p w:rsidR="007F3F88" w:rsidRPr="00425C8F" w:rsidRDefault="007F3F88" w:rsidP="007F3F88">
      <w:pPr>
        <w:pStyle w:val="BodyText2"/>
        <w:rPr>
          <w:lang w:val="en-IN"/>
        </w:rPr>
      </w:pPr>
    </w:p>
    <w:p w:rsidR="007F3F88" w:rsidRPr="00425C8F" w:rsidRDefault="007F3F88" w:rsidP="007F3F88">
      <w:pPr>
        <w:pStyle w:val="BodyText2"/>
        <w:rPr>
          <w:lang w:val="en-IN"/>
        </w:rPr>
      </w:pPr>
      <w:r w:rsidRPr="00425C8F">
        <w:rPr>
          <w:lang w:val="en-IN"/>
        </w:rPr>
        <w:t>The Company logo is a trademark of the Company. Other products, names, logos  mentioned in this document , if any , may be trademarks of their respective owners.</w:t>
      </w:r>
    </w:p>
    <w:p w:rsidR="007F3F88" w:rsidRPr="00425C8F" w:rsidRDefault="007F3F88" w:rsidP="007F3F88">
      <w:pPr>
        <w:pStyle w:val="BodyText2"/>
        <w:rPr>
          <w:lang w:val="en-IN"/>
        </w:rPr>
      </w:pPr>
    </w:p>
    <w:p w:rsidR="007F3F88" w:rsidRPr="00425C8F" w:rsidRDefault="007F3F88" w:rsidP="007F3F88">
      <w:pPr>
        <w:pStyle w:val="BodyText2"/>
        <w:rPr>
          <w:lang w:val="en-IN"/>
        </w:rPr>
      </w:pPr>
      <w:r w:rsidRPr="00425C8F">
        <w:rPr>
          <w:lang w:val="en-IN"/>
        </w:rPr>
        <w:t>Copyright © 2013:  Comviva Technologies Limited. All rights reserved.</w:t>
      </w:r>
    </w:p>
    <w:p w:rsidR="007F3F88" w:rsidRPr="00425C8F" w:rsidRDefault="007F3F88" w:rsidP="007F3F88">
      <w:pPr>
        <w:rPr>
          <w:lang w:val="en-IN"/>
        </w:rPr>
      </w:pPr>
    </w:p>
    <w:p w:rsidR="007F3F88" w:rsidRPr="00425C8F" w:rsidRDefault="007F3F88" w:rsidP="007F3F88">
      <w:pPr>
        <w:rPr>
          <w:lang w:val="en-IN"/>
        </w:rPr>
      </w:pPr>
    </w:p>
    <w:p w:rsidR="007F3F88" w:rsidRPr="00425C8F" w:rsidRDefault="0011096C" w:rsidP="0011096C">
      <w:pPr>
        <w:rPr>
          <w:lang w:val="en-IN"/>
        </w:rPr>
      </w:pPr>
      <w:r w:rsidRPr="00425C8F">
        <w:rPr>
          <w:lang w:val="en-IN"/>
        </w:rPr>
        <w:br w:type="column"/>
      </w:r>
    </w:p>
    <w:p w:rsidR="007F3F88" w:rsidRPr="00425C8F" w:rsidRDefault="007F3F88" w:rsidP="007F3F88">
      <w:pPr>
        <w:pStyle w:val="BodyText2"/>
        <w:rPr>
          <w:lang w:val="en-IN"/>
        </w:rPr>
      </w:pPr>
    </w:p>
    <w:p w:rsidR="007F3F88" w:rsidRPr="00425C8F" w:rsidRDefault="007F3F88" w:rsidP="007F3F88">
      <w:pPr>
        <w:pStyle w:val="BodyText2"/>
        <w:rPr>
          <w:lang w:val="en-IN"/>
        </w:rPr>
      </w:pPr>
    </w:p>
    <w:p w:rsidR="007F3F88" w:rsidRPr="00425C8F" w:rsidRDefault="007F3F88" w:rsidP="007F3F88">
      <w:pPr>
        <w:pStyle w:val="BodyText2"/>
        <w:rPr>
          <w:sz w:val="14"/>
          <w:lang w:val="en-IN"/>
        </w:rPr>
      </w:pPr>
      <w:r w:rsidRPr="00425C8F">
        <w:rPr>
          <w:sz w:val="14"/>
          <w:lang w:val="en-IN"/>
        </w:rPr>
        <w:t>.</w:t>
      </w:r>
    </w:p>
    <w:p w:rsidR="007F3F88" w:rsidRPr="00425C8F" w:rsidRDefault="007F3F88" w:rsidP="007F3F88">
      <w:pPr>
        <w:pStyle w:val="BodyText2"/>
        <w:rPr>
          <w:sz w:val="14"/>
          <w:lang w:val="en-IN"/>
        </w:rPr>
      </w:pPr>
    </w:p>
    <w:p w:rsidR="007F3F88" w:rsidRPr="00425C8F" w:rsidRDefault="007F3F88" w:rsidP="007F3F88">
      <w:pPr>
        <w:pStyle w:val="BodyText2"/>
        <w:rPr>
          <w:sz w:val="14"/>
          <w:lang w:val="en-IN"/>
        </w:rPr>
      </w:pPr>
    </w:p>
    <w:p w:rsidR="007F3F88" w:rsidRPr="00425C8F" w:rsidRDefault="007F3F88" w:rsidP="007F3F88">
      <w:pPr>
        <w:pStyle w:val="Heading1"/>
        <w:numPr>
          <w:ilvl w:val="0"/>
          <w:numId w:val="0"/>
        </w:numPr>
        <w:jc w:val="both"/>
        <w:rPr>
          <w:rFonts w:ascii="Arial" w:eastAsia="Calibri" w:hAnsi="Arial"/>
          <w:noProof/>
          <w:color w:val="auto"/>
          <w:sz w:val="64"/>
          <w:szCs w:val="64"/>
          <w:lang w:val="en-IN"/>
        </w:rPr>
      </w:pPr>
    </w:p>
    <w:p w:rsidR="007F3F88" w:rsidRPr="00425C8F" w:rsidRDefault="007F3F88" w:rsidP="007F3F88">
      <w:pPr>
        <w:pStyle w:val="BodyText2"/>
        <w:rPr>
          <w:sz w:val="64"/>
          <w:szCs w:val="64"/>
          <w:lang w:val="en-IN"/>
        </w:rPr>
      </w:pPr>
    </w:p>
    <w:p w:rsidR="007F3F88" w:rsidRPr="00425C8F" w:rsidRDefault="007F3F88" w:rsidP="007F3F88">
      <w:pPr>
        <w:pStyle w:val="BodyText2"/>
        <w:rPr>
          <w:b/>
          <w:sz w:val="16"/>
          <w:szCs w:val="16"/>
          <w:lang w:val="en-IN"/>
        </w:rPr>
      </w:pPr>
      <w:r w:rsidRPr="00425C8F">
        <w:rPr>
          <w:b/>
          <w:sz w:val="64"/>
          <w:szCs w:val="64"/>
          <w:lang w:val="en-IN"/>
        </w:rPr>
        <w:t>Thank You</w:t>
      </w:r>
    </w:p>
    <w:p w:rsidR="007F3F88" w:rsidRPr="00425C8F" w:rsidRDefault="007F3F88" w:rsidP="007F3F88">
      <w:pPr>
        <w:pStyle w:val="Subtitle"/>
        <w:keepNext w:val="0"/>
        <w:pBdr>
          <w:bottom w:val="none" w:sz="0" w:space="0" w:color="auto"/>
        </w:pBdr>
        <w:spacing w:before="0" w:after="0" w:line="240" w:lineRule="auto"/>
        <w:jc w:val="both"/>
        <w:rPr>
          <w:rFonts w:ascii="Arial" w:eastAsia="Calibri" w:hAnsi="Arial" w:cs="Arial"/>
          <w:b w:val="0"/>
          <w:caps w:val="0"/>
          <w:noProof/>
          <w:color w:val="auto"/>
          <w:spacing w:val="0"/>
          <w:kern w:val="0"/>
          <w:sz w:val="36"/>
          <w:szCs w:val="36"/>
          <w:lang w:val="en-IN"/>
        </w:rPr>
      </w:pPr>
      <w:r w:rsidRPr="00425C8F">
        <w:rPr>
          <w:rFonts w:ascii="Arial" w:eastAsia="Calibri" w:hAnsi="Arial" w:cs="Arial"/>
          <w:b w:val="0"/>
          <w:caps w:val="0"/>
          <w:noProof/>
          <w:color w:val="auto"/>
          <w:spacing w:val="0"/>
          <w:kern w:val="0"/>
          <w:sz w:val="36"/>
          <w:szCs w:val="36"/>
          <w:lang w:val="en-IN"/>
        </w:rPr>
        <w:t>Visit us at mahindracomviva.com</w:t>
      </w:r>
    </w:p>
    <w:p w:rsidR="007F3F88" w:rsidRPr="00425C8F" w:rsidRDefault="007F3F88" w:rsidP="007F3F88">
      <w:pPr>
        <w:pStyle w:val="Bodytextforrestriction"/>
        <w:rPr>
          <w:lang w:val="en-IN"/>
        </w:rPr>
      </w:pPr>
    </w:p>
    <w:p w:rsidR="007F3F88" w:rsidRPr="00425C8F" w:rsidRDefault="007F3F88" w:rsidP="007F3F88">
      <w:pPr>
        <w:pStyle w:val="Bodytextforrestriction"/>
        <w:rPr>
          <w:lang w:val="en-IN"/>
        </w:rPr>
      </w:pPr>
    </w:p>
    <w:p w:rsidR="00B32AB8" w:rsidRPr="00425C8F" w:rsidRDefault="00B32AB8">
      <w:pPr>
        <w:rPr>
          <w:lang w:val="en-IN"/>
        </w:rPr>
      </w:pPr>
    </w:p>
    <w:p w:rsidR="00B32AB8" w:rsidRPr="00425C8F" w:rsidRDefault="00B32AB8">
      <w:pPr>
        <w:rPr>
          <w:lang w:val="en-IN"/>
        </w:rPr>
      </w:pPr>
    </w:p>
    <w:p w:rsidR="00B32AB8" w:rsidRPr="00425C8F" w:rsidRDefault="00B32AB8">
      <w:pPr>
        <w:rPr>
          <w:lang w:val="en-IN"/>
        </w:rPr>
      </w:pPr>
    </w:p>
    <w:p w:rsidR="00B32AB8" w:rsidRPr="00425C8F" w:rsidRDefault="00B32AB8">
      <w:pPr>
        <w:pStyle w:val="BodyText2"/>
        <w:rPr>
          <w:lang w:val="en-IN"/>
        </w:rPr>
      </w:pPr>
    </w:p>
    <w:p w:rsidR="00B32AB8" w:rsidRPr="00425C8F" w:rsidRDefault="00B32AB8">
      <w:pPr>
        <w:pStyle w:val="BodyText2"/>
        <w:rPr>
          <w:lang w:val="en-IN"/>
        </w:rPr>
      </w:pPr>
    </w:p>
    <w:p w:rsidR="00B32AB8" w:rsidRPr="00425C8F" w:rsidRDefault="00B32AB8">
      <w:pPr>
        <w:pStyle w:val="BodyText2"/>
        <w:rPr>
          <w:lang w:val="en-IN"/>
        </w:rPr>
      </w:pPr>
    </w:p>
    <w:p w:rsidR="00B32AB8" w:rsidRPr="00425C8F" w:rsidRDefault="00B32AB8">
      <w:pPr>
        <w:pStyle w:val="BodyText2"/>
        <w:rPr>
          <w:lang w:val="en-IN"/>
        </w:rPr>
      </w:pPr>
    </w:p>
    <w:p w:rsidR="00B32AB8" w:rsidRPr="00425C8F" w:rsidRDefault="00B32AB8">
      <w:pPr>
        <w:pStyle w:val="BodyText2"/>
        <w:rPr>
          <w:lang w:val="en-IN"/>
        </w:rPr>
      </w:pPr>
    </w:p>
    <w:p w:rsidR="00B32AB8" w:rsidRPr="00425C8F" w:rsidRDefault="00B32AB8">
      <w:pPr>
        <w:pStyle w:val="BodyText2"/>
        <w:rPr>
          <w:lang w:val="en-IN"/>
        </w:rPr>
      </w:pPr>
    </w:p>
    <w:p w:rsidR="00B32AB8" w:rsidRPr="00425C8F" w:rsidRDefault="00B32AB8">
      <w:pPr>
        <w:pStyle w:val="BodyText2"/>
        <w:rPr>
          <w:sz w:val="14"/>
          <w:lang w:val="en-IN"/>
        </w:rPr>
      </w:pPr>
      <w:r w:rsidRPr="00425C8F">
        <w:rPr>
          <w:sz w:val="14"/>
          <w:lang w:val="en-IN"/>
        </w:rPr>
        <w:t>.</w:t>
      </w:r>
    </w:p>
    <w:p w:rsidR="00B32AB8" w:rsidRPr="00425C8F" w:rsidRDefault="00B32AB8">
      <w:pPr>
        <w:pStyle w:val="Bodytextforrestriction"/>
        <w:rPr>
          <w:lang w:val="en-IN"/>
        </w:rPr>
      </w:pPr>
    </w:p>
    <w:sectPr w:rsidR="00B32AB8" w:rsidRPr="00425C8F" w:rsidSect="000A4EDC">
      <w:pgSz w:w="11907" w:h="16839"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AFD" w:rsidRDefault="009C1AFD">
      <w:r>
        <w:separator/>
      </w:r>
    </w:p>
  </w:endnote>
  <w:endnote w:type="continuationSeparator" w:id="0">
    <w:p w:rsidR="009C1AFD" w:rsidRDefault="009C1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MS Outlook">
    <w:panose1 w:val="0501010001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old">
    <w:altName w:val="Times New Roman"/>
    <w:panose1 w:val="020B0704020202020204"/>
    <w:charset w:val="00"/>
    <w:family w:val="auto"/>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E14" w:rsidRDefault="00326E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E14" w:rsidRPr="005829BF" w:rsidRDefault="001F6C2A" w:rsidP="00F06885">
    <w:pPr>
      <w:pStyle w:val="Footer"/>
      <w:tabs>
        <w:tab w:val="clear" w:pos="8640"/>
        <w:tab w:val="right" w:pos="8280"/>
      </w:tabs>
      <w:jc w:val="center"/>
    </w:pPr>
    <w:r>
      <w:rPr>
        <w:rStyle w:val="PageNumber"/>
      </w:rPr>
      <w:t>PreTUPS – 7</w:t>
    </w:r>
    <w:bookmarkStart w:id="11" w:name="_GoBack"/>
    <w:bookmarkEnd w:id="11"/>
    <w:r w:rsidR="00326E14">
      <w:rPr>
        <w:rStyle w:val="PageNumber"/>
      </w:rPr>
      <w:t>.x</w:t>
    </w:r>
    <w:r w:rsidR="00326E14">
      <w:rPr>
        <w:rStyle w:val="PageNumber"/>
      </w:rPr>
      <w:tab/>
    </w:r>
    <w:r w:rsidR="00326E14">
      <w:rPr>
        <w:rStyle w:val="PageNumber"/>
      </w:rPr>
      <w:tab/>
    </w:r>
    <w:r w:rsidR="00326E14">
      <w:rPr>
        <w:rStyle w:val="PageNumber"/>
      </w:rPr>
      <w:fldChar w:fldCharType="begin"/>
    </w:r>
    <w:r w:rsidR="00326E14">
      <w:rPr>
        <w:rStyle w:val="PageNumber"/>
      </w:rPr>
      <w:instrText xml:space="preserve"> PAGE </w:instrText>
    </w:r>
    <w:r w:rsidR="00326E14">
      <w:rPr>
        <w:rStyle w:val="PageNumber"/>
      </w:rPr>
      <w:fldChar w:fldCharType="separate"/>
    </w:r>
    <w:r>
      <w:rPr>
        <w:rStyle w:val="PageNumber"/>
        <w:noProof/>
      </w:rPr>
      <w:t>ii</w:t>
    </w:r>
    <w:r w:rsidR="00326E14">
      <w:rPr>
        <w:rStyle w:val="PageNumber"/>
      </w:rPr>
      <w:fldChar w:fldCharType="end"/>
    </w:r>
  </w:p>
  <w:p w:rsidR="00326E14" w:rsidRDefault="00326E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E14" w:rsidRDefault="00326E1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E14" w:rsidRDefault="00326E14">
    <w:pPr>
      <w:pStyle w:val="Footer"/>
      <w:tabs>
        <w:tab w:val="clear" w:pos="8640"/>
        <w:tab w:val="right" w:pos="8280"/>
      </w:tabs>
      <w:jc w:val="center"/>
    </w:pPr>
    <w:r>
      <w:rPr>
        <w:rStyle w:val="PageNumber"/>
      </w:rPr>
      <w:t>PreTUPS – 6.x</w:t>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1F6C2A">
      <w:rPr>
        <w:rStyle w:val="PageNumber"/>
        <w:noProof/>
      </w:rPr>
      <w:t>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AFD" w:rsidRDefault="009C1AFD">
      <w:r>
        <w:separator/>
      </w:r>
    </w:p>
  </w:footnote>
  <w:footnote w:type="continuationSeparator" w:id="0">
    <w:p w:rsidR="009C1AFD" w:rsidRDefault="009C1A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E14" w:rsidRDefault="00326E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E14" w:rsidRDefault="009C1AFD" w:rsidP="00FD2A0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expertsource_watermark" o:spid="_x0000_s2050" type="#_x0000_t136" style="position:absolute;margin-left:0;margin-top:0;width:406.1pt;height:54.15pt;rotation:315;z-index:251678720;mso-position-horizontal:center;mso-position-horizontal-relative:margin;mso-position-vertical:center;mso-position-vertical-relative:margin" fillcolor="silver" stroked="f">
          <v:fill opacity=".5"/>
          <v:shadow color="#868686"/>
          <v:textpath style="font-family:&quot;Times New Roman&quot;;font-size:1pt;v-text-kern:t" trim="t" fitpath="t" string="Comviva Public"/>
          <o:lock v:ext="edit" aspectratio="t"/>
          <w10:wrap anchorx="margin" anchory="margin"/>
        </v:shape>
      </w:pict>
    </w:r>
    <w:r>
      <w:rPr>
        <w:noProof/>
      </w:rPr>
      <w:pict>
        <v:shapetype id="_x0000_t202" coordsize="21600,21600" o:spt="202" path="m,l,21600r21600,l21600,xe">
          <v:stroke joinstyle="miter"/>
          <v:path gradientshapeok="t" o:connecttype="rect"/>
        </v:shapetype>
        <v:shape id="expertsource_Rsetting_footer" o:spid="_x0000_s2049" type="#_x0000_t202" style="position:absolute;margin-left:324.9pt;margin-top:746.65pt;width:198.45pt;height:20pt;z-index:251677696;mso-wrap-style:none;mso-position-horizontal-relative:right-margin-area" stroked="f">
          <v:textbox>
            <w:txbxContent>
              <w:p w:rsidR="00326E14" w:rsidRPr="00BA3585" w:rsidRDefault="00326E14">
                <w:pPr>
                  <w:rPr>
                    <w:rFonts w:ascii="Tahoma" w:hAnsi="Tahoma" w:cs="Tahoma"/>
                    <w:color w:val="000000"/>
                    <w:sz w:val="16"/>
                  </w:rPr>
                </w:pPr>
                <w:r w:rsidRPr="00BA3585">
                  <w:rPr>
                    <w:rFonts w:ascii="Tahoma" w:hAnsi="Tahoma" w:cs="Tahoma"/>
                    <w:color w:val="000000"/>
                    <w:sz w:val="16"/>
                  </w:rPr>
                  <w:t>Comviva Public</w:t>
                </w:r>
              </w:p>
            </w:txbxContent>
          </v:textbox>
          <w10:wrap type="square"/>
        </v:shape>
      </w:pict>
    </w:r>
    <w:r w:rsidR="00326E14">
      <w:rPr>
        <w:noProof/>
        <w:lang w:val="en-IN" w:eastAsia="en-IN"/>
      </w:rPr>
      <w:drawing>
        <wp:anchor distT="0" distB="0" distL="114300" distR="114300" simplePos="0" relativeHeight="251659264" behindDoc="1" locked="0" layoutInCell="1" allowOverlap="1" wp14:anchorId="07A63857" wp14:editId="0ECC0AE5">
          <wp:simplePos x="0" y="0"/>
          <wp:positionH relativeFrom="column">
            <wp:posOffset>-923925</wp:posOffset>
          </wp:positionH>
          <wp:positionV relativeFrom="paragraph">
            <wp:posOffset>-438785</wp:posOffset>
          </wp:positionV>
          <wp:extent cx="2600325" cy="942975"/>
          <wp:effectExtent l="0" t="0" r="9525" b="9525"/>
          <wp:wrapNone/>
          <wp:docPr id="14" name="Picture 3" descr="Description: rid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ridge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ltGray">
                  <a:xfrm>
                    <a:off x="0" y="0"/>
                    <a:ext cx="2600325" cy="942975"/>
                  </a:xfrm>
                  <a:prstGeom prst="rect">
                    <a:avLst/>
                  </a:prstGeom>
                  <a:noFill/>
                  <a:ln>
                    <a:noFill/>
                  </a:ln>
                </pic:spPr>
              </pic:pic>
            </a:graphicData>
          </a:graphic>
        </wp:anchor>
      </w:drawing>
    </w:r>
    <w:r w:rsidR="00326E14">
      <w:rPr>
        <w:noProof/>
        <w:lang w:val="en-IN" w:eastAsia="en-IN"/>
      </w:rPr>
      <w:drawing>
        <wp:anchor distT="0" distB="0" distL="114300" distR="114300" simplePos="0" relativeHeight="251656192" behindDoc="0" locked="0" layoutInCell="1" allowOverlap="1" wp14:anchorId="44CAA9E4" wp14:editId="2DE45A3C">
          <wp:simplePos x="0" y="0"/>
          <wp:positionH relativeFrom="column">
            <wp:posOffset>4505325</wp:posOffset>
          </wp:positionH>
          <wp:positionV relativeFrom="paragraph">
            <wp:posOffset>-219710</wp:posOffset>
          </wp:positionV>
          <wp:extent cx="1847850" cy="438150"/>
          <wp:effectExtent l="0" t="0" r="0" b="0"/>
          <wp:wrapNone/>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7850" cy="438150"/>
                  </a:xfrm>
                  <a:prstGeom prst="rect">
                    <a:avLst/>
                  </a:prstGeom>
                  <a:noFill/>
                  <a:ln>
                    <a:noFill/>
                  </a:ln>
                </pic:spPr>
              </pic:pic>
            </a:graphicData>
          </a:graphic>
        </wp:anchor>
      </w:drawing>
    </w:r>
    <w:r w:rsidR="00FE0ABE">
      <w:rPr>
        <w:sz w:val="18"/>
        <w:szCs w:val="18"/>
      </w:rPr>
      <w:t xml:space="preserve">            PreTUPS TRUNK</w:t>
    </w:r>
    <w:r w:rsidR="00326E14">
      <w:rPr>
        <w:sz w:val="18"/>
        <w:szCs w:val="18"/>
      </w:rPr>
      <w:t xml:space="preserve"> Rest APIs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E14" w:rsidRPr="00C3638B" w:rsidRDefault="00326E14" w:rsidP="00C3638B">
    <w:pPr>
      <w:pStyle w:val="Header"/>
    </w:pPr>
    <w:r>
      <w:rPr>
        <w:noProof/>
        <w:lang w:val="en-IN" w:eastAsia="en-IN"/>
      </w:rPr>
      <w:drawing>
        <wp:anchor distT="0" distB="0" distL="114300" distR="114300" simplePos="0" relativeHeight="251676672" behindDoc="1" locked="0" layoutInCell="1" allowOverlap="1">
          <wp:simplePos x="0" y="0"/>
          <wp:positionH relativeFrom="column">
            <wp:posOffset>-914400</wp:posOffset>
          </wp:positionH>
          <wp:positionV relativeFrom="paragraph">
            <wp:posOffset>-448310</wp:posOffset>
          </wp:positionV>
          <wp:extent cx="3976370" cy="1447800"/>
          <wp:effectExtent l="0" t="0" r="5080" b="0"/>
          <wp:wrapNone/>
          <wp:docPr id="12" name="Picture 3" descr="Description: rid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ridge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ltGray">
                  <a:xfrm>
                    <a:off x="0" y="0"/>
                    <a:ext cx="3976370" cy="1447800"/>
                  </a:xfrm>
                  <a:prstGeom prst="rect">
                    <a:avLst/>
                  </a:prstGeom>
                  <a:noFill/>
                  <a:ln>
                    <a:noFill/>
                  </a:ln>
                </pic:spPr>
              </pic:pic>
            </a:graphicData>
          </a:graphic>
        </wp:anchor>
      </w:drawing>
    </w:r>
    <w:r>
      <w:rPr>
        <w:noProof/>
        <w:lang w:val="en-IN" w:eastAsia="en-IN"/>
      </w:rPr>
      <w:drawing>
        <wp:anchor distT="0" distB="0" distL="114300" distR="114300" simplePos="0" relativeHeight="251674624" behindDoc="0" locked="0" layoutInCell="1" allowOverlap="1">
          <wp:simplePos x="0" y="0"/>
          <wp:positionH relativeFrom="column">
            <wp:posOffset>3390900</wp:posOffset>
          </wp:positionH>
          <wp:positionV relativeFrom="paragraph">
            <wp:posOffset>66040</wp:posOffset>
          </wp:positionV>
          <wp:extent cx="2838450" cy="666750"/>
          <wp:effectExtent l="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38450" cy="666750"/>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E14" w:rsidRDefault="00326E14" w:rsidP="00FD2A02">
    <w:pPr>
      <w:pStyle w:val="Header"/>
    </w:pPr>
    <w:r>
      <w:rPr>
        <w:noProof/>
        <w:lang w:val="en-IN" w:eastAsia="en-IN"/>
      </w:rPr>
      <w:drawing>
        <wp:anchor distT="0" distB="0" distL="114300" distR="114300" simplePos="0" relativeHeight="251671552" behindDoc="0" locked="0" layoutInCell="1" allowOverlap="1" wp14:anchorId="698D8855" wp14:editId="75B4174B">
          <wp:simplePos x="0" y="0"/>
          <wp:positionH relativeFrom="column">
            <wp:posOffset>4143375</wp:posOffset>
          </wp:positionH>
          <wp:positionV relativeFrom="paragraph">
            <wp:posOffset>-219075</wp:posOffset>
          </wp:positionV>
          <wp:extent cx="1847850" cy="438150"/>
          <wp:effectExtent l="0" t="0" r="0" b="0"/>
          <wp:wrapNone/>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850" cy="438150"/>
                  </a:xfrm>
                  <a:prstGeom prst="rect">
                    <a:avLst/>
                  </a:prstGeom>
                  <a:noFill/>
                  <a:ln>
                    <a:noFill/>
                  </a:ln>
                </pic:spPr>
              </pic:pic>
            </a:graphicData>
          </a:graphic>
        </wp:anchor>
      </w:drawing>
    </w:r>
    <w:r>
      <w:rPr>
        <w:noProof/>
        <w:lang w:val="en-IN" w:eastAsia="en-IN"/>
      </w:rPr>
      <w:drawing>
        <wp:anchor distT="0" distB="0" distL="114300" distR="114300" simplePos="0" relativeHeight="251672576" behindDoc="1" locked="0" layoutInCell="1" allowOverlap="1" wp14:anchorId="18EE8019" wp14:editId="10B50FA2">
          <wp:simplePos x="0" y="0"/>
          <wp:positionH relativeFrom="column">
            <wp:posOffset>-1143000</wp:posOffset>
          </wp:positionH>
          <wp:positionV relativeFrom="paragraph">
            <wp:posOffset>-457200</wp:posOffset>
          </wp:positionV>
          <wp:extent cx="2600325" cy="942975"/>
          <wp:effectExtent l="0" t="0" r="9525" b="9525"/>
          <wp:wrapNone/>
          <wp:docPr id="19" name="Picture 3" descr="Description: rid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ridge4.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ltGray">
                  <a:xfrm>
                    <a:off x="0" y="0"/>
                    <a:ext cx="2600325" cy="942975"/>
                  </a:xfrm>
                  <a:prstGeom prst="rect">
                    <a:avLst/>
                  </a:prstGeom>
                  <a:noFill/>
                  <a:ln>
                    <a:noFill/>
                  </a:ln>
                </pic:spPr>
              </pic:pic>
            </a:graphicData>
          </a:graphic>
        </wp:anchor>
      </w:drawing>
    </w:r>
    <w:r>
      <w:rPr>
        <w:sz w:val="18"/>
        <w:szCs w:val="18"/>
      </w:rPr>
      <w:t xml:space="preserve">            PreTUPS External Gateway XML APIs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E14" w:rsidRDefault="00326E14" w:rsidP="00C3638B">
    <w:pPr>
      <w:pStyle w:val="Header"/>
    </w:pPr>
    <w:r>
      <w:rPr>
        <w:noProof/>
        <w:lang w:val="en-IN" w:eastAsia="en-IN"/>
      </w:rPr>
      <w:drawing>
        <wp:anchor distT="0" distB="0" distL="114300" distR="114300" simplePos="0" relativeHeight="251667456" behindDoc="0" locked="0" layoutInCell="1" allowOverlap="1" wp14:anchorId="0D257772" wp14:editId="71640FBA">
          <wp:simplePos x="0" y="0"/>
          <wp:positionH relativeFrom="column">
            <wp:posOffset>4276725</wp:posOffset>
          </wp:positionH>
          <wp:positionV relativeFrom="paragraph">
            <wp:posOffset>-180975</wp:posOffset>
          </wp:positionV>
          <wp:extent cx="1847850" cy="438150"/>
          <wp:effectExtent l="0" t="0" r="0" b="0"/>
          <wp:wrapNone/>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850" cy="438150"/>
                  </a:xfrm>
                  <a:prstGeom prst="rect">
                    <a:avLst/>
                  </a:prstGeom>
                  <a:noFill/>
                  <a:ln>
                    <a:noFill/>
                  </a:ln>
                </pic:spPr>
              </pic:pic>
            </a:graphicData>
          </a:graphic>
        </wp:anchor>
      </w:drawing>
    </w:r>
    <w:r>
      <w:rPr>
        <w:noProof/>
        <w:lang w:val="en-IN" w:eastAsia="en-IN"/>
      </w:rPr>
      <w:drawing>
        <wp:anchor distT="0" distB="0" distL="114300" distR="114300" simplePos="0" relativeHeight="251669504" behindDoc="1" locked="0" layoutInCell="1" allowOverlap="1" wp14:anchorId="26BC3F11" wp14:editId="1ECC499E">
          <wp:simplePos x="0" y="0"/>
          <wp:positionH relativeFrom="column">
            <wp:posOffset>-1143000</wp:posOffset>
          </wp:positionH>
          <wp:positionV relativeFrom="paragraph">
            <wp:posOffset>-457200</wp:posOffset>
          </wp:positionV>
          <wp:extent cx="2600325" cy="942975"/>
          <wp:effectExtent l="0" t="0" r="9525" b="9525"/>
          <wp:wrapNone/>
          <wp:docPr id="21" name="Picture 21" descr="Description: rid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ridge4.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ltGray">
                  <a:xfrm>
                    <a:off x="0" y="0"/>
                    <a:ext cx="2600325" cy="942975"/>
                  </a:xfrm>
                  <a:prstGeom prst="rect">
                    <a:avLst/>
                  </a:prstGeom>
                  <a:noFill/>
                  <a:ln>
                    <a:noFill/>
                  </a:ln>
                </pic:spPr>
              </pic:pic>
            </a:graphicData>
          </a:graphic>
        </wp:anchor>
      </w:drawing>
    </w:r>
    <w:r>
      <w:rPr>
        <w:sz w:val="18"/>
        <w:szCs w:val="18"/>
      </w:rPr>
      <w:t xml:space="preserve">          PreTUPS External Gateway XML APIs</w:t>
    </w:r>
  </w:p>
  <w:p w:rsidR="00326E14" w:rsidRPr="00C3638B" w:rsidRDefault="00326E14" w:rsidP="00C363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8EFE3EA6"/>
    <w:lvl w:ilvl="0">
      <w:start w:val="1"/>
      <w:numFmt w:val="lowerRoman"/>
      <w:pStyle w:val="ListNumber3"/>
      <w:lvlText w:val="%1."/>
      <w:lvlJc w:val="right"/>
      <w:pPr>
        <w:tabs>
          <w:tab w:val="num" w:pos="2232"/>
        </w:tabs>
        <w:ind w:left="2232" w:hanging="259"/>
      </w:pPr>
      <w:rPr>
        <w:rFonts w:hint="default"/>
      </w:rPr>
    </w:lvl>
  </w:abstractNum>
  <w:abstractNum w:abstractNumId="1">
    <w:nsid w:val="FFFFFF7F"/>
    <w:multiLevelType w:val="singleLevel"/>
    <w:tmpl w:val="F4589872"/>
    <w:lvl w:ilvl="0">
      <w:start w:val="1"/>
      <w:numFmt w:val="lowerLetter"/>
      <w:pStyle w:val="ListNumber2"/>
      <w:lvlText w:val="%1)"/>
      <w:lvlJc w:val="left"/>
      <w:pPr>
        <w:tabs>
          <w:tab w:val="num" w:pos="1872"/>
        </w:tabs>
        <w:ind w:left="1872" w:hanging="432"/>
      </w:pPr>
      <w:rPr>
        <w:rFonts w:hint="default"/>
      </w:rPr>
    </w:lvl>
  </w:abstractNum>
  <w:abstractNum w:abstractNumId="2">
    <w:nsid w:val="FFFFFF83"/>
    <w:multiLevelType w:val="singleLevel"/>
    <w:tmpl w:val="0F0EFEF0"/>
    <w:lvl w:ilvl="0">
      <w:start w:val="1"/>
      <w:numFmt w:val="bullet"/>
      <w:pStyle w:val="ListBullet2"/>
      <w:lvlText w:val=""/>
      <w:lvlJc w:val="left"/>
      <w:pPr>
        <w:tabs>
          <w:tab w:val="num" w:pos="1440"/>
        </w:tabs>
        <w:ind w:left="1440" w:hanging="360"/>
      </w:pPr>
      <w:rPr>
        <w:rFonts w:ascii="Wingdings 3" w:hAnsi="Wingdings 3" w:hint="default"/>
        <w:sz w:val="20"/>
      </w:rPr>
    </w:lvl>
  </w:abstractNum>
  <w:abstractNum w:abstractNumId="3">
    <w:nsid w:val="FFFFFF88"/>
    <w:multiLevelType w:val="singleLevel"/>
    <w:tmpl w:val="04C40B58"/>
    <w:lvl w:ilvl="0">
      <w:start w:val="1"/>
      <w:numFmt w:val="decimal"/>
      <w:pStyle w:val="TableListNumber1"/>
      <w:lvlText w:val="%1."/>
      <w:lvlJc w:val="left"/>
      <w:pPr>
        <w:tabs>
          <w:tab w:val="num" w:pos="360"/>
        </w:tabs>
        <w:ind w:left="360" w:hanging="360"/>
      </w:pPr>
      <w:rPr>
        <w:rFonts w:hint="default"/>
      </w:rPr>
    </w:lvl>
  </w:abstractNum>
  <w:abstractNum w:abstractNumId="4">
    <w:nsid w:val="0000000C"/>
    <w:multiLevelType w:val="singleLevel"/>
    <w:tmpl w:val="0000000C"/>
    <w:name w:val="WW8Num12"/>
    <w:lvl w:ilvl="0">
      <w:start w:val="1"/>
      <w:numFmt w:val="bullet"/>
      <w:lvlText w:val=""/>
      <w:lvlJc w:val="left"/>
      <w:pPr>
        <w:tabs>
          <w:tab w:val="num" w:pos="720"/>
        </w:tabs>
        <w:ind w:left="720" w:hanging="360"/>
      </w:pPr>
      <w:rPr>
        <w:rFonts w:ascii="Symbol" w:hAnsi="Symbol"/>
      </w:rPr>
    </w:lvl>
  </w:abstractNum>
  <w:abstractNum w:abstractNumId="5">
    <w:nsid w:val="0E296C9B"/>
    <w:multiLevelType w:val="hybridMultilevel"/>
    <w:tmpl w:val="B32EA324"/>
    <w:lvl w:ilvl="0" w:tplc="CAFCA472">
      <w:start w:val="1"/>
      <w:numFmt w:val="bullet"/>
      <w:pStyle w:val="ChapterList"/>
      <w:lvlText w:val=""/>
      <w:lvlJc w:val="left"/>
      <w:pPr>
        <w:tabs>
          <w:tab w:val="num" w:pos="1872"/>
        </w:tabs>
        <w:ind w:left="1872" w:hanging="648"/>
      </w:pPr>
      <w:rPr>
        <w:rFonts w:ascii="Wingdings" w:hAnsi="Wingdings" w:hint="default"/>
        <w:sz w:val="3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0026060"/>
    <w:multiLevelType w:val="singleLevel"/>
    <w:tmpl w:val="D2F0FA68"/>
    <w:lvl w:ilvl="0">
      <w:start w:val="1"/>
      <w:numFmt w:val="bullet"/>
      <w:pStyle w:val="HSPuce1"/>
      <w:lvlText w:val=""/>
      <w:lvlJc w:val="left"/>
      <w:pPr>
        <w:tabs>
          <w:tab w:val="num" w:pos="567"/>
        </w:tabs>
        <w:ind w:left="567" w:hanging="567"/>
      </w:pPr>
      <w:rPr>
        <w:rFonts w:ascii="Wingdings" w:hAnsi="Wingdings" w:hint="default"/>
        <w:position w:val="-6"/>
        <w:sz w:val="40"/>
      </w:rPr>
    </w:lvl>
  </w:abstractNum>
  <w:abstractNum w:abstractNumId="7">
    <w:nsid w:val="13537825"/>
    <w:multiLevelType w:val="hybridMultilevel"/>
    <w:tmpl w:val="C9EC0D4E"/>
    <w:lvl w:ilvl="0" w:tplc="5FF0D7FA">
      <w:start w:val="1"/>
      <w:numFmt w:val="bullet"/>
      <w:pStyle w:val="Warning"/>
      <w:lvlText w:val=""/>
      <w:lvlJc w:val="left"/>
      <w:pPr>
        <w:tabs>
          <w:tab w:val="num" w:pos="1080"/>
        </w:tabs>
        <w:ind w:left="1080" w:hanging="504"/>
      </w:pPr>
      <w:rPr>
        <w:rFonts w:ascii="Webdings" w:hAnsi="Webdings" w:hint="default"/>
        <w:b w:val="0"/>
        <w:i w:val="0"/>
        <w:color w:val="FF0000"/>
        <w:sz w:val="4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9271CA2"/>
    <w:multiLevelType w:val="multilevel"/>
    <w:tmpl w:val="5450ED96"/>
    <w:lvl w:ilvl="0">
      <w:start w:val="1"/>
      <w:numFmt w:val="upperLetter"/>
      <w:lvlText w:val="%1"/>
      <w:lvlJc w:val="left"/>
      <w:pPr>
        <w:tabs>
          <w:tab w:val="num" w:pos="1685"/>
        </w:tabs>
        <w:ind w:left="1685" w:hanging="432"/>
      </w:pPr>
      <w:rPr>
        <w:rFonts w:hint="default"/>
        <w:caps w:val="0"/>
        <w:strike w:val="0"/>
        <w:dstrike w:val="0"/>
        <w:vanish/>
        <w:vertAlign w:val="baseline"/>
      </w:rPr>
    </w:lvl>
    <w:lvl w:ilvl="1">
      <w:start w:val="1"/>
      <w:numFmt w:val="decimal"/>
      <w:pStyle w:val="app2"/>
      <w:lvlText w:val="%1.%2"/>
      <w:lvlJc w:val="left"/>
      <w:pPr>
        <w:tabs>
          <w:tab w:val="num" w:pos="1973"/>
        </w:tabs>
        <w:ind w:left="1973" w:hanging="720"/>
      </w:pPr>
      <w:rPr>
        <w:rFonts w:hint="default"/>
      </w:rPr>
    </w:lvl>
    <w:lvl w:ilvl="2">
      <w:start w:val="1"/>
      <w:numFmt w:val="decimal"/>
      <w:lvlText w:val="%1.%2.%3"/>
      <w:lvlJc w:val="left"/>
      <w:pPr>
        <w:tabs>
          <w:tab w:val="num" w:pos="2333"/>
        </w:tabs>
        <w:ind w:left="1973" w:hanging="720"/>
      </w:pPr>
      <w:rPr>
        <w:rFonts w:hint="default"/>
      </w:rPr>
    </w:lvl>
    <w:lvl w:ilvl="3">
      <w:start w:val="1"/>
      <w:numFmt w:val="decimal"/>
      <w:lvlText w:val="%1.%2.%3.%4"/>
      <w:lvlJc w:val="left"/>
      <w:pPr>
        <w:tabs>
          <w:tab w:val="num" w:pos="2693"/>
        </w:tabs>
        <w:ind w:left="1973" w:hanging="720"/>
      </w:pPr>
      <w:rPr>
        <w:rFonts w:hint="default"/>
      </w:rPr>
    </w:lvl>
    <w:lvl w:ilvl="4">
      <w:start w:val="1"/>
      <w:numFmt w:val="decimal"/>
      <w:lvlText w:val="%1.%2.%3.%4.%5"/>
      <w:lvlJc w:val="left"/>
      <w:pPr>
        <w:tabs>
          <w:tab w:val="num" w:pos="2261"/>
        </w:tabs>
        <w:ind w:left="2261" w:hanging="1008"/>
      </w:pPr>
      <w:rPr>
        <w:rFonts w:hint="default"/>
      </w:rPr>
    </w:lvl>
    <w:lvl w:ilvl="5">
      <w:start w:val="1"/>
      <w:numFmt w:val="decimal"/>
      <w:lvlText w:val="%1.%2.%3.%4.%5.%6"/>
      <w:lvlJc w:val="left"/>
      <w:pPr>
        <w:tabs>
          <w:tab w:val="num" w:pos="2405"/>
        </w:tabs>
        <w:ind w:left="2405" w:hanging="1152"/>
      </w:pPr>
      <w:rPr>
        <w:rFonts w:hint="default"/>
      </w:rPr>
    </w:lvl>
    <w:lvl w:ilvl="6">
      <w:start w:val="1"/>
      <w:numFmt w:val="decimal"/>
      <w:lvlText w:val="%1.%2.%3.%4.%5.%6.%7"/>
      <w:lvlJc w:val="left"/>
      <w:pPr>
        <w:tabs>
          <w:tab w:val="num" w:pos="2549"/>
        </w:tabs>
        <w:ind w:left="2549" w:hanging="1296"/>
      </w:pPr>
      <w:rPr>
        <w:rFonts w:hint="default"/>
      </w:rPr>
    </w:lvl>
    <w:lvl w:ilvl="7">
      <w:start w:val="1"/>
      <w:numFmt w:val="decimal"/>
      <w:lvlText w:val="%1.%2.%3.%4.%5.%6.%7.%8"/>
      <w:lvlJc w:val="left"/>
      <w:pPr>
        <w:tabs>
          <w:tab w:val="num" w:pos="2693"/>
        </w:tabs>
        <w:ind w:left="2693" w:hanging="1440"/>
      </w:pPr>
      <w:rPr>
        <w:rFonts w:hint="default"/>
      </w:rPr>
    </w:lvl>
    <w:lvl w:ilvl="8">
      <w:start w:val="1"/>
      <w:numFmt w:val="decimal"/>
      <w:lvlText w:val="%1.%2.%3.%4.%5.%6.%7.%8.%9"/>
      <w:lvlJc w:val="left"/>
      <w:pPr>
        <w:tabs>
          <w:tab w:val="num" w:pos="2837"/>
        </w:tabs>
        <w:ind w:left="2837" w:hanging="1584"/>
      </w:pPr>
      <w:rPr>
        <w:rFonts w:hint="default"/>
      </w:rPr>
    </w:lvl>
  </w:abstractNum>
  <w:abstractNum w:abstractNumId="9">
    <w:nsid w:val="23180657"/>
    <w:multiLevelType w:val="hybridMultilevel"/>
    <w:tmpl w:val="01C40070"/>
    <w:lvl w:ilvl="0" w:tplc="40090001">
      <w:start w:val="1"/>
      <w:numFmt w:val="decimal"/>
      <w:pStyle w:val="ListNumber"/>
      <w:lvlText w:val="%1."/>
      <w:lvlJc w:val="left"/>
      <w:pPr>
        <w:tabs>
          <w:tab w:val="num" w:pos="1512"/>
        </w:tabs>
        <w:ind w:left="1512" w:hanging="360"/>
      </w:pPr>
      <w:rPr>
        <w:rFonts w:hint="default"/>
      </w:rPr>
    </w:lvl>
    <w:lvl w:ilvl="1" w:tplc="40090003">
      <w:start w:val="1"/>
      <w:numFmt w:val="bullet"/>
      <w:lvlText w:val=""/>
      <w:lvlJc w:val="left"/>
      <w:pPr>
        <w:tabs>
          <w:tab w:val="num" w:pos="1440"/>
        </w:tabs>
        <w:ind w:left="1440" w:hanging="360"/>
      </w:pPr>
      <w:rPr>
        <w:rFonts w:ascii="MS Outlook" w:hAnsi="MS Outlook" w:hint="default"/>
        <w:sz w:val="36"/>
      </w:rPr>
    </w:lvl>
    <w:lvl w:ilvl="2" w:tplc="40090005">
      <w:start w:val="1"/>
      <w:numFmt w:val="bullet"/>
      <w:lvlText w:val=""/>
      <w:lvlJc w:val="left"/>
      <w:pPr>
        <w:tabs>
          <w:tab w:val="num" w:pos="2088"/>
        </w:tabs>
        <w:ind w:left="2088" w:hanging="1008"/>
      </w:pPr>
      <w:rPr>
        <w:rFonts w:ascii="MS Outlook" w:hAnsi="MS Outlook" w:hint="default"/>
        <w:sz w:val="36"/>
      </w:rPr>
    </w:lvl>
    <w:lvl w:ilvl="3" w:tplc="40090001" w:tentative="1">
      <w:start w:val="1"/>
      <w:numFmt w:val="decimal"/>
      <w:lvlText w:val="%4."/>
      <w:lvlJc w:val="left"/>
      <w:pPr>
        <w:tabs>
          <w:tab w:val="num" w:pos="2880"/>
        </w:tabs>
        <w:ind w:left="2880" w:hanging="360"/>
      </w:pPr>
    </w:lvl>
    <w:lvl w:ilvl="4" w:tplc="40090003" w:tentative="1">
      <w:start w:val="1"/>
      <w:numFmt w:val="lowerLetter"/>
      <w:lvlText w:val="%5."/>
      <w:lvlJc w:val="left"/>
      <w:pPr>
        <w:tabs>
          <w:tab w:val="num" w:pos="3600"/>
        </w:tabs>
        <w:ind w:left="3600" w:hanging="360"/>
      </w:pPr>
    </w:lvl>
    <w:lvl w:ilvl="5" w:tplc="40090005" w:tentative="1">
      <w:start w:val="1"/>
      <w:numFmt w:val="lowerRoman"/>
      <w:lvlText w:val="%6."/>
      <w:lvlJc w:val="right"/>
      <w:pPr>
        <w:tabs>
          <w:tab w:val="num" w:pos="4320"/>
        </w:tabs>
        <w:ind w:left="4320" w:hanging="180"/>
      </w:pPr>
    </w:lvl>
    <w:lvl w:ilvl="6" w:tplc="40090001" w:tentative="1">
      <w:start w:val="1"/>
      <w:numFmt w:val="decimal"/>
      <w:lvlText w:val="%7."/>
      <w:lvlJc w:val="left"/>
      <w:pPr>
        <w:tabs>
          <w:tab w:val="num" w:pos="5040"/>
        </w:tabs>
        <w:ind w:left="5040" w:hanging="360"/>
      </w:pPr>
    </w:lvl>
    <w:lvl w:ilvl="7" w:tplc="40090003" w:tentative="1">
      <w:start w:val="1"/>
      <w:numFmt w:val="lowerLetter"/>
      <w:lvlText w:val="%8."/>
      <w:lvlJc w:val="left"/>
      <w:pPr>
        <w:tabs>
          <w:tab w:val="num" w:pos="5760"/>
        </w:tabs>
        <w:ind w:left="5760" w:hanging="360"/>
      </w:pPr>
    </w:lvl>
    <w:lvl w:ilvl="8" w:tplc="40090005" w:tentative="1">
      <w:start w:val="1"/>
      <w:numFmt w:val="lowerRoman"/>
      <w:lvlText w:val="%9."/>
      <w:lvlJc w:val="right"/>
      <w:pPr>
        <w:tabs>
          <w:tab w:val="num" w:pos="6480"/>
        </w:tabs>
        <w:ind w:left="6480" w:hanging="180"/>
      </w:pPr>
    </w:lvl>
  </w:abstractNum>
  <w:abstractNum w:abstractNumId="10">
    <w:nsid w:val="23744751"/>
    <w:multiLevelType w:val="hybridMultilevel"/>
    <w:tmpl w:val="DF625B32"/>
    <w:lvl w:ilvl="0" w:tplc="04090001">
      <w:start w:val="1"/>
      <w:numFmt w:val="decimal"/>
      <w:pStyle w:val="HSBR2"/>
      <w:lvlText w:val="BR %1."/>
      <w:lvlJc w:val="left"/>
      <w:pPr>
        <w:tabs>
          <w:tab w:val="num" w:pos="2340"/>
        </w:tabs>
        <w:ind w:left="1980" w:hanging="360"/>
      </w:pPr>
      <w:rPr>
        <w:rFonts w:hint="default"/>
        <w:b w:val="0"/>
        <w:bCs w:val="0"/>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left"/>
      <w:pPr>
        <w:tabs>
          <w:tab w:val="num" w:pos="4860"/>
        </w:tabs>
        <w:ind w:left="4860" w:hanging="720"/>
      </w:pPr>
      <w:rPr>
        <w:rFonts w:hint="default"/>
      </w:r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
    <w:nsid w:val="2F504CA1"/>
    <w:multiLevelType w:val="hybridMultilevel"/>
    <w:tmpl w:val="E1C621CC"/>
    <w:lvl w:ilvl="0" w:tplc="C81A1AF2">
      <w:start w:val="1"/>
      <w:numFmt w:val="bullet"/>
      <w:pStyle w:val="ListBullet3"/>
      <w:lvlText w:val=""/>
      <w:lvlJc w:val="left"/>
      <w:pPr>
        <w:tabs>
          <w:tab w:val="num" w:pos="2232"/>
        </w:tabs>
        <w:ind w:left="2232" w:hanging="360"/>
      </w:pPr>
      <w:rPr>
        <w:rFonts w:ascii="Wingdings" w:hAnsi="Wingdings" w:cs="Wingdings" w:hint="default"/>
        <w:b/>
        <w:i w:val="0"/>
        <w:sz w:val="28"/>
      </w:rPr>
    </w:lvl>
    <w:lvl w:ilvl="1" w:tplc="06C04102">
      <w:start w:val="1"/>
      <w:numFmt w:val="bullet"/>
      <w:lvlText w:val="o"/>
      <w:lvlJc w:val="left"/>
      <w:pPr>
        <w:tabs>
          <w:tab w:val="num" w:pos="1440"/>
        </w:tabs>
        <w:ind w:left="1440" w:hanging="360"/>
      </w:pPr>
      <w:rPr>
        <w:rFonts w:ascii="Courier New" w:hAnsi="Courier New" w:hint="default"/>
      </w:rPr>
    </w:lvl>
    <w:lvl w:ilvl="2" w:tplc="3B84B150">
      <w:start w:val="1"/>
      <w:numFmt w:val="bullet"/>
      <w:lvlText w:val=""/>
      <w:lvlJc w:val="left"/>
      <w:pPr>
        <w:tabs>
          <w:tab w:val="num" w:pos="2160"/>
        </w:tabs>
        <w:ind w:left="2160" w:hanging="360"/>
      </w:pPr>
      <w:rPr>
        <w:rFonts w:ascii="Wingdings" w:hAnsi="Wingdings" w:hint="default"/>
      </w:rPr>
    </w:lvl>
    <w:lvl w:ilvl="3" w:tplc="F5240C34">
      <w:start w:val="1"/>
      <w:numFmt w:val="bullet"/>
      <w:lvlText w:val=""/>
      <w:lvlJc w:val="left"/>
      <w:pPr>
        <w:tabs>
          <w:tab w:val="num" w:pos="2880"/>
        </w:tabs>
        <w:ind w:left="2880" w:hanging="360"/>
      </w:pPr>
      <w:rPr>
        <w:rFonts w:ascii="Symbol" w:hAnsi="Symbol" w:hint="default"/>
      </w:rPr>
    </w:lvl>
    <w:lvl w:ilvl="4" w:tplc="A142F950" w:tentative="1">
      <w:start w:val="1"/>
      <w:numFmt w:val="bullet"/>
      <w:lvlText w:val="o"/>
      <w:lvlJc w:val="left"/>
      <w:pPr>
        <w:tabs>
          <w:tab w:val="num" w:pos="3600"/>
        </w:tabs>
        <w:ind w:left="3600" w:hanging="360"/>
      </w:pPr>
      <w:rPr>
        <w:rFonts w:ascii="Courier New" w:hAnsi="Courier New" w:hint="default"/>
      </w:rPr>
    </w:lvl>
    <w:lvl w:ilvl="5" w:tplc="14045854" w:tentative="1">
      <w:start w:val="1"/>
      <w:numFmt w:val="bullet"/>
      <w:lvlText w:val=""/>
      <w:lvlJc w:val="left"/>
      <w:pPr>
        <w:tabs>
          <w:tab w:val="num" w:pos="4320"/>
        </w:tabs>
        <w:ind w:left="4320" w:hanging="360"/>
      </w:pPr>
      <w:rPr>
        <w:rFonts w:ascii="Wingdings" w:hAnsi="Wingdings" w:hint="default"/>
      </w:rPr>
    </w:lvl>
    <w:lvl w:ilvl="6" w:tplc="20BAE400" w:tentative="1">
      <w:start w:val="1"/>
      <w:numFmt w:val="bullet"/>
      <w:lvlText w:val=""/>
      <w:lvlJc w:val="left"/>
      <w:pPr>
        <w:tabs>
          <w:tab w:val="num" w:pos="5040"/>
        </w:tabs>
        <w:ind w:left="5040" w:hanging="360"/>
      </w:pPr>
      <w:rPr>
        <w:rFonts w:ascii="Symbol" w:hAnsi="Symbol" w:hint="default"/>
      </w:rPr>
    </w:lvl>
    <w:lvl w:ilvl="7" w:tplc="8D58FF96" w:tentative="1">
      <w:start w:val="1"/>
      <w:numFmt w:val="bullet"/>
      <w:lvlText w:val="o"/>
      <w:lvlJc w:val="left"/>
      <w:pPr>
        <w:tabs>
          <w:tab w:val="num" w:pos="5760"/>
        </w:tabs>
        <w:ind w:left="5760" w:hanging="360"/>
      </w:pPr>
      <w:rPr>
        <w:rFonts w:ascii="Courier New" w:hAnsi="Courier New" w:hint="default"/>
      </w:rPr>
    </w:lvl>
    <w:lvl w:ilvl="8" w:tplc="DF5084B0" w:tentative="1">
      <w:start w:val="1"/>
      <w:numFmt w:val="bullet"/>
      <w:lvlText w:val=""/>
      <w:lvlJc w:val="left"/>
      <w:pPr>
        <w:tabs>
          <w:tab w:val="num" w:pos="6480"/>
        </w:tabs>
        <w:ind w:left="6480" w:hanging="360"/>
      </w:pPr>
      <w:rPr>
        <w:rFonts w:ascii="Wingdings" w:hAnsi="Wingdings" w:hint="default"/>
      </w:rPr>
    </w:lvl>
  </w:abstractNum>
  <w:abstractNum w:abstractNumId="12">
    <w:nsid w:val="30350F0B"/>
    <w:multiLevelType w:val="hybridMultilevel"/>
    <w:tmpl w:val="7AF8F288"/>
    <w:lvl w:ilvl="0" w:tplc="1D0472CC">
      <w:start w:val="1"/>
      <w:numFmt w:val="bullet"/>
      <w:pStyle w:val="BRStyle"/>
      <w:lvlText w:val=""/>
      <w:lvlJc w:val="left"/>
      <w:pPr>
        <w:ind w:left="720" w:hanging="360"/>
      </w:pPr>
      <w:rPr>
        <w:rFonts w:ascii="Wingdings" w:hAnsi="Wingdings" w:hint="default"/>
      </w:rPr>
    </w:lvl>
    <w:lvl w:ilvl="1" w:tplc="87CACEEE" w:tentative="1">
      <w:start w:val="1"/>
      <w:numFmt w:val="bullet"/>
      <w:lvlText w:val="o"/>
      <w:lvlJc w:val="left"/>
      <w:pPr>
        <w:ind w:left="1440" w:hanging="360"/>
      </w:pPr>
      <w:rPr>
        <w:rFonts w:ascii="Courier New" w:hAnsi="Courier New" w:cs="Courier New" w:hint="default"/>
      </w:rPr>
    </w:lvl>
    <w:lvl w:ilvl="2" w:tplc="244CDCDE" w:tentative="1">
      <w:start w:val="1"/>
      <w:numFmt w:val="bullet"/>
      <w:lvlText w:val=""/>
      <w:lvlJc w:val="left"/>
      <w:pPr>
        <w:ind w:left="2160" w:hanging="360"/>
      </w:pPr>
      <w:rPr>
        <w:rFonts w:ascii="Wingdings" w:hAnsi="Wingdings" w:hint="default"/>
      </w:rPr>
    </w:lvl>
    <w:lvl w:ilvl="3" w:tplc="B14C4302" w:tentative="1">
      <w:start w:val="1"/>
      <w:numFmt w:val="bullet"/>
      <w:lvlText w:val=""/>
      <w:lvlJc w:val="left"/>
      <w:pPr>
        <w:ind w:left="2880" w:hanging="360"/>
      </w:pPr>
      <w:rPr>
        <w:rFonts w:ascii="Symbol" w:hAnsi="Symbol" w:hint="default"/>
      </w:rPr>
    </w:lvl>
    <w:lvl w:ilvl="4" w:tplc="070E0EE0" w:tentative="1">
      <w:start w:val="1"/>
      <w:numFmt w:val="bullet"/>
      <w:lvlText w:val="o"/>
      <w:lvlJc w:val="left"/>
      <w:pPr>
        <w:ind w:left="3600" w:hanging="360"/>
      </w:pPr>
      <w:rPr>
        <w:rFonts w:ascii="Courier New" w:hAnsi="Courier New" w:cs="Courier New" w:hint="default"/>
      </w:rPr>
    </w:lvl>
    <w:lvl w:ilvl="5" w:tplc="F1DAF7C4" w:tentative="1">
      <w:start w:val="1"/>
      <w:numFmt w:val="bullet"/>
      <w:lvlText w:val=""/>
      <w:lvlJc w:val="left"/>
      <w:pPr>
        <w:ind w:left="4320" w:hanging="360"/>
      </w:pPr>
      <w:rPr>
        <w:rFonts w:ascii="Wingdings" w:hAnsi="Wingdings" w:hint="default"/>
      </w:rPr>
    </w:lvl>
    <w:lvl w:ilvl="6" w:tplc="C3588302" w:tentative="1">
      <w:start w:val="1"/>
      <w:numFmt w:val="bullet"/>
      <w:lvlText w:val=""/>
      <w:lvlJc w:val="left"/>
      <w:pPr>
        <w:ind w:left="5040" w:hanging="360"/>
      </w:pPr>
      <w:rPr>
        <w:rFonts w:ascii="Symbol" w:hAnsi="Symbol" w:hint="default"/>
      </w:rPr>
    </w:lvl>
    <w:lvl w:ilvl="7" w:tplc="540A6EEA" w:tentative="1">
      <w:start w:val="1"/>
      <w:numFmt w:val="bullet"/>
      <w:lvlText w:val="o"/>
      <w:lvlJc w:val="left"/>
      <w:pPr>
        <w:ind w:left="5760" w:hanging="360"/>
      </w:pPr>
      <w:rPr>
        <w:rFonts w:ascii="Courier New" w:hAnsi="Courier New" w:cs="Courier New" w:hint="default"/>
      </w:rPr>
    </w:lvl>
    <w:lvl w:ilvl="8" w:tplc="955C6F58" w:tentative="1">
      <w:start w:val="1"/>
      <w:numFmt w:val="bullet"/>
      <w:lvlText w:val=""/>
      <w:lvlJc w:val="left"/>
      <w:pPr>
        <w:ind w:left="6480" w:hanging="360"/>
      </w:pPr>
      <w:rPr>
        <w:rFonts w:ascii="Wingdings" w:hAnsi="Wingdings" w:hint="default"/>
      </w:rPr>
    </w:lvl>
  </w:abstractNum>
  <w:abstractNum w:abstractNumId="13">
    <w:nsid w:val="31152A6C"/>
    <w:multiLevelType w:val="multilevel"/>
    <w:tmpl w:val="CC7EBB58"/>
    <w:lvl w:ilvl="0">
      <w:start w:val="1"/>
      <w:numFmt w:val="upperLetter"/>
      <w:lvlText w:val="%1"/>
      <w:lvlJc w:val="left"/>
      <w:pPr>
        <w:tabs>
          <w:tab w:val="num" w:pos="1282"/>
        </w:tabs>
        <w:ind w:left="1282" w:hanging="432"/>
      </w:pPr>
      <w:rPr>
        <w:rFonts w:hint="default"/>
        <w:strike w:val="0"/>
        <w:dstrike w:val="0"/>
        <w:vanish/>
        <w:vertAlign w:val="baseline"/>
      </w:rPr>
    </w:lvl>
    <w:lvl w:ilvl="1">
      <w:start w:val="1"/>
      <w:numFmt w:val="decimal"/>
      <w:pStyle w:val="A"/>
      <w:lvlText w:val="%1.%2"/>
      <w:lvlJc w:val="left"/>
      <w:pPr>
        <w:tabs>
          <w:tab w:val="num" w:pos="1570"/>
        </w:tabs>
        <w:ind w:left="1426" w:hanging="576"/>
      </w:pPr>
      <w:rPr>
        <w:rFonts w:hint="default"/>
      </w:rPr>
    </w:lvl>
    <w:lvl w:ilvl="2">
      <w:start w:val="1"/>
      <w:numFmt w:val="decimal"/>
      <w:lvlText w:val="%1.%2.%3"/>
      <w:lvlJc w:val="left"/>
      <w:pPr>
        <w:tabs>
          <w:tab w:val="num" w:pos="2290"/>
        </w:tabs>
        <w:ind w:left="1570" w:hanging="720"/>
      </w:pPr>
      <w:rPr>
        <w:rFonts w:hint="default"/>
      </w:rPr>
    </w:lvl>
    <w:lvl w:ilvl="3">
      <w:start w:val="1"/>
      <w:numFmt w:val="decimal"/>
      <w:lvlText w:val="%1.%2.%3.%4"/>
      <w:lvlJc w:val="left"/>
      <w:pPr>
        <w:tabs>
          <w:tab w:val="num" w:pos="1714"/>
        </w:tabs>
        <w:ind w:left="1714" w:hanging="864"/>
      </w:pPr>
      <w:rPr>
        <w:rFonts w:hint="default"/>
      </w:rPr>
    </w:lvl>
    <w:lvl w:ilvl="4">
      <w:start w:val="1"/>
      <w:numFmt w:val="decimal"/>
      <w:lvlText w:val="%1.%2.%3.%4.%5"/>
      <w:lvlJc w:val="left"/>
      <w:pPr>
        <w:tabs>
          <w:tab w:val="num" w:pos="1858"/>
        </w:tabs>
        <w:ind w:left="1858" w:hanging="1008"/>
      </w:pPr>
      <w:rPr>
        <w:rFonts w:hint="default"/>
      </w:rPr>
    </w:lvl>
    <w:lvl w:ilvl="5">
      <w:start w:val="1"/>
      <w:numFmt w:val="decimal"/>
      <w:lvlText w:val="%1.%2.%3.%4.%5.%6"/>
      <w:lvlJc w:val="left"/>
      <w:pPr>
        <w:tabs>
          <w:tab w:val="num" w:pos="2002"/>
        </w:tabs>
        <w:ind w:left="2002" w:hanging="1152"/>
      </w:pPr>
      <w:rPr>
        <w:rFonts w:hint="default"/>
      </w:rPr>
    </w:lvl>
    <w:lvl w:ilvl="6">
      <w:start w:val="1"/>
      <w:numFmt w:val="decimal"/>
      <w:lvlText w:val="%1.%2.%3.%4.%5.%6.%7"/>
      <w:lvlJc w:val="left"/>
      <w:pPr>
        <w:tabs>
          <w:tab w:val="num" w:pos="2146"/>
        </w:tabs>
        <w:ind w:left="2146" w:hanging="1296"/>
      </w:pPr>
      <w:rPr>
        <w:rFonts w:hint="default"/>
      </w:rPr>
    </w:lvl>
    <w:lvl w:ilvl="7">
      <w:start w:val="1"/>
      <w:numFmt w:val="decimal"/>
      <w:lvlText w:val="%1.%2.%3.%4.%5.%6.%7.%8"/>
      <w:lvlJc w:val="left"/>
      <w:pPr>
        <w:tabs>
          <w:tab w:val="num" w:pos="2290"/>
        </w:tabs>
        <w:ind w:left="2290" w:hanging="1440"/>
      </w:pPr>
      <w:rPr>
        <w:rFonts w:hint="default"/>
      </w:rPr>
    </w:lvl>
    <w:lvl w:ilvl="8">
      <w:start w:val="1"/>
      <w:numFmt w:val="decimal"/>
      <w:lvlText w:val="%1.%2.%3.%4.%5.%6.%7.%8.%9"/>
      <w:lvlJc w:val="left"/>
      <w:pPr>
        <w:tabs>
          <w:tab w:val="num" w:pos="2434"/>
        </w:tabs>
        <w:ind w:left="2434" w:hanging="1584"/>
      </w:pPr>
      <w:rPr>
        <w:rFonts w:hint="default"/>
      </w:rPr>
    </w:lvl>
  </w:abstractNum>
  <w:abstractNum w:abstractNumId="14">
    <w:nsid w:val="366A30D6"/>
    <w:multiLevelType w:val="multilevel"/>
    <w:tmpl w:val="4094FEF8"/>
    <w:lvl w:ilvl="0">
      <w:start w:val="1"/>
      <w:numFmt w:val="upperRoman"/>
      <w:pStyle w:val="Apendixsection"/>
      <w:lvlText w:val="A-%1"/>
      <w:lvlJc w:val="left"/>
      <w:pPr>
        <w:tabs>
          <w:tab w:val="num" w:pos="1080"/>
        </w:tabs>
        <w:ind w:left="360" w:hanging="360"/>
      </w:pPr>
      <w:rPr>
        <w:rFonts w:hint="default"/>
      </w:rPr>
    </w:lvl>
    <w:lvl w:ilvl="1">
      <w:start w:val="1"/>
      <w:numFmt w:val="upperRoman"/>
      <w:lvlText w:val="%1-%2"/>
      <w:lvlJc w:val="left"/>
      <w:pPr>
        <w:tabs>
          <w:tab w:val="num" w:pos="144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37980B63"/>
    <w:multiLevelType w:val="hybridMultilevel"/>
    <w:tmpl w:val="FC840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C584528"/>
    <w:multiLevelType w:val="hybridMultilevel"/>
    <w:tmpl w:val="5462C35A"/>
    <w:lvl w:ilvl="0" w:tplc="7C2AC05A">
      <w:start w:val="1"/>
      <w:numFmt w:val="bullet"/>
      <w:pStyle w:val="NoteHeading"/>
      <w:lvlText w:val=""/>
      <w:lvlJc w:val="left"/>
      <w:pPr>
        <w:ind w:left="1296" w:hanging="360"/>
      </w:pPr>
      <w:rPr>
        <w:rFonts w:ascii="Wingdings" w:hAnsi="Wingdings" w:hint="default"/>
        <w:color w:val="auto"/>
        <w:sz w:val="32"/>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nsid w:val="46F6153B"/>
    <w:multiLevelType w:val="hybridMultilevel"/>
    <w:tmpl w:val="5902373E"/>
    <w:lvl w:ilvl="0" w:tplc="FFFFFFFF">
      <w:start w:val="1"/>
      <w:numFmt w:val="bullet"/>
      <w:pStyle w:val="HSTitre4"/>
      <w:lvlText w:val=""/>
      <w:lvlJc w:val="left"/>
      <w:pPr>
        <w:tabs>
          <w:tab w:val="num" w:pos="2664"/>
        </w:tabs>
        <w:ind w:left="2664" w:hanging="504"/>
      </w:pPr>
      <w:rPr>
        <w:rFonts w:ascii="Webdings" w:hAnsi="Webdings" w:hint="default"/>
        <w:sz w:val="36"/>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8">
    <w:nsid w:val="48745518"/>
    <w:multiLevelType w:val="singleLevel"/>
    <w:tmpl w:val="A476AAAC"/>
    <w:lvl w:ilvl="0">
      <w:start w:val="1"/>
      <w:numFmt w:val="bullet"/>
      <w:pStyle w:val="HSPuce4"/>
      <w:lvlText w:val=""/>
      <w:lvlJc w:val="left"/>
      <w:pPr>
        <w:tabs>
          <w:tab w:val="num" w:pos="360"/>
        </w:tabs>
        <w:ind w:left="360" w:hanging="360"/>
      </w:pPr>
      <w:rPr>
        <w:rFonts w:ascii="Wingdings" w:hAnsi="Wingdings" w:hint="default"/>
      </w:rPr>
    </w:lvl>
  </w:abstractNum>
  <w:abstractNum w:abstractNumId="19">
    <w:nsid w:val="4B4E423C"/>
    <w:multiLevelType w:val="hybridMultilevel"/>
    <w:tmpl w:val="65527422"/>
    <w:lvl w:ilvl="0" w:tplc="FFFFFFFF">
      <w:start w:val="1"/>
      <w:numFmt w:val="bullet"/>
      <w:pStyle w:val="ContentList"/>
      <w:lvlText w:val=""/>
      <w:lvlJc w:val="left"/>
      <w:pPr>
        <w:tabs>
          <w:tab w:val="num" w:pos="576"/>
        </w:tabs>
        <w:ind w:left="576" w:hanging="360"/>
      </w:pPr>
      <w:rPr>
        <w:rFonts w:ascii="Wingdings" w:hAnsi="Wingdings" w:hint="default"/>
        <w:sz w:val="24"/>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52BA714F"/>
    <w:multiLevelType w:val="hybridMultilevel"/>
    <w:tmpl w:val="8EBC5066"/>
    <w:lvl w:ilvl="0" w:tplc="FFFFFFFF">
      <w:start w:val="1"/>
      <w:numFmt w:val="bullet"/>
      <w:pStyle w:val="l"/>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54E2183D"/>
    <w:multiLevelType w:val="hybridMultilevel"/>
    <w:tmpl w:val="929C15DA"/>
    <w:lvl w:ilvl="0" w:tplc="1B865CEA">
      <w:start w:val="1"/>
      <w:numFmt w:val="bullet"/>
      <w:lvlText w:val=""/>
      <w:lvlJc w:val="left"/>
      <w:pPr>
        <w:ind w:left="1368" w:hanging="360"/>
      </w:pPr>
      <w:rPr>
        <w:rFonts w:ascii="Wingdings" w:hAnsi="Wingdings" w:hint="default"/>
      </w:rPr>
    </w:lvl>
    <w:lvl w:ilvl="1" w:tplc="D09A5E1E" w:tentative="1">
      <w:start w:val="1"/>
      <w:numFmt w:val="bullet"/>
      <w:lvlText w:val="o"/>
      <w:lvlJc w:val="left"/>
      <w:pPr>
        <w:ind w:left="2088" w:hanging="360"/>
      </w:pPr>
      <w:rPr>
        <w:rFonts w:ascii="Courier New" w:hAnsi="Courier New" w:cs="Courier New" w:hint="default"/>
      </w:rPr>
    </w:lvl>
    <w:lvl w:ilvl="2" w:tplc="1EDC1E6A" w:tentative="1">
      <w:start w:val="1"/>
      <w:numFmt w:val="bullet"/>
      <w:lvlText w:val=""/>
      <w:lvlJc w:val="left"/>
      <w:pPr>
        <w:ind w:left="2808" w:hanging="360"/>
      </w:pPr>
      <w:rPr>
        <w:rFonts w:ascii="Wingdings" w:hAnsi="Wingdings" w:hint="default"/>
      </w:rPr>
    </w:lvl>
    <w:lvl w:ilvl="3" w:tplc="4BFED5CA" w:tentative="1">
      <w:start w:val="1"/>
      <w:numFmt w:val="bullet"/>
      <w:lvlText w:val=""/>
      <w:lvlJc w:val="left"/>
      <w:pPr>
        <w:ind w:left="3528" w:hanging="360"/>
      </w:pPr>
      <w:rPr>
        <w:rFonts w:ascii="Symbol" w:hAnsi="Symbol" w:hint="default"/>
      </w:rPr>
    </w:lvl>
    <w:lvl w:ilvl="4" w:tplc="382E8FFC" w:tentative="1">
      <w:start w:val="1"/>
      <w:numFmt w:val="bullet"/>
      <w:lvlText w:val="o"/>
      <w:lvlJc w:val="left"/>
      <w:pPr>
        <w:ind w:left="4248" w:hanging="360"/>
      </w:pPr>
      <w:rPr>
        <w:rFonts w:ascii="Courier New" w:hAnsi="Courier New" w:cs="Courier New" w:hint="default"/>
      </w:rPr>
    </w:lvl>
    <w:lvl w:ilvl="5" w:tplc="3F202914" w:tentative="1">
      <w:start w:val="1"/>
      <w:numFmt w:val="bullet"/>
      <w:lvlText w:val=""/>
      <w:lvlJc w:val="left"/>
      <w:pPr>
        <w:ind w:left="4968" w:hanging="360"/>
      </w:pPr>
      <w:rPr>
        <w:rFonts w:ascii="Wingdings" w:hAnsi="Wingdings" w:hint="default"/>
      </w:rPr>
    </w:lvl>
    <w:lvl w:ilvl="6" w:tplc="36920180" w:tentative="1">
      <w:start w:val="1"/>
      <w:numFmt w:val="bullet"/>
      <w:lvlText w:val=""/>
      <w:lvlJc w:val="left"/>
      <w:pPr>
        <w:ind w:left="5688" w:hanging="360"/>
      </w:pPr>
      <w:rPr>
        <w:rFonts w:ascii="Symbol" w:hAnsi="Symbol" w:hint="default"/>
      </w:rPr>
    </w:lvl>
    <w:lvl w:ilvl="7" w:tplc="E25A3FB4" w:tentative="1">
      <w:start w:val="1"/>
      <w:numFmt w:val="bullet"/>
      <w:lvlText w:val="o"/>
      <w:lvlJc w:val="left"/>
      <w:pPr>
        <w:ind w:left="6408" w:hanging="360"/>
      </w:pPr>
      <w:rPr>
        <w:rFonts w:ascii="Courier New" w:hAnsi="Courier New" w:cs="Courier New" w:hint="default"/>
      </w:rPr>
    </w:lvl>
    <w:lvl w:ilvl="8" w:tplc="4E601EB2" w:tentative="1">
      <w:start w:val="1"/>
      <w:numFmt w:val="bullet"/>
      <w:lvlText w:val=""/>
      <w:lvlJc w:val="left"/>
      <w:pPr>
        <w:ind w:left="7128" w:hanging="360"/>
      </w:pPr>
      <w:rPr>
        <w:rFonts w:ascii="Wingdings" w:hAnsi="Wingdings" w:hint="default"/>
      </w:rPr>
    </w:lvl>
  </w:abstractNum>
  <w:abstractNum w:abstractNumId="22">
    <w:nsid w:val="593930B0"/>
    <w:multiLevelType w:val="hybridMultilevel"/>
    <w:tmpl w:val="1D8A99A6"/>
    <w:lvl w:ilvl="0" w:tplc="04090001">
      <w:start w:val="1"/>
      <w:numFmt w:val="bullet"/>
      <w:pStyle w:val="TableListBullet1"/>
      <w:lvlText w:val=""/>
      <w:lvlJc w:val="left"/>
      <w:pPr>
        <w:tabs>
          <w:tab w:val="num" w:pos="360"/>
        </w:tabs>
        <w:ind w:left="360" w:hanging="360"/>
      </w:pPr>
      <w:rPr>
        <w:rFonts w:ascii="Wingdings" w:hAnsi="Wingdings" w:hint="default"/>
        <w:sz w:val="24"/>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nsid w:val="5B673B4F"/>
    <w:multiLevelType w:val="singleLevel"/>
    <w:tmpl w:val="30F0BCD4"/>
    <w:lvl w:ilvl="0">
      <w:start w:val="1"/>
      <w:numFmt w:val="bullet"/>
      <w:pStyle w:val="HSPuce2"/>
      <w:lvlText w:val=""/>
      <w:lvlJc w:val="left"/>
      <w:pPr>
        <w:tabs>
          <w:tab w:val="num" w:pos="360"/>
        </w:tabs>
        <w:ind w:left="360" w:hanging="360"/>
      </w:pPr>
      <w:rPr>
        <w:rFonts w:ascii="Wingdings" w:hAnsi="Wingdings" w:hint="default"/>
      </w:rPr>
    </w:lvl>
  </w:abstractNum>
  <w:abstractNum w:abstractNumId="24">
    <w:nsid w:val="63987C38"/>
    <w:multiLevelType w:val="hybridMultilevel"/>
    <w:tmpl w:val="8EC6E602"/>
    <w:lvl w:ilvl="0" w:tplc="BF98D58E">
      <w:start w:val="1"/>
      <w:numFmt w:val="bullet"/>
      <w:lvlText w:val=""/>
      <w:lvlJc w:val="left"/>
      <w:pPr>
        <w:ind w:left="360" w:hanging="360"/>
      </w:pPr>
      <w:rPr>
        <w:rFonts w:ascii="Symbol" w:hAnsi="Symbol" w:hint="default"/>
      </w:rPr>
    </w:lvl>
    <w:lvl w:ilvl="1" w:tplc="4F3057A2" w:tentative="1">
      <w:start w:val="1"/>
      <w:numFmt w:val="bullet"/>
      <w:lvlText w:val="o"/>
      <w:lvlJc w:val="left"/>
      <w:pPr>
        <w:ind w:left="1080" w:hanging="360"/>
      </w:pPr>
      <w:rPr>
        <w:rFonts w:ascii="Courier New" w:hAnsi="Courier New" w:cs="Courier New" w:hint="default"/>
      </w:rPr>
    </w:lvl>
    <w:lvl w:ilvl="2" w:tplc="40BA9BA6" w:tentative="1">
      <w:start w:val="1"/>
      <w:numFmt w:val="bullet"/>
      <w:lvlText w:val=""/>
      <w:lvlJc w:val="left"/>
      <w:pPr>
        <w:ind w:left="1800" w:hanging="360"/>
      </w:pPr>
      <w:rPr>
        <w:rFonts w:ascii="Wingdings" w:hAnsi="Wingdings" w:hint="default"/>
      </w:rPr>
    </w:lvl>
    <w:lvl w:ilvl="3" w:tplc="C102F14E" w:tentative="1">
      <w:start w:val="1"/>
      <w:numFmt w:val="bullet"/>
      <w:lvlText w:val=""/>
      <w:lvlJc w:val="left"/>
      <w:pPr>
        <w:ind w:left="2520" w:hanging="360"/>
      </w:pPr>
      <w:rPr>
        <w:rFonts w:ascii="Symbol" w:hAnsi="Symbol" w:hint="default"/>
      </w:rPr>
    </w:lvl>
    <w:lvl w:ilvl="4" w:tplc="DBC219A0" w:tentative="1">
      <w:start w:val="1"/>
      <w:numFmt w:val="bullet"/>
      <w:lvlText w:val="o"/>
      <w:lvlJc w:val="left"/>
      <w:pPr>
        <w:ind w:left="3240" w:hanging="360"/>
      </w:pPr>
      <w:rPr>
        <w:rFonts w:ascii="Courier New" w:hAnsi="Courier New" w:cs="Courier New" w:hint="default"/>
      </w:rPr>
    </w:lvl>
    <w:lvl w:ilvl="5" w:tplc="6E70247A" w:tentative="1">
      <w:start w:val="1"/>
      <w:numFmt w:val="bullet"/>
      <w:lvlText w:val=""/>
      <w:lvlJc w:val="left"/>
      <w:pPr>
        <w:ind w:left="3960" w:hanging="360"/>
      </w:pPr>
      <w:rPr>
        <w:rFonts w:ascii="Wingdings" w:hAnsi="Wingdings" w:hint="default"/>
      </w:rPr>
    </w:lvl>
    <w:lvl w:ilvl="6" w:tplc="D898D022" w:tentative="1">
      <w:start w:val="1"/>
      <w:numFmt w:val="bullet"/>
      <w:lvlText w:val=""/>
      <w:lvlJc w:val="left"/>
      <w:pPr>
        <w:ind w:left="4680" w:hanging="360"/>
      </w:pPr>
      <w:rPr>
        <w:rFonts w:ascii="Symbol" w:hAnsi="Symbol" w:hint="default"/>
      </w:rPr>
    </w:lvl>
    <w:lvl w:ilvl="7" w:tplc="4C28FADA" w:tentative="1">
      <w:start w:val="1"/>
      <w:numFmt w:val="bullet"/>
      <w:lvlText w:val="o"/>
      <w:lvlJc w:val="left"/>
      <w:pPr>
        <w:ind w:left="5400" w:hanging="360"/>
      </w:pPr>
      <w:rPr>
        <w:rFonts w:ascii="Courier New" w:hAnsi="Courier New" w:cs="Courier New" w:hint="default"/>
      </w:rPr>
    </w:lvl>
    <w:lvl w:ilvl="8" w:tplc="388A5FA8" w:tentative="1">
      <w:start w:val="1"/>
      <w:numFmt w:val="bullet"/>
      <w:lvlText w:val=""/>
      <w:lvlJc w:val="left"/>
      <w:pPr>
        <w:ind w:left="6120" w:hanging="360"/>
      </w:pPr>
      <w:rPr>
        <w:rFonts w:ascii="Wingdings" w:hAnsi="Wingdings" w:hint="default"/>
      </w:rPr>
    </w:lvl>
  </w:abstractNum>
  <w:abstractNum w:abstractNumId="25">
    <w:nsid w:val="663D0950"/>
    <w:multiLevelType w:val="hybridMultilevel"/>
    <w:tmpl w:val="FA202152"/>
    <w:lvl w:ilvl="0" w:tplc="C6C89E06">
      <w:start w:val="1"/>
      <w:numFmt w:val="bullet"/>
      <w:pStyle w:val="QMSHead1"/>
      <w:lvlText w:val=""/>
      <w:lvlJc w:val="left"/>
      <w:pPr>
        <w:tabs>
          <w:tab w:val="num" w:pos="720"/>
        </w:tabs>
        <w:ind w:left="720" w:hanging="360"/>
      </w:pPr>
      <w:rPr>
        <w:rFonts w:ascii="Symbol" w:hAnsi="Symbol" w:hint="default"/>
        <w:color w:val="999999"/>
        <w:u w:color="999999"/>
      </w:rPr>
    </w:lvl>
    <w:lvl w:ilvl="1" w:tplc="C0146AAC">
      <w:start w:val="1"/>
      <w:numFmt w:val="bullet"/>
      <w:pStyle w:val="QMSHead2"/>
      <w:lvlText w:val="o"/>
      <w:lvlJc w:val="left"/>
      <w:pPr>
        <w:tabs>
          <w:tab w:val="num" w:pos="1440"/>
        </w:tabs>
        <w:ind w:left="1440" w:hanging="360"/>
      </w:pPr>
      <w:rPr>
        <w:rFonts w:ascii="Courier New" w:hAnsi="Courier New" w:hint="default"/>
      </w:rPr>
    </w:lvl>
    <w:lvl w:ilvl="2" w:tplc="D30C0AC0" w:tentative="1">
      <w:start w:val="1"/>
      <w:numFmt w:val="bullet"/>
      <w:lvlText w:val=""/>
      <w:lvlJc w:val="left"/>
      <w:pPr>
        <w:tabs>
          <w:tab w:val="num" w:pos="2160"/>
        </w:tabs>
        <w:ind w:left="2160" w:hanging="360"/>
      </w:pPr>
      <w:rPr>
        <w:rFonts w:ascii="Wingdings" w:hAnsi="Wingdings" w:hint="default"/>
      </w:rPr>
    </w:lvl>
    <w:lvl w:ilvl="3" w:tplc="AC560F80" w:tentative="1">
      <w:start w:val="1"/>
      <w:numFmt w:val="bullet"/>
      <w:lvlText w:val=""/>
      <w:lvlJc w:val="left"/>
      <w:pPr>
        <w:tabs>
          <w:tab w:val="num" w:pos="2880"/>
        </w:tabs>
        <w:ind w:left="2880" w:hanging="360"/>
      </w:pPr>
      <w:rPr>
        <w:rFonts w:ascii="Symbol" w:hAnsi="Symbol" w:hint="default"/>
      </w:rPr>
    </w:lvl>
    <w:lvl w:ilvl="4" w:tplc="E0C4717E" w:tentative="1">
      <w:start w:val="1"/>
      <w:numFmt w:val="bullet"/>
      <w:lvlText w:val="o"/>
      <w:lvlJc w:val="left"/>
      <w:pPr>
        <w:tabs>
          <w:tab w:val="num" w:pos="3600"/>
        </w:tabs>
        <w:ind w:left="3600" w:hanging="360"/>
      </w:pPr>
      <w:rPr>
        <w:rFonts w:ascii="Courier New" w:hAnsi="Courier New" w:hint="default"/>
      </w:rPr>
    </w:lvl>
    <w:lvl w:ilvl="5" w:tplc="82FA1CA0" w:tentative="1">
      <w:start w:val="1"/>
      <w:numFmt w:val="bullet"/>
      <w:lvlText w:val=""/>
      <w:lvlJc w:val="left"/>
      <w:pPr>
        <w:tabs>
          <w:tab w:val="num" w:pos="4320"/>
        </w:tabs>
        <w:ind w:left="4320" w:hanging="360"/>
      </w:pPr>
      <w:rPr>
        <w:rFonts w:ascii="Wingdings" w:hAnsi="Wingdings" w:hint="default"/>
      </w:rPr>
    </w:lvl>
    <w:lvl w:ilvl="6" w:tplc="72906D74" w:tentative="1">
      <w:start w:val="1"/>
      <w:numFmt w:val="bullet"/>
      <w:lvlText w:val=""/>
      <w:lvlJc w:val="left"/>
      <w:pPr>
        <w:tabs>
          <w:tab w:val="num" w:pos="5040"/>
        </w:tabs>
        <w:ind w:left="5040" w:hanging="360"/>
      </w:pPr>
      <w:rPr>
        <w:rFonts w:ascii="Symbol" w:hAnsi="Symbol" w:hint="default"/>
      </w:rPr>
    </w:lvl>
    <w:lvl w:ilvl="7" w:tplc="7AD01A8A" w:tentative="1">
      <w:start w:val="1"/>
      <w:numFmt w:val="bullet"/>
      <w:lvlText w:val="o"/>
      <w:lvlJc w:val="left"/>
      <w:pPr>
        <w:tabs>
          <w:tab w:val="num" w:pos="5760"/>
        </w:tabs>
        <w:ind w:left="5760" w:hanging="360"/>
      </w:pPr>
      <w:rPr>
        <w:rFonts w:ascii="Courier New" w:hAnsi="Courier New" w:hint="default"/>
      </w:rPr>
    </w:lvl>
    <w:lvl w:ilvl="8" w:tplc="84508A80" w:tentative="1">
      <w:start w:val="1"/>
      <w:numFmt w:val="bullet"/>
      <w:lvlText w:val=""/>
      <w:lvlJc w:val="left"/>
      <w:pPr>
        <w:tabs>
          <w:tab w:val="num" w:pos="6480"/>
        </w:tabs>
        <w:ind w:left="6480" w:hanging="360"/>
      </w:pPr>
      <w:rPr>
        <w:rFonts w:ascii="Wingdings" w:hAnsi="Wingdings" w:hint="default"/>
      </w:rPr>
    </w:lvl>
  </w:abstractNum>
  <w:abstractNum w:abstractNumId="26">
    <w:nsid w:val="6FDC29FB"/>
    <w:multiLevelType w:val="multilevel"/>
    <w:tmpl w:val="A464113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none"/>
      <w:lvlText w:val="3.0"/>
      <w:lvlJc w:val="left"/>
      <w:pPr>
        <w:tabs>
          <w:tab w:val="num" w:pos="720"/>
        </w:tabs>
        <w:ind w:left="720" w:hanging="720"/>
      </w:pPr>
      <w:rPr>
        <w:rFonts w:hint="default"/>
      </w:rPr>
    </w:lvl>
    <w:lvl w:ilvl="3">
      <w:start w:val="1"/>
      <w:numFmt w:val="decimal"/>
      <w:lvlText w:val="%1.%2.%3.%4"/>
      <w:lvlJc w:val="left"/>
      <w:pPr>
        <w:tabs>
          <w:tab w:val="num" w:pos="46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nsid w:val="74A05C26"/>
    <w:multiLevelType w:val="hybridMultilevel"/>
    <w:tmpl w:val="FCCA564A"/>
    <w:lvl w:ilvl="0" w:tplc="71F2E0E4">
      <w:start w:val="1"/>
      <w:numFmt w:val="bullet"/>
      <w:pStyle w:val="ListBullet1"/>
      <w:lvlText w:val=""/>
      <w:lvlJc w:val="left"/>
      <w:pPr>
        <w:tabs>
          <w:tab w:val="num" w:pos="1008"/>
        </w:tabs>
        <w:ind w:left="1008" w:hanging="360"/>
      </w:pPr>
      <w:rPr>
        <w:rFonts w:ascii="Wingdings" w:hAnsi="Wingdings" w:hint="default"/>
        <w:sz w:val="24"/>
      </w:rPr>
    </w:lvl>
    <w:lvl w:ilvl="1" w:tplc="0562C7CA">
      <w:start w:val="1"/>
      <w:numFmt w:val="bullet"/>
      <w:lvlText w:val="o"/>
      <w:lvlJc w:val="left"/>
      <w:pPr>
        <w:tabs>
          <w:tab w:val="num" w:pos="1440"/>
        </w:tabs>
        <w:ind w:left="1440" w:hanging="360"/>
      </w:pPr>
      <w:rPr>
        <w:rFonts w:ascii="Courier New" w:hAnsi="Courier New" w:hint="default"/>
      </w:rPr>
    </w:lvl>
    <w:lvl w:ilvl="2" w:tplc="479A3812">
      <w:start w:val="1"/>
      <w:numFmt w:val="bullet"/>
      <w:lvlText w:val=""/>
      <w:lvlJc w:val="left"/>
      <w:pPr>
        <w:tabs>
          <w:tab w:val="num" w:pos="2160"/>
        </w:tabs>
        <w:ind w:left="2160" w:hanging="360"/>
      </w:pPr>
      <w:rPr>
        <w:rFonts w:ascii="Wingdings" w:hAnsi="Wingdings" w:hint="default"/>
      </w:rPr>
    </w:lvl>
    <w:lvl w:ilvl="3" w:tplc="682A9322">
      <w:start w:val="2"/>
      <w:numFmt w:val="bullet"/>
      <w:lvlText w:val="-"/>
      <w:lvlJc w:val="left"/>
      <w:pPr>
        <w:tabs>
          <w:tab w:val="num" w:pos="2880"/>
        </w:tabs>
        <w:ind w:left="2880" w:hanging="360"/>
      </w:pPr>
      <w:rPr>
        <w:rFonts w:ascii="Times New Roman" w:eastAsia="Times New Roman" w:hAnsi="Times New Roman" w:cs="Times New Roman" w:hint="default"/>
      </w:rPr>
    </w:lvl>
    <w:lvl w:ilvl="4" w:tplc="0D223C84" w:tentative="1">
      <w:start w:val="1"/>
      <w:numFmt w:val="bullet"/>
      <w:lvlText w:val="o"/>
      <w:lvlJc w:val="left"/>
      <w:pPr>
        <w:tabs>
          <w:tab w:val="num" w:pos="3600"/>
        </w:tabs>
        <w:ind w:left="3600" w:hanging="360"/>
      </w:pPr>
      <w:rPr>
        <w:rFonts w:ascii="Courier New" w:hAnsi="Courier New" w:hint="default"/>
      </w:rPr>
    </w:lvl>
    <w:lvl w:ilvl="5" w:tplc="E2E29EE6" w:tentative="1">
      <w:start w:val="1"/>
      <w:numFmt w:val="bullet"/>
      <w:lvlText w:val=""/>
      <w:lvlJc w:val="left"/>
      <w:pPr>
        <w:tabs>
          <w:tab w:val="num" w:pos="4320"/>
        </w:tabs>
        <w:ind w:left="4320" w:hanging="360"/>
      </w:pPr>
      <w:rPr>
        <w:rFonts w:ascii="Wingdings" w:hAnsi="Wingdings" w:hint="default"/>
      </w:rPr>
    </w:lvl>
    <w:lvl w:ilvl="6" w:tplc="7C566A7A" w:tentative="1">
      <w:start w:val="1"/>
      <w:numFmt w:val="bullet"/>
      <w:lvlText w:val=""/>
      <w:lvlJc w:val="left"/>
      <w:pPr>
        <w:tabs>
          <w:tab w:val="num" w:pos="5040"/>
        </w:tabs>
        <w:ind w:left="5040" w:hanging="360"/>
      </w:pPr>
      <w:rPr>
        <w:rFonts w:ascii="Symbol" w:hAnsi="Symbol" w:hint="default"/>
      </w:rPr>
    </w:lvl>
    <w:lvl w:ilvl="7" w:tplc="22AA60EC" w:tentative="1">
      <w:start w:val="1"/>
      <w:numFmt w:val="bullet"/>
      <w:lvlText w:val="o"/>
      <w:lvlJc w:val="left"/>
      <w:pPr>
        <w:tabs>
          <w:tab w:val="num" w:pos="5760"/>
        </w:tabs>
        <w:ind w:left="5760" w:hanging="360"/>
      </w:pPr>
      <w:rPr>
        <w:rFonts w:ascii="Courier New" w:hAnsi="Courier New" w:hint="default"/>
      </w:rPr>
    </w:lvl>
    <w:lvl w:ilvl="8" w:tplc="DCB0D948" w:tentative="1">
      <w:start w:val="1"/>
      <w:numFmt w:val="bullet"/>
      <w:lvlText w:val=""/>
      <w:lvlJc w:val="left"/>
      <w:pPr>
        <w:tabs>
          <w:tab w:val="num" w:pos="6480"/>
        </w:tabs>
        <w:ind w:left="6480" w:hanging="360"/>
      </w:pPr>
      <w:rPr>
        <w:rFonts w:ascii="Wingdings" w:hAnsi="Wingdings" w:hint="default"/>
      </w:rPr>
    </w:lvl>
  </w:abstractNum>
  <w:abstractNum w:abstractNumId="28">
    <w:nsid w:val="76282B98"/>
    <w:multiLevelType w:val="multilevel"/>
    <w:tmpl w:val="AEBAA250"/>
    <w:lvl w:ilvl="0">
      <w:start w:val="1"/>
      <w:numFmt w:val="decimal"/>
      <w:lvlText w:val="%1"/>
      <w:lvlJc w:val="left"/>
      <w:pPr>
        <w:tabs>
          <w:tab w:val="num" w:pos="567"/>
        </w:tabs>
        <w:ind w:left="567" w:hanging="567"/>
      </w:pPr>
    </w:lvl>
    <w:lvl w:ilvl="1">
      <w:start w:val="1"/>
      <w:numFmt w:val="decimal"/>
      <w:lvlText w:val="%1.%2"/>
      <w:lvlJc w:val="left"/>
      <w:pPr>
        <w:tabs>
          <w:tab w:val="num" w:pos="1588"/>
        </w:tabs>
        <w:ind w:left="1588" w:hanging="1021"/>
      </w:pPr>
    </w:lvl>
    <w:lvl w:ilvl="2">
      <w:start w:val="1"/>
      <w:numFmt w:val="decimal"/>
      <w:pStyle w:val="HSTitre3"/>
      <w:isLgl/>
      <w:lvlText w:val="%1.%2.%3"/>
      <w:lvlJc w:val="left"/>
      <w:pPr>
        <w:tabs>
          <w:tab w:val="num" w:pos="2381"/>
        </w:tabs>
        <w:ind w:left="2381" w:hanging="1247"/>
      </w:pPr>
    </w:lvl>
    <w:lvl w:ilvl="3">
      <w:start w:val="1"/>
      <w:numFmt w:val="decimal"/>
      <w:isLgl/>
      <w:lvlText w:val="%1.%2.%3.%4"/>
      <w:lvlJc w:val="left"/>
      <w:pPr>
        <w:tabs>
          <w:tab w:val="num" w:pos="2948"/>
        </w:tabs>
        <w:ind w:left="2948" w:hanging="1247"/>
      </w:pPr>
    </w:lvl>
    <w:lvl w:ilvl="4">
      <w:start w:val="1"/>
      <w:numFmt w:val="decimal"/>
      <w:isLgl/>
      <w:lvlText w:val="%1.%2.%3.%4.%5"/>
      <w:lvlJc w:val="left"/>
      <w:pPr>
        <w:tabs>
          <w:tab w:val="num" w:pos="3629"/>
        </w:tabs>
        <w:ind w:left="3629" w:hanging="1361"/>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76A26810"/>
    <w:multiLevelType w:val="hybridMultilevel"/>
    <w:tmpl w:val="72942BF8"/>
    <w:lvl w:ilvl="0" w:tplc="A7362CAA">
      <w:start w:val="1"/>
      <w:numFmt w:val="bullet"/>
      <w:pStyle w:val="appbullet"/>
      <w:lvlText w:val=""/>
      <w:lvlJc w:val="left"/>
      <w:pPr>
        <w:tabs>
          <w:tab w:val="num" w:pos="720"/>
        </w:tabs>
        <w:ind w:left="720" w:hanging="360"/>
      </w:pPr>
      <w:rPr>
        <w:rFonts w:ascii="Symbol" w:hAnsi="Symbol" w:hint="default"/>
        <w:color w:val="999999"/>
        <w:u w:color="999999"/>
      </w:rPr>
    </w:lvl>
    <w:lvl w:ilvl="1" w:tplc="E8489D76" w:tentative="1">
      <w:start w:val="1"/>
      <w:numFmt w:val="bullet"/>
      <w:lvlText w:val="o"/>
      <w:lvlJc w:val="left"/>
      <w:pPr>
        <w:tabs>
          <w:tab w:val="num" w:pos="1440"/>
        </w:tabs>
        <w:ind w:left="1440" w:hanging="360"/>
      </w:pPr>
      <w:rPr>
        <w:rFonts w:ascii="Courier New" w:hAnsi="Courier New" w:hint="default"/>
      </w:rPr>
    </w:lvl>
    <w:lvl w:ilvl="2" w:tplc="5EFEC1F6" w:tentative="1">
      <w:start w:val="1"/>
      <w:numFmt w:val="bullet"/>
      <w:lvlText w:val=""/>
      <w:lvlJc w:val="left"/>
      <w:pPr>
        <w:tabs>
          <w:tab w:val="num" w:pos="2160"/>
        </w:tabs>
        <w:ind w:left="2160" w:hanging="360"/>
      </w:pPr>
      <w:rPr>
        <w:rFonts w:ascii="Wingdings" w:hAnsi="Wingdings" w:hint="default"/>
      </w:rPr>
    </w:lvl>
    <w:lvl w:ilvl="3" w:tplc="7A5EC830" w:tentative="1">
      <w:start w:val="1"/>
      <w:numFmt w:val="bullet"/>
      <w:lvlText w:val=""/>
      <w:lvlJc w:val="left"/>
      <w:pPr>
        <w:tabs>
          <w:tab w:val="num" w:pos="2880"/>
        </w:tabs>
        <w:ind w:left="2880" w:hanging="360"/>
      </w:pPr>
      <w:rPr>
        <w:rFonts w:ascii="Symbol" w:hAnsi="Symbol" w:hint="default"/>
      </w:rPr>
    </w:lvl>
    <w:lvl w:ilvl="4" w:tplc="810E55B8" w:tentative="1">
      <w:start w:val="1"/>
      <w:numFmt w:val="bullet"/>
      <w:lvlText w:val="o"/>
      <w:lvlJc w:val="left"/>
      <w:pPr>
        <w:tabs>
          <w:tab w:val="num" w:pos="3600"/>
        </w:tabs>
        <w:ind w:left="3600" w:hanging="360"/>
      </w:pPr>
      <w:rPr>
        <w:rFonts w:ascii="Courier New" w:hAnsi="Courier New" w:hint="default"/>
      </w:rPr>
    </w:lvl>
    <w:lvl w:ilvl="5" w:tplc="E0EA0F74" w:tentative="1">
      <w:start w:val="1"/>
      <w:numFmt w:val="bullet"/>
      <w:lvlText w:val=""/>
      <w:lvlJc w:val="left"/>
      <w:pPr>
        <w:tabs>
          <w:tab w:val="num" w:pos="4320"/>
        </w:tabs>
        <w:ind w:left="4320" w:hanging="360"/>
      </w:pPr>
      <w:rPr>
        <w:rFonts w:ascii="Wingdings" w:hAnsi="Wingdings" w:hint="default"/>
      </w:rPr>
    </w:lvl>
    <w:lvl w:ilvl="6" w:tplc="3E107E1A" w:tentative="1">
      <w:start w:val="1"/>
      <w:numFmt w:val="bullet"/>
      <w:lvlText w:val=""/>
      <w:lvlJc w:val="left"/>
      <w:pPr>
        <w:tabs>
          <w:tab w:val="num" w:pos="5040"/>
        </w:tabs>
        <w:ind w:left="5040" w:hanging="360"/>
      </w:pPr>
      <w:rPr>
        <w:rFonts w:ascii="Symbol" w:hAnsi="Symbol" w:hint="default"/>
      </w:rPr>
    </w:lvl>
    <w:lvl w:ilvl="7" w:tplc="299E0B62" w:tentative="1">
      <w:start w:val="1"/>
      <w:numFmt w:val="bullet"/>
      <w:lvlText w:val="o"/>
      <w:lvlJc w:val="left"/>
      <w:pPr>
        <w:tabs>
          <w:tab w:val="num" w:pos="5760"/>
        </w:tabs>
        <w:ind w:left="5760" w:hanging="360"/>
      </w:pPr>
      <w:rPr>
        <w:rFonts w:ascii="Courier New" w:hAnsi="Courier New" w:hint="default"/>
      </w:rPr>
    </w:lvl>
    <w:lvl w:ilvl="8" w:tplc="0F023274" w:tentative="1">
      <w:start w:val="1"/>
      <w:numFmt w:val="bullet"/>
      <w:lvlText w:val=""/>
      <w:lvlJc w:val="left"/>
      <w:pPr>
        <w:tabs>
          <w:tab w:val="num" w:pos="6480"/>
        </w:tabs>
        <w:ind w:left="6480" w:hanging="360"/>
      </w:pPr>
      <w:rPr>
        <w:rFonts w:ascii="Wingdings" w:hAnsi="Wingdings" w:hint="default"/>
      </w:rPr>
    </w:lvl>
  </w:abstractNum>
  <w:abstractNum w:abstractNumId="30">
    <w:nsid w:val="7B070F64"/>
    <w:multiLevelType w:val="hybridMultilevel"/>
    <w:tmpl w:val="26DE776E"/>
    <w:lvl w:ilvl="0" w:tplc="A71699F0">
      <w:start w:val="1"/>
      <w:numFmt w:val="bullet"/>
      <w:lvlText w:val=""/>
      <w:lvlJc w:val="left"/>
      <w:pPr>
        <w:tabs>
          <w:tab w:val="num" w:pos="720"/>
        </w:tabs>
        <w:ind w:left="720" w:hanging="360"/>
      </w:pPr>
      <w:rPr>
        <w:rFonts w:ascii="Symbol" w:hAnsi="Symbol" w:hint="default"/>
      </w:rPr>
    </w:lvl>
    <w:lvl w:ilvl="1" w:tplc="112AFCBC" w:tentative="1">
      <w:start w:val="1"/>
      <w:numFmt w:val="bullet"/>
      <w:lvlText w:val="o"/>
      <w:lvlJc w:val="left"/>
      <w:pPr>
        <w:tabs>
          <w:tab w:val="num" w:pos="1440"/>
        </w:tabs>
        <w:ind w:left="1440" w:hanging="360"/>
      </w:pPr>
      <w:rPr>
        <w:rFonts w:ascii="Courier New" w:hAnsi="Courier New" w:hint="default"/>
      </w:rPr>
    </w:lvl>
    <w:lvl w:ilvl="2" w:tplc="674C6164" w:tentative="1">
      <w:start w:val="1"/>
      <w:numFmt w:val="bullet"/>
      <w:lvlText w:val=""/>
      <w:lvlJc w:val="left"/>
      <w:pPr>
        <w:tabs>
          <w:tab w:val="num" w:pos="2160"/>
        </w:tabs>
        <w:ind w:left="2160" w:hanging="360"/>
      </w:pPr>
      <w:rPr>
        <w:rFonts w:ascii="Wingdings" w:hAnsi="Wingdings" w:hint="default"/>
      </w:rPr>
    </w:lvl>
    <w:lvl w:ilvl="3" w:tplc="B2A05668" w:tentative="1">
      <w:start w:val="1"/>
      <w:numFmt w:val="bullet"/>
      <w:lvlText w:val=""/>
      <w:lvlJc w:val="left"/>
      <w:pPr>
        <w:tabs>
          <w:tab w:val="num" w:pos="2880"/>
        </w:tabs>
        <w:ind w:left="2880" w:hanging="360"/>
      </w:pPr>
      <w:rPr>
        <w:rFonts w:ascii="Symbol" w:hAnsi="Symbol" w:hint="default"/>
      </w:rPr>
    </w:lvl>
    <w:lvl w:ilvl="4" w:tplc="62C46288" w:tentative="1">
      <w:start w:val="1"/>
      <w:numFmt w:val="bullet"/>
      <w:lvlText w:val="o"/>
      <w:lvlJc w:val="left"/>
      <w:pPr>
        <w:tabs>
          <w:tab w:val="num" w:pos="3600"/>
        </w:tabs>
        <w:ind w:left="3600" w:hanging="360"/>
      </w:pPr>
      <w:rPr>
        <w:rFonts w:ascii="Courier New" w:hAnsi="Courier New" w:hint="default"/>
      </w:rPr>
    </w:lvl>
    <w:lvl w:ilvl="5" w:tplc="8C8C43B4" w:tentative="1">
      <w:start w:val="1"/>
      <w:numFmt w:val="bullet"/>
      <w:lvlText w:val=""/>
      <w:lvlJc w:val="left"/>
      <w:pPr>
        <w:tabs>
          <w:tab w:val="num" w:pos="4320"/>
        </w:tabs>
        <w:ind w:left="4320" w:hanging="360"/>
      </w:pPr>
      <w:rPr>
        <w:rFonts w:ascii="Wingdings" w:hAnsi="Wingdings" w:hint="default"/>
      </w:rPr>
    </w:lvl>
    <w:lvl w:ilvl="6" w:tplc="AB8A4E6E" w:tentative="1">
      <w:start w:val="1"/>
      <w:numFmt w:val="bullet"/>
      <w:lvlText w:val=""/>
      <w:lvlJc w:val="left"/>
      <w:pPr>
        <w:tabs>
          <w:tab w:val="num" w:pos="5040"/>
        </w:tabs>
        <w:ind w:left="5040" w:hanging="360"/>
      </w:pPr>
      <w:rPr>
        <w:rFonts w:ascii="Symbol" w:hAnsi="Symbol" w:hint="default"/>
      </w:rPr>
    </w:lvl>
    <w:lvl w:ilvl="7" w:tplc="5E7AEE5E" w:tentative="1">
      <w:start w:val="1"/>
      <w:numFmt w:val="bullet"/>
      <w:lvlText w:val="o"/>
      <w:lvlJc w:val="left"/>
      <w:pPr>
        <w:tabs>
          <w:tab w:val="num" w:pos="5760"/>
        </w:tabs>
        <w:ind w:left="5760" w:hanging="360"/>
      </w:pPr>
      <w:rPr>
        <w:rFonts w:ascii="Courier New" w:hAnsi="Courier New" w:hint="default"/>
      </w:rPr>
    </w:lvl>
    <w:lvl w:ilvl="8" w:tplc="2910A79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2"/>
  </w:num>
  <w:num w:numId="3">
    <w:abstractNumId w:val="2"/>
  </w:num>
  <w:num w:numId="4">
    <w:abstractNumId w:val="3"/>
  </w:num>
  <w:num w:numId="5">
    <w:abstractNumId w:val="27"/>
  </w:num>
  <w:num w:numId="6">
    <w:abstractNumId w:val="14"/>
  </w:num>
  <w:num w:numId="7">
    <w:abstractNumId w:val="19"/>
  </w:num>
  <w:num w:numId="8">
    <w:abstractNumId w:val="5"/>
  </w:num>
  <w:num w:numId="9">
    <w:abstractNumId w:val="1"/>
  </w:num>
  <w:num w:numId="10">
    <w:abstractNumId w:val="13"/>
  </w:num>
  <w:num w:numId="11">
    <w:abstractNumId w:val="29"/>
  </w:num>
  <w:num w:numId="12">
    <w:abstractNumId w:val="8"/>
  </w:num>
  <w:num w:numId="13">
    <w:abstractNumId w:val="25"/>
  </w:num>
  <w:num w:numId="14">
    <w:abstractNumId w:val="9"/>
  </w:num>
  <w:num w:numId="15">
    <w:abstractNumId w:val="10"/>
  </w:num>
  <w:num w:numId="16">
    <w:abstractNumId w:val="11"/>
  </w:num>
  <w:num w:numId="17">
    <w:abstractNumId w:val="26"/>
  </w:num>
  <w:num w:numId="18">
    <w:abstractNumId w:val="16"/>
  </w:num>
  <w:num w:numId="19">
    <w:abstractNumId w:val="21"/>
  </w:num>
  <w:num w:numId="20">
    <w:abstractNumId w:val="17"/>
  </w:num>
  <w:num w:numId="21">
    <w:abstractNumId w:val="23"/>
  </w:num>
  <w:num w:numId="22">
    <w:abstractNumId w:val="20"/>
  </w:num>
  <w:num w:numId="23">
    <w:abstractNumId w:val="6"/>
  </w:num>
  <w:num w:numId="24">
    <w:abstractNumId w:val="28"/>
  </w:num>
  <w:num w:numId="25">
    <w:abstractNumId w:val="18"/>
  </w:num>
  <w:num w:numId="26">
    <w:abstractNumId w:val="30"/>
  </w:num>
  <w:num w:numId="27">
    <w:abstractNumId w:val="24"/>
  </w:num>
  <w:num w:numId="28">
    <w:abstractNumId w:val="15"/>
  </w:num>
  <w:num w:numId="29">
    <w:abstractNumId w:val="7"/>
  </w:num>
  <w:num w:numId="30">
    <w:abstractNumId w:val="12"/>
  </w:num>
  <w:num w:numId="31">
    <w:abstractNumId w:val="26"/>
    <w:lvlOverride w:ilvl="0">
      <w:startOverride w:val="3"/>
    </w:lvlOverride>
    <w:lvlOverride w:ilvl="1">
      <w:startOverride w:val="1"/>
    </w:lvlOverride>
  </w:num>
  <w:num w:numId="32">
    <w:abstractNumId w:val="26"/>
    <w:lvlOverride w:ilvl="0">
      <w:startOverride w:val="3"/>
    </w:lvlOverride>
    <w:lvlOverride w:ilvl="1">
      <w:startOverride w:val="1"/>
    </w:lvlOverride>
  </w:num>
  <w:num w:numId="33">
    <w:abstractNumId w:val="26"/>
    <w:lvlOverride w:ilvl="0">
      <w:startOverride w:val="4"/>
    </w:lvlOverride>
    <w:lvlOverride w:ilvl="1">
      <w:startOverride w:val="1"/>
    </w:lvlOverride>
  </w:num>
  <w:num w:numId="34">
    <w:abstractNumId w:val="26"/>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IN" w:vendorID="64" w:dllVersion="131078" w:nlCheck="1" w:checkStyle="1"/>
  <w:attachedTemplate r:id="rId1"/>
  <w:defaultTabStop w:val="72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17EAF"/>
    <w:rsid w:val="0000231E"/>
    <w:rsid w:val="0000500D"/>
    <w:rsid w:val="000059F9"/>
    <w:rsid w:val="00005B93"/>
    <w:rsid w:val="00006F7E"/>
    <w:rsid w:val="0000768E"/>
    <w:rsid w:val="000104F0"/>
    <w:rsid w:val="00011AEE"/>
    <w:rsid w:val="00013D5B"/>
    <w:rsid w:val="00013EDC"/>
    <w:rsid w:val="00014905"/>
    <w:rsid w:val="00014AFF"/>
    <w:rsid w:val="00014D44"/>
    <w:rsid w:val="00014FAE"/>
    <w:rsid w:val="000159A5"/>
    <w:rsid w:val="0001654A"/>
    <w:rsid w:val="00016886"/>
    <w:rsid w:val="00017EAF"/>
    <w:rsid w:val="0002002B"/>
    <w:rsid w:val="00022AB0"/>
    <w:rsid w:val="000267E7"/>
    <w:rsid w:val="00033071"/>
    <w:rsid w:val="000351B2"/>
    <w:rsid w:val="000376F3"/>
    <w:rsid w:val="000378C9"/>
    <w:rsid w:val="0004023F"/>
    <w:rsid w:val="00041F0F"/>
    <w:rsid w:val="00042F60"/>
    <w:rsid w:val="000464ED"/>
    <w:rsid w:val="000473E5"/>
    <w:rsid w:val="00047BA8"/>
    <w:rsid w:val="00050C0F"/>
    <w:rsid w:val="000523DD"/>
    <w:rsid w:val="00055EB7"/>
    <w:rsid w:val="00056734"/>
    <w:rsid w:val="00056931"/>
    <w:rsid w:val="00057556"/>
    <w:rsid w:val="00057D1C"/>
    <w:rsid w:val="00060848"/>
    <w:rsid w:val="00061414"/>
    <w:rsid w:val="00062E71"/>
    <w:rsid w:val="000635AD"/>
    <w:rsid w:val="000636E0"/>
    <w:rsid w:val="00064A34"/>
    <w:rsid w:val="00064ABA"/>
    <w:rsid w:val="00064CDF"/>
    <w:rsid w:val="0006525C"/>
    <w:rsid w:val="0006590F"/>
    <w:rsid w:val="00065AD7"/>
    <w:rsid w:val="00066280"/>
    <w:rsid w:val="000666AA"/>
    <w:rsid w:val="00066FA9"/>
    <w:rsid w:val="00071B25"/>
    <w:rsid w:val="00072119"/>
    <w:rsid w:val="00074A91"/>
    <w:rsid w:val="00075554"/>
    <w:rsid w:val="000767DD"/>
    <w:rsid w:val="000773D3"/>
    <w:rsid w:val="00077486"/>
    <w:rsid w:val="000776B4"/>
    <w:rsid w:val="0007771B"/>
    <w:rsid w:val="00077CF1"/>
    <w:rsid w:val="00082635"/>
    <w:rsid w:val="00084897"/>
    <w:rsid w:val="00086E52"/>
    <w:rsid w:val="000900B1"/>
    <w:rsid w:val="00090A82"/>
    <w:rsid w:val="0009179F"/>
    <w:rsid w:val="00091B84"/>
    <w:rsid w:val="00091CCD"/>
    <w:rsid w:val="00092DD9"/>
    <w:rsid w:val="0009319B"/>
    <w:rsid w:val="00093675"/>
    <w:rsid w:val="00096208"/>
    <w:rsid w:val="00096A85"/>
    <w:rsid w:val="00097685"/>
    <w:rsid w:val="000A3890"/>
    <w:rsid w:val="000A4EDC"/>
    <w:rsid w:val="000A5110"/>
    <w:rsid w:val="000A7CC4"/>
    <w:rsid w:val="000B0E4B"/>
    <w:rsid w:val="000B26BA"/>
    <w:rsid w:val="000B3968"/>
    <w:rsid w:val="000B49D3"/>
    <w:rsid w:val="000B5E65"/>
    <w:rsid w:val="000B6B5B"/>
    <w:rsid w:val="000C1D7B"/>
    <w:rsid w:val="000C2066"/>
    <w:rsid w:val="000C36EB"/>
    <w:rsid w:val="000C3A3D"/>
    <w:rsid w:val="000C6213"/>
    <w:rsid w:val="000D0A10"/>
    <w:rsid w:val="000D0F4A"/>
    <w:rsid w:val="000D14F8"/>
    <w:rsid w:val="000D1B69"/>
    <w:rsid w:val="000D1F83"/>
    <w:rsid w:val="000D2ED6"/>
    <w:rsid w:val="000D340D"/>
    <w:rsid w:val="000D650B"/>
    <w:rsid w:val="000D6B9F"/>
    <w:rsid w:val="000D7A22"/>
    <w:rsid w:val="000E0492"/>
    <w:rsid w:val="000E0721"/>
    <w:rsid w:val="000E173A"/>
    <w:rsid w:val="000E341B"/>
    <w:rsid w:val="000E40E3"/>
    <w:rsid w:val="000E4A9C"/>
    <w:rsid w:val="000E5999"/>
    <w:rsid w:val="000E5C30"/>
    <w:rsid w:val="000E76E6"/>
    <w:rsid w:val="000E7BEC"/>
    <w:rsid w:val="000F1C12"/>
    <w:rsid w:val="000F1D52"/>
    <w:rsid w:val="000F2227"/>
    <w:rsid w:val="000F3CCF"/>
    <w:rsid w:val="000F4111"/>
    <w:rsid w:val="000F4C78"/>
    <w:rsid w:val="000F7FD7"/>
    <w:rsid w:val="00100610"/>
    <w:rsid w:val="00100F25"/>
    <w:rsid w:val="00101505"/>
    <w:rsid w:val="00101EA0"/>
    <w:rsid w:val="00103664"/>
    <w:rsid w:val="00103D92"/>
    <w:rsid w:val="00103DF0"/>
    <w:rsid w:val="00104AFA"/>
    <w:rsid w:val="00105AAF"/>
    <w:rsid w:val="001067EE"/>
    <w:rsid w:val="00106CD3"/>
    <w:rsid w:val="0011096C"/>
    <w:rsid w:val="001114A7"/>
    <w:rsid w:val="001132BD"/>
    <w:rsid w:val="001138EE"/>
    <w:rsid w:val="00117210"/>
    <w:rsid w:val="001177D9"/>
    <w:rsid w:val="00117C81"/>
    <w:rsid w:val="00117E0C"/>
    <w:rsid w:val="0012086F"/>
    <w:rsid w:val="00121F71"/>
    <w:rsid w:val="0012446F"/>
    <w:rsid w:val="00124A10"/>
    <w:rsid w:val="0012520A"/>
    <w:rsid w:val="001261D1"/>
    <w:rsid w:val="00126515"/>
    <w:rsid w:val="0013021B"/>
    <w:rsid w:val="00131326"/>
    <w:rsid w:val="00132725"/>
    <w:rsid w:val="0013462A"/>
    <w:rsid w:val="001362B1"/>
    <w:rsid w:val="001412ED"/>
    <w:rsid w:val="0014459C"/>
    <w:rsid w:val="00144829"/>
    <w:rsid w:val="0014542F"/>
    <w:rsid w:val="001454C5"/>
    <w:rsid w:val="00152A43"/>
    <w:rsid w:val="00154B4A"/>
    <w:rsid w:val="00155E15"/>
    <w:rsid w:val="00156D78"/>
    <w:rsid w:val="001574AE"/>
    <w:rsid w:val="00157A0E"/>
    <w:rsid w:val="00160D7A"/>
    <w:rsid w:val="00160D97"/>
    <w:rsid w:val="00165BF3"/>
    <w:rsid w:val="001669C1"/>
    <w:rsid w:val="00170B70"/>
    <w:rsid w:val="00171736"/>
    <w:rsid w:val="00171A48"/>
    <w:rsid w:val="001727FE"/>
    <w:rsid w:val="0017455C"/>
    <w:rsid w:val="00175D4D"/>
    <w:rsid w:val="0017681F"/>
    <w:rsid w:val="00177264"/>
    <w:rsid w:val="00181B34"/>
    <w:rsid w:val="00183696"/>
    <w:rsid w:val="0018401C"/>
    <w:rsid w:val="00184168"/>
    <w:rsid w:val="00184E2D"/>
    <w:rsid w:val="00185BD7"/>
    <w:rsid w:val="00194931"/>
    <w:rsid w:val="00195B83"/>
    <w:rsid w:val="00197087"/>
    <w:rsid w:val="001A0745"/>
    <w:rsid w:val="001A3B9B"/>
    <w:rsid w:val="001A40D3"/>
    <w:rsid w:val="001A49EC"/>
    <w:rsid w:val="001A5A1E"/>
    <w:rsid w:val="001A68E7"/>
    <w:rsid w:val="001A6DBF"/>
    <w:rsid w:val="001B2FAA"/>
    <w:rsid w:val="001B3E3F"/>
    <w:rsid w:val="001B4194"/>
    <w:rsid w:val="001B4377"/>
    <w:rsid w:val="001B55C5"/>
    <w:rsid w:val="001B5CDE"/>
    <w:rsid w:val="001B7A6C"/>
    <w:rsid w:val="001C223D"/>
    <w:rsid w:val="001C3211"/>
    <w:rsid w:val="001C451E"/>
    <w:rsid w:val="001C55A5"/>
    <w:rsid w:val="001D07C0"/>
    <w:rsid w:val="001D1173"/>
    <w:rsid w:val="001D3882"/>
    <w:rsid w:val="001D45DD"/>
    <w:rsid w:val="001D65C9"/>
    <w:rsid w:val="001D6F77"/>
    <w:rsid w:val="001E09BC"/>
    <w:rsid w:val="001E1BE6"/>
    <w:rsid w:val="001E6309"/>
    <w:rsid w:val="001E6979"/>
    <w:rsid w:val="001F1E95"/>
    <w:rsid w:val="001F22DB"/>
    <w:rsid w:val="001F3866"/>
    <w:rsid w:val="001F6614"/>
    <w:rsid w:val="001F6C2A"/>
    <w:rsid w:val="00200F99"/>
    <w:rsid w:val="00201697"/>
    <w:rsid w:val="002023F8"/>
    <w:rsid w:val="00205D5F"/>
    <w:rsid w:val="00210E36"/>
    <w:rsid w:val="00210E5A"/>
    <w:rsid w:val="002124A0"/>
    <w:rsid w:val="00212858"/>
    <w:rsid w:val="00213468"/>
    <w:rsid w:val="002157E6"/>
    <w:rsid w:val="00220010"/>
    <w:rsid w:val="00222540"/>
    <w:rsid w:val="00223337"/>
    <w:rsid w:val="00223A1A"/>
    <w:rsid w:val="00224977"/>
    <w:rsid w:val="00225367"/>
    <w:rsid w:val="00225A6C"/>
    <w:rsid w:val="00225E84"/>
    <w:rsid w:val="00227EBC"/>
    <w:rsid w:val="00231BF6"/>
    <w:rsid w:val="0023209C"/>
    <w:rsid w:val="00235C6A"/>
    <w:rsid w:val="0024079A"/>
    <w:rsid w:val="002418FB"/>
    <w:rsid w:val="00241AC7"/>
    <w:rsid w:val="002420DB"/>
    <w:rsid w:val="00245E29"/>
    <w:rsid w:val="00246CD0"/>
    <w:rsid w:val="0024795E"/>
    <w:rsid w:val="00250D41"/>
    <w:rsid w:val="0025166D"/>
    <w:rsid w:val="002521C0"/>
    <w:rsid w:val="0025345A"/>
    <w:rsid w:val="002534DD"/>
    <w:rsid w:val="0025395F"/>
    <w:rsid w:val="0025440D"/>
    <w:rsid w:val="00255207"/>
    <w:rsid w:val="002571FD"/>
    <w:rsid w:val="00260152"/>
    <w:rsid w:val="00260952"/>
    <w:rsid w:val="00261974"/>
    <w:rsid w:val="0026486F"/>
    <w:rsid w:val="00265C8F"/>
    <w:rsid w:val="00266322"/>
    <w:rsid w:val="002671BA"/>
    <w:rsid w:val="00267C91"/>
    <w:rsid w:val="00271980"/>
    <w:rsid w:val="00271B32"/>
    <w:rsid w:val="0027226D"/>
    <w:rsid w:val="00272CC0"/>
    <w:rsid w:val="00274854"/>
    <w:rsid w:val="00280824"/>
    <w:rsid w:val="0028705E"/>
    <w:rsid w:val="002872AF"/>
    <w:rsid w:val="002876FD"/>
    <w:rsid w:val="00287DF6"/>
    <w:rsid w:val="0029008B"/>
    <w:rsid w:val="0029217F"/>
    <w:rsid w:val="00292617"/>
    <w:rsid w:val="00292902"/>
    <w:rsid w:val="002938EF"/>
    <w:rsid w:val="00293ED3"/>
    <w:rsid w:val="0029572B"/>
    <w:rsid w:val="00296513"/>
    <w:rsid w:val="002975EA"/>
    <w:rsid w:val="002A114C"/>
    <w:rsid w:val="002A34DB"/>
    <w:rsid w:val="002A61DF"/>
    <w:rsid w:val="002A6EE5"/>
    <w:rsid w:val="002B017B"/>
    <w:rsid w:val="002B289D"/>
    <w:rsid w:val="002C28ED"/>
    <w:rsid w:val="002C3F3C"/>
    <w:rsid w:val="002C42F5"/>
    <w:rsid w:val="002C4F21"/>
    <w:rsid w:val="002C5DD2"/>
    <w:rsid w:val="002C6FE9"/>
    <w:rsid w:val="002D0ED3"/>
    <w:rsid w:val="002D100D"/>
    <w:rsid w:val="002D2286"/>
    <w:rsid w:val="002D25CF"/>
    <w:rsid w:val="002D2A70"/>
    <w:rsid w:val="002D5757"/>
    <w:rsid w:val="002E075E"/>
    <w:rsid w:val="002E1697"/>
    <w:rsid w:val="002E1C99"/>
    <w:rsid w:val="002E1F47"/>
    <w:rsid w:val="002E3D2D"/>
    <w:rsid w:val="002E3E49"/>
    <w:rsid w:val="002E48AC"/>
    <w:rsid w:val="002E5AA5"/>
    <w:rsid w:val="002E5B7F"/>
    <w:rsid w:val="002E61D1"/>
    <w:rsid w:val="002E6AA4"/>
    <w:rsid w:val="002E771C"/>
    <w:rsid w:val="002F1B34"/>
    <w:rsid w:val="002F2D78"/>
    <w:rsid w:val="002F480C"/>
    <w:rsid w:val="002F4DDC"/>
    <w:rsid w:val="0030381F"/>
    <w:rsid w:val="00306438"/>
    <w:rsid w:val="0030744B"/>
    <w:rsid w:val="00307A93"/>
    <w:rsid w:val="00307E45"/>
    <w:rsid w:val="0031086B"/>
    <w:rsid w:val="0031257B"/>
    <w:rsid w:val="00312C89"/>
    <w:rsid w:val="003130D7"/>
    <w:rsid w:val="00313389"/>
    <w:rsid w:val="003142AC"/>
    <w:rsid w:val="00320136"/>
    <w:rsid w:val="00321A75"/>
    <w:rsid w:val="00321BA5"/>
    <w:rsid w:val="0032330B"/>
    <w:rsid w:val="00323E19"/>
    <w:rsid w:val="0032428D"/>
    <w:rsid w:val="00325595"/>
    <w:rsid w:val="00326E14"/>
    <w:rsid w:val="00327078"/>
    <w:rsid w:val="00327A75"/>
    <w:rsid w:val="00327A7A"/>
    <w:rsid w:val="0033022C"/>
    <w:rsid w:val="00331B59"/>
    <w:rsid w:val="00334196"/>
    <w:rsid w:val="00335D56"/>
    <w:rsid w:val="00336D5C"/>
    <w:rsid w:val="00337388"/>
    <w:rsid w:val="003446CF"/>
    <w:rsid w:val="00347634"/>
    <w:rsid w:val="003476EA"/>
    <w:rsid w:val="003503F6"/>
    <w:rsid w:val="0035219D"/>
    <w:rsid w:val="0035352A"/>
    <w:rsid w:val="003546E2"/>
    <w:rsid w:val="00355CCC"/>
    <w:rsid w:val="00355CD7"/>
    <w:rsid w:val="00355E50"/>
    <w:rsid w:val="00355EE0"/>
    <w:rsid w:val="00360591"/>
    <w:rsid w:val="00360B15"/>
    <w:rsid w:val="0036134C"/>
    <w:rsid w:val="00362055"/>
    <w:rsid w:val="00362156"/>
    <w:rsid w:val="00363EA9"/>
    <w:rsid w:val="00364911"/>
    <w:rsid w:val="00364927"/>
    <w:rsid w:val="00364A42"/>
    <w:rsid w:val="003655AF"/>
    <w:rsid w:val="0036772D"/>
    <w:rsid w:val="00367DAE"/>
    <w:rsid w:val="003747C5"/>
    <w:rsid w:val="00375495"/>
    <w:rsid w:val="003754CB"/>
    <w:rsid w:val="003777D1"/>
    <w:rsid w:val="00377CC1"/>
    <w:rsid w:val="00380DD6"/>
    <w:rsid w:val="003819DF"/>
    <w:rsid w:val="00383D85"/>
    <w:rsid w:val="0038495C"/>
    <w:rsid w:val="00385D14"/>
    <w:rsid w:val="0038621B"/>
    <w:rsid w:val="00386620"/>
    <w:rsid w:val="00386781"/>
    <w:rsid w:val="00387D99"/>
    <w:rsid w:val="00390AD2"/>
    <w:rsid w:val="00392905"/>
    <w:rsid w:val="003965AC"/>
    <w:rsid w:val="003A04F7"/>
    <w:rsid w:val="003A24BA"/>
    <w:rsid w:val="003A2964"/>
    <w:rsid w:val="003A3C7F"/>
    <w:rsid w:val="003A45D6"/>
    <w:rsid w:val="003A4D99"/>
    <w:rsid w:val="003A5027"/>
    <w:rsid w:val="003A5261"/>
    <w:rsid w:val="003A57E1"/>
    <w:rsid w:val="003A66EF"/>
    <w:rsid w:val="003A70D0"/>
    <w:rsid w:val="003B07F7"/>
    <w:rsid w:val="003B69E0"/>
    <w:rsid w:val="003B7DDC"/>
    <w:rsid w:val="003C085B"/>
    <w:rsid w:val="003C2446"/>
    <w:rsid w:val="003C2F28"/>
    <w:rsid w:val="003C5D25"/>
    <w:rsid w:val="003C5FCE"/>
    <w:rsid w:val="003D005A"/>
    <w:rsid w:val="003D1777"/>
    <w:rsid w:val="003D6BCD"/>
    <w:rsid w:val="003D75C5"/>
    <w:rsid w:val="003D7D21"/>
    <w:rsid w:val="003E0637"/>
    <w:rsid w:val="003E077D"/>
    <w:rsid w:val="003E0F0F"/>
    <w:rsid w:val="003E1FDF"/>
    <w:rsid w:val="003E3763"/>
    <w:rsid w:val="003E50C7"/>
    <w:rsid w:val="003E5752"/>
    <w:rsid w:val="003E7239"/>
    <w:rsid w:val="003F03D3"/>
    <w:rsid w:val="003F27B0"/>
    <w:rsid w:val="003F5CC5"/>
    <w:rsid w:val="00401738"/>
    <w:rsid w:val="004017BB"/>
    <w:rsid w:val="00402AA3"/>
    <w:rsid w:val="00403021"/>
    <w:rsid w:val="00403F27"/>
    <w:rsid w:val="0040410B"/>
    <w:rsid w:val="00405DD7"/>
    <w:rsid w:val="00406893"/>
    <w:rsid w:val="00406CCA"/>
    <w:rsid w:val="004109E7"/>
    <w:rsid w:val="00411B2A"/>
    <w:rsid w:val="0041374C"/>
    <w:rsid w:val="00413EE2"/>
    <w:rsid w:val="004153F0"/>
    <w:rsid w:val="00416C3D"/>
    <w:rsid w:val="00416DD6"/>
    <w:rsid w:val="00417585"/>
    <w:rsid w:val="00417604"/>
    <w:rsid w:val="004179DF"/>
    <w:rsid w:val="00420234"/>
    <w:rsid w:val="0042147A"/>
    <w:rsid w:val="0042148A"/>
    <w:rsid w:val="00421B55"/>
    <w:rsid w:val="00421D27"/>
    <w:rsid w:val="004229A6"/>
    <w:rsid w:val="004231EA"/>
    <w:rsid w:val="004247E3"/>
    <w:rsid w:val="00425C8F"/>
    <w:rsid w:val="00431997"/>
    <w:rsid w:val="00433DC8"/>
    <w:rsid w:val="00436535"/>
    <w:rsid w:val="0043670D"/>
    <w:rsid w:val="00436B46"/>
    <w:rsid w:val="00437F22"/>
    <w:rsid w:val="00440FB7"/>
    <w:rsid w:val="004416F7"/>
    <w:rsid w:val="00441A21"/>
    <w:rsid w:val="00442D50"/>
    <w:rsid w:val="00444596"/>
    <w:rsid w:val="0044464F"/>
    <w:rsid w:val="00445D14"/>
    <w:rsid w:val="004501EC"/>
    <w:rsid w:val="00451D3D"/>
    <w:rsid w:val="00452557"/>
    <w:rsid w:val="00452565"/>
    <w:rsid w:val="00453D0E"/>
    <w:rsid w:val="00455FCF"/>
    <w:rsid w:val="00455FFB"/>
    <w:rsid w:val="00460023"/>
    <w:rsid w:val="00463223"/>
    <w:rsid w:val="004635D8"/>
    <w:rsid w:val="00465CA1"/>
    <w:rsid w:val="0046664A"/>
    <w:rsid w:val="00471BA7"/>
    <w:rsid w:val="00476208"/>
    <w:rsid w:val="004771D5"/>
    <w:rsid w:val="0047760A"/>
    <w:rsid w:val="004805D2"/>
    <w:rsid w:val="004905B6"/>
    <w:rsid w:val="004916FF"/>
    <w:rsid w:val="00494205"/>
    <w:rsid w:val="00494DCF"/>
    <w:rsid w:val="00495AB6"/>
    <w:rsid w:val="00496D5B"/>
    <w:rsid w:val="004A0281"/>
    <w:rsid w:val="004A1ADC"/>
    <w:rsid w:val="004A3E0F"/>
    <w:rsid w:val="004A6A41"/>
    <w:rsid w:val="004A7A27"/>
    <w:rsid w:val="004A7C1B"/>
    <w:rsid w:val="004B1981"/>
    <w:rsid w:val="004B4233"/>
    <w:rsid w:val="004B4A66"/>
    <w:rsid w:val="004B7C00"/>
    <w:rsid w:val="004C04A3"/>
    <w:rsid w:val="004C10C5"/>
    <w:rsid w:val="004C2AB0"/>
    <w:rsid w:val="004C5552"/>
    <w:rsid w:val="004D06B3"/>
    <w:rsid w:val="004D1DDF"/>
    <w:rsid w:val="004D37AB"/>
    <w:rsid w:val="004D38CC"/>
    <w:rsid w:val="004D570B"/>
    <w:rsid w:val="004D75EF"/>
    <w:rsid w:val="004E0937"/>
    <w:rsid w:val="004E2FD2"/>
    <w:rsid w:val="004E356A"/>
    <w:rsid w:val="004E3A79"/>
    <w:rsid w:val="004E5401"/>
    <w:rsid w:val="004E5A1A"/>
    <w:rsid w:val="004F0733"/>
    <w:rsid w:val="004F0DA6"/>
    <w:rsid w:val="004F1869"/>
    <w:rsid w:val="004F1D0E"/>
    <w:rsid w:val="004F3124"/>
    <w:rsid w:val="004F46A7"/>
    <w:rsid w:val="004F5097"/>
    <w:rsid w:val="004F5924"/>
    <w:rsid w:val="00500047"/>
    <w:rsid w:val="00500325"/>
    <w:rsid w:val="005012DC"/>
    <w:rsid w:val="00501BC3"/>
    <w:rsid w:val="00501F4D"/>
    <w:rsid w:val="005021BA"/>
    <w:rsid w:val="0050353B"/>
    <w:rsid w:val="005054B3"/>
    <w:rsid w:val="005069E8"/>
    <w:rsid w:val="00506FAA"/>
    <w:rsid w:val="0050773C"/>
    <w:rsid w:val="0051067C"/>
    <w:rsid w:val="005107EA"/>
    <w:rsid w:val="005122B5"/>
    <w:rsid w:val="00512AFF"/>
    <w:rsid w:val="005150E9"/>
    <w:rsid w:val="00517494"/>
    <w:rsid w:val="005174B0"/>
    <w:rsid w:val="00517EC8"/>
    <w:rsid w:val="00523D6A"/>
    <w:rsid w:val="00527CCA"/>
    <w:rsid w:val="00527D74"/>
    <w:rsid w:val="00530DD4"/>
    <w:rsid w:val="00531C0C"/>
    <w:rsid w:val="00540C68"/>
    <w:rsid w:val="00542E4C"/>
    <w:rsid w:val="0054387A"/>
    <w:rsid w:val="00545A25"/>
    <w:rsid w:val="005460F6"/>
    <w:rsid w:val="00546697"/>
    <w:rsid w:val="0055028D"/>
    <w:rsid w:val="005526B6"/>
    <w:rsid w:val="005538F5"/>
    <w:rsid w:val="0055440B"/>
    <w:rsid w:val="00554C60"/>
    <w:rsid w:val="00555A76"/>
    <w:rsid w:val="00557970"/>
    <w:rsid w:val="00557CB2"/>
    <w:rsid w:val="00561650"/>
    <w:rsid w:val="005616C5"/>
    <w:rsid w:val="00563F96"/>
    <w:rsid w:val="00564EB2"/>
    <w:rsid w:val="00566578"/>
    <w:rsid w:val="00567DF6"/>
    <w:rsid w:val="005700D8"/>
    <w:rsid w:val="005718EC"/>
    <w:rsid w:val="00572BD9"/>
    <w:rsid w:val="00573521"/>
    <w:rsid w:val="00573A9A"/>
    <w:rsid w:val="005772C1"/>
    <w:rsid w:val="005774CC"/>
    <w:rsid w:val="005811CD"/>
    <w:rsid w:val="005825F0"/>
    <w:rsid w:val="005829BF"/>
    <w:rsid w:val="0058641F"/>
    <w:rsid w:val="00587EC9"/>
    <w:rsid w:val="00587EEF"/>
    <w:rsid w:val="00590C7F"/>
    <w:rsid w:val="00591410"/>
    <w:rsid w:val="00591787"/>
    <w:rsid w:val="00591B35"/>
    <w:rsid w:val="00593EA7"/>
    <w:rsid w:val="00594703"/>
    <w:rsid w:val="00596207"/>
    <w:rsid w:val="00596800"/>
    <w:rsid w:val="00596EEA"/>
    <w:rsid w:val="00597FE8"/>
    <w:rsid w:val="005A150F"/>
    <w:rsid w:val="005A4C42"/>
    <w:rsid w:val="005A55A5"/>
    <w:rsid w:val="005A6475"/>
    <w:rsid w:val="005A66E5"/>
    <w:rsid w:val="005A6FCB"/>
    <w:rsid w:val="005A6FE9"/>
    <w:rsid w:val="005A7033"/>
    <w:rsid w:val="005B045E"/>
    <w:rsid w:val="005B0AB3"/>
    <w:rsid w:val="005B29CF"/>
    <w:rsid w:val="005B384E"/>
    <w:rsid w:val="005B5B70"/>
    <w:rsid w:val="005B72D2"/>
    <w:rsid w:val="005C213B"/>
    <w:rsid w:val="005C2F70"/>
    <w:rsid w:val="005C3E20"/>
    <w:rsid w:val="005C49B2"/>
    <w:rsid w:val="005C4B78"/>
    <w:rsid w:val="005C6B8F"/>
    <w:rsid w:val="005C7595"/>
    <w:rsid w:val="005D4F8A"/>
    <w:rsid w:val="005D5DC1"/>
    <w:rsid w:val="005D6B3E"/>
    <w:rsid w:val="005D6CCA"/>
    <w:rsid w:val="005D7273"/>
    <w:rsid w:val="005E1CDB"/>
    <w:rsid w:val="005E30D9"/>
    <w:rsid w:val="005E32F4"/>
    <w:rsid w:val="005E3825"/>
    <w:rsid w:val="005E53C0"/>
    <w:rsid w:val="005E53FA"/>
    <w:rsid w:val="005E7C8A"/>
    <w:rsid w:val="005E7F45"/>
    <w:rsid w:val="005F3E40"/>
    <w:rsid w:val="005F5B41"/>
    <w:rsid w:val="005F641C"/>
    <w:rsid w:val="005F6763"/>
    <w:rsid w:val="00600AF9"/>
    <w:rsid w:val="006062B1"/>
    <w:rsid w:val="00606CB9"/>
    <w:rsid w:val="00607AD7"/>
    <w:rsid w:val="00610EC5"/>
    <w:rsid w:val="00611D32"/>
    <w:rsid w:val="00611E2D"/>
    <w:rsid w:val="006135E2"/>
    <w:rsid w:val="00613EE3"/>
    <w:rsid w:val="00613FC0"/>
    <w:rsid w:val="00615949"/>
    <w:rsid w:val="006171F5"/>
    <w:rsid w:val="006178C5"/>
    <w:rsid w:val="0061793A"/>
    <w:rsid w:val="00617C93"/>
    <w:rsid w:val="00622D39"/>
    <w:rsid w:val="00623356"/>
    <w:rsid w:val="00623439"/>
    <w:rsid w:val="0062371F"/>
    <w:rsid w:val="0062402F"/>
    <w:rsid w:val="006269EB"/>
    <w:rsid w:val="00626BAE"/>
    <w:rsid w:val="0062725B"/>
    <w:rsid w:val="006318CF"/>
    <w:rsid w:val="00631BFF"/>
    <w:rsid w:val="00633175"/>
    <w:rsid w:val="00633A2E"/>
    <w:rsid w:val="00633B5A"/>
    <w:rsid w:val="00635C2B"/>
    <w:rsid w:val="00635DFD"/>
    <w:rsid w:val="0064011B"/>
    <w:rsid w:val="006410A5"/>
    <w:rsid w:val="0064262B"/>
    <w:rsid w:val="0064304A"/>
    <w:rsid w:val="00643A72"/>
    <w:rsid w:val="006451BD"/>
    <w:rsid w:val="00646596"/>
    <w:rsid w:val="006522D6"/>
    <w:rsid w:val="00652497"/>
    <w:rsid w:val="00655B15"/>
    <w:rsid w:val="00655DD5"/>
    <w:rsid w:val="0065655A"/>
    <w:rsid w:val="006568DF"/>
    <w:rsid w:val="006606FC"/>
    <w:rsid w:val="006614F2"/>
    <w:rsid w:val="00661B8A"/>
    <w:rsid w:val="00661F0F"/>
    <w:rsid w:val="006625E7"/>
    <w:rsid w:val="00662E04"/>
    <w:rsid w:val="006645EB"/>
    <w:rsid w:val="00665F89"/>
    <w:rsid w:val="0066735E"/>
    <w:rsid w:val="006679A4"/>
    <w:rsid w:val="006679D0"/>
    <w:rsid w:val="0067058D"/>
    <w:rsid w:val="00671E47"/>
    <w:rsid w:val="00672CA0"/>
    <w:rsid w:val="00673FF7"/>
    <w:rsid w:val="00674AD0"/>
    <w:rsid w:val="0067772C"/>
    <w:rsid w:val="00682883"/>
    <w:rsid w:val="00682B1C"/>
    <w:rsid w:val="00682D2A"/>
    <w:rsid w:val="006841B5"/>
    <w:rsid w:val="00686E71"/>
    <w:rsid w:val="00687DD4"/>
    <w:rsid w:val="00690186"/>
    <w:rsid w:val="006919F1"/>
    <w:rsid w:val="00694BF2"/>
    <w:rsid w:val="00696771"/>
    <w:rsid w:val="00697D23"/>
    <w:rsid w:val="006A07DB"/>
    <w:rsid w:val="006A18A2"/>
    <w:rsid w:val="006B0E00"/>
    <w:rsid w:val="006B1C91"/>
    <w:rsid w:val="006B3DAC"/>
    <w:rsid w:val="006B49EF"/>
    <w:rsid w:val="006B596E"/>
    <w:rsid w:val="006B731C"/>
    <w:rsid w:val="006B7E25"/>
    <w:rsid w:val="006C2021"/>
    <w:rsid w:val="006C2F6F"/>
    <w:rsid w:val="006C3B03"/>
    <w:rsid w:val="006C3BF8"/>
    <w:rsid w:val="006C5C85"/>
    <w:rsid w:val="006C62E4"/>
    <w:rsid w:val="006C7D8C"/>
    <w:rsid w:val="006D07C7"/>
    <w:rsid w:val="006D0A48"/>
    <w:rsid w:val="006D1BC0"/>
    <w:rsid w:val="006D1CD0"/>
    <w:rsid w:val="006D20F5"/>
    <w:rsid w:val="006D326A"/>
    <w:rsid w:val="006D5593"/>
    <w:rsid w:val="006D7707"/>
    <w:rsid w:val="006E07DC"/>
    <w:rsid w:val="006E0BAF"/>
    <w:rsid w:val="006E1CAF"/>
    <w:rsid w:val="006E22C0"/>
    <w:rsid w:val="006E4071"/>
    <w:rsid w:val="006E5818"/>
    <w:rsid w:val="006F0228"/>
    <w:rsid w:val="006F1279"/>
    <w:rsid w:val="006F1D7F"/>
    <w:rsid w:val="006F1DD0"/>
    <w:rsid w:val="006F30FC"/>
    <w:rsid w:val="006F5576"/>
    <w:rsid w:val="00701979"/>
    <w:rsid w:val="00701E59"/>
    <w:rsid w:val="00702326"/>
    <w:rsid w:val="00702AE4"/>
    <w:rsid w:val="00702CA0"/>
    <w:rsid w:val="007047B6"/>
    <w:rsid w:val="00704FC3"/>
    <w:rsid w:val="00706464"/>
    <w:rsid w:val="007111CE"/>
    <w:rsid w:val="007118AD"/>
    <w:rsid w:val="00711C2D"/>
    <w:rsid w:val="007149F4"/>
    <w:rsid w:val="0071613F"/>
    <w:rsid w:val="007175EC"/>
    <w:rsid w:val="00720FB5"/>
    <w:rsid w:val="00721C05"/>
    <w:rsid w:val="00723DC1"/>
    <w:rsid w:val="00724DF6"/>
    <w:rsid w:val="007262B9"/>
    <w:rsid w:val="00726BC7"/>
    <w:rsid w:val="007312C6"/>
    <w:rsid w:val="0073188C"/>
    <w:rsid w:val="00731FC6"/>
    <w:rsid w:val="00735117"/>
    <w:rsid w:val="00736656"/>
    <w:rsid w:val="00737CCC"/>
    <w:rsid w:val="0074152C"/>
    <w:rsid w:val="007427AB"/>
    <w:rsid w:val="00742A41"/>
    <w:rsid w:val="00745089"/>
    <w:rsid w:val="0074574C"/>
    <w:rsid w:val="00745DA8"/>
    <w:rsid w:val="00746D12"/>
    <w:rsid w:val="00750EB8"/>
    <w:rsid w:val="007512D3"/>
    <w:rsid w:val="00751D4E"/>
    <w:rsid w:val="00753FF0"/>
    <w:rsid w:val="00757FBD"/>
    <w:rsid w:val="00760AE8"/>
    <w:rsid w:val="00762089"/>
    <w:rsid w:val="00763BE1"/>
    <w:rsid w:val="00767459"/>
    <w:rsid w:val="007706F4"/>
    <w:rsid w:val="00771AD3"/>
    <w:rsid w:val="00773770"/>
    <w:rsid w:val="00773AA0"/>
    <w:rsid w:val="00774380"/>
    <w:rsid w:val="0077464C"/>
    <w:rsid w:val="0077713F"/>
    <w:rsid w:val="007775E7"/>
    <w:rsid w:val="007863A3"/>
    <w:rsid w:val="00786CE6"/>
    <w:rsid w:val="00792D89"/>
    <w:rsid w:val="00793B02"/>
    <w:rsid w:val="00795567"/>
    <w:rsid w:val="00795842"/>
    <w:rsid w:val="007A05AE"/>
    <w:rsid w:val="007A07B1"/>
    <w:rsid w:val="007A1996"/>
    <w:rsid w:val="007A770C"/>
    <w:rsid w:val="007B0A0E"/>
    <w:rsid w:val="007B36EE"/>
    <w:rsid w:val="007B4D4D"/>
    <w:rsid w:val="007B5338"/>
    <w:rsid w:val="007B5770"/>
    <w:rsid w:val="007B6769"/>
    <w:rsid w:val="007C0946"/>
    <w:rsid w:val="007C1899"/>
    <w:rsid w:val="007C1F9F"/>
    <w:rsid w:val="007C28F1"/>
    <w:rsid w:val="007C479A"/>
    <w:rsid w:val="007C49C5"/>
    <w:rsid w:val="007D0DCF"/>
    <w:rsid w:val="007D1132"/>
    <w:rsid w:val="007D295E"/>
    <w:rsid w:val="007D392A"/>
    <w:rsid w:val="007D3F34"/>
    <w:rsid w:val="007D459D"/>
    <w:rsid w:val="007E07F4"/>
    <w:rsid w:val="007E3D38"/>
    <w:rsid w:val="007F29A4"/>
    <w:rsid w:val="007F3CA1"/>
    <w:rsid w:val="007F3F88"/>
    <w:rsid w:val="007F4E14"/>
    <w:rsid w:val="007F7ACF"/>
    <w:rsid w:val="0080163E"/>
    <w:rsid w:val="00802A76"/>
    <w:rsid w:val="00803BFF"/>
    <w:rsid w:val="00803C15"/>
    <w:rsid w:val="008066ED"/>
    <w:rsid w:val="00811A75"/>
    <w:rsid w:val="00814254"/>
    <w:rsid w:val="00816CAA"/>
    <w:rsid w:val="0081736F"/>
    <w:rsid w:val="008205EA"/>
    <w:rsid w:val="008236D3"/>
    <w:rsid w:val="0082461A"/>
    <w:rsid w:val="008254BE"/>
    <w:rsid w:val="00825C68"/>
    <w:rsid w:val="00827EEC"/>
    <w:rsid w:val="008314E1"/>
    <w:rsid w:val="00832888"/>
    <w:rsid w:val="00832A32"/>
    <w:rsid w:val="00832FB0"/>
    <w:rsid w:val="00837BA6"/>
    <w:rsid w:val="00837D2B"/>
    <w:rsid w:val="00840679"/>
    <w:rsid w:val="00843F3A"/>
    <w:rsid w:val="00844401"/>
    <w:rsid w:val="00844E0E"/>
    <w:rsid w:val="00846371"/>
    <w:rsid w:val="00851AB7"/>
    <w:rsid w:val="00854DFA"/>
    <w:rsid w:val="00854E66"/>
    <w:rsid w:val="008561C3"/>
    <w:rsid w:val="00856259"/>
    <w:rsid w:val="008562F1"/>
    <w:rsid w:val="00856B12"/>
    <w:rsid w:val="008576C2"/>
    <w:rsid w:val="00857B5D"/>
    <w:rsid w:val="0086115E"/>
    <w:rsid w:val="0086199C"/>
    <w:rsid w:val="00862DBB"/>
    <w:rsid w:val="008658DA"/>
    <w:rsid w:val="00865D3E"/>
    <w:rsid w:val="008664BC"/>
    <w:rsid w:val="00866B47"/>
    <w:rsid w:val="00867BC3"/>
    <w:rsid w:val="008700BF"/>
    <w:rsid w:val="008719D2"/>
    <w:rsid w:val="00873EC7"/>
    <w:rsid w:val="00874ACA"/>
    <w:rsid w:val="00874B35"/>
    <w:rsid w:val="00877B85"/>
    <w:rsid w:val="00881111"/>
    <w:rsid w:val="0088253E"/>
    <w:rsid w:val="00882B16"/>
    <w:rsid w:val="00883541"/>
    <w:rsid w:val="0088549A"/>
    <w:rsid w:val="00885A34"/>
    <w:rsid w:val="00886BF2"/>
    <w:rsid w:val="0088742C"/>
    <w:rsid w:val="00887ACA"/>
    <w:rsid w:val="00890914"/>
    <w:rsid w:val="008932B2"/>
    <w:rsid w:val="008934B1"/>
    <w:rsid w:val="00893F71"/>
    <w:rsid w:val="00894155"/>
    <w:rsid w:val="00894A0E"/>
    <w:rsid w:val="008954BC"/>
    <w:rsid w:val="00895CC1"/>
    <w:rsid w:val="00897D53"/>
    <w:rsid w:val="008A15E3"/>
    <w:rsid w:val="008A52BA"/>
    <w:rsid w:val="008A577C"/>
    <w:rsid w:val="008A6FF2"/>
    <w:rsid w:val="008B218A"/>
    <w:rsid w:val="008B3006"/>
    <w:rsid w:val="008B41B5"/>
    <w:rsid w:val="008B5B47"/>
    <w:rsid w:val="008B6584"/>
    <w:rsid w:val="008C526C"/>
    <w:rsid w:val="008C5CC5"/>
    <w:rsid w:val="008C722F"/>
    <w:rsid w:val="008C7356"/>
    <w:rsid w:val="008D31CF"/>
    <w:rsid w:val="008D36FD"/>
    <w:rsid w:val="008D7C90"/>
    <w:rsid w:val="008E29B1"/>
    <w:rsid w:val="008E2D7B"/>
    <w:rsid w:val="008E3141"/>
    <w:rsid w:val="008E559C"/>
    <w:rsid w:val="008E6E5F"/>
    <w:rsid w:val="008E7847"/>
    <w:rsid w:val="008E79F4"/>
    <w:rsid w:val="008E7D45"/>
    <w:rsid w:val="008F387C"/>
    <w:rsid w:val="008F5818"/>
    <w:rsid w:val="008F6C6C"/>
    <w:rsid w:val="00903C4A"/>
    <w:rsid w:val="009041AF"/>
    <w:rsid w:val="009050EE"/>
    <w:rsid w:val="009052F7"/>
    <w:rsid w:val="00906450"/>
    <w:rsid w:val="0090686F"/>
    <w:rsid w:val="00906A54"/>
    <w:rsid w:val="00906E1E"/>
    <w:rsid w:val="0090783C"/>
    <w:rsid w:val="00907982"/>
    <w:rsid w:val="00913B58"/>
    <w:rsid w:val="0091791A"/>
    <w:rsid w:val="00917DCF"/>
    <w:rsid w:val="009203FC"/>
    <w:rsid w:val="00920F5E"/>
    <w:rsid w:val="00921F01"/>
    <w:rsid w:val="009240DB"/>
    <w:rsid w:val="00924AD0"/>
    <w:rsid w:val="00933543"/>
    <w:rsid w:val="009339F6"/>
    <w:rsid w:val="009341C3"/>
    <w:rsid w:val="00935049"/>
    <w:rsid w:val="00940B20"/>
    <w:rsid w:val="009415C9"/>
    <w:rsid w:val="00943141"/>
    <w:rsid w:val="009434F1"/>
    <w:rsid w:val="00944DD8"/>
    <w:rsid w:val="00950311"/>
    <w:rsid w:val="00951F21"/>
    <w:rsid w:val="0095204C"/>
    <w:rsid w:val="0095292A"/>
    <w:rsid w:val="009534F6"/>
    <w:rsid w:val="00954943"/>
    <w:rsid w:val="00957A6F"/>
    <w:rsid w:val="00960598"/>
    <w:rsid w:val="009619BD"/>
    <w:rsid w:val="00962632"/>
    <w:rsid w:val="00963BC3"/>
    <w:rsid w:val="009643BD"/>
    <w:rsid w:val="0096658A"/>
    <w:rsid w:val="00967228"/>
    <w:rsid w:val="00967F20"/>
    <w:rsid w:val="00970D2B"/>
    <w:rsid w:val="00976B92"/>
    <w:rsid w:val="00977414"/>
    <w:rsid w:val="009803E0"/>
    <w:rsid w:val="00982A76"/>
    <w:rsid w:val="00984606"/>
    <w:rsid w:val="00986082"/>
    <w:rsid w:val="0098641D"/>
    <w:rsid w:val="00990D8D"/>
    <w:rsid w:val="00992184"/>
    <w:rsid w:val="009928A9"/>
    <w:rsid w:val="00993AE5"/>
    <w:rsid w:val="00996AD2"/>
    <w:rsid w:val="0099704D"/>
    <w:rsid w:val="009A0143"/>
    <w:rsid w:val="009A081B"/>
    <w:rsid w:val="009A27CC"/>
    <w:rsid w:val="009A2C5F"/>
    <w:rsid w:val="009A513E"/>
    <w:rsid w:val="009A52A0"/>
    <w:rsid w:val="009A5A16"/>
    <w:rsid w:val="009A7D7A"/>
    <w:rsid w:val="009B1567"/>
    <w:rsid w:val="009B1E9B"/>
    <w:rsid w:val="009B2786"/>
    <w:rsid w:val="009B2D2C"/>
    <w:rsid w:val="009B5FE6"/>
    <w:rsid w:val="009B7927"/>
    <w:rsid w:val="009C05CA"/>
    <w:rsid w:val="009C1454"/>
    <w:rsid w:val="009C1AFD"/>
    <w:rsid w:val="009C20F0"/>
    <w:rsid w:val="009C305D"/>
    <w:rsid w:val="009C3A17"/>
    <w:rsid w:val="009C68C3"/>
    <w:rsid w:val="009C6EFA"/>
    <w:rsid w:val="009C7422"/>
    <w:rsid w:val="009C7A3A"/>
    <w:rsid w:val="009C7BC9"/>
    <w:rsid w:val="009D2D2C"/>
    <w:rsid w:val="009D3045"/>
    <w:rsid w:val="009D7136"/>
    <w:rsid w:val="009E138D"/>
    <w:rsid w:val="009E27B3"/>
    <w:rsid w:val="009E3ECA"/>
    <w:rsid w:val="009E4ABF"/>
    <w:rsid w:val="009F0A7F"/>
    <w:rsid w:val="009F219D"/>
    <w:rsid w:val="009F2E1C"/>
    <w:rsid w:val="009F41E7"/>
    <w:rsid w:val="009F5C5F"/>
    <w:rsid w:val="009F70DC"/>
    <w:rsid w:val="00A00E8B"/>
    <w:rsid w:val="00A04E53"/>
    <w:rsid w:val="00A06D3F"/>
    <w:rsid w:val="00A116BE"/>
    <w:rsid w:val="00A11C52"/>
    <w:rsid w:val="00A12CC8"/>
    <w:rsid w:val="00A1357C"/>
    <w:rsid w:val="00A157D9"/>
    <w:rsid w:val="00A1675B"/>
    <w:rsid w:val="00A16B16"/>
    <w:rsid w:val="00A17017"/>
    <w:rsid w:val="00A1771C"/>
    <w:rsid w:val="00A17C46"/>
    <w:rsid w:val="00A20DDB"/>
    <w:rsid w:val="00A21E45"/>
    <w:rsid w:val="00A25E30"/>
    <w:rsid w:val="00A26ABE"/>
    <w:rsid w:val="00A3057F"/>
    <w:rsid w:val="00A3202D"/>
    <w:rsid w:val="00A32506"/>
    <w:rsid w:val="00A32F7A"/>
    <w:rsid w:val="00A356E9"/>
    <w:rsid w:val="00A37FC9"/>
    <w:rsid w:val="00A42A54"/>
    <w:rsid w:val="00A45187"/>
    <w:rsid w:val="00A457D1"/>
    <w:rsid w:val="00A46339"/>
    <w:rsid w:val="00A519D4"/>
    <w:rsid w:val="00A529CC"/>
    <w:rsid w:val="00A5386C"/>
    <w:rsid w:val="00A545DE"/>
    <w:rsid w:val="00A54675"/>
    <w:rsid w:val="00A5496A"/>
    <w:rsid w:val="00A56CB3"/>
    <w:rsid w:val="00A60602"/>
    <w:rsid w:val="00A61697"/>
    <w:rsid w:val="00A66F04"/>
    <w:rsid w:val="00A67EC9"/>
    <w:rsid w:val="00A703AB"/>
    <w:rsid w:val="00A719B7"/>
    <w:rsid w:val="00A72251"/>
    <w:rsid w:val="00A725E5"/>
    <w:rsid w:val="00A81425"/>
    <w:rsid w:val="00A83883"/>
    <w:rsid w:val="00A86DAD"/>
    <w:rsid w:val="00A86EE4"/>
    <w:rsid w:val="00A90000"/>
    <w:rsid w:val="00A90DF4"/>
    <w:rsid w:val="00A96DAB"/>
    <w:rsid w:val="00AA0025"/>
    <w:rsid w:val="00AA4952"/>
    <w:rsid w:val="00AA67CC"/>
    <w:rsid w:val="00AB1604"/>
    <w:rsid w:val="00AB1DB1"/>
    <w:rsid w:val="00AB3309"/>
    <w:rsid w:val="00AB3EA9"/>
    <w:rsid w:val="00AB58F0"/>
    <w:rsid w:val="00AB74A7"/>
    <w:rsid w:val="00AC055E"/>
    <w:rsid w:val="00AC0784"/>
    <w:rsid w:val="00AC1095"/>
    <w:rsid w:val="00AC2F62"/>
    <w:rsid w:val="00AC3C75"/>
    <w:rsid w:val="00AC5828"/>
    <w:rsid w:val="00AC5867"/>
    <w:rsid w:val="00AC6C5C"/>
    <w:rsid w:val="00AC782D"/>
    <w:rsid w:val="00AD086B"/>
    <w:rsid w:val="00AD28D1"/>
    <w:rsid w:val="00AD3A1F"/>
    <w:rsid w:val="00AD72EC"/>
    <w:rsid w:val="00AD7608"/>
    <w:rsid w:val="00AE088E"/>
    <w:rsid w:val="00AE147F"/>
    <w:rsid w:val="00AE150A"/>
    <w:rsid w:val="00AE1555"/>
    <w:rsid w:val="00AE1748"/>
    <w:rsid w:val="00AE3A85"/>
    <w:rsid w:val="00AE49B5"/>
    <w:rsid w:val="00AE4A1D"/>
    <w:rsid w:val="00AE5EAD"/>
    <w:rsid w:val="00AE7E6B"/>
    <w:rsid w:val="00AF1A36"/>
    <w:rsid w:val="00AF1DA2"/>
    <w:rsid w:val="00AF3CB8"/>
    <w:rsid w:val="00AF4095"/>
    <w:rsid w:val="00B019FD"/>
    <w:rsid w:val="00B05054"/>
    <w:rsid w:val="00B051FB"/>
    <w:rsid w:val="00B10120"/>
    <w:rsid w:val="00B10E43"/>
    <w:rsid w:val="00B11995"/>
    <w:rsid w:val="00B146A4"/>
    <w:rsid w:val="00B14D40"/>
    <w:rsid w:val="00B1722A"/>
    <w:rsid w:val="00B20CD1"/>
    <w:rsid w:val="00B21792"/>
    <w:rsid w:val="00B239D2"/>
    <w:rsid w:val="00B24035"/>
    <w:rsid w:val="00B2413F"/>
    <w:rsid w:val="00B264D6"/>
    <w:rsid w:val="00B31247"/>
    <w:rsid w:val="00B31865"/>
    <w:rsid w:val="00B328FE"/>
    <w:rsid w:val="00B32AB8"/>
    <w:rsid w:val="00B34287"/>
    <w:rsid w:val="00B34F11"/>
    <w:rsid w:val="00B358D1"/>
    <w:rsid w:val="00B37AF5"/>
    <w:rsid w:val="00B41D2B"/>
    <w:rsid w:val="00B42AF9"/>
    <w:rsid w:val="00B45779"/>
    <w:rsid w:val="00B4693B"/>
    <w:rsid w:val="00B5028A"/>
    <w:rsid w:val="00B53D6A"/>
    <w:rsid w:val="00B54493"/>
    <w:rsid w:val="00B54BF3"/>
    <w:rsid w:val="00B55841"/>
    <w:rsid w:val="00B55AE9"/>
    <w:rsid w:val="00B604D2"/>
    <w:rsid w:val="00B62CB8"/>
    <w:rsid w:val="00B6379B"/>
    <w:rsid w:val="00B64FB2"/>
    <w:rsid w:val="00B67A12"/>
    <w:rsid w:val="00B67DD1"/>
    <w:rsid w:val="00B70029"/>
    <w:rsid w:val="00B71BB8"/>
    <w:rsid w:val="00B72036"/>
    <w:rsid w:val="00B74115"/>
    <w:rsid w:val="00B74DB6"/>
    <w:rsid w:val="00B7636C"/>
    <w:rsid w:val="00B77007"/>
    <w:rsid w:val="00B77354"/>
    <w:rsid w:val="00B801C8"/>
    <w:rsid w:val="00B81EAC"/>
    <w:rsid w:val="00B83A5D"/>
    <w:rsid w:val="00B84FF8"/>
    <w:rsid w:val="00B86349"/>
    <w:rsid w:val="00B91FEB"/>
    <w:rsid w:val="00B928E1"/>
    <w:rsid w:val="00B941FE"/>
    <w:rsid w:val="00B952AB"/>
    <w:rsid w:val="00B95398"/>
    <w:rsid w:val="00B962CC"/>
    <w:rsid w:val="00B9659D"/>
    <w:rsid w:val="00B9716F"/>
    <w:rsid w:val="00BA09F0"/>
    <w:rsid w:val="00BA160C"/>
    <w:rsid w:val="00BA3585"/>
    <w:rsid w:val="00BA38CB"/>
    <w:rsid w:val="00BA38DE"/>
    <w:rsid w:val="00BA6305"/>
    <w:rsid w:val="00BA66AD"/>
    <w:rsid w:val="00BB225B"/>
    <w:rsid w:val="00BB3EE0"/>
    <w:rsid w:val="00BB436C"/>
    <w:rsid w:val="00BC2539"/>
    <w:rsid w:val="00BC32D2"/>
    <w:rsid w:val="00BC57A6"/>
    <w:rsid w:val="00BC741F"/>
    <w:rsid w:val="00BD0C8E"/>
    <w:rsid w:val="00BD2D60"/>
    <w:rsid w:val="00BD36B5"/>
    <w:rsid w:val="00BD3DE4"/>
    <w:rsid w:val="00BD4A12"/>
    <w:rsid w:val="00BD5647"/>
    <w:rsid w:val="00BD5842"/>
    <w:rsid w:val="00BD5E8D"/>
    <w:rsid w:val="00BD6399"/>
    <w:rsid w:val="00BE013B"/>
    <w:rsid w:val="00BE099E"/>
    <w:rsid w:val="00BE22D1"/>
    <w:rsid w:val="00BE25E1"/>
    <w:rsid w:val="00BE4ADF"/>
    <w:rsid w:val="00BE4D8D"/>
    <w:rsid w:val="00BE539B"/>
    <w:rsid w:val="00BE53C3"/>
    <w:rsid w:val="00BF18B1"/>
    <w:rsid w:val="00BF25FF"/>
    <w:rsid w:val="00BF277B"/>
    <w:rsid w:val="00BF3541"/>
    <w:rsid w:val="00BF5666"/>
    <w:rsid w:val="00BF5D9E"/>
    <w:rsid w:val="00BF6AA9"/>
    <w:rsid w:val="00BF6CDE"/>
    <w:rsid w:val="00C0399E"/>
    <w:rsid w:val="00C03B7F"/>
    <w:rsid w:val="00C04D88"/>
    <w:rsid w:val="00C0568B"/>
    <w:rsid w:val="00C07BB2"/>
    <w:rsid w:val="00C1076F"/>
    <w:rsid w:val="00C10A24"/>
    <w:rsid w:val="00C1179C"/>
    <w:rsid w:val="00C12B2E"/>
    <w:rsid w:val="00C13DAD"/>
    <w:rsid w:val="00C145B9"/>
    <w:rsid w:val="00C15369"/>
    <w:rsid w:val="00C1537B"/>
    <w:rsid w:val="00C161C4"/>
    <w:rsid w:val="00C172AE"/>
    <w:rsid w:val="00C208D2"/>
    <w:rsid w:val="00C20AA5"/>
    <w:rsid w:val="00C22A37"/>
    <w:rsid w:val="00C236D2"/>
    <w:rsid w:val="00C2375F"/>
    <w:rsid w:val="00C2484E"/>
    <w:rsid w:val="00C252D0"/>
    <w:rsid w:val="00C26DA7"/>
    <w:rsid w:val="00C27D7F"/>
    <w:rsid w:val="00C33429"/>
    <w:rsid w:val="00C3353F"/>
    <w:rsid w:val="00C3557D"/>
    <w:rsid w:val="00C35C9E"/>
    <w:rsid w:val="00C3638B"/>
    <w:rsid w:val="00C36EF1"/>
    <w:rsid w:val="00C37208"/>
    <w:rsid w:val="00C37A4C"/>
    <w:rsid w:val="00C409AF"/>
    <w:rsid w:val="00C453FF"/>
    <w:rsid w:val="00C459A5"/>
    <w:rsid w:val="00C47388"/>
    <w:rsid w:val="00C47CB8"/>
    <w:rsid w:val="00C47FC4"/>
    <w:rsid w:val="00C515F5"/>
    <w:rsid w:val="00C54176"/>
    <w:rsid w:val="00C565CC"/>
    <w:rsid w:val="00C57BE5"/>
    <w:rsid w:val="00C57E5F"/>
    <w:rsid w:val="00C60BDF"/>
    <w:rsid w:val="00C60DA8"/>
    <w:rsid w:val="00C6126A"/>
    <w:rsid w:val="00C615C2"/>
    <w:rsid w:val="00C62315"/>
    <w:rsid w:val="00C63B6E"/>
    <w:rsid w:val="00C644E5"/>
    <w:rsid w:val="00C67B75"/>
    <w:rsid w:val="00C707DD"/>
    <w:rsid w:val="00C70854"/>
    <w:rsid w:val="00C70D26"/>
    <w:rsid w:val="00C70EB0"/>
    <w:rsid w:val="00C710ED"/>
    <w:rsid w:val="00C724A5"/>
    <w:rsid w:val="00C728BD"/>
    <w:rsid w:val="00C73A11"/>
    <w:rsid w:val="00C74BB1"/>
    <w:rsid w:val="00C750BA"/>
    <w:rsid w:val="00C752BC"/>
    <w:rsid w:val="00C757E3"/>
    <w:rsid w:val="00C76DD1"/>
    <w:rsid w:val="00C81E20"/>
    <w:rsid w:val="00C81EF8"/>
    <w:rsid w:val="00C83868"/>
    <w:rsid w:val="00C8609D"/>
    <w:rsid w:val="00C96227"/>
    <w:rsid w:val="00C97E87"/>
    <w:rsid w:val="00CA2D62"/>
    <w:rsid w:val="00CA384E"/>
    <w:rsid w:val="00CA3B83"/>
    <w:rsid w:val="00CA512B"/>
    <w:rsid w:val="00CB3E53"/>
    <w:rsid w:val="00CB4208"/>
    <w:rsid w:val="00CB4511"/>
    <w:rsid w:val="00CC1DB3"/>
    <w:rsid w:val="00CC3088"/>
    <w:rsid w:val="00CC31B2"/>
    <w:rsid w:val="00CC3656"/>
    <w:rsid w:val="00CC52E1"/>
    <w:rsid w:val="00CC5BEE"/>
    <w:rsid w:val="00CC6598"/>
    <w:rsid w:val="00CD2110"/>
    <w:rsid w:val="00CD29EB"/>
    <w:rsid w:val="00CD2D17"/>
    <w:rsid w:val="00CD3081"/>
    <w:rsid w:val="00CD33BA"/>
    <w:rsid w:val="00CD480A"/>
    <w:rsid w:val="00CD5C68"/>
    <w:rsid w:val="00CE1A9B"/>
    <w:rsid w:val="00CE2087"/>
    <w:rsid w:val="00CE2A86"/>
    <w:rsid w:val="00CE2DC9"/>
    <w:rsid w:val="00CE416B"/>
    <w:rsid w:val="00CE484F"/>
    <w:rsid w:val="00CE67D3"/>
    <w:rsid w:val="00CE78A3"/>
    <w:rsid w:val="00CF181A"/>
    <w:rsid w:val="00CF4589"/>
    <w:rsid w:val="00CF4A34"/>
    <w:rsid w:val="00CF6B89"/>
    <w:rsid w:val="00CF7CFE"/>
    <w:rsid w:val="00D00369"/>
    <w:rsid w:val="00D02D5D"/>
    <w:rsid w:val="00D058A4"/>
    <w:rsid w:val="00D06CB5"/>
    <w:rsid w:val="00D073B2"/>
    <w:rsid w:val="00D132DD"/>
    <w:rsid w:val="00D170B5"/>
    <w:rsid w:val="00D17794"/>
    <w:rsid w:val="00D205B2"/>
    <w:rsid w:val="00D251E3"/>
    <w:rsid w:val="00D25B05"/>
    <w:rsid w:val="00D30ACD"/>
    <w:rsid w:val="00D33E03"/>
    <w:rsid w:val="00D340E5"/>
    <w:rsid w:val="00D343A0"/>
    <w:rsid w:val="00D35436"/>
    <w:rsid w:val="00D354A0"/>
    <w:rsid w:val="00D356F4"/>
    <w:rsid w:val="00D35B11"/>
    <w:rsid w:val="00D35B5D"/>
    <w:rsid w:val="00D36017"/>
    <w:rsid w:val="00D36237"/>
    <w:rsid w:val="00D36C73"/>
    <w:rsid w:val="00D4011C"/>
    <w:rsid w:val="00D40728"/>
    <w:rsid w:val="00D40968"/>
    <w:rsid w:val="00D42BD4"/>
    <w:rsid w:val="00D43212"/>
    <w:rsid w:val="00D43475"/>
    <w:rsid w:val="00D4591A"/>
    <w:rsid w:val="00D47802"/>
    <w:rsid w:val="00D51B44"/>
    <w:rsid w:val="00D5216F"/>
    <w:rsid w:val="00D52532"/>
    <w:rsid w:val="00D52A3F"/>
    <w:rsid w:val="00D52AED"/>
    <w:rsid w:val="00D5394B"/>
    <w:rsid w:val="00D549A6"/>
    <w:rsid w:val="00D55940"/>
    <w:rsid w:val="00D560A8"/>
    <w:rsid w:val="00D56760"/>
    <w:rsid w:val="00D56E25"/>
    <w:rsid w:val="00D576D9"/>
    <w:rsid w:val="00D57D6B"/>
    <w:rsid w:val="00D612FA"/>
    <w:rsid w:val="00D614FC"/>
    <w:rsid w:val="00D626B4"/>
    <w:rsid w:val="00D632B7"/>
    <w:rsid w:val="00D63E14"/>
    <w:rsid w:val="00D655EA"/>
    <w:rsid w:val="00D66C4F"/>
    <w:rsid w:val="00D7293B"/>
    <w:rsid w:val="00D76B19"/>
    <w:rsid w:val="00D80A9A"/>
    <w:rsid w:val="00D8124A"/>
    <w:rsid w:val="00D82C3E"/>
    <w:rsid w:val="00D85ABD"/>
    <w:rsid w:val="00D85CCE"/>
    <w:rsid w:val="00D863FC"/>
    <w:rsid w:val="00D86C90"/>
    <w:rsid w:val="00D9111F"/>
    <w:rsid w:val="00D96994"/>
    <w:rsid w:val="00DA1890"/>
    <w:rsid w:val="00DA3F59"/>
    <w:rsid w:val="00DA452A"/>
    <w:rsid w:val="00DA7203"/>
    <w:rsid w:val="00DA7249"/>
    <w:rsid w:val="00DA77CC"/>
    <w:rsid w:val="00DA7A8A"/>
    <w:rsid w:val="00DA7CF1"/>
    <w:rsid w:val="00DB0D69"/>
    <w:rsid w:val="00DB0DB4"/>
    <w:rsid w:val="00DB2CC9"/>
    <w:rsid w:val="00DB4E70"/>
    <w:rsid w:val="00DB6155"/>
    <w:rsid w:val="00DB75FE"/>
    <w:rsid w:val="00DC1458"/>
    <w:rsid w:val="00DC4A15"/>
    <w:rsid w:val="00DC53C2"/>
    <w:rsid w:val="00DC7D77"/>
    <w:rsid w:val="00DD37EE"/>
    <w:rsid w:val="00DD405B"/>
    <w:rsid w:val="00DD4268"/>
    <w:rsid w:val="00DE0B59"/>
    <w:rsid w:val="00DE0B96"/>
    <w:rsid w:val="00DE10A0"/>
    <w:rsid w:val="00DE10B3"/>
    <w:rsid w:val="00DE12AD"/>
    <w:rsid w:val="00DE1E24"/>
    <w:rsid w:val="00DE269B"/>
    <w:rsid w:val="00DE36B9"/>
    <w:rsid w:val="00DE4358"/>
    <w:rsid w:val="00DE4AF9"/>
    <w:rsid w:val="00DE4B3A"/>
    <w:rsid w:val="00DE653D"/>
    <w:rsid w:val="00DE6E77"/>
    <w:rsid w:val="00DE70DF"/>
    <w:rsid w:val="00DF03DE"/>
    <w:rsid w:val="00DF2618"/>
    <w:rsid w:val="00DF2A0A"/>
    <w:rsid w:val="00DF2FF9"/>
    <w:rsid w:val="00DF32DB"/>
    <w:rsid w:val="00DF38F9"/>
    <w:rsid w:val="00DF5103"/>
    <w:rsid w:val="00DF54EE"/>
    <w:rsid w:val="00DF5BEF"/>
    <w:rsid w:val="00DF5D5B"/>
    <w:rsid w:val="00DF7A75"/>
    <w:rsid w:val="00DF7DFE"/>
    <w:rsid w:val="00E015FE"/>
    <w:rsid w:val="00E021B1"/>
    <w:rsid w:val="00E03BDC"/>
    <w:rsid w:val="00E0587A"/>
    <w:rsid w:val="00E06C04"/>
    <w:rsid w:val="00E07789"/>
    <w:rsid w:val="00E12583"/>
    <w:rsid w:val="00E13144"/>
    <w:rsid w:val="00E14490"/>
    <w:rsid w:val="00E144B8"/>
    <w:rsid w:val="00E15CDD"/>
    <w:rsid w:val="00E176F6"/>
    <w:rsid w:val="00E2019C"/>
    <w:rsid w:val="00E21375"/>
    <w:rsid w:val="00E237E5"/>
    <w:rsid w:val="00E3234A"/>
    <w:rsid w:val="00E33D37"/>
    <w:rsid w:val="00E34ABD"/>
    <w:rsid w:val="00E3642B"/>
    <w:rsid w:val="00E4102C"/>
    <w:rsid w:val="00E42BAE"/>
    <w:rsid w:val="00E43A8F"/>
    <w:rsid w:val="00E45025"/>
    <w:rsid w:val="00E45E40"/>
    <w:rsid w:val="00E524F2"/>
    <w:rsid w:val="00E52FB1"/>
    <w:rsid w:val="00E5341D"/>
    <w:rsid w:val="00E53432"/>
    <w:rsid w:val="00E555F3"/>
    <w:rsid w:val="00E55EA3"/>
    <w:rsid w:val="00E56645"/>
    <w:rsid w:val="00E56B55"/>
    <w:rsid w:val="00E56BF4"/>
    <w:rsid w:val="00E579B8"/>
    <w:rsid w:val="00E608CA"/>
    <w:rsid w:val="00E622A4"/>
    <w:rsid w:val="00E636B3"/>
    <w:rsid w:val="00E65249"/>
    <w:rsid w:val="00E66231"/>
    <w:rsid w:val="00E667CB"/>
    <w:rsid w:val="00E705D7"/>
    <w:rsid w:val="00E71AFB"/>
    <w:rsid w:val="00E72E46"/>
    <w:rsid w:val="00E76E4D"/>
    <w:rsid w:val="00E80BC1"/>
    <w:rsid w:val="00E8118E"/>
    <w:rsid w:val="00E814C0"/>
    <w:rsid w:val="00E81ADF"/>
    <w:rsid w:val="00E84FAC"/>
    <w:rsid w:val="00E857AA"/>
    <w:rsid w:val="00E86D25"/>
    <w:rsid w:val="00E87138"/>
    <w:rsid w:val="00E903C4"/>
    <w:rsid w:val="00E91634"/>
    <w:rsid w:val="00E92D67"/>
    <w:rsid w:val="00E94C39"/>
    <w:rsid w:val="00E964BC"/>
    <w:rsid w:val="00E97905"/>
    <w:rsid w:val="00EA092D"/>
    <w:rsid w:val="00EA2160"/>
    <w:rsid w:val="00EA60AE"/>
    <w:rsid w:val="00EA67EE"/>
    <w:rsid w:val="00EA7D0F"/>
    <w:rsid w:val="00EB1CE8"/>
    <w:rsid w:val="00EB3DF1"/>
    <w:rsid w:val="00EB63C2"/>
    <w:rsid w:val="00EB7F02"/>
    <w:rsid w:val="00EC003B"/>
    <w:rsid w:val="00EC061F"/>
    <w:rsid w:val="00EC2CA4"/>
    <w:rsid w:val="00EC2EB3"/>
    <w:rsid w:val="00EC4FA4"/>
    <w:rsid w:val="00EC5E79"/>
    <w:rsid w:val="00EC6F22"/>
    <w:rsid w:val="00ED28C9"/>
    <w:rsid w:val="00ED40C4"/>
    <w:rsid w:val="00ED449E"/>
    <w:rsid w:val="00ED4653"/>
    <w:rsid w:val="00ED522F"/>
    <w:rsid w:val="00ED72EA"/>
    <w:rsid w:val="00EE07EC"/>
    <w:rsid w:val="00EE12B1"/>
    <w:rsid w:val="00EE27C2"/>
    <w:rsid w:val="00EE304B"/>
    <w:rsid w:val="00EE3C52"/>
    <w:rsid w:val="00EE42DC"/>
    <w:rsid w:val="00EE43F0"/>
    <w:rsid w:val="00EE5B00"/>
    <w:rsid w:val="00EE7079"/>
    <w:rsid w:val="00EF0084"/>
    <w:rsid w:val="00EF05F5"/>
    <w:rsid w:val="00EF0FDA"/>
    <w:rsid w:val="00EF2EBA"/>
    <w:rsid w:val="00EF6A8A"/>
    <w:rsid w:val="00F00474"/>
    <w:rsid w:val="00F0063B"/>
    <w:rsid w:val="00F014CD"/>
    <w:rsid w:val="00F04A9B"/>
    <w:rsid w:val="00F04B69"/>
    <w:rsid w:val="00F0503C"/>
    <w:rsid w:val="00F0552B"/>
    <w:rsid w:val="00F05D8D"/>
    <w:rsid w:val="00F06885"/>
    <w:rsid w:val="00F06E6E"/>
    <w:rsid w:val="00F06FFA"/>
    <w:rsid w:val="00F07198"/>
    <w:rsid w:val="00F12EBA"/>
    <w:rsid w:val="00F200DA"/>
    <w:rsid w:val="00F20517"/>
    <w:rsid w:val="00F216F5"/>
    <w:rsid w:val="00F222B4"/>
    <w:rsid w:val="00F2246D"/>
    <w:rsid w:val="00F22CFF"/>
    <w:rsid w:val="00F22D4D"/>
    <w:rsid w:val="00F23AE0"/>
    <w:rsid w:val="00F2449E"/>
    <w:rsid w:val="00F24C9A"/>
    <w:rsid w:val="00F25B5D"/>
    <w:rsid w:val="00F26E9F"/>
    <w:rsid w:val="00F276CD"/>
    <w:rsid w:val="00F3035D"/>
    <w:rsid w:val="00F310A4"/>
    <w:rsid w:val="00F315E8"/>
    <w:rsid w:val="00F3260E"/>
    <w:rsid w:val="00F33437"/>
    <w:rsid w:val="00F334A2"/>
    <w:rsid w:val="00F34AF9"/>
    <w:rsid w:val="00F34B83"/>
    <w:rsid w:val="00F35E59"/>
    <w:rsid w:val="00F364D5"/>
    <w:rsid w:val="00F36ABC"/>
    <w:rsid w:val="00F4020E"/>
    <w:rsid w:val="00F40831"/>
    <w:rsid w:val="00F41346"/>
    <w:rsid w:val="00F432D3"/>
    <w:rsid w:val="00F43BB0"/>
    <w:rsid w:val="00F440DE"/>
    <w:rsid w:val="00F4496C"/>
    <w:rsid w:val="00F44E69"/>
    <w:rsid w:val="00F477A0"/>
    <w:rsid w:val="00F51889"/>
    <w:rsid w:val="00F5305C"/>
    <w:rsid w:val="00F53B81"/>
    <w:rsid w:val="00F56094"/>
    <w:rsid w:val="00F569C0"/>
    <w:rsid w:val="00F56F84"/>
    <w:rsid w:val="00F57D0D"/>
    <w:rsid w:val="00F60716"/>
    <w:rsid w:val="00F6178C"/>
    <w:rsid w:val="00F618DF"/>
    <w:rsid w:val="00F62297"/>
    <w:rsid w:val="00F6237C"/>
    <w:rsid w:val="00F64621"/>
    <w:rsid w:val="00F64663"/>
    <w:rsid w:val="00F65031"/>
    <w:rsid w:val="00F66E32"/>
    <w:rsid w:val="00F673C2"/>
    <w:rsid w:val="00F70861"/>
    <w:rsid w:val="00F71157"/>
    <w:rsid w:val="00F72B07"/>
    <w:rsid w:val="00F7496D"/>
    <w:rsid w:val="00F806B9"/>
    <w:rsid w:val="00F87246"/>
    <w:rsid w:val="00F902E2"/>
    <w:rsid w:val="00F92544"/>
    <w:rsid w:val="00F92845"/>
    <w:rsid w:val="00F9320A"/>
    <w:rsid w:val="00F95623"/>
    <w:rsid w:val="00F95670"/>
    <w:rsid w:val="00FA0EB2"/>
    <w:rsid w:val="00FA1A21"/>
    <w:rsid w:val="00FB0661"/>
    <w:rsid w:val="00FB178B"/>
    <w:rsid w:val="00FB28B3"/>
    <w:rsid w:val="00FB3A2D"/>
    <w:rsid w:val="00FB5872"/>
    <w:rsid w:val="00FB5A7F"/>
    <w:rsid w:val="00FB5E23"/>
    <w:rsid w:val="00FB66E8"/>
    <w:rsid w:val="00FB7534"/>
    <w:rsid w:val="00FC1EA5"/>
    <w:rsid w:val="00FC3F67"/>
    <w:rsid w:val="00FD13DC"/>
    <w:rsid w:val="00FD2A02"/>
    <w:rsid w:val="00FD3834"/>
    <w:rsid w:val="00FD429F"/>
    <w:rsid w:val="00FD565D"/>
    <w:rsid w:val="00FD64C4"/>
    <w:rsid w:val="00FD6B9B"/>
    <w:rsid w:val="00FE0ABE"/>
    <w:rsid w:val="00FE2D8D"/>
    <w:rsid w:val="00FE6DDC"/>
    <w:rsid w:val="00FF13CF"/>
    <w:rsid w:val="00FF2CB2"/>
    <w:rsid w:val="00FF4A22"/>
    <w:rsid w:val="00FF59C2"/>
    <w:rsid w:val="00FF5EF3"/>
    <w:rsid w:val="00FF7B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annotation reference" w:uiPriority="0"/>
    <w:lsdException w:name="page number" w:uiPriority="0"/>
    <w:lsdException w:name="table of authorities" w:uiPriority="0"/>
    <w:lsdException w:name="toa heading" w:uiPriority="0"/>
    <w:lsdException w:name="List Number" w:uiPriority="0"/>
    <w:lsdException w:name="List Bullet 2" w:uiPriority="0"/>
    <w:lsdException w:name="List Bullet 3" w:uiPriority="0"/>
    <w:lsdException w:name="List Number 2" w:uiPriority="0"/>
    <w:lsdException w:name="List Number 3" w:uiPriority="0"/>
    <w:lsdException w:name="Title" w:semiHidden="0" w:uiPriority="0" w:unhideWhenUsed="0" w:qFormat="1"/>
    <w:lsdException w:name="Signature" w:uiPriority="0"/>
    <w:lsdException w:name="Default Paragraph Font" w:uiPriority="1"/>
    <w:lsdException w:name="Body Text" w:uiPriority="0"/>
    <w:lsdException w:name="Body Text Indent" w:uiPriority="0"/>
    <w:lsdException w:name="Subtitle" w:semiHidden="0" w:uiPriority="11"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HTML Typewriter"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EDC"/>
    <w:rPr>
      <w:sz w:val="24"/>
      <w:szCs w:val="24"/>
    </w:rPr>
  </w:style>
  <w:style w:type="paragraph" w:styleId="Heading1">
    <w:name w:val="heading 1"/>
    <w:aliases w:val="h1,H1,Deepa1,1,Header 1,II+,I,ChapterTitle,No numbers,69%,Attribute Heading 1,Para1,h11,h12,L1,Head1,Heading apps,R1,H11,Numbered,Section Heading,1 ghost,g,ghost,MainHeader,Main heading,Heading 10,tchead,Test Plan,chapternumber"/>
    <w:basedOn w:val="Normal"/>
    <w:next w:val="Normal"/>
    <w:link w:val="Heading1Char"/>
    <w:qFormat/>
    <w:rsid w:val="000E7BEC"/>
    <w:pPr>
      <w:keepNext/>
      <w:numPr>
        <w:numId w:val="17"/>
      </w:numPr>
      <w:spacing w:before="120" w:after="60"/>
      <w:jc w:val="right"/>
      <w:outlineLvl w:val="0"/>
    </w:pPr>
    <w:rPr>
      <w:rFonts w:ascii="Comic Sans MS" w:hAnsi="Comic Sans MS" w:cs="Arial"/>
      <w:b/>
      <w:bCs/>
      <w:color w:val="E31837"/>
      <w:kern w:val="32"/>
      <w:sz w:val="96"/>
      <w:szCs w:val="32"/>
    </w:rPr>
  </w:style>
  <w:style w:type="paragraph" w:styleId="Heading2">
    <w:name w:val="heading 2"/>
    <w:aliases w:val="h2,H2,HD2,head2,Heading 2 Hidden,Titre3,ClassHeading,2nd level,2,Module Name,OCS Heading 2,Chapter,1.Seite,Heading 2rh,H2-Heading 2,Header 2,l2,Header2,22,heading2,list2,H21,HeadB,Reset numbering,Small Chapter),Heading2,h21,Major,B.2 Heading 2"/>
    <w:basedOn w:val="Heading1"/>
    <w:next w:val="BodyText2"/>
    <w:link w:val="Heading2Char"/>
    <w:autoRedefine/>
    <w:qFormat/>
    <w:rsid w:val="000C6213"/>
    <w:pPr>
      <w:keepNext w:val="0"/>
      <w:numPr>
        <w:ilvl w:val="1"/>
      </w:numPr>
      <w:pBdr>
        <w:bottom w:val="single" w:sz="8" w:space="1" w:color="E31837"/>
      </w:pBdr>
      <w:spacing w:before="0" w:after="120"/>
      <w:jc w:val="both"/>
      <w:outlineLvl w:val="1"/>
    </w:pPr>
    <w:rPr>
      <w:rFonts w:ascii="Arial Narrow" w:hAnsi="Arial Narrow"/>
      <w:bCs w:val="0"/>
      <w:iCs/>
      <w:spacing w:val="20"/>
      <w:sz w:val="32"/>
      <w:szCs w:val="28"/>
    </w:rPr>
  </w:style>
  <w:style w:type="paragraph" w:styleId="Heading3">
    <w:name w:val="heading 3"/>
    <w:aliases w:val="h3 sub heading,h3,l3,Heading 3 - old,H3,SubSect,h31,h32,h33,h34,h35,h36,h37,h38,h39,h310,h311,h321,h331,h341,h351,h361,h371,h381,h312,h322,h332,h342,h352,h362,h372,h382,h313,h323,h333,h343,h353,h363,h373,h383,h314,h324,h334,h344,h354,h364,h374"/>
    <w:basedOn w:val="Heading2"/>
    <w:next w:val="BodyText2"/>
    <w:link w:val="Heading3Char"/>
    <w:autoRedefine/>
    <w:qFormat/>
    <w:rsid w:val="00816CAA"/>
    <w:pPr>
      <w:keepNext/>
      <w:numPr>
        <w:ilvl w:val="2"/>
        <w:numId w:val="0"/>
      </w:numPr>
      <w:pBdr>
        <w:bottom w:val="single" w:sz="8" w:space="0" w:color="FF9900"/>
      </w:pBdr>
      <w:tabs>
        <w:tab w:val="left" w:pos="720"/>
        <w:tab w:val="left" w:pos="900"/>
        <w:tab w:val="num" w:pos="1080"/>
      </w:tabs>
      <w:spacing w:before="240"/>
      <w:jc w:val="left"/>
      <w:outlineLvl w:val="2"/>
    </w:pPr>
    <w:rPr>
      <w:bCs/>
      <w:sz w:val="28"/>
      <w:szCs w:val="26"/>
    </w:rPr>
  </w:style>
  <w:style w:type="paragraph" w:styleId="Heading4">
    <w:name w:val="heading 4"/>
    <w:aliases w:val="Table Text Numbered,h4,l4+toc4,I4,l4,Level 2 - a,Level 2 - (a),PA Micro Section,Sub-Minor,GE Heading 4,(Alt+4),H41,(Alt+4)1,H42,(Alt+4)2,H43,(Alt+4)3,H44,(Alt+4)4,H45,(Alt+4)5,H411,(Alt+4)11,H421,(Alt+4)21,H431,(Alt+4)31,H46,(Alt+4)6,H412,4,a."/>
    <w:basedOn w:val="Heading3"/>
    <w:next w:val="BodyText20"/>
    <w:autoRedefine/>
    <w:qFormat/>
    <w:rsid w:val="00D86C90"/>
    <w:pPr>
      <w:numPr>
        <w:ilvl w:val="3"/>
      </w:numPr>
      <w:pBdr>
        <w:bottom w:val="single" w:sz="4" w:space="1" w:color="auto"/>
      </w:pBdr>
      <w:tabs>
        <w:tab w:val="num" w:pos="851"/>
        <w:tab w:val="num" w:pos="1080"/>
      </w:tabs>
      <w:outlineLvl w:val="3"/>
    </w:pPr>
    <w:rPr>
      <w:bCs w:val="0"/>
      <w:sz w:val="26"/>
      <w:szCs w:val="28"/>
    </w:rPr>
  </w:style>
  <w:style w:type="paragraph" w:styleId="Heading5">
    <w:name w:val="heading 5"/>
    <w:aliases w:val="h5,Roman list,l5,hm,Table label,mh2,Module heading 2,Head 5,list 5,5,H5,Para5,h51,h52,L5,Level 3 - i,PA Pico Section,Masthead Text Box,lowest level provided,Block Label,Bullet point,Don't Use!,Appendix A to X,Heading 5   Appendix A to X,sb"/>
    <w:basedOn w:val="Heading4"/>
    <w:next w:val="BodyText2"/>
    <w:qFormat/>
    <w:rsid w:val="000A4EDC"/>
    <w:pPr>
      <w:numPr>
        <w:ilvl w:val="4"/>
      </w:numPr>
      <w:tabs>
        <w:tab w:val="num" w:pos="851"/>
        <w:tab w:val="left" w:pos="1152"/>
      </w:tabs>
      <w:outlineLvl w:val="4"/>
    </w:pPr>
    <w:rPr>
      <w:bCs/>
      <w:iCs w:val="0"/>
      <w:szCs w:val="26"/>
    </w:rPr>
  </w:style>
  <w:style w:type="paragraph" w:styleId="Heading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qFormat/>
    <w:rsid w:val="000A4EDC"/>
    <w:pPr>
      <w:numPr>
        <w:ilvl w:val="5"/>
        <w:numId w:val="17"/>
      </w:numPr>
      <w:spacing w:before="240" w:after="60"/>
      <w:outlineLvl w:val="5"/>
    </w:pPr>
    <w:rPr>
      <w:b/>
      <w:bCs/>
      <w:sz w:val="22"/>
      <w:szCs w:val="22"/>
    </w:rPr>
  </w:style>
  <w:style w:type="paragraph" w:styleId="Heading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qFormat/>
    <w:rsid w:val="000A4EDC"/>
    <w:pPr>
      <w:numPr>
        <w:ilvl w:val="6"/>
        <w:numId w:val="17"/>
      </w:numPr>
      <w:spacing w:before="240" w:after="60"/>
      <w:outlineLvl w:val="6"/>
    </w:pPr>
  </w:style>
  <w:style w:type="paragraph" w:styleId="Heading8">
    <w:name w:val="heading 8"/>
    <w:aliases w:val="Appendix1,Legal Level 1.1.1.,PA Appendix Minor,ft,figure title,Center Bold,Annex,L1 Heading 8,Level 1.1.1,No num/gap,H8,12 Heading 8,Aztec Heading 8,avoid use, avoid use,No num/gap1,12 Heading 81,8"/>
    <w:basedOn w:val="Normal"/>
    <w:next w:val="Normal"/>
    <w:qFormat/>
    <w:rsid w:val="000A4EDC"/>
    <w:pPr>
      <w:numPr>
        <w:ilvl w:val="7"/>
        <w:numId w:val="17"/>
      </w:numPr>
      <w:spacing w:before="240" w:after="60"/>
      <w:outlineLvl w:val="7"/>
    </w:pPr>
    <w:rPr>
      <w:i/>
      <w:iCs/>
    </w:rPr>
  </w:style>
  <w:style w:type="paragraph" w:styleId="Heading9">
    <w:name w:val="heading 9"/>
    <w:aliases w:val="Legal Level 1.1.1.1.,Appendix,HelpTable,表号,tt,table title,App1,Figure Heading,FH,Appendix2,Titre 10,Annex1,Appen 1,L1 Heading 9,Level (a),Code eg's,H9,oHeading 9,9,TableTitle,Cond'l Reqt.,rb,req bullet,12 Heading 9,RFI H4 (A),Italic List,h9,l9"/>
    <w:basedOn w:val="ChapterNo"/>
    <w:next w:val="BodyText"/>
    <w:qFormat/>
    <w:rsid w:val="000A4EDC"/>
    <w:pPr>
      <w:numPr>
        <w:ilvl w:val="8"/>
        <w:numId w:val="17"/>
      </w:numPr>
      <w:spacing w:before="240"/>
      <w:outlineLvl w:val="8"/>
    </w:pPr>
    <w:rPr>
      <w:rFonts w:cs="Arial"/>
      <w:sz w:val="5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2">
    <w:name w:val="BodyText2"/>
    <w:basedOn w:val="BodyText"/>
    <w:link w:val="BodyText2Char2"/>
    <w:qFormat/>
    <w:rsid w:val="000A4EDC"/>
  </w:style>
  <w:style w:type="paragraph" w:styleId="BodyText">
    <w:name w:val="Body Text"/>
    <w:aliases w:val="bt,body text,BODY TEXT, ändrad,ändreading 6ad,Body3,Remarks,ändrad,Body Text Char,body indent,t,Bodytext,AvtalBrödtext,Compliance,AvtalBrodtext,andrad,EHPT,Body Text2,Body Text ,Body Text level 1,à¹×éÍàÃ×èÍ§,Requirements,compact,- TF,ändrad1"/>
    <w:basedOn w:val="Normal"/>
    <w:next w:val="BodyText2"/>
    <w:rsid w:val="000A4EDC"/>
    <w:pPr>
      <w:spacing w:before="60" w:after="60"/>
      <w:jc w:val="both"/>
    </w:pPr>
    <w:rPr>
      <w:rFonts w:ascii="Arial" w:hAnsi="Arial"/>
      <w:sz w:val="20"/>
    </w:rPr>
  </w:style>
  <w:style w:type="paragraph" w:customStyle="1" w:styleId="ChapterNo">
    <w:name w:val="Chapter No"/>
    <w:basedOn w:val="BodyText"/>
    <w:rsid w:val="000A4EDC"/>
    <w:pPr>
      <w:jc w:val="center"/>
    </w:pPr>
    <w:rPr>
      <w:rFonts w:ascii="Comic Sans MS" w:hAnsi="Comic Sans MS" w:cs="Tahoma"/>
      <w:b/>
      <w:bCs/>
      <w:color w:val="000000"/>
      <w:sz w:val="96"/>
    </w:rPr>
  </w:style>
  <w:style w:type="paragraph" w:styleId="TOC1">
    <w:name w:val="toc 1"/>
    <w:basedOn w:val="BodyText"/>
    <w:next w:val="Normal"/>
    <w:autoRedefine/>
    <w:uiPriority w:val="39"/>
    <w:rsid w:val="000A4EDC"/>
    <w:pPr>
      <w:tabs>
        <w:tab w:val="right" w:leader="dot" w:pos="9350"/>
      </w:tabs>
      <w:spacing w:before="360" w:after="120"/>
      <w:ind w:left="-144"/>
      <w:jc w:val="left"/>
    </w:pPr>
    <w:rPr>
      <w:rFonts w:ascii="Arial Narrow" w:hAnsi="Arial Narrow"/>
      <w:b/>
      <w:bCs/>
      <w:noProof/>
      <w:color w:val="333333"/>
      <w:sz w:val="24"/>
      <w:szCs w:val="72"/>
    </w:rPr>
  </w:style>
  <w:style w:type="paragraph" w:styleId="Header">
    <w:name w:val="header"/>
    <w:aliases w:val="index,ho,header odd"/>
    <w:basedOn w:val="Normal"/>
    <w:semiHidden/>
    <w:rsid w:val="000A4EDC"/>
    <w:pPr>
      <w:tabs>
        <w:tab w:val="center" w:pos="4320"/>
        <w:tab w:val="right" w:pos="8640"/>
      </w:tabs>
      <w:spacing w:after="120"/>
    </w:pPr>
    <w:rPr>
      <w:rFonts w:ascii="Tahoma" w:hAnsi="Tahoma"/>
      <w:b/>
      <w:sz w:val="20"/>
    </w:rPr>
  </w:style>
  <w:style w:type="paragraph" w:customStyle="1" w:styleId="ChapterName">
    <w:name w:val="Chapter Name"/>
    <w:basedOn w:val="Normal"/>
    <w:next w:val="BodyText"/>
    <w:autoRedefine/>
    <w:rsid w:val="000E7BEC"/>
    <w:pPr>
      <w:pBdr>
        <w:bottom w:val="single" w:sz="12" w:space="1" w:color="E31837"/>
      </w:pBdr>
      <w:spacing w:before="120"/>
    </w:pPr>
    <w:rPr>
      <w:rFonts w:ascii="Arial Narrow" w:hAnsi="Arial Narrow"/>
      <w:b/>
      <w:color w:val="E31837"/>
      <w:spacing w:val="38"/>
      <w:position w:val="6"/>
      <w:sz w:val="44"/>
    </w:rPr>
  </w:style>
  <w:style w:type="paragraph" w:customStyle="1" w:styleId="ListBullet1">
    <w:name w:val="List Bullet 1"/>
    <w:basedOn w:val="BodyText2"/>
    <w:qFormat/>
    <w:rsid w:val="000A4EDC"/>
    <w:pPr>
      <w:numPr>
        <w:numId w:val="5"/>
      </w:numPr>
    </w:pPr>
  </w:style>
  <w:style w:type="paragraph" w:styleId="ListBullet2">
    <w:name w:val="List Bullet 2"/>
    <w:basedOn w:val="ListBullet1"/>
    <w:autoRedefine/>
    <w:semiHidden/>
    <w:rsid w:val="000A4EDC"/>
    <w:pPr>
      <w:numPr>
        <w:numId w:val="3"/>
      </w:numPr>
    </w:pPr>
  </w:style>
  <w:style w:type="paragraph" w:styleId="ListBullet3">
    <w:name w:val="List Bullet 3"/>
    <w:basedOn w:val="ListBullet2"/>
    <w:semiHidden/>
    <w:rsid w:val="0054387A"/>
    <w:pPr>
      <w:numPr>
        <w:numId w:val="16"/>
      </w:numPr>
    </w:pPr>
    <w:rPr>
      <w:b/>
      <w:bCs/>
      <w:sz w:val="18"/>
      <w:szCs w:val="18"/>
    </w:rPr>
  </w:style>
  <w:style w:type="paragraph" w:styleId="ListNumber2">
    <w:name w:val="List Number 2"/>
    <w:basedOn w:val="ListNumber"/>
    <w:semiHidden/>
    <w:rsid w:val="000A4EDC"/>
    <w:pPr>
      <w:numPr>
        <w:numId w:val="9"/>
      </w:numPr>
    </w:pPr>
  </w:style>
  <w:style w:type="paragraph" w:styleId="ListNumber">
    <w:name w:val="List Number"/>
    <w:basedOn w:val="ListBullet1"/>
    <w:autoRedefine/>
    <w:semiHidden/>
    <w:rsid w:val="000A4EDC"/>
    <w:pPr>
      <w:numPr>
        <w:numId w:val="14"/>
      </w:numPr>
    </w:pPr>
  </w:style>
  <w:style w:type="paragraph" w:styleId="ListNumber3">
    <w:name w:val="List Number 3"/>
    <w:basedOn w:val="ListNumber2"/>
    <w:semiHidden/>
    <w:rsid w:val="000A4EDC"/>
    <w:pPr>
      <w:numPr>
        <w:numId w:val="1"/>
      </w:numPr>
    </w:pPr>
  </w:style>
  <w:style w:type="paragraph" w:styleId="TOC2">
    <w:name w:val="toc 2"/>
    <w:basedOn w:val="TOC1"/>
    <w:next w:val="Normal"/>
    <w:autoRedefine/>
    <w:uiPriority w:val="39"/>
    <w:rsid w:val="000A4EDC"/>
    <w:pPr>
      <w:spacing w:before="240"/>
      <w:ind w:left="0"/>
    </w:pPr>
    <w:rPr>
      <w:caps/>
      <w:color w:val="000000"/>
      <w:sz w:val="22"/>
      <w:szCs w:val="32"/>
    </w:rPr>
  </w:style>
  <w:style w:type="paragraph" w:styleId="TOC3">
    <w:name w:val="toc 3"/>
    <w:basedOn w:val="TOC2"/>
    <w:next w:val="Normal"/>
    <w:uiPriority w:val="39"/>
    <w:rsid w:val="000A4EDC"/>
    <w:pPr>
      <w:spacing w:before="0"/>
      <w:ind w:left="240"/>
    </w:pPr>
    <w:rPr>
      <w:b w:val="0"/>
      <w:bCs w:val="0"/>
    </w:rPr>
  </w:style>
  <w:style w:type="paragraph" w:styleId="TOC4">
    <w:name w:val="toc 4"/>
    <w:basedOn w:val="TOC3"/>
    <w:next w:val="BodyText"/>
    <w:uiPriority w:val="39"/>
    <w:rsid w:val="000A4EDC"/>
    <w:pPr>
      <w:ind w:left="480"/>
    </w:pPr>
  </w:style>
  <w:style w:type="paragraph" w:styleId="TOC5">
    <w:name w:val="toc 5"/>
    <w:basedOn w:val="TOC4"/>
    <w:next w:val="Normal"/>
    <w:autoRedefine/>
    <w:uiPriority w:val="39"/>
    <w:rsid w:val="000A4EDC"/>
    <w:pPr>
      <w:ind w:left="720"/>
    </w:pPr>
  </w:style>
  <w:style w:type="paragraph" w:styleId="TOC6">
    <w:name w:val="toc 6"/>
    <w:basedOn w:val="Normal"/>
    <w:next w:val="Normal"/>
    <w:autoRedefine/>
    <w:uiPriority w:val="39"/>
    <w:rsid w:val="000A4EDC"/>
    <w:pPr>
      <w:ind w:left="960"/>
    </w:pPr>
  </w:style>
  <w:style w:type="paragraph" w:styleId="TOC7">
    <w:name w:val="toc 7"/>
    <w:basedOn w:val="Normal"/>
    <w:next w:val="Normal"/>
    <w:autoRedefine/>
    <w:uiPriority w:val="39"/>
    <w:rsid w:val="000A4EDC"/>
    <w:pPr>
      <w:ind w:left="1200"/>
    </w:pPr>
  </w:style>
  <w:style w:type="paragraph" w:styleId="TOC8">
    <w:name w:val="toc 8"/>
    <w:basedOn w:val="Normal"/>
    <w:next w:val="Normal"/>
    <w:autoRedefine/>
    <w:uiPriority w:val="39"/>
    <w:rsid w:val="000A4EDC"/>
    <w:pPr>
      <w:ind w:left="1440"/>
    </w:pPr>
  </w:style>
  <w:style w:type="paragraph" w:styleId="TOC9">
    <w:name w:val="toc 9"/>
    <w:basedOn w:val="Normal"/>
    <w:next w:val="Normal"/>
    <w:autoRedefine/>
    <w:uiPriority w:val="39"/>
    <w:rsid w:val="000A4EDC"/>
    <w:pPr>
      <w:ind w:left="1680"/>
    </w:pPr>
  </w:style>
  <w:style w:type="character" w:styleId="Hyperlink">
    <w:name w:val="Hyperlink"/>
    <w:uiPriority w:val="99"/>
    <w:rsid w:val="000A4EDC"/>
    <w:rPr>
      <w:color w:val="0000FF"/>
      <w:u w:val="single"/>
    </w:rPr>
  </w:style>
  <w:style w:type="paragraph" w:customStyle="1" w:styleId="FigureCaption">
    <w:name w:val="Figure Caption"/>
    <w:basedOn w:val="BodyText"/>
    <w:autoRedefine/>
    <w:rsid w:val="000A4EDC"/>
    <w:pPr>
      <w:jc w:val="center"/>
    </w:pPr>
    <w:rPr>
      <w:rFonts w:ascii="Arial Bold" w:hAnsi="Arial Bold"/>
      <w:b/>
      <w:bCs/>
      <w:color w:val="000000"/>
      <w:sz w:val="16"/>
      <w:szCs w:val="20"/>
      <w:u w:val="single"/>
    </w:rPr>
  </w:style>
  <w:style w:type="paragraph" w:styleId="NoteHeading">
    <w:name w:val="Note Heading"/>
    <w:basedOn w:val="Normal"/>
    <w:next w:val="BodyText2"/>
    <w:link w:val="NoteHeadingChar"/>
    <w:autoRedefine/>
    <w:rsid w:val="00B24035"/>
    <w:pPr>
      <w:numPr>
        <w:numId w:val="18"/>
      </w:numPr>
      <w:jc w:val="both"/>
    </w:pPr>
    <w:rPr>
      <w:rFonts w:ascii="Arial-BoldMT" w:eastAsia="Arial Unicode MS" w:hAnsi="Arial-BoldMT"/>
      <w:b/>
      <w:color w:val="000000"/>
      <w:sz w:val="18"/>
      <w:szCs w:val="18"/>
    </w:rPr>
  </w:style>
  <w:style w:type="paragraph" w:customStyle="1" w:styleId="SectionHead">
    <w:name w:val="SectionHead"/>
    <w:basedOn w:val="Heading1"/>
    <w:next w:val="BodyText"/>
    <w:autoRedefine/>
    <w:rsid w:val="00C3638B"/>
    <w:pPr>
      <w:numPr>
        <w:numId w:val="0"/>
      </w:numPr>
      <w:pBdr>
        <w:bottom w:val="single" w:sz="12" w:space="1" w:color="E31837"/>
      </w:pBdr>
      <w:tabs>
        <w:tab w:val="right" w:leader="dot" w:pos="8630"/>
      </w:tabs>
      <w:jc w:val="both"/>
    </w:pPr>
    <w:rPr>
      <w:rFonts w:ascii="Arial Bold" w:hAnsi="Arial Bold"/>
      <w:spacing w:val="28"/>
      <w:position w:val="6"/>
      <w:sz w:val="44"/>
    </w:rPr>
  </w:style>
  <w:style w:type="paragraph" w:customStyle="1" w:styleId="Doctrltext">
    <w:name w:val="Doctrl_text"/>
    <w:basedOn w:val="Normal"/>
    <w:rsid w:val="000A4EDC"/>
    <w:pPr>
      <w:keepLines/>
      <w:jc w:val="both"/>
    </w:pPr>
    <w:rPr>
      <w:szCs w:val="20"/>
    </w:rPr>
  </w:style>
  <w:style w:type="paragraph" w:customStyle="1" w:styleId="Image">
    <w:name w:val="Image"/>
    <w:basedOn w:val="BodyText"/>
    <w:next w:val="BodyText"/>
    <w:rsid w:val="000A4EDC"/>
    <w:pPr>
      <w:spacing w:before="120" w:after="120"/>
      <w:jc w:val="center"/>
    </w:pPr>
  </w:style>
  <w:style w:type="paragraph" w:styleId="Caption">
    <w:name w:val="caption"/>
    <w:basedOn w:val="FigureCaption"/>
    <w:next w:val="Normal"/>
    <w:qFormat/>
    <w:rsid w:val="000A4EDC"/>
    <w:pPr>
      <w:spacing w:before="120" w:after="120"/>
    </w:pPr>
    <w:rPr>
      <w:bCs w:val="0"/>
    </w:rPr>
  </w:style>
  <w:style w:type="paragraph" w:styleId="TableofFigures">
    <w:name w:val="table of figures"/>
    <w:basedOn w:val="Normal"/>
    <w:next w:val="Normal"/>
    <w:autoRedefine/>
    <w:semiHidden/>
    <w:rsid w:val="000A4EDC"/>
    <w:rPr>
      <w:rFonts w:ascii="Arial Bold" w:hAnsi="Arial Bold"/>
      <w:b/>
      <w:iCs/>
      <w:sz w:val="20"/>
    </w:rPr>
  </w:style>
  <w:style w:type="paragraph" w:styleId="Footer">
    <w:name w:val="footer"/>
    <w:basedOn w:val="Normal"/>
    <w:link w:val="FooterChar"/>
    <w:rsid w:val="000A4EDC"/>
    <w:pPr>
      <w:tabs>
        <w:tab w:val="center" w:pos="4320"/>
        <w:tab w:val="right" w:pos="8640"/>
      </w:tabs>
    </w:pPr>
  </w:style>
  <w:style w:type="paragraph" w:customStyle="1" w:styleId="TableColumnLabels">
    <w:name w:val="Table Column Labels"/>
    <w:basedOn w:val="BodyText"/>
    <w:rsid w:val="000A4EDC"/>
    <w:rPr>
      <w:rFonts w:ascii="Arial Bold" w:hAnsi="Arial Bold"/>
      <w:b/>
      <w:bCs/>
      <w:color w:val="FFFFFF"/>
    </w:rPr>
  </w:style>
  <w:style w:type="paragraph" w:customStyle="1" w:styleId="Tablecontent">
    <w:name w:val="Table content"/>
    <w:basedOn w:val="BodyText"/>
    <w:rsid w:val="000A4EDC"/>
    <w:pPr>
      <w:spacing w:before="120" w:after="0"/>
      <w:jc w:val="left"/>
    </w:pPr>
    <w:rPr>
      <w:sz w:val="18"/>
    </w:rPr>
  </w:style>
  <w:style w:type="paragraph" w:customStyle="1" w:styleId="TableListNumber1">
    <w:name w:val="Table List Number 1"/>
    <w:basedOn w:val="ListNumber"/>
    <w:rsid w:val="000A4EDC"/>
    <w:pPr>
      <w:numPr>
        <w:numId w:val="4"/>
      </w:numPr>
      <w:tabs>
        <w:tab w:val="left" w:pos="432"/>
      </w:tabs>
      <w:spacing w:before="120" w:after="0"/>
      <w:jc w:val="left"/>
    </w:pPr>
    <w:rPr>
      <w:sz w:val="18"/>
    </w:rPr>
  </w:style>
  <w:style w:type="paragraph" w:customStyle="1" w:styleId="TableListBullet1">
    <w:name w:val="Table List Bullet 1"/>
    <w:basedOn w:val="ListBullet1"/>
    <w:rsid w:val="000A4EDC"/>
    <w:pPr>
      <w:numPr>
        <w:numId w:val="2"/>
      </w:numPr>
      <w:spacing w:before="120" w:after="0"/>
    </w:pPr>
    <w:rPr>
      <w:sz w:val="18"/>
    </w:rPr>
  </w:style>
  <w:style w:type="character" w:styleId="PageNumber">
    <w:name w:val="page number"/>
    <w:semiHidden/>
    <w:rsid w:val="000A4EDC"/>
    <w:rPr>
      <w:rFonts w:ascii="Tahoma" w:hAnsi="Tahoma"/>
      <w:b/>
      <w:sz w:val="20"/>
      <w:bdr w:val="none" w:sz="0" w:space="0" w:color="auto"/>
      <w:shd w:val="clear" w:color="auto" w:fill="000000"/>
    </w:rPr>
  </w:style>
  <w:style w:type="paragraph" w:styleId="Index1">
    <w:name w:val="index 1"/>
    <w:basedOn w:val="Normal"/>
    <w:next w:val="Normal"/>
    <w:autoRedefine/>
    <w:semiHidden/>
    <w:rsid w:val="000A4EDC"/>
    <w:pPr>
      <w:ind w:left="240" w:hanging="240"/>
    </w:pPr>
    <w:rPr>
      <w:rFonts w:ascii="Arial" w:hAnsi="Arial"/>
      <w:szCs w:val="21"/>
    </w:rPr>
  </w:style>
  <w:style w:type="paragraph" w:customStyle="1" w:styleId="Apendixsection">
    <w:name w:val="Apendix section"/>
    <w:basedOn w:val="BodyText"/>
    <w:next w:val="BodyText"/>
    <w:rsid w:val="000A4EDC"/>
    <w:pPr>
      <w:numPr>
        <w:numId w:val="6"/>
      </w:numPr>
    </w:pPr>
    <w:rPr>
      <w:rFonts w:ascii="Trebuchet MS" w:hAnsi="Trebuchet MS"/>
      <w:b/>
      <w:sz w:val="32"/>
    </w:rPr>
  </w:style>
  <w:style w:type="paragraph" w:customStyle="1" w:styleId="Code">
    <w:name w:val="Code"/>
    <w:basedOn w:val="BodyText"/>
    <w:rsid w:val="000A4EDC"/>
    <w:pPr>
      <w:ind w:left="1080"/>
    </w:pPr>
    <w:rPr>
      <w:rFonts w:ascii="Courier New" w:hAnsi="Courier New"/>
    </w:rPr>
  </w:style>
  <w:style w:type="paragraph" w:styleId="Index2">
    <w:name w:val="index 2"/>
    <w:basedOn w:val="Normal"/>
    <w:next w:val="Normal"/>
    <w:autoRedefine/>
    <w:semiHidden/>
    <w:rsid w:val="000A4EDC"/>
    <w:pPr>
      <w:ind w:left="480" w:hanging="240"/>
    </w:pPr>
    <w:rPr>
      <w:rFonts w:ascii="Arial" w:hAnsi="Arial"/>
      <w:szCs w:val="21"/>
    </w:rPr>
  </w:style>
  <w:style w:type="paragraph" w:styleId="Index3">
    <w:name w:val="index 3"/>
    <w:basedOn w:val="Normal"/>
    <w:next w:val="Normal"/>
    <w:autoRedefine/>
    <w:semiHidden/>
    <w:rsid w:val="000A4EDC"/>
    <w:pPr>
      <w:ind w:left="720" w:hanging="240"/>
    </w:pPr>
    <w:rPr>
      <w:szCs w:val="21"/>
    </w:rPr>
  </w:style>
  <w:style w:type="paragraph" w:styleId="Index4">
    <w:name w:val="index 4"/>
    <w:basedOn w:val="Normal"/>
    <w:next w:val="Normal"/>
    <w:autoRedefine/>
    <w:semiHidden/>
    <w:rsid w:val="000A4EDC"/>
    <w:pPr>
      <w:ind w:left="960" w:hanging="240"/>
    </w:pPr>
    <w:rPr>
      <w:szCs w:val="21"/>
    </w:rPr>
  </w:style>
  <w:style w:type="paragraph" w:styleId="Index5">
    <w:name w:val="index 5"/>
    <w:basedOn w:val="Normal"/>
    <w:next w:val="Normal"/>
    <w:autoRedefine/>
    <w:semiHidden/>
    <w:rsid w:val="000A4EDC"/>
    <w:pPr>
      <w:ind w:left="1200" w:hanging="240"/>
    </w:pPr>
    <w:rPr>
      <w:szCs w:val="21"/>
    </w:rPr>
  </w:style>
  <w:style w:type="paragraph" w:styleId="Index6">
    <w:name w:val="index 6"/>
    <w:basedOn w:val="Normal"/>
    <w:next w:val="Normal"/>
    <w:autoRedefine/>
    <w:semiHidden/>
    <w:rsid w:val="000A4EDC"/>
    <w:pPr>
      <w:ind w:left="1440" w:hanging="240"/>
    </w:pPr>
    <w:rPr>
      <w:szCs w:val="21"/>
    </w:rPr>
  </w:style>
  <w:style w:type="paragraph" w:styleId="Index7">
    <w:name w:val="index 7"/>
    <w:basedOn w:val="Normal"/>
    <w:next w:val="Normal"/>
    <w:autoRedefine/>
    <w:semiHidden/>
    <w:rsid w:val="000A4EDC"/>
    <w:pPr>
      <w:ind w:left="1680" w:hanging="240"/>
    </w:pPr>
    <w:rPr>
      <w:szCs w:val="21"/>
    </w:rPr>
  </w:style>
  <w:style w:type="paragraph" w:styleId="Index8">
    <w:name w:val="index 8"/>
    <w:basedOn w:val="Normal"/>
    <w:next w:val="Normal"/>
    <w:autoRedefine/>
    <w:semiHidden/>
    <w:rsid w:val="000A4EDC"/>
    <w:pPr>
      <w:ind w:left="1920" w:hanging="240"/>
    </w:pPr>
    <w:rPr>
      <w:szCs w:val="21"/>
    </w:rPr>
  </w:style>
  <w:style w:type="paragraph" w:styleId="Index9">
    <w:name w:val="index 9"/>
    <w:basedOn w:val="Normal"/>
    <w:next w:val="Normal"/>
    <w:autoRedefine/>
    <w:semiHidden/>
    <w:rsid w:val="000A4EDC"/>
    <w:pPr>
      <w:ind w:left="2160" w:hanging="240"/>
    </w:pPr>
    <w:rPr>
      <w:szCs w:val="21"/>
    </w:rPr>
  </w:style>
  <w:style w:type="paragraph" w:customStyle="1" w:styleId="ManualName">
    <w:name w:val="Manual Name"/>
    <w:basedOn w:val="BodyText"/>
    <w:autoRedefine/>
    <w:rsid w:val="00633175"/>
    <w:pPr>
      <w:spacing w:before="0" w:after="100" w:afterAutospacing="1"/>
      <w:jc w:val="left"/>
    </w:pPr>
    <w:rPr>
      <w:rFonts w:ascii="Arial Bold" w:hAnsi="Arial Bold"/>
      <w:b/>
      <w:color w:val="E31837"/>
      <w:sz w:val="34"/>
      <w:szCs w:val="28"/>
    </w:rPr>
  </w:style>
  <w:style w:type="paragraph" w:customStyle="1" w:styleId="TableNames">
    <w:name w:val="Table Names"/>
    <w:basedOn w:val="SectionHead"/>
    <w:autoRedefine/>
    <w:rsid w:val="00C3638B"/>
    <w:pPr>
      <w:pBdr>
        <w:bottom w:val="single" w:sz="4" w:space="1" w:color="E31837"/>
      </w:pBdr>
      <w:ind w:left="-432"/>
    </w:pPr>
  </w:style>
  <w:style w:type="paragraph" w:customStyle="1" w:styleId="version">
    <w:name w:val="version"/>
    <w:basedOn w:val="BodyText"/>
    <w:rsid w:val="000A4EDC"/>
    <w:pPr>
      <w:spacing w:before="120" w:after="120"/>
      <w:ind w:left="1440"/>
      <w:jc w:val="center"/>
    </w:pPr>
    <w:rPr>
      <w:rFonts w:ascii="Trebuchet MS" w:hAnsi="Trebuchet MS"/>
      <w:b/>
      <w:color w:val="000000"/>
      <w:sz w:val="36"/>
    </w:rPr>
  </w:style>
  <w:style w:type="paragraph" w:customStyle="1" w:styleId="Head">
    <w:name w:val="Head"/>
    <w:basedOn w:val="Normal"/>
    <w:rsid w:val="000A4EDC"/>
    <w:rPr>
      <w:rFonts w:ascii="Arial" w:hAnsi="Arial"/>
      <w:b/>
      <w:bCs/>
      <w:spacing w:val="-5"/>
      <w:sz w:val="20"/>
      <w:szCs w:val="20"/>
    </w:rPr>
  </w:style>
  <w:style w:type="paragraph" w:styleId="Title">
    <w:name w:val="Title"/>
    <w:basedOn w:val="Normal"/>
    <w:qFormat/>
    <w:rsid w:val="000A4EDC"/>
    <w:pPr>
      <w:spacing w:after="1920"/>
      <w:jc w:val="center"/>
    </w:pPr>
    <w:rPr>
      <w:rFonts w:ascii="Arial Black" w:hAnsi="Arial Black" w:cs="Arial"/>
      <w:b/>
      <w:bCs/>
      <w:color w:val="808080"/>
      <w:sz w:val="48"/>
      <w:u w:val="single"/>
    </w:rPr>
  </w:style>
  <w:style w:type="paragraph" w:customStyle="1" w:styleId="app1">
    <w:name w:val="app1"/>
    <w:basedOn w:val="Normal"/>
    <w:rsid w:val="000A4EDC"/>
    <w:pPr>
      <w:tabs>
        <w:tab w:val="num" w:pos="1685"/>
      </w:tabs>
      <w:spacing w:after="500"/>
      <w:ind w:left="1685" w:hanging="432"/>
      <w:jc w:val="right"/>
    </w:pPr>
    <w:rPr>
      <w:rFonts w:ascii="Verdana" w:hAnsi="Verdana"/>
      <w:b/>
      <w:sz w:val="36"/>
    </w:rPr>
  </w:style>
  <w:style w:type="paragraph" w:customStyle="1" w:styleId="ReturnAddress">
    <w:name w:val="Return Address"/>
    <w:basedOn w:val="Normal"/>
    <w:rsid w:val="000A4EDC"/>
    <w:pPr>
      <w:jc w:val="center"/>
    </w:pPr>
    <w:rPr>
      <w:rFonts w:ascii="Arial Narrow" w:hAnsi="Arial Narrow"/>
      <w:spacing w:val="-3"/>
      <w:sz w:val="20"/>
      <w:szCs w:val="20"/>
    </w:rPr>
  </w:style>
  <w:style w:type="paragraph" w:styleId="Subtitle">
    <w:name w:val="Subtitle"/>
    <w:basedOn w:val="Title"/>
    <w:next w:val="BodyText"/>
    <w:link w:val="SubtitleChar"/>
    <w:uiPriority w:val="11"/>
    <w:qFormat/>
    <w:rsid w:val="000A4EDC"/>
    <w:pPr>
      <w:keepNext/>
      <w:pBdr>
        <w:bottom w:val="single" w:sz="6" w:space="14" w:color="808080"/>
      </w:pBdr>
      <w:spacing w:before="1940" w:line="200" w:lineRule="atLeast"/>
    </w:pPr>
    <w:rPr>
      <w:rFonts w:ascii="Garamond" w:hAnsi="Garamond" w:cs="Times New Roman"/>
      <w:bCs w:val="0"/>
      <w:caps/>
      <w:spacing w:val="30"/>
      <w:kern w:val="28"/>
      <w:sz w:val="18"/>
      <w:szCs w:val="20"/>
      <w:u w:val="none"/>
    </w:rPr>
  </w:style>
  <w:style w:type="character" w:styleId="FollowedHyperlink">
    <w:name w:val="FollowedHyperlink"/>
    <w:semiHidden/>
    <w:rsid w:val="000A4EDC"/>
    <w:rPr>
      <w:color w:val="800080"/>
      <w:u w:val="single"/>
    </w:rPr>
  </w:style>
  <w:style w:type="paragraph" w:customStyle="1" w:styleId="ContentList">
    <w:name w:val="Content List"/>
    <w:basedOn w:val="BodyText"/>
    <w:rsid w:val="000A4EDC"/>
    <w:pPr>
      <w:numPr>
        <w:numId w:val="7"/>
      </w:numPr>
      <w:jc w:val="left"/>
    </w:pPr>
  </w:style>
  <w:style w:type="paragraph" w:customStyle="1" w:styleId="ChapterList">
    <w:name w:val="Chapter List"/>
    <w:basedOn w:val="BodyText2"/>
    <w:rsid w:val="000A4EDC"/>
    <w:pPr>
      <w:numPr>
        <w:numId w:val="8"/>
      </w:numPr>
    </w:pPr>
  </w:style>
  <w:style w:type="paragraph" w:styleId="BodyText3">
    <w:name w:val="Body Text 3"/>
    <w:basedOn w:val="Normal"/>
    <w:link w:val="BodyText3Char"/>
    <w:semiHidden/>
    <w:rsid w:val="000A4EDC"/>
    <w:pPr>
      <w:jc w:val="both"/>
    </w:pPr>
    <w:rPr>
      <w:rFonts w:ascii="Book Antiqua" w:hAnsi="Book Antiqua" w:cs="Tahoma"/>
      <w:bCs/>
      <w:sz w:val="22"/>
    </w:rPr>
  </w:style>
  <w:style w:type="paragraph" w:customStyle="1" w:styleId="ProductName">
    <w:name w:val="Product Name"/>
    <w:basedOn w:val="ManualName"/>
    <w:autoRedefine/>
    <w:rsid w:val="000A4EDC"/>
    <w:pPr>
      <w:spacing w:before="120" w:after="120" w:afterAutospacing="0"/>
    </w:pPr>
    <w:rPr>
      <w:sz w:val="40"/>
    </w:rPr>
  </w:style>
  <w:style w:type="paragraph" w:customStyle="1" w:styleId="QMSBodyText">
    <w:name w:val="QMS Body Text"/>
    <w:basedOn w:val="Normal"/>
    <w:autoRedefine/>
    <w:rsid w:val="000A4EDC"/>
    <w:pPr>
      <w:ind w:left="720"/>
      <w:jc w:val="both"/>
    </w:pPr>
    <w:rPr>
      <w:b/>
      <w:bCs/>
      <w:szCs w:val="20"/>
    </w:rPr>
  </w:style>
  <w:style w:type="paragraph" w:customStyle="1" w:styleId="QMSHead1">
    <w:name w:val="QMS Head 1"/>
    <w:basedOn w:val="Heading1"/>
    <w:next w:val="QMSBodyText"/>
    <w:autoRedefine/>
    <w:rsid w:val="000A4EDC"/>
    <w:pPr>
      <w:pageBreakBefore/>
      <w:numPr>
        <w:numId w:val="13"/>
      </w:numPr>
      <w:tabs>
        <w:tab w:val="left" w:pos="540"/>
        <w:tab w:val="left" w:pos="720"/>
        <w:tab w:val="left" w:pos="1080"/>
      </w:tabs>
      <w:spacing w:before="240"/>
      <w:jc w:val="left"/>
    </w:pPr>
    <w:rPr>
      <w:rFonts w:ascii="Arial" w:hAnsi="Arial" w:cs="Times New Roman"/>
      <w:b w:val="0"/>
      <w:bCs w:val="0"/>
      <w:caps/>
      <w:sz w:val="32"/>
      <w:szCs w:val="20"/>
    </w:rPr>
  </w:style>
  <w:style w:type="paragraph" w:customStyle="1" w:styleId="QMSHead2">
    <w:name w:val="QMS Head 2"/>
    <w:basedOn w:val="Heading2"/>
    <w:next w:val="QMSBodyText"/>
    <w:autoRedefine/>
    <w:rsid w:val="000A4EDC"/>
    <w:pPr>
      <w:numPr>
        <w:numId w:val="13"/>
      </w:numPr>
      <w:pBdr>
        <w:bottom w:val="none" w:sz="0" w:space="0" w:color="auto"/>
      </w:pBdr>
      <w:spacing w:before="240"/>
      <w:jc w:val="left"/>
    </w:pPr>
    <w:rPr>
      <w:rFonts w:ascii="Arial" w:hAnsi="Arial"/>
      <w:b w:val="0"/>
      <w:bCs/>
      <w:iCs w:val="0"/>
      <w:color w:val="auto"/>
      <w:spacing w:val="0"/>
      <w:sz w:val="28"/>
      <w:szCs w:val="20"/>
    </w:rPr>
  </w:style>
  <w:style w:type="paragraph" w:customStyle="1" w:styleId="QMSHead3">
    <w:name w:val="QMS Head 3"/>
    <w:basedOn w:val="Heading3"/>
    <w:next w:val="QMSBodyText"/>
    <w:autoRedefine/>
    <w:rsid w:val="000A4EDC"/>
    <w:pPr>
      <w:numPr>
        <w:ilvl w:val="0"/>
      </w:numPr>
      <w:pBdr>
        <w:bottom w:val="none" w:sz="0" w:space="0" w:color="auto"/>
      </w:pBdr>
      <w:tabs>
        <w:tab w:val="num" w:pos="1080"/>
      </w:tabs>
    </w:pPr>
    <w:rPr>
      <w:rFonts w:ascii="Arial" w:hAnsi="Arial"/>
      <w:iCs w:val="0"/>
      <w:caps/>
      <w:color w:val="auto"/>
      <w:spacing w:val="0"/>
      <w:sz w:val="24"/>
      <w:szCs w:val="20"/>
    </w:rPr>
  </w:style>
  <w:style w:type="paragraph" w:customStyle="1" w:styleId="Productversion">
    <w:name w:val="Productversion"/>
    <w:basedOn w:val="version"/>
    <w:rsid w:val="000A4EDC"/>
    <w:pPr>
      <w:jc w:val="right"/>
    </w:pPr>
  </w:style>
  <w:style w:type="paragraph" w:styleId="IndexHeading">
    <w:name w:val="index heading"/>
    <w:basedOn w:val="Normal"/>
    <w:next w:val="Index1"/>
    <w:semiHidden/>
    <w:rsid w:val="000A4EDC"/>
    <w:pPr>
      <w:pBdr>
        <w:top w:val="single" w:sz="12" w:space="0" w:color="auto"/>
      </w:pBdr>
      <w:spacing w:before="360" w:after="240"/>
    </w:pPr>
    <w:rPr>
      <w:rFonts w:ascii="Arial Bold" w:hAnsi="Arial Bold"/>
      <w:b/>
      <w:bCs/>
      <w:i/>
      <w:iCs/>
      <w:szCs w:val="31"/>
    </w:rPr>
  </w:style>
  <w:style w:type="paragraph" w:customStyle="1" w:styleId="Style1">
    <w:name w:val="Style1"/>
    <w:basedOn w:val="Normal"/>
    <w:rsid w:val="000A4EDC"/>
    <w:rPr>
      <w:rFonts w:ascii="Arial" w:hAnsi="Arial"/>
      <w:b/>
      <w:color w:val="FFFFFF"/>
      <w:sz w:val="28"/>
    </w:rPr>
  </w:style>
  <w:style w:type="paragraph" w:customStyle="1" w:styleId="Response">
    <w:name w:val="Response"/>
    <w:basedOn w:val="Normal"/>
    <w:rsid w:val="000A4EDC"/>
    <w:rPr>
      <w:rFonts w:ascii="Arial" w:hAnsi="Arial"/>
      <w:color w:val="000080"/>
      <w:sz w:val="20"/>
      <w:lang w:val="en-GB"/>
    </w:rPr>
  </w:style>
  <w:style w:type="paragraph" w:customStyle="1" w:styleId="Style2">
    <w:name w:val="Style2"/>
    <w:basedOn w:val="Normal"/>
    <w:rsid w:val="000A4EDC"/>
    <w:rPr>
      <w:rFonts w:ascii="Impact" w:hAnsi="Impact"/>
      <w:b/>
      <w:sz w:val="40"/>
    </w:rPr>
  </w:style>
  <w:style w:type="paragraph" w:customStyle="1" w:styleId="A">
    <w:name w:val="A"/>
    <w:basedOn w:val="Normal"/>
    <w:next w:val="Normal"/>
    <w:rsid w:val="000A4EDC"/>
    <w:pPr>
      <w:numPr>
        <w:ilvl w:val="1"/>
        <w:numId w:val="10"/>
      </w:numPr>
      <w:tabs>
        <w:tab w:val="left" w:pos="1728"/>
      </w:tabs>
      <w:spacing w:before="360" w:after="240"/>
    </w:pPr>
    <w:rPr>
      <w:rFonts w:ascii="Verdana" w:hAnsi="Verdana"/>
      <w:b/>
      <w:sz w:val="36"/>
    </w:rPr>
  </w:style>
  <w:style w:type="paragraph" w:customStyle="1" w:styleId="appbullet">
    <w:name w:val="app bullet"/>
    <w:basedOn w:val="Normal"/>
    <w:rsid w:val="000A4EDC"/>
    <w:pPr>
      <w:numPr>
        <w:numId w:val="11"/>
      </w:numPr>
      <w:spacing w:before="240" w:after="120"/>
      <w:ind w:left="2246" w:hanging="446"/>
    </w:pPr>
    <w:rPr>
      <w:rFonts w:ascii="Arial" w:hAnsi="Arial" w:cs="Arial"/>
      <w:b/>
      <w:bCs/>
      <w:sz w:val="20"/>
    </w:rPr>
  </w:style>
  <w:style w:type="paragraph" w:customStyle="1" w:styleId="app2">
    <w:name w:val="app2"/>
    <w:basedOn w:val="Normal"/>
    <w:rsid w:val="000A4EDC"/>
    <w:pPr>
      <w:numPr>
        <w:ilvl w:val="1"/>
        <w:numId w:val="12"/>
      </w:numPr>
      <w:spacing w:before="360" w:after="240"/>
    </w:pPr>
    <w:rPr>
      <w:rFonts w:ascii="Arial" w:hAnsi="Arial"/>
      <w:b/>
      <w:sz w:val="36"/>
    </w:rPr>
  </w:style>
  <w:style w:type="paragraph" w:customStyle="1" w:styleId="content">
    <w:name w:val="content"/>
    <w:basedOn w:val="Normal"/>
    <w:rsid w:val="000A4EDC"/>
    <w:pPr>
      <w:jc w:val="center"/>
    </w:pPr>
    <w:rPr>
      <w:rFonts w:ascii="Arial Black" w:hAnsi="Arial Black"/>
      <w:color w:val="808080"/>
      <w:sz w:val="48"/>
      <w:szCs w:val="20"/>
    </w:rPr>
  </w:style>
  <w:style w:type="paragraph" w:customStyle="1" w:styleId="TitleCover">
    <w:name w:val="Title Cover"/>
    <w:basedOn w:val="Normal"/>
    <w:next w:val="Normal"/>
    <w:rsid w:val="000A4EDC"/>
    <w:pPr>
      <w:pBdr>
        <w:top w:val="single" w:sz="6" w:space="31" w:color="FFFFFF"/>
        <w:left w:val="single" w:sz="6" w:space="31" w:color="FFFFFF"/>
        <w:bottom w:val="single" w:sz="6" w:space="31" w:color="FFFFFF"/>
        <w:right w:val="single" w:sz="6" w:space="31" w:color="FFFFFF"/>
      </w:pBdr>
      <w:shd w:val="pct10" w:color="auto" w:fill="auto"/>
      <w:ind w:left="601" w:right="601"/>
    </w:pPr>
    <w:rPr>
      <w:rFonts w:ascii="Arial Black" w:hAnsi="Arial Black"/>
      <w:spacing w:val="-70"/>
      <w:kern w:val="28"/>
      <w:sz w:val="80"/>
      <w:szCs w:val="20"/>
    </w:rPr>
  </w:style>
  <w:style w:type="paragraph" w:customStyle="1" w:styleId="command">
    <w:name w:val="command"/>
    <w:basedOn w:val="Normal"/>
    <w:rsid w:val="000A4EDC"/>
    <w:pPr>
      <w:ind w:left="2592"/>
    </w:pPr>
    <w:rPr>
      <w:rFonts w:ascii="Courier New" w:hAnsi="Courier New"/>
      <w:b/>
      <w:sz w:val="20"/>
    </w:rPr>
  </w:style>
  <w:style w:type="paragraph" w:customStyle="1" w:styleId="Heading">
    <w:name w:val="Heading"/>
    <w:basedOn w:val="BodyText2"/>
    <w:next w:val="BodyText2"/>
    <w:autoRedefine/>
    <w:rsid w:val="001E6309"/>
    <w:pPr>
      <w:spacing w:before="120" w:line="360" w:lineRule="auto"/>
    </w:pPr>
    <w:rPr>
      <w:rFonts w:ascii="Arial Narrow" w:hAnsi="Arial Narrow" w:cs="Tahoma"/>
      <w:b/>
      <w:color w:val="E31837"/>
      <w:sz w:val="24"/>
      <w:u w:val="single" w:color="E31837"/>
      <w:lang w:val="en-IN"/>
    </w:rPr>
  </w:style>
  <w:style w:type="paragraph" w:customStyle="1" w:styleId="tablecontents">
    <w:name w:val="table_contents"/>
    <w:basedOn w:val="Normal"/>
    <w:rsid w:val="000A4EDC"/>
    <w:rPr>
      <w:rFonts w:ascii="Arial" w:hAnsi="Arial"/>
      <w:sz w:val="22"/>
      <w:szCs w:val="20"/>
      <w:lang w:val="en-GB"/>
    </w:rPr>
  </w:style>
  <w:style w:type="paragraph" w:customStyle="1" w:styleId="Bodytextforrestriction">
    <w:name w:val="Body text for restriction"/>
    <w:basedOn w:val="Normal"/>
    <w:next w:val="Normal"/>
    <w:rsid w:val="000A4EDC"/>
    <w:pPr>
      <w:spacing w:line="360" w:lineRule="auto"/>
    </w:pPr>
    <w:rPr>
      <w:rFonts w:ascii="Arial" w:hAnsi="Arial"/>
      <w:sz w:val="18"/>
    </w:rPr>
  </w:style>
  <w:style w:type="paragraph" w:customStyle="1" w:styleId="Preface">
    <w:name w:val="Preface"/>
    <w:basedOn w:val="Normal"/>
    <w:rsid w:val="000A4EDC"/>
    <w:pPr>
      <w:spacing w:before="120" w:after="240"/>
    </w:pPr>
    <w:rPr>
      <w:rFonts w:ascii="Arial Narrow" w:hAnsi="Arial Narrow" w:cs="Arial"/>
      <w:b/>
      <w:bCs/>
      <w:sz w:val="40"/>
    </w:rPr>
  </w:style>
  <w:style w:type="paragraph" w:customStyle="1" w:styleId="TableHeader">
    <w:name w:val="Table Header"/>
    <w:basedOn w:val="Normal"/>
    <w:rsid w:val="000A4EDC"/>
    <w:pPr>
      <w:spacing w:before="60"/>
      <w:jc w:val="center"/>
    </w:pPr>
    <w:rPr>
      <w:rFonts w:ascii="Arial" w:hAnsi="Arial"/>
      <w:b/>
      <w:spacing w:val="-5"/>
      <w:sz w:val="22"/>
      <w:szCs w:val="20"/>
    </w:rPr>
  </w:style>
  <w:style w:type="paragraph" w:customStyle="1" w:styleId="contactus">
    <w:name w:val="contact us"/>
    <w:basedOn w:val="Normal"/>
    <w:next w:val="Normal"/>
    <w:rsid w:val="000A4EDC"/>
    <w:pPr>
      <w:pBdr>
        <w:bottom w:val="single" w:sz="4" w:space="1" w:color="auto"/>
      </w:pBdr>
    </w:pPr>
    <w:rPr>
      <w:rFonts w:ascii="Arial Narrow" w:hAnsi="Arial Narrow"/>
      <w:sz w:val="48"/>
    </w:rPr>
  </w:style>
  <w:style w:type="paragraph" w:styleId="BodyText20">
    <w:name w:val="Body Text 2"/>
    <w:basedOn w:val="Normal"/>
    <w:semiHidden/>
    <w:rsid w:val="000A4EDC"/>
    <w:rPr>
      <w:rFonts w:ascii="Arial Narrow" w:hAnsi="Arial Narrow"/>
      <w:b/>
      <w:bCs/>
      <w:color w:val="FFFFFF"/>
    </w:rPr>
  </w:style>
  <w:style w:type="paragraph" w:styleId="BodyTextIndent2">
    <w:name w:val="Body Text Indent 2"/>
    <w:aliases w:val="Body Text Indent 2 Char"/>
    <w:basedOn w:val="Normal"/>
    <w:semiHidden/>
    <w:rsid w:val="000A4EDC"/>
    <w:pPr>
      <w:spacing w:before="120" w:after="120" w:line="480" w:lineRule="auto"/>
      <w:ind w:left="360"/>
    </w:pPr>
    <w:rPr>
      <w:rFonts w:ascii="Arial" w:hAnsi="Arial"/>
      <w:sz w:val="18"/>
    </w:rPr>
  </w:style>
  <w:style w:type="paragraph" w:styleId="TableofAuthorities">
    <w:name w:val="table of authorities"/>
    <w:basedOn w:val="Normal"/>
    <w:next w:val="Normal"/>
    <w:semiHidden/>
    <w:rsid w:val="000A4EDC"/>
    <w:pPr>
      <w:spacing w:before="120" w:after="120"/>
      <w:jc w:val="center"/>
    </w:pPr>
    <w:rPr>
      <w:rFonts w:ascii="Arial" w:hAnsi="Arial" w:cs="Arial"/>
      <w:b/>
      <w:sz w:val="16"/>
      <w:szCs w:val="14"/>
    </w:rPr>
  </w:style>
  <w:style w:type="paragraph" w:styleId="Signature">
    <w:name w:val="Signature"/>
    <w:basedOn w:val="Normal"/>
    <w:semiHidden/>
    <w:rsid w:val="000A4EDC"/>
    <w:pPr>
      <w:spacing w:before="60" w:after="60"/>
      <w:jc w:val="right"/>
    </w:pPr>
    <w:rPr>
      <w:rFonts w:ascii="Arial" w:hAnsi="Arial" w:cs="Arial"/>
      <w:bCs/>
      <w:i/>
      <w:sz w:val="15"/>
      <w:szCs w:val="16"/>
    </w:rPr>
  </w:style>
  <w:style w:type="paragraph" w:styleId="CommentText">
    <w:name w:val="annotation text"/>
    <w:basedOn w:val="Normal"/>
    <w:semiHidden/>
    <w:rsid w:val="000A4EDC"/>
    <w:pPr>
      <w:jc w:val="both"/>
    </w:pPr>
    <w:rPr>
      <w:rFonts w:ascii="Arial" w:hAnsi="Arial" w:cs="Arial"/>
      <w:sz w:val="20"/>
      <w:szCs w:val="20"/>
    </w:rPr>
  </w:style>
  <w:style w:type="character" w:styleId="CommentReference">
    <w:name w:val="annotation reference"/>
    <w:semiHidden/>
    <w:rsid w:val="000A4EDC"/>
    <w:rPr>
      <w:sz w:val="16"/>
      <w:szCs w:val="16"/>
    </w:rPr>
  </w:style>
  <w:style w:type="paragraph" w:customStyle="1" w:styleId="HSBR2">
    <w:name w:val="HS BR 2"/>
    <w:basedOn w:val="Normal"/>
    <w:rsid w:val="000A4EDC"/>
    <w:pPr>
      <w:numPr>
        <w:numId w:val="15"/>
      </w:numPr>
      <w:spacing w:before="120" w:line="340" w:lineRule="atLeast"/>
      <w:jc w:val="both"/>
    </w:pPr>
    <w:rPr>
      <w:rFonts w:ascii="Arial" w:hAnsi="Arial"/>
      <w:sz w:val="22"/>
      <w:szCs w:val="20"/>
      <w:lang w:eastAsia="fr-FR"/>
    </w:rPr>
  </w:style>
  <w:style w:type="paragraph" w:styleId="TOAHeading">
    <w:name w:val="toa heading"/>
    <w:basedOn w:val="Normal"/>
    <w:next w:val="Normal"/>
    <w:semiHidden/>
    <w:rsid w:val="000A4EDC"/>
    <w:pPr>
      <w:spacing w:before="120"/>
    </w:pPr>
    <w:rPr>
      <w:rFonts w:ascii="Arial" w:hAnsi="Arial" w:cs="Arial"/>
      <w:b/>
      <w:bCs/>
    </w:rPr>
  </w:style>
  <w:style w:type="paragraph" w:customStyle="1" w:styleId="xl24">
    <w:name w:val="xl24"/>
    <w:basedOn w:val="Normal"/>
    <w:rsid w:val="000A4EDC"/>
    <w:pPr>
      <w:shd w:val="clear" w:color="auto" w:fill="FFFFFF"/>
      <w:spacing w:before="100" w:beforeAutospacing="1" w:after="100" w:afterAutospacing="1"/>
    </w:pPr>
    <w:rPr>
      <w:rFonts w:ascii="Arial Unicode MS" w:eastAsia="Arial Unicode MS" w:hAnsi="Arial Unicode MS" w:cs="Arial Unicode MS"/>
    </w:rPr>
  </w:style>
  <w:style w:type="paragraph" w:customStyle="1" w:styleId="xl25">
    <w:name w:val="xl25"/>
    <w:basedOn w:val="Normal"/>
    <w:rsid w:val="000A4EDC"/>
    <w:pPr>
      <w:shd w:val="clear" w:color="auto" w:fill="FFFFFF"/>
      <w:spacing w:before="100" w:beforeAutospacing="1" w:after="100" w:afterAutospacing="1"/>
    </w:pPr>
    <w:rPr>
      <w:rFonts w:ascii="Arial" w:eastAsia="Arial Unicode MS" w:hAnsi="Arial" w:cs="Arial"/>
      <w:b/>
      <w:bCs/>
    </w:rPr>
  </w:style>
  <w:style w:type="paragraph" w:customStyle="1" w:styleId="xl26">
    <w:name w:val="xl26"/>
    <w:basedOn w:val="Normal"/>
    <w:rsid w:val="000A4EDC"/>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jc w:val="center"/>
    </w:pPr>
    <w:rPr>
      <w:rFonts w:ascii="Arial Unicode MS" w:eastAsia="Arial Unicode MS" w:hAnsi="Arial Unicode MS" w:cs="Arial Unicode MS"/>
    </w:rPr>
  </w:style>
  <w:style w:type="paragraph" w:customStyle="1" w:styleId="xl27">
    <w:name w:val="xl27"/>
    <w:basedOn w:val="Normal"/>
    <w:rsid w:val="000A4EDC"/>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rPr>
  </w:style>
  <w:style w:type="paragraph" w:customStyle="1" w:styleId="xl28">
    <w:name w:val="xl28"/>
    <w:basedOn w:val="Normal"/>
    <w:rsid w:val="000A4EDC"/>
    <w:pPr>
      <w:pBdr>
        <w:top w:val="single" w:sz="8" w:space="0" w:color="auto"/>
        <w:left w:val="single" w:sz="8"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b/>
      <w:bCs/>
    </w:rPr>
  </w:style>
  <w:style w:type="paragraph" w:customStyle="1" w:styleId="xl29">
    <w:name w:val="xl29"/>
    <w:basedOn w:val="Normal"/>
    <w:rsid w:val="000A4EDC"/>
    <w:pPr>
      <w:pBdr>
        <w:left w:val="single" w:sz="8"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b/>
      <w:bCs/>
    </w:rPr>
  </w:style>
  <w:style w:type="paragraph" w:customStyle="1" w:styleId="xl30">
    <w:name w:val="xl30"/>
    <w:basedOn w:val="Normal"/>
    <w:rsid w:val="000A4EDC"/>
    <w:pPr>
      <w:shd w:val="clear" w:color="auto" w:fill="FFFFFF"/>
      <w:spacing w:before="100" w:beforeAutospacing="1" w:after="100" w:afterAutospacing="1"/>
      <w:jc w:val="center"/>
      <w:textAlignment w:val="center"/>
    </w:pPr>
    <w:rPr>
      <w:rFonts w:ascii="Arial Unicode MS" w:eastAsia="Arial Unicode MS" w:hAnsi="Arial Unicode MS" w:cs="Arial Unicode MS"/>
    </w:rPr>
  </w:style>
  <w:style w:type="paragraph" w:customStyle="1" w:styleId="xl31">
    <w:name w:val="xl31"/>
    <w:basedOn w:val="Normal"/>
    <w:rsid w:val="000A4EDC"/>
    <w:pPr>
      <w:shd w:val="clear" w:color="auto" w:fill="FFFFFF"/>
      <w:spacing w:before="100" w:beforeAutospacing="1" w:after="100" w:afterAutospacing="1"/>
      <w:jc w:val="center"/>
    </w:pPr>
    <w:rPr>
      <w:rFonts w:ascii="Arial" w:eastAsia="Arial Unicode MS" w:hAnsi="Arial" w:cs="Arial"/>
      <w:b/>
      <w:bCs/>
    </w:rPr>
  </w:style>
  <w:style w:type="paragraph" w:styleId="BalloonText">
    <w:name w:val="Balloon Text"/>
    <w:basedOn w:val="Normal"/>
    <w:semiHidden/>
    <w:unhideWhenUsed/>
    <w:rsid w:val="000A4EDC"/>
    <w:rPr>
      <w:rFonts w:ascii="Tahoma" w:hAnsi="Tahoma" w:cs="Tahoma"/>
      <w:sz w:val="16"/>
      <w:szCs w:val="16"/>
    </w:rPr>
  </w:style>
  <w:style w:type="character" w:customStyle="1" w:styleId="BalloonTextChar">
    <w:name w:val="Balloon Text Char"/>
    <w:semiHidden/>
    <w:rsid w:val="000A4EDC"/>
    <w:rPr>
      <w:rFonts w:ascii="Tahoma" w:hAnsi="Tahoma" w:cs="Tahoma"/>
      <w:sz w:val="16"/>
      <w:szCs w:val="16"/>
    </w:rPr>
  </w:style>
  <w:style w:type="paragraph" w:customStyle="1" w:styleId="font0">
    <w:name w:val="font0"/>
    <w:basedOn w:val="Normal"/>
    <w:rsid w:val="000A4EDC"/>
    <w:pPr>
      <w:spacing w:before="100" w:beforeAutospacing="1" w:after="100" w:afterAutospacing="1"/>
    </w:pPr>
    <w:rPr>
      <w:rFonts w:ascii="Arial" w:eastAsia="Arial Unicode MS" w:hAnsi="Arial" w:cs="Arial"/>
      <w:sz w:val="20"/>
      <w:szCs w:val="20"/>
    </w:rPr>
  </w:style>
  <w:style w:type="table" w:styleId="TableGrid">
    <w:name w:val="Table Grid"/>
    <w:basedOn w:val="TableNormal"/>
    <w:uiPriority w:val="59"/>
    <w:rsid w:val="005B5B7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Subject">
    <w:name w:val="annotation subject"/>
    <w:basedOn w:val="CommentText"/>
    <w:next w:val="CommentText"/>
    <w:semiHidden/>
    <w:rsid w:val="00B81EAC"/>
    <w:pPr>
      <w:jc w:val="left"/>
    </w:pPr>
    <w:rPr>
      <w:rFonts w:ascii="Times New Roman" w:hAnsi="Times New Roman" w:cs="Times New Roman"/>
      <w:b/>
      <w:bCs/>
    </w:rPr>
  </w:style>
  <w:style w:type="paragraph" w:styleId="ListParagraph">
    <w:name w:val="List Paragraph"/>
    <w:basedOn w:val="Normal"/>
    <w:uiPriority w:val="34"/>
    <w:qFormat/>
    <w:rsid w:val="0054387A"/>
    <w:pPr>
      <w:ind w:left="720"/>
    </w:pPr>
    <w:rPr>
      <w:rFonts w:ascii="Calibri" w:eastAsia="Calibri" w:hAnsi="Calibri"/>
      <w:sz w:val="22"/>
      <w:szCs w:val="22"/>
    </w:rPr>
  </w:style>
  <w:style w:type="paragraph" w:customStyle="1" w:styleId="Note">
    <w:name w:val="Note"/>
    <w:basedOn w:val="ListBullet3"/>
    <w:qFormat/>
    <w:rsid w:val="00594703"/>
    <w:pPr>
      <w:tabs>
        <w:tab w:val="clear" w:pos="2232"/>
        <w:tab w:val="left" w:pos="720"/>
        <w:tab w:val="num" w:pos="1080"/>
      </w:tabs>
      <w:spacing w:after="0" w:line="360" w:lineRule="auto"/>
      <w:ind w:left="1080"/>
      <w:jc w:val="left"/>
    </w:pPr>
    <w:rPr>
      <w:bCs w:val="0"/>
      <w:lang w:val="en-GB"/>
    </w:rPr>
  </w:style>
  <w:style w:type="paragraph" w:customStyle="1" w:styleId="Tabelcontent">
    <w:name w:val="Tabel content"/>
    <w:basedOn w:val="List"/>
    <w:qFormat/>
    <w:rsid w:val="00EE7079"/>
    <w:pPr>
      <w:spacing w:before="100" w:beforeAutospacing="1" w:after="100" w:afterAutospacing="1" w:line="288" w:lineRule="auto"/>
      <w:ind w:left="0" w:firstLine="0"/>
      <w:contextualSpacing w:val="0"/>
    </w:pPr>
    <w:rPr>
      <w:rFonts w:ascii="Arial Bold" w:hAnsi="Arial Bold"/>
      <w:b/>
      <w:sz w:val="16"/>
    </w:rPr>
  </w:style>
  <w:style w:type="character" w:customStyle="1" w:styleId="NoteHeadingChar">
    <w:name w:val="Note Heading Char"/>
    <w:link w:val="NoteHeading"/>
    <w:rsid w:val="00B24035"/>
    <w:rPr>
      <w:rFonts w:ascii="Arial-BoldMT" w:eastAsia="Arial Unicode MS" w:hAnsi="Arial-BoldMT"/>
      <w:b/>
      <w:color w:val="000000"/>
      <w:sz w:val="18"/>
      <w:szCs w:val="18"/>
    </w:rPr>
  </w:style>
  <w:style w:type="paragraph" w:styleId="PlainText">
    <w:name w:val="Plain Text"/>
    <w:basedOn w:val="Normal"/>
    <w:link w:val="PlainTextChar"/>
    <w:uiPriority w:val="99"/>
    <w:semiHidden/>
    <w:unhideWhenUsed/>
    <w:rsid w:val="00EE7079"/>
    <w:rPr>
      <w:rFonts w:ascii="Consolas" w:eastAsia="Calibri" w:hAnsi="Consolas"/>
      <w:sz w:val="21"/>
      <w:szCs w:val="21"/>
    </w:rPr>
  </w:style>
  <w:style w:type="character" w:customStyle="1" w:styleId="PlainTextChar">
    <w:name w:val="Plain Text Char"/>
    <w:link w:val="PlainText"/>
    <w:uiPriority w:val="99"/>
    <w:semiHidden/>
    <w:rsid w:val="00EE7079"/>
    <w:rPr>
      <w:rFonts w:ascii="Consolas" w:eastAsia="Calibri" w:hAnsi="Consolas"/>
      <w:sz w:val="21"/>
      <w:szCs w:val="21"/>
    </w:rPr>
  </w:style>
  <w:style w:type="character" w:customStyle="1" w:styleId="FooterChar">
    <w:name w:val="Footer Char"/>
    <w:link w:val="Footer"/>
    <w:rsid w:val="00EE7079"/>
    <w:rPr>
      <w:sz w:val="24"/>
      <w:szCs w:val="24"/>
    </w:rPr>
  </w:style>
  <w:style w:type="paragraph" w:styleId="List">
    <w:name w:val="List"/>
    <w:basedOn w:val="Normal"/>
    <w:uiPriority w:val="99"/>
    <w:semiHidden/>
    <w:unhideWhenUsed/>
    <w:rsid w:val="00EE7079"/>
    <w:pPr>
      <w:ind w:left="360" w:hanging="360"/>
      <w:contextualSpacing/>
    </w:pPr>
  </w:style>
  <w:style w:type="paragraph" w:customStyle="1" w:styleId="Paragraph2">
    <w:name w:val="Paragraph2"/>
    <w:basedOn w:val="Normal"/>
    <w:rsid w:val="00CC5BEE"/>
    <w:pPr>
      <w:widowControl w:val="0"/>
      <w:overflowPunct w:val="0"/>
      <w:autoSpaceDE w:val="0"/>
      <w:autoSpaceDN w:val="0"/>
      <w:adjustRightInd w:val="0"/>
      <w:spacing w:before="80" w:line="240" w:lineRule="atLeast"/>
      <w:ind w:left="720"/>
      <w:jc w:val="both"/>
      <w:textAlignment w:val="baseline"/>
    </w:pPr>
    <w:rPr>
      <w:color w:val="000000"/>
      <w:sz w:val="20"/>
      <w:szCs w:val="20"/>
    </w:rPr>
  </w:style>
  <w:style w:type="character" w:customStyle="1" w:styleId="apple-style-span">
    <w:name w:val="apple-style-span"/>
    <w:basedOn w:val="DefaultParagraphFont"/>
    <w:rsid w:val="00FF13CF"/>
  </w:style>
  <w:style w:type="character" w:styleId="Emphasis">
    <w:name w:val="Emphasis"/>
    <w:uiPriority w:val="20"/>
    <w:qFormat/>
    <w:rsid w:val="00D4011C"/>
    <w:rPr>
      <w:i/>
      <w:iCs/>
    </w:rPr>
  </w:style>
  <w:style w:type="paragraph" w:customStyle="1" w:styleId="Default">
    <w:name w:val="Default"/>
    <w:rsid w:val="008E3141"/>
    <w:pPr>
      <w:autoSpaceDE w:val="0"/>
      <w:autoSpaceDN w:val="0"/>
      <w:adjustRightInd w:val="0"/>
    </w:pPr>
    <w:rPr>
      <w:rFonts w:ascii="Arial" w:hAnsi="Arial" w:cs="Arial"/>
      <w:color w:val="000000"/>
      <w:sz w:val="24"/>
      <w:szCs w:val="24"/>
    </w:rPr>
  </w:style>
  <w:style w:type="paragraph" w:customStyle="1" w:styleId="CorpsdetexteTab">
    <w:name w:val="Corps de texte Tab"/>
    <w:basedOn w:val="Normal"/>
    <w:rsid w:val="002F480C"/>
    <w:pPr>
      <w:overflowPunct w:val="0"/>
      <w:autoSpaceDE w:val="0"/>
      <w:autoSpaceDN w:val="0"/>
      <w:adjustRightInd w:val="0"/>
      <w:textAlignment w:val="baseline"/>
    </w:pPr>
    <w:rPr>
      <w:rFonts w:ascii="Arial" w:hAnsi="Arial" w:cs="Arial"/>
      <w:spacing w:val="-5"/>
      <w:sz w:val="20"/>
      <w:szCs w:val="20"/>
      <w:lang w:val="en-GB" w:eastAsia="fr-FR"/>
    </w:rPr>
  </w:style>
  <w:style w:type="character" w:customStyle="1" w:styleId="BodyText2Char2">
    <w:name w:val="BodyText2 Char2"/>
    <w:link w:val="BodyText2"/>
    <w:locked/>
    <w:rsid w:val="00C3638B"/>
    <w:rPr>
      <w:rFonts w:ascii="Arial" w:hAnsi="Arial"/>
      <w:szCs w:val="24"/>
    </w:rPr>
  </w:style>
  <w:style w:type="character" w:customStyle="1" w:styleId="SubtitleChar">
    <w:name w:val="Subtitle Char"/>
    <w:link w:val="Subtitle"/>
    <w:uiPriority w:val="11"/>
    <w:rsid w:val="007F3F88"/>
    <w:rPr>
      <w:rFonts w:ascii="Garamond" w:hAnsi="Garamond"/>
      <w:b/>
      <w:caps/>
      <w:color w:val="808080"/>
      <w:spacing w:val="30"/>
      <w:kern w:val="28"/>
      <w:sz w:val="18"/>
    </w:rPr>
  </w:style>
  <w:style w:type="paragraph" w:customStyle="1" w:styleId="code0">
    <w:name w:val="code"/>
    <w:basedOn w:val="Normal"/>
    <w:rsid w:val="00527CCA"/>
    <w:pPr>
      <w:spacing w:before="100" w:beforeAutospacing="1" w:after="100" w:afterAutospacing="1"/>
    </w:pPr>
    <w:rPr>
      <w:rFonts w:ascii="Arial Unicode MS" w:eastAsia="Arial Unicode MS" w:hAnsi="Arial Unicode MS" w:cs="Arial Unicode MS"/>
    </w:rPr>
  </w:style>
  <w:style w:type="character" w:styleId="Strong">
    <w:name w:val="Strong"/>
    <w:qFormat/>
    <w:rsid w:val="00527CCA"/>
    <w:rPr>
      <w:b/>
      <w:bCs/>
    </w:rPr>
  </w:style>
  <w:style w:type="paragraph" w:customStyle="1" w:styleId="HSTitre4">
    <w:name w:val="HS Titre 4"/>
    <w:basedOn w:val="Normal"/>
    <w:next w:val="Normal"/>
    <w:rsid w:val="00092DD9"/>
    <w:pPr>
      <w:keepNext/>
      <w:numPr>
        <w:numId w:val="20"/>
      </w:numPr>
      <w:tabs>
        <w:tab w:val="clear" w:pos="2664"/>
        <w:tab w:val="left" w:pos="900"/>
        <w:tab w:val="num" w:pos="2880"/>
      </w:tabs>
      <w:spacing w:before="240" w:after="120" w:line="340" w:lineRule="atLeast"/>
      <w:ind w:left="2880" w:hanging="360"/>
      <w:outlineLvl w:val="2"/>
    </w:pPr>
    <w:rPr>
      <w:rFonts w:ascii="Arial" w:hAnsi="Arial"/>
      <w:i/>
      <w:iCs/>
      <w:szCs w:val="20"/>
      <w:lang w:val="en-GB" w:eastAsia="fr-FR"/>
    </w:rPr>
  </w:style>
  <w:style w:type="paragraph" w:customStyle="1" w:styleId="WarningMessage">
    <w:name w:val="Warning Message"/>
    <w:basedOn w:val="NoteHeading"/>
    <w:next w:val="BodyText2"/>
    <w:autoRedefine/>
    <w:rsid w:val="00CD5C68"/>
    <w:pPr>
      <w:numPr>
        <w:numId w:val="0"/>
      </w:numPr>
      <w:pBdr>
        <w:top w:val="single" w:sz="12" w:space="1" w:color="FF6600"/>
        <w:left w:val="single" w:sz="12" w:space="4" w:color="FF6600"/>
        <w:bottom w:val="single" w:sz="12" w:space="1" w:color="FF6600"/>
        <w:right w:val="single" w:sz="12" w:space="4" w:color="FF6600"/>
      </w:pBdr>
      <w:tabs>
        <w:tab w:val="num" w:pos="2664"/>
      </w:tabs>
      <w:ind w:left="2808" w:hanging="504"/>
      <w:jc w:val="left"/>
    </w:pPr>
    <w:rPr>
      <w:rFonts w:ascii="Arial Unicode MS" w:hAnsi="Arial Unicode MS"/>
      <w:sz w:val="20"/>
      <w:szCs w:val="20"/>
    </w:rPr>
  </w:style>
  <w:style w:type="paragraph" w:styleId="NoSpacing">
    <w:name w:val="No Spacing"/>
    <w:uiPriority w:val="1"/>
    <w:qFormat/>
    <w:rsid w:val="00CD5C68"/>
    <w:rPr>
      <w:sz w:val="24"/>
      <w:szCs w:val="24"/>
    </w:rPr>
  </w:style>
  <w:style w:type="paragraph" w:customStyle="1" w:styleId="QMSHeading4">
    <w:name w:val="QMS Heading 4"/>
    <w:basedOn w:val="Heading4"/>
    <w:next w:val="Normal"/>
    <w:autoRedefine/>
    <w:rsid w:val="00CD5C68"/>
    <w:pPr>
      <w:numPr>
        <w:ilvl w:val="0"/>
      </w:numPr>
      <w:pBdr>
        <w:bottom w:val="none" w:sz="0" w:space="0" w:color="auto"/>
      </w:pBdr>
      <w:tabs>
        <w:tab w:val="num" w:pos="851"/>
      </w:tabs>
      <w:spacing w:before="120" w:after="60"/>
    </w:pPr>
    <w:rPr>
      <w:rFonts w:ascii="Arial" w:hAnsi="Arial" w:cs="Times New Roman"/>
      <w:b w:val="0"/>
      <w:bCs/>
      <w:iCs w:val="0"/>
      <w:caps/>
      <w:color w:val="auto"/>
      <w:spacing w:val="0"/>
      <w:kern w:val="0"/>
      <w:sz w:val="20"/>
      <w:u w:val="words"/>
    </w:rPr>
  </w:style>
  <w:style w:type="paragraph" w:customStyle="1" w:styleId="Asaisirtableaux">
    <w:name w:val="A saisir (tableaux)"/>
    <w:basedOn w:val="Normal"/>
    <w:rsid w:val="00CD5C68"/>
    <w:pPr>
      <w:keepNext/>
      <w:keepLines/>
      <w:widowControl w:val="0"/>
      <w:shd w:val="pct10" w:color="auto" w:fill="auto"/>
    </w:pPr>
    <w:rPr>
      <w:rFonts w:ascii="Arial" w:hAnsi="Arial" w:cs="Arial"/>
      <w:sz w:val="18"/>
      <w:szCs w:val="18"/>
      <w:lang w:val="en-GB" w:eastAsia="fr-FR"/>
    </w:rPr>
  </w:style>
  <w:style w:type="paragraph" w:customStyle="1" w:styleId="LibellColonne">
    <w:name w:val="LibelléColonne"/>
    <w:basedOn w:val="Normal"/>
    <w:rsid w:val="00CD5C68"/>
    <w:pPr>
      <w:jc w:val="center"/>
    </w:pPr>
    <w:rPr>
      <w:rFonts w:ascii="Arial" w:hAnsi="Arial" w:cs="Arial"/>
      <w:b/>
      <w:bCs/>
      <w:sz w:val="20"/>
      <w:szCs w:val="20"/>
      <w:lang w:val="en-GB" w:eastAsia="fr-FR"/>
    </w:rPr>
  </w:style>
  <w:style w:type="paragraph" w:customStyle="1" w:styleId="SyntheseLegendTableau">
    <w:name w:val="SyntheseLegendTableau"/>
    <w:basedOn w:val="Normal"/>
    <w:rsid w:val="00CD5C68"/>
    <w:pPr>
      <w:jc w:val="center"/>
    </w:pPr>
    <w:rPr>
      <w:rFonts w:ascii="Arial" w:hAnsi="Arial" w:cs="Arial"/>
      <w:b/>
      <w:bCs/>
      <w:sz w:val="28"/>
      <w:szCs w:val="28"/>
      <w:lang w:val="en-GB" w:eastAsia="fr-FR"/>
    </w:rPr>
  </w:style>
  <w:style w:type="paragraph" w:customStyle="1" w:styleId="b">
    <w:name w:val="b"/>
    <w:basedOn w:val="Footer"/>
    <w:rsid w:val="00CD5C68"/>
    <w:pPr>
      <w:tabs>
        <w:tab w:val="clear" w:pos="4320"/>
        <w:tab w:val="clear" w:pos="8640"/>
      </w:tabs>
    </w:pPr>
    <w:rPr>
      <w:b/>
      <w:bCs/>
      <w:u w:val="single"/>
    </w:rPr>
  </w:style>
  <w:style w:type="paragraph" w:styleId="BodyTextIndent3">
    <w:name w:val="Body Text Indent 3"/>
    <w:basedOn w:val="Normal"/>
    <w:link w:val="BodyTextIndent3Char"/>
    <w:semiHidden/>
    <w:rsid w:val="00CD5C68"/>
    <w:pPr>
      <w:ind w:left="1440"/>
    </w:pPr>
    <w:rPr>
      <w:rFonts w:ascii="Arial" w:hAnsi="Arial" w:cs="Arial"/>
      <w:i/>
      <w:iCs/>
      <w:color w:val="0000FF"/>
      <w:sz w:val="20"/>
      <w:szCs w:val="20"/>
    </w:rPr>
  </w:style>
  <w:style w:type="character" w:customStyle="1" w:styleId="BodyTextIndent3Char">
    <w:name w:val="Body Text Indent 3 Char"/>
    <w:link w:val="BodyTextIndent3"/>
    <w:semiHidden/>
    <w:rsid w:val="00CD5C68"/>
    <w:rPr>
      <w:rFonts w:ascii="Arial" w:hAnsi="Arial" w:cs="Arial"/>
      <w:i/>
      <w:iCs/>
      <w:color w:val="0000FF"/>
    </w:rPr>
  </w:style>
  <w:style w:type="paragraph" w:customStyle="1" w:styleId="HSPuce2">
    <w:name w:val="HS Puce 2"/>
    <w:basedOn w:val="Normal"/>
    <w:rsid w:val="00CD5C68"/>
    <w:pPr>
      <w:numPr>
        <w:numId w:val="21"/>
      </w:numPr>
      <w:tabs>
        <w:tab w:val="clear" w:pos="360"/>
        <w:tab w:val="num" w:pos="1701"/>
      </w:tabs>
      <w:spacing w:before="120" w:line="340" w:lineRule="atLeast"/>
      <w:ind w:left="1701" w:hanging="425"/>
      <w:jc w:val="both"/>
    </w:pPr>
    <w:rPr>
      <w:rFonts w:ascii="Arial" w:hAnsi="Arial"/>
      <w:sz w:val="22"/>
      <w:szCs w:val="20"/>
      <w:lang w:val="en-GB" w:eastAsia="fr-FR"/>
    </w:rPr>
  </w:style>
  <w:style w:type="paragraph" w:customStyle="1" w:styleId="l">
    <w:name w:val="l"/>
    <w:basedOn w:val="BodyText2"/>
    <w:rsid w:val="00CD5C68"/>
    <w:pPr>
      <w:numPr>
        <w:numId w:val="22"/>
      </w:numPr>
      <w:jc w:val="left"/>
    </w:pPr>
  </w:style>
  <w:style w:type="paragraph" w:customStyle="1" w:styleId="Style4new">
    <w:name w:val="Style4_new"/>
    <w:basedOn w:val="Heading3"/>
    <w:autoRedefine/>
    <w:rsid w:val="00CD5C68"/>
    <w:pPr>
      <w:numPr>
        <w:ilvl w:val="0"/>
      </w:numPr>
      <w:tabs>
        <w:tab w:val="num" w:pos="1080"/>
      </w:tabs>
    </w:pPr>
    <w:rPr>
      <w:color w:val="000000"/>
      <w:kern w:val="0"/>
      <w:sz w:val="26"/>
    </w:rPr>
  </w:style>
  <w:style w:type="paragraph" w:customStyle="1" w:styleId="Information">
    <w:name w:val="Information"/>
    <w:basedOn w:val="BodyText"/>
    <w:next w:val="BodyText2"/>
    <w:autoRedefine/>
    <w:rsid w:val="00CD5C68"/>
    <w:pPr>
      <w:keepLines/>
      <w:pBdr>
        <w:top w:val="threeDEmboss" w:sz="6" w:space="1" w:color="0F1177"/>
        <w:left w:val="threeDEmboss" w:sz="6" w:space="4" w:color="0F1177"/>
        <w:bottom w:val="threeDEmboss" w:sz="6" w:space="1" w:color="0F1177"/>
        <w:right w:val="threeDEngrave" w:sz="6" w:space="4" w:color="0F1177"/>
      </w:pBdr>
      <w:tabs>
        <w:tab w:val="num" w:pos="2664"/>
      </w:tabs>
      <w:spacing w:before="0" w:after="160"/>
      <w:ind w:left="2664" w:hanging="360"/>
    </w:pPr>
    <w:rPr>
      <w:rFonts w:ascii="Arial Unicode MS" w:eastAsia="Arial Unicode MS" w:hAnsi="Arial Unicode MS"/>
      <w:szCs w:val="20"/>
    </w:rPr>
  </w:style>
  <w:style w:type="paragraph" w:customStyle="1" w:styleId="HSPuce1">
    <w:name w:val="HS Puce 1"/>
    <w:basedOn w:val="Normal"/>
    <w:rsid w:val="00CD5C68"/>
    <w:pPr>
      <w:numPr>
        <w:numId w:val="23"/>
      </w:numPr>
      <w:spacing w:before="120" w:line="340" w:lineRule="atLeast"/>
      <w:jc w:val="both"/>
    </w:pPr>
    <w:rPr>
      <w:rFonts w:ascii="Arial" w:hAnsi="Arial"/>
      <w:sz w:val="22"/>
      <w:szCs w:val="20"/>
      <w:lang w:eastAsia="fr-FR"/>
    </w:rPr>
  </w:style>
  <w:style w:type="paragraph" w:customStyle="1" w:styleId="HS1">
    <w:name w:val="HS 1"/>
    <w:basedOn w:val="Normal"/>
    <w:rsid w:val="00CD5C68"/>
    <w:pPr>
      <w:spacing w:before="240" w:after="120" w:line="340" w:lineRule="atLeast"/>
      <w:jc w:val="both"/>
    </w:pPr>
    <w:rPr>
      <w:rFonts w:ascii="Arial" w:hAnsi="Arial"/>
      <w:sz w:val="22"/>
      <w:szCs w:val="20"/>
      <w:lang w:eastAsia="fr-FR"/>
    </w:rPr>
  </w:style>
  <w:style w:type="paragraph" w:customStyle="1" w:styleId="HS2">
    <w:name w:val="HS 2"/>
    <w:basedOn w:val="Normal"/>
    <w:rsid w:val="00CD5C68"/>
    <w:pPr>
      <w:spacing w:before="120" w:line="340" w:lineRule="atLeast"/>
      <w:ind w:left="567"/>
      <w:jc w:val="both"/>
    </w:pPr>
    <w:rPr>
      <w:rFonts w:ascii="Arial" w:hAnsi="Arial"/>
      <w:sz w:val="22"/>
      <w:szCs w:val="20"/>
      <w:lang w:eastAsia="fr-FR"/>
    </w:rPr>
  </w:style>
  <w:style w:type="paragraph" w:customStyle="1" w:styleId="HSTitre3">
    <w:name w:val="HS Titre 3"/>
    <w:basedOn w:val="Heading3"/>
    <w:next w:val="Normal"/>
    <w:rsid w:val="00CD5C68"/>
    <w:pPr>
      <w:numPr>
        <w:numId w:val="24"/>
      </w:numPr>
      <w:pBdr>
        <w:bottom w:val="none" w:sz="0" w:space="0" w:color="auto"/>
      </w:pBdr>
      <w:spacing w:line="340" w:lineRule="atLeast"/>
    </w:pPr>
    <w:rPr>
      <w:rFonts w:ascii="Arial" w:hAnsi="Arial" w:cs="Times New Roman"/>
      <w:i/>
      <w:color w:val="auto"/>
      <w:spacing w:val="0"/>
      <w:kern w:val="0"/>
      <w:sz w:val="24"/>
      <w:szCs w:val="20"/>
      <w:lang w:val="en-GB" w:eastAsia="fr-FR"/>
    </w:rPr>
  </w:style>
  <w:style w:type="paragraph" w:customStyle="1" w:styleId="HSPuce4">
    <w:name w:val="HS Puce 4"/>
    <w:basedOn w:val="Normal"/>
    <w:rsid w:val="00CD5C68"/>
    <w:pPr>
      <w:numPr>
        <w:numId w:val="25"/>
      </w:numPr>
      <w:tabs>
        <w:tab w:val="clear" w:pos="360"/>
        <w:tab w:val="num" w:pos="2268"/>
      </w:tabs>
      <w:spacing w:before="60" w:line="340" w:lineRule="atLeast"/>
      <w:ind w:left="2268" w:hanging="567"/>
    </w:pPr>
    <w:rPr>
      <w:rFonts w:ascii="Arial" w:hAnsi="Arial"/>
      <w:sz w:val="22"/>
      <w:szCs w:val="20"/>
      <w:lang w:eastAsia="fr-FR"/>
    </w:rPr>
  </w:style>
  <w:style w:type="paragraph" w:customStyle="1" w:styleId="HSTitre2">
    <w:name w:val="HS Titre 2"/>
    <w:basedOn w:val="Heading2"/>
    <w:next w:val="HS2"/>
    <w:rsid w:val="00CD5C68"/>
    <w:pPr>
      <w:keepNext/>
      <w:numPr>
        <w:ilvl w:val="0"/>
        <w:numId w:val="0"/>
      </w:numPr>
      <w:pBdr>
        <w:bottom w:val="none" w:sz="0" w:space="0" w:color="auto"/>
      </w:pBdr>
      <w:tabs>
        <w:tab w:val="num" w:pos="567"/>
      </w:tabs>
      <w:spacing w:before="240" w:line="340" w:lineRule="atLeast"/>
      <w:ind w:left="1080" w:hanging="360"/>
      <w:jc w:val="left"/>
    </w:pPr>
    <w:rPr>
      <w:rFonts w:ascii="Arial" w:hAnsi="Arial" w:cs="Times New Roman"/>
      <w:bCs/>
      <w:i/>
      <w:color w:val="auto"/>
      <w:spacing w:val="0"/>
      <w:kern w:val="0"/>
      <w:sz w:val="28"/>
      <w:szCs w:val="20"/>
      <w:lang w:val="en-GB" w:eastAsia="fr-FR"/>
    </w:rPr>
  </w:style>
  <w:style w:type="paragraph" w:styleId="BodyTextIndent">
    <w:name w:val="Body Text Indent"/>
    <w:basedOn w:val="Normal"/>
    <w:link w:val="BodyTextIndentChar"/>
    <w:semiHidden/>
    <w:rsid w:val="00CD5C68"/>
    <w:pPr>
      <w:ind w:left="720"/>
    </w:pPr>
    <w:rPr>
      <w:lang w:val="fr-FR"/>
    </w:rPr>
  </w:style>
  <w:style w:type="character" w:customStyle="1" w:styleId="BodyTextIndentChar">
    <w:name w:val="Body Text Indent Char"/>
    <w:link w:val="BodyTextIndent"/>
    <w:semiHidden/>
    <w:rsid w:val="00CD5C68"/>
    <w:rPr>
      <w:sz w:val="24"/>
      <w:szCs w:val="24"/>
      <w:lang w:val="fr-FR"/>
    </w:rPr>
  </w:style>
  <w:style w:type="character" w:customStyle="1" w:styleId="BodyText3Char">
    <w:name w:val="Body Text 3 Char"/>
    <w:link w:val="BodyText3"/>
    <w:uiPriority w:val="99"/>
    <w:semiHidden/>
    <w:rsid w:val="00CD5C68"/>
    <w:rPr>
      <w:rFonts w:ascii="Book Antiqua" w:hAnsi="Book Antiqua" w:cs="Tahoma"/>
      <w:bCs/>
      <w:sz w:val="22"/>
      <w:szCs w:val="24"/>
    </w:rPr>
  </w:style>
  <w:style w:type="paragraph" w:customStyle="1" w:styleId="IndentedList">
    <w:name w:val="IndentedList"/>
    <w:basedOn w:val="Normal"/>
    <w:rsid w:val="00CD5C68"/>
    <w:pPr>
      <w:tabs>
        <w:tab w:val="left" w:pos="3240"/>
      </w:tabs>
      <w:overflowPunct w:val="0"/>
      <w:autoSpaceDE w:val="0"/>
      <w:autoSpaceDN w:val="0"/>
      <w:adjustRightInd w:val="0"/>
      <w:spacing w:line="240" w:lineRule="atLeast"/>
      <w:ind w:left="3600" w:hanging="720"/>
    </w:pPr>
    <w:rPr>
      <w:rFonts w:ascii="Helvetica" w:hAnsi="Helvetica"/>
      <w:sz w:val="20"/>
      <w:szCs w:val="20"/>
    </w:rPr>
  </w:style>
  <w:style w:type="paragraph" w:customStyle="1" w:styleId="Style4ved">
    <w:name w:val="Style4_ved"/>
    <w:basedOn w:val="Heading4"/>
    <w:next w:val="BodyText2"/>
    <w:link w:val="Style4vedChar"/>
    <w:qFormat/>
    <w:rsid w:val="00CD5C68"/>
    <w:pPr>
      <w:numPr>
        <w:ilvl w:val="0"/>
      </w:numPr>
      <w:pBdr>
        <w:bottom w:val="single" w:sz="4" w:space="1" w:color="F79646"/>
      </w:pBdr>
      <w:tabs>
        <w:tab w:val="num" w:pos="851"/>
      </w:tabs>
      <w:ind w:left="864" w:hanging="864"/>
    </w:pPr>
    <w:rPr>
      <w:color w:val="000000"/>
      <w:sz w:val="24"/>
      <w:szCs w:val="24"/>
    </w:rPr>
  </w:style>
  <w:style w:type="character" w:customStyle="1" w:styleId="Style4vedChar">
    <w:name w:val="Style4_ved Char"/>
    <w:link w:val="Style4ved"/>
    <w:rsid w:val="00CD5C68"/>
    <w:rPr>
      <w:rFonts w:ascii="Arial Narrow" w:hAnsi="Arial Narrow" w:cs="Arial"/>
      <w:b/>
      <w:iCs/>
      <w:color w:val="000000"/>
      <w:spacing w:val="20"/>
      <w:kern w:val="32"/>
      <w:sz w:val="24"/>
      <w:szCs w:val="24"/>
    </w:rPr>
  </w:style>
  <w:style w:type="character" w:customStyle="1" w:styleId="Heading3Char">
    <w:name w:val="Heading 3 Char"/>
    <w:aliases w:val="h3 sub heading Char,h3 Char,l3 Char,Heading 3 - old Char,H3 Char,SubSect Char,h31 Char,h32 Char,h33 Char,h34 Char,h35 Char,h36 Char,h37 Char,h38 Char,h39 Char,h310 Char,h311 Char,h321 Char,h331 Char,h341 Char,h351 Char,h361 Char,h371 Char"/>
    <w:link w:val="Heading3"/>
    <w:rsid w:val="00816CAA"/>
    <w:rPr>
      <w:rFonts w:ascii="Arial Narrow" w:hAnsi="Arial Narrow" w:cs="Arial"/>
      <w:b/>
      <w:bCs/>
      <w:iCs/>
      <w:color w:val="E31837"/>
      <w:spacing w:val="20"/>
      <w:kern w:val="32"/>
      <w:sz w:val="28"/>
      <w:szCs w:val="26"/>
    </w:rPr>
  </w:style>
  <w:style w:type="character" w:customStyle="1" w:styleId="Heading1Char">
    <w:name w:val="Heading 1 Char"/>
    <w:aliases w:val="h1 Char,H1 Char,Deepa1 Char,1 Char,Header 1 Char,II+ Char,I Char,ChapterTitle Char,No numbers Char,69% Char,Attribute Heading 1 Char,Para1 Char,h11 Char,h12 Char,L1 Char,Head1 Char,Heading apps Char,R1 Char,H11 Char,Numbered Char,g Char"/>
    <w:link w:val="Heading1"/>
    <w:rsid w:val="00CD5C68"/>
    <w:rPr>
      <w:rFonts w:ascii="Comic Sans MS" w:hAnsi="Comic Sans MS" w:cs="Arial"/>
      <w:b/>
      <w:bCs/>
      <w:color w:val="E31837"/>
      <w:kern w:val="32"/>
      <w:sz w:val="96"/>
      <w:szCs w:val="32"/>
    </w:rPr>
  </w:style>
  <w:style w:type="character" w:customStyle="1" w:styleId="Heading2Char">
    <w:name w:val="Heading 2 Char"/>
    <w:aliases w:val="h2 Char,H2 Char,HD2 Char,head2 Char,Heading 2 Hidden Char,Titre3 Char,ClassHeading Char,2nd level Char,2 Char,Module Name Char,OCS Heading 2 Char,Chapter Char,1.Seite Char,Heading 2rh Char,H2-Heading 2 Char,Header 2 Char,l2 Char,22 Char"/>
    <w:link w:val="Heading2"/>
    <w:rsid w:val="000C6213"/>
    <w:rPr>
      <w:rFonts w:ascii="Arial Narrow" w:hAnsi="Arial Narrow" w:cs="Arial"/>
      <w:b/>
      <w:iCs/>
      <w:color w:val="E31837"/>
      <w:spacing w:val="20"/>
      <w:kern w:val="32"/>
      <w:sz w:val="32"/>
      <w:szCs w:val="28"/>
    </w:rPr>
  </w:style>
  <w:style w:type="paragraph" w:styleId="DocumentMap">
    <w:name w:val="Document Map"/>
    <w:basedOn w:val="Normal"/>
    <w:link w:val="DocumentMapChar"/>
    <w:semiHidden/>
    <w:rsid w:val="00CD5C68"/>
    <w:pPr>
      <w:shd w:val="clear" w:color="auto" w:fill="000080"/>
    </w:pPr>
    <w:rPr>
      <w:rFonts w:ascii="Tahoma" w:hAnsi="Tahoma" w:cs="Tahoma"/>
    </w:rPr>
  </w:style>
  <w:style w:type="character" w:customStyle="1" w:styleId="DocumentMapChar">
    <w:name w:val="Document Map Char"/>
    <w:link w:val="DocumentMap"/>
    <w:semiHidden/>
    <w:rsid w:val="00CD5C68"/>
    <w:rPr>
      <w:rFonts w:ascii="Tahoma" w:hAnsi="Tahoma" w:cs="Tahoma"/>
      <w:sz w:val="24"/>
      <w:szCs w:val="24"/>
      <w:shd w:val="clear" w:color="auto" w:fill="000080"/>
    </w:rPr>
  </w:style>
  <w:style w:type="paragraph" w:customStyle="1" w:styleId="bodytextforlistnumber">
    <w:name w:val="body text for list number"/>
    <w:basedOn w:val="Normal"/>
    <w:rsid w:val="00C37208"/>
    <w:pPr>
      <w:ind w:left="1480"/>
      <w:jc w:val="both"/>
    </w:pPr>
    <w:rPr>
      <w:rFonts w:ascii="Arial" w:hAnsi="Arial"/>
      <w:sz w:val="20"/>
    </w:rPr>
  </w:style>
  <w:style w:type="paragraph" w:customStyle="1" w:styleId="Warning">
    <w:name w:val="Warning"/>
    <w:basedOn w:val="BodyText2"/>
    <w:rsid w:val="00C37208"/>
    <w:pPr>
      <w:numPr>
        <w:numId w:val="29"/>
      </w:numPr>
      <w:pBdr>
        <w:top w:val="single" w:sz="8" w:space="1" w:color="FF6600"/>
        <w:bottom w:val="single" w:sz="8" w:space="1" w:color="FF6600"/>
      </w:pBdr>
    </w:pPr>
    <w:rPr>
      <w:rFonts w:ascii="Arial Narrow" w:hAnsi="Arial Narrow"/>
    </w:rPr>
  </w:style>
  <w:style w:type="paragraph" w:customStyle="1" w:styleId="bodytextlistbullet2">
    <w:name w:val="body text list bullet 2"/>
    <w:basedOn w:val="ListBullet2"/>
    <w:rsid w:val="00C37208"/>
    <w:pPr>
      <w:numPr>
        <w:numId w:val="0"/>
      </w:numPr>
      <w:tabs>
        <w:tab w:val="left" w:pos="1440"/>
      </w:tabs>
      <w:ind w:left="1440"/>
    </w:pPr>
  </w:style>
  <w:style w:type="paragraph" w:customStyle="1" w:styleId="bodytextlistbullet3">
    <w:name w:val="body text list bullet 3"/>
    <w:basedOn w:val="ListBullet3"/>
    <w:rsid w:val="00C37208"/>
    <w:pPr>
      <w:numPr>
        <w:numId w:val="0"/>
      </w:numPr>
      <w:ind w:left="2200"/>
    </w:pPr>
    <w:rPr>
      <w:b w:val="0"/>
      <w:bCs w:val="0"/>
      <w:sz w:val="20"/>
      <w:szCs w:val="24"/>
    </w:rPr>
  </w:style>
  <w:style w:type="paragraph" w:customStyle="1" w:styleId="bodytextlistbullet1">
    <w:name w:val="body text list bullet1"/>
    <w:basedOn w:val="BodyText2"/>
    <w:rsid w:val="00C37208"/>
    <w:pPr>
      <w:tabs>
        <w:tab w:val="left" w:pos="1008"/>
      </w:tabs>
      <w:ind w:left="980"/>
    </w:pPr>
  </w:style>
  <w:style w:type="paragraph" w:customStyle="1" w:styleId="Reference">
    <w:name w:val="Reference"/>
    <w:basedOn w:val="ManualName"/>
    <w:rsid w:val="00C37208"/>
    <w:pPr>
      <w:ind w:left="864" w:hanging="864"/>
    </w:pPr>
    <w:rPr>
      <w:rFonts w:ascii="Arial" w:hAnsi="Arial"/>
      <w:b w:val="0"/>
      <w:sz w:val="16"/>
      <w:szCs w:val="24"/>
    </w:rPr>
  </w:style>
  <w:style w:type="paragraph" w:customStyle="1" w:styleId="CoverPage">
    <w:name w:val="Cover Page"/>
    <w:basedOn w:val="Normal"/>
    <w:rsid w:val="00C37208"/>
    <w:pPr>
      <w:spacing w:before="240" w:after="240"/>
    </w:pPr>
    <w:rPr>
      <w:rFonts w:ascii="Arial" w:hAnsi="Arial"/>
      <w:lang w:val="en-GB"/>
    </w:rPr>
  </w:style>
  <w:style w:type="character" w:styleId="HTMLTypewriter">
    <w:name w:val="HTML Typewriter"/>
    <w:semiHidden/>
    <w:rsid w:val="00C37208"/>
    <w:rPr>
      <w:rFonts w:ascii="Courier New" w:eastAsia="Courier New" w:hAnsi="Courier New" w:cs="Courier New"/>
      <w:sz w:val="20"/>
      <w:szCs w:val="20"/>
    </w:rPr>
  </w:style>
  <w:style w:type="paragraph" w:customStyle="1" w:styleId="CarCarCharCharCarCarCharCharCarCarCharChar">
    <w:name w:val="Car Car Char Char Car Car Char Char Car Car Char Char"/>
    <w:basedOn w:val="Normal"/>
    <w:autoRedefine/>
    <w:semiHidden/>
    <w:rsid w:val="00C37208"/>
    <w:pPr>
      <w:spacing w:after="160" w:line="240" w:lineRule="exact"/>
      <w:jc w:val="both"/>
    </w:pPr>
    <w:rPr>
      <w:rFonts w:ascii="Verdana" w:hAnsi="Verdana"/>
      <w:sz w:val="20"/>
      <w:szCs w:val="20"/>
      <w:lang w:val="pt-PT"/>
    </w:rPr>
  </w:style>
  <w:style w:type="paragraph" w:customStyle="1" w:styleId="BRStyle">
    <w:name w:val="BR Style"/>
    <w:basedOn w:val="HSBR2"/>
    <w:semiHidden/>
    <w:qFormat/>
    <w:rsid w:val="00633175"/>
    <w:pPr>
      <w:numPr>
        <w:numId w:val="30"/>
      </w:numPr>
      <w:tabs>
        <w:tab w:val="left" w:pos="720"/>
        <w:tab w:val="num" w:pos="2340"/>
        <w:tab w:val="num" w:pos="2610"/>
      </w:tabs>
      <w:ind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annotation reference" w:uiPriority="0"/>
    <w:lsdException w:name="page number" w:uiPriority="0"/>
    <w:lsdException w:name="table of authorities" w:uiPriority="0"/>
    <w:lsdException w:name="toa heading" w:uiPriority="0"/>
    <w:lsdException w:name="List Number" w:uiPriority="0"/>
    <w:lsdException w:name="List Bullet 2" w:uiPriority="0"/>
    <w:lsdException w:name="List Bullet 3" w:uiPriority="0"/>
    <w:lsdException w:name="List Number 2" w:uiPriority="0"/>
    <w:lsdException w:name="List Number 3" w:uiPriority="0"/>
    <w:lsdException w:name="Title" w:semiHidden="0" w:uiPriority="0" w:unhideWhenUsed="0" w:qFormat="1"/>
    <w:lsdException w:name="Signature" w:uiPriority="0"/>
    <w:lsdException w:name="Default Paragraph Font" w:uiPriority="1"/>
    <w:lsdException w:name="Body Text" w:uiPriority="0"/>
    <w:lsdException w:name="Body Text Indent" w:uiPriority="0"/>
    <w:lsdException w:name="Subtitle" w:semiHidden="0" w:uiPriority="11"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HTML Typewriter"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EDC"/>
    <w:rPr>
      <w:sz w:val="24"/>
      <w:szCs w:val="24"/>
    </w:rPr>
  </w:style>
  <w:style w:type="paragraph" w:styleId="Heading1">
    <w:name w:val="heading 1"/>
    <w:aliases w:val="h1,H1,Deepa1,1,Header 1,II+,I,ChapterTitle,No numbers,69%,Attribute Heading 1,Para1,h11,h12,L1,Head1,Heading apps,R1,H11,Numbered,Section Heading,1 ghost,g,ghost,MainHeader,Main heading,Heading 10,tchead,Test Plan,chapternumber"/>
    <w:basedOn w:val="Normal"/>
    <w:next w:val="Normal"/>
    <w:link w:val="Heading1Char"/>
    <w:qFormat/>
    <w:rsid w:val="000E7BEC"/>
    <w:pPr>
      <w:keepNext/>
      <w:numPr>
        <w:numId w:val="17"/>
      </w:numPr>
      <w:spacing w:before="120" w:after="60"/>
      <w:jc w:val="right"/>
      <w:outlineLvl w:val="0"/>
    </w:pPr>
    <w:rPr>
      <w:rFonts w:ascii="Comic Sans MS" w:hAnsi="Comic Sans MS" w:cs="Arial"/>
      <w:b/>
      <w:bCs/>
      <w:color w:val="E31837"/>
      <w:kern w:val="32"/>
      <w:sz w:val="96"/>
      <w:szCs w:val="32"/>
    </w:rPr>
  </w:style>
  <w:style w:type="paragraph" w:styleId="Heading2">
    <w:name w:val="heading 2"/>
    <w:aliases w:val="h2,H2,HD2,head2,Heading 2 Hidden,Titre3,ClassHeading,2nd level,2,Module Name,OCS Heading 2,Chapter,1.Seite,Heading 2rh,H2-Heading 2,Header 2,l2,Header2,22,heading2,list2,H21,HeadB,Reset numbering,Small Chapter),Heading2,h21,Major,B.2 Heading 2"/>
    <w:basedOn w:val="Heading1"/>
    <w:next w:val="BodyText2"/>
    <w:link w:val="Heading2Char"/>
    <w:autoRedefine/>
    <w:qFormat/>
    <w:rsid w:val="000C6213"/>
    <w:pPr>
      <w:keepNext w:val="0"/>
      <w:numPr>
        <w:ilvl w:val="1"/>
      </w:numPr>
      <w:pBdr>
        <w:bottom w:val="single" w:sz="8" w:space="1" w:color="E31837"/>
      </w:pBdr>
      <w:spacing w:before="0" w:after="120"/>
      <w:jc w:val="both"/>
      <w:outlineLvl w:val="1"/>
    </w:pPr>
    <w:rPr>
      <w:rFonts w:ascii="Arial Narrow" w:hAnsi="Arial Narrow"/>
      <w:bCs w:val="0"/>
      <w:iCs/>
      <w:spacing w:val="20"/>
      <w:sz w:val="32"/>
      <w:szCs w:val="28"/>
    </w:rPr>
  </w:style>
  <w:style w:type="paragraph" w:styleId="Heading3">
    <w:name w:val="heading 3"/>
    <w:aliases w:val="h3 sub heading,h3,l3,Heading 3 - old,H3,SubSect,h31,h32,h33,h34,h35,h36,h37,h38,h39,h310,h311,h321,h331,h341,h351,h361,h371,h381,h312,h322,h332,h342,h352,h362,h372,h382,h313,h323,h333,h343,h353,h363,h373,h383,h314,h324,h334,h344,h354,h364,h374"/>
    <w:basedOn w:val="Heading2"/>
    <w:next w:val="BodyText2"/>
    <w:link w:val="Heading3Char"/>
    <w:autoRedefine/>
    <w:qFormat/>
    <w:rsid w:val="00816CAA"/>
    <w:pPr>
      <w:keepNext/>
      <w:numPr>
        <w:ilvl w:val="2"/>
        <w:numId w:val="0"/>
      </w:numPr>
      <w:pBdr>
        <w:bottom w:val="single" w:sz="8" w:space="0" w:color="FF9900"/>
      </w:pBdr>
      <w:tabs>
        <w:tab w:val="left" w:pos="720"/>
        <w:tab w:val="left" w:pos="900"/>
        <w:tab w:val="num" w:pos="1080"/>
      </w:tabs>
      <w:spacing w:before="240"/>
      <w:jc w:val="left"/>
      <w:outlineLvl w:val="2"/>
    </w:pPr>
    <w:rPr>
      <w:bCs/>
      <w:sz w:val="28"/>
      <w:szCs w:val="26"/>
    </w:rPr>
  </w:style>
  <w:style w:type="paragraph" w:styleId="Heading4">
    <w:name w:val="heading 4"/>
    <w:aliases w:val="Table Text Numbered,h4,l4+toc4,I4,l4,Level 2 - a,Level 2 - (a),PA Micro Section,Sub-Minor,GE Heading 4,(Alt+4),H41,(Alt+4)1,H42,(Alt+4)2,H43,(Alt+4)3,H44,(Alt+4)4,H45,(Alt+4)5,H411,(Alt+4)11,H421,(Alt+4)21,H431,(Alt+4)31,H46,(Alt+4)6,H412,4,a."/>
    <w:basedOn w:val="Heading3"/>
    <w:next w:val="BodyText20"/>
    <w:autoRedefine/>
    <w:qFormat/>
    <w:rsid w:val="00D86C90"/>
    <w:pPr>
      <w:numPr>
        <w:ilvl w:val="3"/>
      </w:numPr>
      <w:pBdr>
        <w:bottom w:val="single" w:sz="4" w:space="1" w:color="auto"/>
      </w:pBdr>
      <w:tabs>
        <w:tab w:val="num" w:pos="851"/>
        <w:tab w:val="num" w:pos="1080"/>
      </w:tabs>
      <w:outlineLvl w:val="3"/>
    </w:pPr>
    <w:rPr>
      <w:bCs w:val="0"/>
      <w:sz w:val="26"/>
      <w:szCs w:val="28"/>
    </w:rPr>
  </w:style>
  <w:style w:type="paragraph" w:styleId="Heading5">
    <w:name w:val="heading 5"/>
    <w:aliases w:val="h5,Roman list,l5,hm,Table label,mh2,Module heading 2,Head 5,list 5,5,H5,Para5,h51,h52,L5,Level 3 - i,PA Pico Section,Masthead Text Box,lowest level provided,Block Label,Bullet point,Don't Use!,Appendix A to X,Heading 5   Appendix A to X,sb"/>
    <w:basedOn w:val="Heading4"/>
    <w:next w:val="BodyText2"/>
    <w:qFormat/>
    <w:rsid w:val="000A4EDC"/>
    <w:pPr>
      <w:numPr>
        <w:ilvl w:val="4"/>
      </w:numPr>
      <w:tabs>
        <w:tab w:val="num" w:pos="851"/>
        <w:tab w:val="left" w:pos="1152"/>
      </w:tabs>
      <w:outlineLvl w:val="4"/>
    </w:pPr>
    <w:rPr>
      <w:bCs/>
      <w:iCs w:val="0"/>
      <w:szCs w:val="26"/>
    </w:rPr>
  </w:style>
  <w:style w:type="paragraph" w:styleId="Heading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qFormat/>
    <w:rsid w:val="000A4EDC"/>
    <w:pPr>
      <w:numPr>
        <w:ilvl w:val="5"/>
        <w:numId w:val="17"/>
      </w:numPr>
      <w:spacing w:before="240" w:after="60"/>
      <w:outlineLvl w:val="5"/>
    </w:pPr>
    <w:rPr>
      <w:b/>
      <w:bCs/>
      <w:sz w:val="22"/>
      <w:szCs w:val="22"/>
    </w:rPr>
  </w:style>
  <w:style w:type="paragraph" w:styleId="Heading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qFormat/>
    <w:rsid w:val="000A4EDC"/>
    <w:pPr>
      <w:numPr>
        <w:ilvl w:val="6"/>
        <w:numId w:val="17"/>
      </w:numPr>
      <w:spacing w:before="240" w:after="60"/>
      <w:outlineLvl w:val="6"/>
    </w:pPr>
  </w:style>
  <w:style w:type="paragraph" w:styleId="Heading8">
    <w:name w:val="heading 8"/>
    <w:aliases w:val="Appendix1,Legal Level 1.1.1.,PA Appendix Minor,ft,figure title,Center Bold,Annex,L1 Heading 8,Level 1.1.1,No num/gap,H8,12 Heading 8,Aztec Heading 8,avoid use, avoid use,No num/gap1,12 Heading 81,8"/>
    <w:basedOn w:val="Normal"/>
    <w:next w:val="Normal"/>
    <w:qFormat/>
    <w:rsid w:val="000A4EDC"/>
    <w:pPr>
      <w:numPr>
        <w:ilvl w:val="7"/>
        <w:numId w:val="17"/>
      </w:numPr>
      <w:spacing w:before="240" w:after="60"/>
      <w:outlineLvl w:val="7"/>
    </w:pPr>
    <w:rPr>
      <w:i/>
      <w:iCs/>
    </w:rPr>
  </w:style>
  <w:style w:type="paragraph" w:styleId="Heading9">
    <w:name w:val="heading 9"/>
    <w:aliases w:val="Legal Level 1.1.1.1.,Appendix,HelpTable,表号,tt,table title,App1,Figure Heading,FH,Appendix2,Titre 10,Annex1,Appen 1,L1 Heading 9,Level (a),Code eg's,H9,oHeading 9,9,TableTitle,Cond'l Reqt.,rb,req bullet,12 Heading 9,RFI H4 (A),Italic List,h9,l9"/>
    <w:basedOn w:val="ChapterNo"/>
    <w:next w:val="BodyText"/>
    <w:qFormat/>
    <w:rsid w:val="000A4EDC"/>
    <w:pPr>
      <w:numPr>
        <w:ilvl w:val="8"/>
        <w:numId w:val="17"/>
      </w:numPr>
      <w:spacing w:before="240"/>
      <w:outlineLvl w:val="8"/>
    </w:pPr>
    <w:rPr>
      <w:rFonts w:cs="Arial"/>
      <w:sz w:val="56"/>
      <w:szCs w:val="2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2">
    <w:name w:val="BodyText2"/>
    <w:basedOn w:val="BodyText"/>
    <w:link w:val="BodyText2Char2"/>
    <w:qFormat/>
    <w:rsid w:val="000A4EDC"/>
  </w:style>
  <w:style w:type="paragraph" w:styleId="BodyText">
    <w:name w:val="Body Text"/>
    <w:aliases w:val="bt,body text,BODY TEXT, ändrad,ändreading 6ad,Body3,Remarks,ändrad,Body Text Char,body indent,t,Bodytext,AvtalBrödtext,Compliance,AvtalBrodtext,andrad,EHPT,Body Text2,Body Text ,Body Text level 1,à¹×éÍàÃ×èÍ§,Requirements,compact,- TF,ändrad1"/>
    <w:basedOn w:val="Normal"/>
    <w:next w:val="BodyText2"/>
    <w:rsid w:val="000A4EDC"/>
    <w:pPr>
      <w:spacing w:before="60" w:after="60"/>
      <w:jc w:val="both"/>
    </w:pPr>
    <w:rPr>
      <w:rFonts w:ascii="Arial" w:hAnsi="Arial"/>
      <w:sz w:val="20"/>
    </w:rPr>
  </w:style>
  <w:style w:type="paragraph" w:customStyle="1" w:styleId="ChapterNo">
    <w:name w:val="Chapter No"/>
    <w:basedOn w:val="BodyText"/>
    <w:rsid w:val="000A4EDC"/>
    <w:pPr>
      <w:jc w:val="center"/>
    </w:pPr>
    <w:rPr>
      <w:rFonts w:ascii="Comic Sans MS" w:hAnsi="Comic Sans MS" w:cs="Tahoma"/>
      <w:b/>
      <w:bCs/>
      <w:color w:val="000000"/>
      <w:sz w:val="96"/>
    </w:rPr>
  </w:style>
  <w:style w:type="paragraph" w:styleId="TOC1">
    <w:name w:val="toc 1"/>
    <w:basedOn w:val="BodyText"/>
    <w:next w:val="Normal"/>
    <w:autoRedefine/>
    <w:uiPriority w:val="39"/>
    <w:rsid w:val="000A4EDC"/>
    <w:pPr>
      <w:tabs>
        <w:tab w:val="right" w:leader="dot" w:pos="9350"/>
      </w:tabs>
      <w:spacing w:before="360" w:after="120"/>
      <w:ind w:left="-144"/>
      <w:jc w:val="left"/>
    </w:pPr>
    <w:rPr>
      <w:rFonts w:ascii="Arial Narrow" w:hAnsi="Arial Narrow"/>
      <w:b/>
      <w:bCs/>
      <w:noProof/>
      <w:color w:val="333333"/>
      <w:sz w:val="24"/>
      <w:szCs w:val="72"/>
    </w:rPr>
  </w:style>
  <w:style w:type="paragraph" w:styleId="Header">
    <w:name w:val="header"/>
    <w:aliases w:val="index,ho,header odd"/>
    <w:basedOn w:val="Normal"/>
    <w:semiHidden/>
    <w:rsid w:val="000A4EDC"/>
    <w:pPr>
      <w:tabs>
        <w:tab w:val="center" w:pos="4320"/>
        <w:tab w:val="right" w:pos="8640"/>
      </w:tabs>
      <w:spacing w:after="120"/>
    </w:pPr>
    <w:rPr>
      <w:rFonts w:ascii="Tahoma" w:hAnsi="Tahoma"/>
      <w:b/>
      <w:sz w:val="20"/>
    </w:rPr>
  </w:style>
  <w:style w:type="paragraph" w:customStyle="1" w:styleId="ChapterName">
    <w:name w:val="Chapter Name"/>
    <w:basedOn w:val="Normal"/>
    <w:next w:val="BodyText"/>
    <w:autoRedefine/>
    <w:rsid w:val="000E7BEC"/>
    <w:pPr>
      <w:pBdr>
        <w:bottom w:val="single" w:sz="12" w:space="1" w:color="E31837"/>
      </w:pBdr>
      <w:spacing w:before="120"/>
    </w:pPr>
    <w:rPr>
      <w:rFonts w:ascii="Arial Narrow" w:hAnsi="Arial Narrow"/>
      <w:b/>
      <w:color w:val="E31837"/>
      <w:spacing w:val="38"/>
      <w:position w:val="6"/>
      <w:sz w:val="44"/>
    </w:rPr>
  </w:style>
  <w:style w:type="paragraph" w:customStyle="1" w:styleId="ListBullet1">
    <w:name w:val="List Bullet 1"/>
    <w:basedOn w:val="BodyText2"/>
    <w:qFormat/>
    <w:rsid w:val="000A4EDC"/>
    <w:pPr>
      <w:numPr>
        <w:numId w:val="5"/>
      </w:numPr>
    </w:pPr>
  </w:style>
  <w:style w:type="paragraph" w:styleId="ListBullet2">
    <w:name w:val="List Bullet 2"/>
    <w:basedOn w:val="ListBullet1"/>
    <w:autoRedefine/>
    <w:semiHidden/>
    <w:rsid w:val="000A4EDC"/>
    <w:pPr>
      <w:numPr>
        <w:numId w:val="3"/>
      </w:numPr>
    </w:pPr>
  </w:style>
  <w:style w:type="paragraph" w:styleId="ListBullet3">
    <w:name w:val="List Bullet 3"/>
    <w:basedOn w:val="ListBullet2"/>
    <w:semiHidden/>
    <w:rsid w:val="0054387A"/>
    <w:pPr>
      <w:numPr>
        <w:numId w:val="16"/>
      </w:numPr>
    </w:pPr>
    <w:rPr>
      <w:b/>
      <w:bCs/>
      <w:sz w:val="18"/>
      <w:szCs w:val="18"/>
    </w:rPr>
  </w:style>
  <w:style w:type="paragraph" w:styleId="ListNumber2">
    <w:name w:val="List Number 2"/>
    <w:basedOn w:val="ListNumber"/>
    <w:semiHidden/>
    <w:rsid w:val="000A4EDC"/>
    <w:pPr>
      <w:numPr>
        <w:numId w:val="9"/>
      </w:numPr>
    </w:pPr>
  </w:style>
  <w:style w:type="paragraph" w:styleId="ListNumber">
    <w:name w:val="List Number"/>
    <w:basedOn w:val="ListBullet1"/>
    <w:autoRedefine/>
    <w:semiHidden/>
    <w:rsid w:val="000A4EDC"/>
    <w:pPr>
      <w:numPr>
        <w:numId w:val="14"/>
      </w:numPr>
    </w:pPr>
  </w:style>
  <w:style w:type="paragraph" w:styleId="ListNumber3">
    <w:name w:val="List Number 3"/>
    <w:basedOn w:val="ListNumber2"/>
    <w:semiHidden/>
    <w:rsid w:val="000A4EDC"/>
    <w:pPr>
      <w:numPr>
        <w:numId w:val="1"/>
      </w:numPr>
    </w:pPr>
  </w:style>
  <w:style w:type="paragraph" w:styleId="TOC2">
    <w:name w:val="toc 2"/>
    <w:basedOn w:val="TOC1"/>
    <w:next w:val="Normal"/>
    <w:autoRedefine/>
    <w:uiPriority w:val="39"/>
    <w:rsid w:val="000A4EDC"/>
    <w:pPr>
      <w:spacing w:before="240"/>
      <w:ind w:left="0"/>
    </w:pPr>
    <w:rPr>
      <w:caps/>
      <w:color w:val="000000"/>
      <w:sz w:val="22"/>
      <w:szCs w:val="32"/>
    </w:rPr>
  </w:style>
  <w:style w:type="paragraph" w:styleId="TOC3">
    <w:name w:val="toc 3"/>
    <w:basedOn w:val="TOC2"/>
    <w:next w:val="Normal"/>
    <w:uiPriority w:val="39"/>
    <w:rsid w:val="000A4EDC"/>
    <w:pPr>
      <w:spacing w:before="0"/>
      <w:ind w:left="240"/>
    </w:pPr>
    <w:rPr>
      <w:b w:val="0"/>
      <w:bCs w:val="0"/>
    </w:rPr>
  </w:style>
  <w:style w:type="paragraph" w:styleId="TOC4">
    <w:name w:val="toc 4"/>
    <w:basedOn w:val="TOC3"/>
    <w:next w:val="BodyText"/>
    <w:uiPriority w:val="39"/>
    <w:rsid w:val="000A4EDC"/>
    <w:pPr>
      <w:ind w:left="480"/>
    </w:pPr>
  </w:style>
  <w:style w:type="paragraph" w:styleId="TOC5">
    <w:name w:val="toc 5"/>
    <w:basedOn w:val="TOC4"/>
    <w:next w:val="Normal"/>
    <w:autoRedefine/>
    <w:uiPriority w:val="39"/>
    <w:rsid w:val="000A4EDC"/>
    <w:pPr>
      <w:ind w:left="720"/>
    </w:pPr>
  </w:style>
  <w:style w:type="paragraph" w:styleId="TOC6">
    <w:name w:val="toc 6"/>
    <w:basedOn w:val="Normal"/>
    <w:next w:val="Normal"/>
    <w:autoRedefine/>
    <w:uiPriority w:val="39"/>
    <w:rsid w:val="000A4EDC"/>
    <w:pPr>
      <w:ind w:left="960"/>
    </w:pPr>
  </w:style>
  <w:style w:type="paragraph" w:styleId="TOC7">
    <w:name w:val="toc 7"/>
    <w:basedOn w:val="Normal"/>
    <w:next w:val="Normal"/>
    <w:autoRedefine/>
    <w:uiPriority w:val="39"/>
    <w:rsid w:val="000A4EDC"/>
    <w:pPr>
      <w:ind w:left="1200"/>
    </w:pPr>
  </w:style>
  <w:style w:type="paragraph" w:styleId="TOC8">
    <w:name w:val="toc 8"/>
    <w:basedOn w:val="Normal"/>
    <w:next w:val="Normal"/>
    <w:autoRedefine/>
    <w:uiPriority w:val="39"/>
    <w:rsid w:val="000A4EDC"/>
    <w:pPr>
      <w:ind w:left="1440"/>
    </w:pPr>
  </w:style>
  <w:style w:type="paragraph" w:styleId="TOC9">
    <w:name w:val="toc 9"/>
    <w:basedOn w:val="Normal"/>
    <w:next w:val="Normal"/>
    <w:autoRedefine/>
    <w:uiPriority w:val="39"/>
    <w:rsid w:val="000A4EDC"/>
    <w:pPr>
      <w:ind w:left="1680"/>
    </w:pPr>
  </w:style>
  <w:style w:type="character" w:styleId="Hyperlink">
    <w:name w:val="Hyperlink"/>
    <w:uiPriority w:val="99"/>
    <w:rsid w:val="000A4EDC"/>
    <w:rPr>
      <w:color w:val="0000FF"/>
      <w:u w:val="single"/>
    </w:rPr>
  </w:style>
  <w:style w:type="paragraph" w:customStyle="1" w:styleId="FigureCaption">
    <w:name w:val="Figure Caption"/>
    <w:basedOn w:val="BodyText"/>
    <w:autoRedefine/>
    <w:rsid w:val="000A4EDC"/>
    <w:pPr>
      <w:jc w:val="center"/>
    </w:pPr>
    <w:rPr>
      <w:rFonts w:ascii="Arial Bold" w:hAnsi="Arial Bold"/>
      <w:b/>
      <w:bCs/>
      <w:color w:val="000000"/>
      <w:sz w:val="16"/>
      <w:szCs w:val="20"/>
      <w:u w:val="single"/>
    </w:rPr>
  </w:style>
  <w:style w:type="paragraph" w:styleId="NoteHeading">
    <w:name w:val="Note Heading"/>
    <w:basedOn w:val="Normal"/>
    <w:next w:val="BodyText2"/>
    <w:link w:val="NoteHeadingChar"/>
    <w:autoRedefine/>
    <w:rsid w:val="00B24035"/>
    <w:pPr>
      <w:numPr>
        <w:numId w:val="18"/>
      </w:numPr>
      <w:jc w:val="both"/>
    </w:pPr>
    <w:rPr>
      <w:rFonts w:ascii="Arial-BoldMT" w:eastAsia="Arial Unicode MS" w:hAnsi="Arial-BoldMT"/>
      <w:b/>
      <w:color w:val="000000"/>
      <w:sz w:val="18"/>
      <w:szCs w:val="18"/>
    </w:rPr>
  </w:style>
  <w:style w:type="paragraph" w:customStyle="1" w:styleId="SectionHead">
    <w:name w:val="SectionHead"/>
    <w:basedOn w:val="Heading1"/>
    <w:next w:val="BodyText"/>
    <w:autoRedefine/>
    <w:rsid w:val="00C3638B"/>
    <w:pPr>
      <w:numPr>
        <w:numId w:val="0"/>
      </w:numPr>
      <w:pBdr>
        <w:bottom w:val="single" w:sz="12" w:space="1" w:color="E31837"/>
      </w:pBdr>
      <w:tabs>
        <w:tab w:val="right" w:leader="dot" w:pos="8630"/>
      </w:tabs>
      <w:jc w:val="both"/>
    </w:pPr>
    <w:rPr>
      <w:rFonts w:ascii="Arial Bold" w:hAnsi="Arial Bold"/>
      <w:spacing w:val="28"/>
      <w:position w:val="6"/>
      <w:sz w:val="44"/>
    </w:rPr>
  </w:style>
  <w:style w:type="paragraph" w:customStyle="1" w:styleId="Doctrltext">
    <w:name w:val="Doctrl_text"/>
    <w:basedOn w:val="Normal"/>
    <w:rsid w:val="000A4EDC"/>
    <w:pPr>
      <w:keepLines/>
      <w:jc w:val="both"/>
    </w:pPr>
    <w:rPr>
      <w:szCs w:val="20"/>
    </w:rPr>
  </w:style>
  <w:style w:type="paragraph" w:customStyle="1" w:styleId="Image">
    <w:name w:val="Image"/>
    <w:basedOn w:val="BodyText"/>
    <w:next w:val="BodyText"/>
    <w:rsid w:val="000A4EDC"/>
    <w:pPr>
      <w:spacing w:before="120" w:after="120"/>
      <w:jc w:val="center"/>
    </w:pPr>
  </w:style>
  <w:style w:type="paragraph" w:styleId="Caption">
    <w:name w:val="caption"/>
    <w:basedOn w:val="FigureCaption"/>
    <w:next w:val="Normal"/>
    <w:qFormat/>
    <w:rsid w:val="000A4EDC"/>
    <w:pPr>
      <w:spacing w:before="120" w:after="120"/>
    </w:pPr>
    <w:rPr>
      <w:bCs w:val="0"/>
    </w:rPr>
  </w:style>
  <w:style w:type="paragraph" w:styleId="TableofFigures">
    <w:name w:val="table of figures"/>
    <w:basedOn w:val="Normal"/>
    <w:next w:val="Normal"/>
    <w:autoRedefine/>
    <w:semiHidden/>
    <w:rsid w:val="000A4EDC"/>
    <w:rPr>
      <w:rFonts w:ascii="Arial Bold" w:hAnsi="Arial Bold"/>
      <w:b/>
      <w:iCs/>
      <w:sz w:val="20"/>
    </w:rPr>
  </w:style>
  <w:style w:type="paragraph" w:styleId="Footer">
    <w:name w:val="footer"/>
    <w:basedOn w:val="Normal"/>
    <w:link w:val="FooterChar"/>
    <w:rsid w:val="000A4EDC"/>
    <w:pPr>
      <w:tabs>
        <w:tab w:val="center" w:pos="4320"/>
        <w:tab w:val="right" w:pos="8640"/>
      </w:tabs>
    </w:pPr>
  </w:style>
  <w:style w:type="paragraph" w:customStyle="1" w:styleId="TableColumnLabels">
    <w:name w:val="Table Column Labels"/>
    <w:basedOn w:val="BodyText"/>
    <w:rsid w:val="000A4EDC"/>
    <w:rPr>
      <w:rFonts w:ascii="Arial Bold" w:hAnsi="Arial Bold"/>
      <w:b/>
      <w:bCs/>
      <w:color w:val="FFFFFF"/>
    </w:rPr>
  </w:style>
  <w:style w:type="paragraph" w:customStyle="1" w:styleId="Tablecontent">
    <w:name w:val="Table content"/>
    <w:basedOn w:val="BodyText"/>
    <w:rsid w:val="000A4EDC"/>
    <w:pPr>
      <w:spacing w:before="120" w:after="0"/>
      <w:jc w:val="left"/>
    </w:pPr>
    <w:rPr>
      <w:sz w:val="18"/>
    </w:rPr>
  </w:style>
  <w:style w:type="paragraph" w:customStyle="1" w:styleId="TableListNumber1">
    <w:name w:val="Table List Number 1"/>
    <w:basedOn w:val="ListNumber"/>
    <w:rsid w:val="000A4EDC"/>
    <w:pPr>
      <w:numPr>
        <w:numId w:val="4"/>
      </w:numPr>
      <w:tabs>
        <w:tab w:val="left" w:pos="432"/>
      </w:tabs>
      <w:spacing w:before="120" w:after="0"/>
      <w:jc w:val="left"/>
    </w:pPr>
    <w:rPr>
      <w:sz w:val="18"/>
    </w:rPr>
  </w:style>
  <w:style w:type="paragraph" w:customStyle="1" w:styleId="TableListBullet1">
    <w:name w:val="Table List Bullet 1"/>
    <w:basedOn w:val="ListBullet1"/>
    <w:rsid w:val="000A4EDC"/>
    <w:pPr>
      <w:numPr>
        <w:numId w:val="2"/>
      </w:numPr>
      <w:spacing w:before="120" w:after="0"/>
    </w:pPr>
    <w:rPr>
      <w:sz w:val="18"/>
    </w:rPr>
  </w:style>
  <w:style w:type="character" w:styleId="PageNumber">
    <w:name w:val="page number"/>
    <w:semiHidden/>
    <w:rsid w:val="000A4EDC"/>
    <w:rPr>
      <w:rFonts w:ascii="Tahoma" w:hAnsi="Tahoma"/>
      <w:b/>
      <w:sz w:val="20"/>
      <w:bdr w:val="none" w:sz="0" w:space="0" w:color="auto"/>
      <w:shd w:val="clear" w:color="auto" w:fill="000000"/>
    </w:rPr>
  </w:style>
  <w:style w:type="paragraph" w:styleId="Index1">
    <w:name w:val="index 1"/>
    <w:basedOn w:val="Normal"/>
    <w:next w:val="Normal"/>
    <w:autoRedefine/>
    <w:semiHidden/>
    <w:rsid w:val="000A4EDC"/>
    <w:pPr>
      <w:ind w:left="240" w:hanging="240"/>
    </w:pPr>
    <w:rPr>
      <w:rFonts w:ascii="Arial" w:hAnsi="Arial"/>
      <w:szCs w:val="21"/>
    </w:rPr>
  </w:style>
  <w:style w:type="paragraph" w:customStyle="1" w:styleId="Apendixsection">
    <w:name w:val="Apendix section"/>
    <w:basedOn w:val="BodyText"/>
    <w:next w:val="BodyText"/>
    <w:rsid w:val="000A4EDC"/>
    <w:pPr>
      <w:numPr>
        <w:numId w:val="6"/>
      </w:numPr>
    </w:pPr>
    <w:rPr>
      <w:rFonts w:ascii="Trebuchet MS" w:hAnsi="Trebuchet MS"/>
      <w:b/>
      <w:sz w:val="32"/>
    </w:rPr>
  </w:style>
  <w:style w:type="paragraph" w:customStyle="1" w:styleId="Code">
    <w:name w:val="Code"/>
    <w:basedOn w:val="BodyText"/>
    <w:rsid w:val="000A4EDC"/>
    <w:pPr>
      <w:ind w:left="1080"/>
    </w:pPr>
    <w:rPr>
      <w:rFonts w:ascii="Courier New" w:hAnsi="Courier New"/>
    </w:rPr>
  </w:style>
  <w:style w:type="paragraph" w:styleId="Index2">
    <w:name w:val="index 2"/>
    <w:basedOn w:val="Normal"/>
    <w:next w:val="Normal"/>
    <w:autoRedefine/>
    <w:semiHidden/>
    <w:rsid w:val="000A4EDC"/>
    <w:pPr>
      <w:ind w:left="480" w:hanging="240"/>
    </w:pPr>
    <w:rPr>
      <w:rFonts w:ascii="Arial" w:hAnsi="Arial"/>
      <w:szCs w:val="21"/>
    </w:rPr>
  </w:style>
  <w:style w:type="paragraph" w:styleId="Index3">
    <w:name w:val="index 3"/>
    <w:basedOn w:val="Normal"/>
    <w:next w:val="Normal"/>
    <w:autoRedefine/>
    <w:semiHidden/>
    <w:rsid w:val="000A4EDC"/>
    <w:pPr>
      <w:ind w:left="720" w:hanging="240"/>
    </w:pPr>
    <w:rPr>
      <w:szCs w:val="21"/>
    </w:rPr>
  </w:style>
  <w:style w:type="paragraph" w:styleId="Index4">
    <w:name w:val="index 4"/>
    <w:basedOn w:val="Normal"/>
    <w:next w:val="Normal"/>
    <w:autoRedefine/>
    <w:semiHidden/>
    <w:rsid w:val="000A4EDC"/>
    <w:pPr>
      <w:ind w:left="960" w:hanging="240"/>
    </w:pPr>
    <w:rPr>
      <w:szCs w:val="21"/>
    </w:rPr>
  </w:style>
  <w:style w:type="paragraph" w:styleId="Index5">
    <w:name w:val="index 5"/>
    <w:basedOn w:val="Normal"/>
    <w:next w:val="Normal"/>
    <w:autoRedefine/>
    <w:semiHidden/>
    <w:rsid w:val="000A4EDC"/>
    <w:pPr>
      <w:ind w:left="1200" w:hanging="240"/>
    </w:pPr>
    <w:rPr>
      <w:szCs w:val="21"/>
    </w:rPr>
  </w:style>
  <w:style w:type="paragraph" w:styleId="Index6">
    <w:name w:val="index 6"/>
    <w:basedOn w:val="Normal"/>
    <w:next w:val="Normal"/>
    <w:autoRedefine/>
    <w:semiHidden/>
    <w:rsid w:val="000A4EDC"/>
    <w:pPr>
      <w:ind w:left="1440" w:hanging="240"/>
    </w:pPr>
    <w:rPr>
      <w:szCs w:val="21"/>
    </w:rPr>
  </w:style>
  <w:style w:type="paragraph" w:styleId="Index7">
    <w:name w:val="index 7"/>
    <w:basedOn w:val="Normal"/>
    <w:next w:val="Normal"/>
    <w:autoRedefine/>
    <w:semiHidden/>
    <w:rsid w:val="000A4EDC"/>
    <w:pPr>
      <w:ind w:left="1680" w:hanging="240"/>
    </w:pPr>
    <w:rPr>
      <w:szCs w:val="21"/>
    </w:rPr>
  </w:style>
  <w:style w:type="paragraph" w:styleId="Index8">
    <w:name w:val="index 8"/>
    <w:basedOn w:val="Normal"/>
    <w:next w:val="Normal"/>
    <w:autoRedefine/>
    <w:semiHidden/>
    <w:rsid w:val="000A4EDC"/>
    <w:pPr>
      <w:ind w:left="1920" w:hanging="240"/>
    </w:pPr>
    <w:rPr>
      <w:szCs w:val="21"/>
    </w:rPr>
  </w:style>
  <w:style w:type="paragraph" w:styleId="Index9">
    <w:name w:val="index 9"/>
    <w:basedOn w:val="Normal"/>
    <w:next w:val="Normal"/>
    <w:autoRedefine/>
    <w:semiHidden/>
    <w:rsid w:val="000A4EDC"/>
    <w:pPr>
      <w:ind w:left="2160" w:hanging="240"/>
    </w:pPr>
    <w:rPr>
      <w:szCs w:val="21"/>
    </w:rPr>
  </w:style>
  <w:style w:type="paragraph" w:customStyle="1" w:styleId="ManualName">
    <w:name w:val="Manual Name"/>
    <w:basedOn w:val="BodyText"/>
    <w:autoRedefine/>
    <w:rsid w:val="00633175"/>
    <w:pPr>
      <w:spacing w:before="0" w:after="100" w:afterAutospacing="1"/>
      <w:jc w:val="left"/>
    </w:pPr>
    <w:rPr>
      <w:rFonts w:ascii="Arial Bold" w:hAnsi="Arial Bold"/>
      <w:b/>
      <w:color w:val="E31837"/>
      <w:sz w:val="34"/>
      <w:szCs w:val="28"/>
    </w:rPr>
  </w:style>
  <w:style w:type="paragraph" w:customStyle="1" w:styleId="TableNames">
    <w:name w:val="Table Names"/>
    <w:basedOn w:val="SectionHead"/>
    <w:autoRedefine/>
    <w:rsid w:val="00C3638B"/>
    <w:pPr>
      <w:pBdr>
        <w:bottom w:val="single" w:sz="4" w:space="1" w:color="E31837"/>
      </w:pBdr>
      <w:ind w:left="-432"/>
    </w:pPr>
  </w:style>
  <w:style w:type="paragraph" w:customStyle="1" w:styleId="version">
    <w:name w:val="version"/>
    <w:basedOn w:val="BodyText"/>
    <w:rsid w:val="000A4EDC"/>
    <w:pPr>
      <w:spacing w:before="120" w:after="120"/>
      <w:ind w:left="1440"/>
      <w:jc w:val="center"/>
    </w:pPr>
    <w:rPr>
      <w:rFonts w:ascii="Trebuchet MS" w:hAnsi="Trebuchet MS"/>
      <w:b/>
      <w:color w:val="000000"/>
      <w:sz w:val="36"/>
    </w:rPr>
  </w:style>
  <w:style w:type="paragraph" w:customStyle="1" w:styleId="Head">
    <w:name w:val="Head"/>
    <w:basedOn w:val="Normal"/>
    <w:rsid w:val="000A4EDC"/>
    <w:rPr>
      <w:rFonts w:ascii="Arial" w:hAnsi="Arial"/>
      <w:b/>
      <w:bCs/>
      <w:spacing w:val="-5"/>
      <w:sz w:val="20"/>
      <w:szCs w:val="20"/>
    </w:rPr>
  </w:style>
  <w:style w:type="paragraph" w:styleId="Title">
    <w:name w:val="Title"/>
    <w:basedOn w:val="Normal"/>
    <w:qFormat/>
    <w:rsid w:val="000A4EDC"/>
    <w:pPr>
      <w:spacing w:after="1920"/>
      <w:jc w:val="center"/>
    </w:pPr>
    <w:rPr>
      <w:rFonts w:ascii="Arial Black" w:hAnsi="Arial Black" w:cs="Arial"/>
      <w:b/>
      <w:bCs/>
      <w:color w:val="808080"/>
      <w:sz w:val="48"/>
      <w:u w:val="single"/>
    </w:rPr>
  </w:style>
  <w:style w:type="paragraph" w:customStyle="1" w:styleId="app1">
    <w:name w:val="app1"/>
    <w:basedOn w:val="Normal"/>
    <w:rsid w:val="000A4EDC"/>
    <w:pPr>
      <w:tabs>
        <w:tab w:val="num" w:pos="1685"/>
      </w:tabs>
      <w:spacing w:after="500"/>
      <w:ind w:left="1685" w:hanging="432"/>
      <w:jc w:val="right"/>
    </w:pPr>
    <w:rPr>
      <w:rFonts w:ascii="Verdana" w:hAnsi="Verdana"/>
      <w:b/>
      <w:sz w:val="36"/>
    </w:rPr>
  </w:style>
  <w:style w:type="paragraph" w:customStyle="1" w:styleId="ReturnAddress">
    <w:name w:val="Return Address"/>
    <w:basedOn w:val="Normal"/>
    <w:rsid w:val="000A4EDC"/>
    <w:pPr>
      <w:jc w:val="center"/>
    </w:pPr>
    <w:rPr>
      <w:rFonts w:ascii="Arial Narrow" w:hAnsi="Arial Narrow"/>
      <w:spacing w:val="-3"/>
      <w:sz w:val="20"/>
      <w:szCs w:val="20"/>
    </w:rPr>
  </w:style>
  <w:style w:type="paragraph" w:styleId="Subtitle">
    <w:name w:val="Subtitle"/>
    <w:basedOn w:val="Title"/>
    <w:next w:val="BodyText"/>
    <w:link w:val="SubtitleChar"/>
    <w:uiPriority w:val="11"/>
    <w:qFormat/>
    <w:rsid w:val="000A4EDC"/>
    <w:pPr>
      <w:keepNext/>
      <w:pBdr>
        <w:bottom w:val="single" w:sz="6" w:space="14" w:color="808080"/>
      </w:pBdr>
      <w:spacing w:before="1940" w:line="200" w:lineRule="atLeast"/>
    </w:pPr>
    <w:rPr>
      <w:rFonts w:ascii="Garamond" w:hAnsi="Garamond" w:cs="Times New Roman"/>
      <w:bCs w:val="0"/>
      <w:caps/>
      <w:spacing w:val="30"/>
      <w:kern w:val="28"/>
      <w:sz w:val="18"/>
      <w:szCs w:val="20"/>
      <w:u w:val="none"/>
    </w:rPr>
  </w:style>
  <w:style w:type="character" w:styleId="FollowedHyperlink">
    <w:name w:val="FollowedHyperlink"/>
    <w:semiHidden/>
    <w:rsid w:val="000A4EDC"/>
    <w:rPr>
      <w:color w:val="800080"/>
      <w:u w:val="single"/>
    </w:rPr>
  </w:style>
  <w:style w:type="paragraph" w:customStyle="1" w:styleId="ContentList">
    <w:name w:val="Content List"/>
    <w:basedOn w:val="BodyText"/>
    <w:rsid w:val="000A4EDC"/>
    <w:pPr>
      <w:numPr>
        <w:numId w:val="7"/>
      </w:numPr>
      <w:jc w:val="left"/>
    </w:pPr>
  </w:style>
  <w:style w:type="paragraph" w:customStyle="1" w:styleId="ChapterList">
    <w:name w:val="Chapter List"/>
    <w:basedOn w:val="BodyText2"/>
    <w:rsid w:val="000A4EDC"/>
    <w:pPr>
      <w:numPr>
        <w:numId w:val="8"/>
      </w:numPr>
    </w:pPr>
  </w:style>
  <w:style w:type="paragraph" w:styleId="BodyText3">
    <w:name w:val="Body Text 3"/>
    <w:basedOn w:val="Normal"/>
    <w:link w:val="BodyText3Char"/>
    <w:semiHidden/>
    <w:rsid w:val="000A4EDC"/>
    <w:pPr>
      <w:jc w:val="both"/>
    </w:pPr>
    <w:rPr>
      <w:rFonts w:ascii="Book Antiqua" w:hAnsi="Book Antiqua" w:cs="Tahoma"/>
      <w:bCs/>
      <w:sz w:val="22"/>
    </w:rPr>
  </w:style>
  <w:style w:type="paragraph" w:customStyle="1" w:styleId="ProductName">
    <w:name w:val="Product Name"/>
    <w:basedOn w:val="ManualName"/>
    <w:autoRedefine/>
    <w:rsid w:val="000A4EDC"/>
    <w:pPr>
      <w:spacing w:before="120" w:after="120" w:afterAutospacing="0"/>
    </w:pPr>
    <w:rPr>
      <w:sz w:val="40"/>
    </w:rPr>
  </w:style>
  <w:style w:type="paragraph" w:customStyle="1" w:styleId="QMSBodyText">
    <w:name w:val="QMS Body Text"/>
    <w:basedOn w:val="Normal"/>
    <w:autoRedefine/>
    <w:rsid w:val="000A4EDC"/>
    <w:pPr>
      <w:ind w:left="720"/>
      <w:jc w:val="both"/>
    </w:pPr>
    <w:rPr>
      <w:b/>
      <w:bCs/>
      <w:szCs w:val="20"/>
    </w:rPr>
  </w:style>
  <w:style w:type="paragraph" w:customStyle="1" w:styleId="QMSHead1">
    <w:name w:val="QMS Head 1"/>
    <w:basedOn w:val="Heading1"/>
    <w:next w:val="QMSBodyText"/>
    <w:autoRedefine/>
    <w:rsid w:val="000A4EDC"/>
    <w:pPr>
      <w:pageBreakBefore/>
      <w:numPr>
        <w:numId w:val="13"/>
      </w:numPr>
      <w:tabs>
        <w:tab w:val="left" w:pos="540"/>
        <w:tab w:val="left" w:pos="720"/>
        <w:tab w:val="left" w:pos="1080"/>
      </w:tabs>
      <w:spacing w:before="240"/>
      <w:jc w:val="left"/>
    </w:pPr>
    <w:rPr>
      <w:rFonts w:ascii="Arial" w:hAnsi="Arial" w:cs="Times New Roman"/>
      <w:b w:val="0"/>
      <w:bCs w:val="0"/>
      <w:caps/>
      <w:sz w:val="32"/>
      <w:szCs w:val="20"/>
    </w:rPr>
  </w:style>
  <w:style w:type="paragraph" w:customStyle="1" w:styleId="QMSHead2">
    <w:name w:val="QMS Head 2"/>
    <w:basedOn w:val="Heading2"/>
    <w:next w:val="QMSBodyText"/>
    <w:autoRedefine/>
    <w:rsid w:val="000A4EDC"/>
    <w:pPr>
      <w:numPr>
        <w:numId w:val="13"/>
      </w:numPr>
      <w:pBdr>
        <w:bottom w:val="none" w:sz="0" w:space="0" w:color="auto"/>
      </w:pBdr>
      <w:spacing w:before="240"/>
      <w:jc w:val="left"/>
    </w:pPr>
    <w:rPr>
      <w:rFonts w:ascii="Arial" w:hAnsi="Arial"/>
      <w:b w:val="0"/>
      <w:bCs/>
      <w:iCs w:val="0"/>
      <w:color w:val="auto"/>
      <w:spacing w:val="0"/>
      <w:sz w:val="28"/>
      <w:szCs w:val="20"/>
    </w:rPr>
  </w:style>
  <w:style w:type="paragraph" w:customStyle="1" w:styleId="QMSHead3">
    <w:name w:val="QMS Head 3"/>
    <w:basedOn w:val="Heading3"/>
    <w:next w:val="QMSBodyText"/>
    <w:autoRedefine/>
    <w:rsid w:val="000A4EDC"/>
    <w:pPr>
      <w:numPr>
        <w:ilvl w:val="0"/>
      </w:numPr>
      <w:pBdr>
        <w:bottom w:val="none" w:sz="0" w:space="0" w:color="auto"/>
      </w:pBdr>
      <w:tabs>
        <w:tab w:val="num" w:pos="1080"/>
      </w:tabs>
    </w:pPr>
    <w:rPr>
      <w:rFonts w:ascii="Arial" w:hAnsi="Arial"/>
      <w:iCs w:val="0"/>
      <w:caps/>
      <w:color w:val="auto"/>
      <w:spacing w:val="0"/>
      <w:sz w:val="24"/>
      <w:szCs w:val="20"/>
    </w:rPr>
  </w:style>
  <w:style w:type="paragraph" w:customStyle="1" w:styleId="Productversion">
    <w:name w:val="Productversion"/>
    <w:basedOn w:val="version"/>
    <w:rsid w:val="000A4EDC"/>
    <w:pPr>
      <w:jc w:val="right"/>
    </w:pPr>
  </w:style>
  <w:style w:type="paragraph" w:styleId="IndexHeading">
    <w:name w:val="index heading"/>
    <w:basedOn w:val="Normal"/>
    <w:next w:val="Index1"/>
    <w:semiHidden/>
    <w:rsid w:val="000A4EDC"/>
    <w:pPr>
      <w:pBdr>
        <w:top w:val="single" w:sz="12" w:space="0" w:color="auto"/>
      </w:pBdr>
      <w:spacing w:before="360" w:after="240"/>
    </w:pPr>
    <w:rPr>
      <w:rFonts w:ascii="Arial Bold" w:hAnsi="Arial Bold"/>
      <w:b/>
      <w:bCs/>
      <w:i/>
      <w:iCs/>
      <w:szCs w:val="31"/>
    </w:rPr>
  </w:style>
  <w:style w:type="paragraph" w:customStyle="1" w:styleId="Style1">
    <w:name w:val="Style1"/>
    <w:basedOn w:val="Normal"/>
    <w:rsid w:val="000A4EDC"/>
    <w:rPr>
      <w:rFonts w:ascii="Arial" w:hAnsi="Arial"/>
      <w:b/>
      <w:color w:val="FFFFFF"/>
      <w:sz w:val="28"/>
    </w:rPr>
  </w:style>
  <w:style w:type="paragraph" w:customStyle="1" w:styleId="Response">
    <w:name w:val="Response"/>
    <w:basedOn w:val="Normal"/>
    <w:rsid w:val="000A4EDC"/>
    <w:rPr>
      <w:rFonts w:ascii="Arial" w:hAnsi="Arial"/>
      <w:color w:val="000080"/>
      <w:sz w:val="20"/>
      <w:lang w:val="en-GB"/>
    </w:rPr>
  </w:style>
  <w:style w:type="paragraph" w:customStyle="1" w:styleId="Style2">
    <w:name w:val="Style2"/>
    <w:basedOn w:val="Normal"/>
    <w:rsid w:val="000A4EDC"/>
    <w:rPr>
      <w:rFonts w:ascii="Impact" w:hAnsi="Impact"/>
      <w:b/>
      <w:sz w:val="40"/>
    </w:rPr>
  </w:style>
  <w:style w:type="paragraph" w:customStyle="1" w:styleId="A">
    <w:name w:val="A"/>
    <w:basedOn w:val="Normal"/>
    <w:next w:val="Normal"/>
    <w:rsid w:val="000A4EDC"/>
    <w:pPr>
      <w:numPr>
        <w:ilvl w:val="1"/>
        <w:numId w:val="10"/>
      </w:numPr>
      <w:tabs>
        <w:tab w:val="left" w:pos="1728"/>
      </w:tabs>
      <w:spacing w:before="360" w:after="240"/>
    </w:pPr>
    <w:rPr>
      <w:rFonts w:ascii="Verdana" w:hAnsi="Verdana"/>
      <w:b/>
      <w:sz w:val="36"/>
    </w:rPr>
  </w:style>
  <w:style w:type="paragraph" w:customStyle="1" w:styleId="appbullet">
    <w:name w:val="app bullet"/>
    <w:basedOn w:val="Normal"/>
    <w:rsid w:val="000A4EDC"/>
    <w:pPr>
      <w:numPr>
        <w:numId w:val="11"/>
      </w:numPr>
      <w:spacing w:before="240" w:after="120"/>
      <w:ind w:left="2246" w:hanging="446"/>
    </w:pPr>
    <w:rPr>
      <w:rFonts w:ascii="Arial" w:hAnsi="Arial" w:cs="Arial"/>
      <w:b/>
      <w:bCs/>
      <w:sz w:val="20"/>
    </w:rPr>
  </w:style>
  <w:style w:type="paragraph" w:customStyle="1" w:styleId="app2">
    <w:name w:val="app2"/>
    <w:basedOn w:val="Normal"/>
    <w:rsid w:val="000A4EDC"/>
    <w:pPr>
      <w:numPr>
        <w:ilvl w:val="1"/>
        <w:numId w:val="12"/>
      </w:numPr>
      <w:spacing w:before="360" w:after="240"/>
    </w:pPr>
    <w:rPr>
      <w:rFonts w:ascii="Arial" w:hAnsi="Arial"/>
      <w:b/>
      <w:sz w:val="36"/>
    </w:rPr>
  </w:style>
  <w:style w:type="paragraph" w:customStyle="1" w:styleId="content">
    <w:name w:val="content"/>
    <w:basedOn w:val="Normal"/>
    <w:rsid w:val="000A4EDC"/>
    <w:pPr>
      <w:jc w:val="center"/>
    </w:pPr>
    <w:rPr>
      <w:rFonts w:ascii="Arial Black" w:hAnsi="Arial Black"/>
      <w:color w:val="808080"/>
      <w:sz w:val="48"/>
      <w:szCs w:val="20"/>
    </w:rPr>
  </w:style>
  <w:style w:type="paragraph" w:customStyle="1" w:styleId="TitleCover">
    <w:name w:val="Title Cover"/>
    <w:basedOn w:val="Normal"/>
    <w:next w:val="Normal"/>
    <w:rsid w:val="000A4EDC"/>
    <w:pPr>
      <w:pBdr>
        <w:top w:val="single" w:sz="6" w:space="31" w:color="FFFFFF"/>
        <w:left w:val="single" w:sz="6" w:space="31" w:color="FFFFFF"/>
        <w:bottom w:val="single" w:sz="6" w:space="31" w:color="FFFFFF"/>
        <w:right w:val="single" w:sz="6" w:space="31" w:color="FFFFFF"/>
      </w:pBdr>
      <w:shd w:val="pct10" w:color="auto" w:fill="auto"/>
      <w:ind w:left="601" w:right="601"/>
    </w:pPr>
    <w:rPr>
      <w:rFonts w:ascii="Arial Black" w:hAnsi="Arial Black"/>
      <w:spacing w:val="-70"/>
      <w:kern w:val="28"/>
      <w:sz w:val="80"/>
      <w:szCs w:val="20"/>
    </w:rPr>
  </w:style>
  <w:style w:type="paragraph" w:customStyle="1" w:styleId="command">
    <w:name w:val="command"/>
    <w:basedOn w:val="Normal"/>
    <w:rsid w:val="000A4EDC"/>
    <w:pPr>
      <w:ind w:left="2592"/>
    </w:pPr>
    <w:rPr>
      <w:rFonts w:ascii="Courier New" w:hAnsi="Courier New"/>
      <w:b/>
      <w:sz w:val="20"/>
    </w:rPr>
  </w:style>
  <w:style w:type="paragraph" w:customStyle="1" w:styleId="Heading">
    <w:name w:val="Heading"/>
    <w:basedOn w:val="BodyText2"/>
    <w:next w:val="BodyText2"/>
    <w:autoRedefine/>
    <w:rsid w:val="001E6309"/>
    <w:pPr>
      <w:spacing w:before="120" w:line="360" w:lineRule="auto"/>
    </w:pPr>
    <w:rPr>
      <w:rFonts w:ascii="Arial Narrow" w:hAnsi="Arial Narrow" w:cs="Tahoma"/>
      <w:b/>
      <w:color w:val="E31837"/>
      <w:sz w:val="24"/>
      <w:u w:val="single" w:color="E31837"/>
      <w:lang w:val="en-IN"/>
    </w:rPr>
  </w:style>
  <w:style w:type="paragraph" w:customStyle="1" w:styleId="tablecontents">
    <w:name w:val="table_contents"/>
    <w:basedOn w:val="Normal"/>
    <w:rsid w:val="000A4EDC"/>
    <w:rPr>
      <w:rFonts w:ascii="Arial" w:hAnsi="Arial"/>
      <w:sz w:val="22"/>
      <w:szCs w:val="20"/>
      <w:lang w:val="en-GB"/>
    </w:rPr>
  </w:style>
  <w:style w:type="paragraph" w:customStyle="1" w:styleId="Bodytextforrestriction">
    <w:name w:val="Body text for restriction"/>
    <w:basedOn w:val="Normal"/>
    <w:next w:val="Normal"/>
    <w:rsid w:val="000A4EDC"/>
    <w:pPr>
      <w:spacing w:line="360" w:lineRule="auto"/>
    </w:pPr>
    <w:rPr>
      <w:rFonts w:ascii="Arial" w:hAnsi="Arial"/>
      <w:sz w:val="18"/>
    </w:rPr>
  </w:style>
  <w:style w:type="paragraph" w:customStyle="1" w:styleId="Preface">
    <w:name w:val="Preface"/>
    <w:basedOn w:val="Normal"/>
    <w:rsid w:val="000A4EDC"/>
    <w:pPr>
      <w:spacing w:before="120" w:after="240"/>
    </w:pPr>
    <w:rPr>
      <w:rFonts w:ascii="Arial Narrow" w:hAnsi="Arial Narrow" w:cs="Arial"/>
      <w:b/>
      <w:bCs/>
      <w:sz w:val="40"/>
    </w:rPr>
  </w:style>
  <w:style w:type="paragraph" w:customStyle="1" w:styleId="TableHeader">
    <w:name w:val="Table Header"/>
    <w:basedOn w:val="Normal"/>
    <w:rsid w:val="000A4EDC"/>
    <w:pPr>
      <w:spacing w:before="60"/>
      <w:jc w:val="center"/>
    </w:pPr>
    <w:rPr>
      <w:rFonts w:ascii="Arial" w:hAnsi="Arial"/>
      <w:b/>
      <w:spacing w:val="-5"/>
      <w:sz w:val="22"/>
      <w:szCs w:val="20"/>
    </w:rPr>
  </w:style>
  <w:style w:type="paragraph" w:customStyle="1" w:styleId="contactus">
    <w:name w:val="contact us"/>
    <w:basedOn w:val="Normal"/>
    <w:next w:val="Normal"/>
    <w:rsid w:val="000A4EDC"/>
    <w:pPr>
      <w:pBdr>
        <w:bottom w:val="single" w:sz="4" w:space="1" w:color="auto"/>
      </w:pBdr>
    </w:pPr>
    <w:rPr>
      <w:rFonts w:ascii="Arial Narrow" w:hAnsi="Arial Narrow"/>
      <w:sz w:val="48"/>
    </w:rPr>
  </w:style>
  <w:style w:type="paragraph" w:styleId="BodyText20">
    <w:name w:val="Body Text 2"/>
    <w:basedOn w:val="Normal"/>
    <w:semiHidden/>
    <w:rsid w:val="000A4EDC"/>
    <w:rPr>
      <w:rFonts w:ascii="Arial Narrow" w:hAnsi="Arial Narrow"/>
      <w:b/>
      <w:bCs/>
      <w:color w:val="FFFFFF"/>
    </w:rPr>
  </w:style>
  <w:style w:type="paragraph" w:styleId="BodyTextIndent2">
    <w:name w:val="Body Text Indent 2"/>
    <w:aliases w:val="Body Text Indent 2 Char"/>
    <w:basedOn w:val="Normal"/>
    <w:semiHidden/>
    <w:rsid w:val="000A4EDC"/>
    <w:pPr>
      <w:spacing w:before="120" w:after="120" w:line="480" w:lineRule="auto"/>
      <w:ind w:left="360"/>
    </w:pPr>
    <w:rPr>
      <w:rFonts w:ascii="Arial" w:hAnsi="Arial"/>
      <w:sz w:val="18"/>
    </w:rPr>
  </w:style>
  <w:style w:type="paragraph" w:styleId="TableofAuthorities">
    <w:name w:val="table of authorities"/>
    <w:basedOn w:val="Normal"/>
    <w:next w:val="Normal"/>
    <w:semiHidden/>
    <w:rsid w:val="000A4EDC"/>
    <w:pPr>
      <w:spacing w:before="120" w:after="120"/>
      <w:jc w:val="center"/>
    </w:pPr>
    <w:rPr>
      <w:rFonts w:ascii="Arial" w:hAnsi="Arial" w:cs="Arial"/>
      <w:b/>
      <w:sz w:val="16"/>
      <w:szCs w:val="14"/>
    </w:rPr>
  </w:style>
  <w:style w:type="paragraph" w:styleId="Signature">
    <w:name w:val="Signature"/>
    <w:basedOn w:val="Normal"/>
    <w:semiHidden/>
    <w:rsid w:val="000A4EDC"/>
    <w:pPr>
      <w:spacing w:before="60" w:after="60"/>
      <w:jc w:val="right"/>
    </w:pPr>
    <w:rPr>
      <w:rFonts w:ascii="Arial" w:hAnsi="Arial" w:cs="Arial"/>
      <w:bCs/>
      <w:i/>
      <w:sz w:val="15"/>
      <w:szCs w:val="16"/>
    </w:rPr>
  </w:style>
  <w:style w:type="paragraph" w:styleId="CommentText">
    <w:name w:val="annotation text"/>
    <w:basedOn w:val="Normal"/>
    <w:semiHidden/>
    <w:rsid w:val="000A4EDC"/>
    <w:pPr>
      <w:jc w:val="both"/>
    </w:pPr>
    <w:rPr>
      <w:rFonts w:ascii="Arial" w:hAnsi="Arial" w:cs="Arial"/>
      <w:sz w:val="20"/>
      <w:szCs w:val="20"/>
    </w:rPr>
  </w:style>
  <w:style w:type="character" w:styleId="CommentReference">
    <w:name w:val="annotation reference"/>
    <w:semiHidden/>
    <w:rsid w:val="000A4EDC"/>
    <w:rPr>
      <w:sz w:val="16"/>
      <w:szCs w:val="16"/>
    </w:rPr>
  </w:style>
  <w:style w:type="paragraph" w:customStyle="1" w:styleId="HSBR2">
    <w:name w:val="HS BR 2"/>
    <w:basedOn w:val="Normal"/>
    <w:rsid w:val="000A4EDC"/>
    <w:pPr>
      <w:numPr>
        <w:numId w:val="15"/>
      </w:numPr>
      <w:spacing w:before="120" w:line="340" w:lineRule="atLeast"/>
      <w:jc w:val="both"/>
    </w:pPr>
    <w:rPr>
      <w:rFonts w:ascii="Arial" w:hAnsi="Arial"/>
      <w:sz w:val="22"/>
      <w:szCs w:val="20"/>
      <w:lang w:eastAsia="fr-FR"/>
    </w:rPr>
  </w:style>
  <w:style w:type="paragraph" w:styleId="TOAHeading">
    <w:name w:val="toa heading"/>
    <w:basedOn w:val="Normal"/>
    <w:next w:val="Normal"/>
    <w:semiHidden/>
    <w:rsid w:val="000A4EDC"/>
    <w:pPr>
      <w:spacing w:before="120"/>
    </w:pPr>
    <w:rPr>
      <w:rFonts w:ascii="Arial" w:hAnsi="Arial" w:cs="Arial"/>
      <w:b/>
      <w:bCs/>
    </w:rPr>
  </w:style>
  <w:style w:type="paragraph" w:customStyle="1" w:styleId="xl24">
    <w:name w:val="xl24"/>
    <w:basedOn w:val="Normal"/>
    <w:rsid w:val="000A4EDC"/>
    <w:pPr>
      <w:shd w:val="clear" w:color="auto" w:fill="FFFFFF"/>
      <w:spacing w:before="100" w:beforeAutospacing="1" w:after="100" w:afterAutospacing="1"/>
    </w:pPr>
    <w:rPr>
      <w:rFonts w:ascii="Arial Unicode MS" w:eastAsia="Arial Unicode MS" w:hAnsi="Arial Unicode MS" w:cs="Arial Unicode MS"/>
    </w:rPr>
  </w:style>
  <w:style w:type="paragraph" w:customStyle="1" w:styleId="xl25">
    <w:name w:val="xl25"/>
    <w:basedOn w:val="Normal"/>
    <w:rsid w:val="000A4EDC"/>
    <w:pPr>
      <w:shd w:val="clear" w:color="auto" w:fill="FFFFFF"/>
      <w:spacing w:before="100" w:beforeAutospacing="1" w:after="100" w:afterAutospacing="1"/>
    </w:pPr>
    <w:rPr>
      <w:rFonts w:ascii="Arial" w:eastAsia="Arial Unicode MS" w:hAnsi="Arial" w:cs="Arial"/>
      <w:b/>
      <w:bCs/>
    </w:rPr>
  </w:style>
  <w:style w:type="paragraph" w:customStyle="1" w:styleId="xl26">
    <w:name w:val="xl26"/>
    <w:basedOn w:val="Normal"/>
    <w:rsid w:val="000A4EDC"/>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jc w:val="center"/>
    </w:pPr>
    <w:rPr>
      <w:rFonts w:ascii="Arial Unicode MS" w:eastAsia="Arial Unicode MS" w:hAnsi="Arial Unicode MS" w:cs="Arial Unicode MS"/>
    </w:rPr>
  </w:style>
  <w:style w:type="paragraph" w:customStyle="1" w:styleId="xl27">
    <w:name w:val="xl27"/>
    <w:basedOn w:val="Normal"/>
    <w:rsid w:val="000A4EDC"/>
    <w:pPr>
      <w:pBdr>
        <w:top w:val="single" w:sz="8" w:space="0" w:color="auto"/>
        <w:left w:val="single" w:sz="8"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rPr>
  </w:style>
  <w:style w:type="paragraph" w:customStyle="1" w:styleId="xl28">
    <w:name w:val="xl28"/>
    <w:basedOn w:val="Normal"/>
    <w:rsid w:val="000A4EDC"/>
    <w:pPr>
      <w:pBdr>
        <w:top w:val="single" w:sz="8" w:space="0" w:color="auto"/>
        <w:left w:val="single" w:sz="8"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b/>
      <w:bCs/>
    </w:rPr>
  </w:style>
  <w:style w:type="paragraph" w:customStyle="1" w:styleId="xl29">
    <w:name w:val="xl29"/>
    <w:basedOn w:val="Normal"/>
    <w:rsid w:val="000A4EDC"/>
    <w:pPr>
      <w:pBdr>
        <w:left w:val="single" w:sz="8" w:space="0" w:color="auto"/>
        <w:bottom w:val="single" w:sz="8"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b/>
      <w:bCs/>
    </w:rPr>
  </w:style>
  <w:style w:type="paragraph" w:customStyle="1" w:styleId="xl30">
    <w:name w:val="xl30"/>
    <w:basedOn w:val="Normal"/>
    <w:rsid w:val="000A4EDC"/>
    <w:pPr>
      <w:shd w:val="clear" w:color="auto" w:fill="FFFFFF"/>
      <w:spacing w:before="100" w:beforeAutospacing="1" w:after="100" w:afterAutospacing="1"/>
      <w:jc w:val="center"/>
      <w:textAlignment w:val="center"/>
    </w:pPr>
    <w:rPr>
      <w:rFonts w:ascii="Arial Unicode MS" w:eastAsia="Arial Unicode MS" w:hAnsi="Arial Unicode MS" w:cs="Arial Unicode MS"/>
    </w:rPr>
  </w:style>
  <w:style w:type="paragraph" w:customStyle="1" w:styleId="xl31">
    <w:name w:val="xl31"/>
    <w:basedOn w:val="Normal"/>
    <w:rsid w:val="000A4EDC"/>
    <w:pPr>
      <w:shd w:val="clear" w:color="auto" w:fill="FFFFFF"/>
      <w:spacing w:before="100" w:beforeAutospacing="1" w:after="100" w:afterAutospacing="1"/>
      <w:jc w:val="center"/>
    </w:pPr>
    <w:rPr>
      <w:rFonts w:ascii="Arial" w:eastAsia="Arial Unicode MS" w:hAnsi="Arial" w:cs="Arial"/>
      <w:b/>
      <w:bCs/>
    </w:rPr>
  </w:style>
  <w:style w:type="paragraph" w:styleId="BalloonText">
    <w:name w:val="Balloon Text"/>
    <w:basedOn w:val="Normal"/>
    <w:semiHidden/>
    <w:unhideWhenUsed/>
    <w:rsid w:val="000A4EDC"/>
    <w:rPr>
      <w:rFonts w:ascii="Tahoma" w:hAnsi="Tahoma" w:cs="Tahoma"/>
      <w:sz w:val="16"/>
      <w:szCs w:val="16"/>
    </w:rPr>
  </w:style>
  <w:style w:type="character" w:customStyle="1" w:styleId="BalloonTextChar">
    <w:name w:val="Balloon Text Char"/>
    <w:semiHidden/>
    <w:rsid w:val="000A4EDC"/>
    <w:rPr>
      <w:rFonts w:ascii="Tahoma" w:hAnsi="Tahoma" w:cs="Tahoma"/>
      <w:sz w:val="16"/>
      <w:szCs w:val="16"/>
    </w:rPr>
  </w:style>
  <w:style w:type="paragraph" w:customStyle="1" w:styleId="font0">
    <w:name w:val="font0"/>
    <w:basedOn w:val="Normal"/>
    <w:rsid w:val="000A4EDC"/>
    <w:pPr>
      <w:spacing w:before="100" w:beforeAutospacing="1" w:after="100" w:afterAutospacing="1"/>
    </w:pPr>
    <w:rPr>
      <w:rFonts w:ascii="Arial" w:eastAsia="Arial Unicode MS" w:hAnsi="Arial" w:cs="Arial"/>
      <w:sz w:val="20"/>
      <w:szCs w:val="20"/>
    </w:rPr>
  </w:style>
  <w:style w:type="table" w:styleId="TableGrid">
    <w:name w:val="Table Grid"/>
    <w:basedOn w:val="TableNormal"/>
    <w:uiPriority w:val="59"/>
    <w:rsid w:val="005B5B7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Subject">
    <w:name w:val="annotation subject"/>
    <w:basedOn w:val="CommentText"/>
    <w:next w:val="CommentText"/>
    <w:semiHidden/>
    <w:rsid w:val="00B81EAC"/>
    <w:pPr>
      <w:jc w:val="left"/>
    </w:pPr>
    <w:rPr>
      <w:rFonts w:ascii="Times New Roman" w:hAnsi="Times New Roman" w:cs="Times New Roman"/>
      <w:b/>
      <w:bCs/>
    </w:rPr>
  </w:style>
  <w:style w:type="paragraph" w:styleId="ListParagraph">
    <w:name w:val="List Paragraph"/>
    <w:basedOn w:val="Normal"/>
    <w:uiPriority w:val="34"/>
    <w:qFormat/>
    <w:rsid w:val="0054387A"/>
    <w:pPr>
      <w:ind w:left="720"/>
    </w:pPr>
    <w:rPr>
      <w:rFonts w:ascii="Calibri" w:eastAsia="Calibri" w:hAnsi="Calibri"/>
      <w:sz w:val="22"/>
      <w:szCs w:val="22"/>
    </w:rPr>
  </w:style>
  <w:style w:type="paragraph" w:customStyle="1" w:styleId="Note">
    <w:name w:val="Note"/>
    <w:basedOn w:val="ListBullet3"/>
    <w:qFormat/>
    <w:rsid w:val="00594703"/>
    <w:pPr>
      <w:tabs>
        <w:tab w:val="clear" w:pos="2232"/>
        <w:tab w:val="left" w:pos="720"/>
        <w:tab w:val="num" w:pos="1080"/>
      </w:tabs>
      <w:spacing w:after="0" w:line="360" w:lineRule="auto"/>
      <w:ind w:left="1080"/>
      <w:jc w:val="left"/>
    </w:pPr>
    <w:rPr>
      <w:bCs w:val="0"/>
      <w:lang w:val="en-GB"/>
    </w:rPr>
  </w:style>
  <w:style w:type="paragraph" w:customStyle="1" w:styleId="Tabelcontent">
    <w:name w:val="Tabel content"/>
    <w:basedOn w:val="List"/>
    <w:qFormat/>
    <w:rsid w:val="00EE7079"/>
    <w:pPr>
      <w:spacing w:before="100" w:beforeAutospacing="1" w:after="100" w:afterAutospacing="1" w:line="288" w:lineRule="auto"/>
      <w:ind w:left="0" w:firstLine="0"/>
      <w:contextualSpacing w:val="0"/>
    </w:pPr>
    <w:rPr>
      <w:rFonts w:ascii="Arial Bold" w:hAnsi="Arial Bold"/>
      <w:b/>
      <w:sz w:val="16"/>
    </w:rPr>
  </w:style>
  <w:style w:type="character" w:customStyle="1" w:styleId="NoteHeadingChar">
    <w:name w:val="Note Heading Char"/>
    <w:link w:val="NoteHeading"/>
    <w:rsid w:val="00B24035"/>
    <w:rPr>
      <w:rFonts w:ascii="Arial-BoldMT" w:eastAsia="Arial Unicode MS" w:hAnsi="Arial-BoldMT"/>
      <w:b/>
      <w:color w:val="000000"/>
      <w:sz w:val="18"/>
      <w:szCs w:val="18"/>
    </w:rPr>
  </w:style>
  <w:style w:type="paragraph" w:styleId="PlainText">
    <w:name w:val="Plain Text"/>
    <w:basedOn w:val="Normal"/>
    <w:link w:val="PlainTextChar"/>
    <w:uiPriority w:val="99"/>
    <w:semiHidden/>
    <w:unhideWhenUsed/>
    <w:rsid w:val="00EE7079"/>
    <w:rPr>
      <w:rFonts w:ascii="Consolas" w:eastAsia="Calibri" w:hAnsi="Consolas"/>
      <w:sz w:val="21"/>
      <w:szCs w:val="21"/>
    </w:rPr>
  </w:style>
  <w:style w:type="character" w:customStyle="1" w:styleId="PlainTextChar">
    <w:name w:val="Plain Text Char"/>
    <w:link w:val="PlainText"/>
    <w:uiPriority w:val="99"/>
    <w:semiHidden/>
    <w:rsid w:val="00EE7079"/>
    <w:rPr>
      <w:rFonts w:ascii="Consolas" w:eastAsia="Calibri" w:hAnsi="Consolas"/>
      <w:sz w:val="21"/>
      <w:szCs w:val="21"/>
    </w:rPr>
  </w:style>
  <w:style w:type="character" w:customStyle="1" w:styleId="FooterChar">
    <w:name w:val="Footer Char"/>
    <w:link w:val="Footer"/>
    <w:rsid w:val="00EE7079"/>
    <w:rPr>
      <w:sz w:val="24"/>
      <w:szCs w:val="24"/>
    </w:rPr>
  </w:style>
  <w:style w:type="paragraph" w:styleId="List">
    <w:name w:val="List"/>
    <w:basedOn w:val="Normal"/>
    <w:uiPriority w:val="99"/>
    <w:semiHidden/>
    <w:unhideWhenUsed/>
    <w:rsid w:val="00EE7079"/>
    <w:pPr>
      <w:ind w:left="360" w:hanging="360"/>
      <w:contextualSpacing/>
    </w:pPr>
  </w:style>
  <w:style w:type="paragraph" w:customStyle="1" w:styleId="Paragraph2">
    <w:name w:val="Paragraph2"/>
    <w:basedOn w:val="Normal"/>
    <w:rsid w:val="00CC5BEE"/>
    <w:pPr>
      <w:widowControl w:val="0"/>
      <w:overflowPunct w:val="0"/>
      <w:autoSpaceDE w:val="0"/>
      <w:autoSpaceDN w:val="0"/>
      <w:adjustRightInd w:val="0"/>
      <w:spacing w:before="80" w:line="240" w:lineRule="atLeast"/>
      <w:ind w:left="720"/>
      <w:jc w:val="both"/>
      <w:textAlignment w:val="baseline"/>
    </w:pPr>
    <w:rPr>
      <w:color w:val="000000"/>
      <w:sz w:val="20"/>
      <w:szCs w:val="20"/>
    </w:rPr>
  </w:style>
  <w:style w:type="character" w:customStyle="1" w:styleId="apple-style-span">
    <w:name w:val="apple-style-span"/>
    <w:basedOn w:val="DefaultParagraphFont"/>
    <w:rsid w:val="00FF13CF"/>
  </w:style>
  <w:style w:type="character" w:styleId="Emphasis">
    <w:name w:val="Emphasis"/>
    <w:uiPriority w:val="20"/>
    <w:qFormat/>
    <w:rsid w:val="00D4011C"/>
    <w:rPr>
      <w:i/>
      <w:iCs/>
    </w:rPr>
  </w:style>
  <w:style w:type="paragraph" w:customStyle="1" w:styleId="Default">
    <w:name w:val="Default"/>
    <w:rsid w:val="008E3141"/>
    <w:pPr>
      <w:autoSpaceDE w:val="0"/>
      <w:autoSpaceDN w:val="0"/>
      <w:adjustRightInd w:val="0"/>
    </w:pPr>
    <w:rPr>
      <w:rFonts w:ascii="Arial" w:hAnsi="Arial" w:cs="Arial"/>
      <w:color w:val="000000"/>
      <w:sz w:val="24"/>
      <w:szCs w:val="24"/>
    </w:rPr>
  </w:style>
  <w:style w:type="paragraph" w:customStyle="1" w:styleId="CorpsdetexteTab">
    <w:name w:val="Corps de texte Tab"/>
    <w:basedOn w:val="Normal"/>
    <w:rsid w:val="002F480C"/>
    <w:pPr>
      <w:overflowPunct w:val="0"/>
      <w:autoSpaceDE w:val="0"/>
      <w:autoSpaceDN w:val="0"/>
      <w:adjustRightInd w:val="0"/>
      <w:textAlignment w:val="baseline"/>
    </w:pPr>
    <w:rPr>
      <w:rFonts w:ascii="Arial" w:hAnsi="Arial" w:cs="Arial"/>
      <w:spacing w:val="-5"/>
      <w:sz w:val="20"/>
      <w:szCs w:val="20"/>
      <w:lang w:val="en-GB" w:eastAsia="fr-FR"/>
    </w:rPr>
  </w:style>
  <w:style w:type="character" w:customStyle="1" w:styleId="BodyText2Char2">
    <w:name w:val="BodyText2 Char2"/>
    <w:link w:val="BodyText2"/>
    <w:locked/>
    <w:rsid w:val="00C3638B"/>
    <w:rPr>
      <w:rFonts w:ascii="Arial" w:hAnsi="Arial"/>
      <w:szCs w:val="24"/>
    </w:rPr>
  </w:style>
  <w:style w:type="character" w:customStyle="1" w:styleId="SubtitleChar">
    <w:name w:val="Subtitle Char"/>
    <w:link w:val="Subtitle"/>
    <w:uiPriority w:val="11"/>
    <w:rsid w:val="007F3F88"/>
    <w:rPr>
      <w:rFonts w:ascii="Garamond" w:hAnsi="Garamond"/>
      <w:b/>
      <w:caps/>
      <w:color w:val="808080"/>
      <w:spacing w:val="30"/>
      <w:kern w:val="28"/>
      <w:sz w:val="18"/>
    </w:rPr>
  </w:style>
  <w:style w:type="paragraph" w:customStyle="1" w:styleId="code0">
    <w:name w:val="code"/>
    <w:basedOn w:val="Normal"/>
    <w:rsid w:val="00527CCA"/>
    <w:pPr>
      <w:spacing w:before="100" w:beforeAutospacing="1" w:after="100" w:afterAutospacing="1"/>
    </w:pPr>
    <w:rPr>
      <w:rFonts w:ascii="Arial Unicode MS" w:eastAsia="Arial Unicode MS" w:hAnsi="Arial Unicode MS" w:cs="Arial Unicode MS"/>
    </w:rPr>
  </w:style>
  <w:style w:type="character" w:styleId="Strong">
    <w:name w:val="Strong"/>
    <w:qFormat/>
    <w:rsid w:val="00527CCA"/>
    <w:rPr>
      <w:b/>
      <w:bCs/>
    </w:rPr>
  </w:style>
  <w:style w:type="paragraph" w:customStyle="1" w:styleId="HSTitre4">
    <w:name w:val="HS Titre 4"/>
    <w:basedOn w:val="Normal"/>
    <w:next w:val="Normal"/>
    <w:rsid w:val="00092DD9"/>
    <w:pPr>
      <w:keepNext/>
      <w:numPr>
        <w:numId w:val="20"/>
      </w:numPr>
      <w:tabs>
        <w:tab w:val="clear" w:pos="2664"/>
        <w:tab w:val="left" w:pos="900"/>
        <w:tab w:val="num" w:pos="2880"/>
      </w:tabs>
      <w:spacing w:before="240" w:after="120" w:line="340" w:lineRule="atLeast"/>
      <w:ind w:left="2880" w:hanging="360"/>
      <w:outlineLvl w:val="2"/>
    </w:pPr>
    <w:rPr>
      <w:rFonts w:ascii="Arial" w:hAnsi="Arial"/>
      <w:i/>
      <w:iCs/>
      <w:szCs w:val="20"/>
      <w:lang w:val="en-GB" w:eastAsia="fr-FR"/>
    </w:rPr>
  </w:style>
  <w:style w:type="paragraph" w:customStyle="1" w:styleId="WarningMessage">
    <w:name w:val="Warning Message"/>
    <w:basedOn w:val="NoteHeading"/>
    <w:next w:val="BodyText2"/>
    <w:autoRedefine/>
    <w:rsid w:val="00CD5C68"/>
    <w:pPr>
      <w:numPr>
        <w:numId w:val="0"/>
      </w:numPr>
      <w:pBdr>
        <w:top w:val="single" w:sz="12" w:space="1" w:color="FF6600"/>
        <w:left w:val="single" w:sz="12" w:space="4" w:color="FF6600"/>
        <w:bottom w:val="single" w:sz="12" w:space="1" w:color="FF6600"/>
        <w:right w:val="single" w:sz="12" w:space="4" w:color="FF6600"/>
      </w:pBdr>
      <w:tabs>
        <w:tab w:val="num" w:pos="2664"/>
      </w:tabs>
      <w:ind w:left="2808" w:hanging="504"/>
      <w:jc w:val="left"/>
    </w:pPr>
    <w:rPr>
      <w:rFonts w:ascii="Arial Unicode MS" w:hAnsi="Arial Unicode MS"/>
      <w:sz w:val="20"/>
      <w:szCs w:val="20"/>
    </w:rPr>
  </w:style>
  <w:style w:type="paragraph" w:styleId="NoSpacing">
    <w:name w:val="No Spacing"/>
    <w:uiPriority w:val="1"/>
    <w:qFormat/>
    <w:rsid w:val="00CD5C68"/>
    <w:rPr>
      <w:sz w:val="24"/>
      <w:szCs w:val="24"/>
    </w:rPr>
  </w:style>
  <w:style w:type="paragraph" w:customStyle="1" w:styleId="QMSHeading4">
    <w:name w:val="QMS Heading 4"/>
    <w:basedOn w:val="Heading4"/>
    <w:next w:val="Normal"/>
    <w:autoRedefine/>
    <w:rsid w:val="00CD5C68"/>
    <w:pPr>
      <w:numPr>
        <w:ilvl w:val="0"/>
      </w:numPr>
      <w:pBdr>
        <w:bottom w:val="none" w:sz="0" w:space="0" w:color="auto"/>
      </w:pBdr>
      <w:tabs>
        <w:tab w:val="num" w:pos="851"/>
      </w:tabs>
      <w:spacing w:before="120" w:after="60"/>
    </w:pPr>
    <w:rPr>
      <w:rFonts w:ascii="Arial" w:hAnsi="Arial" w:cs="Times New Roman"/>
      <w:b w:val="0"/>
      <w:bCs/>
      <w:iCs w:val="0"/>
      <w:caps/>
      <w:color w:val="auto"/>
      <w:spacing w:val="0"/>
      <w:kern w:val="0"/>
      <w:sz w:val="20"/>
      <w:u w:val="words"/>
    </w:rPr>
  </w:style>
  <w:style w:type="paragraph" w:customStyle="1" w:styleId="Asaisirtableaux">
    <w:name w:val="A saisir (tableaux)"/>
    <w:basedOn w:val="Normal"/>
    <w:rsid w:val="00CD5C68"/>
    <w:pPr>
      <w:keepNext/>
      <w:keepLines/>
      <w:widowControl w:val="0"/>
      <w:shd w:val="pct10" w:color="auto" w:fill="auto"/>
    </w:pPr>
    <w:rPr>
      <w:rFonts w:ascii="Arial" w:hAnsi="Arial" w:cs="Arial"/>
      <w:sz w:val="18"/>
      <w:szCs w:val="18"/>
      <w:lang w:val="en-GB" w:eastAsia="fr-FR"/>
    </w:rPr>
  </w:style>
  <w:style w:type="paragraph" w:customStyle="1" w:styleId="LibellColonne">
    <w:name w:val="LibelléColonne"/>
    <w:basedOn w:val="Normal"/>
    <w:rsid w:val="00CD5C68"/>
    <w:pPr>
      <w:jc w:val="center"/>
    </w:pPr>
    <w:rPr>
      <w:rFonts w:ascii="Arial" w:hAnsi="Arial" w:cs="Arial"/>
      <w:b/>
      <w:bCs/>
      <w:sz w:val="20"/>
      <w:szCs w:val="20"/>
      <w:lang w:val="en-GB" w:eastAsia="fr-FR"/>
    </w:rPr>
  </w:style>
  <w:style w:type="paragraph" w:customStyle="1" w:styleId="SyntheseLegendTableau">
    <w:name w:val="SyntheseLegendTableau"/>
    <w:basedOn w:val="Normal"/>
    <w:rsid w:val="00CD5C68"/>
    <w:pPr>
      <w:jc w:val="center"/>
    </w:pPr>
    <w:rPr>
      <w:rFonts w:ascii="Arial" w:hAnsi="Arial" w:cs="Arial"/>
      <w:b/>
      <w:bCs/>
      <w:sz w:val="28"/>
      <w:szCs w:val="28"/>
      <w:lang w:val="en-GB" w:eastAsia="fr-FR"/>
    </w:rPr>
  </w:style>
  <w:style w:type="paragraph" w:customStyle="1" w:styleId="b">
    <w:name w:val="b"/>
    <w:basedOn w:val="Footer"/>
    <w:rsid w:val="00CD5C68"/>
    <w:pPr>
      <w:tabs>
        <w:tab w:val="clear" w:pos="4320"/>
        <w:tab w:val="clear" w:pos="8640"/>
      </w:tabs>
    </w:pPr>
    <w:rPr>
      <w:b/>
      <w:bCs/>
      <w:u w:val="single"/>
    </w:rPr>
  </w:style>
  <w:style w:type="paragraph" w:styleId="BodyTextIndent3">
    <w:name w:val="Body Text Indent 3"/>
    <w:basedOn w:val="Normal"/>
    <w:link w:val="BodyTextIndent3Char"/>
    <w:semiHidden/>
    <w:rsid w:val="00CD5C68"/>
    <w:pPr>
      <w:ind w:left="1440"/>
    </w:pPr>
    <w:rPr>
      <w:rFonts w:ascii="Arial" w:hAnsi="Arial" w:cs="Arial"/>
      <w:i/>
      <w:iCs/>
      <w:color w:val="0000FF"/>
      <w:sz w:val="20"/>
      <w:szCs w:val="20"/>
    </w:rPr>
  </w:style>
  <w:style w:type="character" w:customStyle="1" w:styleId="BodyTextIndent3Char">
    <w:name w:val="Body Text Indent 3 Char"/>
    <w:link w:val="BodyTextIndent3"/>
    <w:semiHidden/>
    <w:rsid w:val="00CD5C68"/>
    <w:rPr>
      <w:rFonts w:ascii="Arial" w:hAnsi="Arial" w:cs="Arial"/>
      <w:i/>
      <w:iCs/>
      <w:color w:val="0000FF"/>
    </w:rPr>
  </w:style>
  <w:style w:type="paragraph" w:customStyle="1" w:styleId="HSPuce2">
    <w:name w:val="HS Puce 2"/>
    <w:basedOn w:val="Normal"/>
    <w:rsid w:val="00CD5C68"/>
    <w:pPr>
      <w:numPr>
        <w:numId w:val="21"/>
      </w:numPr>
      <w:tabs>
        <w:tab w:val="clear" w:pos="360"/>
        <w:tab w:val="num" w:pos="1701"/>
      </w:tabs>
      <w:spacing w:before="120" w:line="340" w:lineRule="atLeast"/>
      <w:ind w:left="1701" w:hanging="425"/>
      <w:jc w:val="both"/>
    </w:pPr>
    <w:rPr>
      <w:rFonts w:ascii="Arial" w:hAnsi="Arial"/>
      <w:sz w:val="22"/>
      <w:szCs w:val="20"/>
      <w:lang w:val="en-GB" w:eastAsia="fr-FR"/>
    </w:rPr>
  </w:style>
  <w:style w:type="paragraph" w:customStyle="1" w:styleId="l">
    <w:name w:val="l"/>
    <w:basedOn w:val="BodyText2"/>
    <w:rsid w:val="00CD5C68"/>
    <w:pPr>
      <w:numPr>
        <w:numId w:val="22"/>
      </w:numPr>
      <w:jc w:val="left"/>
    </w:pPr>
  </w:style>
  <w:style w:type="paragraph" w:customStyle="1" w:styleId="Style4new">
    <w:name w:val="Style4_new"/>
    <w:basedOn w:val="Heading3"/>
    <w:autoRedefine/>
    <w:rsid w:val="00CD5C68"/>
    <w:pPr>
      <w:numPr>
        <w:ilvl w:val="0"/>
      </w:numPr>
      <w:tabs>
        <w:tab w:val="num" w:pos="1080"/>
      </w:tabs>
    </w:pPr>
    <w:rPr>
      <w:color w:val="000000"/>
      <w:kern w:val="0"/>
      <w:sz w:val="26"/>
    </w:rPr>
  </w:style>
  <w:style w:type="paragraph" w:customStyle="1" w:styleId="Information">
    <w:name w:val="Information"/>
    <w:basedOn w:val="BodyText"/>
    <w:next w:val="BodyText2"/>
    <w:autoRedefine/>
    <w:rsid w:val="00CD5C68"/>
    <w:pPr>
      <w:keepLines/>
      <w:pBdr>
        <w:top w:val="threeDEmboss" w:sz="6" w:space="1" w:color="0F1177"/>
        <w:left w:val="threeDEmboss" w:sz="6" w:space="4" w:color="0F1177"/>
        <w:bottom w:val="threeDEmboss" w:sz="6" w:space="1" w:color="0F1177"/>
        <w:right w:val="threeDEngrave" w:sz="6" w:space="4" w:color="0F1177"/>
      </w:pBdr>
      <w:tabs>
        <w:tab w:val="num" w:pos="2664"/>
      </w:tabs>
      <w:spacing w:before="0" w:after="160"/>
      <w:ind w:left="2664" w:hanging="360"/>
    </w:pPr>
    <w:rPr>
      <w:rFonts w:ascii="Arial Unicode MS" w:eastAsia="Arial Unicode MS" w:hAnsi="Arial Unicode MS"/>
      <w:szCs w:val="20"/>
    </w:rPr>
  </w:style>
  <w:style w:type="paragraph" w:customStyle="1" w:styleId="HSPuce1">
    <w:name w:val="HS Puce 1"/>
    <w:basedOn w:val="Normal"/>
    <w:rsid w:val="00CD5C68"/>
    <w:pPr>
      <w:numPr>
        <w:numId w:val="23"/>
      </w:numPr>
      <w:spacing w:before="120" w:line="340" w:lineRule="atLeast"/>
      <w:jc w:val="both"/>
    </w:pPr>
    <w:rPr>
      <w:rFonts w:ascii="Arial" w:hAnsi="Arial"/>
      <w:sz w:val="22"/>
      <w:szCs w:val="20"/>
      <w:lang w:eastAsia="fr-FR"/>
    </w:rPr>
  </w:style>
  <w:style w:type="paragraph" w:customStyle="1" w:styleId="HS1">
    <w:name w:val="HS 1"/>
    <w:basedOn w:val="Normal"/>
    <w:rsid w:val="00CD5C68"/>
    <w:pPr>
      <w:spacing w:before="240" w:after="120" w:line="340" w:lineRule="atLeast"/>
      <w:jc w:val="both"/>
    </w:pPr>
    <w:rPr>
      <w:rFonts w:ascii="Arial" w:hAnsi="Arial"/>
      <w:sz w:val="22"/>
      <w:szCs w:val="20"/>
      <w:lang w:eastAsia="fr-FR"/>
    </w:rPr>
  </w:style>
  <w:style w:type="paragraph" w:customStyle="1" w:styleId="HS2">
    <w:name w:val="HS 2"/>
    <w:basedOn w:val="Normal"/>
    <w:rsid w:val="00CD5C68"/>
    <w:pPr>
      <w:spacing w:before="120" w:line="340" w:lineRule="atLeast"/>
      <w:ind w:left="567"/>
      <w:jc w:val="both"/>
    </w:pPr>
    <w:rPr>
      <w:rFonts w:ascii="Arial" w:hAnsi="Arial"/>
      <w:sz w:val="22"/>
      <w:szCs w:val="20"/>
      <w:lang w:eastAsia="fr-FR"/>
    </w:rPr>
  </w:style>
  <w:style w:type="paragraph" w:customStyle="1" w:styleId="HSTitre3">
    <w:name w:val="HS Titre 3"/>
    <w:basedOn w:val="Heading3"/>
    <w:next w:val="Normal"/>
    <w:rsid w:val="00CD5C68"/>
    <w:pPr>
      <w:numPr>
        <w:numId w:val="24"/>
      </w:numPr>
      <w:pBdr>
        <w:bottom w:val="none" w:sz="0" w:space="0" w:color="auto"/>
      </w:pBdr>
      <w:spacing w:line="340" w:lineRule="atLeast"/>
    </w:pPr>
    <w:rPr>
      <w:rFonts w:ascii="Arial" w:hAnsi="Arial" w:cs="Times New Roman"/>
      <w:i/>
      <w:color w:val="auto"/>
      <w:spacing w:val="0"/>
      <w:kern w:val="0"/>
      <w:sz w:val="24"/>
      <w:szCs w:val="20"/>
      <w:lang w:val="en-GB" w:eastAsia="fr-FR"/>
    </w:rPr>
  </w:style>
  <w:style w:type="paragraph" w:customStyle="1" w:styleId="HSPuce4">
    <w:name w:val="HS Puce 4"/>
    <w:basedOn w:val="Normal"/>
    <w:rsid w:val="00CD5C68"/>
    <w:pPr>
      <w:numPr>
        <w:numId w:val="25"/>
      </w:numPr>
      <w:tabs>
        <w:tab w:val="clear" w:pos="360"/>
        <w:tab w:val="num" w:pos="2268"/>
      </w:tabs>
      <w:spacing w:before="60" w:line="340" w:lineRule="atLeast"/>
      <w:ind w:left="2268" w:hanging="567"/>
    </w:pPr>
    <w:rPr>
      <w:rFonts w:ascii="Arial" w:hAnsi="Arial"/>
      <w:sz w:val="22"/>
      <w:szCs w:val="20"/>
      <w:lang w:eastAsia="fr-FR"/>
    </w:rPr>
  </w:style>
  <w:style w:type="paragraph" w:customStyle="1" w:styleId="HSTitre2">
    <w:name w:val="HS Titre 2"/>
    <w:basedOn w:val="Heading2"/>
    <w:next w:val="HS2"/>
    <w:rsid w:val="00CD5C68"/>
    <w:pPr>
      <w:keepNext/>
      <w:numPr>
        <w:ilvl w:val="0"/>
        <w:numId w:val="0"/>
      </w:numPr>
      <w:pBdr>
        <w:bottom w:val="none" w:sz="0" w:space="0" w:color="auto"/>
      </w:pBdr>
      <w:tabs>
        <w:tab w:val="num" w:pos="567"/>
      </w:tabs>
      <w:spacing w:before="240" w:line="340" w:lineRule="atLeast"/>
      <w:ind w:left="1080" w:hanging="360"/>
      <w:jc w:val="left"/>
    </w:pPr>
    <w:rPr>
      <w:rFonts w:ascii="Arial" w:hAnsi="Arial" w:cs="Times New Roman"/>
      <w:bCs/>
      <w:i/>
      <w:color w:val="auto"/>
      <w:spacing w:val="0"/>
      <w:kern w:val="0"/>
      <w:sz w:val="28"/>
      <w:szCs w:val="20"/>
      <w:lang w:val="en-GB" w:eastAsia="fr-FR"/>
    </w:rPr>
  </w:style>
  <w:style w:type="paragraph" w:styleId="BodyTextIndent">
    <w:name w:val="Body Text Indent"/>
    <w:basedOn w:val="Normal"/>
    <w:link w:val="BodyTextIndentChar"/>
    <w:semiHidden/>
    <w:rsid w:val="00CD5C68"/>
    <w:pPr>
      <w:ind w:left="720"/>
    </w:pPr>
    <w:rPr>
      <w:lang w:val="fr-FR"/>
    </w:rPr>
  </w:style>
  <w:style w:type="character" w:customStyle="1" w:styleId="BodyTextIndentChar">
    <w:name w:val="Body Text Indent Char"/>
    <w:link w:val="BodyTextIndent"/>
    <w:semiHidden/>
    <w:rsid w:val="00CD5C68"/>
    <w:rPr>
      <w:sz w:val="24"/>
      <w:szCs w:val="24"/>
      <w:lang w:val="fr-FR"/>
    </w:rPr>
  </w:style>
  <w:style w:type="character" w:customStyle="1" w:styleId="BodyText3Char">
    <w:name w:val="Body Text 3 Char"/>
    <w:link w:val="BodyText3"/>
    <w:uiPriority w:val="99"/>
    <w:semiHidden/>
    <w:rsid w:val="00CD5C68"/>
    <w:rPr>
      <w:rFonts w:ascii="Book Antiqua" w:hAnsi="Book Antiqua" w:cs="Tahoma"/>
      <w:bCs/>
      <w:sz w:val="22"/>
      <w:szCs w:val="24"/>
    </w:rPr>
  </w:style>
  <w:style w:type="paragraph" w:customStyle="1" w:styleId="IndentedList">
    <w:name w:val="IndentedList"/>
    <w:basedOn w:val="Normal"/>
    <w:rsid w:val="00CD5C68"/>
    <w:pPr>
      <w:tabs>
        <w:tab w:val="left" w:pos="3240"/>
      </w:tabs>
      <w:overflowPunct w:val="0"/>
      <w:autoSpaceDE w:val="0"/>
      <w:autoSpaceDN w:val="0"/>
      <w:adjustRightInd w:val="0"/>
      <w:spacing w:line="240" w:lineRule="atLeast"/>
      <w:ind w:left="3600" w:hanging="720"/>
    </w:pPr>
    <w:rPr>
      <w:rFonts w:ascii="Helvetica" w:hAnsi="Helvetica"/>
      <w:sz w:val="20"/>
      <w:szCs w:val="20"/>
    </w:rPr>
  </w:style>
  <w:style w:type="paragraph" w:customStyle="1" w:styleId="Style4ved">
    <w:name w:val="Style4_ved"/>
    <w:basedOn w:val="Heading4"/>
    <w:next w:val="BodyText2"/>
    <w:link w:val="Style4vedChar"/>
    <w:qFormat/>
    <w:rsid w:val="00CD5C68"/>
    <w:pPr>
      <w:numPr>
        <w:ilvl w:val="0"/>
      </w:numPr>
      <w:pBdr>
        <w:bottom w:val="single" w:sz="4" w:space="1" w:color="F79646"/>
      </w:pBdr>
      <w:tabs>
        <w:tab w:val="num" w:pos="851"/>
      </w:tabs>
      <w:ind w:left="864" w:hanging="864"/>
    </w:pPr>
    <w:rPr>
      <w:color w:val="000000"/>
      <w:sz w:val="24"/>
      <w:szCs w:val="24"/>
    </w:rPr>
  </w:style>
  <w:style w:type="character" w:customStyle="1" w:styleId="Style4vedChar">
    <w:name w:val="Style4_ved Char"/>
    <w:link w:val="Style4ved"/>
    <w:rsid w:val="00CD5C68"/>
    <w:rPr>
      <w:rFonts w:ascii="Arial Narrow" w:hAnsi="Arial Narrow" w:cs="Arial"/>
      <w:b/>
      <w:iCs/>
      <w:color w:val="000000"/>
      <w:spacing w:val="20"/>
      <w:kern w:val="32"/>
      <w:sz w:val="24"/>
      <w:szCs w:val="24"/>
    </w:rPr>
  </w:style>
  <w:style w:type="character" w:customStyle="1" w:styleId="Heading3Char">
    <w:name w:val="Heading 3 Char"/>
    <w:aliases w:val="h3 sub heading Char,h3 Char,l3 Char,Heading 3 - old Char,H3 Char,SubSect Char,h31 Char,h32 Char,h33 Char,h34 Char,h35 Char,h36 Char,h37 Char,h38 Char,h39 Char,h310 Char,h311 Char,h321 Char,h331 Char,h341 Char,h351 Char,h361 Char,h371 Char"/>
    <w:link w:val="Heading3"/>
    <w:rsid w:val="00816CAA"/>
    <w:rPr>
      <w:rFonts w:ascii="Arial Narrow" w:hAnsi="Arial Narrow" w:cs="Arial"/>
      <w:b/>
      <w:bCs/>
      <w:iCs/>
      <w:color w:val="E31837"/>
      <w:spacing w:val="20"/>
      <w:kern w:val="32"/>
      <w:sz w:val="28"/>
      <w:szCs w:val="26"/>
    </w:rPr>
  </w:style>
  <w:style w:type="character" w:customStyle="1" w:styleId="Heading1Char">
    <w:name w:val="Heading 1 Char"/>
    <w:aliases w:val="h1 Char,H1 Char,Deepa1 Char,1 Char,Header 1 Char,II+ Char,I Char,ChapterTitle Char,No numbers Char,69% Char,Attribute Heading 1 Char,Para1 Char,h11 Char,h12 Char,L1 Char,Head1 Char,Heading apps Char,R1 Char,H11 Char,Numbered Char,g Char"/>
    <w:link w:val="Heading1"/>
    <w:rsid w:val="00CD5C68"/>
    <w:rPr>
      <w:rFonts w:ascii="Comic Sans MS" w:hAnsi="Comic Sans MS" w:cs="Arial"/>
      <w:b/>
      <w:bCs/>
      <w:color w:val="E31837"/>
      <w:kern w:val="32"/>
      <w:sz w:val="96"/>
      <w:szCs w:val="32"/>
    </w:rPr>
  </w:style>
  <w:style w:type="character" w:customStyle="1" w:styleId="Heading2Char">
    <w:name w:val="Heading 2 Char"/>
    <w:aliases w:val="h2 Char,H2 Char,HD2 Char,head2 Char,Heading 2 Hidden Char,Titre3 Char,ClassHeading Char,2nd level Char,2 Char,Module Name Char,OCS Heading 2 Char,Chapter Char,1.Seite Char,Heading 2rh Char,H2-Heading 2 Char,Header 2 Char,l2 Char,22 Char"/>
    <w:link w:val="Heading2"/>
    <w:rsid w:val="000C6213"/>
    <w:rPr>
      <w:rFonts w:ascii="Arial Narrow" w:hAnsi="Arial Narrow" w:cs="Arial"/>
      <w:b/>
      <w:iCs/>
      <w:color w:val="E31837"/>
      <w:spacing w:val="20"/>
      <w:kern w:val="32"/>
      <w:sz w:val="32"/>
      <w:szCs w:val="28"/>
    </w:rPr>
  </w:style>
  <w:style w:type="paragraph" w:styleId="DocumentMap">
    <w:name w:val="Document Map"/>
    <w:basedOn w:val="Normal"/>
    <w:link w:val="DocumentMapChar"/>
    <w:semiHidden/>
    <w:rsid w:val="00CD5C68"/>
    <w:pPr>
      <w:shd w:val="clear" w:color="auto" w:fill="000080"/>
    </w:pPr>
    <w:rPr>
      <w:rFonts w:ascii="Tahoma" w:hAnsi="Tahoma" w:cs="Tahoma"/>
    </w:rPr>
  </w:style>
  <w:style w:type="character" w:customStyle="1" w:styleId="DocumentMapChar">
    <w:name w:val="Document Map Char"/>
    <w:link w:val="DocumentMap"/>
    <w:semiHidden/>
    <w:rsid w:val="00CD5C68"/>
    <w:rPr>
      <w:rFonts w:ascii="Tahoma" w:hAnsi="Tahoma" w:cs="Tahoma"/>
      <w:sz w:val="24"/>
      <w:szCs w:val="24"/>
      <w:shd w:val="clear" w:color="auto" w:fill="000080"/>
    </w:rPr>
  </w:style>
  <w:style w:type="paragraph" w:customStyle="1" w:styleId="bodytextforlistnumber">
    <w:name w:val="body text for list number"/>
    <w:basedOn w:val="Normal"/>
    <w:rsid w:val="00C37208"/>
    <w:pPr>
      <w:ind w:left="1480"/>
      <w:jc w:val="both"/>
    </w:pPr>
    <w:rPr>
      <w:rFonts w:ascii="Arial" w:hAnsi="Arial"/>
      <w:sz w:val="20"/>
    </w:rPr>
  </w:style>
  <w:style w:type="paragraph" w:customStyle="1" w:styleId="Warning">
    <w:name w:val="Warning"/>
    <w:basedOn w:val="BodyText2"/>
    <w:rsid w:val="00C37208"/>
    <w:pPr>
      <w:numPr>
        <w:numId w:val="29"/>
      </w:numPr>
      <w:pBdr>
        <w:top w:val="single" w:sz="8" w:space="1" w:color="FF6600"/>
        <w:bottom w:val="single" w:sz="8" w:space="1" w:color="FF6600"/>
      </w:pBdr>
    </w:pPr>
    <w:rPr>
      <w:rFonts w:ascii="Arial Narrow" w:hAnsi="Arial Narrow"/>
    </w:rPr>
  </w:style>
  <w:style w:type="paragraph" w:customStyle="1" w:styleId="bodytextlistbullet2">
    <w:name w:val="body text list bullet 2"/>
    <w:basedOn w:val="ListBullet2"/>
    <w:rsid w:val="00C37208"/>
    <w:pPr>
      <w:numPr>
        <w:numId w:val="0"/>
      </w:numPr>
      <w:tabs>
        <w:tab w:val="left" w:pos="1440"/>
      </w:tabs>
      <w:ind w:left="1440"/>
    </w:pPr>
  </w:style>
  <w:style w:type="paragraph" w:customStyle="1" w:styleId="bodytextlistbullet3">
    <w:name w:val="body text list bullet 3"/>
    <w:basedOn w:val="ListBullet3"/>
    <w:rsid w:val="00C37208"/>
    <w:pPr>
      <w:numPr>
        <w:numId w:val="0"/>
      </w:numPr>
      <w:ind w:left="2200"/>
    </w:pPr>
    <w:rPr>
      <w:b w:val="0"/>
      <w:bCs w:val="0"/>
      <w:sz w:val="20"/>
      <w:szCs w:val="24"/>
    </w:rPr>
  </w:style>
  <w:style w:type="paragraph" w:customStyle="1" w:styleId="bodytextlistbullet1">
    <w:name w:val="body text list bullet1"/>
    <w:basedOn w:val="BodyText2"/>
    <w:rsid w:val="00C37208"/>
    <w:pPr>
      <w:tabs>
        <w:tab w:val="left" w:pos="1008"/>
      </w:tabs>
      <w:ind w:left="980"/>
    </w:pPr>
  </w:style>
  <w:style w:type="paragraph" w:customStyle="1" w:styleId="Reference">
    <w:name w:val="Reference"/>
    <w:basedOn w:val="ManualName"/>
    <w:rsid w:val="00C37208"/>
    <w:pPr>
      <w:ind w:left="864" w:hanging="864"/>
    </w:pPr>
    <w:rPr>
      <w:rFonts w:ascii="Arial" w:hAnsi="Arial"/>
      <w:b w:val="0"/>
      <w:sz w:val="16"/>
      <w:szCs w:val="24"/>
    </w:rPr>
  </w:style>
  <w:style w:type="paragraph" w:customStyle="1" w:styleId="CoverPage">
    <w:name w:val="Cover Page"/>
    <w:basedOn w:val="Normal"/>
    <w:rsid w:val="00C37208"/>
    <w:pPr>
      <w:spacing w:before="240" w:after="240"/>
    </w:pPr>
    <w:rPr>
      <w:rFonts w:ascii="Arial" w:hAnsi="Arial"/>
      <w:lang w:val="en-GB"/>
    </w:rPr>
  </w:style>
  <w:style w:type="character" w:styleId="HTMLTypewriter">
    <w:name w:val="HTML Typewriter"/>
    <w:semiHidden/>
    <w:rsid w:val="00C37208"/>
    <w:rPr>
      <w:rFonts w:ascii="Courier New" w:eastAsia="Courier New" w:hAnsi="Courier New" w:cs="Courier New"/>
      <w:sz w:val="20"/>
      <w:szCs w:val="20"/>
    </w:rPr>
  </w:style>
  <w:style w:type="paragraph" w:customStyle="1" w:styleId="CarCarCharCharCarCarCharCharCarCarCharChar">
    <w:name w:val="Car Car Char Char Car Car Char Char Car Car Char Char"/>
    <w:basedOn w:val="Normal"/>
    <w:autoRedefine/>
    <w:semiHidden/>
    <w:rsid w:val="00C37208"/>
    <w:pPr>
      <w:spacing w:after="160" w:line="240" w:lineRule="exact"/>
      <w:jc w:val="both"/>
    </w:pPr>
    <w:rPr>
      <w:rFonts w:ascii="Verdana" w:hAnsi="Verdana"/>
      <w:sz w:val="20"/>
      <w:szCs w:val="20"/>
      <w:lang w:val="pt-PT"/>
    </w:rPr>
  </w:style>
  <w:style w:type="paragraph" w:customStyle="1" w:styleId="BRStyle">
    <w:name w:val="BR Style"/>
    <w:basedOn w:val="HSBR2"/>
    <w:semiHidden/>
    <w:qFormat/>
    <w:rsid w:val="00633175"/>
    <w:pPr>
      <w:numPr>
        <w:numId w:val="30"/>
      </w:numPr>
      <w:tabs>
        <w:tab w:val="left" w:pos="720"/>
        <w:tab w:val="num" w:pos="2340"/>
        <w:tab w:val="num" w:pos="2610"/>
      </w:tabs>
      <w:ind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6977">
      <w:bodyDiv w:val="1"/>
      <w:marLeft w:val="0"/>
      <w:marRight w:val="0"/>
      <w:marTop w:val="0"/>
      <w:marBottom w:val="0"/>
      <w:divBdr>
        <w:top w:val="none" w:sz="0" w:space="0" w:color="auto"/>
        <w:left w:val="none" w:sz="0" w:space="0" w:color="auto"/>
        <w:bottom w:val="none" w:sz="0" w:space="0" w:color="auto"/>
        <w:right w:val="none" w:sz="0" w:space="0" w:color="auto"/>
      </w:divBdr>
    </w:div>
    <w:div w:id="30231796">
      <w:bodyDiv w:val="1"/>
      <w:marLeft w:val="0"/>
      <w:marRight w:val="0"/>
      <w:marTop w:val="0"/>
      <w:marBottom w:val="0"/>
      <w:divBdr>
        <w:top w:val="none" w:sz="0" w:space="0" w:color="auto"/>
        <w:left w:val="none" w:sz="0" w:space="0" w:color="auto"/>
        <w:bottom w:val="none" w:sz="0" w:space="0" w:color="auto"/>
        <w:right w:val="none" w:sz="0" w:space="0" w:color="auto"/>
      </w:divBdr>
    </w:div>
    <w:div w:id="96294784">
      <w:bodyDiv w:val="1"/>
      <w:marLeft w:val="0"/>
      <w:marRight w:val="0"/>
      <w:marTop w:val="0"/>
      <w:marBottom w:val="0"/>
      <w:divBdr>
        <w:top w:val="none" w:sz="0" w:space="0" w:color="auto"/>
        <w:left w:val="none" w:sz="0" w:space="0" w:color="auto"/>
        <w:bottom w:val="none" w:sz="0" w:space="0" w:color="auto"/>
        <w:right w:val="none" w:sz="0" w:space="0" w:color="auto"/>
      </w:divBdr>
    </w:div>
    <w:div w:id="101345120">
      <w:bodyDiv w:val="1"/>
      <w:marLeft w:val="0"/>
      <w:marRight w:val="0"/>
      <w:marTop w:val="0"/>
      <w:marBottom w:val="0"/>
      <w:divBdr>
        <w:top w:val="none" w:sz="0" w:space="0" w:color="auto"/>
        <w:left w:val="none" w:sz="0" w:space="0" w:color="auto"/>
        <w:bottom w:val="none" w:sz="0" w:space="0" w:color="auto"/>
        <w:right w:val="none" w:sz="0" w:space="0" w:color="auto"/>
      </w:divBdr>
    </w:div>
    <w:div w:id="106317107">
      <w:bodyDiv w:val="1"/>
      <w:marLeft w:val="0"/>
      <w:marRight w:val="0"/>
      <w:marTop w:val="0"/>
      <w:marBottom w:val="0"/>
      <w:divBdr>
        <w:top w:val="none" w:sz="0" w:space="0" w:color="auto"/>
        <w:left w:val="none" w:sz="0" w:space="0" w:color="auto"/>
        <w:bottom w:val="none" w:sz="0" w:space="0" w:color="auto"/>
        <w:right w:val="none" w:sz="0" w:space="0" w:color="auto"/>
      </w:divBdr>
    </w:div>
    <w:div w:id="137572274">
      <w:bodyDiv w:val="1"/>
      <w:marLeft w:val="0"/>
      <w:marRight w:val="0"/>
      <w:marTop w:val="0"/>
      <w:marBottom w:val="0"/>
      <w:divBdr>
        <w:top w:val="none" w:sz="0" w:space="0" w:color="auto"/>
        <w:left w:val="none" w:sz="0" w:space="0" w:color="auto"/>
        <w:bottom w:val="none" w:sz="0" w:space="0" w:color="auto"/>
        <w:right w:val="none" w:sz="0" w:space="0" w:color="auto"/>
      </w:divBdr>
    </w:div>
    <w:div w:id="152138597">
      <w:bodyDiv w:val="1"/>
      <w:marLeft w:val="0"/>
      <w:marRight w:val="0"/>
      <w:marTop w:val="0"/>
      <w:marBottom w:val="0"/>
      <w:divBdr>
        <w:top w:val="none" w:sz="0" w:space="0" w:color="auto"/>
        <w:left w:val="none" w:sz="0" w:space="0" w:color="auto"/>
        <w:bottom w:val="none" w:sz="0" w:space="0" w:color="auto"/>
        <w:right w:val="none" w:sz="0" w:space="0" w:color="auto"/>
      </w:divBdr>
    </w:div>
    <w:div w:id="163592176">
      <w:bodyDiv w:val="1"/>
      <w:marLeft w:val="0"/>
      <w:marRight w:val="0"/>
      <w:marTop w:val="0"/>
      <w:marBottom w:val="0"/>
      <w:divBdr>
        <w:top w:val="none" w:sz="0" w:space="0" w:color="auto"/>
        <w:left w:val="none" w:sz="0" w:space="0" w:color="auto"/>
        <w:bottom w:val="none" w:sz="0" w:space="0" w:color="auto"/>
        <w:right w:val="none" w:sz="0" w:space="0" w:color="auto"/>
      </w:divBdr>
    </w:div>
    <w:div w:id="203177091">
      <w:bodyDiv w:val="1"/>
      <w:marLeft w:val="0"/>
      <w:marRight w:val="0"/>
      <w:marTop w:val="0"/>
      <w:marBottom w:val="0"/>
      <w:divBdr>
        <w:top w:val="none" w:sz="0" w:space="0" w:color="auto"/>
        <w:left w:val="none" w:sz="0" w:space="0" w:color="auto"/>
        <w:bottom w:val="none" w:sz="0" w:space="0" w:color="auto"/>
        <w:right w:val="none" w:sz="0" w:space="0" w:color="auto"/>
      </w:divBdr>
    </w:div>
    <w:div w:id="252125592">
      <w:bodyDiv w:val="1"/>
      <w:marLeft w:val="0"/>
      <w:marRight w:val="0"/>
      <w:marTop w:val="0"/>
      <w:marBottom w:val="0"/>
      <w:divBdr>
        <w:top w:val="none" w:sz="0" w:space="0" w:color="auto"/>
        <w:left w:val="none" w:sz="0" w:space="0" w:color="auto"/>
        <w:bottom w:val="none" w:sz="0" w:space="0" w:color="auto"/>
        <w:right w:val="none" w:sz="0" w:space="0" w:color="auto"/>
      </w:divBdr>
    </w:div>
    <w:div w:id="286088590">
      <w:bodyDiv w:val="1"/>
      <w:marLeft w:val="0"/>
      <w:marRight w:val="0"/>
      <w:marTop w:val="0"/>
      <w:marBottom w:val="0"/>
      <w:divBdr>
        <w:top w:val="none" w:sz="0" w:space="0" w:color="auto"/>
        <w:left w:val="none" w:sz="0" w:space="0" w:color="auto"/>
        <w:bottom w:val="none" w:sz="0" w:space="0" w:color="auto"/>
        <w:right w:val="none" w:sz="0" w:space="0" w:color="auto"/>
      </w:divBdr>
    </w:div>
    <w:div w:id="286663802">
      <w:bodyDiv w:val="1"/>
      <w:marLeft w:val="0"/>
      <w:marRight w:val="0"/>
      <w:marTop w:val="0"/>
      <w:marBottom w:val="0"/>
      <w:divBdr>
        <w:top w:val="none" w:sz="0" w:space="0" w:color="auto"/>
        <w:left w:val="none" w:sz="0" w:space="0" w:color="auto"/>
        <w:bottom w:val="none" w:sz="0" w:space="0" w:color="auto"/>
        <w:right w:val="none" w:sz="0" w:space="0" w:color="auto"/>
      </w:divBdr>
    </w:div>
    <w:div w:id="322899795">
      <w:bodyDiv w:val="1"/>
      <w:marLeft w:val="0"/>
      <w:marRight w:val="0"/>
      <w:marTop w:val="0"/>
      <w:marBottom w:val="0"/>
      <w:divBdr>
        <w:top w:val="none" w:sz="0" w:space="0" w:color="auto"/>
        <w:left w:val="none" w:sz="0" w:space="0" w:color="auto"/>
        <w:bottom w:val="none" w:sz="0" w:space="0" w:color="auto"/>
        <w:right w:val="none" w:sz="0" w:space="0" w:color="auto"/>
      </w:divBdr>
    </w:div>
    <w:div w:id="330180278">
      <w:bodyDiv w:val="1"/>
      <w:marLeft w:val="0"/>
      <w:marRight w:val="0"/>
      <w:marTop w:val="0"/>
      <w:marBottom w:val="0"/>
      <w:divBdr>
        <w:top w:val="none" w:sz="0" w:space="0" w:color="auto"/>
        <w:left w:val="none" w:sz="0" w:space="0" w:color="auto"/>
        <w:bottom w:val="none" w:sz="0" w:space="0" w:color="auto"/>
        <w:right w:val="none" w:sz="0" w:space="0" w:color="auto"/>
      </w:divBdr>
    </w:div>
    <w:div w:id="362753387">
      <w:bodyDiv w:val="1"/>
      <w:marLeft w:val="0"/>
      <w:marRight w:val="0"/>
      <w:marTop w:val="0"/>
      <w:marBottom w:val="0"/>
      <w:divBdr>
        <w:top w:val="none" w:sz="0" w:space="0" w:color="auto"/>
        <w:left w:val="none" w:sz="0" w:space="0" w:color="auto"/>
        <w:bottom w:val="none" w:sz="0" w:space="0" w:color="auto"/>
        <w:right w:val="none" w:sz="0" w:space="0" w:color="auto"/>
      </w:divBdr>
    </w:div>
    <w:div w:id="368646035">
      <w:bodyDiv w:val="1"/>
      <w:marLeft w:val="0"/>
      <w:marRight w:val="0"/>
      <w:marTop w:val="0"/>
      <w:marBottom w:val="0"/>
      <w:divBdr>
        <w:top w:val="none" w:sz="0" w:space="0" w:color="auto"/>
        <w:left w:val="none" w:sz="0" w:space="0" w:color="auto"/>
        <w:bottom w:val="none" w:sz="0" w:space="0" w:color="auto"/>
        <w:right w:val="none" w:sz="0" w:space="0" w:color="auto"/>
      </w:divBdr>
    </w:div>
    <w:div w:id="545920404">
      <w:bodyDiv w:val="1"/>
      <w:marLeft w:val="0"/>
      <w:marRight w:val="0"/>
      <w:marTop w:val="0"/>
      <w:marBottom w:val="0"/>
      <w:divBdr>
        <w:top w:val="none" w:sz="0" w:space="0" w:color="auto"/>
        <w:left w:val="none" w:sz="0" w:space="0" w:color="auto"/>
        <w:bottom w:val="none" w:sz="0" w:space="0" w:color="auto"/>
        <w:right w:val="none" w:sz="0" w:space="0" w:color="auto"/>
      </w:divBdr>
    </w:div>
    <w:div w:id="551503655">
      <w:bodyDiv w:val="1"/>
      <w:marLeft w:val="0"/>
      <w:marRight w:val="0"/>
      <w:marTop w:val="0"/>
      <w:marBottom w:val="0"/>
      <w:divBdr>
        <w:top w:val="none" w:sz="0" w:space="0" w:color="auto"/>
        <w:left w:val="none" w:sz="0" w:space="0" w:color="auto"/>
        <w:bottom w:val="none" w:sz="0" w:space="0" w:color="auto"/>
        <w:right w:val="none" w:sz="0" w:space="0" w:color="auto"/>
      </w:divBdr>
    </w:div>
    <w:div w:id="605618998">
      <w:bodyDiv w:val="1"/>
      <w:marLeft w:val="0"/>
      <w:marRight w:val="0"/>
      <w:marTop w:val="0"/>
      <w:marBottom w:val="0"/>
      <w:divBdr>
        <w:top w:val="none" w:sz="0" w:space="0" w:color="auto"/>
        <w:left w:val="none" w:sz="0" w:space="0" w:color="auto"/>
        <w:bottom w:val="none" w:sz="0" w:space="0" w:color="auto"/>
        <w:right w:val="none" w:sz="0" w:space="0" w:color="auto"/>
      </w:divBdr>
    </w:div>
    <w:div w:id="717970816">
      <w:bodyDiv w:val="1"/>
      <w:marLeft w:val="0"/>
      <w:marRight w:val="0"/>
      <w:marTop w:val="0"/>
      <w:marBottom w:val="0"/>
      <w:divBdr>
        <w:top w:val="none" w:sz="0" w:space="0" w:color="auto"/>
        <w:left w:val="none" w:sz="0" w:space="0" w:color="auto"/>
        <w:bottom w:val="none" w:sz="0" w:space="0" w:color="auto"/>
        <w:right w:val="none" w:sz="0" w:space="0" w:color="auto"/>
      </w:divBdr>
    </w:div>
    <w:div w:id="824007749">
      <w:bodyDiv w:val="1"/>
      <w:marLeft w:val="0"/>
      <w:marRight w:val="0"/>
      <w:marTop w:val="0"/>
      <w:marBottom w:val="0"/>
      <w:divBdr>
        <w:top w:val="none" w:sz="0" w:space="0" w:color="auto"/>
        <w:left w:val="none" w:sz="0" w:space="0" w:color="auto"/>
        <w:bottom w:val="none" w:sz="0" w:space="0" w:color="auto"/>
        <w:right w:val="none" w:sz="0" w:space="0" w:color="auto"/>
      </w:divBdr>
    </w:div>
    <w:div w:id="876046122">
      <w:bodyDiv w:val="1"/>
      <w:marLeft w:val="0"/>
      <w:marRight w:val="0"/>
      <w:marTop w:val="0"/>
      <w:marBottom w:val="0"/>
      <w:divBdr>
        <w:top w:val="none" w:sz="0" w:space="0" w:color="auto"/>
        <w:left w:val="none" w:sz="0" w:space="0" w:color="auto"/>
        <w:bottom w:val="none" w:sz="0" w:space="0" w:color="auto"/>
        <w:right w:val="none" w:sz="0" w:space="0" w:color="auto"/>
      </w:divBdr>
    </w:div>
    <w:div w:id="888537932">
      <w:bodyDiv w:val="1"/>
      <w:marLeft w:val="0"/>
      <w:marRight w:val="0"/>
      <w:marTop w:val="0"/>
      <w:marBottom w:val="0"/>
      <w:divBdr>
        <w:top w:val="none" w:sz="0" w:space="0" w:color="auto"/>
        <w:left w:val="none" w:sz="0" w:space="0" w:color="auto"/>
        <w:bottom w:val="none" w:sz="0" w:space="0" w:color="auto"/>
        <w:right w:val="none" w:sz="0" w:space="0" w:color="auto"/>
      </w:divBdr>
    </w:div>
    <w:div w:id="939020852">
      <w:bodyDiv w:val="1"/>
      <w:marLeft w:val="0"/>
      <w:marRight w:val="0"/>
      <w:marTop w:val="0"/>
      <w:marBottom w:val="0"/>
      <w:divBdr>
        <w:top w:val="none" w:sz="0" w:space="0" w:color="auto"/>
        <w:left w:val="none" w:sz="0" w:space="0" w:color="auto"/>
        <w:bottom w:val="none" w:sz="0" w:space="0" w:color="auto"/>
        <w:right w:val="none" w:sz="0" w:space="0" w:color="auto"/>
      </w:divBdr>
    </w:div>
    <w:div w:id="960569505">
      <w:bodyDiv w:val="1"/>
      <w:marLeft w:val="0"/>
      <w:marRight w:val="0"/>
      <w:marTop w:val="0"/>
      <w:marBottom w:val="0"/>
      <w:divBdr>
        <w:top w:val="none" w:sz="0" w:space="0" w:color="auto"/>
        <w:left w:val="none" w:sz="0" w:space="0" w:color="auto"/>
        <w:bottom w:val="none" w:sz="0" w:space="0" w:color="auto"/>
        <w:right w:val="none" w:sz="0" w:space="0" w:color="auto"/>
      </w:divBdr>
    </w:div>
    <w:div w:id="1000541593">
      <w:bodyDiv w:val="1"/>
      <w:marLeft w:val="0"/>
      <w:marRight w:val="0"/>
      <w:marTop w:val="0"/>
      <w:marBottom w:val="0"/>
      <w:divBdr>
        <w:top w:val="none" w:sz="0" w:space="0" w:color="auto"/>
        <w:left w:val="none" w:sz="0" w:space="0" w:color="auto"/>
        <w:bottom w:val="none" w:sz="0" w:space="0" w:color="auto"/>
        <w:right w:val="none" w:sz="0" w:space="0" w:color="auto"/>
      </w:divBdr>
    </w:div>
    <w:div w:id="1091195895">
      <w:bodyDiv w:val="1"/>
      <w:marLeft w:val="0"/>
      <w:marRight w:val="0"/>
      <w:marTop w:val="0"/>
      <w:marBottom w:val="0"/>
      <w:divBdr>
        <w:top w:val="none" w:sz="0" w:space="0" w:color="auto"/>
        <w:left w:val="none" w:sz="0" w:space="0" w:color="auto"/>
        <w:bottom w:val="none" w:sz="0" w:space="0" w:color="auto"/>
        <w:right w:val="none" w:sz="0" w:space="0" w:color="auto"/>
      </w:divBdr>
    </w:div>
    <w:div w:id="1098712887">
      <w:bodyDiv w:val="1"/>
      <w:marLeft w:val="0"/>
      <w:marRight w:val="0"/>
      <w:marTop w:val="0"/>
      <w:marBottom w:val="0"/>
      <w:divBdr>
        <w:top w:val="none" w:sz="0" w:space="0" w:color="auto"/>
        <w:left w:val="none" w:sz="0" w:space="0" w:color="auto"/>
        <w:bottom w:val="none" w:sz="0" w:space="0" w:color="auto"/>
        <w:right w:val="none" w:sz="0" w:space="0" w:color="auto"/>
      </w:divBdr>
    </w:div>
    <w:div w:id="1110584001">
      <w:bodyDiv w:val="1"/>
      <w:marLeft w:val="0"/>
      <w:marRight w:val="0"/>
      <w:marTop w:val="0"/>
      <w:marBottom w:val="0"/>
      <w:divBdr>
        <w:top w:val="none" w:sz="0" w:space="0" w:color="auto"/>
        <w:left w:val="none" w:sz="0" w:space="0" w:color="auto"/>
        <w:bottom w:val="none" w:sz="0" w:space="0" w:color="auto"/>
        <w:right w:val="none" w:sz="0" w:space="0" w:color="auto"/>
      </w:divBdr>
    </w:div>
    <w:div w:id="1197042261">
      <w:bodyDiv w:val="1"/>
      <w:marLeft w:val="0"/>
      <w:marRight w:val="0"/>
      <w:marTop w:val="0"/>
      <w:marBottom w:val="0"/>
      <w:divBdr>
        <w:top w:val="none" w:sz="0" w:space="0" w:color="auto"/>
        <w:left w:val="none" w:sz="0" w:space="0" w:color="auto"/>
        <w:bottom w:val="none" w:sz="0" w:space="0" w:color="auto"/>
        <w:right w:val="none" w:sz="0" w:space="0" w:color="auto"/>
      </w:divBdr>
    </w:div>
    <w:div w:id="1331325417">
      <w:bodyDiv w:val="1"/>
      <w:marLeft w:val="0"/>
      <w:marRight w:val="0"/>
      <w:marTop w:val="0"/>
      <w:marBottom w:val="0"/>
      <w:divBdr>
        <w:top w:val="none" w:sz="0" w:space="0" w:color="auto"/>
        <w:left w:val="none" w:sz="0" w:space="0" w:color="auto"/>
        <w:bottom w:val="none" w:sz="0" w:space="0" w:color="auto"/>
        <w:right w:val="none" w:sz="0" w:space="0" w:color="auto"/>
      </w:divBdr>
    </w:div>
    <w:div w:id="1348098780">
      <w:bodyDiv w:val="1"/>
      <w:marLeft w:val="0"/>
      <w:marRight w:val="0"/>
      <w:marTop w:val="0"/>
      <w:marBottom w:val="0"/>
      <w:divBdr>
        <w:top w:val="none" w:sz="0" w:space="0" w:color="auto"/>
        <w:left w:val="none" w:sz="0" w:space="0" w:color="auto"/>
        <w:bottom w:val="none" w:sz="0" w:space="0" w:color="auto"/>
        <w:right w:val="none" w:sz="0" w:space="0" w:color="auto"/>
      </w:divBdr>
    </w:div>
    <w:div w:id="1367485621">
      <w:bodyDiv w:val="1"/>
      <w:marLeft w:val="0"/>
      <w:marRight w:val="0"/>
      <w:marTop w:val="0"/>
      <w:marBottom w:val="0"/>
      <w:divBdr>
        <w:top w:val="none" w:sz="0" w:space="0" w:color="auto"/>
        <w:left w:val="none" w:sz="0" w:space="0" w:color="auto"/>
        <w:bottom w:val="none" w:sz="0" w:space="0" w:color="auto"/>
        <w:right w:val="none" w:sz="0" w:space="0" w:color="auto"/>
      </w:divBdr>
    </w:div>
    <w:div w:id="1405301186">
      <w:bodyDiv w:val="1"/>
      <w:marLeft w:val="0"/>
      <w:marRight w:val="0"/>
      <w:marTop w:val="0"/>
      <w:marBottom w:val="0"/>
      <w:divBdr>
        <w:top w:val="none" w:sz="0" w:space="0" w:color="auto"/>
        <w:left w:val="none" w:sz="0" w:space="0" w:color="auto"/>
        <w:bottom w:val="none" w:sz="0" w:space="0" w:color="auto"/>
        <w:right w:val="none" w:sz="0" w:space="0" w:color="auto"/>
      </w:divBdr>
    </w:div>
    <w:div w:id="1439565643">
      <w:bodyDiv w:val="1"/>
      <w:marLeft w:val="0"/>
      <w:marRight w:val="0"/>
      <w:marTop w:val="0"/>
      <w:marBottom w:val="0"/>
      <w:divBdr>
        <w:top w:val="none" w:sz="0" w:space="0" w:color="auto"/>
        <w:left w:val="none" w:sz="0" w:space="0" w:color="auto"/>
        <w:bottom w:val="none" w:sz="0" w:space="0" w:color="auto"/>
        <w:right w:val="none" w:sz="0" w:space="0" w:color="auto"/>
      </w:divBdr>
    </w:div>
    <w:div w:id="1501577936">
      <w:bodyDiv w:val="1"/>
      <w:marLeft w:val="0"/>
      <w:marRight w:val="0"/>
      <w:marTop w:val="0"/>
      <w:marBottom w:val="0"/>
      <w:divBdr>
        <w:top w:val="none" w:sz="0" w:space="0" w:color="auto"/>
        <w:left w:val="none" w:sz="0" w:space="0" w:color="auto"/>
        <w:bottom w:val="none" w:sz="0" w:space="0" w:color="auto"/>
        <w:right w:val="none" w:sz="0" w:space="0" w:color="auto"/>
      </w:divBdr>
    </w:div>
    <w:div w:id="1515681700">
      <w:bodyDiv w:val="1"/>
      <w:marLeft w:val="0"/>
      <w:marRight w:val="0"/>
      <w:marTop w:val="0"/>
      <w:marBottom w:val="0"/>
      <w:divBdr>
        <w:top w:val="none" w:sz="0" w:space="0" w:color="auto"/>
        <w:left w:val="none" w:sz="0" w:space="0" w:color="auto"/>
        <w:bottom w:val="none" w:sz="0" w:space="0" w:color="auto"/>
        <w:right w:val="none" w:sz="0" w:space="0" w:color="auto"/>
      </w:divBdr>
    </w:div>
    <w:div w:id="1523277298">
      <w:bodyDiv w:val="1"/>
      <w:marLeft w:val="0"/>
      <w:marRight w:val="0"/>
      <w:marTop w:val="0"/>
      <w:marBottom w:val="0"/>
      <w:divBdr>
        <w:top w:val="none" w:sz="0" w:space="0" w:color="auto"/>
        <w:left w:val="none" w:sz="0" w:space="0" w:color="auto"/>
        <w:bottom w:val="none" w:sz="0" w:space="0" w:color="auto"/>
        <w:right w:val="none" w:sz="0" w:space="0" w:color="auto"/>
      </w:divBdr>
    </w:div>
    <w:div w:id="1533836610">
      <w:bodyDiv w:val="1"/>
      <w:marLeft w:val="0"/>
      <w:marRight w:val="0"/>
      <w:marTop w:val="0"/>
      <w:marBottom w:val="0"/>
      <w:divBdr>
        <w:top w:val="none" w:sz="0" w:space="0" w:color="auto"/>
        <w:left w:val="none" w:sz="0" w:space="0" w:color="auto"/>
        <w:bottom w:val="none" w:sz="0" w:space="0" w:color="auto"/>
        <w:right w:val="none" w:sz="0" w:space="0" w:color="auto"/>
      </w:divBdr>
    </w:div>
    <w:div w:id="1592541513">
      <w:bodyDiv w:val="1"/>
      <w:marLeft w:val="0"/>
      <w:marRight w:val="0"/>
      <w:marTop w:val="0"/>
      <w:marBottom w:val="0"/>
      <w:divBdr>
        <w:top w:val="none" w:sz="0" w:space="0" w:color="auto"/>
        <w:left w:val="none" w:sz="0" w:space="0" w:color="auto"/>
        <w:bottom w:val="none" w:sz="0" w:space="0" w:color="auto"/>
        <w:right w:val="none" w:sz="0" w:space="0" w:color="auto"/>
      </w:divBdr>
    </w:div>
    <w:div w:id="1693922852">
      <w:bodyDiv w:val="1"/>
      <w:marLeft w:val="0"/>
      <w:marRight w:val="0"/>
      <w:marTop w:val="0"/>
      <w:marBottom w:val="0"/>
      <w:divBdr>
        <w:top w:val="none" w:sz="0" w:space="0" w:color="auto"/>
        <w:left w:val="none" w:sz="0" w:space="0" w:color="auto"/>
        <w:bottom w:val="none" w:sz="0" w:space="0" w:color="auto"/>
        <w:right w:val="none" w:sz="0" w:space="0" w:color="auto"/>
      </w:divBdr>
    </w:div>
    <w:div w:id="1698463090">
      <w:bodyDiv w:val="1"/>
      <w:marLeft w:val="0"/>
      <w:marRight w:val="0"/>
      <w:marTop w:val="0"/>
      <w:marBottom w:val="0"/>
      <w:divBdr>
        <w:top w:val="none" w:sz="0" w:space="0" w:color="auto"/>
        <w:left w:val="none" w:sz="0" w:space="0" w:color="auto"/>
        <w:bottom w:val="none" w:sz="0" w:space="0" w:color="auto"/>
        <w:right w:val="none" w:sz="0" w:space="0" w:color="auto"/>
      </w:divBdr>
    </w:div>
    <w:div w:id="1729569346">
      <w:bodyDiv w:val="1"/>
      <w:marLeft w:val="0"/>
      <w:marRight w:val="0"/>
      <w:marTop w:val="0"/>
      <w:marBottom w:val="0"/>
      <w:divBdr>
        <w:top w:val="none" w:sz="0" w:space="0" w:color="auto"/>
        <w:left w:val="none" w:sz="0" w:space="0" w:color="auto"/>
        <w:bottom w:val="none" w:sz="0" w:space="0" w:color="auto"/>
        <w:right w:val="none" w:sz="0" w:space="0" w:color="auto"/>
      </w:divBdr>
      <w:divsChild>
        <w:div w:id="1020930340">
          <w:marLeft w:val="0"/>
          <w:marRight w:val="0"/>
          <w:marTop w:val="0"/>
          <w:marBottom w:val="0"/>
          <w:divBdr>
            <w:top w:val="none" w:sz="0" w:space="0" w:color="auto"/>
            <w:left w:val="none" w:sz="0" w:space="0" w:color="auto"/>
            <w:bottom w:val="none" w:sz="0" w:space="0" w:color="auto"/>
            <w:right w:val="none" w:sz="0" w:space="0" w:color="auto"/>
          </w:divBdr>
        </w:div>
      </w:divsChild>
    </w:div>
    <w:div w:id="1764910015">
      <w:bodyDiv w:val="1"/>
      <w:marLeft w:val="0"/>
      <w:marRight w:val="0"/>
      <w:marTop w:val="0"/>
      <w:marBottom w:val="0"/>
      <w:divBdr>
        <w:top w:val="none" w:sz="0" w:space="0" w:color="auto"/>
        <w:left w:val="none" w:sz="0" w:space="0" w:color="auto"/>
        <w:bottom w:val="none" w:sz="0" w:space="0" w:color="auto"/>
        <w:right w:val="none" w:sz="0" w:space="0" w:color="auto"/>
      </w:divBdr>
    </w:div>
    <w:div w:id="1809937899">
      <w:bodyDiv w:val="1"/>
      <w:marLeft w:val="0"/>
      <w:marRight w:val="0"/>
      <w:marTop w:val="0"/>
      <w:marBottom w:val="0"/>
      <w:divBdr>
        <w:top w:val="none" w:sz="0" w:space="0" w:color="auto"/>
        <w:left w:val="none" w:sz="0" w:space="0" w:color="auto"/>
        <w:bottom w:val="none" w:sz="0" w:space="0" w:color="auto"/>
        <w:right w:val="none" w:sz="0" w:space="0" w:color="auto"/>
      </w:divBdr>
    </w:div>
    <w:div w:id="1867215443">
      <w:bodyDiv w:val="1"/>
      <w:marLeft w:val="0"/>
      <w:marRight w:val="0"/>
      <w:marTop w:val="0"/>
      <w:marBottom w:val="0"/>
      <w:divBdr>
        <w:top w:val="none" w:sz="0" w:space="0" w:color="auto"/>
        <w:left w:val="none" w:sz="0" w:space="0" w:color="auto"/>
        <w:bottom w:val="none" w:sz="0" w:space="0" w:color="auto"/>
        <w:right w:val="none" w:sz="0" w:space="0" w:color="auto"/>
      </w:divBdr>
    </w:div>
    <w:div w:id="1943679364">
      <w:bodyDiv w:val="1"/>
      <w:marLeft w:val="0"/>
      <w:marRight w:val="0"/>
      <w:marTop w:val="0"/>
      <w:marBottom w:val="0"/>
      <w:divBdr>
        <w:top w:val="none" w:sz="0" w:space="0" w:color="auto"/>
        <w:left w:val="none" w:sz="0" w:space="0" w:color="auto"/>
        <w:bottom w:val="none" w:sz="0" w:space="0" w:color="auto"/>
        <w:right w:val="none" w:sz="0" w:space="0" w:color="auto"/>
      </w:divBdr>
      <w:divsChild>
        <w:div w:id="629358639">
          <w:marLeft w:val="0"/>
          <w:marRight w:val="0"/>
          <w:marTop w:val="0"/>
          <w:marBottom w:val="0"/>
          <w:divBdr>
            <w:top w:val="none" w:sz="0" w:space="0" w:color="auto"/>
            <w:left w:val="none" w:sz="0" w:space="0" w:color="auto"/>
            <w:bottom w:val="none" w:sz="0" w:space="0" w:color="auto"/>
            <w:right w:val="none" w:sz="0" w:space="0" w:color="auto"/>
          </w:divBdr>
        </w:div>
      </w:divsChild>
    </w:div>
    <w:div w:id="214469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host:port/pretupsapp/rest/common/rest-controller"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utapa.baidya\Desktop\TelesoftUser&amp;%20OAM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Klassify>
  <SNO>1</SNO>
  <KDate>2017-03-28 15:52:53</KDate>
  <Classification>Comviva Public</Classification>
  <HostName>MCGD-4965</HostName>
  <Domain_User>COMVIVA/satakshi.gaur</Domain_User>
  <IPAdd>172.30.16.55</IPAdd>
  <FilePath>D:\svn\6.8.0\Work\Others\Mahindra_Comviva_PreTUPS_REST_API.docx</FilePath>
  <KID>7427EA3A606B636263131733674033</KID>
</Klassify>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E415AF9-DD73-466F-9AA0-E1C13FA0B184}">
  <ds:schemaRefs/>
</ds:datastoreItem>
</file>

<file path=customXml/itemProps2.xml><?xml version="1.0" encoding="utf-8"?>
<ds:datastoreItem xmlns:ds="http://schemas.openxmlformats.org/officeDocument/2006/customXml" ds:itemID="{634358F1-5BEB-4C26-A7F0-A02B36363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TelesoftUser&amp; OAMManual.dot</Template>
  <TotalTime>531</TotalTime>
  <Pages>62</Pages>
  <Words>13584</Words>
  <Characters>77434</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Chapter Name</vt:lpstr>
    </vt:vector>
  </TitlesOfParts>
  <Company>btsl</Company>
  <LinksUpToDate>false</LinksUpToDate>
  <CharactersWithSpaces>90837</CharactersWithSpaces>
  <SharedDoc>false</SharedDoc>
  <HLinks>
    <vt:vector size="90" baseType="variant">
      <vt:variant>
        <vt:i4>6619182</vt:i4>
      </vt:variant>
      <vt:variant>
        <vt:i4>45</vt:i4>
      </vt:variant>
      <vt:variant>
        <vt:i4>0</vt:i4>
      </vt:variant>
      <vt:variant>
        <vt:i4>5</vt:i4>
      </vt:variant>
      <vt:variant>
        <vt:lpwstr>http://host:port/pretupsapp/rest/common/rest-controller</vt:lpwstr>
      </vt:variant>
      <vt:variant>
        <vt:lpwstr/>
      </vt:variant>
      <vt:variant>
        <vt:i4>1179697</vt:i4>
      </vt:variant>
      <vt:variant>
        <vt:i4>41</vt:i4>
      </vt:variant>
      <vt:variant>
        <vt:i4>0</vt:i4>
      </vt:variant>
      <vt:variant>
        <vt:i4>5</vt:i4>
      </vt:variant>
      <vt:variant>
        <vt:lpwstr/>
      </vt:variant>
      <vt:variant>
        <vt:lpwstr>_Toc434334218</vt:lpwstr>
      </vt:variant>
      <vt:variant>
        <vt:i4>1245233</vt:i4>
      </vt:variant>
      <vt:variant>
        <vt:i4>38</vt:i4>
      </vt:variant>
      <vt:variant>
        <vt:i4>0</vt:i4>
      </vt:variant>
      <vt:variant>
        <vt:i4>5</vt:i4>
      </vt:variant>
      <vt:variant>
        <vt:lpwstr/>
      </vt:variant>
      <vt:variant>
        <vt:lpwstr>_Toc434334205</vt:lpwstr>
      </vt:variant>
      <vt:variant>
        <vt:i4>1703986</vt:i4>
      </vt:variant>
      <vt:variant>
        <vt:i4>35</vt:i4>
      </vt:variant>
      <vt:variant>
        <vt:i4>0</vt:i4>
      </vt:variant>
      <vt:variant>
        <vt:i4>5</vt:i4>
      </vt:variant>
      <vt:variant>
        <vt:lpwstr/>
      </vt:variant>
      <vt:variant>
        <vt:lpwstr>_Toc434334193</vt:lpwstr>
      </vt:variant>
      <vt:variant>
        <vt:i4>1376306</vt:i4>
      </vt:variant>
      <vt:variant>
        <vt:i4>32</vt:i4>
      </vt:variant>
      <vt:variant>
        <vt:i4>0</vt:i4>
      </vt:variant>
      <vt:variant>
        <vt:i4>5</vt:i4>
      </vt:variant>
      <vt:variant>
        <vt:lpwstr/>
      </vt:variant>
      <vt:variant>
        <vt:lpwstr>_Toc434334165</vt:lpwstr>
      </vt:variant>
      <vt:variant>
        <vt:i4>1376306</vt:i4>
      </vt:variant>
      <vt:variant>
        <vt:i4>29</vt:i4>
      </vt:variant>
      <vt:variant>
        <vt:i4>0</vt:i4>
      </vt:variant>
      <vt:variant>
        <vt:i4>5</vt:i4>
      </vt:variant>
      <vt:variant>
        <vt:lpwstr/>
      </vt:variant>
      <vt:variant>
        <vt:lpwstr>_Toc434334164</vt:lpwstr>
      </vt:variant>
      <vt:variant>
        <vt:i4>1376306</vt:i4>
      </vt:variant>
      <vt:variant>
        <vt:i4>26</vt:i4>
      </vt:variant>
      <vt:variant>
        <vt:i4>0</vt:i4>
      </vt:variant>
      <vt:variant>
        <vt:i4>5</vt:i4>
      </vt:variant>
      <vt:variant>
        <vt:lpwstr/>
      </vt:variant>
      <vt:variant>
        <vt:lpwstr>_Toc434334163</vt:lpwstr>
      </vt:variant>
      <vt:variant>
        <vt:i4>1376306</vt:i4>
      </vt:variant>
      <vt:variant>
        <vt:i4>23</vt:i4>
      </vt:variant>
      <vt:variant>
        <vt:i4>0</vt:i4>
      </vt:variant>
      <vt:variant>
        <vt:i4>5</vt:i4>
      </vt:variant>
      <vt:variant>
        <vt:lpwstr/>
      </vt:variant>
      <vt:variant>
        <vt:lpwstr>_Toc434334162</vt:lpwstr>
      </vt:variant>
      <vt:variant>
        <vt:i4>1376306</vt:i4>
      </vt:variant>
      <vt:variant>
        <vt:i4>20</vt:i4>
      </vt:variant>
      <vt:variant>
        <vt:i4>0</vt:i4>
      </vt:variant>
      <vt:variant>
        <vt:i4>5</vt:i4>
      </vt:variant>
      <vt:variant>
        <vt:lpwstr/>
      </vt:variant>
      <vt:variant>
        <vt:lpwstr>_Toc434334161</vt:lpwstr>
      </vt:variant>
      <vt:variant>
        <vt:i4>1376306</vt:i4>
      </vt:variant>
      <vt:variant>
        <vt:i4>17</vt:i4>
      </vt:variant>
      <vt:variant>
        <vt:i4>0</vt:i4>
      </vt:variant>
      <vt:variant>
        <vt:i4>5</vt:i4>
      </vt:variant>
      <vt:variant>
        <vt:lpwstr/>
      </vt:variant>
      <vt:variant>
        <vt:lpwstr>_Toc434334160</vt:lpwstr>
      </vt:variant>
      <vt:variant>
        <vt:i4>1441842</vt:i4>
      </vt:variant>
      <vt:variant>
        <vt:i4>14</vt:i4>
      </vt:variant>
      <vt:variant>
        <vt:i4>0</vt:i4>
      </vt:variant>
      <vt:variant>
        <vt:i4>5</vt:i4>
      </vt:variant>
      <vt:variant>
        <vt:lpwstr/>
      </vt:variant>
      <vt:variant>
        <vt:lpwstr>_Toc434334159</vt:lpwstr>
      </vt:variant>
      <vt:variant>
        <vt:i4>1441842</vt:i4>
      </vt:variant>
      <vt:variant>
        <vt:i4>11</vt:i4>
      </vt:variant>
      <vt:variant>
        <vt:i4>0</vt:i4>
      </vt:variant>
      <vt:variant>
        <vt:i4>5</vt:i4>
      </vt:variant>
      <vt:variant>
        <vt:lpwstr/>
      </vt:variant>
      <vt:variant>
        <vt:lpwstr>_Toc434334158</vt:lpwstr>
      </vt:variant>
      <vt:variant>
        <vt:i4>1441842</vt:i4>
      </vt:variant>
      <vt:variant>
        <vt:i4>8</vt:i4>
      </vt:variant>
      <vt:variant>
        <vt:i4>0</vt:i4>
      </vt:variant>
      <vt:variant>
        <vt:i4>5</vt:i4>
      </vt:variant>
      <vt:variant>
        <vt:lpwstr/>
      </vt:variant>
      <vt:variant>
        <vt:lpwstr>_Toc434334157</vt:lpwstr>
      </vt:variant>
      <vt:variant>
        <vt:i4>1441842</vt:i4>
      </vt:variant>
      <vt:variant>
        <vt:i4>5</vt:i4>
      </vt:variant>
      <vt:variant>
        <vt:i4>0</vt:i4>
      </vt:variant>
      <vt:variant>
        <vt:i4>5</vt:i4>
      </vt:variant>
      <vt:variant>
        <vt:lpwstr/>
      </vt:variant>
      <vt:variant>
        <vt:lpwstr>_Toc434334156</vt:lpwstr>
      </vt:variant>
      <vt:variant>
        <vt:i4>1441842</vt:i4>
      </vt:variant>
      <vt:variant>
        <vt:i4>2</vt:i4>
      </vt:variant>
      <vt:variant>
        <vt:i4>0</vt:i4>
      </vt:variant>
      <vt:variant>
        <vt:i4>5</vt:i4>
      </vt:variant>
      <vt:variant>
        <vt:lpwstr/>
      </vt:variant>
      <vt:variant>
        <vt:lpwstr>_Toc434334155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Name</dc:title>
  <dc:creator>sutapa.baidya</dc:creator>
  <cp:lastModifiedBy>Akanksha.</cp:lastModifiedBy>
  <cp:revision>269</cp:revision>
  <cp:lastPrinted>2015-12-18T14:39:00Z</cp:lastPrinted>
  <dcterms:created xsi:type="dcterms:W3CDTF">2016-06-26T15:03:00Z</dcterms:created>
  <dcterms:modified xsi:type="dcterms:W3CDTF">2017-08-03T06:03:00Z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Comviva Public</vt:lpwstr>
  </property>
</Properties>
</file>